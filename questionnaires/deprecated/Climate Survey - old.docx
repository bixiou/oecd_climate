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414B5" w14:textId="77777777" w:rsidR="007217C5" w:rsidRDefault="00416360">
      <w:pPr>
        <w:pStyle w:val="H2"/>
      </w:pPr>
      <w:r>
        <w:t>Climate Survey 2.0</w:t>
      </w:r>
    </w:p>
    <w:p w14:paraId="307B0AA5" w14:textId="77777777" w:rsidR="007217C5" w:rsidRDefault="007217C5"/>
    <w:p w14:paraId="7B5419D4" w14:textId="77777777" w:rsidR="007217C5" w:rsidRDefault="007217C5">
      <w:pPr>
        <w:pStyle w:val="BlockSeparator"/>
      </w:pPr>
    </w:p>
    <w:p w14:paraId="646FDB91" w14:textId="77777777" w:rsidR="007217C5" w:rsidRDefault="00416360">
      <w:pPr>
        <w:pStyle w:val="BlockStartLabel"/>
      </w:pPr>
      <w:r>
        <w:t>Start of Block: Socio-demographics</w:t>
      </w:r>
    </w:p>
    <w:p w14:paraId="324725C4" w14:textId="77777777" w:rsidR="007217C5" w:rsidRDefault="007217C5"/>
    <w:p w14:paraId="6E808CBE" w14:textId="77777777" w:rsidR="007217C5" w:rsidRDefault="00416360">
      <w:pPr>
        <w:keepNext/>
      </w:pPr>
      <w:r>
        <w:t xml:space="preserve">Q1.1 </w:t>
      </w:r>
      <w:proofErr w:type="gramStart"/>
      <w:r>
        <w:t>What</w:t>
      </w:r>
      <w:proofErr w:type="gramEnd"/>
      <w:r>
        <w:t xml:space="preserve"> is your gender?</w:t>
      </w:r>
    </w:p>
    <w:p w14:paraId="54A44C3C" w14:textId="77777777" w:rsidR="007217C5" w:rsidRDefault="00416360">
      <w:pPr>
        <w:pStyle w:val="ListParagraph"/>
        <w:keepNext/>
        <w:numPr>
          <w:ilvl w:val="0"/>
          <w:numId w:val="4"/>
        </w:numPr>
      </w:pPr>
      <w:r>
        <w:t xml:space="preserve">Female  (1) </w:t>
      </w:r>
    </w:p>
    <w:p w14:paraId="3E0D7356" w14:textId="77777777" w:rsidR="007217C5" w:rsidRDefault="00416360">
      <w:pPr>
        <w:pStyle w:val="ListParagraph"/>
        <w:keepNext/>
        <w:numPr>
          <w:ilvl w:val="0"/>
          <w:numId w:val="4"/>
        </w:numPr>
      </w:pPr>
      <w:r>
        <w:t xml:space="preserve">Male  (2) </w:t>
      </w:r>
    </w:p>
    <w:p w14:paraId="250E8668" w14:textId="77777777" w:rsidR="007217C5" w:rsidRDefault="00416360">
      <w:pPr>
        <w:pStyle w:val="ListParagraph"/>
        <w:keepNext/>
        <w:numPr>
          <w:ilvl w:val="0"/>
          <w:numId w:val="4"/>
        </w:numPr>
      </w:pPr>
      <w:r>
        <w:t xml:space="preserve">Other  (3) </w:t>
      </w:r>
    </w:p>
    <w:p w14:paraId="3947074B" w14:textId="77777777" w:rsidR="007217C5" w:rsidRDefault="007217C5"/>
    <w:p w14:paraId="74EF94F8" w14:textId="77777777" w:rsidR="007217C5" w:rsidRDefault="007217C5">
      <w:pPr>
        <w:pStyle w:val="QuestionSeparator"/>
      </w:pPr>
    </w:p>
    <w:tbl>
      <w:tblPr>
        <w:tblStyle w:val="QQuestionIconTable"/>
        <w:tblW w:w="50" w:type="auto"/>
        <w:tblLook w:val="07E0" w:firstRow="1" w:lastRow="1" w:firstColumn="1" w:lastColumn="1" w:noHBand="1" w:noVBand="1"/>
      </w:tblPr>
      <w:tblGrid>
        <w:gridCol w:w="380"/>
      </w:tblGrid>
      <w:tr w:rsidR="007217C5" w14:paraId="0AECAB5C" w14:textId="77777777">
        <w:tc>
          <w:tcPr>
            <w:tcW w:w="50" w:type="dxa"/>
          </w:tcPr>
          <w:p w14:paraId="2632EE4C" w14:textId="77777777" w:rsidR="007217C5" w:rsidRDefault="00416360">
            <w:pPr>
              <w:keepNext/>
            </w:pPr>
            <w:r>
              <w:rPr>
                <w:noProof/>
                <w:lang w:val="fr-FR" w:eastAsia="fr-FR"/>
              </w:rPr>
              <w:drawing>
                <wp:inline distT="0" distB="0" distL="0" distR="0" wp14:anchorId="3C0AF83C" wp14:editId="0BE1ECA4">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476A26B" w14:textId="77777777" w:rsidR="007217C5" w:rsidRDefault="007217C5"/>
    <w:p w14:paraId="4641ACFA" w14:textId="77777777" w:rsidR="007217C5" w:rsidRDefault="00416360">
      <w:pPr>
        <w:keepNext/>
      </w:pPr>
      <w:r>
        <w:t xml:space="preserve">Q1.2 </w:t>
      </w:r>
      <w:proofErr w:type="gramStart"/>
      <w:r>
        <w:t>What</w:t>
      </w:r>
      <w:proofErr w:type="gramEnd"/>
      <w:r>
        <w:t xml:space="preserve"> is your age?</w:t>
      </w:r>
    </w:p>
    <w:p w14:paraId="6095BEF2" w14:textId="77777777" w:rsidR="007217C5" w:rsidRDefault="00416360">
      <w:pPr>
        <w:pStyle w:val="TextEntryLine"/>
        <w:ind w:firstLine="400"/>
      </w:pPr>
      <w:r>
        <w:t>________________________________________________________________</w:t>
      </w:r>
    </w:p>
    <w:p w14:paraId="6BCB38BB" w14:textId="77777777" w:rsidR="007217C5" w:rsidRDefault="007217C5"/>
    <w:p w14:paraId="6E4C5092" w14:textId="77777777" w:rsidR="007217C5" w:rsidRDefault="007217C5">
      <w:pPr>
        <w:pStyle w:val="QuestionSeparator"/>
      </w:pPr>
    </w:p>
    <w:p w14:paraId="00BBEDF3" w14:textId="77777777" w:rsidR="007217C5" w:rsidRDefault="007217C5"/>
    <w:p w14:paraId="44A42EF6" w14:textId="77777777" w:rsidR="007217C5" w:rsidRDefault="00416360">
      <w:pPr>
        <w:keepNext/>
      </w:pPr>
      <w:r>
        <w:t xml:space="preserve">Q1.3 </w:t>
      </w:r>
      <w:proofErr w:type="gramStart"/>
      <w:r>
        <w:t>What</w:t>
      </w:r>
      <w:proofErr w:type="gramEnd"/>
      <w:r>
        <w:t xml:space="preserve"> is the highest level or degree of schooling you have completed?</w:t>
      </w:r>
    </w:p>
    <w:p w14:paraId="69AA693C" w14:textId="77777777" w:rsidR="007217C5" w:rsidRDefault="00416360">
      <w:pPr>
        <w:pStyle w:val="ListParagraph"/>
        <w:keepNext/>
        <w:numPr>
          <w:ilvl w:val="0"/>
          <w:numId w:val="4"/>
        </w:numPr>
      </w:pPr>
      <w:r>
        <w:t xml:space="preserve">No schooling completed  (1) </w:t>
      </w:r>
    </w:p>
    <w:p w14:paraId="49940E3E" w14:textId="77777777" w:rsidR="007217C5" w:rsidRDefault="00416360">
      <w:pPr>
        <w:pStyle w:val="ListParagraph"/>
        <w:keepNext/>
        <w:numPr>
          <w:ilvl w:val="0"/>
          <w:numId w:val="4"/>
        </w:numPr>
      </w:pPr>
      <w:r>
        <w:t xml:space="preserve">Primary school  (2) </w:t>
      </w:r>
    </w:p>
    <w:p w14:paraId="4FF34C7F" w14:textId="77777777" w:rsidR="007217C5" w:rsidRDefault="00416360">
      <w:pPr>
        <w:pStyle w:val="ListParagraph"/>
        <w:keepNext/>
        <w:numPr>
          <w:ilvl w:val="0"/>
          <w:numId w:val="4"/>
        </w:numPr>
      </w:pPr>
      <w:r>
        <w:t xml:space="preserve">Lower secondary school  (3) </w:t>
      </w:r>
    </w:p>
    <w:p w14:paraId="43CA7429" w14:textId="77777777" w:rsidR="007217C5" w:rsidRDefault="00416360">
      <w:pPr>
        <w:pStyle w:val="ListParagraph"/>
        <w:keepNext/>
        <w:numPr>
          <w:ilvl w:val="0"/>
          <w:numId w:val="4"/>
        </w:numPr>
      </w:pPr>
      <w:r>
        <w:t xml:space="preserve">Vocational degree  (4) </w:t>
      </w:r>
    </w:p>
    <w:p w14:paraId="48D7226F" w14:textId="77777777" w:rsidR="007217C5" w:rsidRDefault="00416360">
      <w:pPr>
        <w:pStyle w:val="ListParagraph"/>
        <w:keepNext/>
        <w:numPr>
          <w:ilvl w:val="0"/>
          <w:numId w:val="4"/>
        </w:numPr>
      </w:pPr>
      <w:r>
        <w:t xml:space="preserve">High school  (5) </w:t>
      </w:r>
    </w:p>
    <w:p w14:paraId="0050D87D" w14:textId="77777777" w:rsidR="007217C5" w:rsidRDefault="00416360">
      <w:pPr>
        <w:pStyle w:val="ListParagraph"/>
        <w:keepNext/>
        <w:numPr>
          <w:ilvl w:val="0"/>
          <w:numId w:val="4"/>
        </w:numPr>
      </w:pPr>
      <w:r>
        <w:t xml:space="preserve">University degree  (6) </w:t>
      </w:r>
    </w:p>
    <w:p w14:paraId="388DF6EC" w14:textId="77777777" w:rsidR="007217C5" w:rsidRDefault="00416360">
      <w:pPr>
        <w:pStyle w:val="ListParagraph"/>
        <w:keepNext/>
        <w:numPr>
          <w:ilvl w:val="0"/>
          <w:numId w:val="4"/>
        </w:numPr>
      </w:pPr>
      <w:r>
        <w:t xml:space="preserve">Master's degree or above  (7) </w:t>
      </w:r>
    </w:p>
    <w:p w14:paraId="39468877" w14:textId="77777777" w:rsidR="007217C5" w:rsidRDefault="007217C5"/>
    <w:p w14:paraId="61EDFF17" w14:textId="77777777" w:rsidR="007217C5" w:rsidRDefault="007217C5">
      <w:pPr>
        <w:pStyle w:val="QuestionSeparator"/>
      </w:pPr>
    </w:p>
    <w:tbl>
      <w:tblPr>
        <w:tblStyle w:val="QQuestionIconTable"/>
        <w:tblW w:w="50" w:type="auto"/>
        <w:tblLook w:val="07E0" w:firstRow="1" w:lastRow="1" w:firstColumn="1" w:lastColumn="1" w:noHBand="1" w:noVBand="1"/>
      </w:tblPr>
      <w:tblGrid>
        <w:gridCol w:w="380"/>
      </w:tblGrid>
      <w:tr w:rsidR="007217C5" w14:paraId="393696FF" w14:textId="77777777">
        <w:tc>
          <w:tcPr>
            <w:tcW w:w="50" w:type="dxa"/>
          </w:tcPr>
          <w:p w14:paraId="02600899" w14:textId="77777777" w:rsidR="007217C5" w:rsidRDefault="00416360">
            <w:pPr>
              <w:keepNext/>
            </w:pPr>
            <w:r>
              <w:rPr>
                <w:noProof/>
                <w:lang w:val="fr-FR" w:eastAsia="fr-FR"/>
              </w:rPr>
              <w:lastRenderedPageBreak/>
              <w:drawing>
                <wp:inline distT="0" distB="0" distL="0" distR="0" wp14:anchorId="7540170F" wp14:editId="36C17F3B">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E4B7E11" w14:textId="77777777" w:rsidR="007217C5" w:rsidRDefault="007217C5"/>
    <w:p w14:paraId="31304352" w14:textId="77777777" w:rsidR="007217C5" w:rsidRDefault="00416360">
      <w:pPr>
        <w:keepNext/>
      </w:pPr>
      <w:r>
        <w:t xml:space="preserve">Q1.4 </w:t>
      </w:r>
      <w:proofErr w:type="gramStart"/>
      <w:r>
        <w:t>What</w:t>
      </w:r>
      <w:proofErr w:type="gramEnd"/>
      <w:r>
        <w:t xml:space="preserve"> is your monthly household income (before withholding tax, in [currency]/month)?</w:t>
      </w:r>
    </w:p>
    <w:p w14:paraId="23935F0E" w14:textId="77777777" w:rsidR="007217C5" w:rsidRDefault="00416360">
      <w:pPr>
        <w:pStyle w:val="TextEntryLine"/>
        <w:ind w:firstLine="400"/>
      </w:pPr>
      <w:r>
        <w:t>________________________________________________________________</w:t>
      </w:r>
    </w:p>
    <w:p w14:paraId="67B273C0" w14:textId="77777777" w:rsidR="007217C5" w:rsidRDefault="007217C5"/>
    <w:p w14:paraId="440F7A85" w14:textId="77777777" w:rsidR="007217C5" w:rsidRDefault="007217C5">
      <w:pPr>
        <w:pStyle w:val="QuestionSeparator"/>
      </w:pPr>
    </w:p>
    <w:p w14:paraId="20DC1E21" w14:textId="77777777" w:rsidR="007217C5" w:rsidRDefault="007217C5"/>
    <w:p w14:paraId="377C9B5A" w14:textId="77777777" w:rsidR="007217C5" w:rsidRDefault="00416360">
      <w:pPr>
        <w:keepNext/>
      </w:pPr>
      <w:r>
        <w:t xml:space="preserve">Q1.5 Are you </w:t>
      </w:r>
      <w:proofErr w:type="gramStart"/>
      <w:r>
        <w:t>landlord</w:t>
      </w:r>
      <w:proofErr w:type="gramEnd"/>
      <w:r>
        <w:t xml:space="preserve"> or tenant? (Several answers possible)</w:t>
      </w:r>
    </w:p>
    <w:p w14:paraId="42608A7C" w14:textId="77777777" w:rsidR="007217C5" w:rsidRDefault="00416360">
      <w:pPr>
        <w:pStyle w:val="ListParagraph"/>
        <w:keepNext/>
        <w:numPr>
          <w:ilvl w:val="0"/>
          <w:numId w:val="2"/>
        </w:numPr>
      </w:pPr>
      <w:r>
        <w:t xml:space="preserve">Tenant  (1) </w:t>
      </w:r>
    </w:p>
    <w:p w14:paraId="0CAD9922" w14:textId="77777777" w:rsidR="007217C5" w:rsidRDefault="00416360">
      <w:pPr>
        <w:pStyle w:val="ListParagraph"/>
        <w:keepNext/>
        <w:numPr>
          <w:ilvl w:val="0"/>
          <w:numId w:val="2"/>
        </w:numPr>
      </w:pPr>
      <w:r>
        <w:t xml:space="preserve">Owner-occupant  (2) </w:t>
      </w:r>
    </w:p>
    <w:p w14:paraId="7AD857E8" w14:textId="77777777" w:rsidR="007217C5" w:rsidRDefault="00416360">
      <w:pPr>
        <w:pStyle w:val="ListParagraph"/>
        <w:keepNext/>
        <w:numPr>
          <w:ilvl w:val="0"/>
          <w:numId w:val="2"/>
        </w:numPr>
      </w:pPr>
      <w:r>
        <w:t xml:space="preserve">Owner-lessor  (3) </w:t>
      </w:r>
    </w:p>
    <w:p w14:paraId="58B16613" w14:textId="77777777" w:rsidR="007217C5" w:rsidRDefault="00416360">
      <w:pPr>
        <w:pStyle w:val="ListParagraph"/>
        <w:keepNext/>
        <w:numPr>
          <w:ilvl w:val="0"/>
          <w:numId w:val="2"/>
        </w:numPr>
      </w:pPr>
      <w:r>
        <w:t xml:space="preserve">Hosted for free  (4) </w:t>
      </w:r>
    </w:p>
    <w:p w14:paraId="28A5DE6A" w14:textId="77777777" w:rsidR="007217C5" w:rsidRDefault="007217C5"/>
    <w:p w14:paraId="7E52577B" w14:textId="77777777" w:rsidR="007217C5" w:rsidRDefault="007217C5">
      <w:pPr>
        <w:pStyle w:val="QuestionSeparator"/>
      </w:pPr>
    </w:p>
    <w:p w14:paraId="37F2F4C2" w14:textId="77777777" w:rsidR="007217C5" w:rsidRDefault="007217C5"/>
    <w:p w14:paraId="7EA47FAE" w14:textId="77777777" w:rsidR="007217C5" w:rsidRDefault="00416360">
      <w:pPr>
        <w:keepNext/>
      </w:pPr>
      <w:r>
        <w:t xml:space="preserve">Q1.6 </w:t>
      </w:r>
      <w:proofErr w:type="gramStart"/>
      <w:r>
        <w:t>How</w:t>
      </w:r>
      <w:proofErr w:type="gramEnd"/>
      <w:r>
        <w:t xml:space="preserve"> much do you estimate your assets, or those of your household if you are married (in [currency])? Included here are all your possessions (home, car, savings, etc.) net of debt. For example, if you own a house worth $300,000, your only property, and you have $100,000 left to pay back on your mortgage, your assets are $200,000.</w:t>
      </w:r>
    </w:p>
    <w:p w14:paraId="07C321D0" w14:textId="77777777" w:rsidR="007217C5" w:rsidRDefault="00416360">
      <w:pPr>
        <w:pStyle w:val="ListParagraph"/>
        <w:keepNext/>
        <w:numPr>
          <w:ilvl w:val="0"/>
          <w:numId w:val="4"/>
        </w:numPr>
      </w:pPr>
      <w:r>
        <w:t xml:space="preserve">I have a net debt  (1) </w:t>
      </w:r>
    </w:p>
    <w:p w14:paraId="63F4D5BE" w14:textId="77777777" w:rsidR="007217C5" w:rsidRDefault="00416360">
      <w:pPr>
        <w:pStyle w:val="ListParagraph"/>
        <w:keepNext/>
        <w:numPr>
          <w:ilvl w:val="0"/>
          <w:numId w:val="4"/>
        </w:numPr>
      </w:pPr>
      <w:r>
        <w:t xml:space="preserve">Between $0 and $60,000  (2) </w:t>
      </w:r>
    </w:p>
    <w:p w14:paraId="42B8C82B" w14:textId="77777777" w:rsidR="007217C5" w:rsidRDefault="00416360">
      <w:pPr>
        <w:pStyle w:val="ListParagraph"/>
        <w:keepNext/>
        <w:numPr>
          <w:ilvl w:val="0"/>
          <w:numId w:val="4"/>
        </w:numPr>
      </w:pPr>
      <w:r>
        <w:t xml:space="preserve">Between $60,000 and $190,000  (3) </w:t>
      </w:r>
    </w:p>
    <w:p w14:paraId="45E3F3E9" w14:textId="77777777" w:rsidR="007217C5" w:rsidRDefault="00416360">
      <w:pPr>
        <w:pStyle w:val="ListParagraph"/>
        <w:keepNext/>
        <w:numPr>
          <w:ilvl w:val="0"/>
          <w:numId w:val="4"/>
        </w:numPr>
      </w:pPr>
      <w:r>
        <w:t xml:space="preserve">More than $190,000  (4) </w:t>
      </w:r>
    </w:p>
    <w:p w14:paraId="551106C3" w14:textId="77777777" w:rsidR="007217C5" w:rsidRDefault="007217C5"/>
    <w:p w14:paraId="093D4DDF" w14:textId="77777777" w:rsidR="007217C5" w:rsidRDefault="007217C5">
      <w:pPr>
        <w:pStyle w:val="QuestionSeparator"/>
      </w:pPr>
    </w:p>
    <w:p w14:paraId="0FE10E20" w14:textId="77777777" w:rsidR="007217C5" w:rsidRDefault="007217C5"/>
    <w:p w14:paraId="47E7983F" w14:textId="77777777" w:rsidR="007217C5" w:rsidRDefault="00416360">
      <w:pPr>
        <w:keepNext/>
      </w:pPr>
      <w:r>
        <w:lastRenderedPageBreak/>
        <w:t xml:space="preserve">Q1.7 Do you live in a rural or urban area? I live </w:t>
      </w:r>
      <w:proofErr w:type="gramStart"/>
      <w:r>
        <w:t>in ...</w:t>
      </w:r>
      <w:proofErr w:type="gramEnd"/>
    </w:p>
    <w:p w14:paraId="1AC892B0" w14:textId="77777777" w:rsidR="007217C5" w:rsidRDefault="00416360">
      <w:pPr>
        <w:pStyle w:val="ListParagraph"/>
        <w:keepNext/>
        <w:numPr>
          <w:ilvl w:val="0"/>
          <w:numId w:val="4"/>
        </w:numPr>
      </w:pPr>
      <w:r>
        <w:t xml:space="preserve">A rural area  (1) </w:t>
      </w:r>
    </w:p>
    <w:p w14:paraId="1BB02FB3" w14:textId="77777777" w:rsidR="007217C5" w:rsidRDefault="00416360">
      <w:pPr>
        <w:pStyle w:val="ListParagraph"/>
        <w:keepNext/>
        <w:numPr>
          <w:ilvl w:val="0"/>
          <w:numId w:val="4"/>
        </w:numPr>
      </w:pPr>
      <w:r>
        <w:t xml:space="preserve">A small town (below 20,000 inhabitants)  (2) </w:t>
      </w:r>
    </w:p>
    <w:p w14:paraId="51229DA0" w14:textId="77777777" w:rsidR="007217C5" w:rsidRDefault="00416360">
      <w:pPr>
        <w:pStyle w:val="ListParagraph"/>
        <w:keepNext/>
        <w:numPr>
          <w:ilvl w:val="0"/>
          <w:numId w:val="4"/>
        </w:numPr>
      </w:pPr>
      <w:r>
        <w:t xml:space="preserve">A mid-size town (between 20,000 and 100,000 inhabitants)  (3) </w:t>
      </w:r>
    </w:p>
    <w:p w14:paraId="3805D46C" w14:textId="77777777" w:rsidR="007217C5" w:rsidRDefault="00416360">
      <w:pPr>
        <w:pStyle w:val="ListParagraph"/>
        <w:keepNext/>
        <w:numPr>
          <w:ilvl w:val="0"/>
          <w:numId w:val="4"/>
        </w:numPr>
      </w:pPr>
      <w:r>
        <w:t xml:space="preserve">A city (more than 100,000 inhabitants)  (4) </w:t>
      </w:r>
    </w:p>
    <w:p w14:paraId="52B31025" w14:textId="77777777" w:rsidR="007217C5" w:rsidRDefault="007217C5"/>
    <w:p w14:paraId="3A7F3E46" w14:textId="77777777" w:rsidR="007217C5" w:rsidRDefault="007217C5">
      <w:pPr>
        <w:pStyle w:val="QuestionSeparator"/>
      </w:pPr>
    </w:p>
    <w:tbl>
      <w:tblPr>
        <w:tblStyle w:val="QQuestionIconTable"/>
        <w:tblW w:w="50" w:type="auto"/>
        <w:tblLook w:val="07E0" w:firstRow="1" w:lastRow="1" w:firstColumn="1" w:lastColumn="1" w:noHBand="1" w:noVBand="1"/>
      </w:tblPr>
      <w:tblGrid>
        <w:gridCol w:w="380"/>
      </w:tblGrid>
      <w:tr w:rsidR="007217C5" w14:paraId="07C52D4A" w14:textId="77777777">
        <w:tc>
          <w:tcPr>
            <w:tcW w:w="50" w:type="dxa"/>
          </w:tcPr>
          <w:p w14:paraId="3E84CD4F" w14:textId="77777777" w:rsidR="007217C5" w:rsidRDefault="00416360">
            <w:pPr>
              <w:keepNext/>
            </w:pPr>
            <w:r>
              <w:rPr>
                <w:noProof/>
                <w:lang w:val="fr-FR" w:eastAsia="fr-FR"/>
              </w:rPr>
              <w:drawing>
                <wp:inline distT="0" distB="0" distL="0" distR="0" wp14:anchorId="383AB9C0" wp14:editId="3FF4C0E2">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2671E57" w14:textId="77777777" w:rsidR="007217C5" w:rsidRDefault="007217C5"/>
    <w:p w14:paraId="3903BAC2" w14:textId="77777777" w:rsidR="007217C5" w:rsidRDefault="00416360">
      <w:pPr>
        <w:keepNext/>
      </w:pPr>
      <w:r>
        <w:t xml:space="preserve">Q1.8 </w:t>
      </w:r>
      <w:proofErr w:type="gramStart"/>
      <w:r>
        <w:t>What</w:t>
      </w:r>
      <w:proofErr w:type="gramEnd"/>
      <w:r>
        <w:t xml:space="preserve"> is your </w:t>
      </w:r>
      <w:proofErr w:type="spellStart"/>
      <w:r>
        <w:t>zipcode</w:t>
      </w:r>
      <w:proofErr w:type="spellEnd"/>
      <w:r>
        <w:t>?</w:t>
      </w:r>
    </w:p>
    <w:p w14:paraId="5F20856F" w14:textId="77777777" w:rsidR="007217C5" w:rsidRDefault="00416360">
      <w:pPr>
        <w:pStyle w:val="TextEntryLine"/>
        <w:ind w:firstLine="400"/>
      </w:pPr>
      <w:r>
        <w:t>________________________________________________________________</w:t>
      </w:r>
    </w:p>
    <w:p w14:paraId="7DABCECF" w14:textId="77777777" w:rsidR="007217C5" w:rsidRDefault="007217C5"/>
    <w:p w14:paraId="4329D316" w14:textId="77777777" w:rsidR="007217C5" w:rsidRDefault="007217C5">
      <w:pPr>
        <w:pStyle w:val="QuestionSeparator"/>
      </w:pPr>
    </w:p>
    <w:p w14:paraId="3693BE72" w14:textId="77777777" w:rsidR="007217C5" w:rsidRDefault="007217C5"/>
    <w:p w14:paraId="5CFDF1E1" w14:textId="77777777" w:rsidR="007217C5" w:rsidRDefault="00416360">
      <w:pPr>
        <w:keepNext/>
      </w:pPr>
      <w:r>
        <w:t xml:space="preserve">Q1.9 </w:t>
      </w:r>
      <w:proofErr w:type="gramStart"/>
      <w:r>
        <w:t>What</w:t>
      </w:r>
      <w:proofErr w:type="gramEnd"/>
      <w:r>
        <w:t xml:space="preserve"> is your employment status?</w:t>
      </w:r>
    </w:p>
    <w:p w14:paraId="1535361C" w14:textId="77777777" w:rsidR="007217C5" w:rsidRDefault="00416360">
      <w:pPr>
        <w:pStyle w:val="ListParagraph"/>
        <w:keepNext/>
        <w:numPr>
          <w:ilvl w:val="0"/>
          <w:numId w:val="4"/>
        </w:numPr>
      </w:pPr>
      <w:r>
        <w:t xml:space="preserve">Temporary contract  (1) </w:t>
      </w:r>
    </w:p>
    <w:p w14:paraId="35697CD5" w14:textId="77777777" w:rsidR="007217C5" w:rsidRDefault="00416360">
      <w:pPr>
        <w:pStyle w:val="ListParagraph"/>
        <w:keepNext/>
        <w:numPr>
          <w:ilvl w:val="0"/>
          <w:numId w:val="4"/>
        </w:numPr>
      </w:pPr>
      <w:r>
        <w:t xml:space="preserve">Full-time employed  (2) </w:t>
      </w:r>
    </w:p>
    <w:p w14:paraId="2AE6B4BF" w14:textId="77777777" w:rsidR="007217C5" w:rsidRDefault="00416360">
      <w:pPr>
        <w:pStyle w:val="ListParagraph"/>
        <w:keepNext/>
        <w:numPr>
          <w:ilvl w:val="0"/>
          <w:numId w:val="4"/>
        </w:numPr>
      </w:pPr>
      <w:r>
        <w:t xml:space="preserve">Part-time employed  (3) </w:t>
      </w:r>
    </w:p>
    <w:p w14:paraId="6FB0D428" w14:textId="77777777" w:rsidR="007217C5" w:rsidRDefault="00416360">
      <w:pPr>
        <w:pStyle w:val="ListParagraph"/>
        <w:keepNext/>
        <w:numPr>
          <w:ilvl w:val="0"/>
          <w:numId w:val="4"/>
        </w:numPr>
      </w:pPr>
      <w:r>
        <w:t xml:space="preserve">Self-employed  (4) </w:t>
      </w:r>
    </w:p>
    <w:p w14:paraId="6DC7FB63" w14:textId="77777777" w:rsidR="007217C5" w:rsidRDefault="00416360">
      <w:pPr>
        <w:pStyle w:val="ListParagraph"/>
        <w:keepNext/>
        <w:numPr>
          <w:ilvl w:val="0"/>
          <w:numId w:val="4"/>
        </w:numPr>
      </w:pPr>
      <w:r>
        <w:t xml:space="preserve">Unemployed  (5) </w:t>
      </w:r>
    </w:p>
    <w:p w14:paraId="2C0404B8" w14:textId="77777777" w:rsidR="007217C5" w:rsidRDefault="00416360">
      <w:pPr>
        <w:pStyle w:val="ListParagraph"/>
        <w:keepNext/>
        <w:numPr>
          <w:ilvl w:val="0"/>
          <w:numId w:val="4"/>
        </w:numPr>
      </w:pPr>
      <w:r>
        <w:t xml:space="preserve">Student  (6) </w:t>
      </w:r>
    </w:p>
    <w:p w14:paraId="3135D525" w14:textId="77777777" w:rsidR="007217C5" w:rsidRDefault="00416360">
      <w:pPr>
        <w:pStyle w:val="ListParagraph"/>
        <w:keepNext/>
        <w:numPr>
          <w:ilvl w:val="0"/>
          <w:numId w:val="4"/>
        </w:numPr>
      </w:pPr>
      <w:r>
        <w:t xml:space="preserve">Retired  (7) </w:t>
      </w:r>
    </w:p>
    <w:p w14:paraId="793EBF29" w14:textId="77777777" w:rsidR="007217C5" w:rsidRDefault="007217C5"/>
    <w:p w14:paraId="7738761C" w14:textId="77777777" w:rsidR="00416360" w:rsidRDefault="00416360">
      <w:pPr>
        <w:pStyle w:val="BlockEndLabel"/>
      </w:pPr>
    </w:p>
    <w:p w14:paraId="4C1817DE" w14:textId="77777777" w:rsidR="00416360" w:rsidRDefault="00416360">
      <w:pPr>
        <w:pStyle w:val="BlockEndLabel"/>
      </w:pPr>
    </w:p>
    <w:p w14:paraId="535877B0" w14:textId="77777777" w:rsidR="007217C5" w:rsidRDefault="00416360">
      <w:pPr>
        <w:pStyle w:val="BlockEndLabel"/>
      </w:pPr>
      <w:r>
        <w:t>End of Block: Socio-demographics</w:t>
      </w:r>
    </w:p>
    <w:p w14:paraId="03F48531" w14:textId="77777777" w:rsidR="007217C5" w:rsidRDefault="007217C5">
      <w:pPr>
        <w:pStyle w:val="BlockSeparator"/>
      </w:pPr>
    </w:p>
    <w:p w14:paraId="56A64BA4" w14:textId="77777777" w:rsidR="007217C5" w:rsidRDefault="00416360">
      <w:pPr>
        <w:pStyle w:val="BlockStartLabel"/>
      </w:pPr>
      <w:r>
        <w:t>Start of Block: Household composition and energy characteristics</w:t>
      </w:r>
    </w:p>
    <w:p w14:paraId="44B0BE2D" w14:textId="77777777" w:rsidR="007217C5" w:rsidRDefault="007217C5"/>
    <w:p w14:paraId="4B7C97E4" w14:textId="77777777" w:rsidR="007217C5" w:rsidRDefault="00416360">
      <w:pPr>
        <w:keepNext/>
      </w:pPr>
      <w:r>
        <w:t>Q2.1 Do you have children?</w:t>
      </w:r>
    </w:p>
    <w:p w14:paraId="05DBF3FA" w14:textId="77777777" w:rsidR="007217C5" w:rsidRDefault="00416360">
      <w:pPr>
        <w:pStyle w:val="ListParagraph"/>
        <w:keepNext/>
        <w:numPr>
          <w:ilvl w:val="0"/>
          <w:numId w:val="4"/>
        </w:numPr>
      </w:pPr>
      <w:r>
        <w:t xml:space="preserve">Yes  (1) </w:t>
      </w:r>
    </w:p>
    <w:p w14:paraId="622B71BE" w14:textId="77777777" w:rsidR="007217C5" w:rsidRDefault="00416360">
      <w:pPr>
        <w:pStyle w:val="ListParagraph"/>
        <w:keepNext/>
        <w:numPr>
          <w:ilvl w:val="0"/>
          <w:numId w:val="4"/>
        </w:numPr>
      </w:pPr>
      <w:r>
        <w:t xml:space="preserve">No  (2) </w:t>
      </w:r>
    </w:p>
    <w:p w14:paraId="37B78182" w14:textId="77777777" w:rsidR="007217C5" w:rsidRDefault="007217C5"/>
    <w:p w14:paraId="15F018E4" w14:textId="77777777" w:rsidR="007217C5" w:rsidRDefault="007217C5">
      <w:pPr>
        <w:pStyle w:val="QuestionSeparator"/>
      </w:pPr>
    </w:p>
    <w:tbl>
      <w:tblPr>
        <w:tblStyle w:val="QQuestionIconTable"/>
        <w:tblW w:w="50" w:type="auto"/>
        <w:tblLook w:val="07E0" w:firstRow="1" w:lastRow="1" w:firstColumn="1" w:lastColumn="1" w:noHBand="1" w:noVBand="1"/>
      </w:tblPr>
      <w:tblGrid>
        <w:gridCol w:w="380"/>
      </w:tblGrid>
      <w:tr w:rsidR="007217C5" w14:paraId="57A66DF5" w14:textId="77777777">
        <w:tc>
          <w:tcPr>
            <w:tcW w:w="50" w:type="dxa"/>
          </w:tcPr>
          <w:p w14:paraId="36F7B34D" w14:textId="77777777" w:rsidR="007217C5" w:rsidRDefault="00416360">
            <w:pPr>
              <w:keepNext/>
            </w:pPr>
            <w:r>
              <w:rPr>
                <w:noProof/>
                <w:lang w:val="fr-FR" w:eastAsia="fr-FR"/>
              </w:rPr>
              <w:drawing>
                <wp:inline distT="0" distB="0" distL="0" distR="0" wp14:anchorId="2B98788B" wp14:editId="13552931">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6D539CE" w14:textId="77777777" w:rsidR="007217C5" w:rsidRDefault="007217C5"/>
    <w:p w14:paraId="5D175998" w14:textId="77777777" w:rsidR="007217C5" w:rsidRDefault="00416360">
      <w:pPr>
        <w:keepNext/>
      </w:pPr>
      <w:r>
        <w:t xml:space="preserve">Q2.2 </w:t>
      </w:r>
      <w:proofErr w:type="gramStart"/>
      <w:r>
        <w:t>How</w:t>
      </w:r>
      <w:proofErr w:type="gramEnd"/>
      <w:r>
        <w:t xml:space="preserve"> many people make up your household? The household </w:t>
      </w:r>
      <w:proofErr w:type="gramStart"/>
      <w:r>
        <w:t>includes:</w:t>
      </w:r>
      <w:proofErr w:type="gramEnd"/>
      <w:r>
        <w:t xml:space="preserve"> you, the members of your family who live with you, and your dependents.</w:t>
      </w:r>
    </w:p>
    <w:p w14:paraId="63D4FA2D" w14:textId="77777777" w:rsidR="007217C5" w:rsidRDefault="00416360">
      <w:pPr>
        <w:pStyle w:val="TextEntryLine"/>
        <w:ind w:firstLine="400"/>
      </w:pPr>
      <w:r>
        <w:t>________________________________________________________________</w:t>
      </w:r>
    </w:p>
    <w:p w14:paraId="7C8E8801" w14:textId="77777777" w:rsidR="007217C5" w:rsidRDefault="007217C5"/>
    <w:p w14:paraId="030491A4" w14:textId="77777777" w:rsidR="007217C5" w:rsidRDefault="007217C5">
      <w:pPr>
        <w:pStyle w:val="QuestionSeparator"/>
      </w:pPr>
    </w:p>
    <w:tbl>
      <w:tblPr>
        <w:tblStyle w:val="QQuestionIconTable"/>
        <w:tblW w:w="50" w:type="auto"/>
        <w:tblLook w:val="07E0" w:firstRow="1" w:lastRow="1" w:firstColumn="1" w:lastColumn="1" w:noHBand="1" w:noVBand="1"/>
      </w:tblPr>
      <w:tblGrid>
        <w:gridCol w:w="380"/>
      </w:tblGrid>
      <w:tr w:rsidR="007217C5" w14:paraId="6E1F7F3D" w14:textId="77777777">
        <w:tc>
          <w:tcPr>
            <w:tcW w:w="50" w:type="dxa"/>
          </w:tcPr>
          <w:p w14:paraId="6153FD0B" w14:textId="77777777" w:rsidR="007217C5" w:rsidRDefault="00416360">
            <w:pPr>
              <w:keepNext/>
            </w:pPr>
            <w:r>
              <w:rPr>
                <w:noProof/>
                <w:lang w:val="fr-FR" w:eastAsia="fr-FR"/>
              </w:rPr>
              <w:drawing>
                <wp:inline distT="0" distB="0" distL="0" distR="0" wp14:anchorId="4519F539" wp14:editId="0FE15CEF">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9613BC0" w14:textId="77777777" w:rsidR="007217C5" w:rsidRDefault="007217C5"/>
    <w:p w14:paraId="323E0081" w14:textId="77777777" w:rsidR="007217C5" w:rsidRDefault="00416360">
      <w:pPr>
        <w:keepNext/>
      </w:pPr>
      <w:r>
        <w:t xml:space="preserve">Q2.3 </w:t>
      </w:r>
      <w:proofErr w:type="gramStart"/>
      <w:r>
        <w:t>How</w:t>
      </w:r>
      <w:proofErr w:type="gramEnd"/>
      <w:r>
        <w:t xml:space="preserve"> many children below 18 are there in your household?</w:t>
      </w:r>
    </w:p>
    <w:p w14:paraId="0FA620D8" w14:textId="77777777" w:rsidR="007217C5" w:rsidRDefault="00416360">
      <w:pPr>
        <w:pStyle w:val="TextEntryLine"/>
        <w:ind w:firstLine="400"/>
      </w:pPr>
      <w:r>
        <w:t>________________________________________________________________</w:t>
      </w:r>
    </w:p>
    <w:p w14:paraId="7346B8FC" w14:textId="77777777" w:rsidR="007217C5" w:rsidRDefault="007217C5"/>
    <w:p w14:paraId="7B33966D" w14:textId="77777777" w:rsidR="007217C5" w:rsidRDefault="007217C5">
      <w:pPr>
        <w:pStyle w:val="QuestionSeparator"/>
      </w:pPr>
    </w:p>
    <w:p w14:paraId="051ECF9C" w14:textId="77777777" w:rsidR="007217C5" w:rsidRDefault="007217C5"/>
    <w:p w14:paraId="0A0F3877" w14:textId="77777777" w:rsidR="007217C5" w:rsidRDefault="00416360">
      <w:pPr>
        <w:keepNext/>
      </w:pPr>
      <w:r>
        <w:t>Q2.4 Are you member of an environmental organization?</w:t>
      </w:r>
    </w:p>
    <w:p w14:paraId="04F5E7D4" w14:textId="77777777" w:rsidR="007217C5" w:rsidRDefault="00416360">
      <w:pPr>
        <w:pStyle w:val="ListParagraph"/>
        <w:keepNext/>
        <w:numPr>
          <w:ilvl w:val="0"/>
          <w:numId w:val="4"/>
        </w:numPr>
      </w:pPr>
      <w:r>
        <w:t xml:space="preserve">Yes  (1) </w:t>
      </w:r>
    </w:p>
    <w:p w14:paraId="68CB6523" w14:textId="77777777" w:rsidR="007217C5" w:rsidRDefault="00416360">
      <w:pPr>
        <w:pStyle w:val="ListParagraph"/>
        <w:keepNext/>
        <w:numPr>
          <w:ilvl w:val="0"/>
          <w:numId w:val="4"/>
        </w:numPr>
      </w:pPr>
      <w:r>
        <w:t xml:space="preserve">No  (2) </w:t>
      </w:r>
    </w:p>
    <w:p w14:paraId="5DF3E799" w14:textId="77777777" w:rsidR="007217C5" w:rsidRDefault="007217C5"/>
    <w:p w14:paraId="7108CA65" w14:textId="77777777" w:rsidR="007217C5" w:rsidRDefault="007217C5">
      <w:pPr>
        <w:pStyle w:val="QuestionSeparator"/>
      </w:pPr>
    </w:p>
    <w:p w14:paraId="79498185" w14:textId="77777777" w:rsidR="007217C5" w:rsidRDefault="007217C5"/>
    <w:p w14:paraId="13FABCD6" w14:textId="77777777" w:rsidR="007217C5" w:rsidRDefault="00416360">
      <w:pPr>
        <w:keepNext/>
      </w:pPr>
      <w:r>
        <w:lastRenderedPageBreak/>
        <w:t xml:space="preserve">Q2.5 </w:t>
      </w:r>
      <w:proofErr w:type="gramStart"/>
      <w:r>
        <w:t>What</w:t>
      </w:r>
      <w:proofErr w:type="gramEnd"/>
      <w:r>
        <w:t xml:space="preserve"> is the main heating energy source in your </w:t>
      </w:r>
      <w:commentRangeStart w:id="0"/>
      <w:r>
        <w:t>home</w:t>
      </w:r>
      <w:commentRangeEnd w:id="0"/>
      <w:r w:rsidR="0010231F">
        <w:rPr>
          <w:rStyle w:val="CommentReference"/>
        </w:rPr>
        <w:commentReference w:id="0"/>
      </w:r>
      <w:r>
        <w:t>?</w:t>
      </w:r>
    </w:p>
    <w:p w14:paraId="152B186A" w14:textId="77777777" w:rsidR="007217C5" w:rsidRDefault="00416360">
      <w:pPr>
        <w:pStyle w:val="ListParagraph"/>
        <w:keepNext/>
        <w:numPr>
          <w:ilvl w:val="0"/>
          <w:numId w:val="4"/>
        </w:numPr>
      </w:pPr>
      <w:r>
        <w:t xml:space="preserve">Electricity  (1) </w:t>
      </w:r>
    </w:p>
    <w:p w14:paraId="3154569A" w14:textId="77777777" w:rsidR="007217C5" w:rsidRDefault="00416360">
      <w:pPr>
        <w:pStyle w:val="ListParagraph"/>
        <w:keepNext/>
        <w:numPr>
          <w:ilvl w:val="0"/>
          <w:numId w:val="4"/>
        </w:numPr>
      </w:pPr>
      <w:r>
        <w:t xml:space="preserve">Gas  (2) </w:t>
      </w:r>
    </w:p>
    <w:p w14:paraId="0B8B1F5A" w14:textId="77777777" w:rsidR="007217C5" w:rsidRDefault="00416360">
      <w:pPr>
        <w:pStyle w:val="ListParagraph"/>
        <w:keepNext/>
        <w:numPr>
          <w:ilvl w:val="0"/>
          <w:numId w:val="4"/>
        </w:numPr>
      </w:pPr>
      <w:r>
        <w:t xml:space="preserve">Heating oil  (3) </w:t>
      </w:r>
    </w:p>
    <w:p w14:paraId="733E6528" w14:textId="77777777" w:rsidR="007217C5" w:rsidRDefault="00416360">
      <w:pPr>
        <w:pStyle w:val="ListParagraph"/>
        <w:keepNext/>
        <w:numPr>
          <w:ilvl w:val="0"/>
          <w:numId w:val="4"/>
        </w:numPr>
      </w:pPr>
      <w:r>
        <w:t xml:space="preserve">Wood, solar, geothermal, heat pump  (4) </w:t>
      </w:r>
    </w:p>
    <w:p w14:paraId="3BBBA8D7" w14:textId="77777777" w:rsidR="007217C5" w:rsidRDefault="00416360">
      <w:pPr>
        <w:pStyle w:val="ListParagraph"/>
        <w:keepNext/>
        <w:numPr>
          <w:ilvl w:val="0"/>
          <w:numId w:val="4"/>
        </w:numPr>
      </w:pPr>
      <w:r>
        <w:t xml:space="preserve">Don't know, don't say  (5) </w:t>
      </w:r>
    </w:p>
    <w:p w14:paraId="29491CF1" w14:textId="77777777" w:rsidR="007217C5" w:rsidRDefault="007217C5"/>
    <w:p w14:paraId="74E82569" w14:textId="77777777" w:rsidR="007217C5" w:rsidRDefault="007217C5">
      <w:pPr>
        <w:pStyle w:val="QuestionSeparator"/>
      </w:pPr>
    </w:p>
    <w:p w14:paraId="08F02183" w14:textId="77777777" w:rsidR="007217C5" w:rsidRDefault="007217C5"/>
    <w:p w14:paraId="7F425582" w14:textId="59CC26F4" w:rsidR="007217C5" w:rsidRDefault="00416360">
      <w:pPr>
        <w:keepNext/>
      </w:pPr>
      <w:commentRangeStart w:id="1"/>
      <w:r>
        <w:t xml:space="preserve">Q2.6 </w:t>
      </w:r>
      <w:commentRangeEnd w:id="1"/>
      <w:r w:rsidR="00CD51D0">
        <w:rPr>
          <w:rStyle w:val="CommentReference"/>
        </w:rPr>
        <w:commentReference w:id="1"/>
      </w:r>
      <w:commentRangeStart w:id="2"/>
      <w:commentRangeStart w:id="3"/>
      <w:commentRangeStart w:id="4"/>
      <w:commentRangeStart w:id="5"/>
      <w:r>
        <w:t>How many miles have you and your household members driven in the last 12 months?</w:t>
      </w:r>
    </w:p>
    <w:p w14:paraId="2ED761E6" w14:textId="77777777" w:rsidR="007217C5" w:rsidRDefault="00416360">
      <w:pPr>
        <w:pStyle w:val="TextEntryLine"/>
        <w:ind w:firstLine="400"/>
      </w:pPr>
      <w:r>
        <w:t>________________________________________________________________</w:t>
      </w:r>
    </w:p>
    <w:p w14:paraId="17D39032" w14:textId="77777777" w:rsidR="007217C5" w:rsidRDefault="007217C5"/>
    <w:p w14:paraId="2A4F8743" w14:textId="77777777" w:rsidR="007217C5" w:rsidRDefault="007217C5">
      <w:pPr>
        <w:pStyle w:val="QuestionSeparator"/>
      </w:pPr>
    </w:p>
    <w:p w14:paraId="4804D88D" w14:textId="77777777" w:rsidR="007217C5" w:rsidRDefault="007217C5"/>
    <w:p w14:paraId="7CF47070" w14:textId="77777777" w:rsidR="007217C5" w:rsidRDefault="00416360">
      <w:pPr>
        <w:keepNext/>
      </w:pPr>
      <w:r>
        <w:t xml:space="preserve">Q2.7 </w:t>
      </w:r>
      <w:proofErr w:type="gramStart"/>
      <w:r>
        <w:t>Which</w:t>
      </w:r>
      <w:proofErr w:type="gramEnd"/>
      <w:r>
        <w:t xml:space="preserve"> mode of transportation do you mainly use for each of the following trips?</w:t>
      </w:r>
    </w:p>
    <w:tbl>
      <w:tblPr>
        <w:tblStyle w:val="QQuestionTable"/>
        <w:tblW w:w="9576" w:type="auto"/>
        <w:tblLook w:val="07E0" w:firstRow="1" w:lastRow="1" w:firstColumn="1" w:lastColumn="1" w:noHBand="1" w:noVBand="1"/>
      </w:tblPr>
      <w:tblGrid>
        <w:gridCol w:w="1572"/>
        <w:gridCol w:w="1568"/>
        <w:gridCol w:w="1562"/>
        <w:gridCol w:w="1552"/>
        <w:gridCol w:w="1536"/>
        <w:gridCol w:w="1570"/>
      </w:tblGrid>
      <w:tr w:rsidR="007217C5" w14:paraId="57A69209" w14:textId="77777777" w:rsidTr="00721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88A6303" w14:textId="77777777" w:rsidR="007217C5" w:rsidRDefault="007217C5">
            <w:pPr>
              <w:keepNext/>
            </w:pPr>
          </w:p>
        </w:tc>
        <w:tc>
          <w:tcPr>
            <w:tcW w:w="1596" w:type="dxa"/>
          </w:tcPr>
          <w:p w14:paraId="00053A58" w14:textId="77777777" w:rsidR="007217C5" w:rsidRDefault="00416360">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639BE3AF" w14:textId="77777777" w:rsidR="007217C5" w:rsidRDefault="00416360">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6E7AA6BC" w14:textId="77777777" w:rsidR="007217C5" w:rsidRDefault="00416360">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725B7327" w14:textId="77777777" w:rsidR="007217C5" w:rsidRDefault="00416360">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395D9EEC" w14:textId="77777777" w:rsidR="007217C5" w:rsidRDefault="00416360">
            <w:pPr>
              <w:cnfStyle w:val="100000000000" w:firstRow="1" w:lastRow="0" w:firstColumn="0" w:lastColumn="0" w:oddVBand="0" w:evenVBand="0" w:oddHBand="0" w:evenHBand="0" w:firstRowFirstColumn="0" w:firstRowLastColumn="0" w:lastRowFirstColumn="0" w:lastRowLastColumn="0"/>
            </w:pPr>
            <w:r>
              <w:t>Not applicable (5)</w:t>
            </w:r>
          </w:p>
        </w:tc>
      </w:tr>
      <w:tr w:rsidR="007217C5" w14:paraId="1096BB12"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2C3D35FE" w14:textId="77777777" w:rsidR="007217C5" w:rsidRDefault="00416360">
            <w:pPr>
              <w:keepNext/>
            </w:pPr>
            <w:r>
              <w:t xml:space="preserve">Home - work (or studies) (1) </w:t>
            </w:r>
          </w:p>
        </w:tc>
        <w:tc>
          <w:tcPr>
            <w:tcW w:w="1596" w:type="dxa"/>
          </w:tcPr>
          <w:p w14:paraId="434D1921"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9E83E"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DF89E1"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B98A9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0623C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49B994DA"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0193631B" w14:textId="77777777" w:rsidR="007217C5" w:rsidRDefault="00416360">
            <w:pPr>
              <w:keepNext/>
            </w:pPr>
            <w:r>
              <w:t xml:space="preserve">Grocery shopping (2) </w:t>
            </w:r>
          </w:p>
        </w:tc>
        <w:tc>
          <w:tcPr>
            <w:tcW w:w="1596" w:type="dxa"/>
          </w:tcPr>
          <w:p w14:paraId="0E4DB3D1"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F8047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CFF64D"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8B87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38CA6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46F75CF0"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6F905B50" w14:textId="77777777" w:rsidR="007217C5" w:rsidRDefault="00416360">
            <w:pPr>
              <w:keepNext/>
            </w:pPr>
            <w:r>
              <w:t xml:space="preserve">Leisure (excluding holidays) (3) </w:t>
            </w:r>
          </w:p>
        </w:tc>
        <w:tc>
          <w:tcPr>
            <w:tcW w:w="1596" w:type="dxa"/>
          </w:tcPr>
          <w:p w14:paraId="100C106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D776A"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3AE1FF"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FCA7DC"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C093EB"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B5305E" w14:textId="77777777" w:rsidR="007217C5" w:rsidRDefault="007217C5"/>
    <w:p w14:paraId="340D3D12" w14:textId="77777777" w:rsidR="007217C5" w:rsidRDefault="007217C5"/>
    <w:p w14:paraId="7AECBAD8" w14:textId="77777777" w:rsidR="007217C5" w:rsidRDefault="007217C5">
      <w:pPr>
        <w:pStyle w:val="QuestionSeparator"/>
      </w:pPr>
    </w:p>
    <w:p w14:paraId="66C8F278" w14:textId="77777777" w:rsidR="007217C5" w:rsidRDefault="007217C5"/>
    <w:p w14:paraId="460AC521" w14:textId="77777777" w:rsidR="007217C5" w:rsidRDefault="00416360">
      <w:pPr>
        <w:keepNext/>
      </w:pPr>
      <w:r>
        <w:lastRenderedPageBreak/>
        <w:t>Q2.8 Do you agree or disagree that there are good opportunities for using public transport where you live?</w:t>
      </w:r>
      <w:commentRangeEnd w:id="2"/>
      <w:r w:rsidR="006C1465">
        <w:rPr>
          <w:rStyle w:val="CommentReference"/>
        </w:rPr>
        <w:commentReference w:id="2"/>
      </w:r>
      <w:commentRangeEnd w:id="3"/>
      <w:commentRangeEnd w:id="4"/>
      <w:commentRangeEnd w:id="5"/>
      <w:r w:rsidR="005C524F">
        <w:rPr>
          <w:rStyle w:val="CommentReference"/>
        </w:rPr>
        <w:commentReference w:id="4"/>
      </w:r>
      <w:r w:rsidR="00A87459">
        <w:rPr>
          <w:rStyle w:val="CommentReference"/>
        </w:rPr>
        <w:commentReference w:id="3"/>
      </w:r>
      <w:r w:rsidR="005C524F">
        <w:rPr>
          <w:rStyle w:val="CommentReference"/>
        </w:rPr>
        <w:commentReference w:id="5"/>
      </w:r>
    </w:p>
    <w:p w14:paraId="26394D2B" w14:textId="77777777" w:rsidR="007217C5" w:rsidRDefault="00416360">
      <w:pPr>
        <w:pStyle w:val="ListParagraph"/>
        <w:keepNext/>
        <w:numPr>
          <w:ilvl w:val="0"/>
          <w:numId w:val="4"/>
        </w:numPr>
      </w:pPr>
      <w:r>
        <w:t xml:space="preserve">Fully agree  (1) </w:t>
      </w:r>
    </w:p>
    <w:p w14:paraId="7F523DB7" w14:textId="77777777" w:rsidR="007217C5" w:rsidRDefault="00416360">
      <w:pPr>
        <w:pStyle w:val="ListParagraph"/>
        <w:keepNext/>
        <w:numPr>
          <w:ilvl w:val="0"/>
          <w:numId w:val="4"/>
        </w:numPr>
      </w:pPr>
      <w:r>
        <w:t xml:space="preserve">Somewhat agree  (2) </w:t>
      </w:r>
    </w:p>
    <w:p w14:paraId="1116802E" w14:textId="77777777" w:rsidR="007217C5" w:rsidRDefault="00416360">
      <w:pPr>
        <w:pStyle w:val="ListParagraph"/>
        <w:keepNext/>
        <w:numPr>
          <w:ilvl w:val="0"/>
          <w:numId w:val="4"/>
        </w:numPr>
      </w:pPr>
      <w:r>
        <w:t xml:space="preserve">Neither agree nor disagree  (3) </w:t>
      </w:r>
    </w:p>
    <w:p w14:paraId="2740315D" w14:textId="77777777" w:rsidR="007217C5" w:rsidRDefault="00416360">
      <w:pPr>
        <w:pStyle w:val="ListParagraph"/>
        <w:keepNext/>
        <w:numPr>
          <w:ilvl w:val="0"/>
          <w:numId w:val="4"/>
        </w:numPr>
      </w:pPr>
      <w:r>
        <w:t xml:space="preserve">Somewhat disagree  (4) </w:t>
      </w:r>
    </w:p>
    <w:p w14:paraId="64B28FA7" w14:textId="77777777" w:rsidR="007217C5" w:rsidRDefault="00416360">
      <w:pPr>
        <w:pStyle w:val="ListParagraph"/>
        <w:keepNext/>
        <w:numPr>
          <w:ilvl w:val="0"/>
          <w:numId w:val="4"/>
        </w:numPr>
      </w:pPr>
      <w:r>
        <w:t xml:space="preserve">Fully agree  (5) </w:t>
      </w:r>
    </w:p>
    <w:p w14:paraId="313DF5D3" w14:textId="77777777" w:rsidR="007217C5" w:rsidRDefault="00416360">
      <w:pPr>
        <w:pStyle w:val="ListParagraph"/>
        <w:keepNext/>
        <w:numPr>
          <w:ilvl w:val="0"/>
          <w:numId w:val="4"/>
        </w:numPr>
      </w:pPr>
      <w:r>
        <w:t xml:space="preserve">Don't know, don't say  (6) </w:t>
      </w:r>
    </w:p>
    <w:p w14:paraId="310C78AB" w14:textId="77777777" w:rsidR="007217C5" w:rsidRDefault="007217C5"/>
    <w:p w14:paraId="467E09DE" w14:textId="77777777" w:rsidR="00416360" w:rsidRDefault="00416360"/>
    <w:p w14:paraId="6C4D6A01" w14:textId="77777777" w:rsidR="00416360" w:rsidRDefault="00416360"/>
    <w:p w14:paraId="70E898D4" w14:textId="77777777" w:rsidR="007217C5" w:rsidRDefault="00416360">
      <w:pPr>
        <w:pStyle w:val="BlockEndLabel"/>
      </w:pPr>
      <w:r>
        <w:t>End of Block: Household composition and energy characteristics</w:t>
      </w:r>
    </w:p>
    <w:p w14:paraId="263BEF95" w14:textId="77777777" w:rsidR="007217C5" w:rsidRDefault="007217C5">
      <w:pPr>
        <w:pStyle w:val="BlockSeparator"/>
      </w:pPr>
    </w:p>
    <w:p w14:paraId="6462F6A0" w14:textId="77777777" w:rsidR="007217C5" w:rsidRDefault="00416360">
      <w:pPr>
        <w:pStyle w:val="BlockStartLabel"/>
      </w:pPr>
      <w:r>
        <w:t>Start of Block: Trust, perceptions of institutions, inequality, and the future</w:t>
      </w:r>
    </w:p>
    <w:p w14:paraId="439C4D9D" w14:textId="77777777" w:rsidR="007217C5" w:rsidRDefault="007217C5"/>
    <w:p w14:paraId="5E5A52AE" w14:textId="77777777" w:rsidR="00416360" w:rsidRDefault="00416360">
      <w:pPr>
        <w:keepNext/>
      </w:pPr>
    </w:p>
    <w:p w14:paraId="4A22C476" w14:textId="77777777" w:rsidR="00416360" w:rsidRDefault="00416360">
      <w:pPr>
        <w:keepNext/>
      </w:pPr>
    </w:p>
    <w:p w14:paraId="32D7C83F" w14:textId="77777777" w:rsidR="007217C5" w:rsidRDefault="00416360">
      <w:pPr>
        <w:keepNext/>
      </w:pPr>
      <w:r>
        <w:t xml:space="preserve">Q3.1 </w:t>
      </w:r>
      <w:proofErr w:type="gramStart"/>
      <w:r>
        <w:t>Generally</w:t>
      </w:r>
      <w:proofErr w:type="gramEnd"/>
      <w:r>
        <w:t xml:space="preserve"> speaking, would you say that most people can be trusted or that you need to be very careful? </w:t>
      </w:r>
    </w:p>
    <w:tbl>
      <w:tblPr>
        <w:tblStyle w:val="QSliderLabelsTable"/>
        <w:tblW w:w="9576" w:type="auto"/>
        <w:tblInd w:w="0" w:type="dxa"/>
        <w:tblLook w:val="07E0" w:firstRow="1" w:lastRow="1" w:firstColumn="1" w:lastColumn="1" w:noHBand="1" w:noVBand="1"/>
      </w:tblPr>
      <w:tblGrid>
        <w:gridCol w:w="4653"/>
        <w:gridCol w:w="1570"/>
        <w:gridCol w:w="1570"/>
        <w:gridCol w:w="1567"/>
      </w:tblGrid>
      <w:tr w:rsidR="007217C5" w14:paraId="2334D42A" w14:textId="77777777">
        <w:tc>
          <w:tcPr>
            <w:tcW w:w="4788" w:type="dxa"/>
          </w:tcPr>
          <w:p w14:paraId="1B29E983" w14:textId="77777777" w:rsidR="007217C5" w:rsidRDefault="007217C5">
            <w:pPr>
              <w:keepNext/>
            </w:pPr>
          </w:p>
        </w:tc>
        <w:tc>
          <w:tcPr>
            <w:tcW w:w="1596" w:type="dxa"/>
          </w:tcPr>
          <w:p w14:paraId="31F00B27" w14:textId="77777777" w:rsidR="007217C5" w:rsidRDefault="00416360">
            <w:r>
              <w:t>One needs to be very careful</w:t>
            </w:r>
          </w:p>
        </w:tc>
        <w:tc>
          <w:tcPr>
            <w:tcW w:w="1596" w:type="dxa"/>
          </w:tcPr>
          <w:p w14:paraId="60E8925C" w14:textId="77777777" w:rsidR="007217C5" w:rsidRDefault="00416360">
            <w:r>
              <w:t>Most people can be trusted</w:t>
            </w:r>
          </w:p>
        </w:tc>
        <w:tc>
          <w:tcPr>
            <w:tcW w:w="1596" w:type="dxa"/>
          </w:tcPr>
          <w:p w14:paraId="5543C04B" w14:textId="77777777" w:rsidR="007217C5" w:rsidRDefault="00416360">
            <w:r>
              <w:t>Don't know, don't say</w:t>
            </w:r>
          </w:p>
        </w:tc>
      </w:tr>
    </w:tbl>
    <w:p w14:paraId="3CBC1DB5" w14:textId="77777777" w:rsidR="007217C5" w:rsidRDefault="007217C5"/>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7217C5" w14:paraId="71A95296" w14:textId="77777777">
        <w:tc>
          <w:tcPr>
            <w:tcW w:w="4788" w:type="dxa"/>
          </w:tcPr>
          <w:p w14:paraId="17CC896A" w14:textId="77777777" w:rsidR="007217C5" w:rsidRDefault="007217C5"/>
        </w:tc>
        <w:tc>
          <w:tcPr>
            <w:tcW w:w="435" w:type="dxa"/>
          </w:tcPr>
          <w:p w14:paraId="1CC06720" w14:textId="77777777" w:rsidR="007217C5" w:rsidRDefault="00416360">
            <w:r>
              <w:t>0</w:t>
            </w:r>
          </w:p>
        </w:tc>
        <w:tc>
          <w:tcPr>
            <w:tcW w:w="435" w:type="dxa"/>
          </w:tcPr>
          <w:p w14:paraId="1C40F245" w14:textId="77777777" w:rsidR="007217C5" w:rsidRDefault="00416360">
            <w:r>
              <w:t>1</w:t>
            </w:r>
          </w:p>
        </w:tc>
        <w:tc>
          <w:tcPr>
            <w:tcW w:w="435" w:type="dxa"/>
          </w:tcPr>
          <w:p w14:paraId="029B0B06" w14:textId="77777777" w:rsidR="007217C5" w:rsidRDefault="00416360">
            <w:r>
              <w:t>2</w:t>
            </w:r>
          </w:p>
        </w:tc>
        <w:tc>
          <w:tcPr>
            <w:tcW w:w="435" w:type="dxa"/>
          </w:tcPr>
          <w:p w14:paraId="1102A360" w14:textId="77777777" w:rsidR="007217C5" w:rsidRDefault="00416360">
            <w:r>
              <w:t>3</w:t>
            </w:r>
          </w:p>
        </w:tc>
        <w:tc>
          <w:tcPr>
            <w:tcW w:w="435" w:type="dxa"/>
          </w:tcPr>
          <w:p w14:paraId="2D424437" w14:textId="77777777" w:rsidR="007217C5" w:rsidRDefault="00416360">
            <w:r>
              <w:t>4</w:t>
            </w:r>
          </w:p>
        </w:tc>
        <w:tc>
          <w:tcPr>
            <w:tcW w:w="435" w:type="dxa"/>
          </w:tcPr>
          <w:p w14:paraId="623FAE25" w14:textId="77777777" w:rsidR="007217C5" w:rsidRDefault="00416360">
            <w:r>
              <w:t>5</w:t>
            </w:r>
          </w:p>
        </w:tc>
        <w:tc>
          <w:tcPr>
            <w:tcW w:w="435" w:type="dxa"/>
          </w:tcPr>
          <w:p w14:paraId="4008BC2D" w14:textId="77777777" w:rsidR="007217C5" w:rsidRDefault="00416360">
            <w:r>
              <w:t>6</w:t>
            </w:r>
          </w:p>
        </w:tc>
        <w:tc>
          <w:tcPr>
            <w:tcW w:w="435" w:type="dxa"/>
          </w:tcPr>
          <w:p w14:paraId="2A27D20E" w14:textId="77777777" w:rsidR="007217C5" w:rsidRDefault="00416360">
            <w:r>
              <w:t>7</w:t>
            </w:r>
          </w:p>
        </w:tc>
        <w:tc>
          <w:tcPr>
            <w:tcW w:w="435" w:type="dxa"/>
          </w:tcPr>
          <w:p w14:paraId="54B23668" w14:textId="77777777" w:rsidR="007217C5" w:rsidRDefault="00416360">
            <w:r>
              <w:t>8</w:t>
            </w:r>
          </w:p>
        </w:tc>
        <w:tc>
          <w:tcPr>
            <w:tcW w:w="435" w:type="dxa"/>
          </w:tcPr>
          <w:p w14:paraId="53DE0D05" w14:textId="77777777" w:rsidR="007217C5" w:rsidRDefault="00416360">
            <w:r>
              <w:t>9</w:t>
            </w:r>
          </w:p>
        </w:tc>
        <w:tc>
          <w:tcPr>
            <w:tcW w:w="435" w:type="dxa"/>
          </w:tcPr>
          <w:p w14:paraId="08A65F79" w14:textId="77777777" w:rsidR="007217C5" w:rsidRDefault="00416360">
            <w:r>
              <w:t>10</w:t>
            </w:r>
          </w:p>
        </w:tc>
      </w:tr>
    </w:tbl>
    <w:p w14:paraId="07D23616" w14:textId="77777777" w:rsidR="007217C5" w:rsidRDefault="007217C5"/>
    <w:tbl>
      <w:tblPr>
        <w:tblStyle w:val="QStandardSliderTable"/>
        <w:tblW w:w="9576" w:type="auto"/>
        <w:tblLook w:val="07E0" w:firstRow="1" w:lastRow="1" w:firstColumn="1" w:lastColumn="1" w:noHBand="1" w:noVBand="1"/>
      </w:tblPr>
      <w:tblGrid>
        <w:gridCol w:w="4634"/>
        <w:gridCol w:w="4726"/>
      </w:tblGrid>
      <w:tr w:rsidR="007217C5" w14:paraId="36888B8A" w14:textId="77777777" w:rsidTr="007217C5">
        <w:tc>
          <w:tcPr>
            <w:cnfStyle w:val="001000000000" w:firstRow="0" w:lastRow="0" w:firstColumn="1" w:lastColumn="0" w:oddVBand="0" w:evenVBand="0" w:oddHBand="0" w:evenHBand="0" w:firstRowFirstColumn="0" w:firstRowLastColumn="0" w:lastRowFirstColumn="0" w:lastRowLastColumn="0"/>
            <w:tcW w:w="4788" w:type="dxa"/>
          </w:tcPr>
          <w:p w14:paraId="2671AB8E" w14:textId="77777777" w:rsidR="007217C5" w:rsidRDefault="00416360">
            <w:pPr>
              <w:keepNext/>
            </w:pPr>
            <w:r>
              <w:t>People can be trusted ()</w:t>
            </w:r>
          </w:p>
        </w:tc>
        <w:tc>
          <w:tcPr>
            <w:tcW w:w="4788" w:type="dxa"/>
          </w:tcPr>
          <w:p w14:paraId="71CF3DF3" w14:textId="77777777" w:rsidR="007217C5" w:rsidRDefault="00416360">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53B6EC67" wp14:editId="2B98125F">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2F5DF524" w14:textId="77777777" w:rsidR="007217C5" w:rsidRDefault="007217C5"/>
    <w:p w14:paraId="42922EE9" w14:textId="77777777" w:rsidR="007217C5" w:rsidRDefault="007217C5"/>
    <w:p w14:paraId="7D1E6966" w14:textId="77777777" w:rsidR="007217C5" w:rsidRDefault="007217C5">
      <w:pPr>
        <w:pStyle w:val="QuestionSeparator"/>
      </w:pPr>
    </w:p>
    <w:p w14:paraId="12BE5635" w14:textId="77777777" w:rsidR="007217C5" w:rsidRDefault="007217C5"/>
    <w:p w14:paraId="2AFDF550" w14:textId="77777777" w:rsidR="007217C5" w:rsidRDefault="00416360">
      <w:pPr>
        <w:keepNext/>
      </w:pPr>
      <w:r>
        <w:lastRenderedPageBreak/>
        <w:t>Q3.2 How much of the time do you think you can trust the government in your country to do what is right?</w:t>
      </w:r>
    </w:p>
    <w:p w14:paraId="6BB8D188" w14:textId="77777777" w:rsidR="007217C5" w:rsidRDefault="00416360">
      <w:pPr>
        <w:pStyle w:val="ListParagraph"/>
        <w:keepNext/>
        <w:numPr>
          <w:ilvl w:val="0"/>
          <w:numId w:val="4"/>
        </w:numPr>
      </w:pPr>
      <w:r>
        <w:t xml:space="preserve">Just about always  (1) </w:t>
      </w:r>
    </w:p>
    <w:p w14:paraId="2C4B3596" w14:textId="77777777" w:rsidR="007217C5" w:rsidRDefault="00416360">
      <w:pPr>
        <w:pStyle w:val="ListParagraph"/>
        <w:keepNext/>
        <w:numPr>
          <w:ilvl w:val="0"/>
          <w:numId w:val="4"/>
        </w:numPr>
      </w:pPr>
      <w:r>
        <w:t xml:space="preserve">Most of the time  (2) </w:t>
      </w:r>
    </w:p>
    <w:p w14:paraId="5C53739D" w14:textId="77777777" w:rsidR="007217C5" w:rsidRDefault="00416360">
      <w:pPr>
        <w:pStyle w:val="ListParagraph"/>
        <w:keepNext/>
        <w:numPr>
          <w:ilvl w:val="0"/>
          <w:numId w:val="4"/>
        </w:numPr>
      </w:pPr>
      <w:r>
        <w:t xml:space="preserve">Only some of the time  (3) </w:t>
      </w:r>
    </w:p>
    <w:p w14:paraId="088729C0" w14:textId="77777777" w:rsidR="007217C5" w:rsidRDefault="00416360">
      <w:pPr>
        <w:pStyle w:val="ListParagraph"/>
        <w:keepNext/>
        <w:numPr>
          <w:ilvl w:val="0"/>
          <w:numId w:val="4"/>
        </w:numPr>
      </w:pPr>
      <w:r>
        <w:t xml:space="preserve">Never  (4) </w:t>
      </w:r>
    </w:p>
    <w:p w14:paraId="44596AD0" w14:textId="77777777" w:rsidR="007217C5" w:rsidRDefault="00416360">
      <w:pPr>
        <w:pStyle w:val="ListParagraph"/>
        <w:keepNext/>
        <w:numPr>
          <w:ilvl w:val="0"/>
          <w:numId w:val="4"/>
        </w:numPr>
      </w:pPr>
      <w:r>
        <w:t xml:space="preserve">Don't know, don't say  (5) </w:t>
      </w:r>
    </w:p>
    <w:p w14:paraId="35639304" w14:textId="77777777" w:rsidR="007217C5" w:rsidRDefault="007217C5"/>
    <w:p w14:paraId="480BD80B" w14:textId="77777777" w:rsidR="007217C5" w:rsidRDefault="007217C5">
      <w:pPr>
        <w:pStyle w:val="QuestionSeparator"/>
      </w:pPr>
    </w:p>
    <w:p w14:paraId="096C04CD" w14:textId="77777777" w:rsidR="007217C5" w:rsidRDefault="007217C5"/>
    <w:p w14:paraId="1000E80B" w14:textId="77777777" w:rsidR="007217C5" w:rsidRDefault="00416360">
      <w:pPr>
        <w:keepNext/>
      </w:pPr>
      <w:r>
        <w:t>Q3.3 Do you agree or disagree that authorities spend the income from taxes and fees in a sensible way.</w:t>
      </w:r>
    </w:p>
    <w:p w14:paraId="0DD2B0FC" w14:textId="77777777" w:rsidR="007217C5" w:rsidRDefault="00416360">
      <w:pPr>
        <w:pStyle w:val="ListParagraph"/>
        <w:keepNext/>
        <w:numPr>
          <w:ilvl w:val="0"/>
          <w:numId w:val="4"/>
        </w:numPr>
      </w:pPr>
      <w:r>
        <w:t xml:space="preserve">Fully agree  (1) </w:t>
      </w:r>
    </w:p>
    <w:p w14:paraId="66DC75DB" w14:textId="77777777" w:rsidR="007217C5" w:rsidRDefault="00416360">
      <w:pPr>
        <w:pStyle w:val="ListParagraph"/>
        <w:keepNext/>
        <w:numPr>
          <w:ilvl w:val="0"/>
          <w:numId w:val="4"/>
        </w:numPr>
      </w:pPr>
      <w:r>
        <w:t xml:space="preserve">Somewhat agree  (2) </w:t>
      </w:r>
    </w:p>
    <w:p w14:paraId="32A2493F" w14:textId="77777777" w:rsidR="007217C5" w:rsidRDefault="00416360">
      <w:pPr>
        <w:pStyle w:val="ListParagraph"/>
        <w:keepNext/>
        <w:numPr>
          <w:ilvl w:val="0"/>
          <w:numId w:val="4"/>
        </w:numPr>
      </w:pPr>
      <w:r>
        <w:t xml:space="preserve">Neither agree nor disagree  (3) </w:t>
      </w:r>
    </w:p>
    <w:p w14:paraId="16E0C4F0" w14:textId="77777777" w:rsidR="007217C5" w:rsidRDefault="00416360">
      <w:pPr>
        <w:pStyle w:val="ListParagraph"/>
        <w:keepNext/>
        <w:numPr>
          <w:ilvl w:val="0"/>
          <w:numId w:val="4"/>
        </w:numPr>
      </w:pPr>
      <w:r>
        <w:t xml:space="preserve">Somewhat disagree  (4) </w:t>
      </w:r>
    </w:p>
    <w:p w14:paraId="47EFF6DD" w14:textId="77777777" w:rsidR="007217C5" w:rsidRDefault="00416360">
      <w:pPr>
        <w:pStyle w:val="ListParagraph"/>
        <w:keepNext/>
        <w:numPr>
          <w:ilvl w:val="0"/>
          <w:numId w:val="4"/>
        </w:numPr>
      </w:pPr>
      <w:r>
        <w:t xml:space="preserve">Fully disagree  (5) </w:t>
      </w:r>
    </w:p>
    <w:p w14:paraId="5BDE67A8" w14:textId="77777777" w:rsidR="007217C5" w:rsidRDefault="00416360">
      <w:pPr>
        <w:pStyle w:val="ListParagraph"/>
        <w:keepNext/>
        <w:numPr>
          <w:ilvl w:val="0"/>
          <w:numId w:val="4"/>
        </w:numPr>
      </w:pPr>
      <w:r>
        <w:t xml:space="preserve">Don't know, don't say  (6) </w:t>
      </w:r>
    </w:p>
    <w:p w14:paraId="7E3B7D08" w14:textId="77777777" w:rsidR="007217C5" w:rsidRDefault="007217C5"/>
    <w:p w14:paraId="4B38966A" w14:textId="77777777" w:rsidR="007217C5" w:rsidRDefault="007217C5">
      <w:pPr>
        <w:pStyle w:val="QuestionSeparator"/>
      </w:pPr>
    </w:p>
    <w:p w14:paraId="54EF39BF" w14:textId="77777777" w:rsidR="007217C5" w:rsidRDefault="007217C5"/>
    <w:p w14:paraId="78873B09" w14:textId="77777777" w:rsidR="007217C5" w:rsidRDefault="00416360">
      <w:pPr>
        <w:keepNext/>
      </w:pPr>
      <w:r>
        <w:t>Q3.4 Think more broadly about the purpose of the government.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tbl>
      <w:tblPr>
        <w:tblStyle w:val="QSliderLabelsTable"/>
        <w:tblW w:w="9576" w:type="auto"/>
        <w:tblInd w:w="0" w:type="dxa"/>
        <w:tblLook w:val="07E0" w:firstRow="1" w:lastRow="1" w:firstColumn="1" w:lastColumn="1" w:noHBand="1" w:noVBand="1"/>
      </w:tblPr>
      <w:tblGrid>
        <w:gridCol w:w="4396"/>
        <w:gridCol w:w="1886"/>
        <w:gridCol w:w="1565"/>
        <w:gridCol w:w="1513"/>
      </w:tblGrid>
      <w:tr w:rsidR="007217C5" w14:paraId="2BC1C3CC" w14:textId="77777777">
        <w:tc>
          <w:tcPr>
            <w:tcW w:w="4788" w:type="dxa"/>
          </w:tcPr>
          <w:p w14:paraId="76F0C2A0" w14:textId="77777777" w:rsidR="007217C5" w:rsidRDefault="007217C5">
            <w:pPr>
              <w:keepNext/>
            </w:pPr>
          </w:p>
        </w:tc>
        <w:tc>
          <w:tcPr>
            <w:tcW w:w="1596" w:type="dxa"/>
          </w:tcPr>
          <w:p w14:paraId="0D6765CB" w14:textId="77777777" w:rsidR="007217C5" w:rsidRDefault="00416360">
            <w:r>
              <w:t xml:space="preserve">Government should focus on most basic </w:t>
            </w:r>
            <w:commentRangeStart w:id="6"/>
            <w:commentRangeStart w:id="7"/>
            <w:r>
              <w:t>functions</w:t>
            </w:r>
            <w:commentRangeEnd w:id="6"/>
            <w:r w:rsidR="00A87459">
              <w:rPr>
                <w:rStyle w:val="CommentReference"/>
              </w:rPr>
              <w:commentReference w:id="6"/>
            </w:r>
            <w:commentRangeEnd w:id="7"/>
            <w:r w:rsidR="005C524F">
              <w:rPr>
                <w:rStyle w:val="CommentReference"/>
              </w:rPr>
              <w:commentReference w:id="7"/>
            </w:r>
          </w:p>
        </w:tc>
        <w:tc>
          <w:tcPr>
            <w:tcW w:w="1596" w:type="dxa"/>
          </w:tcPr>
          <w:p w14:paraId="52B8E55A" w14:textId="77777777" w:rsidR="007217C5" w:rsidRDefault="00416360">
            <w:r>
              <w:t>Government should play an active role</w:t>
            </w:r>
          </w:p>
        </w:tc>
        <w:tc>
          <w:tcPr>
            <w:tcW w:w="1596" w:type="dxa"/>
          </w:tcPr>
          <w:p w14:paraId="1A4387E9" w14:textId="77777777" w:rsidR="007217C5" w:rsidRDefault="00416360">
            <w:r>
              <w:t>Don't know, don't say</w:t>
            </w:r>
          </w:p>
        </w:tc>
      </w:tr>
    </w:tbl>
    <w:p w14:paraId="43812DE5" w14:textId="77777777" w:rsidR="007217C5" w:rsidRDefault="007217C5"/>
    <w:tbl>
      <w:tblPr>
        <w:tblStyle w:val="QSliderLabelsTable"/>
        <w:tblW w:w="9576" w:type="auto"/>
        <w:tblInd w:w="0" w:type="dxa"/>
        <w:tblLook w:val="07E0" w:firstRow="1" w:lastRow="1" w:firstColumn="1" w:lastColumn="1" w:noHBand="1" w:noVBand="1"/>
      </w:tblPr>
      <w:tblGrid>
        <w:gridCol w:w="4672"/>
        <w:gridCol w:w="782"/>
        <w:gridCol w:w="782"/>
        <w:gridCol w:w="781"/>
        <w:gridCol w:w="781"/>
        <w:gridCol w:w="781"/>
        <w:gridCol w:w="781"/>
      </w:tblGrid>
      <w:tr w:rsidR="007217C5" w14:paraId="6EF6816D" w14:textId="77777777">
        <w:tc>
          <w:tcPr>
            <w:tcW w:w="4788" w:type="dxa"/>
          </w:tcPr>
          <w:p w14:paraId="4DCA7A4A" w14:textId="77777777" w:rsidR="007217C5" w:rsidRDefault="007217C5"/>
        </w:tc>
        <w:tc>
          <w:tcPr>
            <w:tcW w:w="798" w:type="dxa"/>
          </w:tcPr>
          <w:p w14:paraId="6BC24963" w14:textId="77777777" w:rsidR="007217C5" w:rsidRDefault="00416360">
            <w:r>
              <w:t>0</w:t>
            </w:r>
          </w:p>
        </w:tc>
        <w:tc>
          <w:tcPr>
            <w:tcW w:w="798" w:type="dxa"/>
          </w:tcPr>
          <w:p w14:paraId="1786595F" w14:textId="77777777" w:rsidR="007217C5" w:rsidRDefault="00416360">
            <w:r>
              <w:t>1</w:t>
            </w:r>
          </w:p>
        </w:tc>
        <w:tc>
          <w:tcPr>
            <w:tcW w:w="798" w:type="dxa"/>
          </w:tcPr>
          <w:p w14:paraId="181F5579" w14:textId="77777777" w:rsidR="007217C5" w:rsidRDefault="00416360">
            <w:r>
              <w:t>2</w:t>
            </w:r>
          </w:p>
        </w:tc>
        <w:tc>
          <w:tcPr>
            <w:tcW w:w="798" w:type="dxa"/>
          </w:tcPr>
          <w:p w14:paraId="051ED322" w14:textId="77777777" w:rsidR="007217C5" w:rsidRDefault="00416360">
            <w:r>
              <w:t>3</w:t>
            </w:r>
          </w:p>
        </w:tc>
        <w:tc>
          <w:tcPr>
            <w:tcW w:w="798" w:type="dxa"/>
          </w:tcPr>
          <w:p w14:paraId="0A968078" w14:textId="77777777" w:rsidR="007217C5" w:rsidRDefault="00416360">
            <w:r>
              <w:t>4</w:t>
            </w:r>
          </w:p>
        </w:tc>
        <w:tc>
          <w:tcPr>
            <w:tcW w:w="798" w:type="dxa"/>
          </w:tcPr>
          <w:p w14:paraId="4ACB2926" w14:textId="77777777" w:rsidR="007217C5" w:rsidRDefault="00416360">
            <w:r>
              <w:t>5</w:t>
            </w:r>
          </w:p>
        </w:tc>
      </w:tr>
    </w:tbl>
    <w:p w14:paraId="01D01EA6" w14:textId="77777777" w:rsidR="007217C5" w:rsidRDefault="007217C5"/>
    <w:tbl>
      <w:tblPr>
        <w:tblStyle w:val="QStandardSliderTable"/>
        <w:tblW w:w="9576" w:type="auto"/>
        <w:tblLook w:val="07E0" w:firstRow="1" w:lastRow="1" w:firstColumn="1" w:lastColumn="1" w:noHBand="1" w:noVBand="1"/>
      </w:tblPr>
      <w:tblGrid>
        <w:gridCol w:w="4640"/>
        <w:gridCol w:w="4720"/>
      </w:tblGrid>
      <w:tr w:rsidR="007217C5" w14:paraId="674205D8" w14:textId="77777777" w:rsidTr="007217C5">
        <w:tc>
          <w:tcPr>
            <w:cnfStyle w:val="001000000000" w:firstRow="0" w:lastRow="0" w:firstColumn="1" w:lastColumn="0" w:oddVBand="0" w:evenVBand="0" w:oddHBand="0" w:evenHBand="0" w:firstRowFirstColumn="0" w:firstRowLastColumn="0" w:lastRowFirstColumn="0" w:lastRowLastColumn="0"/>
            <w:tcW w:w="4788" w:type="dxa"/>
          </w:tcPr>
          <w:p w14:paraId="28347716" w14:textId="77777777" w:rsidR="007217C5" w:rsidRDefault="00416360">
            <w:pPr>
              <w:keepNext/>
            </w:pPr>
            <w:r>
              <w:t>Government should play an active role ()</w:t>
            </w:r>
          </w:p>
        </w:tc>
        <w:tc>
          <w:tcPr>
            <w:tcW w:w="4788" w:type="dxa"/>
          </w:tcPr>
          <w:p w14:paraId="7FC943FC" w14:textId="77777777" w:rsidR="007217C5" w:rsidRDefault="00416360">
            <w:pPr>
              <w:keepNext/>
              <w:cnfStyle w:val="000000000000" w:firstRow="0" w:lastRow="0" w:firstColumn="0" w:lastColumn="0" w:oddVBand="0" w:evenVBand="0" w:oddHBand="0" w:evenHBand="0" w:firstRowFirstColumn="0" w:firstRowLastColumn="0" w:lastRowFirstColumn="0" w:lastRowLastColumn="0"/>
            </w:pPr>
            <w:r>
              <w:rPr>
                <w:noProof/>
                <w:lang w:val="fr-FR" w:eastAsia="fr-FR"/>
              </w:rPr>
              <w:drawing>
                <wp:inline distT="0" distB="0" distL="0" distR="0" wp14:anchorId="04059005" wp14:editId="6472CA8F">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6AE70D80" w14:textId="77777777" w:rsidR="007217C5" w:rsidRDefault="007217C5"/>
    <w:p w14:paraId="3CFDE621" w14:textId="77777777" w:rsidR="007217C5" w:rsidRDefault="007217C5"/>
    <w:p w14:paraId="737258ED" w14:textId="77777777" w:rsidR="007217C5" w:rsidRDefault="007217C5">
      <w:pPr>
        <w:pStyle w:val="QuestionSeparator"/>
      </w:pPr>
    </w:p>
    <w:p w14:paraId="04CA6D3E" w14:textId="77777777" w:rsidR="007217C5" w:rsidRDefault="007217C5"/>
    <w:p w14:paraId="64CDA1C9" w14:textId="77777777" w:rsidR="007217C5" w:rsidRDefault="00416360">
      <w:pPr>
        <w:keepNext/>
      </w:pPr>
      <w:r>
        <w:t>Q3.5 Do you think inequality is a serious problem in [country]</w:t>
      </w:r>
      <w:proofErr w:type="gramStart"/>
      <w:r>
        <w:t>?</w:t>
      </w:r>
      <w:proofErr w:type="gramEnd"/>
    </w:p>
    <w:p w14:paraId="3FC49A0D" w14:textId="77777777" w:rsidR="007217C5" w:rsidRDefault="00416360">
      <w:pPr>
        <w:pStyle w:val="ListParagraph"/>
        <w:keepNext/>
        <w:numPr>
          <w:ilvl w:val="0"/>
          <w:numId w:val="4"/>
        </w:numPr>
      </w:pPr>
      <w:r>
        <w:t xml:space="preserve">Not a problem a tall  (1) </w:t>
      </w:r>
    </w:p>
    <w:p w14:paraId="7456AC20" w14:textId="77777777" w:rsidR="007217C5" w:rsidRDefault="00416360">
      <w:pPr>
        <w:pStyle w:val="ListParagraph"/>
        <w:keepNext/>
        <w:numPr>
          <w:ilvl w:val="0"/>
          <w:numId w:val="4"/>
        </w:numPr>
      </w:pPr>
      <w:r>
        <w:t xml:space="preserve">A small problem  (2) </w:t>
      </w:r>
    </w:p>
    <w:p w14:paraId="3C164BCD" w14:textId="77777777" w:rsidR="007217C5" w:rsidRDefault="00416360">
      <w:pPr>
        <w:pStyle w:val="ListParagraph"/>
        <w:keepNext/>
        <w:numPr>
          <w:ilvl w:val="0"/>
          <w:numId w:val="4"/>
        </w:numPr>
      </w:pPr>
      <w:r>
        <w:t xml:space="preserve">A problem  (3) </w:t>
      </w:r>
    </w:p>
    <w:p w14:paraId="3E66BAD5" w14:textId="77777777" w:rsidR="007217C5" w:rsidRDefault="00416360">
      <w:pPr>
        <w:pStyle w:val="ListParagraph"/>
        <w:keepNext/>
        <w:numPr>
          <w:ilvl w:val="0"/>
          <w:numId w:val="4"/>
        </w:numPr>
      </w:pPr>
      <w:r>
        <w:t xml:space="preserve">A serious problem  (4) </w:t>
      </w:r>
    </w:p>
    <w:p w14:paraId="061A6289" w14:textId="77777777" w:rsidR="007217C5" w:rsidRDefault="00416360">
      <w:pPr>
        <w:pStyle w:val="ListParagraph"/>
        <w:keepNext/>
        <w:numPr>
          <w:ilvl w:val="0"/>
          <w:numId w:val="4"/>
        </w:numPr>
      </w:pPr>
      <w:r>
        <w:t xml:space="preserve">A very serious problem  (5) </w:t>
      </w:r>
    </w:p>
    <w:p w14:paraId="3D42DD7D" w14:textId="77777777" w:rsidR="007217C5" w:rsidRDefault="00416360">
      <w:pPr>
        <w:pStyle w:val="ListParagraph"/>
        <w:keepNext/>
        <w:numPr>
          <w:ilvl w:val="0"/>
          <w:numId w:val="4"/>
        </w:numPr>
      </w:pPr>
      <w:r>
        <w:t xml:space="preserve">Don't know, don't say  (6) </w:t>
      </w:r>
    </w:p>
    <w:p w14:paraId="4937D555" w14:textId="77777777" w:rsidR="007217C5" w:rsidRDefault="007217C5"/>
    <w:p w14:paraId="7DFFFE4F" w14:textId="77777777" w:rsidR="007217C5" w:rsidRDefault="007217C5">
      <w:pPr>
        <w:pStyle w:val="QuestionSeparator"/>
      </w:pPr>
    </w:p>
    <w:p w14:paraId="60CC1422" w14:textId="77777777" w:rsidR="007217C5" w:rsidRDefault="007217C5"/>
    <w:p w14:paraId="102D4AE0" w14:textId="77777777" w:rsidR="007217C5" w:rsidRDefault="00416360">
      <w:pPr>
        <w:keepNext/>
      </w:pPr>
      <w:r>
        <w:t xml:space="preserve">Q3.6 </w:t>
      </w:r>
      <w:proofErr w:type="gramStart"/>
      <w:r>
        <w:t>How</w:t>
      </w:r>
      <w:proofErr w:type="gramEnd"/>
      <w:r>
        <w:t xml:space="preserve"> do you see the world in 100 years?</w:t>
      </w:r>
    </w:p>
    <w:p w14:paraId="349E23C8" w14:textId="77777777" w:rsidR="007217C5" w:rsidRDefault="00416360">
      <w:pPr>
        <w:pStyle w:val="ListParagraph"/>
        <w:keepNext/>
        <w:numPr>
          <w:ilvl w:val="0"/>
          <w:numId w:val="4"/>
        </w:numPr>
      </w:pPr>
      <w:r>
        <w:t xml:space="preserve">Richer, thanks to technological progress  (1) </w:t>
      </w:r>
    </w:p>
    <w:p w14:paraId="31CF702C" w14:textId="77777777" w:rsidR="007217C5" w:rsidRDefault="00416360">
      <w:pPr>
        <w:pStyle w:val="ListParagraph"/>
        <w:keepNext/>
        <w:numPr>
          <w:ilvl w:val="0"/>
          <w:numId w:val="4"/>
        </w:numPr>
      </w:pPr>
      <w:r>
        <w:t xml:space="preserve">Poorer, due to resource depletion and/or climate change  (2) </w:t>
      </w:r>
    </w:p>
    <w:p w14:paraId="7E0F0A84" w14:textId="77777777" w:rsidR="007217C5" w:rsidRDefault="00416360">
      <w:pPr>
        <w:pStyle w:val="ListParagraph"/>
        <w:keepNext/>
        <w:numPr>
          <w:ilvl w:val="0"/>
          <w:numId w:val="4"/>
        </w:numPr>
      </w:pPr>
      <w:r>
        <w:t xml:space="preserve">About as rich as now on average  (3) </w:t>
      </w:r>
    </w:p>
    <w:p w14:paraId="2213758C" w14:textId="77777777" w:rsidR="007217C5" w:rsidRDefault="00416360">
      <w:pPr>
        <w:pStyle w:val="ListParagraph"/>
        <w:keepNext/>
        <w:numPr>
          <w:ilvl w:val="0"/>
          <w:numId w:val="4"/>
        </w:numPr>
      </w:pPr>
      <w:r>
        <w:t xml:space="preserve">Don't know, don't say  (4) </w:t>
      </w:r>
    </w:p>
    <w:p w14:paraId="5F913E9E" w14:textId="77777777" w:rsidR="007217C5" w:rsidRDefault="007217C5"/>
    <w:p w14:paraId="621C2D88" w14:textId="77777777" w:rsidR="007217C5" w:rsidRDefault="007217C5">
      <w:pPr>
        <w:pStyle w:val="QuestionSeparator"/>
      </w:pPr>
    </w:p>
    <w:tbl>
      <w:tblPr>
        <w:tblStyle w:val="QQuestionIconTable"/>
        <w:tblW w:w="50" w:type="auto"/>
        <w:tblLook w:val="07E0" w:firstRow="1" w:lastRow="1" w:firstColumn="1" w:lastColumn="1" w:noHBand="1" w:noVBand="1"/>
      </w:tblPr>
      <w:tblGrid>
        <w:gridCol w:w="380"/>
      </w:tblGrid>
      <w:tr w:rsidR="007217C5" w14:paraId="4DB041A5" w14:textId="77777777">
        <w:tc>
          <w:tcPr>
            <w:tcW w:w="50" w:type="dxa"/>
          </w:tcPr>
          <w:p w14:paraId="6E0B9717" w14:textId="77777777" w:rsidR="007217C5" w:rsidRDefault="00416360">
            <w:pPr>
              <w:keepNext/>
            </w:pPr>
            <w:r>
              <w:rPr>
                <w:noProof/>
                <w:lang w:val="fr-FR" w:eastAsia="fr-FR"/>
              </w:rPr>
              <w:drawing>
                <wp:inline distT="0" distB="0" distL="0" distR="0" wp14:anchorId="22D1B960" wp14:editId="62C16127">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7DD32D2E" w14:textId="77777777" w:rsidR="007217C5" w:rsidRDefault="007217C5"/>
    <w:p w14:paraId="2979408A" w14:textId="77777777" w:rsidR="007217C5" w:rsidRDefault="00416360">
      <w:pPr>
        <w:keepNext/>
      </w:pPr>
      <w:r>
        <w:lastRenderedPageBreak/>
        <w:t xml:space="preserve">Q3.7 </w:t>
      </w:r>
      <w:proofErr w:type="gramStart"/>
      <w:r>
        <w:t>Which</w:t>
      </w:r>
      <w:proofErr w:type="gramEnd"/>
      <w:r>
        <w:t xml:space="preserve"> of the following is the closest to your view concerning environmental issues?</w:t>
      </w:r>
    </w:p>
    <w:p w14:paraId="2BADA74E" w14:textId="77777777" w:rsidR="007217C5" w:rsidRDefault="00416360">
      <w:pPr>
        <w:pStyle w:val="ListParagraph"/>
        <w:keepNext/>
        <w:numPr>
          <w:ilvl w:val="0"/>
          <w:numId w:val="4"/>
        </w:numPr>
      </w:pPr>
      <w:r>
        <w:t xml:space="preserve">Our civilization will eventually collapse, it is useless to try making society more sustainable  (1) </w:t>
      </w:r>
    </w:p>
    <w:p w14:paraId="3FF82584" w14:textId="77777777" w:rsidR="007217C5" w:rsidRDefault="00416360">
      <w:pPr>
        <w:pStyle w:val="ListParagraph"/>
        <w:keepNext/>
        <w:numPr>
          <w:ilvl w:val="0"/>
          <w:numId w:val="4"/>
        </w:numPr>
      </w:pPr>
      <w:r>
        <w:t xml:space="preserve">Our civilization will develop so much that environmental issues will not be a problem in the distant future  (2) </w:t>
      </w:r>
    </w:p>
    <w:p w14:paraId="2DC40C0D" w14:textId="77777777" w:rsidR="007217C5" w:rsidRDefault="00416360">
      <w:pPr>
        <w:pStyle w:val="ListParagraph"/>
        <w:keepNext/>
        <w:numPr>
          <w:ilvl w:val="0"/>
          <w:numId w:val="4"/>
        </w:numPr>
      </w:pPr>
      <w:r>
        <w:t xml:space="preserve">We should make our society as sustainable as possible to avoid irreversible damages  (3) </w:t>
      </w:r>
    </w:p>
    <w:p w14:paraId="550F130E" w14:textId="77777777" w:rsidR="007217C5" w:rsidRDefault="00416360">
      <w:pPr>
        <w:pStyle w:val="ListParagraph"/>
        <w:keepNext/>
        <w:numPr>
          <w:ilvl w:val="0"/>
          <w:numId w:val="4"/>
        </w:numPr>
      </w:pPr>
      <w:r>
        <w:t xml:space="preserve">Sustainability should not be a top priority, there are more important goals to be sought  (4) </w:t>
      </w:r>
    </w:p>
    <w:p w14:paraId="3E5AF31A" w14:textId="77777777" w:rsidR="007217C5" w:rsidRDefault="00416360">
      <w:pPr>
        <w:pStyle w:val="ListParagraph"/>
        <w:keepNext/>
        <w:numPr>
          <w:ilvl w:val="0"/>
          <w:numId w:val="4"/>
        </w:numPr>
      </w:pPr>
      <w:r>
        <w:t xml:space="preserve">Don't know, don't say  (5) </w:t>
      </w:r>
    </w:p>
    <w:p w14:paraId="422CFF51" w14:textId="77777777" w:rsidR="007217C5" w:rsidRDefault="007217C5"/>
    <w:p w14:paraId="534B9C38" w14:textId="77777777" w:rsidR="00416360" w:rsidRDefault="00416360">
      <w:pPr>
        <w:pStyle w:val="BlockEndLabel"/>
      </w:pPr>
    </w:p>
    <w:p w14:paraId="16B4E95D" w14:textId="77777777" w:rsidR="00416360" w:rsidRDefault="00416360">
      <w:pPr>
        <w:pStyle w:val="BlockEndLabel"/>
      </w:pPr>
    </w:p>
    <w:p w14:paraId="3569402B" w14:textId="77777777" w:rsidR="007217C5" w:rsidRDefault="00416360">
      <w:pPr>
        <w:pStyle w:val="BlockEndLabel"/>
      </w:pPr>
      <w:r>
        <w:t>End of Block: Trust, perceptions of institutions, inequality, and the future</w:t>
      </w:r>
    </w:p>
    <w:p w14:paraId="21CF91FB" w14:textId="77777777" w:rsidR="007217C5" w:rsidRDefault="007217C5">
      <w:pPr>
        <w:pStyle w:val="BlockSeparator"/>
      </w:pPr>
    </w:p>
    <w:p w14:paraId="3320144A" w14:textId="77777777" w:rsidR="007217C5" w:rsidRDefault="00416360">
      <w:pPr>
        <w:pStyle w:val="BlockStartLabel"/>
      </w:pPr>
      <w:r>
        <w:t>Start of Block: Essay: politics</w:t>
      </w:r>
    </w:p>
    <w:p w14:paraId="70B72702" w14:textId="77777777" w:rsidR="007217C5" w:rsidRDefault="007217C5"/>
    <w:p w14:paraId="3D60668C" w14:textId="77777777" w:rsidR="00416360" w:rsidRDefault="00416360"/>
    <w:p w14:paraId="364AD536" w14:textId="77777777" w:rsidR="00416360" w:rsidRDefault="00416360"/>
    <w:p w14:paraId="6FE255FA" w14:textId="77777777" w:rsidR="007217C5" w:rsidRDefault="00416360">
      <w:pPr>
        <w:keepNext/>
      </w:pPr>
      <w:r>
        <w:t xml:space="preserve">Q4.1 </w:t>
      </w:r>
      <w:proofErr w:type="gramStart"/>
      <w:r>
        <w:t>What</w:t>
      </w:r>
      <w:proofErr w:type="gramEnd"/>
      <w:r>
        <w:t xml:space="preserve"> are your political views? What political proposals do you support?</w:t>
      </w:r>
    </w:p>
    <w:p w14:paraId="59093E19" w14:textId="77777777" w:rsidR="007217C5" w:rsidRDefault="00416360">
      <w:pPr>
        <w:pStyle w:val="TextEntryLine"/>
        <w:ind w:firstLine="400"/>
      </w:pPr>
      <w:r>
        <w:t>________________________________________________________________</w:t>
      </w:r>
    </w:p>
    <w:p w14:paraId="52A01CAC" w14:textId="77777777" w:rsidR="007217C5" w:rsidRDefault="00416360">
      <w:pPr>
        <w:pStyle w:val="TextEntryLine"/>
        <w:ind w:firstLine="400"/>
      </w:pPr>
      <w:r>
        <w:t>________________________________________________________________</w:t>
      </w:r>
    </w:p>
    <w:p w14:paraId="6378D949" w14:textId="77777777" w:rsidR="007217C5" w:rsidRDefault="00416360">
      <w:pPr>
        <w:pStyle w:val="TextEntryLine"/>
        <w:ind w:firstLine="400"/>
      </w:pPr>
      <w:r>
        <w:t>________________________________________________________________</w:t>
      </w:r>
    </w:p>
    <w:p w14:paraId="2E34A774" w14:textId="77777777" w:rsidR="007217C5" w:rsidRDefault="00416360">
      <w:pPr>
        <w:pStyle w:val="TextEntryLine"/>
        <w:ind w:firstLine="400"/>
      </w:pPr>
      <w:r>
        <w:t>________________________________________________________________</w:t>
      </w:r>
    </w:p>
    <w:p w14:paraId="3508D021" w14:textId="77777777" w:rsidR="007217C5" w:rsidRDefault="00416360">
      <w:pPr>
        <w:pStyle w:val="TextEntryLine"/>
        <w:ind w:firstLine="400"/>
      </w:pPr>
      <w:r>
        <w:t>________________________________________________________________</w:t>
      </w:r>
    </w:p>
    <w:p w14:paraId="2E25444D" w14:textId="77777777" w:rsidR="007217C5" w:rsidRDefault="007217C5"/>
    <w:p w14:paraId="66BA0E4B" w14:textId="77777777" w:rsidR="00416360" w:rsidRDefault="00416360">
      <w:pPr>
        <w:pStyle w:val="BlockEndLabel"/>
      </w:pPr>
    </w:p>
    <w:p w14:paraId="0AC348AA" w14:textId="77777777" w:rsidR="007217C5" w:rsidRDefault="00416360">
      <w:pPr>
        <w:pStyle w:val="BlockEndLabel"/>
      </w:pPr>
      <w:r>
        <w:t>End of Block: Essay: politics</w:t>
      </w:r>
    </w:p>
    <w:p w14:paraId="00C74714" w14:textId="77777777" w:rsidR="007217C5" w:rsidRDefault="007217C5">
      <w:pPr>
        <w:pStyle w:val="BlockSeparator"/>
      </w:pPr>
    </w:p>
    <w:p w14:paraId="77FE68E9" w14:textId="77777777" w:rsidR="007217C5" w:rsidRDefault="00416360">
      <w:pPr>
        <w:pStyle w:val="BlockStartLabel"/>
      </w:pPr>
      <w:r>
        <w:t>Start of Block: Essay: climate change</w:t>
      </w:r>
    </w:p>
    <w:p w14:paraId="760B97A5" w14:textId="77777777" w:rsidR="007217C5" w:rsidRDefault="007217C5"/>
    <w:p w14:paraId="35C59AFD" w14:textId="77777777" w:rsidR="00416360" w:rsidRDefault="00416360">
      <w:pPr>
        <w:keepNext/>
      </w:pPr>
    </w:p>
    <w:p w14:paraId="78D7B419" w14:textId="77777777" w:rsidR="007217C5" w:rsidRDefault="00416360">
      <w:pPr>
        <w:keepNext/>
      </w:pPr>
      <w:r>
        <w:t xml:space="preserve">Q5.1 </w:t>
      </w:r>
      <w:proofErr w:type="gramStart"/>
      <w:r>
        <w:t>What</w:t>
      </w:r>
      <w:proofErr w:type="gramEnd"/>
      <w:r>
        <w:t xml:space="preserve"> do you know about climate change? What are your views on climate change?</w:t>
      </w:r>
    </w:p>
    <w:p w14:paraId="06251B45" w14:textId="77777777" w:rsidR="007217C5" w:rsidRDefault="00416360">
      <w:pPr>
        <w:pStyle w:val="TextEntryLine"/>
        <w:ind w:firstLine="400"/>
      </w:pPr>
      <w:r>
        <w:t>________________________________________________________________</w:t>
      </w:r>
    </w:p>
    <w:p w14:paraId="5893E707" w14:textId="77777777" w:rsidR="007217C5" w:rsidRDefault="00416360">
      <w:pPr>
        <w:pStyle w:val="TextEntryLine"/>
        <w:ind w:firstLine="400"/>
      </w:pPr>
      <w:r>
        <w:t>________________________________________________________________</w:t>
      </w:r>
    </w:p>
    <w:p w14:paraId="3D12E3E4" w14:textId="77777777" w:rsidR="007217C5" w:rsidRDefault="00416360">
      <w:pPr>
        <w:pStyle w:val="TextEntryLine"/>
        <w:ind w:firstLine="400"/>
      </w:pPr>
      <w:r>
        <w:t>________________________________________________________________</w:t>
      </w:r>
    </w:p>
    <w:p w14:paraId="18BD6E55" w14:textId="77777777" w:rsidR="007217C5" w:rsidRDefault="00416360">
      <w:pPr>
        <w:pStyle w:val="TextEntryLine"/>
        <w:ind w:firstLine="400"/>
      </w:pPr>
      <w:r>
        <w:t>________________________________________________________________</w:t>
      </w:r>
    </w:p>
    <w:p w14:paraId="363E77D0" w14:textId="77777777" w:rsidR="007217C5" w:rsidRDefault="00416360">
      <w:pPr>
        <w:pStyle w:val="TextEntryLine"/>
        <w:ind w:firstLine="400"/>
      </w:pPr>
      <w:r>
        <w:t>________________________________________________________________</w:t>
      </w:r>
    </w:p>
    <w:p w14:paraId="1587449A" w14:textId="77777777" w:rsidR="007217C5" w:rsidRDefault="007217C5"/>
    <w:p w14:paraId="015F79DA" w14:textId="77777777" w:rsidR="00416360" w:rsidRDefault="00416360">
      <w:pPr>
        <w:pStyle w:val="BlockEndLabel"/>
      </w:pPr>
    </w:p>
    <w:p w14:paraId="46D2529F" w14:textId="77777777" w:rsidR="007217C5" w:rsidRDefault="00416360">
      <w:pPr>
        <w:pStyle w:val="BlockEndLabel"/>
      </w:pPr>
      <w:r>
        <w:t>End of Block: Essay: climate change</w:t>
      </w:r>
    </w:p>
    <w:p w14:paraId="0DB880F9" w14:textId="77777777" w:rsidR="007217C5" w:rsidRDefault="007217C5">
      <w:pPr>
        <w:pStyle w:val="BlockSeparator"/>
      </w:pPr>
    </w:p>
    <w:p w14:paraId="7A387BEA" w14:textId="77777777" w:rsidR="007217C5" w:rsidRDefault="00416360">
      <w:pPr>
        <w:pStyle w:val="BlockStartLabel"/>
      </w:pPr>
      <w:r>
        <w:t>Start of Block: Essay: climate policies</w:t>
      </w:r>
    </w:p>
    <w:p w14:paraId="63F6A755" w14:textId="77777777" w:rsidR="007217C5" w:rsidRDefault="007217C5"/>
    <w:p w14:paraId="087E544E" w14:textId="77777777" w:rsidR="00416360" w:rsidRDefault="00416360"/>
    <w:p w14:paraId="7174E171" w14:textId="77777777" w:rsidR="00416360" w:rsidRDefault="00416360"/>
    <w:p w14:paraId="2BF9933B" w14:textId="77777777" w:rsidR="007217C5" w:rsidRDefault="00416360">
      <w:pPr>
        <w:keepNext/>
      </w:pPr>
      <w:r>
        <w:t xml:space="preserve">Q6.1 Do you think our government should fight climate </w:t>
      </w:r>
      <w:proofErr w:type="gramStart"/>
      <w:r>
        <w:t>change?</w:t>
      </w:r>
      <w:proofErr w:type="gramEnd"/>
      <w:r>
        <w:t xml:space="preserve"> If yes, how?</w:t>
      </w:r>
    </w:p>
    <w:p w14:paraId="2091F68F" w14:textId="77777777" w:rsidR="007217C5" w:rsidRDefault="00416360">
      <w:pPr>
        <w:pStyle w:val="TextEntryLine"/>
        <w:ind w:firstLine="400"/>
      </w:pPr>
      <w:r>
        <w:t>________________________________________________________________</w:t>
      </w:r>
    </w:p>
    <w:p w14:paraId="1AAC814D" w14:textId="77777777" w:rsidR="007217C5" w:rsidRDefault="00416360">
      <w:pPr>
        <w:pStyle w:val="TextEntryLine"/>
        <w:ind w:firstLine="400"/>
      </w:pPr>
      <w:r>
        <w:t>________________________________________________________________</w:t>
      </w:r>
    </w:p>
    <w:p w14:paraId="66E92709" w14:textId="77777777" w:rsidR="007217C5" w:rsidRDefault="00416360">
      <w:pPr>
        <w:pStyle w:val="TextEntryLine"/>
        <w:ind w:firstLine="400"/>
      </w:pPr>
      <w:r>
        <w:t>________________________________________________________________</w:t>
      </w:r>
    </w:p>
    <w:p w14:paraId="198B69BA" w14:textId="77777777" w:rsidR="007217C5" w:rsidRDefault="00416360">
      <w:pPr>
        <w:pStyle w:val="TextEntryLine"/>
        <w:ind w:firstLine="400"/>
      </w:pPr>
      <w:r>
        <w:t>________________________________________________________________</w:t>
      </w:r>
    </w:p>
    <w:p w14:paraId="1463B5CD" w14:textId="77777777" w:rsidR="007217C5" w:rsidRDefault="00416360">
      <w:pPr>
        <w:pStyle w:val="TextEntryLine"/>
        <w:ind w:firstLine="400"/>
      </w:pPr>
      <w:r>
        <w:t>________________________________________________________________</w:t>
      </w:r>
    </w:p>
    <w:p w14:paraId="504239E9" w14:textId="77777777" w:rsidR="007217C5" w:rsidRDefault="007217C5"/>
    <w:p w14:paraId="17B48194" w14:textId="77777777" w:rsidR="00416360" w:rsidRDefault="00416360">
      <w:pPr>
        <w:pStyle w:val="BlockEndLabel"/>
      </w:pPr>
    </w:p>
    <w:p w14:paraId="02DBCDC1" w14:textId="77777777" w:rsidR="00416360" w:rsidRDefault="00416360">
      <w:pPr>
        <w:pStyle w:val="BlockEndLabel"/>
      </w:pPr>
    </w:p>
    <w:p w14:paraId="4571276D" w14:textId="77777777" w:rsidR="007217C5" w:rsidRDefault="00416360">
      <w:pPr>
        <w:pStyle w:val="BlockEndLabel"/>
      </w:pPr>
      <w:r>
        <w:t>End of Block: Essay: climate policies</w:t>
      </w:r>
    </w:p>
    <w:p w14:paraId="210250ED" w14:textId="77777777" w:rsidR="007217C5" w:rsidRDefault="007217C5">
      <w:pPr>
        <w:pStyle w:val="BlockSeparator"/>
      </w:pPr>
    </w:p>
    <w:p w14:paraId="70E753C9" w14:textId="77777777" w:rsidR="007217C5" w:rsidRDefault="00416360">
      <w:pPr>
        <w:pStyle w:val="BlockStartLabel"/>
      </w:pPr>
      <w:r>
        <w:t>Start of Block: Climate Change (attitudes and risks)</w:t>
      </w:r>
    </w:p>
    <w:p w14:paraId="75862EFE" w14:textId="77777777" w:rsidR="007217C5" w:rsidRDefault="007217C5"/>
    <w:p w14:paraId="37C5B28C" w14:textId="77777777" w:rsidR="007217C5" w:rsidRDefault="00416360">
      <w:pPr>
        <w:keepNext/>
      </w:pPr>
      <w:r>
        <w:lastRenderedPageBreak/>
        <w:t>Q7.1 In your opinion, climate change...</w:t>
      </w:r>
    </w:p>
    <w:p w14:paraId="365F6A78" w14:textId="77777777" w:rsidR="007217C5" w:rsidRDefault="00416360">
      <w:pPr>
        <w:pStyle w:val="ListParagraph"/>
        <w:keepNext/>
        <w:numPr>
          <w:ilvl w:val="0"/>
          <w:numId w:val="4"/>
        </w:numPr>
      </w:pPr>
      <w:r>
        <w:t xml:space="preserve">is not a reality  (1) </w:t>
      </w:r>
    </w:p>
    <w:p w14:paraId="05844D9F" w14:textId="77777777" w:rsidR="007217C5" w:rsidRDefault="00416360">
      <w:pPr>
        <w:pStyle w:val="ListParagraph"/>
        <w:keepNext/>
        <w:numPr>
          <w:ilvl w:val="0"/>
          <w:numId w:val="4"/>
        </w:numPr>
      </w:pPr>
      <w:r>
        <w:t xml:space="preserve">is mainly due to natural climate variability  (2) </w:t>
      </w:r>
    </w:p>
    <w:p w14:paraId="3FA27FF0" w14:textId="77777777" w:rsidR="007217C5" w:rsidRDefault="00416360">
      <w:pPr>
        <w:pStyle w:val="ListParagraph"/>
        <w:keepNext/>
        <w:numPr>
          <w:ilvl w:val="0"/>
          <w:numId w:val="4"/>
        </w:numPr>
      </w:pPr>
      <w:r>
        <w:t xml:space="preserve">is mainly due to human activity  (3) </w:t>
      </w:r>
    </w:p>
    <w:p w14:paraId="5812F659" w14:textId="77777777" w:rsidR="007217C5" w:rsidRDefault="00416360">
      <w:pPr>
        <w:pStyle w:val="ListParagraph"/>
        <w:keepNext/>
        <w:numPr>
          <w:ilvl w:val="0"/>
          <w:numId w:val="4"/>
        </w:numPr>
      </w:pPr>
      <w:r>
        <w:t xml:space="preserve">Don't know, don't say  (4) </w:t>
      </w:r>
    </w:p>
    <w:p w14:paraId="6A819E34" w14:textId="77777777" w:rsidR="007217C5" w:rsidRDefault="007217C5"/>
    <w:p w14:paraId="099F23FC" w14:textId="77777777" w:rsidR="007217C5" w:rsidRDefault="007217C5">
      <w:pPr>
        <w:pStyle w:val="QuestionSeparator"/>
      </w:pPr>
    </w:p>
    <w:tbl>
      <w:tblPr>
        <w:tblStyle w:val="QQuestionIconTable"/>
        <w:tblW w:w="50" w:type="auto"/>
        <w:tblLook w:val="07E0" w:firstRow="1" w:lastRow="1" w:firstColumn="1" w:lastColumn="1" w:noHBand="1" w:noVBand="1"/>
      </w:tblPr>
      <w:tblGrid>
        <w:gridCol w:w="380"/>
      </w:tblGrid>
      <w:tr w:rsidR="007217C5" w14:paraId="21D66DDB" w14:textId="77777777">
        <w:tc>
          <w:tcPr>
            <w:tcW w:w="50" w:type="dxa"/>
          </w:tcPr>
          <w:p w14:paraId="39342E06" w14:textId="77777777" w:rsidR="007217C5" w:rsidRDefault="00416360">
            <w:pPr>
              <w:keepNext/>
            </w:pPr>
            <w:r>
              <w:rPr>
                <w:noProof/>
                <w:lang w:val="fr-FR" w:eastAsia="fr-FR"/>
              </w:rPr>
              <w:drawing>
                <wp:inline distT="0" distB="0" distL="0" distR="0" wp14:anchorId="2FB907BC" wp14:editId="686A86B8">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3A411D96" w14:textId="77777777" w:rsidR="007217C5" w:rsidRDefault="007217C5"/>
    <w:p w14:paraId="6F18D1B7" w14:textId="77777777" w:rsidR="007217C5" w:rsidRDefault="00416360">
      <w:pPr>
        <w:keepNext/>
      </w:pPr>
      <w:commentRangeStart w:id="8"/>
      <w:commentRangeStart w:id="9"/>
      <w:r>
        <w:t xml:space="preserve">Q7.2 </w:t>
      </w:r>
      <w:commentRangeEnd w:id="8"/>
      <w:r w:rsidR="0010231F">
        <w:rPr>
          <w:rStyle w:val="CommentReference"/>
        </w:rPr>
        <w:commentReference w:id="8"/>
      </w:r>
      <w:commentRangeEnd w:id="9"/>
      <w:r w:rsidR="00E05B43">
        <w:rPr>
          <w:rStyle w:val="CommentReference"/>
        </w:rPr>
        <w:commentReference w:id="9"/>
      </w:r>
      <w:r>
        <w:t>Do you think humanity can stop emitting the greenhouse gases and halt climate change?</w:t>
      </w:r>
    </w:p>
    <w:p w14:paraId="26324B99" w14:textId="77777777" w:rsidR="007217C5" w:rsidRDefault="00416360">
      <w:pPr>
        <w:pStyle w:val="ListParagraph"/>
        <w:keepNext/>
        <w:numPr>
          <w:ilvl w:val="0"/>
          <w:numId w:val="4"/>
        </w:numPr>
      </w:pPr>
      <w:r>
        <w:t xml:space="preserve">The evolution of the climate is beyond our control, it is an illusion to think humanity can harness it  (1) </w:t>
      </w:r>
    </w:p>
    <w:p w14:paraId="728AF8A2" w14:textId="77777777" w:rsidR="007217C5" w:rsidRDefault="00416360">
      <w:pPr>
        <w:pStyle w:val="ListParagraph"/>
        <w:keepNext/>
        <w:numPr>
          <w:ilvl w:val="0"/>
          <w:numId w:val="4"/>
        </w:numPr>
      </w:pPr>
      <w:r>
        <w:t xml:space="preserve">We could technically stop emissions, but this would cause more harm than climate change itself, so we’d better adapt to climate change than try to stop it  (2) </w:t>
      </w:r>
    </w:p>
    <w:p w14:paraId="587146B3" w14:textId="77777777" w:rsidR="007217C5" w:rsidRDefault="00416360">
      <w:pPr>
        <w:pStyle w:val="ListParagraph"/>
        <w:keepNext/>
        <w:numPr>
          <w:ilvl w:val="0"/>
          <w:numId w:val="4"/>
        </w:numPr>
      </w:pPr>
      <w:r>
        <w:t xml:space="preserve">We could and we should stop emissions, but unfortunately this is not the </w:t>
      </w:r>
      <w:del w:id="10" w:author="VAN DENDER Kurt, CTP/TPS" w:date="2020-09-28T14:51:00Z">
        <w:r w:rsidDel="00A87459">
          <w:delText xml:space="preserve">way </w:delText>
        </w:r>
      </w:del>
      <w:ins w:id="11" w:author="VAN DENDER Kurt, CTP/TPS" w:date="2020-09-28T14:51:00Z">
        <w:r w:rsidR="00A87459">
          <w:t xml:space="preserve">direction </w:t>
        </w:r>
      </w:ins>
      <w:r>
        <w:t xml:space="preserve">we are taking  (3) </w:t>
      </w:r>
    </w:p>
    <w:p w14:paraId="0CB237F1" w14:textId="77777777" w:rsidR="007217C5" w:rsidRDefault="00416360">
      <w:pPr>
        <w:pStyle w:val="ListParagraph"/>
        <w:keepNext/>
        <w:numPr>
          <w:ilvl w:val="0"/>
          <w:numId w:val="4"/>
        </w:numPr>
      </w:pPr>
      <w:r>
        <w:t xml:space="preserve">We could stop emissions, and we will eventually succeed in doing so in the next century, thanks to awareness raising and stringent public policies  (4) </w:t>
      </w:r>
    </w:p>
    <w:p w14:paraId="2C18D625" w14:textId="77777777" w:rsidR="007217C5" w:rsidRDefault="00416360">
      <w:pPr>
        <w:pStyle w:val="ListParagraph"/>
        <w:keepNext/>
        <w:numPr>
          <w:ilvl w:val="0"/>
          <w:numId w:val="4"/>
        </w:numPr>
      </w:pPr>
      <w:r>
        <w:t xml:space="preserve">We do not have to worry too much about climate change nor enact stringent public policies, because new technologies and spontaneous changes in habit will suffice to prevent disastrous climate change  (5) </w:t>
      </w:r>
    </w:p>
    <w:p w14:paraId="4FDC08C1" w14:textId="77777777" w:rsidR="007217C5" w:rsidRDefault="00416360">
      <w:pPr>
        <w:pStyle w:val="ListParagraph"/>
        <w:keepNext/>
        <w:numPr>
          <w:ilvl w:val="0"/>
          <w:numId w:val="4"/>
        </w:numPr>
      </w:pPr>
      <w:r>
        <w:t xml:space="preserve">Don't know, don't say  (6) </w:t>
      </w:r>
    </w:p>
    <w:p w14:paraId="4748C09C" w14:textId="77777777" w:rsidR="007217C5" w:rsidRDefault="007217C5"/>
    <w:p w14:paraId="4D11FB1C" w14:textId="77777777" w:rsidR="007217C5" w:rsidRDefault="007217C5">
      <w:pPr>
        <w:pStyle w:val="QuestionSeparator"/>
      </w:pPr>
    </w:p>
    <w:p w14:paraId="45DB443A" w14:textId="77777777" w:rsidR="007217C5" w:rsidRDefault="007217C5"/>
    <w:p w14:paraId="07D543DC" w14:textId="77777777" w:rsidR="007217C5" w:rsidRDefault="00416360">
      <w:pPr>
        <w:keepNext/>
      </w:pPr>
      <w:r>
        <w:lastRenderedPageBreak/>
        <w:t xml:space="preserve">Q7.3 </w:t>
      </w:r>
      <w:proofErr w:type="gramStart"/>
      <w:r>
        <w:t>How</w:t>
      </w:r>
      <w:proofErr w:type="gramEnd"/>
      <w:r>
        <w:t xml:space="preserve"> often do you talk about climate change?</w:t>
      </w:r>
    </w:p>
    <w:p w14:paraId="1B98F9C9" w14:textId="77777777" w:rsidR="007217C5" w:rsidRDefault="00416360">
      <w:pPr>
        <w:pStyle w:val="ListParagraph"/>
        <w:keepNext/>
        <w:numPr>
          <w:ilvl w:val="0"/>
          <w:numId w:val="4"/>
        </w:numPr>
      </w:pPr>
      <w:r>
        <w:t xml:space="preserve">Daily  (1) </w:t>
      </w:r>
    </w:p>
    <w:p w14:paraId="56B34399" w14:textId="77777777" w:rsidR="007217C5" w:rsidRDefault="00416360">
      <w:pPr>
        <w:pStyle w:val="ListParagraph"/>
        <w:keepNext/>
        <w:numPr>
          <w:ilvl w:val="0"/>
          <w:numId w:val="4"/>
        </w:numPr>
      </w:pPr>
      <w:r>
        <w:t xml:space="preserve">Several times a month  (2) </w:t>
      </w:r>
    </w:p>
    <w:p w14:paraId="36352B89" w14:textId="77777777" w:rsidR="007217C5" w:rsidRDefault="00416360">
      <w:pPr>
        <w:pStyle w:val="ListParagraph"/>
        <w:keepNext/>
        <w:numPr>
          <w:ilvl w:val="0"/>
          <w:numId w:val="4"/>
        </w:numPr>
      </w:pPr>
      <w:r>
        <w:t xml:space="preserve">Several times a year  (3) </w:t>
      </w:r>
    </w:p>
    <w:p w14:paraId="30D3F047" w14:textId="77777777" w:rsidR="007217C5" w:rsidRDefault="00416360">
      <w:pPr>
        <w:pStyle w:val="ListParagraph"/>
        <w:keepNext/>
        <w:numPr>
          <w:ilvl w:val="0"/>
          <w:numId w:val="4"/>
        </w:numPr>
      </w:pPr>
      <w:r>
        <w:t xml:space="preserve">Almost never  (4) </w:t>
      </w:r>
    </w:p>
    <w:p w14:paraId="4DB58E89" w14:textId="77777777" w:rsidR="007217C5" w:rsidRDefault="00416360">
      <w:pPr>
        <w:pStyle w:val="ListParagraph"/>
        <w:keepNext/>
        <w:numPr>
          <w:ilvl w:val="0"/>
          <w:numId w:val="4"/>
        </w:numPr>
      </w:pPr>
      <w:r>
        <w:t xml:space="preserve">Don't know, don't say  (5) </w:t>
      </w:r>
    </w:p>
    <w:p w14:paraId="492A0732" w14:textId="77777777" w:rsidR="007217C5" w:rsidRDefault="007217C5"/>
    <w:p w14:paraId="6C62D271" w14:textId="77777777" w:rsidR="007217C5" w:rsidRDefault="007217C5">
      <w:pPr>
        <w:pStyle w:val="QuestionSeparator"/>
      </w:pPr>
    </w:p>
    <w:p w14:paraId="26302B9E" w14:textId="77777777" w:rsidR="007217C5" w:rsidRDefault="007217C5"/>
    <w:p w14:paraId="21061BE6" w14:textId="77777777" w:rsidR="007217C5" w:rsidRDefault="00416360">
      <w:pPr>
        <w:keepNext/>
      </w:pPr>
      <w:r>
        <w:t xml:space="preserve">Q7.4 In your opinion, in your country, which generations </w:t>
      </w:r>
      <w:proofErr w:type="gramStart"/>
      <w:r>
        <w:t>will be seriously affected</w:t>
      </w:r>
      <w:proofErr w:type="gramEnd"/>
      <w:r>
        <w:t xml:space="preserve"> by climate change? (Several answers possible)</w:t>
      </w:r>
    </w:p>
    <w:p w14:paraId="026915AF" w14:textId="77777777" w:rsidR="007217C5" w:rsidRDefault="00416360">
      <w:pPr>
        <w:pStyle w:val="ListParagraph"/>
        <w:keepNext/>
        <w:numPr>
          <w:ilvl w:val="0"/>
          <w:numId w:val="2"/>
        </w:numPr>
      </w:pPr>
      <w:r>
        <w:t xml:space="preserve">People born in the 1960s  (1) </w:t>
      </w:r>
    </w:p>
    <w:p w14:paraId="147186DC" w14:textId="77777777" w:rsidR="007217C5" w:rsidRDefault="00416360">
      <w:pPr>
        <w:pStyle w:val="ListParagraph"/>
        <w:keepNext/>
        <w:numPr>
          <w:ilvl w:val="0"/>
          <w:numId w:val="2"/>
        </w:numPr>
      </w:pPr>
      <w:r>
        <w:t xml:space="preserve">People born in the 1990s  (2) </w:t>
      </w:r>
    </w:p>
    <w:p w14:paraId="624F66CF" w14:textId="77777777" w:rsidR="007217C5" w:rsidRDefault="00416360">
      <w:pPr>
        <w:pStyle w:val="ListParagraph"/>
        <w:keepNext/>
        <w:numPr>
          <w:ilvl w:val="0"/>
          <w:numId w:val="2"/>
        </w:numPr>
      </w:pPr>
      <w:r>
        <w:t xml:space="preserve">People born in the 2020s  (3) </w:t>
      </w:r>
    </w:p>
    <w:p w14:paraId="1B280F95" w14:textId="77777777" w:rsidR="007217C5" w:rsidRDefault="00416360">
      <w:pPr>
        <w:pStyle w:val="ListParagraph"/>
        <w:keepNext/>
        <w:numPr>
          <w:ilvl w:val="0"/>
          <w:numId w:val="2"/>
        </w:numPr>
      </w:pPr>
      <w:r>
        <w:t xml:space="preserve">People born in the 2050s  (4) </w:t>
      </w:r>
    </w:p>
    <w:p w14:paraId="6AEA8EAF" w14:textId="77777777" w:rsidR="007217C5" w:rsidRDefault="00416360">
      <w:pPr>
        <w:pStyle w:val="ListParagraph"/>
        <w:keepNext/>
        <w:numPr>
          <w:ilvl w:val="0"/>
          <w:numId w:val="2"/>
        </w:numPr>
      </w:pPr>
      <w:r>
        <w:t xml:space="preserve">None of the four  (5) </w:t>
      </w:r>
    </w:p>
    <w:p w14:paraId="4370BB52" w14:textId="77777777" w:rsidR="007217C5" w:rsidRDefault="00416360">
      <w:pPr>
        <w:pStyle w:val="ListParagraph"/>
        <w:keepNext/>
        <w:numPr>
          <w:ilvl w:val="0"/>
          <w:numId w:val="2"/>
        </w:numPr>
      </w:pPr>
      <w:r>
        <w:t xml:space="preserve">Don't know, don't say  (6) </w:t>
      </w:r>
    </w:p>
    <w:p w14:paraId="56CF1A6B" w14:textId="77777777" w:rsidR="007217C5" w:rsidRDefault="007217C5"/>
    <w:p w14:paraId="62356EB5" w14:textId="77777777" w:rsidR="007217C5" w:rsidRDefault="007217C5">
      <w:pPr>
        <w:pStyle w:val="QuestionSeparator"/>
      </w:pPr>
    </w:p>
    <w:p w14:paraId="36E50EEA" w14:textId="77777777" w:rsidR="007217C5" w:rsidRDefault="007217C5"/>
    <w:p w14:paraId="0C79F5D6" w14:textId="77777777" w:rsidR="007217C5" w:rsidRDefault="00416360">
      <w:pPr>
        <w:keepNext/>
      </w:pPr>
      <w:proofErr w:type="gramStart"/>
      <w:r>
        <w:t xml:space="preserve">Q7.5 Assuming </w:t>
      </w:r>
      <w:commentRangeStart w:id="12"/>
      <w:commentRangeStart w:id="13"/>
      <w:r>
        <w:t xml:space="preserve">that all states </w:t>
      </w:r>
      <w:commentRangeEnd w:id="12"/>
      <w:r w:rsidR="004835A7">
        <w:rPr>
          <w:rStyle w:val="CommentReference"/>
        </w:rPr>
        <w:commentReference w:id="12"/>
      </w:r>
      <w:commentRangeEnd w:id="13"/>
      <w:r w:rsidR="005C524F">
        <w:rPr>
          <w:rStyle w:val="CommentReference"/>
        </w:rPr>
        <w:commentReference w:id="13"/>
      </w:r>
      <w:r>
        <w:t xml:space="preserve">in the world agree to firmly fight climate change, </w:t>
      </w:r>
      <w:commentRangeStart w:id="14"/>
      <w:commentRangeStart w:id="15"/>
      <w:r>
        <w:t>notably through a transition to renewable energy, through efforts of the richest individuals, and imagining that our country would expand the supply of non-polluting transport very widely</w:t>
      </w:r>
      <w:commentRangeEnd w:id="14"/>
      <w:r w:rsidR="007F6C1D">
        <w:rPr>
          <w:rStyle w:val="CommentReference"/>
        </w:rPr>
        <w:commentReference w:id="14"/>
      </w:r>
      <w:commentRangeEnd w:id="15"/>
      <w:r w:rsidR="005C524F">
        <w:rPr>
          <w:rStyle w:val="CommentReference"/>
        </w:rPr>
        <w:commentReference w:id="15"/>
      </w:r>
      <w:r>
        <w:t xml:space="preserve">; would you be willing to </w:t>
      </w:r>
      <w:r>
        <w:lastRenderedPageBreak/>
        <w:t>adopt a sustainable lifestyle (i.e. eat little red meat and ensure to use almost no gasoline, diesel or kerosene)?</w:t>
      </w:r>
      <w:proofErr w:type="gramEnd"/>
    </w:p>
    <w:p w14:paraId="3DD8C984" w14:textId="77777777" w:rsidR="007217C5" w:rsidRDefault="00416360">
      <w:pPr>
        <w:pStyle w:val="ListParagraph"/>
        <w:keepNext/>
        <w:numPr>
          <w:ilvl w:val="0"/>
          <w:numId w:val="4"/>
        </w:numPr>
      </w:pPr>
      <w:r>
        <w:t xml:space="preserve">Yes  (1) </w:t>
      </w:r>
    </w:p>
    <w:p w14:paraId="40B79E53" w14:textId="77777777" w:rsidR="007217C5" w:rsidRDefault="00416360">
      <w:pPr>
        <w:pStyle w:val="ListParagraph"/>
        <w:keepNext/>
        <w:numPr>
          <w:ilvl w:val="0"/>
          <w:numId w:val="4"/>
        </w:numPr>
      </w:pPr>
      <w:r>
        <w:t xml:space="preserve">No  (2) </w:t>
      </w:r>
    </w:p>
    <w:p w14:paraId="5F41BA08" w14:textId="77777777" w:rsidR="007217C5" w:rsidRDefault="00416360">
      <w:pPr>
        <w:pStyle w:val="ListParagraph"/>
        <w:keepNext/>
        <w:numPr>
          <w:ilvl w:val="0"/>
          <w:numId w:val="4"/>
        </w:numPr>
      </w:pPr>
      <w:r>
        <w:t xml:space="preserve">Don't know, don't say  (3) </w:t>
      </w:r>
    </w:p>
    <w:p w14:paraId="778AA39D" w14:textId="77777777" w:rsidR="007217C5" w:rsidRDefault="007217C5"/>
    <w:p w14:paraId="1CB3AEA8" w14:textId="77777777" w:rsidR="007217C5" w:rsidRDefault="007217C5">
      <w:pPr>
        <w:pStyle w:val="QuestionSeparator"/>
      </w:pPr>
    </w:p>
    <w:p w14:paraId="344016CF" w14:textId="77777777" w:rsidR="007217C5" w:rsidRDefault="007217C5"/>
    <w:p w14:paraId="19B7CA62" w14:textId="77777777" w:rsidR="007217C5" w:rsidRDefault="00416360">
      <w:pPr>
        <w:keepNext/>
      </w:pPr>
      <w:r>
        <w:t xml:space="preserve">Q7.6 </w:t>
      </w:r>
      <w:proofErr w:type="gramStart"/>
      <w:r>
        <w:t>Would</w:t>
      </w:r>
      <w:proofErr w:type="gramEnd"/>
      <w:r>
        <w:t xml:space="preserve"> you be willing to change your lifestyle to fight climate change? (Several answers possible)</w:t>
      </w:r>
    </w:p>
    <w:p w14:paraId="3ADBDA82" w14:textId="77777777" w:rsidR="007217C5" w:rsidRDefault="00416360">
      <w:pPr>
        <w:pStyle w:val="ListParagraph"/>
        <w:keepNext/>
        <w:numPr>
          <w:ilvl w:val="0"/>
          <w:numId w:val="2"/>
        </w:numPr>
      </w:pPr>
      <w:r>
        <w:t xml:space="preserve">Yes, if policies went in this direction  (1) </w:t>
      </w:r>
    </w:p>
    <w:p w14:paraId="1F5A7CF4" w14:textId="77777777" w:rsidR="007217C5" w:rsidRDefault="00416360">
      <w:pPr>
        <w:pStyle w:val="ListParagraph"/>
        <w:keepNext/>
        <w:numPr>
          <w:ilvl w:val="0"/>
          <w:numId w:val="2"/>
        </w:numPr>
      </w:pPr>
      <w:r>
        <w:t xml:space="preserve">Yes, if I had the financial means  (2) </w:t>
      </w:r>
    </w:p>
    <w:p w14:paraId="6D785A4E" w14:textId="77777777" w:rsidR="007217C5" w:rsidRDefault="00416360">
      <w:pPr>
        <w:pStyle w:val="ListParagraph"/>
        <w:keepNext/>
        <w:numPr>
          <w:ilvl w:val="0"/>
          <w:numId w:val="2"/>
        </w:numPr>
      </w:pPr>
      <w:r>
        <w:t xml:space="preserve">Yes, if everyone did the same  (3) </w:t>
      </w:r>
    </w:p>
    <w:p w14:paraId="3D2D4EFC" w14:textId="77777777" w:rsidR="007217C5" w:rsidRDefault="00416360">
      <w:pPr>
        <w:pStyle w:val="ListParagraph"/>
        <w:keepNext/>
        <w:numPr>
          <w:ilvl w:val="0"/>
          <w:numId w:val="2"/>
        </w:numPr>
      </w:pPr>
      <w:r>
        <w:t xml:space="preserve">No, </w:t>
      </w:r>
      <w:commentRangeStart w:id="16"/>
      <w:commentRangeStart w:id="17"/>
      <w:r>
        <w:t xml:space="preserve">only the richest people </w:t>
      </w:r>
      <w:commentRangeEnd w:id="16"/>
      <w:r w:rsidR="00790D96">
        <w:rPr>
          <w:rStyle w:val="CommentReference"/>
        </w:rPr>
        <w:commentReference w:id="16"/>
      </w:r>
      <w:commentRangeEnd w:id="17"/>
      <w:r w:rsidR="002E6FEE">
        <w:rPr>
          <w:rStyle w:val="CommentReference"/>
        </w:rPr>
        <w:commentReference w:id="17"/>
      </w:r>
      <w:r>
        <w:t xml:space="preserve">must change their way of life  (4) </w:t>
      </w:r>
    </w:p>
    <w:p w14:paraId="0E3BDBB6" w14:textId="77777777" w:rsidR="007217C5" w:rsidRDefault="00416360">
      <w:pPr>
        <w:pStyle w:val="ListParagraph"/>
        <w:keepNext/>
        <w:numPr>
          <w:ilvl w:val="0"/>
          <w:numId w:val="2"/>
        </w:numPr>
      </w:pPr>
      <w:r>
        <w:t xml:space="preserve">No, it would affect me more to change my lifestyle than to live with climate change  (5) </w:t>
      </w:r>
    </w:p>
    <w:p w14:paraId="29689781" w14:textId="77777777" w:rsidR="007217C5" w:rsidRDefault="00416360">
      <w:pPr>
        <w:pStyle w:val="ListParagraph"/>
        <w:keepNext/>
        <w:numPr>
          <w:ilvl w:val="0"/>
          <w:numId w:val="2"/>
        </w:numPr>
      </w:pPr>
      <w:r>
        <w:t xml:space="preserve">No, I think climate change is not a real problem  (6) </w:t>
      </w:r>
    </w:p>
    <w:p w14:paraId="2C890728" w14:textId="77777777" w:rsidR="007217C5" w:rsidRDefault="00416360">
      <w:pPr>
        <w:pStyle w:val="ListParagraph"/>
        <w:keepNext/>
        <w:numPr>
          <w:ilvl w:val="0"/>
          <w:numId w:val="2"/>
        </w:numPr>
      </w:pPr>
      <w:r>
        <w:t xml:space="preserve">I have already adopted a sustainable way of life  (7) </w:t>
      </w:r>
    </w:p>
    <w:p w14:paraId="1FE45476" w14:textId="77777777" w:rsidR="007217C5" w:rsidRDefault="00416360">
      <w:pPr>
        <w:pStyle w:val="ListParagraph"/>
        <w:keepNext/>
        <w:numPr>
          <w:ilvl w:val="0"/>
          <w:numId w:val="2"/>
        </w:numPr>
      </w:pPr>
      <w:r>
        <w:t xml:space="preserve">I try, but I have trouble changing my habits  (8) </w:t>
      </w:r>
    </w:p>
    <w:p w14:paraId="1588FEEC" w14:textId="77777777" w:rsidR="007217C5" w:rsidRDefault="00416360">
      <w:pPr>
        <w:pStyle w:val="ListParagraph"/>
        <w:keepNext/>
        <w:numPr>
          <w:ilvl w:val="0"/>
          <w:numId w:val="2"/>
        </w:numPr>
      </w:pPr>
      <w:r>
        <w:t xml:space="preserve">Don't know, don't say  (9) </w:t>
      </w:r>
    </w:p>
    <w:p w14:paraId="43A86539" w14:textId="77777777" w:rsidR="007217C5" w:rsidRDefault="007217C5"/>
    <w:p w14:paraId="2E400C1B" w14:textId="77777777" w:rsidR="007217C5" w:rsidRDefault="007217C5">
      <w:pPr>
        <w:pStyle w:val="QuestionSeparator"/>
      </w:pPr>
    </w:p>
    <w:p w14:paraId="6A1D3DD3" w14:textId="77777777" w:rsidR="007217C5" w:rsidRDefault="007217C5"/>
    <w:p w14:paraId="7ED9B592" w14:textId="77777777" w:rsidR="007217C5" w:rsidRDefault="00416360">
      <w:pPr>
        <w:keepNext/>
      </w:pPr>
      <w:r>
        <w:lastRenderedPageBreak/>
        <w:t xml:space="preserve">Q7.7 </w:t>
      </w:r>
      <w:proofErr w:type="gramStart"/>
      <w:r>
        <w:t>If</w:t>
      </w:r>
      <w:proofErr w:type="gramEnd"/>
      <w:r>
        <w:t xml:space="preserve"> we decided to halt climate change, what would be the effect on our way of life? (Several answer possible)</w:t>
      </w:r>
    </w:p>
    <w:p w14:paraId="01178DCA" w14:textId="77777777" w:rsidR="007217C5" w:rsidRDefault="00416360">
      <w:pPr>
        <w:pStyle w:val="ListParagraph"/>
        <w:keepNext/>
        <w:numPr>
          <w:ilvl w:val="0"/>
          <w:numId w:val="2"/>
        </w:numPr>
      </w:pPr>
      <w:r>
        <w:t xml:space="preserve">The policies aimed at halting climate change would be an opportunity for our economy: it would create jobs and reduce air pollution as side effects, thus being an improvement in our way of life.  (1) </w:t>
      </w:r>
    </w:p>
    <w:p w14:paraId="7FA739A6" w14:textId="77777777" w:rsidR="007217C5" w:rsidRDefault="00416360">
      <w:pPr>
        <w:pStyle w:val="ListParagraph"/>
        <w:keepNext/>
        <w:numPr>
          <w:ilvl w:val="0"/>
          <w:numId w:val="2"/>
        </w:numPr>
      </w:pPr>
      <w:r>
        <w:t xml:space="preserve">The policies aimed at halting climate change would be costly, but we would be able to maintain our way of life (e.g. </w:t>
      </w:r>
      <w:commentRangeStart w:id="18"/>
      <w:ins w:id="19" w:author="DRESSLER Luisa, CTP/TPS" w:date="2020-09-28T11:22:00Z">
        <w:r w:rsidR="007F6C1D">
          <w:t xml:space="preserve">increasing thermal insulation of housing, </w:t>
        </w:r>
      </w:ins>
      <w:commentRangeEnd w:id="18"/>
      <w:r w:rsidR="00096F37">
        <w:rPr>
          <w:rStyle w:val="CommentReference"/>
        </w:rPr>
        <w:commentReference w:id="18"/>
      </w:r>
      <w:r>
        <w:t xml:space="preserve">replacing thermal cars by electric cars, electricity from coal by renewables or nuclear, etc.)  (2) </w:t>
      </w:r>
    </w:p>
    <w:p w14:paraId="4D5B8925" w14:textId="77777777" w:rsidR="007217C5" w:rsidRDefault="00416360">
      <w:pPr>
        <w:pStyle w:val="ListParagraph"/>
        <w:keepNext/>
        <w:numPr>
          <w:ilvl w:val="0"/>
          <w:numId w:val="2"/>
        </w:numPr>
      </w:pPr>
      <w:r>
        <w:t xml:space="preserve">The policies aimed at halting climate change would require a deep change in our way of life (e.g. reducing energy consumption, </w:t>
      </w:r>
      <w:ins w:id="20" w:author="DRESSLER Luisa, CTP/TPS" w:date="2020-09-28T11:22:00Z">
        <w:r w:rsidR="007F6C1D">
          <w:t xml:space="preserve">changing living standards, </w:t>
        </w:r>
      </w:ins>
      <w:r>
        <w:t xml:space="preserve">eating </w:t>
      </w:r>
      <w:del w:id="21" w:author="DRESSLER Luisa, CTP/TPS" w:date="2020-09-28T11:21:00Z">
        <w:r w:rsidDel="007F6C1D">
          <w:delText xml:space="preserve">much </w:delText>
        </w:r>
      </w:del>
      <w:r>
        <w:t xml:space="preserve">less meat, </w:t>
      </w:r>
      <w:commentRangeStart w:id="22"/>
      <w:ins w:id="23" w:author="DRESSLER Luisa, CTP/TPS" w:date="2020-09-28T11:21:00Z">
        <w:r w:rsidR="007F6C1D">
          <w:t xml:space="preserve">increase </w:t>
        </w:r>
      </w:ins>
      <w:ins w:id="24" w:author="DRESSLER Luisa, CTP/TPS" w:date="2020-09-28T11:57:00Z">
        <w:r w:rsidR="00A17EEB">
          <w:t xml:space="preserve">the use of alternative means of transport, e.g. public transport, </w:t>
        </w:r>
      </w:ins>
      <w:del w:id="25" w:author="DRESSLER Luisa, CTP/TPS" w:date="2020-09-28T11:21:00Z">
        <w:r w:rsidDel="007F6C1D">
          <w:delText xml:space="preserve">ride </w:delText>
        </w:r>
      </w:del>
      <w:r>
        <w:t>bicycle</w:t>
      </w:r>
      <w:ins w:id="26" w:author="DRESSLER Luisa, CTP/TPS" w:date="2020-09-28T11:57:00Z">
        <w:r w:rsidR="00A17EEB">
          <w:t>s, car sharin</w:t>
        </w:r>
      </w:ins>
      <w:commentRangeEnd w:id="22"/>
      <w:r w:rsidR="00096F37">
        <w:rPr>
          <w:rStyle w:val="CommentReference"/>
        </w:rPr>
        <w:commentReference w:id="22"/>
      </w:r>
      <w:ins w:id="27" w:author="DRESSLER Luisa, CTP/TPS" w:date="2020-09-28T11:57:00Z">
        <w:r w:rsidR="00A17EEB">
          <w:t>g</w:t>
        </w:r>
      </w:ins>
      <w:del w:id="28" w:author="DRESSLER Luisa, CTP/TPS" w:date="2020-09-28T11:21:00Z">
        <w:r w:rsidDel="007F6C1D">
          <w:delText>s</w:delText>
        </w:r>
      </w:del>
      <w:del w:id="29" w:author="DRESSLER Luisa, CTP/TPS" w:date="2020-09-28T11:57:00Z">
        <w:r w:rsidDel="00A17EEB">
          <w:delText xml:space="preserve"> </w:delText>
        </w:r>
      </w:del>
      <w:del w:id="30" w:author="DRESSLER Luisa, CTP/TPS" w:date="2020-09-28T11:21:00Z">
        <w:r w:rsidDel="007F6C1D">
          <w:delText>instead of</w:delText>
        </w:r>
      </w:del>
      <w:del w:id="31" w:author="DRESSLER Luisa, CTP/TPS" w:date="2020-09-28T11:57:00Z">
        <w:r w:rsidDel="00A17EEB">
          <w:delText xml:space="preserve"> driving cars</w:delText>
        </w:r>
      </w:del>
      <w:r>
        <w:t xml:space="preserve">, etc.)  (3) </w:t>
      </w:r>
    </w:p>
    <w:p w14:paraId="4BA92EC7" w14:textId="77777777" w:rsidR="007217C5" w:rsidRDefault="00416360">
      <w:pPr>
        <w:pStyle w:val="ListParagraph"/>
        <w:keepNext/>
        <w:numPr>
          <w:ilvl w:val="0"/>
          <w:numId w:val="2"/>
        </w:numPr>
      </w:pPr>
      <w:r>
        <w:t xml:space="preserve">Don't know, don't say  (4) </w:t>
      </w:r>
    </w:p>
    <w:p w14:paraId="34745612" w14:textId="77777777" w:rsidR="007217C5" w:rsidRDefault="007217C5"/>
    <w:p w14:paraId="6E16B8D8" w14:textId="77777777" w:rsidR="007217C5" w:rsidRDefault="007217C5">
      <w:pPr>
        <w:pStyle w:val="QuestionSeparator"/>
      </w:pPr>
    </w:p>
    <w:p w14:paraId="78BE1B2B" w14:textId="77777777" w:rsidR="007217C5" w:rsidRDefault="007217C5">
      <w:commentRangeStart w:id="32"/>
      <w:commentRangeStart w:id="33"/>
    </w:p>
    <w:p w14:paraId="3025459F" w14:textId="77777777" w:rsidR="007217C5" w:rsidRDefault="00416360">
      <w:pPr>
        <w:keepNext/>
      </w:pPr>
      <w:r>
        <w:t xml:space="preserve">Q7.8 </w:t>
      </w:r>
      <w:proofErr w:type="gramStart"/>
      <w:r>
        <w:t>Which</w:t>
      </w:r>
      <w:proofErr w:type="gramEnd"/>
      <w:r>
        <w:t xml:space="preserve"> of the following issues should be addressed to halt climate change</w:t>
      </w:r>
      <w:commentRangeEnd w:id="32"/>
      <w:r w:rsidR="00E17B07">
        <w:rPr>
          <w:rStyle w:val="CommentReference"/>
        </w:rPr>
        <w:commentReference w:id="32"/>
      </w:r>
      <w:commentRangeEnd w:id="33"/>
      <w:r w:rsidR="00E05B43">
        <w:rPr>
          <w:rStyle w:val="CommentReference"/>
        </w:rPr>
        <w:commentReference w:id="33"/>
      </w:r>
      <w:r>
        <w:t>?</w:t>
      </w:r>
    </w:p>
    <w:p w14:paraId="20ECA820" w14:textId="77777777" w:rsidR="007217C5" w:rsidRDefault="00416360">
      <w:pPr>
        <w:pStyle w:val="ListParagraph"/>
        <w:keepNext/>
        <w:numPr>
          <w:ilvl w:val="0"/>
          <w:numId w:val="2"/>
        </w:numPr>
      </w:pPr>
      <w:r>
        <w:t xml:space="preserve">The use of technologies that emit greenhouse gases (e.g. gasoline cars, electricity from coal...)  (1) </w:t>
      </w:r>
    </w:p>
    <w:p w14:paraId="31FA926B" w14:textId="77777777" w:rsidR="007217C5" w:rsidRDefault="00416360">
      <w:pPr>
        <w:pStyle w:val="ListParagraph"/>
        <w:keepNext/>
        <w:numPr>
          <w:ilvl w:val="0"/>
          <w:numId w:val="2"/>
        </w:numPr>
      </w:pPr>
      <w:r>
        <w:t xml:space="preserve">The level of waste (waste of energy, waste of food, etc.)  (2) </w:t>
      </w:r>
    </w:p>
    <w:p w14:paraId="74CFCE96" w14:textId="77777777" w:rsidR="007217C5" w:rsidRDefault="00416360">
      <w:pPr>
        <w:pStyle w:val="ListParagraph"/>
        <w:keepNext/>
        <w:numPr>
          <w:ilvl w:val="0"/>
          <w:numId w:val="2"/>
        </w:numPr>
      </w:pPr>
      <w:r>
        <w:t xml:space="preserve">High standards of living  (3) </w:t>
      </w:r>
    </w:p>
    <w:p w14:paraId="633547C7" w14:textId="77777777" w:rsidR="007217C5" w:rsidRDefault="00416360">
      <w:pPr>
        <w:pStyle w:val="ListParagraph"/>
        <w:keepNext/>
        <w:numPr>
          <w:ilvl w:val="0"/>
          <w:numId w:val="2"/>
        </w:numPr>
      </w:pPr>
      <w:r>
        <w:t xml:space="preserve">Overpopulation  (4) </w:t>
      </w:r>
    </w:p>
    <w:p w14:paraId="0E0F7DBB" w14:textId="77777777" w:rsidR="007217C5" w:rsidRDefault="00416360">
      <w:pPr>
        <w:pStyle w:val="ListParagraph"/>
        <w:keepNext/>
        <w:numPr>
          <w:ilvl w:val="0"/>
          <w:numId w:val="2"/>
        </w:numPr>
      </w:pPr>
      <w:r>
        <w:t xml:space="preserve">None of the above  (8) </w:t>
      </w:r>
    </w:p>
    <w:p w14:paraId="035719A6" w14:textId="77777777" w:rsidR="007217C5" w:rsidRDefault="00416360">
      <w:pPr>
        <w:pStyle w:val="ListParagraph"/>
        <w:keepNext/>
        <w:numPr>
          <w:ilvl w:val="0"/>
          <w:numId w:val="2"/>
        </w:numPr>
      </w:pPr>
      <w:r>
        <w:t xml:space="preserve">Don't know, don't say  (5) </w:t>
      </w:r>
    </w:p>
    <w:p w14:paraId="3F7F96F3" w14:textId="77777777" w:rsidR="007217C5" w:rsidRDefault="007217C5"/>
    <w:p w14:paraId="1CCEB11C" w14:textId="77777777" w:rsidR="00416360" w:rsidRDefault="00416360">
      <w:pPr>
        <w:pStyle w:val="BlockEndLabel"/>
      </w:pPr>
    </w:p>
    <w:p w14:paraId="406D47ED" w14:textId="77777777" w:rsidR="00416360" w:rsidRDefault="00416360">
      <w:pPr>
        <w:pStyle w:val="BlockEndLabel"/>
      </w:pPr>
    </w:p>
    <w:p w14:paraId="3B6D3740" w14:textId="77777777" w:rsidR="007217C5" w:rsidRDefault="00416360">
      <w:pPr>
        <w:pStyle w:val="BlockEndLabel"/>
      </w:pPr>
      <w:r>
        <w:t>End of Block: Climate Change (attitudes and risks)</w:t>
      </w:r>
    </w:p>
    <w:p w14:paraId="67ED5828" w14:textId="77777777" w:rsidR="007217C5" w:rsidRDefault="007217C5">
      <w:pPr>
        <w:pStyle w:val="BlockSeparator"/>
      </w:pPr>
    </w:p>
    <w:p w14:paraId="175BE26E" w14:textId="77777777" w:rsidR="007217C5" w:rsidRDefault="00416360">
      <w:pPr>
        <w:pStyle w:val="BlockStartLabel"/>
      </w:pPr>
      <w:r>
        <w:t xml:space="preserve">Start of Block: </w:t>
      </w:r>
      <w:commentRangeStart w:id="34"/>
      <w:commentRangeStart w:id="35"/>
      <w:r>
        <w:t xml:space="preserve">International </w:t>
      </w:r>
      <w:proofErr w:type="gramStart"/>
      <w:r>
        <w:t>burden-sharing</w:t>
      </w:r>
      <w:commentRangeEnd w:id="34"/>
      <w:proofErr w:type="gramEnd"/>
      <w:r w:rsidR="006E3898">
        <w:rPr>
          <w:rStyle w:val="CommentReference"/>
          <w:b w:val="0"/>
          <w:color w:val="auto"/>
        </w:rPr>
        <w:commentReference w:id="34"/>
      </w:r>
      <w:commentRangeEnd w:id="35"/>
      <w:r w:rsidR="00096F37">
        <w:rPr>
          <w:rStyle w:val="CommentReference"/>
          <w:b w:val="0"/>
          <w:color w:val="auto"/>
        </w:rPr>
        <w:commentReference w:id="35"/>
      </w:r>
    </w:p>
    <w:p w14:paraId="3B0A5F04" w14:textId="77777777" w:rsidR="007217C5" w:rsidRDefault="007217C5"/>
    <w:p w14:paraId="17EBFA1E" w14:textId="77777777" w:rsidR="007217C5" w:rsidRDefault="00416360">
      <w:pPr>
        <w:keepNext/>
      </w:pPr>
      <w:r>
        <w:t xml:space="preserve">Q8.1 At which level do you think public policies to tackle climate change need to </w:t>
      </w:r>
      <w:proofErr w:type="gramStart"/>
      <w:r>
        <w:t>be enacted</w:t>
      </w:r>
      <w:proofErr w:type="gramEnd"/>
      <w:r>
        <w:t>?</w:t>
      </w:r>
    </w:p>
    <w:p w14:paraId="52E70652" w14:textId="77777777" w:rsidR="007217C5" w:rsidRDefault="00416360">
      <w:pPr>
        <w:pStyle w:val="ListParagraph"/>
        <w:keepNext/>
        <w:numPr>
          <w:ilvl w:val="0"/>
          <w:numId w:val="4"/>
        </w:numPr>
      </w:pPr>
      <w:r>
        <w:t xml:space="preserve">Local  (1) </w:t>
      </w:r>
    </w:p>
    <w:p w14:paraId="03EA6530" w14:textId="77777777" w:rsidR="007217C5" w:rsidRDefault="00416360">
      <w:pPr>
        <w:pStyle w:val="ListParagraph"/>
        <w:keepNext/>
        <w:numPr>
          <w:ilvl w:val="0"/>
          <w:numId w:val="4"/>
        </w:numPr>
      </w:pPr>
      <w:r>
        <w:t xml:space="preserve">National  (2) </w:t>
      </w:r>
    </w:p>
    <w:p w14:paraId="52389D68" w14:textId="77777777" w:rsidR="007217C5" w:rsidRDefault="00416360">
      <w:pPr>
        <w:pStyle w:val="ListParagraph"/>
        <w:keepNext/>
        <w:numPr>
          <w:ilvl w:val="0"/>
          <w:numId w:val="4"/>
        </w:numPr>
      </w:pPr>
      <w:r>
        <w:t xml:space="preserve">Global  (3) </w:t>
      </w:r>
    </w:p>
    <w:p w14:paraId="60FB76BF" w14:textId="77777777" w:rsidR="007217C5" w:rsidRDefault="00416360">
      <w:pPr>
        <w:pStyle w:val="ListParagraph"/>
        <w:keepNext/>
        <w:numPr>
          <w:ilvl w:val="0"/>
          <w:numId w:val="4"/>
        </w:numPr>
      </w:pPr>
      <w:r>
        <w:t xml:space="preserve">All levels  (4) </w:t>
      </w:r>
    </w:p>
    <w:p w14:paraId="2A0760AB" w14:textId="77777777" w:rsidR="007217C5" w:rsidRDefault="00416360">
      <w:pPr>
        <w:pStyle w:val="ListParagraph"/>
        <w:keepNext/>
        <w:numPr>
          <w:ilvl w:val="0"/>
          <w:numId w:val="4"/>
        </w:numPr>
      </w:pPr>
      <w:r>
        <w:t xml:space="preserve">Don't know, don't say  (5) </w:t>
      </w:r>
    </w:p>
    <w:p w14:paraId="78144D72" w14:textId="77777777" w:rsidR="007217C5" w:rsidRDefault="007217C5"/>
    <w:p w14:paraId="3DEBF9A3" w14:textId="77777777" w:rsidR="007217C5" w:rsidRDefault="007217C5">
      <w:pPr>
        <w:pStyle w:val="QuestionSeparator"/>
      </w:pPr>
    </w:p>
    <w:p w14:paraId="20D4B95C" w14:textId="77777777" w:rsidR="007217C5" w:rsidRDefault="007217C5"/>
    <w:p w14:paraId="1BD7BB6B" w14:textId="77777777" w:rsidR="007217C5" w:rsidRDefault="00416360">
      <w:pPr>
        <w:keepNext/>
      </w:pPr>
      <w:r>
        <w:lastRenderedPageBreak/>
        <w:t xml:space="preserve">Q8.2 </w:t>
      </w:r>
      <w:proofErr w:type="gramStart"/>
      <w:r>
        <w:t>Which</w:t>
      </w:r>
      <w:proofErr w:type="gramEnd"/>
      <w:r>
        <w:t xml:space="preserve"> countries should bear the costs of fighting climate change?</w:t>
      </w:r>
    </w:p>
    <w:tbl>
      <w:tblPr>
        <w:tblStyle w:val="QQuestionTable"/>
        <w:tblW w:w="9576" w:type="auto"/>
        <w:tblLook w:val="07E0" w:firstRow="1" w:lastRow="1" w:firstColumn="1" w:lastColumn="1" w:noHBand="1" w:noVBand="1"/>
      </w:tblPr>
      <w:tblGrid>
        <w:gridCol w:w="1649"/>
        <w:gridCol w:w="1281"/>
        <w:gridCol w:w="1339"/>
        <w:gridCol w:w="1281"/>
        <w:gridCol w:w="1339"/>
        <w:gridCol w:w="1270"/>
        <w:gridCol w:w="1201"/>
      </w:tblGrid>
      <w:tr w:rsidR="007217C5" w14:paraId="3E7056CE" w14:textId="77777777" w:rsidTr="00721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E3DA5CD" w14:textId="77777777" w:rsidR="007217C5" w:rsidRDefault="007217C5">
            <w:pPr>
              <w:keepNext/>
            </w:pPr>
          </w:p>
        </w:tc>
        <w:tc>
          <w:tcPr>
            <w:tcW w:w="1368" w:type="dxa"/>
          </w:tcPr>
          <w:p w14:paraId="5E0E9093" w14:textId="77777777" w:rsidR="007217C5" w:rsidRDefault="00416360">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6FCD2ED7" w14:textId="77777777" w:rsidR="007217C5" w:rsidRDefault="00416360">
            <w:pPr>
              <w:cnfStyle w:val="100000000000" w:firstRow="1" w:lastRow="0" w:firstColumn="0" w:lastColumn="0" w:oddVBand="0" w:evenVBand="0" w:oddHBand="0" w:evenHBand="0" w:firstRowFirstColumn="0" w:firstRowLastColumn="0" w:lastRowFirstColumn="0" w:lastRowLastColumn="0"/>
            </w:pPr>
            <w:r>
              <w:t>Somewhat disagree (2)</w:t>
            </w:r>
          </w:p>
        </w:tc>
        <w:tc>
          <w:tcPr>
            <w:tcW w:w="1368" w:type="dxa"/>
          </w:tcPr>
          <w:p w14:paraId="2D8AED56" w14:textId="77777777" w:rsidR="007217C5" w:rsidRDefault="0041636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368" w:type="dxa"/>
          </w:tcPr>
          <w:p w14:paraId="45BFC034" w14:textId="77777777" w:rsidR="007217C5" w:rsidRDefault="00416360">
            <w:pPr>
              <w:cnfStyle w:val="100000000000" w:firstRow="1" w:lastRow="0" w:firstColumn="0" w:lastColumn="0" w:oddVBand="0" w:evenVBand="0" w:oddHBand="0" w:evenHBand="0" w:firstRowFirstColumn="0" w:firstRowLastColumn="0" w:lastRowFirstColumn="0" w:lastRowLastColumn="0"/>
            </w:pPr>
            <w:r>
              <w:t>Somewhat agree (4)</w:t>
            </w:r>
          </w:p>
        </w:tc>
        <w:tc>
          <w:tcPr>
            <w:tcW w:w="1368" w:type="dxa"/>
          </w:tcPr>
          <w:p w14:paraId="683D5B10" w14:textId="77777777" w:rsidR="007217C5" w:rsidRDefault="00416360">
            <w:pPr>
              <w:cnfStyle w:val="100000000000" w:firstRow="1" w:lastRow="0" w:firstColumn="0" w:lastColumn="0" w:oddVBand="0" w:evenVBand="0" w:oddHBand="0" w:evenHBand="0" w:firstRowFirstColumn="0" w:firstRowLastColumn="0" w:lastRowFirstColumn="0" w:lastRowLastColumn="0"/>
            </w:pPr>
            <w:r>
              <w:t>Strongly agree (5)</w:t>
            </w:r>
          </w:p>
        </w:tc>
        <w:tc>
          <w:tcPr>
            <w:tcW w:w="1368" w:type="dxa"/>
          </w:tcPr>
          <w:p w14:paraId="14DB5C4B" w14:textId="77777777" w:rsidR="007217C5" w:rsidRDefault="00416360">
            <w:pPr>
              <w:cnfStyle w:val="100000000000" w:firstRow="1" w:lastRow="0" w:firstColumn="0" w:lastColumn="0" w:oddVBand="0" w:evenVBand="0" w:oddHBand="0" w:evenHBand="0" w:firstRowFirstColumn="0" w:firstRowLastColumn="0" w:lastRowFirstColumn="0" w:lastRowLastColumn="0"/>
            </w:pPr>
            <w:r>
              <w:t>Don't know, don't say (6)</w:t>
            </w:r>
          </w:p>
        </w:tc>
      </w:tr>
      <w:tr w:rsidR="007217C5" w14:paraId="3063C88F" w14:textId="77777777" w:rsidTr="007217C5">
        <w:tc>
          <w:tcPr>
            <w:cnfStyle w:val="001000000000" w:firstRow="0" w:lastRow="0" w:firstColumn="1" w:lastColumn="0" w:oddVBand="0" w:evenVBand="0" w:oddHBand="0" w:evenHBand="0" w:firstRowFirstColumn="0" w:firstRowLastColumn="0" w:lastRowFirstColumn="0" w:lastRowLastColumn="0"/>
            <w:tcW w:w="1368" w:type="dxa"/>
          </w:tcPr>
          <w:p w14:paraId="76BEE118" w14:textId="77777777" w:rsidR="007217C5" w:rsidRDefault="00416360">
            <w:pPr>
              <w:keepNext/>
            </w:pPr>
            <w:r>
              <w:t xml:space="preserve">Countries should pay in proportion to their income (1) </w:t>
            </w:r>
          </w:p>
        </w:tc>
        <w:tc>
          <w:tcPr>
            <w:tcW w:w="1368" w:type="dxa"/>
          </w:tcPr>
          <w:p w14:paraId="13CE41C5"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BDD358"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61BA5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35D67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70BA8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B0316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61086EF3" w14:textId="77777777" w:rsidTr="007217C5">
        <w:tc>
          <w:tcPr>
            <w:cnfStyle w:val="001000000000" w:firstRow="0" w:lastRow="0" w:firstColumn="1" w:lastColumn="0" w:oddVBand="0" w:evenVBand="0" w:oddHBand="0" w:evenHBand="0" w:firstRowFirstColumn="0" w:firstRowLastColumn="0" w:lastRowFirstColumn="0" w:lastRowLastColumn="0"/>
            <w:tcW w:w="1368" w:type="dxa"/>
          </w:tcPr>
          <w:p w14:paraId="7F11D9C1" w14:textId="77777777" w:rsidR="007217C5" w:rsidRDefault="00416360">
            <w:pPr>
              <w:keepNext/>
            </w:pPr>
            <w:r>
              <w:t xml:space="preserve">Countries should pay in proportion to their current emissions (2) </w:t>
            </w:r>
          </w:p>
        </w:tc>
        <w:tc>
          <w:tcPr>
            <w:tcW w:w="1368" w:type="dxa"/>
          </w:tcPr>
          <w:p w14:paraId="6ADBD01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CA58A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B69F02"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FEE1FF"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30DE69"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D135C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4876F343" w14:textId="77777777" w:rsidTr="007217C5">
        <w:tc>
          <w:tcPr>
            <w:cnfStyle w:val="001000000000" w:firstRow="0" w:lastRow="0" w:firstColumn="1" w:lastColumn="0" w:oddVBand="0" w:evenVBand="0" w:oddHBand="0" w:evenHBand="0" w:firstRowFirstColumn="0" w:firstRowLastColumn="0" w:lastRowFirstColumn="0" w:lastRowLastColumn="0"/>
            <w:tcW w:w="1368" w:type="dxa"/>
          </w:tcPr>
          <w:p w14:paraId="1B955CD0" w14:textId="77777777" w:rsidR="007217C5" w:rsidRDefault="00416360">
            <w:pPr>
              <w:keepNext/>
            </w:pPr>
            <w:r>
              <w:t xml:space="preserve">Countries should pay in proportion to their past emissions (3) </w:t>
            </w:r>
          </w:p>
        </w:tc>
        <w:tc>
          <w:tcPr>
            <w:tcW w:w="1368" w:type="dxa"/>
          </w:tcPr>
          <w:p w14:paraId="4C1646B1"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A2D7CF"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3DDC11"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305709"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87CC7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BB9CB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6F31C22F" w14:textId="77777777" w:rsidTr="007217C5">
        <w:tc>
          <w:tcPr>
            <w:cnfStyle w:val="001000000000" w:firstRow="0" w:lastRow="0" w:firstColumn="1" w:lastColumn="0" w:oddVBand="0" w:evenVBand="0" w:oddHBand="0" w:evenHBand="0" w:firstRowFirstColumn="0" w:firstRowLastColumn="0" w:lastRowFirstColumn="0" w:lastRowLastColumn="0"/>
            <w:tcW w:w="1368" w:type="dxa"/>
          </w:tcPr>
          <w:p w14:paraId="165F3DB0" w14:textId="77777777" w:rsidR="007217C5" w:rsidRDefault="00416360">
            <w:pPr>
              <w:keepNext/>
            </w:pPr>
            <w:r>
              <w:t xml:space="preserve">Richest countries should pay more, so that poorest countries do not have to pay (4) </w:t>
            </w:r>
          </w:p>
        </w:tc>
        <w:tc>
          <w:tcPr>
            <w:tcW w:w="1368" w:type="dxa"/>
          </w:tcPr>
          <w:p w14:paraId="5ECE557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B094FC"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50659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55DD65"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1B447B"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1F05E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1DED89D8" w14:textId="77777777" w:rsidTr="007217C5">
        <w:tc>
          <w:tcPr>
            <w:cnfStyle w:val="001000000000" w:firstRow="0" w:lastRow="0" w:firstColumn="1" w:lastColumn="0" w:oddVBand="0" w:evenVBand="0" w:oddHBand="0" w:evenHBand="0" w:firstRowFirstColumn="0" w:firstRowLastColumn="0" w:lastRowFirstColumn="0" w:lastRowLastColumn="0"/>
            <w:tcW w:w="1368" w:type="dxa"/>
          </w:tcPr>
          <w:p w14:paraId="62F3746A" w14:textId="77777777" w:rsidR="007217C5" w:rsidRDefault="00416360">
            <w:pPr>
              <w:keepNext/>
            </w:pPr>
            <w:r>
              <w:t xml:space="preserve">Richest countries should pay much more, to help vulnerable countries face adverse consequences (5) </w:t>
            </w:r>
          </w:p>
        </w:tc>
        <w:tc>
          <w:tcPr>
            <w:tcW w:w="1368" w:type="dxa"/>
          </w:tcPr>
          <w:p w14:paraId="30C603B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894AF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0DA42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5F050C"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515C8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575F3D"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CCDDF69" w14:textId="77777777" w:rsidR="007217C5" w:rsidRDefault="007217C5"/>
    <w:p w14:paraId="4100A4F9" w14:textId="77777777" w:rsidR="007217C5" w:rsidRDefault="007217C5"/>
    <w:p w14:paraId="50C5B887" w14:textId="77777777" w:rsidR="007217C5" w:rsidRDefault="007217C5">
      <w:pPr>
        <w:pStyle w:val="QuestionSeparator"/>
      </w:pPr>
    </w:p>
    <w:p w14:paraId="4C44E53D" w14:textId="77777777" w:rsidR="007217C5" w:rsidRDefault="007217C5"/>
    <w:p w14:paraId="0A1B38F8" w14:textId="77777777" w:rsidR="00416360" w:rsidRDefault="00416360">
      <w:pPr>
        <w:keepNext/>
      </w:pPr>
    </w:p>
    <w:p w14:paraId="51653379" w14:textId="77777777" w:rsidR="00416360" w:rsidRDefault="00416360">
      <w:pPr>
        <w:keepNext/>
      </w:pPr>
    </w:p>
    <w:p w14:paraId="32747755" w14:textId="77777777" w:rsidR="007217C5" w:rsidRDefault="00416360">
      <w:pPr>
        <w:keepNext/>
      </w:pPr>
      <w:r>
        <w:t xml:space="preserve">Q8.3 </w:t>
      </w:r>
      <w:proofErr w:type="gramStart"/>
      <w:r>
        <w:t>It</w:t>
      </w:r>
      <w:proofErr w:type="gramEnd"/>
      <w:r>
        <w:t xml:space="preserve"> has been proposed that each year, each human would receive an equal allowance to emit greenhouse gases (i.e. an equal “right to pollute”). Those who pollute more would have to pay for their excess emissions while those who pollute less would receive a monetary compensation corresponding to the emissions they saved. In principle, do you think every human should have the same right to pollute?</w:t>
      </w:r>
    </w:p>
    <w:p w14:paraId="3912D192" w14:textId="77777777" w:rsidR="007217C5" w:rsidRDefault="00416360">
      <w:pPr>
        <w:pStyle w:val="ListParagraph"/>
        <w:keepNext/>
        <w:numPr>
          <w:ilvl w:val="0"/>
          <w:numId w:val="4"/>
        </w:numPr>
      </w:pPr>
      <w:r>
        <w:t xml:space="preserve">Yes, this would be the fair solution  (1) </w:t>
      </w:r>
    </w:p>
    <w:p w14:paraId="21FE91C7" w14:textId="77777777" w:rsidR="007217C5" w:rsidRDefault="00416360">
      <w:pPr>
        <w:pStyle w:val="ListParagraph"/>
        <w:keepNext/>
        <w:numPr>
          <w:ilvl w:val="0"/>
          <w:numId w:val="4"/>
        </w:numPr>
      </w:pPr>
      <w:r>
        <w:t xml:space="preserve">No, the poor or those who will be hurt more by climate change should be compensated more  (2) </w:t>
      </w:r>
    </w:p>
    <w:p w14:paraId="3E2B3A90" w14:textId="77777777" w:rsidR="007217C5" w:rsidRDefault="00416360">
      <w:pPr>
        <w:pStyle w:val="ListParagraph"/>
        <w:keepNext/>
        <w:numPr>
          <w:ilvl w:val="0"/>
          <w:numId w:val="4"/>
        </w:numPr>
      </w:pPr>
      <w:r>
        <w:t xml:space="preserve">No, those who have ended up polluting more should have more rights to pollute  (3) </w:t>
      </w:r>
    </w:p>
    <w:p w14:paraId="1B7273CA" w14:textId="77777777" w:rsidR="007217C5" w:rsidRDefault="00416360">
      <w:pPr>
        <w:pStyle w:val="ListParagraph"/>
        <w:keepNext/>
        <w:numPr>
          <w:ilvl w:val="0"/>
          <w:numId w:val="4"/>
        </w:numPr>
      </w:pPr>
      <w:r>
        <w:t xml:space="preserve">No, rights to pollute should not be defined at the individual level but at another level, like the country level  (4) </w:t>
      </w:r>
    </w:p>
    <w:p w14:paraId="10D0DF2F" w14:textId="77777777" w:rsidR="007217C5" w:rsidRDefault="00416360">
      <w:pPr>
        <w:pStyle w:val="ListParagraph"/>
        <w:keepNext/>
        <w:numPr>
          <w:ilvl w:val="0"/>
          <w:numId w:val="4"/>
        </w:numPr>
      </w:pPr>
      <w:r>
        <w:t xml:space="preserve">No, we should not restrict greenhouse gases emissions  (6) </w:t>
      </w:r>
    </w:p>
    <w:p w14:paraId="380EB689" w14:textId="77777777" w:rsidR="007217C5" w:rsidRDefault="00416360">
      <w:pPr>
        <w:pStyle w:val="ListParagraph"/>
        <w:keepNext/>
        <w:numPr>
          <w:ilvl w:val="0"/>
          <w:numId w:val="4"/>
        </w:numPr>
      </w:pPr>
      <w:r>
        <w:t xml:space="preserve">Don't know, don't say  (5) </w:t>
      </w:r>
    </w:p>
    <w:p w14:paraId="277D82E8" w14:textId="77777777" w:rsidR="007217C5" w:rsidRDefault="007217C5"/>
    <w:p w14:paraId="1513CFA8" w14:textId="77777777" w:rsidR="007217C5" w:rsidRDefault="007217C5">
      <w:pPr>
        <w:pStyle w:val="QuestionSeparator"/>
      </w:pPr>
    </w:p>
    <w:p w14:paraId="34121D8C" w14:textId="77777777" w:rsidR="007217C5" w:rsidRDefault="007217C5"/>
    <w:p w14:paraId="36046292" w14:textId="77777777" w:rsidR="007217C5" w:rsidRDefault="00416360">
      <w:pPr>
        <w:keepNext/>
      </w:pPr>
      <w:r>
        <w:t xml:space="preserve">Q8.4 Do you think our country should take measures to fight climate </w:t>
      </w:r>
      <w:proofErr w:type="gramStart"/>
      <w:r>
        <w:t>change?</w:t>
      </w:r>
      <w:proofErr w:type="gramEnd"/>
    </w:p>
    <w:p w14:paraId="6146454B" w14:textId="77777777" w:rsidR="007217C5" w:rsidRDefault="00416360">
      <w:pPr>
        <w:pStyle w:val="ListParagraph"/>
        <w:keepNext/>
        <w:numPr>
          <w:ilvl w:val="0"/>
          <w:numId w:val="4"/>
        </w:numPr>
      </w:pPr>
      <w:r>
        <w:t xml:space="preserve">Yes, in any case  (1) </w:t>
      </w:r>
    </w:p>
    <w:p w14:paraId="5FDD284F" w14:textId="77777777" w:rsidR="007217C5" w:rsidRDefault="00416360">
      <w:pPr>
        <w:pStyle w:val="ListParagraph"/>
        <w:keepNext/>
        <w:numPr>
          <w:ilvl w:val="0"/>
          <w:numId w:val="4"/>
        </w:numPr>
      </w:pPr>
      <w:r>
        <w:t xml:space="preserve">Yes, even more so if other countries are less ambitious  (2) </w:t>
      </w:r>
    </w:p>
    <w:p w14:paraId="42604547" w14:textId="77777777" w:rsidR="007217C5" w:rsidRDefault="00416360">
      <w:pPr>
        <w:pStyle w:val="ListParagraph"/>
        <w:keepNext/>
        <w:numPr>
          <w:ilvl w:val="0"/>
          <w:numId w:val="4"/>
        </w:numPr>
      </w:pPr>
      <w:r>
        <w:t xml:space="preserve">Yes, even more so if other countries also take similar measures  (3) </w:t>
      </w:r>
    </w:p>
    <w:p w14:paraId="024E81D3" w14:textId="77777777" w:rsidR="007217C5" w:rsidRDefault="00416360">
      <w:pPr>
        <w:pStyle w:val="ListParagraph"/>
        <w:keepNext/>
        <w:numPr>
          <w:ilvl w:val="0"/>
          <w:numId w:val="4"/>
        </w:numPr>
      </w:pPr>
      <w:r>
        <w:t xml:space="preserve">It depends: only if it is part of a fair international agreement  (4) </w:t>
      </w:r>
    </w:p>
    <w:p w14:paraId="18D724A4" w14:textId="77777777" w:rsidR="007217C5" w:rsidRDefault="00416360">
      <w:pPr>
        <w:pStyle w:val="ListParagraph"/>
        <w:keepNext/>
        <w:numPr>
          <w:ilvl w:val="0"/>
          <w:numId w:val="4"/>
        </w:numPr>
      </w:pPr>
      <w:r>
        <w:t xml:space="preserve">No, by no means  (5) </w:t>
      </w:r>
    </w:p>
    <w:p w14:paraId="10A568C5" w14:textId="77777777" w:rsidR="007217C5" w:rsidRDefault="00416360">
      <w:pPr>
        <w:pStyle w:val="ListParagraph"/>
        <w:keepNext/>
        <w:numPr>
          <w:ilvl w:val="0"/>
          <w:numId w:val="4"/>
        </w:numPr>
      </w:pPr>
      <w:r>
        <w:t xml:space="preserve">Don't know, don't say  (6) </w:t>
      </w:r>
    </w:p>
    <w:p w14:paraId="34B11918" w14:textId="77777777" w:rsidR="007217C5" w:rsidRDefault="007217C5"/>
    <w:p w14:paraId="091C8B28" w14:textId="77777777" w:rsidR="007217C5" w:rsidRDefault="007217C5">
      <w:pPr>
        <w:pStyle w:val="QuestionSeparator"/>
      </w:pPr>
    </w:p>
    <w:p w14:paraId="2713446A" w14:textId="77777777" w:rsidR="007217C5" w:rsidRDefault="007217C5"/>
    <w:p w14:paraId="293469E8" w14:textId="77777777" w:rsidR="007217C5" w:rsidRDefault="00416360">
      <w:pPr>
        <w:keepNext/>
      </w:pPr>
      <w:r>
        <w:lastRenderedPageBreak/>
        <w:t xml:space="preserve">Q8.5 </w:t>
      </w:r>
      <w:proofErr w:type="gramStart"/>
      <w:r>
        <w:t>Would</w:t>
      </w:r>
      <w:proofErr w:type="gramEnd"/>
      <w:r>
        <w:t xml:space="preserve"> you approve of the establishment of a global democratic assembly whose role would be to take action against climate change?</w:t>
      </w:r>
    </w:p>
    <w:p w14:paraId="5ACFA320" w14:textId="77777777" w:rsidR="007217C5" w:rsidRDefault="00416360">
      <w:pPr>
        <w:pStyle w:val="ListParagraph"/>
        <w:keepNext/>
        <w:numPr>
          <w:ilvl w:val="0"/>
          <w:numId w:val="4"/>
        </w:numPr>
      </w:pPr>
      <w:r>
        <w:t xml:space="preserve">Yes  (1) </w:t>
      </w:r>
    </w:p>
    <w:p w14:paraId="6AB1E527" w14:textId="77777777" w:rsidR="007217C5" w:rsidRDefault="00416360">
      <w:pPr>
        <w:pStyle w:val="ListParagraph"/>
        <w:keepNext/>
        <w:numPr>
          <w:ilvl w:val="0"/>
          <w:numId w:val="4"/>
        </w:numPr>
      </w:pPr>
      <w:r>
        <w:t xml:space="preserve">No  (2) </w:t>
      </w:r>
    </w:p>
    <w:p w14:paraId="45B103E7" w14:textId="77777777" w:rsidR="007217C5" w:rsidRDefault="00416360">
      <w:pPr>
        <w:pStyle w:val="ListParagraph"/>
        <w:keepNext/>
        <w:numPr>
          <w:ilvl w:val="0"/>
          <w:numId w:val="4"/>
        </w:numPr>
      </w:pPr>
      <w:r>
        <w:t xml:space="preserve">Don't know, don't say  (3) </w:t>
      </w:r>
    </w:p>
    <w:p w14:paraId="32EF7CA0" w14:textId="77777777" w:rsidR="007217C5" w:rsidRDefault="007217C5"/>
    <w:p w14:paraId="288CD972" w14:textId="77777777" w:rsidR="007217C5" w:rsidRDefault="007217C5">
      <w:pPr>
        <w:pStyle w:val="QuestionSeparator"/>
      </w:pPr>
    </w:p>
    <w:p w14:paraId="3E7EC3A7" w14:textId="77777777" w:rsidR="007217C5" w:rsidRDefault="007217C5"/>
    <w:p w14:paraId="2024C452" w14:textId="77777777" w:rsidR="007217C5" w:rsidRDefault="00416360">
      <w:pPr>
        <w:keepNext/>
      </w:pPr>
      <w:commentRangeStart w:id="36"/>
      <w:commentRangeStart w:id="37"/>
      <w:r>
        <w:t xml:space="preserve">Q8.6 </w:t>
      </w:r>
      <w:proofErr w:type="gramStart"/>
      <w:r>
        <w:t>Would</w:t>
      </w:r>
      <w:proofErr w:type="gramEnd"/>
      <w:r>
        <w:t xml:space="preserve"> you approve of a global tax on greenhouse gas emissions funding a global basic income of $30/month to each adult?</w:t>
      </w:r>
      <w:commentRangeEnd w:id="36"/>
      <w:r w:rsidR="00902CAC">
        <w:rPr>
          <w:rStyle w:val="CommentReference"/>
        </w:rPr>
        <w:commentReference w:id="36"/>
      </w:r>
      <w:commentRangeEnd w:id="37"/>
      <w:r w:rsidR="007B1909">
        <w:rPr>
          <w:rStyle w:val="CommentReference"/>
        </w:rPr>
        <w:commentReference w:id="37"/>
      </w:r>
    </w:p>
    <w:p w14:paraId="3D8C51C9" w14:textId="77777777" w:rsidR="007217C5" w:rsidRDefault="00416360">
      <w:pPr>
        <w:pStyle w:val="ListParagraph"/>
        <w:keepNext/>
        <w:numPr>
          <w:ilvl w:val="0"/>
          <w:numId w:val="4"/>
        </w:numPr>
      </w:pPr>
      <w:r>
        <w:t xml:space="preserve">Yes  (1) </w:t>
      </w:r>
    </w:p>
    <w:p w14:paraId="4B2A573F" w14:textId="77777777" w:rsidR="007217C5" w:rsidRDefault="00416360">
      <w:pPr>
        <w:pStyle w:val="ListParagraph"/>
        <w:keepNext/>
        <w:numPr>
          <w:ilvl w:val="0"/>
          <w:numId w:val="4"/>
        </w:numPr>
      </w:pPr>
      <w:r>
        <w:t xml:space="preserve">No  (2) </w:t>
      </w:r>
    </w:p>
    <w:p w14:paraId="3261F3D0" w14:textId="77777777" w:rsidR="007217C5" w:rsidRDefault="00416360">
      <w:pPr>
        <w:pStyle w:val="ListParagraph"/>
        <w:keepNext/>
        <w:numPr>
          <w:ilvl w:val="0"/>
          <w:numId w:val="4"/>
        </w:numPr>
      </w:pPr>
      <w:r>
        <w:t xml:space="preserve">Don't know, don't say  (3) </w:t>
      </w:r>
    </w:p>
    <w:p w14:paraId="72D349ED" w14:textId="77777777" w:rsidR="007217C5" w:rsidRDefault="007217C5"/>
    <w:p w14:paraId="2EC8015C" w14:textId="77777777" w:rsidR="007217C5" w:rsidRDefault="007217C5">
      <w:pPr>
        <w:pStyle w:val="QuestionSeparator"/>
      </w:pPr>
    </w:p>
    <w:p w14:paraId="49E8EE6D" w14:textId="77777777" w:rsidR="007217C5" w:rsidRDefault="007217C5"/>
    <w:p w14:paraId="080FBACC" w14:textId="77777777" w:rsidR="007217C5" w:rsidRDefault="00416360">
      <w:pPr>
        <w:keepNext/>
      </w:pPr>
      <w:commentRangeStart w:id="38"/>
      <w:commentRangeStart w:id="39"/>
      <w:r>
        <w:t xml:space="preserve">Q8.7 </w:t>
      </w:r>
      <w:proofErr w:type="gramStart"/>
      <w:r>
        <w:t>Would</w:t>
      </w:r>
      <w:proofErr w:type="gramEnd"/>
      <w:r>
        <w:t xml:space="preserve"> you approve of a global tax on the top 1% to finance the development of low-income countries (vaccination, access to drinkable water, to healthcare, to education...)?</w:t>
      </w:r>
      <w:commentRangeEnd w:id="38"/>
      <w:r w:rsidR="00902CAC">
        <w:rPr>
          <w:rStyle w:val="CommentReference"/>
        </w:rPr>
        <w:commentReference w:id="38"/>
      </w:r>
      <w:commentRangeEnd w:id="39"/>
      <w:r w:rsidR="007B1909">
        <w:rPr>
          <w:rStyle w:val="CommentReference"/>
        </w:rPr>
        <w:commentReference w:id="39"/>
      </w:r>
    </w:p>
    <w:p w14:paraId="5E7DC680" w14:textId="77777777" w:rsidR="007217C5" w:rsidRDefault="00416360">
      <w:pPr>
        <w:pStyle w:val="ListParagraph"/>
        <w:keepNext/>
        <w:numPr>
          <w:ilvl w:val="0"/>
          <w:numId w:val="4"/>
        </w:numPr>
      </w:pPr>
      <w:r>
        <w:t xml:space="preserve">Yes  (1) </w:t>
      </w:r>
    </w:p>
    <w:p w14:paraId="1A3504A7" w14:textId="77777777" w:rsidR="007217C5" w:rsidRDefault="00416360">
      <w:pPr>
        <w:pStyle w:val="ListParagraph"/>
        <w:keepNext/>
        <w:numPr>
          <w:ilvl w:val="0"/>
          <w:numId w:val="4"/>
        </w:numPr>
      </w:pPr>
      <w:r>
        <w:t xml:space="preserve">No  (2) </w:t>
      </w:r>
    </w:p>
    <w:p w14:paraId="7F004093" w14:textId="77777777" w:rsidR="007217C5" w:rsidRDefault="00416360">
      <w:pPr>
        <w:pStyle w:val="ListParagraph"/>
        <w:keepNext/>
        <w:numPr>
          <w:ilvl w:val="0"/>
          <w:numId w:val="4"/>
        </w:numPr>
      </w:pPr>
      <w:r>
        <w:t xml:space="preserve">Don't know, don't say  (3) </w:t>
      </w:r>
    </w:p>
    <w:p w14:paraId="47BA334D" w14:textId="77777777" w:rsidR="007217C5" w:rsidRDefault="007217C5"/>
    <w:p w14:paraId="4D4EDA07" w14:textId="77777777" w:rsidR="007217C5" w:rsidRDefault="00416360">
      <w:pPr>
        <w:pStyle w:val="BlockEndLabel"/>
      </w:pPr>
      <w:r>
        <w:t xml:space="preserve">End of Block: International </w:t>
      </w:r>
      <w:proofErr w:type="gramStart"/>
      <w:r>
        <w:t>burden-sharing</w:t>
      </w:r>
      <w:proofErr w:type="gramEnd"/>
    </w:p>
    <w:p w14:paraId="650F1C34" w14:textId="77777777" w:rsidR="007217C5" w:rsidRDefault="007217C5">
      <w:pPr>
        <w:pStyle w:val="BlockSeparator"/>
      </w:pPr>
    </w:p>
    <w:p w14:paraId="0FB9D2AE" w14:textId="77777777" w:rsidR="00416360" w:rsidRDefault="00416360">
      <w:pPr>
        <w:pStyle w:val="BlockStartLabel"/>
      </w:pPr>
      <w:r>
        <w:t>Start of Block: Preferences on climate policies</w:t>
      </w:r>
    </w:p>
    <w:p w14:paraId="66D4243E" w14:textId="77777777" w:rsidR="00416360" w:rsidRPr="00416360" w:rsidRDefault="00416360" w:rsidP="00416360"/>
    <w:p w14:paraId="737F3FDA" w14:textId="77777777" w:rsidR="00416360" w:rsidRDefault="00416360" w:rsidP="00416360"/>
    <w:p w14:paraId="73C18C86" w14:textId="77777777" w:rsidR="00416360" w:rsidRDefault="00416360" w:rsidP="00416360"/>
    <w:tbl>
      <w:tblPr>
        <w:tblStyle w:val="QQuestionTable"/>
        <w:tblW w:w="9806" w:type="dxa"/>
        <w:tblLook w:val="07E0" w:firstRow="1" w:lastRow="1" w:firstColumn="1" w:lastColumn="1" w:noHBand="1" w:noVBand="1"/>
      </w:tblPr>
      <w:tblGrid>
        <w:gridCol w:w="2655"/>
        <w:gridCol w:w="1530"/>
        <w:gridCol w:w="1396"/>
        <w:gridCol w:w="1526"/>
        <w:gridCol w:w="1379"/>
        <w:gridCol w:w="1320"/>
      </w:tblGrid>
      <w:tr w:rsidR="007217C5" w14:paraId="08F21D15" w14:textId="77777777" w:rsidTr="00C003D5">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68" w:type="dxa"/>
          </w:tcPr>
          <w:p w14:paraId="6338D41C" w14:textId="6DA4B0CD" w:rsidR="007217C5" w:rsidRDefault="00416360" w:rsidP="001669C2">
            <w:pPr>
              <w:keepNext/>
            </w:pPr>
            <w:commentRangeStart w:id="40"/>
            <w:commentRangeStart w:id="41"/>
            <w:r w:rsidRPr="00327A80">
              <w:rPr>
                <w:sz w:val="18"/>
                <w:szCs w:val="18"/>
              </w:rPr>
              <w:lastRenderedPageBreak/>
              <w:t xml:space="preserve">Q9.1 Would you support the following </w:t>
            </w:r>
            <w:commentRangeStart w:id="42"/>
            <w:del w:id="43" w:author="DRESSLER Luisa, CTP/TPS" w:date="2020-09-28T15:30:00Z">
              <w:r w:rsidRPr="00327A80" w:rsidDel="001669C2">
                <w:rPr>
                  <w:sz w:val="18"/>
                  <w:szCs w:val="18"/>
                </w:rPr>
                <w:delText xml:space="preserve">environmental </w:delText>
              </w:r>
            </w:del>
            <w:ins w:id="44" w:author="DRESSLER Luisa, CTP/TPS" w:date="2020-09-28T15:30:00Z">
              <w:r w:rsidR="001669C2">
                <w:rPr>
                  <w:sz w:val="18"/>
                  <w:szCs w:val="18"/>
                </w:rPr>
                <w:t>climate</w:t>
              </w:r>
              <w:r w:rsidR="001669C2" w:rsidRPr="00327A80">
                <w:rPr>
                  <w:sz w:val="18"/>
                  <w:szCs w:val="18"/>
                </w:rPr>
                <w:t xml:space="preserve"> </w:t>
              </w:r>
            </w:ins>
            <w:commentRangeEnd w:id="42"/>
            <w:r w:rsidR="007B1909">
              <w:rPr>
                <w:rStyle w:val="CommentReference"/>
              </w:rPr>
              <w:commentReference w:id="42"/>
            </w:r>
            <w:r w:rsidRPr="00327A80">
              <w:rPr>
                <w:sz w:val="18"/>
                <w:szCs w:val="18"/>
              </w:rPr>
              <w:t>policies?</w:t>
            </w:r>
            <w:commentRangeEnd w:id="40"/>
            <w:r w:rsidR="00224B0E">
              <w:rPr>
                <w:rStyle w:val="CommentReference"/>
              </w:rPr>
              <w:commentReference w:id="40"/>
            </w:r>
            <w:commentRangeEnd w:id="41"/>
            <w:r w:rsidR="007B1909">
              <w:rPr>
                <w:rStyle w:val="CommentReference"/>
              </w:rPr>
              <w:commentReference w:id="41"/>
            </w:r>
          </w:p>
        </w:tc>
        <w:tc>
          <w:tcPr>
            <w:tcW w:w="1648" w:type="dxa"/>
          </w:tcPr>
          <w:p w14:paraId="162E1183" w14:textId="77777777" w:rsidR="007217C5" w:rsidRDefault="00416360">
            <w:pPr>
              <w:cnfStyle w:val="100000000000" w:firstRow="1" w:lastRow="0" w:firstColumn="0" w:lastColumn="0" w:oddVBand="0" w:evenVBand="0" w:oddHBand="0" w:evenHBand="0" w:firstRowFirstColumn="0" w:firstRowLastColumn="0" w:lastRowFirstColumn="0" w:lastRowLastColumn="0"/>
            </w:pPr>
            <w:r>
              <w:t>Yes, absolutely (1)</w:t>
            </w:r>
          </w:p>
        </w:tc>
        <w:tc>
          <w:tcPr>
            <w:tcW w:w="1621" w:type="dxa"/>
          </w:tcPr>
          <w:p w14:paraId="0062922E" w14:textId="77777777" w:rsidR="007217C5" w:rsidRDefault="00416360">
            <w:pPr>
              <w:cnfStyle w:val="100000000000" w:firstRow="1" w:lastRow="0" w:firstColumn="0" w:lastColumn="0" w:oddVBand="0" w:evenVBand="0" w:oddHBand="0" w:evenHBand="0" w:firstRowFirstColumn="0" w:firstRowLastColumn="0" w:lastRowFirstColumn="0" w:lastRowLastColumn="0"/>
            </w:pPr>
            <w:r>
              <w:t>Yes, rather (2)</w:t>
            </w:r>
          </w:p>
        </w:tc>
        <w:tc>
          <w:tcPr>
            <w:tcW w:w="1647" w:type="dxa"/>
          </w:tcPr>
          <w:p w14:paraId="608E9C0A" w14:textId="77777777" w:rsidR="007217C5" w:rsidRDefault="00416360">
            <w:pPr>
              <w:cnfStyle w:val="100000000000" w:firstRow="1" w:lastRow="0" w:firstColumn="0" w:lastColumn="0" w:oddVBand="0" w:evenVBand="0" w:oddHBand="0" w:evenHBand="0" w:firstRowFirstColumn="0" w:firstRowLastColumn="0" w:lastRowFirstColumn="0" w:lastRowLastColumn="0"/>
            </w:pPr>
            <w:r>
              <w:t>Indifferent or don't know (3)</w:t>
            </w:r>
          </w:p>
        </w:tc>
        <w:tc>
          <w:tcPr>
            <w:tcW w:w="1617" w:type="dxa"/>
          </w:tcPr>
          <w:p w14:paraId="5A0527B7" w14:textId="77777777" w:rsidR="007217C5" w:rsidRDefault="00416360">
            <w:pPr>
              <w:cnfStyle w:val="100000000000" w:firstRow="1" w:lastRow="0" w:firstColumn="0" w:lastColumn="0" w:oddVBand="0" w:evenVBand="0" w:oddHBand="0" w:evenHBand="0" w:firstRowFirstColumn="0" w:firstRowLastColumn="0" w:lastRowFirstColumn="0" w:lastRowLastColumn="0"/>
            </w:pPr>
            <w:r>
              <w:t>No, not really (4)</w:t>
            </w:r>
          </w:p>
        </w:tc>
        <w:tc>
          <w:tcPr>
            <w:tcW w:w="1605" w:type="dxa"/>
          </w:tcPr>
          <w:p w14:paraId="12D177EB" w14:textId="77777777" w:rsidR="007217C5" w:rsidRDefault="00416360">
            <w:pPr>
              <w:cnfStyle w:val="100000000000" w:firstRow="1" w:lastRow="0" w:firstColumn="0" w:lastColumn="0" w:oddVBand="0" w:evenVBand="0" w:oddHBand="0" w:evenHBand="0" w:firstRowFirstColumn="0" w:firstRowLastColumn="0" w:lastRowFirstColumn="0" w:lastRowLastColumn="0"/>
            </w:pPr>
            <w:r>
              <w:t>No, not at all (5)</w:t>
            </w:r>
          </w:p>
        </w:tc>
      </w:tr>
      <w:tr w:rsidR="007217C5" w14:paraId="2ED13734" w14:textId="77777777" w:rsidTr="00C003D5">
        <w:trPr>
          <w:trHeight w:val="265"/>
        </w:trPr>
        <w:tc>
          <w:tcPr>
            <w:cnfStyle w:val="001000000000" w:firstRow="0" w:lastRow="0" w:firstColumn="1" w:lastColumn="0" w:oddVBand="0" w:evenVBand="0" w:oddHBand="0" w:evenHBand="0" w:firstRowFirstColumn="0" w:firstRowLastColumn="0" w:lastRowFirstColumn="0" w:lastRowLastColumn="0"/>
            <w:tcW w:w="1668" w:type="dxa"/>
          </w:tcPr>
          <w:p w14:paraId="4B5276A2" w14:textId="0D20114D" w:rsidR="007217C5" w:rsidRDefault="00416360">
            <w:pPr>
              <w:keepNext/>
            </w:pPr>
            <w:commentRangeStart w:id="45"/>
            <w:r>
              <w:t>A</w:t>
            </w:r>
            <w:commentRangeEnd w:id="45"/>
            <w:r w:rsidR="00BD7AD0">
              <w:rPr>
                <w:rStyle w:val="CommentReference"/>
              </w:rPr>
              <w:commentReference w:id="45"/>
            </w:r>
            <w:r>
              <w:t xml:space="preserve"> tax on kerosene (aviation) </w:t>
            </w:r>
            <w:ins w:id="46" w:author="DRESSLER Luisa, CTP/TPS" w:date="2020-09-28T15:30:00Z">
              <w:r w:rsidR="00937321">
                <w:t xml:space="preserve">or a ticket tax </w:t>
              </w:r>
            </w:ins>
            <w:r>
              <w:t xml:space="preserve">(1) </w:t>
            </w:r>
          </w:p>
        </w:tc>
        <w:tc>
          <w:tcPr>
            <w:tcW w:w="1648" w:type="dxa"/>
          </w:tcPr>
          <w:p w14:paraId="359E140C"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1" w:type="dxa"/>
          </w:tcPr>
          <w:p w14:paraId="0C73D91E"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47" w:type="dxa"/>
          </w:tcPr>
          <w:p w14:paraId="535D15AF"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17" w:type="dxa"/>
          </w:tcPr>
          <w:p w14:paraId="3515C6D9"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05" w:type="dxa"/>
          </w:tcPr>
          <w:p w14:paraId="1F7A385E"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1C209921" w14:textId="77777777" w:rsidTr="00C003D5">
        <w:trPr>
          <w:trHeight w:val="265"/>
        </w:trPr>
        <w:tc>
          <w:tcPr>
            <w:cnfStyle w:val="001000000000" w:firstRow="0" w:lastRow="0" w:firstColumn="1" w:lastColumn="0" w:oddVBand="0" w:evenVBand="0" w:oddHBand="0" w:evenHBand="0" w:firstRowFirstColumn="0" w:firstRowLastColumn="0" w:lastRowFirstColumn="0" w:lastRowLastColumn="0"/>
            <w:tcW w:w="1668" w:type="dxa"/>
          </w:tcPr>
          <w:p w14:paraId="2B3FA38D" w14:textId="2CCD4E0B" w:rsidR="007217C5" w:rsidRDefault="00416360">
            <w:pPr>
              <w:keepNext/>
            </w:pPr>
            <w:r>
              <w:t xml:space="preserve">A national carbon tax </w:t>
            </w:r>
            <w:ins w:id="47" w:author="DRESSLER Luisa, CTP/TPS" w:date="2020-09-28T15:30:00Z">
              <w:r w:rsidR="00937321">
                <w:t xml:space="preserve">on carbon emissions from energy use on (e.g. transport, heating, electricity) </w:t>
              </w:r>
            </w:ins>
            <w:r>
              <w:t xml:space="preserve">(2) </w:t>
            </w:r>
          </w:p>
        </w:tc>
        <w:tc>
          <w:tcPr>
            <w:tcW w:w="1648" w:type="dxa"/>
          </w:tcPr>
          <w:p w14:paraId="4372340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1" w:type="dxa"/>
          </w:tcPr>
          <w:p w14:paraId="0F421E2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47" w:type="dxa"/>
          </w:tcPr>
          <w:p w14:paraId="768A6C9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17" w:type="dxa"/>
          </w:tcPr>
          <w:p w14:paraId="3774DB2F"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05" w:type="dxa"/>
          </w:tcPr>
          <w:p w14:paraId="19097D82"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779700B5" w14:textId="77777777" w:rsidTr="00C003D5">
        <w:trPr>
          <w:trHeight w:val="265"/>
        </w:trPr>
        <w:tc>
          <w:tcPr>
            <w:cnfStyle w:val="001000000000" w:firstRow="0" w:lastRow="0" w:firstColumn="1" w:lastColumn="0" w:oddVBand="0" w:evenVBand="0" w:oddHBand="0" w:evenHBand="0" w:firstRowFirstColumn="0" w:firstRowLastColumn="0" w:lastRowFirstColumn="0" w:lastRowLastColumn="0"/>
            <w:tcW w:w="1668" w:type="dxa"/>
          </w:tcPr>
          <w:p w14:paraId="299F439B" w14:textId="77777777" w:rsidR="007217C5" w:rsidRDefault="00416360">
            <w:pPr>
              <w:keepNext/>
            </w:pPr>
            <w:r>
              <w:t xml:space="preserve">Stricter standards on the insulation of new buildings (3) </w:t>
            </w:r>
          </w:p>
        </w:tc>
        <w:tc>
          <w:tcPr>
            <w:tcW w:w="1648" w:type="dxa"/>
          </w:tcPr>
          <w:p w14:paraId="5DF1692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1" w:type="dxa"/>
          </w:tcPr>
          <w:p w14:paraId="115AC5F9"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47" w:type="dxa"/>
          </w:tcPr>
          <w:p w14:paraId="626990A9"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17" w:type="dxa"/>
          </w:tcPr>
          <w:p w14:paraId="06DF8DDF"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05" w:type="dxa"/>
          </w:tcPr>
          <w:p w14:paraId="49525BC2"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72C39D79" w14:textId="77777777" w:rsidTr="00C003D5">
        <w:trPr>
          <w:trHeight w:val="265"/>
        </w:trPr>
        <w:tc>
          <w:tcPr>
            <w:cnfStyle w:val="001000000000" w:firstRow="0" w:lastRow="0" w:firstColumn="1" w:lastColumn="0" w:oddVBand="0" w:evenVBand="0" w:oddHBand="0" w:evenHBand="0" w:firstRowFirstColumn="0" w:firstRowLastColumn="0" w:lastRowFirstColumn="0" w:lastRowLastColumn="0"/>
            <w:tcW w:w="1668" w:type="dxa"/>
          </w:tcPr>
          <w:p w14:paraId="77031AC8" w14:textId="77777777" w:rsidR="007217C5" w:rsidRDefault="00416360">
            <w:pPr>
              <w:keepNext/>
            </w:pPr>
            <w:r>
              <w:t xml:space="preserve">Stricter standards on the </w:t>
            </w:r>
            <w:commentRangeStart w:id="48"/>
            <w:commentRangeStart w:id="49"/>
            <w:commentRangeStart w:id="50"/>
            <w:commentRangeStart w:id="51"/>
            <w:r>
              <w:t xml:space="preserve">pollution </w:t>
            </w:r>
            <w:commentRangeEnd w:id="48"/>
            <w:r w:rsidR="00224B0E">
              <w:rPr>
                <w:rStyle w:val="CommentReference"/>
              </w:rPr>
              <w:commentReference w:id="48"/>
            </w:r>
            <w:commentRangeEnd w:id="49"/>
            <w:commentRangeEnd w:id="50"/>
            <w:commentRangeEnd w:id="51"/>
            <w:r w:rsidR="005745D0">
              <w:rPr>
                <w:rStyle w:val="CommentReference"/>
              </w:rPr>
              <w:commentReference w:id="50"/>
            </w:r>
            <w:r w:rsidR="00A87459">
              <w:rPr>
                <w:rStyle w:val="CommentReference"/>
              </w:rPr>
              <w:commentReference w:id="49"/>
            </w:r>
            <w:r w:rsidR="005745D0">
              <w:rPr>
                <w:rStyle w:val="CommentReference"/>
              </w:rPr>
              <w:commentReference w:id="51"/>
            </w:r>
            <w:r>
              <w:t xml:space="preserve">of new vehicles (4) </w:t>
            </w:r>
          </w:p>
        </w:tc>
        <w:tc>
          <w:tcPr>
            <w:tcW w:w="1648" w:type="dxa"/>
          </w:tcPr>
          <w:p w14:paraId="4D2774C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1" w:type="dxa"/>
          </w:tcPr>
          <w:p w14:paraId="7DB6BA98"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47" w:type="dxa"/>
          </w:tcPr>
          <w:p w14:paraId="6621590B"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17" w:type="dxa"/>
          </w:tcPr>
          <w:p w14:paraId="2861F6B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05" w:type="dxa"/>
          </w:tcPr>
          <w:p w14:paraId="51422CF5"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264FC1F2" w14:textId="77777777" w:rsidTr="00C003D5">
        <w:trPr>
          <w:trHeight w:val="265"/>
        </w:trPr>
        <w:tc>
          <w:tcPr>
            <w:cnfStyle w:val="001000000000" w:firstRow="0" w:lastRow="0" w:firstColumn="1" w:lastColumn="0" w:oddVBand="0" w:evenVBand="0" w:oddHBand="0" w:evenHBand="0" w:firstRowFirstColumn="0" w:firstRowLastColumn="0" w:lastRowFirstColumn="0" w:lastRowLastColumn="0"/>
            <w:tcW w:w="1668" w:type="dxa"/>
          </w:tcPr>
          <w:p w14:paraId="557D2F6E" w14:textId="77777777" w:rsidR="007217C5" w:rsidRDefault="00416360">
            <w:pPr>
              <w:keepNext/>
            </w:pPr>
            <w:commentRangeStart w:id="52"/>
            <w:r>
              <w:t xml:space="preserve">The </w:t>
            </w:r>
            <w:commentRangeStart w:id="53"/>
            <w:commentRangeStart w:id="54"/>
            <w:commentRangeStart w:id="55"/>
            <w:r>
              <w:t xml:space="preserve">prohibition </w:t>
            </w:r>
            <w:commentRangeEnd w:id="53"/>
            <w:r w:rsidR="00224B0E">
              <w:rPr>
                <w:rStyle w:val="CommentReference"/>
              </w:rPr>
              <w:commentReference w:id="53"/>
            </w:r>
            <w:commentRangeEnd w:id="54"/>
            <w:r w:rsidR="00E47D06">
              <w:rPr>
                <w:rStyle w:val="CommentReference"/>
              </w:rPr>
              <w:commentReference w:id="54"/>
            </w:r>
            <w:commentRangeEnd w:id="55"/>
            <w:r w:rsidR="005745D0">
              <w:rPr>
                <w:rStyle w:val="CommentReference"/>
              </w:rPr>
              <w:commentReference w:id="55"/>
            </w:r>
            <w:r>
              <w:t xml:space="preserve">of the entry of most polluting vehicles (5) </w:t>
            </w:r>
            <w:commentRangeEnd w:id="52"/>
            <w:r w:rsidR="00224B0E">
              <w:rPr>
                <w:rStyle w:val="CommentReference"/>
              </w:rPr>
              <w:commentReference w:id="52"/>
            </w:r>
          </w:p>
        </w:tc>
        <w:tc>
          <w:tcPr>
            <w:tcW w:w="1648" w:type="dxa"/>
          </w:tcPr>
          <w:p w14:paraId="3E916E32"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1" w:type="dxa"/>
          </w:tcPr>
          <w:p w14:paraId="6C3D48D5"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47" w:type="dxa"/>
          </w:tcPr>
          <w:p w14:paraId="061FF6F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17" w:type="dxa"/>
          </w:tcPr>
          <w:p w14:paraId="1351FE48"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05" w:type="dxa"/>
          </w:tcPr>
          <w:p w14:paraId="4B94CB8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1B16BE15" w14:textId="77777777" w:rsidTr="00C003D5">
        <w:trPr>
          <w:trHeight w:val="265"/>
        </w:trPr>
        <w:tc>
          <w:tcPr>
            <w:cnfStyle w:val="001000000000" w:firstRow="0" w:lastRow="0" w:firstColumn="1" w:lastColumn="0" w:oddVBand="0" w:evenVBand="0" w:oddHBand="0" w:evenHBand="0" w:firstRowFirstColumn="0" w:firstRowLastColumn="0" w:lastRowFirstColumn="0" w:lastRowLastColumn="0"/>
            <w:tcW w:w="1668" w:type="dxa"/>
          </w:tcPr>
          <w:p w14:paraId="5CD02F96" w14:textId="77777777" w:rsidR="007217C5" w:rsidRDefault="00416360">
            <w:pPr>
              <w:keepNext/>
            </w:pPr>
            <w:r>
              <w:t xml:space="preserve">The </w:t>
            </w:r>
            <w:commentRangeStart w:id="56"/>
            <w:commentRangeStart w:id="57"/>
            <w:r>
              <w:t xml:space="preserve">prohibition </w:t>
            </w:r>
            <w:commentRangeEnd w:id="56"/>
            <w:r w:rsidR="00836B90">
              <w:rPr>
                <w:rStyle w:val="CommentReference"/>
              </w:rPr>
              <w:commentReference w:id="56"/>
            </w:r>
            <w:commentRangeEnd w:id="57"/>
            <w:r w:rsidR="005745D0">
              <w:rPr>
                <w:rStyle w:val="CommentReference"/>
              </w:rPr>
              <w:commentReference w:id="57"/>
            </w:r>
            <w:r>
              <w:t xml:space="preserve">of polluting vehicles in dense areas like city centers (6) </w:t>
            </w:r>
          </w:p>
        </w:tc>
        <w:tc>
          <w:tcPr>
            <w:tcW w:w="1648" w:type="dxa"/>
          </w:tcPr>
          <w:p w14:paraId="39BE830E"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1" w:type="dxa"/>
          </w:tcPr>
          <w:p w14:paraId="5CB689B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47" w:type="dxa"/>
          </w:tcPr>
          <w:p w14:paraId="61CD7B28"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17" w:type="dxa"/>
          </w:tcPr>
          <w:p w14:paraId="22FA9349"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05" w:type="dxa"/>
          </w:tcPr>
          <w:p w14:paraId="01F124A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1A4E11EF" w14:textId="77777777" w:rsidTr="00C003D5">
        <w:trPr>
          <w:trHeight w:val="265"/>
        </w:trPr>
        <w:tc>
          <w:tcPr>
            <w:cnfStyle w:val="001000000000" w:firstRow="0" w:lastRow="0" w:firstColumn="1" w:lastColumn="0" w:oddVBand="0" w:evenVBand="0" w:oddHBand="0" w:evenHBand="0" w:firstRowFirstColumn="0" w:firstRowLastColumn="0" w:lastRowFirstColumn="0" w:lastRowLastColumn="0"/>
            <w:tcW w:w="1668" w:type="dxa"/>
          </w:tcPr>
          <w:p w14:paraId="5286E8B2" w14:textId="6648219B" w:rsidR="007217C5" w:rsidRDefault="00416360" w:rsidP="008A76C8">
            <w:pPr>
              <w:keepNext/>
            </w:pPr>
            <w:r>
              <w:t xml:space="preserve">Subsidies to clean technologies (renewable energy, </w:t>
            </w:r>
            <w:commentRangeStart w:id="58"/>
            <w:commentRangeStart w:id="59"/>
            <w:del w:id="60" w:author="DRESSLER Luisa, CTP/TPS" w:date="2020-09-28T15:23:00Z">
              <w:r w:rsidDel="008A76C8">
                <w:delText>capture and sequestration of carbon</w:delText>
              </w:r>
              <w:commentRangeEnd w:id="58"/>
              <w:r w:rsidR="00E47D06" w:rsidDel="008A76C8">
                <w:rPr>
                  <w:rStyle w:val="CommentReference"/>
                </w:rPr>
                <w:commentReference w:id="58"/>
              </w:r>
            </w:del>
            <w:commentRangeEnd w:id="59"/>
            <w:r w:rsidR="005745D0">
              <w:rPr>
                <w:rStyle w:val="CommentReference"/>
              </w:rPr>
              <w:commentReference w:id="59"/>
            </w:r>
            <w:del w:id="61" w:author="DRESSLER Luisa, CTP/TPS" w:date="2020-09-28T15:23:00Z">
              <w:r w:rsidDel="008A76C8">
                <w:delText xml:space="preserve">...) </w:delText>
              </w:r>
            </w:del>
            <w:r>
              <w:t xml:space="preserve">(7) </w:t>
            </w:r>
          </w:p>
        </w:tc>
        <w:tc>
          <w:tcPr>
            <w:tcW w:w="1648" w:type="dxa"/>
          </w:tcPr>
          <w:p w14:paraId="1C99E6EF"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1" w:type="dxa"/>
          </w:tcPr>
          <w:p w14:paraId="573D126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47" w:type="dxa"/>
          </w:tcPr>
          <w:p w14:paraId="5CF6C58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17" w:type="dxa"/>
          </w:tcPr>
          <w:p w14:paraId="02042E3A"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05" w:type="dxa"/>
          </w:tcPr>
          <w:p w14:paraId="756E0F4E"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2BE4205F" w14:textId="77777777" w:rsidTr="00C003D5">
        <w:trPr>
          <w:trHeight w:val="265"/>
        </w:trPr>
        <w:tc>
          <w:tcPr>
            <w:cnfStyle w:val="001000000000" w:firstRow="0" w:lastRow="0" w:firstColumn="1" w:lastColumn="0" w:oddVBand="0" w:evenVBand="0" w:oddHBand="0" w:evenHBand="0" w:firstRowFirstColumn="0" w:firstRowLastColumn="0" w:lastRowFirstColumn="0" w:lastRowLastColumn="0"/>
            <w:tcW w:w="1668" w:type="dxa"/>
          </w:tcPr>
          <w:p w14:paraId="4012CC46" w14:textId="77777777" w:rsidR="007217C5" w:rsidRDefault="00416360">
            <w:pPr>
              <w:keepNext/>
            </w:pPr>
            <w:r>
              <w:t xml:space="preserve">A contribution to a global climate fund to finance clean energy in low-income countries (8) </w:t>
            </w:r>
          </w:p>
        </w:tc>
        <w:tc>
          <w:tcPr>
            <w:tcW w:w="1648" w:type="dxa"/>
          </w:tcPr>
          <w:p w14:paraId="2C337A1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1" w:type="dxa"/>
          </w:tcPr>
          <w:p w14:paraId="4DDF83F8"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47" w:type="dxa"/>
          </w:tcPr>
          <w:p w14:paraId="12D6A31A"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17" w:type="dxa"/>
          </w:tcPr>
          <w:p w14:paraId="4F3BE66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05" w:type="dxa"/>
          </w:tcPr>
          <w:p w14:paraId="4802BB9C"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9BAA80A" w14:textId="77777777" w:rsidR="007217C5" w:rsidRDefault="007217C5"/>
    <w:p w14:paraId="38CD6512" w14:textId="77777777" w:rsidR="007217C5" w:rsidRDefault="007217C5"/>
    <w:p w14:paraId="3AAB2A6C" w14:textId="77777777" w:rsidR="007217C5" w:rsidRDefault="007217C5">
      <w:pPr>
        <w:pStyle w:val="QuestionSeparator"/>
      </w:pPr>
    </w:p>
    <w:tbl>
      <w:tblPr>
        <w:tblStyle w:val="QQuestionIconTable"/>
        <w:tblW w:w="50" w:type="auto"/>
        <w:tblLook w:val="07E0" w:firstRow="1" w:lastRow="1" w:firstColumn="1" w:lastColumn="1" w:noHBand="1" w:noVBand="1"/>
      </w:tblPr>
      <w:tblGrid>
        <w:gridCol w:w="380"/>
      </w:tblGrid>
      <w:tr w:rsidR="007217C5" w14:paraId="0760B4B3" w14:textId="77777777">
        <w:tc>
          <w:tcPr>
            <w:tcW w:w="50" w:type="dxa"/>
          </w:tcPr>
          <w:p w14:paraId="538744A1" w14:textId="77777777" w:rsidR="007217C5" w:rsidRDefault="00416360">
            <w:pPr>
              <w:keepNext/>
            </w:pPr>
            <w:r>
              <w:rPr>
                <w:noProof/>
                <w:lang w:val="fr-FR" w:eastAsia="fr-FR"/>
              </w:rPr>
              <w:drawing>
                <wp:inline distT="0" distB="0" distL="0" distR="0" wp14:anchorId="59BF2F5D" wp14:editId="1688D98E">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2400F332" w14:textId="77777777" w:rsidR="007217C5" w:rsidRDefault="007217C5"/>
    <w:p w14:paraId="537E9988" w14:textId="77777777" w:rsidR="007217C5" w:rsidRDefault="00416360">
      <w:pPr>
        <w:keepNext/>
      </w:pPr>
      <w:r>
        <w:lastRenderedPageBreak/>
        <w:t xml:space="preserve">Q9.2 </w:t>
      </w:r>
      <w:proofErr w:type="gramStart"/>
      <w:r>
        <w:t>In</w:t>
      </w:r>
      <w:proofErr w:type="gramEnd"/>
      <w:r>
        <w:t xml:space="preserve"> which cases would you be in favor of [increasing the / introducing a] </w:t>
      </w:r>
      <w:commentRangeStart w:id="62"/>
      <w:commentRangeStart w:id="63"/>
      <w:r>
        <w:t>carbon tax</w:t>
      </w:r>
      <w:commentRangeEnd w:id="62"/>
      <w:r w:rsidR="008578FF">
        <w:rPr>
          <w:rStyle w:val="CommentReference"/>
        </w:rPr>
        <w:commentReference w:id="62"/>
      </w:r>
      <w:commentRangeEnd w:id="63"/>
      <w:r w:rsidR="005745D0">
        <w:rPr>
          <w:rStyle w:val="CommentReference"/>
        </w:rPr>
        <w:commentReference w:id="63"/>
      </w:r>
      <w:r>
        <w:t xml:space="preserve">? I would be in favor if the tax revenues </w:t>
      </w:r>
      <w:proofErr w:type="gramStart"/>
      <w:r>
        <w:t>were used</w:t>
      </w:r>
      <w:proofErr w:type="gramEnd"/>
      <w:r>
        <w:t xml:space="preserve"> to finance...</w:t>
      </w:r>
    </w:p>
    <w:tbl>
      <w:tblPr>
        <w:tblStyle w:val="QQuestionTable"/>
        <w:tblW w:w="9576" w:type="auto"/>
        <w:tblLook w:val="07E0" w:firstRow="1" w:lastRow="1" w:firstColumn="1" w:lastColumn="1" w:noHBand="1" w:noVBand="1"/>
      </w:tblPr>
      <w:tblGrid>
        <w:gridCol w:w="2157"/>
        <w:gridCol w:w="1511"/>
        <w:gridCol w:w="1416"/>
        <w:gridCol w:w="1508"/>
        <w:gridCol w:w="1405"/>
        <w:gridCol w:w="1363"/>
      </w:tblGrid>
      <w:tr w:rsidR="007217C5" w14:paraId="086C381B" w14:textId="77777777" w:rsidTr="00721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AD4E47A" w14:textId="77777777" w:rsidR="007217C5" w:rsidRDefault="007217C5">
            <w:pPr>
              <w:keepNext/>
            </w:pPr>
          </w:p>
        </w:tc>
        <w:tc>
          <w:tcPr>
            <w:tcW w:w="1596" w:type="dxa"/>
          </w:tcPr>
          <w:p w14:paraId="144DEFA5" w14:textId="77777777" w:rsidR="007217C5" w:rsidRDefault="00416360">
            <w:pPr>
              <w:cnfStyle w:val="100000000000" w:firstRow="1" w:lastRow="0" w:firstColumn="0" w:lastColumn="0" w:oddVBand="0" w:evenVBand="0" w:oddHBand="0" w:evenHBand="0" w:firstRowFirstColumn="0" w:firstRowLastColumn="0" w:lastRowFirstColumn="0" w:lastRowLastColumn="0"/>
            </w:pPr>
            <w:r>
              <w:t>Yes, absolutely (1)</w:t>
            </w:r>
          </w:p>
        </w:tc>
        <w:tc>
          <w:tcPr>
            <w:tcW w:w="1596" w:type="dxa"/>
          </w:tcPr>
          <w:p w14:paraId="0CEF3FD2" w14:textId="77777777" w:rsidR="007217C5" w:rsidRDefault="00416360">
            <w:pPr>
              <w:cnfStyle w:val="100000000000" w:firstRow="1" w:lastRow="0" w:firstColumn="0" w:lastColumn="0" w:oddVBand="0" w:evenVBand="0" w:oddHBand="0" w:evenHBand="0" w:firstRowFirstColumn="0" w:firstRowLastColumn="0" w:lastRowFirstColumn="0" w:lastRowLastColumn="0"/>
            </w:pPr>
            <w:r>
              <w:t>Yes, rather (2)</w:t>
            </w:r>
          </w:p>
        </w:tc>
        <w:tc>
          <w:tcPr>
            <w:tcW w:w="1596" w:type="dxa"/>
          </w:tcPr>
          <w:p w14:paraId="51701B94" w14:textId="77777777" w:rsidR="007217C5" w:rsidRDefault="00416360">
            <w:pPr>
              <w:cnfStyle w:val="100000000000" w:firstRow="1" w:lastRow="0" w:firstColumn="0" w:lastColumn="0" w:oddVBand="0" w:evenVBand="0" w:oddHBand="0" w:evenHBand="0" w:firstRowFirstColumn="0" w:firstRowLastColumn="0" w:lastRowFirstColumn="0" w:lastRowLastColumn="0"/>
            </w:pPr>
            <w:r>
              <w:t>Indifferent or don't know (3)</w:t>
            </w:r>
          </w:p>
        </w:tc>
        <w:tc>
          <w:tcPr>
            <w:tcW w:w="1596" w:type="dxa"/>
          </w:tcPr>
          <w:p w14:paraId="54DED0C2" w14:textId="77777777" w:rsidR="007217C5" w:rsidRDefault="00416360">
            <w:pPr>
              <w:cnfStyle w:val="100000000000" w:firstRow="1" w:lastRow="0" w:firstColumn="0" w:lastColumn="0" w:oddVBand="0" w:evenVBand="0" w:oddHBand="0" w:evenHBand="0" w:firstRowFirstColumn="0" w:firstRowLastColumn="0" w:lastRowFirstColumn="0" w:lastRowLastColumn="0"/>
            </w:pPr>
            <w:r>
              <w:t>No, not really (4)</w:t>
            </w:r>
          </w:p>
        </w:tc>
        <w:tc>
          <w:tcPr>
            <w:tcW w:w="1596" w:type="dxa"/>
          </w:tcPr>
          <w:p w14:paraId="02FB9412" w14:textId="77777777" w:rsidR="007217C5" w:rsidRDefault="00416360">
            <w:pPr>
              <w:cnfStyle w:val="100000000000" w:firstRow="1" w:lastRow="0" w:firstColumn="0" w:lastColumn="0" w:oddVBand="0" w:evenVBand="0" w:oddHBand="0" w:evenHBand="0" w:firstRowFirstColumn="0" w:firstRowLastColumn="0" w:lastRowFirstColumn="0" w:lastRowLastColumn="0"/>
            </w:pPr>
            <w:r>
              <w:t>No, not at  all (5)</w:t>
            </w:r>
          </w:p>
        </w:tc>
      </w:tr>
      <w:tr w:rsidR="007217C5" w14:paraId="3862FC6E"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3AB114D1" w14:textId="77777777" w:rsidR="007217C5" w:rsidRDefault="000125B1" w:rsidP="000125B1">
            <w:pPr>
              <w:keepNext/>
            </w:pPr>
            <w:commentRangeStart w:id="64"/>
            <w:ins w:id="65" w:author="DRESSLER Luisa, CTP/TPS" w:date="2020-09-28T12:07:00Z">
              <w:r>
                <w:t>D</w:t>
              </w:r>
              <w:r w:rsidRPr="000125B1">
                <w:t>irect support to households for pre-defined purposes (e.g., vouchers for energy use)</w:t>
              </w:r>
              <w:r w:rsidRPr="000125B1" w:rsidDel="000125B1">
                <w:t xml:space="preserve"> </w:t>
              </w:r>
            </w:ins>
            <w:del w:id="66" w:author="DRESSLER Luisa, CTP/TPS" w:date="2020-09-28T12:07:00Z">
              <w:r w:rsidR="00416360" w:rsidDel="000125B1">
                <w:delText xml:space="preserve">Transfers to households constrained to consume fossil fuels </w:delText>
              </w:r>
            </w:del>
            <w:commentRangeEnd w:id="64"/>
            <w:r w:rsidR="005745D0">
              <w:rPr>
                <w:rStyle w:val="CommentReference"/>
              </w:rPr>
              <w:commentReference w:id="64"/>
            </w:r>
            <w:r w:rsidR="00416360">
              <w:t xml:space="preserve">(1) </w:t>
            </w:r>
          </w:p>
        </w:tc>
        <w:tc>
          <w:tcPr>
            <w:tcW w:w="1596" w:type="dxa"/>
          </w:tcPr>
          <w:p w14:paraId="3678587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E63015"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F7C95"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EB29A2"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A90CF5"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01E0C322"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487AD13E" w14:textId="77777777" w:rsidR="007217C5" w:rsidRDefault="00416360" w:rsidP="000125B1">
            <w:pPr>
              <w:keepNext/>
            </w:pPr>
            <w:r>
              <w:t>Transfers</w:t>
            </w:r>
            <w:del w:id="67" w:author="DRESSLER Luisa, CTP/TPS" w:date="2020-09-28T12:08:00Z">
              <w:r w:rsidDel="000125B1">
                <w:delText xml:space="preserve"> </w:delText>
              </w:r>
            </w:del>
            <w:ins w:id="68" w:author="DRESSLER Luisa, CTP/TPS" w:date="2020-09-28T12:08:00Z">
              <w:r w:rsidR="000125B1">
                <w:t xml:space="preserve"> </w:t>
              </w:r>
            </w:ins>
            <w:ins w:id="69" w:author="DRESSLER Luisa, CTP/TPS" w:date="2020-09-28T12:07:00Z">
              <w:r w:rsidR="000125B1">
                <w:t xml:space="preserve">targeted </w:t>
              </w:r>
            </w:ins>
            <w:r>
              <w:t xml:space="preserve">to the poorest households (2) </w:t>
            </w:r>
          </w:p>
        </w:tc>
        <w:tc>
          <w:tcPr>
            <w:tcW w:w="1596" w:type="dxa"/>
          </w:tcPr>
          <w:p w14:paraId="2ABA03BA"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2DC5FF"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18FCC"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6358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FFC978"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26218CB6"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26AAAE38" w14:textId="06A9153E" w:rsidR="007217C5" w:rsidRDefault="00416360">
            <w:pPr>
              <w:keepNext/>
            </w:pPr>
            <w:commentRangeStart w:id="70"/>
            <w:commentRangeStart w:id="71"/>
            <w:r>
              <w:t>Tax</w:t>
            </w:r>
            <w:commentRangeEnd w:id="70"/>
            <w:r w:rsidR="00937321">
              <w:rPr>
                <w:rStyle w:val="CommentReference"/>
              </w:rPr>
              <w:commentReference w:id="70"/>
            </w:r>
            <w:commentRangeEnd w:id="71"/>
            <w:r w:rsidR="00E57324">
              <w:rPr>
                <w:rStyle w:val="CommentReference"/>
              </w:rPr>
              <w:commentReference w:id="71"/>
            </w:r>
            <w:r>
              <w:t xml:space="preserve"> rebates for all households (3) </w:t>
            </w:r>
          </w:p>
        </w:tc>
        <w:tc>
          <w:tcPr>
            <w:tcW w:w="1596" w:type="dxa"/>
          </w:tcPr>
          <w:p w14:paraId="7CEA5D0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FDFB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3620DD"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97664C"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3C4B4C"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23D9EF1B"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701FDD62" w14:textId="3A608C2E" w:rsidR="007217C5" w:rsidRDefault="00416360">
            <w:pPr>
              <w:keepNext/>
            </w:pPr>
            <w:r>
              <w:t xml:space="preserve">Tax rebates for affected firms (4) </w:t>
            </w:r>
          </w:p>
        </w:tc>
        <w:tc>
          <w:tcPr>
            <w:tcW w:w="1596" w:type="dxa"/>
          </w:tcPr>
          <w:p w14:paraId="117CEC72"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877E0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F97C65"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2629F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242CDD"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255160CB"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7AB6A9F5" w14:textId="022B0C40" w:rsidR="007217C5" w:rsidRDefault="00416360">
            <w:pPr>
              <w:keepNext/>
            </w:pPr>
            <w:commentRangeStart w:id="72"/>
            <w:commentRangeStart w:id="73"/>
            <w:proofErr w:type="gramStart"/>
            <w:r>
              <w:t>Funding</w:t>
            </w:r>
            <w:commentRangeEnd w:id="72"/>
            <w:r w:rsidR="000125B1">
              <w:rPr>
                <w:rStyle w:val="CommentReference"/>
              </w:rPr>
              <w:commentReference w:id="72"/>
            </w:r>
            <w:commentRangeEnd w:id="73"/>
            <w:r w:rsidR="00E57324">
              <w:rPr>
                <w:rStyle w:val="CommentReference"/>
              </w:rPr>
              <w:commentReference w:id="73"/>
            </w:r>
            <w:r>
              <w:t xml:space="preserve"> environmental infrastructure projects</w:t>
            </w:r>
            <w:proofErr w:type="gramEnd"/>
            <w:r>
              <w:t xml:space="preserve"> (public transport, </w:t>
            </w:r>
            <w:ins w:id="74" w:author="DRESSLER Luisa, CTP/TPS" w:date="2020-09-28T12:11:00Z">
              <w:r w:rsidR="000125B1">
                <w:t>transmission lines,</w:t>
              </w:r>
            </w:ins>
            <w:ins w:id="75" w:author="DRESSLER Luisa, CTP/TPS" w:date="2020-09-28T15:24:00Z">
              <w:r w:rsidR="008A76C8">
                <w:t xml:space="preserve"> distributed heating,</w:t>
              </w:r>
            </w:ins>
            <w:ins w:id="76" w:author="DRESSLER Luisa, CTP/TPS" w:date="2020-09-28T12:11:00Z">
              <w:r w:rsidR="000125B1">
                <w:t xml:space="preserve"> </w:t>
              </w:r>
            </w:ins>
            <w:r>
              <w:t xml:space="preserve">cycling ways, etc.) (5) </w:t>
            </w:r>
          </w:p>
        </w:tc>
        <w:tc>
          <w:tcPr>
            <w:tcW w:w="1596" w:type="dxa"/>
          </w:tcPr>
          <w:p w14:paraId="4CA32353"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F02CB"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6ADED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F3C7AF"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40358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5FE77779"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3DFB17CC" w14:textId="77777777" w:rsidR="007217C5" w:rsidRDefault="00416360">
            <w:pPr>
              <w:keepNext/>
            </w:pPr>
            <w:r>
              <w:t xml:space="preserve">Subsidizing </w:t>
            </w:r>
            <w:commentRangeStart w:id="77"/>
            <w:commentRangeStart w:id="78"/>
            <w:r>
              <w:t xml:space="preserve">low-carbon technologies </w:t>
            </w:r>
            <w:commentRangeEnd w:id="77"/>
            <w:r w:rsidR="008A76C8">
              <w:rPr>
                <w:rStyle w:val="CommentReference"/>
              </w:rPr>
              <w:commentReference w:id="77"/>
            </w:r>
            <w:commentRangeEnd w:id="78"/>
            <w:r w:rsidR="005B3571">
              <w:rPr>
                <w:rStyle w:val="CommentReference"/>
              </w:rPr>
              <w:commentReference w:id="78"/>
            </w:r>
            <w:r>
              <w:t xml:space="preserve">including renewable energy (6) </w:t>
            </w:r>
          </w:p>
        </w:tc>
        <w:tc>
          <w:tcPr>
            <w:tcW w:w="1596" w:type="dxa"/>
          </w:tcPr>
          <w:p w14:paraId="64CCD4F5"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2B1C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3A8238"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A28C44"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EBD21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017464EE"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4DDF42DC" w14:textId="77777777" w:rsidR="007217C5" w:rsidRDefault="00416360">
            <w:pPr>
              <w:keepNext/>
            </w:pPr>
            <w:r>
              <w:t xml:space="preserve">A reduction in the public deficit (7) </w:t>
            </w:r>
          </w:p>
        </w:tc>
        <w:tc>
          <w:tcPr>
            <w:tcW w:w="1596" w:type="dxa"/>
          </w:tcPr>
          <w:p w14:paraId="0914CCF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7C770"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7B1E3C"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4391BB"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3A73AB"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217C5" w14:paraId="681F1E49" w14:textId="77777777" w:rsidTr="007217C5">
        <w:tc>
          <w:tcPr>
            <w:cnfStyle w:val="001000000000" w:firstRow="0" w:lastRow="0" w:firstColumn="1" w:lastColumn="0" w:oddVBand="0" w:evenVBand="0" w:oddHBand="0" w:evenHBand="0" w:firstRowFirstColumn="0" w:firstRowLastColumn="0" w:lastRowFirstColumn="0" w:lastRowLastColumn="0"/>
            <w:tcW w:w="1596" w:type="dxa"/>
          </w:tcPr>
          <w:p w14:paraId="6950B109" w14:textId="77777777" w:rsidR="007217C5" w:rsidRDefault="00416360">
            <w:pPr>
              <w:keepNext/>
            </w:pPr>
            <w:r>
              <w:t>Other (please specify): (</w:t>
            </w:r>
            <w:commentRangeStart w:id="79"/>
            <w:commentRangeStart w:id="80"/>
            <w:r>
              <w:t>8</w:t>
            </w:r>
            <w:commentRangeEnd w:id="79"/>
            <w:r w:rsidR="00E47D06">
              <w:rPr>
                <w:rStyle w:val="CommentReference"/>
              </w:rPr>
              <w:commentReference w:id="79"/>
            </w:r>
            <w:commentRangeEnd w:id="80"/>
            <w:r w:rsidR="005B3571">
              <w:rPr>
                <w:rStyle w:val="CommentReference"/>
              </w:rPr>
              <w:commentReference w:id="80"/>
            </w:r>
            <w:r>
              <w:t xml:space="preserve">) </w:t>
            </w:r>
          </w:p>
        </w:tc>
        <w:tc>
          <w:tcPr>
            <w:tcW w:w="1596" w:type="dxa"/>
          </w:tcPr>
          <w:p w14:paraId="57A49769"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518716"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B83F12"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8547A"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ADBC57" w14:textId="77777777" w:rsidR="007217C5" w:rsidRDefault="007217C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CD9B7B4" w14:textId="77777777" w:rsidR="007217C5" w:rsidRDefault="007217C5"/>
    <w:p w14:paraId="17693E6C" w14:textId="77777777" w:rsidR="007217C5" w:rsidRDefault="007217C5"/>
    <w:p w14:paraId="3B8C7A65" w14:textId="77777777" w:rsidR="007217C5" w:rsidRDefault="007217C5">
      <w:pPr>
        <w:pStyle w:val="QuestionSeparator"/>
      </w:pPr>
    </w:p>
    <w:p w14:paraId="17404145" w14:textId="77777777" w:rsidR="007217C5" w:rsidRDefault="007217C5"/>
    <w:p w14:paraId="1714BFF9" w14:textId="77777777" w:rsidR="007217C5" w:rsidRDefault="00416360">
      <w:pPr>
        <w:keepNext/>
      </w:pPr>
      <w:r>
        <w:t xml:space="preserve">Q9.3 How worried are you about the impacts of climate </w:t>
      </w:r>
      <w:proofErr w:type="gramStart"/>
      <w:r>
        <w:t>change?</w:t>
      </w:r>
      <w:proofErr w:type="gramEnd"/>
    </w:p>
    <w:p w14:paraId="12156703" w14:textId="77777777" w:rsidR="007217C5" w:rsidRDefault="00416360">
      <w:pPr>
        <w:pStyle w:val="ListParagraph"/>
        <w:keepNext/>
        <w:numPr>
          <w:ilvl w:val="0"/>
          <w:numId w:val="4"/>
        </w:numPr>
      </w:pPr>
      <w:r>
        <w:t xml:space="preserve">Very worried  (1) </w:t>
      </w:r>
    </w:p>
    <w:p w14:paraId="5A1D905E" w14:textId="77777777" w:rsidR="007217C5" w:rsidRDefault="00416360">
      <w:pPr>
        <w:pStyle w:val="ListParagraph"/>
        <w:keepNext/>
        <w:numPr>
          <w:ilvl w:val="0"/>
          <w:numId w:val="4"/>
        </w:numPr>
      </w:pPr>
      <w:r>
        <w:t xml:space="preserve">Worried  (2) </w:t>
      </w:r>
    </w:p>
    <w:p w14:paraId="3B383B6B" w14:textId="77777777" w:rsidR="007217C5" w:rsidRDefault="00416360">
      <w:pPr>
        <w:pStyle w:val="ListParagraph"/>
        <w:keepNext/>
        <w:numPr>
          <w:ilvl w:val="0"/>
          <w:numId w:val="4"/>
        </w:numPr>
      </w:pPr>
      <w:r>
        <w:t xml:space="preserve">Indifferent  (3) </w:t>
      </w:r>
    </w:p>
    <w:p w14:paraId="774C4678" w14:textId="77777777" w:rsidR="007217C5" w:rsidRDefault="00416360">
      <w:pPr>
        <w:pStyle w:val="ListParagraph"/>
        <w:keepNext/>
        <w:numPr>
          <w:ilvl w:val="0"/>
          <w:numId w:val="4"/>
        </w:numPr>
      </w:pPr>
      <w:r>
        <w:t xml:space="preserve">Not worried  (4) </w:t>
      </w:r>
    </w:p>
    <w:p w14:paraId="44385830" w14:textId="77777777" w:rsidR="007217C5" w:rsidRDefault="00416360">
      <w:pPr>
        <w:pStyle w:val="ListParagraph"/>
        <w:keepNext/>
        <w:numPr>
          <w:ilvl w:val="0"/>
          <w:numId w:val="4"/>
        </w:numPr>
      </w:pPr>
      <w:r>
        <w:t xml:space="preserve">Not worried at all  (5) </w:t>
      </w:r>
    </w:p>
    <w:p w14:paraId="409C072C" w14:textId="77777777" w:rsidR="007217C5" w:rsidRDefault="00416360">
      <w:pPr>
        <w:pStyle w:val="ListParagraph"/>
        <w:keepNext/>
        <w:numPr>
          <w:ilvl w:val="0"/>
          <w:numId w:val="4"/>
        </w:numPr>
      </w:pPr>
      <w:r>
        <w:t xml:space="preserve">Don't say  (6) </w:t>
      </w:r>
    </w:p>
    <w:p w14:paraId="3CCC05BE" w14:textId="77777777" w:rsidR="007217C5" w:rsidRDefault="007217C5"/>
    <w:p w14:paraId="7A050CEE" w14:textId="77777777" w:rsidR="00416360" w:rsidRDefault="00416360">
      <w:pPr>
        <w:pStyle w:val="BlockEndLabel"/>
      </w:pPr>
    </w:p>
    <w:p w14:paraId="2ECE0E88" w14:textId="77777777" w:rsidR="007217C5" w:rsidRDefault="00416360">
      <w:pPr>
        <w:pStyle w:val="BlockEndLabel"/>
      </w:pPr>
      <w:r>
        <w:t>End of Block: Preferences on climate policies</w:t>
      </w:r>
    </w:p>
    <w:p w14:paraId="32104BDA" w14:textId="77777777" w:rsidR="007217C5" w:rsidRDefault="007217C5">
      <w:pPr>
        <w:pStyle w:val="BlockSeparator"/>
      </w:pPr>
    </w:p>
    <w:p w14:paraId="363AB8DF" w14:textId="77777777" w:rsidR="007217C5" w:rsidRDefault="00416360">
      <w:pPr>
        <w:pStyle w:val="BlockStartLabel"/>
      </w:pPr>
      <w:r>
        <w:t>Start of Block: Preference 1: emissions standards (full)</w:t>
      </w:r>
    </w:p>
    <w:p w14:paraId="05D31237" w14:textId="77777777" w:rsidR="007217C5" w:rsidRDefault="007217C5"/>
    <w:p w14:paraId="0D6E7B3C" w14:textId="77777777" w:rsidR="00416360" w:rsidRPr="009F6FFE" w:rsidRDefault="007E2C8D">
      <w:pPr>
        <w:rPr>
          <w:b/>
        </w:rPr>
      </w:pPr>
      <w:r>
        <w:rPr>
          <w:b/>
          <w:highlight w:val="yellow"/>
        </w:rPr>
        <w:t xml:space="preserve">At this point </w:t>
      </w:r>
      <w:r w:rsidR="00FA6109">
        <w:rPr>
          <w:b/>
          <w:highlight w:val="yellow"/>
        </w:rPr>
        <w:t xml:space="preserve">of the </w:t>
      </w:r>
      <w:proofErr w:type="gramStart"/>
      <w:r w:rsidR="00FA6109">
        <w:rPr>
          <w:b/>
          <w:highlight w:val="yellow"/>
        </w:rPr>
        <w:t>survey</w:t>
      </w:r>
      <w:proofErr w:type="gramEnd"/>
      <w:r w:rsidR="00FA6109">
        <w:rPr>
          <w:b/>
          <w:highlight w:val="yellow"/>
        </w:rPr>
        <w:t xml:space="preserve"> </w:t>
      </w:r>
      <w:r>
        <w:rPr>
          <w:b/>
          <w:highlight w:val="yellow"/>
        </w:rPr>
        <w:t>r</w:t>
      </w:r>
      <w:r w:rsidR="009F6FFE" w:rsidRPr="009F6FFE">
        <w:rPr>
          <w:b/>
          <w:highlight w:val="yellow"/>
        </w:rPr>
        <w:t xml:space="preserve">espondents </w:t>
      </w:r>
      <w:r w:rsidR="00FA6109">
        <w:rPr>
          <w:b/>
          <w:highlight w:val="yellow"/>
        </w:rPr>
        <w:t xml:space="preserve">are </w:t>
      </w:r>
      <w:r w:rsidR="009F6FFE" w:rsidRPr="009F6FFE">
        <w:rPr>
          <w:b/>
          <w:highlight w:val="yellow"/>
        </w:rPr>
        <w:t xml:space="preserve">randomly allocated </w:t>
      </w:r>
      <w:r>
        <w:rPr>
          <w:b/>
          <w:highlight w:val="yellow"/>
        </w:rPr>
        <w:t>into groups</w:t>
      </w:r>
      <w:r w:rsidR="009F6FFE" w:rsidRPr="009F6FFE">
        <w:rPr>
          <w:b/>
          <w:highlight w:val="yellow"/>
        </w:rPr>
        <w:t xml:space="preserve">. They see </w:t>
      </w:r>
      <w:commentRangeStart w:id="81"/>
      <w:r w:rsidR="00FA6109">
        <w:rPr>
          <w:b/>
          <w:highlight w:val="yellow"/>
        </w:rPr>
        <w:t xml:space="preserve">only </w:t>
      </w:r>
      <w:r w:rsidR="009F6FFE" w:rsidRPr="009F6FFE">
        <w:rPr>
          <w:b/>
          <w:highlight w:val="yellow"/>
        </w:rPr>
        <w:t xml:space="preserve">one </w:t>
      </w:r>
      <w:commentRangeEnd w:id="81"/>
      <w:r w:rsidR="001F0568">
        <w:rPr>
          <w:rStyle w:val="CommentReference"/>
        </w:rPr>
        <w:commentReference w:id="81"/>
      </w:r>
      <w:r w:rsidR="009F6FFE" w:rsidRPr="009F6FFE">
        <w:rPr>
          <w:b/>
          <w:highlight w:val="yellow"/>
        </w:rPr>
        <w:t xml:space="preserve">of the </w:t>
      </w:r>
      <w:r w:rsidR="009F6FFE" w:rsidRPr="001152B5">
        <w:rPr>
          <w:b/>
          <w:highlight w:val="yellow"/>
        </w:rPr>
        <w:t>following three</w:t>
      </w:r>
      <w:r w:rsidR="009D359A">
        <w:rPr>
          <w:b/>
          <w:highlight w:val="yellow"/>
        </w:rPr>
        <w:t xml:space="preserve"> policy b</w:t>
      </w:r>
      <w:r w:rsidR="009F6FFE" w:rsidRPr="001152B5">
        <w:rPr>
          <w:b/>
          <w:highlight w:val="yellow"/>
        </w:rPr>
        <w:t xml:space="preserve">locks (Q10.1 – 10.4, Q11.1 – 11.4, </w:t>
      </w:r>
      <w:r w:rsidR="009F6FFE" w:rsidRPr="001152B5">
        <w:rPr>
          <w:b/>
          <w:highlight w:val="yellow"/>
          <w:u w:val="single"/>
        </w:rPr>
        <w:t>or</w:t>
      </w:r>
      <w:r w:rsidR="009F6FFE" w:rsidRPr="001152B5">
        <w:rPr>
          <w:b/>
          <w:highlight w:val="yellow"/>
        </w:rPr>
        <w:t xml:space="preserve"> Q12.1 – 12.4)</w:t>
      </w:r>
      <w:r w:rsidR="009D359A">
        <w:rPr>
          <w:b/>
          <w:highlight w:val="yellow"/>
        </w:rPr>
        <w:t xml:space="preserve">. In these </w:t>
      </w:r>
      <w:proofErr w:type="gramStart"/>
      <w:r w:rsidR="009D359A">
        <w:rPr>
          <w:b/>
          <w:highlight w:val="yellow"/>
        </w:rPr>
        <w:t>b</w:t>
      </w:r>
      <w:r w:rsidR="001152B5" w:rsidRPr="001152B5">
        <w:rPr>
          <w:b/>
          <w:highlight w:val="yellow"/>
        </w:rPr>
        <w:t>locks</w:t>
      </w:r>
      <w:proofErr w:type="gramEnd"/>
      <w:r w:rsidR="001152B5" w:rsidRPr="001152B5">
        <w:rPr>
          <w:b/>
          <w:highlight w:val="yellow"/>
        </w:rPr>
        <w:t xml:space="preserve"> we assess </w:t>
      </w:r>
      <w:r>
        <w:rPr>
          <w:b/>
          <w:highlight w:val="yellow"/>
        </w:rPr>
        <w:t>respondents</w:t>
      </w:r>
      <w:r w:rsidR="00352432">
        <w:rPr>
          <w:b/>
          <w:highlight w:val="yellow"/>
        </w:rPr>
        <w:t>’</w:t>
      </w:r>
      <w:r w:rsidR="001152B5" w:rsidRPr="001152B5">
        <w:rPr>
          <w:b/>
          <w:highlight w:val="yellow"/>
        </w:rPr>
        <w:t xml:space="preserve"> support </w:t>
      </w:r>
      <w:r w:rsidR="00516D83">
        <w:rPr>
          <w:b/>
          <w:highlight w:val="yellow"/>
        </w:rPr>
        <w:t>for</w:t>
      </w:r>
      <w:r w:rsidR="001152B5" w:rsidRPr="001152B5">
        <w:rPr>
          <w:b/>
          <w:highlight w:val="yellow"/>
        </w:rPr>
        <w:t xml:space="preserve"> a </w:t>
      </w:r>
      <w:r w:rsidR="00FA6109">
        <w:rPr>
          <w:b/>
          <w:highlight w:val="yellow"/>
        </w:rPr>
        <w:t>specific</w:t>
      </w:r>
      <w:r w:rsidR="001152B5" w:rsidRPr="001152B5">
        <w:rPr>
          <w:b/>
          <w:highlight w:val="yellow"/>
        </w:rPr>
        <w:t xml:space="preserve"> policy. </w:t>
      </w:r>
      <w:r w:rsidR="001152B5">
        <w:rPr>
          <w:b/>
          <w:highlight w:val="yellow"/>
        </w:rPr>
        <w:t xml:space="preserve">In the next </w:t>
      </w:r>
      <w:r w:rsidR="009D359A">
        <w:rPr>
          <w:b/>
          <w:highlight w:val="yellow"/>
        </w:rPr>
        <w:t>b</w:t>
      </w:r>
      <w:r w:rsidR="00FA6109">
        <w:rPr>
          <w:b/>
          <w:highlight w:val="yellow"/>
        </w:rPr>
        <w:t>lock</w:t>
      </w:r>
      <w:r w:rsidR="001152B5">
        <w:rPr>
          <w:b/>
          <w:highlight w:val="yellow"/>
        </w:rPr>
        <w:t xml:space="preserve">, </w:t>
      </w:r>
      <w:r>
        <w:rPr>
          <w:b/>
          <w:highlight w:val="yellow"/>
        </w:rPr>
        <w:t>respondents</w:t>
      </w:r>
      <w:r w:rsidR="001152B5" w:rsidRPr="001152B5">
        <w:rPr>
          <w:b/>
          <w:highlight w:val="yellow"/>
        </w:rPr>
        <w:t xml:space="preserve"> </w:t>
      </w:r>
      <w:proofErr w:type="gramStart"/>
      <w:r w:rsidR="00FA6109">
        <w:rPr>
          <w:b/>
          <w:highlight w:val="yellow"/>
        </w:rPr>
        <w:t>are</w:t>
      </w:r>
      <w:r w:rsidR="001152B5" w:rsidRPr="001152B5">
        <w:rPr>
          <w:b/>
          <w:highlight w:val="yellow"/>
        </w:rPr>
        <w:t xml:space="preserve"> exposed</w:t>
      </w:r>
      <w:proofErr w:type="gramEnd"/>
      <w:r w:rsidR="001152B5" w:rsidRPr="001152B5">
        <w:rPr>
          <w:b/>
          <w:highlight w:val="yellow"/>
        </w:rPr>
        <w:t xml:space="preserve"> to a</w:t>
      </w:r>
      <w:r w:rsidR="001152B5">
        <w:rPr>
          <w:b/>
          <w:highlight w:val="yellow"/>
        </w:rPr>
        <w:t>n information</w:t>
      </w:r>
      <w:r w:rsidR="001152B5" w:rsidRPr="001152B5">
        <w:rPr>
          <w:b/>
          <w:highlight w:val="yellow"/>
        </w:rPr>
        <w:t xml:space="preserve"> treatment. After the treatment</w:t>
      </w:r>
      <w:r>
        <w:rPr>
          <w:b/>
          <w:highlight w:val="yellow"/>
        </w:rPr>
        <w:t>,</w:t>
      </w:r>
      <w:r w:rsidR="001152B5" w:rsidRPr="001152B5">
        <w:rPr>
          <w:b/>
          <w:highlight w:val="yellow"/>
        </w:rPr>
        <w:t xml:space="preserve"> </w:t>
      </w:r>
      <w:r w:rsidR="001152B5">
        <w:rPr>
          <w:b/>
          <w:highlight w:val="yellow"/>
        </w:rPr>
        <w:t>respondents</w:t>
      </w:r>
      <w:r w:rsidR="001152B5" w:rsidRPr="001152B5">
        <w:rPr>
          <w:b/>
          <w:highlight w:val="yellow"/>
        </w:rPr>
        <w:t xml:space="preserve"> </w:t>
      </w:r>
      <w:proofErr w:type="gramStart"/>
      <w:r>
        <w:rPr>
          <w:b/>
          <w:highlight w:val="yellow"/>
        </w:rPr>
        <w:t>are asked</w:t>
      </w:r>
      <w:proofErr w:type="gramEnd"/>
      <w:r>
        <w:rPr>
          <w:b/>
          <w:highlight w:val="yellow"/>
        </w:rPr>
        <w:t xml:space="preserve"> </w:t>
      </w:r>
      <w:r w:rsidR="001152B5" w:rsidRPr="001152B5">
        <w:rPr>
          <w:b/>
          <w:highlight w:val="yellow"/>
        </w:rPr>
        <w:t xml:space="preserve">again for their support </w:t>
      </w:r>
      <w:r w:rsidR="00516D83">
        <w:rPr>
          <w:b/>
          <w:highlight w:val="yellow"/>
        </w:rPr>
        <w:t>on</w:t>
      </w:r>
      <w:r w:rsidR="001152B5" w:rsidRPr="001152B5">
        <w:rPr>
          <w:b/>
          <w:highlight w:val="yellow"/>
        </w:rPr>
        <w:t xml:space="preserve"> the specific polic</w:t>
      </w:r>
      <w:r w:rsidR="001152B5">
        <w:rPr>
          <w:b/>
          <w:highlight w:val="yellow"/>
        </w:rPr>
        <w:t>y</w:t>
      </w:r>
      <w:r w:rsidR="001152B5" w:rsidRPr="001152B5">
        <w:rPr>
          <w:b/>
          <w:highlight w:val="yellow"/>
        </w:rPr>
        <w:t>.</w:t>
      </w:r>
    </w:p>
    <w:p w14:paraId="627A6990" w14:textId="77777777" w:rsidR="00416360" w:rsidRDefault="00416360"/>
    <w:p w14:paraId="0D309F12" w14:textId="77777777" w:rsidR="009F6FFE" w:rsidRDefault="009F6FFE">
      <w:pPr>
        <w:keepNext/>
      </w:pPr>
    </w:p>
    <w:p w14:paraId="1D531C48" w14:textId="77777777" w:rsidR="001152B5" w:rsidRPr="001152B5" w:rsidRDefault="007E2C8D">
      <w:pPr>
        <w:keepNext/>
        <w:rPr>
          <w:b/>
          <w:u w:val="single"/>
        </w:rPr>
      </w:pPr>
      <w:r>
        <w:rPr>
          <w:b/>
          <w:u w:val="single"/>
        </w:rPr>
        <w:t xml:space="preserve">Policy </w:t>
      </w:r>
      <w:r w:rsidR="001152B5" w:rsidRPr="001152B5">
        <w:rPr>
          <w:b/>
          <w:u w:val="single"/>
        </w:rPr>
        <w:t>Group 1</w:t>
      </w:r>
    </w:p>
    <w:p w14:paraId="1870A61D" w14:textId="77777777" w:rsidR="007217C5" w:rsidRDefault="00416360">
      <w:pPr>
        <w:keepNext/>
      </w:pPr>
      <w:r>
        <w:t xml:space="preserve">To fight climate change, car producers </w:t>
      </w:r>
      <w:proofErr w:type="gramStart"/>
      <w:r>
        <w:t>can be required</w:t>
      </w:r>
      <w:proofErr w:type="gramEnd"/>
      <w:r>
        <w:t xml:space="preserve"> by law to limit the average CO2 emission </w:t>
      </w:r>
      <w:ins w:id="82" w:author="VAN DENDER Kurt, CTP/TPS" w:date="2020-09-28T15:06:00Z">
        <w:r w:rsidR="00E47D06">
          <w:t xml:space="preserve">per kilometer </w:t>
        </w:r>
      </w:ins>
      <w:r>
        <w:t xml:space="preserve">of the vehicles they sell in a year. The limit </w:t>
      </w:r>
      <w:proofErr w:type="gramStart"/>
      <w:r>
        <w:t>is lowered</w:t>
      </w:r>
      <w:proofErr w:type="gramEnd"/>
      <w:r>
        <w:t xml:space="preserve"> every year, to the point that </w:t>
      </w:r>
      <w:commentRangeStart w:id="83"/>
      <w:commentRangeStart w:id="84"/>
      <w:commentRangeStart w:id="85"/>
      <w:commentRangeStart w:id="86"/>
      <w:commentRangeStart w:id="87"/>
      <w:r>
        <w:t xml:space="preserve">car producers </w:t>
      </w:r>
      <w:commentRangeEnd w:id="83"/>
      <w:r w:rsidR="003E4B8D">
        <w:rPr>
          <w:rStyle w:val="CommentReference"/>
        </w:rPr>
        <w:commentReference w:id="83"/>
      </w:r>
      <w:commentRangeEnd w:id="84"/>
      <w:commentRangeEnd w:id="86"/>
      <w:r w:rsidR="005B3571">
        <w:rPr>
          <w:rStyle w:val="CommentReference"/>
        </w:rPr>
        <w:commentReference w:id="86"/>
      </w:r>
      <w:r w:rsidR="00E47D06">
        <w:rPr>
          <w:rStyle w:val="CommentReference"/>
        </w:rPr>
        <w:commentReference w:id="84"/>
      </w:r>
      <w:commentRangeEnd w:id="85"/>
      <w:r w:rsidR="00E47D06">
        <w:rPr>
          <w:rStyle w:val="CommentReference"/>
        </w:rPr>
        <w:commentReference w:id="85"/>
      </w:r>
      <w:commentRangeEnd w:id="87"/>
      <w:r w:rsidR="005B3571">
        <w:rPr>
          <w:rStyle w:val="CommentReference"/>
        </w:rPr>
        <w:commentReference w:id="87"/>
      </w:r>
      <w:r>
        <w:t xml:space="preserve">will only be allowed to </w:t>
      </w:r>
      <w:del w:id="88" w:author="DRESSLER Luisa, CTP/TPS" w:date="2020-09-28T12:22:00Z">
        <w:r w:rsidDel="003E4B8D">
          <w:delText xml:space="preserve">produce </w:delText>
        </w:r>
      </w:del>
      <w:ins w:id="89" w:author="DRESSLER Luisa, CTP/TPS" w:date="2020-09-28T12:22:00Z">
        <w:r w:rsidR="003E4B8D">
          <w:t xml:space="preserve">sell vehicles that do not emit CO2, such as </w:t>
        </w:r>
      </w:ins>
      <w:r>
        <w:t xml:space="preserve">electric or hydrogen vehicles after a certain date. This policy is called an </w:t>
      </w:r>
      <w:r>
        <w:rPr>
          <w:i/>
        </w:rPr>
        <w:t>emission standard</w:t>
      </w:r>
      <w:r>
        <w:t>.</w:t>
      </w:r>
    </w:p>
    <w:p w14:paraId="34A1639A" w14:textId="77777777" w:rsidR="007217C5" w:rsidRDefault="007217C5"/>
    <w:p w14:paraId="2E76E636" w14:textId="77777777" w:rsidR="007217C5" w:rsidRDefault="007217C5">
      <w:pPr>
        <w:pStyle w:val="QuestionSeparator"/>
      </w:pPr>
    </w:p>
    <w:p w14:paraId="226A623C" w14:textId="77777777" w:rsidR="007217C5" w:rsidRDefault="007217C5"/>
    <w:p w14:paraId="66476F9C" w14:textId="77777777" w:rsidR="007217C5" w:rsidRDefault="00416360">
      <w:pPr>
        <w:keepNext/>
      </w:pPr>
      <w:r>
        <w:lastRenderedPageBreak/>
        <w:t xml:space="preserve">Q10.2 </w:t>
      </w:r>
      <w:proofErr w:type="gramStart"/>
      <w:r>
        <w:t>Would</w:t>
      </w:r>
      <w:proofErr w:type="gramEnd"/>
      <w:r>
        <w:t xml:space="preserve"> an emission standard have overall positive or negative impacts on employment?</w:t>
      </w:r>
    </w:p>
    <w:p w14:paraId="5D91AF61" w14:textId="77777777" w:rsidR="007217C5" w:rsidRDefault="00416360">
      <w:pPr>
        <w:pStyle w:val="ListParagraph"/>
        <w:keepNext/>
        <w:numPr>
          <w:ilvl w:val="0"/>
          <w:numId w:val="4"/>
        </w:numPr>
      </w:pPr>
      <w:r>
        <w:t xml:space="preserve">Positive impacts  (1) </w:t>
      </w:r>
    </w:p>
    <w:p w14:paraId="3901F1CF" w14:textId="77777777" w:rsidR="007217C5" w:rsidRDefault="00416360">
      <w:pPr>
        <w:pStyle w:val="ListParagraph"/>
        <w:keepNext/>
        <w:numPr>
          <w:ilvl w:val="0"/>
          <w:numId w:val="4"/>
        </w:numPr>
      </w:pPr>
      <w:r>
        <w:t xml:space="preserve">No notable impact  (4) </w:t>
      </w:r>
    </w:p>
    <w:p w14:paraId="1AA65650" w14:textId="77777777" w:rsidR="007217C5" w:rsidRDefault="00416360">
      <w:pPr>
        <w:pStyle w:val="ListParagraph"/>
        <w:keepNext/>
        <w:numPr>
          <w:ilvl w:val="0"/>
          <w:numId w:val="4"/>
        </w:numPr>
      </w:pPr>
      <w:r>
        <w:t xml:space="preserve">Negative impacts  (2) </w:t>
      </w:r>
    </w:p>
    <w:p w14:paraId="7A49F2CE" w14:textId="77777777" w:rsidR="007217C5" w:rsidRDefault="00416360">
      <w:pPr>
        <w:pStyle w:val="ListParagraph"/>
        <w:keepNext/>
        <w:numPr>
          <w:ilvl w:val="0"/>
          <w:numId w:val="4"/>
        </w:numPr>
      </w:pPr>
      <w:r>
        <w:t xml:space="preserve">Don't know, don't say  (3) </w:t>
      </w:r>
    </w:p>
    <w:p w14:paraId="01F4CE70" w14:textId="77777777" w:rsidR="007217C5" w:rsidRDefault="007217C5"/>
    <w:p w14:paraId="27A04D12" w14:textId="77777777" w:rsidR="007217C5" w:rsidRDefault="007217C5">
      <w:pPr>
        <w:pStyle w:val="QuestionSeparator"/>
      </w:pPr>
    </w:p>
    <w:p w14:paraId="4BB96FBA" w14:textId="77777777" w:rsidR="007217C5" w:rsidRDefault="007217C5"/>
    <w:p w14:paraId="2400084A" w14:textId="77777777" w:rsidR="007217C5" w:rsidRDefault="00416360">
      <w:pPr>
        <w:keepNext/>
      </w:pPr>
      <w:r>
        <w:t xml:space="preserve">Q10.3 </w:t>
      </w:r>
      <w:proofErr w:type="gramStart"/>
      <w:r>
        <w:t>Would</w:t>
      </w:r>
      <w:proofErr w:type="gramEnd"/>
      <w:r>
        <w:t xml:space="preserve"> you win or lose from an emission standard?</w:t>
      </w:r>
    </w:p>
    <w:p w14:paraId="304AD0EE" w14:textId="77777777" w:rsidR="007217C5" w:rsidRDefault="00416360">
      <w:pPr>
        <w:pStyle w:val="ListParagraph"/>
        <w:keepNext/>
        <w:numPr>
          <w:ilvl w:val="0"/>
          <w:numId w:val="4"/>
        </w:numPr>
      </w:pPr>
      <w:r>
        <w:t xml:space="preserve">Win  (1) </w:t>
      </w:r>
    </w:p>
    <w:p w14:paraId="413E1054" w14:textId="77777777" w:rsidR="007217C5" w:rsidRDefault="00416360">
      <w:pPr>
        <w:pStyle w:val="ListParagraph"/>
        <w:keepNext/>
        <w:numPr>
          <w:ilvl w:val="0"/>
          <w:numId w:val="4"/>
        </w:numPr>
      </w:pPr>
      <w:r>
        <w:t xml:space="preserve">Lose  (2) </w:t>
      </w:r>
    </w:p>
    <w:p w14:paraId="05054681" w14:textId="77777777" w:rsidR="007217C5" w:rsidRDefault="00416360">
      <w:pPr>
        <w:pStyle w:val="ListParagraph"/>
        <w:keepNext/>
        <w:numPr>
          <w:ilvl w:val="0"/>
          <w:numId w:val="4"/>
        </w:numPr>
      </w:pPr>
      <w:r>
        <w:t xml:space="preserve">Be unaffected  (3) </w:t>
      </w:r>
    </w:p>
    <w:p w14:paraId="366E6A20" w14:textId="77777777" w:rsidR="007217C5" w:rsidRDefault="00416360">
      <w:pPr>
        <w:pStyle w:val="ListParagraph"/>
        <w:keepNext/>
        <w:numPr>
          <w:ilvl w:val="0"/>
          <w:numId w:val="4"/>
        </w:numPr>
      </w:pPr>
      <w:r>
        <w:t xml:space="preserve">Don't know, don't say  (4) </w:t>
      </w:r>
    </w:p>
    <w:p w14:paraId="44EA2E5C" w14:textId="77777777" w:rsidR="007217C5" w:rsidRDefault="007217C5"/>
    <w:p w14:paraId="67014601" w14:textId="77777777" w:rsidR="007217C5" w:rsidRDefault="007217C5">
      <w:pPr>
        <w:pStyle w:val="QuestionSeparator"/>
      </w:pPr>
    </w:p>
    <w:p w14:paraId="36E77240" w14:textId="77777777" w:rsidR="007217C5" w:rsidRDefault="007217C5"/>
    <w:p w14:paraId="6816CB94" w14:textId="77777777" w:rsidR="007217C5" w:rsidRDefault="00416360">
      <w:pPr>
        <w:keepNext/>
      </w:pPr>
      <w:r>
        <w:t xml:space="preserve">Q10.4 </w:t>
      </w:r>
      <w:proofErr w:type="gramStart"/>
      <w:r>
        <w:t>Would</w:t>
      </w:r>
      <w:proofErr w:type="gramEnd"/>
      <w:r>
        <w:t xml:space="preserve"> you support an emission standard?</w:t>
      </w:r>
    </w:p>
    <w:p w14:paraId="4D8CCDCC" w14:textId="77777777" w:rsidR="007217C5" w:rsidRDefault="00416360">
      <w:pPr>
        <w:pStyle w:val="ListParagraph"/>
        <w:keepNext/>
        <w:numPr>
          <w:ilvl w:val="0"/>
          <w:numId w:val="4"/>
        </w:numPr>
      </w:pPr>
      <w:r>
        <w:t xml:space="preserve">Yes  (1) </w:t>
      </w:r>
    </w:p>
    <w:p w14:paraId="2DBFED91" w14:textId="77777777" w:rsidR="007217C5" w:rsidRDefault="00416360">
      <w:pPr>
        <w:pStyle w:val="ListParagraph"/>
        <w:keepNext/>
        <w:numPr>
          <w:ilvl w:val="0"/>
          <w:numId w:val="4"/>
        </w:numPr>
      </w:pPr>
      <w:r>
        <w:t xml:space="preserve">No  (2) </w:t>
      </w:r>
    </w:p>
    <w:p w14:paraId="3709A114" w14:textId="77777777" w:rsidR="007217C5" w:rsidRDefault="00416360">
      <w:pPr>
        <w:pStyle w:val="ListParagraph"/>
        <w:keepNext/>
        <w:numPr>
          <w:ilvl w:val="0"/>
          <w:numId w:val="4"/>
        </w:numPr>
      </w:pPr>
      <w:r>
        <w:t xml:space="preserve">Don't know, don't say  (3) </w:t>
      </w:r>
    </w:p>
    <w:p w14:paraId="07754819" w14:textId="77777777" w:rsidR="007217C5" w:rsidRDefault="007217C5"/>
    <w:p w14:paraId="395B93AA" w14:textId="77777777" w:rsidR="00416360" w:rsidRDefault="00416360">
      <w:pPr>
        <w:pStyle w:val="BlockEndLabel"/>
      </w:pPr>
    </w:p>
    <w:p w14:paraId="093CBD86" w14:textId="77777777" w:rsidR="00416360" w:rsidRDefault="00416360">
      <w:pPr>
        <w:pStyle w:val="BlockEndLabel"/>
      </w:pPr>
    </w:p>
    <w:p w14:paraId="7A3F6C35" w14:textId="77777777" w:rsidR="007217C5" w:rsidRDefault="00416360">
      <w:pPr>
        <w:pStyle w:val="BlockEndLabel"/>
      </w:pPr>
      <w:r>
        <w:t>End of Block: Preference 1: emissions standards (full)</w:t>
      </w:r>
    </w:p>
    <w:p w14:paraId="6E2725BC" w14:textId="77777777" w:rsidR="007217C5" w:rsidRDefault="007217C5">
      <w:pPr>
        <w:pStyle w:val="BlockSeparator"/>
      </w:pPr>
    </w:p>
    <w:p w14:paraId="6EDFA07E" w14:textId="77777777" w:rsidR="007217C5" w:rsidRDefault="00416360">
      <w:pPr>
        <w:pStyle w:val="BlockStartLabel"/>
      </w:pPr>
      <w:r>
        <w:t>Start of Block: Preference 2: green investments (full)</w:t>
      </w:r>
    </w:p>
    <w:p w14:paraId="141D0414" w14:textId="77777777" w:rsidR="007217C5" w:rsidRDefault="007217C5"/>
    <w:p w14:paraId="383221F2" w14:textId="77777777" w:rsidR="00416360" w:rsidRDefault="00416360">
      <w:pPr>
        <w:keepNext/>
      </w:pPr>
    </w:p>
    <w:p w14:paraId="764D20F8" w14:textId="77777777" w:rsidR="001152B5" w:rsidRDefault="001152B5">
      <w:pPr>
        <w:keepNext/>
      </w:pPr>
    </w:p>
    <w:p w14:paraId="07F6C50E" w14:textId="77777777" w:rsidR="001152B5" w:rsidRPr="001152B5" w:rsidRDefault="007E2C8D">
      <w:pPr>
        <w:keepNext/>
        <w:rPr>
          <w:b/>
          <w:u w:val="single"/>
        </w:rPr>
      </w:pPr>
      <w:r>
        <w:rPr>
          <w:b/>
          <w:u w:val="single"/>
        </w:rPr>
        <w:t xml:space="preserve">Policy </w:t>
      </w:r>
      <w:r w:rsidR="001152B5" w:rsidRPr="001152B5">
        <w:rPr>
          <w:b/>
          <w:u w:val="single"/>
        </w:rPr>
        <w:t>Group 2:</w:t>
      </w:r>
    </w:p>
    <w:p w14:paraId="20F26069" w14:textId="77777777" w:rsidR="007217C5" w:rsidRDefault="00416360">
      <w:pPr>
        <w:keepNext/>
      </w:pPr>
      <w:r>
        <w:t xml:space="preserve">A </w:t>
      </w:r>
      <w:r>
        <w:rPr>
          <w:i/>
        </w:rPr>
        <w:t>climate pact</w:t>
      </w:r>
      <w:r>
        <w:t xml:space="preserve"> is a large program of public investment, financed by </w:t>
      </w:r>
      <w:commentRangeStart w:id="90"/>
      <w:commentRangeStart w:id="91"/>
      <w:r>
        <w:t>public debt</w:t>
      </w:r>
      <w:commentRangeEnd w:id="90"/>
      <w:r w:rsidR="004C2844">
        <w:rPr>
          <w:rStyle w:val="CommentReference"/>
        </w:rPr>
        <w:commentReference w:id="90"/>
      </w:r>
      <w:commentRangeEnd w:id="91"/>
      <w:r w:rsidR="005B3571">
        <w:rPr>
          <w:rStyle w:val="CommentReference"/>
        </w:rPr>
        <w:commentReference w:id="91"/>
      </w:r>
      <w:r>
        <w:t xml:space="preserve">, to accomplish the energy transition </w:t>
      </w:r>
      <w:commentRangeStart w:id="92"/>
      <w:del w:id="93" w:author="DRESSLER Luisa, CTP/TPS" w:date="2020-09-28T12:21:00Z">
        <w:r w:rsidDel="003E4B8D">
          <w:delText>needed to halt climate change</w:delText>
        </w:r>
      </w:del>
      <w:ins w:id="94" w:author="VAN DENDER Kurt, CTP/TPS" w:date="2020-09-28T15:08:00Z">
        <w:r w:rsidR="009C469C">
          <w:t xml:space="preserve">as </w:t>
        </w:r>
      </w:ins>
      <w:ins w:id="95" w:author="DRESSLER Luisa, CTP/TPS" w:date="2020-09-28T12:21:00Z">
        <w:r w:rsidR="003E4B8D">
          <w:t xml:space="preserve">an important step towards </w:t>
        </w:r>
        <w:proofErr w:type="spellStart"/>
        <w:r w:rsidR="003E4B8D">
          <w:t>decarbonising</w:t>
        </w:r>
        <w:proofErr w:type="spellEnd"/>
        <w:r w:rsidR="003E4B8D">
          <w:t xml:space="preserve"> our economies</w:t>
        </w:r>
      </w:ins>
      <w:r>
        <w:t xml:space="preserve">. </w:t>
      </w:r>
      <w:commentRangeEnd w:id="92"/>
      <w:r w:rsidR="005B3571">
        <w:rPr>
          <w:rStyle w:val="CommentReference"/>
        </w:rPr>
        <w:commentReference w:id="92"/>
      </w:r>
      <w:r>
        <w:t>Investments would concern renewable power plants, public transportation, thermal renovation of building, and sustainable agriculture.</w:t>
      </w:r>
    </w:p>
    <w:p w14:paraId="0D696A13" w14:textId="77777777" w:rsidR="007217C5" w:rsidRDefault="007217C5"/>
    <w:p w14:paraId="20170AC9" w14:textId="77777777" w:rsidR="007217C5" w:rsidRDefault="007217C5">
      <w:pPr>
        <w:pStyle w:val="QuestionSeparator"/>
      </w:pPr>
    </w:p>
    <w:p w14:paraId="2F05771E" w14:textId="77777777" w:rsidR="007217C5" w:rsidRDefault="007217C5"/>
    <w:p w14:paraId="7FB79947" w14:textId="77777777" w:rsidR="007217C5" w:rsidRDefault="00416360">
      <w:pPr>
        <w:keepNext/>
      </w:pPr>
      <w:r>
        <w:t xml:space="preserve">Q11.2 </w:t>
      </w:r>
      <w:proofErr w:type="gramStart"/>
      <w:r>
        <w:t>Would</w:t>
      </w:r>
      <w:proofErr w:type="gramEnd"/>
      <w:r>
        <w:t xml:space="preserve"> a climate pact have overall positive or negative impacts on employment?</w:t>
      </w:r>
    </w:p>
    <w:p w14:paraId="418041C3" w14:textId="77777777" w:rsidR="007217C5" w:rsidRDefault="00416360">
      <w:pPr>
        <w:pStyle w:val="ListParagraph"/>
        <w:keepNext/>
        <w:numPr>
          <w:ilvl w:val="0"/>
          <w:numId w:val="4"/>
        </w:numPr>
      </w:pPr>
      <w:r>
        <w:t xml:space="preserve">Positive impacts  (1) </w:t>
      </w:r>
    </w:p>
    <w:p w14:paraId="7067B12D" w14:textId="77777777" w:rsidR="007217C5" w:rsidRDefault="00416360">
      <w:pPr>
        <w:pStyle w:val="ListParagraph"/>
        <w:keepNext/>
        <w:numPr>
          <w:ilvl w:val="0"/>
          <w:numId w:val="4"/>
        </w:numPr>
      </w:pPr>
      <w:r>
        <w:t xml:space="preserve">No notable impact  (4) </w:t>
      </w:r>
    </w:p>
    <w:p w14:paraId="5504F54C" w14:textId="77777777" w:rsidR="007217C5" w:rsidRDefault="00416360">
      <w:pPr>
        <w:pStyle w:val="ListParagraph"/>
        <w:keepNext/>
        <w:numPr>
          <w:ilvl w:val="0"/>
          <w:numId w:val="4"/>
        </w:numPr>
      </w:pPr>
      <w:r>
        <w:t xml:space="preserve">Negative impacts  (2) </w:t>
      </w:r>
    </w:p>
    <w:p w14:paraId="3A433874" w14:textId="77777777" w:rsidR="007217C5" w:rsidRDefault="00416360">
      <w:pPr>
        <w:pStyle w:val="ListParagraph"/>
        <w:keepNext/>
        <w:numPr>
          <w:ilvl w:val="0"/>
          <w:numId w:val="4"/>
        </w:numPr>
      </w:pPr>
      <w:r>
        <w:t xml:space="preserve">Don't know, don't say  (3) </w:t>
      </w:r>
    </w:p>
    <w:p w14:paraId="3FD99DCC" w14:textId="77777777" w:rsidR="007217C5" w:rsidRDefault="007217C5"/>
    <w:p w14:paraId="1A8764EB" w14:textId="77777777" w:rsidR="007217C5" w:rsidRDefault="007217C5">
      <w:pPr>
        <w:pStyle w:val="QuestionSeparator"/>
      </w:pPr>
    </w:p>
    <w:p w14:paraId="57373BA0" w14:textId="77777777" w:rsidR="007217C5" w:rsidRDefault="007217C5"/>
    <w:p w14:paraId="7CF74210" w14:textId="77777777" w:rsidR="007217C5" w:rsidRDefault="00416360">
      <w:pPr>
        <w:keepNext/>
      </w:pPr>
      <w:r>
        <w:t xml:space="preserve">Q11.3 </w:t>
      </w:r>
      <w:proofErr w:type="gramStart"/>
      <w:r>
        <w:t>Would</w:t>
      </w:r>
      <w:proofErr w:type="gramEnd"/>
      <w:r>
        <w:t xml:space="preserve"> you win or lose from a climate pact?</w:t>
      </w:r>
    </w:p>
    <w:p w14:paraId="34AE50F5" w14:textId="77777777" w:rsidR="007217C5" w:rsidRDefault="00416360">
      <w:pPr>
        <w:pStyle w:val="ListParagraph"/>
        <w:keepNext/>
        <w:numPr>
          <w:ilvl w:val="0"/>
          <w:numId w:val="4"/>
        </w:numPr>
      </w:pPr>
      <w:r>
        <w:t xml:space="preserve">Win  (1) </w:t>
      </w:r>
    </w:p>
    <w:p w14:paraId="1E648546" w14:textId="77777777" w:rsidR="007217C5" w:rsidRDefault="00416360">
      <w:pPr>
        <w:pStyle w:val="ListParagraph"/>
        <w:keepNext/>
        <w:numPr>
          <w:ilvl w:val="0"/>
          <w:numId w:val="4"/>
        </w:numPr>
      </w:pPr>
      <w:r>
        <w:t xml:space="preserve">Lose  (2) </w:t>
      </w:r>
    </w:p>
    <w:p w14:paraId="11597FBC" w14:textId="77777777" w:rsidR="007217C5" w:rsidRDefault="00416360">
      <w:pPr>
        <w:pStyle w:val="ListParagraph"/>
        <w:keepNext/>
        <w:numPr>
          <w:ilvl w:val="0"/>
          <w:numId w:val="4"/>
        </w:numPr>
      </w:pPr>
      <w:r>
        <w:t xml:space="preserve">Be unaffected  (3) </w:t>
      </w:r>
    </w:p>
    <w:p w14:paraId="318616B4" w14:textId="77777777" w:rsidR="007217C5" w:rsidRDefault="00416360">
      <w:pPr>
        <w:pStyle w:val="ListParagraph"/>
        <w:keepNext/>
        <w:numPr>
          <w:ilvl w:val="0"/>
          <w:numId w:val="4"/>
        </w:numPr>
      </w:pPr>
      <w:r>
        <w:t xml:space="preserve">Don't know, don't say  (4) </w:t>
      </w:r>
    </w:p>
    <w:p w14:paraId="0021D534" w14:textId="77777777" w:rsidR="007217C5" w:rsidRDefault="007217C5"/>
    <w:p w14:paraId="2CFCEF41" w14:textId="77777777" w:rsidR="007217C5" w:rsidRDefault="007217C5">
      <w:pPr>
        <w:pStyle w:val="QuestionSeparator"/>
      </w:pPr>
    </w:p>
    <w:p w14:paraId="7E734F67" w14:textId="77777777" w:rsidR="007217C5" w:rsidRDefault="007217C5"/>
    <w:p w14:paraId="28BA12E3" w14:textId="77777777" w:rsidR="007217C5" w:rsidRDefault="00416360">
      <w:pPr>
        <w:keepNext/>
      </w:pPr>
      <w:r>
        <w:lastRenderedPageBreak/>
        <w:t xml:space="preserve">Q11.4 </w:t>
      </w:r>
      <w:proofErr w:type="gramStart"/>
      <w:r>
        <w:t>Would</w:t>
      </w:r>
      <w:proofErr w:type="gramEnd"/>
      <w:r>
        <w:t xml:space="preserve"> you support a climate pact?</w:t>
      </w:r>
    </w:p>
    <w:p w14:paraId="05735AAC" w14:textId="77777777" w:rsidR="007217C5" w:rsidRDefault="00416360">
      <w:pPr>
        <w:pStyle w:val="ListParagraph"/>
        <w:keepNext/>
        <w:numPr>
          <w:ilvl w:val="0"/>
          <w:numId w:val="4"/>
        </w:numPr>
      </w:pPr>
      <w:r>
        <w:t xml:space="preserve">Yes  (1) </w:t>
      </w:r>
    </w:p>
    <w:p w14:paraId="356A218C" w14:textId="77777777" w:rsidR="007217C5" w:rsidRDefault="00416360">
      <w:pPr>
        <w:pStyle w:val="ListParagraph"/>
        <w:keepNext/>
        <w:numPr>
          <w:ilvl w:val="0"/>
          <w:numId w:val="4"/>
        </w:numPr>
      </w:pPr>
      <w:r>
        <w:t xml:space="preserve">No  (2) </w:t>
      </w:r>
    </w:p>
    <w:p w14:paraId="4395C004" w14:textId="77777777" w:rsidR="007217C5" w:rsidRDefault="00416360">
      <w:pPr>
        <w:pStyle w:val="ListParagraph"/>
        <w:keepNext/>
        <w:numPr>
          <w:ilvl w:val="0"/>
          <w:numId w:val="4"/>
        </w:numPr>
      </w:pPr>
      <w:r>
        <w:t xml:space="preserve">Don't know, don't say  (3) </w:t>
      </w:r>
    </w:p>
    <w:p w14:paraId="62F43038" w14:textId="77777777" w:rsidR="007217C5" w:rsidRDefault="007217C5"/>
    <w:p w14:paraId="4CEABB38" w14:textId="77777777" w:rsidR="007217C5" w:rsidRDefault="00416360">
      <w:pPr>
        <w:pStyle w:val="BlockEndLabel"/>
      </w:pPr>
      <w:r>
        <w:t>End of Block: Preference 2: green investments (full)</w:t>
      </w:r>
    </w:p>
    <w:p w14:paraId="641D3C3E" w14:textId="77777777" w:rsidR="007217C5" w:rsidRDefault="007217C5">
      <w:pPr>
        <w:pStyle w:val="BlockSeparator"/>
      </w:pPr>
    </w:p>
    <w:p w14:paraId="509CFBC0" w14:textId="77777777" w:rsidR="007217C5" w:rsidRDefault="00416360">
      <w:pPr>
        <w:pStyle w:val="BlockStartLabel"/>
      </w:pPr>
      <w:r>
        <w:t>Start of Block: Preference 3: tax and dividend (full)</w:t>
      </w:r>
    </w:p>
    <w:p w14:paraId="3172DDCD" w14:textId="77777777" w:rsidR="007217C5" w:rsidRDefault="007217C5"/>
    <w:p w14:paraId="1EB3CE47" w14:textId="77777777" w:rsidR="001152B5" w:rsidRPr="001152B5" w:rsidRDefault="007E2C8D">
      <w:pPr>
        <w:keepNext/>
        <w:rPr>
          <w:b/>
          <w:u w:val="single"/>
        </w:rPr>
      </w:pPr>
      <w:commentRangeStart w:id="96"/>
      <w:commentRangeStart w:id="97"/>
      <w:r>
        <w:rPr>
          <w:b/>
          <w:u w:val="single"/>
        </w:rPr>
        <w:t xml:space="preserve">Policy </w:t>
      </w:r>
      <w:r w:rsidR="001152B5" w:rsidRPr="001152B5">
        <w:rPr>
          <w:b/>
          <w:u w:val="single"/>
        </w:rPr>
        <w:t>Group 3:</w:t>
      </w:r>
      <w:commentRangeEnd w:id="96"/>
      <w:r w:rsidR="008A76C8">
        <w:rPr>
          <w:rStyle w:val="CommentReference"/>
        </w:rPr>
        <w:commentReference w:id="96"/>
      </w:r>
      <w:commentRangeEnd w:id="97"/>
      <w:r w:rsidR="002C0476">
        <w:rPr>
          <w:rStyle w:val="CommentReference"/>
        </w:rPr>
        <w:commentReference w:id="97"/>
      </w:r>
    </w:p>
    <w:p w14:paraId="72FD343C" w14:textId="77777777" w:rsidR="007217C5" w:rsidRDefault="00416360">
      <w:pPr>
        <w:keepNext/>
      </w:pPr>
      <w:commentRangeStart w:id="98"/>
      <w:commentRangeStart w:id="99"/>
      <w:commentRangeStart w:id="100"/>
      <w:commentRangeStart w:id="101"/>
      <w:r>
        <w:t>To fight climate change, the government can make polluting fir</w:t>
      </w:r>
      <w:r w:rsidR="00327A80">
        <w:t>ms pay for their greenhouse gas</w:t>
      </w:r>
      <w:r>
        <w:t xml:space="preserve"> emissions, to encourage them to reduce their emissions. This </w:t>
      </w:r>
      <w:proofErr w:type="gramStart"/>
      <w:r>
        <w:t>could be done</w:t>
      </w:r>
      <w:proofErr w:type="gramEnd"/>
      <w:r>
        <w:t xml:space="preserve"> through a carbon </w:t>
      </w:r>
      <w:r>
        <w:rPr>
          <w:i/>
        </w:rPr>
        <w:t>tax and dividend</w:t>
      </w:r>
      <w:r>
        <w:t xml:space="preserve"> policy. With such a policy, all products that emit greenhouse gases </w:t>
      </w:r>
      <w:proofErr w:type="gramStart"/>
      <w:r>
        <w:t>would be taxed</w:t>
      </w:r>
      <w:proofErr w:type="gramEnd"/>
      <w:r>
        <w:t xml:space="preserve">. </w:t>
      </w:r>
      <w:commentRangeStart w:id="102"/>
      <w:commentRangeStart w:id="103"/>
      <w:r>
        <w:t xml:space="preserve">For example, the price of gasoline would increase by [xxx </w:t>
      </w:r>
      <w:proofErr w:type="gramStart"/>
      <w:r>
        <w:t>%</w:t>
      </w:r>
      <w:proofErr w:type="gramEnd"/>
      <w:r>
        <w:t xml:space="preserve">]. </w:t>
      </w:r>
      <w:commentRangeEnd w:id="102"/>
      <w:r w:rsidR="008A76C8">
        <w:rPr>
          <w:rStyle w:val="CommentReference"/>
        </w:rPr>
        <w:commentReference w:id="102"/>
      </w:r>
      <w:commentRangeEnd w:id="103"/>
      <w:r w:rsidR="002C0476">
        <w:rPr>
          <w:rStyle w:val="CommentReference"/>
        </w:rPr>
        <w:commentReference w:id="103"/>
      </w:r>
      <w:r>
        <w:t xml:space="preserve">To compensate households for the price increases, the revenues of the carbon tax </w:t>
      </w:r>
      <w:proofErr w:type="gramStart"/>
      <w:r>
        <w:t>would be redistributed</w:t>
      </w:r>
      <w:proofErr w:type="gramEnd"/>
      <w:r>
        <w:t xml:space="preserve"> to all households, regardless of their income. Each adult would thus receive [xxx] per year.</w:t>
      </w:r>
      <w:commentRangeEnd w:id="98"/>
      <w:r w:rsidR="00C8147A">
        <w:rPr>
          <w:rStyle w:val="CommentReference"/>
        </w:rPr>
        <w:commentReference w:id="98"/>
      </w:r>
      <w:commentRangeEnd w:id="99"/>
      <w:commentRangeEnd w:id="100"/>
      <w:commentRangeEnd w:id="101"/>
      <w:r w:rsidR="002C0476">
        <w:rPr>
          <w:rStyle w:val="CommentReference"/>
        </w:rPr>
        <w:commentReference w:id="100"/>
      </w:r>
      <w:r w:rsidR="009C469C">
        <w:rPr>
          <w:rStyle w:val="CommentReference"/>
        </w:rPr>
        <w:commentReference w:id="99"/>
      </w:r>
      <w:r w:rsidR="002C0476">
        <w:rPr>
          <w:rStyle w:val="CommentReference"/>
        </w:rPr>
        <w:commentReference w:id="101"/>
      </w:r>
    </w:p>
    <w:p w14:paraId="76C9D5B5" w14:textId="77777777" w:rsidR="007217C5" w:rsidRDefault="007217C5"/>
    <w:p w14:paraId="381880F5" w14:textId="77777777" w:rsidR="007217C5" w:rsidRDefault="007217C5">
      <w:pPr>
        <w:pStyle w:val="QuestionSeparator"/>
      </w:pPr>
    </w:p>
    <w:p w14:paraId="1F1808C1" w14:textId="77777777" w:rsidR="007217C5" w:rsidRDefault="007217C5"/>
    <w:p w14:paraId="78148E1B" w14:textId="77777777" w:rsidR="007217C5" w:rsidRDefault="00416360">
      <w:pPr>
        <w:keepNext/>
      </w:pPr>
      <w:commentRangeStart w:id="104"/>
      <w:commentRangeStart w:id="105"/>
      <w:r>
        <w:t xml:space="preserve">Q12.2 </w:t>
      </w:r>
      <w:commentRangeEnd w:id="104"/>
      <w:r w:rsidR="008A76C8">
        <w:rPr>
          <w:rStyle w:val="CommentReference"/>
        </w:rPr>
        <w:commentReference w:id="104"/>
      </w:r>
      <w:commentRangeEnd w:id="105"/>
      <w:r w:rsidR="002C0476">
        <w:rPr>
          <w:rStyle w:val="CommentReference"/>
        </w:rPr>
        <w:commentReference w:id="105"/>
      </w:r>
      <w:proofErr w:type="gramStart"/>
      <w:r>
        <w:t>Would</w:t>
      </w:r>
      <w:proofErr w:type="gramEnd"/>
      <w:r>
        <w:t xml:space="preserve"> a tax and dividend policy have overall positive or negative impacts on </w:t>
      </w:r>
      <w:commentRangeStart w:id="106"/>
      <w:commentRangeStart w:id="107"/>
      <w:commentRangeStart w:id="108"/>
      <w:commentRangeStart w:id="109"/>
      <w:r>
        <w:t>employment</w:t>
      </w:r>
      <w:commentRangeEnd w:id="106"/>
      <w:r w:rsidR="009C469C">
        <w:rPr>
          <w:rStyle w:val="CommentReference"/>
        </w:rPr>
        <w:commentReference w:id="106"/>
      </w:r>
      <w:commentRangeEnd w:id="107"/>
      <w:commentRangeEnd w:id="108"/>
      <w:commentRangeEnd w:id="109"/>
      <w:r w:rsidR="002C0476">
        <w:rPr>
          <w:rStyle w:val="CommentReference"/>
        </w:rPr>
        <w:commentReference w:id="108"/>
      </w:r>
      <w:r w:rsidR="008A76C8">
        <w:rPr>
          <w:rStyle w:val="CommentReference"/>
        </w:rPr>
        <w:commentReference w:id="107"/>
      </w:r>
      <w:r w:rsidR="001F0568">
        <w:rPr>
          <w:rStyle w:val="CommentReference"/>
        </w:rPr>
        <w:commentReference w:id="109"/>
      </w:r>
      <w:r>
        <w:t>?</w:t>
      </w:r>
    </w:p>
    <w:p w14:paraId="479C9247" w14:textId="77777777" w:rsidR="007217C5" w:rsidRDefault="00416360">
      <w:pPr>
        <w:pStyle w:val="ListParagraph"/>
        <w:keepNext/>
        <w:numPr>
          <w:ilvl w:val="0"/>
          <w:numId w:val="4"/>
        </w:numPr>
      </w:pPr>
      <w:r>
        <w:t xml:space="preserve">Positive impacts  (1) </w:t>
      </w:r>
    </w:p>
    <w:p w14:paraId="5CA479FE" w14:textId="77777777" w:rsidR="007217C5" w:rsidRDefault="00416360">
      <w:pPr>
        <w:pStyle w:val="ListParagraph"/>
        <w:keepNext/>
        <w:numPr>
          <w:ilvl w:val="0"/>
          <w:numId w:val="4"/>
        </w:numPr>
      </w:pPr>
      <w:r>
        <w:t xml:space="preserve">No notable impact  (4) </w:t>
      </w:r>
    </w:p>
    <w:p w14:paraId="2CE8FB10" w14:textId="77777777" w:rsidR="007217C5" w:rsidRDefault="00416360">
      <w:pPr>
        <w:pStyle w:val="ListParagraph"/>
        <w:keepNext/>
        <w:numPr>
          <w:ilvl w:val="0"/>
          <w:numId w:val="4"/>
        </w:numPr>
      </w:pPr>
      <w:r>
        <w:t xml:space="preserve">Negative impacts  (2) </w:t>
      </w:r>
    </w:p>
    <w:p w14:paraId="00F45CF9" w14:textId="77777777" w:rsidR="007217C5" w:rsidRDefault="00416360">
      <w:pPr>
        <w:pStyle w:val="ListParagraph"/>
        <w:keepNext/>
        <w:numPr>
          <w:ilvl w:val="0"/>
          <w:numId w:val="4"/>
        </w:numPr>
      </w:pPr>
      <w:r>
        <w:t xml:space="preserve">Don't know, don't say  (3) </w:t>
      </w:r>
    </w:p>
    <w:p w14:paraId="399F6CDD" w14:textId="77777777" w:rsidR="007217C5" w:rsidRDefault="007217C5"/>
    <w:p w14:paraId="34201ACD" w14:textId="77777777" w:rsidR="007217C5" w:rsidRDefault="007217C5">
      <w:pPr>
        <w:pStyle w:val="QuestionSeparator"/>
      </w:pPr>
    </w:p>
    <w:p w14:paraId="4EB0F879" w14:textId="77777777" w:rsidR="007217C5" w:rsidRDefault="007217C5"/>
    <w:p w14:paraId="7639172A" w14:textId="77777777" w:rsidR="007217C5" w:rsidRDefault="00416360">
      <w:pPr>
        <w:keepNext/>
      </w:pPr>
      <w:r>
        <w:lastRenderedPageBreak/>
        <w:t xml:space="preserve">Q12.3 </w:t>
      </w:r>
      <w:commentRangeStart w:id="110"/>
      <w:commentRangeStart w:id="111"/>
      <w:proofErr w:type="gramStart"/>
      <w:r>
        <w:t>Would</w:t>
      </w:r>
      <w:commentRangeEnd w:id="110"/>
      <w:proofErr w:type="gramEnd"/>
      <w:r w:rsidR="00A639DB">
        <w:rPr>
          <w:rStyle w:val="CommentReference"/>
        </w:rPr>
        <w:commentReference w:id="110"/>
      </w:r>
      <w:commentRangeEnd w:id="111"/>
      <w:r w:rsidR="005B3571">
        <w:rPr>
          <w:rStyle w:val="CommentReference"/>
        </w:rPr>
        <w:commentReference w:id="111"/>
      </w:r>
      <w:r>
        <w:t xml:space="preserve"> you win or lose from a tax and dividend policy?</w:t>
      </w:r>
    </w:p>
    <w:p w14:paraId="073AA4F7" w14:textId="77777777" w:rsidR="007217C5" w:rsidRDefault="00416360">
      <w:pPr>
        <w:pStyle w:val="ListParagraph"/>
        <w:keepNext/>
        <w:numPr>
          <w:ilvl w:val="0"/>
          <w:numId w:val="4"/>
        </w:numPr>
      </w:pPr>
      <w:r>
        <w:t xml:space="preserve">Win  (1) </w:t>
      </w:r>
    </w:p>
    <w:p w14:paraId="6FD75133" w14:textId="77777777" w:rsidR="007217C5" w:rsidRDefault="00416360">
      <w:pPr>
        <w:pStyle w:val="ListParagraph"/>
        <w:keepNext/>
        <w:numPr>
          <w:ilvl w:val="0"/>
          <w:numId w:val="4"/>
        </w:numPr>
      </w:pPr>
      <w:r>
        <w:t xml:space="preserve">Lose  (2) </w:t>
      </w:r>
    </w:p>
    <w:p w14:paraId="3252F795" w14:textId="77777777" w:rsidR="007217C5" w:rsidRDefault="00416360">
      <w:pPr>
        <w:pStyle w:val="ListParagraph"/>
        <w:keepNext/>
        <w:numPr>
          <w:ilvl w:val="0"/>
          <w:numId w:val="4"/>
        </w:numPr>
      </w:pPr>
      <w:r>
        <w:t xml:space="preserve">Be unaffected  (3) </w:t>
      </w:r>
    </w:p>
    <w:p w14:paraId="33F0D1E4" w14:textId="77777777" w:rsidR="007217C5" w:rsidRDefault="00416360">
      <w:pPr>
        <w:pStyle w:val="ListParagraph"/>
        <w:keepNext/>
        <w:numPr>
          <w:ilvl w:val="0"/>
          <w:numId w:val="4"/>
        </w:numPr>
      </w:pPr>
      <w:r>
        <w:t xml:space="preserve">Don't know, don't say  (4) </w:t>
      </w:r>
    </w:p>
    <w:p w14:paraId="38B0EB99" w14:textId="77777777" w:rsidR="007217C5" w:rsidRDefault="007217C5"/>
    <w:p w14:paraId="764B2944" w14:textId="77777777" w:rsidR="007217C5" w:rsidRDefault="007217C5">
      <w:pPr>
        <w:pStyle w:val="QuestionSeparator"/>
      </w:pPr>
    </w:p>
    <w:p w14:paraId="3C7B09FE" w14:textId="77777777" w:rsidR="007217C5" w:rsidRDefault="007217C5"/>
    <w:p w14:paraId="573B2B84" w14:textId="77777777" w:rsidR="007217C5" w:rsidRDefault="00416360">
      <w:pPr>
        <w:keepNext/>
      </w:pPr>
      <w:r>
        <w:t xml:space="preserve">Q12.4 </w:t>
      </w:r>
      <w:proofErr w:type="gramStart"/>
      <w:r>
        <w:t>Would</w:t>
      </w:r>
      <w:proofErr w:type="gramEnd"/>
      <w:r>
        <w:t xml:space="preserve"> you support a tax and dividend policy?</w:t>
      </w:r>
    </w:p>
    <w:p w14:paraId="1401436B" w14:textId="77777777" w:rsidR="007217C5" w:rsidRDefault="00416360">
      <w:pPr>
        <w:pStyle w:val="ListParagraph"/>
        <w:keepNext/>
        <w:numPr>
          <w:ilvl w:val="0"/>
          <w:numId w:val="4"/>
        </w:numPr>
      </w:pPr>
      <w:r>
        <w:t xml:space="preserve">Yes  (1) </w:t>
      </w:r>
    </w:p>
    <w:p w14:paraId="0F8418E5" w14:textId="77777777" w:rsidR="007217C5" w:rsidRDefault="00416360">
      <w:pPr>
        <w:pStyle w:val="ListParagraph"/>
        <w:keepNext/>
        <w:numPr>
          <w:ilvl w:val="0"/>
          <w:numId w:val="4"/>
        </w:numPr>
      </w:pPr>
      <w:r>
        <w:t xml:space="preserve">No  (2) </w:t>
      </w:r>
    </w:p>
    <w:p w14:paraId="59BBC56F" w14:textId="77777777" w:rsidR="007217C5" w:rsidRDefault="00416360">
      <w:pPr>
        <w:pStyle w:val="ListParagraph"/>
        <w:keepNext/>
        <w:numPr>
          <w:ilvl w:val="0"/>
          <w:numId w:val="4"/>
        </w:numPr>
      </w:pPr>
      <w:r>
        <w:t xml:space="preserve">Don't know, don't say  (3) </w:t>
      </w:r>
    </w:p>
    <w:p w14:paraId="13920EAA" w14:textId="77777777" w:rsidR="007217C5" w:rsidRDefault="007217C5"/>
    <w:p w14:paraId="65495357" w14:textId="77777777" w:rsidR="007217C5" w:rsidRDefault="00416360">
      <w:pPr>
        <w:pStyle w:val="BlockEndLabel"/>
      </w:pPr>
      <w:r>
        <w:t>End of Block: Preference 3: tax and dividend (full)</w:t>
      </w:r>
    </w:p>
    <w:p w14:paraId="490F2AAA" w14:textId="77777777" w:rsidR="007217C5" w:rsidRDefault="007217C5">
      <w:pPr>
        <w:pStyle w:val="BlockSeparator"/>
      </w:pPr>
    </w:p>
    <w:p w14:paraId="65E49179" w14:textId="77777777" w:rsidR="007217C5" w:rsidRDefault="00416360">
      <w:pPr>
        <w:pStyle w:val="BlockStartLabel"/>
      </w:pPr>
      <w:r>
        <w:t>Start of Block: Treatment 4: climate change and policies</w:t>
      </w:r>
    </w:p>
    <w:p w14:paraId="0CADC75F" w14:textId="77777777" w:rsidR="007217C5" w:rsidRDefault="007217C5"/>
    <w:p w14:paraId="01C63705" w14:textId="77777777" w:rsidR="009F6FFE" w:rsidRDefault="00352432" w:rsidP="009F6FFE">
      <w:pPr>
        <w:rPr>
          <w:b/>
          <w:u w:val="single"/>
        </w:rPr>
      </w:pPr>
      <w:commentRangeStart w:id="112"/>
      <w:commentRangeStart w:id="113"/>
      <w:r>
        <w:rPr>
          <w:b/>
          <w:highlight w:val="yellow"/>
          <w:u w:val="single"/>
        </w:rPr>
        <w:t>Possible t</w:t>
      </w:r>
      <w:r w:rsidR="00516D83">
        <w:rPr>
          <w:b/>
          <w:highlight w:val="yellow"/>
          <w:u w:val="single"/>
        </w:rPr>
        <w:t xml:space="preserve">reatments: </w:t>
      </w:r>
      <w:r w:rsidR="009F6FFE" w:rsidRPr="003A0016">
        <w:rPr>
          <w:b/>
          <w:highlight w:val="yellow"/>
          <w:u w:val="single"/>
        </w:rPr>
        <w:t xml:space="preserve">Respondents </w:t>
      </w:r>
      <w:r w:rsidR="003A0016">
        <w:rPr>
          <w:b/>
          <w:highlight w:val="yellow"/>
          <w:u w:val="single"/>
        </w:rPr>
        <w:t>receive</w:t>
      </w:r>
      <w:r w:rsidR="009F6FFE" w:rsidRPr="003A0016">
        <w:rPr>
          <w:b/>
          <w:highlight w:val="yellow"/>
          <w:u w:val="single"/>
        </w:rPr>
        <w:t xml:space="preserve"> only one treatment depending on the group to which they </w:t>
      </w:r>
      <w:proofErr w:type="gramStart"/>
      <w:r w:rsidR="00516D83">
        <w:rPr>
          <w:b/>
          <w:highlight w:val="yellow"/>
          <w:u w:val="single"/>
        </w:rPr>
        <w:t>were</w:t>
      </w:r>
      <w:r w:rsidR="009F6FFE" w:rsidRPr="003A0016">
        <w:rPr>
          <w:b/>
          <w:highlight w:val="yellow"/>
          <w:u w:val="single"/>
        </w:rPr>
        <w:t xml:space="preserve"> </w:t>
      </w:r>
      <w:r w:rsidR="007E2C8D">
        <w:rPr>
          <w:b/>
          <w:highlight w:val="yellow"/>
          <w:u w:val="single"/>
        </w:rPr>
        <w:t>assigned</w:t>
      </w:r>
      <w:proofErr w:type="gramEnd"/>
      <w:r w:rsidR="007E2C8D">
        <w:rPr>
          <w:b/>
          <w:highlight w:val="yellow"/>
          <w:u w:val="single"/>
        </w:rPr>
        <w:t xml:space="preserve"> </w:t>
      </w:r>
      <w:r w:rsidR="00516D83">
        <w:rPr>
          <w:b/>
          <w:highlight w:val="yellow"/>
          <w:u w:val="single"/>
        </w:rPr>
        <w:t>in the previous step</w:t>
      </w:r>
      <w:r w:rsidR="009F6FFE" w:rsidRPr="003A0016">
        <w:rPr>
          <w:b/>
          <w:highlight w:val="yellow"/>
          <w:u w:val="single"/>
        </w:rPr>
        <w:t xml:space="preserve">. </w:t>
      </w:r>
      <w:r w:rsidR="003A0016" w:rsidRPr="003A0016">
        <w:rPr>
          <w:b/>
          <w:highlight w:val="yellow"/>
          <w:u w:val="single"/>
        </w:rPr>
        <w:t xml:space="preserve">Treatment A </w:t>
      </w:r>
      <w:proofErr w:type="gramStart"/>
      <w:r w:rsidR="003A0016" w:rsidRPr="003A0016">
        <w:rPr>
          <w:b/>
          <w:highlight w:val="yellow"/>
          <w:u w:val="single"/>
        </w:rPr>
        <w:t>can be assigned</w:t>
      </w:r>
      <w:proofErr w:type="gramEnd"/>
      <w:r w:rsidR="003A0016" w:rsidRPr="003A0016">
        <w:rPr>
          <w:b/>
          <w:highlight w:val="yellow"/>
          <w:u w:val="single"/>
        </w:rPr>
        <w:t xml:space="preserve"> to </w:t>
      </w:r>
      <w:r w:rsidR="003A0016">
        <w:rPr>
          <w:b/>
          <w:highlight w:val="yellow"/>
          <w:u w:val="single"/>
        </w:rPr>
        <w:t>any</w:t>
      </w:r>
      <w:r w:rsidR="003A0016" w:rsidRPr="003A0016">
        <w:rPr>
          <w:b/>
          <w:highlight w:val="yellow"/>
          <w:u w:val="single"/>
        </w:rPr>
        <w:t xml:space="preserve"> group</w:t>
      </w:r>
      <w:r w:rsidR="001152B5">
        <w:rPr>
          <w:b/>
          <w:highlight w:val="yellow"/>
          <w:u w:val="single"/>
        </w:rPr>
        <w:t xml:space="preserve"> (</w:t>
      </w:r>
      <w:r w:rsidR="007E2C8D">
        <w:rPr>
          <w:b/>
          <w:highlight w:val="yellow"/>
          <w:u w:val="single"/>
        </w:rPr>
        <w:t xml:space="preserve">Policy </w:t>
      </w:r>
      <w:r w:rsidR="001152B5">
        <w:rPr>
          <w:b/>
          <w:highlight w:val="yellow"/>
          <w:u w:val="single"/>
        </w:rPr>
        <w:t>Group</w:t>
      </w:r>
      <w:r>
        <w:rPr>
          <w:b/>
          <w:highlight w:val="yellow"/>
          <w:u w:val="single"/>
        </w:rPr>
        <w:t>s</w:t>
      </w:r>
      <w:r w:rsidR="001152B5">
        <w:rPr>
          <w:b/>
          <w:highlight w:val="yellow"/>
          <w:u w:val="single"/>
        </w:rPr>
        <w:t xml:space="preserve"> 1, 2, or 3 from above)</w:t>
      </w:r>
      <w:r w:rsidR="003A0016" w:rsidRPr="003A0016">
        <w:rPr>
          <w:b/>
          <w:highlight w:val="yellow"/>
          <w:u w:val="single"/>
        </w:rPr>
        <w:t xml:space="preserve">. Treatments B, C, and D, are specific depending on the policy they </w:t>
      </w:r>
      <w:proofErr w:type="gramStart"/>
      <w:r w:rsidR="003A0016">
        <w:rPr>
          <w:b/>
          <w:highlight w:val="yellow"/>
          <w:u w:val="single"/>
        </w:rPr>
        <w:t>were asked</w:t>
      </w:r>
      <w:proofErr w:type="gramEnd"/>
      <w:r w:rsidR="003A0016">
        <w:rPr>
          <w:b/>
          <w:highlight w:val="yellow"/>
          <w:u w:val="single"/>
        </w:rPr>
        <w:t xml:space="preserve"> about in the previous section</w:t>
      </w:r>
      <w:r w:rsidR="003A0016" w:rsidRPr="003A0016">
        <w:rPr>
          <w:b/>
          <w:highlight w:val="yellow"/>
          <w:u w:val="single"/>
        </w:rPr>
        <w:t xml:space="preserve"> (emissions standard, green public investment </w:t>
      </w:r>
      <w:proofErr w:type="spellStart"/>
      <w:r w:rsidR="003A0016" w:rsidRPr="003A0016">
        <w:rPr>
          <w:b/>
          <w:highlight w:val="yellow"/>
          <w:u w:val="single"/>
        </w:rPr>
        <w:t>programme</w:t>
      </w:r>
      <w:proofErr w:type="spellEnd"/>
      <w:r w:rsidR="003A0016" w:rsidRPr="003A0016">
        <w:rPr>
          <w:b/>
          <w:highlight w:val="yellow"/>
          <w:u w:val="single"/>
        </w:rPr>
        <w:t>, or tax and dividend policy).</w:t>
      </w:r>
      <w:r w:rsidR="003A0016">
        <w:rPr>
          <w:b/>
          <w:u w:val="single"/>
        </w:rPr>
        <w:t xml:space="preserve"> </w:t>
      </w:r>
      <w:commentRangeEnd w:id="112"/>
      <w:r w:rsidR="00BB45AC">
        <w:rPr>
          <w:rStyle w:val="CommentReference"/>
        </w:rPr>
        <w:commentReference w:id="112"/>
      </w:r>
      <w:commentRangeEnd w:id="113"/>
      <w:r w:rsidR="002C0476">
        <w:rPr>
          <w:rStyle w:val="CommentReference"/>
        </w:rPr>
        <w:commentReference w:id="113"/>
      </w:r>
    </w:p>
    <w:p w14:paraId="2C397470" w14:textId="77777777" w:rsidR="009F6FFE" w:rsidRDefault="009F6FFE" w:rsidP="009F6FFE">
      <w:pPr>
        <w:rPr>
          <w:b/>
          <w:u w:val="single"/>
        </w:rPr>
      </w:pPr>
    </w:p>
    <w:p w14:paraId="3334BA51" w14:textId="77777777" w:rsidR="003A0016" w:rsidRDefault="001152B5" w:rsidP="009F6FFE">
      <w:pPr>
        <w:rPr>
          <w:b/>
          <w:u w:val="single"/>
        </w:rPr>
      </w:pPr>
      <w:r>
        <w:rPr>
          <w:b/>
          <w:u w:val="single"/>
        </w:rPr>
        <w:t>Treatment A (Environmental Impacts of Climate Change):</w:t>
      </w:r>
    </w:p>
    <w:p w14:paraId="08DC86CD" w14:textId="77777777" w:rsidR="007217C5" w:rsidRDefault="00416360" w:rsidP="001152B5">
      <w:pPr>
        <w:keepNext/>
      </w:pPr>
      <w:r>
        <w:t>Please read carefully the information below on climate change. Climate change is already responsibl</w:t>
      </w:r>
      <w:r w:rsidR="009F6FFE">
        <w:t xml:space="preserve">e for 150,000 deaths annually. </w:t>
      </w:r>
      <w:r>
        <w:t xml:space="preserve">If greenhouse gas emissions continue on their current trend, the average global warming will be +5°C in 2100 and +8°C in 2250.  </w:t>
      </w:r>
      <w:proofErr w:type="gramStart"/>
      <w:r>
        <w:t>A rapid transition to renewable energies is technically possible and could contain global warming at +2°C.</w:t>
      </w:r>
      <w:proofErr w:type="gramEnd"/>
      <w:r>
        <w:t xml:space="preserve">    </w:t>
      </w:r>
      <w:r>
        <w:br/>
        <w:t xml:space="preserve">   </w:t>
      </w:r>
      <w:r>
        <w:br/>
      </w:r>
      <w:proofErr w:type="gramStart"/>
      <w:r>
        <w:t>According to scientists, in the absence of ambitious measures:</w:t>
      </w:r>
      <w:r w:rsidR="009F6FFE">
        <w:t xml:space="preserve"> </w:t>
      </w:r>
      <w:r>
        <w:t>a large proportion of species and ecosystems face an increased risk of extinction (for example, half of the Amazon rainforest could be replaced by savanna by 2100) ;</w:t>
      </w:r>
      <w:r w:rsidR="009F6FFE">
        <w:t xml:space="preserve"> </w:t>
      </w:r>
      <w:r>
        <w:t>natural disasters will intensify (hurricanes, heat waves, droughts, floods, forest fires, etc.); by 2100, 270 million more people would be flooded each year due to sea-level rise;</w:t>
      </w:r>
      <w:r w:rsidR="009F6FFE">
        <w:t xml:space="preserve"> b</w:t>
      </w:r>
      <w:r>
        <w:t>y 2070, one third of the global population would have to migrate towards places where the temperature is suited for humans. </w:t>
      </w:r>
      <w:proofErr w:type="gramEnd"/>
      <w:r>
        <w:t xml:space="preserve">   </w:t>
      </w:r>
      <w:r>
        <w:br/>
      </w:r>
      <w:r>
        <w:lastRenderedPageBreak/>
        <w:t xml:space="preserve">   </w:t>
      </w:r>
      <w:r>
        <w:br/>
      </w:r>
      <w:r w:rsidRPr="00C22202">
        <w:rPr>
          <w:lang w:val="fr-FR"/>
        </w:rPr>
        <w:t xml:space="preserve">Sources: </w:t>
      </w:r>
      <w:r w:rsidR="00E47D06">
        <w:fldChar w:fldCharType="begin"/>
      </w:r>
      <w:r w:rsidR="00E47D06" w:rsidRPr="00C22202">
        <w:rPr>
          <w:lang w:val="fr-FR"/>
          <w:rPrChange w:id="114" w:author="DRESSLER Luisa, CTP/TPS" w:date="2020-09-28T15:17:00Z">
            <w:rPr/>
          </w:rPrChange>
        </w:rPr>
        <w:instrText xml:space="preserve"> HYPERLINK "http://www.pnas.org/content/106/49/20670" \h </w:instrText>
      </w:r>
      <w:r w:rsidR="00E47D06">
        <w:fldChar w:fldCharType="separate"/>
      </w:r>
      <w:r w:rsidRPr="00C22202">
        <w:rPr>
          <w:color w:val="007AC0"/>
          <w:u w:val="single"/>
          <w:lang w:val="fr-FR"/>
        </w:rPr>
        <w:t>Burke et al (2009)</w:t>
      </w:r>
      <w:r w:rsidR="00E47D06">
        <w:rPr>
          <w:color w:val="007AC0"/>
          <w:u w:val="single"/>
          <w:lang w:val="fr-FR"/>
        </w:rPr>
        <w:fldChar w:fldCharType="end"/>
      </w:r>
      <w:r w:rsidRPr="00C22202">
        <w:rPr>
          <w:lang w:val="fr-FR"/>
        </w:rPr>
        <w:t xml:space="preserve">, </w:t>
      </w:r>
      <w:r w:rsidR="00E47D06">
        <w:fldChar w:fldCharType="begin"/>
      </w:r>
      <w:r w:rsidR="00E47D06" w:rsidRPr="00C22202">
        <w:rPr>
          <w:lang w:val="fr-FR"/>
          <w:rPrChange w:id="115" w:author="DRESSLER Luisa, CTP/TPS" w:date="2020-09-28T15:17:00Z">
            <w:rPr/>
          </w:rPrChange>
        </w:rPr>
        <w:instrText xml:space="preserve"> HYPERLINK "http://www.pnas.org/content/pnas/early/2014/01/29/1222469111.full.pdf" \h </w:instrText>
      </w:r>
      <w:r w:rsidR="00E47D06">
        <w:fldChar w:fldCharType="separate"/>
      </w:r>
      <w:proofErr w:type="spellStart"/>
      <w:r w:rsidRPr="00C22202">
        <w:rPr>
          <w:color w:val="007AC0"/>
          <w:u w:val="single"/>
          <w:lang w:val="fr-FR"/>
        </w:rPr>
        <w:t>Hinkel</w:t>
      </w:r>
      <w:proofErr w:type="spellEnd"/>
      <w:r w:rsidRPr="00C22202">
        <w:rPr>
          <w:color w:val="007AC0"/>
          <w:u w:val="single"/>
          <w:lang w:val="fr-FR"/>
        </w:rPr>
        <w:t xml:space="preserve"> et al (2014)</w:t>
      </w:r>
      <w:r w:rsidR="00E47D06">
        <w:rPr>
          <w:color w:val="007AC0"/>
          <w:u w:val="single"/>
          <w:lang w:val="fr-FR"/>
        </w:rPr>
        <w:fldChar w:fldCharType="end"/>
      </w:r>
      <w:r w:rsidRPr="00C22202">
        <w:rPr>
          <w:lang w:val="fr-FR"/>
        </w:rPr>
        <w:t xml:space="preserve">, </w:t>
      </w:r>
      <w:r w:rsidR="00E47D06">
        <w:fldChar w:fldCharType="begin"/>
      </w:r>
      <w:r w:rsidR="00E47D06" w:rsidRPr="00C22202">
        <w:rPr>
          <w:lang w:val="fr-FR"/>
          <w:rPrChange w:id="116" w:author="DRESSLER Luisa, CTP/TPS" w:date="2020-09-28T15:17:00Z">
            <w:rPr/>
          </w:rPrChange>
        </w:rPr>
        <w:instrText xml:space="preserve"> HYPERLINK "http://www.ipcc.ch/report/ar5/syr/" \h </w:instrText>
      </w:r>
      <w:r w:rsidR="00E47D06">
        <w:fldChar w:fldCharType="separate"/>
      </w:r>
      <w:r w:rsidRPr="00C22202">
        <w:rPr>
          <w:color w:val="007AC0"/>
          <w:u w:val="single"/>
          <w:lang w:val="fr-FR"/>
        </w:rPr>
        <w:t>IPCC Report (2014)</w:t>
      </w:r>
      <w:r w:rsidR="00E47D06">
        <w:rPr>
          <w:color w:val="007AC0"/>
          <w:u w:val="single"/>
          <w:lang w:val="fr-FR"/>
        </w:rPr>
        <w:fldChar w:fldCharType="end"/>
      </w:r>
      <w:r w:rsidRPr="00C22202">
        <w:rPr>
          <w:lang w:val="fr-FR"/>
        </w:rPr>
        <w:t xml:space="preserve">, </w:t>
      </w:r>
      <w:r w:rsidR="00E47D06">
        <w:fldChar w:fldCharType="begin"/>
      </w:r>
      <w:r w:rsidR="00E47D06" w:rsidRPr="00C22202">
        <w:rPr>
          <w:lang w:val="fr-FR"/>
          <w:rPrChange w:id="117" w:author="DRESSLER Luisa, CTP/TPS" w:date="2020-09-28T15:17:00Z">
            <w:rPr/>
          </w:rPrChange>
        </w:rPr>
        <w:instrText xml:space="preserve"> HYPERLINK "http://doi.org/10.1007/s10584-011-0156-z" \h </w:instrText>
      </w:r>
      <w:r w:rsidR="00E47D06">
        <w:fldChar w:fldCharType="separate"/>
      </w:r>
      <w:proofErr w:type="spellStart"/>
      <w:r w:rsidRPr="00C22202">
        <w:rPr>
          <w:color w:val="007AC0"/>
          <w:u w:val="single"/>
          <w:lang w:val="fr-FR"/>
        </w:rPr>
        <w:t>Meinshausen</w:t>
      </w:r>
      <w:proofErr w:type="spellEnd"/>
      <w:r w:rsidRPr="00C22202">
        <w:rPr>
          <w:color w:val="007AC0"/>
          <w:u w:val="single"/>
          <w:lang w:val="fr-FR"/>
        </w:rPr>
        <w:t xml:space="preserve"> et al (2011)</w:t>
      </w:r>
      <w:r w:rsidR="00E47D06">
        <w:rPr>
          <w:color w:val="007AC0"/>
          <w:u w:val="single"/>
          <w:lang w:val="fr-FR"/>
        </w:rPr>
        <w:fldChar w:fldCharType="end"/>
      </w:r>
      <w:r w:rsidRPr="00C22202">
        <w:rPr>
          <w:lang w:val="fr-FR"/>
        </w:rPr>
        <w:t xml:space="preserve">, </w:t>
      </w:r>
      <w:r w:rsidR="00E47D06">
        <w:fldChar w:fldCharType="begin"/>
      </w:r>
      <w:r w:rsidR="00E47D06" w:rsidRPr="00C22202">
        <w:rPr>
          <w:lang w:val="fr-FR"/>
          <w:rPrChange w:id="118" w:author="DRESSLER Luisa, CTP/TPS" w:date="2020-09-28T15:17:00Z">
            <w:rPr/>
          </w:rPrChange>
        </w:rPr>
        <w:instrText xml:space="preserve"> HYPERLINK "http://doi.org/10.1029/2007GL029695" \h </w:instrText>
      </w:r>
      <w:r w:rsidR="00E47D06">
        <w:fldChar w:fldCharType="separate"/>
      </w:r>
      <w:r w:rsidRPr="00C22202">
        <w:rPr>
          <w:color w:val="007AC0"/>
          <w:u w:val="single"/>
          <w:lang w:val="fr-FR"/>
        </w:rPr>
        <w:t xml:space="preserve">Salazar et al. </w:t>
      </w:r>
      <w:r w:rsidRPr="001152B5">
        <w:rPr>
          <w:color w:val="007AC0"/>
          <w:u w:val="single"/>
        </w:rPr>
        <w:t>(2007)</w:t>
      </w:r>
      <w:r w:rsidR="00E47D06">
        <w:rPr>
          <w:color w:val="007AC0"/>
          <w:u w:val="single"/>
        </w:rPr>
        <w:fldChar w:fldCharType="end"/>
      </w:r>
      <w:r>
        <w:t xml:space="preserve">, </w:t>
      </w:r>
      <w:hyperlink r:id="rId13">
        <w:proofErr w:type="spellStart"/>
        <w:r w:rsidRPr="001152B5">
          <w:rPr>
            <w:color w:val="007AC0"/>
            <w:u w:val="single"/>
          </w:rPr>
          <w:t>Patz</w:t>
        </w:r>
        <w:proofErr w:type="spellEnd"/>
        <w:r w:rsidRPr="001152B5">
          <w:rPr>
            <w:color w:val="007AC0"/>
            <w:u w:val="single"/>
          </w:rPr>
          <w:t xml:space="preserve"> et al (2005)</w:t>
        </w:r>
      </w:hyperlink>
      <w:r>
        <w:t xml:space="preserve">, </w:t>
      </w:r>
      <w:hyperlink r:id="rId14">
        <w:r w:rsidRPr="001152B5">
          <w:rPr>
            <w:color w:val="007AC0"/>
            <w:u w:val="single"/>
          </w:rPr>
          <w:t>Xu et al (2020)</w:t>
        </w:r>
      </w:hyperlink>
      <w:r>
        <w:br/>
        <w:t xml:space="preserve"> </w:t>
      </w:r>
      <w:r>
        <w:br/>
        <w:t xml:space="preserve"> As you are now aware of this new information, we will ask you a second time a couple of questions.</w:t>
      </w:r>
    </w:p>
    <w:p w14:paraId="0F2C23FE" w14:textId="77777777" w:rsidR="007217C5" w:rsidRDefault="007217C5"/>
    <w:p w14:paraId="2B6D7F9F" w14:textId="77777777" w:rsidR="007217C5" w:rsidRDefault="007217C5">
      <w:pPr>
        <w:pStyle w:val="QuestionSeparator"/>
      </w:pPr>
    </w:p>
    <w:p w14:paraId="22C5C105" w14:textId="77777777" w:rsidR="007217C5" w:rsidRPr="001152B5" w:rsidRDefault="001152B5">
      <w:pPr>
        <w:rPr>
          <w:b/>
          <w:u w:val="single"/>
        </w:rPr>
      </w:pPr>
      <w:r w:rsidRPr="001152B5">
        <w:rPr>
          <w:b/>
          <w:u w:val="single"/>
        </w:rPr>
        <w:t>Treatment B</w:t>
      </w:r>
      <w:r>
        <w:rPr>
          <w:b/>
          <w:u w:val="single"/>
        </w:rPr>
        <w:t xml:space="preserve"> (Emissions Standard)</w:t>
      </w:r>
      <w:r w:rsidRPr="001152B5">
        <w:rPr>
          <w:b/>
          <w:u w:val="single"/>
        </w:rPr>
        <w:t>:</w:t>
      </w:r>
    </w:p>
    <w:p w14:paraId="178A9085" w14:textId="77777777" w:rsidR="007217C5" w:rsidRDefault="00416360" w:rsidP="001152B5">
      <w:pPr>
        <w:keepNext/>
      </w:pPr>
      <w:r>
        <w:t xml:space="preserve">Our country has enacted an emission standard that requires car producers to limit the average pollution of the vehicles they sell in a year (expressed in gCO2/km). Thus in 20x0, new vehicles sold should emit at most xxx gCO2/km, down from xxx today. Together with a plan to decarbonize electricity production, this policy should reduce national emissions by xxx </w:t>
      </w:r>
      <w:proofErr w:type="gramStart"/>
      <w:r>
        <w:t>%</w:t>
      </w:r>
      <w:proofErr w:type="gramEnd"/>
      <w:r>
        <w:t xml:space="preserve">, and accomplish most of the </w:t>
      </w:r>
      <w:proofErr w:type="spellStart"/>
      <w:r>
        <w:t>decarbonization</w:t>
      </w:r>
      <w:proofErr w:type="spellEnd"/>
      <w:r>
        <w:t xml:space="preserve"> needed in the car industry. Every big economy has a similar plan to diminish the emissions from cars (the EU, the US, China, India…).</w:t>
      </w:r>
      <w:r>
        <w:br/>
        <w:t>[+ country-specific economic impacts]</w:t>
      </w:r>
      <w:r>
        <w:br/>
      </w:r>
      <w:r>
        <w:br/>
      </w:r>
      <w:r>
        <w:br/>
        <w:t>As you are now aware of this new information, we will ask you a second time a couple of questions.</w:t>
      </w:r>
    </w:p>
    <w:p w14:paraId="39D6FE88" w14:textId="77777777" w:rsidR="007217C5" w:rsidRDefault="007217C5" w:rsidP="009F6FFE"/>
    <w:p w14:paraId="07EF7470" w14:textId="77777777" w:rsidR="007217C5" w:rsidRPr="001152B5" w:rsidRDefault="001152B5" w:rsidP="009F6FFE">
      <w:pPr>
        <w:rPr>
          <w:b/>
          <w:u w:val="single"/>
        </w:rPr>
      </w:pPr>
      <w:r w:rsidRPr="001152B5">
        <w:rPr>
          <w:b/>
          <w:u w:val="single"/>
        </w:rPr>
        <w:t>Treatment C</w:t>
      </w:r>
      <w:r>
        <w:rPr>
          <w:b/>
          <w:u w:val="single"/>
        </w:rPr>
        <w:t xml:space="preserve"> (Green Public Investment </w:t>
      </w:r>
      <w:proofErr w:type="spellStart"/>
      <w:r>
        <w:rPr>
          <w:b/>
          <w:u w:val="single"/>
        </w:rPr>
        <w:t>Programme</w:t>
      </w:r>
      <w:proofErr w:type="spellEnd"/>
      <w:r>
        <w:rPr>
          <w:b/>
          <w:u w:val="single"/>
        </w:rPr>
        <w:t>)</w:t>
      </w:r>
      <w:r w:rsidRPr="001152B5">
        <w:rPr>
          <w:b/>
          <w:u w:val="single"/>
        </w:rPr>
        <w:t>:</w:t>
      </w:r>
    </w:p>
    <w:p w14:paraId="085295AD" w14:textId="77777777" w:rsidR="007217C5" w:rsidRDefault="00416360" w:rsidP="001152B5">
      <w:pPr>
        <w:keepNext/>
      </w:pPr>
      <w:r>
        <w:t xml:space="preserve"> [Country’s political party or politician] advocates for a Green New Deal, meaning a large program of public investment, financed by public debt, to accomplish the energy transition needed to halt climate change. </w:t>
      </w:r>
      <w:commentRangeStart w:id="119"/>
      <w:commentRangeStart w:id="120"/>
      <w:proofErr w:type="gramStart"/>
      <w:r>
        <w:t>xxx</w:t>
      </w:r>
      <w:proofErr w:type="gramEnd"/>
      <w:r>
        <w:t xml:space="preserve"> </w:t>
      </w:r>
      <w:proofErr w:type="spellStart"/>
      <w:r>
        <w:t>million</w:t>
      </w:r>
      <w:proofErr w:type="spellEnd"/>
      <w:r>
        <w:t xml:space="preserve"> of people would find a job </w:t>
      </w:r>
      <w:commentRangeEnd w:id="119"/>
      <w:r w:rsidR="007B64CC">
        <w:rPr>
          <w:rStyle w:val="CommentReference"/>
        </w:rPr>
        <w:commentReference w:id="119"/>
      </w:r>
      <w:commentRangeEnd w:id="120"/>
      <w:r w:rsidR="00DB1E2D">
        <w:rPr>
          <w:rStyle w:val="CommentReference"/>
        </w:rPr>
        <w:commentReference w:id="120"/>
      </w:r>
      <w:r>
        <w:t xml:space="preserve">in the sectors of renewable power plants, public transportation, thermal renovation of building, sustainable agriculture, etc. Re-training options </w:t>
      </w:r>
      <w:proofErr w:type="gramStart"/>
      <w:r>
        <w:t>would be offered</w:t>
      </w:r>
      <w:proofErr w:type="gramEnd"/>
      <w:r>
        <w:t xml:space="preserve"> to workers in polluting sectors such as coal mining, to insure that they also benefit from the overall creation of jobs and find a new job themselves.</w:t>
      </w:r>
      <w:r>
        <w:br/>
        <w:t>[+ country-specific economic impacts]</w:t>
      </w:r>
      <w:r>
        <w:br/>
      </w:r>
      <w:r>
        <w:br/>
      </w:r>
      <w:r>
        <w:br/>
        <w:t>As you are now aware of this new information, we will ask you a second time a couple of questions.</w:t>
      </w:r>
    </w:p>
    <w:p w14:paraId="6344CF09" w14:textId="77777777" w:rsidR="007217C5" w:rsidRDefault="007217C5" w:rsidP="009F6FFE"/>
    <w:p w14:paraId="61C76728" w14:textId="77777777" w:rsidR="007217C5" w:rsidRPr="001152B5" w:rsidRDefault="001152B5" w:rsidP="009F6FFE">
      <w:pPr>
        <w:rPr>
          <w:b/>
          <w:u w:val="single"/>
        </w:rPr>
      </w:pPr>
      <w:commentRangeStart w:id="121"/>
      <w:commentRangeStart w:id="122"/>
      <w:commentRangeStart w:id="123"/>
      <w:r w:rsidRPr="001152B5">
        <w:rPr>
          <w:b/>
          <w:u w:val="single"/>
        </w:rPr>
        <w:t>Treatment D</w:t>
      </w:r>
      <w:r>
        <w:rPr>
          <w:b/>
          <w:u w:val="single"/>
        </w:rPr>
        <w:t xml:space="preserve"> (Tax and Dividend)</w:t>
      </w:r>
      <w:r w:rsidRPr="001152B5">
        <w:rPr>
          <w:b/>
          <w:u w:val="single"/>
        </w:rPr>
        <w:t>:</w:t>
      </w:r>
      <w:commentRangeEnd w:id="121"/>
      <w:r w:rsidR="00BB45AC">
        <w:rPr>
          <w:rStyle w:val="CommentReference"/>
        </w:rPr>
        <w:commentReference w:id="121"/>
      </w:r>
      <w:commentRangeEnd w:id="122"/>
      <w:r w:rsidR="009705EC">
        <w:rPr>
          <w:rStyle w:val="CommentReference"/>
        </w:rPr>
        <w:commentReference w:id="122"/>
      </w:r>
      <w:commentRangeEnd w:id="123"/>
      <w:r w:rsidR="00DB1E2D">
        <w:rPr>
          <w:rStyle w:val="CommentReference"/>
        </w:rPr>
        <w:commentReference w:id="123"/>
      </w:r>
    </w:p>
    <w:p w14:paraId="39CD5009" w14:textId="77777777" w:rsidR="003A0016" w:rsidRDefault="00416360" w:rsidP="001152B5">
      <w:pPr>
        <w:keepNext/>
      </w:pPr>
      <w:r>
        <w:t>Canada has enacted a tax and dividend policy in 2018. Research has shown that this polic</w:t>
      </w:r>
      <w:r w:rsidR="00327A80">
        <w:t>y has decreased greenhouse gas</w:t>
      </w:r>
      <w:r>
        <w:t xml:space="preserve"> emissions, increased employment, and that a majority have gained purchasing power through the reform. Although a majority of the population were skeptical of the tax and dividend policy before it </w:t>
      </w:r>
      <w:proofErr w:type="gramStart"/>
      <w:r>
        <w:t>was enacted</w:t>
      </w:r>
      <w:proofErr w:type="gramEnd"/>
      <w:r>
        <w:t>, now a majority supports the policy.</w:t>
      </w:r>
      <w:r>
        <w:br/>
      </w:r>
      <w:r>
        <w:lastRenderedPageBreak/>
        <w:t xml:space="preserve">  Sources: Murray &amp; Rivers (2015), Yamazaki (2017)</w:t>
      </w:r>
      <w:r>
        <w:br/>
        <w:t xml:space="preserve"> [+ country-specific economic impacts]</w:t>
      </w:r>
    </w:p>
    <w:p w14:paraId="14842F55" w14:textId="77777777" w:rsidR="003A0016" w:rsidRDefault="003A0016" w:rsidP="003A0016">
      <w:pPr>
        <w:pStyle w:val="ListParagraph"/>
        <w:keepNext/>
        <w:ind w:left="360"/>
      </w:pPr>
    </w:p>
    <w:p w14:paraId="2E187CFD" w14:textId="77777777" w:rsidR="009F6FFE" w:rsidRDefault="003A0016" w:rsidP="003A0016">
      <w:pPr>
        <w:pStyle w:val="ListParagraph"/>
        <w:keepNext/>
        <w:ind w:left="360"/>
      </w:pPr>
      <w:r>
        <w:t>As you are now aware of this new information, we will ask you a second time a couple of questions.</w:t>
      </w:r>
      <w:r w:rsidR="00416360">
        <w:br/>
      </w:r>
    </w:p>
    <w:p w14:paraId="7C7FB6B8" w14:textId="77777777" w:rsidR="009F6FFE" w:rsidRDefault="009F6FFE" w:rsidP="009F6FFE">
      <w:pPr>
        <w:keepNext/>
      </w:pPr>
    </w:p>
    <w:p w14:paraId="4A91B59E" w14:textId="77777777" w:rsidR="009F6FFE" w:rsidRPr="00C003D5" w:rsidRDefault="00C003D5" w:rsidP="009F6FFE">
      <w:pPr>
        <w:keepNext/>
        <w:rPr>
          <w:b/>
        </w:rPr>
      </w:pPr>
      <w:r w:rsidRPr="00C003D5">
        <w:rPr>
          <w:b/>
          <w:highlight w:val="yellow"/>
        </w:rPr>
        <w:t xml:space="preserve">After </w:t>
      </w:r>
      <w:r>
        <w:rPr>
          <w:b/>
          <w:highlight w:val="yellow"/>
        </w:rPr>
        <w:t>the respective</w:t>
      </w:r>
      <w:r w:rsidRPr="00C003D5">
        <w:rPr>
          <w:b/>
          <w:highlight w:val="yellow"/>
        </w:rPr>
        <w:t xml:space="preserve"> information treatment, respondents </w:t>
      </w:r>
      <w:proofErr w:type="gramStart"/>
      <w:r w:rsidR="00264E8E">
        <w:rPr>
          <w:b/>
          <w:highlight w:val="yellow"/>
        </w:rPr>
        <w:t>are</w:t>
      </w:r>
      <w:r w:rsidRPr="00C003D5">
        <w:rPr>
          <w:b/>
          <w:highlight w:val="yellow"/>
        </w:rPr>
        <w:t xml:space="preserve"> asked</w:t>
      </w:r>
      <w:proofErr w:type="gramEnd"/>
      <w:r w:rsidRPr="00C003D5">
        <w:rPr>
          <w:b/>
          <w:highlight w:val="yellow"/>
        </w:rPr>
        <w:t xml:space="preserve"> questions similar to </w:t>
      </w:r>
      <w:r w:rsidR="009D359A">
        <w:rPr>
          <w:b/>
          <w:highlight w:val="yellow"/>
        </w:rPr>
        <w:t>those in the previous question b</w:t>
      </w:r>
      <w:r w:rsidRPr="00C003D5">
        <w:rPr>
          <w:b/>
          <w:highlight w:val="yellow"/>
        </w:rPr>
        <w:t>lock</w:t>
      </w:r>
      <w:r>
        <w:rPr>
          <w:b/>
          <w:highlight w:val="yellow"/>
        </w:rPr>
        <w:t>. This allows us to</w:t>
      </w:r>
      <w:r w:rsidRPr="00C003D5">
        <w:rPr>
          <w:b/>
          <w:highlight w:val="yellow"/>
        </w:rPr>
        <w:t xml:space="preserve"> test if </w:t>
      </w:r>
      <w:r>
        <w:rPr>
          <w:b/>
          <w:highlight w:val="yellow"/>
        </w:rPr>
        <w:t>respondents</w:t>
      </w:r>
      <w:r w:rsidRPr="00C003D5">
        <w:rPr>
          <w:b/>
          <w:highlight w:val="yellow"/>
        </w:rPr>
        <w:t xml:space="preserve"> changed their view on climate change</w:t>
      </w:r>
      <w:r w:rsidR="00327A80">
        <w:rPr>
          <w:b/>
          <w:highlight w:val="yellow"/>
        </w:rPr>
        <w:t>,</w:t>
      </w:r>
      <w:r w:rsidRPr="00C003D5">
        <w:rPr>
          <w:b/>
          <w:highlight w:val="yellow"/>
        </w:rPr>
        <w:t xml:space="preserve"> and their support for a </w:t>
      </w:r>
      <w:r>
        <w:rPr>
          <w:b/>
          <w:highlight w:val="yellow"/>
        </w:rPr>
        <w:t>particular</w:t>
      </w:r>
      <w:r w:rsidRPr="00C003D5">
        <w:rPr>
          <w:b/>
          <w:highlight w:val="yellow"/>
        </w:rPr>
        <w:t xml:space="preserve"> policy</w:t>
      </w:r>
      <w:r>
        <w:rPr>
          <w:b/>
          <w:highlight w:val="yellow"/>
        </w:rPr>
        <w:t>, after receiving the information treatment</w:t>
      </w:r>
      <w:r w:rsidRPr="00C003D5">
        <w:rPr>
          <w:b/>
          <w:highlight w:val="yellow"/>
        </w:rPr>
        <w:t>.</w:t>
      </w:r>
      <w:r w:rsidRPr="00C003D5">
        <w:rPr>
          <w:b/>
        </w:rPr>
        <w:t xml:space="preserve"> </w:t>
      </w:r>
    </w:p>
    <w:p w14:paraId="52F14324" w14:textId="77777777" w:rsidR="009F6FFE" w:rsidRDefault="009F6FFE" w:rsidP="009F6FFE">
      <w:pPr>
        <w:keepNext/>
      </w:pPr>
    </w:p>
    <w:p w14:paraId="0CA9A6A1" w14:textId="77777777" w:rsidR="009F6FFE" w:rsidRDefault="009F6FFE" w:rsidP="009F6FFE">
      <w:pPr>
        <w:keepNext/>
      </w:pPr>
    </w:p>
    <w:p w14:paraId="636A2D34" w14:textId="77777777" w:rsidR="009F6FFE" w:rsidRDefault="009F6FFE" w:rsidP="009F6FFE">
      <w:pPr>
        <w:keepNext/>
      </w:pPr>
    </w:p>
    <w:p w14:paraId="7B54FF00" w14:textId="77777777" w:rsidR="009F6FFE" w:rsidRDefault="009F6FFE" w:rsidP="009F6FFE">
      <w:pPr>
        <w:keepNext/>
      </w:pPr>
    </w:p>
    <w:p w14:paraId="06C79E69" w14:textId="77777777" w:rsidR="009F6FFE" w:rsidRDefault="009F6FFE" w:rsidP="009F6FFE">
      <w:pPr>
        <w:keepNext/>
      </w:pPr>
    </w:p>
    <w:p w14:paraId="3314DBEA" w14:textId="77777777" w:rsidR="007217C5" w:rsidRDefault="007217C5"/>
    <w:p w14:paraId="42457B92" w14:textId="77777777" w:rsidR="007217C5" w:rsidRDefault="00416360">
      <w:pPr>
        <w:pStyle w:val="BlockEndLabel"/>
      </w:pPr>
      <w:r>
        <w:t xml:space="preserve">End of Block: Treatment </w:t>
      </w:r>
    </w:p>
    <w:p w14:paraId="7EA26887" w14:textId="77777777" w:rsidR="007217C5" w:rsidRDefault="007217C5">
      <w:pPr>
        <w:pStyle w:val="BlockSeparator"/>
      </w:pPr>
    </w:p>
    <w:p w14:paraId="3790F0BD" w14:textId="77777777" w:rsidR="007217C5" w:rsidRDefault="00416360">
      <w:pPr>
        <w:pStyle w:val="BlockStartLabel"/>
      </w:pPr>
      <w:r>
        <w:t xml:space="preserve">Start of Block: Preference for </w:t>
      </w:r>
      <w:commentRangeStart w:id="124"/>
      <w:commentRangeStart w:id="125"/>
      <w:r>
        <w:t xml:space="preserve">interdiction </w:t>
      </w:r>
      <w:commentRangeEnd w:id="124"/>
      <w:r w:rsidR="00B03C3C">
        <w:rPr>
          <w:rStyle w:val="CommentReference"/>
          <w:b w:val="0"/>
          <w:color w:val="auto"/>
        </w:rPr>
        <w:commentReference w:id="124"/>
      </w:r>
      <w:commentRangeEnd w:id="125"/>
      <w:r w:rsidR="00DB1E2D">
        <w:rPr>
          <w:rStyle w:val="CommentReference"/>
          <w:b w:val="0"/>
          <w:color w:val="auto"/>
        </w:rPr>
        <w:commentReference w:id="125"/>
      </w:r>
      <w:r>
        <w:t>vs. incentives</w:t>
      </w:r>
    </w:p>
    <w:p w14:paraId="4E705980" w14:textId="77777777" w:rsidR="007217C5" w:rsidRPr="00327A80" w:rsidRDefault="00C003D5">
      <w:pPr>
        <w:rPr>
          <w:b/>
          <w:u w:val="single"/>
        </w:rPr>
      </w:pPr>
      <w:r w:rsidRPr="00327A80">
        <w:rPr>
          <w:b/>
          <w:u w:val="single"/>
        </w:rPr>
        <w:t>Further questions to all respondents:</w:t>
      </w:r>
    </w:p>
    <w:p w14:paraId="47267158" w14:textId="77777777" w:rsidR="00C003D5" w:rsidRDefault="00C003D5"/>
    <w:p w14:paraId="28D721C0" w14:textId="77777777" w:rsidR="007217C5" w:rsidRDefault="001F3121">
      <w:pPr>
        <w:keepNext/>
      </w:pPr>
      <w:r>
        <w:t>Q15</w:t>
      </w:r>
      <w:r w:rsidR="00416360">
        <w:t xml:space="preserve">.1 Imagine that the </w:t>
      </w:r>
      <w:commentRangeStart w:id="126"/>
      <w:commentRangeStart w:id="127"/>
      <w:r w:rsidR="00416360">
        <w:t xml:space="preserve">government finances </w:t>
      </w:r>
      <w:commentRangeEnd w:id="126"/>
      <w:r w:rsidR="001D58BE">
        <w:rPr>
          <w:rStyle w:val="CommentReference"/>
        </w:rPr>
        <w:commentReference w:id="126"/>
      </w:r>
      <w:commentRangeEnd w:id="127"/>
      <w:r w:rsidR="00DB1E2D">
        <w:rPr>
          <w:rStyle w:val="CommentReference"/>
        </w:rPr>
        <w:commentReference w:id="127"/>
      </w:r>
      <w:r w:rsidR="00416360">
        <w:t xml:space="preserve">the thermal renovation of residential housing. Would you prefer that the renovation </w:t>
      </w:r>
      <w:proofErr w:type="gramStart"/>
      <w:r w:rsidR="00416360">
        <w:t>be:</w:t>
      </w:r>
      <w:proofErr w:type="gramEnd"/>
    </w:p>
    <w:p w14:paraId="603681FD" w14:textId="77777777" w:rsidR="007217C5" w:rsidRDefault="00416360">
      <w:pPr>
        <w:pStyle w:val="ListParagraph"/>
        <w:keepNext/>
        <w:numPr>
          <w:ilvl w:val="0"/>
          <w:numId w:val="4"/>
        </w:numPr>
      </w:pPr>
      <w:commentRangeStart w:id="128"/>
      <w:commentRangeStart w:id="129"/>
      <w:r>
        <w:t xml:space="preserve">Mandatory: every building should be renovated before a certain date  (1) </w:t>
      </w:r>
    </w:p>
    <w:p w14:paraId="2625AC71" w14:textId="77777777" w:rsidR="007217C5" w:rsidRDefault="00416360">
      <w:pPr>
        <w:pStyle w:val="ListParagraph"/>
        <w:keepNext/>
        <w:numPr>
          <w:ilvl w:val="0"/>
          <w:numId w:val="4"/>
        </w:numPr>
      </w:pPr>
      <w:r>
        <w:t xml:space="preserve">Voluntary: an </w:t>
      </w:r>
      <w:commentRangeEnd w:id="128"/>
      <w:r w:rsidR="00B03C3C">
        <w:rPr>
          <w:rStyle w:val="CommentReference"/>
        </w:rPr>
        <w:commentReference w:id="128"/>
      </w:r>
      <w:commentRangeEnd w:id="129"/>
      <w:r w:rsidR="00DB1E2D">
        <w:rPr>
          <w:rStyle w:val="CommentReference"/>
        </w:rPr>
        <w:commentReference w:id="129"/>
      </w:r>
      <w:r>
        <w:t xml:space="preserve">owner should be able to refuse the renovation of their house  (2) </w:t>
      </w:r>
    </w:p>
    <w:p w14:paraId="0E552340" w14:textId="77777777" w:rsidR="007217C5" w:rsidRDefault="00416360">
      <w:pPr>
        <w:pStyle w:val="ListParagraph"/>
        <w:keepNext/>
        <w:numPr>
          <w:ilvl w:val="0"/>
          <w:numId w:val="4"/>
        </w:numPr>
      </w:pPr>
      <w:r>
        <w:t xml:space="preserve">Don't know, don't say  (3) </w:t>
      </w:r>
    </w:p>
    <w:p w14:paraId="73360A91" w14:textId="77777777" w:rsidR="007217C5" w:rsidRDefault="007217C5"/>
    <w:p w14:paraId="7B403EFA" w14:textId="77777777" w:rsidR="007217C5" w:rsidRDefault="007217C5">
      <w:pPr>
        <w:pStyle w:val="QuestionSeparator"/>
      </w:pPr>
    </w:p>
    <w:p w14:paraId="6ABD0902" w14:textId="77777777" w:rsidR="007217C5" w:rsidRDefault="007217C5"/>
    <w:p w14:paraId="710F8C3B" w14:textId="77777777" w:rsidR="007217C5" w:rsidRDefault="001F3121">
      <w:pPr>
        <w:keepNext/>
      </w:pPr>
      <w:r>
        <w:lastRenderedPageBreak/>
        <w:t>Q15</w:t>
      </w:r>
      <w:r w:rsidR="00416360">
        <w:t xml:space="preserve">.2 </w:t>
      </w:r>
      <w:commentRangeStart w:id="130"/>
      <w:commentRangeStart w:id="131"/>
      <w:r w:rsidR="00416360">
        <w:t>Imagine that to fight climate change, the government decides to limit the number of flights to an average of one</w:t>
      </w:r>
      <w:ins w:id="132" w:author="DRESSLER Luisa, CTP/TPS" w:date="2020-09-28T12:38:00Z">
        <w:r w:rsidR="007B64CC">
          <w:t xml:space="preserve"> private</w:t>
        </w:r>
      </w:ins>
      <w:r w:rsidR="00416360">
        <w:t xml:space="preserve"> round-trip per person each year. What of the following option would you </w:t>
      </w:r>
      <w:proofErr w:type="gramStart"/>
      <w:r w:rsidR="00416360">
        <w:t>prefer:</w:t>
      </w:r>
      <w:commentRangeEnd w:id="130"/>
      <w:proofErr w:type="gramEnd"/>
      <w:r w:rsidR="007B64CC">
        <w:rPr>
          <w:rStyle w:val="CommentReference"/>
        </w:rPr>
        <w:commentReference w:id="130"/>
      </w:r>
      <w:commentRangeEnd w:id="131"/>
      <w:r w:rsidR="00B767A6">
        <w:rPr>
          <w:rStyle w:val="CommentReference"/>
        </w:rPr>
        <w:commentReference w:id="131"/>
      </w:r>
    </w:p>
    <w:p w14:paraId="7C83B2F5" w14:textId="77777777" w:rsidR="007217C5" w:rsidRDefault="00416360">
      <w:pPr>
        <w:pStyle w:val="ListParagraph"/>
        <w:keepNext/>
        <w:numPr>
          <w:ilvl w:val="0"/>
          <w:numId w:val="4"/>
        </w:numPr>
      </w:pPr>
      <w:r>
        <w:t xml:space="preserve">No one would be allowed to fly more than one round-trip per year  (1) </w:t>
      </w:r>
    </w:p>
    <w:p w14:paraId="63756733" w14:textId="77777777" w:rsidR="007217C5" w:rsidRDefault="00416360">
      <w:pPr>
        <w:pStyle w:val="ListParagraph"/>
        <w:keepNext/>
        <w:numPr>
          <w:ilvl w:val="0"/>
          <w:numId w:val="4"/>
        </w:numPr>
      </w:pPr>
      <w:r>
        <w:t xml:space="preserve">Those who do not fly within a given year would be allowed to sell their “right to fly” to someone who wants to fly more than once during that year  (2) </w:t>
      </w:r>
    </w:p>
    <w:p w14:paraId="2A04F5A8" w14:textId="77777777" w:rsidR="007217C5" w:rsidRDefault="00416360">
      <w:pPr>
        <w:pStyle w:val="ListParagraph"/>
        <w:keepNext/>
        <w:numPr>
          <w:ilvl w:val="0"/>
          <w:numId w:val="4"/>
        </w:numPr>
      </w:pPr>
      <w:r>
        <w:t xml:space="preserve">Don't know, don't say  (3) </w:t>
      </w:r>
    </w:p>
    <w:p w14:paraId="1B50F79D" w14:textId="77777777" w:rsidR="007217C5" w:rsidRDefault="007217C5"/>
    <w:p w14:paraId="0C3803C0" w14:textId="77777777" w:rsidR="007217C5" w:rsidRDefault="007217C5">
      <w:pPr>
        <w:pStyle w:val="QuestionSeparator"/>
      </w:pPr>
    </w:p>
    <w:tbl>
      <w:tblPr>
        <w:tblStyle w:val="QQuestionIconTable"/>
        <w:tblW w:w="50" w:type="auto"/>
        <w:tblLook w:val="07E0" w:firstRow="1" w:lastRow="1" w:firstColumn="1" w:lastColumn="1" w:noHBand="1" w:noVBand="1"/>
      </w:tblPr>
      <w:tblGrid>
        <w:gridCol w:w="380"/>
      </w:tblGrid>
      <w:tr w:rsidR="007217C5" w14:paraId="52059EF4" w14:textId="77777777">
        <w:tc>
          <w:tcPr>
            <w:tcW w:w="50" w:type="dxa"/>
          </w:tcPr>
          <w:p w14:paraId="5BF49BB0" w14:textId="77777777" w:rsidR="007217C5" w:rsidRDefault="00416360">
            <w:pPr>
              <w:keepNext/>
            </w:pPr>
            <w:r>
              <w:rPr>
                <w:noProof/>
                <w:lang w:val="fr-FR" w:eastAsia="fr-FR"/>
              </w:rPr>
              <w:drawing>
                <wp:inline distT="0" distB="0" distL="0" distR="0" wp14:anchorId="1B0EDD1A" wp14:editId="2444F0FC">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3CAFE5AF" w14:textId="77777777" w:rsidR="007217C5" w:rsidRDefault="007217C5">
      <w:commentRangeStart w:id="133"/>
      <w:commentRangeStart w:id="134"/>
    </w:p>
    <w:p w14:paraId="430B4BC2" w14:textId="77777777" w:rsidR="007217C5" w:rsidRDefault="001F3121">
      <w:pPr>
        <w:keepNext/>
      </w:pPr>
      <w:r>
        <w:t>Q15</w:t>
      </w:r>
      <w:r w:rsidR="00416360">
        <w:t>.3 Imagine that to fight climate change, the government decides to limit the consumption of cattle product like beef and dairy. Which of the following option(s) would you approve of? (Several answers possible)</w:t>
      </w:r>
      <w:commentRangeEnd w:id="133"/>
      <w:r w:rsidR="00645A10">
        <w:rPr>
          <w:rStyle w:val="CommentReference"/>
        </w:rPr>
        <w:commentReference w:id="133"/>
      </w:r>
      <w:commentRangeEnd w:id="134"/>
      <w:r w:rsidR="00DB1E2D">
        <w:rPr>
          <w:rStyle w:val="CommentReference"/>
        </w:rPr>
        <w:commentReference w:id="134"/>
      </w:r>
    </w:p>
    <w:p w14:paraId="23661B82" w14:textId="77777777" w:rsidR="007217C5" w:rsidRDefault="00416360">
      <w:pPr>
        <w:pStyle w:val="ListParagraph"/>
        <w:keepNext/>
        <w:numPr>
          <w:ilvl w:val="0"/>
          <w:numId w:val="2"/>
        </w:numPr>
      </w:pPr>
      <w:r>
        <w:t xml:space="preserve">A high tax on cattle product, so that the price of beef doubles  (1) </w:t>
      </w:r>
    </w:p>
    <w:p w14:paraId="1F3A0F63" w14:textId="77777777" w:rsidR="007217C5" w:rsidRDefault="00416360">
      <w:pPr>
        <w:pStyle w:val="ListParagraph"/>
        <w:keepNext/>
        <w:numPr>
          <w:ilvl w:val="0"/>
          <w:numId w:val="2"/>
        </w:numPr>
      </w:pPr>
      <w:r>
        <w:t xml:space="preserve">Subsidies on organic and local vegetables, fruits and nuts  (2) </w:t>
      </w:r>
    </w:p>
    <w:p w14:paraId="116D158B" w14:textId="77777777" w:rsidR="007217C5" w:rsidRDefault="00416360">
      <w:pPr>
        <w:pStyle w:val="ListParagraph"/>
        <w:keepNext/>
        <w:numPr>
          <w:ilvl w:val="0"/>
          <w:numId w:val="2"/>
        </w:numPr>
      </w:pPr>
      <w:r>
        <w:t xml:space="preserve">The removal of subsidies to cattle farming  (3) </w:t>
      </w:r>
    </w:p>
    <w:p w14:paraId="20E04167" w14:textId="77777777" w:rsidR="007217C5" w:rsidRDefault="00416360">
      <w:pPr>
        <w:pStyle w:val="ListParagraph"/>
        <w:keepNext/>
        <w:numPr>
          <w:ilvl w:val="0"/>
          <w:numId w:val="2"/>
        </w:numPr>
      </w:pPr>
      <w:r>
        <w:t xml:space="preserve">The interdiction of intensive cattle farming  (4) </w:t>
      </w:r>
    </w:p>
    <w:p w14:paraId="5639BFF8" w14:textId="77777777" w:rsidR="007217C5" w:rsidRDefault="00416360">
      <w:pPr>
        <w:pStyle w:val="ListParagraph"/>
        <w:keepNext/>
        <w:numPr>
          <w:ilvl w:val="0"/>
          <w:numId w:val="2"/>
        </w:numPr>
      </w:pPr>
      <w:r>
        <w:t xml:space="preserve">Don't know, don't say  (5) </w:t>
      </w:r>
    </w:p>
    <w:p w14:paraId="008665BD" w14:textId="77777777" w:rsidR="007217C5" w:rsidRDefault="007217C5"/>
    <w:p w14:paraId="3EF9B291" w14:textId="77777777" w:rsidR="007217C5" w:rsidRDefault="007217C5">
      <w:pPr>
        <w:pStyle w:val="QuestionSeparator"/>
      </w:pPr>
    </w:p>
    <w:p w14:paraId="0C443348" w14:textId="77777777" w:rsidR="007217C5" w:rsidRDefault="007217C5"/>
    <w:p w14:paraId="2F6FFE7D" w14:textId="77777777" w:rsidR="007217C5" w:rsidRDefault="001F3121">
      <w:pPr>
        <w:keepNext/>
      </w:pPr>
      <w:r>
        <w:t>Q15</w:t>
      </w:r>
      <w:r w:rsidR="00416360">
        <w:t xml:space="preserve">.4 </w:t>
      </w:r>
      <w:proofErr w:type="gramStart"/>
      <w:r w:rsidR="00416360">
        <w:t>If</w:t>
      </w:r>
      <w:proofErr w:type="gramEnd"/>
      <w:r w:rsidR="00416360">
        <w:t xml:space="preserve"> you had to choose, which one of the following would be closest to your views?</w:t>
      </w:r>
    </w:p>
    <w:p w14:paraId="7682D720" w14:textId="77777777" w:rsidR="007217C5" w:rsidRDefault="00416360">
      <w:pPr>
        <w:pStyle w:val="ListParagraph"/>
        <w:keepNext/>
        <w:numPr>
          <w:ilvl w:val="0"/>
          <w:numId w:val="4"/>
        </w:numPr>
      </w:pPr>
      <w:commentRangeStart w:id="135"/>
      <w:commentRangeStart w:id="136"/>
      <w:r>
        <w:t xml:space="preserve">Government should let ordinary people decide for themselves how to protect the environment, even if it means they do not always do the right thing  </w:t>
      </w:r>
      <w:commentRangeEnd w:id="135"/>
      <w:r w:rsidR="008D13EE">
        <w:rPr>
          <w:rStyle w:val="CommentReference"/>
        </w:rPr>
        <w:commentReference w:id="135"/>
      </w:r>
      <w:commentRangeEnd w:id="136"/>
      <w:r w:rsidR="00110C16">
        <w:rPr>
          <w:rStyle w:val="CommentReference"/>
        </w:rPr>
        <w:commentReference w:id="136"/>
      </w:r>
      <w:r>
        <w:t xml:space="preserve">(1) </w:t>
      </w:r>
    </w:p>
    <w:p w14:paraId="1483DF0A" w14:textId="77777777" w:rsidR="007217C5" w:rsidRDefault="00416360">
      <w:pPr>
        <w:pStyle w:val="ListParagraph"/>
        <w:keepNext/>
        <w:numPr>
          <w:ilvl w:val="0"/>
          <w:numId w:val="4"/>
        </w:numPr>
      </w:pPr>
      <w:r>
        <w:t xml:space="preserve">Government should pass </w:t>
      </w:r>
      <w:commentRangeStart w:id="138"/>
      <w:r>
        <w:t xml:space="preserve">laws </w:t>
      </w:r>
      <w:commentRangeEnd w:id="138"/>
      <w:r w:rsidR="001C49AE">
        <w:rPr>
          <w:rStyle w:val="CommentReference"/>
        </w:rPr>
        <w:commentReference w:id="138"/>
      </w:r>
      <w:r>
        <w:t xml:space="preserve">to make ordinary people protect the environment, even if it interferes with people's right to make their own decisions  (2) </w:t>
      </w:r>
    </w:p>
    <w:p w14:paraId="22103237" w14:textId="77777777" w:rsidR="007217C5" w:rsidRDefault="00416360">
      <w:pPr>
        <w:pStyle w:val="ListParagraph"/>
        <w:keepNext/>
        <w:numPr>
          <w:ilvl w:val="0"/>
          <w:numId w:val="4"/>
        </w:numPr>
      </w:pPr>
      <w:r>
        <w:t xml:space="preserve">Don't know, don't say  (3) </w:t>
      </w:r>
    </w:p>
    <w:p w14:paraId="62632891" w14:textId="77777777" w:rsidR="007217C5" w:rsidRDefault="007217C5"/>
    <w:p w14:paraId="1118328C" w14:textId="77777777" w:rsidR="007217C5" w:rsidRDefault="00416360">
      <w:pPr>
        <w:pStyle w:val="BlockEndLabel"/>
      </w:pPr>
      <w:r>
        <w:lastRenderedPageBreak/>
        <w:t>End of Block: Preference for interdiction vs. incentives</w:t>
      </w:r>
    </w:p>
    <w:p w14:paraId="6857DF9A" w14:textId="77777777" w:rsidR="007217C5" w:rsidRDefault="007217C5">
      <w:pPr>
        <w:pStyle w:val="BlockSeparator"/>
      </w:pPr>
    </w:p>
    <w:p w14:paraId="0E2A005F" w14:textId="77777777" w:rsidR="007217C5" w:rsidRDefault="00416360">
      <w:pPr>
        <w:pStyle w:val="BlockStartLabel"/>
      </w:pPr>
      <w:r>
        <w:t>Start of Block: Political views and media consumption</w:t>
      </w:r>
    </w:p>
    <w:p w14:paraId="7C5D05CA" w14:textId="77777777" w:rsidR="007217C5" w:rsidRDefault="007217C5"/>
    <w:p w14:paraId="17B408F3" w14:textId="77777777" w:rsidR="007217C5" w:rsidRDefault="001F3121">
      <w:pPr>
        <w:keepNext/>
      </w:pPr>
      <w:r>
        <w:t>Q16</w:t>
      </w:r>
      <w:r w:rsidR="00416360">
        <w:t>.1 How much are you interested in politics?</w:t>
      </w:r>
    </w:p>
    <w:p w14:paraId="70C821C6" w14:textId="77777777" w:rsidR="007217C5" w:rsidRDefault="00416360">
      <w:pPr>
        <w:pStyle w:val="ListParagraph"/>
        <w:keepNext/>
        <w:numPr>
          <w:ilvl w:val="0"/>
          <w:numId w:val="4"/>
        </w:numPr>
      </w:pPr>
      <w:r>
        <w:t xml:space="preserve">Almost not (or not at all)  (1) </w:t>
      </w:r>
    </w:p>
    <w:p w14:paraId="48C49E6B" w14:textId="77777777" w:rsidR="007217C5" w:rsidRDefault="00416360">
      <w:pPr>
        <w:pStyle w:val="ListParagraph"/>
        <w:keepNext/>
        <w:numPr>
          <w:ilvl w:val="0"/>
          <w:numId w:val="4"/>
        </w:numPr>
      </w:pPr>
      <w:r>
        <w:t xml:space="preserve">A little  (2) </w:t>
      </w:r>
    </w:p>
    <w:p w14:paraId="39FE4185" w14:textId="77777777" w:rsidR="007217C5" w:rsidRDefault="00416360">
      <w:pPr>
        <w:pStyle w:val="ListParagraph"/>
        <w:keepNext/>
        <w:numPr>
          <w:ilvl w:val="0"/>
          <w:numId w:val="4"/>
        </w:numPr>
      </w:pPr>
      <w:r>
        <w:t xml:space="preserve">A lot  (3) </w:t>
      </w:r>
    </w:p>
    <w:p w14:paraId="6A244C34" w14:textId="77777777" w:rsidR="007217C5" w:rsidRDefault="00416360">
      <w:pPr>
        <w:pStyle w:val="ListParagraph"/>
        <w:keepNext/>
        <w:numPr>
          <w:ilvl w:val="0"/>
          <w:numId w:val="4"/>
        </w:numPr>
      </w:pPr>
      <w:r>
        <w:t xml:space="preserve">Don't know, don't say  (4) </w:t>
      </w:r>
    </w:p>
    <w:p w14:paraId="0D8C4C46" w14:textId="77777777" w:rsidR="007217C5" w:rsidRDefault="007217C5"/>
    <w:p w14:paraId="5A56C3B0" w14:textId="77777777" w:rsidR="007217C5" w:rsidRDefault="007217C5">
      <w:pPr>
        <w:pStyle w:val="QuestionSeparator"/>
      </w:pPr>
    </w:p>
    <w:p w14:paraId="4D9E21DC" w14:textId="77777777" w:rsidR="007217C5" w:rsidRDefault="007217C5"/>
    <w:p w14:paraId="4685D67A" w14:textId="77777777" w:rsidR="007217C5" w:rsidRDefault="001F3121">
      <w:pPr>
        <w:keepNext/>
      </w:pPr>
      <w:r>
        <w:lastRenderedPageBreak/>
        <w:t>Q16</w:t>
      </w:r>
      <w:r w:rsidR="00416360">
        <w:t xml:space="preserve">.2 </w:t>
      </w:r>
      <w:proofErr w:type="gramStart"/>
      <w:r w:rsidR="00416360">
        <w:t>How</w:t>
      </w:r>
      <w:proofErr w:type="gramEnd"/>
      <w:r w:rsidR="00416360">
        <w:t xml:space="preserve"> would you define </w:t>
      </w:r>
      <w:del w:id="139" w:author="DRESSLER Luisa, CTP/TPS" w:date="2020-09-28T12:45:00Z">
        <w:r w:rsidR="00416360" w:rsidDel="002F416F">
          <w:delText>yourself</w:delText>
        </w:r>
      </w:del>
      <w:ins w:id="140" w:author="DRESSLER Luisa, CTP/TPS" w:date="2020-09-28T12:45:00Z">
        <w:r w:rsidR="002F416F">
          <w:t>your views</w:t>
        </w:r>
      </w:ins>
      <w:r w:rsidR="00416360">
        <w:t>? (Several answers possible)</w:t>
      </w:r>
    </w:p>
    <w:p w14:paraId="1781F332" w14:textId="77777777" w:rsidR="007217C5" w:rsidRDefault="00416360">
      <w:pPr>
        <w:pStyle w:val="ListParagraph"/>
        <w:keepNext/>
        <w:numPr>
          <w:ilvl w:val="0"/>
          <w:numId w:val="2"/>
        </w:numPr>
      </w:pPr>
      <w:r>
        <w:t xml:space="preserve">Far left  (1) </w:t>
      </w:r>
    </w:p>
    <w:p w14:paraId="6F5B75B7" w14:textId="77777777" w:rsidR="007217C5" w:rsidRDefault="00416360">
      <w:pPr>
        <w:pStyle w:val="ListParagraph"/>
        <w:keepNext/>
        <w:numPr>
          <w:ilvl w:val="0"/>
          <w:numId w:val="2"/>
        </w:numPr>
      </w:pPr>
      <w:r>
        <w:t xml:space="preserve">Left  (2) </w:t>
      </w:r>
    </w:p>
    <w:p w14:paraId="22BFE24C" w14:textId="77777777" w:rsidR="007217C5" w:rsidRDefault="00416360">
      <w:pPr>
        <w:pStyle w:val="ListParagraph"/>
        <w:keepNext/>
        <w:numPr>
          <w:ilvl w:val="0"/>
          <w:numId w:val="2"/>
        </w:numPr>
      </w:pPr>
      <w:r>
        <w:t xml:space="preserve">Center  (3) </w:t>
      </w:r>
    </w:p>
    <w:p w14:paraId="365937FB" w14:textId="77777777" w:rsidR="007217C5" w:rsidRDefault="00416360">
      <w:pPr>
        <w:pStyle w:val="ListParagraph"/>
        <w:keepNext/>
        <w:numPr>
          <w:ilvl w:val="0"/>
          <w:numId w:val="2"/>
        </w:numPr>
      </w:pPr>
      <w:r>
        <w:t xml:space="preserve">Right  (4) </w:t>
      </w:r>
    </w:p>
    <w:p w14:paraId="17C55EC5" w14:textId="77777777" w:rsidR="007217C5" w:rsidRDefault="00416360">
      <w:pPr>
        <w:pStyle w:val="ListParagraph"/>
        <w:keepNext/>
        <w:numPr>
          <w:ilvl w:val="0"/>
          <w:numId w:val="2"/>
        </w:numPr>
      </w:pPr>
      <w:r>
        <w:t xml:space="preserve">Far right  (5) </w:t>
      </w:r>
    </w:p>
    <w:p w14:paraId="09D16318" w14:textId="77777777" w:rsidR="007217C5" w:rsidRDefault="00416360">
      <w:pPr>
        <w:pStyle w:val="ListParagraph"/>
        <w:keepNext/>
        <w:numPr>
          <w:ilvl w:val="0"/>
          <w:numId w:val="2"/>
        </w:numPr>
      </w:pPr>
      <w:r>
        <w:t xml:space="preserve">Liberal  (6) </w:t>
      </w:r>
    </w:p>
    <w:p w14:paraId="40D333AF" w14:textId="77777777" w:rsidR="007217C5" w:rsidRDefault="00416360">
      <w:pPr>
        <w:pStyle w:val="ListParagraph"/>
        <w:keepNext/>
        <w:numPr>
          <w:ilvl w:val="0"/>
          <w:numId w:val="2"/>
        </w:numPr>
      </w:pPr>
      <w:r>
        <w:t xml:space="preserve">Conservative  (7) </w:t>
      </w:r>
    </w:p>
    <w:p w14:paraId="0172A19C" w14:textId="77777777" w:rsidR="007217C5" w:rsidRDefault="00416360">
      <w:pPr>
        <w:pStyle w:val="ListParagraph"/>
        <w:keepNext/>
        <w:numPr>
          <w:ilvl w:val="0"/>
          <w:numId w:val="2"/>
        </w:numPr>
      </w:pPr>
      <w:r>
        <w:t xml:space="preserve">Humanist  (8) </w:t>
      </w:r>
    </w:p>
    <w:p w14:paraId="25AE99C4" w14:textId="77777777" w:rsidR="007217C5" w:rsidRDefault="00416360">
      <w:pPr>
        <w:pStyle w:val="ListParagraph"/>
        <w:keepNext/>
        <w:numPr>
          <w:ilvl w:val="0"/>
          <w:numId w:val="2"/>
        </w:numPr>
      </w:pPr>
      <w:r>
        <w:t xml:space="preserve">Patriot  (9) </w:t>
      </w:r>
    </w:p>
    <w:p w14:paraId="364DC19B" w14:textId="77777777" w:rsidR="007217C5" w:rsidRDefault="00416360">
      <w:pPr>
        <w:pStyle w:val="ListParagraph"/>
        <w:keepNext/>
        <w:numPr>
          <w:ilvl w:val="0"/>
          <w:numId w:val="2"/>
        </w:numPr>
      </w:pPr>
      <w:r>
        <w:t xml:space="preserve">Apolitical  (10) </w:t>
      </w:r>
    </w:p>
    <w:p w14:paraId="60092EA3" w14:textId="77777777" w:rsidR="007217C5" w:rsidRDefault="00416360">
      <w:pPr>
        <w:pStyle w:val="ListParagraph"/>
        <w:keepNext/>
        <w:numPr>
          <w:ilvl w:val="0"/>
          <w:numId w:val="2"/>
        </w:numPr>
      </w:pPr>
      <w:r>
        <w:t xml:space="preserve">Ecologist  (11) </w:t>
      </w:r>
    </w:p>
    <w:p w14:paraId="5B4F04C5" w14:textId="77777777" w:rsidR="007217C5" w:rsidRDefault="00416360">
      <w:pPr>
        <w:pStyle w:val="ListParagraph"/>
        <w:keepNext/>
        <w:numPr>
          <w:ilvl w:val="0"/>
          <w:numId w:val="2"/>
        </w:numPr>
      </w:pPr>
      <w:r>
        <w:t>Other (please specify):  (12) ________________________________________________</w:t>
      </w:r>
    </w:p>
    <w:p w14:paraId="0176E671" w14:textId="77777777" w:rsidR="007217C5" w:rsidRDefault="007217C5"/>
    <w:p w14:paraId="49732D9B" w14:textId="77777777" w:rsidR="007217C5" w:rsidRDefault="007217C5">
      <w:pPr>
        <w:pStyle w:val="QuestionSeparator"/>
      </w:pPr>
    </w:p>
    <w:p w14:paraId="62A961C2" w14:textId="77777777" w:rsidR="007217C5" w:rsidRDefault="007217C5"/>
    <w:p w14:paraId="17183B9A" w14:textId="77777777" w:rsidR="007217C5" w:rsidRDefault="001F3121">
      <w:pPr>
        <w:keepNext/>
      </w:pPr>
      <w:r>
        <w:lastRenderedPageBreak/>
        <w:t>Q16</w:t>
      </w:r>
      <w:proofErr w:type="gramStart"/>
      <w:r>
        <w:t>.</w:t>
      </w:r>
      <w:r w:rsidR="00416360">
        <w:t>.</w:t>
      </w:r>
      <w:proofErr w:type="gramEnd"/>
      <w:r w:rsidR="00416360">
        <w:t>3 How do you keep yourself informed of current events? Mainly through...</w:t>
      </w:r>
    </w:p>
    <w:p w14:paraId="17B33A8B" w14:textId="77777777" w:rsidR="007217C5" w:rsidRDefault="00416360">
      <w:pPr>
        <w:pStyle w:val="ListParagraph"/>
        <w:keepNext/>
        <w:numPr>
          <w:ilvl w:val="0"/>
          <w:numId w:val="4"/>
        </w:numPr>
      </w:pPr>
      <w:r>
        <w:t xml:space="preserve">TV  (1) </w:t>
      </w:r>
    </w:p>
    <w:p w14:paraId="51D9B7CB" w14:textId="77777777" w:rsidR="007217C5" w:rsidRDefault="00416360">
      <w:pPr>
        <w:pStyle w:val="ListParagraph"/>
        <w:keepNext/>
        <w:numPr>
          <w:ilvl w:val="0"/>
          <w:numId w:val="4"/>
        </w:numPr>
      </w:pPr>
      <w:r>
        <w:t xml:space="preserve">Radio  (2) </w:t>
      </w:r>
    </w:p>
    <w:p w14:paraId="286CC3A9" w14:textId="77777777" w:rsidR="007217C5" w:rsidRDefault="00416360">
      <w:pPr>
        <w:pStyle w:val="ListParagraph"/>
        <w:keepNext/>
        <w:numPr>
          <w:ilvl w:val="0"/>
          <w:numId w:val="4"/>
        </w:numPr>
      </w:pPr>
      <w:r>
        <w:t xml:space="preserve">Print  (3) </w:t>
      </w:r>
    </w:p>
    <w:p w14:paraId="6F9AE6DC" w14:textId="77777777" w:rsidR="007217C5" w:rsidRDefault="00416360">
      <w:pPr>
        <w:pStyle w:val="ListParagraph"/>
        <w:keepNext/>
        <w:numPr>
          <w:ilvl w:val="0"/>
          <w:numId w:val="4"/>
        </w:numPr>
      </w:pPr>
      <w:r>
        <w:t xml:space="preserve">Social media  (4) </w:t>
      </w:r>
    </w:p>
    <w:p w14:paraId="2497762B" w14:textId="77777777" w:rsidR="007217C5" w:rsidRDefault="00416360">
      <w:pPr>
        <w:pStyle w:val="ListParagraph"/>
        <w:keepNext/>
        <w:numPr>
          <w:ilvl w:val="0"/>
          <w:numId w:val="4"/>
        </w:numPr>
      </w:pPr>
      <w:r>
        <w:t xml:space="preserve">News website  (5) </w:t>
      </w:r>
    </w:p>
    <w:p w14:paraId="619D06FE" w14:textId="77777777" w:rsidR="007217C5" w:rsidRDefault="007217C5"/>
    <w:p w14:paraId="60222107" w14:textId="77777777" w:rsidR="007217C5" w:rsidRDefault="007217C5">
      <w:pPr>
        <w:pStyle w:val="QuestionSeparator"/>
      </w:pPr>
    </w:p>
    <w:p w14:paraId="1859F2D2" w14:textId="77777777" w:rsidR="007217C5" w:rsidRDefault="007217C5"/>
    <w:p w14:paraId="4DC51DA2" w14:textId="77777777" w:rsidR="007217C5" w:rsidRDefault="001F3121">
      <w:pPr>
        <w:keepNext/>
      </w:pPr>
      <w:r>
        <w:t>Q16</w:t>
      </w:r>
      <w:r w:rsidR="00416360">
        <w:t xml:space="preserve">.4 </w:t>
      </w:r>
      <w:proofErr w:type="gramStart"/>
      <w:r w:rsidR="00416360">
        <w:t>Did</w:t>
      </w:r>
      <w:proofErr w:type="gramEnd"/>
      <w:r w:rsidR="00416360">
        <w:t xml:space="preserve"> you vote in the last [presidential] election?</w:t>
      </w:r>
    </w:p>
    <w:p w14:paraId="1E0EA44C" w14:textId="77777777" w:rsidR="007217C5" w:rsidRDefault="00416360">
      <w:pPr>
        <w:pStyle w:val="ListParagraph"/>
        <w:keepNext/>
        <w:numPr>
          <w:ilvl w:val="0"/>
          <w:numId w:val="4"/>
        </w:numPr>
      </w:pPr>
      <w:r>
        <w:t xml:space="preserve">Yes  (1) </w:t>
      </w:r>
    </w:p>
    <w:p w14:paraId="32C1C649" w14:textId="77777777" w:rsidR="007217C5" w:rsidRDefault="00416360">
      <w:pPr>
        <w:pStyle w:val="ListParagraph"/>
        <w:keepNext/>
        <w:numPr>
          <w:ilvl w:val="0"/>
          <w:numId w:val="4"/>
        </w:numPr>
      </w:pPr>
      <w:r>
        <w:t xml:space="preserve">No  (2) </w:t>
      </w:r>
    </w:p>
    <w:p w14:paraId="4EE0ADB8" w14:textId="77777777" w:rsidR="007217C5" w:rsidRDefault="00416360">
      <w:pPr>
        <w:pStyle w:val="ListParagraph"/>
        <w:keepNext/>
        <w:numPr>
          <w:ilvl w:val="0"/>
          <w:numId w:val="4"/>
        </w:numPr>
      </w:pPr>
      <w:r>
        <w:t xml:space="preserve">Don't say  (3) </w:t>
      </w:r>
    </w:p>
    <w:p w14:paraId="1C754576" w14:textId="77777777" w:rsidR="007217C5" w:rsidRDefault="007217C5"/>
    <w:p w14:paraId="59F67CA2" w14:textId="77777777" w:rsidR="007217C5" w:rsidRDefault="007217C5">
      <w:pPr>
        <w:pStyle w:val="QuestionSeparator"/>
      </w:pPr>
    </w:p>
    <w:p w14:paraId="6018389A" w14:textId="77777777" w:rsidR="007217C5" w:rsidRDefault="00416360">
      <w:pPr>
        <w:pStyle w:val="QDisplayLogic"/>
        <w:keepNext/>
      </w:pPr>
      <w:r>
        <w:t>Display This Question:</w:t>
      </w:r>
    </w:p>
    <w:p w14:paraId="1C405F6A" w14:textId="77777777" w:rsidR="007217C5" w:rsidRDefault="00416360">
      <w:pPr>
        <w:pStyle w:val="QDisplayLogic"/>
        <w:keepNext/>
        <w:ind w:firstLine="400"/>
      </w:pPr>
      <w:r>
        <w:t>If Q21.4 = Yes</w:t>
      </w:r>
    </w:p>
    <w:p w14:paraId="6C991576" w14:textId="77777777" w:rsidR="007217C5" w:rsidRDefault="007217C5"/>
    <w:p w14:paraId="47D9334C" w14:textId="77777777" w:rsidR="007217C5" w:rsidRDefault="001F3121">
      <w:pPr>
        <w:keepNext/>
      </w:pPr>
      <w:r>
        <w:t>Q16</w:t>
      </w:r>
      <w:r w:rsidR="00416360">
        <w:t>.5 For which [candidate] did you vote at the last [presidential] election?</w:t>
      </w:r>
    </w:p>
    <w:p w14:paraId="7291C5F2" w14:textId="77777777" w:rsidR="007217C5" w:rsidRDefault="00416360">
      <w:pPr>
        <w:pStyle w:val="TextEntryLine"/>
        <w:ind w:firstLine="400"/>
      </w:pPr>
      <w:r>
        <w:t>________________________________________________________________</w:t>
      </w:r>
    </w:p>
    <w:p w14:paraId="5D63BEDC" w14:textId="77777777" w:rsidR="007217C5" w:rsidRDefault="007217C5"/>
    <w:p w14:paraId="569DF821" w14:textId="77777777" w:rsidR="007217C5" w:rsidRDefault="00416360">
      <w:pPr>
        <w:pStyle w:val="BlockEndLabel"/>
      </w:pPr>
      <w:r>
        <w:t>End of Block: Political views and media consumption</w:t>
      </w:r>
    </w:p>
    <w:p w14:paraId="0544EDA6" w14:textId="77777777" w:rsidR="007217C5" w:rsidRDefault="007217C5">
      <w:pPr>
        <w:pStyle w:val="BlockSeparator"/>
      </w:pPr>
    </w:p>
    <w:p w14:paraId="405D9CBF" w14:textId="77777777" w:rsidR="007217C5" w:rsidRDefault="00416360">
      <w:pPr>
        <w:pStyle w:val="BlockStartLabel"/>
      </w:pPr>
      <w:r>
        <w:t>Start of Block: Feedback</w:t>
      </w:r>
    </w:p>
    <w:p w14:paraId="62532201" w14:textId="77777777" w:rsidR="007217C5" w:rsidRDefault="007217C5"/>
    <w:p w14:paraId="2A4C594E" w14:textId="77777777" w:rsidR="007217C5" w:rsidRDefault="001F3121">
      <w:pPr>
        <w:keepNext/>
      </w:pPr>
      <w:r>
        <w:lastRenderedPageBreak/>
        <w:t>Q17</w:t>
      </w:r>
      <w:r w:rsidR="00416360">
        <w:t>.1 Do you feel that this survey was biased?</w:t>
      </w:r>
    </w:p>
    <w:p w14:paraId="4E0AD01D" w14:textId="77777777" w:rsidR="007217C5" w:rsidRDefault="00416360">
      <w:pPr>
        <w:pStyle w:val="ListParagraph"/>
        <w:keepNext/>
        <w:numPr>
          <w:ilvl w:val="0"/>
          <w:numId w:val="4"/>
        </w:numPr>
      </w:pPr>
      <w:r>
        <w:t xml:space="preserve">Yes, environmentalist biased  (1) </w:t>
      </w:r>
    </w:p>
    <w:p w14:paraId="0FDECD04" w14:textId="77777777" w:rsidR="007217C5" w:rsidRDefault="00416360">
      <w:pPr>
        <w:pStyle w:val="ListParagraph"/>
        <w:keepNext/>
        <w:numPr>
          <w:ilvl w:val="0"/>
          <w:numId w:val="4"/>
        </w:numPr>
      </w:pPr>
      <w:r>
        <w:t xml:space="preserve">Yes, anti-environmentalist biased  (2) </w:t>
      </w:r>
    </w:p>
    <w:p w14:paraId="716BDC2E" w14:textId="77777777" w:rsidR="007217C5" w:rsidRDefault="00416360">
      <w:pPr>
        <w:pStyle w:val="ListParagraph"/>
        <w:keepNext/>
        <w:numPr>
          <w:ilvl w:val="0"/>
          <w:numId w:val="4"/>
        </w:numPr>
      </w:pPr>
      <w:r>
        <w:t xml:space="preserve">No, it did not feel biased  (3) </w:t>
      </w:r>
    </w:p>
    <w:p w14:paraId="51EAC6B9" w14:textId="77777777" w:rsidR="007217C5" w:rsidRDefault="007217C5"/>
    <w:p w14:paraId="36D68458" w14:textId="77777777" w:rsidR="007217C5" w:rsidRDefault="007217C5">
      <w:pPr>
        <w:pStyle w:val="QuestionSeparator"/>
      </w:pPr>
    </w:p>
    <w:p w14:paraId="5E9FF557" w14:textId="77777777" w:rsidR="007217C5" w:rsidRDefault="007217C5"/>
    <w:p w14:paraId="3993EE7C" w14:textId="77777777" w:rsidR="007217C5" w:rsidRDefault="001F3121">
      <w:pPr>
        <w:keepNext/>
      </w:pPr>
      <w:r>
        <w:t>Q17</w:t>
      </w:r>
      <w:r w:rsidR="00416360">
        <w:t>.2 The survey is nearing completion. You can now enter any comments, comments or suggestions in the field below.</w:t>
      </w:r>
    </w:p>
    <w:p w14:paraId="7B30E9C1" w14:textId="77777777" w:rsidR="007217C5" w:rsidRDefault="00416360">
      <w:pPr>
        <w:pStyle w:val="TextEntryLine"/>
        <w:ind w:firstLine="400"/>
      </w:pPr>
      <w:r>
        <w:t>________________________________________________________________</w:t>
      </w:r>
    </w:p>
    <w:p w14:paraId="1E8481BC" w14:textId="77777777" w:rsidR="007217C5" w:rsidRDefault="00416360">
      <w:pPr>
        <w:pStyle w:val="TextEntryLine"/>
        <w:ind w:firstLine="400"/>
      </w:pPr>
      <w:r>
        <w:t>________________________________________________________________</w:t>
      </w:r>
    </w:p>
    <w:p w14:paraId="5C71BD12" w14:textId="77777777" w:rsidR="007217C5" w:rsidRDefault="00416360">
      <w:pPr>
        <w:pStyle w:val="TextEntryLine"/>
        <w:ind w:firstLine="400"/>
      </w:pPr>
      <w:r>
        <w:t>________________________________________________________________</w:t>
      </w:r>
    </w:p>
    <w:p w14:paraId="126F4916" w14:textId="77777777" w:rsidR="007217C5" w:rsidRDefault="00416360">
      <w:pPr>
        <w:pStyle w:val="TextEntryLine"/>
        <w:ind w:firstLine="400"/>
      </w:pPr>
      <w:r>
        <w:t>________________________________________________________________</w:t>
      </w:r>
    </w:p>
    <w:p w14:paraId="525399E6" w14:textId="77777777" w:rsidR="007217C5" w:rsidRDefault="00416360">
      <w:pPr>
        <w:pStyle w:val="TextEntryLine"/>
        <w:ind w:firstLine="400"/>
      </w:pPr>
      <w:r>
        <w:t>________________________________________________________________</w:t>
      </w:r>
    </w:p>
    <w:p w14:paraId="6C43DC47" w14:textId="77777777" w:rsidR="007217C5" w:rsidRDefault="007217C5"/>
    <w:p w14:paraId="026673D4" w14:textId="77777777" w:rsidR="007217C5" w:rsidRDefault="00416360">
      <w:pPr>
        <w:pStyle w:val="BlockEndLabel"/>
      </w:pPr>
      <w:r>
        <w:t>End of Block: Feedback</w:t>
      </w:r>
    </w:p>
    <w:p w14:paraId="2F762C03" w14:textId="77777777" w:rsidR="007217C5" w:rsidRDefault="007217C5">
      <w:pPr>
        <w:pStyle w:val="BlockSeparator"/>
      </w:pPr>
    </w:p>
    <w:p w14:paraId="63833812" w14:textId="77777777" w:rsidR="007217C5" w:rsidRDefault="007217C5"/>
    <w:sectPr w:rsidR="007217C5">
      <w:headerReference w:type="default" r:id="rId15"/>
      <w:footerReference w:type="even"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ESSLER Luisa, CTP/TPS" w:date="2020-09-28T11:08:00Z" w:initials="DLC">
    <w:p w14:paraId="7B3FCD9C" w14:textId="77777777" w:rsidR="005C524F" w:rsidRDefault="005C524F">
      <w:pPr>
        <w:pStyle w:val="CommentText"/>
      </w:pPr>
      <w:r>
        <w:rPr>
          <w:rStyle w:val="CommentReference"/>
        </w:rPr>
        <w:annotationRef/>
      </w:r>
      <w:r>
        <w:t xml:space="preserve">Add a question on </w:t>
      </w:r>
    </w:p>
    <w:p w14:paraId="59BFD48E" w14:textId="77777777" w:rsidR="005C524F" w:rsidRDefault="005C524F">
      <w:pPr>
        <w:pStyle w:val="CommentText"/>
      </w:pPr>
      <w:r>
        <w:t>Do you live in an apartment / detached house / semi-detached house</w:t>
      </w:r>
    </w:p>
    <w:p w14:paraId="2F4A213B" w14:textId="77777777" w:rsidR="005C524F" w:rsidRDefault="005C524F">
      <w:pPr>
        <w:pStyle w:val="CommentText"/>
      </w:pPr>
      <w:r>
        <w:t xml:space="preserve">This has a large impact on heating </w:t>
      </w:r>
    </w:p>
  </w:comment>
  <w:comment w:id="1" w:author="DRESSLER Luisa, CTP/TPS" w:date="2020-09-28T15:20:00Z" w:initials="DLC">
    <w:p w14:paraId="339D6336" w14:textId="14343E35" w:rsidR="005C524F" w:rsidRDefault="005C524F">
      <w:pPr>
        <w:pStyle w:val="CommentText"/>
      </w:pPr>
      <w:r>
        <w:rPr>
          <w:rStyle w:val="CommentReference"/>
        </w:rPr>
        <w:annotationRef/>
      </w:r>
      <w:r>
        <w:rPr>
          <w:rStyle w:val="CommentReference"/>
        </w:rPr>
        <w:annotationRef/>
      </w:r>
      <w:r>
        <w:t xml:space="preserve">Is there a specific reason to focus on transport? And leave heating aside? According to </w:t>
      </w:r>
      <w:hyperlink r:id="rId1" w:history="1">
        <w:r>
          <w:rPr>
            <w:rStyle w:val="Hyperlink"/>
          </w:rPr>
          <w:t>IPCC</w:t>
        </w:r>
      </w:hyperlink>
      <w:r>
        <w:t>, 18.4% of all GHG emissions come from buildings (14% from transport). This is a sector that households care about as well and which we should cover a little better in the survey</w:t>
      </w:r>
    </w:p>
  </w:comment>
  <w:comment w:id="2" w:author="DRESSLER Luisa, CTP/TPS" w:date="2020-09-28T11:45:00Z" w:initials="DLC">
    <w:p w14:paraId="22993E95" w14:textId="77777777" w:rsidR="005C524F" w:rsidRDefault="005C524F">
      <w:pPr>
        <w:pStyle w:val="CommentText"/>
      </w:pPr>
      <w:r>
        <w:rPr>
          <w:rStyle w:val="CommentReference"/>
        </w:rPr>
        <w:annotationRef/>
      </w:r>
      <w:r>
        <w:t>These question focus on transport, would be good to add an equivalent regarding heating and energy use in buildings</w:t>
      </w:r>
    </w:p>
    <w:p w14:paraId="6C02935F" w14:textId="77777777" w:rsidR="005C524F" w:rsidRDefault="005C524F" w:rsidP="006C1465">
      <w:pPr>
        <w:pStyle w:val="ListParagraph"/>
        <w:keepNext/>
        <w:tabs>
          <w:tab w:val="left" w:pos="850"/>
          <w:tab w:val="left" w:pos="1191"/>
          <w:tab w:val="left" w:pos="1531"/>
        </w:tabs>
        <w:ind w:left="0"/>
        <w:contextualSpacing/>
        <w:jc w:val="both"/>
        <w:rPr>
          <w:sz w:val="20"/>
          <w:szCs w:val="20"/>
        </w:rPr>
      </w:pPr>
    </w:p>
    <w:p w14:paraId="39DC9B06" w14:textId="77777777" w:rsidR="005C524F" w:rsidRDefault="005C524F" w:rsidP="006C1465">
      <w:pPr>
        <w:pStyle w:val="ListParagraph"/>
        <w:keepNext/>
        <w:tabs>
          <w:tab w:val="left" w:pos="850"/>
          <w:tab w:val="left" w:pos="1191"/>
          <w:tab w:val="left" w:pos="1531"/>
        </w:tabs>
        <w:ind w:left="0"/>
        <w:contextualSpacing/>
        <w:jc w:val="both"/>
        <w:rPr>
          <w:sz w:val="20"/>
          <w:szCs w:val="20"/>
        </w:rPr>
      </w:pPr>
      <w:r>
        <w:rPr>
          <w:sz w:val="20"/>
          <w:szCs w:val="20"/>
        </w:rPr>
        <w:t xml:space="preserve">E.g. some of the following questions could be interesting </w:t>
      </w:r>
    </w:p>
    <w:p w14:paraId="5F34043A" w14:textId="77777777" w:rsidR="005C524F" w:rsidRDefault="005C524F" w:rsidP="009E5A0D">
      <w:pPr>
        <w:pStyle w:val="CommentText"/>
        <w:numPr>
          <w:ilvl w:val="0"/>
          <w:numId w:val="11"/>
        </w:numPr>
      </w:pPr>
      <w:r>
        <w:t>Do you live in an apartment / detached house / semi-detached house</w:t>
      </w:r>
    </w:p>
    <w:p w14:paraId="6993171C" w14:textId="77777777" w:rsidR="005C524F" w:rsidRDefault="005C524F" w:rsidP="009E5A0D">
      <w:pPr>
        <w:pStyle w:val="ListParagraph"/>
        <w:keepNext/>
        <w:numPr>
          <w:ilvl w:val="0"/>
          <w:numId w:val="11"/>
        </w:numPr>
        <w:tabs>
          <w:tab w:val="left" w:pos="850"/>
          <w:tab w:val="left" w:pos="1191"/>
          <w:tab w:val="left" w:pos="1531"/>
        </w:tabs>
        <w:contextualSpacing/>
        <w:jc w:val="both"/>
      </w:pPr>
      <w:r>
        <w:t xml:space="preserve">Heating habits </w:t>
      </w:r>
    </w:p>
    <w:p w14:paraId="4AEA788B" w14:textId="77777777" w:rsidR="005C524F" w:rsidRDefault="005C524F" w:rsidP="006C1465">
      <w:pPr>
        <w:pStyle w:val="ListParagraph"/>
        <w:keepNext/>
        <w:numPr>
          <w:ilvl w:val="0"/>
          <w:numId w:val="11"/>
        </w:numPr>
        <w:tabs>
          <w:tab w:val="left" w:pos="850"/>
          <w:tab w:val="left" w:pos="1191"/>
          <w:tab w:val="left" w:pos="1531"/>
        </w:tabs>
        <w:contextualSpacing/>
        <w:jc w:val="both"/>
      </w:pPr>
      <w:r>
        <w:t>Something on consumption</w:t>
      </w:r>
    </w:p>
    <w:p w14:paraId="201F5180" w14:textId="77777777" w:rsidR="005C524F" w:rsidRDefault="005C524F" w:rsidP="009E5A0D">
      <w:pPr>
        <w:pStyle w:val="ListParagraph"/>
        <w:keepNext/>
        <w:numPr>
          <w:ilvl w:val="1"/>
          <w:numId w:val="11"/>
        </w:numPr>
        <w:tabs>
          <w:tab w:val="left" w:pos="850"/>
          <w:tab w:val="left" w:pos="1191"/>
          <w:tab w:val="left" w:pos="1531"/>
        </w:tabs>
        <w:contextualSpacing/>
        <w:jc w:val="both"/>
      </w:pPr>
      <w:r>
        <w:t xml:space="preserve">How much </w:t>
      </w:r>
      <w:proofErr w:type="spellStart"/>
      <w:r>
        <w:t>elec</w:t>
      </w:r>
      <w:proofErr w:type="spellEnd"/>
      <w:r>
        <w:t xml:space="preserve">/NG does your family use per month </w:t>
      </w:r>
    </w:p>
    <w:p w14:paraId="6C866FA4" w14:textId="77777777" w:rsidR="005C524F" w:rsidRDefault="005C524F" w:rsidP="009E5A0D">
      <w:pPr>
        <w:pStyle w:val="ListParagraph"/>
        <w:keepNext/>
        <w:numPr>
          <w:ilvl w:val="1"/>
          <w:numId w:val="11"/>
        </w:numPr>
        <w:tabs>
          <w:tab w:val="left" w:pos="850"/>
          <w:tab w:val="left" w:pos="1191"/>
          <w:tab w:val="left" w:pos="1531"/>
        </w:tabs>
        <w:contextualSpacing/>
        <w:jc w:val="both"/>
      </w:pPr>
      <w:r>
        <w:t>Do you know your consumption? Do you check your bill?)</w:t>
      </w:r>
    </w:p>
    <w:p w14:paraId="7C75E61A" w14:textId="77777777" w:rsidR="005C524F" w:rsidRDefault="005C524F" w:rsidP="009E5A0D">
      <w:pPr>
        <w:pStyle w:val="ListParagraph"/>
        <w:keepNext/>
        <w:numPr>
          <w:ilvl w:val="1"/>
          <w:numId w:val="11"/>
        </w:numPr>
        <w:tabs>
          <w:tab w:val="left" w:pos="850"/>
          <w:tab w:val="left" w:pos="1191"/>
          <w:tab w:val="left" w:pos="1531"/>
        </w:tabs>
        <w:contextualSpacing/>
        <w:jc w:val="both"/>
      </w:pPr>
      <w:r>
        <w:t xml:space="preserve">How important are </w:t>
      </w:r>
      <w:proofErr w:type="spellStart"/>
      <w:r>
        <w:t>elec</w:t>
      </w:r>
      <w:proofErr w:type="spellEnd"/>
      <w:r>
        <w:t>/NG costs within the total expenses of your family</w:t>
      </w:r>
    </w:p>
    <w:p w14:paraId="520979A4" w14:textId="77777777" w:rsidR="005C524F" w:rsidRDefault="005C524F" w:rsidP="006C1465">
      <w:pPr>
        <w:pStyle w:val="ListParagraph"/>
        <w:keepNext/>
        <w:numPr>
          <w:ilvl w:val="0"/>
          <w:numId w:val="11"/>
        </w:numPr>
        <w:tabs>
          <w:tab w:val="left" w:pos="850"/>
          <w:tab w:val="left" w:pos="1191"/>
          <w:tab w:val="left" w:pos="1531"/>
        </w:tabs>
        <w:contextualSpacing/>
        <w:jc w:val="both"/>
      </w:pPr>
      <w:r>
        <w:t xml:space="preserve">Question on improving insulation of their home (have you recently improved or are in the process of improving the / have you ever thought of improving / never thought / I am a tenant and have no choices / </w:t>
      </w:r>
      <w:proofErr w:type="spellStart"/>
      <w:r>
        <w:t>etc</w:t>
      </w:r>
      <w:proofErr w:type="spellEnd"/>
    </w:p>
    <w:p w14:paraId="508C6EB4" w14:textId="77777777" w:rsidR="005C524F" w:rsidRDefault="005C524F">
      <w:pPr>
        <w:pStyle w:val="CommentText"/>
      </w:pPr>
    </w:p>
    <w:p w14:paraId="367FDF56" w14:textId="77777777" w:rsidR="005C524F" w:rsidRDefault="005C524F">
      <w:pPr>
        <w:pStyle w:val="CommentText"/>
      </w:pPr>
    </w:p>
  </w:comment>
  <w:comment w:id="4" w:author="Fabre  Adrien" w:date="2020-09-29T11:48:00Z" w:initials="FA">
    <w:p w14:paraId="4AB2E5C1" w14:textId="2BDB14A8" w:rsidR="005C524F" w:rsidRDefault="005C524F">
      <w:pPr>
        <w:pStyle w:val="CommentText"/>
      </w:pPr>
      <w:r>
        <w:rPr>
          <w:rStyle w:val="CommentReference"/>
        </w:rPr>
        <w:annotationRef/>
      </w:r>
      <w:r>
        <w:t>On eating habits I’ve actually already added the same suggestion. I agree for your last question on insulation. For the others why not, I am afraid it would add too much length.</w:t>
      </w:r>
    </w:p>
  </w:comment>
  <w:comment w:id="3" w:author="VAN DENDER Kurt, CTP/TPS" w:date="2020-09-28T14:47:00Z" w:initials="VDKC">
    <w:p w14:paraId="62A7A7F4" w14:textId="77777777" w:rsidR="005C524F" w:rsidRDefault="005C524F">
      <w:pPr>
        <w:pStyle w:val="CommentText"/>
      </w:pPr>
      <w:r>
        <w:rPr>
          <w:rStyle w:val="CommentReference"/>
        </w:rPr>
        <w:annotationRef/>
      </w:r>
      <w:r>
        <w:t>Ask if the every, sometimes, regularly fly?</w:t>
      </w:r>
    </w:p>
  </w:comment>
  <w:comment w:id="5" w:author="Fabre  Adrien" w:date="2020-09-29T11:49:00Z" w:initials="FA">
    <w:p w14:paraId="4F446F1A" w14:textId="0DB0FB7A" w:rsidR="005C524F" w:rsidRDefault="005C524F">
      <w:pPr>
        <w:pStyle w:val="CommentText"/>
      </w:pPr>
      <w:r>
        <w:t xml:space="preserve">Indeed. </w:t>
      </w:r>
      <w:r>
        <w:rPr>
          <w:rStyle w:val="CommentReference"/>
        </w:rPr>
        <w:annotationRef/>
      </w:r>
      <w:r>
        <w:t>I’ve actually already added the same suggestion.</w:t>
      </w:r>
    </w:p>
  </w:comment>
  <w:comment w:id="6" w:author="VAN DENDER Kurt, CTP/TPS" w:date="2020-09-28T14:48:00Z" w:initials="VDKC">
    <w:p w14:paraId="54E320F1" w14:textId="77777777" w:rsidR="005C524F" w:rsidRDefault="005C524F">
      <w:pPr>
        <w:pStyle w:val="CommentText"/>
      </w:pPr>
      <w:r>
        <w:rPr>
          <w:rStyle w:val="CommentReference"/>
        </w:rPr>
        <w:annotationRef/>
      </w:r>
      <w:r>
        <w:t>Make concrete to avoid major differences in interpretation?</w:t>
      </w:r>
    </w:p>
  </w:comment>
  <w:comment w:id="7" w:author="Fabre  Adrien" w:date="2020-09-29T11:50:00Z" w:initials="FA">
    <w:p w14:paraId="032386A0" w14:textId="16AC2DDD" w:rsidR="005C524F" w:rsidRDefault="005C524F">
      <w:pPr>
        <w:pStyle w:val="CommentText"/>
      </w:pPr>
      <w:r>
        <w:rPr>
          <w:rStyle w:val="CommentReference"/>
        </w:rPr>
        <w:annotationRef/>
      </w:r>
      <w:r>
        <w:t xml:space="preserve">Indeed. </w:t>
      </w:r>
      <w:r>
        <w:rPr>
          <w:rStyle w:val="CommentReference"/>
        </w:rPr>
        <w:annotationRef/>
      </w:r>
      <w:r>
        <w:t>I’ve actually already added the same suggestion.</w:t>
      </w:r>
    </w:p>
  </w:comment>
  <w:comment w:id="8" w:author="DRESSLER Luisa, CTP/TPS" w:date="2020-09-28T11:16:00Z" w:initials="DLC">
    <w:p w14:paraId="2873AD92" w14:textId="77777777" w:rsidR="005C524F" w:rsidRDefault="005C524F">
      <w:pPr>
        <w:pStyle w:val="CommentText"/>
      </w:pPr>
      <w:r>
        <w:rPr>
          <w:rStyle w:val="CommentReference"/>
        </w:rPr>
        <w:annotationRef/>
      </w:r>
      <w:r>
        <w:t xml:space="preserve">Add a response: </w:t>
      </w:r>
    </w:p>
    <w:p w14:paraId="78D682B7" w14:textId="77777777" w:rsidR="005C524F" w:rsidRDefault="005C524F">
      <w:pPr>
        <w:pStyle w:val="CommentText"/>
      </w:pPr>
      <w:r>
        <w:t xml:space="preserve">I think we should not worry about climate </w:t>
      </w:r>
      <w:proofErr w:type="gramStart"/>
      <w:r>
        <w:t>change  and</w:t>
      </w:r>
      <w:proofErr w:type="gramEnd"/>
      <w:r>
        <w:t xml:space="preserve"> emitting greenhouse gases.</w:t>
      </w:r>
    </w:p>
  </w:comment>
  <w:comment w:id="9" w:author="Fabre  Adrien" w:date="2020-09-28T18:48:00Z" w:initials="FA">
    <w:p w14:paraId="5771A490" w14:textId="205F3C0A" w:rsidR="005C524F" w:rsidRDefault="005C524F">
      <w:pPr>
        <w:pStyle w:val="CommentText"/>
      </w:pPr>
      <w:r>
        <w:rPr>
          <w:rStyle w:val="CommentReference"/>
        </w:rPr>
        <w:annotationRef/>
      </w:r>
      <w:r>
        <w:t>Good point. Or finding another set of answers altogether.</w:t>
      </w:r>
    </w:p>
  </w:comment>
  <w:comment w:id="12" w:author="DRESSLER Luisa, CTP/TPS" w:date="2020-09-28T11:55:00Z" w:initials="DLC">
    <w:p w14:paraId="5861AE06" w14:textId="09ABDEB3" w:rsidR="005C524F" w:rsidRDefault="005C524F">
      <w:pPr>
        <w:pStyle w:val="CommentText"/>
      </w:pPr>
      <w:r>
        <w:rPr>
          <w:rStyle w:val="CommentReference"/>
        </w:rPr>
        <w:annotationRef/>
      </w:r>
      <w:r>
        <w:t xml:space="preserve">Would rather say “all people”. Does not it depend a lot on what my </w:t>
      </w:r>
      <w:proofErr w:type="spellStart"/>
      <w:r>
        <w:t>neighbour</w:t>
      </w:r>
      <w:proofErr w:type="spellEnd"/>
      <w:r>
        <w:t xml:space="preserve"> is doing instead of what States do</w:t>
      </w:r>
    </w:p>
  </w:comment>
  <w:comment w:id="13" w:author="Fabre  Adrien" w:date="2020-09-29T11:51:00Z" w:initials="FA">
    <w:p w14:paraId="29A2C72D" w14:textId="61D52305" w:rsidR="005C524F" w:rsidRDefault="005C524F">
      <w:pPr>
        <w:pStyle w:val="CommentText"/>
      </w:pPr>
      <w:r>
        <w:rPr>
          <w:rStyle w:val="CommentReference"/>
        </w:rPr>
        <w:annotationRef/>
      </w:r>
      <w:r>
        <w:t>I think both are relevant: to make a change, people need to see their neighbors change, but they also need to see the governments take the issue seriously. I focused the question on government policies because (</w:t>
      </w:r>
      <w:proofErr w:type="spellStart"/>
      <w:r>
        <w:t>i</w:t>
      </w:r>
      <w:proofErr w:type="spellEnd"/>
      <w:r>
        <w:t>) our audience are governments and (ii) these are the clearest ways to make all people change their habits.</w:t>
      </w:r>
    </w:p>
  </w:comment>
  <w:comment w:id="14" w:author="DRESSLER Luisa, CTP/TPS" w:date="2020-09-28T11:18:00Z" w:initials="DLC">
    <w:p w14:paraId="365E0CA6" w14:textId="77777777" w:rsidR="005C524F" w:rsidRDefault="005C524F">
      <w:pPr>
        <w:pStyle w:val="CommentText"/>
      </w:pPr>
      <w:r>
        <w:rPr>
          <w:rStyle w:val="CommentReference"/>
        </w:rPr>
        <w:annotationRef/>
      </w:r>
      <w:r>
        <w:t>Why these examples? (</w:t>
      </w:r>
      <w:proofErr w:type="gramStart"/>
      <w:r>
        <w:t>and</w:t>
      </w:r>
      <w:proofErr w:type="gramEnd"/>
      <w:r>
        <w:t xml:space="preserve"> not others?)</w:t>
      </w:r>
    </w:p>
  </w:comment>
  <w:comment w:id="15" w:author="Fabre  Adrien" w:date="2020-09-29T11:57:00Z" w:initials="FA">
    <w:p w14:paraId="49E2AAE7" w14:textId="245E96D6" w:rsidR="005C524F" w:rsidRDefault="005C524F">
      <w:pPr>
        <w:pStyle w:val="CommentText"/>
      </w:pPr>
      <w:r>
        <w:rPr>
          <w:rStyle w:val="CommentReference"/>
        </w:rPr>
        <w:annotationRef/>
      </w:r>
      <w:r>
        <w:t>Because these are government actions many people find prerequisite for changing their habits (climate ambition, fairness and supply of alternatives to fossil fuels). We can change the examples a bit if you deem it useful.</w:t>
      </w:r>
    </w:p>
  </w:comment>
  <w:comment w:id="16" w:author="DRESSLER Luisa, CTP/TPS" w:date="2020-09-28T11:56:00Z" w:initials="DLC">
    <w:p w14:paraId="5118086E" w14:textId="77777777" w:rsidR="005C524F" w:rsidRDefault="005C524F">
      <w:pPr>
        <w:pStyle w:val="CommentText"/>
      </w:pPr>
      <w:r>
        <w:rPr>
          <w:rStyle w:val="CommentReference"/>
        </w:rPr>
        <w:annotationRef/>
      </w:r>
      <w:r>
        <w:t>Why not adding, the most polluting people?</w:t>
      </w:r>
    </w:p>
  </w:comment>
  <w:comment w:id="17" w:author="Fabre  Adrien" w:date="2020-09-29T12:00:00Z" w:initials="FA">
    <w:p w14:paraId="5B83E45F" w14:textId="39FB4EF4" w:rsidR="002E6FEE" w:rsidRDefault="002E6FEE">
      <w:pPr>
        <w:pStyle w:val="CommentText"/>
      </w:pPr>
      <w:r>
        <w:rPr>
          <w:rStyle w:val="CommentReference"/>
        </w:rPr>
        <w:annotationRef/>
      </w:r>
      <w:r>
        <w:t>Why not but I’d rather keep “the richest” to see to what extent people link the climate and the distribution questions. Also, I’d say if you think you’re not polluting enough to change your lifestyle, you’d answer (7) or (8).</w:t>
      </w:r>
    </w:p>
  </w:comment>
  <w:comment w:id="18" w:author="Fabre  Adrien" w:date="2020-09-29T12:10:00Z" w:initials="FA">
    <w:p w14:paraId="75158A91" w14:textId="0251B835" w:rsidR="00096F37" w:rsidRDefault="00096F37">
      <w:pPr>
        <w:pStyle w:val="CommentText"/>
      </w:pPr>
      <w:r>
        <w:rPr>
          <w:rStyle w:val="CommentReference"/>
        </w:rPr>
        <w:annotationRef/>
      </w:r>
      <w:r>
        <w:t>I’ve made this change.</w:t>
      </w:r>
    </w:p>
  </w:comment>
  <w:comment w:id="22" w:author="Fabre  Adrien" w:date="2020-09-29T12:10:00Z" w:initials="FA">
    <w:p w14:paraId="4808D30E" w14:textId="18F67ABA" w:rsidR="00096F37" w:rsidRDefault="00096F37">
      <w:pPr>
        <w:pStyle w:val="CommentText"/>
      </w:pPr>
      <w:r>
        <w:rPr>
          <w:rStyle w:val="CommentReference"/>
        </w:rPr>
        <w:annotationRef/>
      </w:r>
      <w:r>
        <w:t>I’ve replaced by “drive less and use public transport or bicycles instead” to lighten the phrasing.</w:t>
      </w:r>
    </w:p>
  </w:comment>
  <w:comment w:id="32" w:author="DRESSLER Luisa, CTP/TPS" w:date="2020-09-28T11:28:00Z" w:initials="DLC">
    <w:p w14:paraId="226DFCCD" w14:textId="2A0F7B60" w:rsidR="005C524F" w:rsidRDefault="005C524F">
      <w:pPr>
        <w:pStyle w:val="CommentText"/>
      </w:pPr>
      <w:r>
        <w:rPr>
          <w:rStyle w:val="CommentReference"/>
        </w:rPr>
        <w:annotationRef/>
      </w:r>
      <w:r>
        <w:t>What is the objective of this question?</w:t>
      </w:r>
    </w:p>
  </w:comment>
  <w:comment w:id="33" w:author="Fabre  Adrien" w:date="2020-09-28T18:56:00Z" w:initials="FA">
    <w:p w14:paraId="1DB4A72F" w14:textId="45B26D9A" w:rsidR="005C524F" w:rsidRDefault="005C524F">
      <w:pPr>
        <w:pStyle w:val="CommentText"/>
      </w:pPr>
      <w:r>
        <w:rPr>
          <w:rStyle w:val="CommentReference"/>
        </w:rPr>
        <w:annotationRef/>
      </w:r>
      <w:r>
        <w:t>To see, in the Kaya equation, which term do people deem most relevant.</w:t>
      </w:r>
      <w:r w:rsidR="00096F37">
        <w:t xml:space="preserve"> It will be telling to what extent people believe in </w:t>
      </w:r>
      <w:proofErr w:type="spellStart"/>
      <w:r w:rsidR="00096F37">
        <w:t>degrowth</w:t>
      </w:r>
      <w:proofErr w:type="spellEnd"/>
      <w:r w:rsidR="00096F37">
        <w:t xml:space="preserve"> vs. technology.</w:t>
      </w:r>
    </w:p>
  </w:comment>
  <w:comment w:id="34" w:author="DRESSLER Luisa, CTP/TPS" w:date="2020-09-28T11:39:00Z" w:initials="DLC">
    <w:p w14:paraId="025931EE" w14:textId="77777777" w:rsidR="005C524F" w:rsidRDefault="005C524F" w:rsidP="00CD51D0">
      <w:pPr>
        <w:pStyle w:val="CommentText"/>
      </w:pPr>
      <w:r>
        <w:rPr>
          <w:rStyle w:val="CommentReference"/>
        </w:rPr>
        <w:annotationRef/>
      </w:r>
      <w:r>
        <w:t>I am not so clear on the purpose of this block (Burden sharing).</w:t>
      </w:r>
    </w:p>
    <w:p w14:paraId="32DD362D" w14:textId="77777777" w:rsidR="005C524F" w:rsidRDefault="005C524F" w:rsidP="00CD51D0">
      <w:pPr>
        <w:pStyle w:val="CommentText"/>
      </w:pPr>
      <w:r>
        <w:t>From my perspective, it would be better to replace this block by questions on policy design and acceptance at the national level.</w:t>
      </w:r>
    </w:p>
    <w:p w14:paraId="6B743776" w14:textId="77777777" w:rsidR="005C524F" w:rsidRDefault="005C524F" w:rsidP="00CD51D0">
      <w:pPr>
        <w:pStyle w:val="CommentText"/>
      </w:pPr>
    </w:p>
    <w:p w14:paraId="648095E9" w14:textId="77777777" w:rsidR="005C524F" w:rsidRDefault="005C524F" w:rsidP="00CD51D0">
      <w:pPr>
        <w:pStyle w:val="CommentText"/>
      </w:pPr>
      <w:r>
        <w:t xml:space="preserve">What is the objective of the survey? Is it to better understand how we can design climate policy instruments to increase their acceptance in society? If this is indeed the case there are many questions left unanswered for the design of </w:t>
      </w:r>
      <w:r w:rsidRPr="002B0FC1">
        <w:rPr>
          <w:b/>
        </w:rPr>
        <w:t>national</w:t>
      </w:r>
      <w:r>
        <w:t xml:space="preserve"> policies that we at CTP (and our delegates) are interested in and which we could add here instead of the burden-sharing part. </w:t>
      </w:r>
    </w:p>
    <w:p w14:paraId="34040927" w14:textId="77777777" w:rsidR="005C524F" w:rsidRDefault="005C524F" w:rsidP="00CD51D0">
      <w:pPr>
        <w:pStyle w:val="CommentText"/>
      </w:pPr>
    </w:p>
    <w:p w14:paraId="470ACC83" w14:textId="576F32B7" w:rsidR="005C524F" w:rsidRDefault="005C524F" w:rsidP="00B7436A">
      <w:pPr>
        <w:pStyle w:val="CommentText"/>
      </w:pPr>
      <w:r>
        <w:t>Suggest to replace the burden sharing block by more precise questions on policy design and acceptance</w:t>
      </w:r>
    </w:p>
  </w:comment>
  <w:comment w:id="35" w:author="Fabre  Adrien" w:date="2020-09-29T12:12:00Z" w:initials="FA">
    <w:p w14:paraId="5DC08F77" w14:textId="3A0DC958" w:rsidR="00096F37" w:rsidRDefault="00096F37">
      <w:pPr>
        <w:pStyle w:val="CommentText"/>
      </w:pPr>
      <w:r>
        <w:rPr>
          <w:rStyle w:val="CommentReference"/>
        </w:rPr>
        <w:annotationRef/>
      </w:r>
      <w:r>
        <w:t>Ok why not, we’ll discuss that, and I am looking forward to your propositions.</w:t>
      </w:r>
    </w:p>
    <w:p w14:paraId="3DF20870" w14:textId="787E0B84" w:rsidR="00096F37" w:rsidRDefault="00096F37">
      <w:pPr>
        <w:pStyle w:val="CommentText"/>
      </w:pPr>
    </w:p>
    <w:p w14:paraId="168CB912" w14:textId="578A6CD8" w:rsidR="00096F37" w:rsidRDefault="00096F37">
      <w:pPr>
        <w:pStyle w:val="CommentText"/>
      </w:pPr>
      <w:proofErr w:type="gramStart"/>
      <w:r>
        <w:t>I’d be disappointed though if all questions disappear because (</w:t>
      </w:r>
      <w:proofErr w:type="spellStart"/>
      <w:r>
        <w:t>i</w:t>
      </w:r>
      <w:proofErr w:type="spellEnd"/>
      <w:r>
        <w:t>) we lack surveys on this topic, (ii) as OECD is looking for comprehensive solutions, this should include international cooperation &amp; burden-sharing, (iii) I personally find that climate policies focus on the national level but always lack of ambition at the international level &amp; burden-sharing, which is however necessary to tackle CC: I hypothesize that governments underestimate the willingness of their citizens to pay for other countries, and this block could help assess this hypothesis.</w:t>
      </w:r>
      <w:r w:rsidR="007B1909">
        <w:br/>
      </w:r>
      <w:r w:rsidR="007B1909">
        <w:br/>
      </w:r>
      <w:proofErr w:type="gramEnd"/>
      <w:r w:rsidR="007B1909">
        <w:t>A compromise could be to retain only a few questions from this block, say the matrix (8.2), and the two or three last (8.5 to 8.7, after reformulating them).</w:t>
      </w:r>
    </w:p>
  </w:comment>
  <w:comment w:id="36" w:author="DRESSLER Luisa, CTP/TPS" w:date="2020-09-28T11:30:00Z" w:initials="DLC">
    <w:p w14:paraId="0E3DBBFD" w14:textId="77777777" w:rsidR="005C524F" w:rsidRDefault="005C524F" w:rsidP="006B5AAC">
      <w:pPr>
        <w:pStyle w:val="CommentText"/>
      </w:pPr>
      <w:r>
        <w:rPr>
          <w:rStyle w:val="CommentReference"/>
        </w:rPr>
        <w:annotationRef/>
      </w:r>
      <w:r>
        <w:t xml:space="preserve">This needs to be rephrased. Could confuse respondents as there is no information on how the tax would be implemented. Neither on the rate, nor on the base. It is also not clear whether this comes on top of existing taxes or not. </w:t>
      </w:r>
    </w:p>
    <w:p w14:paraId="3E3EF1BE" w14:textId="716199B8" w:rsidR="005C524F" w:rsidRDefault="005C524F" w:rsidP="006B5AAC">
      <w:pPr>
        <w:pStyle w:val="CommentText"/>
      </w:pPr>
      <w:r>
        <w:t>Suggest to rephrase this and become part of a set of question on carbon pricing design features (or other policy instruments).</w:t>
      </w:r>
    </w:p>
    <w:p w14:paraId="0FCCDEE4" w14:textId="77777777" w:rsidR="005C524F" w:rsidRDefault="005C524F">
      <w:pPr>
        <w:pStyle w:val="CommentText"/>
      </w:pPr>
    </w:p>
  </w:comment>
  <w:comment w:id="37" w:author="Fabre  Adrien" w:date="2020-09-29T12:21:00Z" w:initials="FA">
    <w:p w14:paraId="2B5D2A12" w14:textId="5631567E" w:rsidR="007B1909" w:rsidRDefault="007B1909">
      <w:pPr>
        <w:pStyle w:val="CommentText"/>
      </w:pPr>
      <w:r>
        <w:rPr>
          <w:rStyle w:val="CommentReference"/>
        </w:rPr>
        <w:annotationRef/>
      </w:r>
      <w:r>
        <w:t>Agreed. To rephrase it, I think we should either give an example of price increase (e.g. gasoline), or state the distributional consequences (reduce extreme poverty but making people in high-income countries pay).</w:t>
      </w:r>
    </w:p>
  </w:comment>
  <w:comment w:id="38" w:author="DRESSLER Luisa, CTP/TPS" w:date="2020-09-28T11:31:00Z" w:initials="DLC">
    <w:p w14:paraId="418F94A3" w14:textId="09052C65" w:rsidR="005C524F" w:rsidRDefault="005C524F" w:rsidP="00902CAC">
      <w:pPr>
        <w:pStyle w:val="CommentText"/>
      </w:pPr>
      <w:r>
        <w:rPr>
          <w:rStyle w:val="CommentReference"/>
        </w:rPr>
        <w:annotationRef/>
      </w:r>
      <w:r>
        <w:t xml:space="preserve">Again, should be rephrased. </w:t>
      </w:r>
    </w:p>
  </w:comment>
  <w:comment w:id="39" w:author="Fabre  Adrien" w:date="2020-09-29T12:23:00Z" w:initials="FA">
    <w:p w14:paraId="284882A7" w14:textId="2B20506A" w:rsidR="007B1909" w:rsidRDefault="007B1909">
      <w:pPr>
        <w:pStyle w:val="CommentText"/>
      </w:pPr>
      <w:r>
        <w:rPr>
          <w:rStyle w:val="CommentReference"/>
        </w:rPr>
        <w:annotationRef/>
      </w:r>
      <w:r>
        <w:t>Agreed. We could specify above what income is one in the global top 1%.</w:t>
      </w:r>
    </w:p>
  </w:comment>
  <w:comment w:id="42" w:author="Fabre  Adrien" w:date="2020-09-29T12:24:00Z" w:initials="FA">
    <w:p w14:paraId="3C2E0C70" w14:textId="1EC51B14" w:rsidR="007B1909" w:rsidRDefault="007B1909">
      <w:pPr>
        <w:pStyle w:val="CommentText"/>
      </w:pPr>
      <w:r>
        <w:rPr>
          <w:rStyle w:val="CommentReference"/>
        </w:rPr>
        <w:annotationRef/>
      </w:r>
      <w:r>
        <w:t>I made this change.</w:t>
      </w:r>
    </w:p>
  </w:comment>
  <w:comment w:id="40" w:author="DRESSLER Luisa, CTP/TPS" w:date="2020-09-28T11:34:00Z" w:initials="DLC">
    <w:p w14:paraId="628C2844" w14:textId="77777777" w:rsidR="005C524F" w:rsidRDefault="005C524F" w:rsidP="008A76C8">
      <w:pPr>
        <w:pStyle w:val="CommentText"/>
      </w:pPr>
      <w:r>
        <w:rPr>
          <w:rStyle w:val="CommentReference"/>
        </w:rPr>
        <w:annotationRef/>
      </w:r>
      <w:r>
        <w:t>The focus is again very much on policies centered at the transport sector. Is there a specific reason for this?</w:t>
      </w:r>
    </w:p>
    <w:p w14:paraId="35F1A679" w14:textId="77777777" w:rsidR="005C524F" w:rsidRDefault="005C524F" w:rsidP="008A76C8">
      <w:pPr>
        <w:pStyle w:val="CommentText"/>
      </w:pPr>
      <w:r>
        <w:t>There are other environmental policies that are important here.</w:t>
      </w:r>
    </w:p>
    <w:p w14:paraId="128C4DC5" w14:textId="77777777" w:rsidR="005C524F" w:rsidRDefault="005C524F" w:rsidP="008A76C8">
      <w:pPr>
        <w:pStyle w:val="CommentText"/>
      </w:pPr>
    </w:p>
    <w:p w14:paraId="2B9041EE" w14:textId="77777777" w:rsidR="005C524F" w:rsidRDefault="005C524F" w:rsidP="008A76C8">
      <w:pPr>
        <w:pStyle w:val="CommentText"/>
        <w:numPr>
          <w:ilvl w:val="0"/>
          <w:numId w:val="7"/>
        </w:numPr>
      </w:pPr>
      <w:r>
        <w:t>Energy labels for energy use in buildings to solve the asymmetric information problem</w:t>
      </w:r>
    </w:p>
    <w:p w14:paraId="583E0640" w14:textId="77777777" w:rsidR="005C524F" w:rsidRDefault="005C524F" w:rsidP="008A76C8">
      <w:pPr>
        <w:pStyle w:val="CommentText"/>
        <w:numPr>
          <w:ilvl w:val="0"/>
          <w:numId w:val="7"/>
        </w:numPr>
      </w:pPr>
      <w:r>
        <w:t>Fuel taxes</w:t>
      </w:r>
    </w:p>
    <w:p w14:paraId="5E82A754" w14:textId="77777777" w:rsidR="005C524F" w:rsidRDefault="005C524F" w:rsidP="008A76C8">
      <w:pPr>
        <w:pStyle w:val="CommentText"/>
        <w:numPr>
          <w:ilvl w:val="0"/>
          <w:numId w:val="7"/>
        </w:numPr>
      </w:pPr>
      <w:r>
        <w:t>ETS</w:t>
      </w:r>
    </w:p>
    <w:p w14:paraId="555A38CD" w14:textId="77777777" w:rsidR="005C524F" w:rsidRDefault="005C524F" w:rsidP="008A76C8">
      <w:pPr>
        <w:pStyle w:val="CommentText"/>
        <w:numPr>
          <w:ilvl w:val="0"/>
          <w:numId w:val="7"/>
        </w:numPr>
      </w:pPr>
      <w:r>
        <w:t>Ticket taxes</w:t>
      </w:r>
    </w:p>
    <w:p w14:paraId="0141F0E9" w14:textId="77777777" w:rsidR="005C524F" w:rsidRDefault="005C524F" w:rsidP="008A76C8">
      <w:pPr>
        <w:pStyle w:val="CommentText"/>
        <w:numPr>
          <w:ilvl w:val="0"/>
          <w:numId w:val="7"/>
        </w:numPr>
      </w:pPr>
      <w:r>
        <w:t>And many more</w:t>
      </w:r>
    </w:p>
    <w:p w14:paraId="59C3C55A" w14:textId="77777777" w:rsidR="005C524F" w:rsidRDefault="005C524F" w:rsidP="008A76C8">
      <w:pPr>
        <w:pStyle w:val="CommentText"/>
      </w:pPr>
    </w:p>
    <w:p w14:paraId="4676FC11" w14:textId="77777777" w:rsidR="005C524F" w:rsidRDefault="005C524F" w:rsidP="008A76C8">
      <w:pPr>
        <w:pStyle w:val="CommentText"/>
      </w:pPr>
    </w:p>
    <w:p w14:paraId="720299E1" w14:textId="5DB0EC78" w:rsidR="005C524F" w:rsidRDefault="005C524F" w:rsidP="008A76C8">
      <w:pPr>
        <w:pStyle w:val="CommentText"/>
      </w:pPr>
      <w:r>
        <w:t>We might want to update this list, and decide which instruments should be put in focus</w:t>
      </w:r>
    </w:p>
  </w:comment>
  <w:comment w:id="41" w:author="Fabre  Adrien" w:date="2020-09-29T12:25:00Z" w:initials="FA">
    <w:p w14:paraId="68A9E84F" w14:textId="659A2E8C" w:rsidR="007B1909" w:rsidRDefault="007B1909">
      <w:pPr>
        <w:pStyle w:val="CommentText"/>
      </w:pPr>
      <w:r>
        <w:rPr>
          <w:rStyle w:val="CommentReference"/>
        </w:rPr>
        <w:annotationRef/>
      </w:r>
      <w:r w:rsidR="005745D0">
        <w:t>-</w:t>
      </w:r>
      <w:r>
        <w:t>I replaced “tax kerosene” by “flight tickets”.</w:t>
      </w:r>
    </w:p>
    <w:p w14:paraId="095172F6" w14:textId="2A977C99" w:rsidR="007B1909" w:rsidRDefault="005745D0">
      <w:pPr>
        <w:pStyle w:val="CommentText"/>
      </w:pPr>
      <w:r>
        <w:t>-</w:t>
      </w:r>
      <w:r w:rsidR="007B1909">
        <w:t>ETS is hard to explain in a few words.</w:t>
      </w:r>
    </w:p>
    <w:p w14:paraId="51BDA2C8" w14:textId="25266464" w:rsidR="007B1909" w:rsidRDefault="005745D0">
      <w:pPr>
        <w:pStyle w:val="CommentText"/>
        <w:rPr>
          <w:rFonts w:ascii="Arial" w:hAnsi="Arial" w:cs="Arial"/>
          <w:color w:val="222222"/>
          <w:shd w:val="clear" w:color="auto" w:fill="FFFFFF"/>
        </w:rPr>
      </w:pPr>
      <w:r>
        <w:t>-</w:t>
      </w:r>
      <w:r w:rsidR="007B1909">
        <w:t xml:space="preserve">Fuel taxes </w:t>
      </w:r>
      <w:r>
        <w:rPr>
          <w:rFonts w:ascii="Arial" w:hAnsi="Arial" w:cs="Arial"/>
          <w:color w:val="222222"/>
          <w:shd w:val="clear" w:color="auto" w:fill="FFFFFF"/>
        </w:rPr>
        <w:t>≈</w:t>
      </w:r>
      <w:r>
        <w:rPr>
          <w:rFonts w:ascii="Arial" w:hAnsi="Arial" w:cs="Arial"/>
          <w:color w:val="222222"/>
          <w:shd w:val="clear" w:color="auto" w:fill="FFFFFF"/>
        </w:rPr>
        <w:t xml:space="preserve"> carbon tax, especially with your suggestion to restrict the carbon tax to energy use.</w:t>
      </w:r>
    </w:p>
    <w:p w14:paraId="207F3197" w14:textId="25B03013" w:rsidR="005745D0" w:rsidRDefault="005745D0">
      <w:pPr>
        <w:pStyle w:val="CommentText"/>
      </w:pPr>
      <w:r>
        <w:t>-Energy labels are already in place in some countries (like France) and the cost of this measure seem negligible so the political acceptability maximal, I think there are more important policies to put here.</w:t>
      </w:r>
    </w:p>
  </w:comment>
  <w:comment w:id="45" w:author="DRESSLER Luisa, CTP/TPS" w:date="2020-09-28T12:12:00Z" w:initials="DLC">
    <w:p w14:paraId="68D62EF8" w14:textId="77777777" w:rsidR="005C524F" w:rsidRDefault="005C524F">
      <w:pPr>
        <w:pStyle w:val="CommentText"/>
      </w:pPr>
      <w:r>
        <w:rPr>
          <w:rStyle w:val="CommentReference"/>
        </w:rPr>
        <w:annotationRef/>
      </w:r>
      <w:r>
        <w:t>Also, it might be good to not contrast these instruments to each other, but rather see them as a policy package – and rephrase the question accordingly – or add additional questions.</w:t>
      </w:r>
    </w:p>
    <w:p w14:paraId="7BD4BF06" w14:textId="77777777" w:rsidR="005C524F" w:rsidRDefault="005C524F">
      <w:pPr>
        <w:pStyle w:val="CommentText"/>
      </w:pPr>
    </w:p>
    <w:p w14:paraId="2BB14EB4" w14:textId="77777777" w:rsidR="005C524F" w:rsidRDefault="005C524F">
      <w:pPr>
        <w:pStyle w:val="CommentText"/>
      </w:pPr>
      <w:r>
        <w:t>To decarbonize our economies by 2050, we likely need a package of these policies. Not one in isolation.</w:t>
      </w:r>
    </w:p>
  </w:comment>
  <w:comment w:id="48" w:author="DRESSLER Luisa, CTP/TPS" w:date="2020-09-28T11:36:00Z" w:initials="DLC">
    <w:p w14:paraId="4C251D3E" w14:textId="77777777" w:rsidR="005C524F" w:rsidRDefault="005C524F">
      <w:pPr>
        <w:pStyle w:val="CommentText"/>
      </w:pPr>
      <w:r>
        <w:rPr>
          <w:rStyle w:val="CommentReference"/>
        </w:rPr>
        <w:annotationRef/>
      </w:r>
      <w:r>
        <w:t>What pollution?</w:t>
      </w:r>
    </w:p>
    <w:p w14:paraId="46DFA2CC" w14:textId="77777777" w:rsidR="005C524F" w:rsidRDefault="005C524F">
      <w:pPr>
        <w:pStyle w:val="CommentText"/>
      </w:pPr>
      <w:r>
        <w:t xml:space="preserve">Noise? Air? </w:t>
      </w:r>
    </w:p>
  </w:comment>
  <w:comment w:id="50" w:author="Fabre  Adrien" w:date="2020-09-29T12:42:00Z" w:initials="FA">
    <w:p w14:paraId="019899A7" w14:textId="21A40EE2" w:rsidR="005745D0" w:rsidRDefault="005745D0">
      <w:pPr>
        <w:pStyle w:val="CommentText"/>
      </w:pPr>
      <w:r>
        <w:rPr>
          <w:rStyle w:val="CommentReference"/>
        </w:rPr>
        <w:annotationRef/>
      </w:r>
      <w:r>
        <w:t>I thought CO2 emissions. We could reformulate.</w:t>
      </w:r>
    </w:p>
  </w:comment>
  <w:comment w:id="49" w:author="VAN DENDER Kurt, CTP/TPS" w:date="2020-09-28T14:55:00Z" w:initials="VDKC">
    <w:p w14:paraId="0C754CB2" w14:textId="77777777" w:rsidR="005C524F" w:rsidRDefault="005C524F">
      <w:pPr>
        <w:pStyle w:val="CommentText"/>
      </w:pPr>
      <w:r>
        <w:rPr>
          <w:rStyle w:val="CommentReference"/>
        </w:rPr>
        <w:annotationRef/>
      </w:r>
      <w:r>
        <w:t>What is prohibition of entry? Not allowing the on the public road network?</w:t>
      </w:r>
    </w:p>
  </w:comment>
  <w:comment w:id="51" w:author="Fabre  Adrien" w:date="2020-09-29T12:45:00Z" w:initials="FA">
    <w:p w14:paraId="5314D713" w14:textId="59468B2A" w:rsidR="005745D0" w:rsidRDefault="005745D0">
      <w:pPr>
        <w:pStyle w:val="CommentText"/>
      </w:pPr>
      <w:r>
        <w:rPr>
          <w:rStyle w:val="CommentReference"/>
        </w:rPr>
        <w:annotationRef/>
      </w:r>
      <w:r>
        <w:t xml:space="preserve">Ok that’s a bad translation from </w:t>
      </w:r>
      <w:proofErr w:type="spellStart"/>
      <w:r>
        <w:t>deepL</w:t>
      </w:r>
      <w:proofErr w:type="spellEnd"/>
      <w:r>
        <w:t xml:space="preserve">. I meant: ban on selling new </w:t>
      </w:r>
      <w:proofErr w:type="spellStart"/>
      <w:r>
        <w:t>vehicules</w:t>
      </w:r>
      <w:proofErr w:type="spellEnd"/>
      <w:r>
        <w:t>. We still have to find the proper wording.</w:t>
      </w:r>
    </w:p>
  </w:comment>
  <w:comment w:id="53" w:author="DRESSLER Luisa, CTP/TPS" w:date="2020-09-28T11:36:00Z" w:initials="DLC">
    <w:p w14:paraId="0B0C0150" w14:textId="77777777" w:rsidR="005C524F" w:rsidRDefault="005C524F">
      <w:pPr>
        <w:pStyle w:val="CommentText"/>
      </w:pPr>
      <w:r>
        <w:rPr>
          <w:rStyle w:val="CommentReference"/>
        </w:rPr>
        <w:annotationRef/>
      </w:r>
      <w:r>
        <w:t>Would call this a “ban”</w:t>
      </w:r>
    </w:p>
  </w:comment>
  <w:comment w:id="54" w:author="VAN DENDER Kurt, CTP/TPS" w:date="2020-09-28T14:57:00Z" w:initials="VDKC">
    <w:p w14:paraId="669B19D3" w14:textId="77777777" w:rsidR="005C524F" w:rsidRDefault="005C524F">
      <w:pPr>
        <w:pStyle w:val="CommentText"/>
      </w:pPr>
      <w:r>
        <w:rPr>
          <w:rStyle w:val="CommentReference"/>
        </w:rPr>
        <w:annotationRef/>
      </w:r>
      <w:r>
        <w:t xml:space="preserve">“Banning access of highly polluting vehicles to city </w:t>
      </w:r>
      <w:proofErr w:type="spellStart"/>
      <w:r>
        <w:t>centres</w:t>
      </w:r>
      <w:proofErr w:type="spellEnd"/>
      <w:r>
        <w:t>”</w:t>
      </w:r>
    </w:p>
  </w:comment>
  <w:comment w:id="55" w:author="Fabre  Adrien" w:date="2020-09-29T12:46:00Z" w:initials="FA">
    <w:p w14:paraId="57471A86" w14:textId="7147ABB0" w:rsidR="005745D0" w:rsidRDefault="005745D0">
      <w:pPr>
        <w:pStyle w:val="CommentText"/>
      </w:pPr>
      <w:r>
        <w:rPr>
          <w:rStyle w:val="CommentReference"/>
        </w:rPr>
        <w:annotationRef/>
      </w:r>
      <w:r>
        <w:t>No, that is the next one.</w:t>
      </w:r>
    </w:p>
  </w:comment>
  <w:comment w:id="52" w:author="DRESSLER Luisa, CTP/TPS" w:date="2020-09-28T11:33:00Z" w:initials="DLC">
    <w:p w14:paraId="673AA398" w14:textId="77777777" w:rsidR="005C524F" w:rsidRDefault="005C524F">
      <w:pPr>
        <w:pStyle w:val="CommentText"/>
      </w:pPr>
      <w:r>
        <w:rPr>
          <w:rStyle w:val="CommentReference"/>
        </w:rPr>
        <w:annotationRef/>
      </w:r>
      <w:r>
        <w:t>What is this?</w:t>
      </w:r>
    </w:p>
  </w:comment>
  <w:comment w:id="56" w:author="DRESSLER Luisa, CTP/TPS" w:date="2020-09-28T12:04:00Z" w:initials="DLC">
    <w:p w14:paraId="4FA2E64B" w14:textId="77777777" w:rsidR="005C524F" w:rsidRDefault="005C524F">
      <w:pPr>
        <w:pStyle w:val="CommentText"/>
      </w:pPr>
      <w:r>
        <w:rPr>
          <w:rStyle w:val="CommentReference"/>
        </w:rPr>
        <w:annotationRef/>
      </w:r>
      <w:r>
        <w:t>Would call this a “ban”</w:t>
      </w:r>
    </w:p>
  </w:comment>
  <w:comment w:id="57" w:author="Fabre  Adrien" w:date="2020-09-29T12:46:00Z" w:initials="FA">
    <w:p w14:paraId="39ACD3BF" w14:textId="20598E7F" w:rsidR="005745D0" w:rsidRDefault="005745D0">
      <w:pPr>
        <w:pStyle w:val="CommentText"/>
      </w:pPr>
      <w:r>
        <w:rPr>
          <w:rStyle w:val="CommentReference"/>
        </w:rPr>
        <w:annotationRef/>
      </w:r>
      <w:r>
        <w:t>Ok, replaced.</w:t>
      </w:r>
    </w:p>
  </w:comment>
  <w:comment w:id="58" w:author="VAN DENDER Kurt, CTP/TPS" w:date="2020-09-28T15:00:00Z" w:initials="VDKC">
    <w:p w14:paraId="3769B08D" w14:textId="77777777" w:rsidR="005C524F" w:rsidRDefault="005C524F">
      <w:pPr>
        <w:pStyle w:val="CommentText"/>
      </w:pPr>
      <w:r>
        <w:rPr>
          <w:rStyle w:val="CommentReference"/>
        </w:rPr>
        <w:annotationRef/>
      </w:r>
      <w:r>
        <w:t>Jargon?</w:t>
      </w:r>
    </w:p>
  </w:comment>
  <w:comment w:id="59" w:author="Fabre  Adrien" w:date="2020-09-29T12:46:00Z" w:initials="FA">
    <w:p w14:paraId="3168CDB9" w14:textId="25B2230A" w:rsidR="005745D0" w:rsidRDefault="005745D0">
      <w:pPr>
        <w:pStyle w:val="CommentText"/>
      </w:pPr>
      <w:r>
        <w:rPr>
          <w:rStyle w:val="CommentReference"/>
        </w:rPr>
        <w:annotationRef/>
      </w:r>
      <w:r>
        <w:t>Agreed, but then we should find something else because a list with only one element is not satisfactory.</w:t>
      </w:r>
    </w:p>
  </w:comment>
  <w:comment w:id="62" w:author="DRESSLER Luisa, CTP/TPS" w:date="2020-09-28T12:31:00Z" w:initials="DLC">
    <w:p w14:paraId="6CA6DAE0" w14:textId="77777777" w:rsidR="005C524F" w:rsidRDefault="005C524F">
      <w:pPr>
        <w:pStyle w:val="CommentText"/>
      </w:pPr>
      <w:r>
        <w:rPr>
          <w:rStyle w:val="CommentReference"/>
        </w:rPr>
        <w:annotationRef/>
      </w:r>
      <w:r>
        <w:t>Would not this also depend on the sector.</w:t>
      </w:r>
    </w:p>
    <w:p w14:paraId="5827B26B" w14:textId="77777777" w:rsidR="005C524F" w:rsidRDefault="005C524F">
      <w:pPr>
        <w:pStyle w:val="CommentText"/>
      </w:pPr>
      <w:r>
        <w:t>In most countries, fuel taxes (which translate in a carbon price or tax equivalent)</w:t>
      </w:r>
    </w:p>
    <w:p w14:paraId="05F49435" w14:textId="77777777" w:rsidR="005C524F" w:rsidRDefault="005C524F">
      <w:pPr>
        <w:pStyle w:val="CommentText"/>
      </w:pPr>
      <w:r>
        <w:t>- are high in road transport</w:t>
      </w:r>
    </w:p>
    <w:p w14:paraId="12E666DC" w14:textId="77777777" w:rsidR="005C524F" w:rsidRDefault="005C524F">
      <w:pPr>
        <w:pStyle w:val="CommentText"/>
      </w:pPr>
      <w:r>
        <w:t xml:space="preserve">- </w:t>
      </w:r>
      <w:proofErr w:type="gramStart"/>
      <w:r>
        <w:t>low</w:t>
      </w:r>
      <w:proofErr w:type="gramEnd"/>
      <w:r>
        <w:t xml:space="preserve"> or zero with respect to heating </w:t>
      </w:r>
    </w:p>
    <w:p w14:paraId="2C04C2D7" w14:textId="77777777" w:rsidR="005C524F" w:rsidRDefault="005C524F">
      <w:pPr>
        <w:pStyle w:val="CommentText"/>
      </w:pPr>
    </w:p>
    <w:p w14:paraId="4DB37F6E" w14:textId="77777777" w:rsidR="005C524F" w:rsidRDefault="005C524F">
      <w:pPr>
        <w:pStyle w:val="CommentText"/>
      </w:pPr>
      <w:r>
        <w:t>More details can be found in our Taxing Energy Use publication:</w:t>
      </w:r>
    </w:p>
    <w:p w14:paraId="7A2C8A2E" w14:textId="77777777" w:rsidR="005C524F" w:rsidRPr="00C22202" w:rsidRDefault="005C524F">
      <w:pPr>
        <w:pStyle w:val="CommentText"/>
        <w:rPr>
          <w:lang w:val="en-GB"/>
        </w:rPr>
      </w:pPr>
      <w:r w:rsidRPr="00C22202">
        <w:rPr>
          <w:lang w:val="en-GB"/>
        </w:rPr>
        <w:t xml:space="preserve">2019 version </w:t>
      </w:r>
      <w:hyperlink r:id="rId2" w:history="1">
        <w:r w:rsidRPr="00C22202">
          <w:rPr>
            <w:rStyle w:val="Hyperlink"/>
            <w:rFonts w:ascii="CaeciliaLTStd-Italic" w:hAnsi="CaeciliaLTStd-Italic"/>
            <w:i/>
            <w:iCs/>
            <w:sz w:val="16"/>
            <w:szCs w:val="16"/>
            <w:lang w:val="en-GB" w:eastAsia="en-GB"/>
          </w:rPr>
          <w:t>https://doi.org/10.1787/058ca239-en</w:t>
        </w:r>
      </w:hyperlink>
      <w:r w:rsidRPr="00C22202">
        <w:rPr>
          <w:rFonts w:ascii="CaeciliaLTStd-Italic" w:hAnsi="CaeciliaLTStd-Italic"/>
          <w:i/>
          <w:iCs/>
          <w:sz w:val="16"/>
          <w:szCs w:val="16"/>
          <w:lang w:val="en-GB" w:eastAsia="en-GB"/>
        </w:rPr>
        <w:t xml:space="preserve"> </w:t>
      </w:r>
    </w:p>
  </w:comment>
  <w:comment w:id="63" w:author="Fabre  Adrien" w:date="2020-09-29T12:48:00Z" w:initials="FA">
    <w:p w14:paraId="1B916D9E" w14:textId="72AD49FB" w:rsidR="005745D0" w:rsidRDefault="005745D0">
      <w:pPr>
        <w:pStyle w:val="CommentText"/>
      </w:pPr>
      <w:r>
        <w:rPr>
          <w:rStyle w:val="CommentReference"/>
        </w:rPr>
        <w:annotationRef/>
      </w:r>
      <w:r>
        <w:t>Sure, though we can argue (</w:t>
      </w:r>
      <w:proofErr w:type="spellStart"/>
      <w:r>
        <w:t>i</w:t>
      </w:r>
      <w:proofErr w:type="spellEnd"/>
      <w:r>
        <w:t xml:space="preserve">) this should not be so (carbon is underpriced in non-transport sectors) or (ii) this accounts for other externalities in transport (air pollution, traffic, noise). </w:t>
      </w:r>
      <w:r>
        <w:br/>
      </w:r>
      <w:r>
        <w:br/>
        <w:t>I am not sure what change do you suggest? I am willing to adapt the wording, in any case the focus is on revenue-recycling here.</w:t>
      </w:r>
    </w:p>
  </w:comment>
  <w:comment w:id="64" w:author="Fabre  Adrien" w:date="2020-09-29T12:51:00Z" w:initials="FA">
    <w:p w14:paraId="173257C6" w14:textId="3342992B" w:rsidR="005745D0" w:rsidRDefault="005745D0">
      <w:pPr>
        <w:pStyle w:val="CommentText"/>
      </w:pPr>
      <w:r>
        <w:rPr>
          <w:rStyle w:val="CommentReference"/>
        </w:rPr>
        <w:annotationRef/>
      </w:r>
      <w:r>
        <w:t>I think we should keep an item where redistribution is targeted to highest polluters.</w:t>
      </w:r>
    </w:p>
  </w:comment>
  <w:comment w:id="70" w:author="DRESSLER Luisa, CTP/TPS" w:date="2020-09-28T15:31:00Z" w:initials="DLC">
    <w:p w14:paraId="5062F380" w14:textId="77AD1CEC" w:rsidR="005C524F" w:rsidRDefault="005C524F">
      <w:pPr>
        <w:pStyle w:val="CommentText"/>
      </w:pPr>
      <w:r>
        <w:rPr>
          <w:rStyle w:val="CommentReference"/>
        </w:rPr>
        <w:annotationRef/>
      </w:r>
      <w:r>
        <w:t xml:space="preserve">Could add: preferential energy tax rates or exemptions for HH </w:t>
      </w:r>
    </w:p>
  </w:comment>
  <w:comment w:id="71" w:author="Fabre  Adrien" w:date="2020-09-29T12:51:00Z" w:initials="FA">
    <w:p w14:paraId="174F3F47" w14:textId="49795A89" w:rsidR="00E57324" w:rsidRDefault="00E57324">
      <w:pPr>
        <w:pStyle w:val="CommentText"/>
      </w:pPr>
      <w:r>
        <w:rPr>
          <w:rStyle w:val="CommentReference"/>
        </w:rPr>
        <w:annotationRef/>
      </w:r>
      <w:r>
        <w:t>OK.</w:t>
      </w:r>
    </w:p>
  </w:comment>
  <w:comment w:id="72" w:author="DRESSLER Luisa, CTP/TPS" w:date="2020-09-28T12:08:00Z" w:initials="DLC">
    <w:p w14:paraId="6FB9782D" w14:textId="77777777" w:rsidR="005C524F" w:rsidRDefault="005C524F" w:rsidP="008A76C8">
      <w:pPr>
        <w:pStyle w:val="CommentText"/>
      </w:pPr>
      <w:r>
        <w:rPr>
          <w:rStyle w:val="CommentReference"/>
        </w:rPr>
        <w:annotationRef/>
      </w:r>
      <w:r>
        <w:t>Please add additional rows here:</w:t>
      </w:r>
    </w:p>
    <w:p w14:paraId="3944567A" w14:textId="77777777" w:rsidR="005C524F" w:rsidRDefault="005C524F" w:rsidP="008A76C8">
      <w:pPr>
        <w:pStyle w:val="CommentText"/>
      </w:pPr>
      <w:r>
        <w:t>1) No redistribution needed; the revenue should be kept for the general budget to fund general objectives of the government (e.g., healthcare, education etc.)</w:t>
      </w:r>
    </w:p>
    <w:p w14:paraId="59AD6A73" w14:textId="0DB6512D" w:rsidR="005C524F" w:rsidRDefault="005C524F" w:rsidP="008A76C8">
      <w:pPr>
        <w:pStyle w:val="CommentText"/>
      </w:pPr>
      <w:r>
        <w:t>2) More comprehensive tax reform, e.g. reducing personal income tax rates at the same time as increasing carbon taxes</w:t>
      </w:r>
    </w:p>
  </w:comment>
  <w:comment w:id="73" w:author="Fabre  Adrien" w:date="2020-09-29T12:52:00Z" w:initials="FA">
    <w:p w14:paraId="70B469CD" w14:textId="6850A451" w:rsidR="00E57324" w:rsidRDefault="00E57324">
      <w:pPr>
        <w:pStyle w:val="CommentText"/>
      </w:pPr>
      <w:r>
        <w:rPr>
          <w:rStyle w:val="CommentReference"/>
        </w:rPr>
        <w:annotationRef/>
      </w:r>
      <w:r>
        <w:t>Your 1) is supposed to be addressed by (7), and your 2) by (3).</w:t>
      </w:r>
    </w:p>
  </w:comment>
  <w:comment w:id="77" w:author="DRESSLER Luisa, CTP/TPS" w:date="2020-09-28T15:25:00Z" w:initials="DLC">
    <w:p w14:paraId="07874485" w14:textId="27992730" w:rsidR="005C524F" w:rsidRDefault="005C524F">
      <w:pPr>
        <w:pStyle w:val="CommentText"/>
      </w:pPr>
      <w:r>
        <w:rPr>
          <w:rStyle w:val="CommentReference"/>
        </w:rPr>
        <w:annotationRef/>
      </w:r>
      <w:r>
        <w:t>In q.9.1 it is called clean tech – should use one concept throughout</w:t>
      </w:r>
    </w:p>
  </w:comment>
  <w:comment w:id="78" w:author="Fabre  Adrien" w:date="2020-09-29T13:58:00Z" w:initials="FA">
    <w:p w14:paraId="463A5239" w14:textId="47F7CFE0" w:rsidR="005B3571" w:rsidRDefault="005B3571">
      <w:pPr>
        <w:pStyle w:val="CommentText"/>
      </w:pPr>
      <w:r>
        <w:rPr>
          <w:rStyle w:val="CommentReference"/>
        </w:rPr>
        <w:annotationRef/>
      </w:r>
      <w:r>
        <w:t>Ok, I’ve replaced the other by “low-carbon”</w:t>
      </w:r>
    </w:p>
  </w:comment>
  <w:comment w:id="79" w:author="VAN DENDER Kurt, CTP/TPS" w:date="2020-09-28T15:04:00Z" w:initials="VDKC">
    <w:p w14:paraId="6CD9997D" w14:textId="77777777" w:rsidR="005C524F" w:rsidRDefault="005C524F">
      <w:pPr>
        <w:pStyle w:val="CommentText"/>
      </w:pPr>
      <w:r>
        <w:rPr>
          <w:rStyle w:val="CommentReference"/>
        </w:rPr>
        <w:annotationRef/>
      </w:r>
      <w:r>
        <w:t>Seems like the pure carbon dividend and the option to reduce PIT or CIT are not included, but these are much discussed options.</w:t>
      </w:r>
    </w:p>
  </w:comment>
  <w:comment w:id="80" w:author="Fabre  Adrien" w:date="2020-09-29T13:58:00Z" w:initials="FA">
    <w:p w14:paraId="4A4E05C2" w14:textId="66952E58" w:rsidR="005B3571" w:rsidRDefault="005B3571">
      <w:pPr>
        <w:pStyle w:val="CommentText"/>
      </w:pPr>
      <w:r>
        <w:rPr>
          <w:rStyle w:val="CommentReference"/>
        </w:rPr>
        <w:annotationRef/>
      </w:r>
      <w:r>
        <w:t>(What is CIT?) Dividend is close to “tax rebates for all households”: we could change that to “equal transfer to each individual”. But true, we need to change a bit the items.</w:t>
      </w:r>
    </w:p>
  </w:comment>
  <w:comment w:id="81" w:author="Fabre  Adrien" w:date="2020-09-29T14:44:00Z" w:initials="FA">
    <w:p w14:paraId="19CF3A6C" w14:textId="41A733C1" w:rsidR="001F0568" w:rsidRDefault="001F0568">
      <w:pPr>
        <w:pStyle w:val="CommentText"/>
      </w:pPr>
      <w:proofErr w:type="gramStart"/>
      <w:r>
        <w:t>/!\</w:t>
      </w:r>
      <w:proofErr w:type="gramEnd"/>
      <w:r>
        <w:t xml:space="preserve"> </w:t>
      </w:r>
      <w:r>
        <w:rPr>
          <w:rStyle w:val="CommentReference"/>
        </w:rPr>
        <w:annotationRef/>
      </w:r>
      <w:r>
        <w:t>Or none of them in the case of the control group.</w:t>
      </w:r>
    </w:p>
  </w:comment>
  <w:comment w:id="83" w:author="DRESSLER Luisa, CTP/TPS" w:date="2020-09-28T12:22:00Z" w:initials="DLC">
    <w:p w14:paraId="72E236D6" w14:textId="28BA161C" w:rsidR="005C524F" w:rsidRDefault="005C524F">
      <w:pPr>
        <w:pStyle w:val="CommentText"/>
      </w:pPr>
      <w:r>
        <w:rPr>
          <w:rStyle w:val="CommentReference"/>
        </w:rPr>
        <w:annotationRef/>
      </w:r>
      <w:r>
        <w:t>The current standards work through measuring what is sold (not produced), if I am not mistaken</w:t>
      </w:r>
    </w:p>
  </w:comment>
  <w:comment w:id="86" w:author="Fabre  Adrien" w:date="2020-09-29T14:00:00Z" w:initials="FA">
    <w:p w14:paraId="09FF49C3" w14:textId="0E8BD2A6" w:rsidR="005B3571" w:rsidRDefault="005B3571">
      <w:pPr>
        <w:pStyle w:val="CommentText"/>
      </w:pPr>
      <w:r>
        <w:rPr>
          <w:rStyle w:val="CommentReference"/>
        </w:rPr>
        <w:annotationRef/>
      </w:r>
      <w:r>
        <w:t>Changed.</w:t>
      </w:r>
    </w:p>
  </w:comment>
  <w:comment w:id="84" w:author="VAN DENDER Kurt, CTP/TPS" w:date="2020-09-28T15:06:00Z" w:initials="VDKC">
    <w:p w14:paraId="6B5E9545" w14:textId="77777777" w:rsidR="005C524F" w:rsidRDefault="005C524F">
      <w:pPr>
        <w:pStyle w:val="CommentText"/>
      </w:pPr>
      <w:r>
        <w:rPr>
          <w:rStyle w:val="CommentReference"/>
        </w:rPr>
        <w:annotationRef/>
      </w:r>
    </w:p>
  </w:comment>
  <w:comment w:id="85" w:author="VAN DENDER Kurt, CTP/TPS" w:date="2020-09-28T15:06:00Z" w:initials="VDKC">
    <w:p w14:paraId="269156B4" w14:textId="77777777" w:rsidR="005C524F" w:rsidRDefault="005C524F">
      <w:pPr>
        <w:pStyle w:val="CommentText"/>
      </w:pPr>
      <w:r>
        <w:rPr>
          <w:rStyle w:val="CommentReference"/>
        </w:rPr>
        <w:annotationRef/>
      </w:r>
      <w:r>
        <w:t>Such standards exist, but the questions put them as a hypothetical. (Could ask about awareness of the policy.)</w:t>
      </w:r>
    </w:p>
  </w:comment>
  <w:comment w:id="87" w:author="Fabre  Adrien" w:date="2020-09-29T14:02:00Z" w:initials="FA">
    <w:p w14:paraId="5B5E69C1" w14:textId="040D88C0" w:rsidR="005B3571" w:rsidRDefault="005B3571">
      <w:pPr>
        <w:pStyle w:val="CommentText"/>
      </w:pPr>
      <w:r>
        <w:rPr>
          <w:rStyle w:val="CommentReference"/>
        </w:rPr>
        <w:annotationRef/>
      </w:r>
      <w:r>
        <w:t>Good point, we could ask about awareness below (it is on purpose we mention only below that it already exist).</w:t>
      </w:r>
    </w:p>
  </w:comment>
  <w:comment w:id="90" w:author="DRESSLER Luisa, CTP/TPS" w:date="2020-09-28T12:20:00Z" w:initials="DLC">
    <w:p w14:paraId="30B7FAC1" w14:textId="77777777" w:rsidR="005C524F" w:rsidRDefault="005C524F">
      <w:pPr>
        <w:pStyle w:val="CommentText"/>
      </w:pPr>
      <w:r>
        <w:rPr>
          <w:rStyle w:val="CommentReference"/>
        </w:rPr>
        <w:annotationRef/>
      </w:r>
      <w:r>
        <w:t>By government resources and public debt</w:t>
      </w:r>
    </w:p>
  </w:comment>
  <w:comment w:id="91" w:author="Fabre  Adrien" w:date="2020-09-29T14:03:00Z" w:initials="FA">
    <w:p w14:paraId="7FDB33B0" w14:textId="7B2441DC" w:rsidR="005B3571" w:rsidRDefault="005B3571">
      <w:pPr>
        <w:pStyle w:val="CommentText"/>
      </w:pPr>
      <w:r>
        <w:rPr>
          <w:rStyle w:val="CommentReference"/>
        </w:rPr>
        <w:annotationRef/>
      </w:r>
      <w:r>
        <w:t>Doesn’t it obfuscate the message if we had “</w:t>
      </w:r>
      <w:proofErr w:type="spellStart"/>
      <w:r>
        <w:t>gov</w:t>
      </w:r>
      <w:proofErr w:type="spellEnd"/>
      <w:r>
        <w:t xml:space="preserve"> resources”? The goal here is to gauge the support for public debt-financed energy transition.</w:t>
      </w:r>
    </w:p>
  </w:comment>
  <w:comment w:id="92" w:author="Fabre  Adrien" w:date="2020-09-29T14:05:00Z" w:initials="FA">
    <w:p w14:paraId="7024ECD8" w14:textId="585ED59E" w:rsidR="005B3571" w:rsidRDefault="005B3571">
      <w:pPr>
        <w:pStyle w:val="CommentText"/>
      </w:pPr>
      <w:r>
        <w:rPr>
          <w:rStyle w:val="CommentReference"/>
        </w:rPr>
        <w:annotationRef/>
      </w:r>
      <w:r>
        <w:t>I’d rather say “needed to decarbonize our economy” in that case. But I think “</w:t>
      </w:r>
      <w:proofErr w:type="spellStart"/>
      <w:r>
        <w:t>decarbonization</w:t>
      </w:r>
      <w:proofErr w:type="spellEnd"/>
      <w:r>
        <w:t>” is too much of a jargon word. What about: “needed to reduce greenhouse gases emissions”?</w:t>
      </w:r>
    </w:p>
  </w:comment>
  <w:comment w:id="96" w:author="DRESSLER Luisa, CTP/TPS" w:date="2020-09-28T15:26:00Z" w:initials="DLC">
    <w:p w14:paraId="3EE49CFC" w14:textId="77777777" w:rsidR="005C524F" w:rsidRDefault="005C524F" w:rsidP="008A76C8">
      <w:pPr>
        <w:pStyle w:val="CommentText"/>
      </w:pPr>
      <w:r>
        <w:rPr>
          <w:rStyle w:val="CommentReference"/>
        </w:rPr>
        <w:annotationRef/>
      </w:r>
      <w:r>
        <w:t xml:space="preserve">An alternative treatment could explain the mechanism behind pricing (behavioral change depending also on existence of substitutes) to help people understand how ‘corrective” taxation is supposed to work and also showing the positive implications from these taxes (not only the negative ones) </w:t>
      </w:r>
    </w:p>
    <w:p w14:paraId="63673AFF" w14:textId="77777777" w:rsidR="005C524F" w:rsidRDefault="005C524F" w:rsidP="008A76C8">
      <w:pPr>
        <w:pStyle w:val="CommentText"/>
      </w:pPr>
    </w:p>
    <w:p w14:paraId="0A4F4579" w14:textId="77777777" w:rsidR="005C524F" w:rsidRDefault="005C524F" w:rsidP="008A76C8">
      <w:pPr>
        <w:pStyle w:val="CommentText"/>
      </w:pPr>
      <w:r>
        <w:t>Respondents may not make a difference with other form of taxation otherwise – just seeing it as a revenue raising tool.</w:t>
      </w:r>
    </w:p>
    <w:p w14:paraId="1E28D799" w14:textId="77777777" w:rsidR="005C524F" w:rsidRDefault="005C524F" w:rsidP="008A76C8">
      <w:pPr>
        <w:pStyle w:val="CommentText"/>
      </w:pPr>
    </w:p>
    <w:p w14:paraId="1FE3DB9B" w14:textId="77777777" w:rsidR="005C524F" w:rsidRDefault="005C524F" w:rsidP="008A76C8">
      <w:pPr>
        <w:pStyle w:val="CommentText"/>
      </w:pPr>
      <w:r>
        <w:t>Respondents may also not understand the relative benefits and costs of different policy instruments (e.g. standards and bans vs pricing and incentives)</w:t>
      </w:r>
    </w:p>
    <w:p w14:paraId="036C86AE" w14:textId="77777777" w:rsidR="005C524F" w:rsidRDefault="005C524F" w:rsidP="008A76C8">
      <w:pPr>
        <w:pStyle w:val="CommentText"/>
      </w:pPr>
    </w:p>
    <w:p w14:paraId="7286E13D" w14:textId="75776B9E" w:rsidR="005C524F" w:rsidRDefault="005C524F" w:rsidP="008A76C8">
      <w:pPr>
        <w:pStyle w:val="CommentText"/>
      </w:pPr>
      <w:r>
        <w:t>One could test whether people still prefer standards or bans, once they have received the information that pricing may lead to similar outcomes at lower overall costs.</w:t>
      </w:r>
    </w:p>
  </w:comment>
  <w:comment w:id="97" w:author="Fabre  Adrien" w:date="2020-09-29T14:08:00Z" w:initials="FA">
    <w:p w14:paraId="74E08B10" w14:textId="205C7067" w:rsidR="002C0476" w:rsidRDefault="002C0476">
      <w:pPr>
        <w:pStyle w:val="CommentText"/>
      </w:pPr>
      <w:r>
        <w:rPr>
          <w:rStyle w:val="CommentReference"/>
        </w:rPr>
        <w:annotationRef/>
      </w:r>
      <w:r>
        <w:t>We actually have a treatment later on to show that price incentives are effective.</w:t>
      </w:r>
    </w:p>
    <w:p w14:paraId="1550D90A" w14:textId="64243F15" w:rsidR="002C0476" w:rsidRDefault="002C0476">
      <w:pPr>
        <w:pStyle w:val="CommentText"/>
      </w:pPr>
    </w:p>
    <w:p w14:paraId="5D94F280" w14:textId="59C7083F" w:rsidR="002C0476" w:rsidRDefault="002C0476">
      <w:pPr>
        <w:pStyle w:val="CommentText"/>
      </w:pPr>
      <w:r>
        <w:t xml:space="preserve">Agreed. How can we make it clearer that this policy does not raise any new resource for </w:t>
      </w:r>
      <w:proofErr w:type="spellStart"/>
      <w:r>
        <w:t>govt</w:t>
      </w:r>
      <w:proofErr w:type="spellEnd"/>
      <w:r>
        <w:t>?</w:t>
      </w:r>
    </w:p>
    <w:p w14:paraId="43944874" w14:textId="5575DD0A" w:rsidR="002C0476" w:rsidRDefault="002C0476">
      <w:pPr>
        <w:pStyle w:val="CommentText"/>
      </w:pPr>
    </w:p>
    <w:p w14:paraId="25ADA41F" w14:textId="1EF25704" w:rsidR="002C0476" w:rsidRDefault="002C0476">
      <w:pPr>
        <w:pStyle w:val="CommentText"/>
      </w:pPr>
      <w:r>
        <w:t>At this stage we want the answers of respondents before knowledge. But in later treatments yes, we could include info on benefits/costs of different instruments.</w:t>
      </w:r>
    </w:p>
  </w:comment>
  <w:comment w:id="102" w:author="DRESSLER Luisa, CTP/TPS" w:date="2020-09-28T15:26:00Z" w:initials="DLC">
    <w:p w14:paraId="68F05F11" w14:textId="2ED6E961" w:rsidR="005C524F" w:rsidRDefault="005C524F">
      <w:pPr>
        <w:pStyle w:val="CommentText"/>
      </w:pPr>
      <w:r>
        <w:rPr>
          <w:rStyle w:val="CommentReference"/>
        </w:rPr>
        <w:annotationRef/>
      </w:r>
      <w:r>
        <w:t>Again focus on transport</w:t>
      </w:r>
    </w:p>
  </w:comment>
  <w:comment w:id="103" w:author="Fabre  Adrien" w:date="2020-09-29T14:13:00Z" w:initials="FA">
    <w:p w14:paraId="3BCB3F0E" w14:textId="3EA34000" w:rsidR="002C0476" w:rsidRDefault="002C0476">
      <w:pPr>
        <w:pStyle w:val="CommentText"/>
      </w:pPr>
      <w:r>
        <w:rPr>
          <w:rStyle w:val="CommentReference"/>
        </w:rPr>
        <w:annotationRef/>
      </w:r>
      <w:r>
        <w:t>Yes, because gasoline prices are the most salient and most commonly paid by people.</w:t>
      </w:r>
    </w:p>
  </w:comment>
  <w:comment w:id="98" w:author="DRESSLER Luisa, CTP/TPS" w:date="2020-09-28T12:23:00Z" w:initials="DLC">
    <w:p w14:paraId="109AA844" w14:textId="77777777" w:rsidR="005C524F" w:rsidRDefault="005C524F" w:rsidP="008A76C8">
      <w:pPr>
        <w:pStyle w:val="CommentText"/>
      </w:pPr>
      <w:r>
        <w:rPr>
          <w:rStyle w:val="CommentReference"/>
        </w:rPr>
        <w:annotationRef/>
      </w:r>
      <w:r>
        <w:t>From our perspective, this would need to be revised. Literature shows that revenue use has an impact on public acceptance of a carbon price. Prescribing one specific type of revenue use here seems odd.</w:t>
      </w:r>
    </w:p>
    <w:p w14:paraId="42938C00" w14:textId="1835FFBD" w:rsidR="005C524F" w:rsidRDefault="005C524F" w:rsidP="008A76C8">
      <w:pPr>
        <w:pStyle w:val="CommentText"/>
      </w:pPr>
      <w:r>
        <w:t>Happy to work with you towards rearranging</w:t>
      </w:r>
    </w:p>
  </w:comment>
  <w:comment w:id="100" w:author="Fabre  Adrien" w:date="2020-09-29T14:11:00Z" w:initials="FA">
    <w:p w14:paraId="229AB82A" w14:textId="6BA83BDA" w:rsidR="002C0476" w:rsidRDefault="002C0476">
      <w:pPr>
        <w:pStyle w:val="CommentText"/>
      </w:pPr>
      <w:r>
        <w:rPr>
          <w:rStyle w:val="CommentReference"/>
        </w:rPr>
        <w:annotationRef/>
      </w:r>
      <w:r>
        <w:t>Sure. What do you propose? We chose dividends because it’s the most discussed and most supported options among economists.</w:t>
      </w:r>
    </w:p>
  </w:comment>
  <w:comment w:id="99" w:author="VAN DENDER Kurt, CTP/TPS" w:date="2020-09-28T15:09:00Z" w:initials="VDKC">
    <w:p w14:paraId="316EACEC" w14:textId="77777777" w:rsidR="005C524F" w:rsidRDefault="005C524F">
      <w:pPr>
        <w:pStyle w:val="CommentText"/>
      </w:pPr>
      <w:r>
        <w:rPr>
          <w:rStyle w:val="CommentReference"/>
        </w:rPr>
        <w:annotationRef/>
      </w:r>
      <w:r>
        <w:t>Current question mixes firm and household perspective. Also, this now has the uniform LS transfers which is not mentioned in the options earlier on (unless I missed it).</w:t>
      </w:r>
    </w:p>
  </w:comment>
  <w:comment w:id="101" w:author="Fabre  Adrien" w:date="2020-09-29T14:12:00Z" w:initials="FA">
    <w:p w14:paraId="4158292B" w14:textId="76502472" w:rsidR="002C0476" w:rsidRDefault="002C0476">
      <w:pPr>
        <w:pStyle w:val="CommentText"/>
      </w:pPr>
      <w:r>
        <w:rPr>
          <w:rStyle w:val="CommentReference"/>
        </w:rPr>
        <w:annotationRef/>
      </w:r>
      <w:r>
        <w:t xml:space="preserve">Specifying that the tax applies upstream (to firms) probably increases support. But we could reformulate. </w:t>
      </w:r>
    </w:p>
  </w:comment>
  <w:comment w:id="104" w:author="DRESSLER Luisa, CTP/TPS" w:date="2020-09-28T15:26:00Z" w:initials="DLC">
    <w:p w14:paraId="64CF2E89" w14:textId="77777777" w:rsidR="005C524F" w:rsidRDefault="005C524F" w:rsidP="008A76C8">
      <w:pPr>
        <w:pStyle w:val="CommentText"/>
      </w:pPr>
      <w:r>
        <w:rPr>
          <w:rStyle w:val="CommentReference"/>
        </w:rPr>
        <w:annotationRef/>
      </w:r>
      <w:r>
        <w:t>Why focus on employment?</w:t>
      </w:r>
    </w:p>
    <w:p w14:paraId="7B393594" w14:textId="77777777" w:rsidR="005C524F" w:rsidRDefault="005C524F" w:rsidP="008A76C8">
      <w:pPr>
        <w:pStyle w:val="CommentText"/>
      </w:pPr>
      <w:r>
        <w:t xml:space="preserve">Alternatively: </w:t>
      </w:r>
    </w:p>
    <w:p w14:paraId="3DBAB97A" w14:textId="5CC9599D" w:rsidR="005C524F" w:rsidRDefault="005C524F" w:rsidP="008A76C8">
      <w:pPr>
        <w:pStyle w:val="CommentText"/>
      </w:pPr>
      <w:r>
        <w:t>What do you think would be the effects on your country’s economy, if the tax would increase</w:t>
      </w:r>
    </w:p>
  </w:comment>
  <w:comment w:id="105" w:author="Fabre  Adrien" w:date="2020-09-29T14:14:00Z" w:initials="FA">
    <w:p w14:paraId="70D6882B" w14:textId="53E3A879" w:rsidR="002C0476" w:rsidRDefault="002C0476">
      <w:pPr>
        <w:pStyle w:val="CommentText"/>
      </w:pPr>
      <w:r>
        <w:rPr>
          <w:rStyle w:val="CommentReference"/>
        </w:rPr>
        <w:annotationRef/>
      </w:r>
      <w:r>
        <w:t xml:space="preserve">This question and the following were meant to assess the believed effect on respondent’s self-interest. </w:t>
      </w:r>
      <w:r>
        <w:br/>
        <w:t>But why not.</w:t>
      </w:r>
    </w:p>
  </w:comment>
  <w:comment w:id="106" w:author="VAN DENDER Kurt, CTP/TPS" w:date="2020-09-28T15:11:00Z" w:initials="VDKC">
    <w:p w14:paraId="7DECBA2A" w14:textId="77777777" w:rsidR="005C524F" w:rsidRDefault="005C524F">
      <w:pPr>
        <w:pStyle w:val="CommentText"/>
      </w:pPr>
      <w:r>
        <w:rPr>
          <w:rStyle w:val="CommentReference"/>
        </w:rPr>
        <w:annotationRef/>
      </w:r>
      <w:r>
        <w:t xml:space="preserve">There’s a lot of skepticism about whether carbon taxes actually work. Would it be useful to ask a question along the lines of “Do you think that carbon taxes would reduce carbon emissions?” </w:t>
      </w:r>
    </w:p>
  </w:comment>
  <w:comment w:id="108" w:author="Fabre  Adrien" w:date="2020-09-29T14:16:00Z" w:initials="FA">
    <w:p w14:paraId="27A9425E" w14:textId="280F50A0" w:rsidR="002C0476" w:rsidRDefault="002C0476">
      <w:pPr>
        <w:pStyle w:val="CommentText"/>
      </w:pPr>
      <w:r>
        <w:rPr>
          <w:rStyle w:val="CommentReference"/>
        </w:rPr>
        <w:annotationRef/>
      </w:r>
      <w:r>
        <w:t>We ask this question below</w:t>
      </w:r>
      <w:r w:rsidR="001F0568">
        <w:t>, after the info treatment. We could also ask it also before (i.e. here), to spot respondents who change their mind. But we’re already able to measure the effect of the treatment through the control group, so I think it we don’t need to ask this question twice.</w:t>
      </w:r>
    </w:p>
  </w:comment>
  <w:comment w:id="107" w:author="DRESSLER Luisa, CTP/TPS" w:date="2020-09-28T15:27:00Z" w:initials="DLC">
    <w:p w14:paraId="64DB4780" w14:textId="77777777" w:rsidR="005C524F" w:rsidRDefault="005C524F" w:rsidP="008A76C8">
      <w:pPr>
        <w:pStyle w:val="CommentText"/>
      </w:pPr>
      <w:r>
        <w:rPr>
          <w:rStyle w:val="CommentReference"/>
        </w:rPr>
        <w:annotationRef/>
      </w:r>
      <w:r>
        <w:t>Additional question that come to mind</w:t>
      </w:r>
    </w:p>
    <w:p w14:paraId="6508087D" w14:textId="77777777" w:rsidR="001F0568" w:rsidRDefault="001F0568" w:rsidP="001F0568">
      <w:pPr>
        <w:pStyle w:val="ListParagraph"/>
        <w:tabs>
          <w:tab w:val="left" w:pos="850"/>
          <w:tab w:val="left" w:pos="1191"/>
          <w:tab w:val="left" w:pos="1531"/>
        </w:tabs>
        <w:spacing w:before="120" w:line="240" w:lineRule="auto"/>
        <w:ind w:left="0"/>
        <w:contextualSpacing/>
        <w:jc w:val="both"/>
      </w:pPr>
    </w:p>
    <w:p w14:paraId="466B00C8" w14:textId="7530AA5D" w:rsidR="005C524F" w:rsidRDefault="001F0568" w:rsidP="001F0568">
      <w:pPr>
        <w:pStyle w:val="ListParagraph"/>
        <w:tabs>
          <w:tab w:val="left" w:pos="850"/>
          <w:tab w:val="left" w:pos="1191"/>
          <w:tab w:val="left" w:pos="1531"/>
        </w:tabs>
        <w:spacing w:before="120" w:line="240" w:lineRule="auto"/>
        <w:ind w:left="0"/>
        <w:contextualSpacing/>
        <w:jc w:val="both"/>
      </w:pPr>
      <w:r>
        <w:t>1-</w:t>
      </w:r>
      <w:r w:rsidR="005C524F">
        <w:t>Do you know whether your heating fuel, transport fuel is currently covered by a carbon tax</w:t>
      </w:r>
    </w:p>
    <w:p w14:paraId="1209D8DE" w14:textId="77777777" w:rsidR="005C524F" w:rsidRDefault="005C524F" w:rsidP="008A76C8">
      <w:pPr>
        <w:pStyle w:val="ListParagraph"/>
        <w:tabs>
          <w:tab w:val="left" w:pos="850"/>
          <w:tab w:val="left" w:pos="1191"/>
          <w:tab w:val="left" w:pos="1531"/>
        </w:tabs>
        <w:spacing w:line="240" w:lineRule="auto"/>
        <w:ind w:left="0"/>
        <w:contextualSpacing/>
        <w:jc w:val="both"/>
      </w:pPr>
    </w:p>
    <w:p w14:paraId="1ED178D1" w14:textId="72D443FB" w:rsidR="005C524F" w:rsidRDefault="001F0568" w:rsidP="008A76C8">
      <w:pPr>
        <w:pStyle w:val="ListParagraph"/>
        <w:tabs>
          <w:tab w:val="left" w:pos="850"/>
          <w:tab w:val="left" w:pos="1191"/>
          <w:tab w:val="left" w:pos="1531"/>
        </w:tabs>
        <w:spacing w:line="240" w:lineRule="auto"/>
        <w:ind w:left="0"/>
        <w:contextualSpacing/>
        <w:jc w:val="both"/>
      </w:pPr>
      <w:r>
        <w:t>2-</w:t>
      </w:r>
      <w:r w:rsidR="005C524F">
        <w:t>Do you think carbon taxes can help fight climate change</w:t>
      </w:r>
    </w:p>
    <w:p w14:paraId="6514BE4B" w14:textId="77777777" w:rsidR="005C524F" w:rsidRDefault="005C524F" w:rsidP="008A76C8">
      <w:pPr>
        <w:pStyle w:val="ListParagraph"/>
        <w:tabs>
          <w:tab w:val="left" w:pos="850"/>
          <w:tab w:val="left" w:pos="1191"/>
          <w:tab w:val="left" w:pos="1531"/>
        </w:tabs>
        <w:spacing w:line="240" w:lineRule="auto"/>
        <w:ind w:left="0"/>
        <w:contextualSpacing/>
        <w:jc w:val="both"/>
      </w:pPr>
    </w:p>
    <w:p w14:paraId="67D53150" w14:textId="1474ECD8" w:rsidR="005C524F" w:rsidRDefault="001F0568" w:rsidP="008A76C8">
      <w:pPr>
        <w:pStyle w:val="ListParagraph"/>
        <w:tabs>
          <w:tab w:val="left" w:pos="850"/>
          <w:tab w:val="left" w:pos="1191"/>
          <w:tab w:val="left" w:pos="1531"/>
        </w:tabs>
        <w:spacing w:line="240" w:lineRule="auto"/>
        <w:ind w:left="0"/>
        <w:contextualSpacing/>
        <w:jc w:val="both"/>
      </w:pPr>
      <w:r>
        <w:t>3-</w:t>
      </w:r>
      <w:r w:rsidR="005C524F">
        <w:t xml:space="preserve">Do you think rich pay more? </w:t>
      </w:r>
      <w:proofErr w:type="gramStart"/>
      <w:r w:rsidR="005C524F">
        <w:t>poor</w:t>
      </w:r>
      <w:proofErr w:type="gramEnd"/>
      <w:r w:rsidR="005C524F">
        <w:t xml:space="preserve"> pay more? (</w:t>
      </w:r>
      <w:proofErr w:type="gramStart"/>
      <w:r w:rsidR="005C524F">
        <w:t>urban</w:t>
      </w:r>
      <w:proofErr w:type="gramEnd"/>
      <w:r w:rsidR="005C524F">
        <w:t xml:space="preserve"> vs rural)</w:t>
      </w:r>
    </w:p>
    <w:p w14:paraId="78D1C3BE" w14:textId="77777777" w:rsidR="005C524F" w:rsidRDefault="005C524F" w:rsidP="008A76C8">
      <w:pPr>
        <w:pStyle w:val="ListParagraph"/>
        <w:tabs>
          <w:tab w:val="left" w:pos="850"/>
          <w:tab w:val="left" w:pos="1191"/>
          <w:tab w:val="left" w:pos="1531"/>
        </w:tabs>
        <w:spacing w:line="240" w:lineRule="auto"/>
        <w:ind w:left="0"/>
        <w:contextualSpacing/>
        <w:jc w:val="both"/>
      </w:pPr>
    </w:p>
    <w:p w14:paraId="224F4FA1" w14:textId="1C119CD1" w:rsidR="005C524F" w:rsidRDefault="001F0568" w:rsidP="008A76C8">
      <w:pPr>
        <w:pStyle w:val="ListParagraph"/>
        <w:tabs>
          <w:tab w:val="left" w:pos="850"/>
          <w:tab w:val="left" w:pos="1191"/>
          <w:tab w:val="left" w:pos="1531"/>
        </w:tabs>
        <w:spacing w:line="240" w:lineRule="auto"/>
        <w:ind w:left="0"/>
        <w:contextualSpacing/>
        <w:jc w:val="both"/>
      </w:pPr>
      <w:r>
        <w:t>4-</w:t>
      </w:r>
      <w:r w:rsidR="005C524F">
        <w:t>How do you think the revenue is currently used</w:t>
      </w:r>
    </w:p>
    <w:p w14:paraId="57AE93DA" w14:textId="77777777" w:rsidR="005C524F" w:rsidRDefault="005C524F" w:rsidP="008A76C8">
      <w:pPr>
        <w:pStyle w:val="ListParagraph"/>
        <w:tabs>
          <w:tab w:val="left" w:pos="850"/>
          <w:tab w:val="left" w:pos="1191"/>
          <w:tab w:val="left" w:pos="1531"/>
        </w:tabs>
        <w:spacing w:line="240" w:lineRule="auto"/>
        <w:ind w:left="0"/>
        <w:contextualSpacing/>
        <w:jc w:val="both"/>
      </w:pPr>
    </w:p>
    <w:p w14:paraId="5F6AED28" w14:textId="77777777" w:rsidR="005C524F" w:rsidRDefault="005C524F" w:rsidP="008A76C8">
      <w:pPr>
        <w:pStyle w:val="ListParagraph"/>
        <w:tabs>
          <w:tab w:val="left" w:pos="850"/>
          <w:tab w:val="left" w:pos="1191"/>
          <w:tab w:val="left" w:pos="1531"/>
        </w:tabs>
        <w:spacing w:line="240" w:lineRule="auto"/>
        <w:ind w:left="0"/>
        <w:contextualSpacing/>
        <w:jc w:val="both"/>
      </w:pPr>
      <w:r>
        <w:t xml:space="preserve">If the carbon tax increased, </w:t>
      </w:r>
    </w:p>
    <w:p w14:paraId="24190501" w14:textId="1E39ADEA" w:rsidR="005C524F" w:rsidRDefault="001F0568" w:rsidP="008A76C8">
      <w:pPr>
        <w:pStyle w:val="ListParagraph"/>
        <w:tabs>
          <w:tab w:val="left" w:pos="850"/>
          <w:tab w:val="left" w:pos="1191"/>
          <w:tab w:val="left" w:pos="1531"/>
        </w:tabs>
        <w:spacing w:before="120" w:line="240" w:lineRule="auto"/>
        <w:ind w:left="0"/>
        <w:contextualSpacing/>
        <w:jc w:val="both"/>
      </w:pPr>
      <w:r>
        <w:t>5</w:t>
      </w:r>
      <w:r w:rsidR="005C524F">
        <w:t xml:space="preserve">- </w:t>
      </w:r>
      <w:proofErr w:type="gramStart"/>
      <w:r w:rsidR="005C524F">
        <w:t>would</w:t>
      </w:r>
      <w:proofErr w:type="gramEnd"/>
      <w:r w:rsidR="005C524F">
        <w:t xml:space="preserve"> it </w:t>
      </w:r>
      <w:proofErr w:type="spellStart"/>
      <w:r w:rsidR="005C524F">
        <w:t>incentivise</w:t>
      </w:r>
      <w:proofErr w:type="spellEnd"/>
      <w:r w:rsidR="005C524F">
        <w:t xml:space="preserve"> people/you to reduce energy use</w:t>
      </w:r>
    </w:p>
    <w:p w14:paraId="6EE1B94C" w14:textId="5AC29699" w:rsidR="005C524F" w:rsidRDefault="001F0568" w:rsidP="008A76C8">
      <w:pPr>
        <w:pStyle w:val="ListParagraph"/>
        <w:tabs>
          <w:tab w:val="left" w:pos="850"/>
          <w:tab w:val="left" w:pos="1191"/>
          <w:tab w:val="left" w:pos="1531"/>
        </w:tabs>
        <w:spacing w:line="240" w:lineRule="auto"/>
        <w:ind w:left="0"/>
        <w:contextualSpacing/>
        <w:jc w:val="both"/>
      </w:pPr>
      <w:r>
        <w:t>6</w:t>
      </w:r>
      <w:r w:rsidR="005C524F">
        <w:t xml:space="preserve">- </w:t>
      </w:r>
      <w:proofErr w:type="gramStart"/>
      <w:r w:rsidR="005C524F">
        <w:t>would</w:t>
      </w:r>
      <w:proofErr w:type="gramEnd"/>
      <w:r w:rsidR="005C524F">
        <w:t xml:space="preserve"> it create revenue</w:t>
      </w:r>
    </w:p>
    <w:p w14:paraId="79824B28" w14:textId="0F5B66B3" w:rsidR="005C524F" w:rsidRDefault="001F0568" w:rsidP="008A76C8">
      <w:pPr>
        <w:pStyle w:val="ListParagraph"/>
        <w:tabs>
          <w:tab w:val="left" w:pos="850"/>
          <w:tab w:val="left" w:pos="1191"/>
          <w:tab w:val="left" w:pos="1531"/>
        </w:tabs>
        <w:spacing w:line="240" w:lineRule="auto"/>
        <w:ind w:left="0"/>
        <w:contextualSpacing/>
        <w:jc w:val="both"/>
      </w:pPr>
      <w:r>
        <w:t>7</w:t>
      </w:r>
      <w:r w:rsidR="005C524F">
        <w:t xml:space="preserve">- </w:t>
      </w:r>
      <w:proofErr w:type="gramStart"/>
      <w:r w:rsidR="005C524F">
        <w:t>would</w:t>
      </w:r>
      <w:proofErr w:type="gramEnd"/>
      <w:r w:rsidR="005C524F">
        <w:t xml:space="preserve"> it harm the economy (or help?)</w:t>
      </w:r>
    </w:p>
  </w:comment>
  <w:comment w:id="109" w:author="Fabre  Adrien" w:date="2020-09-29T14:53:00Z" w:initials="FA">
    <w:p w14:paraId="329DB2BF" w14:textId="40A2A662" w:rsidR="001F0568" w:rsidRDefault="001F0568">
      <w:pPr>
        <w:pStyle w:val="CommentText"/>
      </w:pPr>
      <w:r>
        <w:rPr>
          <w:rStyle w:val="CommentReference"/>
        </w:rPr>
        <w:annotationRef/>
      </w:r>
      <w:r>
        <w:t>1</w:t>
      </w:r>
      <w:proofErr w:type="gramStart"/>
      <w:r>
        <w:t>,4,5,6</w:t>
      </w:r>
      <w:proofErr w:type="gramEnd"/>
      <w:r>
        <w:t>: good ideas</w:t>
      </w:r>
    </w:p>
    <w:p w14:paraId="413DD869" w14:textId="31280F1C" w:rsidR="001F0568" w:rsidRDefault="001F0568">
      <w:pPr>
        <w:pStyle w:val="CommentText"/>
      </w:pPr>
    </w:p>
    <w:p w14:paraId="68D880F5" w14:textId="43F4AFCD" w:rsidR="001F0568" w:rsidRDefault="001F0568">
      <w:pPr>
        <w:pStyle w:val="CommentText"/>
      </w:pPr>
      <w:r>
        <w:t>2</w:t>
      </w:r>
      <w:proofErr w:type="gramStart"/>
      <w:r>
        <w:t>,3,7</w:t>
      </w:r>
      <w:proofErr w:type="gramEnd"/>
      <w:r>
        <w:t>: already asked (below)</w:t>
      </w:r>
    </w:p>
  </w:comment>
  <w:comment w:id="110" w:author="DRESSLER Luisa, CTP/TPS" w:date="2020-09-28T15:27:00Z" w:initials="DLC">
    <w:p w14:paraId="6FFCE8BB" w14:textId="5AA27280" w:rsidR="005C524F" w:rsidRDefault="005C524F">
      <w:pPr>
        <w:pStyle w:val="CommentText"/>
      </w:pPr>
      <w:r>
        <w:rPr>
          <w:rStyle w:val="CommentReference"/>
        </w:rPr>
        <w:annotationRef/>
      </w:r>
      <w:r>
        <w:rPr>
          <w:rStyle w:val="CommentReference"/>
        </w:rPr>
        <w:annotationRef/>
      </w:r>
      <w:r>
        <w:t xml:space="preserve">Could also ask: which group of people would win or </w:t>
      </w:r>
      <w:proofErr w:type="spellStart"/>
      <w:r>
        <w:t>loose</w:t>
      </w:r>
      <w:proofErr w:type="spellEnd"/>
      <w:r>
        <w:t xml:space="preserve"> from the policy</w:t>
      </w:r>
    </w:p>
  </w:comment>
  <w:comment w:id="111" w:author="Fabre  Adrien" w:date="2020-09-29T14:07:00Z" w:initials="FA">
    <w:p w14:paraId="2F80C0D4" w14:textId="377FF6B5" w:rsidR="005B3571" w:rsidRDefault="005B3571">
      <w:pPr>
        <w:pStyle w:val="CommentText"/>
      </w:pPr>
      <w:r>
        <w:rPr>
          <w:rStyle w:val="CommentReference"/>
        </w:rPr>
        <w:annotationRef/>
      </w:r>
      <w:r>
        <w:t>It’s done below. In this block we wanted to focus on a few essential questions.</w:t>
      </w:r>
    </w:p>
  </w:comment>
  <w:comment w:id="112" w:author="DRESSLER Luisa, CTP/TPS" w:date="2020-09-28T12:28:00Z" w:initials="DLC">
    <w:p w14:paraId="7DAED4B1" w14:textId="654CCFD9" w:rsidR="005C524F" w:rsidRDefault="005C524F">
      <w:pPr>
        <w:pStyle w:val="CommentText"/>
      </w:pPr>
      <w:r>
        <w:rPr>
          <w:rStyle w:val="CommentReference"/>
        </w:rPr>
        <w:annotationRef/>
      </w:r>
      <w:r>
        <w:t>Does this mean, the treatment will allow us to infer whether people change their views and perceptions once they have received information about CC or about the functioning of a specific policy instrument?</w:t>
      </w:r>
    </w:p>
  </w:comment>
  <w:comment w:id="113" w:author="Fabre  Adrien" w:date="2020-09-29T14:08:00Z" w:initials="FA">
    <w:p w14:paraId="5D67489A" w14:textId="73C1FDAA" w:rsidR="002C0476" w:rsidRDefault="002C0476">
      <w:pPr>
        <w:pStyle w:val="CommentText"/>
      </w:pPr>
      <w:r>
        <w:rPr>
          <w:rStyle w:val="CommentReference"/>
        </w:rPr>
        <w:annotationRef/>
      </w:r>
      <w:r>
        <w:t>Exactly.</w:t>
      </w:r>
    </w:p>
  </w:comment>
  <w:comment w:id="119" w:author="DRESSLER Luisa, CTP/TPS" w:date="2020-09-28T12:37:00Z" w:initials="DLC">
    <w:p w14:paraId="5E76F876" w14:textId="77777777" w:rsidR="005C524F" w:rsidRDefault="005C524F" w:rsidP="009705EC">
      <w:pPr>
        <w:pStyle w:val="CommentText"/>
      </w:pPr>
      <w:r>
        <w:rPr>
          <w:rStyle w:val="CommentReference"/>
        </w:rPr>
        <w:annotationRef/>
      </w:r>
      <w:r>
        <w:rPr>
          <w:rStyle w:val="CommentReference"/>
        </w:rPr>
        <w:annotationRef/>
      </w:r>
      <w:r>
        <w:t>Predictions will be ambitious, given the uncertainty around the transition (and given many will lose their jobs.)</w:t>
      </w:r>
    </w:p>
    <w:p w14:paraId="1526ACD9" w14:textId="77777777" w:rsidR="005C524F" w:rsidRDefault="005C524F" w:rsidP="009705EC">
      <w:pPr>
        <w:pStyle w:val="CommentText"/>
      </w:pPr>
      <w:r>
        <w:t>Maybe phrased too optimistically</w:t>
      </w:r>
    </w:p>
    <w:p w14:paraId="528CCAD5" w14:textId="495009C8" w:rsidR="005C524F" w:rsidRDefault="005C524F" w:rsidP="009705EC">
      <w:pPr>
        <w:pStyle w:val="CommentText"/>
      </w:pPr>
      <w:r>
        <w:t>Is the focus on employment important?</w:t>
      </w:r>
    </w:p>
  </w:comment>
  <w:comment w:id="120" w:author="Fabre  Adrien" w:date="2020-09-29T14:56:00Z" w:initials="FA">
    <w:p w14:paraId="2DEA4F4F" w14:textId="122CE17F" w:rsidR="00DB1E2D" w:rsidRDefault="00DB1E2D">
      <w:pPr>
        <w:pStyle w:val="CommentText"/>
      </w:pPr>
      <w:r>
        <w:rPr>
          <w:rStyle w:val="CommentReference"/>
        </w:rPr>
        <w:annotationRef/>
      </w:r>
      <w:r>
        <w:t>We could add at the end of this sentence: “[largely] outweighing the job losses”.</w:t>
      </w:r>
      <w:r>
        <w:br/>
        <w:t>I find employment important as it is a self-interest concern.</w:t>
      </w:r>
      <w:r>
        <w:br/>
        <w:t>Btw, many studies converge on this point.</w:t>
      </w:r>
    </w:p>
  </w:comment>
  <w:comment w:id="121" w:author="DRESSLER Luisa, CTP/TPS" w:date="2020-09-28T12:30:00Z" w:initials="DLC">
    <w:p w14:paraId="7E4E3227" w14:textId="11A4F25A" w:rsidR="005C524F" w:rsidRDefault="005C524F">
      <w:pPr>
        <w:pStyle w:val="CommentText"/>
      </w:pPr>
      <w:r>
        <w:rPr>
          <w:rStyle w:val="CommentReference"/>
        </w:rPr>
        <w:annotationRef/>
      </w:r>
      <w:r>
        <w:t>As before, would be good to discuss what type of tax (and revenue use) should best be used as a treatment here</w:t>
      </w:r>
    </w:p>
  </w:comment>
  <w:comment w:id="122" w:author="DRESSLER Luisa, CTP/TPS" w:date="2020-09-28T15:27:00Z" w:initials="DLC">
    <w:p w14:paraId="043EEF84" w14:textId="46954671" w:rsidR="005C524F" w:rsidRDefault="005C524F">
      <w:pPr>
        <w:pStyle w:val="CommentText"/>
      </w:pPr>
      <w:r>
        <w:rPr>
          <w:rStyle w:val="CommentReference"/>
        </w:rPr>
        <w:annotationRef/>
      </w:r>
      <w:r>
        <w:t>See my comment above on the alternative treatment explaining the mechanism behind carbon pricing. I think this would be really interesting</w:t>
      </w:r>
    </w:p>
  </w:comment>
  <w:comment w:id="123" w:author="Fabre  Adrien" w:date="2020-09-29T14:59:00Z" w:initials="FA">
    <w:p w14:paraId="2A6EB09C" w14:textId="75C24BF2" w:rsidR="00DB1E2D" w:rsidRDefault="00DB1E2D">
      <w:pPr>
        <w:pStyle w:val="CommentText"/>
      </w:pPr>
      <w:r>
        <w:rPr>
          <w:rStyle w:val="CommentReference"/>
        </w:rPr>
        <w:annotationRef/>
      </w:r>
      <w:r>
        <w:t>I thought we addressed it here, but am open to suggestions to express it better.</w:t>
      </w:r>
    </w:p>
  </w:comment>
  <w:comment w:id="124" w:author="DRESSLER Luisa, CTP/TPS" w:date="2020-09-28T12:35:00Z" w:initials="DLC">
    <w:p w14:paraId="18E70E23" w14:textId="77777777" w:rsidR="005C524F" w:rsidRDefault="005C524F">
      <w:pPr>
        <w:pStyle w:val="CommentText"/>
      </w:pPr>
      <w:r>
        <w:rPr>
          <w:rStyle w:val="CommentReference"/>
        </w:rPr>
        <w:annotationRef/>
      </w:r>
      <w:r>
        <w:t xml:space="preserve">Bans? </w:t>
      </w:r>
    </w:p>
  </w:comment>
  <w:comment w:id="125" w:author="Fabre  Adrien" w:date="2020-09-29T14:59:00Z" w:initials="FA">
    <w:p w14:paraId="7C0F96A6" w14:textId="08B1DCF6" w:rsidR="00DB1E2D" w:rsidRDefault="00DB1E2D">
      <w:pPr>
        <w:pStyle w:val="CommentText"/>
      </w:pPr>
      <w:r>
        <w:rPr>
          <w:rStyle w:val="CommentReference"/>
        </w:rPr>
        <w:annotationRef/>
      </w:r>
      <w:r>
        <w:t>Changed (though respondents don’t see these titles)</w:t>
      </w:r>
    </w:p>
  </w:comment>
  <w:comment w:id="126" w:author="DRESSLER Luisa, CTP/TPS" w:date="2020-09-28T12:40:00Z" w:initials="DLC">
    <w:p w14:paraId="731613E0" w14:textId="77777777" w:rsidR="005C524F" w:rsidRDefault="005C524F">
      <w:pPr>
        <w:pStyle w:val="CommentText"/>
      </w:pPr>
      <w:r>
        <w:rPr>
          <w:rStyle w:val="CommentReference"/>
        </w:rPr>
        <w:annotationRef/>
      </w:r>
      <w:r>
        <w:t>Is this a realistic policy suggestion?</w:t>
      </w:r>
    </w:p>
    <w:p w14:paraId="31057D4D" w14:textId="77777777" w:rsidR="005C524F" w:rsidRDefault="005C524F">
      <w:pPr>
        <w:pStyle w:val="CommentText"/>
      </w:pPr>
      <w:r>
        <w:t xml:space="preserve">Would rephrase and say: </w:t>
      </w:r>
      <w:proofErr w:type="spellStart"/>
      <w:r>
        <w:t>subsidises</w:t>
      </w:r>
      <w:proofErr w:type="spellEnd"/>
      <w:r>
        <w:t xml:space="preserve"> thermal renovation</w:t>
      </w:r>
    </w:p>
  </w:comment>
  <w:comment w:id="127" w:author="Fabre  Adrien" w:date="2020-09-29T15:00:00Z" w:initials="FA">
    <w:p w14:paraId="3068ACC6" w14:textId="7CA6A262" w:rsidR="00DB1E2D" w:rsidRDefault="00DB1E2D">
      <w:pPr>
        <w:pStyle w:val="CommentText"/>
      </w:pPr>
      <w:r>
        <w:rPr>
          <w:rStyle w:val="CommentReference"/>
        </w:rPr>
        <w:annotationRef/>
      </w:r>
      <w:r>
        <w:t>It seems a realistic suggestion: it is more or less what has been proposed by the French Citizens’ Climate Convention. But we could change it to subsidies if you want. Here the idea was: for the same monetary cost, do you prefer mandatory or voluntary? (</w:t>
      </w:r>
      <w:proofErr w:type="gramStart"/>
      <w:r>
        <w:t>to</w:t>
      </w:r>
      <w:proofErr w:type="gramEnd"/>
      <w:r>
        <w:t xml:space="preserve"> compare options with most similar costs)</w:t>
      </w:r>
    </w:p>
  </w:comment>
  <w:comment w:id="128" w:author="DRESSLER Luisa, CTP/TPS" w:date="2020-09-28T12:35:00Z" w:initials="DLC">
    <w:p w14:paraId="3AA4AF71" w14:textId="77777777" w:rsidR="005C524F" w:rsidRDefault="005C524F">
      <w:pPr>
        <w:pStyle w:val="CommentText"/>
      </w:pPr>
      <w:r>
        <w:rPr>
          <w:rStyle w:val="CommentReference"/>
        </w:rPr>
        <w:annotationRef/>
      </w:r>
      <w:r>
        <w:t>I guess the replies depend very much on whether someone is a tenant or owner</w:t>
      </w:r>
    </w:p>
  </w:comment>
  <w:comment w:id="129" w:author="Fabre  Adrien" w:date="2020-09-29T15:02:00Z" w:initials="FA">
    <w:p w14:paraId="269BA321" w14:textId="02F9F4ED" w:rsidR="00DB1E2D" w:rsidRDefault="00DB1E2D">
      <w:pPr>
        <w:pStyle w:val="CommentText"/>
      </w:pPr>
      <w:r>
        <w:rPr>
          <w:rStyle w:val="CommentReference"/>
        </w:rPr>
        <w:annotationRef/>
      </w:r>
      <w:r>
        <w:t>Yes, this will be an interesting thing to look at.</w:t>
      </w:r>
    </w:p>
  </w:comment>
  <w:comment w:id="130" w:author="DRESSLER Luisa, CTP/TPS" w:date="2020-09-28T12:38:00Z" w:initials="DLC">
    <w:p w14:paraId="1C4D4C8E" w14:textId="77777777" w:rsidR="005C524F" w:rsidRDefault="005C524F" w:rsidP="009705EC">
      <w:pPr>
        <w:pStyle w:val="CommentText"/>
      </w:pPr>
      <w:r>
        <w:rPr>
          <w:rStyle w:val="CommentReference"/>
        </w:rPr>
        <w:annotationRef/>
      </w:r>
      <w:r>
        <w:t>Adding incentives via pricing (instead of tradable rights) seems better suited for such a survey. The mechanism behind trading of “rights to fly” is very difficult to understand</w:t>
      </w:r>
    </w:p>
    <w:p w14:paraId="5C7EAD64" w14:textId="77777777" w:rsidR="005C524F" w:rsidRDefault="005C524F" w:rsidP="009705EC">
      <w:pPr>
        <w:pStyle w:val="CommentText"/>
      </w:pPr>
    </w:p>
    <w:p w14:paraId="3DFCEC2E" w14:textId="02CEABF3" w:rsidR="005C524F" w:rsidRDefault="005C524F" w:rsidP="009705EC">
      <w:pPr>
        <w:pStyle w:val="CommentText"/>
      </w:pPr>
      <w:r>
        <w:t>One could ask whether people prefer the government to limit the number of flights for everyone OR to increase the price of flights (either through a tax on fuel or on tickets) so everyone has the choice</w:t>
      </w:r>
    </w:p>
  </w:comment>
  <w:comment w:id="131" w:author="Fabre  Adrien" w:date="2020-09-28T19:23:00Z" w:initials="FA">
    <w:p w14:paraId="743FC349" w14:textId="6CC4DBD0" w:rsidR="005C524F" w:rsidRDefault="005C524F">
      <w:pPr>
        <w:pStyle w:val="CommentText"/>
      </w:pPr>
      <w:r>
        <w:rPr>
          <w:rStyle w:val="CommentReference"/>
        </w:rPr>
        <w:annotationRef/>
      </w:r>
      <w:r>
        <w:t>I disagree with replacing the quota by a tax, the idea being to compare two policies most alike except one includes a strict ban and not the other, and a tax is not close enough to a tradable quota (especially if the value of the tax is not specified).</w:t>
      </w:r>
      <w:r w:rsidR="00DB1E2D">
        <w:br/>
      </w:r>
      <w:r w:rsidR="00DB1E2D">
        <w:br/>
        <w:t xml:space="preserve">It is a good idea to add “private”: it makes the ban option more realistic. It would be a stronger result though if a majority preferred a ban even including professional trips. </w:t>
      </w:r>
    </w:p>
  </w:comment>
  <w:comment w:id="133" w:author="DRESSLER Luisa, CTP/TPS" w:date="2020-09-28T12:39:00Z" w:initials="DLC">
    <w:p w14:paraId="42FF475F" w14:textId="77777777" w:rsidR="005C524F" w:rsidRDefault="005C524F" w:rsidP="009705EC">
      <w:pPr>
        <w:pStyle w:val="CommentText"/>
      </w:pPr>
      <w:r>
        <w:rPr>
          <w:rStyle w:val="CommentReference"/>
        </w:rPr>
        <w:annotationRef/>
      </w:r>
      <w:r>
        <w:t>The survey until now focuses on energy use</w:t>
      </w:r>
    </w:p>
    <w:p w14:paraId="5661F08F" w14:textId="77777777" w:rsidR="005C524F" w:rsidRDefault="005C524F" w:rsidP="009705EC">
      <w:pPr>
        <w:pStyle w:val="CommentText"/>
      </w:pPr>
      <w:r>
        <w:t xml:space="preserve">Would not mix up with </w:t>
      </w:r>
      <w:proofErr w:type="spellStart"/>
      <w:r>
        <w:t>methan</w:t>
      </w:r>
      <w:proofErr w:type="spellEnd"/>
      <w:r>
        <w:t xml:space="preserve"> release in agriculture now – suggest to delete this question</w:t>
      </w:r>
    </w:p>
    <w:p w14:paraId="0656911E" w14:textId="77777777" w:rsidR="005C524F" w:rsidRDefault="005C524F" w:rsidP="009705EC">
      <w:pPr>
        <w:pStyle w:val="CommentText"/>
      </w:pPr>
    </w:p>
    <w:p w14:paraId="4209E658" w14:textId="77777777" w:rsidR="005C524F" w:rsidRDefault="005C524F" w:rsidP="009705EC">
      <w:pPr>
        <w:pStyle w:val="CommentText"/>
      </w:pPr>
      <w:r>
        <w:t xml:space="preserve">Instead could add a question on </w:t>
      </w:r>
      <w:proofErr w:type="spellStart"/>
      <w:r>
        <w:t>elec</w:t>
      </w:r>
      <w:proofErr w:type="spellEnd"/>
      <w:r>
        <w:t xml:space="preserve"> production and subsidies</w:t>
      </w:r>
    </w:p>
    <w:p w14:paraId="728F327C" w14:textId="10D68B86" w:rsidR="005C524F" w:rsidRDefault="005C524F" w:rsidP="009705EC">
      <w:pPr>
        <w:pStyle w:val="CommentText"/>
      </w:pPr>
      <w:proofErr w:type="gramStart"/>
      <w:r>
        <w:t>e.g</w:t>
      </w:r>
      <w:proofErr w:type="gramEnd"/>
      <w:r>
        <w:t xml:space="preserve">. do you prefer ban of coal in </w:t>
      </w:r>
      <w:proofErr w:type="spellStart"/>
      <w:r>
        <w:t>elec</w:t>
      </w:r>
      <w:proofErr w:type="spellEnd"/>
      <w:r>
        <w:t xml:space="preserve"> use, or subsidy for RES</w:t>
      </w:r>
    </w:p>
  </w:comment>
  <w:comment w:id="134" w:author="Fabre  Adrien" w:date="2020-09-29T15:06:00Z" w:initials="FA">
    <w:p w14:paraId="11E17804" w14:textId="4F336A98" w:rsidR="00DB1E2D" w:rsidRDefault="00DB1E2D">
      <w:pPr>
        <w:pStyle w:val="CommentText"/>
      </w:pPr>
      <w:r>
        <w:rPr>
          <w:rStyle w:val="CommentReference"/>
        </w:rPr>
        <w:annotationRef/>
      </w:r>
      <w:r>
        <w:t>I thought the OECD wanted to assess acceptability of comprehensive policy packages (and also find it interesting). Meat was not mentioned before only because one question seems enough.</w:t>
      </w:r>
      <w:r w:rsidR="00110C16">
        <w:br/>
      </w:r>
      <w:r w:rsidR="00110C16">
        <w:br/>
        <w:t>Good idea of alternative question though, if we decide to change that one.</w:t>
      </w:r>
    </w:p>
  </w:comment>
  <w:comment w:id="135" w:author="DRESSLER Luisa, CTP/TPS" w:date="2020-09-28T12:43:00Z" w:initials="DLC">
    <w:p w14:paraId="7A90BBE0" w14:textId="77777777" w:rsidR="005C524F" w:rsidRDefault="005C524F">
      <w:pPr>
        <w:pStyle w:val="CommentText"/>
      </w:pPr>
      <w:r>
        <w:rPr>
          <w:rStyle w:val="CommentReference"/>
        </w:rPr>
        <w:annotationRef/>
      </w:r>
      <w:proofErr w:type="gramStart"/>
      <w:r>
        <w:t>can</w:t>
      </w:r>
      <w:proofErr w:type="gramEnd"/>
      <w:r>
        <w:t xml:space="preserve"> we add something on pricing here</w:t>
      </w:r>
    </w:p>
  </w:comment>
  <w:comment w:id="136" w:author="Fabre  Adrien" w:date="2020-09-29T15:08:00Z" w:initials="FA">
    <w:p w14:paraId="0E967E62" w14:textId="45434EE8" w:rsidR="00110C16" w:rsidRDefault="00110C16">
      <w:pPr>
        <w:pStyle w:val="CommentText"/>
      </w:pPr>
      <w:r>
        <w:rPr>
          <w:rStyle w:val="CommentReference"/>
        </w:rPr>
        <w:annotationRef/>
      </w:r>
      <w:r>
        <w:t xml:space="preserve">Good idea: instead of the libertarian vs. </w:t>
      </w:r>
      <w:r>
        <w:t>collective</w:t>
      </w:r>
      <w:bookmarkStart w:id="137" w:name="_GoBack"/>
      <w:bookmarkEnd w:id="137"/>
      <w:r>
        <w:t xml:space="preserve"> dichotomy, we could have three options: libertarian vs. incentives vs. bans.</w:t>
      </w:r>
    </w:p>
  </w:comment>
  <w:comment w:id="138" w:author="DRESSLER Luisa, CTP/TPS" w:date="2020-09-28T12:52:00Z" w:initials="DLC">
    <w:p w14:paraId="1D8471E5" w14:textId="77777777" w:rsidR="005C524F" w:rsidRPr="00AB5DFD" w:rsidRDefault="005C524F">
      <w:pPr>
        <w:pStyle w:val="CommentText"/>
        <w:rPr>
          <w:lang w:val="fr-FR"/>
        </w:rPr>
      </w:pPr>
      <w:r>
        <w:rPr>
          <w:rStyle w:val="CommentReference"/>
        </w:rPr>
        <w:annotationRef/>
      </w:r>
      <w:proofErr w:type="spellStart"/>
      <w:r w:rsidRPr="00AB5DFD">
        <w:rPr>
          <w:lang w:val="fr-FR"/>
        </w:rPr>
        <w:t>e.g</w:t>
      </w:r>
      <w:proofErr w:type="spellEnd"/>
      <w:r w:rsidRPr="00AB5DFD">
        <w:rPr>
          <w:lang w:val="fr-FR"/>
        </w:rPr>
        <w:t xml:space="preserve">. </w:t>
      </w:r>
      <w:proofErr w:type="spellStart"/>
      <w:r w:rsidRPr="00AB5DFD">
        <w:rPr>
          <w:lang w:val="fr-FR"/>
        </w:rPr>
        <w:t>emissions</w:t>
      </w:r>
      <w:proofErr w:type="spellEnd"/>
      <w:r w:rsidRPr="00AB5DFD">
        <w:rPr>
          <w:lang w:val="fr-FR"/>
        </w:rPr>
        <w:t xml:space="preserve"> standards, bans </w:t>
      </w:r>
      <w:proofErr w:type="spellStart"/>
      <w:r w:rsidRPr="00AB5DFD">
        <w:rPr>
          <w:lang w:val="fr-FR"/>
        </w:rP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4A213B" w15:done="0"/>
  <w15:commentEx w15:paraId="339D6336" w15:done="0"/>
  <w15:commentEx w15:paraId="367FDF56" w15:done="0"/>
  <w15:commentEx w15:paraId="4AB2E5C1" w15:paraIdParent="367FDF56" w15:done="0"/>
  <w15:commentEx w15:paraId="62A7A7F4" w15:done="0"/>
  <w15:commentEx w15:paraId="4F446F1A" w15:paraIdParent="62A7A7F4" w15:done="0"/>
  <w15:commentEx w15:paraId="54E320F1" w15:done="0"/>
  <w15:commentEx w15:paraId="032386A0" w15:paraIdParent="54E320F1" w15:done="0"/>
  <w15:commentEx w15:paraId="78D682B7" w15:done="0"/>
  <w15:commentEx w15:paraId="5771A490" w15:paraIdParent="78D682B7" w15:done="0"/>
  <w15:commentEx w15:paraId="5861AE06" w15:done="0"/>
  <w15:commentEx w15:paraId="29A2C72D" w15:paraIdParent="5861AE06" w15:done="0"/>
  <w15:commentEx w15:paraId="365E0CA6" w15:done="0"/>
  <w15:commentEx w15:paraId="49E2AAE7" w15:paraIdParent="365E0CA6" w15:done="0"/>
  <w15:commentEx w15:paraId="5118086E" w15:done="0"/>
  <w15:commentEx w15:paraId="5B83E45F" w15:paraIdParent="5118086E" w15:done="0"/>
  <w15:commentEx w15:paraId="75158A91" w15:done="0"/>
  <w15:commentEx w15:paraId="4808D30E" w15:done="0"/>
  <w15:commentEx w15:paraId="226DFCCD" w15:done="0"/>
  <w15:commentEx w15:paraId="1DB4A72F" w15:paraIdParent="226DFCCD" w15:done="0"/>
  <w15:commentEx w15:paraId="470ACC83" w15:done="0"/>
  <w15:commentEx w15:paraId="168CB912" w15:paraIdParent="470ACC83" w15:done="0"/>
  <w15:commentEx w15:paraId="0FCCDEE4" w15:done="0"/>
  <w15:commentEx w15:paraId="2B5D2A12" w15:paraIdParent="0FCCDEE4" w15:done="0"/>
  <w15:commentEx w15:paraId="418F94A3" w15:done="0"/>
  <w15:commentEx w15:paraId="284882A7" w15:paraIdParent="418F94A3" w15:done="0"/>
  <w15:commentEx w15:paraId="3C2E0C70" w15:done="0"/>
  <w15:commentEx w15:paraId="720299E1" w15:done="0"/>
  <w15:commentEx w15:paraId="207F3197" w15:paraIdParent="720299E1" w15:done="0"/>
  <w15:commentEx w15:paraId="2BB14EB4" w15:done="0"/>
  <w15:commentEx w15:paraId="46DFA2CC" w15:done="0"/>
  <w15:commentEx w15:paraId="019899A7" w15:paraIdParent="46DFA2CC" w15:done="0"/>
  <w15:commentEx w15:paraId="0C754CB2" w15:done="0"/>
  <w15:commentEx w15:paraId="5314D713" w15:paraIdParent="0C754CB2" w15:done="0"/>
  <w15:commentEx w15:paraId="0B0C0150" w15:done="0"/>
  <w15:commentEx w15:paraId="669B19D3" w15:done="0"/>
  <w15:commentEx w15:paraId="57471A86" w15:paraIdParent="669B19D3" w15:done="0"/>
  <w15:commentEx w15:paraId="673AA398" w15:done="0"/>
  <w15:commentEx w15:paraId="4FA2E64B" w15:done="0"/>
  <w15:commentEx w15:paraId="39ACD3BF" w15:paraIdParent="4FA2E64B" w15:done="0"/>
  <w15:commentEx w15:paraId="3769B08D" w15:done="0"/>
  <w15:commentEx w15:paraId="3168CDB9" w15:paraIdParent="3769B08D" w15:done="0"/>
  <w15:commentEx w15:paraId="7A2C8A2E" w15:done="0"/>
  <w15:commentEx w15:paraId="1B916D9E" w15:paraIdParent="7A2C8A2E" w15:done="0"/>
  <w15:commentEx w15:paraId="173257C6" w15:done="0"/>
  <w15:commentEx w15:paraId="5062F380" w15:done="0"/>
  <w15:commentEx w15:paraId="174F3F47" w15:paraIdParent="5062F380" w15:done="0"/>
  <w15:commentEx w15:paraId="59AD6A73" w15:done="0"/>
  <w15:commentEx w15:paraId="70B469CD" w15:paraIdParent="59AD6A73" w15:done="0"/>
  <w15:commentEx w15:paraId="07874485" w15:done="0"/>
  <w15:commentEx w15:paraId="463A5239" w15:paraIdParent="07874485" w15:done="0"/>
  <w15:commentEx w15:paraId="6CD9997D" w15:done="0"/>
  <w15:commentEx w15:paraId="4A4E05C2" w15:paraIdParent="6CD9997D" w15:done="0"/>
  <w15:commentEx w15:paraId="19CF3A6C" w15:done="0"/>
  <w15:commentEx w15:paraId="72E236D6" w15:done="0"/>
  <w15:commentEx w15:paraId="09FF49C3" w15:paraIdParent="72E236D6" w15:done="0"/>
  <w15:commentEx w15:paraId="6B5E9545" w15:done="0"/>
  <w15:commentEx w15:paraId="269156B4" w15:done="0"/>
  <w15:commentEx w15:paraId="5B5E69C1" w15:paraIdParent="269156B4" w15:done="0"/>
  <w15:commentEx w15:paraId="30B7FAC1" w15:done="0"/>
  <w15:commentEx w15:paraId="7FDB33B0" w15:paraIdParent="30B7FAC1" w15:done="0"/>
  <w15:commentEx w15:paraId="7024ECD8" w15:done="0"/>
  <w15:commentEx w15:paraId="7286E13D" w15:done="0"/>
  <w15:commentEx w15:paraId="25ADA41F" w15:paraIdParent="7286E13D" w15:done="0"/>
  <w15:commentEx w15:paraId="68F05F11" w15:done="0"/>
  <w15:commentEx w15:paraId="3BCB3F0E" w15:paraIdParent="68F05F11" w15:done="0"/>
  <w15:commentEx w15:paraId="42938C00" w15:done="0"/>
  <w15:commentEx w15:paraId="229AB82A" w15:paraIdParent="42938C00" w15:done="0"/>
  <w15:commentEx w15:paraId="316EACEC" w15:done="0"/>
  <w15:commentEx w15:paraId="4158292B" w15:paraIdParent="316EACEC" w15:done="0"/>
  <w15:commentEx w15:paraId="3DBAB97A" w15:done="0"/>
  <w15:commentEx w15:paraId="70D6882B" w15:paraIdParent="3DBAB97A" w15:done="0"/>
  <w15:commentEx w15:paraId="7DECBA2A" w15:done="0"/>
  <w15:commentEx w15:paraId="27A9425E" w15:paraIdParent="7DECBA2A" w15:done="0"/>
  <w15:commentEx w15:paraId="79824B28" w15:done="0"/>
  <w15:commentEx w15:paraId="68D880F5" w15:paraIdParent="79824B28" w15:done="0"/>
  <w15:commentEx w15:paraId="6FFCE8BB" w15:done="0"/>
  <w15:commentEx w15:paraId="2F80C0D4" w15:paraIdParent="6FFCE8BB" w15:done="0"/>
  <w15:commentEx w15:paraId="7DAED4B1" w15:done="0"/>
  <w15:commentEx w15:paraId="5D67489A" w15:paraIdParent="7DAED4B1" w15:done="0"/>
  <w15:commentEx w15:paraId="528CCAD5" w15:done="0"/>
  <w15:commentEx w15:paraId="2DEA4F4F" w15:paraIdParent="528CCAD5" w15:done="0"/>
  <w15:commentEx w15:paraId="7E4E3227" w15:done="0"/>
  <w15:commentEx w15:paraId="043EEF84" w15:done="0"/>
  <w15:commentEx w15:paraId="2A6EB09C" w15:paraIdParent="043EEF84" w15:done="0"/>
  <w15:commentEx w15:paraId="18E70E23" w15:done="0"/>
  <w15:commentEx w15:paraId="7C0F96A6" w15:paraIdParent="18E70E23" w15:done="0"/>
  <w15:commentEx w15:paraId="31057D4D" w15:done="0"/>
  <w15:commentEx w15:paraId="3068ACC6" w15:paraIdParent="31057D4D" w15:done="0"/>
  <w15:commentEx w15:paraId="3AA4AF71" w15:done="0"/>
  <w15:commentEx w15:paraId="269BA321" w15:paraIdParent="3AA4AF71" w15:done="0"/>
  <w15:commentEx w15:paraId="3DFCEC2E" w15:done="0"/>
  <w15:commentEx w15:paraId="743FC349" w15:paraIdParent="3DFCEC2E" w15:done="0"/>
  <w15:commentEx w15:paraId="728F327C" w15:done="0"/>
  <w15:commentEx w15:paraId="11E17804" w15:paraIdParent="728F327C" w15:done="0"/>
  <w15:commentEx w15:paraId="7A90BBE0" w15:done="0"/>
  <w15:commentEx w15:paraId="0E967E62" w15:paraIdParent="7A90BBE0" w15:done="0"/>
  <w15:commentEx w15:paraId="1D8471E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2C0D2" w14:textId="77777777" w:rsidR="00696A8C" w:rsidRDefault="00696A8C">
      <w:pPr>
        <w:spacing w:line="240" w:lineRule="auto"/>
      </w:pPr>
      <w:r>
        <w:separator/>
      </w:r>
    </w:p>
  </w:endnote>
  <w:endnote w:type="continuationSeparator" w:id="0">
    <w:p w14:paraId="1E031EE1" w14:textId="77777777" w:rsidR="00696A8C" w:rsidRDefault="00696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eciliaLTStd-Italic">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07979" w14:textId="77777777" w:rsidR="005C524F" w:rsidRDefault="005C524F" w:rsidP="00416360">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040FF2E" w14:textId="77777777" w:rsidR="005C524F" w:rsidRDefault="005C524F" w:rsidP="004163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BA40E" w14:textId="60B64E69" w:rsidR="005C524F" w:rsidRDefault="005C524F" w:rsidP="00416360">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110C16">
      <w:rPr>
        <w:rStyle w:val="PageNumber"/>
        <w:noProof/>
      </w:rPr>
      <w:t>30</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110C16">
      <w:rPr>
        <w:rStyle w:val="PageNumber"/>
        <w:noProof/>
      </w:rPr>
      <w:t>32</w:t>
    </w:r>
    <w:r>
      <w:rPr>
        <w:rStyle w:val="PageNumber"/>
      </w:rPr>
      <w:fldChar w:fldCharType="end"/>
    </w:r>
  </w:p>
  <w:p w14:paraId="74F17683" w14:textId="77777777" w:rsidR="005C524F" w:rsidRDefault="005C5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429F1" w14:textId="77777777" w:rsidR="00696A8C" w:rsidRDefault="00696A8C">
      <w:pPr>
        <w:spacing w:line="240" w:lineRule="auto"/>
      </w:pPr>
      <w:r>
        <w:separator/>
      </w:r>
    </w:p>
  </w:footnote>
  <w:footnote w:type="continuationSeparator" w:id="0">
    <w:p w14:paraId="2F662B00" w14:textId="77777777" w:rsidR="00696A8C" w:rsidRDefault="00696A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384A9" w14:textId="77777777" w:rsidR="005C524F" w:rsidRDefault="005C524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1DF45F3E"/>
    <w:multiLevelType w:val="hybridMultilevel"/>
    <w:tmpl w:val="B410544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3B145A"/>
    <w:multiLevelType w:val="hybridMultilevel"/>
    <w:tmpl w:val="20BE8B30"/>
    <w:lvl w:ilvl="0" w:tplc="9CEEE68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4A10546"/>
    <w:multiLevelType w:val="hybridMultilevel"/>
    <w:tmpl w:val="0A2A4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8230404"/>
    <w:multiLevelType w:val="hybridMultilevel"/>
    <w:tmpl w:val="9DB0DD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582C66F9"/>
    <w:multiLevelType w:val="hybridMultilevel"/>
    <w:tmpl w:val="6FD83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DF7684C"/>
    <w:multiLevelType w:val="hybridMultilevel"/>
    <w:tmpl w:val="BCB0467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A54393"/>
    <w:multiLevelType w:val="hybridMultilevel"/>
    <w:tmpl w:val="032061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AA542B"/>
    <w:multiLevelType w:val="hybridMultilevel"/>
    <w:tmpl w:val="684C99F6"/>
    <w:lvl w:ilvl="0" w:tplc="97203C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1"/>
  </w:num>
  <w:num w:numId="6">
    <w:abstractNumId w:val="9"/>
  </w:num>
  <w:num w:numId="7">
    <w:abstractNumId w:val="8"/>
  </w:num>
  <w:num w:numId="8">
    <w:abstractNumId w:val="4"/>
  </w:num>
  <w:num w:numId="9">
    <w:abstractNumId w:val="7"/>
  </w:num>
  <w:num w:numId="10">
    <w:abstractNumId w:val="4"/>
  </w:num>
  <w:num w:numId="11">
    <w:abstractNumId w:val="5"/>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SSLER Luisa, CTP/TPS">
    <w15:presenceInfo w15:providerId="AD" w15:userId="S-1-5-21-2146598497-832928401-1254845835-109307"/>
  </w15:person>
  <w15:person w15:author="Fabre  Adrien">
    <w15:presenceInfo w15:providerId="AD" w15:userId="S-1-5-21-2025429265-764733703-1417001333-566182"/>
  </w15:person>
  <w15:person w15:author="VAN DENDER Kurt, CTP/TPS">
    <w15:presenceInfo w15:providerId="AD" w15:userId="S-1-5-21-2146598497-832928401-1254845835-59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125B1"/>
    <w:rsid w:val="00096F37"/>
    <w:rsid w:val="000F40E1"/>
    <w:rsid w:val="0010231F"/>
    <w:rsid w:val="00110C16"/>
    <w:rsid w:val="001152B5"/>
    <w:rsid w:val="001669C2"/>
    <w:rsid w:val="001C49AE"/>
    <w:rsid w:val="001D58BE"/>
    <w:rsid w:val="001F0568"/>
    <w:rsid w:val="001F3121"/>
    <w:rsid w:val="00224B0E"/>
    <w:rsid w:val="00264E8E"/>
    <w:rsid w:val="00283BED"/>
    <w:rsid w:val="002B0FC1"/>
    <w:rsid w:val="002C0476"/>
    <w:rsid w:val="002E6FEE"/>
    <w:rsid w:val="002F416F"/>
    <w:rsid w:val="00327A80"/>
    <w:rsid w:val="00352432"/>
    <w:rsid w:val="00370FBD"/>
    <w:rsid w:val="003A0016"/>
    <w:rsid w:val="003E4B8D"/>
    <w:rsid w:val="00416360"/>
    <w:rsid w:val="004835A7"/>
    <w:rsid w:val="00492F44"/>
    <w:rsid w:val="004C2844"/>
    <w:rsid w:val="00516D83"/>
    <w:rsid w:val="00523172"/>
    <w:rsid w:val="005745D0"/>
    <w:rsid w:val="00590974"/>
    <w:rsid w:val="005B3571"/>
    <w:rsid w:val="005C524F"/>
    <w:rsid w:val="006151FC"/>
    <w:rsid w:val="00645A10"/>
    <w:rsid w:val="00696A8C"/>
    <w:rsid w:val="006B5AAC"/>
    <w:rsid w:val="006C1465"/>
    <w:rsid w:val="006E3898"/>
    <w:rsid w:val="007116E8"/>
    <w:rsid w:val="007217C5"/>
    <w:rsid w:val="00790D96"/>
    <w:rsid w:val="007B1909"/>
    <w:rsid w:val="007B64CC"/>
    <w:rsid w:val="007D4C40"/>
    <w:rsid w:val="007E2C8D"/>
    <w:rsid w:val="007F6C1D"/>
    <w:rsid w:val="00820787"/>
    <w:rsid w:val="00836B90"/>
    <w:rsid w:val="00847A33"/>
    <w:rsid w:val="008578FF"/>
    <w:rsid w:val="008740CD"/>
    <w:rsid w:val="008A76C8"/>
    <w:rsid w:val="008D13EE"/>
    <w:rsid w:val="00902CAC"/>
    <w:rsid w:val="00937321"/>
    <w:rsid w:val="009705EC"/>
    <w:rsid w:val="00981ABD"/>
    <w:rsid w:val="00983736"/>
    <w:rsid w:val="009C469C"/>
    <w:rsid w:val="009D359A"/>
    <w:rsid w:val="009E5A0D"/>
    <w:rsid w:val="009F6FFE"/>
    <w:rsid w:val="00A17EEB"/>
    <w:rsid w:val="00A639DB"/>
    <w:rsid w:val="00A87459"/>
    <w:rsid w:val="00A94FD2"/>
    <w:rsid w:val="00AB5DFD"/>
    <w:rsid w:val="00AC1CC9"/>
    <w:rsid w:val="00B03C3C"/>
    <w:rsid w:val="00B70267"/>
    <w:rsid w:val="00B7436A"/>
    <w:rsid w:val="00B767A6"/>
    <w:rsid w:val="00BB23DA"/>
    <w:rsid w:val="00BB45AC"/>
    <w:rsid w:val="00BD7AD0"/>
    <w:rsid w:val="00C003D5"/>
    <w:rsid w:val="00C22202"/>
    <w:rsid w:val="00C8147A"/>
    <w:rsid w:val="00CD51D0"/>
    <w:rsid w:val="00D57115"/>
    <w:rsid w:val="00D64674"/>
    <w:rsid w:val="00DA3574"/>
    <w:rsid w:val="00DB1E2D"/>
    <w:rsid w:val="00E05B43"/>
    <w:rsid w:val="00E17B07"/>
    <w:rsid w:val="00E47D06"/>
    <w:rsid w:val="00E57324"/>
    <w:rsid w:val="00EA10DB"/>
    <w:rsid w:val="00EB2031"/>
    <w:rsid w:val="00F22B15"/>
    <w:rsid w:val="00FA6109"/>
    <w:rsid w:val="00FE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DD37"/>
  <w15:docId w15:val="{65908C16-28FE-4C71-95BA-3C4F0BAE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4163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360"/>
    <w:rPr>
      <w:rFonts w:ascii="Segoe UI" w:hAnsi="Segoe UI" w:cs="Segoe UI"/>
      <w:sz w:val="18"/>
      <w:szCs w:val="18"/>
    </w:rPr>
  </w:style>
  <w:style w:type="character" w:styleId="CommentReference">
    <w:name w:val="annotation reference"/>
    <w:basedOn w:val="DefaultParagraphFont"/>
    <w:uiPriority w:val="99"/>
    <w:semiHidden/>
    <w:unhideWhenUsed/>
    <w:rsid w:val="0010231F"/>
    <w:rPr>
      <w:sz w:val="16"/>
      <w:szCs w:val="16"/>
    </w:rPr>
  </w:style>
  <w:style w:type="paragraph" w:styleId="CommentText">
    <w:name w:val="annotation text"/>
    <w:basedOn w:val="Normal"/>
    <w:link w:val="CommentTextChar"/>
    <w:uiPriority w:val="99"/>
    <w:unhideWhenUsed/>
    <w:rsid w:val="0010231F"/>
    <w:pPr>
      <w:spacing w:line="240" w:lineRule="auto"/>
    </w:pPr>
    <w:rPr>
      <w:sz w:val="20"/>
      <w:szCs w:val="20"/>
    </w:rPr>
  </w:style>
  <w:style w:type="character" w:customStyle="1" w:styleId="CommentTextChar">
    <w:name w:val="Comment Text Char"/>
    <w:basedOn w:val="DefaultParagraphFont"/>
    <w:link w:val="CommentText"/>
    <w:uiPriority w:val="99"/>
    <w:rsid w:val="0010231F"/>
    <w:rPr>
      <w:sz w:val="20"/>
      <w:szCs w:val="20"/>
    </w:rPr>
  </w:style>
  <w:style w:type="paragraph" w:styleId="CommentSubject">
    <w:name w:val="annotation subject"/>
    <w:basedOn w:val="CommentText"/>
    <w:next w:val="CommentText"/>
    <w:link w:val="CommentSubjectChar"/>
    <w:uiPriority w:val="99"/>
    <w:semiHidden/>
    <w:unhideWhenUsed/>
    <w:rsid w:val="0010231F"/>
    <w:rPr>
      <w:b/>
      <w:bCs/>
    </w:rPr>
  </w:style>
  <w:style w:type="character" w:customStyle="1" w:styleId="CommentSubjectChar">
    <w:name w:val="Comment Subject Char"/>
    <w:basedOn w:val="CommentTextChar"/>
    <w:link w:val="CommentSubject"/>
    <w:uiPriority w:val="99"/>
    <w:semiHidden/>
    <w:rsid w:val="0010231F"/>
    <w:rPr>
      <w:b/>
      <w:bCs/>
      <w:sz w:val="20"/>
      <w:szCs w:val="20"/>
    </w:rPr>
  </w:style>
  <w:style w:type="character" w:styleId="Hyperlink">
    <w:name w:val="Hyperlink"/>
    <w:basedOn w:val="DefaultParagraphFont"/>
    <w:uiPriority w:val="99"/>
    <w:semiHidden/>
    <w:unhideWhenUsed/>
    <w:rsid w:val="00EB2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663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787/058ca239-en" TargetMode="External"/><Relationship Id="rId1" Type="http://schemas.openxmlformats.org/officeDocument/2006/relationships/hyperlink" Target="https://www.ipcc.ch/site/assets/uploads/2018/02/ipcc_wg3_ar5_summary-for-policymakers.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ature.com/articles/nature0418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pnas.org/content/early/2020/04/28/1910114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90214"/>
</file>

<file path=customXml/itemProps1.xml><?xml version="1.0" encoding="utf-8"?>
<ds:datastoreItem xmlns:ds="http://schemas.openxmlformats.org/officeDocument/2006/customXml" ds:itemID="{8BA35686-DD89-4143-ABB6-F91CC907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4158</Words>
  <Characters>22873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Climate Survey 2.0</vt:lpstr>
    </vt:vector>
  </TitlesOfParts>
  <Company>Qualtrics</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2.0</dc:title>
  <dc:subject/>
  <dc:creator>Qualtrics</dc:creator>
  <cp:keywords/>
  <dc:description/>
  <cp:lastModifiedBy>Fabre  Adrien</cp:lastModifiedBy>
  <cp:revision>11</cp:revision>
  <dcterms:created xsi:type="dcterms:W3CDTF">2020-09-28T13:19:00Z</dcterms:created>
  <dcterms:modified xsi:type="dcterms:W3CDTF">2020-09-29T13:13:00Z</dcterms:modified>
</cp:coreProperties>
</file>