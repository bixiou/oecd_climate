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B82F5" w14:textId="77777777" w:rsidR="002F493F" w:rsidRDefault="002168DA">
      <w:pPr>
        <w:pStyle w:val="H2"/>
      </w:pPr>
      <w:r>
        <w:t>Climate Survey - Japan</w:t>
      </w:r>
    </w:p>
    <w:p w14:paraId="3E2BE73E" w14:textId="77777777" w:rsidR="002F493F" w:rsidRDefault="002F493F"/>
    <w:p w14:paraId="35530147" w14:textId="77777777" w:rsidR="002F493F" w:rsidRDefault="002F493F">
      <w:pPr>
        <w:pStyle w:val="BlockSeparator"/>
      </w:pPr>
    </w:p>
    <w:p w14:paraId="4C64CCC5" w14:textId="77777777" w:rsidR="002F493F" w:rsidRDefault="002168DA">
      <w:pPr>
        <w:pStyle w:val="BlockStartLabel"/>
      </w:pPr>
      <w:r>
        <w:t>Start of Block: Welcome</w:t>
      </w:r>
    </w:p>
    <w:tbl>
      <w:tblPr>
        <w:tblStyle w:val="QQuestionIconTable"/>
        <w:tblW w:w="50" w:type="auto"/>
        <w:tblLook w:val="07E0" w:firstRow="1" w:lastRow="1" w:firstColumn="1" w:lastColumn="1" w:noHBand="1" w:noVBand="1"/>
      </w:tblPr>
      <w:tblGrid>
        <w:gridCol w:w="380"/>
      </w:tblGrid>
      <w:tr w:rsidR="002F493F" w14:paraId="5E694A4C" w14:textId="77777777">
        <w:tc>
          <w:tcPr>
            <w:tcW w:w="50" w:type="dxa"/>
          </w:tcPr>
          <w:p w14:paraId="52108273" w14:textId="77777777" w:rsidR="002F493F" w:rsidRDefault="002168DA">
            <w:pPr>
              <w:keepNext/>
            </w:pPr>
            <w:r>
              <w:rPr>
                <w:noProof/>
              </w:rPr>
              <w:drawing>
                <wp:inline distT="0" distB="0" distL="0" distR="0" wp14:anchorId="6CEE62D4" wp14:editId="10524991">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8541B42" w14:textId="77777777" w:rsidR="002F493F" w:rsidRDefault="002F493F"/>
    <w:p w14:paraId="1DA657B2" w14:textId="77777777" w:rsidR="002F493F" w:rsidRDefault="002168DA">
      <w:pPr>
        <w:keepNext/>
      </w:pPr>
      <w:r>
        <w:t xml:space="preserve">Q1.1 </w:t>
      </w:r>
      <w:r>
        <w:br/>
        <w:t xml:space="preserve"> This is a survey conducted for academic research purposes by researchers from Harvard University and the OECD. It will take approximately </w:t>
      </w:r>
      <w:r>
        <w:rPr>
          <w:b/>
        </w:rPr>
        <w:t>25 minutes</w:t>
      </w:r>
      <w:r>
        <w:t xml:space="preserve"> to complete. The survey data </w:t>
      </w:r>
      <w:proofErr w:type="gramStart"/>
      <w:r>
        <w:t>is used</w:t>
      </w:r>
      <w:proofErr w:type="gramEnd"/>
      <w:r>
        <w:t xml:space="preserve"> for research purposes only, and the research is non-partisan. You </w:t>
      </w:r>
      <w:proofErr w:type="gramStart"/>
      <w:r>
        <w:t xml:space="preserve">will be </w:t>
      </w:r>
      <w:bookmarkStart w:id="0" w:name="_Hlk74658083"/>
      <w:r>
        <w:t>compensate</w:t>
      </w:r>
      <w:bookmarkEnd w:id="0"/>
      <w:r>
        <w:t>d</w:t>
      </w:r>
      <w:proofErr w:type="gramEnd"/>
      <w:r>
        <w:t xml:space="preserve">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The survey collects personal data, including socio-demographic characteristics and political views. All of the answers you provide will remain anonymous and </w:t>
      </w:r>
      <w:proofErr w:type="gramStart"/>
      <w:r>
        <w:t>be treated</w:t>
      </w:r>
      <w:proofErr w:type="gramEnd"/>
      <w:r>
        <w:t xml:space="preserve"> with absolute confidentiality. The personal data we collect </w:t>
      </w:r>
      <w:proofErr w:type="gramStart"/>
      <w:r>
        <w:t>will be transferred and stored on secure servers</w:t>
      </w:r>
      <w:proofErr w:type="gramEnd"/>
      <w:r>
        <w:t xml:space="preserve">. Only researchers working on the project will have access to the anonymized data. Your participation in this survey is </w:t>
      </w:r>
      <w:proofErr w:type="gramStart"/>
      <w:r>
        <w:t>completely voluntary</w:t>
      </w:r>
      <w:proofErr w:type="gramEnd"/>
      <w:r>
        <w:t xml:space="preserve">. You are entitled to choose not to take part. If at first you agree to take part, you can later change your mind. Your decision </w:t>
      </w:r>
      <w:proofErr w:type="gramStart"/>
      <w:r>
        <w:t>will not be held</w:t>
      </w:r>
      <w:proofErr w:type="gramEnd"/>
      <w:r>
        <w:t xml:space="preserve">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9">
        <w:r>
          <w:rPr>
            <w:color w:val="007AC0"/>
            <w:u w:val="single"/>
          </w:rPr>
          <w:t>https://www.oecd.org/general/data-protection.htm</w:t>
        </w:r>
      </w:hyperlink>
      <w:r>
        <w:t>). If you have further queries or complaints related to the processing of your personal data, please contact the Data Protection Officer (</w:t>
      </w:r>
      <w:hyperlink r:id="rId10">
        <w:r>
          <w:rPr>
            <w:color w:val="007AC0"/>
            <w:u w:val="single"/>
          </w:rPr>
          <w:t>DPO@oecd.org</w:t>
        </w:r>
      </w:hyperlink>
      <w:r>
        <w:t>). If you need further assistance in resolving claims related to personal data protection you can contact the Data Protection commissioner (</w:t>
      </w:r>
      <w:hyperlink r:id="rId11">
        <w:r>
          <w:rPr>
            <w:color w:val="007AC0"/>
            <w:u w:val="single"/>
          </w:rPr>
          <w:t>DPC@oecd.org</w:t>
        </w:r>
      </w:hyperlink>
      <w:r>
        <w:t xml:space="preserve">).   </w:t>
      </w:r>
      <w:r>
        <w:br/>
        <w:t xml:space="preserve">  </w:t>
      </w:r>
      <w:r>
        <w:br/>
      </w:r>
      <w:r>
        <w:rPr>
          <w:b/>
        </w:rPr>
        <w:t>Do you agree to participate in the survey?</w:t>
      </w:r>
      <w:r>
        <w:t xml:space="preserve"> </w:t>
      </w:r>
    </w:p>
    <w:p w14:paraId="117EFB4B" w14:textId="77777777" w:rsidR="002F493F" w:rsidRDefault="002168DA">
      <w:pPr>
        <w:pStyle w:val="ListParagraph"/>
        <w:keepNext/>
        <w:numPr>
          <w:ilvl w:val="0"/>
          <w:numId w:val="4"/>
        </w:numPr>
      </w:pPr>
      <w:r>
        <w:t xml:space="preserve">Yes  (1) </w:t>
      </w:r>
    </w:p>
    <w:p w14:paraId="4F7B257E" w14:textId="77777777" w:rsidR="002F493F" w:rsidRDefault="002168DA">
      <w:pPr>
        <w:pStyle w:val="ListParagraph"/>
        <w:keepNext/>
        <w:numPr>
          <w:ilvl w:val="0"/>
          <w:numId w:val="4"/>
        </w:numPr>
      </w:pPr>
      <w:r>
        <w:t xml:space="preserve">No  (2) </w:t>
      </w:r>
    </w:p>
    <w:p w14:paraId="425A23EC" w14:textId="77777777" w:rsidR="002F493F" w:rsidRDefault="002F493F"/>
    <w:p w14:paraId="1720E3B6" w14:textId="688DF6EB" w:rsidR="002F493F" w:rsidRDefault="002168DA">
      <w:pPr>
        <w:keepNext/>
        <w:rPr>
          <w:lang w:eastAsia="ja-JP"/>
        </w:rPr>
      </w:pPr>
      <w:r>
        <w:rPr>
          <w:lang w:eastAsia="ja-JP"/>
        </w:rPr>
        <w:t xml:space="preserve">Q1.1 </w:t>
      </w:r>
      <w:r>
        <w:rPr>
          <w:lang w:eastAsia="ja-JP"/>
        </w:rPr>
        <w:br/>
      </w:r>
      <w:r>
        <w:rPr>
          <w:lang w:eastAsia="ja-JP"/>
        </w:rPr>
        <w:t>これは、ハーバード大学と</w:t>
      </w:r>
      <w:r>
        <w:rPr>
          <w:lang w:eastAsia="ja-JP"/>
        </w:rPr>
        <w:t xml:space="preserve"> OECD </w:t>
      </w:r>
      <w:r>
        <w:rPr>
          <w:lang w:eastAsia="ja-JP"/>
        </w:rPr>
        <w:t>の研究者が学術研究目的で実施する調査です。</w:t>
      </w:r>
      <w:r>
        <w:rPr>
          <w:lang w:eastAsia="ja-JP"/>
        </w:rPr>
        <w:t xml:space="preserve"> </w:t>
      </w:r>
      <w:r>
        <w:rPr>
          <w:lang w:eastAsia="ja-JP"/>
        </w:rPr>
        <w:t>完了するまでに約</w:t>
      </w:r>
      <w:r>
        <w:rPr>
          <w:b/>
          <w:lang w:eastAsia="ja-JP"/>
        </w:rPr>
        <w:t xml:space="preserve">25 </w:t>
      </w:r>
      <w:r>
        <w:rPr>
          <w:b/>
          <w:lang w:eastAsia="ja-JP"/>
        </w:rPr>
        <w:t>分かかります。</w:t>
      </w:r>
      <w:r>
        <w:rPr>
          <w:lang w:eastAsia="ja-JP"/>
        </w:rPr>
        <w:t>調査データは調査目的のみに使用され、調査は特定の党派のためのものではありません。</w:t>
      </w:r>
      <w:r>
        <w:rPr>
          <w:lang w:eastAsia="ja-JP"/>
        </w:rPr>
        <w:t xml:space="preserve"> </w:t>
      </w:r>
      <w:r>
        <w:rPr>
          <w:lang w:eastAsia="ja-JP"/>
        </w:rPr>
        <w:t>アンケー</w:t>
      </w:r>
      <w:r>
        <w:rPr>
          <w:lang w:eastAsia="ja-JP"/>
        </w:rPr>
        <w:lastRenderedPageBreak/>
        <w:t>トを完了し、回答がアンケートの品質チェックに合格すると、</w:t>
      </w:r>
      <w:commentRangeStart w:id="1"/>
      <w:del w:id="2" w:author="OGURO Kei, ECO/CS3" w:date="2021-06-15T19:18:00Z">
        <w:r w:rsidDel="00573ECB">
          <w:rPr>
            <w:lang w:eastAsia="ja-JP"/>
          </w:rPr>
          <w:delText>このアンケートの報酬</w:delText>
        </w:r>
      </w:del>
      <w:ins w:id="3" w:author="OGURO Kei, ECO/CS3" w:date="2021-06-15T19:18:00Z">
        <w:r w:rsidR="00573ECB">
          <w:rPr>
            <w:rFonts w:hint="eastAsia"/>
            <w:lang w:eastAsia="ja-JP"/>
          </w:rPr>
          <w:t>回答者に謝礼</w:t>
        </w:r>
      </w:ins>
      <w:r>
        <w:rPr>
          <w:lang w:eastAsia="ja-JP"/>
        </w:rPr>
        <w:t>が支払われます</w:t>
      </w:r>
      <w:commentRangeEnd w:id="1"/>
      <w:r w:rsidR="00BD0693">
        <w:rPr>
          <w:rStyle w:val="CommentReference"/>
        </w:rPr>
        <w:commentReference w:id="1"/>
      </w:r>
      <w:r>
        <w:rPr>
          <w:lang w:eastAsia="ja-JP"/>
        </w:rPr>
        <w:t>。品質チェックでは、統計的管理手法を使用して、一貫性がなく急いで行われた回答を検出します。私たちの研究の妥当性を実現するためには、回答者が</w:t>
      </w:r>
      <w:r>
        <w:rPr>
          <w:b/>
          <w:lang w:eastAsia="ja-JP"/>
        </w:rPr>
        <w:t>正直に答えること</w:t>
      </w:r>
      <w:r>
        <w:rPr>
          <w:lang w:eastAsia="ja-JP"/>
        </w:rPr>
        <w:t>と、回答する前に</w:t>
      </w:r>
      <w:r>
        <w:rPr>
          <w:b/>
          <w:lang w:eastAsia="ja-JP"/>
        </w:rPr>
        <w:t>慎重に質問を読む</w:t>
      </w:r>
      <w:r>
        <w:rPr>
          <w:lang w:eastAsia="ja-JP"/>
        </w:rPr>
        <w:t>ことが、非常に重要となります。</w:t>
      </w:r>
      <w:r>
        <w:rPr>
          <w:lang w:eastAsia="ja-JP"/>
        </w:rPr>
        <w:t xml:space="preserve"> </w:t>
      </w:r>
      <w:r>
        <w:rPr>
          <w:lang w:eastAsia="ja-JP"/>
        </w:rPr>
        <w:br/>
        <w:t xml:space="preserve"> </w:t>
      </w:r>
      <w:r>
        <w:rPr>
          <w:lang w:eastAsia="ja-JP"/>
        </w:rPr>
        <w:t>この調査では、社会人口学的特徴や政治的見解などの個人データが収集されます。あなたが提供するすべての回答は匿名のまま管理され、完全な機密性を持って取り扱われます。我々が収集する個人データは、安全なサーバーに転送され保管されます。プロジェクトに取り組んでいる研究者のみが、匿名化されたデータにアクセスできます。この調査への参加は完全に任意です。参加しないことを選択する権利があります。最初は参加に同意した場合でも、後で気が変わっても構いません。あなたの決定は、いかなる形でもあなたに不利になることはありません。参加を拒否することで、なんらかの結果につながることや、受け取る権利がある利益が失われることはありません。参加するかどうかを決める前に、質問をすることができます。質問、懸念、または苦情がある場合、または研究によって気分を害した場合、</w:t>
      </w:r>
      <w:ins w:id="4" w:author="OGURO Kei, ECO/CS3" w:date="2021-06-13T13:43:00Z">
        <w:r>
          <w:rPr>
            <w:lang w:eastAsia="ja-JP"/>
          </w:rPr>
          <w:t>研究チーム</w:t>
        </w:r>
        <w:r>
          <w:rPr>
            <w:rFonts w:hint="eastAsia"/>
            <w:lang w:eastAsia="ja-JP"/>
          </w:rPr>
          <w:t>宛て</w:t>
        </w:r>
      </w:ins>
      <w:r>
        <w:rPr>
          <w:lang w:eastAsia="ja-JP"/>
        </w:rPr>
        <w:t>social.economics.research2020@gmail.com</w:t>
      </w:r>
      <w:del w:id="5" w:author="OGURO Kei, ECO/CS3" w:date="2021-06-13T13:43:00Z">
        <w:r w:rsidDel="002168DA">
          <w:rPr>
            <w:lang w:eastAsia="ja-JP"/>
          </w:rPr>
          <w:delText>宛て</w:delText>
        </w:r>
      </w:del>
      <w:r>
        <w:rPr>
          <w:lang w:eastAsia="ja-JP"/>
        </w:rPr>
        <w:t>に</w:t>
      </w:r>
      <w:del w:id="6" w:author="OGURO Kei, ECO/CS3" w:date="2021-06-13T13:43:00Z">
        <w:r w:rsidDel="002168DA">
          <w:rPr>
            <w:lang w:eastAsia="ja-JP"/>
          </w:rPr>
          <w:delText>研究チームに</w:delText>
        </w:r>
      </w:del>
      <w:ins w:id="7" w:author="OGURO Kei, ECO/CS3" w:date="2021-06-13T13:43:00Z">
        <w:r>
          <w:rPr>
            <w:rFonts w:hint="eastAsia"/>
            <w:lang w:eastAsia="ja-JP"/>
          </w:rPr>
          <w:t>メールで</w:t>
        </w:r>
      </w:ins>
      <w:r>
        <w:rPr>
          <w:lang w:eastAsia="ja-JP"/>
        </w:rPr>
        <w:t>ご連絡いただくか、</w:t>
      </w:r>
      <w:del w:id="8" w:author="OGURO Kei, ECO/CS3" w:date="2021-06-13T13:44:00Z">
        <w:r w:rsidDel="002168DA">
          <w:rPr>
            <w:lang w:eastAsia="ja-JP"/>
          </w:rPr>
          <w:delText>(617) 496-2847</w:delText>
        </w:r>
        <w:r w:rsidDel="002168DA">
          <w:rPr>
            <w:lang w:eastAsia="ja-JP"/>
          </w:rPr>
          <w:delText>まで</w:delText>
        </w:r>
      </w:del>
      <w:r>
        <w:rPr>
          <w:lang w:eastAsia="ja-JP"/>
        </w:rPr>
        <w:t>ハーバード大学施設内治験審査委員会（「</w:t>
      </w:r>
      <w:r>
        <w:rPr>
          <w:lang w:eastAsia="ja-JP"/>
        </w:rPr>
        <w:t>IRB</w:t>
      </w:r>
      <w:r>
        <w:rPr>
          <w:lang w:eastAsia="ja-JP"/>
        </w:rPr>
        <w:t>」）</w:t>
      </w:r>
      <w:ins w:id="9" w:author="OGURO Kei, ECO/CS3" w:date="2021-06-13T13:44:00Z">
        <w:r>
          <w:rPr>
            <w:rFonts w:hint="eastAsia"/>
            <w:lang w:eastAsia="ja-JP"/>
          </w:rPr>
          <w:t>の電話番号</w:t>
        </w:r>
        <w:r>
          <w:rPr>
            <w:lang w:eastAsia="ja-JP"/>
          </w:rPr>
          <w:t>(617) 496-2847</w:t>
        </w:r>
      </w:ins>
      <w:r>
        <w:rPr>
          <w:lang w:eastAsia="ja-JP"/>
        </w:rPr>
        <w:t>にお電話いただければと思います。</w:t>
      </w:r>
      <w:r>
        <w:rPr>
          <w:lang w:eastAsia="ja-JP"/>
        </w:rPr>
        <w:t xml:space="preserve"> OECD </w:t>
      </w:r>
      <w:r>
        <w:rPr>
          <w:lang w:eastAsia="ja-JP"/>
        </w:rPr>
        <w:t>は、個人データ保護規則</w:t>
      </w:r>
      <w:r>
        <w:rPr>
          <w:lang w:eastAsia="ja-JP"/>
        </w:rPr>
        <w:t xml:space="preserve"> </w:t>
      </w:r>
      <w:proofErr w:type="gramStart"/>
      <w:r>
        <w:rPr>
          <w:lang w:eastAsia="ja-JP"/>
        </w:rPr>
        <w:t>( https</w:t>
      </w:r>
      <w:proofErr w:type="gramEnd"/>
      <w:r>
        <w:rPr>
          <w:lang w:eastAsia="ja-JP"/>
        </w:rPr>
        <w:t xml:space="preserve">://www.oecd.org/general/data-protection.htm ) </w:t>
      </w:r>
      <w:r>
        <w:rPr>
          <w:lang w:eastAsia="ja-JP"/>
        </w:rPr>
        <w:t>に従って、処理する個人データを保護することを約束します。</w:t>
      </w:r>
      <w:r>
        <w:rPr>
          <w:lang w:eastAsia="ja-JP"/>
        </w:rPr>
        <w:t xml:space="preserve"> </w:t>
      </w:r>
      <w:r>
        <w:rPr>
          <w:lang w:eastAsia="ja-JP"/>
        </w:rPr>
        <w:t>個人データの処理に関してさらに質問や苦情がある場合は、データ保護責任者</w:t>
      </w:r>
      <w:r>
        <w:rPr>
          <w:lang w:eastAsia="ja-JP"/>
        </w:rPr>
        <w:t xml:space="preserve"> ( DPO@oecd.org ) </w:t>
      </w:r>
      <w:r>
        <w:rPr>
          <w:lang w:eastAsia="ja-JP"/>
        </w:rPr>
        <w:t>までご連絡ください。個人データ保護に関連するご要望を解決するためにさらに支援が必要な場合は、データ保護コミッショナー</w:t>
      </w:r>
      <w:r>
        <w:rPr>
          <w:lang w:eastAsia="ja-JP"/>
        </w:rPr>
        <w:t xml:space="preserve"> ( DPC@oecd.org ) </w:t>
      </w:r>
      <w:r>
        <w:rPr>
          <w:lang w:eastAsia="ja-JP"/>
        </w:rPr>
        <w:t>に連絡することができます。</w:t>
      </w:r>
      <w:r>
        <w:rPr>
          <w:lang w:eastAsia="ja-JP"/>
        </w:rPr>
        <w:br/>
      </w:r>
      <w:r>
        <w:rPr>
          <w:lang w:eastAsia="ja-JP"/>
        </w:rPr>
        <w:br/>
      </w:r>
      <w:proofErr w:type="spellStart"/>
      <w:r>
        <w:rPr>
          <w:b/>
        </w:rPr>
        <w:t>調査への参加に同意しますか</w:t>
      </w:r>
      <w:proofErr w:type="spellEnd"/>
      <w:r>
        <w:rPr>
          <w:b/>
        </w:rPr>
        <w:t>？</w:t>
      </w:r>
    </w:p>
    <w:p w14:paraId="63CC81D3" w14:textId="77777777" w:rsidR="002F493F" w:rsidRDefault="002168DA">
      <w:pPr>
        <w:pStyle w:val="ListParagraph"/>
        <w:keepNext/>
        <w:numPr>
          <w:ilvl w:val="0"/>
          <w:numId w:val="4"/>
        </w:numPr>
      </w:pPr>
      <w:proofErr w:type="spellStart"/>
      <w:r>
        <w:t>はい</w:t>
      </w:r>
      <w:proofErr w:type="spellEnd"/>
      <w:r>
        <w:t xml:space="preserve">  (1) </w:t>
      </w:r>
    </w:p>
    <w:p w14:paraId="379D6B25" w14:textId="77777777" w:rsidR="002F493F" w:rsidRDefault="002168DA">
      <w:pPr>
        <w:pStyle w:val="ListParagraph"/>
        <w:keepNext/>
        <w:numPr>
          <w:ilvl w:val="0"/>
          <w:numId w:val="4"/>
        </w:numPr>
      </w:pPr>
      <w:proofErr w:type="spellStart"/>
      <w:r>
        <w:t>いいえ</w:t>
      </w:r>
      <w:proofErr w:type="spellEnd"/>
      <w:r>
        <w:t xml:space="preserve">  (2) </w:t>
      </w:r>
    </w:p>
    <w:p w14:paraId="2D244F12" w14:textId="77777777" w:rsidR="002F493F" w:rsidRDefault="002F493F"/>
    <w:p w14:paraId="64FA3D34" w14:textId="77777777" w:rsidR="002F493F" w:rsidRDefault="002168DA">
      <w:pPr>
        <w:pStyle w:val="BlockEndLabel"/>
      </w:pPr>
      <w:r>
        <w:t>End of Block: Welcome</w:t>
      </w:r>
    </w:p>
    <w:p w14:paraId="6F0AE1A8" w14:textId="77777777" w:rsidR="002F493F" w:rsidRDefault="002F493F">
      <w:pPr>
        <w:pStyle w:val="BlockSeparator"/>
      </w:pPr>
    </w:p>
    <w:p w14:paraId="0F7FEE35" w14:textId="77777777" w:rsidR="002F493F" w:rsidRDefault="002168DA">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2F493F" w14:paraId="3489AE30" w14:textId="77777777">
        <w:tc>
          <w:tcPr>
            <w:tcW w:w="50" w:type="dxa"/>
          </w:tcPr>
          <w:p w14:paraId="39E22A9D" w14:textId="77777777" w:rsidR="002F493F" w:rsidRDefault="002168DA">
            <w:pPr>
              <w:keepNext/>
            </w:pPr>
            <w:r>
              <w:rPr>
                <w:noProof/>
              </w:rPr>
              <w:drawing>
                <wp:inline distT="0" distB="0" distL="0" distR="0" wp14:anchorId="3FDCFE8A" wp14:editId="1C1DDD2F">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20EC4985" w14:textId="77777777" w:rsidR="002F493F" w:rsidRDefault="002F493F"/>
    <w:p w14:paraId="23CD443E" w14:textId="77777777" w:rsidR="002F493F" w:rsidRDefault="002168DA">
      <w:pPr>
        <w:keepNext/>
      </w:pPr>
      <w:r>
        <w:lastRenderedPageBreak/>
        <w:t xml:space="preserve">Q2.1 </w:t>
      </w:r>
      <w:proofErr w:type="gramStart"/>
      <w:r>
        <w:t>What</w:t>
      </w:r>
      <w:proofErr w:type="gramEnd"/>
      <w:r>
        <w:t xml:space="preserve"> is your gender?</w:t>
      </w:r>
    </w:p>
    <w:p w14:paraId="14BFB899" w14:textId="77777777" w:rsidR="002F493F" w:rsidRDefault="002168DA">
      <w:pPr>
        <w:pStyle w:val="ListParagraph"/>
        <w:keepNext/>
        <w:numPr>
          <w:ilvl w:val="0"/>
          <w:numId w:val="4"/>
        </w:numPr>
      </w:pPr>
      <w:r>
        <w:t xml:space="preserve">Female  (1) </w:t>
      </w:r>
    </w:p>
    <w:p w14:paraId="1A19704B" w14:textId="77777777" w:rsidR="002F493F" w:rsidRDefault="002168DA">
      <w:pPr>
        <w:pStyle w:val="ListParagraph"/>
        <w:keepNext/>
        <w:numPr>
          <w:ilvl w:val="0"/>
          <w:numId w:val="4"/>
        </w:numPr>
      </w:pPr>
      <w:r>
        <w:t xml:space="preserve">Male  (2) </w:t>
      </w:r>
    </w:p>
    <w:p w14:paraId="5CF5B540" w14:textId="77777777" w:rsidR="002F493F" w:rsidRDefault="002168DA">
      <w:pPr>
        <w:pStyle w:val="ListParagraph"/>
        <w:keepNext/>
        <w:numPr>
          <w:ilvl w:val="0"/>
          <w:numId w:val="4"/>
        </w:numPr>
      </w:pPr>
      <w:r>
        <w:t xml:space="preserve">Other  (3) </w:t>
      </w:r>
    </w:p>
    <w:p w14:paraId="59374771" w14:textId="77777777" w:rsidR="002F493F" w:rsidRDefault="002F493F"/>
    <w:p w14:paraId="38BCA92C" w14:textId="77777777" w:rsidR="002F493F" w:rsidRDefault="002168DA">
      <w:pPr>
        <w:keepNext/>
        <w:rPr>
          <w:lang w:eastAsia="ja-JP"/>
        </w:rPr>
      </w:pPr>
      <w:r>
        <w:rPr>
          <w:lang w:eastAsia="ja-JP"/>
        </w:rPr>
        <w:t xml:space="preserve">Q2.1 </w:t>
      </w:r>
      <w:r>
        <w:rPr>
          <w:lang w:eastAsia="ja-JP"/>
        </w:rPr>
        <w:t>あなたの性別は何ですか？</w:t>
      </w:r>
    </w:p>
    <w:p w14:paraId="38B2BEC6" w14:textId="77777777" w:rsidR="002F493F" w:rsidRDefault="002168DA">
      <w:pPr>
        <w:pStyle w:val="ListParagraph"/>
        <w:keepNext/>
        <w:numPr>
          <w:ilvl w:val="0"/>
          <w:numId w:val="4"/>
        </w:numPr>
      </w:pPr>
      <w:proofErr w:type="spellStart"/>
      <w:r>
        <w:t>女性</w:t>
      </w:r>
      <w:proofErr w:type="spellEnd"/>
      <w:r>
        <w:t xml:space="preserve">  (1) </w:t>
      </w:r>
    </w:p>
    <w:p w14:paraId="3C4D77D7" w14:textId="77777777" w:rsidR="002F493F" w:rsidRDefault="002168DA">
      <w:pPr>
        <w:pStyle w:val="ListParagraph"/>
        <w:keepNext/>
        <w:numPr>
          <w:ilvl w:val="0"/>
          <w:numId w:val="4"/>
        </w:numPr>
      </w:pPr>
      <w:proofErr w:type="spellStart"/>
      <w:r>
        <w:t>男性</w:t>
      </w:r>
      <w:proofErr w:type="spellEnd"/>
      <w:r>
        <w:t xml:space="preserve">  (2) </w:t>
      </w:r>
    </w:p>
    <w:p w14:paraId="02FB38A5" w14:textId="77777777" w:rsidR="002F493F" w:rsidRDefault="002168DA">
      <w:pPr>
        <w:pStyle w:val="ListParagraph"/>
        <w:keepNext/>
        <w:numPr>
          <w:ilvl w:val="0"/>
          <w:numId w:val="4"/>
        </w:numPr>
      </w:pPr>
      <w:proofErr w:type="spellStart"/>
      <w:r>
        <w:t>その他</w:t>
      </w:r>
      <w:proofErr w:type="spellEnd"/>
      <w:r>
        <w:t xml:space="preserve">  (3) </w:t>
      </w:r>
    </w:p>
    <w:p w14:paraId="7AB8B4A1" w14:textId="77777777" w:rsidR="002F493F" w:rsidRDefault="002F493F"/>
    <w:p w14:paraId="1AF68884" w14:textId="77777777" w:rsidR="002F493F" w:rsidRDefault="002F493F">
      <w:pPr>
        <w:pStyle w:val="QuestionSeparator"/>
      </w:pPr>
    </w:p>
    <w:p w14:paraId="7EDFFC74" w14:textId="77777777" w:rsidR="002F493F" w:rsidRDefault="002F493F"/>
    <w:p w14:paraId="71E4D96F" w14:textId="77777777" w:rsidR="002F493F" w:rsidRDefault="002168DA">
      <w:pPr>
        <w:keepNext/>
      </w:pPr>
      <w:r>
        <w:t xml:space="preserve">Q2.2 How old are </w:t>
      </w:r>
      <w:proofErr w:type="gramStart"/>
      <w:r>
        <w:t>you?</w:t>
      </w:r>
      <w:proofErr w:type="gramEnd"/>
    </w:p>
    <w:p w14:paraId="73767BB8" w14:textId="77777777" w:rsidR="002F493F" w:rsidRDefault="002168DA">
      <w:pPr>
        <w:pStyle w:val="ListParagraph"/>
        <w:keepNext/>
        <w:numPr>
          <w:ilvl w:val="0"/>
          <w:numId w:val="4"/>
        </w:numPr>
      </w:pPr>
      <w:r>
        <w:t xml:space="preserve">Below 18  (27) </w:t>
      </w:r>
    </w:p>
    <w:p w14:paraId="2375408D" w14:textId="77777777" w:rsidR="002F493F" w:rsidRDefault="002168DA">
      <w:pPr>
        <w:pStyle w:val="ListParagraph"/>
        <w:keepNext/>
        <w:numPr>
          <w:ilvl w:val="0"/>
          <w:numId w:val="4"/>
        </w:numPr>
      </w:pPr>
      <w:r>
        <w:t xml:space="preserve">18 to 24  (28) </w:t>
      </w:r>
    </w:p>
    <w:p w14:paraId="643A1AB1" w14:textId="77777777" w:rsidR="002F493F" w:rsidRDefault="002168DA">
      <w:pPr>
        <w:pStyle w:val="ListParagraph"/>
        <w:keepNext/>
        <w:numPr>
          <w:ilvl w:val="0"/>
          <w:numId w:val="4"/>
        </w:numPr>
      </w:pPr>
      <w:r>
        <w:t xml:space="preserve">25 to 34  (29) </w:t>
      </w:r>
    </w:p>
    <w:p w14:paraId="241EDE5B" w14:textId="77777777" w:rsidR="002F493F" w:rsidRDefault="002168DA">
      <w:pPr>
        <w:pStyle w:val="ListParagraph"/>
        <w:keepNext/>
        <w:numPr>
          <w:ilvl w:val="0"/>
          <w:numId w:val="4"/>
        </w:numPr>
      </w:pPr>
      <w:r>
        <w:t xml:space="preserve">35 to 49  (30) </w:t>
      </w:r>
    </w:p>
    <w:p w14:paraId="4F450BAB" w14:textId="77777777" w:rsidR="002F493F" w:rsidRDefault="002168DA">
      <w:pPr>
        <w:pStyle w:val="ListParagraph"/>
        <w:keepNext/>
        <w:numPr>
          <w:ilvl w:val="0"/>
          <w:numId w:val="4"/>
        </w:numPr>
      </w:pPr>
      <w:r>
        <w:t xml:space="preserve">50 to 64  (31) </w:t>
      </w:r>
    </w:p>
    <w:p w14:paraId="26DD8B52" w14:textId="77777777" w:rsidR="002F493F" w:rsidRDefault="002168DA">
      <w:pPr>
        <w:pStyle w:val="ListParagraph"/>
        <w:keepNext/>
        <w:numPr>
          <w:ilvl w:val="0"/>
          <w:numId w:val="4"/>
        </w:numPr>
      </w:pPr>
      <w:r>
        <w:t xml:space="preserve">65 or above  (32) </w:t>
      </w:r>
    </w:p>
    <w:p w14:paraId="1C36875B" w14:textId="77777777" w:rsidR="002F493F" w:rsidRDefault="002F493F"/>
    <w:p w14:paraId="72F37B3B" w14:textId="77777777" w:rsidR="002F493F" w:rsidRDefault="002168DA">
      <w:pPr>
        <w:keepNext/>
        <w:rPr>
          <w:lang w:eastAsia="ja-JP"/>
        </w:rPr>
      </w:pPr>
      <w:r>
        <w:rPr>
          <w:lang w:eastAsia="ja-JP"/>
        </w:rPr>
        <w:lastRenderedPageBreak/>
        <w:t xml:space="preserve">Q2.2 </w:t>
      </w:r>
      <w:r>
        <w:rPr>
          <w:lang w:eastAsia="ja-JP"/>
        </w:rPr>
        <w:t>あなたは何歳ですか？</w:t>
      </w:r>
    </w:p>
    <w:p w14:paraId="01CB8A16" w14:textId="77777777" w:rsidR="002F493F" w:rsidRDefault="002168DA">
      <w:pPr>
        <w:pStyle w:val="ListParagraph"/>
        <w:keepNext/>
        <w:numPr>
          <w:ilvl w:val="0"/>
          <w:numId w:val="4"/>
        </w:numPr>
      </w:pPr>
      <w:r>
        <w:t>18</w:t>
      </w:r>
      <w:r>
        <w:t>歳未満</w:t>
      </w:r>
      <w:r>
        <w:t xml:space="preserve">  (27) </w:t>
      </w:r>
    </w:p>
    <w:p w14:paraId="787D2702" w14:textId="77777777" w:rsidR="002F493F" w:rsidRDefault="002168DA">
      <w:pPr>
        <w:pStyle w:val="ListParagraph"/>
        <w:keepNext/>
        <w:numPr>
          <w:ilvl w:val="0"/>
          <w:numId w:val="4"/>
        </w:numPr>
      </w:pPr>
      <w:r>
        <w:t>18</w:t>
      </w:r>
      <w:r>
        <w:t>～</w:t>
      </w:r>
      <w:r>
        <w:t xml:space="preserve">24  (28) </w:t>
      </w:r>
    </w:p>
    <w:p w14:paraId="744E80B2" w14:textId="77777777" w:rsidR="002F493F" w:rsidRDefault="002168DA">
      <w:pPr>
        <w:pStyle w:val="ListParagraph"/>
        <w:keepNext/>
        <w:numPr>
          <w:ilvl w:val="0"/>
          <w:numId w:val="4"/>
        </w:numPr>
      </w:pPr>
      <w:r>
        <w:t>25</w:t>
      </w:r>
      <w:r>
        <w:t>～</w:t>
      </w:r>
      <w:r>
        <w:t xml:space="preserve">34  (29) </w:t>
      </w:r>
    </w:p>
    <w:p w14:paraId="02AC1F15" w14:textId="77777777" w:rsidR="002F493F" w:rsidRDefault="002168DA">
      <w:pPr>
        <w:pStyle w:val="ListParagraph"/>
        <w:keepNext/>
        <w:numPr>
          <w:ilvl w:val="0"/>
          <w:numId w:val="4"/>
        </w:numPr>
      </w:pPr>
      <w:r>
        <w:t>35</w:t>
      </w:r>
      <w:r>
        <w:t>～</w:t>
      </w:r>
      <w:r>
        <w:t xml:space="preserve">49  (30) </w:t>
      </w:r>
    </w:p>
    <w:p w14:paraId="20312A32" w14:textId="77777777" w:rsidR="002F493F" w:rsidRDefault="002168DA">
      <w:pPr>
        <w:pStyle w:val="ListParagraph"/>
        <w:keepNext/>
        <w:numPr>
          <w:ilvl w:val="0"/>
          <w:numId w:val="4"/>
        </w:numPr>
      </w:pPr>
      <w:r>
        <w:t>50</w:t>
      </w:r>
      <w:r>
        <w:t>～</w:t>
      </w:r>
      <w:r>
        <w:t xml:space="preserve">64  (31) </w:t>
      </w:r>
    </w:p>
    <w:p w14:paraId="192C712C" w14:textId="77777777" w:rsidR="002F493F" w:rsidRDefault="002168DA">
      <w:pPr>
        <w:pStyle w:val="ListParagraph"/>
        <w:keepNext/>
        <w:numPr>
          <w:ilvl w:val="0"/>
          <w:numId w:val="4"/>
        </w:numPr>
      </w:pPr>
      <w:r>
        <w:t>65</w:t>
      </w:r>
      <w:r>
        <w:t>歳以上</w:t>
      </w:r>
      <w:r>
        <w:t xml:space="preserve">  (32) </w:t>
      </w:r>
    </w:p>
    <w:p w14:paraId="58FE6785" w14:textId="77777777" w:rsidR="002F493F" w:rsidRDefault="002F493F"/>
    <w:p w14:paraId="32D63E8C"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506E1EA9" w14:textId="77777777">
        <w:tc>
          <w:tcPr>
            <w:tcW w:w="50" w:type="dxa"/>
          </w:tcPr>
          <w:p w14:paraId="602A438B" w14:textId="77777777" w:rsidR="002F493F" w:rsidRDefault="002168DA">
            <w:pPr>
              <w:keepNext/>
            </w:pPr>
            <w:r>
              <w:rPr>
                <w:noProof/>
              </w:rPr>
              <w:drawing>
                <wp:inline distT="0" distB="0" distL="0" distR="0" wp14:anchorId="40BB20E0" wp14:editId="65E9122E">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14:paraId="2B9B1A34" w14:textId="77777777" w:rsidR="002F493F" w:rsidRDefault="002F493F"/>
    <w:p w14:paraId="78490A70" w14:textId="77777777" w:rsidR="002F493F" w:rsidRDefault="002168DA">
      <w:pPr>
        <w:keepNext/>
      </w:pPr>
      <w:r>
        <w:t xml:space="preserve">Q2.4 </w:t>
      </w:r>
      <w:proofErr w:type="gramStart"/>
      <w:r>
        <w:t>What</w:t>
      </w:r>
      <w:proofErr w:type="gramEnd"/>
      <w:r>
        <w:t xml:space="preserve"> is your ZIP</w:t>
      </w:r>
      <w:r>
        <w:rPr>
          <w:b/>
        </w:rPr>
        <w:t xml:space="preserve"> </w:t>
      </w:r>
      <w:r>
        <w:t>code?</w:t>
      </w:r>
    </w:p>
    <w:p w14:paraId="25226AD1" w14:textId="77777777" w:rsidR="002F493F" w:rsidRDefault="002168DA">
      <w:pPr>
        <w:pStyle w:val="TextEntryLine"/>
        <w:ind w:firstLine="400"/>
        <w:rPr>
          <w:lang w:eastAsia="ja-JP"/>
        </w:rPr>
      </w:pPr>
      <w:r>
        <w:rPr>
          <w:lang w:eastAsia="ja-JP"/>
        </w:rPr>
        <w:t>________________________________________________________________</w:t>
      </w:r>
    </w:p>
    <w:p w14:paraId="34689EC8" w14:textId="77777777" w:rsidR="002F493F" w:rsidRDefault="002F493F">
      <w:pPr>
        <w:rPr>
          <w:lang w:eastAsia="ja-JP"/>
        </w:rPr>
      </w:pPr>
    </w:p>
    <w:p w14:paraId="2CA023BE" w14:textId="77777777" w:rsidR="002F493F" w:rsidRDefault="002168DA">
      <w:pPr>
        <w:keepNext/>
        <w:rPr>
          <w:lang w:eastAsia="ja-JP"/>
        </w:rPr>
      </w:pPr>
      <w:r>
        <w:rPr>
          <w:lang w:eastAsia="ja-JP"/>
        </w:rPr>
        <w:t xml:space="preserve">Q2.4 </w:t>
      </w:r>
      <w:r>
        <w:rPr>
          <w:lang w:eastAsia="ja-JP"/>
        </w:rPr>
        <w:t>あなたの自宅の郵便番号は何ですか</w:t>
      </w:r>
      <w:r>
        <w:rPr>
          <w:b/>
          <w:lang w:eastAsia="ja-JP"/>
        </w:rPr>
        <w:t xml:space="preserve"> </w:t>
      </w:r>
      <w:r>
        <w:rPr>
          <w:lang w:eastAsia="ja-JP"/>
        </w:rPr>
        <w:t>？</w:t>
      </w:r>
    </w:p>
    <w:p w14:paraId="1687F5A2" w14:textId="77777777" w:rsidR="002F493F" w:rsidRDefault="002168DA">
      <w:pPr>
        <w:pStyle w:val="TextEntryLine"/>
        <w:ind w:firstLine="400"/>
      </w:pPr>
      <w:r>
        <w:t>________________________________________________________________</w:t>
      </w:r>
    </w:p>
    <w:p w14:paraId="78E717DF" w14:textId="77777777" w:rsidR="002F493F" w:rsidRDefault="002F493F"/>
    <w:p w14:paraId="548BC5EA" w14:textId="77777777" w:rsidR="002F493F" w:rsidRDefault="002F493F">
      <w:pPr>
        <w:pStyle w:val="QuestionSeparator"/>
      </w:pPr>
    </w:p>
    <w:p w14:paraId="11347E3F" w14:textId="77777777" w:rsidR="002F493F" w:rsidRDefault="002F493F"/>
    <w:p w14:paraId="25DC015E" w14:textId="77777777" w:rsidR="002F493F" w:rsidRDefault="002168DA">
      <w:pPr>
        <w:keepNext/>
      </w:pPr>
      <w:r>
        <w:lastRenderedPageBreak/>
        <w:t xml:space="preserve">Q2.5 </w:t>
      </w:r>
      <w:commentRangeStart w:id="10"/>
      <w:r>
        <w:t>Do you live in a</w:t>
      </w:r>
      <w:r>
        <w:rPr>
          <w:b/>
        </w:rPr>
        <w:t> </w:t>
      </w:r>
      <w:r>
        <w:t>rural</w:t>
      </w:r>
      <w:r>
        <w:rPr>
          <w:b/>
        </w:rPr>
        <w:t> </w:t>
      </w:r>
      <w:r>
        <w:t>or an urban</w:t>
      </w:r>
      <w:r>
        <w:rPr>
          <w:b/>
        </w:rPr>
        <w:t xml:space="preserve"> </w:t>
      </w:r>
      <w:r>
        <w:t>area</w:t>
      </w:r>
      <w:commentRangeEnd w:id="10"/>
      <w:r w:rsidR="00AE6796">
        <w:rPr>
          <w:rStyle w:val="CommentReference"/>
        </w:rPr>
        <w:commentReference w:id="10"/>
      </w:r>
      <w:proofErr w:type="gramStart"/>
      <w:r>
        <w:t>?</w:t>
      </w:r>
      <w:proofErr w:type="gramEnd"/>
      <w:r>
        <w:t xml:space="preserve"> I live in:</w:t>
      </w:r>
    </w:p>
    <w:p w14:paraId="042D3BC2" w14:textId="77777777" w:rsidR="002F493F" w:rsidRDefault="002168DA">
      <w:pPr>
        <w:pStyle w:val="ListParagraph"/>
        <w:keepNext/>
        <w:numPr>
          <w:ilvl w:val="0"/>
          <w:numId w:val="4"/>
        </w:numPr>
      </w:pPr>
      <w:r>
        <w:t xml:space="preserve">A rural area  (1) </w:t>
      </w:r>
    </w:p>
    <w:p w14:paraId="565A3553" w14:textId="77777777" w:rsidR="002F493F" w:rsidRDefault="002168DA">
      <w:pPr>
        <w:pStyle w:val="ListParagraph"/>
        <w:keepNext/>
        <w:numPr>
          <w:ilvl w:val="0"/>
          <w:numId w:val="4"/>
        </w:numPr>
      </w:pPr>
      <w:r>
        <w:t xml:space="preserve">A small town (5,000 – 20,000 inhabitants)  (2) </w:t>
      </w:r>
    </w:p>
    <w:p w14:paraId="5DBCA5AA" w14:textId="77777777" w:rsidR="002F493F" w:rsidRDefault="002168DA">
      <w:pPr>
        <w:pStyle w:val="ListParagraph"/>
        <w:keepNext/>
        <w:numPr>
          <w:ilvl w:val="0"/>
          <w:numId w:val="4"/>
        </w:numPr>
      </w:pPr>
      <w:r>
        <w:t xml:space="preserve">A large town (20,000 – 50,000 inhabitants)  (3) </w:t>
      </w:r>
    </w:p>
    <w:p w14:paraId="292C55E8" w14:textId="77777777" w:rsidR="002F493F" w:rsidRDefault="002168DA">
      <w:pPr>
        <w:pStyle w:val="ListParagraph"/>
        <w:keepNext/>
        <w:numPr>
          <w:ilvl w:val="0"/>
          <w:numId w:val="4"/>
        </w:numPr>
      </w:pPr>
      <w:r>
        <w:t xml:space="preserve">A small city (50,000 – 250,000 inhabitants)  (5) </w:t>
      </w:r>
    </w:p>
    <w:p w14:paraId="24E87562" w14:textId="77777777" w:rsidR="002F493F" w:rsidRDefault="002168DA">
      <w:pPr>
        <w:pStyle w:val="ListParagraph"/>
        <w:keepNext/>
        <w:numPr>
          <w:ilvl w:val="0"/>
          <w:numId w:val="4"/>
        </w:numPr>
      </w:pPr>
      <w:r>
        <w:t xml:space="preserve">A medium-sized city (250,000 – 3,000,000 inhabitants)  (7) </w:t>
      </w:r>
    </w:p>
    <w:p w14:paraId="04EBEAC0" w14:textId="77777777" w:rsidR="002F493F" w:rsidRDefault="002168DA">
      <w:pPr>
        <w:pStyle w:val="ListParagraph"/>
        <w:keepNext/>
        <w:numPr>
          <w:ilvl w:val="0"/>
          <w:numId w:val="4"/>
        </w:numPr>
      </w:pPr>
      <w:r>
        <w:t xml:space="preserve">A large city (more than 3 million inhabitants)  (8) </w:t>
      </w:r>
    </w:p>
    <w:p w14:paraId="6999796D" w14:textId="77777777" w:rsidR="002F493F" w:rsidRDefault="002F493F"/>
    <w:p w14:paraId="3FD434D9" w14:textId="77777777" w:rsidR="002F493F" w:rsidRDefault="002168DA">
      <w:pPr>
        <w:keepNext/>
        <w:rPr>
          <w:lang w:eastAsia="ja-JP"/>
        </w:rPr>
      </w:pPr>
      <w:r>
        <w:rPr>
          <w:lang w:eastAsia="ja-JP"/>
        </w:rPr>
        <w:t xml:space="preserve">Q2.5 </w:t>
      </w:r>
      <w:commentRangeStart w:id="11"/>
      <w:del w:id="12" w:author="OGURO Kei, ECO/CS3" w:date="2021-06-13T13:54:00Z">
        <w:r w:rsidDel="00AE6796">
          <w:rPr>
            <w:lang w:eastAsia="ja-JP"/>
          </w:rPr>
          <w:delText>田舎または都市部</w:delText>
        </w:r>
        <w:r w:rsidDel="00AE6796">
          <w:rPr>
            <w:b/>
            <w:lang w:eastAsia="ja-JP"/>
          </w:rPr>
          <w:delText> </w:delText>
        </w:r>
      </w:del>
      <w:ins w:id="13" w:author="OGURO Kei, ECO/CS3" w:date="2021-06-13T13:55:00Z">
        <w:r w:rsidR="00AE6796">
          <w:rPr>
            <w:rFonts w:hint="eastAsia"/>
            <w:b/>
            <w:lang w:eastAsia="ja-JP"/>
          </w:rPr>
          <w:t>どの程度の人口規模の自治体</w:t>
        </w:r>
      </w:ins>
      <w:r>
        <w:rPr>
          <w:lang w:eastAsia="ja-JP"/>
        </w:rPr>
        <w:t>に住んでいますか</w:t>
      </w:r>
      <w:r>
        <w:rPr>
          <w:lang w:eastAsia="ja-JP"/>
        </w:rPr>
        <w:t> </w:t>
      </w:r>
      <w:commentRangeEnd w:id="11"/>
      <w:r w:rsidR="00AE6796">
        <w:rPr>
          <w:rStyle w:val="CommentReference"/>
        </w:rPr>
        <w:commentReference w:id="11"/>
      </w:r>
      <w:r>
        <w:rPr>
          <w:lang w:eastAsia="ja-JP"/>
        </w:rPr>
        <w:t>？</w:t>
      </w:r>
      <w:del w:id="14" w:author="OGURO Kei, ECO/CS3" w:date="2021-06-13T13:57:00Z">
        <w:r w:rsidDel="00AE6796">
          <w:rPr>
            <w:lang w:eastAsia="ja-JP"/>
          </w:rPr>
          <w:delText>私は以下に住んでいます</w:delText>
        </w:r>
        <w:r w:rsidDel="00AE6796">
          <w:rPr>
            <w:lang w:eastAsia="ja-JP"/>
          </w:rPr>
          <w:delText>:</w:delText>
        </w:r>
      </w:del>
    </w:p>
    <w:p w14:paraId="4AFC3209" w14:textId="4D5030FA" w:rsidR="002F493F" w:rsidRDefault="00573ECB">
      <w:pPr>
        <w:pStyle w:val="ListParagraph"/>
        <w:keepNext/>
        <w:numPr>
          <w:ilvl w:val="0"/>
          <w:numId w:val="4"/>
        </w:numPr>
      </w:pPr>
      <w:ins w:id="15" w:author="OGURO Kei, ECO/CS3" w:date="2021-06-15T19:18:00Z">
        <w:r>
          <w:rPr>
            <w:rFonts w:hint="eastAsia"/>
            <w:lang w:eastAsia="ja-JP"/>
          </w:rPr>
          <w:t>村落</w:t>
        </w:r>
      </w:ins>
      <w:del w:id="16" w:author="OGURO Kei, ECO/CS3" w:date="2021-06-13T13:55:00Z">
        <w:r w:rsidR="002168DA" w:rsidDel="00AE6796">
          <w:delText>農村部</w:delText>
        </w:r>
      </w:del>
      <w:r w:rsidR="002168DA">
        <w:t xml:space="preserve"> </w:t>
      </w:r>
      <w:ins w:id="17" w:author="OGURO Kei, ECO/CS3" w:date="2021-06-13T13:55:00Z">
        <w:r w:rsidR="00AE6796">
          <w:rPr>
            <w:rFonts w:hint="eastAsia"/>
            <w:lang w:eastAsia="ja-JP"/>
          </w:rPr>
          <w:t>（人口</w:t>
        </w:r>
        <w:r w:rsidR="00AE6796">
          <w:rPr>
            <w:rFonts w:hint="eastAsia"/>
            <w:lang w:eastAsia="ja-JP"/>
          </w:rPr>
          <w:t>5000</w:t>
        </w:r>
        <w:r w:rsidR="00AE6796">
          <w:rPr>
            <w:rFonts w:hint="eastAsia"/>
            <w:lang w:eastAsia="ja-JP"/>
          </w:rPr>
          <w:t>人未満）</w:t>
        </w:r>
      </w:ins>
      <w:r w:rsidR="002168DA">
        <w:t xml:space="preserve"> (1) </w:t>
      </w:r>
    </w:p>
    <w:p w14:paraId="48186EDE" w14:textId="77777777" w:rsidR="002F493F" w:rsidRDefault="002168DA">
      <w:pPr>
        <w:pStyle w:val="ListParagraph"/>
        <w:keepNext/>
        <w:numPr>
          <w:ilvl w:val="0"/>
          <w:numId w:val="4"/>
        </w:numPr>
      </w:pPr>
      <w:proofErr w:type="spellStart"/>
      <w:r>
        <w:t>小さな町</w:t>
      </w:r>
      <w:proofErr w:type="spellEnd"/>
      <w:r>
        <w:t xml:space="preserve"> (</w:t>
      </w:r>
      <w:proofErr w:type="spellStart"/>
      <w:r>
        <w:t>人口</w:t>
      </w:r>
      <w:proofErr w:type="spellEnd"/>
      <w:r>
        <w:t xml:space="preserve"> 5,000 </w:t>
      </w:r>
      <w:r>
        <w:t>～</w:t>
      </w:r>
      <w:r>
        <w:t xml:space="preserve"> 20,000)  (2) </w:t>
      </w:r>
    </w:p>
    <w:p w14:paraId="6C620E31" w14:textId="77777777" w:rsidR="002F493F" w:rsidRDefault="002168DA">
      <w:pPr>
        <w:pStyle w:val="ListParagraph"/>
        <w:keepNext/>
        <w:numPr>
          <w:ilvl w:val="0"/>
          <w:numId w:val="4"/>
        </w:numPr>
      </w:pPr>
      <w:proofErr w:type="spellStart"/>
      <w:r>
        <w:t>大きな町</w:t>
      </w:r>
      <w:proofErr w:type="spellEnd"/>
      <w:r>
        <w:t xml:space="preserve"> (</w:t>
      </w:r>
      <w:proofErr w:type="spellStart"/>
      <w:r>
        <w:t>人口</w:t>
      </w:r>
      <w:proofErr w:type="spellEnd"/>
      <w:r>
        <w:t xml:space="preserve"> 20,000 </w:t>
      </w:r>
      <w:r>
        <w:t>～</w:t>
      </w:r>
      <w:r>
        <w:t xml:space="preserve"> 50,000)  (3) </w:t>
      </w:r>
    </w:p>
    <w:p w14:paraId="08C75BF3" w14:textId="77777777" w:rsidR="002F493F" w:rsidRDefault="002168DA">
      <w:pPr>
        <w:pStyle w:val="ListParagraph"/>
        <w:keepNext/>
        <w:numPr>
          <w:ilvl w:val="0"/>
          <w:numId w:val="4"/>
        </w:numPr>
      </w:pPr>
      <w:proofErr w:type="spellStart"/>
      <w:r>
        <w:t>小さな都市</w:t>
      </w:r>
      <w:proofErr w:type="spellEnd"/>
      <w:r>
        <w:t xml:space="preserve"> (</w:t>
      </w:r>
      <w:proofErr w:type="spellStart"/>
      <w:r>
        <w:t>人口</w:t>
      </w:r>
      <w:proofErr w:type="spellEnd"/>
      <w:r>
        <w:t xml:space="preserve"> 50,000 </w:t>
      </w:r>
      <w:r>
        <w:t>～</w:t>
      </w:r>
      <w:r>
        <w:t xml:space="preserve"> 250,000)  (5) </w:t>
      </w:r>
    </w:p>
    <w:p w14:paraId="631F2D5A" w14:textId="77777777" w:rsidR="002F493F" w:rsidRDefault="002168DA">
      <w:pPr>
        <w:pStyle w:val="ListParagraph"/>
        <w:keepNext/>
        <w:numPr>
          <w:ilvl w:val="0"/>
          <w:numId w:val="4"/>
        </w:numPr>
      </w:pPr>
      <w:proofErr w:type="spellStart"/>
      <w:r>
        <w:t>中規模都市</w:t>
      </w:r>
      <w:proofErr w:type="spellEnd"/>
      <w:r>
        <w:t xml:space="preserve"> (</w:t>
      </w:r>
      <w:proofErr w:type="spellStart"/>
      <w:r>
        <w:t>人口</w:t>
      </w:r>
      <w:proofErr w:type="spellEnd"/>
      <w:r>
        <w:t xml:space="preserve"> 250,000 </w:t>
      </w:r>
      <w:r>
        <w:t>～</w:t>
      </w:r>
      <w:r>
        <w:t xml:space="preserve"> 3,000,000)  (7) </w:t>
      </w:r>
    </w:p>
    <w:p w14:paraId="3E1BB8C0" w14:textId="77777777" w:rsidR="002F493F" w:rsidRDefault="002168DA">
      <w:pPr>
        <w:pStyle w:val="ListParagraph"/>
        <w:keepNext/>
        <w:numPr>
          <w:ilvl w:val="0"/>
          <w:numId w:val="4"/>
        </w:numPr>
      </w:pPr>
      <w:r>
        <w:t>大都市（人口</w:t>
      </w:r>
      <w:r>
        <w:t>300</w:t>
      </w:r>
      <w:r>
        <w:t>万人以上）</w:t>
      </w:r>
      <w:r>
        <w:t xml:space="preserve">  (8) </w:t>
      </w:r>
    </w:p>
    <w:p w14:paraId="488B7C89" w14:textId="77777777" w:rsidR="002F493F" w:rsidRDefault="002F493F"/>
    <w:p w14:paraId="2A3564FE" w14:textId="77777777" w:rsidR="002F493F" w:rsidRDefault="002F493F">
      <w:pPr>
        <w:pStyle w:val="QuestionSeparator"/>
      </w:pPr>
    </w:p>
    <w:p w14:paraId="5D703A37" w14:textId="77777777" w:rsidR="002F493F" w:rsidRDefault="002F493F"/>
    <w:p w14:paraId="357636EF" w14:textId="77777777" w:rsidR="002F493F" w:rsidRDefault="002168DA">
      <w:pPr>
        <w:keepNext/>
      </w:pPr>
      <w:r>
        <w:lastRenderedPageBreak/>
        <w:t xml:space="preserve">Q2.6 </w:t>
      </w:r>
      <w:proofErr w:type="gramStart"/>
      <w:r>
        <w:t>What</w:t>
      </w:r>
      <w:proofErr w:type="gramEnd"/>
      <w:r>
        <w:t xml:space="preserve"> race or ethnicity do you identify with? (Multiple answers are possible)</w:t>
      </w:r>
    </w:p>
    <w:p w14:paraId="13263855" w14:textId="77777777" w:rsidR="002F493F" w:rsidRDefault="002168DA">
      <w:pPr>
        <w:pStyle w:val="ListParagraph"/>
        <w:keepNext/>
        <w:numPr>
          <w:ilvl w:val="0"/>
          <w:numId w:val="2"/>
        </w:numPr>
      </w:pPr>
      <w:r>
        <w:t xml:space="preserve">White  (1) </w:t>
      </w:r>
    </w:p>
    <w:p w14:paraId="3C4BCFA0" w14:textId="77777777" w:rsidR="002F493F" w:rsidRDefault="002168DA">
      <w:pPr>
        <w:pStyle w:val="ListParagraph"/>
        <w:keepNext/>
        <w:numPr>
          <w:ilvl w:val="0"/>
          <w:numId w:val="2"/>
        </w:numPr>
      </w:pPr>
      <w:r>
        <w:t xml:space="preserve">Black or African American  (2) </w:t>
      </w:r>
    </w:p>
    <w:p w14:paraId="4368F030" w14:textId="77777777" w:rsidR="002F493F" w:rsidRDefault="002168DA">
      <w:pPr>
        <w:pStyle w:val="ListParagraph"/>
        <w:keepNext/>
        <w:numPr>
          <w:ilvl w:val="0"/>
          <w:numId w:val="2"/>
        </w:numPr>
      </w:pPr>
      <w:r>
        <w:t xml:space="preserve">Hispanic  (8) </w:t>
      </w:r>
    </w:p>
    <w:p w14:paraId="2BD32AB8" w14:textId="77777777" w:rsidR="002F493F" w:rsidRDefault="002168DA">
      <w:pPr>
        <w:pStyle w:val="ListParagraph"/>
        <w:keepNext/>
        <w:numPr>
          <w:ilvl w:val="0"/>
          <w:numId w:val="2"/>
        </w:numPr>
      </w:pPr>
      <w:r>
        <w:t xml:space="preserve">Asian  (4) </w:t>
      </w:r>
    </w:p>
    <w:p w14:paraId="5F1AA10B" w14:textId="77777777" w:rsidR="002F493F" w:rsidRDefault="002168DA">
      <w:pPr>
        <w:pStyle w:val="ListParagraph"/>
        <w:keepNext/>
        <w:numPr>
          <w:ilvl w:val="0"/>
          <w:numId w:val="2"/>
        </w:numPr>
      </w:pPr>
      <w:r>
        <w:t xml:space="preserve">American Indian or Alaskan Native  (3) </w:t>
      </w:r>
    </w:p>
    <w:p w14:paraId="1BA118C9" w14:textId="77777777" w:rsidR="002F493F" w:rsidRDefault="002168DA">
      <w:pPr>
        <w:pStyle w:val="ListParagraph"/>
        <w:keepNext/>
        <w:numPr>
          <w:ilvl w:val="0"/>
          <w:numId w:val="2"/>
        </w:numPr>
      </w:pPr>
      <w:r>
        <w:t xml:space="preserve">Native Hawaiian or Pacific Islander  (5) </w:t>
      </w:r>
    </w:p>
    <w:p w14:paraId="0E409F2E" w14:textId="77777777" w:rsidR="002F493F" w:rsidRDefault="002168DA">
      <w:pPr>
        <w:pStyle w:val="ListParagraph"/>
        <w:keepNext/>
        <w:numPr>
          <w:ilvl w:val="0"/>
          <w:numId w:val="2"/>
        </w:numPr>
      </w:pPr>
      <w:r>
        <w:t>Other  (6) ________________________________________________</w:t>
      </w:r>
    </w:p>
    <w:p w14:paraId="6027581D" w14:textId="77777777" w:rsidR="002F493F" w:rsidRDefault="002168DA">
      <w:pPr>
        <w:pStyle w:val="ListParagraph"/>
        <w:keepNext/>
        <w:numPr>
          <w:ilvl w:val="0"/>
          <w:numId w:val="2"/>
        </w:numPr>
      </w:pPr>
      <w:r>
        <w:t xml:space="preserve">Prefer not to say  (7) </w:t>
      </w:r>
    </w:p>
    <w:p w14:paraId="606C3769" w14:textId="77777777" w:rsidR="002F493F" w:rsidRDefault="002F493F"/>
    <w:p w14:paraId="3296A00C" w14:textId="77777777" w:rsidR="002F493F" w:rsidRDefault="002168DA">
      <w:pPr>
        <w:keepNext/>
      </w:pPr>
      <w:r>
        <w:rPr>
          <w:lang w:eastAsia="ja-JP"/>
        </w:rPr>
        <w:t xml:space="preserve">Q2.6 </w:t>
      </w:r>
      <w:r>
        <w:rPr>
          <w:lang w:eastAsia="ja-JP"/>
        </w:rPr>
        <w:t>あなたはどの人種や民族</w:t>
      </w:r>
      <w:ins w:id="18" w:author="OGURO Kei, ECO/CS3" w:date="2021-06-13T14:03:00Z">
        <w:r w:rsidR="00187DD7">
          <w:rPr>
            <w:rFonts w:hint="eastAsia"/>
            <w:lang w:eastAsia="ja-JP"/>
          </w:rPr>
          <w:t>に属していますか</w:t>
        </w:r>
      </w:ins>
      <w:del w:id="19" w:author="OGURO Kei, ECO/CS3" w:date="2021-06-13T14:00:00Z">
        <w:r w:rsidDel="00AE6796">
          <w:rPr>
            <w:lang w:eastAsia="ja-JP"/>
          </w:rPr>
          <w:delText>に</w:delText>
        </w:r>
      </w:del>
      <w:del w:id="20" w:author="OGURO Kei, ECO/CS3" w:date="2021-06-13T13:59:00Z">
        <w:r w:rsidDel="00AE6796">
          <w:rPr>
            <w:lang w:eastAsia="ja-JP"/>
          </w:rPr>
          <w:delText>共感しますか</w:delText>
        </w:r>
      </w:del>
      <w:r>
        <w:rPr>
          <w:lang w:eastAsia="ja-JP"/>
        </w:rPr>
        <w:t xml:space="preserve">? </w:t>
      </w:r>
      <w:r>
        <w:t>（</w:t>
      </w:r>
      <w:proofErr w:type="spellStart"/>
      <w:r>
        <w:t>複数回答可</w:t>
      </w:r>
      <w:proofErr w:type="spellEnd"/>
      <w:r>
        <w:t>）</w:t>
      </w:r>
    </w:p>
    <w:p w14:paraId="5786AB39" w14:textId="77777777" w:rsidR="002F493F" w:rsidRDefault="002168DA">
      <w:pPr>
        <w:pStyle w:val="ListParagraph"/>
        <w:keepNext/>
        <w:numPr>
          <w:ilvl w:val="0"/>
          <w:numId w:val="2"/>
        </w:numPr>
      </w:pPr>
      <w:proofErr w:type="spellStart"/>
      <w:r>
        <w:t>白人</w:t>
      </w:r>
      <w:proofErr w:type="spellEnd"/>
      <w:r>
        <w:t xml:space="preserve">  (1) </w:t>
      </w:r>
    </w:p>
    <w:p w14:paraId="646392C1" w14:textId="77777777" w:rsidR="002F493F" w:rsidRDefault="002168DA">
      <w:pPr>
        <w:pStyle w:val="ListParagraph"/>
        <w:keepNext/>
        <w:numPr>
          <w:ilvl w:val="0"/>
          <w:numId w:val="2"/>
        </w:numPr>
        <w:rPr>
          <w:lang w:eastAsia="ja-JP"/>
        </w:rPr>
      </w:pPr>
      <w:r>
        <w:rPr>
          <w:lang w:eastAsia="ja-JP"/>
        </w:rPr>
        <w:t>黒人またはアフリカ系アメリカ人</w:t>
      </w:r>
      <w:r>
        <w:rPr>
          <w:lang w:eastAsia="ja-JP"/>
        </w:rPr>
        <w:t xml:space="preserve">  (2) </w:t>
      </w:r>
    </w:p>
    <w:p w14:paraId="5B01E947" w14:textId="77777777" w:rsidR="002F493F" w:rsidRDefault="002168DA">
      <w:pPr>
        <w:pStyle w:val="ListParagraph"/>
        <w:keepNext/>
        <w:numPr>
          <w:ilvl w:val="0"/>
          <w:numId w:val="2"/>
        </w:numPr>
      </w:pPr>
      <w:proofErr w:type="spellStart"/>
      <w:r>
        <w:t>ヒスパニック</w:t>
      </w:r>
      <w:proofErr w:type="spellEnd"/>
      <w:r>
        <w:t xml:space="preserve">  (8) </w:t>
      </w:r>
    </w:p>
    <w:p w14:paraId="735F2999" w14:textId="6745E648" w:rsidR="002F493F" w:rsidRDefault="002168DA">
      <w:pPr>
        <w:pStyle w:val="ListParagraph"/>
        <w:keepNext/>
        <w:numPr>
          <w:ilvl w:val="0"/>
          <w:numId w:val="2"/>
        </w:numPr>
      </w:pPr>
      <w:commentRangeStart w:id="21"/>
      <w:proofErr w:type="spellStart"/>
      <w:r>
        <w:t>アジア人</w:t>
      </w:r>
      <w:proofErr w:type="spellEnd"/>
      <w:ins w:id="22" w:author="OGURO Kei, ECO/CS3" w:date="2021-06-15T19:24:00Z">
        <w:r w:rsidR="00573ECB">
          <w:rPr>
            <w:rFonts w:hint="eastAsia"/>
            <w:lang w:eastAsia="ja-JP"/>
          </w:rPr>
          <w:t xml:space="preserve"> (</w:t>
        </w:r>
      </w:ins>
      <w:ins w:id="23" w:author="OGURO Kei, ECO/CS3" w:date="2021-06-15T19:25:00Z">
        <w:r w:rsidR="00573ECB">
          <w:rPr>
            <w:rFonts w:hint="eastAsia"/>
            <w:lang w:eastAsia="ja-JP"/>
          </w:rPr>
          <w:t>日本人以外</w:t>
        </w:r>
      </w:ins>
      <w:ins w:id="24" w:author="OGURO Kei, ECO/CS3" w:date="2021-06-15T19:24:00Z">
        <w:r w:rsidR="00573ECB">
          <w:rPr>
            <w:rFonts w:hint="eastAsia"/>
            <w:lang w:eastAsia="ja-JP"/>
          </w:rPr>
          <w:t>)</w:t>
        </w:r>
      </w:ins>
      <w:r>
        <w:t xml:space="preserve">  (4) </w:t>
      </w:r>
    </w:p>
    <w:p w14:paraId="24CBC680" w14:textId="437B6AD8" w:rsidR="002F493F" w:rsidRDefault="002168DA">
      <w:pPr>
        <w:pStyle w:val="ListParagraph"/>
        <w:keepNext/>
        <w:numPr>
          <w:ilvl w:val="0"/>
          <w:numId w:val="2"/>
        </w:numPr>
        <w:rPr>
          <w:lang w:eastAsia="ja-JP"/>
        </w:rPr>
      </w:pPr>
      <w:r>
        <w:rPr>
          <w:lang w:eastAsia="ja-JP"/>
        </w:rPr>
        <w:t>日本人</w:t>
      </w:r>
      <w:ins w:id="25" w:author="OGURO Kei, ECO/CS3" w:date="2021-06-15T19:25:00Z">
        <w:r w:rsidR="00573ECB">
          <w:rPr>
            <w:rFonts w:hint="eastAsia"/>
            <w:lang w:eastAsia="ja-JP"/>
          </w:rPr>
          <w:t>（アイヌ民族以外）</w:t>
        </w:r>
      </w:ins>
      <w:r>
        <w:rPr>
          <w:lang w:eastAsia="ja-JP"/>
        </w:rPr>
        <w:t xml:space="preserve">  (3) </w:t>
      </w:r>
    </w:p>
    <w:p w14:paraId="388ACFFA" w14:textId="60BA0B94" w:rsidR="002F493F" w:rsidRDefault="00573ECB">
      <w:pPr>
        <w:pStyle w:val="ListParagraph"/>
        <w:keepNext/>
        <w:numPr>
          <w:ilvl w:val="0"/>
          <w:numId w:val="2"/>
        </w:numPr>
        <w:rPr>
          <w:lang w:eastAsia="ja-JP"/>
        </w:rPr>
      </w:pPr>
      <w:ins w:id="26" w:author="OGURO Kei, ECO/CS3" w:date="2021-06-15T19:25:00Z">
        <w:r>
          <w:rPr>
            <w:rFonts w:hint="eastAsia"/>
            <w:lang w:eastAsia="ja-JP"/>
          </w:rPr>
          <w:t>日本人（</w:t>
        </w:r>
      </w:ins>
      <w:r w:rsidR="002168DA">
        <w:rPr>
          <w:lang w:eastAsia="ja-JP"/>
        </w:rPr>
        <w:t>アイヌ</w:t>
      </w:r>
      <w:ins w:id="27" w:author="OGURO Kei, ECO/CS3" w:date="2021-06-15T19:25:00Z">
        <w:r>
          <w:rPr>
            <w:rFonts w:hint="eastAsia"/>
            <w:lang w:eastAsia="ja-JP"/>
          </w:rPr>
          <w:t>民族）</w:t>
        </w:r>
      </w:ins>
      <w:r w:rsidR="002168DA">
        <w:rPr>
          <w:lang w:eastAsia="ja-JP"/>
        </w:rPr>
        <w:t xml:space="preserve">  (5) </w:t>
      </w:r>
      <w:commentRangeEnd w:id="21"/>
      <w:r>
        <w:rPr>
          <w:rStyle w:val="CommentReference"/>
        </w:rPr>
        <w:commentReference w:id="21"/>
      </w:r>
    </w:p>
    <w:p w14:paraId="40597B7E" w14:textId="77777777" w:rsidR="002F493F" w:rsidRDefault="002168DA">
      <w:pPr>
        <w:pStyle w:val="ListParagraph"/>
        <w:keepNext/>
        <w:numPr>
          <w:ilvl w:val="0"/>
          <w:numId w:val="2"/>
        </w:numPr>
      </w:pPr>
      <w:proofErr w:type="spellStart"/>
      <w:r>
        <w:t>その他</w:t>
      </w:r>
      <w:proofErr w:type="spellEnd"/>
      <w:r>
        <w:t xml:space="preserve">  (6) ________________________________________________</w:t>
      </w:r>
    </w:p>
    <w:p w14:paraId="43E36A2A" w14:textId="77777777" w:rsidR="002F493F" w:rsidRDefault="002168DA">
      <w:pPr>
        <w:pStyle w:val="ListParagraph"/>
        <w:keepNext/>
        <w:numPr>
          <w:ilvl w:val="0"/>
          <w:numId w:val="2"/>
        </w:numPr>
      </w:pPr>
      <w:proofErr w:type="spellStart"/>
      <w:r>
        <w:t>言いたくない</w:t>
      </w:r>
      <w:proofErr w:type="spellEnd"/>
      <w:r>
        <w:t xml:space="preserve">  (7) </w:t>
      </w:r>
    </w:p>
    <w:p w14:paraId="066C9B7D" w14:textId="77777777" w:rsidR="002F493F" w:rsidRDefault="002F493F"/>
    <w:p w14:paraId="0F95AFCD" w14:textId="77777777" w:rsidR="002F493F" w:rsidRDefault="002F493F">
      <w:pPr>
        <w:pStyle w:val="QuestionSeparator"/>
      </w:pPr>
    </w:p>
    <w:p w14:paraId="7C861772" w14:textId="77777777" w:rsidR="002F493F" w:rsidRDefault="002F493F"/>
    <w:p w14:paraId="3F3E77A9" w14:textId="77777777" w:rsidR="002F493F" w:rsidRDefault="002168DA">
      <w:pPr>
        <w:keepNext/>
      </w:pPr>
      <w:r>
        <w:t>Q228 Do you live with your partner (if you have one)?</w:t>
      </w:r>
    </w:p>
    <w:p w14:paraId="5A8162FD" w14:textId="77777777" w:rsidR="002F493F" w:rsidRDefault="002168DA">
      <w:pPr>
        <w:pStyle w:val="ListParagraph"/>
        <w:keepNext/>
        <w:numPr>
          <w:ilvl w:val="0"/>
          <w:numId w:val="4"/>
        </w:numPr>
      </w:pPr>
      <w:r>
        <w:t xml:space="preserve">Yes  (1) </w:t>
      </w:r>
    </w:p>
    <w:p w14:paraId="30BF6086" w14:textId="77777777" w:rsidR="002F493F" w:rsidRDefault="002168DA">
      <w:pPr>
        <w:pStyle w:val="ListParagraph"/>
        <w:keepNext/>
        <w:numPr>
          <w:ilvl w:val="0"/>
          <w:numId w:val="4"/>
        </w:numPr>
      </w:pPr>
      <w:r>
        <w:t xml:space="preserve">No or I don't have a partner  (2) </w:t>
      </w:r>
    </w:p>
    <w:p w14:paraId="38E6BBA3" w14:textId="77777777" w:rsidR="002F493F" w:rsidRDefault="002F493F"/>
    <w:p w14:paraId="06B93695" w14:textId="77777777" w:rsidR="002F493F" w:rsidRDefault="002168DA">
      <w:pPr>
        <w:keepNext/>
        <w:rPr>
          <w:lang w:eastAsia="ja-JP"/>
        </w:rPr>
      </w:pPr>
      <w:r>
        <w:rPr>
          <w:lang w:eastAsia="ja-JP"/>
        </w:rPr>
        <w:t xml:space="preserve">Q228 </w:t>
      </w:r>
      <w:r>
        <w:rPr>
          <w:lang w:eastAsia="ja-JP"/>
        </w:rPr>
        <w:t>あなたはパートナーと一緒に住んでいますか</w:t>
      </w:r>
      <w:r>
        <w:rPr>
          <w:lang w:eastAsia="ja-JP"/>
        </w:rPr>
        <w:t xml:space="preserve"> (</w:t>
      </w:r>
      <w:r>
        <w:rPr>
          <w:lang w:eastAsia="ja-JP"/>
        </w:rPr>
        <w:t>パートナーがいる場合</w:t>
      </w:r>
      <w:r>
        <w:rPr>
          <w:lang w:eastAsia="ja-JP"/>
        </w:rPr>
        <w:t>)?</w:t>
      </w:r>
    </w:p>
    <w:p w14:paraId="0A6FA7DB" w14:textId="77777777" w:rsidR="002F493F" w:rsidRDefault="002168DA">
      <w:pPr>
        <w:pStyle w:val="ListParagraph"/>
        <w:keepNext/>
        <w:numPr>
          <w:ilvl w:val="0"/>
          <w:numId w:val="4"/>
        </w:numPr>
      </w:pPr>
      <w:proofErr w:type="spellStart"/>
      <w:r>
        <w:t>はい</w:t>
      </w:r>
      <w:proofErr w:type="spellEnd"/>
      <w:r>
        <w:t xml:space="preserve">  (1) </w:t>
      </w:r>
    </w:p>
    <w:p w14:paraId="78873919" w14:textId="77777777" w:rsidR="002F493F" w:rsidRDefault="002168DA">
      <w:pPr>
        <w:pStyle w:val="ListParagraph"/>
        <w:keepNext/>
        <w:numPr>
          <w:ilvl w:val="0"/>
          <w:numId w:val="4"/>
        </w:numPr>
        <w:rPr>
          <w:lang w:eastAsia="ja-JP"/>
        </w:rPr>
      </w:pPr>
      <w:r>
        <w:rPr>
          <w:lang w:eastAsia="ja-JP"/>
        </w:rPr>
        <w:t>いいえ、またはパートナーがいません</w:t>
      </w:r>
      <w:r>
        <w:rPr>
          <w:lang w:eastAsia="ja-JP"/>
        </w:rPr>
        <w:t xml:space="preserve">  (2) </w:t>
      </w:r>
    </w:p>
    <w:p w14:paraId="76A66B4A" w14:textId="77777777" w:rsidR="002F493F" w:rsidRDefault="002F493F">
      <w:pPr>
        <w:rPr>
          <w:lang w:eastAsia="ja-JP"/>
        </w:rPr>
      </w:pPr>
    </w:p>
    <w:p w14:paraId="696EF5C9" w14:textId="77777777" w:rsidR="002F493F" w:rsidRDefault="002F493F">
      <w:pPr>
        <w:pStyle w:val="QuestionSeparator"/>
        <w:rPr>
          <w:lang w:eastAsia="ja-JP"/>
        </w:rPr>
      </w:pPr>
    </w:p>
    <w:p w14:paraId="60D7FC41" w14:textId="77777777" w:rsidR="002F493F" w:rsidRDefault="002F493F">
      <w:pPr>
        <w:rPr>
          <w:lang w:eastAsia="ja-JP"/>
        </w:rPr>
      </w:pPr>
    </w:p>
    <w:p w14:paraId="58F53A74" w14:textId="77777777" w:rsidR="002F493F" w:rsidRDefault="002168DA">
      <w:pPr>
        <w:keepNext/>
      </w:pPr>
      <w:r>
        <w:t xml:space="preserve">Q2.17 </w:t>
      </w:r>
      <w:proofErr w:type="gramStart"/>
      <w:r>
        <w:t>What</w:t>
      </w:r>
      <w:proofErr w:type="gramEnd"/>
      <w:r>
        <w:t xml:space="preserve"> is your marital status?</w:t>
      </w:r>
    </w:p>
    <w:p w14:paraId="52D0631C" w14:textId="77777777" w:rsidR="002F493F" w:rsidRDefault="002168DA">
      <w:pPr>
        <w:pStyle w:val="ListParagraph"/>
        <w:keepNext/>
        <w:numPr>
          <w:ilvl w:val="0"/>
          <w:numId w:val="4"/>
        </w:numPr>
      </w:pPr>
      <w:r>
        <w:t xml:space="preserve">Single  (1) </w:t>
      </w:r>
    </w:p>
    <w:p w14:paraId="1F770363" w14:textId="77777777" w:rsidR="002F493F" w:rsidRDefault="002168DA">
      <w:pPr>
        <w:pStyle w:val="ListParagraph"/>
        <w:keepNext/>
        <w:numPr>
          <w:ilvl w:val="0"/>
          <w:numId w:val="4"/>
        </w:numPr>
      </w:pPr>
      <w:r>
        <w:t xml:space="preserve">Married  (4) </w:t>
      </w:r>
    </w:p>
    <w:p w14:paraId="33C9BB1E" w14:textId="77777777" w:rsidR="002F493F" w:rsidRDefault="002168DA">
      <w:pPr>
        <w:pStyle w:val="ListParagraph"/>
        <w:keepNext/>
        <w:numPr>
          <w:ilvl w:val="0"/>
          <w:numId w:val="4"/>
        </w:numPr>
      </w:pPr>
      <w:r>
        <w:t xml:space="preserve">Divorced or legally separated  (5) </w:t>
      </w:r>
    </w:p>
    <w:p w14:paraId="5D1C32AE" w14:textId="77777777" w:rsidR="002F493F" w:rsidRDefault="002168DA">
      <w:pPr>
        <w:pStyle w:val="ListParagraph"/>
        <w:keepNext/>
        <w:numPr>
          <w:ilvl w:val="0"/>
          <w:numId w:val="4"/>
        </w:numPr>
      </w:pPr>
      <w:r>
        <w:t xml:space="preserve">Widowed  (6) </w:t>
      </w:r>
    </w:p>
    <w:p w14:paraId="1DD133AD" w14:textId="77777777" w:rsidR="002F493F" w:rsidRDefault="002F493F"/>
    <w:p w14:paraId="7DB82DFD" w14:textId="613B7DC1" w:rsidR="002F493F" w:rsidRDefault="002168DA">
      <w:pPr>
        <w:keepNext/>
        <w:rPr>
          <w:lang w:eastAsia="ja-JP"/>
        </w:rPr>
      </w:pPr>
      <w:r>
        <w:rPr>
          <w:lang w:eastAsia="ja-JP"/>
        </w:rPr>
        <w:t xml:space="preserve">Q2.17 </w:t>
      </w:r>
      <w:commentRangeStart w:id="28"/>
      <w:del w:id="29" w:author="OGURO Kei, ECO/CS3" w:date="2021-06-15T19:30:00Z">
        <w:r w:rsidDel="00267113">
          <w:rPr>
            <w:lang w:eastAsia="ja-JP"/>
          </w:rPr>
          <w:delText>あなたはご結婚されていますか</w:delText>
        </w:r>
      </w:del>
      <w:ins w:id="30" w:author="OGURO Kei, ECO/CS3" w:date="2021-06-15T19:30:00Z">
        <w:r w:rsidR="00267113">
          <w:rPr>
            <w:rFonts w:hint="eastAsia"/>
            <w:lang w:eastAsia="ja-JP"/>
          </w:rPr>
          <w:t>婚姻関係について、以下のどれに該当しますか</w:t>
        </w:r>
        <w:commentRangeEnd w:id="28"/>
        <w:r w:rsidR="00267113">
          <w:rPr>
            <w:rStyle w:val="CommentReference"/>
          </w:rPr>
          <w:commentReference w:id="28"/>
        </w:r>
      </w:ins>
      <w:r>
        <w:rPr>
          <w:lang w:eastAsia="ja-JP"/>
        </w:rPr>
        <w:t>？</w:t>
      </w:r>
    </w:p>
    <w:p w14:paraId="1DC94151" w14:textId="77777777" w:rsidR="002F493F" w:rsidRDefault="002168DA">
      <w:pPr>
        <w:pStyle w:val="ListParagraph"/>
        <w:keepNext/>
        <w:numPr>
          <w:ilvl w:val="0"/>
          <w:numId w:val="4"/>
        </w:numPr>
      </w:pPr>
      <w:proofErr w:type="spellStart"/>
      <w:r>
        <w:t>独身</w:t>
      </w:r>
      <w:proofErr w:type="spellEnd"/>
      <w:r>
        <w:t xml:space="preserve">  (1) </w:t>
      </w:r>
    </w:p>
    <w:p w14:paraId="4CDB8463" w14:textId="77777777" w:rsidR="002F493F" w:rsidRDefault="002168DA">
      <w:pPr>
        <w:pStyle w:val="ListParagraph"/>
        <w:keepNext/>
        <w:numPr>
          <w:ilvl w:val="0"/>
          <w:numId w:val="4"/>
        </w:numPr>
      </w:pPr>
      <w:proofErr w:type="spellStart"/>
      <w:r>
        <w:t>既婚</w:t>
      </w:r>
      <w:proofErr w:type="spellEnd"/>
      <w:r>
        <w:t xml:space="preserve">  (4) </w:t>
      </w:r>
    </w:p>
    <w:p w14:paraId="1C729A24" w14:textId="77777777" w:rsidR="002F493F" w:rsidRDefault="002168DA">
      <w:pPr>
        <w:pStyle w:val="ListParagraph"/>
        <w:keepNext/>
        <w:numPr>
          <w:ilvl w:val="0"/>
          <w:numId w:val="4"/>
        </w:numPr>
      </w:pPr>
      <w:proofErr w:type="spellStart"/>
      <w:r>
        <w:t>離婚または別居</w:t>
      </w:r>
      <w:proofErr w:type="spellEnd"/>
      <w:r>
        <w:t xml:space="preserve">  (5) </w:t>
      </w:r>
    </w:p>
    <w:p w14:paraId="73901830" w14:textId="7C4C985D" w:rsidR="002F493F" w:rsidRDefault="00F83BCC">
      <w:pPr>
        <w:pStyle w:val="ListParagraph"/>
        <w:keepNext/>
        <w:numPr>
          <w:ilvl w:val="0"/>
          <w:numId w:val="4"/>
        </w:numPr>
      </w:pPr>
      <w:commentRangeStart w:id="31"/>
      <w:ins w:id="32" w:author="OGURO Kei, ECO/CS3" w:date="2021-06-13T14:21:00Z">
        <w:r>
          <w:rPr>
            <w:rFonts w:hint="eastAsia"/>
            <w:lang w:eastAsia="ja-JP"/>
          </w:rPr>
          <w:t>配偶者と死別</w:t>
        </w:r>
      </w:ins>
      <w:del w:id="33" w:author="OGURO Kei, ECO/CS3" w:date="2021-06-13T14:21:00Z">
        <w:r w:rsidR="002168DA" w:rsidDel="00F83BCC">
          <w:delText>未亡人</w:delText>
        </w:r>
      </w:del>
      <w:r w:rsidR="002168DA">
        <w:t xml:space="preserve">  </w:t>
      </w:r>
      <w:commentRangeEnd w:id="31"/>
      <w:r>
        <w:rPr>
          <w:rStyle w:val="CommentReference"/>
        </w:rPr>
        <w:commentReference w:id="31"/>
      </w:r>
      <w:r w:rsidR="002168DA">
        <w:t xml:space="preserve">(6) </w:t>
      </w:r>
    </w:p>
    <w:p w14:paraId="79FCE3B8" w14:textId="77777777" w:rsidR="002F493F" w:rsidRDefault="002F493F"/>
    <w:p w14:paraId="75B8F477" w14:textId="77777777" w:rsidR="002F493F" w:rsidRDefault="002F493F">
      <w:pPr>
        <w:pStyle w:val="QuestionSeparator"/>
      </w:pPr>
    </w:p>
    <w:p w14:paraId="5387655A" w14:textId="77777777" w:rsidR="002F493F" w:rsidRDefault="002F493F"/>
    <w:p w14:paraId="0C480BBC" w14:textId="77777777" w:rsidR="002F493F" w:rsidRDefault="002168DA">
      <w:pPr>
        <w:keepNext/>
      </w:pPr>
      <w:r>
        <w:lastRenderedPageBreak/>
        <w:t xml:space="preserve">Q2.19 </w:t>
      </w:r>
      <w:proofErr w:type="gramStart"/>
      <w:r>
        <w:t>How</w:t>
      </w:r>
      <w:proofErr w:type="gramEnd"/>
      <w:r>
        <w:t xml:space="preserve"> many people are in your household? The household </w:t>
      </w:r>
      <w:proofErr w:type="gramStart"/>
      <w:r>
        <w:t>includes:</w:t>
      </w:r>
      <w:proofErr w:type="gramEnd"/>
      <w:r>
        <w:t xml:space="preserve"> you, the members of your family who live with you (including children below 18), and your dependents.</w:t>
      </w:r>
    </w:p>
    <w:p w14:paraId="42F6DD33" w14:textId="77777777" w:rsidR="002F493F" w:rsidRDefault="002168DA">
      <w:pPr>
        <w:pStyle w:val="ListParagraph"/>
        <w:keepNext/>
        <w:numPr>
          <w:ilvl w:val="0"/>
          <w:numId w:val="4"/>
        </w:numPr>
      </w:pPr>
      <w:r>
        <w:t xml:space="preserve">1  (8) </w:t>
      </w:r>
    </w:p>
    <w:p w14:paraId="1390C652" w14:textId="77777777" w:rsidR="002F493F" w:rsidRDefault="002168DA">
      <w:pPr>
        <w:pStyle w:val="ListParagraph"/>
        <w:keepNext/>
        <w:numPr>
          <w:ilvl w:val="0"/>
          <w:numId w:val="4"/>
        </w:numPr>
      </w:pPr>
      <w:r>
        <w:t xml:space="preserve">2  (9) </w:t>
      </w:r>
    </w:p>
    <w:p w14:paraId="3414F4A2" w14:textId="77777777" w:rsidR="002F493F" w:rsidRDefault="002168DA">
      <w:pPr>
        <w:pStyle w:val="ListParagraph"/>
        <w:keepNext/>
        <w:numPr>
          <w:ilvl w:val="0"/>
          <w:numId w:val="4"/>
        </w:numPr>
      </w:pPr>
      <w:r>
        <w:t xml:space="preserve">3  (10) </w:t>
      </w:r>
    </w:p>
    <w:p w14:paraId="22F9B136" w14:textId="77777777" w:rsidR="002F493F" w:rsidRDefault="002168DA">
      <w:pPr>
        <w:pStyle w:val="ListParagraph"/>
        <w:keepNext/>
        <w:numPr>
          <w:ilvl w:val="0"/>
          <w:numId w:val="4"/>
        </w:numPr>
      </w:pPr>
      <w:r>
        <w:t xml:space="preserve">4  (11) </w:t>
      </w:r>
    </w:p>
    <w:p w14:paraId="60102D99" w14:textId="77777777" w:rsidR="002F493F" w:rsidRDefault="002168DA">
      <w:pPr>
        <w:pStyle w:val="ListParagraph"/>
        <w:keepNext/>
        <w:numPr>
          <w:ilvl w:val="0"/>
          <w:numId w:val="4"/>
        </w:numPr>
      </w:pPr>
      <w:r>
        <w:t xml:space="preserve">5 or more  (12) </w:t>
      </w:r>
    </w:p>
    <w:p w14:paraId="67B21D46" w14:textId="77777777" w:rsidR="002F493F" w:rsidRDefault="002F493F"/>
    <w:p w14:paraId="3719E657" w14:textId="77777777" w:rsidR="002F493F" w:rsidRDefault="002168DA">
      <w:pPr>
        <w:keepNext/>
        <w:rPr>
          <w:lang w:eastAsia="ja-JP"/>
        </w:rPr>
      </w:pPr>
      <w:r>
        <w:rPr>
          <w:lang w:eastAsia="ja-JP"/>
        </w:rPr>
        <w:t xml:space="preserve">Q2.19 </w:t>
      </w:r>
      <w:r>
        <w:rPr>
          <w:lang w:eastAsia="ja-JP"/>
        </w:rPr>
        <w:t>あなたの世帯には何人いますか。世帯には、あなた、あなたと同居する家族</w:t>
      </w:r>
      <w:r>
        <w:rPr>
          <w:lang w:eastAsia="ja-JP"/>
        </w:rPr>
        <w:t xml:space="preserve"> (18 </w:t>
      </w:r>
      <w:r>
        <w:rPr>
          <w:lang w:eastAsia="ja-JP"/>
        </w:rPr>
        <w:t>歳未満の子供を含む</w:t>
      </w:r>
      <w:r>
        <w:rPr>
          <w:lang w:eastAsia="ja-JP"/>
        </w:rPr>
        <w:t>)</w:t>
      </w:r>
      <w:r>
        <w:rPr>
          <w:lang w:eastAsia="ja-JP"/>
        </w:rPr>
        <w:t>、および扶養家族が含まれます。</w:t>
      </w:r>
    </w:p>
    <w:p w14:paraId="77A65E43" w14:textId="77777777" w:rsidR="002F493F" w:rsidRDefault="002168DA">
      <w:pPr>
        <w:pStyle w:val="ListParagraph"/>
        <w:keepNext/>
        <w:numPr>
          <w:ilvl w:val="0"/>
          <w:numId w:val="4"/>
        </w:numPr>
      </w:pPr>
      <w:r>
        <w:t xml:space="preserve">1  (8) </w:t>
      </w:r>
    </w:p>
    <w:p w14:paraId="447B1532" w14:textId="77777777" w:rsidR="002F493F" w:rsidRDefault="002168DA">
      <w:pPr>
        <w:pStyle w:val="ListParagraph"/>
        <w:keepNext/>
        <w:numPr>
          <w:ilvl w:val="0"/>
          <w:numId w:val="4"/>
        </w:numPr>
      </w:pPr>
      <w:r>
        <w:t xml:space="preserve">2  (9) </w:t>
      </w:r>
    </w:p>
    <w:p w14:paraId="40E8E586" w14:textId="77777777" w:rsidR="002F493F" w:rsidRDefault="002168DA">
      <w:pPr>
        <w:pStyle w:val="ListParagraph"/>
        <w:keepNext/>
        <w:numPr>
          <w:ilvl w:val="0"/>
          <w:numId w:val="4"/>
        </w:numPr>
      </w:pPr>
      <w:r>
        <w:t xml:space="preserve">3  (10) </w:t>
      </w:r>
    </w:p>
    <w:p w14:paraId="41BA0EA9" w14:textId="77777777" w:rsidR="002F493F" w:rsidRDefault="002168DA">
      <w:pPr>
        <w:pStyle w:val="ListParagraph"/>
        <w:keepNext/>
        <w:numPr>
          <w:ilvl w:val="0"/>
          <w:numId w:val="4"/>
        </w:numPr>
      </w:pPr>
      <w:r>
        <w:t xml:space="preserve">4  (11) </w:t>
      </w:r>
    </w:p>
    <w:p w14:paraId="19D14017" w14:textId="77777777" w:rsidR="002F493F" w:rsidRDefault="002168DA">
      <w:pPr>
        <w:pStyle w:val="ListParagraph"/>
        <w:keepNext/>
        <w:numPr>
          <w:ilvl w:val="0"/>
          <w:numId w:val="4"/>
        </w:numPr>
      </w:pPr>
      <w:r>
        <w:t>5</w:t>
      </w:r>
      <w:r>
        <w:t>以上</w:t>
      </w:r>
      <w:r>
        <w:t xml:space="preserve">  (12) </w:t>
      </w:r>
    </w:p>
    <w:p w14:paraId="0B946BE7" w14:textId="77777777" w:rsidR="002F493F" w:rsidRDefault="002F493F"/>
    <w:p w14:paraId="57FC4393" w14:textId="77777777" w:rsidR="002F493F" w:rsidRDefault="002F493F">
      <w:pPr>
        <w:pStyle w:val="QuestionSeparator"/>
      </w:pPr>
    </w:p>
    <w:p w14:paraId="03B94343" w14:textId="77777777" w:rsidR="002F493F" w:rsidRDefault="002F493F"/>
    <w:p w14:paraId="7556012E" w14:textId="77777777" w:rsidR="002F493F" w:rsidRDefault="002168DA">
      <w:pPr>
        <w:keepNext/>
      </w:pPr>
      <w:r>
        <w:t xml:space="preserve">Q2.18 </w:t>
      </w:r>
      <w:proofErr w:type="gramStart"/>
      <w:r>
        <w:t>How</w:t>
      </w:r>
      <w:proofErr w:type="gramEnd"/>
      <w:r>
        <w:t xml:space="preserve"> many children below 14 live with you?</w:t>
      </w:r>
    </w:p>
    <w:p w14:paraId="7F78497A" w14:textId="77777777" w:rsidR="002F493F" w:rsidRDefault="002168DA">
      <w:pPr>
        <w:pStyle w:val="ListParagraph"/>
        <w:keepNext/>
        <w:numPr>
          <w:ilvl w:val="0"/>
          <w:numId w:val="4"/>
        </w:numPr>
      </w:pPr>
      <w:r>
        <w:t xml:space="preserve">0  (3) </w:t>
      </w:r>
    </w:p>
    <w:p w14:paraId="44A7D29E" w14:textId="77777777" w:rsidR="002F493F" w:rsidRDefault="002168DA">
      <w:pPr>
        <w:pStyle w:val="ListParagraph"/>
        <w:keepNext/>
        <w:numPr>
          <w:ilvl w:val="0"/>
          <w:numId w:val="4"/>
        </w:numPr>
      </w:pPr>
      <w:r>
        <w:t xml:space="preserve">1  (4) </w:t>
      </w:r>
    </w:p>
    <w:p w14:paraId="7547D6A1" w14:textId="77777777" w:rsidR="002F493F" w:rsidRDefault="002168DA">
      <w:pPr>
        <w:pStyle w:val="ListParagraph"/>
        <w:keepNext/>
        <w:numPr>
          <w:ilvl w:val="0"/>
          <w:numId w:val="4"/>
        </w:numPr>
      </w:pPr>
      <w:r>
        <w:t xml:space="preserve">2  (5) </w:t>
      </w:r>
    </w:p>
    <w:p w14:paraId="6001D985" w14:textId="77777777" w:rsidR="002F493F" w:rsidRDefault="002168DA">
      <w:pPr>
        <w:pStyle w:val="ListParagraph"/>
        <w:keepNext/>
        <w:numPr>
          <w:ilvl w:val="0"/>
          <w:numId w:val="4"/>
        </w:numPr>
      </w:pPr>
      <w:r>
        <w:t xml:space="preserve">3  (6) </w:t>
      </w:r>
    </w:p>
    <w:p w14:paraId="4202A70C" w14:textId="77777777" w:rsidR="002F493F" w:rsidRDefault="002168DA">
      <w:pPr>
        <w:pStyle w:val="ListParagraph"/>
        <w:keepNext/>
        <w:numPr>
          <w:ilvl w:val="0"/>
          <w:numId w:val="4"/>
        </w:numPr>
      </w:pPr>
      <w:r>
        <w:t xml:space="preserve">4 or more  (7) </w:t>
      </w:r>
    </w:p>
    <w:p w14:paraId="7ACF4821" w14:textId="77777777" w:rsidR="002F493F" w:rsidRDefault="002F493F"/>
    <w:p w14:paraId="7D0F12D8" w14:textId="77777777" w:rsidR="002F493F" w:rsidRDefault="002168DA">
      <w:pPr>
        <w:keepNext/>
        <w:rPr>
          <w:lang w:eastAsia="ja-JP"/>
        </w:rPr>
      </w:pPr>
      <w:r>
        <w:rPr>
          <w:lang w:eastAsia="ja-JP"/>
        </w:rPr>
        <w:lastRenderedPageBreak/>
        <w:t xml:space="preserve">Q2.18 </w:t>
      </w:r>
      <w:r>
        <w:rPr>
          <w:lang w:eastAsia="ja-JP"/>
        </w:rPr>
        <w:t>あなたと一緒に住んでいる</w:t>
      </w:r>
      <w:r>
        <w:rPr>
          <w:lang w:eastAsia="ja-JP"/>
        </w:rPr>
        <w:t xml:space="preserve"> 14 </w:t>
      </w:r>
      <w:r>
        <w:rPr>
          <w:lang w:eastAsia="ja-JP"/>
        </w:rPr>
        <w:t>歳未満の子供は何人ですか。</w:t>
      </w:r>
    </w:p>
    <w:p w14:paraId="4652E839" w14:textId="77777777" w:rsidR="002F493F" w:rsidRDefault="002168DA">
      <w:pPr>
        <w:pStyle w:val="ListParagraph"/>
        <w:keepNext/>
        <w:numPr>
          <w:ilvl w:val="0"/>
          <w:numId w:val="4"/>
        </w:numPr>
      </w:pPr>
      <w:r>
        <w:t xml:space="preserve">0  (3) </w:t>
      </w:r>
    </w:p>
    <w:p w14:paraId="75A3A101" w14:textId="77777777" w:rsidR="002F493F" w:rsidRDefault="002168DA">
      <w:pPr>
        <w:pStyle w:val="ListParagraph"/>
        <w:keepNext/>
        <w:numPr>
          <w:ilvl w:val="0"/>
          <w:numId w:val="4"/>
        </w:numPr>
      </w:pPr>
      <w:r>
        <w:t xml:space="preserve">1  (4) </w:t>
      </w:r>
    </w:p>
    <w:p w14:paraId="21649C73" w14:textId="77777777" w:rsidR="002F493F" w:rsidRDefault="002168DA">
      <w:pPr>
        <w:pStyle w:val="ListParagraph"/>
        <w:keepNext/>
        <w:numPr>
          <w:ilvl w:val="0"/>
          <w:numId w:val="4"/>
        </w:numPr>
      </w:pPr>
      <w:r>
        <w:t xml:space="preserve">2  (5) </w:t>
      </w:r>
    </w:p>
    <w:p w14:paraId="2BD2AFA3" w14:textId="77777777" w:rsidR="002F493F" w:rsidRDefault="002168DA">
      <w:pPr>
        <w:pStyle w:val="ListParagraph"/>
        <w:keepNext/>
        <w:numPr>
          <w:ilvl w:val="0"/>
          <w:numId w:val="4"/>
        </w:numPr>
      </w:pPr>
      <w:r>
        <w:t xml:space="preserve">3  (6) </w:t>
      </w:r>
    </w:p>
    <w:p w14:paraId="4CA8BB1C" w14:textId="77777777" w:rsidR="002F493F" w:rsidRDefault="002168DA">
      <w:pPr>
        <w:pStyle w:val="ListParagraph"/>
        <w:keepNext/>
        <w:numPr>
          <w:ilvl w:val="0"/>
          <w:numId w:val="4"/>
        </w:numPr>
      </w:pPr>
      <w:r>
        <w:t>4</w:t>
      </w:r>
      <w:r>
        <w:t>以上</w:t>
      </w:r>
      <w:r>
        <w:t xml:space="preserve">  (7) </w:t>
      </w:r>
    </w:p>
    <w:p w14:paraId="001EF22C" w14:textId="77777777" w:rsidR="002F493F" w:rsidRDefault="002F493F"/>
    <w:p w14:paraId="3E3D4306" w14:textId="77777777" w:rsidR="002F493F" w:rsidRDefault="002F493F">
      <w:pPr>
        <w:pStyle w:val="QuestionSeparator"/>
      </w:pPr>
    </w:p>
    <w:p w14:paraId="4F410A22" w14:textId="77777777" w:rsidR="002F493F" w:rsidRDefault="002F493F"/>
    <w:p w14:paraId="0D2E911F" w14:textId="77777777" w:rsidR="002F493F" w:rsidRDefault="002168DA">
      <w:pPr>
        <w:keepNext/>
      </w:pPr>
      <w:r>
        <w:t xml:space="preserve">Q2.8 </w:t>
      </w:r>
      <w:proofErr w:type="gramStart"/>
      <w:r>
        <w:t>What</w:t>
      </w:r>
      <w:proofErr w:type="gramEnd"/>
      <w:r>
        <w:t xml:space="preserve"> is the highest</w:t>
      </w:r>
      <w:r>
        <w:rPr>
          <w:b/>
        </w:rPr>
        <w:t xml:space="preserve"> </w:t>
      </w:r>
      <w:r>
        <w:t>level</w:t>
      </w:r>
      <w:r>
        <w:rPr>
          <w:b/>
        </w:rPr>
        <w:t xml:space="preserve"> </w:t>
      </w:r>
      <w:r>
        <w:t>of</w:t>
      </w:r>
      <w:r>
        <w:rPr>
          <w:b/>
        </w:rPr>
        <w:t xml:space="preserve"> </w:t>
      </w:r>
      <w:r>
        <w:t>education you have completed?</w:t>
      </w:r>
    </w:p>
    <w:p w14:paraId="4E8212C6" w14:textId="77777777" w:rsidR="002F493F" w:rsidRDefault="002168DA">
      <w:pPr>
        <w:pStyle w:val="ListParagraph"/>
        <w:keepNext/>
        <w:numPr>
          <w:ilvl w:val="0"/>
          <w:numId w:val="4"/>
        </w:numPr>
      </w:pPr>
      <w:r>
        <w:t xml:space="preserve">No schooling completed  (1) </w:t>
      </w:r>
    </w:p>
    <w:p w14:paraId="6F171ED4" w14:textId="77777777" w:rsidR="002F493F" w:rsidRDefault="002168DA">
      <w:pPr>
        <w:pStyle w:val="ListParagraph"/>
        <w:keepNext/>
        <w:numPr>
          <w:ilvl w:val="0"/>
          <w:numId w:val="4"/>
        </w:numPr>
      </w:pPr>
      <w:r>
        <w:t xml:space="preserve">Primary school  (2) </w:t>
      </w:r>
    </w:p>
    <w:p w14:paraId="6506903E" w14:textId="77777777" w:rsidR="002F493F" w:rsidRDefault="002168DA">
      <w:pPr>
        <w:pStyle w:val="ListParagraph"/>
        <w:keepNext/>
        <w:numPr>
          <w:ilvl w:val="0"/>
          <w:numId w:val="4"/>
        </w:numPr>
      </w:pPr>
      <w:r>
        <w:t xml:space="preserve">Lower secondary school  (3) </w:t>
      </w:r>
    </w:p>
    <w:p w14:paraId="47D883A6" w14:textId="77777777" w:rsidR="002F493F" w:rsidRDefault="002168DA">
      <w:pPr>
        <w:pStyle w:val="ListParagraph"/>
        <w:keepNext/>
        <w:numPr>
          <w:ilvl w:val="0"/>
          <w:numId w:val="4"/>
        </w:numPr>
      </w:pPr>
      <w:r>
        <w:t xml:space="preserve">Vocational degree  (4) </w:t>
      </w:r>
    </w:p>
    <w:p w14:paraId="583F4B13" w14:textId="77777777" w:rsidR="002F493F" w:rsidRDefault="002168DA">
      <w:pPr>
        <w:pStyle w:val="ListParagraph"/>
        <w:keepNext/>
        <w:numPr>
          <w:ilvl w:val="0"/>
          <w:numId w:val="4"/>
        </w:numPr>
      </w:pPr>
      <w:r>
        <w:t xml:space="preserve">High school  (5) </w:t>
      </w:r>
    </w:p>
    <w:p w14:paraId="0F2FF498" w14:textId="77777777" w:rsidR="002F493F" w:rsidRDefault="002168DA">
      <w:pPr>
        <w:pStyle w:val="ListParagraph"/>
        <w:keepNext/>
        <w:numPr>
          <w:ilvl w:val="0"/>
          <w:numId w:val="4"/>
        </w:numPr>
      </w:pPr>
      <w:r>
        <w:t xml:space="preserve">College degree  (6) </w:t>
      </w:r>
    </w:p>
    <w:p w14:paraId="3DC712C8" w14:textId="77777777" w:rsidR="002F493F" w:rsidRDefault="002168DA">
      <w:pPr>
        <w:pStyle w:val="ListParagraph"/>
        <w:keepNext/>
        <w:numPr>
          <w:ilvl w:val="0"/>
          <w:numId w:val="4"/>
        </w:numPr>
      </w:pPr>
      <w:r>
        <w:t xml:space="preserve">Master's degree or above  (7) </w:t>
      </w:r>
    </w:p>
    <w:p w14:paraId="192858E7" w14:textId="77777777" w:rsidR="002F493F" w:rsidRDefault="002F493F"/>
    <w:p w14:paraId="3BE74C04" w14:textId="77777777" w:rsidR="002F493F" w:rsidRDefault="002168DA">
      <w:pPr>
        <w:keepNext/>
        <w:rPr>
          <w:lang w:eastAsia="ja-JP"/>
        </w:rPr>
      </w:pPr>
      <w:r>
        <w:rPr>
          <w:lang w:eastAsia="ja-JP"/>
        </w:rPr>
        <w:lastRenderedPageBreak/>
        <w:t xml:space="preserve">Q2.8 </w:t>
      </w:r>
      <w:r>
        <w:rPr>
          <w:lang w:eastAsia="ja-JP"/>
        </w:rPr>
        <w:t>あなたの最終学歴は何ですか？</w:t>
      </w:r>
    </w:p>
    <w:p w14:paraId="335C14D7" w14:textId="77777777" w:rsidR="002F493F" w:rsidRDefault="002168DA">
      <w:pPr>
        <w:pStyle w:val="ListParagraph"/>
        <w:keepNext/>
        <w:numPr>
          <w:ilvl w:val="0"/>
          <w:numId w:val="4"/>
        </w:numPr>
        <w:rPr>
          <w:lang w:eastAsia="ja-JP"/>
        </w:rPr>
      </w:pPr>
      <w:r>
        <w:rPr>
          <w:lang w:eastAsia="ja-JP"/>
        </w:rPr>
        <w:t>学校教育を修了していません</w:t>
      </w:r>
      <w:r>
        <w:rPr>
          <w:lang w:eastAsia="ja-JP"/>
        </w:rPr>
        <w:t xml:space="preserve">  (1) </w:t>
      </w:r>
    </w:p>
    <w:p w14:paraId="6E983858" w14:textId="77777777" w:rsidR="002F493F" w:rsidRDefault="002168DA">
      <w:pPr>
        <w:pStyle w:val="ListParagraph"/>
        <w:keepNext/>
        <w:numPr>
          <w:ilvl w:val="0"/>
          <w:numId w:val="4"/>
        </w:numPr>
      </w:pPr>
      <w:proofErr w:type="spellStart"/>
      <w:r>
        <w:t>小学校</w:t>
      </w:r>
      <w:proofErr w:type="spellEnd"/>
      <w:r>
        <w:t xml:space="preserve">  (2) </w:t>
      </w:r>
    </w:p>
    <w:p w14:paraId="60B689AB" w14:textId="77777777" w:rsidR="002F493F" w:rsidRDefault="002168DA">
      <w:pPr>
        <w:pStyle w:val="ListParagraph"/>
        <w:keepNext/>
        <w:numPr>
          <w:ilvl w:val="0"/>
          <w:numId w:val="4"/>
        </w:numPr>
      </w:pPr>
      <w:proofErr w:type="spellStart"/>
      <w:r>
        <w:t>中学校</w:t>
      </w:r>
      <w:proofErr w:type="spellEnd"/>
      <w:r>
        <w:t xml:space="preserve">  (3) </w:t>
      </w:r>
    </w:p>
    <w:p w14:paraId="55CC4F25" w14:textId="77777777" w:rsidR="002F493F" w:rsidRDefault="002168DA">
      <w:pPr>
        <w:pStyle w:val="ListParagraph"/>
        <w:keepNext/>
        <w:numPr>
          <w:ilvl w:val="0"/>
          <w:numId w:val="4"/>
        </w:numPr>
      </w:pPr>
      <w:proofErr w:type="spellStart"/>
      <w:r>
        <w:t>専門学校</w:t>
      </w:r>
      <w:proofErr w:type="spellEnd"/>
      <w:r>
        <w:t xml:space="preserve">  (4) </w:t>
      </w:r>
    </w:p>
    <w:p w14:paraId="1A05191B" w14:textId="77777777" w:rsidR="002F493F" w:rsidRDefault="002168DA">
      <w:pPr>
        <w:pStyle w:val="ListParagraph"/>
        <w:keepNext/>
        <w:numPr>
          <w:ilvl w:val="0"/>
          <w:numId w:val="4"/>
        </w:numPr>
      </w:pPr>
      <w:proofErr w:type="spellStart"/>
      <w:r>
        <w:t>高校</w:t>
      </w:r>
      <w:proofErr w:type="spellEnd"/>
      <w:r>
        <w:t xml:space="preserve">  (5) </w:t>
      </w:r>
    </w:p>
    <w:p w14:paraId="50A0F268" w14:textId="77777777" w:rsidR="002F493F" w:rsidRDefault="002168DA">
      <w:pPr>
        <w:pStyle w:val="ListParagraph"/>
        <w:keepNext/>
        <w:numPr>
          <w:ilvl w:val="0"/>
          <w:numId w:val="4"/>
        </w:numPr>
      </w:pPr>
      <w:proofErr w:type="spellStart"/>
      <w:r>
        <w:t>大学</w:t>
      </w:r>
      <w:proofErr w:type="spellEnd"/>
      <w:r>
        <w:t xml:space="preserve">  (6) </w:t>
      </w:r>
    </w:p>
    <w:p w14:paraId="49805234" w14:textId="77777777" w:rsidR="002F493F" w:rsidRDefault="002168DA">
      <w:pPr>
        <w:pStyle w:val="ListParagraph"/>
        <w:keepNext/>
        <w:numPr>
          <w:ilvl w:val="0"/>
          <w:numId w:val="4"/>
        </w:numPr>
      </w:pPr>
      <w:proofErr w:type="spellStart"/>
      <w:r>
        <w:t>大学院以上</w:t>
      </w:r>
      <w:proofErr w:type="spellEnd"/>
      <w:r>
        <w:t xml:space="preserve">  (7) </w:t>
      </w:r>
    </w:p>
    <w:p w14:paraId="5ADE673C" w14:textId="77777777" w:rsidR="002F493F" w:rsidRDefault="002F493F"/>
    <w:p w14:paraId="212B5A8A" w14:textId="77777777" w:rsidR="002F493F" w:rsidRDefault="002F493F">
      <w:pPr>
        <w:pStyle w:val="QuestionSeparator"/>
      </w:pPr>
    </w:p>
    <w:p w14:paraId="173D2FA2" w14:textId="77777777" w:rsidR="002F493F" w:rsidRDefault="002F493F"/>
    <w:p w14:paraId="215928FA" w14:textId="77777777" w:rsidR="002F493F" w:rsidRDefault="002168DA">
      <w:pPr>
        <w:keepNext/>
      </w:pPr>
      <w:r>
        <w:t xml:space="preserve">Q2.9 </w:t>
      </w:r>
      <w:proofErr w:type="gramStart"/>
      <w:r>
        <w:t>What</w:t>
      </w:r>
      <w:proofErr w:type="gramEnd"/>
      <w:r>
        <w:t xml:space="preserve"> is your employment status?</w:t>
      </w:r>
    </w:p>
    <w:p w14:paraId="7485D177" w14:textId="77777777" w:rsidR="002F493F" w:rsidRDefault="002168DA">
      <w:pPr>
        <w:pStyle w:val="ListParagraph"/>
        <w:keepNext/>
        <w:numPr>
          <w:ilvl w:val="0"/>
          <w:numId w:val="4"/>
        </w:numPr>
      </w:pPr>
      <w:r>
        <w:t xml:space="preserve">Full-time employed  (2) </w:t>
      </w:r>
    </w:p>
    <w:p w14:paraId="4CC1A97B" w14:textId="77777777" w:rsidR="002F493F" w:rsidRDefault="002168DA">
      <w:pPr>
        <w:pStyle w:val="ListParagraph"/>
        <w:keepNext/>
        <w:numPr>
          <w:ilvl w:val="0"/>
          <w:numId w:val="4"/>
        </w:numPr>
      </w:pPr>
      <w:r>
        <w:t xml:space="preserve">Part-time employed  (3) </w:t>
      </w:r>
    </w:p>
    <w:p w14:paraId="3C8FB936" w14:textId="77777777" w:rsidR="002F493F" w:rsidRDefault="002168DA">
      <w:pPr>
        <w:pStyle w:val="ListParagraph"/>
        <w:keepNext/>
        <w:numPr>
          <w:ilvl w:val="0"/>
          <w:numId w:val="4"/>
        </w:numPr>
      </w:pPr>
      <w:r>
        <w:t xml:space="preserve">Self-employed  (4) </w:t>
      </w:r>
    </w:p>
    <w:p w14:paraId="70C12B2D" w14:textId="77777777" w:rsidR="002F493F" w:rsidRDefault="002168DA">
      <w:pPr>
        <w:pStyle w:val="ListParagraph"/>
        <w:keepNext/>
        <w:numPr>
          <w:ilvl w:val="0"/>
          <w:numId w:val="4"/>
        </w:numPr>
      </w:pPr>
      <w:r>
        <w:t xml:space="preserve">Student  (6) </w:t>
      </w:r>
    </w:p>
    <w:p w14:paraId="3DA24007" w14:textId="77777777" w:rsidR="002F493F" w:rsidRDefault="002168DA">
      <w:pPr>
        <w:pStyle w:val="ListParagraph"/>
        <w:keepNext/>
        <w:numPr>
          <w:ilvl w:val="0"/>
          <w:numId w:val="4"/>
        </w:numPr>
      </w:pPr>
      <w:r>
        <w:t xml:space="preserve">Retired  (7) </w:t>
      </w:r>
    </w:p>
    <w:p w14:paraId="147F2EED" w14:textId="77777777" w:rsidR="002F493F" w:rsidRDefault="002168DA">
      <w:pPr>
        <w:pStyle w:val="ListParagraph"/>
        <w:keepNext/>
        <w:numPr>
          <w:ilvl w:val="0"/>
          <w:numId w:val="4"/>
        </w:numPr>
      </w:pPr>
      <w:r>
        <w:t xml:space="preserve">Unemployed (searching for a job)  (5) </w:t>
      </w:r>
    </w:p>
    <w:p w14:paraId="6E380087" w14:textId="77777777" w:rsidR="002F493F" w:rsidRDefault="002168DA">
      <w:pPr>
        <w:pStyle w:val="ListParagraph"/>
        <w:keepNext/>
        <w:numPr>
          <w:ilvl w:val="0"/>
          <w:numId w:val="4"/>
        </w:numPr>
      </w:pPr>
      <w:r>
        <w:t xml:space="preserve">Inactive (not searching for a job)  (8) </w:t>
      </w:r>
    </w:p>
    <w:p w14:paraId="7579315A" w14:textId="77777777" w:rsidR="002F493F" w:rsidRDefault="002F493F"/>
    <w:p w14:paraId="456742B4" w14:textId="77777777" w:rsidR="002F493F" w:rsidRDefault="002168DA">
      <w:pPr>
        <w:keepNext/>
        <w:rPr>
          <w:lang w:eastAsia="ja-JP"/>
        </w:rPr>
      </w:pPr>
      <w:r>
        <w:rPr>
          <w:lang w:eastAsia="ja-JP"/>
        </w:rPr>
        <w:lastRenderedPageBreak/>
        <w:t xml:space="preserve">Q2.9 </w:t>
      </w:r>
      <w:r>
        <w:rPr>
          <w:lang w:eastAsia="ja-JP"/>
        </w:rPr>
        <w:t>あなたの雇用形態について教えて下さい。</w:t>
      </w:r>
    </w:p>
    <w:p w14:paraId="2576DAB8" w14:textId="77777777" w:rsidR="002F493F" w:rsidRDefault="002168DA">
      <w:pPr>
        <w:pStyle w:val="ListParagraph"/>
        <w:keepNext/>
        <w:numPr>
          <w:ilvl w:val="0"/>
          <w:numId w:val="4"/>
        </w:numPr>
      </w:pPr>
      <w:proofErr w:type="spellStart"/>
      <w:r>
        <w:t>正社員</w:t>
      </w:r>
      <w:proofErr w:type="spellEnd"/>
      <w:r>
        <w:t xml:space="preserve">  (2) </w:t>
      </w:r>
    </w:p>
    <w:p w14:paraId="5BB18AD3" w14:textId="77777777" w:rsidR="002F493F" w:rsidRDefault="002168DA">
      <w:pPr>
        <w:pStyle w:val="ListParagraph"/>
        <w:keepNext/>
        <w:numPr>
          <w:ilvl w:val="0"/>
          <w:numId w:val="4"/>
        </w:numPr>
      </w:pPr>
      <w:proofErr w:type="spellStart"/>
      <w:r>
        <w:t>パート</w:t>
      </w:r>
      <w:proofErr w:type="spellEnd"/>
      <w:r>
        <w:t xml:space="preserve">  (3) </w:t>
      </w:r>
    </w:p>
    <w:p w14:paraId="4527B384" w14:textId="77777777" w:rsidR="002F493F" w:rsidRDefault="002168DA">
      <w:pPr>
        <w:pStyle w:val="ListParagraph"/>
        <w:keepNext/>
        <w:numPr>
          <w:ilvl w:val="0"/>
          <w:numId w:val="4"/>
        </w:numPr>
      </w:pPr>
      <w:proofErr w:type="spellStart"/>
      <w:r>
        <w:t>自営業</w:t>
      </w:r>
      <w:proofErr w:type="spellEnd"/>
      <w:r>
        <w:t xml:space="preserve">  (4) </w:t>
      </w:r>
    </w:p>
    <w:p w14:paraId="1F1EBA41" w14:textId="77777777" w:rsidR="002F493F" w:rsidRDefault="002168DA">
      <w:pPr>
        <w:pStyle w:val="ListParagraph"/>
        <w:keepNext/>
        <w:numPr>
          <w:ilvl w:val="0"/>
          <w:numId w:val="4"/>
        </w:numPr>
      </w:pPr>
      <w:proofErr w:type="spellStart"/>
      <w:r>
        <w:t>学生</w:t>
      </w:r>
      <w:proofErr w:type="spellEnd"/>
      <w:r>
        <w:t xml:space="preserve">  (6) </w:t>
      </w:r>
    </w:p>
    <w:p w14:paraId="78DC0748" w14:textId="77777777" w:rsidR="002F493F" w:rsidRDefault="002168DA">
      <w:pPr>
        <w:pStyle w:val="ListParagraph"/>
        <w:keepNext/>
        <w:numPr>
          <w:ilvl w:val="0"/>
          <w:numId w:val="4"/>
        </w:numPr>
      </w:pPr>
      <w:proofErr w:type="spellStart"/>
      <w:r>
        <w:t>引退した</w:t>
      </w:r>
      <w:proofErr w:type="spellEnd"/>
      <w:r>
        <w:t xml:space="preserve">  (7) </w:t>
      </w:r>
    </w:p>
    <w:p w14:paraId="2C1053C9" w14:textId="77777777" w:rsidR="002F493F" w:rsidRDefault="002168DA">
      <w:pPr>
        <w:pStyle w:val="ListParagraph"/>
        <w:keepNext/>
        <w:numPr>
          <w:ilvl w:val="0"/>
          <w:numId w:val="4"/>
        </w:numPr>
      </w:pPr>
      <w:proofErr w:type="spellStart"/>
      <w:r>
        <w:t>無職（求職中</w:t>
      </w:r>
      <w:proofErr w:type="spellEnd"/>
      <w:r>
        <w:t>）</w:t>
      </w:r>
      <w:r>
        <w:t xml:space="preserve">  (5) </w:t>
      </w:r>
    </w:p>
    <w:p w14:paraId="096B1EF7" w14:textId="77777777" w:rsidR="002F493F" w:rsidRDefault="002168DA">
      <w:pPr>
        <w:pStyle w:val="ListParagraph"/>
        <w:keepNext/>
        <w:numPr>
          <w:ilvl w:val="0"/>
          <w:numId w:val="4"/>
        </w:numPr>
        <w:rPr>
          <w:lang w:eastAsia="ja-JP"/>
        </w:rPr>
      </w:pPr>
      <w:r>
        <w:rPr>
          <w:lang w:eastAsia="ja-JP"/>
        </w:rPr>
        <w:t>無職</w:t>
      </w:r>
      <w:r>
        <w:rPr>
          <w:lang w:eastAsia="ja-JP"/>
        </w:rPr>
        <w:t xml:space="preserve"> (</w:t>
      </w:r>
      <w:r>
        <w:rPr>
          <w:lang w:eastAsia="ja-JP"/>
        </w:rPr>
        <w:t>仕事を探していない</w:t>
      </w:r>
      <w:r>
        <w:rPr>
          <w:lang w:eastAsia="ja-JP"/>
        </w:rPr>
        <w:t xml:space="preserve">)  (8) </w:t>
      </w:r>
    </w:p>
    <w:p w14:paraId="6D8F8E25" w14:textId="77777777" w:rsidR="002F493F" w:rsidRDefault="002F493F">
      <w:pPr>
        <w:rPr>
          <w:lang w:eastAsia="ja-JP"/>
        </w:rPr>
      </w:pPr>
    </w:p>
    <w:p w14:paraId="374D05EC" w14:textId="77777777" w:rsidR="002F493F" w:rsidRDefault="002F493F">
      <w:pPr>
        <w:pStyle w:val="QuestionSeparator"/>
        <w:rPr>
          <w:lang w:eastAsia="ja-JP"/>
        </w:rPr>
      </w:pPr>
    </w:p>
    <w:p w14:paraId="20E8F88A" w14:textId="77777777" w:rsidR="002F493F" w:rsidRDefault="002168DA">
      <w:pPr>
        <w:pStyle w:val="QDisplayLogic"/>
        <w:keepNext/>
      </w:pPr>
      <w:r>
        <w:t>Display This Question:</w:t>
      </w:r>
    </w:p>
    <w:p w14:paraId="24939CC0" w14:textId="77777777" w:rsidR="002F493F" w:rsidRDefault="002168DA">
      <w:pPr>
        <w:pStyle w:val="QDisplayLogic"/>
        <w:keepNext/>
        <w:ind w:firstLine="400"/>
      </w:pPr>
      <w:r>
        <w:t xml:space="preserve">If </w:t>
      </w:r>
      <w:proofErr w:type="gramStart"/>
      <w:r>
        <w:t>What</w:t>
      </w:r>
      <w:proofErr w:type="gramEnd"/>
      <w:r>
        <w:t xml:space="preserve"> is your employment status? = Full-time employed</w:t>
      </w:r>
    </w:p>
    <w:p w14:paraId="4DF14AB0" w14:textId="77777777" w:rsidR="002F493F" w:rsidRDefault="002168DA">
      <w:pPr>
        <w:pStyle w:val="QDisplayLogic"/>
        <w:keepNext/>
        <w:ind w:firstLine="400"/>
      </w:pPr>
      <w:proofErr w:type="gramStart"/>
      <w:r>
        <w:t>Or</w:t>
      </w:r>
      <w:proofErr w:type="gramEnd"/>
      <w:r>
        <w:t xml:space="preserve"> What is your employment status? = Part-time employed</w:t>
      </w:r>
    </w:p>
    <w:p w14:paraId="3CCB3314" w14:textId="77777777" w:rsidR="002F493F" w:rsidRDefault="002168DA">
      <w:pPr>
        <w:pStyle w:val="QDisplayLogic"/>
        <w:keepNext/>
        <w:ind w:firstLine="400"/>
      </w:pPr>
      <w:proofErr w:type="gramStart"/>
      <w:r>
        <w:t>Or</w:t>
      </w:r>
      <w:proofErr w:type="gramEnd"/>
      <w:r>
        <w:t xml:space="preserve"> What is your employment status? = Self-employed</w:t>
      </w:r>
    </w:p>
    <w:p w14:paraId="5A736ABE" w14:textId="77777777" w:rsidR="002F493F" w:rsidRDefault="002F493F"/>
    <w:p w14:paraId="18D2EB1E" w14:textId="77777777" w:rsidR="002F493F" w:rsidRDefault="002168DA">
      <w:pPr>
        <w:keepNext/>
      </w:pPr>
      <w:r>
        <w:lastRenderedPageBreak/>
        <w:t>Q271 If you work in any of the following industries, please select one describing your industry best</w:t>
      </w:r>
    </w:p>
    <w:p w14:paraId="6E92AD8B" w14:textId="77777777" w:rsidR="002F493F" w:rsidRDefault="002168DA">
      <w:pPr>
        <w:pStyle w:val="ListParagraph"/>
        <w:keepNext/>
        <w:numPr>
          <w:ilvl w:val="0"/>
          <w:numId w:val="4"/>
        </w:numPr>
      </w:pPr>
      <w:r>
        <w:t xml:space="preserve">Oil, gas or coal  (1) </w:t>
      </w:r>
    </w:p>
    <w:p w14:paraId="0C18B0EC" w14:textId="77777777" w:rsidR="002F493F" w:rsidRDefault="002168DA">
      <w:pPr>
        <w:pStyle w:val="ListParagraph"/>
        <w:keepNext/>
        <w:numPr>
          <w:ilvl w:val="0"/>
          <w:numId w:val="4"/>
        </w:numPr>
      </w:pPr>
      <w:r>
        <w:t xml:space="preserve">Other energy industries  (15) </w:t>
      </w:r>
    </w:p>
    <w:p w14:paraId="2A48184A" w14:textId="77777777" w:rsidR="002F493F" w:rsidRDefault="002168DA">
      <w:pPr>
        <w:pStyle w:val="ListParagraph"/>
        <w:keepNext/>
        <w:numPr>
          <w:ilvl w:val="0"/>
          <w:numId w:val="4"/>
        </w:numPr>
      </w:pPr>
      <w:r>
        <w:t xml:space="preserve">Cement production  (2) </w:t>
      </w:r>
    </w:p>
    <w:p w14:paraId="2AD89E75" w14:textId="77777777" w:rsidR="002F493F" w:rsidRDefault="002168DA">
      <w:pPr>
        <w:pStyle w:val="ListParagraph"/>
        <w:keepNext/>
        <w:numPr>
          <w:ilvl w:val="0"/>
          <w:numId w:val="4"/>
        </w:numPr>
      </w:pPr>
      <w:r>
        <w:t xml:space="preserve">Construction  (3) </w:t>
      </w:r>
    </w:p>
    <w:p w14:paraId="5343C498" w14:textId="77777777" w:rsidR="002F493F" w:rsidRDefault="002168DA">
      <w:pPr>
        <w:pStyle w:val="ListParagraph"/>
        <w:keepNext/>
        <w:numPr>
          <w:ilvl w:val="0"/>
          <w:numId w:val="4"/>
        </w:numPr>
      </w:pPr>
      <w:r>
        <w:t xml:space="preserve">Automobile manufacturing  (4) </w:t>
      </w:r>
    </w:p>
    <w:p w14:paraId="69D9F01B" w14:textId="77777777" w:rsidR="002F493F" w:rsidRDefault="002168DA">
      <w:pPr>
        <w:pStyle w:val="ListParagraph"/>
        <w:keepNext/>
        <w:numPr>
          <w:ilvl w:val="0"/>
          <w:numId w:val="4"/>
        </w:numPr>
      </w:pPr>
      <w:r>
        <w:t xml:space="preserve">Iron and steel manufacturing  (5) </w:t>
      </w:r>
    </w:p>
    <w:p w14:paraId="68DD236F" w14:textId="77777777" w:rsidR="002F493F" w:rsidRDefault="002168DA">
      <w:pPr>
        <w:pStyle w:val="ListParagraph"/>
        <w:keepNext/>
        <w:numPr>
          <w:ilvl w:val="0"/>
          <w:numId w:val="4"/>
        </w:numPr>
      </w:pPr>
      <w:r>
        <w:t xml:space="preserve">Chemical manufacturing  (6) </w:t>
      </w:r>
    </w:p>
    <w:p w14:paraId="06A53B2F" w14:textId="77777777" w:rsidR="002F493F" w:rsidRDefault="002168DA">
      <w:pPr>
        <w:pStyle w:val="ListParagraph"/>
        <w:keepNext/>
        <w:numPr>
          <w:ilvl w:val="0"/>
          <w:numId w:val="4"/>
        </w:numPr>
      </w:pPr>
      <w:r>
        <w:t xml:space="preserve">Plastics production  (7) </w:t>
      </w:r>
    </w:p>
    <w:p w14:paraId="0BDC3618" w14:textId="77777777" w:rsidR="002F493F" w:rsidRDefault="002168DA">
      <w:pPr>
        <w:pStyle w:val="ListParagraph"/>
        <w:keepNext/>
        <w:numPr>
          <w:ilvl w:val="0"/>
          <w:numId w:val="4"/>
        </w:numPr>
      </w:pPr>
      <w:r>
        <w:t xml:space="preserve">Pulp and paper production  (8) </w:t>
      </w:r>
    </w:p>
    <w:p w14:paraId="1A13FD27" w14:textId="77777777" w:rsidR="002F493F" w:rsidRDefault="002168DA">
      <w:pPr>
        <w:pStyle w:val="ListParagraph"/>
        <w:keepNext/>
        <w:numPr>
          <w:ilvl w:val="0"/>
          <w:numId w:val="4"/>
        </w:numPr>
      </w:pPr>
      <w:r>
        <w:t xml:space="preserve">Farming (crop or livestock)  (9) </w:t>
      </w:r>
    </w:p>
    <w:p w14:paraId="0BE3911F" w14:textId="77777777" w:rsidR="002F493F" w:rsidRPr="00CD0623" w:rsidRDefault="002168DA">
      <w:pPr>
        <w:pStyle w:val="ListParagraph"/>
        <w:keepNext/>
        <w:numPr>
          <w:ilvl w:val="0"/>
          <w:numId w:val="4"/>
        </w:numPr>
        <w:rPr>
          <w:lang w:val="fr-CH"/>
          <w:rPrChange w:id="34" w:author="Fabre  Adrien" w:date="2021-06-20T20:46:00Z">
            <w:rPr/>
          </w:rPrChange>
        </w:rPr>
      </w:pPr>
      <w:r w:rsidRPr="00CD0623">
        <w:rPr>
          <w:lang w:val="fr-CH"/>
          <w:rPrChange w:id="35" w:author="Fabre  Adrien" w:date="2021-06-20T20:46:00Z">
            <w:rPr/>
          </w:rPrChange>
        </w:rPr>
        <w:t>Air transport (</w:t>
      </w:r>
      <w:proofErr w:type="spellStart"/>
      <w:r w:rsidRPr="00CD0623">
        <w:rPr>
          <w:lang w:val="fr-CH"/>
          <w:rPrChange w:id="36" w:author="Fabre  Adrien" w:date="2021-06-20T20:46:00Z">
            <w:rPr/>
          </w:rPrChange>
        </w:rPr>
        <w:t>e.g</w:t>
      </w:r>
      <w:proofErr w:type="spellEnd"/>
      <w:r w:rsidRPr="00CD0623">
        <w:rPr>
          <w:lang w:val="fr-CH"/>
          <w:rPrChange w:id="37" w:author="Fabre  Adrien" w:date="2021-06-20T20:46:00Z">
            <w:rPr/>
          </w:rPrChange>
        </w:rPr>
        <w:t xml:space="preserve">. </w:t>
      </w:r>
      <w:proofErr w:type="spellStart"/>
      <w:proofErr w:type="gramStart"/>
      <w:r w:rsidRPr="00CD0623">
        <w:rPr>
          <w:lang w:val="fr-CH"/>
          <w:rPrChange w:id="38" w:author="Fabre  Adrien" w:date="2021-06-20T20:46:00Z">
            <w:rPr/>
          </w:rPrChange>
        </w:rPr>
        <w:t>airlines</w:t>
      </w:r>
      <w:proofErr w:type="spellEnd"/>
      <w:r w:rsidRPr="00CD0623">
        <w:rPr>
          <w:lang w:val="fr-CH"/>
          <w:rPrChange w:id="39" w:author="Fabre  Adrien" w:date="2021-06-20T20:46:00Z">
            <w:rPr/>
          </w:rPrChange>
        </w:rPr>
        <w:t>)  (</w:t>
      </w:r>
      <w:proofErr w:type="gramEnd"/>
      <w:r w:rsidRPr="00CD0623">
        <w:rPr>
          <w:lang w:val="fr-CH"/>
          <w:rPrChange w:id="40" w:author="Fabre  Adrien" w:date="2021-06-20T20:46:00Z">
            <w:rPr/>
          </w:rPrChange>
        </w:rPr>
        <w:t xml:space="preserve">10) </w:t>
      </w:r>
    </w:p>
    <w:p w14:paraId="3442FE78" w14:textId="77777777" w:rsidR="002F493F" w:rsidRDefault="002168DA">
      <w:pPr>
        <w:pStyle w:val="ListParagraph"/>
        <w:keepNext/>
        <w:numPr>
          <w:ilvl w:val="0"/>
          <w:numId w:val="4"/>
        </w:numPr>
      </w:pPr>
      <w:r>
        <w:t xml:space="preserve">No, none of the above  (14) </w:t>
      </w:r>
    </w:p>
    <w:p w14:paraId="092921E1" w14:textId="77777777" w:rsidR="002F493F" w:rsidRDefault="002F493F"/>
    <w:p w14:paraId="0A0577E1" w14:textId="77777777" w:rsidR="002F493F" w:rsidRDefault="002168DA">
      <w:pPr>
        <w:keepNext/>
        <w:rPr>
          <w:lang w:eastAsia="ja-JP"/>
        </w:rPr>
      </w:pPr>
      <w:r>
        <w:rPr>
          <w:lang w:eastAsia="ja-JP"/>
        </w:rPr>
        <w:lastRenderedPageBreak/>
        <w:t xml:space="preserve">Q271 </w:t>
      </w:r>
      <w:r>
        <w:rPr>
          <w:lang w:eastAsia="ja-JP"/>
        </w:rPr>
        <w:t>次のいずれかの業界で働いている場合は、あなたが働いている業界に最もあてはまるものを</w:t>
      </w:r>
      <w:r>
        <w:rPr>
          <w:lang w:eastAsia="ja-JP"/>
        </w:rPr>
        <w:t xml:space="preserve"> 1 </w:t>
      </w:r>
      <w:r>
        <w:rPr>
          <w:lang w:eastAsia="ja-JP"/>
        </w:rPr>
        <w:t>つ選択してください。</w:t>
      </w:r>
    </w:p>
    <w:p w14:paraId="0ED49CA0" w14:textId="77777777" w:rsidR="002F493F" w:rsidRDefault="002168DA">
      <w:pPr>
        <w:pStyle w:val="ListParagraph"/>
        <w:keepNext/>
        <w:numPr>
          <w:ilvl w:val="0"/>
          <w:numId w:val="4"/>
        </w:numPr>
        <w:rPr>
          <w:lang w:eastAsia="ja-JP"/>
        </w:rPr>
      </w:pPr>
      <w:r>
        <w:rPr>
          <w:lang w:eastAsia="ja-JP"/>
        </w:rPr>
        <w:t>石油、ガスまたは石炭</w:t>
      </w:r>
      <w:r>
        <w:rPr>
          <w:lang w:eastAsia="ja-JP"/>
        </w:rPr>
        <w:t xml:space="preserve">  (1) </w:t>
      </w:r>
    </w:p>
    <w:p w14:paraId="0D896E36" w14:textId="77777777" w:rsidR="002F493F" w:rsidRDefault="002168DA">
      <w:pPr>
        <w:pStyle w:val="ListParagraph"/>
        <w:keepNext/>
        <w:numPr>
          <w:ilvl w:val="0"/>
          <w:numId w:val="4"/>
        </w:numPr>
        <w:rPr>
          <w:lang w:eastAsia="ja-JP"/>
        </w:rPr>
      </w:pPr>
      <w:r>
        <w:rPr>
          <w:lang w:eastAsia="ja-JP"/>
        </w:rPr>
        <w:t>その他のエネルギー産業</w:t>
      </w:r>
      <w:r>
        <w:rPr>
          <w:lang w:eastAsia="ja-JP"/>
        </w:rPr>
        <w:t xml:space="preserve">  (15) </w:t>
      </w:r>
    </w:p>
    <w:p w14:paraId="6C55B70D" w14:textId="77777777" w:rsidR="002F493F" w:rsidRDefault="002168DA">
      <w:pPr>
        <w:pStyle w:val="ListParagraph"/>
        <w:keepNext/>
        <w:numPr>
          <w:ilvl w:val="0"/>
          <w:numId w:val="4"/>
        </w:numPr>
      </w:pPr>
      <w:proofErr w:type="spellStart"/>
      <w:r>
        <w:t>セメント製造</w:t>
      </w:r>
      <w:proofErr w:type="spellEnd"/>
      <w:r>
        <w:t xml:space="preserve">  (2) </w:t>
      </w:r>
    </w:p>
    <w:p w14:paraId="2F5C58B9" w14:textId="77777777" w:rsidR="002F493F" w:rsidRDefault="002168DA">
      <w:pPr>
        <w:pStyle w:val="ListParagraph"/>
        <w:keepNext/>
        <w:numPr>
          <w:ilvl w:val="0"/>
          <w:numId w:val="4"/>
        </w:numPr>
      </w:pPr>
      <w:proofErr w:type="spellStart"/>
      <w:r>
        <w:t>建設</w:t>
      </w:r>
      <w:proofErr w:type="spellEnd"/>
      <w:r>
        <w:t xml:space="preserve">  (3) </w:t>
      </w:r>
    </w:p>
    <w:p w14:paraId="04C4735F" w14:textId="77777777" w:rsidR="002F493F" w:rsidRDefault="002168DA">
      <w:pPr>
        <w:pStyle w:val="ListParagraph"/>
        <w:keepNext/>
        <w:numPr>
          <w:ilvl w:val="0"/>
          <w:numId w:val="4"/>
        </w:numPr>
      </w:pPr>
      <w:proofErr w:type="spellStart"/>
      <w:r>
        <w:t>自動車製造</w:t>
      </w:r>
      <w:proofErr w:type="spellEnd"/>
      <w:r>
        <w:t xml:space="preserve">  (4) </w:t>
      </w:r>
    </w:p>
    <w:p w14:paraId="7F8AC5E5" w14:textId="77777777" w:rsidR="002F493F" w:rsidRDefault="002168DA">
      <w:pPr>
        <w:pStyle w:val="ListParagraph"/>
        <w:keepNext/>
        <w:numPr>
          <w:ilvl w:val="0"/>
          <w:numId w:val="4"/>
        </w:numPr>
      </w:pPr>
      <w:proofErr w:type="spellStart"/>
      <w:r>
        <w:t>鉄鋼製造</w:t>
      </w:r>
      <w:proofErr w:type="spellEnd"/>
      <w:r>
        <w:t xml:space="preserve">  (5) </w:t>
      </w:r>
    </w:p>
    <w:p w14:paraId="09D6DFDA" w14:textId="77777777" w:rsidR="002F493F" w:rsidRDefault="002168DA">
      <w:pPr>
        <w:pStyle w:val="ListParagraph"/>
        <w:keepNext/>
        <w:numPr>
          <w:ilvl w:val="0"/>
          <w:numId w:val="4"/>
        </w:numPr>
      </w:pPr>
      <w:proofErr w:type="spellStart"/>
      <w:r>
        <w:t>化学製造</w:t>
      </w:r>
      <w:proofErr w:type="spellEnd"/>
      <w:r>
        <w:t xml:space="preserve">  (6) </w:t>
      </w:r>
    </w:p>
    <w:p w14:paraId="135652D7" w14:textId="77777777" w:rsidR="002F493F" w:rsidRDefault="002168DA">
      <w:pPr>
        <w:pStyle w:val="ListParagraph"/>
        <w:keepNext/>
        <w:numPr>
          <w:ilvl w:val="0"/>
          <w:numId w:val="4"/>
        </w:numPr>
      </w:pPr>
      <w:proofErr w:type="spellStart"/>
      <w:r>
        <w:t>プラスチック生産</w:t>
      </w:r>
      <w:proofErr w:type="spellEnd"/>
      <w:r>
        <w:t xml:space="preserve">  (7) </w:t>
      </w:r>
    </w:p>
    <w:p w14:paraId="71B4AEC3" w14:textId="77777777" w:rsidR="002F493F" w:rsidRDefault="002168DA">
      <w:pPr>
        <w:pStyle w:val="ListParagraph"/>
        <w:keepNext/>
        <w:numPr>
          <w:ilvl w:val="0"/>
          <w:numId w:val="4"/>
        </w:numPr>
      </w:pPr>
      <w:proofErr w:type="spellStart"/>
      <w:r>
        <w:t>パルプ・製紙</w:t>
      </w:r>
      <w:proofErr w:type="spellEnd"/>
      <w:r>
        <w:t xml:space="preserve">  (8) </w:t>
      </w:r>
    </w:p>
    <w:p w14:paraId="3BA15292" w14:textId="77777777" w:rsidR="002F493F" w:rsidRDefault="002168DA">
      <w:pPr>
        <w:pStyle w:val="ListParagraph"/>
        <w:keepNext/>
        <w:numPr>
          <w:ilvl w:val="0"/>
          <w:numId w:val="4"/>
        </w:numPr>
        <w:rPr>
          <w:lang w:eastAsia="ja-JP"/>
        </w:rPr>
      </w:pPr>
      <w:r>
        <w:rPr>
          <w:lang w:eastAsia="ja-JP"/>
        </w:rPr>
        <w:t>農業（作物または家畜）</w:t>
      </w:r>
      <w:r>
        <w:rPr>
          <w:lang w:eastAsia="ja-JP"/>
        </w:rPr>
        <w:t xml:space="preserve">  (9) </w:t>
      </w:r>
    </w:p>
    <w:p w14:paraId="36E97BE3" w14:textId="77777777" w:rsidR="002F493F" w:rsidRDefault="002168DA">
      <w:pPr>
        <w:pStyle w:val="ListParagraph"/>
        <w:keepNext/>
        <w:numPr>
          <w:ilvl w:val="0"/>
          <w:numId w:val="4"/>
        </w:numPr>
        <w:rPr>
          <w:lang w:eastAsia="ja-JP"/>
        </w:rPr>
      </w:pPr>
      <w:r>
        <w:rPr>
          <w:lang w:eastAsia="ja-JP"/>
        </w:rPr>
        <w:t>航空輸送（航空会社など）</w:t>
      </w:r>
      <w:r>
        <w:rPr>
          <w:lang w:eastAsia="ja-JP"/>
        </w:rPr>
        <w:t xml:space="preserve">  (10) </w:t>
      </w:r>
    </w:p>
    <w:p w14:paraId="36428CEE" w14:textId="77777777" w:rsidR="002F493F" w:rsidRDefault="002168DA">
      <w:pPr>
        <w:pStyle w:val="ListParagraph"/>
        <w:keepNext/>
        <w:numPr>
          <w:ilvl w:val="0"/>
          <w:numId w:val="4"/>
        </w:numPr>
        <w:rPr>
          <w:lang w:eastAsia="ja-JP"/>
        </w:rPr>
      </w:pPr>
      <w:r>
        <w:rPr>
          <w:lang w:eastAsia="ja-JP"/>
        </w:rPr>
        <w:t>いいえ、上記のいずれにも該当しません</w:t>
      </w:r>
      <w:r>
        <w:rPr>
          <w:lang w:eastAsia="ja-JP"/>
        </w:rPr>
        <w:t xml:space="preserve">  (14) </w:t>
      </w:r>
    </w:p>
    <w:p w14:paraId="32255BA8" w14:textId="77777777" w:rsidR="002F493F" w:rsidRDefault="002F493F">
      <w:pPr>
        <w:rPr>
          <w:lang w:eastAsia="ja-JP"/>
        </w:rPr>
      </w:pPr>
    </w:p>
    <w:p w14:paraId="5E3A03A9" w14:textId="77777777" w:rsidR="002F493F" w:rsidRDefault="002F493F">
      <w:pPr>
        <w:pStyle w:val="QuestionSeparator"/>
        <w:rPr>
          <w:lang w:eastAsia="ja-JP"/>
        </w:rPr>
      </w:pPr>
    </w:p>
    <w:p w14:paraId="72AB5D1B" w14:textId="77777777" w:rsidR="002F493F" w:rsidRDefault="002168DA">
      <w:pPr>
        <w:pStyle w:val="QDisplayLogic"/>
        <w:keepNext/>
      </w:pPr>
      <w:r>
        <w:t>Display This Question:</w:t>
      </w:r>
    </w:p>
    <w:p w14:paraId="331FD889" w14:textId="77777777" w:rsidR="002F493F" w:rsidRDefault="002168DA">
      <w:pPr>
        <w:pStyle w:val="QDisplayLogic"/>
        <w:keepNext/>
        <w:ind w:firstLine="400"/>
      </w:pPr>
      <w:r>
        <w:t xml:space="preserve">If </w:t>
      </w:r>
      <w:proofErr w:type="gramStart"/>
      <w:r>
        <w:t>What</w:t>
      </w:r>
      <w:proofErr w:type="gramEnd"/>
      <w:r>
        <w:t xml:space="preserve"> is your employment status? = Retired</w:t>
      </w:r>
    </w:p>
    <w:p w14:paraId="67C2BFD5" w14:textId="77777777" w:rsidR="002F493F" w:rsidRDefault="002168DA">
      <w:pPr>
        <w:pStyle w:val="QDisplayLogic"/>
        <w:keepNext/>
        <w:ind w:firstLine="400"/>
      </w:pPr>
      <w:proofErr w:type="gramStart"/>
      <w:r>
        <w:t>Or</w:t>
      </w:r>
      <w:proofErr w:type="gramEnd"/>
      <w:r>
        <w:t xml:space="preserve"> What is your employment status? = Unemployed (searching for a job)</w:t>
      </w:r>
    </w:p>
    <w:p w14:paraId="354633D5" w14:textId="77777777" w:rsidR="002F493F" w:rsidRDefault="002168DA">
      <w:pPr>
        <w:pStyle w:val="QDisplayLogic"/>
        <w:keepNext/>
        <w:ind w:firstLine="400"/>
      </w:pPr>
      <w:proofErr w:type="gramStart"/>
      <w:r>
        <w:t>Or</w:t>
      </w:r>
      <w:proofErr w:type="gramEnd"/>
      <w:r>
        <w:t xml:space="preserve"> What is your employment status? = Inactive (not searching for a job)</w:t>
      </w:r>
    </w:p>
    <w:p w14:paraId="613F49F8" w14:textId="77777777" w:rsidR="002F493F" w:rsidRDefault="002F493F"/>
    <w:p w14:paraId="540595E5" w14:textId="77777777" w:rsidR="002F493F" w:rsidRDefault="002168DA">
      <w:pPr>
        <w:keepNext/>
      </w:pPr>
      <w:r>
        <w:lastRenderedPageBreak/>
        <w:t>Q274 If in your last job you worked in any of the following industries, please select one describing your industry best.</w:t>
      </w:r>
    </w:p>
    <w:p w14:paraId="7554541F" w14:textId="77777777" w:rsidR="002F493F" w:rsidRDefault="002168DA">
      <w:pPr>
        <w:pStyle w:val="ListParagraph"/>
        <w:keepNext/>
        <w:numPr>
          <w:ilvl w:val="0"/>
          <w:numId w:val="4"/>
        </w:numPr>
      </w:pPr>
      <w:r>
        <w:t xml:space="preserve">Oil, gas or coal  (1) </w:t>
      </w:r>
    </w:p>
    <w:p w14:paraId="3F2C129C" w14:textId="77777777" w:rsidR="002F493F" w:rsidRDefault="002168DA">
      <w:pPr>
        <w:pStyle w:val="ListParagraph"/>
        <w:keepNext/>
        <w:numPr>
          <w:ilvl w:val="0"/>
          <w:numId w:val="4"/>
        </w:numPr>
      </w:pPr>
      <w:r>
        <w:t xml:space="preserve">Other energy industries  (11) </w:t>
      </w:r>
    </w:p>
    <w:p w14:paraId="18D2D380" w14:textId="77777777" w:rsidR="002F493F" w:rsidRDefault="002168DA">
      <w:pPr>
        <w:pStyle w:val="ListParagraph"/>
        <w:keepNext/>
        <w:numPr>
          <w:ilvl w:val="0"/>
          <w:numId w:val="4"/>
        </w:numPr>
      </w:pPr>
      <w:r>
        <w:t xml:space="preserve">Cement production  (2) </w:t>
      </w:r>
    </w:p>
    <w:p w14:paraId="6B088D65" w14:textId="77777777" w:rsidR="002F493F" w:rsidRDefault="002168DA">
      <w:pPr>
        <w:pStyle w:val="ListParagraph"/>
        <w:keepNext/>
        <w:numPr>
          <w:ilvl w:val="0"/>
          <w:numId w:val="4"/>
        </w:numPr>
      </w:pPr>
      <w:r>
        <w:t xml:space="preserve">Construction  (3) </w:t>
      </w:r>
    </w:p>
    <w:p w14:paraId="422548DD" w14:textId="77777777" w:rsidR="002F493F" w:rsidRDefault="002168DA">
      <w:pPr>
        <w:pStyle w:val="ListParagraph"/>
        <w:keepNext/>
        <w:numPr>
          <w:ilvl w:val="0"/>
          <w:numId w:val="4"/>
        </w:numPr>
      </w:pPr>
      <w:r>
        <w:t xml:space="preserve">Automobile manufacturing  (4) </w:t>
      </w:r>
    </w:p>
    <w:p w14:paraId="2B6912CA" w14:textId="77777777" w:rsidR="002F493F" w:rsidRDefault="002168DA">
      <w:pPr>
        <w:pStyle w:val="ListParagraph"/>
        <w:keepNext/>
        <w:numPr>
          <w:ilvl w:val="0"/>
          <w:numId w:val="4"/>
        </w:numPr>
      </w:pPr>
      <w:r>
        <w:t xml:space="preserve">Iron and steel manufacturing  (5) </w:t>
      </w:r>
    </w:p>
    <w:p w14:paraId="79029450" w14:textId="77777777" w:rsidR="002F493F" w:rsidRDefault="002168DA">
      <w:pPr>
        <w:pStyle w:val="ListParagraph"/>
        <w:keepNext/>
        <w:numPr>
          <w:ilvl w:val="0"/>
          <w:numId w:val="4"/>
        </w:numPr>
      </w:pPr>
      <w:r>
        <w:t xml:space="preserve">Chemical manufacturing  (6) </w:t>
      </w:r>
    </w:p>
    <w:p w14:paraId="7300C575" w14:textId="77777777" w:rsidR="002F493F" w:rsidRDefault="002168DA">
      <w:pPr>
        <w:pStyle w:val="ListParagraph"/>
        <w:keepNext/>
        <w:numPr>
          <w:ilvl w:val="0"/>
          <w:numId w:val="4"/>
        </w:numPr>
      </w:pPr>
      <w:r>
        <w:t xml:space="preserve">Plastics production  (7) </w:t>
      </w:r>
    </w:p>
    <w:p w14:paraId="7FA41834" w14:textId="77777777" w:rsidR="002F493F" w:rsidRDefault="002168DA">
      <w:pPr>
        <w:pStyle w:val="ListParagraph"/>
        <w:keepNext/>
        <w:numPr>
          <w:ilvl w:val="0"/>
          <w:numId w:val="4"/>
        </w:numPr>
      </w:pPr>
      <w:r>
        <w:t xml:space="preserve">Pulp and paper production  (8) </w:t>
      </w:r>
    </w:p>
    <w:p w14:paraId="55418916" w14:textId="77777777" w:rsidR="002F493F" w:rsidRDefault="002168DA">
      <w:pPr>
        <w:pStyle w:val="ListParagraph"/>
        <w:keepNext/>
        <w:numPr>
          <w:ilvl w:val="0"/>
          <w:numId w:val="4"/>
        </w:numPr>
      </w:pPr>
      <w:r>
        <w:t xml:space="preserve">Farming (crop or </w:t>
      </w:r>
      <w:proofErr w:type="spellStart"/>
      <w:r>
        <w:t>lifestock</w:t>
      </w:r>
      <w:proofErr w:type="spellEnd"/>
      <w:r>
        <w:t xml:space="preserve">)  (9) </w:t>
      </w:r>
    </w:p>
    <w:p w14:paraId="4E34F71E" w14:textId="77777777" w:rsidR="002F493F" w:rsidRPr="00CD0623" w:rsidRDefault="002168DA">
      <w:pPr>
        <w:pStyle w:val="ListParagraph"/>
        <w:keepNext/>
        <w:numPr>
          <w:ilvl w:val="0"/>
          <w:numId w:val="4"/>
        </w:numPr>
        <w:rPr>
          <w:lang w:val="fr-CH"/>
          <w:rPrChange w:id="41" w:author="Fabre  Adrien" w:date="2021-06-20T20:46:00Z">
            <w:rPr/>
          </w:rPrChange>
        </w:rPr>
      </w:pPr>
      <w:r w:rsidRPr="00CD0623">
        <w:rPr>
          <w:lang w:val="fr-CH"/>
          <w:rPrChange w:id="42" w:author="Fabre  Adrien" w:date="2021-06-20T20:46:00Z">
            <w:rPr/>
          </w:rPrChange>
        </w:rPr>
        <w:t>Air transport (</w:t>
      </w:r>
      <w:proofErr w:type="spellStart"/>
      <w:r w:rsidRPr="00CD0623">
        <w:rPr>
          <w:lang w:val="fr-CH"/>
          <w:rPrChange w:id="43" w:author="Fabre  Adrien" w:date="2021-06-20T20:46:00Z">
            <w:rPr/>
          </w:rPrChange>
        </w:rPr>
        <w:t>e.g</w:t>
      </w:r>
      <w:proofErr w:type="spellEnd"/>
      <w:r w:rsidRPr="00CD0623">
        <w:rPr>
          <w:lang w:val="fr-CH"/>
          <w:rPrChange w:id="44" w:author="Fabre  Adrien" w:date="2021-06-20T20:46:00Z">
            <w:rPr/>
          </w:rPrChange>
        </w:rPr>
        <w:t xml:space="preserve">. </w:t>
      </w:r>
      <w:proofErr w:type="spellStart"/>
      <w:proofErr w:type="gramStart"/>
      <w:r w:rsidRPr="00CD0623">
        <w:rPr>
          <w:lang w:val="fr-CH"/>
          <w:rPrChange w:id="45" w:author="Fabre  Adrien" w:date="2021-06-20T20:46:00Z">
            <w:rPr/>
          </w:rPrChange>
        </w:rPr>
        <w:t>airlines</w:t>
      </w:r>
      <w:proofErr w:type="spellEnd"/>
      <w:r w:rsidRPr="00CD0623">
        <w:rPr>
          <w:lang w:val="fr-CH"/>
          <w:rPrChange w:id="46" w:author="Fabre  Adrien" w:date="2021-06-20T20:46:00Z">
            <w:rPr/>
          </w:rPrChange>
        </w:rPr>
        <w:t>)  (</w:t>
      </w:r>
      <w:proofErr w:type="gramEnd"/>
      <w:r w:rsidRPr="00CD0623">
        <w:rPr>
          <w:lang w:val="fr-CH"/>
          <w:rPrChange w:id="47" w:author="Fabre  Adrien" w:date="2021-06-20T20:46:00Z">
            <w:rPr/>
          </w:rPrChange>
        </w:rPr>
        <w:t xml:space="preserve">10) </w:t>
      </w:r>
    </w:p>
    <w:p w14:paraId="60F929D7" w14:textId="77777777" w:rsidR="002F493F" w:rsidRDefault="002168DA">
      <w:pPr>
        <w:pStyle w:val="ListParagraph"/>
        <w:keepNext/>
        <w:numPr>
          <w:ilvl w:val="0"/>
          <w:numId w:val="4"/>
        </w:numPr>
      </w:pPr>
      <w:r>
        <w:t xml:space="preserve">No, none of the above  (12) </w:t>
      </w:r>
    </w:p>
    <w:p w14:paraId="51C7052E" w14:textId="77777777" w:rsidR="002F493F" w:rsidRDefault="002F493F"/>
    <w:p w14:paraId="5B1E9B03" w14:textId="77777777" w:rsidR="002F493F" w:rsidRDefault="002168DA">
      <w:pPr>
        <w:keepNext/>
        <w:rPr>
          <w:lang w:eastAsia="ja-JP"/>
        </w:rPr>
      </w:pPr>
      <w:r>
        <w:rPr>
          <w:lang w:eastAsia="ja-JP"/>
        </w:rPr>
        <w:lastRenderedPageBreak/>
        <w:t xml:space="preserve">Q274 </w:t>
      </w:r>
      <w:r>
        <w:rPr>
          <w:lang w:eastAsia="ja-JP"/>
        </w:rPr>
        <w:t>前職で次のいずれかの業界で働いていた場合、あなたが働いていた業界に最もあてはまるものを</w:t>
      </w:r>
      <w:r>
        <w:rPr>
          <w:lang w:eastAsia="ja-JP"/>
        </w:rPr>
        <w:t xml:space="preserve"> 1 </w:t>
      </w:r>
      <w:r>
        <w:rPr>
          <w:lang w:eastAsia="ja-JP"/>
        </w:rPr>
        <w:t>つ選択してください。</w:t>
      </w:r>
    </w:p>
    <w:p w14:paraId="402DB21C" w14:textId="77777777" w:rsidR="002F493F" w:rsidRDefault="002168DA">
      <w:pPr>
        <w:pStyle w:val="ListParagraph"/>
        <w:keepNext/>
        <w:numPr>
          <w:ilvl w:val="0"/>
          <w:numId w:val="4"/>
        </w:numPr>
        <w:rPr>
          <w:lang w:eastAsia="ja-JP"/>
        </w:rPr>
      </w:pPr>
      <w:r>
        <w:rPr>
          <w:lang w:eastAsia="ja-JP"/>
        </w:rPr>
        <w:t>石油、ガスまたは石炭</w:t>
      </w:r>
      <w:r>
        <w:rPr>
          <w:lang w:eastAsia="ja-JP"/>
        </w:rPr>
        <w:t xml:space="preserve">  (1) </w:t>
      </w:r>
    </w:p>
    <w:p w14:paraId="3416A4DA" w14:textId="77777777" w:rsidR="002F493F" w:rsidRDefault="002168DA">
      <w:pPr>
        <w:pStyle w:val="ListParagraph"/>
        <w:keepNext/>
        <w:numPr>
          <w:ilvl w:val="0"/>
          <w:numId w:val="4"/>
        </w:numPr>
        <w:rPr>
          <w:lang w:eastAsia="ja-JP"/>
        </w:rPr>
      </w:pPr>
      <w:r>
        <w:rPr>
          <w:lang w:eastAsia="ja-JP"/>
        </w:rPr>
        <w:t>その他のエネルギー産業</w:t>
      </w:r>
      <w:r>
        <w:rPr>
          <w:lang w:eastAsia="ja-JP"/>
        </w:rPr>
        <w:t xml:space="preserve">  (11) </w:t>
      </w:r>
    </w:p>
    <w:p w14:paraId="63BF2060" w14:textId="77777777" w:rsidR="002F493F" w:rsidRDefault="002168DA">
      <w:pPr>
        <w:pStyle w:val="ListParagraph"/>
        <w:keepNext/>
        <w:numPr>
          <w:ilvl w:val="0"/>
          <w:numId w:val="4"/>
        </w:numPr>
      </w:pPr>
      <w:proofErr w:type="spellStart"/>
      <w:r>
        <w:t>セメント製造</w:t>
      </w:r>
      <w:proofErr w:type="spellEnd"/>
      <w:r>
        <w:t xml:space="preserve">  (2) </w:t>
      </w:r>
    </w:p>
    <w:p w14:paraId="3649F345" w14:textId="77777777" w:rsidR="002F493F" w:rsidRDefault="002168DA">
      <w:pPr>
        <w:pStyle w:val="ListParagraph"/>
        <w:keepNext/>
        <w:numPr>
          <w:ilvl w:val="0"/>
          <w:numId w:val="4"/>
        </w:numPr>
      </w:pPr>
      <w:proofErr w:type="spellStart"/>
      <w:r>
        <w:t>建設</w:t>
      </w:r>
      <w:proofErr w:type="spellEnd"/>
      <w:r>
        <w:t xml:space="preserve">  (3) </w:t>
      </w:r>
    </w:p>
    <w:p w14:paraId="4E06633A" w14:textId="77777777" w:rsidR="002F493F" w:rsidRDefault="002168DA">
      <w:pPr>
        <w:pStyle w:val="ListParagraph"/>
        <w:keepNext/>
        <w:numPr>
          <w:ilvl w:val="0"/>
          <w:numId w:val="4"/>
        </w:numPr>
      </w:pPr>
      <w:proofErr w:type="spellStart"/>
      <w:r>
        <w:t>自動車製造</w:t>
      </w:r>
      <w:proofErr w:type="spellEnd"/>
      <w:r>
        <w:t xml:space="preserve">  (4) </w:t>
      </w:r>
    </w:p>
    <w:p w14:paraId="661974A5" w14:textId="77777777" w:rsidR="002F493F" w:rsidRDefault="002168DA">
      <w:pPr>
        <w:pStyle w:val="ListParagraph"/>
        <w:keepNext/>
        <w:numPr>
          <w:ilvl w:val="0"/>
          <w:numId w:val="4"/>
        </w:numPr>
      </w:pPr>
      <w:proofErr w:type="spellStart"/>
      <w:r>
        <w:t>鉄鋼製造</w:t>
      </w:r>
      <w:proofErr w:type="spellEnd"/>
      <w:r>
        <w:t xml:space="preserve">  (5) </w:t>
      </w:r>
    </w:p>
    <w:p w14:paraId="799CD034" w14:textId="77777777" w:rsidR="002F493F" w:rsidRDefault="002168DA">
      <w:pPr>
        <w:pStyle w:val="ListParagraph"/>
        <w:keepNext/>
        <w:numPr>
          <w:ilvl w:val="0"/>
          <w:numId w:val="4"/>
        </w:numPr>
      </w:pPr>
      <w:proofErr w:type="spellStart"/>
      <w:r>
        <w:t>化学製造</w:t>
      </w:r>
      <w:proofErr w:type="spellEnd"/>
      <w:r>
        <w:t xml:space="preserve">  (6) </w:t>
      </w:r>
    </w:p>
    <w:p w14:paraId="0FEC5B2C" w14:textId="77777777" w:rsidR="002F493F" w:rsidRDefault="002168DA">
      <w:pPr>
        <w:pStyle w:val="ListParagraph"/>
        <w:keepNext/>
        <w:numPr>
          <w:ilvl w:val="0"/>
          <w:numId w:val="4"/>
        </w:numPr>
      </w:pPr>
      <w:proofErr w:type="spellStart"/>
      <w:r>
        <w:t>プラスチック生産</w:t>
      </w:r>
      <w:proofErr w:type="spellEnd"/>
      <w:r>
        <w:t xml:space="preserve">  (7) </w:t>
      </w:r>
    </w:p>
    <w:p w14:paraId="79725942" w14:textId="77777777" w:rsidR="002F493F" w:rsidRDefault="002168DA">
      <w:pPr>
        <w:pStyle w:val="ListParagraph"/>
        <w:keepNext/>
        <w:numPr>
          <w:ilvl w:val="0"/>
          <w:numId w:val="4"/>
        </w:numPr>
      </w:pPr>
      <w:proofErr w:type="spellStart"/>
      <w:r>
        <w:t>パルプ・製紙</w:t>
      </w:r>
      <w:proofErr w:type="spellEnd"/>
      <w:r>
        <w:t xml:space="preserve">  (8) </w:t>
      </w:r>
    </w:p>
    <w:p w14:paraId="32D7349C" w14:textId="77777777" w:rsidR="002F493F" w:rsidRDefault="002168DA">
      <w:pPr>
        <w:pStyle w:val="ListParagraph"/>
        <w:keepNext/>
        <w:numPr>
          <w:ilvl w:val="0"/>
          <w:numId w:val="4"/>
        </w:numPr>
        <w:rPr>
          <w:lang w:eastAsia="ja-JP"/>
        </w:rPr>
      </w:pPr>
      <w:r>
        <w:rPr>
          <w:lang w:eastAsia="ja-JP"/>
        </w:rPr>
        <w:t>農業（作物または家畜）</w:t>
      </w:r>
      <w:r>
        <w:rPr>
          <w:lang w:eastAsia="ja-JP"/>
        </w:rPr>
        <w:t xml:space="preserve">  (9) </w:t>
      </w:r>
    </w:p>
    <w:p w14:paraId="050A136D" w14:textId="77777777" w:rsidR="002F493F" w:rsidRDefault="002168DA">
      <w:pPr>
        <w:pStyle w:val="ListParagraph"/>
        <w:keepNext/>
        <w:numPr>
          <w:ilvl w:val="0"/>
          <w:numId w:val="4"/>
        </w:numPr>
        <w:rPr>
          <w:lang w:eastAsia="ja-JP"/>
        </w:rPr>
      </w:pPr>
      <w:r>
        <w:rPr>
          <w:lang w:eastAsia="ja-JP"/>
        </w:rPr>
        <w:t>航空輸送（航空会社など）</w:t>
      </w:r>
      <w:r>
        <w:rPr>
          <w:lang w:eastAsia="ja-JP"/>
        </w:rPr>
        <w:t xml:space="preserve">  (10) </w:t>
      </w:r>
    </w:p>
    <w:p w14:paraId="6E97EC66" w14:textId="77777777" w:rsidR="002F493F" w:rsidRDefault="002168DA">
      <w:pPr>
        <w:pStyle w:val="ListParagraph"/>
        <w:keepNext/>
        <w:numPr>
          <w:ilvl w:val="0"/>
          <w:numId w:val="4"/>
        </w:numPr>
        <w:rPr>
          <w:lang w:eastAsia="ja-JP"/>
        </w:rPr>
      </w:pPr>
      <w:r>
        <w:rPr>
          <w:lang w:eastAsia="ja-JP"/>
        </w:rPr>
        <w:t>いいえ、上記のいずれにも該当しません</w:t>
      </w:r>
      <w:r>
        <w:rPr>
          <w:lang w:eastAsia="ja-JP"/>
        </w:rPr>
        <w:t xml:space="preserve">  (12) </w:t>
      </w:r>
    </w:p>
    <w:p w14:paraId="555500E9" w14:textId="77777777" w:rsidR="002F493F" w:rsidRDefault="002F493F">
      <w:pPr>
        <w:rPr>
          <w:lang w:eastAsia="ja-JP"/>
        </w:rPr>
      </w:pPr>
    </w:p>
    <w:p w14:paraId="3910CE3A" w14:textId="77777777" w:rsidR="002F493F" w:rsidRDefault="002F493F">
      <w:pPr>
        <w:pStyle w:val="QuestionSeparator"/>
        <w:rPr>
          <w:lang w:eastAsia="ja-JP"/>
        </w:rPr>
      </w:pPr>
    </w:p>
    <w:p w14:paraId="54C449E8" w14:textId="77777777" w:rsidR="002F493F" w:rsidRDefault="002168DA">
      <w:pPr>
        <w:pStyle w:val="QDisplayLogic"/>
        <w:keepNext/>
      </w:pPr>
      <w:r>
        <w:t>Display This Question:</w:t>
      </w:r>
    </w:p>
    <w:p w14:paraId="09542406" w14:textId="77777777" w:rsidR="002F493F" w:rsidRDefault="002168DA">
      <w:pPr>
        <w:pStyle w:val="QDisplayLogic"/>
        <w:keepNext/>
        <w:ind w:firstLine="400"/>
      </w:pPr>
      <w:r>
        <w:t xml:space="preserve">If </w:t>
      </w:r>
      <w:proofErr w:type="gramStart"/>
      <w:r>
        <w:t>What</w:t>
      </w:r>
      <w:proofErr w:type="gramEnd"/>
      <w:r>
        <w:t xml:space="preserve"> is your employment status? = Full-time employed</w:t>
      </w:r>
    </w:p>
    <w:p w14:paraId="7BF6AC61" w14:textId="77777777" w:rsidR="002F493F" w:rsidRDefault="002168DA">
      <w:pPr>
        <w:pStyle w:val="QDisplayLogic"/>
        <w:keepNext/>
        <w:ind w:firstLine="400"/>
      </w:pPr>
      <w:proofErr w:type="gramStart"/>
      <w:r>
        <w:t>Or</w:t>
      </w:r>
      <w:proofErr w:type="gramEnd"/>
      <w:r>
        <w:t xml:space="preserve"> What is your employment status? = Part-time employed</w:t>
      </w:r>
    </w:p>
    <w:p w14:paraId="413FF9E7" w14:textId="77777777" w:rsidR="002F493F" w:rsidRDefault="002168DA">
      <w:pPr>
        <w:pStyle w:val="QDisplayLogic"/>
        <w:keepNext/>
        <w:ind w:firstLine="400"/>
      </w:pPr>
      <w:proofErr w:type="gramStart"/>
      <w:r>
        <w:t>Or</w:t>
      </w:r>
      <w:proofErr w:type="gramEnd"/>
      <w:r>
        <w:t xml:space="preserve"> What is your employment status? = Self-employed</w:t>
      </w:r>
    </w:p>
    <w:p w14:paraId="4E62E5B7" w14:textId="77777777" w:rsidR="002F493F" w:rsidRDefault="002F493F"/>
    <w:p w14:paraId="43136C4E" w14:textId="77777777" w:rsidR="002F493F" w:rsidRDefault="002168DA">
      <w:pPr>
        <w:keepNext/>
      </w:pPr>
      <w:r>
        <w:lastRenderedPageBreak/>
        <w:t xml:space="preserve">Q272 </w:t>
      </w:r>
      <w:proofErr w:type="gramStart"/>
      <w:r>
        <w:t>What</w:t>
      </w:r>
      <w:proofErr w:type="gramEnd"/>
      <w:r>
        <w:t xml:space="preserve"> is the main activity of the company or organization where you work?</w:t>
      </w:r>
    </w:p>
    <w:p w14:paraId="5B2EC978" w14:textId="77777777" w:rsidR="002F493F" w:rsidRDefault="002168DA">
      <w:pPr>
        <w:pStyle w:val="Dropdown"/>
        <w:keepNext/>
      </w:pPr>
      <w:r>
        <w:t xml:space="preserve">▼ Agriculture, forestry, fishing, hunting (2) ... None of the above/ </w:t>
      </w:r>
      <w:proofErr w:type="gramStart"/>
      <w:r>
        <w:t>Other</w:t>
      </w:r>
      <w:proofErr w:type="gramEnd"/>
      <w:r>
        <w:t xml:space="preserve"> (24)</w:t>
      </w:r>
    </w:p>
    <w:p w14:paraId="2CF3F855" w14:textId="77777777" w:rsidR="002F493F" w:rsidRDefault="002F493F"/>
    <w:p w14:paraId="268A9266" w14:textId="77777777" w:rsidR="002F493F" w:rsidRDefault="002168DA">
      <w:pPr>
        <w:keepNext/>
        <w:rPr>
          <w:lang w:eastAsia="ja-JP"/>
        </w:rPr>
      </w:pPr>
      <w:r>
        <w:rPr>
          <w:lang w:eastAsia="ja-JP"/>
        </w:rPr>
        <w:t xml:space="preserve">Q272 </w:t>
      </w:r>
      <w:r>
        <w:rPr>
          <w:lang w:eastAsia="ja-JP"/>
        </w:rPr>
        <w:t>あなたが働いている会社または組織の主な業種は何ですか</w:t>
      </w:r>
      <w:r>
        <w:rPr>
          <w:lang w:eastAsia="ja-JP"/>
        </w:rPr>
        <w:t>?</w:t>
      </w:r>
    </w:p>
    <w:p w14:paraId="2D1F0B67" w14:textId="77777777" w:rsidR="002F493F" w:rsidRDefault="002168DA">
      <w:pPr>
        <w:pStyle w:val="Dropdown"/>
        <w:keepNext/>
        <w:rPr>
          <w:lang w:eastAsia="ja-JP"/>
        </w:rPr>
      </w:pPr>
      <w:r>
        <w:rPr>
          <w:lang w:eastAsia="ja-JP"/>
        </w:rPr>
        <w:t xml:space="preserve">▼ </w:t>
      </w:r>
      <w:r>
        <w:rPr>
          <w:lang w:eastAsia="ja-JP"/>
        </w:rPr>
        <w:t>農業、林業、漁業、狩猟</w:t>
      </w:r>
      <w:r>
        <w:rPr>
          <w:lang w:eastAsia="ja-JP"/>
        </w:rPr>
        <w:t xml:space="preserve"> (2) ... </w:t>
      </w:r>
      <w:r>
        <w:rPr>
          <w:lang w:eastAsia="ja-JP"/>
        </w:rPr>
        <w:t>上記以外</w:t>
      </w:r>
      <w:r>
        <w:rPr>
          <w:lang w:eastAsia="ja-JP"/>
        </w:rPr>
        <w:t xml:space="preserve"> / </w:t>
      </w:r>
      <w:r>
        <w:rPr>
          <w:lang w:eastAsia="ja-JP"/>
        </w:rPr>
        <w:t>その他</w:t>
      </w:r>
      <w:r>
        <w:rPr>
          <w:lang w:eastAsia="ja-JP"/>
        </w:rPr>
        <w:t xml:space="preserve"> (24)</w:t>
      </w:r>
    </w:p>
    <w:p w14:paraId="1B0538AD" w14:textId="77777777" w:rsidR="002F493F" w:rsidRDefault="002F493F">
      <w:pPr>
        <w:rPr>
          <w:lang w:eastAsia="ja-JP"/>
        </w:rPr>
      </w:pPr>
    </w:p>
    <w:p w14:paraId="325BF88D" w14:textId="77777777" w:rsidR="002F493F" w:rsidRDefault="002F493F">
      <w:pPr>
        <w:pStyle w:val="QuestionSeparator"/>
        <w:rPr>
          <w:lang w:eastAsia="ja-JP"/>
        </w:rPr>
      </w:pPr>
    </w:p>
    <w:p w14:paraId="0D5AF971" w14:textId="77777777" w:rsidR="002F493F" w:rsidRDefault="002168DA">
      <w:pPr>
        <w:pStyle w:val="QDisplayLogic"/>
        <w:keepNext/>
      </w:pPr>
      <w:r>
        <w:t>Display This Question:</w:t>
      </w:r>
    </w:p>
    <w:p w14:paraId="76200AB6" w14:textId="77777777" w:rsidR="002F493F" w:rsidRDefault="002168DA">
      <w:pPr>
        <w:pStyle w:val="QDisplayLogic"/>
        <w:keepNext/>
        <w:ind w:firstLine="400"/>
      </w:pPr>
      <w:r>
        <w:t xml:space="preserve">If </w:t>
      </w:r>
      <w:proofErr w:type="gramStart"/>
      <w:r>
        <w:t>What</w:t>
      </w:r>
      <w:proofErr w:type="gramEnd"/>
      <w:r>
        <w:t xml:space="preserve"> is your employment status? = Retired</w:t>
      </w:r>
    </w:p>
    <w:p w14:paraId="4647DDD4" w14:textId="77777777" w:rsidR="002F493F" w:rsidRDefault="002168DA">
      <w:pPr>
        <w:pStyle w:val="QDisplayLogic"/>
        <w:keepNext/>
        <w:ind w:firstLine="400"/>
      </w:pPr>
      <w:proofErr w:type="gramStart"/>
      <w:r>
        <w:t>Or</w:t>
      </w:r>
      <w:proofErr w:type="gramEnd"/>
      <w:r>
        <w:t xml:space="preserve"> What is your employment status? = Unemployed (searching for a job)</w:t>
      </w:r>
    </w:p>
    <w:p w14:paraId="4E15F5A4" w14:textId="77777777" w:rsidR="002F493F" w:rsidRDefault="002168DA">
      <w:pPr>
        <w:pStyle w:val="QDisplayLogic"/>
        <w:keepNext/>
        <w:ind w:firstLine="400"/>
      </w:pPr>
      <w:proofErr w:type="gramStart"/>
      <w:r>
        <w:t>Or</w:t>
      </w:r>
      <w:proofErr w:type="gramEnd"/>
      <w:r>
        <w:t xml:space="preserve"> What is your employment status? = Inactive (not searching for a job)</w:t>
      </w:r>
    </w:p>
    <w:p w14:paraId="3B7D766F" w14:textId="77777777" w:rsidR="002F493F" w:rsidRDefault="002F493F"/>
    <w:p w14:paraId="573562B4" w14:textId="77777777" w:rsidR="002F493F" w:rsidRDefault="002168DA">
      <w:pPr>
        <w:keepNext/>
      </w:pPr>
      <w:r>
        <w:t xml:space="preserve">Q273 </w:t>
      </w:r>
      <w:proofErr w:type="gramStart"/>
      <w:r>
        <w:t>What</w:t>
      </w:r>
      <w:proofErr w:type="gramEnd"/>
      <w:r>
        <w:t xml:space="preserve"> was the main activity of the company or organization at which you last worked? </w:t>
      </w:r>
    </w:p>
    <w:p w14:paraId="36188030" w14:textId="77777777" w:rsidR="002F493F" w:rsidRDefault="002168DA">
      <w:pPr>
        <w:pStyle w:val="Dropdown"/>
        <w:keepNext/>
      </w:pPr>
      <w:r>
        <w:t>▼ Agriculture, forestry, fishing, hunting (1) ... None of the above/</w:t>
      </w:r>
      <w:proofErr w:type="gramStart"/>
      <w:r>
        <w:t>Other</w:t>
      </w:r>
      <w:proofErr w:type="gramEnd"/>
      <w:r>
        <w:t xml:space="preserve"> (23)</w:t>
      </w:r>
    </w:p>
    <w:p w14:paraId="64FA8162" w14:textId="77777777" w:rsidR="002F493F" w:rsidRDefault="002F493F"/>
    <w:p w14:paraId="79428588" w14:textId="78759AD0" w:rsidR="002F493F" w:rsidRDefault="002168DA">
      <w:pPr>
        <w:keepNext/>
        <w:rPr>
          <w:lang w:eastAsia="ja-JP"/>
        </w:rPr>
      </w:pPr>
      <w:r>
        <w:rPr>
          <w:lang w:eastAsia="ja-JP"/>
        </w:rPr>
        <w:t xml:space="preserve">Q273 </w:t>
      </w:r>
      <w:r>
        <w:rPr>
          <w:lang w:eastAsia="ja-JP"/>
        </w:rPr>
        <w:t>あなたが</w:t>
      </w:r>
      <w:del w:id="48" w:author="OGURO Kei, ECO/CS3" w:date="2021-06-13T14:28:00Z">
        <w:r w:rsidDel="00F83BCC">
          <w:rPr>
            <w:lang w:eastAsia="ja-JP"/>
          </w:rPr>
          <w:delText>最後に働いていた</w:delText>
        </w:r>
      </w:del>
      <w:ins w:id="49" w:author="OGURO Kei, ECO/CS3" w:date="2021-06-13T14:28:00Z">
        <w:r w:rsidR="00F83BCC">
          <w:rPr>
            <w:rFonts w:hint="eastAsia"/>
            <w:lang w:eastAsia="ja-JP"/>
          </w:rPr>
          <w:t>前職で働いていた</w:t>
        </w:r>
      </w:ins>
      <w:r>
        <w:rPr>
          <w:lang w:eastAsia="ja-JP"/>
        </w:rPr>
        <w:t>会社または組織の主な業種は何ですか</w:t>
      </w:r>
      <w:r>
        <w:rPr>
          <w:lang w:eastAsia="ja-JP"/>
        </w:rPr>
        <w:t>?</w:t>
      </w:r>
    </w:p>
    <w:p w14:paraId="0809B90E" w14:textId="77777777" w:rsidR="002F493F" w:rsidRDefault="002168DA">
      <w:pPr>
        <w:pStyle w:val="Dropdown"/>
        <w:keepNext/>
        <w:rPr>
          <w:lang w:eastAsia="ja-JP"/>
        </w:rPr>
      </w:pPr>
      <w:r>
        <w:rPr>
          <w:lang w:eastAsia="ja-JP"/>
        </w:rPr>
        <w:t xml:space="preserve">▼ </w:t>
      </w:r>
      <w:r>
        <w:rPr>
          <w:lang w:eastAsia="ja-JP"/>
        </w:rPr>
        <w:t>農業、林業、漁業、狩猟</w:t>
      </w:r>
      <w:r>
        <w:rPr>
          <w:lang w:eastAsia="ja-JP"/>
        </w:rPr>
        <w:t xml:space="preserve"> (1) ... </w:t>
      </w:r>
      <w:r>
        <w:rPr>
          <w:lang w:eastAsia="ja-JP"/>
        </w:rPr>
        <w:t>上記のいずれにも該当しない</w:t>
      </w:r>
      <w:r>
        <w:rPr>
          <w:lang w:eastAsia="ja-JP"/>
        </w:rPr>
        <w:t>/</w:t>
      </w:r>
      <w:r>
        <w:rPr>
          <w:lang w:eastAsia="ja-JP"/>
        </w:rPr>
        <w:t>その他</w:t>
      </w:r>
      <w:r>
        <w:rPr>
          <w:lang w:eastAsia="ja-JP"/>
        </w:rPr>
        <w:t xml:space="preserve"> (23)</w:t>
      </w:r>
    </w:p>
    <w:p w14:paraId="780D114B" w14:textId="77777777" w:rsidR="002F493F" w:rsidRDefault="002F493F">
      <w:pPr>
        <w:rPr>
          <w:lang w:eastAsia="ja-JP"/>
        </w:rPr>
      </w:pPr>
    </w:p>
    <w:p w14:paraId="285D67D4" w14:textId="77777777" w:rsidR="002F493F" w:rsidRDefault="002F493F">
      <w:pPr>
        <w:pStyle w:val="QuestionSeparator"/>
        <w:rPr>
          <w:lang w:eastAsia="ja-JP"/>
        </w:rPr>
      </w:pPr>
    </w:p>
    <w:tbl>
      <w:tblPr>
        <w:tblStyle w:val="QQuestionIconTable"/>
        <w:tblW w:w="50" w:type="auto"/>
        <w:tblLook w:val="07E0" w:firstRow="1" w:lastRow="1" w:firstColumn="1" w:lastColumn="1" w:noHBand="1" w:noVBand="1"/>
      </w:tblPr>
      <w:tblGrid>
        <w:gridCol w:w="380"/>
      </w:tblGrid>
      <w:tr w:rsidR="002F493F" w14:paraId="15F08DFF" w14:textId="77777777">
        <w:tc>
          <w:tcPr>
            <w:tcW w:w="50" w:type="dxa"/>
          </w:tcPr>
          <w:p w14:paraId="2264F3FA" w14:textId="77777777" w:rsidR="002F493F" w:rsidRDefault="002168DA">
            <w:pPr>
              <w:keepNext/>
            </w:pPr>
            <w:r>
              <w:rPr>
                <w:noProof/>
              </w:rPr>
              <w:drawing>
                <wp:inline distT="0" distB="0" distL="0" distR="0" wp14:anchorId="396B62A0" wp14:editId="67B36DE3">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488430C0" w14:textId="77777777" w:rsidR="002F493F" w:rsidRDefault="002F493F"/>
    <w:p w14:paraId="124F09AC" w14:textId="77777777" w:rsidR="002F493F" w:rsidRDefault="002168DA">
      <w:pPr>
        <w:keepNext/>
      </w:pPr>
      <w:r>
        <w:t xml:space="preserve">Q2.14 </w:t>
      </w:r>
      <w:proofErr w:type="gramStart"/>
      <w:r>
        <w:t>What</w:t>
      </w:r>
      <w:proofErr w:type="gramEnd"/>
      <w:r>
        <w:t xml:space="preserve"> was the annual</w:t>
      </w:r>
      <w:r>
        <w:rPr>
          <w:b/>
        </w:rPr>
        <w:t> </w:t>
      </w:r>
      <w:r>
        <w:t>income</w:t>
      </w:r>
      <w:r>
        <w:rPr>
          <w:b/>
        </w:rPr>
        <w:t xml:space="preserve"> </w:t>
      </w:r>
      <w:r>
        <w:t>of</w:t>
      </w:r>
      <w:r>
        <w:rPr>
          <w:b/>
        </w:rPr>
        <w:t xml:space="preserve"> </w:t>
      </w:r>
      <w:r>
        <w:t>your</w:t>
      </w:r>
      <w:r>
        <w:rPr>
          <w:b/>
        </w:rPr>
        <w:t xml:space="preserve"> </w:t>
      </w:r>
      <w:r>
        <w:t>household</w:t>
      </w:r>
      <w:r>
        <w:rPr>
          <w:b/>
        </w:rPr>
        <w:t> </w:t>
      </w:r>
      <w:r>
        <w:t xml:space="preserve">in 2019 (before withholding tax)? XXX Update if </w:t>
      </w:r>
      <w:proofErr w:type="spellStart"/>
      <w:r>
        <w:t>indiv</w:t>
      </w:r>
      <w:proofErr w:type="spellEnd"/>
    </w:p>
    <w:p w14:paraId="7D32CFBE" w14:textId="77777777" w:rsidR="002F493F" w:rsidRDefault="002168DA">
      <w:pPr>
        <w:pStyle w:val="ListParagraph"/>
        <w:keepNext/>
        <w:numPr>
          <w:ilvl w:val="0"/>
          <w:numId w:val="4"/>
        </w:numPr>
      </w:pPr>
      <w:r>
        <w:t xml:space="preserve">less than €35,000  (5) </w:t>
      </w:r>
    </w:p>
    <w:p w14:paraId="21589812" w14:textId="77777777" w:rsidR="002F493F" w:rsidRDefault="002168DA">
      <w:pPr>
        <w:pStyle w:val="ListParagraph"/>
        <w:keepNext/>
        <w:numPr>
          <w:ilvl w:val="0"/>
          <w:numId w:val="4"/>
        </w:numPr>
      </w:pPr>
      <w:r>
        <w:t xml:space="preserve">between €35,000 and €70,000  (6) </w:t>
      </w:r>
    </w:p>
    <w:p w14:paraId="5ECEC1AE" w14:textId="77777777" w:rsidR="002F493F" w:rsidRDefault="002168DA">
      <w:pPr>
        <w:pStyle w:val="ListParagraph"/>
        <w:keepNext/>
        <w:numPr>
          <w:ilvl w:val="0"/>
          <w:numId w:val="4"/>
        </w:numPr>
      </w:pPr>
      <w:r>
        <w:t xml:space="preserve">between €70,000 and €120,000  (8) </w:t>
      </w:r>
    </w:p>
    <w:p w14:paraId="3CE91391" w14:textId="77777777" w:rsidR="002F493F" w:rsidRDefault="002168DA">
      <w:pPr>
        <w:pStyle w:val="ListParagraph"/>
        <w:keepNext/>
        <w:numPr>
          <w:ilvl w:val="0"/>
          <w:numId w:val="4"/>
        </w:numPr>
      </w:pPr>
      <w:r>
        <w:t xml:space="preserve">more than €120,000  (9) </w:t>
      </w:r>
    </w:p>
    <w:p w14:paraId="54A075F8" w14:textId="77777777" w:rsidR="002F493F" w:rsidRDefault="002F493F"/>
    <w:p w14:paraId="2ADA9232" w14:textId="77777777" w:rsidR="002F493F" w:rsidRDefault="002168DA">
      <w:pPr>
        <w:keepNext/>
        <w:rPr>
          <w:lang w:eastAsia="ja-JP"/>
        </w:rPr>
      </w:pPr>
      <w:proofErr w:type="gramStart"/>
      <w:r>
        <w:rPr>
          <w:lang w:eastAsia="ja-JP"/>
        </w:rPr>
        <w:lastRenderedPageBreak/>
        <w:t>Q2.14  2019</w:t>
      </w:r>
      <w:r>
        <w:rPr>
          <w:lang w:eastAsia="ja-JP"/>
        </w:rPr>
        <w:t>年のあなたの家庭の世帯年収</w:t>
      </w:r>
      <w:proofErr w:type="gramEnd"/>
      <w:r>
        <w:rPr>
          <w:lang w:eastAsia="ja-JP"/>
        </w:rPr>
        <w:t>（源泉徴収前）はいくらでしたか？</w:t>
      </w:r>
    </w:p>
    <w:p w14:paraId="1E275F9C" w14:textId="77777777" w:rsidR="002F493F" w:rsidRDefault="002168DA">
      <w:pPr>
        <w:pStyle w:val="ListParagraph"/>
        <w:keepNext/>
        <w:numPr>
          <w:ilvl w:val="0"/>
          <w:numId w:val="4"/>
        </w:numPr>
      </w:pPr>
      <w:r>
        <w:t>290</w:t>
      </w:r>
      <w:r>
        <w:t>万円未満</w:t>
      </w:r>
      <w:r>
        <w:t xml:space="preserve">  (5) </w:t>
      </w:r>
    </w:p>
    <w:p w14:paraId="678B962C" w14:textId="77777777" w:rsidR="002F493F" w:rsidRDefault="002168DA">
      <w:pPr>
        <w:pStyle w:val="ListParagraph"/>
        <w:keepNext/>
        <w:numPr>
          <w:ilvl w:val="0"/>
          <w:numId w:val="4"/>
        </w:numPr>
      </w:pPr>
      <w:r>
        <w:t>290</w:t>
      </w:r>
      <w:r>
        <w:t>万円と</w:t>
      </w:r>
      <w:r>
        <w:t xml:space="preserve"> 425</w:t>
      </w:r>
      <w:r>
        <w:t>万円の間</w:t>
      </w:r>
      <w:r>
        <w:t xml:space="preserve">  (6) </w:t>
      </w:r>
    </w:p>
    <w:p w14:paraId="710D0028" w14:textId="77777777" w:rsidR="002F493F" w:rsidRDefault="002168DA">
      <w:pPr>
        <w:pStyle w:val="ListParagraph"/>
        <w:keepNext/>
        <w:numPr>
          <w:ilvl w:val="0"/>
          <w:numId w:val="4"/>
        </w:numPr>
      </w:pPr>
      <w:r>
        <w:t>425</w:t>
      </w:r>
      <w:r>
        <w:t>万円と</w:t>
      </w:r>
      <w:r>
        <w:t xml:space="preserve"> 625</w:t>
      </w:r>
      <w:r>
        <w:t>万円の間</w:t>
      </w:r>
      <w:r>
        <w:t xml:space="preserve">  (8) </w:t>
      </w:r>
    </w:p>
    <w:p w14:paraId="1ACBE722" w14:textId="77777777" w:rsidR="002F493F" w:rsidRDefault="002168DA">
      <w:pPr>
        <w:pStyle w:val="ListParagraph"/>
        <w:keepNext/>
        <w:numPr>
          <w:ilvl w:val="0"/>
          <w:numId w:val="4"/>
        </w:numPr>
      </w:pPr>
      <w:r>
        <w:t>625</w:t>
      </w:r>
      <w:r>
        <w:t>万円以上</w:t>
      </w:r>
      <w:r>
        <w:t xml:space="preserve">  (9) </w:t>
      </w:r>
    </w:p>
    <w:p w14:paraId="1B6ECCB5" w14:textId="77777777" w:rsidR="002F493F" w:rsidRDefault="002F493F"/>
    <w:p w14:paraId="04B00EEE" w14:textId="77777777" w:rsidR="002F493F" w:rsidRDefault="002F493F">
      <w:pPr>
        <w:pStyle w:val="QuestionSeparator"/>
      </w:pPr>
    </w:p>
    <w:p w14:paraId="71396566" w14:textId="77777777" w:rsidR="002F493F" w:rsidRDefault="002F493F"/>
    <w:p w14:paraId="41F3E8F3" w14:textId="77777777" w:rsidR="002F493F" w:rsidRDefault="002168DA">
      <w:pPr>
        <w:keepNext/>
      </w:pPr>
      <w:r>
        <w:t>Q2.13 Have you or a member of your household been laid off or had to take a cut in your salary or wages due to the COVID-19 pandemic?</w:t>
      </w:r>
    </w:p>
    <w:p w14:paraId="453C8586" w14:textId="77777777" w:rsidR="002F493F" w:rsidRDefault="002168DA">
      <w:pPr>
        <w:pStyle w:val="ListParagraph"/>
        <w:keepNext/>
        <w:numPr>
          <w:ilvl w:val="0"/>
          <w:numId w:val="4"/>
        </w:numPr>
      </w:pPr>
      <w:r>
        <w:t xml:space="preserve">Yes  (1) </w:t>
      </w:r>
    </w:p>
    <w:p w14:paraId="3DDB37F4" w14:textId="77777777" w:rsidR="002F493F" w:rsidRDefault="002168DA">
      <w:pPr>
        <w:pStyle w:val="ListParagraph"/>
        <w:keepNext/>
        <w:numPr>
          <w:ilvl w:val="0"/>
          <w:numId w:val="4"/>
        </w:numPr>
      </w:pPr>
      <w:r>
        <w:t xml:space="preserve">No  (2) </w:t>
      </w:r>
    </w:p>
    <w:p w14:paraId="1DFE500D" w14:textId="77777777" w:rsidR="002F493F" w:rsidRDefault="002F493F"/>
    <w:p w14:paraId="4051D658" w14:textId="77777777" w:rsidR="002F493F" w:rsidRDefault="002168DA">
      <w:pPr>
        <w:keepNext/>
        <w:rPr>
          <w:lang w:eastAsia="ja-JP"/>
        </w:rPr>
      </w:pPr>
      <w:r>
        <w:rPr>
          <w:lang w:eastAsia="ja-JP"/>
        </w:rPr>
        <w:t xml:space="preserve">Q2.13 COVID-19 </w:t>
      </w:r>
      <w:r>
        <w:rPr>
          <w:lang w:eastAsia="ja-JP"/>
        </w:rPr>
        <w:t>のパンデミックにより、あなた又はあなたの家族の誰かが解雇されたり、給与や賃金を減額されましたか</w:t>
      </w:r>
      <w:r>
        <w:rPr>
          <w:lang w:eastAsia="ja-JP"/>
        </w:rPr>
        <w:t>?</w:t>
      </w:r>
    </w:p>
    <w:p w14:paraId="1E98BCB9" w14:textId="77777777" w:rsidR="002F493F" w:rsidRDefault="002168DA">
      <w:pPr>
        <w:pStyle w:val="ListParagraph"/>
        <w:keepNext/>
        <w:numPr>
          <w:ilvl w:val="0"/>
          <w:numId w:val="4"/>
        </w:numPr>
      </w:pPr>
      <w:proofErr w:type="spellStart"/>
      <w:r>
        <w:t>はい</w:t>
      </w:r>
      <w:proofErr w:type="spellEnd"/>
      <w:r>
        <w:t xml:space="preserve">  (1) </w:t>
      </w:r>
    </w:p>
    <w:p w14:paraId="648CB502" w14:textId="77777777" w:rsidR="002F493F" w:rsidRDefault="002168DA">
      <w:pPr>
        <w:pStyle w:val="ListParagraph"/>
        <w:keepNext/>
        <w:numPr>
          <w:ilvl w:val="0"/>
          <w:numId w:val="4"/>
        </w:numPr>
      </w:pPr>
      <w:proofErr w:type="spellStart"/>
      <w:r>
        <w:t>いいえ</w:t>
      </w:r>
      <w:proofErr w:type="spellEnd"/>
      <w:r>
        <w:t xml:space="preserve">  (2) </w:t>
      </w:r>
    </w:p>
    <w:p w14:paraId="05090996" w14:textId="77777777" w:rsidR="002F493F" w:rsidRDefault="002F493F"/>
    <w:p w14:paraId="46C17CA2" w14:textId="77777777" w:rsidR="002F493F" w:rsidRDefault="002F493F">
      <w:pPr>
        <w:pStyle w:val="QuestionSeparator"/>
      </w:pPr>
    </w:p>
    <w:p w14:paraId="07D73516" w14:textId="77777777" w:rsidR="002F493F" w:rsidRDefault="002F493F"/>
    <w:p w14:paraId="661C457C" w14:textId="77777777" w:rsidR="002F493F" w:rsidRDefault="002168DA">
      <w:pPr>
        <w:keepNext/>
      </w:pPr>
      <w:r>
        <w:t xml:space="preserve">Q2.15 Are you a homeowner or a </w:t>
      </w:r>
      <w:proofErr w:type="gramStart"/>
      <w:r>
        <w:t>tenant?</w:t>
      </w:r>
      <w:proofErr w:type="gramEnd"/>
      <w:r>
        <w:t xml:space="preserve"> (Multiple answers are possible)</w:t>
      </w:r>
    </w:p>
    <w:p w14:paraId="65A2A499" w14:textId="77777777" w:rsidR="002F493F" w:rsidRDefault="002168DA">
      <w:pPr>
        <w:pStyle w:val="ListParagraph"/>
        <w:keepNext/>
        <w:numPr>
          <w:ilvl w:val="0"/>
          <w:numId w:val="2"/>
        </w:numPr>
      </w:pPr>
      <w:r>
        <w:t xml:space="preserve">Tenant  (1) </w:t>
      </w:r>
    </w:p>
    <w:p w14:paraId="2B9179C5" w14:textId="77777777" w:rsidR="002F493F" w:rsidRDefault="002168DA">
      <w:pPr>
        <w:pStyle w:val="ListParagraph"/>
        <w:keepNext/>
        <w:numPr>
          <w:ilvl w:val="0"/>
          <w:numId w:val="2"/>
        </w:numPr>
      </w:pPr>
      <w:r>
        <w:t xml:space="preserve">Owner  (2) </w:t>
      </w:r>
    </w:p>
    <w:p w14:paraId="06F93B88" w14:textId="77777777" w:rsidR="002F493F" w:rsidRDefault="002168DA">
      <w:pPr>
        <w:pStyle w:val="ListParagraph"/>
        <w:keepNext/>
        <w:numPr>
          <w:ilvl w:val="0"/>
          <w:numId w:val="2"/>
        </w:numPr>
      </w:pPr>
      <w:r>
        <w:t xml:space="preserve">Landlord renting out property  (3) </w:t>
      </w:r>
    </w:p>
    <w:p w14:paraId="226D9664" w14:textId="77777777" w:rsidR="002F493F" w:rsidRDefault="002168DA">
      <w:pPr>
        <w:pStyle w:val="ListParagraph"/>
        <w:keepNext/>
        <w:numPr>
          <w:ilvl w:val="0"/>
          <w:numId w:val="2"/>
        </w:numPr>
      </w:pPr>
      <w:r>
        <w:t xml:space="preserve">Hosted free of charge  (4) </w:t>
      </w:r>
    </w:p>
    <w:p w14:paraId="612F46D4" w14:textId="77777777" w:rsidR="002F493F" w:rsidRDefault="002F493F"/>
    <w:p w14:paraId="6DBD1E4F" w14:textId="77777777" w:rsidR="002F493F" w:rsidRDefault="002168DA">
      <w:pPr>
        <w:keepNext/>
      </w:pPr>
      <w:r>
        <w:rPr>
          <w:lang w:eastAsia="ja-JP"/>
        </w:rPr>
        <w:lastRenderedPageBreak/>
        <w:t xml:space="preserve">Q2.15 </w:t>
      </w:r>
      <w:r>
        <w:rPr>
          <w:lang w:eastAsia="ja-JP"/>
        </w:rPr>
        <w:t>ご自宅は、持ち家ですか、それとも賃貸ですか。</w:t>
      </w:r>
      <w:r>
        <w:rPr>
          <w:lang w:eastAsia="ja-JP"/>
        </w:rPr>
        <w:t xml:space="preserve"> </w:t>
      </w:r>
      <w:r>
        <w:t>（</w:t>
      </w:r>
      <w:proofErr w:type="spellStart"/>
      <w:r>
        <w:t>複数回答可</w:t>
      </w:r>
      <w:proofErr w:type="spellEnd"/>
      <w:r>
        <w:t>）</w:t>
      </w:r>
    </w:p>
    <w:p w14:paraId="0B40C11A" w14:textId="77777777" w:rsidR="002F493F" w:rsidRDefault="002168DA">
      <w:pPr>
        <w:pStyle w:val="ListParagraph"/>
        <w:keepNext/>
        <w:numPr>
          <w:ilvl w:val="0"/>
          <w:numId w:val="2"/>
        </w:numPr>
      </w:pPr>
      <w:proofErr w:type="spellStart"/>
      <w:r>
        <w:t>賃貸</w:t>
      </w:r>
      <w:proofErr w:type="spellEnd"/>
      <w:r>
        <w:t xml:space="preserve">  (1) </w:t>
      </w:r>
    </w:p>
    <w:p w14:paraId="4E3CB46C" w14:textId="77777777" w:rsidR="002F493F" w:rsidRDefault="002168DA">
      <w:pPr>
        <w:pStyle w:val="ListParagraph"/>
        <w:keepNext/>
        <w:numPr>
          <w:ilvl w:val="0"/>
          <w:numId w:val="2"/>
        </w:numPr>
      </w:pPr>
      <w:proofErr w:type="spellStart"/>
      <w:r>
        <w:t>持ち家</w:t>
      </w:r>
      <w:proofErr w:type="spellEnd"/>
      <w:r>
        <w:t xml:space="preserve">  (2) </w:t>
      </w:r>
    </w:p>
    <w:p w14:paraId="09E272FF" w14:textId="77777777" w:rsidR="002F493F" w:rsidRDefault="002168DA">
      <w:pPr>
        <w:pStyle w:val="ListParagraph"/>
        <w:keepNext/>
        <w:numPr>
          <w:ilvl w:val="0"/>
          <w:numId w:val="2"/>
        </w:numPr>
        <w:rPr>
          <w:lang w:eastAsia="ja-JP"/>
        </w:rPr>
      </w:pPr>
      <w:r>
        <w:rPr>
          <w:lang w:eastAsia="ja-JP"/>
        </w:rPr>
        <w:t>家主で、物件を貸し出している</w:t>
      </w:r>
      <w:r>
        <w:rPr>
          <w:lang w:eastAsia="ja-JP"/>
        </w:rPr>
        <w:t xml:space="preserve">  (3) </w:t>
      </w:r>
    </w:p>
    <w:p w14:paraId="4F62595B" w14:textId="77777777" w:rsidR="002F493F" w:rsidRDefault="002168DA">
      <w:pPr>
        <w:pStyle w:val="ListParagraph"/>
        <w:keepNext/>
        <w:numPr>
          <w:ilvl w:val="0"/>
          <w:numId w:val="2"/>
        </w:numPr>
        <w:rPr>
          <w:lang w:eastAsia="ja-JP"/>
        </w:rPr>
      </w:pPr>
      <w:r>
        <w:rPr>
          <w:lang w:eastAsia="ja-JP"/>
        </w:rPr>
        <w:t>無料で住まわせてもらっている</w:t>
      </w:r>
      <w:r>
        <w:rPr>
          <w:lang w:eastAsia="ja-JP"/>
        </w:rPr>
        <w:t xml:space="preserve">  (4) </w:t>
      </w:r>
    </w:p>
    <w:p w14:paraId="0B0AE528" w14:textId="77777777" w:rsidR="002F493F" w:rsidRDefault="002F493F">
      <w:pPr>
        <w:rPr>
          <w:lang w:eastAsia="ja-JP"/>
        </w:rPr>
      </w:pPr>
    </w:p>
    <w:p w14:paraId="3C05F4FE" w14:textId="77777777" w:rsidR="002F493F" w:rsidRDefault="002F493F">
      <w:pPr>
        <w:pStyle w:val="QuestionSeparator"/>
        <w:rPr>
          <w:lang w:eastAsia="ja-JP"/>
        </w:rPr>
      </w:pPr>
    </w:p>
    <w:p w14:paraId="4B94765C" w14:textId="77777777" w:rsidR="002F493F" w:rsidRDefault="002F493F">
      <w:pPr>
        <w:rPr>
          <w:lang w:eastAsia="ja-JP"/>
        </w:rPr>
      </w:pPr>
    </w:p>
    <w:p w14:paraId="198D8935" w14:textId="77777777" w:rsidR="002F493F" w:rsidRDefault="002168DA">
      <w:pPr>
        <w:keepNext/>
      </w:pPr>
      <w:r>
        <w:t xml:space="preserve">Q2.16 </w:t>
      </w:r>
      <w:proofErr w:type="gramStart"/>
      <w:r>
        <w:t>What</w:t>
      </w:r>
      <w:proofErr w:type="gramEnd"/>
      <w:r>
        <w:t xml:space="preserve">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euro)?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65D56B4D" w14:textId="77777777" w:rsidR="002F493F" w:rsidRDefault="002168DA">
      <w:pPr>
        <w:pStyle w:val="ListParagraph"/>
        <w:keepNext/>
        <w:numPr>
          <w:ilvl w:val="0"/>
          <w:numId w:val="4"/>
        </w:numPr>
      </w:pPr>
      <w:r>
        <w:t xml:space="preserve">Less than €0 (I have a net debt)  (1) </w:t>
      </w:r>
    </w:p>
    <w:p w14:paraId="478259E4" w14:textId="77777777" w:rsidR="002F493F" w:rsidRDefault="002168DA">
      <w:pPr>
        <w:pStyle w:val="ListParagraph"/>
        <w:keepNext/>
        <w:numPr>
          <w:ilvl w:val="0"/>
          <w:numId w:val="4"/>
        </w:numPr>
      </w:pPr>
      <w:r>
        <w:t xml:space="preserve">Close to €0  (6) </w:t>
      </w:r>
    </w:p>
    <w:p w14:paraId="6EBF4F66" w14:textId="77777777" w:rsidR="002F493F" w:rsidRDefault="002168DA">
      <w:pPr>
        <w:pStyle w:val="ListParagraph"/>
        <w:keepNext/>
        <w:numPr>
          <w:ilvl w:val="0"/>
          <w:numId w:val="4"/>
        </w:numPr>
      </w:pPr>
      <w:r>
        <w:t xml:space="preserve">Between €4,000 and €120,000  (2) </w:t>
      </w:r>
    </w:p>
    <w:p w14:paraId="3C55F883" w14:textId="77777777" w:rsidR="002F493F" w:rsidRDefault="002168DA">
      <w:pPr>
        <w:pStyle w:val="ListParagraph"/>
        <w:keepNext/>
        <w:numPr>
          <w:ilvl w:val="0"/>
          <w:numId w:val="4"/>
        </w:numPr>
      </w:pPr>
      <w:r>
        <w:t xml:space="preserve">Between €120,000 and €380,000  (3) </w:t>
      </w:r>
    </w:p>
    <w:p w14:paraId="492B8830" w14:textId="77777777" w:rsidR="002F493F" w:rsidRDefault="002168DA">
      <w:pPr>
        <w:pStyle w:val="ListParagraph"/>
        <w:keepNext/>
        <w:numPr>
          <w:ilvl w:val="0"/>
          <w:numId w:val="4"/>
        </w:numPr>
      </w:pPr>
      <w:r>
        <w:t xml:space="preserve">More than €380,000  (4) </w:t>
      </w:r>
    </w:p>
    <w:p w14:paraId="26148809" w14:textId="77777777" w:rsidR="002F493F" w:rsidRDefault="002F493F"/>
    <w:p w14:paraId="7CB378A3" w14:textId="77777777" w:rsidR="002F493F" w:rsidRDefault="002168DA">
      <w:pPr>
        <w:keepNext/>
        <w:rPr>
          <w:lang w:eastAsia="ja-JP"/>
        </w:rPr>
      </w:pPr>
      <w:r>
        <w:rPr>
          <w:lang w:eastAsia="ja-JP"/>
        </w:rPr>
        <w:t xml:space="preserve">Q2.16 </w:t>
      </w:r>
      <w:r>
        <w:rPr>
          <w:lang w:eastAsia="ja-JP"/>
        </w:rPr>
        <w:t>あなたの</w:t>
      </w:r>
      <w:r>
        <w:rPr>
          <w:b/>
          <w:lang w:eastAsia="ja-JP"/>
        </w:rPr>
        <w:t> </w:t>
      </w:r>
      <w:r>
        <w:rPr>
          <w:lang w:eastAsia="ja-JP"/>
        </w:rPr>
        <w:t>資産、または結婚している場合は世帯の資産の価値は、だいたいどれくらいですか？ここでは、負債を差し引いたすべての所有物</w:t>
      </w:r>
      <w:r>
        <w:rPr>
          <w:lang w:eastAsia="ja-JP"/>
        </w:rPr>
        <w:t xml:space="preserve"> (</w:t>
      </w:r>
      <w:r>
        <w:rPr>
          <w:lang w:eastAsia="ja-JP"/>
        </w:rPr>
        <w:t>家、車、貯金など</w:t>
      </w:r>
      <w:r>
        <w:rPr>
          <w:lang w:eastAsia="ja-JP"/>
        </w:rPr>
        <w:t xml:space="preserve">) </w:t>
      </w:r>
      <w:r>
        <w:rPr>
          <w:lang w:eastAsia="ja-JP"/>
        </w:rPr>
        <w:t>を含めます。たとえば、</w:t>
      </w:r>
      <w:r>
        <w:rPr>
          <w:lang w:eastAsia="ja-JP"/>
        </w:rPr>
        <w:t xml:space="preserve">300,000 </w:t>
      </w:r>
      <w:r>
        <w:rPr>
          <w:lang w:eastAsia="ja-JP"/>
        </w:rPr>
        <w:t>ユーロ相当の家を所有していて、住宅ローンの返済が</w:t>
      </w:r>
      <w:r>
        <w:rPr>
          <w:lang w:eastAsia="ja-JP"/>
        </w:rPr>
        <w:t xml:space="preserve"> 100,000 </w:t>
      </w:r>
      <w:r>
        <w:rPr>
          <w:lang w:eastAsia="ja-JP"/>
        </w:rPr>
        <w:t>ユーロ残っている場合、資産は</w:t>
      </w:r>
      <w:r>
        <w:rPr>
          <w:lang w:eastAsia="ja-JP"/>
        </w:rPr>
        <w:t xml:space="preserve"> 200,000 </w:t>
      </w:r>
      <w:r>
        <w:rPr>
          <w:lang w:eastAsia="ja-JP"/>
        </w:rPr>
        <w:t>ユーロになります。</w:t>
      </w:r>
      <w:r>
        <w:rPr>
          <w:lang w:eastAsia="ja-JP"/>
        </w:rPr>
        <w:br/>
      </w:r>
      <w:r>
        <w:rPr>
          <w:lang w:eastAsia="ja-JP"/>
        </w:rPr>
        <w:br/>
      </w:r>
      <w:r>
        <w:rPr>
          <w:lang w:eastAsia="ja-JP"/>
        </w:rPr>
        <w:lastRenderedPageBreak/>
        <w:br/>
      </w:r>
      <w:r>
        <w:rPr>
          <w:lang w:eastAsia="ja-JP"/>
        </w:rPr>
        <w:t>私は、負債を差し引いた資産を次のように見積もっています：</w:t>
      </w:r>
    </w:p>
    <w:p w14:paraId="0C280E56" w14:textId="77777777" w:rsidR="002F493F" w:rsidRDefault="002168DA">
      <w:pPr>
        <w:pStyle w:val="ListParagraph"/>
        <w:keepNext/>
        <w:numPr>
          <w:ilvl w:val="0"/>
          <w:numId w:val="4"/>
        </w:numPr>
      </w:pPr>
      <w:r>
        <w:t>100</w:t>
      </w:r>
      <w:r>
        <w:t>万円未満</w:t>
      </w:r>
      <w:r>
        <w:t xml:space="preserve">  (1) </w:t>
      </w:r>
    </w:p>
    <w:p w14:paraId="77BABC4D" w14:textId="77777777" w:rsidR="002F493F" w:rsidRDefault="002168DA">
      <w:pPr>
        <w:pStyle w:val="ListParagraph"/>
        <w:keepNext/>
        <w:numPr>
          <w:ilvl w:val="0"/>
          <w:numId w:val="4"/>
        </w:numPr>
      </w:pPr>
      <w:r>
        <w:t>100</w:t>
      </w:r>
      <w:r>
        <w:t>万円から</w:t>
      </w:r>
      <w:r>
        <w:t xml:space="preserve"> 500</w:t>
      </w:r>
      <w:r>
        <w:t>万円</w:t>
      </w:r>
      <w:r>
        <w:t xml:space="preserve"> </w:t>
      </w:r>
      <w:proofErr w:type="spellStart"/>
      <w:r>
        <w:t>の間</w:t>
      </w:r>
      <w:proofErr w:type="spellEnd"/>
      <w:r>
        <w:t xml:space="preserve">  (6) </w:t>
      </w:r>
    </w:p>
    <w:p w14:paraId="51D6C59D" w14:textId="77777777" w:rsidR="002F493F" w:rsidRDefault="002168DA">
      <w:pPr>
        <w:pStyle w:val="ListParagraph"/>
        <w:keepNext/>
        <w:numPr>
          <w:ilvl w:val="0"/>
          <w:numId w:val="4"/>
        </w:numPr>
      </w:pPr>
      <w:r>
        <w:t>500</w:t>
      </w:r>
      <w:r>
        <w:t>万円から</w:t>
      </w:r>
      <w:r>
        <w:t xml:space="preserve"> 2000</w:t>
      </w:r>
      <w:r>
        <w:t>万円</w:t>
      </w:r>
      <w:r>
        <w:t xml:space="preserve"> </w:t>
      </w:r>
      <w:proofErr w:type="spellStart"/>
      <w:r>
        <w:t>の間</w:t>
      </w:r>
      <w:proofErr w:type="spellEnd"/>
      <w:r>
        <w:t xml:space="preserve">  (2) </w:t>
      </w:r>
    </w:p>
    <w:p w14:paraId="37680AC0" w14:textId="77777777" w:rsidR="002F493F" w:rsidRDefault="002168DA">
      <w:pPr>
        <w:pStyle w:val="ListParagraph"/>
        <w:keepNext/>
        <w:numPr>
          <w:ilvl w:val="0"/>
          <w:numId w:val="4"/>
        </w:numPr>
      </w:pPr>
      <w:r>
        <w:t>2000</w:t>
      </w:r>
      <w:r>
        <w:t>万円</w:t>
      </w:r>
      <w:r>
        <w:t xml:space="preserve"> </w:t>
      </w:r>
      <w:proofErr w:type="spellStart"/>
      <w:r>
        <w:t>から</w:t>
      </w:r>
      <w:proofErr w:type="spellEnd"/>
      <w:r>
        <w:t xml:space="preserve"> 3500</w:t>
      </w:r>
      <w:r>
        <w:t>万円の間</w:t>
      </w:r>
      <w:r>
        <w:t xml:space="preserve">  (3) </w:t>
      </w:r>
    </w:p>
    <w:p w14:paraId="2D71451D" w14:textId="77777777" w:rsidR="002F493F" w:rsidRDefault="002168DA">
      <w:pPr>
        <w:pStyle w:val="ListParagraph"/>
        <w:keepNext/>
        <w:numPr>
          <w:ilvl w:val="0"/>
          <w:numId w:val="4"/>
        </w:numPr>
      </w:pPr>
      <w:r>
        <w:t>3500</w:t>
      </w:r>
      <w:r>
        <w:t>万円以上</w:t>
      </w:r>
      <w:r>
        <w:t xml:space="preserve">  (4) </w:t>
      </w:r>
    </w:p>
    <w:p w14:paraId="6D752972" w14:textId="77777777" w:rsidR="002F493F" w:rsidRDefault="002F493F"/>
    <w:p w14:paraId="42C3F84B" w14:textId="77777777" w:rsidR="002F493F" w:rsidRDefault="002168DA">
      <w:pPr>
        <w:pStyle w:val="BlockEndLabel"/>
      </w:pPr>
      <w:r>
        <w:t>End of Block: Socio-demographics</w:t>
      </w:r>
    </w:p>
    <w:p w14:paraId="73193514" w14:textId="77777777" w:rsidR="002F493F" w:rsidRDefault="002F493F">
      <w:pPr>
        <w:pStyle w:val="BlockSeparator"/>
      </w:pPr>
    </w:p>
    <w:p w14:paraId="29162652" w14:textId="77777777" w:rsidR="002F493F" w:rsidRDefault="002168DA">
      <w:pPr>
        <w:pStyle w:val="BlockStartLabel"/>
      </w:pPr>
      <w:r>
        <w:t>Start of Block: Political views and media consumption</w:t>
      </w:r>
    </w:p>
    <w:p w14:paraId="51C8DA8D" w14:textId="77777777" w:rsidR="002F493F" w:rsidRDefault="002F493F"/>
    <w:p w14:paraId="217526FF" w14:textId="77777777" w:rsidR="002F493F" w:rsidRDefault="002168DA">
      <w:pPr>
        <w:keepNext/>
      </w:pPr>
      <w:r>
        <w:t xml:space="preserve">Q23.1 To what extent are you interested in </w:t>
      </w:r>
      <w:proofErr w:type="gramStart"/>
      <w:r>
        <w:t>politics?</w:t>
      </w:r>
      <w:proofErr w:type="gramEnd"/>
    </w:p>
    <w:p w14:paraId="2665BAF6" w14:textId="77777777" w:rsidR="002F493F" w:rsidRDefault="002168DA">
      <w:pPr>
        <w:pStyle w:val="ListParagraph"/>
        <w:keepNext/>
        <w:numPr>
          <w:ilvl w:val="0"/>
          <w:numId w:val="4"/>
        </w:numPr>
      </w:pPr>
      <w:r>
        <w:t xml:space="preserve">Not at all  (0) </w:t>
      </w:r>
    </w:p>
    <w:p w14:paraId="27C23D4B" w14:textId="77777777" w:rsidR="002F493F" w:rsidRDefault="002168DA">
      <w:pPr>
        <w:pStyle w:val="ListParagraph"/>
        <w:keepNext/>
        <w:numPr>
          <w:ilvl w:val="0"/>
          <w:numId w:val="4"/>
        </w:numPr>
      </w:pPr>
      <w:r>
        <w:t xml:space="preserve">A little  (1) </w:t>
      </w:r>
    </w:p>
    <w:p w14:paraId="61B63C7D" w14:textId="77777777" w:rsidR="002F493F" w:rsidRDefault="002168DA">
      <w:pPr>
        <w:pStyle w:val="ListParagraph"/>
        <w:keepNext/>
        <w:numPr>
          <w:ilvl w:val="0"/>
          <w:numId w:val="4"/>
        </w:numPr>
      </w:pPr>
      <w:r>
        <w:t xml:space="preserve">Moderately  (2) </w:t>
      </w:r>
    </w:p>
    <w:p w14:paraId="273B63E0" w14:textId="77777777" w:rsidR="002F493F" w:rsidRDefault="002168DA">
      <w:pPr>
        <w:pStyle w:val="ListParagraph"/>
        <w:keepNext/>
        <w:numPr>
          <w:ilvl w:val="0"/>
          <w:numId w:val="4"/>
        </w:numPr>
      </w:pPr>
      <w:r>
        <w:t xml:space="preserve">A lot  (3) </w:t>
      </w:r>
    </w:p>
    <w:p w14:paraId="2C734166" w14:textId="77777777" w:rsidR="002F493F" w:rsidRDefault="002168DA">
      <w:pPr>
        <w:pStyle w:val="ListParagraph"/>
        <w:keepNext/>
        <w:numPr>
          <w:ilvl w:val="0"/>
          <w:numId w:val="4"/>
        </w:numPr>
      </w:pPr>
      <w:r>
        <w:t xml:space="preserve">A great deal  (4) </w:t>
      </w:r>
    </w:p>
    <w:p w14:paraId="5CA0A24C" w14:textId="77777777" w:rsidR="002F493F" w:rsidRDefault="002F493F"/>
    <w:p w14:paraId="197F18F3" w14:textId="77777777" w:rsidR="002F493F" w:rsidRDefault="002168DA">
      <w:pPr>
        <w:keepNext/>
        <w:rPr>
          <w:lang w:eastAsia="ja-JP"/>
        </w:rPr>
      </w:pPr>
      <w:r>
        <w:rPr>
          <w:lang w:eastAsia="ja-JP"/>
        </w:rPr>
        <w:lastRenderedPageBreak/>
        <w:t xml:space="preserve">Q23.1 </w:t>
      </w:r>
      <w:r>
        <w:rPr>
          <w:lang w:eastAsia="ja-JP"/>
        </w:rPr>
        <w:t>あなたはどの程度政治に関心がありますか。</w:t>
      </w:r>
    </w:p>
    <w:p w14:paraId="3BECE5DD" w14:textId="77777777" w:rsidR="002F493F" w:rsidRDefault="002168DA">
      <w:pPr>
        <w:pStyle w:val="ListParagraph"/>
        <w:keepNext/>
        <w:numPr>
          <w:ilvl w:val="0"/>
          <w:numId w:val="4"/>
        </w:numPr>
      </w:pPr>
      <w:proofErr w:type="spellStart"/>
      <w:r>
        <w:t>全く関心がない</w:t>
      </w:r>
      <w:proofErr w:type="spellEnd"/>
      <w:r>
        <w:t xml:space="preserve">  (0) </w:t>
      </w:r>
    </w:p>
    <w:p w14:paraId="0A3B22FC" w14:textId="77777777" w:rsidR="002F493F" w:rsidRDefault="002168DA">
      <w:pPr>
        <w:pStyle w:val="ListParagraph"/>
        <w:keepNext/>
        <w:numPr>
          <w:ilvl w:val="0"/>
          <w:numId w:val="4"/>
        </w:numPr>
      </w:pPr>
      <w:proofErr w:type="spellStart"/>
      <w:r>
        <w:t>少し関心がある</w:t>
      </w:r>
      <w:proofErr w:type="spellEnd"/>
      <w:r>
        <w:t xml:space="preserve">  (1) </w:t>
      </w:r>
    </w:p>
    <w:p w14:paraId="19B9CCE7" w14:textId="77777777" w:rsidR="002F493F" w:rsidRDefault="002168DA">
      <w:pPr>
        <w:pStyle w:val="ListParagraph"/>
        <w:keepNext/>
        <w:numPr>
          <w:ilvl w:val="0"/>
          <w:numId w:val="4"/>
        </w:numPr>
      </w:pPr>
      <w:proofErr w:type="spellStart"/>
      <w:r>
        <w:t>ある程度関心がある</w:t>
      </w:r>
      <w:proofErr w:type="spellEnd"/>
      <w:r>
        <w:t xml:space="preserve">  (2) </w:t>
      </w:r>
    </w:p>
    <w:p w14:paraId="07F68BF8" w14:textId="77777777" w:rsidR="002F493F" w:rsidRDefault="002168DA">
      <w:pPr>
        <w:pStyle w:val="ListParagraph"/>
        <w:keepNext/>
        <w:numPr>
          <w:ilvl w:val="0"/>
          <w:numId w:val="4"/>
        </w:numPr>
      </w:pPr>
      <w:proofErr w:type="spellStart"/>
      <w:r>
        <w:t>とても関心がある</w:t>
      </w:r>
      <w:proofErr w:type="spellEnd"/>
      <w:r>
        <w:t xml:space="preserve">  (3) </w:t>
      </w:r>
    </w:p>
    <w:p w14:paraId="1864589A" w14:textId="77777777" w:rsidR="002F493F" w:rsidRDefault="002168DA">
      <w:pPr>
        <w:pStyle w:val="ListParagraph"/>
        <w:keepNext/>
        <w:numPr>
          <w:ilvl w:val="0"/>
          <w:numId w:val="4"/>
        </w:numPr>
      </w:pPr>
      <w:proofErr w:type="spellStart"/>
      <w:r>
        <w:t>非常に関心がある</w:t>
      </w:r>
      <w:proofErr w:type="spellEnd"/>
      <w:r>
        <w:t xml:space="preserve">  (4) </w:t>
      </w:r>
    </w:p>
    <w:p w14:paraId="5CA7C590" w14:textId="77777777" w:rsidR="002F493F" w:rsidRDefault="002F493F"/>
    <w:p w14:paraId="2B53194E" w14:textId="77777777" w:rsidR="002F493F" w:rsidRDefault="002F493F">
      <w:pPr>
        <w:pStyle w:val="QuestionSeparator"/>
      </w:pPr>
    </w:p>
    <w:p w14:paraId="2DFE7FB5" w14:textId="77777777" w:rsidR="002F493F" w:rsidRDefault="002F493F"/>
    <w:p w14:paraId="17760957" w14:textId="77777777" w:rsidR="002F493F" w:rsidRDefault="002168DA">
      <w:pPr>
        <w:keepNext/>
      </w:pPr>
      <w:r>
        <w:t>Q23.2 Are you member of an environmental organization?</w:t>
      </w:r>
    </w:p>
    <w:p w14:paraId="26510621" w14:textId="77777777" w:rsidR="002F493F" w:rsidRDefault="002168DA">
      <w:pPr>
        <w:pStyle w:val="ListParagraph"/>
        <w:keepNext/>
        <w:numPr>
          <w:ilvl w:val="0"/>
          <w:numId w:val="4"/>
        </w:numPr>
      </w:pPr>
      <w:r>
        <w:t xml:space="preserve">Yes  (1) </w:t>
      </w:r>
    </w:p>
    <w:p w14:paraId="0D64EA52" w14:textId="77777777" w:rsidR="002F493F" w:rsidRDefault="002168DA">
      <w:pPr>
        <w:pStyle w:val="ListParagraph"/>
        <w:keepNext/>
        <w:numPr>
          <w:ilvl w:val="0"/>
          <w:numId w:val="4"/>
        </w:numPr>
      </w:pPr>
      <w:r>
        <w:t xml:space="preserve">No  (2) </w:t>
      </w:r>
    </w:p>
    <w:p w14:paraId="737E0675" w14:textId="77777777" w:rsidR="002F493F" w:rsidRDefault="002F493F"/>
    <w:p w14:paraId="44CA98F6" w14:textId="28182286" w:rsidR="002F493F" w:rsidRDefault="002168DA">
      <w:pPr>
        <w:keepNext/>
        <w:rPr>
          <w:lang w:eastAsia="ja-JP"/>
        </w:rPr>
      </w:pPr>
      <w:r>
        <w:rPr>
          <w:lang w:eastAsia="ja-JP"/>
        </w:rPr>
        <w:t xml:space="preserve">Q23.2 </w:t>
      </w:r>
      <w:r>
        <w:rPr>
          <w:lang w:eastAsia="ja-JP"/>
        </w:rPr>
        <w:t>環境</w:t>
      </w:r>
      <w:ins w:id="50" w:author="OGURO Kei, ECO/CS3" w:date="2021-06-15T19:40:00Z">
        <w:r w:rsidR="00330A0A">
          <w:rPr>
            <w:rFonts w:hint="eastAsia"/>
            <w:lang w:eastAsia="ja-JP"/>
          </w:rPr>
          <w:t>保護</w:t>
        </w:r>
      </w:ins>
      <w:r>
        <w:rPr>
          <w:lang w:eastAsia="ja-JP"/>
        </w:rPr>
        <w:t>団体のメンバーですか？</w:t>
      </w:r>
    </w:p>
    <w:p w14:paraId="2B5AE2EB" w14:textId="77777777" w:rsidR="002F493F" w:rsidRDefault="002168DA">
      <w:pPr>
        <w:pStyle w:val="ListParagraph"/>
        <w:keepNext/>
        <w:numPr>
          <w:ilvl w:val="0"/>
          <w:numId w:val="4"/>
        </w:numPr>
      </w:pPr>
      <w:proofErr w:type="spellStart"/>
      <w:r>
        <w:t>はい</w:t>
      </w:r>
      <w:proofErr w:type="spellEnd"/>
      <w:r>
        <w:t xml:space="preserve">  (1) </w:t>
      </w:r>
    </w:p>
    <w:p w14:paraId="58C02B22" w14:textId="77777777" w:rsidR="002F493F" w:rsidRDefault="002168DA">
      <w:pPr>
        <w:pStyle w:val="ListParagraph"/>
        <w:keepNext/>
        <w:numPr>
          <w:ilvl w:val="0"/>
          <w:numId w:val="4"/>
        </w:numPr>
      </w:pPr>
      <w:proofErr w:type="spellStart"/>
      <w:r>
        <w:t>いいえ</w:t>
      </w:r>
      <w:proofErr w:type="spellEnd"/>
      <w:r>
        <w:t xml:space="preserve">  (2) </w:t>
      </w:r>
    </w:p>
    <w:p w14:paraId="5F43A86B" w14:textId="77777777" w:rsidR="002F493F" w:rsidRDefault="002F493F"/>
    <w:p w14:paraId="41A0EE62" w14:textId="77777777" w:rsidR="002F493F" w:rsidRDefault="002F493F">
      <w:pPr>
        <w:pStyle w:val="QuestionSeparator"/>
      </w:pPr>
    </w:p>
    <w:p w14:paraId="55E5F373" w14:textId="77777777" w:rsidR="002F493F" w:rsidRDefault="002F493F"/>
    <w:p w14:paraId="71B97869" w14:textId="77777777" w:rsidR="002F493F" w:rsidRDefault="002168DA">
      <w:pPr>
        <w:keepNext/>
      </w:pPr>
      <w:r>
        <w:t>Q23.3 Do you have any relatives who are environmentalists?</w:t>
      </w:r>
    </w:p>
    <w:p w14:paraId="734D5B16" w14:textId="77777777" w:rsidR="002F493F" w:rsidRDefault="002168DA">
      <w:pPr>
        <w:pStyle w:val="ListParagraph"/>
        <w:keepNext/>
        <w:numPr>
          <w:ilvl w:val="0"/>
          <w:numId w:val="4"/>
        </w:numPr>
      </w:pPr>
      <w:r>
        <w:t xml:space="preserve">Yes  (1) </w:t>
      </w:r>
    </w:p>
    <w:p w14:paraId="79AC6070" w14:textId="77777777" w:rsidR="002F493F" w:rsidRDefault="002168DA">
      <w:pPr>
        <w:pStyle w:val="ListParagraph"/>
        <w:keepNext/>
        <w:numPr>
          <w:ilvl w:val="0"/>
          <w:numId w:val="4"/>
        </w:numPr>
      </w:pPr>
      <w:r>
        <w:t xml:space="preserve">No  (4) </w:t>
      </w:r>
    </w:p>
    <w:p w14:paraId="64FC95DB" w14:textId="77777777" w:rsidR="002F493F" w:rsidRDefault="002F493F"/>
    <w:p w14:paraId="490DE56C" w14:textId="77777777" w:rsidR="002F493F" w:rsidRDefault="002168DA">
      <w:pPr>
        <w:keepNext/>
        <w:rPr>
          <w:lang w:eastAsia="ja-JP"/>
        </w:rPr>
      </w:pPr>
      <w:r>
        <w:rPr>
          <w:lang w:eastAsia="ja-JP"/>
        </w:rPr>
        <w:lastRenderedPageBreak/>
        <w:t xml:space="preserve">Q23.3 </w:t>
      </w:r>
      <w:r>
        <w:rPr>
          <w:lang w:eastAsia="ja-JP"/>
        </w:rPr>
        <w:t>親族に環境保護主義者はいますか。</w:t>
      </w:r>
    </w:p>
    <w:p w14:paraId="35274B88" w14:textId="77777777" w:rsidR="002F493F" w:rsidRDefault="002168DA">
      <w:pPr>
        <w:pStyle w:val="ListParagraph"/>
        <w:keepNext/>
        <w:numPr>
          <w:ilvl w:val="0"/>
          <w:numId w:val="4"/>
        </w:numPr>
      </w:pPr>
      <w:proofErr w:type="spellStart"/>
      <w:r>
        <w:t>はい</w:t>
      </w:r>
      <w:proofErr w:type="spellEnd"/>
      <w:r>
        <w:t xml:space="preserve">  (1) </w:t>
      </w:r>
    </w:p>
    <w:p w14:paraId="3F897E71" w14:textId="77777777" w:rsidR="002F493F" w:rsidRDefault="002168DA">
      <w:pPr>
        <w:pStyle w:val="ListParagraph"/>
        <w:keepNext/>
        <w:numPr>
          <w:ilvl w:val="0"/>
          <w:numId w:val="4"/>
        </w:numPr>
      </w:pPr>
      <w:proofErr w:type="spellStart"/>
      <w:r>
        <w:t>いいえ</w:t>
      </w:r>
      <w:proofErr w:type="spellEnd"/>
      <w:r>
        <w:t xml:space="preserve">  (4) </w:t>
      </w:r>
    </w:p>
    <w:p w14:paraId="18C48D52" w14:textId="77777777" w:rsidR="002F493F" w:rsidRDefault="002F493F"/>
    <w:p w14:paraId="476E3537" w14:textId="77777777" w:rsidR="002F493F" w:rsidRDefault="002F493F">
      <w:pPr>
        <w:pStyle w:val="QuestionSeparator"/>
      </w:pPr>
    </w:p>
    <w:p w14:paraId="69FC622F" w14:textId="77777777" w:rsidR="002F493F" w:rsidRDefault="002F493F"/>
    <w:p w14:paraId="124F91CC" w14:textId="77777777" w:rsidR="002F493F" w:rsidRDefault="002168DA">
      <w:pPr>
        <w:keepNext/>
      </w:pPr>
      <w:r>
        <w:t xml:space="preserve">Q23.4 </w:t>
      </w:r>
      <w:proofErr w:type="gramStart"/>
      <w:r>
        <w:t>Did</w:t>
      </w:r>
      <w:proofErr w:type="gramEnd"/>
      <w:r>
        <w:t xml:space="preserve"> you vote in the [Last main election] election?</w:t>
      </w:r>
    </w:p>
    <w:p w14:paraId="11990818" w14:textId="77777777" w:rsidR="002F493F" w:rsidRDefault="002168DA">
      <w:pPr>
        <w:pStyle w:val="ListParagraph"/>
        <w:keepNext/>
        <w:numPr>
          <w:ilvl w:val="0"/>
          <w:numId w:val="4"/>
        </w:numPr>
      </w:pPr>
      <w:r>
        <w:t xml:space="preserve">Yes  (1) </w:t>
      </w:r>
    </w:p>
    <w:p w14:paraId="36D8310C" w14:textId="77777777" w:rsidR="002F493F" w:rsidRDefault="002168DA">
      <w:pPr>
        <w:pStyle w:val="ListParagraph"/>
        <w:keepNext/>
        <w:numPr>
          <w:ilvl w:val="0"/>
          <w:numId w:val="4"/>
        </w:numPr>
      </w:pPr>
      <w:r>
        <w:t xml:space="preserve">No  (2) </w:t>
      </w:r>
    </w:p>
    <w:p w14:paraId="1EDE7945" w14:textId="77777777" w:rsidR="002F493F" w:rsidRDefault="002168DA">
      <w:pPr>
        <w:pStyle w:val="ListParagraph"/>
        <w:keepNext/>
        <w:numPr>
          <w:ilvl w:val="0"/>
          <w:numId w:val="4"/>
        </w:numPr>
      </w:pPr>
      <w:r>
        <w:t xml:space="preserve">I don't have the right to vote in [Country]  (4) </w:t>
      </w:r>
    </w:p>
    <w:p w14:paraId="57DF12B9" w14:textId="77777777" w:rsidR="002F493F" w:rsidRDefault="002168DA">
      <w:pPr>
        <w:pStyle w:val="ListParagraph"/>
        <w:keepNext/>
        <w:numPr>
          <w:ilvl w:val="0"/>
          <w:numId w:val="4"/>
        </w:numPr>
      </w:pPr>
      <w:r>
        <w:t xml:space="preserve">Prefer not to say  (3) </w:t>
      </w:r>
    </w:p>
    <w:p w14:paraId="23DE2810" w14:textId="77777777" w:rsidR="002F493F" w:rsidRDefault="002F493F"/>
    <w:p w14:paraId="1CB3B406" w14:textId="77777777" w:rsidR="002F493F" w:rsidRDefault="002168DA">
      <w:pPr>
        <w:keepNext/>
        <w:rPr>
          <w:lang w:eastAsia="ja-JP"/>
        </w:rPr>
      </w:pPr>
      <w:r>
        <w:rPr>
          <w:lang w:eastAsia="ja-JP"/>
        </w:rPr>
        <w:t xml:space="preserve">Q23.4 </w:t>
      </w:r>
      <w:r>
        <w:rPr>
          <w:lang w:eastAsia="ja-JP"/>
        </w:rPr>
        <w:t>前回の国政選挙で投票しましたか？</w:t>
      </w:r>
    </w:p>
    <w:p w14:paraId="350E0539" w14:textId="77777777" w:rsidR="002F493F" w:rsidRDefault="002168DA">
      <w:pPr>
        <w:pStyle w:val="ListParagraph"/>
        <w:keepNext/>
        <w:numPr>
          <w:ilvl w:val="0"/>
          <w:numId w:val="4"/>
        </w:numPr>
      </w:pPr>
      <w:proofErr w:type="spellStart"/>
      <w:r>
        <w:t>はい</w:t>
      </w:r>
      <w:proofErr w:type="spellEnd"/>
      <w:r>
        <w:t xml:space="preserve">  (1) </w:t>
      </w:r>
    </w:p>
    <w:p w14:paraId="75EB3AA3" w14:textId="77777777" w:rsidR="002F493F" w:rsidRDefault="002168DA">
      <w:pPr>
        <w:pStyle w:val="ListParagraph"/>
        <w:keepNext/>
        <w:numPr>
          <w:ilvl w:val="0"/>
          <w:numId w:val="4"/>
        </w:numPr>
      </w:pPr>
      <w:proofErr w:type="spellStart"/>
      <w:r>
        <w:t>いいえ</w:t>
      </w:r>
      <w:proofErr w:type="spellEnd"/>
      <w:r>
        <w:t xml:space="preserve">  (2) </w:t>
      </w:r>
    </w:p>
    <w:p w14:paraId="5C3584BC" w14:textId="77777777" w:rsidR="002F493F" w:rsidRDefault="002168DA">
      <w:pPr>
        <w:pStyle w:val="ListParagraph"/>
        <w:keepNext/>
        <w:numPr>
          <w:ilvl w:val="0"/>
          <w:numId w:val="4"/>
        </w:numPr>
        <w:rPr>
          <w:lang w:eastAsia="ja-JP"/>
        </w:rPr>
      </w:pPr>
      <w:r>
        <w:rPr>
          <w:lang w:eastAsia="ja-JP"/>
        </w:rPr>
        <w:t>日本では選挙権がない</w:t>
      </w:r>
      <w:r>
        <w:rPr>
          <w:lang w:eastAsia="ja-JP"/>
        </w:rPr>
        <w:t xml:space="preserve">  (4) </w:t>
      </w:r>
    </w:p>
    <w:p w14:paraId="0C321484" w14:textId="77777777" w:rsidR="002F493F" w:rsidRDefault="002168DA">
      <w:pPr>
        <w:pStyle w:val="ListParagraph"/>
        <w:keepNext/>
        <w:numPr>
          <w:ilvl w:val="0"/>
          <w:numId w:val="4"/>
        </w:numPr>
      </w:pPr>
      <w:proofErr w:type="spellStart"/>
      <w:r>
        <w:t>回答したくない</w:t>
      </w:r>
      <w:proofErr w:type="spellEnd"/>
      <w:r>
        <w:t xml:space="preserve">  (3) </w:t>
      </w:r>
    </w:p>
    <w:p w14:paraId="7849B4DC" w14:textId="77777777" w:rsidR="002F493F" w:rsidRDefault="002F493F"/>
    <w:p w14:paraId="3EAC62DE" w14:textId="77777777" w:rsidR="002F493F" w:rsidRDefault="002168DA">
      <w:pPr>
        <w:pStyle w:val="BlockEndLabel"/>
      </w:pPr>
      <w:r>
        <w:t>End of Block: Political views and media consumption</w:t>
      </w:r>
    </w:p>
    <w:p w14:paraId="7659BDBB" w14:textId="77777777" w:rsidR="002F493F" w:rsidRDefault="002F493F">
      <w:pPr>
        <w:pStyle w:val="BlockSeparator"/>
      </w:pPr>
    </w:p>
    <w:p w14:paraId="6BD09C07" w14:textId="77777777" w:rsidR="002F493F" w:rsidRDefault="002168DA">
      <w:pPr>
        <w:pStyle w:val="BlockStartLabel"/>
      </w:pPr>
      <w:r>
        <w:t>Start of Block: Politics (more)</w:t>
      </w:r>
    </w:p>
    <w:p w14:paraId="3CFEA45E" w14:textId="77777777" w:rsidR="002F493F" w:rsidRDefault="002168DA">
      <w:pPr>
        <w:pStyle w:val="QDisplayLogic"/>
        <w:keepNext/>
      </w:pPr>
      <w:r>
        <w:t>Display This Question:</w:t>
      </w:r>
    </w:p>
    <w:p w14:paraId="0FF46C50" w14:textId="77777777" w:rsidR="002F493F" w:rsidRDefault="002168DA">
      <w:pPr>
        <w:pStyle w:val="QDisplayLogic"/>
        <w:keepNext/>
        <w:ind w:firstLine="400"/>
      </w:pPr>
      <w:r>
        <w:t xml:space="preserve">If </w:t>
      </w:r>
      <w:proofErr w:type="gramStart"/>
      <w:r>
        <w:t>Did</w:t>
      </w:r>
      <w:proofErr w:type="gramEnd"/>
      <w:r>
        <w:t xml:space="preserve"> you vote in the last election? = Yes</w:t>
      </w:r>
    </w:p>
    <w:p w14:paraId="2EEBFB73" w14:textId="77777777" w:rsidR="002F493F" w:rsidRDefault="002F493F"/>
    <w:p w14:paraId="2E1A4212" w14:textId="77777777" w:rsidR="002F493F" w:rsidRDefault="002168DA">
      <w:pPr>
        <w:keepNext/>
      </w:pPr>
      <w:r>
        <w:lastRenderedPageBreak/>
        <w:t xml:space="preserve">Q24.1 </w:t>
      </w:r>
      <w:proofErr w:type="gramStart"/>
      <w:r>
        <w:t>Which</w:t>
      </w:r>
      <w:proofErr w:type="gramEnd"/>
      <w:r>
        <w:t xml:space="preserve"> candidate did you vote for in the last [main election]?</w:t>
      </w:r>
    </w:p>
    <w:p w14:paraId="40657778" w14:textId="77777777" w:rsidR="002F493F" w:rsidRDefault="002168DA">
      <w:pPr>
        <w:pStyle w:val="ListParagraph"/>
        <w:keepNext/>
        <w:numPr>
          <w:ilvl w:val="0"/>
          <w:numId w:val="4"/>
        </w:numPr>
      </w:pPr>
      <w:r>
        <w:t xml:space="preserve">Biden  (4) </w:t>
      </w:r>
    </w:p>
    <w:p w14:paraId="0FA502A6" w14:textId="77777777" w:rsidR="002F493F" w:rsidRDefault="002168DA">
      <w:pPr>
        <w:pStyle w:val="ListParagraph"/>
        <w:keepNext/>
        <w:numPr>
          <w:ilvl w:val="0"/>
          <w:numId w:val="4"/>
        </w:numPr>
      </w:pPr>
      <w:r>
        <w:t xml:space="preserve">Trump  (5) </w:t>
      </w:r>
    </w:p>
    <w:p w14:paraId="48635BCB" w14:textId="77777777" w:rsidR="002F493F" w:rsidRDefault="002168DA">
      <w:pPr>
        <w:pStyle w:val="ListParagraph"/>
        <w:keepNext/>
        <w:numPr>
          <w:ilvl w:val="0"/>
          <w:numId w:val="4"/>
        </w:numPr>
      </w:pPr>
      <w:r>
        <w:t xml:space="preserve">Jorgensen  (6) </w:t>
      </w:r>
    </w:p>
    <w:p w14:paraId="26C54B25" w14:textId="77777777" w:rsidR="002F493F" w:rsidRDefault="002168DA">
      <w:pPr>
        <w:pStyle w:val="ListParagraph"/>
        <w:keepNext/>
        <w:numPr>
          <w:ilvl w:val="0"/>
          <w:numId w:val="4"/>
        </w:numPr>
      </w:pPr>
      <w:r>
        <w:t xml:space="preserve">Hawkins  (12) </w:t>
      </w:r>
    </w:p>
    <w:p w14:paraId="79E0A075" w14:textId="77777777" w:rsidR="002F493F" w:rsidRDefault="002168DA">
      <w:pPr>
        <w:pStyle w:val="ListParagraph"/>
        <w:keepNext/>
        <w:numPr>
          <w:ilvl w:val="0"/>
          <w:numId w:val="4"/>
        </w:numPr>
      </w:pPr>
      <w:r>
        <w:t xml:space="preserve">Prefer not to say  (13) </w:t>
      </w:r>
    </w:p>
    <w:p w14:paraId="3978966D" w14:textId="77777777" w:rsidR="002F493F" w:rsidRDefault="002F493F"/>
    <w:p w14:paraId="622F990E" w14:textId="77777777" w:rsidR="002F493F" w:rsidRDefault="002168DA">
      <w:pPr>
        <w:keepNext/>
        <w:rPr>
          <w:lang w:eastAsia="ja-JP"/>
        </w:rPr>
      </w:pPr>
      <w:r>
        <w:rPr>
          <w:lang w:eastAsia="ja-JP"/>
        </w:rPr>
        <w:t xml:space="preserve">Q24.1 </w:t>
      </w:r>
      <w:r>
        <w:rPr>
          <w:lang w:eastAsia="ja-JP"/>
        </w:rPr>
        <w:t>前回の国政選挙で投票した政党はどれですか</w:t>
      </w:r>
      <w:r>
        <w:rPr>
          <w:lang w:eastAsia="ja-JP"/>
        </w:rPr>
        <w:t>?</w:t>
      </w:r>
    </w:p>
    <w:p w14:paraId="570F9689" w14:textId="77777777" w:rsidR="002F493F" w:rsidRDefault="002168DA">
      <w:pPr>
        <w:pStyle w:val="ListParagraph"/>
        <w:keepNext/>
        <w:numPr>
          <w:ilvl w:val="0"/>
          <w:numId w:val="4"/>
        </w:numPr>
      </w:pPr>
      <w:proofErr w:type="spellStart"/>
      <w:r>
        <w:t>自民党</w:t>
      </w:r>
      <w:proofErr w:type="spellEnd"/>
      <w:r>
        <w:t xml:space="preserve">  (4) </w:t>
      </w:r>
    </w:p>
    <w:p w14:paraId="0C0EE78E" w14:textId="77777777" w:rsidR="002F493F" w:rsidRDefault="002168DA">
      <w:pPr>
        <w:pStyle w:val="ListParagraph"/>
        <w:keepNext/>
        <w:numPr>
          <w:ilvl w:val="0"/>
          <w:numId w:val="4"/>
        </w:numPr>
      </w:pPr>
      <w:proofErr w:type="spellStart"/>
      <w:r>
        <w:t>公明党</w:t>
      </w:r>
      <w:proofErr w:type="spellEnd"/>
      <w:r>
        <w:t xml:space="preserve">  (5) </w:t>
      </w:r>
    </w:p>
    <w:p w14:paraId="32D5E7A3" w14:textId="77777777" w:rsidR="002F493F" w:rsidRDefault="002168DA">
      <w:pPr>
        <w:pStyle w:val="ListParagraph"/>
        <w:keepNext/>
        <w:numPr>
          <w:ilvl w:val="0"/>
          <w:numId w:val="4"/>
        </w:numPr>
      </w:pPr>
      <w:proofErr w:type="spellStart"/>
      <w:r>
        <w:t>立憲民主党</w:t>
      </w:r>
      <w:proofErr w:type="spellEnd"/>
      <w:r>
        <w:t xml:space="preserve">  (6) </w:t>
      </w:r>
    </w:p>
    <w:p w14:paraId="532422C5" w14:textId="2A090C7C" w:rsidR="002F493F" w:rsidRDefault="002168DA">
      <w:pPr>
        <w:pStyle w:val="ListParagraph"/>
        <w:keepNext/>
        <w:numPr>
          <w:ilvl w:val="0"/>
          <w:numId w:val="4"/>
        </w:numPr>
        <w:rPr>
          <w:ins w:id="51" w:author="OGURO Kei, ECO/CS3" w:date="2021-06-13T14:31:00Z"/>
        </w:rPr>
      </w:pPr>
      <w:proofErr w:type="spellStart"/>
      <w:r>
        <w:t>国民民主党</w:t>
      </w:r>
      <w:proofErr w:type="spellEnd"/>
      <w:r>
        <w:t xml:space="preserve">  (12) </w:t>
      </w:r>
    </w:p>
    <w:p w14:paraId="3830C80A" w14:textId="40C55780" w:rsidR="00F83BCC" w:rsidRDefault="00F83BCC">
      <w:pPr>
        <w:pStyle w:val="ListParagraph"/>
        <w:keepNext/>
        <w:numPr>
          <w:ilvl w:val="0"/>
          <w:numId w:val="4"/>
        </w:numPr>
      </w:pPr>
      <w:commentRangeStart w:id="52"/>
      <w:ins w:id="53" w:author="OGURO Kei, ECO/CS3" w:date="2021-06-13T14:31:00Z">
        <w:r>
          <w:rPr>
            <w:rFonts w:hint="eastAsia"/>
            <w:lang w:eastAsia="ja-JP"/>
          </w:rPr>
          <w:t>その他</w:t>
        </w:r>
        <w:commentRangeEnd w:id="52"/>
        <w:r>
          <w:rPr>
            <w:rStyle w:val="CommentReference"/>
          </w:rPr>
          <w:commentReference w:id="52"/>
        </w:r>
      </w:ins>
    </w:p>
    <w:p w14:paraId="2C56AF24" w14:textId="77777777" w:rsidR="002F493F" w:rsidRDefault="002168DA">
      <w:pPr>
        <w:pStyle w:val="ListParagraph"/>
        <w:keepNext/>
        <w:numPr>
          <w:ilvl w:val="0"/>
          <w:numId w:val="4"/>
        </w:numPr>
      </w:pPr>
      <w:proofErr w:type="spellStart"/>
      <w:r>
        <w:t>回答したくない</w:t>
      </w:r>
      <w:proofErr w:type="spellEnd"/>
      <w:r>
        <w:t xml:space="preserve">  (13) </w:t>
      </w:r>
    </w:p>
    <w:p w14:paraId="1489CE2C" w14:textId="77777777" w:rsidR="002F493F" w:rsidRDefault="002F493F"/>
    <w:p w14:paraId="05B73C83" w14:textId="77777777" w:rsidR="002F493F" w:rsidRDefault="002F493F">
      <w:pPr>
        <w:pStyle w:val="QuestionSeparator"/>
      </w:pPr>
    </w:p>
    <w:p w14:paraId="61992EDA" w14:textId="77777777" w:rsidR="002F493F" w:rsidRDefault="002168DA">
      <w:pPr>
        <w:pStyle w:val="QDisplayLogic"/>
        <w:keepNext/>
      </w:pPr>
      <w:r>
        <w:t>Display This Question:</w:t>
      </w:r>
    </w:p>
    <w:p w14:paraId="4CA7430D" w14:textId="77777777" w:rsidR="002F493F" w:rsidRDefault="002168DA">
      <w:pPr>
        <w:pStyle w:val="QDisplayLogic"/>
        <w:keepNext/>
        <w:ind w:firstLine="400"/>
      </w:pPr>
      <w:r>
        <w:t>If Did you vote in the last election</w:t>
      </w:r>
      <w:proofErr w:type="gramStart"/>
      <w:r>
        <w:t>? !</w:t>
      </w:r>
      <w:proofErr w:type="gramEnd"/>
      <w:r>
        <w:t>= Yes</w:t>
      </w:r>
    </w:p>
    <w:p w14:paraId="47C42C1A" w14:textId="77777777" w:rsidR="002F493F" w:rsidRDefault="002F493F"/>
    <w:p w14:paraId="4BDCCE3E" w14:textId="77777777" w:rsidR="002F493F" w:rsidRDefault="002168DA">
      <w:pPr>
        <w:keepNext/>
      </w:pPr>
      <w:r>
        <w:lastRenderedPageBreak/>
        <w:t>Q24.2 Even if you did NOT vote in the last [main election], please indicate the candidate that you were most likely to have voted for or who represents your views more closely.</w:t>
      </w:r>
    </w:p>
    <w:p w14:paraId="70E0F078" w14:textId="77777777" w:rsidR="002F493F" w:rsidRDefault="002168DA">
      <w:pPr>
        <w:pStyle w:val="ListParagraph"/>
        <w:keepNext/>
        <w:numPr>
          <w:ilvl w:val="0"/>
          <w:numId w:val="4"/>
        </w:numPr>
      </w:pPr>
      <w:r>
        <w:t xml:space="preserve">Biden  (1) </w:t>
      </w:r>
    </w:p>
    <w:p w14:paraId="00762488" w14:textId="77777777" w:rsidR="002F493F" w:rsidRDefault="002168DA">
      <w:pPr>
        <w:pStyle w:val="ListParagraph"/>
        <w:keepNext/>
        <w:numPr>
          <w:ilvl w:val="0"/>
          <w:numId w:val="4"/>
        </w:numPr>
      </w:pPr>
      <w:r>
        <w:t xml:space="preserve">Trump  (2) </w:t>
      </w:r>
    </w:p>
    <w:p w14:paraId="4F642F7A" w14:textId="77777777" w:rsidR="002F493F" w:rsidRDefault="002168DA">
      <w:pPr>
        <w:pStyle w:val="ListParagraph"/>
        <w:keepNext/>
        <w:numPr>
          <w:ilvl w:val="0"/>
          <w:numId w:val="4"/>
        </w:numPr>
      </w:pPr>
      <w:r>
        <w:t xml:space="preserve">Jorgensen  (3) </w:t>
      </w:r>
    </w:p>
    <w:p w14:paraId="517E2C65" w14:textId="77777777" w:rsidR="002F493F" w:rsidRDefault="002168DA">
      <w:pPr>
        <w:pStyle w:val="ListParagraph"/>
        <w:keepNext/>
        <w:numPr>
          <w:ilvl w:val="0"/>
          <w:numId w:val="4"/>
        </w:numPr>
      </w:pPr>
      <w:r>
        <w:t xml:space="preserve">Hawkins  (4) </w:t>
      </w:r>
    </w:p>
    <w:p w14:paraId="7079F229" w14:textId="77777777" w:rsidR="002F493F" w:rsidRDefault="002168DA">
      <w:pPr>
        <w:pStyle w:val="ListParagraph"/>
        <w:keepNext/>
        <w:numPr>
          <w:ilvl w:val="0"/>
          <w:numId w:val="4"/>
        </w:numPr>
      </w:pPr>
      <w:r>
        <w:t xml:space="preserve">Prefer not to say  (5) </w:t>
      </w:r>
    </w:p>
    <w:p w14:paraId="114BF613" w14:textId="77777777" w:rsidR="002F493F" w:rsidRDefault="002F493F"/>
    <w:p w14:paraId="2A2BEF06" w14:textId="77777777" w:rsidR="002F493F" w:rsidRDefault="002168DA">
      <w:pPr>
        <w:keepNext/>
        <w:rPr>
          <w:lang w:eastAsia="ja-JP"/>
        </w:rPr>
      </w:pPr>
      <w:r>
        <w:rPr>
          <w:lang w:eastAsia="ja-JP"/>
        </w:rPr>
        <w:t xml:space="preserve">Q24.2 </w:t>
      </w:r>
      <w:r>
        <w:rPr>
          <w:lang w:eastAsia="ja-JP"/>
        </w:rPr>
        <w:t>前回の</w:t>
      </w:r>
      <w:r>
        <w:rPr>
          <w:lang w:eastAsia="ja-JP"/>
        </w:rPr>
        <w:t xml:space="preserve"> </w:t>
      </w:r>
      <w:r>
        <w:rPr>
          <w:lang w:eastAsia="ja-JP"/>
        </w:rPr>
        <w:t>国政選挙で投票しなかった場合、投票した可能性が最も高い政党、またはあなたの意見により近い政党はどれですか。</w:t>
      </w:r>
    </w:p>
    <w:p w14:paraId="727D94E4" w14:textId="77777777" w:rsidR="002F493F" w:rsidRDefault="002168DA">
      <w:pPr>
        <w:pStyle w:val="ListParagraph"/>
        <w:keepNext/>
        <w:numPr>
          <w:ilvl w:val="0"/>
          <w:numId w:val="4"/>
        </w:numPr>
      </w:pPr>
      <w:proofErr w:type="spellStart"/>
      <w:r>
        <w:t>自民党</w:t>
      </w:r>
      <w:proofErr w:type="spellEnd"/>
      <w:r>
        <w:t xml:space="preserve">  (1) </w:t>
      </w:r>
    </w:p>
    <w:p w14:paraId="56C5D541" w14:textId="77777777" w:rsidR="002F493F" w:rsidRDefault="002168DA">
      <w:pPr>
        <w:pStyle w:val="ListParagraph"/>
        <w:keepNext/>
        <w:numPr>
          <w:ilvl w:val="0"/>
          <w:numId w:val="4"/>
        </w:numPr>
      </w:pPr>
      <w:proofErr w:type="spellStart"/>
      <w:r>
        <w:t>公明党</w:t>
      </w:r>
      <w:proofErr w:type="spellEnd"/>
      <w:r>
        <w:t xml:space="preserve">  (2) </w:t>
      </w:r>
    </w:p>
    <w:p w14:paraId="7E930423" w14:textId="77777777" w:rsidR="002F493F" w:rsidRDefault="002168DA">
      <w:pPr>
        <w:pStyle w:val="ListParagraph"/>
        <w:keepNext/>
        <w:numPr>
          <w:ilvl w:val="0"/>
          <w:numId w:val="4"/>
        </w:numPr>
      </w:pPr>
      <w:proofErr w:type="spellStart"/>
      <w:r>
        <w:t>立憲民主党</w:t>
      </w:r>
      <w:proofErr w:type="spellEnd"/>
      <w:r>
        <w:t xml:space="preserve">  (3) </w:t>
      </w:r>
    </w:p>
    <w:p w14:paraId="6912B7A3" w14:textId="590BFD64" w:rsidR="002F493F" w:rsidRDefault="002168DA">
      <w:pPr>
        <w:pStyle w:val="ListParagraph"/>
        <w:keepNext/>
        <w:numPr>
          <w:ilvl w:val="0"/>
          <w:numId w:val="4"/>
        </w:numPr>
        <w:rPr>
          <w:ins w:id="54" w:author="OGURO Kei, ECO/CS3" w:date="2021-06-13T14:45:00Z"/>
        </w:rPr>
      </w:pPr>
      <w:proofErr w:type="spellStart"/>
      <w:r>
        <w:t>国民民主党</w:t>
      </w:r>
      <w:proofErr w:type="spellEnd"/>
      <w:r>
        <w:t xml:space="preserve">  (4) </w:t>
      </w:r>
    </w:p>
    <w:p w14:paraId="3C04B820" w14:textId="483951B2" w:rsidR="002B3C07" w:rsidRDefault="002B3C07">
      <w:pPr>
        <w:pStyle w:val="ListParagraph"/>
        <w:keepNext/>
        <w:numPr>
          <w:ilvl w:val="0"/>
          <w:numId w:val="4"/>
        </w:numPr>
      </w:pPr>
      <w:commentRangeStart w:id="55"/>
      <w:ins w:id="56" w:author="OGURO Kei, ECO/CS3" w:date="2021-06-13T14:45:00Z">
        <w:r>
          <w:rPr>
            <w:rFonts w:hint="eastAsia"/>
            <w:lang w:eastAsia="ja-JP"/>
          </w:rPr>
          <w:t>その他</w:t>
        </w:r>
        <w:commentRangeEnd w:id="55"/>
        <w:r>
          <w:rPr>
            <w:rStyle w:val="CommentReference"/>
          </w:rPr>
          <w:commentReference w:id="55"/>
        </w:r>
      </w:ins>
    </w:p>
    <w:p w14:paraId="0E1BCB0C" w14:textId="77777777" w:rsidR="002F493F" w:rsidRDefault="002168DA">
      <w:pPr>
        <w:pStyle w:val="ListParagraph"/>
        <w:keepNext/>
        <w:numPr>
          <w:ilvl w:val="0"/>
          <w:numId w:val="4"/>
        </w:numPr>
      </w:pPr>
      <w:proofErr w:type="spellStart"/>
      <w:r>
        <w:t>回答したくない</w:t>
      </w:r>
      <w:proofErr w:type="spellEnd"/>
      <w:r>
        <w:t xml:space="preserve">  (5) </w:t>
      </w:r>
    </w:p>
    <w:p w14:paraId="5B49553D" w14:textId="77777777" w:rsidR="002F493F" w:rsidRDefault="002F493F"/>
    <w:p w14:paraId="2757E2BF" w14:textId="77777777" w:rsidR="002F493F" w:rsidRDefault="002F493F">
      <w:pPr>
        <w:pStyle w:val="QuestionSeparator"/>
      </w:pPr>
    </w:p>
    <w:p w14:paraId="71A28E34" w14:textId="77777777" w:rsidR="002F493F" w:rsidRDefault="002F493F"/>
    <w:p w14:paraId="04365269" w14:textId="77777777" w:rsidR="002F493F" w:rsidRDefault="002168DA">
      <w:pPr>
        <w:keepNext/>
      </w:pPr>
      <w:r>
        <w:lastRenderedPageBreak/>
        <w:t>Q24.5 On economic policy matters, where do you see yourself on the liberal/conservative spectrum?</w:t>
      </w:r>
    </w:p>
    <w:p w14:paraId="330440D1" w14:textId="77777777" w:rsidR="002F493F" w:rsidRDefault="002168DA">
      <w:pPr>
        <w:pStyle w:val="ListParagraph"/>
        <w:keepNext/>
        <w:numPr>
          <w:ilvl w:val="0"/>
          <w:numId w:val="4"/>
        </w:numPr>
      </w:pPr>
      <w:r>
        <w:t xml:space="preserve">Very liberal  (1) </w:t>
      </w:r>
    </w:p>
    <w:p w14:paraId="45374E05" w14:textId="77777777" w:rsidR="002F493F" w:rsidRDefault="002168DA">
      <w:pPr>
        <w:pStyle w:val="ListParagraph"/>
        <w:keepNext/>
        <w:numPr>
          <w:ilvl w:val="0"/>
          <w:numId w:val="4"/>
        </w:numPr>
      </w:pPr>
      <w:r>
        <w:t xml:space="preserve">Liberal  (2) </w:t>
      </w:r>
    </w:p>
    <w:p w14:paraId="75B8E337" w14:textId="77777777" w:rsidR="002F493F" w:rsidRDefault="002168DA">
      <w:pPr>
        <w:pStyle w:val="ListParagraph"/>
        <w:keepNext/>
        <w:numPr>
          <w:ilvl w:val="0"/>
          <w:numId w:val="4"/>
        </w:numPr>
      </w:pPr>
      <w:r>
        <w:t xml:space="preserve">Moderate  (3) </w:t>
      </w:r>
    </w:p>
    <w:p w14:paraId="50F1A72C" w14:textId="77777777" w:rsidR="002F493F" w:rsidRDefault="002168DA">
      <w:pPr>
        <w:pStyle w:val="ListParagraph"/>
        <w:keepNext/>
        <w:numPr>
          <w:ilvl w:val="0"/>
          <w:numId w:val="4"/>
        </w:numPr>
      </w:pPr>
      <w:r>
        <w:t xml:space="preserve">Conservative  (4) </w:t>
      </w:r>
    </w:p>
    <w:p w14:paraId="61A715EE" w14:textId="77777777" w:rsidR="002F493F" w:rsidRDefault="002168DA">
      <w:pPr>
        <w:pStyle w:val="ListParagraph"/>
        <w:keepNext/>
        <w:numPr>
          <w:ilvl w:val="0"/>
          <w:numId w:val="4"/>
        </w:numPr>
      </w:pPr>
      <w:r>
        <w:t xml:space="preserve">Very conservative  (5) </w:t>
      </w:r>
    </w:p>
    <w:p w14:paraId="62012838" w14:textId="77777777" w:rsidR="002F493F" w:rsidRDefault="002168DA">
      <w:pPr>
        <w:pStyle w:val="ListParagraph"/>
        <w:keepNext/>
        <w:numPr>
          <w:ilvl w:val="0"/>
          <w:numId w:val="4"/>
        </w:numPr>
      </w:pPr>
      <w:r>
        <w:t xml:space="preserve">Prefer not to say  (6) </w:t>
      </w:r>
    </w:p>
    <w:p w14:paraId="6170E799" w14:textId="77777777" w:rsidR="002F493F" w:rsidRDefault="002F493F"/>
    <w:p w14:paraId="4371D111" w14:textId="77777777" w:rsidR="002F493F" w:rsidRDefault="002168DA">
      <w:pPr>
        <w:keepNext/>
        <w:rPr>
          <w:lang w:eastAsia="ja-JP"/>
        </w:rPr>
      </w:pPr>
      <w:r>
        <w:rPr>
          <w:lang w:eastAsia="ja-JP"/>
        </w:rPr>
        <w:t xml:space="preserve">Q24.5 </w:t>
      </w:r>
      <w:r>
        <w:rPr>
          <w:lang w:eastAsia="ja-JP"/>
        </w:rPr>
        <w:t>経済政策の課題において、あなたは、リベラル派／保守派のどちらに近いと思いますか</w:t>
      </w:r>
      <w:r>
        <w:rPr>
          <w:lang w:eastAsia="ja-JP"/>
        </w:rPr>
        <w:t>?</w:t>
      </w:r>
    </w:p>
    <w:p w14:paraId="006E5604" w14:textId="77777777" w:rsidR="002F493F" w:rsidRDefault="002168DA">
      <w:pPr>
        <w:pStyle w:val="ListParagraph"/>
        <w:keepNext/>
        <w:numPr>
          <w:ilvl w:val="0"/>
          <w:numId w:val="4"/>
        </w:numPr>
      </w:pPr>
      <w:proofErr w:type="spellStart"/>
      <w:r>
        <w:t>非常にリベラル</w:t>
      </w:r>
      <w:proofErr w:type="spellEnd"/>
      <w:r>
        <w:t xml:space="preserve">  (1) </w:t>
      </w:r>
    </w:p>
    <w:p w14:paraId="23E68CF4" w14:textId="77777777" w:rsidR="002F493F" w:rsidRDefault="002168DA">
      <w:pPr>
        <w:pStyle w:val="ListParagraph"/>
        <w:keepNext/>
        <w:numPr>
          <w:ilvl w:val="0"/>
          <w:numId w:val="4"/>
        </w:numPr>
      </w:pPr>
      <w:proofErr w:type="spellStart"/>
      <w:r>
        <w:t>リベラル</w:t>
      </w:r>
      <w:proofErr w:type="spellEnd"/>
      <w:r>
        <w:t xml:space="preserve">  (2) </w:t>
      </w:r>
    </w:p>
    <w:p w14:paraId="5EBA3AA4" w14:textId="77777777" w:rsidR="002F493F" w:rsidRDefault="002168DA">
      <w:pPr>
        <w:pStyle w:val="ListParagraph"/>
        <w:keepNext/>
        <w:numPr>
          <w:ilvl w:val="0"/>
          <w:numId w:val="4"/>
        </w:numPr>
      </w:pPr>
      <w:proofErr w:type="spellStart"/>
      <w:r>
        <w:t>どちらでもない</w:t>
      </w:r>
      <w:proofErr w:type="spellEnd"/>
      <w:r>
        <w:t xml:space="preserve">  (3) </w:t>
      </w:r>
    </w:p>
    <w:p w14:paraId="29688E4B" w14:textId="77777777" w:rsidR="002F493F" w:rsidRDefault="002168DA">
      <w:pPr>
        <w:pStyle w:val="ListParagraph"/>
        <w:keepNext/>
        <w:numPr>
          <w:ilvl w:val="0"/>
          <w:numId w:val="4"/>
        </w:numPr>
      </w:pPr>
      <w:proofErr w:type="spellStart"/>
      <w:r>
        <w:t>保守派</w:t>
      </w:r>
      <w:proofErr w:type="spellEnd"/>
      <w:r>
        <w:t xml:space="preserve">  (4) </w:t>
      </w:r>
    </w:p>
    <w:p w14:paraId="2B2793D6" w14:textId="77777777" w:rsidR="002F493F" w:rsidRDefault="002168DA">
      <w:pPr>
        <w:pStyle w:val="ListParagraph"/>
        <w:keepNext/>
        <w:numPr>
          <w:ilvl w:val="0"/>
          <w:numId w:val="4"/>
        </w:numPr>
      </w:pPr>
      <w:proofErr w:type="spellStart"/>
      <w:r>
        <w:t>非常に保守派</w:t>
      </w:r>
      <w:proofErr w:type="spellEnd"/>
      <w:r>
        <w:t xml:space="preserve">  (5) </w:t>
      </w:r>
    </w:p>
    <w:p w14:paraId="285F4240" w14:textId="77777777" w:rsidR="002F493F" w:rsidRDefault="002168DA">
      <w:pPr>
        <w:pStyle w:val="ListParagraph"/>
        <w:keepNext/>
        <w:numPr>
          <w:ilvl w:val="0"/>
          <w:numId w:val="4"/>
        </w:numPr>
      </w:pPr>
      <w:proofErr w:type="spellStart"/>
      <w:r>
        <w:t>回答したくない</w:t>
      </w:r>
      <w:proofErr w:type="spellEnd"/>
      <w:r>
        <w:t xml:space="preserve">  (6) </w:t>
      </w:r>
    </w:p>
    <w:p w14:paraId="697D4BFE" w14:textId="77777777" w:rsidR="002F493F" w:rsidRDefault="002F493F"/>
    <w:p w14:paraId="06D938B4" w14:textId="77777777" w:rsidR="002F493F" w:rsidRDefault="002F493F">
      <w:pPr>
        <w:pStyle w:val="QuestionSeparator"/>
      </w:pPr>
    </w:p>
    <w:p w14:paraId="5660F44E" w14:textId="77777777" w:rsidR="002F493F" w:rsidRDefault="002F493F"/>
    <w:p w14:paraId="608946E6" w14:textId="77777777" w:rsidR="002F493F" w:rsidRDefault="002168DA">
      <w:pPr>
        <w:keepNext/>
      </w:pPr>
      <w:r>
        <w:lastRenderedPageBreak/>
        <w:t xml:space="preserve">Q24.6 </w:t>
      </w:r>
      <w:proofErr w:type="gramStart"/>
      <w:r>
        <w:t>What</w:t>
      </w:r>
      <w:proofErr w:type="gramEnd"/>
      <w:r>
        <w:t xml:space="preserve"> do you consider to be your political affiliation, as of today? (XXX to </w:t>
      </w:r>
      <w:proofErr w:type="gramStart"/>
      <w:r>
        <w:t>be updated</w:t>
      </w:r>
      <w:proofErr w:type="gramEnd"/>
      <w:r>
        <w:t>)</w:t>
      </w:r>
    </w:p>
    <w:p w14:paraId="0D71DB58" w14:textId="77777777" w:rsidR="002F493F" w:rsidRDefault="002168DA">
      <w:pPr>
        <w:pStyle w:val="ListParagraph"/>
        <w:keepNext/>
        <w:numPr>
          <w:ilvl w:val="0"/>
          <w:numId w:val="4"/>
        </w:numPr>
      </w:pPr>
      <w:r>
        <w:t xml:space="preserve">Republican  (1) </w:t>
      </w:r>
    </w:p>
    <w:p w14:paraId="63F8871F" w14:textId="77777777" w:rsidR="002F493F" w:rsidRDefault="002168DA">
      <w:pPr>
        <w:pStyle w:val="ListParagraph"/>
        <w:keepNext/>
        <w:numPr>
          <w:ilvl w:val="0"/>
          <w:numId w:val="4"/>
        </w:numPr>
      </w:pPr>
      <w:r>
        <w:t xml:space="preserve">Democrat  (2) </w:t>
      </w:r>
    </w:p>
    <w:p w14:paraId="5064AD64" w14:textId="77777777" w:rsidR="002F493F" w:rsidRDefault="002168DA">
      <w:pPr>
        <w:pStyle w:val="ListParagraph"/>
        <w:keepNext/>
        <w:numPr>
          <w:ilvl w:val="0"/>
          <w:numId w:val="4"/>
        </w:numPr>
      </w:pPr>
      <w:r>
        <w:t xml:space="preserve">Independent  (3) </w:t>
      </w:r>
    </w:p>
    <w:p w14:paraId="415CBC34" w14:textId="77777777" w:rsidR="002F493F" w:rsidRDefault="002168DA">
      <w:pPr>
        <w:pStyle w:val="ListParagraph"/>
        <w:keepNext/>
        <w:numPr>
          <w:ilvl w:val="0"/>
          <w:numId w:val="4"/>
        </w:numPr>
      </w:pPr>
      <w:r>
        <w:t xml:space="preserve">Other  (4) </w:t>
      </w:r>
    </w:p>
    <w:p w14:paraId="1DACFFCB" w14:textId="77777777" w:rsidR="002F493F" w:rsidRDefault="002168DA">
      <w:pPr>
        <w:pStyle w:val="ListParagraph"/>
        <w:keepNext/>
        <w:numPr>
          <w:ilvl w:val="0"/>
          <w:numId w:val="4"/>
        </w:numPr>
      </w:pPr>
      <w:r>
        <w:t xml:space="preserve">Non-Affiliated  (5) </w:t>
      </w:r>
    </w:p>
    <w:p w14:paraId="10DDCD9D" w14:textId="77777777" w:rsidR="002F493F" w:rsidRDefault="002F493F"/>
    <w:p w14:paraId="2825C2B9" w14:textId="77777777" w:rsidR="002F493F" w:rsidRDefault="002168DA">
      <w:pPr>
        <w:keepNext/>
      </w:pPr>
      <w:r>
        <w:rPr>
          <w:lang w:eastAsia="ja-JP"/>
        </w:rPr>
        <w:t xml:space="preserve">Q24.6 </w:t>
      </w:r>
      <w:r>
        <w:rPr>
          <w:lang w:eastAsia="ja-JP"/>
        </w:rPr>
        <w:t>今日の時点で、あなたはどの政党を支持しますか</w:t>
      </w:r>
      <w:r>
        <w:rPr>
          <w:lang w:eastAsia="ja-JP"/>
        </w:rPr>
        <w:t xml:space="preserve">? </w:t>
      </w:r>
      <w:r>
        <w:t>（</w:t>
      </w:r>
      <w:proofErr w:type="spellStart"/>
      <w:r>
        <w:t>XXX</w:t>
      </w:r>
      <w:r>
        <w:t>は更新予定</w:t>
      </w:r>
      <w:proofErr w:type="spellEnd"/>
      <w:r>
        <w:t>）</w:t>
      </w:r>
    </w:p>
    <w:p w14:paraId="4BAC0002" w14:textId="77777777" w:rsidR="002F493F" w:rsidRDefault="002168DA">
      <w:pPr>
        <w:pStyle w:val="ListParagraph"/>
        <w:keepNext/>
        <w:numPr>
          <w:ilvl w:val="0"/>
          <w:numId w:val="4"/>
        </w:numPr>
      </w:pPr>
      <w:commentRangeStart w:id="57"/>
      <w:commentRangeStart w:id="58"/>
      <w:proofErr w:type="spellStart"/>
      <w:r>
        <w:t>共和党員</w:t>
      </w:r>
      <w:proofErr w:type="spellEnd"/>
      <w:r>
        <w:t xml:space="preserve">  (1) </w:t>
      </w:r>
    </w:p>
    <w:p w14:paraId="20892D89" w14:textId="77777777" w:rsidR="002F493F" w:rsidRDefault="002168DA">
      <w:pPr>
        <w:pStyle w:val="ListParagraph"/>
        <w:keepNext/>
        <w:numPr>
          <w:ilvl w:val="0"/>
          <w:numId w:val="4"/>
        </w:numPr>
      </w:pPr>
      <w:proofErr w:type="spellStart"/>
      <w:r>
        <w:t>民主党</w:t>
      </w:r>
      <w:proofErr w:type="spellEnd"/>
      <w:r>
        <w:t xml:space="preserve">  (2) </w:t>
      </w:r>
    </w:p>
    <w:p w14:paraId="49A4AE52" w14:textId="77777777" w:rsidR="002F493F" w:rsidRDefault="002168DA">
      <w:pPr>
        <w:pStyle w:val="ListParagraph"/>
        <w:keepNext/>
        <w:numPr>
          <w:ilvl w:val="0"/>
          <w:numId w:val="4"/>
        </w:numPr>
      </w:pPr>
      <w:proofErr w:type="spellStart"/>
      <w:r>
        <w:t>独立党</w:t>
      </w:r>
      <w:proofErr w:type="spellEnd"/>
      <w:r>
        <w:t xml:space="preserve">  (3) </w:t>
      </w:r>
    </w:p>
    <w:p w14:paraId="4DC0598D" w14:textId="77777777" w:rsidR="002F493F" w:rsidRDefault="002168DA">
      <w:pPr>
        <w:pStyle w:val="ListParagraph"/>
        <w:keepNext/>
        <w:numPr>
          <w:ilvl w:val="0"/>
          <w:numId w:val="4"/>
        </w:numPr>
      </w:pPr>
      <w:proofErr w:type="spellStart"/>
      <w:r>
        <w:t>その他</w:t>
      </w:r>
      <w:proofErr w:type="spellEnd"/>
      <w:r>
        <w:t xml:space="preserve">  (4) </w:t>
      </w:r>
    </w:p>
    <w:p w14:paraId="6738674A" w14:textId="77777777" w:rsidR="002F493F" w:rsidRDefault="002168DA">
      <w:pPr>
        <w:pStyle w:val="ListParagraph"/>
        <w:keepNext/>
        <w:numPr>
          <w:ilvl w:val="0"/>
          <w:numId w:val="4"/>
        </w:numPr>
      </w:pPr>
      <w:proofErr w:type="spellStart"/>
      <w:r>
        <w:t>無所属</w:t>
      </w:r>
      <w:proofErr w:type="spellEnd"/>
      <w:r>
        <w:t xml:space="preserve">  (5) </w:t>
      </w:r>
      <w:commentRangeEnd w:id="57"/>
      <w:r w:rsidR="002B3C07">
        <w:rPr>
          <w:rStyle w:val="CommentReference"/>
        </w:rPr>
        <w:commentReference w:id="57"/>
      </w:r>
      <w:commentRangeEnd w:id="58"/>
      <w:r w:rsidR="00CD0623">
        <w:rPr>
          <w:rStyle w:val="CommentReference"/>
        </w:rPr>
        <w:commentReference w:id="58"/>
      </w:r>
    </w:p>
    <w:p w14:paraId="79DF5F64" w14:textId="77777777" w:rsidR="002F493F" w:rsidRDefault="002F493F"/>
    <w:p w14:paraId="095B738C" w14:textId="77777777" w:rsidR="002F493F" w:rsidRDefault="002168DA">
      <w:pPr>
        <w:pStyle w:val="BlockEndLabel"/>
      </w:pPr>
      <w:r>
        <w:t>End of Block: Politics (more)</w:t>
      </w:r>
    </w:p>
    <w:p w14:paraId="146C6AD9" w14:textId="77777777" w:rsidR="002F493F" w:rsidRDefault="002F493F">
      <w:pPr>
        <w:pStyle w:val="BlockSeparator"/>
      </w:pPr>
    </w:p>
    <w:p w14:paraId="1E4BC806" w14:textId="77777777" w:rsidR="002F493F" w:rsidRDefault="002168DA">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2F493F" w14:paraId="681CD9E4" w14:textId="77777777">
        <w:tc>
          <w:tcPr>
            <w:tcW w:w="50" w:type="dxa"/>
          </w:tcPr>
          <w:p w14:paraId="5C4542B4" w14:textId="77777777" w:rsidR="002F493F" w:rsidRDefault="002168DA">
            <w:pPr>
              <w:keepNext/>
            </w:pPr>
            <w:r>
              <w:rPr>
                <w:noProof/>
              </w:rPr>
              <w:drawing>
                <wp:inline distT="0" distB="0" distL="0" distR="0" wp14:anchorId="698B8E88" wp14:editId="29E7D4EB">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35DFEC40" w14:textId="77777777" w:rsidR="002F493F" w:rsidRDefault="002F493F"/>
    <w:p w14:paraId="6A7726B8" w14:textId="77777777" w:rsidR="002F493F" w:rsidRDefault="002168DA">
      <w:pPr>
        <w:keepNext/>
      </w:pPr>
      <w:proofErr w:type="gramStart"/>
      <w:r>
        <w:lastRenderedPageBreak/>
        <w:t>Q3.1  What</w:t>
      </w:r>
      <w:proofErr w:type="gramEnd"/>
      <w:r>
        <w:t xml:space="preserve"> is the main way you heat your home?</w:t>
      </w:r>
    </w:p>
    <w:p w14:paraId="78154804" w14:textId="77777777" w:rsidR="002F493F" w:rsidRDefault="002168DA">
      <w:pPr>
        <w:pStyle w:val="ListParagraph"/>
        <w:keepNext/>
        <w:numPr>
          <w:ilvl w:val="0"/>
          <w:numId w:val="4"/>
        </w:numPr>
      </w:pPr>
      <w:r>
        <w:t xml:space="preserve">Electricity  (1) </w:t>
      </w:r>
    </w:p>
    <w:p w14:paraId="6378C639" w14:textId="77777777" w:rsidR="002F493F" w:rsidRDefault="002168DA">
      <w:pPr>
        <w:pStyle w:val="ListParagraph"/>
        <w:keepNext/>
        <w:numPr>
          <w:ilvl w:val="0"/>
          <w:numId w:val="4"/>
        </w:numPr>
      </w:pPr>
      <w:r>
        <w:t xml:space="preserve">Gas  (2) </w:t>
      </w:r>
    </w:p>
    <w:p w14:paraId="2B5973D1" w14:textId="77777777" w:rsidR="002F493F" w:rsidRDefault="002168DA">
      <w:pPr>
        <w:pStyle w:val="ListParagraph"/>
        <w:keepNext/>
        <w:numPr>
          <w:ilvl w:val="0"/>
          <w:numId w:val="4"/>
        </w:numPr>
      </w:pPr>
      <w:r>
        <w:t xml:space="preserve">Heating oil  (3) </w:t>
      </w:r>
    </w:p>
    <w:p w14:paraId="21BCDD1D" w14:textId="77777777" w:rsidR="002F493F" w:rsidRDefault="002168DA">
      <w:pPr>
        <w:pStyle w:val="ListParagraph"/>
        <w:keepNext/>
        <w:numPr>
          <w:ilvl w:val="0"/>
          <w:numId w:val="4"/>
        </w:numPr>
      </w:pPr>
      <w:r>
        <w:t xml:space="preserve">Wood, solar, geothermal, or heat pump  (4) </w:t>
      </w:r>
    </w:p>
    <w:p w14:paraId="657B6040" w14:textId="77777777" w:rsidR="002F493F" w:rsidRDefault="002168DA">
      <w:pPr>
        <w:pStyle w:val="ListParagraph"/>
        <w:keepNext/>
        <w:numPr>
          <w:ilvl w:val="0"/>
          <w:numId w:val="4"/>
        </w:numPr>
      </w:pPr>
      <w:r>
        <w:t xml:space="preserve">Don't know, or prefer not to say  (5) </w:t>
      </w:r>
    </w:p>
    <w:p w14:paraId="4928525D" w14:textId="77777777" w:rsidR="002F493F" w:rsidRDefault="002F493F"/>
    <w:p w14:paraId="2AEC8ED5" w14:textId="77777777" w:rsidR="002F493F" w:rsidRDefault="002168DA">
      <w:pPr>
        <w:keepNext/>
        <w:rPr>
          <w:lang w:eastAsia="ja-JP"/>
        </w:rPr>
      </w:pPr>
      <w:proofErr w:type="gramStart"/>
      <w:r>
        <w:rPr>
          <w:lang w:eastAsia="ja-JP"/>
        </w:rPr>
        <w:t xml:space="preserve">Q3.1  </w:t>
      </w:r>
      <w:r>
        <w:rPr>
          <w:lang w:eastAsia="ja-JP"/>
        </w:rPr>
        <w:t>家を暖める主な方法は何ですか</w:t>
      </w:r>
      <w:proofErr w:type="gramEnd"/>
      <w:r>
        <w:rPr>
          <w:lang w:eastAsia="ja-JP"/>
        </w:rPr>
        <w:t>?</w:t>
      </w:r>
    </w:p>
    <w:p w14:paraId="50303B13" w14:textId="77777777" w:rsidR="002F493F" w:rsidRDefault="002168DA">
      <w:pPr>
        <w:pStyle w:val="ListParagraph"/>
        <w:keepNext/>
        <w:numPr>
          <w:ilvl w:val="0"/>
          <w:numId w:val="4"/>
        </w:numPr>
      </w:pPr>
      <w:proofErr w:type="spellStart"/>
      <w:r>
        <w:t>電気</w:t>
      </w:r>
      <w:proofErr w:type="spellEnd"/>
      <w:r>
        <w:t xml:space="preserve">  (1) </w:t>
      </w:r>
    </w:p>
    <w:p w14:paraId="65571C7F" w14:textId="77777777" w:rsidR="002F493F" w:rsidRDefault="002168DA">
      <w:pPr>
        <w:pStyle w:val="ListParagraph"/>
        <w:keepNext/>
        <w:numPr>
          <w:ilvl w:val="0"/>
          <w:numId w:val="4"/>
        </w:numPr>
      </w:pPr>
      <w:proofErr w:type="spellStart"/>
      <w:r>
        <w:t>ガス</w:t>
      </w:r>
      <w:proofErr w:type="spellEnd"/>
      <w:r>
        <w:t xml:space="preserve">  (2) </w:t>
      </w:r>
    </w:p>
    <w:p w14:paraId="59ED10BF" w14:textId="77777777" w:rsidR="002F493F" w:rsidRDefault="002168DA">
      <w:pPr>
        <w:pStyle w:val="ListParagraph"/>
        <w:keepNext/>
        <w:numPr>
          <w:ilvl w:val="0"/>
          <w:numId w:val="4"/>
        </w:numPr>
      </w:pPr>
      <w:proofErr w:type="spellStart"/>
      <w:r>
        <w:t>灯油</w:t>
      </w:r>
      <w:proofErr w:type="spellEnd"/>
      <w:r>
        <w:t xml:space="preserve">  (3) </w:t>
      </w:r>
    </w:p>
    <w:p w14:paraId="76A85CB4" w14:textId="77777777" w:rsidR="002F493F" w:rsidRDefault="002168DA">
      <w:pPr>
        <w:pStyle w:val="ListParagraph"/>
        <w:keepNext/>
        <w:numPr>
          <w:ilvl w:val="0"/>
          <w:numId w:val="4"/>
        </w:numPr>
        <w:rPr>
          <w:lang w:eastAsia="ja-JP"/>
        </w:rPr>
      </w:pPr>
      <w:r>
        <w:rPr>
          <w:lang w:eastAsia="ja-JP"/>
        </w:rPr>
        <w:t>木材、太陽光、地熱、またはヒート</w:t>
      </w:r>
      <w:r>
        <w:rPr>
          <w:lang w:eastAsia="ja-JP"/>
        </w:rPr>
        <w:t xml:space="preserve"> </w:t>
      </w:r>
      <w:r>
        <w:rPr>
          <w:lang w:eastAsia="ja-JP"/>
        </w:rPr>
        <w:t>ポンプ</w:t>
      </w:r>
      <w:r>
        <w:rPr>
          <w:lang w:eastAsia="ja-JP"/>
        </w:rPr>
        <w:t xml:space="preserve">  (4) </w:t>
      </w:r>
    </w:p>
    <w:p w14:paraId="33F9661E" w14:textId="77777777" w:rsidR="002F493F" w:rsidRDefault="002168DA">
      <w:pPr>
        <w:pStyle w:val="ListParagraph"/>
        <w:keepNext/>
        <w:numPr>
          <w:ilvl w:val="0"/>
          <w:numId w:val="4"/>
        </w:numPr>
        <w:rPr>
          <w:lang w:eastAsia="ja-JP"/>
        </w:rPr>
      </w:pPr>
      <w:r>
        <w:rPr>
          <w:lang w:eastAsia="ja-JP"/>
        </w:rPr>
        <w:t>わからない、または回答したくない</w:t>
      </w:r>
      <w:r>
        <w:rPr>
          <w:lang w:eastAsia="ja-JP"/>
        </w:rPr>
        <w:t xml:space="preserve">  (5) </w:t>
      </w:r>
    </w:p>
    <w:p w14:paraId="01CF6924" w14:textId="77777777" w:rsidR="002F493F" w:rsidRDefault="002F493F">
      <w:pPr>
        <w:rPr>
          <w:lang w:eastAsia="ja-JP"/>
        </w:rPr>
      </w:pPr>
    </w:p>
    <w:p w14:paraId="0D012E32" w14:textId="77777777" w:rsidR="002F493F" w:rsidRDefault="002F493F">
      <w:pPr>
        <w:pStyle w:val="QuestionSeparator"/>
        <w:rPr>
          <w:lang w:eastAsia="ja-JP"/>
        </w:rPr>
      </w:pPr>
    </w:p>
    <w:p w14:paraId="0155FCC7" w14:textId="77777777" w:rsidR="002F493F" w:rsidRDefault="002F493F">
      <w:pPr>
        <w:rPr>
          <w:lang w:eastAsia="ja-JP"/>
        </w:rPr>
      </w:pPr>
    </w:p>
    <w:p w14:paraId="5ACF02C6" w14:textId="77777777" w:rsidR="002F493F" w:rsidRDefault="002168DA">
      <w:pPr>
        <w:keepNext/>
      </w:pPr>
      <w:r>
        <w:lastRenderedPageBreak/>
        <w:t xml:space="preserve">Q242 </w:t>
      </w:r>
      <w:commentRangeStart w:id="59"/>
      <w:commentRangeStart w:id="60"/>
      <w:r>
        <w:t>In a typical month</w:t>
      </w:r>
      <w:commentRangeEnd w:id="59"/>
      <w:r w:rsidR="002B3C07">
        <w:rPr>
          <w:rStyle w:val="CommentReference"/>
        </w:rPr>
        <w:commentReference w:id="59"/>
      </w:r>
      <w:commentRangeEnd w:id="60"/>
      <w:r w:rsidR="00CD0623">
        <w:rPr>
          <w:rStyle w:val="CommentReference"/>
        </w:rPr>
        <w:commentReference w:id="60"/>
      </w:r>
      <w:r>
        <w:t>, how much do you spend on heating</w:t>
      </w:r>
      <w:r>
        <w:rPr>
          <w:b/>
        </w:rPr>
        <w:t xml:space="preserve"> </w:t>
      </w:r>
      <w:r>
        <w:t>for your accommodation? </w:t>
      </w:r>
    </w:p>
    <w:p w14:paraId="52AA421F" w14:textId="77777777" w:rsidR="002F493F" w:rsidRDefault="002168DA">
      <w:pPr>
        <w:pStyle w:val="ListParagraph"/>
        <w:keepNext/>
        <w:numPr>
          <w:ilvl w:val="0"/>
          <w:numId w:val="4"/>
        </w:numPr>
      </w:pPr>
      <w:r>
        <w:t xml:space="preserve">I don't know  (1) </w:t>
      </w:r>
    </w:p>
    <w:p w14:paraId="68B775A7" w14:textId="77777777" w:rsidR="002F493F" w:rsidRDefault="002168DA">
      <w:pPr>
        <w:pStyle w:val="ListParagraph"/>
        <w:keepNext/>
        <w:numPr>
          <w:ilvl w:val="0"/>
          <w:numId w:val="4"/>
        </w:numPr>
      </w:pPr>
      <w:r>
        <w:t xml:space="preserve">Less than €20  (2) </w:t>
      </w:r>
    </w:p>
    <w:p w14:paraId="61297210" w14:textId="77777777" w:rsidR="002F493F" w:rsidRDefault="002168DA">
      <w:pPr>
        <w:pStyle w:val="ListParagraph"/>
        <w:keepNext/>
        <w:numPr>
          <w:ilvl w:val="0"/>
          <w:numId w:val="4"/>
        </w:numPr>
      </w:pPr>
      <w:r>
        <w:t xml:space="preserve">€20 – €75  (3) </w:t>
      </w:r>
    </w:p>
    <w:p w14:paraId="0E09CD52" w14:textId="77777777" w:rsidR="002F493F" w:rsidRDefault="002168DA">
      <w:pPr>
        <w:pStyle w:val="ListParagraph"/>
        <w:keepNext/>
        <w:numPr>
          <w:ilvl w:val="0"/>
          <w:numId w:val="4"/>
        </w:numPr>
      </w:pPr>
      <w:r>
        <w:t xml:space="preserve">€76 – €125  (4) </w:t>
      </w:r>
    </w:p>
    <w:p w14:paraId="29167FC8" w14:textId="77777777" w:rsidR="002F493F" w:rsidRDefault="002168DA">
      <w:pPr>
        <w:pStyle w:val="ListParagraph"/>
        <w:keepNext/>
        <w:numPr>
          <w:ilvl w:val="0"/>
          <w:numId w:val="4"/>
        </w:numPr>
      </w:pPr>
      <w:r>
        <w:t xml:space="preserve">€126 – €200  (5) </w:t>
      </w:r>
    </w:p>
    <w:p w14:paraId="5F30EFF3" w14:textId="77777777" w:rsidR="002F493F" w:rsidRDefault="002168DA">
      <w:pPr>
        <w:pStyle w:val="ListParagraph"/>
        <w:keepNext/>
        <w:numPr>
          <w:ilvl w:val="0"/>
          <w:numId w:val="4"/>
        </w:numPr>
      </w:pPr>
      <w:r>
        <w:t xml:space="preserve">€201 – €250  (6) </w:t>
      </w:r>
    </w:p>
    <w:p w14:paraId="73722460" w14:textId="77777777" w:rsidR="002F493F" w:rsidRDefault="002168DA">
      <w:pPr>
        <w:pStyle w:val="ListParagraph"/>
        <w:keepNext/>
        <w:numPr>
          <w:ilvl w:val="0"/>
          <w:numId w:val="4"/>
        </w:numPr>
      </w:pPr>
      <w:r>
        <w:t xml:space="preserve">€251 – €300  (7) </w:t>
      </w:r>
    </w:p>
    <w:p w14:paraId="7CEA74AD" w14:textId="77777777" w:rsidR="002F493F" w:rsidRDefault="002168DA">
      <w:pPr>
        <w:pStyle w:val="ListParagraph"/>
        <w:keepNext/>
        <w:numPr>
          <w:ilvl w:val="0"/>
          <w:numId w:val="4"/>
        </w:numPr>
      </w:pPr>
      <w:r>
        <w:t xml:space="preserve">More than €300  (8) </w:t>
      </w:r>
    </w:p>
    <w:p w14:paraId="498B1027" w14:textId="77777777" w:rsidR="002F493F" w:rsidRDefault="002F493F"/>
    <w:p w14:paraId="76F77305" w14:textId="6CAF7F47" w:rsidR="002F493F" w:rsidRDefault="002168DA">
      <w:pPr>
        <w:keepNext/>
        <w:rPr>
          <w:lang w:eastAsia="ja-JP"/>
        </w:rPr>
      </w:pPr>
      <w:r>
        <w:rPr>
          <w:lang w:eastAsia="ja-JP"/>
        </w:rPr>
        <w:t xml:space="preserve">Q242 </w:t>
      </w:r>
      <w:del w:id="61" w:author="OGURO Kei, ECO/CS3" w:date="2021-06-13T16:21:00Z">
        <w:r w:rsidDel="00A3300A">
          <w:rPr>
            <w:lang w:eastAsia="ja-JP"/>
          </w:rPr>
          <w:delText>一般的な</w:delText>
        </w:r>
        <w:r w:rsidDel="00A3300A">
          <w:rPr>
            <w:lang w:eastAsia="ja-JP"/>
          </w:rPr>
          <w:delText xml:space="preserve"> 1 </w:delText>
        </w:r>
        <w:r w:rsidDel="00A3300A">
          <w:rPr>
            <w:lang w:eastAsia="ja-JP"/>
          </w:rPr>
          <w:delText>か月</w:delText>
        </w:r>
      </w:del>
      <w:del w:id="62" w:author="OGURO Kei, ECO/CS3" w:date="2021-06-13T16:23:00Z">
        <w:r w:rsidDel="00A3300A">
          <w:rPr>
            <w:lang w:eastAsia="ja-JP"/>
          </w:rPr>
          <w:delText>で</w:delText>
        </w:r>
      </w:del>
      <w:commentRangeStart w:id="63"/>
      <w:ins w:id="64" w:author="OGURO Kei, ECO/CS3" w:date="2021-06-13T16:23:00Z">
        <w:r w:rsidR="00A3300A">
          <w:rPr>
            <w:rFonts w:hint="eastAsia"/>
            <w:lang w:eastAsia="ja-JP"/>
          </w:rPr>
          <w:t>暖房を使う季節</w:t>
        </w:r>
      </w:ins>
      <w:ins w:id="65" w:author="OGURO Kei, ECO/CS3" w:date="2021-06-13T16:24:00Z">
        <w:r w:rsidR="00A3300A">
          <w:rPr>
            <w:rFonts w:hint="eastAsia"/>
            <w:lang w:eastAsia="ja-JP"/>
          </w:rPr>
          <w:t>の</w:t>
        </w:r>
      </w:ins>
      <w:ins w:id="66" w:author="OGURO Kei, ECO/CS3" w:date="2021-06-13T16:23:00Z">
        <w:r w:rsidR="00A3300A">
          <w:rPr>
            <w:rFonts w:hint="eastAsia"/>
            <w:lang w:eastAsia="ja-JP"/>
          </w:rPr>
          <w:t>一月あたり</w:t>
        </w:r>
      </w:ins>
      <w:ins w:id="67" w:author="OGURO Kei, ECO/CS3" w:date="2021-06-13T16:24:00Z">
        <w:r w:rsidR="00A3300A">
          <w:rPr>
            <w:rFonts w:hint="eastAsia"/>
            <w:lang w:eastAsia="ja-JP"/>
          </w:rPr>
          <w:t>で</w:t>
        </w:r>
      </w:ins>
      <w:commentRangeEnd w:id="63"/>
      <w:ins w:id="68" w:author="OGURO Kei, ECO/CS3" w:date="2021-06-15T19:43:00Z">
        <w:r w:rsidR="00330A0A">
          <w:rPr>
            <w:rStyle w:val="CommentReference"/>
          </w:rPr>
          <w:commentReference w:id="63"/>
        </w:r>
      </w:ins>
      <w:r>
        <w:rPr>
          <w:lang w:eastAsia="ja-JP"/>
        </w:rPr>
        <w:t>、自宅の暖房にどれくらいの費用がかかりますか？</w:t>
      </w:r>
    </w:p>
    <w:p w14:paraId="0E047244" w14:textId="77777777" w:rsidR="002F493F" w:rsidRDefault="002168DA">
      <w:pPr>
        <w:pStyle w:val="ListParagraph"/>
        <w:keepNext/>
        <w:numPr>
          <w:ilvl w:val="0"/>
          <w:numId w:val="4"/>
        </w:numPr>
      </w:pPr>
      <w:proofErr w:type="spellStart"/>
      <w:r>
        <w:t>わからない</w:t>
      </w:r>
      <w:proofErr w:type="spellEnd"/>
      <w:r>
        <w:t xml:space="preserve">  (1) </w:t>
      </w:r>
    </w:p>
    <w:p w14:paraId="5BA06076" w14:textId="77777777" w:rsidR="002F493F" w:rsidRDefault="002168DA">
      <w:pPr>
        <w:pStyle w:val="ListParagraph"/>
        <w:keepNext/>
        <w:numPr>
          <w:ilvl w:val="0"/>
          <w:numId w:val="4"/>
        </w:numPr>
      </w:pPr>
      <w:r>
        <w:t>3000</w:t>
      </w:r>
      <w:r>
        <w:t>円未満</w:t>
      </w:r>
      <w:r>
        <w:t xml:space="preserve">  (2) </w:t>
      </w:r>
    </w:p>
    <w:p w14:paraId="32A16CD4" w14:textId="77777777" w:rsidR="002F493F" w:rsidRDefault="002168DA">
      <w:pPr>
        <w:pStyle w:val="ListParagraph"/>
        <w:keepNext/>
        <w:numPr>
          <w:ilvl w:val="0"/>
          <w:numId w:val="4"/>
        </w:numPr>
      </w:pPr>
      <w:r>
        <w:t>3000</w:t>
      </w:r>
      <w:r>
        <w:t>円</w:t>
      </w:r>
      <w:r>
        <w:t xml:space="preserve"> – 10,000</w:t>
      </w:r>
      <w:r>
        <w:t>円</w:t>
      </w:r>
      <w:r>
        <w:t xml:space="preserve">  (3) </w:t>
      </w:r>
    </w:p>
    <w:p w14:paraId="75D8D24F" w14:textId="77777777" w:rsidR="002F493F" w:rsidRDefault="002168DA">
      <w:pPr>
        <w:pStyle w:val="ListParagraph"/>
        <w:keepNext/>
        <w:numPr>
          <w:ilvl w:val="0"/>
          <w:numId w:val="4"/>
        </w:numPr>
      </w:pPr>
      <w:r>
        <w:t>10,001 – 17,000</w:t>
      </w:r>
      <w:r>
        <w:t>円</w:t>
      </w:r>
      <w:r>
        <w:t xml:space="preserve">  (4) </w:t>
      </w:r>
    </w:p>
    <w:p w14:paraId="1A0923FA" w14:textId="77777777" w:rsidR="002F493F" w:rsidRDefault="002168DA">
      <w:pPr>
        <w:pStyle w:val="ListParagraph"/>
        <w:keepNext/>
        <w:numPr>
          <w:ilvl w:val="0"/>
          <w:numId w:val="4"/>
        </w:numPr>
      </w:pPr>
      <w:r>
        <w:t>17,001</w:t>
      </w:r>
      <w:r>
        <w:t>円</w:t>
      </w:r>
      <w:r>
        <w:t xml:space="preserve"> – 27,000</w:t>
      </w:r>
      <w:r>
        <w:t>円</w:t>
      </w:r>
      <w:r>
        <w:t xml:space="preserve">  (5) </w:t>
      </w:r>
    </w:p>
    <w:p w14:paraId="6BB5EA49" w14:textId="77777777" w:rsidR="002F493F" w:rsidRDefault="002168DA">
      <w:pPr>
        <w:pStyle w:val="ListParagraph"/>
        <w:keepNext/>
        <w:numPr>
          <w:ilvl w:val="0"/>
          <w:numId w:val="4"/>
        </w:numPr>
      </w:pPr>
      <w:r>
        <w:t>27,001</w:t>
      </w:r>
      <w:r>
        <w:t>円</w:t>
      </w:r>
      <w:r>
        <w:t xml:space="preserve"> – 33,000</w:t>
      </w:r>
      <w:r>
        <w:t>円</w:t>
      </w:r>
      <w:r>
        <w:t xml:space="preserve">  (6) </w:t>
      </w:r>
    </w:p>
    <w:p w14:paraId="3CE9E2C3" w14:textId="77777777" w:rsidR="002F493F" w:rsidRDefault="002168DA">
      <w:pPr>
        <w:pStyle w:val="ListParagraph"/>
        <w:keepNext/>
        <w:numPr>
          <w:ilvl w:val="0"/>
          <w:numId w:val="4"/>
        </w:numPr>
      </w:pPr>
      <w:r>
        <w:t>33,001</w:t>
      </w:r>
      <w:r>
        <w:t>円</w:t>
      </w:r>
      <w:r>
        <w:t xml:space="preserve"> – 40,000</w:t>
      </w:r>
      <w:r>
        <w:t>円</w:t>
      </w:r>
      <w:r>
        <w:t xml:space="preserve">  (7) </w:t>
      </w:r>
    </w:p>
    <w:p w14:paraId="73AD3093" w14:textId="77777777" w:rsidR="002F493F" w:rsidRDefault="002168DA">
      <w:pPr>
        <w:pStyle w:val="ListParagraph"/>
        <w:keepNext/>
        <w:numPr>
          <w:ilvl w:val="0"/>
          <w:numId w:val="4"/>
        </w:numPr>
      </w:pPr>
      <w:r>
        <w:t>40,000</w:t>
      </w:r>
      <w:r>
        <w:t>円以上</w:t>
      </w:r>
      <w:r>
        <w:t xml:space="preserve">  (8) </w:t>
      </w:r>
    </w:p>
    <w:p w14:paraId="562D5A28" w14:textId="77777777" w:rsidR="002F493F" w:rsidRDefault="002F493F"/>
    <w:p w14:paraId="24E899F5" w14:textId="77777777" w:rsidR="002F493F" w:rsidRDefault="002F493F">
      <w:pPr>
        <w:pStyle w:val="QuestionSeparator"/>
      </w:pPr>
    </w:p>
    <w:p w14:paraId="0A67154A" w14:textId="77777777" w:rsidR="002F493F" w:rsidRDefault="002F493F"/>
    <w:p w14:paraId="2FA85DB9" w14:textId="77777777" w:rsidR="002F493F" w:rsidRDefault="002168DA">
      <w:pPr>
        <w:keepNext/>
      </w:pPr>
      <w:r>
        <w:lastRenderedPageBreak/>
        <w:t>Q243 Good insulation can keep a building warm in the winter and cool in the summer.</w:t>
      </w:r>
      <w:r>
        <w:br/>
      </w:r>
      <w:r>
        <w:br/>
        <w:t>How do you rate the insulation of your accommodation?</w:t>
      </w:r>
    </w:p>
    <w:p w14:paraId="692051A1" w14:textId="77777777" w:rsidR="002F493F" w:rsidRDefault="002168DA">
      <w:pPr>
        <w:pStyle w:val="ListParagraph"/>
        <w:keepNext/>
        <w:numPr>
          <w:ilvl w:val="0"/>
          <w:numId w:val="4"/>
        </w:numPr>
      </w:pPr>
      <w:r>
        <w:t xml:space="preserve">Very poor  (0) </w:t>
      </w:r>
    </w:p>
    <w:p w14:paraId="17E87C03" w14:textId="77777777" w:rsidR="002F493F" w:rsidRDefault="002168DA">
      <w:pPr>
        <w:pStyle w:val="ListParagraph"/>
        <w:keepNext/>
        <w:numPr>
          <w:ilvl w:val="0"/>
          <w:numId w:val="4"/>
        </w:numPr>
      </w:pPr>
      <w:r>
        <w:t xml:space="preserve">Poor  (11) </w:t>
      </w:r>
    </w:p>
    <w:p w14:paraId="4CEA2F7E" w14:textId="77777777" w:rsidR="002F493F" w:rsidRDefault="002168DA">
      <w:pPr>
        <w:pStyle w:val="ListParagraph"/>
        <w:keepNext/>
        <w:numPr>
          <w:ilvl w:val="0"/>
          <w:numId w:val="4"/>
        </w:numPr>
      </w:pPr>
      <w:r>
        <w:t xml:space="preserve">Fair  (12) </w:t>
      </w:r>
    </w:p>
    <w:p w14:paraId="4F2CDBA6" w14:textId="77777777" w:rsidR="002F493F" w:rsidRDefault="002168DA">
      <w:pPr>
        <w:pStyle w:val="ListParagraph"/>
        <w:keepNext/>
        <w:numPr>
          <w:ilvl w:val="0"/>
          <w:numId w:val="4"/>
        </w:numPr>
      </w:pPr>
      <w:r>
        <w:t xml:space="preserve">Good  (13) </w:t>
      </w:r>
    </w:p>
    <w:p w14:paraId="06F35835" w14:textId="77777777" w:rsidR="002F493F" w:rsidRDefault="002168DA">
      <w:pPr>
        <w:pStyle w:val="ListParagraph"/>
        <w:keepNext/>
        <w:numPr>
          <w:ilvl w:val="0"/>
          <w:numId w:val="4"/>
        </w:numPr>
      </w:pPr>
      <w:r>
        <w:t xml:space="preserve">Excellent  (14) </w:t>
      </w:r>
    </w:p>
    <w:p w14:paraId="408BA81E" w14:textId="77777777" w:rsidR="002F493F" w:rsidRDefault="002F493F"/>
    <w:p w14:paraId="48BD6FF3" w14:textId="77777777" w:rsidR="002F493F" w:rsidRDefault="002168DA">
      <w:pPr>
        <w:keepNext/>
        <w:rPr>
          <w:lang w:eastAsia="ja-JP"/>
        </w:rPr>
      </w:pPr>
      <w:r>
        <w:rPr>
          <w:lang w:eastAsia="ja-JP"/>
        </w:rPr>
        <w:t xml:space="preserve">Q243 </w:t>
      </w:r>
      <w:r>
        <w:rPr>
          <w:lang w:eastAsia="ja-JP"/>
        </w:rPr>
        <w:t>断熱性が高いと、建物を冬は暖かく、夏は涼しく保つことができます。</w:t>
      </w:r>
      <w:r>
        <w:rPr>
          <w:lang w:eastAsia="ja-JP"/>
        </w:rPr>
        <w:br/>
      </w:r>
      <w:r>
        <w:rPr>
          <w:lang w:eastAsia="ja-JP"/>
        </w:rPr>
        <w:br/>
      </w:r>
      <w:r>
        <w:rPr>
          <w:lang w:eastAsia="ja-JP"/>
        </w:rPr>
        <w:t>自宅の断熱性をどのように評価しますか</w:t>
      </w:r>
      <w:r>
        <w:rPr>
          <w:lang w:eastAsia="ja-JP"/>
        </w:rPr>
        <w:t>?</w:t>
      </w:r>
      <w:r>
        <w:rPr>
          <w:lang w:eastAsia="ja-JP"/>
        </w:rPr>
        <w:br/>
      </w:r>
    </w:p>
    <w:p w14:paraId="267C8A15" w14:textId="77777777" w:rsidR="002F493F" w:rsidRDefault="002168DA">
      <w:pPr>
        <w:pStyle w:val="ListParagraph"/>
        <w:keepNext/>
        <w:numPr>
          <w:ilvl w:val="0"/>
          <w:numId w:val="4"/>
        </w:numPr>
      </w:pPr>
      <w:proofErr w:type="spellStart"/>
      <w:r>
        <w:t>非常に悪い</w:t>
      </w:r>
      <w:proofErr w:type="spellEnd"/>
      <w:r>
        <w:t xml:space="preserve">  (0) </w:t>
      </w:r>
    </w:p>
    <w:p w14:paraId="12CA0213" w14:textId="77777777" w:rsidR="002F493F" w:rsidRDefault="002168DA">
      <w:pPr>
        <w:pStyle w:val="ListParagraph"/>
        <w:keepNext/>
        <w:numPr>
          <w:ilvl w:val="0"/>
          <w:numId w:val="4"/>
        </w:numPr>
      </w:pPr>
      <w:proofErr w:type="spellStart"/>
      <w:r>
        <w:t>悪い</w:t>
      </w:r>
      <w:proofErr w:type="spellEnd"/>
      <w:r>
        <w:t xml:space="preserve">  (11) </w:t>
      </w:r>
    </w:p>
    <w:p w14:paraId="6ABE6073" w14:textId="77777777" w:rsidR="002F493F" w:rsidRDefault="002168DA">
      <w:pPr>
        <w:pStyle w:val="ListParagraph"/>
        <w:keepNext/>
        <w:numPr>
          <w:ilvl w:val="0"/>
          <w:numId w:val="4"/>
        </w:numPr>
      </w:pPr>
      <w:proofErr w:type="spellStart"/>
      <w:r>
        <w:t>普通</w:t>
      </w:r>
      <w:proofErr w:type="spellEnd"/>
      <w:r>
        <w:t xml:space="preserve">  (12) </w:t>
      </w:r>
    </w:p>
    <w:p w14:paraId="24871BE8" w14:textId="77777777" w:rsidR="002F493F" w:rsidRDefault="002168DA">
      <w:pPr>
        <w:pStyle w:val="ListParagraph"/>
        <w:keepNext/>
        <w:numPr>
          <w:ilvl w:val="0"/>
          <w:numId w:val="4"/>
        </w:numPr>
      </w:pPr>
      <w:proofErr w:type="spellStart"/>
      <w:r>
        <w:t>良い</w:t>
      </w:r>
      <w:proofErr w:type="spellEnd"/>
      <w:r>
        <w:t xml:space="preserve">  (13) </w:t>
      </w:r>
    </w:p>
    <w:p w14:paraId="6E465DFB" w14:textId="77777777" w:rsidR="002F493F" w:rsidRDefault="002168DA">
      <w:pPr>
        <w:pStyle w:val="ListParagraph"/>
        <w:keepNext/>
        <w:numPr>
          <w:ilvl w:val="0"/>
          <w:numId w:val="4"/>
        </w:numPr>
      </w:pPr>
      <w:proofErr w:type="spellStart"/>
      <w:r>
        <w:t>非常に良い</w:t>
      </w:r>
      <w:proofErr w:type="spellEnd"/>
      <w:r>
        <w:t xml:space="preserve">  (14) </w:t>
      </w:r>
    </w:p>
    <w:p w14:paraId="1C906A0F" w14:textId="77777777" w:rsidR="002F493F" w:rsidRDefault="002F493F"/>
    <w:p w14:paraId="6B418F4C" w14:textId="77777777" w:rsidR="002F493F" w:rsidRDefault="002F493F">
      <w:pPr>
        <w:pStyle w:val="QuestionSeparator"/>
      </w:pPr>
    </w:p>
    <w:p w14:paraId="4D234C3F" w14:textId="77777777" w:rsidR="002F493F" w:rsidRDefault="002F493F"/>
    <w:p w14:paraId="5E30ED9E" w14:textId="77777777" w:rsidR="002F493F" w:rsidRDefault="002168DA">
      <w:pPr>
        <w:keepNext/>
      </w:pPr>
      <w:r>
        <w:lastRenderedPageBreak/>
        <w:t>Q3.2 In a typical month, how much do you spend on gas for driving?</w:t>
      </w:r>
    </w:p>
    <w:p w14:paraId="1618B359" w14:textId="77777777" w:rsidR="002F493F" w:rsidRDefault="002168DA">
      <w:pPr>
        <w:pStyle w:val="ListParagraph"/>
        <w:keepNext/>
        <w:numPr>
          <w:ilvl w:val="0"/>
          <w:numId w:val="4"/>
        </w:numPr>
      </w:pPr>
      <w:r>
        <w:t xml:space="preserve">Less than €5  (4) </w:t>
      </w:r>
    </w:p>
    <w:p w14:paraId="4CA514DA" w14:textId="77777777" w:rsidR="002F493F" w:rsidRDefault="002168DA">
      <w:pPr>
        <w:pStyle w:val="ListParagraph"/>
        <w:keepNext/>
        <w:numPr>
          <w:ilvl w:val="0"/>
          <w:numId w:val="4"/>
        </w:numPr>
      </w:pPr>
      <w:r>
        <w:t xml:space="preserve">€5 – €25  (5) </w:t>
      </w:r>
    </w:p>
    <w:p w14:paraId="741DDFE2" w14:textId="77777777" w:rsidR="002F493F" w:rsidRDefault="002168DA">
      <w:pPr>
        <w:pStyle w:val="ListParagraph"/>
        <w:keepNext/>
        <w:numPr>
          <w:ilvl w:val="0"/>
          <w:numId w:val="4"/>
        </w:numPr>
      </w:pPr>
      <w:r>
        <w:t xml:space="preserve">€26 – €75  (6) </w:t>
      </w:r>
    </w:p>
    <w:p w14:paraId="3922E87F" w14:textId="77777777" w:rsidR="002F493F" w:rsidRDefault="002168DA">
      <w:pPr>
        <w:pStyle w:val="ListParagraph"/>
        <w:keepNext/>
        <w:numPr>
          <w:ilvl w:val="0"/>
          <w:numId w:val="4"/>
        </w:numPr>
      </w:pPr>
      <w:r>
        <w:t xml:space="preserve">€76 – €125  (7) </w:t>
      </w:r>
    </w:p>
    <w:p w14:paraId="0B3E32AC" w14:textId="77777777" w:rsidR="002F493F" w:rsidRDefault="002168DA">
      <w:pPr>
        <w:pStyle w:val="ListParagraph"/>
        <w:keepNext/>
        <w:numPr>
          <w:ilvl w:val="0"/>
          <w:numId w:val="4"/>
        </w:numPr>
      </w:pPr>
      <w:r>
        <w:t xml:space="preserve">€126 – €175  (8) </w:t>
      </w:r>
    </w:p>
    <w:p w14:paraId="6C2A9E7D" w14:textId="77777777" w:rsidR="002F493F" w:rsidRDefault="002168DA">
      <w:pPr>
        <w:pStyle w:val="ListParagraph"/>
        <w:keepNext/>
        <w:numPr>
          <w:ilvl w:val="0"/>
          <w:numId w:val="4"/>
        </w:numPr>
      </w:pPr>
      <w:r>
        <w:t xml:space="preserve">€176 – €225  (9) </w:t>
      </w:r>
    </w:p>
    <w:p w14:paraId="3A0F0F7B" w14:textId="77777777" w:rsidR="002F493F" w:rsidRDefault="002168DA">
      <w:pPr>
        <w:pStyle w:val="ListParagraph"/>
        <w:keepNext/>
        <w:numPr>
          <w:ilvl w:val="0"/>
          <w:numId w:val="4"/>
        </w:numPr>
      </w:pPr>
      <w:r>
        <w:t xml:space="preserve">More than €225  (10) </w:t>
      </w:r>
    </w:p>
    <w:p w14:paraId="6ED1B514" w14:textId="77777777" w:rsidR="002F493F" w:rsidRDefault="002F493F"/>
    <w:p w14:paraId="7E1CA078" w14:textId="43A60E6D" w:rsidR="002F493F" w:rsidRDefault="002168DA">
      <w:pPr>
        <w:keepNext/>
        <w:rPr>
          <w:lang w:eastAsia="ja-JP"/>
        </w:rPr>
      </w:pPr>
      <w:r>
        <w:rPr>
          <w:lang w:eastAsia="ja-JP"/>
        </w:rPr>
        <w:t>Q3.2</w:t>
      </w:r>
      <w:del w:id="69" w:author="OGURO Kei, ECO/CS3" w:date="2021-06-13T16:23:00Z">
        <w:r w:rsidDel="00A3300A">
          <w:rPr>
            <w:lang w:eastAsia="ja-JP"/>
          </w:rPr>
          <w:delText xml:space="preserve"> </w:delText>
        </w:r>
        <w:r w:rsidDel="00A3300A">
          <w:rPr>
            <w:lang w:eastAsia="ja-JP"/>
          </w:rPr>
          <w:delText>一般的な</w:delText>
        </w:r>
        <w:r w:rsidDel="00A3300A">
          <w:rPr>
            <w:lang w:eastAsia="ja-JP"/>
          </w:rPr>
          <w:delText xml:space="preserve"> 1 </w:delText>
        </w:r>
        <w:r w:rsidDel="00A3300A">
          <w:rPr>
            <w:lang w:eastAsia="ja-JP"/>
          </w:rPr>
          <w:delText>か月で</w:delText>
        </w:r>
      </w:del>
      <w:ins w:id="70" w:author="OGURO Kei, ECO/CS3" w:date="2021-06-13T16:23:00Z">
        <w:r w:rsidR="00A3300A">
          <w:rPr>
            <w:rFonts w:hint="eastAsia"/>
            <w:lang w:eastAsia="ja-JP"/>
          </w:rPr>
          <w:t>一月あたり</w:t>
        </w:r>
      </w:ins>
      <w:ins w:id="71" w:author="OGURO Kei, ECO/CS3" w:date="2021-06-13T16:24:00Z">
        <w:r w:rsidR="00A3300A">
          <w:rPr>
            <w:rFonts w:hint="eastAsia"/>
            <w:lang w:eastAsia="ja-JP"/>
          </w:rPr>
          <w:t>で</w:t>
        </w:r>
      </w:ins>
      <w:r>
        <w:rPr>
          <w:lang w:eastAsia="ja-JP"/>
        </w:rPr>
        <w:t>、車のガソリンにどれくらいの費用がかかりますか？</w:t>
      </w:r>
    </w:p>
    <w:p w14:paraId="2B45247D" w14:textId="77777777" w:rsidR="002F493F" w:rsidRDefault="002168DA">
      <w:pPr>
        <w:pStyle w:val="ListParagraph"/>
        <w:keepNext/>
        <w:numPr>
          <w:ilvl w:val="0"/>
          <w:numId w:val="4"/>
        </w:numPr>
      </w:pPr>
      <w:r>
        <w:t>600</w:t>
      </w:r>
      <w:r>
        <w:t>円未満</w:t>
      </w:r>
      <w:r>
        <w:t xml:space="preserve">  (4) </w:t>
      </w:r>
    </w:p>
    <w:p w14:paraId="1695A3DB" w14:textId="77777777" w:rsidR="002F493F" w:rsidRDefault="002168DA">
      <w:pPr>
        <w:pStyle w:val="ListParagraph"/>
        <w:keepNext/>
        <w:numPr>
          <w:ilvl w:val="0"/>
          <w:numId w:val="4"/>
        </w:numPr>
      </w:pPr>
      <w:r>
        <w:t>600</w:t>
      </w:r>
      <w:r>
        <w:t>円</w:t>
      </w:r>
      <w:r>
        <w:t xml:space="preserve"> –3,000</w:t>
      </w:r>
      <w:r>
        <w:t>円</w:t>
      </w:r>
      <w:r>
        <w:t xml:space="preserve">  (5) </w:t>
      </w:r>
    </w:p>
    <w:p w14:paraId="05BBD73D" w14:textId="77777777" w:rsidR="002F493F" w:rsidRDefault="002168DA">
      <w:pPr>
        <w:pStyle w:val="ListParagraph"/>
        <w:keepNext/>
        <w:numPr>
          <w:ilvl w:val="0"/>
          <w:numId w:val="4"/>
        </w:numPr>
      </w:pPr>
      <w:r>
        <w:t>3001</w:t>
      </w:r>
      <w:r>
        <w:t>円</w:t>
      </w:r>
      <w:r>
        <w:t xml:space="preserve"> – 10,000</w:t>
      </w:r>
      <w:r>
        <w:t>円</w:t>
      </w:r>
      <w:r>
        <w:t xml:space="preserve">  (6) </w:t>
      </w:r>
    </w:p>
    <w:p w14:paraId="123CE800" w14:textId="77777777" w:rsidR="002F493F" w:rsidRDefault="002168DA">
      <w:pPr>
        <w:pStyle w:val="ListParagraph"/>
        <w:keepNext/>
        <w:numPr>
          <w:ilvl w:val="0"/>
          <w:numId w:val="4"/>
        </w:numPr>
      </w:pPr>
      <w:r>
        <w:t>10,001</w:t>
      </w:r>
      <w:r>
        <w:t>円</w:t>
      </w:r>
      <w:r>
        <w:t xml:space="preserve"> – 17,000</w:t>
      </w:r>
      <w:r>
        <w:t>円</w:t>
      </w:r>
      <w:r>
        <w:t xml:space="preserve">  (7) </w:t>
      </w:r>
    </w:p>
    <w:p w14:paraId="459CFB40" w14:textId="77777777" w:rsidR="002F493F" w:rsidRDefault="002168DA">
      <w:pPr>
        <w:pStyle w:val="ListParagraph"/>
        <w:keepNext/>
        <w:numPr>
          <w:ilvl w:val="0"/>
          <w:numId w:val="4"/>
        </w:numPr>
      </w:pPr>
      <w:r>
        <w:t>17,001</w:t>
      </w:r>
      <w:r>
        <w:t>円</w:t>
      </w:r>
      <w:r>
        <w:t xml:space="preserve"> – 23,000</w:t>
      </w:r>
      <w:r>
        <w:t>円</w:t>
      </w:r>
      <w:r>
        <w:t xml:space="preserve">  (8) </w:t>
      </w:r>
    </w:p>
    <w:p w14:paraId="325FA962" w14:textId="77777777" w:rsidR="002F493F" w:rsidRDefault="002168DA">
      <w:pPr>
        <w:pStyle w:val="ListParagraph"/>
        <w:keepNext/>
        <w:numPr>
          <w:ilvl w:val="0"/>
          <w:numId w:val="4"/>
        </w:numPr>
      </w:pPr>
      <w:r>
        <w:t>23,001</w:t>
      </w:r>
      <w:r>
        <w:t>円</w:t>
      </w:r>
      <w:r>
        <w:t xml:space="preserve"> – 30,000</w:t>
      </w:r>
      <w:r>
        <w:t>円</w:t>
      </w:r>
      <w:r>
        <w:t xml:space="preserve">  (9) </w:t>
      </w:r>
    </w:p>
    <w:p w14:paraId="1AF1D3FE" w14:textId="77777777" w:rsidR="002F493F" w:rsidRDefault="002168DA">
      <w:pPr>
        <w:pStyle w:val="ListParagraph"/>
        <w:keepNext/>
        <w:numPr>
          <w:ilvl w:val="0"/>
          <w:numId w:val="4"/>
        </w:numPr>
      </w:pPr>
      <w:r>
        <w:t>30,000</w:t>
      </w:r>
      <w:r>
        <w:t>円以上</w:t>
      </w:r>
      <w:r>
        <w:t xml:space="preserve">  (10) </w:t>
      </w:r>
    </w:p>
    <w:p w14:paraId="4A5E8460" w14:textId="77777777" w:rsidR="002F493F" w:rsidRDefault="002F493F"/>
    <w:p w14:paraId="27092D32" w14:textId="77777777" w:rsidR="002F493F" w:rsidRDefault="002F493F">
      <w:pPr>
        <w:pStyle w:val="QuestionSeparator"/>
      </w:pPr>
    </w:p>
    <w:p w14:paraId="2617943C" w14:textId="77777777" w:rsidR="002F493F" w:rsidRDefault="002F493F"/>
    <w:p w14:paraId="719E76B2" w14:textId="77777777" w:rsidR="002F493F" w:rsidRDefault="002168DA">
      <w:pPr>
        <w:keepNext/>
      </w:pPr>
      <w:r>
        <w:lastRenderedPageBreak/>
        <w:t>Q3.3 How many round-trip flights did you take between 2017 and 2019?</w:t>
      </w:r>
    </w:p>
    <w:p w14:paraId="673C6DA4" w14:textId="77777777" w:rsidR="002F493F" w:rsidRDefault="002168DA">
      <w:pPr>
        <w:pStyle w:val="ListParagraph"/>
        <w:keepNext/>
        <w:numPr>
          <w:ilvl w:val="0"/>
          <w:numId w:val="4"/>
        </w:numPr>
      </w:pPr>
      <w:r>
        <w:t xml:space="preserve">0  (4) </w:t>
      </w:r>
    </w:p>
    <w:p w14:paraId="14472AD6" w14:textId="77777777" w:rsidR="002F493F" w:rsidRDefault="002168DA">
      <w:pPr>
        <w:pStyle w:val="ListParagraph"/>
        <w:keepNext/>
        <w:numPr>
          <w:ilvl w:val="0"/>
          <w:numId w:val="4"/>
        </w:numPr>
      </w:pPr>
      <w:r>
        <w:t xml:space="preserve">1  (5) </w:t>
      </w:r>
    </w:p>
    <w:p w14:paraId="094309B2" w14:textId="77777777" w:rsidR="002F493F" w:rsidRDefault="002168DA">
      <w:pPr>
        <w:pStyle w:val="ListParagraph"/>
        <w:keepNext/>
        <w:numPr>
          <w:ilvl w:val="0"/>
          <w:numId w:val="4"/>
        </w:numPr>
      </w:pPr>
      <w:r>
        <w:t xml:space="preserve">2  (6) </w:t>
      </w:r>
    </w:p>
    <w:p w14:paraId="6BD79CBF" w14:textId="77777777" w:rsidR="002F493F" w:rsidRDefault="002168DA">
      <w:pPr>
        <w:pStyle w:val="ListParagraph"/>
        <w:keepNext/>
        <w:numPr>
          <w:ilvl w:val="0"/>
          <w:numId w:val="4"/>
        </w:numPr>
      </w:pPr>
      <w:r>
        <w:t xml:space="preserve">3 or 4  (7) </w:t>
      </w:r>
    </w:p>
    <w:p w14:paraId="49A5363C" w14:textId="77777777" w:rsidR="002F493F" w:rsidRDefault="002168DA">
      <w:pPr>
        <w:pStyle w:val="ListParagraph"/>
        <w:keepNext/>
        <w:numPr>
          <w:ilvl w:val="0"/>
          <w:numId w:val="4"/>
        </w:numPr>
      </w:pPr>
      <w:r>
        <w:t xml:space="preserve">5 to 7  (9) </w:t>
      </w:r>
    </w:p>
    <w:p w14:paraId="621E7689" w14:textId="77777777" w:rsidR="002F493F" w:rsidRDefault="002168DA">
      <w:pPr>
        <w:pStyle w:val="ListParagraph"/>
        <w:keepNext/>
        <w:numPr>
          <w:ilvl w:val="0"/>
          <w:numId w:val="4"/>
        </w:numPr>
      </w:pPr>
      <w:r>
        <w:t xml:space="preserve">8 to 14  (14) </w:t>
      </w:r>
    </w:p>
    <w:p w14:paraId="45B63E56" w14:textId="77777777" w:rsidR="002F493F" w:rsidRDefault="002168DA">
      <w:pPr>
        <w:pStyle w:val="ListParagraph"/>
        <w:keepNext/>
        <w:numPr>
          <w:ilvl w:val="0"/>
          <w:numId w:val="4"/>
        </w:numPr>
      </w:pPr>
      <w:r>
        <w:t xml:space="preserve">15 or more  (12) </w:t>
      </w:r>
    </w:p>
    <w:p w14:paraId="7B82378A" w14:textId="77777777" w:rsidR="002F493F" w:rsidRDefault="002F493F"/>
    <w:p w14:paraId="4D99A237" w14:textId="1AD3C71E" w:rsidR="002F493F" w:rsidRDefault="002168DA">
      <w:pPr>
        <w:keepNext/>
        <w:rPr>
          <w:lang w:eastAsia="ja-JP"/>
        </w:rPr>
      </w:pPr>
      <w:r>
        <w:rPr>
          <w:lang w:eastAsia="ja-JP"/>
        </w:rPr>
        <w:t xml:space="preserve">Q3.3 2017 </w:t>
      </w:r>
      <w:r>
        <w:rPr>
          <w:lang w:eastAsia="ja-JP"/>
        </w:rPr>
        <w:t>年から</w:t>
      </w:r>
      <w:r>
        <w:rPr>
          <w:lang w:eastAsia="ja-JP"/>
        </w:rPr>
        <w:t xml:space="preserve"> 2019 </w:t>
      </w:r>
      <w:r>
        <w:rPr>
          <w:lang w:eastAsia="ja-JP"/>
        </w:rPr>
        <w:t>年の間に、往復のフライトを何回</w:t>
      </w:r>
      <w:ins w:id="72" w:author="OGURO Kei, ECO/CS3" w:date="2021-06-13T16:25:00Z">
        <w:r w:rsidR="00A3300A">
          <w:rPr>
            <w:rFonts w:hint="eastAsia"/>
            <w:lang w:eastAsia="ja-JP"/>
          </w:rPr>
          <w:t>（</w:t>
        </w:r>
      </w:ins>
      <w:ins w:id="73" w:author="OGURO Kei, ECO/CS3" w:date="2021-06-13T16:26:00Z">
        <w:r w:rsidR="00A3300A">
          <w:rPr>
            <w:rFonts w:hint="eastAsia"/>
            <w:lang w:eastAsia="ja-JP"/>
          </w:rPr>
          <w:t>１回＝１往復</w:t>
        </w:r>
      </w:ins>
      <w:ins w:id="74" w:author="OGURO Kei, ECO/CS3" w:date="2021-06-13T16:25:00Z">
        <w:r w:rsidR="00A3300A">
          <w:rPr>
            <w:rFonts w:hint="eastAsia"/>
            <w:lang w:eastAsia="ja-JP"/>
          </w:rPr>
          <w:t>）</w:t>
        </w:r>
      </w:ins>
      <w:r>
        <w:rPr>
          <w:lang w:eastAsia="ja-JP"/>
        </w:rPr>
        <w:t>利用しましたか</w:t>
      </w:r>
      <w:r>
        <w:rPr>
          <w:lang w:eastAsia="ja-JP"/>
        </w:rPr>
        <w:t>?</w:t>
      </w:r>
    </w:p>
    <w:p w14:paraId="19F10634" w14:textId="77777777" w:rsidR="002F493F" w:rsidRDefault="002168DA">
      <w:pPr>
        <w:pStyle w:val="ListParagraph"/>
        <w:keepNext/>
        <w:numPr>
          <w:ilvl w:val="0"/>
          <w:numId w:val="4"/>
        </w:numPr>
      </w:pPr>
      <w:r>
        <w:t xml:space="preserve">0  (4) </w:t>
      </w:r>
    </w:p>
    <w:p w14:paraId="4E87B3C9" w14:textId="77777777" w:rsidR="002F493F" w:rsidRDefault="002168DA">
      <w:pPr>
        <w:pStyle w:val="ListParagraph"/>
        <w:keepNext/>
        <w:numPr>
          <w:ilvl w:val="0"/>
          <w:numId w:val="4"/>
        </w:numPr>
      </w:pPr>
      <w:r>
        <w:t xml:space="preserve">1  (5) </w:t>
      </w:r>
    </w:p>
    <w:p w14:paraId="4708F704" w14:textId="77777777" w:rsidR="002F493F" w:rsidRDefault="002168DA">
      <w:pPr>
        <w:pStyle w:val="ListParagraph"/>
        <w:keepNext/>
        <w:numPr>
          <w:ilvl w:val="0"/>
          <w:numId w:val="4"/>
        </w:numPr>
      </w:pPr>
      <w:r>
        <w:t xml:space="preserve">2  (6) </w:t>
      </w:r>
    </w:p>
    <w:p w14:paraId="3DF93BDB" w14:textId="77777777" w:rsidR="002F493F" w:rsidRDefault="002168DA">
      <w:pPr>
        <w:pStyle w:val="ListParagraph"/>
        <w:keepNext/>
        <w:numPr>
          <w:ilvl w:val="0"/>
          <w:numId w:val="4"/>
        </w:numPr>
      </w:pPr>
      <w:r>
        <w:t>3</w:t>
      </w:r>
      <w:r>
        <w:t>または</w:t>
      </w:r>
      <w:r>
        <w:t xml:space="preserve">4  (7) </w:t>
      </w:r>
    </w:p>
    <w:p w14:paraId="1D7A0D83" w14:textId="77777777" w:rsidR="002F493F" w:rsidRDefault="002168DA">
      <w:pPr>
        <w:pStyle w:val="ListParagraph"/>
        <w:keepNext/>
        <w:numPr>
          <w:ilvl w:val="0"/>
          <w:numId w:val="4"/>
        </w:numPr>
      </w:pPr>
      <w:r>
        <w:t>5</w:t>
      </w:r>
      <w:r>
        <w:t>～</w:t>
      </w:r>
      <w:r>
        <w:t xml:space="preserve">7  (9) </w:t>
      </w:r>
    </w:p>
    <w:p w14:paraId="6E6522F8" w14:textId="77777777" w:rsidR="002F493F" w:rsidRDefault="002168DA">
      <w:pPr>
        <w:pStyle w:val="ListParagraph"/>
        <w:keepNext/>
        <w:numPr>
          <w:ilvl w:val="0"/>
          <w:numId w:val="4"/>
        </w:numPr>
      </w:pPr>
      <w:r>
        <w:t>8</w:t>
      </w:r>
      <w:r>
        <w:t>～</w:t>
      </w:r>
      <w:r>
        <w:t xml:space="preserve">14  (14) </w:t>
      </w:r>
    </w:p>
    <w:p w14:paraId="38FB6FC4" w14:textId="77777777" w:rsidR="002F493F" w:rsidRDefault="002168DA">
      <w:pPr>
        <w:pStyle w:val="ListParagraph"/>
        <w:keepNext/>
        <w:numPr>
          <w:ilvl w:val="0"/>
          <w:numId w:val="4"/>
        </w:numPr>
      </w:pPr>
      <w:r>
        <w:t>15</w:t>
      </w:r>
      <w:r>
        <w:t>以上</w:t>
      </w:r>
      <w:r>
        <w:t xml:space="preserve">  (12) </w:t>
      </w:r>
    </w:p>
    <w:p w14:paraId="20FB8CCB" w14:textId="77777777" w:rsidR="002F493F" w:rsidRDefault="002F493F"/>
    <w:p w14:paraId="6D55125F" w14:textId="77777777" w:rsidR="002F493F" w:rsidRDefault="002F493F">
      <w:pPr>
        <w:pStyle w:val="QuestionSeparator"/>
      </w:pPr>
    </w:p>
    <w:p w14:paraId="73AEC36A" w14:textId="77777777" w:rsidR="002F493F" w:rsidRDefault="002F493F"/>
    <w:p w14:paraId="128BB1EC" w14:textId="77777777" w:rsidR="002F493F" w:rsidRDefault="002168DA">
      <w:pPr>
        <w:keepNext/>
      </w:pPr>
      <w:r>
        <w:lastRenderedPageBreak/>
        <w:t xml:space="preserve">Q3.4 </w:t>
      </w:r>
      <w:proofErr w:type="gramStart"/>
      <w:r>
        <w:t>How</w:t>
      </w:r>
      <w:proofErr w:type="gramEnd"/>
      <w:r>
        <w:t xml:space="preserve"> often do you eat beef?</w:t>
      </w:r>
    </w:p>
    <w:p w14:paraId="14355A51" w14:textId="77777777" w:rsidR="002F493F" w:rsidRDefault="002168DA">
      <w:pPr>
        <w:pStyle w:val="ListParagraph"/>
        <w:keepNext/>
        <w:numPr>
          <w:ilvl w:val="0"/>
          <w:numId w:val="4"/>
        </w:numPr>
      </w:pPr>
      <w:r>
        <w:t xml:space="preserve">Never  (2) </w:t>
      </w:r>
    </w:p>
    <w:p w14:paraId="5DD69603" w14:textId="77777777" w:rsidR="002F493F" w:rsidRDefault="002168DA">
      <w:pPr>
        <w:pStyle w:val="ListParagraph"/>
        <w:keepNext/>
        <w:numPr>
          <w:ilvl w:val="0"/>
          <w:numId w:val="4"/>
        </w:numPr>
      </w:pPr>
      <w:r>
        <w:t xml:space="preserve">Less than once a week  (3) </w:t>
      </w:r>
    </w:p>
    <w:p w14:paraId="0C45E0F6" w14:textId="77777777" w:rsidR="002F493F" w:rsidRDefault="002168DA">
      <w:pPr>
        <w:pStyle w:val="ListParagraph"/>
        <w:keepNext/>
        <w:numPr>
          <w:ilvl w:val="0"/>
          <w:numId w:val="4"/>
        </w:numPr>
      </w:pPr>
      <w:r>
        <w:t xml:space="preserve">One to four times per week  (4) </w:t>
      </w:r>
    </w:p>
    <w:p w14:paraId="6FD3F81C" w14:textId="77777777" w:rsidR="002F493F" w:rsidRDefault="002168DA">
      <w:pPr>
        <w:pStyle w:val="ListParagraph"/>
        <w:keepNext/>
        <w:numPr>
          <w:ilvl w:val="0"/>
          <w:numId w:val="4"/>
        </w:numPr>
      </w:pPr>
      <w:r>
        <w:t xml:space="preserve">Almost or at least daily  (5) </w:t>
      </w:r>
    </w:p>
    <w:p w14:paraId="31E23399" w14:textId="77777777" w:rsidR="002F493F" w:rsidRDefault="002F493F"/>
    <w:p w14:paraId="4DE23DF0" w14:textId="77777777" w:rsidR="002F493F" w:rsidRDefault="002168DA">
      <w:pPr>
        <w:keepNext/>
        <w:rPr>
          <w:lang w:eastAsia="ja-JP"/>
        </w:rPr>
      </w:pPr>
      <w:r>
        <w:rPr>
          <w:lang w:eastAsia="ja-JP"/>
        </w:rPr>
        <w:t xml:space="preserve">Q3.4 </w:t>
      </w:r>
      <w:r>
        <w:rPr>
          <w:lang w:eastAsia="ja-JP"/>
        </w:rPr>
        <w:t>どのくらいの頻度で牛肉を食べますか</w:t>
      </w:r>
      <w:r>
        <w:rPr>
          <w:lang w:eastAsia="ja-JP"/>
        </w:rPr>
        <w:t>?</w:t>
      </w:r>
    </w:p>
    <w:p w14:paraId="7B6EF35B" w14:textId="77777777" w:rsidR="002F493F" w:rsidRDefault="002168DA">
      <w:pPr>
        <w:pStyle w:val="ListParagraph"/>
        <w:keepNext/>
        <w:numPr>
          <w:ilvl w:val="0"/>
          <w:numId w:val="4"/>
        </w:numPr>
      </w:pPr>
      <w:proofErr w:type="spellStart"/>
      <w:r>
        <w:t>一切食べない</w:t>
      </w:r>
      <w:proofErr w:type="spellEnd"/>
      <w:r>
        <w:t xml:space="preserve">  (2) </w:t>
      </w:r>
    </w:p>
    <w:p w14:paraId="6A7ADBB9" w14:textId="77777777" w:rsidR="002F493F" w:rsidRDefault="002168DA">
      <w:pPr>
        <w:pStyle w:val="ListParagraph"/>
        <w:keepNext/>
        <w:numPr>
          <w:ilvl w:val="0"/>
          <w:numId w:val="4"/>
        </w:numPr>
      </w:pPr>
      <w:proofErr w:type="spellStart"/>
      <w:r>
        <w:t>週に</w:t>
      </w:r>
      <w:proofErr w:type="spellEnd"/>
      <w:r>
        <w:t xml:space="preserve"> 1 </w:t>
      </w:r>
      <w:proofErr w:type="spellStart"/>
      <w:r>
        <w:t>回未満</w:t>
      </w:r>
      <w:proofErr w:type="spellEnd"/>
      <w:r>
        <w:t xml:space="preserve">  (3) </w:t>
      </w:r>
    </w:p>
    <w:p w14:paraId="064C372E" w14:textId="77777777" w:rsidR="002F493F" w:rsidRDefault="002168DA">
      <w:pPr>
        <w:pStyle w:val="ListParagraph"/>
        <w:keepNext/>
        <w:numPr>
          <w:ilvl w:val="0"/>
          <w:numId w:val="4"/>
        </w:numPr>
      </w:pPr>
      <w:r>
        <w:t>週に</w:t>
      </w:r>
      <w:r>
        <w:t>1</w:t>
      </w:r>
      <w:r>
        <w:t>～</w:t>
      </w:r>
      <w:r>
        <w:t>4</w:t>
      </w:r>
      <w:r>
        <w:t>回</w:t>
      </w:r>
      <w:r>
        <w:t xml:space="preserve">  (4) </w:t>
      </w:r>
    </w:p>
    <w:p w14:paraId="34ED9390" w14:textId="77777777" w:rsidR="002F493F" w:rsidRDefault="002168DA">
      <w:pPr>
        <w:pStyle w:val="ListParagraph"/>
        <w:keepNext/>
        <w:numPr>
          <w:ilvl w:val="0"/>
          <w:numId w:val="4"/>
        </w:numPr>
        <w:rPr>
          <w:lang w:eastAsia="ja-JP"/>
        </w:rPr>
      </w:pPr>
      <w:r>
        <w:rPr>
          <w:lang w:eastAsia="ja-JP"/>
        </w:rPr>
        <w:t>ほぼ毎日、または少なくとも毎日</w:t>
      </w:r>
      <w:r>
        <w:rPr>
          <w:lang w:eastAsia="ja-JP"/>
        </w:rPr>
        <w:t xml:space="preserve">  (5) </w:t>
      </w:r>
    </w:p>
    <w:p w14:paraId="1942C977" w14:textId="77777777" w:rsidR="002F493F" w:rsidRDefault="002F493F">
      <w:pPr>
        <w:rPr>
          <w:lang w:eastAsia="ja-JP"/>
        </w:rPr>
      </w:pPr>
    </w:p>
    <w:p w14:paraId="32379F04" w14:textId="77777777" w:rsidR="002F493F" w:rsidRDefault="002F493F">
      <w:pPr>
        <w:pStyle w:val="QuestionSeparator"/>
        <w:rPr>
          <w:lang w:eastAsia="ja-JP"/>
        </w:rPr>
      </w:pPr>
    </w:p>
    <w:p w14:paraId="1ADC2C8E" w14:textId="77777777" w:rsidR="002F493F" w:rsidRDefault="002F493F">
      <w:pPr>
        <w:rPr>
          <w:lang w:eastAsia="ja-JP"/>
        </w:rPr>
      </w:pPr>
    </w:p>
    <w:p w14:paraId="0BA5FDBC" w14:textId="77777777" w:rsidR="002F493F" w:rsidRDefault="002168DA">
      <w:pPr>
        <w:keepNext/>
      </w:pPr>
      <w:r>
        <w:t xml:space="preserve">Q3.5 </w:t>
      </w:r>
      <w:proofErr w:type="gramStart"/>
      <w:r>
        <w:t>Which</w:t>
      </w:r>
      <w:proofErr w:type="gramEnd"/>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86"/>
        <w:gridCol w:w="1564"/>
        <w:gridCol w:w="1562"/>
        <w:gridCol w:w="1549"/>
        <w:gridCol w:w="1531"/>
        <w:gridCol w:w="1568"/>
      </w:tblGrid>
      <w:tr w:rsidR="002F493F" w14:paraId="46CC7ED1"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A03C6F9" w14:textId="77777777" w:rsidR="002F493F" w:rsidRDefault="002F493F">
            <w:pPr>
              <w:keepNext/>
            </w:pPr>
          </w:p>
        </w:tc>
        <w:tc>
          <w:tcPr>
            <w:tcW w:w="1596" w:type="dxa"/>
          </w:tcPr>
          <w:p w14:paraId="7DF528B4" w14:textId="77777777" w:rsidR="002F493F" w:rsidRDefault="002168DA">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4127711C" w14:textId="77777777" w:rsidR="002F493F" w:rsidRDefault="002168DA">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212B126B" w14:textId="77777777" w:rsidR="002F493F" w:rsidRDefault="002168DA">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0C6E6525" w14:textId="77777777" w:rsidR="002F493F" w:rsidRDefault="002168DA">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022B00DB" w14:textId="77777777" w:rsidR="002F493F" w:rsidRDefault="002168DA">
            <w:pPr>
              <w:cnfStyle w:val="100000000000" w:firstRow="1" w:lastRow="0" w:firstColumn="0" w:lastColumn="0" w:oddVBand="0" w:evenVBand="0" w:oddHBand="0" w:evenHBand="0" w:firstRowFirstColumn="0" w:firstRowLastColumn="0" w:lastRowFirstColumn="0" w:lastRowLastColumn="0"/>
            </w:pPr>
            <w:r>
              <w:t>Not Applicable (5)</w:t>
            </w:r>
          </w:p>
        </w:tc>
      </w:tr>
      <w:tr w:rsidR="002F493F" w14:paraId="37D209C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E29E6AE" w14:textId="77777777" w:rsidR="002F493F" w:rsidRDefault="002168DA">
            <w:pPr>
              <w:keepNext/>
            </w:pPr>
            <w:r>
              <w:t xml:space="preserve">Commute to work or place of study (1) </w:t>
            </w:r>
          </w:p>
        </w:tc>
        <w:tc>
          <w:tcPr>
            <w:tcW w:w="1596" w:type="dxa"/>
          </w:tcPr>
          <w:p w14:paraId="1883680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3A54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BEB2D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0375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B84F9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2F34CD8"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FCEF549" w14:textId="77777777" w:rsidR="002F493F" w:rsidRDefault="002168DA">
            <w:pPr>
              <w:keepNext/>
            </w:pPr>
            <w:r>
              <w:t xml:space="preserve">Grocery shopping (2) </w:t>
            </w:r>
          </w:p>
        </w:tc>
        <w:tc>
          <w:tcPr>
            <w:tcW w:w="1596" w:type="dxa"/>
          </w:tcPr>
          <w:p w14:paraId="11A4B60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E71EF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9B414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23CA9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2094A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524A32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AD7B836" w14:textId="77777777" w:rsidR="002F493F" w:rsidRDefault="002168DA">
            <w:pPr>
              <w:keepNext/>
            </w:pPr>
            <w:r>
              <w:t xml:space="preserve">Recreational and leisure activities  (excluding holiday travel) (3) </w:t>
            </w:r>
          </w:p>
        </w:tc>
        <w:tc>
          <w:tcPr>
            <w:tcW w:w="1596" w:type="dxa"/>
          </w:tcPr>
          <w:p w14:paraId="00C2BCD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474E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59D1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B8FC4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3508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9503A4" w14:textId="77777777" w:rsidR="002F493F" w:rsidRDefault="002F493F"/>
    <w:p w14:paraId="34B95B95" w14:textId="77777777" w:rsidR="002F493F" w:rsidRDefault="002F493F"/>
    <w:p w14:paraId="45FB3507" w14:textId="77777777" w:rsidR="002F493F" w:rsidRDefault="002168DA">
      <w:pPr>
        <w:keepNext/>
        <w:rPr>
          <w:lang w:eastAsia="ja-JP"/>
        </w:rPr>
      </w:pPr>
      <w:proofErr w:type="gramStart"/>
      <w:r>
        <w:rPr>
          <w:lang w:eastAsia="ja-JP"/>
        </w:rPr>
        <w:lastRenderedPageBreak/>
        <w:t xml:space="preserve">Q3.5 </w:t>
      </w:r>
      <w:r>
        <w:rPr>
          <w:b/>
          <w:lang w:eastAsia="ja-JP"/>
        </w:rPr>
        <w:t> </w:t>
      </w:r>
      <w:r>
        <w:rPr>
          <w:lang w:eastAsia="ja-JP"/>
        </w:rPr>
        <w:t>2019</w:t>
      </w:r>
      <w:r>
        <w:rPr>
          <w:lang w:eastAsia="ja-JP"/>
        </w:rPr>
        <w:t>年において</w:t>
      </w:r>
      <w:proofErr w:type="gramEnd"/>
      <w:r>
        <w:rPr>
          <w:lang w:eastAsia="ja-JP"/>
        </w:rPr>
        <w:t>、次の移動で主に利用した交通手段は何ですか</w:t>
      </w:r>
      <w:r>
        <w:rPr>
          <w:lang w:eastAsia="ja-JP"/>
        </w:rPr>
        <w:t>?</w:t>
      </w:r>
    </w:p>
    <w:tbl>
      <w:tblPr>
        <w:tblStyle w:val="QQuestionTable"/>
        <w:tblW w:w="9576" w:type="auto"/>
        <w:tblLook w:val="07E0" w:firstRow="1" w:lastRow="1" w:firstColumn="1" w:lastColumn="1" w:noHBand="1" w:noVBand="1"/>
      </w:tblPr>
      <w:tblGrid>
        <w:gridCol w:w="1565"/>
        <w:gridCol w:w="1559"/>
        <w:gridCol w:w="1559"/>
        <w:gridCol w:w="1559"/>
        <w:gridCol w:w="1559"/>
        <w:gridCol w:w="1559"/>
      </w:tblGrid>
      <w:tr w:rsidR="002F493F" w14:paraId="33C10612"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12E1579" w14:textId="77777777" w:rsidR="002F493F" w:rsidRDefault="002F493F">
            <w:pPr>
              <w:keepNext/>
              <w:rPr>
                <w:lang w:eastAsia="ja-JP"/>
              </w:rPr>
            </w:pPr>
          </w:p>
        </w:tc>
        <w:tc>
          <w:tcPr>
            <w:tcW w:w="1596" w:type="dxa"/>
          </w:tcPr>
          <w:p w14:paraId="6FFAAB2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車やバイク</w:t>
            </w:r>
            <w:proofErr w:type="spellEnd"/>
            <w:r>
              <w:t xml:space="preserve"> (1)</w:t>
            </w:r>
          </w:p>
        </w:tc>
        <w:tc>
          <w:tcPr>
            <w:tcW w:w="1596" w:type="dxa"/>
          </w:tcPr>
          <w:p w14:paraId="7E85F6F2"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公共交通機関</w:t>
            </w:r>
            <w:proofErr w:type="spellEnd"/>
            <w:r>
              <w:t xml:space="preserve"> (2)</w:t>
            </w:r>
          </w:p>
        </w:tc>
        <w:tc>
          <w:tcPr>
            <w:tcW w:w="1596" w:type="dxa"/>
          </w:tcPr>
          <w:p w14:paraId="745FB03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徒歩または自転車</w:t>
            </w:r>
            <w:proofErr w:type="spellEnd"/>
            <w:r>
              <w:t xml:space="preserve"> (3)</w:t>
            </w:r>
          </w:p>
        </w:tc>
        <w:tc>
          <w:tcPr>
            <w:tcW w:w="1596" w:type="dxa"/>
          </w:tcPr>
          <w:p w14:paraId="15F79256"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その他</w:t>
            </w:r>
            <w:proofErr w:type="spellEnd"/>
            <w:r>
              <w:t xml:space="preserve"> (4)</w:t>
            </w:r>
          </w:p>
        </w:tc>
        <w:tc>
          <w:tcPr>
            <w:tcW w:w="1596" w:type="dxa"/>
          </w:tcPr>
          <w:p w14:paraId="55B59FD1"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該当なし</w:t>
            </w:r>
            <w:proofErr w:type="spellEnd"/>
            <w:r>
              <w:t xml:space="preserve"> (5)</w:t>
            </w:r>
          </w:p>
        </w:tc>
      </w:tr>
      <w:tr w:rsidR="002F493F" w14:paraId="187D529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F129EA8" w14:textId="77777777" w:rsidR="002F493F" w:rsidRDefault="002168DA">
            <w:pPr>
              <w:keepNext/>
            </w:pPr>
            <w:proofErr w:type="spellStart"/>
            <w:r>
              <w:t>通勤や通学</w:t>
            </w:r>
            <w:proofErr w:type="spellEnd"/>
            <w:r>
              <w:t xml:space="preserve"> (1) </w:t>
            </w:r>
          </w:p>
        </w:tc>
        <w:tc>
          <w:tcPr>
            <w:tcW w:w="1596" w:type="dxa"/>
          </w:tcPr>
          <w:p w14:paraId="585D5CC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C747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CDBC7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C4385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B3096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37BF95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AD578D1" w14:textId="77777777" w:rsidR="002F493F" w:rsidRDefault="002168DA">
            <w:pPr>
              <w:keepNext/>
            </w:pPr>
            <w:proofErr w:type="spellStart"/>
            <w:r>
              <w:t>食料品の買い物</w:t>
            </w:r>
            <w:proofErr w:type="spellEnd"/>
            <w:r>
              <w:t xml:space="preserve"> (2) </w:t>
            </w:r>
          </w:p>
        </w:tc>
        <w:tc>
          <w:tcPr>
            <w:tcW w:w="1596" w:type="dxa"/>
          </w:tcPr>
          <w:p w14:paraId="0A88B23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2A662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9D2B5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4DEF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B215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5D72579"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619C23F" w14:textId="77777777" w:rsidR="002F493F" w:rsidRDefault="002168DA">
            <w:pPr>
              <w:keepNext/>
              <w:rPr>
                <w:lang w:eastAsia="ja-JP"/>
              </w:rPr>
            </w:pPr>
            <w:r>
              <w:rPr>
                <w:lang w:eastAsia="ja-JP"/>
              </w:rPr>
              <w:t>娯楽やレジャー（休暇の旅行を除く）</w:t>
            </w:r>
            <w:r>
              <w:rPr>
                <w:lang w:eastAsia="ja-JP"/>
              </w:rPr>
              <w:t xml:space="preserve"> (3) </w:t>
            </w:r>
          </w:p>
        </w:tc>
        <w:tc>
          <w:tcPr>
            <w:tcW w:w="1596" w:type="dxa"/>
          </w:tcPr>
          <w:p w14:paraId="153DA87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97535F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0A5642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3FF46C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34B966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19C56442" w14:textId="77777777" w:rsidR="002F493F" w:rsidRDefault="002F493F">
      <w:pPr>
        <w:rPr>
          <w:lang w:eastAsia="ja-JP"/>
        </w:rPr>
      </w:pPr>
    </w:p>
    <w:p w14:paraId="44A3EE86" w14:textId="77777777" w:rsidR="002F493F" w:rsidRDefault="002F493F">
      <w:pPr>
        <w:rPr>
          <w:lang w:eastAsia="ja-JP"/>
        </w:rPr>
      </w:pPr>
    </w:p>
    <w:p w14:paraId="60026D82" w14:textId="77777777" w:rsidR="002F493F" w:rsidRDefault="002F493F">
      <w:pPr>
        <w:pStyle w:val="QuestionSeparator"/>
        <w:rPr>
          <w:lang w:eastAsia="ja-JP"/>
        </w:rPr>
      </w:pPr>
    </w:p>
    <w:p w14:paraId="58300478" w14:textId="77777777" w:rsidR="002F493F" w:rsidRDefault="002F493F">
      <w:pPr>
        <w:rPr>
          <w:lang w:eastAsia="ja-JP"/>
        </w:rPr>
      </w:pPr>
    </w:p>
    <w:p w14:paraId="45284D2E" w14:textId="77777777" w:rsidR="002F493F" w:rsidRDefault="002168DA">
      <w:pPr>
        <w:keepNext/>
      </w:pPr>
      <w:r>
        <w:t xml:space="preserve">Q3.6 </w:t>
      </w:r>
      <w:proofErr w:type="gramStart"/>
      <w:r>
        <w:t>How</w:t>
      </w:r>
      <w:proofErr w:type="gramEnd"/>
      <w:r>
        <w:t xml:space="preserve"> do you rate the availability (ease of access and frequency) of public transportation where you live?</w:t>
      </w:r>
    </w:p>
    <w:p w14:paraId="3625B288" w14:textId="77777777" w:rsidR="002F493F" w:rsidRDefault="002168DA">
      <w:pPr>
        <w:pStyle w:val="ListParagraph"/>
        <w:keepNext/>
        <w:numPr>
          <w:ilvl w:val="0"/>
          <w:numId w:val="4"/>
        </w:numPr>
      </w:pPr>
      <w:r>
        <w:t xml:space="preserve">Very poor  (0) </w:t>
      </w:r>
    </w:p>
    <w:p w14:paraId="5F3ED68F" w14:textId="77777777" w:rsidR="002F493F" w:rsidRDefault="002168DA">
      <w:pPr>
        <w:pStyle w:val="ListParagraph"/>
        <w:keepNext/>
        <w:numPr>
          <w:ilvl w:val="0"/>
          <w:numId w:val="4"/>
        </w:numPr>
      </w:pPr>
      <w:r>
        <w:t xml:space="preserve">Poor  (1) </w:t>
      </w:r>
    </w:p>
    <w:p w14:paraId="08BA0CE9" w14:textId="77777777" w:rsidR="002F493F" w:rsidRDefault="002168DA">
      <w:pPr>
        <w:pStyle w:val="ListParagraph"/>
        <w:keepNext/>
        <w:numPr>
          <w:ilvl w:val="0"/>
          <w:numId w:val="4"/>
        </w:numPr>
      </w:pPr>
      <w:r>
        <w:t xml:space="preserve">Fair  (2) </w:t>
      </w:r>
    </w:p>
    <w:p w14:paraId="648DFBC4" w14:textId="77777777" w:rsidR="002F493F" w:rsidRDefault="002168DA">
      <w:pPr>
        <w:pStyle w:val="ListParagraph"/>
        <w:keepNext/>
        <w:numPr>
          <w:ilvl w:val="0"/>
          <w:numId w:val="4"/>
        </w:numPr>
      </w:pPr>
      <w:r>
        <w:t xml:space="preserve">Good  (3) </w:t>
      </w:r>
    </w:p>
    <w:p w14:paraId="36008617" w14:textId="77777777" w:rsidR="002F493F" w:rsidRDefault="002168DA">
      <w:pPr>
        <w:pStyle w:val="ListParagraph"/>
        <w:keepNext/>
        <w:numPr>
          <w:ilvl w:val="0"/>
          <w:numId w:val="4"/>
        </w:numPr>
      </w:pPr>
      <w:r>
        <w:t xml:space="preserve">Excellent  (4) </w:t>
      </w:r>
    </w:p>
    <w:p w14:paraId="4D24EBCF" w14:textId="77777777" w:rsidR="002F493F" w:rsidRDefault="002F493F"/>
    <w:p w14:paraId="1C773AAB" w14:textId="77777777" w:rsidR="002F493F" w:rsidRDefault="002168DA">
      <w:pPr>
        <w:keepNext/>
        <w:rPr>
          <w:lang w:eastAsia="ja-JP"/>
        </w:rPr>
      </w:pPr>
      <w:r>
        <w:rPr>
          <w:lang w:eastAsia="ja-JP"/>
        </w:rPr>
        <w:lastRenderedPageBreak/>
        <w:t xml:space="preserve">Q3.6 </w:t>
      </w:r>
      <w:r>
        <w:rPr>
          <w:lang w:eastAsia="ja-JP"/>
        </w:rPr>
        <w:t>あなたが住んでいる地域の公共交通機関の利用しやすさ</w:t>
      </w:r>
      <w:r>
        <w:rPr>
          <w:lang w:eastAsia="ja-JP"/>
        </w:rPr>
        <w:t xml:space="preserve"> (</w:t>
      </w:r>
      <w:r>
        <w:rPr>
          <w:lang w:eastAsia="ja-JP"/>
        </w:rPr>
        <w:t>アクセスの良さや頻度</w:t>
      </w:r>
      <w:r>
        <w:rPr>
          <w:lang w:eastAsia="ja-JP"/>
        </w:rPr>
        <w:t xml:space="preserve">) </w:t>
      </w:r>
      <w:r>
        <w:rPr>
          <w:lang w:eastAsia="ja-JP"/>
        </w:rPr>
        <w:t>をどのように評価していますか</w:t>
      </w:r>
      <w:r>
        <w:rPr>
          <w:lang w:eastAsia="ja-JP"/>
        </w:rPr>
        <w:t>?</w:t>
      </w:r>
    </w:p>
    <w:p w14:paraId="25127D20" w14:textId="77777777" w:rsidR="002F493F" w:rsidRDefault="002168DA">
      <w:pPr>
        <w:pStyle w:val="ListParagraph"/>
        <w:keepNext/>
        <w:numPr>
          <w:ilvl w:val="0"/>
          <w:numId w:val="4"/>
        </w:numPr>
      </w:pPr>
      <w:proofErr w:type="spellStart"/>
      <w:r>
        <w:t>非常に悪い</w:t>
      </w:r>
      <w:proofErr w:type="spellEnd"/>
      <w:r>
        <w:t xml:space="preserve">  (0) </w:t>
      </w:r>
    </w:p>
    <w:p w14:paraId="515707A5" w14:textId="77777777" w:rsidR="002F493F" w:rsidRDefault="002168DA">
      <w:pPr>
        <w:pStyle w:val="ListParagraph"/>
        <w:keepNext/>
        <w:numPr>
          <w:ilvl w:val="0"/>
          <w:numId w:val="4"/>
        </w:numPr>
      </w:pPr>
      <w:proofErr w:type="spellStart"/>
      <w:r>
        <w:t>悪い</w:t>
      </w:r>
      <w:proofErr w:type="spellEnd"/>
      <w:r>
        <w:t xml:space="preserve">  (1) </w:t>
      </w:r>
    </w:p>
    <w:p w14:paraId="12CD28AD" w14:textId="77777777" w:rsidR="002F493F" w:rsidRDefault="002168DA">
      <w:pPr>
        <w:pStyle w:val="ListParagraph"/>
        <w:keepNext/>
        <w:numPr>
          <w:ilvl w:val="0"/>
          <w:numId w:val="4"/>
        </w:numPr>
      </w:pPr>
      <w:proofErr w:type="spellStart"/>
      <w:r>
        <w:t>普通</w:t>
      </w:r>
      <w:proofErr w:type="spellEnd"/>
      <w:r>
        <w:t xml:space="preserve">  (2) </w:t>
      </w:r>
    </w:p>
    <w:p w14:paraId="639E1F41" w14:textId="77777777" w:rsidR="002F493F" w:rsidRDefault="002168DA">
      <w:pPr>
        <w:pStyle w:val="ListParagraph"/>
        <w:keepNext/>
        <w:numPr>
          <w:ilvl w:val="0"/>
          <w:numId w:val="4"/>
        </w:numPr>
      </w:pPr>
      <w:proofErr w:type="spellStart"/>
      <w:r>
        <w:t>良い</w:t>
      </w:r>
      <w:proofErr w:type="spellEnd"/>
      <w:r>
        <w:t xml:space="preserve">  (3) </w:t>
      </w:r>
    </w:p>
    <w:p w14:paraId="4421F979" w14:textId="77777777" w:rsidR="002F493F" w:rsidRDefault="002168DA">
      <w:pPr>
        <w:pStyle w:val="ListParagraph"/>
        <w:keepNext/>
        <w:numPr>
          <w:ilvl w:val="0"/>
          <w:numId w:val="4"/>
        </w:numPr>
      </w:pPr>
      <w:proofErr w:type="spellStart"/>
      <w:r>
        <w:t>非常に良い</w:t>
      </w:r>
      <w:proofErr w:type="spellEnd"/>
      <w:r>
        <w:t xml:space="preserve">  (4) </w:t>
      </w:r>
    </w:p>
    <w:p w14:paraId="666C7045" w14:textId="77777777" w:rsidR="002F493F" w:rsidRDefault="002F493F"/>
    <w:p w14:paraId="691BF4AF" w14:textId="77777777" w:rsidR="002F493F" w:rsidRDefault="002F493F">
      <w:pPr>
        <w:pStyle w:val="QuestionSeparator"/>
      </w:pPr>
    </w:p>
    <w:p w14:paraId="7086D3CF" w14:textId="77777777" w:rsidR="002F493F" w:rsidRDefault="002F493F"/>
    <w:p w14:paraId="7F789E29" w14:textId="77777777" w:rsidR="002F493F" w:rsidRDefault="002168DA">
      <w:pPr>
        <w:keepNext/>
      </w:pPr>
      <w:r>
        <w:t>Q3.7 Timing</w:t>
      </w:r>
    </w:p>
    <w:p w14:paraId="515895BC" w14:textId="77777777" w:rsidR="002F493F" w:rsidRDefault="002168DA">
      <w:pPr>
        <w:pStyle w:val="ListParagraph"/>
        <w:keepNext/>
        <w:ind w:left="0"/>
      </w:pPr>
      <w:r>
        <w:t xml:space="preserve">First </w:t>
      </w:r>
      <w:proofErr w:type="gramStart"/>
      <w:r>
        <w:t>Click  (</w:t>
      </w:r>
      <w:proofErr w:type="gramEnd"/>
      <w:r>
        <w:t>1)</w:t>
      </w:r>
    </w:p>
    <w:p w14:paraId="4E753D77" w14:textId="77777777" w:rsidR="002F493F" w:rsidRDefault="002168DA">
      <w:pPr>
        <w:pStyle w:val="ListParagraph"/>
        <w:keepNext/>
        <w:ind w:left="0"/>
      </w:pPr>
      <w:r>
        <w:t xml:space="preserve">Last </w:t>
      </w:r>
      <w:proofErr w:type="gramStart"/>
      <w:r>
        <w:t>Click  (</w:t>
      </w:r>
      <w:proofErr w:type="gramEnd"/>
      <w:r>
        <w:t>2)</w:t>
      </w:r>
    </w:p>
    <w:p w14:paraId="02C3D4DA" w14:textId="77777777" w:rsidR="002F493F" w:rsidRDefault="002168DA">
      <w:pPr>
        <w:pStyle w:val="ListParagraph"/>
        <w:keepNext/>
        <w:ind w:left="0"/>
      </w:pPr>
      <w:r>
        <w:t xml:space="preserve">Page </w:t>
      </w:r>
      <w:proofErr w:type="gramStart"/>
      <w:r>
        <w:t>Submit  (</w:t>
      </w:r>
      <w:proofErr w:type="gramEnd"/>
      <w:r>
        <w:t>3)</w:t>
      </w:r>
    </w:p>
    <w:p w14:paraId="2DC961C6" w14:textId="77777777" w:rsidR="002F493F" w:rsidRDefault="002168DA">
      <w:pPr>
        <w:pStyle w:val="ListParagraph"/>
        <w:keepNext/>
        <w:ind w:left="0"/>
      </w:pPr>
      <w:r>
        <w:t xml:space="preserve">Click </w:t>
      </w:r>
      <w:proofErr w:type="gramStart"/>
      <w:r>
        <w:t>Count  (</w:t>
      </w:r>
      <w:proofErr w:type="gramEnd"/>
      <w:r>
        <w:t>4)</w:t>
      </w:r>
    </w:p>
    <w:p w14:paraId="21B8B3B6" w14:textId="77777777" w:rsidR="002F493F" w:rsidRDefault="002F493F"/>
    <w:p w14:paraId="45D3223C" w14:textId="77777777" w:rsidR="002F493F" w:rsidRDefault="002168DA">
      <w:pPr>
        <w:keepNext/>
      </w:pPr>
      <w:r>
        <w:t>Q3.7 Timing</w:t>
      </w:r>
    </w:p>
    <w:p w14:paraId="4FD53ED3" w14:textId="77777777" w:rsidR="002F493F" w:rsidRDefault="002168DA">
      <w:pPr>
        <w:pStyle w:val="ListParagraph"/>
        <w:keepNext/>
        <w:ind w:left="0"/>
      </w:pPr>
      <w:r>
        <w:t xml:space="preserve">First </w:t>
      </w:r>
      <w:proofErr w:type="gramStart"/>
      <w:r>
        <w:t>Click  (</w:t>
      </w:r>
      <w:proofErr w:type="gramEnd"/>
      <w:r>
        <w:t>1)</w:t>
      </w:r>
    </w:p>
    <w:p w14:paraId="42D7F520" w14:textId="77777777" w:rsidR="002F493F" w:rsidRDefault="002168DA">
      <w:pPr>
        <w:pStyle w:val="ListParagraph"/>
        <w:keepNext/>
        <w:ind w:left="0"/>
      </w:pPr>
      <w:r>
        <w:t xml:space="preserve">Last </w:t>
      </w:r>
      <w:proofErr w:type="gramStart"/>
      <w:r>
        <w:t>Click  (</w:t>
      </w:r>
      <w:proofErr w:type="gramEnd"/>
      <w:r>
        <w:t>2)</w:t>
      </w:r>
    </w:p>
    <w:p w14:paraId="71E3A99C" w14:textId="77777777" w:rsidR="002F493F" w:rsidRDefault="002168DA">
      <w:pPr>
        <w:pStyle w:val="ListParagraph"/>
        <w:keepNext/>
        <w:ind w:left="0"/>
      </w:pPr>
      <w:r>
        <w:t xml:space="preserve">Page </w:t>
      </w:r>
      <w:proofErr w:type="gramStart"/>
      <w:r>
        <w:t>Submit  (</w:t>
      </w:r>
      <w:proofErr w:type="gramEnd"/>
      <w:r>
        <w:t>3)</w:t>
      </w:r>
    </w:p>
    <w:p w14:paraId="45EEAF78" w14:textId="77777777" w:rsidR="002F493F" w:rsidRDefault="002168DA">
      <w:pPr>
        <w:pStyle w:val="ListParagraph"/>
        <w:keepNext/>
        <w:ind w:left="0"/>
      </w:pPr>
      <w:r>
        <w:t xml:space="preserve">Click </w:t>
      </w:r>
      <w:proofErr w:type="gramStart"/>
      <w:r>
        <w:t>Count  (</w:t>
      </w:r>
      <w:proofErr w:type="gramEnd"/>
      <w:r>
        <w:t>4)</w:t>
      </w:r>
    </w:p>
    <w:p w14:paraId="70CE7AB6" w14:textId="77777777" w:rsidR="002F493F" w:rsidRDefault="002F493F"/>
    <w:p w14:paraId="3C469C71" w14:textId="77777777" w:rsidR="002F493F" w:rsidRDefault="002168DA">
      <w:pPr>
        <w:pStyle w:val="BlockEndLabel"/>
      </w:pPr>
      <w:r>
        <w:t>End of Block: Household composition and energy characteristics</w:t>
      </w:r>
    </w:p>
    <w:p w14:paraId="7BEC6C7F" w14:textId="77777777" w:rsidR="002F493F" w:rsidRDefault="002F493F">
      <w:pPr>
        <w:pStyle w:val="BlockSeparator"/>
      </w:pPr>
    </w:p>
    <w:p w14:paraId="380B2EFC" w14:textId="77777777" w:rsidR="002F493F" w:rsidRDefault="002168DA">
      <w:pPr>
        <w:pStyle w:val="BlockStartLabel"/>
      </w:pPr>
      <w:r>
        <w:t>Start of Block: Essay: climate change</w:t>
      </w:r>
    </w:p>
    <w:p w14:paraId="2016544A" w14:textId="77777777" w:rsidR="002F493F" w:rsidRDefault="002F493F"/>
    <w:p w14:paraId="13AC4D16" w14:textId="77777777" w:rsidR="002F493F" w:rsidRDefault="002168DA">
      <w:pPr>
        <w:keepNext/>
      </w:pPr>
      <w:r>
        <w:t>Q5.1 Timing</w:t>
      </w:r>
    </w:p>
    <w:p w14:paraId="5416134B" w14:textId="77777777" w:rsidR="002F493F" w:rsidRDefault="002168DA">
      <w:pPr>
        <w:pStyle w:val="ListParagraph"/>
        <w:keepNext/>
        <w:ind w:left="0"/>
      </w:pPr>
      <w:r>
        <w:t xml:space="preserve">First </w:t>
      </w:r>
      <w:proofErr w:type="gramStart"/>
      <w:r>
        <w:t>Click  (</w:t>
      </w:r>
      <w:proofErr w:type="gramEnd"/>
      <w:r>
        <w:t>1)</w:t>
      </w:r>
    </w:p>
    <w:p w14:paraId="6DEEF6F7" w14:textId="77777777" w:rsidR="002F493F" w:rsidRDefault="002168DA">
      <w:pPr>
        <w:pStyle w:val="ListParagraph"/>
        <w:keepNext/>
        <w:ind w:left="0"/>
      </w:pPr>
      <w:r>
        <w:t xml:space="preserve">Last </w:t>
      </w:r>
      <w:proofErr w:type="gramStart"/>
      <w:r>
        <w:t>Click  (</w:t>
      </w:r>
      <w:proofErr w:type="gramEnd"/>
      <w:r>
        <w:t>2)</w:t>
      </w:r>
    </w:p>
    <w:p w14:paraId="03854FF4" w14:textId="77777777" w:rsidR="002F493F" w:rsidRDefault="002168DA">
      <w:pPr>
        <w:pStyle w:val="ListParagraph"/>
        <w:keepNext/>
        <w:ind w:left="0"/>
      </w:pPr>
      <w:r>
        <w:t xml:space="preserve">Page </w:t>
      </w:r>
      <w:proofErr w:type="gramStart"/>
      <w:r>
        <w:t>Submit  (</w:t>
      </w:r>
      <w:proofErr w:type="gramEnd"/>
      <w:r>
        <w:t>3)</w:t>
      </w:r>
    </w:p>
    <w:p w14:paraId="2C58FE9C" w14:textId="77777777" w:rsidR="002F493F" w:rsidRDefault="002168DA">
      <w:pPr>
        <w:pStyle w:val="ListParagraph"/>
        <w:keepNext/>
        <w:ind w:left="0"/>
      </w:pPr>
      <w:r>
        <w:t xml:space="preserve">Click </w:t>
      </w:r>
      <w:proofErr w:type="gramStart"/>
      <w:r>
        <w:t>Count  (</w:t>
      </w:r>
      <w:proofErr w:type="gramEnd"/>
      <w:r>
        <w:t>4)</w:t>
      </w:r>
    </w:p>
    <w:p w14:paraId="6D2C7EA3" w14:textId="77777777" w:rsidR="002F493F" w:rsidRDefault="002F493F"/>
    <w:p w14:paraId="5F03167E" w14:textId="77777777" w:rsidR="002F493F" w:rsidRDefault="002168DA">
      <w:pPr>
        <w:keepNext/>
      </w:pPr>
      <w:r>
        <w:lastRenderedPageBreak/>
        <w:t>Q5.1 Timing</w:t>
      </w:r>
    </w:p>
    <w:p w14:paraId="1482D38A" w14:textId="77777777" w:rsidR="002F493F" w:rsidRDefault="002168DA">
      <w:pPr>
        <w:pStyle w:val="ListParagraph"/>
        <w:keepNext/>
        <w:ind w:left="0"/>
      </w:pPr>
      <w:r>
        <w:t xml:space="preserve">First </w:t>
      </w:r>
      <w:proofErr w:type="gramStart"/>
      <w:r>
        <w:t>Click  (</w:t>
      </w:r>
      <w:proofErr w:type="gramEnd"/>
      <w:r>
        <w:t>1)</w:t>
      </w:r>
    </w:p>
    <w:p w14:paraId="79FA20F5" w14:textId="77777777" w:rsidR="002F493F" w:rsidRDefault="002168DA">
      <w:pPr>
        <w:pStyle w:val="ListParagraph"/>
        <w:keepNext/>
        <w:ind w:left="0"/>
      </w:pPr>
      <w:r>
        <w:t xml:space="preserve">Last </w:t>
      </w:r>
      <w:proofErr w:type="gramStart"/>
      <w:r>
        <w:t>Click  (</w:t>
      </w:r>
      <w:proofErr w:type="gramEnd"/>
      <w:r>
        <w:t>2)</w:t>
      </w:r>
    </w:p>
    <w:p w14:paraId="0BCF5051" w14:textId="77777777" w:rsidR="002F493F" w:rsidRDefault="002168DA">
      <w:pPr>
        <w:pStyle w:val="ListParagraph"/>
        <w:keepNext/>
        <w:ind w:left="0"/>
      </w:pPr>
      <w:r>
        <w:t xml:space="preserve">Page </w:t>
      </w:r>
      <w:proofErr w:type="gramStart"/>
      <w:r>
        <w:t>Submit  (</w:t>
      </w:r>
      <w:proofErr w:type="gramEnd"/>
      <w:r>
        <w:t>3)</w:t>
      </w:r>
    </w:p>
    <w:p w14:paraId="2B48E9E6" w14:textId="77777777" w:rsidR="002F493F" w:rsidRDefault="002168DA">
      <w:pPr>
        <w:pStyle w:val="ListParagraph"/>
        <w:keepNext/>
        <w:ind w:left="0"/>
      </w:pPr>
      <w:r>
        <w:t xml:space="preserve">Click </w:t>
      </w:r>
      <w:proofErr w:type="gramStart"/>
      <w:r>
        <w:t>Count  (</w:t>
      </w:r>
      <w:proofErr w:type="gramEnd"/>
      <w:r>
        <w:t>4)</w:t>
      </w:r>
    </w:p>
    <w:p w14:paraId="2741F86B" w14:textId="77777777" w:rsidR="002F493F" w:rsidRDefault="002F493F"/>
    <w:p w14:paraId="28E3EEE0" w14:textId="77777777" w:rsidR="002F493F" w:rsidRDefault="002F493F">
      <w:pPr>
        <w:pStyle w:val="QuestionSeparator"/>
      </w:pPr>
    </w:p>
    <w:p w14:paraId="4B4FBE39" w14:textId="77777777" w:rsidR="002F493F" w:rsidRDefault="002F493F"/>
    <w:p w14:paraId="4D41690C" w14:textId="77777777" w:rsidR="002F493F" w:rsidRDefault="002168DA">
      <w:pPr>
        <w:keepNext/>
      </w:pPr>
      <w:r>
        <w:t xml:space="preserve">Q5.2 </w:t>
      </w:r>
      <w:proofErr w:type="gramStart"/>
      <w:r>
        <w:t>When</w:t>
      </w:r>
      <w:proofErr w:type="gramEnd"/>
      <w:r>
        <w:t xml:space="preserve"> thinking about climate change, what are your main considerations? What should the [country] government do regarding climate change? </w:t>
      </w:r>
      <w:r>
        <w:br/>
      </w:r>
      <w:r>
        <w:br/>
        <w:t xml:space="preserve"> Please write as much as you would like, your response will be very useful.</w:t>
      </w:r>
    </w:p>
    <w:p w14:paraId="6167D11E" w14:textId="77777777" w:rsidR="002F493F" w:rsidRDefault="002168DA">
      <w:pPr>
        <w:pStyle w:val="TextEntryLine"/>
        <w:ind w:firstLine="400"/>
        <w:rPr>
          <w:lang w:eastAsia="ja-JP"/>
        </w:rPr>
      </w:pPr>
      <w:r>
        <w:rPr>
          <w:lang w:eastAsia="ja-JP"/>
        </w:rPr>
        <w:t>________________________________________________________________</w:t>
      </w:r>
    </w:p>
    <w:p w14:paraId="66CE4AFB" w14:textId="77777777" w:rsidR="002F493F" w:rsidRDefault="002168DA">
      <w:pPr>
        <w:pStyle w:val="TextEntryLine"/>
        <w:ind w:firstLine="400"/>
        <w:rPr>
          <w:lang w:eastAsia="ja-JP"/>
        </w:rPr>
      </w:pPr>
      <w:r>
        <w:rPr>
          <w:lang w:eastAsia="ja-JP"/>
        </w:rPr>
        <w:t>________________________________________________________________</w:t>
      </w:r>
    </w:p>
    <w:p w14:paraId="131F6C48" w14:textId="77777777" w:rsidR="002F493F" w:rsidRDefault="002168DA">
      <w:pPr>
        <w:pStyle w:val="TextEntryLine"/>
        <w:ind w:firstLine="400"/>
        <w:rPr>
          <w:lang w:eastAsia="ja-JP"/>
        </w:rPr>
      </w:pPr>
      <w:r>
        <w:rPr>
          <w:lang w:eastAsia="ja-JP"/>
        </w:rPr>
        <w:t>________________________________________________________________</w:t>
      </w:r>
    </w:p>
    <w:p w14:paraId="3789CB9E" w14:textId="77777777" w:rsidR="002F493F" w:rsidRDefault="002168DA">
      <w:pPr>
        <w:pStyle w:val="TextEntryLine"/>
        <w:ind w:firstLine="400"/>
        <w:rPr>
          <w:lang w:eastAsia="ja-JP"/>
        </w:rPr>
      </w:pPr>
      <w:r>
        <w:rPr>
          <w:lang w:eastAsia="ja-JP"/>
        </w:rPr>
        <w:t>________________________________________________________________</w:t>
      </w:r>
    </w:p>
    <w:p w14:paraId="3C552E7C" w14:textId="77777777" w:rsidR="002F493F" w:rsidRDefault="002168DA">
      <w:pPr>
        <w:pStyle w:val="TextEntryLine"/>
        <w:ind w:firstLine="400"/>
        <w:rPr>
          <w:lang w:eastAsia="ja-JP"/>
        </w:rPr>
      </w:pPr>
      <w:r>
        <w:rPr>
          <w:lang w:eastAsia="ja-JP"/>
        </w:rPr>
        <w:t>________________________________________________________________</w:t>
      </w:r>
    </w:p>
    <w:p w14:paraId="2AE52CD4" w14:textId="77777777" w:rsidR="002F493F" w:rsidRDefault="002F493F">
      <w:pPr>
        <w:rPr>
          <w:lang w:eastAsia="ja-JP"/>
        </w:rPr>
      </w:pPr>
    </w:p>
    <w:p w14:paraId="34F59C6E" w14:textId="77777777" w:rsidR="002F493F" w:rsidRDefault="002168DA">
      <w:pPr>
        <w:keepNext/>
        <w:rPr>
          <w:lang w:eastAsia="ja-JP"/>
        </w:rPr>
      </w:pPr>
      <w:r>
        <w:rPr>
          <w:lang w:eastAsia="ja-JP"/>
        </w:rPr>
        <w:t xml:space="preserve">Q5.2 </w:t>
      </w:r>
      <w:r>
        <w:rPr>
          <w:lang w:eastAsia="ja-JP"/>
        </w:rPr>
        <w:t>気候変動について考えるとき、あなたの主な懸念事項は何ですか</w:t>
      </w:r>
      <w:r>
        <w:rPr>
          <w:lang w:eastAsia="ja-JP"/>
        </w:rPr>
        <w:t xml:space="preserve">? </w:t>
      </w:r>
      <w:r>
        <w:rPr>
          <w:lang w:eastAsia="ja-JP"/>
        </w:rPr>
        <w:t>日本政府は気候変動に関して何をすべきですか</w:t>
      </w:r>
      <w:r>
        <w:rPr>
          <w:lang w:eastAsia="ja-JP"/>
        </w:rPr>
        <w:t>?</w:t>
      </w:r>
      <w:r>
        <w:rPr>
          <w:lang w:eastAsia="ja-JP"/>
        </w:rPr>
        <w:br/>
      </w:r>
      <w:r>
        <w:rPr>
          <w:lang w:eastAsia="ja-JP"/>
        </w:rPr>
        <w:br/>
      </w:r>
      <w:r>
        <w:rPr>
          <w:lang w:eastAsia="ja-JP"/>
        </w:rPr>
        <w:t>あなたの回答がとても役に立ちますので、できるだけ具体的に記載してください。</w:t>
      </w:r>
    </w:p>
    <w:p w14:paraId="4D7EF284" w14:textId="77777777" w:rsidR="002F493F" w:rsidRDefault="002168DA">
      <w:pPr>
        <w:pStyle w:val="TextEntryLine"/>
        <w:ind w:firstLine="400"/>
      </w:pPr>
      <w:r>
        <w:t>________________________________________________________________</w:t>
      </w:r>
    </w:p>
    <w:p w14:paraId="1A2A8188" w14:textId="77777777" w:rsidR="002F493F" w:rsidRDefault="002168DA">
      <w:pPr>
        <w:pStyle w:val="TextEntryLine"/>
        <w:ind w:firstLine="400"/>
      </w:pPr>
      <w:r>
        <w:t>________________________________________________________________</w:t>
      </w:r>
    </w:p>
    <w:p w14:paraId="6BB7EE22" w14:textId="77777777" w:rsidR="002F493F" w:rsidRDefault="002168DA">
      <w:pPr>
        <w:pStyle w:val="TextEntryLine"/>
        <w:ind w:firstLine="400"/>
      </w:pPr>
      <w:r>
        <w:t>________________________________________________________________</w:t>
      </w:r>
    </w:p>
    <w:p w14:paraId="0A37833E" w14:textId="77777777" w:rsidR="002F493F" w:rsidRDefault="002168DA">
      <w:pPr>
        <w:pStyle w:val="TextEntryLine"/>
        <w:ind w:firstLine="400"/>
      </w:pPr>
      <w:r>
        <w:t>________________________________________________________________</w:t>
      </w:r>
    </w:p>
    <w:p w14:paraId="0EB2A2CA" w14:textId="77777777" w:rsidR="002F493F" w:rsidRDefault="002168DA">
      <w:pPr>
        <w:pStyle w:val="TextEntryLine"/>
        <w:ind w:firstLine="400"/>
      </w:pPr>
      <w:r>
        <w:t>________________________________________________________________</w:t>
      </w:r>
    </w:p>
    <w:p w14:paraId="761BDADF" w14:textId="77777777" w:rsidR="002F493F" w:rsidRDefault="002F493F"/>
    <w:p w14:paraId="25A8A5C2" w14:textId="77777777" w:rsidR="002F493F" w:rsidRDefault="002168DA">
      <w:pPr>
        <w:pStyle w:val="BlockEndLabel"/>
      </w:pPr>
      <w:r>
        <w:t>End of Block: Essay: climate change</w:t>
      </w:r>
    </w:p>
    <w:p w14:paraId="51EBC9FC" w14:textId="77777777" w:rsidR="002F493F" w:rsidRDefault="002F493F">
      <w:pPr>
        <w:pStyle w:val="BlockSeparator"/>
      </w:pPr>
    </w:p>
    <w:p w14:paraId="5DB09F76" w14:textId="77777777" w:rsidR="002F493F" w:rsidRDefault="002168DA">
      <w:pPr>
        <w:pStyle w:val="BlockStartLabel"/>
      </w:pPr>
      <w:r>
        <w:t>Start of Block: Treatment information: local climate</w:t>
      </w:r>
    </w:p>
    <w:p w14:paraId="5BE266AE" w14:textId="77777777" w:rsidR="002F493F" w:rsidRDefault="002F493F"/>
    <w:p w14:paraId="178A01DF" w14:textId="77777777" w:rsidR="002F493F" w:rsidRDefault="002168DA">
      <w:pPr>
        <w:keepNext/>
      </w:pPr>
      <w:r>
        <w:t xml:space="preserve">Q7.1 Recent academic studies have assessed the effects of climate change in [country]. We will now show you a </w:t>
      </w:r>
      <w:proofErr w:type="gramStart"/>
      <w:r>
        <w:t>3 minute</w:t>
      </w:r>
      <w:proofErr w:type="gramEnd"/>
      <w:r>
        <w:t xml:space="preserve"> video (with sound) that summarizes the results of these studies.  </w:t>
      </w:r>
      <w:r>
        <w:br/>
        <w:t xml:space="preserve">   </w:t>
      </w:r>
      <w:r>
        <w:br/>
      </w:r>
      <w:r>
        <w:lastRenderedPageBreak/>
        <w:t xml:space="preserve">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247687A1" w14:textId="77777777" w:rsidR="002F493F" w:rsidRDefault="002F493F"/>
    <w:p w14:paraId="723DE721" w14:textId="77777777" w:rsidR="002F493F" w:rsidRDefault="002168DA">
      <w:pPr>
        <w:keepNext/>
        <w:rPr>
          <w:lang w:eastAsia="ja-JP"/>
        </w:rPr>
      </w:pPr>
      <w:r>
        <w:rPr>
          <w:lang w:eastAsia="ja-JP"/>
        </w:rPr>
        <w:t xml:space="preserve">Q7.1 </w:t>
      </w:r>
      <w:r>
        <w:rPr>
          <w:lang w:eastAsia="ja-JP"/>
        </w:rPr>
        <w:t>最近の学術研究で、日本における気候変動の影響が評価されました。これらの調査結果をまとめた</w:t>
      </w:r>
      <w:r>
        <w:rPr>
          <w:lang w:eastAsia="ja-JP"/>
        </w:rPr>
        <w:t xml:space="preserve"> 3 </w:t>
      </w:r>
      <w:r>
        <w:rPr>
          <w:lang w:eastAsia="ja-JP"/>
        </w:rPr>
        <w:t>分間の動画</w:t>
      </w:r>
      <w:r>
        <w:rPr>
          <w:lang w:eastAsia="ja-JP"/>
        </w:rPr>
        <w:t xml:space="preserve"> (</w:t>
      </w:r>
      <w:r>
        <w:rPr>
          <w:lang w:eastAsia="ja-JP"/>
        </w:rPr>
        <w:t>音声付き</w:t>
      </w:r>
      <w:r>
        <w:rPr>
          <w:lang w:eastAsia="ja-JP"/>
        </w:rPr>
        <w:t xml:space="preserve">) </w:t>
      </w:r>
      <w:r>
        <w:rPr>
          <w:lang w:eastAsia="ja-JP"/>
        </w:rPr>
        <w:t>をお見せします。</w:t>
      </w:r>
      <w:r>
        <w:rPr>
          <w:lang w:eastAsia="ja-JP"/>
        </w:rPr>
        <w:br/>
      </w:r>
      <w:r>
        <w:rPr>
          <w:lang w:eastAsia="ja-JP"/>
        </w:rPr>
        <w:br/>
      </w:r>
      <w:r>
        <w:rPr>
          <w:lang w:eastAsia="ja-JP"/>
        </w:rPr>
        <w:t>後で内容について質問しますので、情報に注意してご覧ください。動画の再生中は、スキップしたりページを閉じたりしないでください。</w:t>
      </w:r>
      <w:r>
        <w:rPr>
          <w:lang w:eastAsia="ja-JP"/>
        </w:rPr>
        <w:br/>
      </w:r>
      <w:r>
        <w:rPr>
          <w:lang w:eastAsia="ja-JP"/>
        </w:rPr>
        <w:br/>
      </w:r>
      <w:r>
        <w:rPr>
          <w:lang w:eastAsia="ja-JP"/>
        </w:rPr>
        <w:t>準備ができたら次のページに進んでください。</w:t>
      </w:r>
    </w:p>
    <w:p w14:paraId="4BD8CD4E" w14:textId="77777777" w:rsidR="002F493F" w:rsidRDefault="002F493F">
      <w:pPr>
        <w:rPr>
          <w:lang w:eastAsia="ja-JP"/>
        </w:rPr>
      </w:pPr>
    </w:p>
    <w:p w14:paraId="57490DF7" w14:textId="77777777" w:rsidR="002F493F" w:rsidRDefault="002168DA">
      <w:pPr>
        <w:pStyle w:val="BlockEndLabel"/>
      </w:pPr>
      <w:r>
        <w:t>End of Block: Treatment information: local climate</w:t>
      </w:r>
    </w:p>
    <w:p w14:paraId="28A99466" w14:textId="77777777" w:rsidR="002F493F" w:rsidRDefault="002F493F">
      <w:pPr>
        <w:pStyle w:val="BlockSeparator"/>
      </w:pPr>
    </w:p>
    <w:p w14:paraId="0CAED477" w14:textId="77777777" w:rsidR="002F493F" w:rsidRDefault="002168DA">
      <w:pPr>
        <w:pStyle w:val="BlockStartLabel"/>
      </w:pPr>
      <w:r>
        <w:t>Start of Block: Treatment: local climate</w:t>
      </w:r>
    </w:p>
    <w:p w14:paraId="2A1990AE" w14:textId="77777777" w:rsidR="002F493F" w:rsidRDefault="002F493F"/>
    <w:p w14:paraId="31D02693" w14:textId="77777777" w:rsidR="002F493F" w:rsidRDefault="002168DA">
      <w:pPr>
        <w:keepNext/>
      </w:pPr>
      <w:r>
        <w:t>Q8.1 Timing</w:t>
      </w:r>
    </w:p>
    <w:p w14:paraId="19649432" w14:textId="77777777" w:rsidR="002F493F" w:rsidRDefault="002168DA">
      <w:pPr>
        <w:pStyle w:val="ListParagraph"/>
        <w:keepNext/>
        <w:ind w:left="0"/>
      </w:pPr>
      <w:r>
        <w:t xml:space="preserve">First </w:t>
      </w:r>
      <w:proofErr w:type="gramStart"/>
      <w:r>
        <w:t>Click  (</w:t>
      </w:r>
      <w:proofErr w:type="gramEnd"/>
      <w:r>
        <w:t>1)</w:t>
      </w:r>
    </w:p>
    <w:p w14:paraId="4295FDE2" w14:textId="77777777" w:rsidR="002F493F" w:rsidRDefault="002168DA">
      <w:pPr>
        <w:pStyle w:val="ListParagraph"/>
        <w:keepNext/>
        <w:ind w:left="0"/>
      </w:pPr>
      <w:r>
        <w:t xml:space="preserve">Last </w:t>
      </w:r>
      <w:proofErr w:type="gramStart"/>
      <w:r>
        <w:t>Click  (</w:t>
      </w:r>
      <w:proofErr w:type="gramEnd"/>
      <w:r>
        <w:t>2)</w:t>
      </w:r>
    </w:p>
    <w:p w14:paraId="0F399807" w14:textId="77777777" w:rsidR="002F493F" w:rsidRDefault="002168DA">
      <w:pPr>
        <w:pStyle w:val="ListParagraph"/>
        <w:keepNext/>
        <w:ind w:left="0"/>
      </w:pPr>
      <w:r>
        <w:t xml:space="preserve">Page </w:t>
      </w:r>
      <w:proofErr w:type="gramStart"/>
      <w:r>
        <w:t>Submit  (</w:t>
      </w:r>
      <w:proofErr w:type="gramEnd"/>
      <w:r>
        <w:t>3)</w:t>
      </w:r>
    </w:p>
    <w:p w14:paraId="2F89FE9D" w14:textId="77777777" w:rsidR="002F493F" w:rsidRDefault="002168DA">
      <w:pPr>
        <w:pStyle w:val="ListParagraph"/>
        <w:keepNext/>
        <w:ind w:left="0"/>
      </w:pPr>
      <w:r>
        <w:t xml:space="preserve">Click </w:t>
      </w:r>
      <w:proofErr w:type="gramStart"/>
      <w:r>
        <w:t>Count  (</w:t>
      </w:r>
      <w:proofErr w:type="gramEnd"/>
      <w:r>
        <w:t>4)</w:t>
      </w:r>
    </w:p>
    <w:p w14:paraId="5BF99E1B" w14:textId="77777777" w:rsidR="002F493F" w:rsidRDefault="002F493F"/>
    <w:p w14:paraId="1233602E" w14:textId="77777777" w:rsidR="002F493F" w:rsidRDefault="002168DA">
      <w:pPr>
        <w:keepNext/>
      </w:pPr>
      <w:r>
        <w:t>Q8.1 Timing</w:t>
      </w:r>
    </w:p>
    <w:p w14:paraId="57FD8D8A" w14:textId="77777777" w:rsidR="002F493F" w:rsidRDefault="002168DA">
      <w:pPr>
        <w:pStyle w:val="ListParagraph"/>
        <w:keepNext/>
        <w:ind w:left="0"/>
      </w:pPr>
      <w:r>
        <w:t xml:space="preserve">First </w:t>
      </w:r>
      <w:proofErr w:type="gramStart"/>
      <w:r>
        <w:t>Click  (</w:t>
      </w:r>
      <w:proofErr w:type="gramEnd"/>
      <w:r>
        <w:t>1)</w:t>
      </w:r>
    </w:p>
    <w:p w14:paraId="352BD641" w14:textId="77777777" w:rsidR="002F493F" w:rsidRDefault="002168DA">
      <w:pPr>
        <w:pStyle w:val="ListParagraph"/>
        <w:keepNext/>
        <w:ind w:left="0"/>
      </w:pPr>
      <w:r>
        <w:t xml:space="preserve">Last </w:t>
      </w:r>
      <w:proofErr w:type="gramStart"/>
      <w:r>
        <w:t>Click  (</w:t>
      </w:r>
      <w:proofErr w:type="gramEnd"/>
      <w:r>
        <w:t>2)</w:t>
      </w:r>
    </w:p>
    <w:p w14:paraId="6DC73D66" w14:textId="77777777" w:rsidR="002F493F" w:rsidRDefault="002168DA">
      <w:pPr>
        <w:pStyle w:val="ListParagraph"/>
        <w:keepNext/>
        <w:ind w:left="0"/>
      </w:pPr>
      <w:r>
        <w:t xml:space="preserve">Page </w:t>
      </w:r>
      <w:proofErr w:type="gramStart"/>
      <w:r>
        <w:t>Submit  (</w:t>
      </w:r>
      <w:proofErr w:type="gramEnd"/>
      <w:r>
        <w:t>3)</w:t>
      </w:r>
    </w:p>
    <w:p w14:paraId="0F8B5E54" w14:textId="77777777" w:rsidR="002F493F" w:rsidRDefault="002168DA">
      <w:pPr>
        <w:pStyle w:val="ListParagraph"/>
        <w:keepNext/>
        <w:ind w:left="0"/>
      </w:pPr>
      <w:r>
        <w:t xml:space="preserve">Click </w:t>
      </w:r>
      <w:proofErr w:type="gramStart"/>
      <w:r>
        <w:t>Count  (</w:t>
      </w:r>
      <w:proofErr w:type="gramEnd"/>
      <w:r>
        <w:t>4)</w:t>
      </w:r>
    </w:p>
    <w:p w14:paraId="70AE821F" w14:textId="77777777" w:rsidR="002F493F" w:rsidRDefault="002F493F"/>
    <w:p w14:paraId="71C2D5A5" w14:textId="77777777" w:rsidR="002F493F" w:rsidRDefault="002F493F">
      <w:pPr>
        <w:pStyle w:val="QuestionSeparator"/>
      </w:pPr>
    </w:p>
    <w:p w14:paraId="5A8B1AD8" w14:textId="77777777" w:rsidR="002F493F" w:rsidRDefault="002F493F"/>
    <w:p w14:paraId="2591ACB5" w14:textId="77777777" w:rsidR="002F493F" w:rsidRDefault="002168DA">
      <w:pPr>
        <w:keepNext/>
      </w:pPr>
      <w:r>
        <w:t xml:space="preserve">Q8.2 </w:t>
      </w:r>
      <w:r>
        <w:br/>
        <w:t xml:space="preserve"> </w:t>
      </w:r>
      <w:r>
        <w:br/>
        <w:t xml:space="preserve"> </w:t>
      </w:r>
    </w:p>
    <w:p w14:paraId="609B663B" w14:textId="77777777" w:rsidR="002F493F" w:rsidRDefault="002F493F"/>
    <w:p w14:paraId="44ADD467" w14:textId="77777777" w:rsidR="002F493F" w:rsidRDefault="002168DA">
      <w:pPr>
        <w:keepNext/>
      </w:pPr>
      <w:r>
        <w:t xml:space="preserve">Q8.2 </w:t>
      </w:r>
      <w:r>
        <w:br/>
        <w:t xml:space="preserve"> </w:t>
      </w:r>
      <w:r>
        <w:br/>
        <w:t xml:space="preserve"> </w:t>
      </w:r>
    </w:p>
    <w:p w14:paraId="5BBA4DA1" w14:textId="77777777" w:rsidR="002F493F" w:rsidRDefault="002F493F"/>
    <w:p w14:paraId="15410E01" w14:textId="77777777" w:rsidR="002F493F" w:rsidRDefault="002168DA">
      <w:pPr>
        <w:pStyle w:val="BlockEndLabel"/>
      </w:pPr>
      <w:r>
        <w:t>End of Block: Treatment: local climate</w:t>
      </w:r>
    </w:p>
    <w:p w14:paraId="7BC30125" w14:textId="77777777" w:rsidR="002F493F" w:rsidRDefault="002F493F">
      <w:pPr>
        <w:pStyle w:val="BlockSeparator"/>
      </w:pPr>
    </w:p>
    <w:p w14:paraId="030FDEE8" w14:textId="77777777" w:rsidR="002F493F" w:rsidRDefault="002168DA">
      <w:pPr>
        <w:pStyle w:val="BlockStartLabel"/>
      </w:pPr>
      <w:r>
        <w:lastRenderedPageBreak/>
        <w:t>Start of Block: Treatment feedback: local climate</w:t>
      </w:r>
    </w:p>
    <w:p w14:paraId="12E72481" w14:textId="77777777" w:rsidR="002F493F" w:rsidRDefault="002F493F"/>
    <w:p w14:paraId="48702183" w14:textId="77777777" w:rsidR="002F493F" w:rsidRDefault="002168DA">
      <w:pPr>
        <w:keepNext/>
      </w:pPr>
      <w:r>
        <w:t xml:space="preserve">Q9.1 Were you able to watch and listen to the video until the </w:t>
      </w:r>
      <w:proofErr w:type="gramStart"/>
      <w:r>
        <w:t>end?</w:t>
      </w:r>
      <w:proofErr w:type="gramEnd"/>
    </w:p>
    <w:p w14:paraId="10C2755C" w14:textId="77777777" w:rsidR="002F493F" w:rsidRDefault="002168DA">
      <w:pPr>
        <w:pStyle w:val="ListParagraph"/>
        <w:keepNext/>
        <w:numPr>
          <w:ilvl w:val="0"/>
          <w:numId w:val="4"/>
        </w:numPr>
      </w:pPr>
      <w:r>
        <w:t xml:space="preserve">Yes  (1) </w:t>
      </w:r>
    </w:p>
    <w:p w14:paraId="0F1D0AF0" w14:textId="77777777" w:rsidR="002F493F" w:rsidRDefault="002168DA">
      <w:pPr>
        <w:pStyle w:val="ListParagraph"/>
        <w:keepNext/>
        <w:numPr>
          <w:ilvl w:val="0"/>
          <w:numId w:val="4"/>
        </w:numPr>
      </w:pPr>
      <w:r>
        <w:t xml:space="preserve">No, there was a technical problem  (2) </w:t>
      </w:r>
    </w:p>
    <w:p w14:paraId="68395BB9" w14:textId="77777777" w:rsidR="002F493F" w:rsidRDefault="002168DA">
      <w:pPr>
        <w:pStyle w:val="ListParagraph"/>
        <w:keepNext/>
        <w:numPr>
          <w:ilvl w:val="0"/>
          <w:numId w:val="4"/>
        </w:numPr>
      </w:pPr>
      <w:r>
        <w:t xml:space="preserve">No, I skipped part of the video  (3) </w:t>
      </w:r>
    </w:p>
    <w:p w14:paraId="7B80AD6F" w14:textId="77777777" w:rsidR="002F493F" w:rsidRDefault="002F493F"/>
    <w:p w14:paraId="128A6460" w14:textId="77777777" w:rsidR="002F493F" w:rsidRDefault="002168DA">
      <w:pPr>
        <w:keepNext/>
        <w:rPr>
          <w:lang w:eastAsia="ja-JP"/>
        </w:rPr>
      </w:pPr>
      <w:r>
        <w:rPr>
          <w:lang w:eastAsia="ja-JP"/>
        </w:rPr>
        <w:t xml:space="preserve">Q9.1 </w:t>
      </w:r>
      <w:r>
        <w:rPr>
          <w:lang w:eastAsia="ja-JP"/>
        </w:rPr>
        <w:t>動画を最後まで視聴できましたか？</w:t>
      </w:r>
    </w:p>
    <w:p w14:paraId="623983D3" w14:textId="77777777" w:rsidR="002F493F" w:rsidRDefault="002168DA">
      <w:pPr>
        <w:pStyle w:val="ListParagraph"/>
        <w:keepNext/>
        <w:numPr>
          <w:ilvl w:val="0"/>
          <w:numId w:val="4"/>
        </w:numPr>
      </w:pPr>
      <w:proofErr w:type="spellStart"/>
      <w:r>
        <w:t>はい</w:t>
      </w:r>
      <w:proofErr w:type="spellEnd"/>
      <w:r>
        <w:t xml:space="preserve">  (1) </w:t>
      </w:r>
    </w:p>
    <w:p w14:paraId="53832465" w14:textId="77777777" w:rsidR="002F493F" w:rsidRDefault="002168DA">
      <w:pPr>
        <w:pStyle w:val="ListParagraph"/>
        <w:keepNext/>
        <w:numPr>
          <w:ilvl w:val="0"/>
          <w:numId w:val="4"/>
        </w:numPr>
        <w:rPr>
          <w:lang w:eastAsia="ja-JP"/>
        </w:rPr>
      </w:pPr>
      <w:r>
        <w:rPr>
          <w:lang w:eastAsia="ja-JP"/>
        </w:rPr>
        <w:t>いいえ、技術的な問題がありました</w:t>
      </w:r>
      <w:r>
        <w:rPr>
          <w:lang w:eastAsia="ja-JP"/>
        </w:rPr>
        <w:t xml:space="preserve">  (2) </w:t>
      </w:r>
    </w:p>
    <w:p w14:paraId="6918225C" w14:textId="77777777" w:rsidR="002F493F" w:rsidRDefault="002168DA">
      <w:pPr>
        <w:pStyle w:val="ListParagraph"/>
        <w:keepNext/>
        <w:numPr>
          <w:ilvl w:val="0"/>
          <w:numId w:val="4"/>
        </w:numPr>
        <w:rPr>
          <w:lang w:eastAsia="ja-JP"/>
        </w:rPr>
      </w:pPr>
      <w:r>
        <w:rPr>
          <w:lang w:eastAsia="ja-JP"/>
        </w:rPr>
        <w:t>いいえ、動画の一部をスキップしました</w:t>
      </w:r>
      <w:r>
        <w:rPr>
          <w:lang w:eastAsia="ja-JP"/>
        </w:rPr>
        <w:t xml:space="preserve">  (3) </w:t>
      </w:r>
    </w:p>
    <w:p w14:paraId="5DEB244C" w14:textId="77777777" w:rsidR="002F493F" w:rsidRDefault="002F493F">
      <w:pPr>
        <w:rPr>
          <w:lang w:eastAsia="ja-JP"/>
        </w:rPr>
      </w:pPr>
    </w:p>
    <w:p w14:paraId="20DC61A3" w14:textId="77777777" w:rsidR="002F493F" w:rsidRDefault="002F493F">
      <w:pPr>
        <w:pStyle w:val="QuestionSeparator"/>
        <w:rPr>
          <w:lang w:eastAsia="ja-JP"/>
        </w:rPr>
      </w:pPr>
    </w:p>
    <w:p w14:paraId="419A5E84" w14:textId="77777777" w:rsidR="002F493F" w:rsidRDefault="002F493F">
      <w:pPr>
        <w:rPr>
          <w:lang w:eastAsia="ja-JP"/>
        </w:rPr>
      </w:pPr>
    </w:p>
    <w:p w14:paraId="5A28BF8C" w14:textId="77777777" w:rsidR="002F493F" w:rsidRDefault="002168DA">
      <w:pPr>
        <w:keepNext/>
      </w:pPr>
      <w:r>
        <w:t xml:space="preserve">Q9.2 </w:t>
      </w:r>
      <w:proofErr w:type="gramStart"/>
      <w:r>
        <w:t>From</w:t>
      </w:r>
      <w:proofErr w:type="gramEnd"/>
      <w:r>
        <w:t xml:space="preserve"> what was said in the video, if greenhouse gas emissions continue on their current trend, what will be the rise in global average temperature in 2100? </w:t>
      </w:r>
    </w:p>
    <w:p w14:paraId="684956A4" w14:textId="77777777" w:rsidR="002F493F" w:rsidRDefault="002168DA">
      <w:pPr>
        <w:pStyle w:val="ListParagraph"/>
        <w:keepNext/>
        <w:numPr>
          <w:ilvl w:val="0"/>
          <w:numId w:val="4"/>
        </w:numPr>
      </w:pPr>
      <w:r>
        <w:t xml:space="preserve">0 °C  (1) </w:t>
      </w:r>
    </w:p>
    <w:p w14:paraId="608DCA49" w14:textId="77777777" w:rsidR="002F493F" w:rsidRDefault="002168DA">
      <w:pPr>
        <w:pStyle w:val="ListParagraph"/>
        <w:keepNext/>
        <w:numPr>
          <w:ilvl w:val="0"/>
          <w:numId w:val="4"/>
        </w:numPr>
      </w:pPr>
      <w:r>
        <w:t xml:space="preserve">1 °C  (4) </w:t>
      </w:r>
    </w:p>
    <w:p w14:paraId="3A964443" w14:textId="77777777" w:rsidR="002F493F" w:rsidRDefault="002168DA">
      <w:pPr>
        <w:pStyle w:val="ListParagraph"/>
        <w:keepNext/>
        <w:numPr>
          <w:ilvl w:val="0"/>
          <w:numId w:val="4"/>
        </w:numPr>
      </w:pPr>
      <w:r>
        <w:t xml:space="preserve">4 °C  (2) </w:t>
      </w:r>
    </w:p>
    <w:p w14:paraId="31C58DD7" w14:textId="77777777" w:rsidR="002F493F" w:rsidRDefault="002168DA">
      <w:pPr>
        <w:pStyle w:val="ListParagraph"/>
        <w:keepNext/>
        <w:numPr>
          <w:ilvl w:val="0"/>
          <w:numId w:val="4"/>
        </w:numPr>
      </w:pPr>
      <w:r>
        <w:t xml:space="preserve">7 °C  (5) </w:t>
      </w:r>
    </w:p>
    <w:p w14:paraId="02DF403C" w14:textId="77777777" w:rsidR="002F493F" w:rsidRDefault="002168DA">
      <w:pPr>
        <w:pStyle w:val="ListParagraph"/>
        <w:keepNext/>
        <w:numPr>
          <w:ilvl w:val="0"/>
          <w:numId w:val="4"/>
        </w:numPr>
      </w:pPr>
      <w:r>
        <w:t xml:space="preserve">Don't know  (3) </w:t>
      </w:r>
    </w:p>
    <w:p w14:paraId="49AFEA14" w14:textId="77777777" w:rsidR="002F493F" w:rsidRDefault="002F493F"/>
    <w:p w14:paraId="7CB3E884" w14:textId="77777777" w:rsidR="002F493F" w:rsidRDefault="002168DA">
      <w:pPr>
        <w:keepNext/>
        <w:rPr>
          <w:lang w:eastAsia="ja-JP"/>
        </w:rPr>
      </w:pPr>
      <w:r>
        <w:rPr>
          <w:lang w:eastAsia="ja-JP"/>
        </w:rPr>
        <w:lastRenderedPageBreak/>
        <w:t xml:space="preserve">Q9.2 </w:t>
      </w:r>
      <w:r>
        <w:rPr>
          <w:lang w:eastAsia="ja-JP"/>
        </w:rPr>
        <w:t>動画によると、もし温室効果ガスの排出が現在のペースで続いた場合、</w:t>
      </w:r>
      <w:r>
        <w:rPr>
          <w:lang w:eastAsia="ja-JP"/>
        </w:rPr>
        <w:t>2100</w:t>
      </w:r>
      <w:r>
        <w:rPr>
          <w:lang w:eastAsia="ja-JP"/>
        </w:rPr>
        <w:t>年の世界の平均気温はどのくらい上昇するでしょうか</w:t>
      </w:r>
      <w:r>
        <w:rPr>
          <w:lang w:eastAsia="ja-JP"/>
        </w:rPr>
        <w:t>? </w:t>
      </w:r>
    </w:p>
    <w:p w14:paraId="1CEC0C56" w14:textId="77777777" w:rsidR="002F493F" w:rsidRDefault="002168DA">
      <w:pPr>
        <w:pStyle w:val="ListParagraph"/>
        <w:keepNext/>
        <w:numPr>
          <w:ilvl w:val="0"/>
          <w:numId w:val="4"/>
        </w:numPr>
      </w:pPr>
      <w:r>
        <w:t xml:space="preserve">0℃  (1) </w:t>
      </w:r>
    </w:p>
    <w:p w14:paraId="26A206CD" w14:textId="77777777" w:rsidR="002F493F" w:rsidRDefault="002168DA">
      <w:pPr>
        <w:pStyle w:val="ListParagraph"/>
        <w:keepNext/>
        <w:numPr>
          <w:ilvl w:val="0"/>
          <w:numId w:val="4"/>
        </w:numPr>
      </w:pPr>
      <w:r>
        <w:t xml:space="preserve">1℃  (4) </w:t>
      </w:r>
    </w:p>
    <w:p w14:paraId="30EBABDC" w14:textId="77777777" w:rsidR="002F493F" w:rsidRDefault="002168DA">
      <w:pPr>
        <w:pStyle w:val="ListParagraph"/>
        <w:keepNext/>
        <w:numPr>
          <w:ilvl w:val="0"/>
          <w:numId w:val="4"/>
        </w:numPr>
      </w:pPr>
      <w:r>
        <w:t xml:space="preserve">4℃  (2) </w:t>
      </w:r>
    </w:p>
    <w:p w14:paraId="5C2CD20A" w14:textId="77777777" w:rsidR="002F493F" w:rsidRDefault="002168DA">
      <w:pPr>
        <w:pStyle w:val="ListParagraph"/>
        <w:keepNext/>
        <w:numPr>
          <w:ilvl w:val="0"/>
          <w:numId w:val="4"/>
        </w:numPr>
      </w:pPr>
      <w:r>
        <w:t xml:space="preserve">7℃  (5) </w:t>
      </w:r>
    </w:p>
    <w:p w14:paraId="3E82AF89" w14:textId="77777777" w:rsidR="002F493F" w:rsidRDefault="002168DA">
      <w:pPr>
        <w:pStyle w:val="ListParagraph"/>
        <w:keepNext/>
        <w:numPr>
          <w:ilvl w:val="0"/>
          <w:numId w:val="4"/>
        </w:numPr>
      </w:pPr>
      <w:proofErr w:type="spellStart"/>
      <w:r>
        <w:t>わからない</w:t>
      </w:r>
      <w:proofErr w:type="spellEnd"/>
      <w:r>
        <w:t xml:space="preserve">  (3) </w:t>
      </w:r>
    </w:p>
    <w:p w14:paraId="3694F5CF" w14:textId="77777777" w:rsidR="002F493F" w:rsidRDefault="002F493F"/>
    <w:p w14:paraId="0BA6D447" w14:textId="77777777" w:rsidR="002F493F" w:rsidRDefault="002F493F">
      <w:pPr>
        <w:pStyle w:val="QuestionSeparator"/>
      </w:pPr>
    </w:p>
    <w:p w14:paraId="1A2A659D" w14:textId="77777777" w:rsidR="002F493F" w:rsidRDefault="002F493F"/>
    <w:p w14:paraId="6788E5E4" w14:textId="77777777" w:rsidR="002F493F" w:rsidRDefault="002168DA">
      <w:pPr>
        <w:keepNext/>
      </w:pPr>
      <w:r>
        <w:t xml:space="preserve">Q9.3 </w:t>
      </w:r>
      <w:proofErr w:type="gramStart"/>
      <w:r>
        <w:t>From</w:t>
      </w:r>
      <w:proofErr w:type="gramEnd"/>
      <w:r>
        <w:t xml:space="preserve"> what was said in the video, which of the following is </w:t>
      </w:r>
      <w:r>
        <w:rPr>
          <w:i/>
        </w:rPr>
        <w:t>not</w:t>
      </w:r>
      <w:r>
        <w:t> an expected effect of climate change in [Country]?</w:t>
      </w:r>
    </w:p>
    <w:p w14:paraId="09E83BF7" w14:textId="77777777" w:rsidR="002F493F" w:rsidRDefault="002168DA">
      <w:pPr>
        <w:pStyle w:val="ListParagraph"/>
        <w:keepNext/>
        <w:numPr>
          <w:ilvl w:val="0"/>
          <w:numId w:val="4"/>
        </w:numPr>
      </w:pPr>
      <w:r>
        <w:t xml:space="preserve">Ozone hole  (3) </w:t>
      </w:r>
    </w:p>
    <w:p w14:paraId="2D5127EE" w14:textId="77777777" w:rsidR="002F493F" w:rsidRDefault="002168DA">
      <w:pPr>
        <w:pStyle w:val="ListParagraph"/>
        <w:keepNext/>
        <w:numPr>
          <w:ilvl w:val="0"/>
          <w:numId w:val="4"/>
        </w:numPr>
      </w:pPr>
      <w:r>
        <w:t xml:space="preserve">More rain  (4) </w:t>
      </w:r>
    </w:p>
    <w:p w14:paraId="1D75ADF4" w14:textId="77777777" w:rsidR="002F493F" w:rsidRDefault="002168DA">
      <w:pPr>
        <w:pStyle w:val="ListParagraph"/>
        <w:keepNext/>
        <w:numPr>
          <w:ilvl w:val="0"/>
          <w:numId w:val="4"/>
        </w:numPr>
      </w:pPr>
      <w:r>
        <w:t xml:space="preserve">Flooding  (5) </w:t>
      </w:r>
    </w:p>
    <w:p w14:paraId="469F30F9" w14:textId="77777777" w:rsidR="002F493F" w:rsidRDefault="002168DA">
      <w:pPr>
        <w:pStyle w:val="ListParagraph"/>
        <w:keepNext/>
        <w:numPr>
          <w:ilvl w:val="0"/>
          <w:numId w:val="4"/>
        </w:numPr>
      </w:pPr>
      <w:r>
        <w:t xml:space="preserve">Damaging of marine ecosystems  (6) </w:t>
      </w:r>
    </w:p>
    <w:p w14:paraId="6426974C" w14:textId="77777777" w:rsidR="002F493F" w:rsidRDefault="002168DA">
      <w:pPr>
        <w:pStyle w:val="ListParagraph"/>
        <w:keepNext/>
        <w:numPr>
          <w:ilvl w:val="0"/>
          <w:numId w:val="4"/>
        </w:numPr>
      </w:pPr>
      <w:r>
        <w:t xml:space="preserve">Don't know  (7) </w:t>
      </w:r>
    </w:p>
    <w:p w14:paraId="37872C75" w14:textId="77777777" w:rsidR="002F493F" w:rsidRDefault="002F493F"/>
    <w:p w14:paraId="57C142EB" w14:textId="77777777" w:rsidR="002F493F" w:rsidRDefault="002168DA">
      <w:pPr>
        <w:keepNext/>
        <w:rPr>
          <w:lang w:eastAsia="ja-JP"/>
        </w:rPr>
      </w:pPr>
      <w:r>
        <w:rPr>
          <w:lang w:eastAsia="ja-JP"/>
        </w:rPr>
        <w:lastRenderedPageBreak/>
        <w:t xml:space="preserve">Q9.3 </w:t>
      </w:r>
      <w:r>
        <w:rPr>
          <w:lang w:eastAsia="ja-JP"/>
        </w:rPr>
        <w:t>動画によると、日本における、気候変動による予想される影響としてあてはまらないものは次のうちどれですか</w:t>
      </w:r>
      <w:r>
        <w:rPr>
          <w:lang w:eastAsia="ja-JP"/>
        </w:rPr>
        <w:t>?</w:t>
      </w:r>
    </w:p>
    <w:p w14:paraId="2C3116FA" w14:textId="77777777" w:rsidR="002F493F" w:rsidRDefault="002168DA">
      <w:pPr>
        <w:pStyle w:val="ListParagraph"/>
        <w:keepNext/>
        <w:numPr>
          <w:ilvl w:val="0"/>
          <w:numId w:val="4"/>
        </w:numPr>
      </w:pPr>
      <w:proofErr w:type="spellStart"/>
      <w:r>
        <w:t>地震が増える</w:t>
      </w:r>
      <w:proofErr w:type="spellEnd"/>
      <w:r>
        <w:t xml:space="preserve">  (3) </w:t>
      </w:r>
    </w:p>
    <w:p w14:paraId="724B33FB" w14:textId="77777777" w:rsidR="002F493F" w:rsidRDefault="002168DA">
      <w:pPr>
        <w:pStyle w:val="ListParagraph"/>
        <w:keepNext/>
        <w:numPr>
          <w:ilvl w:val="0"/>
          <w:numId w:val="4"/>
        </w:numPr>
      </w:pPr>
      <w:proofErr w:type="spellStart"/>
      <w:r>
        <w:t>海水面の上昇</w:t>
      </w:r>
      <w:proofErr w:type="spellEnd"/>
      <w:r>
        <w:t xml:space="preserve">  (4) </w:t>
      </w:r>
    </w:p>
    <w:p w14:paraId="4A16291B" w14:textId="3E39BD0E" w:rsidR="002F493F" w:rsidRDefault="002168DA">
      <w:pPr>
        <w:pStyle w:val="ListParagraph"/>
        <w:keepNext/>
        <w:numPr>
          <w:ilvl w:val="0"/>
          <w:numId w:val="4"/>
        </w:numPr>
        <w:rPr>
          <w:lang w:eastAsia="ja-JP"/>
        </w:rPr>
      </w:pPr>
      <w:del w:id="75" w:author="OGURO Kei, ECO/CS3" w:date="2021-06-13T16:28:00Z">
        <w:r w:rsidDel="00A3300A">
          <w:rPr>
            <w:lang w:eastAsia="ja-JP"/>
          </w:rPr>
          <w:delText>猛烈な</w:delText>
        </w:r>
      </w:del>
      <w:ins w:id="76" w:author="OGURO Kei, ECO/CS3" w:date="2021-06-13T16:28:00Z">
        <w:r w:rsidR="00A3300A">
          <w:rPr>
            <w:rFonts w:hint="eastAsia"/>
            <w:lang w:eastAsia="ja-JP"/>
          </w:rPr>
          <w:t>勢力の強い</w:t>
        </w:r>
      </w:ins>
      <w:r>
        <w:rPr>
          <w:lang w:eastAsia="ja-JP"/>
        </w:rPr>
        <w:t>台風が増える</w:t>
      </w:r>
      <w:r>
        <w:rPr>
          <w:lang w:eastAsia="ja-JP"/>
        </w:rPr>
        <w:t xml:space="preserve">  (5) </w:t>
      </w:r>
    </w:p>
    <w:p w14:paraId="4F33D3A3" w14:textId="77777777" w:rsidR="002F493F" w:rsidRDefault="002168DA">
      <w:pPr>
        <w:pStyle w:val="ListParagraph"/>
        <w:keepNext/>
        <w:numPr>
          <w:ilvl w:val="0"/>
          <w:numId w:val="4"/>
        </w:numPr>
      </w:pPr>
      <w:proofErr w:type="spellStart"/>
      <w:r>
        <w:t>猛暑日が増える</w:t>
      </w:r>
      <w:proofErr w:type="spellEnd"/>
      <w:r>
        <w:t xml:space="preserve">  (6) </w:t>
      </w:r>
    </w:p>
    <w:p w14:paraId="124B0476" w14:textId="77777777" w:rsidR="002F493F" w:rsidRDefault="002168DA">
      <w:pPr>
        <w:pStyle w:val="ListParagraph"/>
        <w:keepNext/>
        <w:numPr>
          <w:ilvl w:val="0"/>
          <w:numId w:val="4"/>
        </w:numPr>
      </w:pPr>
      <w:proofErr w:type="spellStart"/>
      <w:r>
        <w:t>わからない</w:t>
      </w:r>
      <w:proofErr w:type="spellEnd"/>
      <w:r>
        <w:t xml:space="preserve">  (7) </w:t>
      </w:r>
    </w:p>
    <w:p w14:paraId="62F6DA16" w14:textId="77777777" w:rsidR="002F493F" w:rsidRDefault="002F493F"/>
    <w:p w14:paraId="3319792D" w14:textId="77777777" w:rsidR="002F493F" w:rsidRDefault="002168DA">
      <w:pPr>
        <w:pStyle w:val="BlockEndLabel"/>
      </w:pPr>
      <w:r>
        <w:t>End of Block: Treatment feedback: local climate</w:t>
      </w:r>
    </w:p>
    <w:p w14:paraId="734A7E7F" w14:textId="77777777" w:rsidR="002F493F" w:rsidRDefault="002F493F">
      <w:pPr>
        <w:pStyle w:val="BlockSeparator"/>
      </w:pPr>
    </w:p>
    <w:p w14:paraId="0BE3D576" w14:textId="77777777" w:rsidR="002F493F" w:rsidRDefault="002168DA">
      <w:pPr>
        <w:pStyle w:val="BlockStartLabel"/>
      </w:pPr>
      <w:r>
        <w:t>Start of Block: Treatment information: policy</w:t>
      </w:r>
    </w:p>
    <w:p w14:paraId="3E80C524" w14:textId="77777777" w:rsidR="002F493F" w:rsidRDefault="002F493F"/>
    <w:p w14:paraId="6D17D589" w14:textId="77777777" w:rsidR="002F493F" w:rsidRDefault="002168DA">
      <w:pPr>
        <w:keepNext/>
      </w:pPr>
      <w:r>
        <w:t xml:space="preserve">Q10.1 </w:t>
      </w:r>
      <w:proofErr w:type="gramStart"/>
      <w:r>
        <w:t>We</w:t>
      </w:r>
      <w:proofErr w:type="gramEnd"/>
      <w:r>
        <w:t xml:space="preserve"> will now show you a 5 minute video (with sound) that summarizes the features of some policies proposed to fight climate change. </w:t>
      </w:r>
      <w:r>
        <w:br/>
        <w:t> </w:t>
      </w:r>
      <w:r>
        <w:br/>
        <w:t xml:space="preserve"> 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4667D258" w14:textId="77777777" w:rsidR="002F493F" w:rsidRDefault="002F493F"/>
    <w:p w14:paraId="17FD5143" w14:textId="427760D5" w:rsidR="002F493F" w:rsidRDefault="002168DA">
      <w:pPr>
        <w:keepNext/>
        <w:rPr>
          <w:lang w:eastAsia="ja-JP"/>
        </w:rPr>
      </w:pPr>
      <w:r>
        <w:rPr>
          <w:lang w:eastAsia="ja-JP"/>
        </w:rPr>
        <w:t xml:space="preserve">Q10.1 </w:t>
      </w:r>
      <w:r>
        <w:rPr>
          <w:lang w:eastAsia="ja-JP"/>
        </w:rPr>
        <w:t>次に、気候変動と</w:t>
      </w:r>
      <w:ins w:id="77" w:author="OGURO Kei, ECO/CS3" w:date="2021-06-14T07:36:00Z">
        <w:r w:rsidR="008A7DBE">
          <w:rPr>
            <w:rFonts w:hint="eastAsia"/>
            <w:lang w:eastAsia="ja-JP"/>
          </w:rPr>
          <w:t>戦う</w:t>
        </w:r>
      </w:ins>
      <w:del w:id="78" w:author="OGURO Kei, ECO/CS3" w:date="2021-06-14T07:36:00Z">
        <w:r w:rsidDel="008A7DBE">
          <w:rPr>
            <w:lang w:eastAsia="ja-JP"/>
          </w:rPr>
          <w:delText>闘う</w:delText>
        </w:r>
      </w:del>
      <w:r>
        <w:rPr>
          <w:lang w:eastAsia="ja-JP"/>
        </w:rPr>
        <w:t>ために提唱されている政策の特徴を要約した</w:t>
      </w:r>
      <w:r>
        <w:rPr>
          <w:lang w:eastAsia="ja-JP"/>
        </w:rPr>
        <w:t xml:space="preserve"> </w:t>
      </w:r>
      <w:proofErr w:type="gramStart"/>
      <w:r>
        <w:rPr>
          <w:lang w:eastAsia="ja-JP"/>
        </w:rPr>
        <w:t>5</w:t>
      </w:r>
      <w:proofErr w:type="gramEnd"/>
      <w:r>
        <w:rPr>
          <w:lang w:eastAsia="ja-JP"/>
        </w:rPr>
        <w:t xml:space="preserve"> </w:t>
      </w:r>
      <w:r>
        <w:rPr>
          <w:lang w:eastAsia="ja-JP"/>
        </w:rPr>
        <w:t>分間の動画</w:t>
      </w:r>
      <w:r>
        <w:rPr>
          <w:lang w:eastAsia="ja-JP"/>
        </w:rPr>
        <w:t xml:space="preserve"> (</w:t>
      </w:r>
      <w:r>
        <w:rPr>
          <w:lang w:eastAsia="ja-JP"/>
        </w:rPr>
        <w:t>音声付き</w:t>
      </w:r>
      <w:r>
        <w:rPr>
          <w:lang w:eastAsia="ja-JP"/>
        </w:rPr>
        <w:t xml:space="preserve">) </w:t>
      </w:r>
      <w:r>
        <w:rPr>
          <w:lang w:eastAsia="ja-JP"/>
        </w:rPr>
        <w:t>をお見せします。</w:t>
      </w:r>
      <w:r>
        <w:rPr>
          <w:lang w:eastAsia="ja-JP"/>
        </w:rPr>
        <w:br/>
      </w:r>
      <w:r>
        <w:rPr>
          <w:lang w:eastAsia="ja-JP"/>
        </w:rPr>
        <w:br/>
      </w:r>
      <w:r>
        <w:rPr>
          <w:lang w:eastAsia="ja-JP"/>
        </w:rPr>
        <w:t>後で内容について質問しますので、情報に注意してご覧ください。動画の再生中は、スキップしたりページを閉じたりしないでください。</w:t>
      </w:r>
      <w:r>
        <w:rPr>
          <w:lang w:eastAsia="ja-JP"/>
        </w:rPr>
        <w:br/>
      </w:r>
      <w:r>
        <w:rPr>
          <w:lang w:eastAsia="ja-JP"/>
        </w:rPr>
        <w:br/>
      </w:r>
      <w:r>
        <w:rPr>
          <w:lang w:eastAsia="ja-JP"/>
        </w:rPr>
        <w:t>準備ができたら次のページに進んでください。</w:t>
      </w:r>
    </w:p>
    <w:p w14:paraId="6C234244" w14:textId="77777777" w:rsidR="002F493F" w:rsidRDefault="002F493F">
      <w:pPr>
        <w:rPr>
          <w:lang w:eastAsia="ja-JP"/>
        </w:rPr>
      </w:pPr>
    </w:p>
    <w:p w14:paraId="1FB21D1F" w14:textId="77777777" w:rsidR="002F493F" w:rsidRDefault="002168DA">
      <w:pPr>
        <w:pStyle w:val="BlockEndLabel"/>
      </w:pPr>
      <w:r>
        <w:t>End of Block: Treatment information: policy</w:t>
      </w:r>
    </w:p>
    <w:p w14:paraId="0F13EFD4" w14:textId="77777777" w:rsidR="002F493F" w:rsidRDefault="002F493F">
      <w:pPr>
        <w:pStyle w:val="BlockSeparator"/>
      </w:pPr>
    </w:p>
    <w:p w14:paraId="0AE44906" w14:textId="77777777" w:rsidR="002F493F" w:rsidRDefault="002168DA">
      <w:pPr>
        <w:pStyle w:val="BlockStartLabel"/>
      </w:pPr>
      <w:r>
        <w:t>Start of Block: Treatment: policy</w:t>
      </w:r>
    </w:p>
    <w:p w14:paraId="72D216B6" w14:textId="77777777" w:rsidR="002F493F" w:rsidRDefault="002F493F"/>
    <w:p w14:paraId="00BE326A" w14:textId="77777777" w:rsidR="002F493F" w:rsidRDefault="002168DA">
      <w:pPr>
        <w:keepNext/>
      </w:pPr>
      <w:r>
        <w:lastRenderedPageBreak/>
        <w:t>Q11.1 Timing</w:t>
      </w:r>
    </w:p>
    <w:p w14:paraId="1BA0CE5F" w14:textId="77777777" w:rsidR="002F493F" w:rsidRDefault="002168DA">
      <w:pPr>
        <w:pStyle w:val="ListParagraph"/>
        <w:keepNext/>
        <w:ind w:left="0"/>
      </w:pPr>
      <w:r>
        <w:t xml:space="preserve">First </w:t>
      </w:r>
      <w:proofErr w:type="gramStart"/>
      <w:r>
        <w:t>Click  (</w:t>
      </w:r>
      <w:proofErr w:type="gramEnd"/>
      <w:r>
        <w:t>1)</w:t>
      </w:r>
    </w:p>
    <w:p w14:paraId="0319DF65" w14:textId="77777777" w:rsidR="002F493F" w:rsidRDefault="002168DA">
      <w:pPr>
        <w:pStyle w:val="ListParagraph"/>
        <w:keepNext/>
        <w:ind w:left="0"/>
      </w:pPr>
      <w:r>
        <w:t xml:space="preserve">Last </w:t>
      </w:r>
      <w:proofErr w:type="gramStart"/>
      <w:r>
        <w:t>Click  (</w:t>
      </w:r>
      <w:proofErr w:type="gramEnd"/>
      <w:r>
        <w:t>2)</w:t>
      </w:r>
    </w:p>
    <w:p w14:paraId="129BCC3F" w14:textId="77777777" w:rsidR="002F493F" w:rsidRDefault="002168DA">
      <w:pPr>
        <w:pStyle w:val="ListParagraph"/>
        <w:keepNext/>
        <w:ind w:left="0"/>
      </w:pPr>
      <w:r>
        <w:t xml:space="preserve">Page </w:t>
      </w:r>
      <w:proofErr w:type="gramStart"/>
      <w:r>
        <w:t>Submit  (</w:t>
      </w:r>
      <w:proofErr w:type="gramEnd"/>
      <w:r>
        <w:t>3)</w:t>
      </w:r>
    </w:p>
    <w:p w14:paraId="7DF73E9A" w14:textId="77777777" w:rsidR="002F493F" w:rsidRDefault="002168DA">
      <w:pPr>
        <w:pStyle w:val="ListParagraph"/>
        <w:keepNext/>
        <w:ind w:left="0"/>
      </w:pPr>
      <w:r>
        <w:t xml:space="preserve">Click </w:t>
      </w:r>
      <w:proofErr w:type="gramStart"/>
      <w:r>
        <w:t>Count  (</w:t>
      </w:r>
      <w:proofErr w:type="gramEnd"/>
      <w:r>
        <w:t>4)</w:t>
      </w:r>
    </w:p>
    <w:p w14:paraId="11298B81" w14:textId="77777777" w:rsidR="002F493F" w:rsidRDefault="002F493F"/>
    <w:p w14:paraId="01D97ECD" w14:textId="77777777" w:rsidR="002F493F" w:rsidRDefault="002168DA">
      <w:pPr>
        <w:keepNext/>
      </w:pPr>
      <w:r>
        <w:t>Q11.1 Timing</w:t>
      </w:r>
    </w:p>
    <w:p w14:paraId="0FE23506" w14:textId="77777777" w:rsidR="002F493F" w:rsidRDefault="002168DA">
      <w:pPr>
        <w:pStyle w:val="ListParagraph"/>
        <w:keepNext/>
        <w:ind w:left="0"/>
      </w:pPr>
      <w:r>
        <w:t xml:space="preserve">First </w:t>
      </w:r>
      <w:proofErr w:type="gramStart"/>
      <w:r>
        <w:t>Click  (</w:t>
      </w:r>
      <w:proofErr w:type="gramEnd"/>
      <w:r>
        <w:t>1)</w:t>
      </w:r>
    </w:p>
    <w:p w14:paraId="7418E3A5" w14:textId="77777777" w:rsidR="002F493F" w:rsidRDefault="002168DA">
      <w:pPr>
        <w:pStyle w:val="ListParagraph"/>
        <w:keepNext/>
        <w:ind w:left="0"/>
      </w:pPr>
      <w:r>
        <w:t xml:space="preserve">Last </w:t>
      </w:r>
      <w:proofErr w:type="gramStart"/>
      <w:r>
        <w:t>Click  (</w:t>
      </w:r>
      <w:proofErr w:type="gramEnd"/>
      <w:r>
        <w:t>2)</w:t>
      </w:r>
    </w:p>
    <w:p w14:paraId="79E2382F" w14:textId="77777777" w:rsidR="002F493F" w:rsidRDefault="002168DA">
      <w:pPr>
        <w:pStyle w:val="ListParagraph"/>
        <w:keepNext/>
        <w:ind w:left="0"/>
      </w:pPr>
      <w:r>
        <w:t xml:space="preserve">Page </w:t>
      </w:r>
      <w:proofErr w:type="gramStart"/>
      <w:r>
        <w:t>Submit  (</w:t>
      </w:r>
      <w:proofErr w:type="gramEnd"/>
      <w:r>
        <w:t>3)</w:t>
      </w:r>
    </w:p>
    <w:p w14:paraId="76925E07" w14:textId="77777777" w:rsidR="002F493F" w:rsidRDefault="002168DA">
      <w:pPr>
        <w:pStyle w:val="ListParagraph"/>
        <w:keepNext/>
        <w:ind w:left="0"/>
      </w:pPr>
      <w:r>
        <w:t xml:space="preserve">Click </w:t>
      </w:r>
      <w:proofErr w:type="gramStart"/>
      <w:r>
        <w:t>Count  (</w:t>
      </w:r>
      <w:proofErr w:type="gramEnd"/>
      <w:r>
        <w:t>4)</w:t>
      </w:r>
    </w:p>
    <w:p w14:paraId="682E3597" w14:textId="77777777" w:rsidR="002F493F" w:rsidRDefault="002F493F"/>
    <w:p w14:paraId="4FCAD638" w14:textId="77777777" w:rsidR="002F493F" w:rsidRDefault="002F493F">
      <w:pPr>
        <w:pStyle w:val="QuestionSeparator"/>
      </w:pPr>
    </w:p>
    <w:p w14:paraId="3388FF8E" w14:textId="77777777" w:rsidR="002F493F" w:rsidRDefault="002F493F"/>
    <w:p w14:paraId="29C0C2EE" w14:textId="77777777" w:rsidR="002F493F" w:rsidRDefault="002168DA">
      <w:pPr>
        <w:keepNext/>
      </w:pPr>
      <w:r>
        <w:t xml:space="preserve">Q11.2 </w:t>
      </w:r>
      <w:r>
        <w:br/>
        <w:t xml:space="preserve"> </w:t>
      </w:r>
      <w:r>
        <w:br/>
        <w:t xml:space="preserve"> </w:t>
      </w:r>
    </w:p>
    <w:p w14:paraId="6302DDDB" w14:textId="77777777" w:rsidR="002F493F" w:rsidRDefault="002F493F"/>
    <w:p w14:paraId="0005F9A6" w14:textId="77777777" w:rsidR="002F493F" w:rsidRDefault="002168DA">
      <w:pPr>
        <w:keepNext/>
      </w:pPr>
      <w:r>
        <w:t xml:space="preserve">Q11.2 </w:t>
      </w:r>
      <w:r>
        <w:br/>
        <w:t xml:space="preserve"> </w:t>
      </w:r>
      <w:r>
        <w:br/>
        <w:t xml:space="preserve"> </w:t>
      </w:r>
    </w:p>
    <w:p w14:paraId="0046F5AE" w14:textId="77777777" w:rsidR="002F493F" w:rsidRDefault="002F493F"/>
    <w:p w14:paraId="3D4BB34F" w14:textId="77777777" w:rsidR="002F493F" w:rsidRDefault="002168DA">
      <w:pPr>
        <w:pStyle w:val="BlockEndLabel"/>
      </w:pPr>
      <w:r>
        <w:t>End of Block: Treatment: policy</w:t>
      </w:r>
    </w:p>
    <w:p w14:paraId="1C2AAD72" w14:textId="77777777" w:rsidR="002F493F" w:rsidRDefault="002F493F">
      <w:pPr>
        <w:pStyle w:val="BlockSeparator"/>
      </w:pPr>
    </w:p>
    <w:p w14:paraId="2C4CA15E" w14:textId="77777777" w:rsidR="002F493F" w:rsidRDefault="002168DA">
      <w:pPr>
        <w:pStyle w:val="BlockStartLabel"/>
      </w:pPr>
      <w:r>
        <w:t>Start of Block: Treatment feedback: policy</w:t>
      </w:r>
    </w:p>
    <w:p w14:paraId="12D75A69" w14:textId="77777777" w:rsidR="002F493F" w:rsidRDefault="002F493F"/>
    <w:p w14:paraId="6AB417A7" w14:textId="77777777" w:rsidR="002F493F" w:rsidRDefault="002168DA">
      <w:pPr>
        <w:keepNext/>
      </w:pPr>
      <w:r>
        <w:t xml:space="preserve">Q12.1 Were you able to watch and listen to the video until the </w:t>
      </w:r>
      <w:proofErr w:type="gramStart"/>
      <w:r>
        <w:t>end?</w:t>
      </w:r>
      <w:proofErr w:type="gramEnd"/>
    </w:p>
    <w:p w14:paraId="19FC53A3" w14:textId="77777777" w:rsidR="002F493F" w:rsidRDefault="002168DA">
      <w:pPr>
        <w:pStyle w:val="ListParagraph"/>
        <w:keepNext/>
        <w:numPr>
          <w:ilvl w:val="0"/>
          <w:numId w:val="4"/>
        </w:numPr>
      </w:pPr>
      <w:r>
        <w:t xml:space="preserve">Yes  (1) </w:t>
      </w:r>
    </w:p>
    <w:p w14:paraId="00215242" w14:textId="77777777" w:rsidR="002F493F" w:rsidRDefault="002168DA">
      <w:pPr>
        <w:pStyle w:val="ListParagraph"/>
        <w:keepNext/>
        <w:numPr>
          <w:ilvl w:val="0"/>
          <w:numId w:val="4"/>
        </w:numPr>
      </w:pPr>
      <w:r>
        <w:t xml:space="preserve">No, there was a technical problem  (2) </w:t>
      </w:r>
    </w:p>
    <w:p w14:paraId="195D70BE" w14:textId="77777777" w:rsidR="002F493F" w:rsidRDefault="002168DA">
      <w:pPr>
        <w:pStyle w:val="ListParagraph"/>
        <w:keepNext/>
        <w:numPr>
          <w:ilvl w:val="0"/>
          <w:numId w:val="4"/>
        </w:numPr>
      </w:pPr>
      <w:r>
        <w:t xml:space="preserve">No, I skipped part of the video  (3) </w:t>
      </w:r>
    </w:p>
    <w:p w14:paraId="30BAD66F" w14:textId="77777777" w:rsidR="002F493F" w:rsidRDefault="002F493F"/>
    <w:p w14:paraId="0AC12505" w14:textId="77777777" w:rsidR="002F493F" w:rsidRDefault="002168DA">
      <w:pPr>
        <w:keepNext/>
        <w:rPr>
          <w:lang w:eastAsia="ja-JP"/>
        </w:rPr>
      </w:pPr>
      <w:r>
        <w:rPr>
          <w:lang w:eastAsia="ja-JP"/>
        </w:rPr>
        <w:lastRenderedPageBreak/>
        <w:t xml:space="preserve">Q12.1 </w:t>
      </w:r>
      <w:r>
        <w:rPr>
          <w:lang w:eastAsia="ja-JP"/>
        </w:rPr>
        <w:t>動画を最後まで視聴できましたか？</w:t>
      </w:r>
    </w:p>
    <w:p w14:paraId="2EB5DB74" w14:textId="77777777" w:rsidR="002F493F" w:rsidRDefault="002168DA">
      <w:pPr>
        <w:pStyle w:val="ListParagraph"/>
        <w:keepNext/>
        <w:numPr>
          <w:ilvl w:val="0"/>
          <w:numId w:val="4"/>
        </w:numPr>
      </w:pPr>
      <w:proofErr w:type="spellStart"/>
      <w:r>
        <w:t>はい</w:t>
      </w:r>
      <w:proofErr w:type="spellEnd"/>
      <w:r>
        <w:t xml:space="preserve">  (1) </w:t>
      </w:r>
    </w:p>
    <w:p w14:paraId="11B0B22E" w14:textId="77777777" w:rsidR="002F493F" w:rsidRDefault="002168DA">
      <w:pPr>
        <w:pStyle w:val="ListParagraph"/>
        <w:keepNext/>
        <w:numPr>
          <w:ilvl w:val="0"/>
          <w:numId w:val="4"/>
        </w:numPr>
        <w:rPr>
          <w:lang w:eastAsia="ja-JP"/>
        </w:rPr>
      </w:pPr>
      <w:r>
        <w:rPr>
          <w:lang w:eastAsia="ja-JP"/>
        </w:rPr>
        <w:t>いいえ、技術的な問題がありました</w:t>
      </w:r>
      <w:r>
        <w:rPr>
          <w:lang w:eastAsia="ja-JP"/>
        </w:rPr>
        <w:t xml:space="preserve">  (2) </w:t>
      </w:r>
    </w:p>
    <w:p w14:paraId="42B05BAA" w14:textId="77777777" w:rsidR="002F493F" w:rsidRDefault="002168DA">
      <w:pPr>
        <w:pStyle w:val="ListParagraph"/>
        <w:keepNext/>
        <w:numPr>
          <w:ilvl w:val="0"/>
          <w:numId w:val="4"/>
        </w:numPr>
        <w:rPr>
          <w:lang w:eastAsia="ja-JP"/>
        </w:rPr>
      </w:pPr>
      <w:r>
        <w:rPr>
          <w:lang w:eastAsia="ja-JP"/>
        </w:rPr>
        <w:t>いいえ、動画の一部をスキップしました</w:t>
      </w:r>
      <w:r>
        <w:rPr>
          <w:lang w:eastAsia="ja-JP"/>
        </w:rPr>
        <w:t xml:space="preserve">  (3) </w:t>
      </w:r>
    </w:p>
    <w:p w14:paraId="02B95125" w14:textId="77777777" w:rsidR="002F493F" w:rsidRDefault="002F493F">
      <w:pPr>
        <w:rPr>
          <w:lang w:eastAsia="ja-JP"/>
        </w:rPr>
      </w:pPr>
    </w:p>
    <w:p w14:paraId="1A6A9764" w14:textId="77777777" w:rsidR="002F493F" w:rsidRDefault="002F493F">
      <w:pPr>
        <w:pStyle w:val="QuestionSeparator"/>
        <w:rPr>
          <w:lang w:eastAsia="ja-JP"/>
        </w:rPr>
      </w:pPr>
    </w:p>
    <w:p w14:paraId="063E8B7C" w14:textId="77777777" w:rsidR="002F493F" w:rsidRDefault="002F493F">
      <w:pPr>
        <w:rPr>
          <w:lang w:eastAsia="ja-JP"/>
        </w:rPr>
      </w:pPr>
    </w:p>
    <w:p w14:paraId="2879C859" w14:textId="77777777" w:rsidR="002F493F" w:rsidRDefault="002168DA">
      <w:pPr>
        <w:keepNext/>
      </w:pPr>
      <w:r>
        <w:t>Q12.3 The video presented three climate policies. What was the first policy about?</w:t>
      </w:r>
    </w:p>
    <w:p w14:paraId="6307CFED" w14:textId="77777777" w:rsidR="002F493F" w:rsidRDefault="002168DA">
      <w:pPr>
        <w:pStyle w:val="ListParagraph"/>
        <w:keepNext/>
        <w:numPr>
          <w:ilvl w:val="0"/>
          <w:numId w:val="4"/>
        </w:numPr>
      </w:pPr>
      <w:r>
        <w:t xml:space="preserve">A ban on combustion-engine cars  (2) </w:t>
      </w:r>
    </w:p>
    <w:p w14:paraId="3DC0AFE2" w14:textId="77777777" w:rsidR="002F493F" w:rsidRDefault="002168DA">
      <w:pPr>
        <w:pStyle w:val="ListParagraph"/>
        <w:keepNext/>
        <w:numPr>
          <w:ilvl w:val="0"/>
          <w:numId w:val="4"/>
        </w:numPr>
      </w:pPr>
      <w:r>
        <w:t xml:space="preserve">A ban on short-haul flights  (1) </w:t>
      </w:r>
    </w:p>
    <w:p w14:paraId="24284373" w14:textId="77777777" w:rsidR="002F493F" w:rsidRDefault="002168DA">
      <w:pPr>
        <w:pStyle w:val="ListParagraph"/>
        <w:keepNext/>
        <w:numPr>
          <w:ilvl w:val="0"/>
          <w:numId w:val="4"/>
        </w:numPr>
      </w:pPr>
      <w:r>
        <w:t xml:space="preserve">A ban on coal power plants  (3) </w:t>
      </w:r>
    </w:p>
    <w:p w14:paraId="37B05E28" w14:textId="77777777" w:rsidR="002F493F" w:rsidRDefault="002168DA">
      <w:pPr>
        <w:pStyle w:val="ListParagraph"/>
        <w:keepNext/>
        <w:numPr>
          <w:ilvl w:val="0"/>
          <w:numId w:val="4"/>
        </w:numPr>
      </w:pPr>
      <w:r>
        <w:t xml:space="preserve">A ban on single-use plastic bags  (6) </w:t>
      </w:r>
    </w:p>
    <w:p w14:paraId="0418F409" w14:textId="77777777" w:rsidR="002F493F" w:rsidRDefault="002168DA">
      <w:pPr>
        <w:pStyle w:val="ListParagraph"/>
        <w:keepNext/>
        <w:numPr>
          <w:ilvl w:val="0"/>
          <w:numId w:val="4"/>
        </w:numPr>
      </w:pPr>
      <w:r>
        <w:t xml:space="preserve">Don't know  (7) </w:t>
      </w:r>
    </w:p>
    <w:p w14:paraId="4C56A608" w14:textId="77777777" w:rsidR="002F493F" w:rsidRDefault="002F493F"/>
    <w:p w14:paraId="332C538E" w14:textId="77777777" w:rsidR="002F493F" w:rsidRDefault="002168DA">
      <w:pPr>
        <w:keepNext/>
        <w:rPr>
          <w:lang w:eastAsia="ja-JP"/>
        </w:rPr>
      </w:pPr>
      <w:r>
        <w:rPr>
          <w:lang w:eastAsia="ja-JP"/>
        </w:rPr>
        <w:t xml:space="preserve">Q12.3 </w:t>
      </w:r>
      <w:r>
        <w:rPr>
          <w:lang w:eastAsia="ja-JP"/>
        </w:rPr>
        <w:t>動画では、</w:t>
      </w:r>
      <w:r>
        <w:rPr>
          <w:lang w:eastAsia="ja-JP"/>
        </w:rPr>
        <w:t xml:space="preserve">3 </w:t>
      </w:r>
      <w:r>
        <w:rPr>
          <w:lang w:eastAsia="ja-JP"/>
        </w:rPr>
        <w:t>つの気候政策が紹介されました。最初の政策は何でしたか？</w:t>
      </w:r>
    </w:p>
    <w:p w14:paraId="468E2F79" w14:textId="65B7807D" w:rsidR="002F493F" w:rsidRDefault="002168DA">
      <w:pPr>
        <w:pStyle w:val="ListParagraph"/>
        <w:keepNext/>
        <w:numPr>
          <w:ilvl w:val="0"/>
          <w:numId w:val="4"/>
        </w:numPr>
        <w:rPr>
          <w:lang w:eastAsia="ja-JP"/>
        </w:rPr>
      </w:pPr>
      <w:commentRangeStart w:id="79"/>
      <w:r>
        <w:rPr>
          <w:lang w:eastAsia="ja-JP"/>
        </w:rPr>
        <w:t>内燃機関</w:t>
      </w:r>
      <w:ins w:id="80" w:author="OGURO Kei, ECO/CS3" w:date="2021-06-13T16:29:00Z">
        <w:r w:rsidR="00A3300A">
          <w:rPr>
            <w:rFonts w:hint="eastAsia"/>
            <w:lang w:eastAsia="ja-JP"/>
          </w:rPr>
          <w:t>自動</w:t>
        </w:r>
      </w:ins>
      <w:r>
        <w:rPr>
          <w:lang w:eastAsia="ja-JP"/>
        </w:rPr>
        <w:t>車</w:t>
      </w:r>
      <w:commentRangeEnd w:id="79"/>
      <w:r w:rsidR="00F4395E">
        <w:rPr>
          <w:rStyle w:val="CommentReference"/>
        </w:rPr>
        <w:commentReference w:id="79"/>
      </w:r>
      <w:r>
        <w:rPr>
          <w:lang w:eastAsia="ja-JP"/>
        </w:rPr>
        <w:t>の禁止</w:t>
      </w:r>
      <w:r>
        <w:rPr>
          <w:lang w:eastAsia="ja-JP"/>
        </w:rPr>
        <w:t xml:space="preserve">  (2) </w:t>
      </w:r>
    </w:p>
    <w:p w14:paraId="57C01A55" w14:textId="77777777" w:rsidR="002F493F" w:rsidRDefault="002168DA">
      <w:pPr>
        <w:pStyle w:val="ListParagraph"/>
        <w:keepNext/>
        <w:numPr>
          <w:ilvl w:val="0"/>
          <w:numId w:val="4"/>
        </w:numPr>
        <w:rPr>
          <w:lang w:eastAsia="ja-JP"/>
        </w:rPr>
      </w:pPr>
      <w:r>
        <w:rPr>
          <w:lang w:eastAsia="ja-JP"/>
        </w:rPr>
        <w:t>短距離フライトの禁止</w:t>
      </w:r>
      <w:r>
        <w:rPr>
          <w:lang w:eastAsia="ja-JP"/>
        </w:rPr>
        <w:t xml:space="preserve">  (1) </w:t>
      </w:r>
    </w:p>
    <w:p w14:paraId="7FBF25DD" w14:textId="77777777" w:rsidR="002F493F" w:rsidRDefault="002168DA">
      <w:pPr>
        <w:pStyle w:val="ListParagraph"/>
        <w:keepNext/>
        <w:numPr>
          <w:ilvl w:val="0"/>
          <w:numId w:val="4"/>
        </w:numPr>
        <w:rPr>
          <w:lang w:eastAsia="ja-JP"/>
        </w:rPr>
      </w:pPr>
      <w:r>
        <w:rPr>
          <w:lang w:eastAsia="ja-JP"/>
        </w:rPr>
        <w:t>石炭火力発電所の禁止</w:t>
      </w:r>
      <w:r>
        <w:rPr>
          <w:lang w:eastAsia="ja-JP"/>
        </w:rPr>
        <w:t xml:space="preserve">  (3) </w:t>
      </w:r>
    </w:p>
    <w:p w14:paraId="631C7A35" w14:textId="77777777" w:rsidR="002F493F" w:rsidRDefault="002168DA">
      <w:pPr>
        <w:pStyle w:val="ListParagraph"/>
        <w:keepNext/>
        <w:numPr>
          <w:ilvl w:val="0"/>
          <w:numId w:val="4"/>
        </w:numPr>
        <w:rPr>
          <w:lang w:eastAsia="ja-JP"/>
        </w:rPr>
      </w:pPr>
      <w:r>
        <w:rPr>
          <w:lang w:eastAsia="ja-JP"/>
        </w:rPr>
        <w:t>使い捨てビニール袋の禁止</w:t>
      </w:r>
      <w:r>
        <w:rPr>
          <w:lang w:eastAsia="ja-JP"/>
        </w:rPr>
        <w:t xml:space="preserve">  (6) </w:t>
      </w:r>
    </w:p>
    <w:p w14:paraId="568924E2" w14:textId="77777777" w:rsidR="002F493F" w:rsidRDefault="002168DA">
      <w:pPr>
        <w:pStyle w:val="ListParagraph"/>
        <w:keepNext/>
        <w:numPr>
          <w:ilvl w:val="0"/>
          <w:numId w:val="4"/>
        </w:numPr>
      </w:pPr>
      <w:proofErr w:type="spellStart"/>
      <w:r>
        <w:t>わからない</w:t>
      </w:r>
      <w:proofErr w:type="spellEnd"/>
      <w:r>
        <w:t xml:space="preserve">  (7) </w:t>
      </w:r>
    </w:p>
    <w:p w14:paraId="6658E5F0" w14:textId="77777777" w:rsidR="002F493F" w:rsidRDefault="002F493F"/>
    <w:p w14:paraId="7B7A2158" w14:textId="77777777" w:rsidR="002F493F" w:rsidRDefault="002F493F">
      <w:pPr>
        <w:pStyle w:val="QuestionSeparator"/>
      </w:pPr>
    </w:p>
    <w:p w14:paraId="175E2229" w14:textId="77777777" w:rsidR="002F493F" w:rsidRDefault="002F493F"/>
    <w:p w14:paraId="115135AC" w14:textId="77777777" w:rsidR="002F493F" w:rsidRDefault="002168DA">
      <w:pPr>
        <w:keepNext/>
      </w:pPr>
      <w:r>
        <w:lastRenderedPageBreak/>
        <w:t xml:space="preserve">Q12.2 </w:t>
      </w:r>
      <w:proofErr w:type="gramStart"/>
      <w:r>
        <w:t>The</w:t>
      </w:r>
      <w:proofErr w:type="gramEnd"/>
      <w:r>
        <w:t xml:space="preserve"> green infrastructure program described in the video would be financed by: </w:t>
      </w:r>
    </w:p>
    <w:p w14:paraId="7384B27E" w14:textId="77777777" w:rsidR="002F493F" w:rsidRDefault="002168DA">
      <w:pPr>
        <w:pStyle w:val="ListParagraph"/>
        <w:keepNext/>
        <w:numPr>
          <w:ilvl w:val="0"/>
          <w:numId w:val="4"/>
        </w:numPr>
      </w:pPr>
      <w:r>
        <w:t xml:space="preserve">Additional government debt  (3) </w:t>
      </w:r>
    </w:p>
    <w:p w14:paraId="44C06FA7" w14:textId="77777777" w:rsidR="002F493F" w:rsidRDefault="002168DA">
      <w:pPr>
        <w:pStyle w:val="ListParagraph"/>
        <w:keepNext/>
        <w:numPr>
          <w:ilvl w:val="0"/>
          <w:numId w:val="4"/>
        </w:numPr>
      </w:pPr>
      <w:r>
        <w:t xml:space="preserve">Taxes on the wealthiest  (1) </w:t>
      </w:r>
    </w:p>
    <w:p w14:paraId="25883874" w14:textId="77777777" w:rsidR="002F493F" w:rsidRDefault="002168DA">
      <w:pPr>
        <w:pStyle w:val="ListParagraph"/>
        <w:keepNext/>
        <w:numPr>
          <w:ilvl w:val="0"/>
          <w:numId w:val="4"/>
        </w:numPr>
      </w:pPr>
      <w:r>
        <w:t xml:space="preserve">Increase in sales taxes  (7) </w:t>
      </w:r>
    </w:p>
    <w:p w14:paraId="75EA8B5C" w14:textId="77777777" w:rsidR="002F493F" w:rsidRDefault="002168DA">
      <w:pPr>
        <w:pStyle w:val="ListParagraph"/>
        <w:keepNext/>
        <w:numPr>
          <w:ilvl w:val="0"/>
          <w:numId w:val="4"/>
        </w:numPr>
      </w:pPr>
      <w:r>
        <w:t xml:space="preserve">Reduction in social spending  (4) </w:t>
      </w:r>
    </w:p>
    <w:p w14:paraId="41F144BA" w14:textId="77777777" w:rsidR="002F493F" w:rsidRDefault="002168DA">
      <w:pPr>
        <w:pStyle w:val="ListParagraph"/>
        <w:keepNext/>
        <w:numPr>
          <w:ilvl w:val="0"/>
          <w:numId w:val="4"/>
        </w:numPr>
      </w:pPr>
      <w:r>
        <w:t xml:space="preserve">Don't know  (6) </w:t>
      </w:r>
    </w:p>
    <w:p w14:paraId="5FE67A98" w14:textId="77777777" w:rsidR="002F493F" w:rsidRDefault="002F493F"/>
    <w:p w14:paraId="27FA100F" w14:textId="77777777" w:rsidR="002F493F" w:rsidRDefault="002168DA">
      <w:pPr>
        <w:keepNext/>
        <w:rPr>
          <w:lang w:eastAsia="ja-JP"/>
        </w:rPr>
      </w:pPr>
      <w:r>
        <w:rPr>
          <w:lang w:eastAsia="ja-JP"/>
        </w:rPr>
        <w:t xml:space="preserve">Q12.2 </w:t>
      </w:r>
      <w:r>
        <w:rPr>
          <w:lang w:eastAsia="ja-JP"/>
        </w:rPr>
        <w:t>動画で紹介されたグリーンインフラプログラムは、以下のうちどの方法によって、資金が提供されますか。</w:t>
      </w:r>
    </w:p>
    <w:p w14:paraId="3F46C613" w14:textId="77777777" w:rsidR="002F493F" w:rsidRDefault="002168DA">
      <w:pPr>
        <w:pStyle w:val="ListParagraph"/>
        <w:keepNext/>
        <w:numPr>
          <w:ilvl w:val="0"/>
          <w:numId w:val="4"/>
        </w:numPr>
      </w:pPr>
      <w:proofErr w:type="spellStart"/>
      <w:r>
        <w:t>追加の政府債務</w:t>
      </w:r>
      <w:proofErr w:type="spellEnd"/>
      <w:r>
        <w:t xml:space="preserve">  (3) </w:t>
      </w:r>
    </w:p>
    <w:p w14:paraId="19298A57" w14:textId="77777777" w:rsidR="002F493F" w:rsidRDefault="002168DA">
      <w:pPr>
        <w:pStyle w:val="ListParagraph"/>
        <w:keepNext/>
        <w:numPr>
          <w:ilvl w:val="0"/>
          <w:numId w:val="4"/>
        </w:numPr>
      </w:pPr>
      <w:proofErr w:type="spellStart"/>
      <w:r>
        <w:t>裕福な人々への課税</w:t>
      </w:r>
      <w:proofErr w:type="spellEnd"/>
      <w:r>
        <w:t xml:space="preserve">  (1) </w:t>
      </w:r>
    </w:p>
    <w:p w14:paraId="69ACF15D" w14:textId="77777777" w:rsidR="002F493F" w:rsidRDefault="002168DA">
      <w:pPr>
        <w:pStyle w:val="ListParagraph"/>
        <w:keepNext/>
        <w:numPr>
          <w:ilvl w:val="0"/>
          <w:numId w:val="4"/>
        </w:numPr>
      </w:pPr>
      <w:proofErr w:type="spellStart"/>
      <w:r>
        <w:t>消費税増税</w:t>
      </w:r>
      <w:proofErr w:type="spellEnd"/>
      <w:r>
        <w:t xml:space="preserve">  (7) </w:t>
      </w:r>
    </w:p>
    <w:p w14:paraId="2AB45ABF" w14:textId="27E531A9" w:rsidR="002F493F" w:rsidRDefault="002168DA">
      <w:pPr>
        <w:pStyle w:val="ListParagraph"/>
        <w:keepNext/>
        <w:numPr>
          <w:ilvl w:val="0"/>
          <w:numId w:val="4"/>
        </w:numPr>
      </w:pPr>
      <w:commentRangeStart w:id="81"/>
      <w:proofErr w:type="spellStart"/>
      <w:r>
        <w:t>社会</w:t>
      </w:r>
      <w:proofErr w:type="spellEnd"/>
      <w:ins w:id="82" w:author="OGURO Kei, ECO/CS3" w:date="2021-06-13T17:33:00Z">
        <w:r w:rsidR="00CA0786">
          <w:rPr>
            <w:rFonts w:hint="eastAsia"/>
            <w:lang w:eastAsia="ja-JP"/>
          </w:rPr>
          <w:t>保障</w:t>
        </w:r>
      </w:ins>
      <w:proofErr w:type="spellStart"/>
      <w:r>
        <w:t>支出</w:t>
      </w:r>
      <w:commentRangeEnd w:id="81"/>
      <w:r w:rsidR="006E2127">
        <w:rPr>
          <w:rStyle w:val="CommentReference"/>
        </w:rPr>
        <w:commentReference w:id="81"/>
      </w:r>
      <w:r>
        <w:t>の削減</w:t>
      </w:r>
      <w:proofErr w:type="spellEnd"/>
      <w:r>
        <w:t xml:space="preserve">  (4) </w:t>
      </w:r>
    </w:p>
    <w:p w14:paraId="640A22AF" w14:textId="77777777" w:rsidR="002F493F" w:rsidRDefault="002168DA">
      <w:pPr>
        <w:pStyle w:val="ListParagraph"/>
        <w:keepNext/>
        <w:numPr>
          <w:ilvl w:val="0"/>
          <w:numId w:val="4"/>
        </w:numPr>
      </w:pPr>
      <w:proofErr w:type="spellStart"/>
      <w:r>
        <w:t>わからない</w:t>
      </w:r>
      <w:proofErr w:type="spellEnd"/>
      <w:r>
        <w:t xml:space="preserve">  (6) </w:t>
      </w:r>
    </w:p>
    <w:p w14:paraId="73E1707C" w14:textId="77777777" w:rsidR="002F493F" w:rsidRDefault="002F493F"/>
    <w:p w14:paraId="2AA527E1" w14:textId="77777777" w:rsidR="002F493F" w:rsidRDefault="002168DA">
      <w:pPr>
        <w:pStyle w:val="BlockEndLabel"/>
      </w:pPr>
      <w:r>
        <w:t>End of Block: Treatment feedback: policy</w:t>
      </w:r>
    </w:p>
    <w:p w14:paraId="1CF7ACB2" w14:textId="77777777" w:rsidR="002F493F" w:rsidRDefault="002F493F">
      <w:pPr>
        <w:pStyle w:val="BlockSeparator"/>
      </w:pPr>
    </w:p>
    <w:p w14:paraId="64A8E6DA" w14:textId="77777777" w:rsidR="002F493F" w:rsidRDefault="002168DA">
      <w:pPr>
        <w:pStyle w:val="BlockStartLabel"/>
      </w:pPr>
      <w:r>
        <w:t>Start of Block: Climate knowledge</w:t>
      </w:r>
    </w:p>
    <w:p w14:paraId="3EAD3042" w14:textId="77777777" w:rsidR="002F493F" w:rsidRDefault="002F493F"/>
    <w:p w14:paraId="15211F82" w14:textId="77777777" w:rsidR="002F493F" w:rsidRDefault="002168DA">
      <w:pPr>
        <w:keepNext/>
      </w:pPr>
      <w:r>
        <w:t xml:space="preserve">Q13.1 </w:t>
      </w:r>
      <w:proofErr w:type="gramStart"/>
      <w:r>
        <w:t>How</w:t>
      </w:r>
      <w:proofErr w:type="gramEnd"/>
      <w:r>
        <w:t xml:space="preserve"> often do you think or talk with people about climate change?</w:t>
      </w:r>
    </w:p>
    <w:p w14:paraId="32C2754D" w14:textId="77777777" w:rsidR="002F493F" w:rsidRDefault="002168DA">
      <w:pPr>
        <w:pStyle w:val="ListParagraph"/>
        <w:keepNext/>
        <w:numPr>
          <w:ilvl w:val="0"/>
          <w:numId w:val="4"/>
        </w:numPr>
      </w:pPr>
      <w:r>
        <w:t xml:space="preserve">Almost never  (2) </w:t>
      </w:r>
    </w:p>
    <w:p w14:paraId="691AD1DA" w14:textId="77777777" w:rsidR="002F493F" w:rsidRDefault="002168DA">
      <w:pPr>
        <w:pStyle w:val="ListParagraph"/>
        <w:keepNext/>
        <w:numPr>
          <w:ilvl w:val="0"/>
          <w:numId w:val="4"/>
        </w:numPr>
      </w:pPr>
      <w:r>
        <w:t xml:space="preserve">Several times a year  (3) </w:t>
      </w:r>
    </w:p>
    <w:p w14:paraId="44F191F4" w14:textId="77777777" w:rsidR="002F493F" w:rsidRDefault="002168DA">
      <w:pPr>
        <w:pStyle w:val="ListParagraph"/>
        <w:keepNext/>
        <w:numPr>
          <w:ilvl w:val="0"/>
          <w:numId w:val="4"/>
        </w:numPr>
      </w:pPr>
      <w:r>
        <w:t xml:space="preserve">Several times a month  (4) </w:t>
      </w:r>
    </w:p>
    <w:p w14:paraId="02791DDA" w14:textId="77777777" w:rsidR="002F493F" w:rsidRDefault="002F493F"/>
    <w:p w14:paraId="7B7AF05C" w14:textId="77777777" w:rsidR="002F493F" w:rsidRDefault="002168DA">
      <w:pPr>
        <w:keepNext/>
        <w:rPr>
          <w:lang w:eastAsia="ja-JP"/>
        </w:rPr>
      </w:pPr>
      <w:r>
        <w:rPr>
          <w:lang w:eastAsia="ja-JP"/>
        </w:rPr>
        <w:lastRenderedPageBreak/>
        <w:t xml:space="preserve">Q13.1 </w:t>
      </w:r>
      <w:r>
        <w:rPr>
          <w:lang w:eastAsia="ja-JP"/>
        </w:rPr>
        <w:t>どのくらいの頻度で気候変動について考えたり、人々と話したりしますか</w:t>
      </w:r>
      <w:r>
        <w:rPr>
          <w:lang w:eastAsia="ja-JP"/>
        </w:rPr>
        <w:t>?</w:t>
      </w:r>
    </w:p>
    <w:p w14:paraId="3663F428" w14:textId="77777777" w:rsidR="002F493F" w:rsidRDefault="002168DA">
      <w:pPr>
        <w:pStyle w:val="ListParagraph"/>
        <w:keepNext/>
        <w:numPr>
          <w:ilvl w:val="0"/>
          <w:numId w:val="4"/>
        </w:numPr>
      </w:pPr>
      <w:proofErr w:type="spellStart"/>
      <w:r>
        <w:t>ほとんど</w:t>
      </w:r>
      <w:del w:id="83" w:author="OGURO Kei, ECO/CS3" w:date="2021-06-15T19:45:00Z">
        <w:r w:rsidDel="00330A0A">
          <w:delText>一切</w:delText>
        </w:r>
      </w:del>
      <w:r>
        <w:t>しない</w:t>
      </w:r>
      <w:proofErr w:type="spellEnd"/>
      <w:r>
        <w:t xml:space="preserve">  (2) </w:t>
      </w:r>
    </w:p>
    <w:p w14:paraId="339A8151" w14:textId="77777777" w:rsidR="002F493F" w:rsidRDefault="002168DA">
      <w:pPr>
        <w:pStyle w:val="ListParagraph"/>
        <w:keepNext/>
        <w:numPr>
          <w:ilvl w:val="0"/>
          <w:numId w:val="4"/>
        </w:numPr>
      </w:pPr>
      <w:proofErr w:type="spellStart"/>
      <w:r>
        <w:t>年に数回</w:t>
      </w:r>
      <w:proofErr w:type="spellEnd"/>
      <w:r>
        <w:t xml:space="preserve">  (3) </w:t>
      </w:r>
    </w:p>
    <w:p w14:paraId="495FD1A6" w14:textId="77777777" w:rsidR="002F493F" w:rsidRDefault="002168DA">
      <w:pPr>
        <w:pStyle w:val="ListParagraph"/>
        <w:keepNext/>
        <w:numPr>
          <w:ilvl w:val="0"/>
          <w:numId w:val="4"/>
        </w:numPr>
      </w:pPr>
      <w:proofErr w:type="spellStart"/>
      <w:r>
        <w:t>月に数回</w:t>
      </w:r>
      <w:proofErr w:type="spellEnd"/>
      <w:r>
        <w:t xml:space="preserve">  (4) </w:t>
      </w:r>
    </w:p>
    <w:p w14:paraId="7BFAA33E" w14:textId="77777777" w:rsidR="002F493F" w:rsidRDefault="002F493F"/>
    <w:p w14:paraId="59558ED6" w14:textId="77777777" w:rsidR="002F493F" w:rsidRDefault="002F493F">
      <w:pPr>
        <w:pStyle w:val="QuestionSeparator"/>
      </w:pPr>
    </w:p>
    <w:p w14:paraId="425597C3" w14:textId="77777777" w:rsidR="002F493F" w:rsidRDefault="002F493F"/>
    <w:p w14:paraId="68ABDC85" w14:textId="77777777" w:rsidR="002F493F" w:rsidRDefault="002168DA">
      <w:pPr>
        <w:keepNext/>
      </w:pPr>
      <w:r>
        <w:t>Q13.2 In your opinion, is climate change real?</w:t>
      </w:r>
    </w:p>
    <w:p w14:paraId="2437BB80" w14:textId="77777777" w:rsidR="002F493F" w:rsidRDefault="002168DA">
      <w:pPr>
        <w:pStyle w:val="ListParagraph"/>
        <w:keepNext/>
        <w:numPr>
          <w:ilvl w:val="0"/>
          <w:numId w:val="4"/>
        </w:numPr>
      </w:pPr>
      <w:r>
        <w:t xml:space="preserve">Yes  (1) </w:t>
      </w:r>
    </w:p>
    <w:p w14:paraId="0920E788" w14:textId="77777777" w:rsidR="002F493F" w:rsidRDefault="002168DA">
      <w:pPr>
        <w:pStyle w:val="ListParagraph"/>
        <w:keepNext/>
        <w:numPr>
          <w:ilvl w:val="0"/>
          <w:numId w:val="4"/>
        </w:numPr>
      </w:pPr>
      <w:r>
        <w:t xml:space="preserve">No  (2) </w:t>
      </w:r>
    </w:p>
    <w:p w14:paraId="4E5F1191" w14:textId="77777777" w:rsidR="002F493F" w:rsidRDefault="002F493F"/>
    <w:p w14:paraId="3031B441" w14:textId="1539C8C2" w:rsidR="002F493F" w:rsidRDefault="002168DA">
      <w:pPr>
        <w:keepNext/>
        <w:rPr>
          <w:lang w:eastAsia="ja-JP"/>
        </w:rPr>
      </w:pPr>
      <w:r>
        <w:rPr>
          <w:lang w:eastAsia="ja-JP"/>
        </w:rPr>
        <w:t xml:space="preserve">Q13.2 </w:t>
      </w:r>
      <w:r>
        <w:rPr>
          <w:lang w:eastAsia="ja-JP"/>
        </w:rPr>
        <w:t>あなたの意見では、気候変動は</w:t>
      </w:r>
      <w:del w:id="84" w:author="OGURO Kei, ECO/CS3" w:date="2021-06-13T16:31:00Z">
        <w:r w:rsidDel="00A3300A">
          <w:rPr>
            <w:lang w:eastAsia="ja-JP"/>
          </w:rPr>
          <w:delText>現実</w:delText>
        </w:r>
      </w:del>
      <w:ins w:id="85" w:author="OGURO Kei, ECO/CS3" w:date="2021-06-13T16:31:00Z">
        <w:r w:rsidR="00A3300A">
          <w:rPr>
            <w:rFonts w:hint="eastAsia"/>
            <w:lang w:eastAsia="ja-JP"/>
          </w:rPr>
          <w:t>実際に起こっている</w:t>
        </w:r>
      </w:ins>
      <w:del w:id="86" w:author="OGURO Kei, ECO/CS3" w:date="2021-06-13T16:31:00Z">
        <w:r w:rsidDel="00A3300A">
          <w:rPr>
            <w:lang w:eastAsia="ja-JP"/>
          </w:rPr>
          <w:delText>だ</w:delText>
        </w:r>
      </w:del>
      <w:r>
        <w:rPr>
          <w:lang w:eastAsia="ja-JP"/>
        </w:rPr>
        <w:t>と思いますか</w:t>
      </w:r>
      <w:r>
        <w:rPr>
          <w:lang w:eastAsia="ja-JP"/>
        </w:rPr>
        <w:t>?</w:t>
      </w:r>
    </w:p>
    <w:p w14:paraId="7DDCED83" w14:textId="77777777" w:rsidR="002F493F" w:rsidRDefault="002168DA">
      <w:pPr>
        <w:pStyle w:val="ListParagraph"/>
        <w:keepNext/>
        <w:numPr>
          <w:ilvl w:val="0"/>
          <w:numId w:val="4"/>
        </w:numPr>
      </w:pPr>
      <w:proofErr w:type="spellStart"/>
      <w:r>
        <w:t>はい</w:t>
      </w:r>
      <w:proofErr w:type="spellEnd"/>
      <w:r>
        <w:t xml:space="preserve">  (1) </w:t>
      </w:r>
    </w:p>
    <w:p w14:paraId="1F90BADF" w14:textId="77777777" w:rsidR="002F493F" w:rsidRDefault="002168DA">
      <w:pPr>
        <w:pStyle w:val="ListParagraph"/>
        <w:keepNext/>
        <w:numPr>
          <w:ilvl w:val="0"/>
          <w:numId w:val="4"/>
        </w:numPr>
      </w:pPr>
      <w:proofErr w:type="spellStart"/>
      <w:r>
        <w:t>いいえ</w:t>
      </w:r>
      <w:proofErr w:type="spellEnd"/>
      <w:r>
        <w:t xml:space="preserve">  (2) </w:t>
      </w:r>
    </w:p>
    <w:p w14:paraId="0E5DAF4B" w14:textId="77777777" w:rsidR="002F493F" w:rsidRDefault="002F493F"/>
    <w:p w14:paraId="3B1A7F27" w14:textId="77777777" w:rsidR="002F493F" w:rsidRDefault="002F493F">
      <w:pPr>
        <w:pStyle w:val="QuestionSeparator"/>
      </w:pPr>
    </w:p>
    <w:p w14:paraId="028CC9C6" w14:textId="77777777" w:rsidR="002F493F" w:rsidRDefault="002168DA">
      <w:pPr>
        <w:pStyle w:val="QDisplayLogic"/>
        <w:keepNext/>
      </w:pPr>
      <w:r>
        <w:t>Display This Question:</w:t>
      </w:r>
    </w:p>
    <w:p w14:paraId="6E2552CB" w14:textId="77777777" w:rsidR="002F493F" w:rsidRDefault="002168DA">
      <w:pPr>
        <w:pStyle w:val="QDisplayLogic"/>
        <w:keepNext/>
        <w:ind w:firstLine="400"/>
      </w:pPr>
      <w:r>
        <w:t>If In your opinion, is climate change real? = Yes</w:t>
      </w:r>
    </w:p>
    <w:p w14:paraId="28E639D9" w14:textId="77777777" w:rsidR="002F493F" w:rsidRDefault="002F493F"/>
    <w:p w14:paraId="23460D3B" w14:textId="77777777" w:rsidR="002F493F" w:rsidRDefault="002168DA">
      <w:pPr>
        <w:keepNext/>
      </w:pPr>
      <w:r>
        <w:t xml:space="preserve">Q13.3 </w:t>
      </w:r>
      <w:proofErr w:type="gramStart"/>
      <w:r>
        <w:t>What</w:t>
      </w:r>
      <w:proofErr w:type="gramEnd"/>
      <w:r>
        <w:t xml:space="preserve"> part of climate change do you think is due to human activity?</w:t>
      </w:r>
    </w:p>
    <w:p w14:paraId="51764A47" w14:textId="77777777" w:rsidR="002F493F" w:rsidRDefault="002168DA">
      <w:pPr>
        <w:pStyle w:val="ListParagraph"/>
        <w:keepNext/>
        <w:numPr>
          <w:ilvl w:val="0"/>
          <w:numId w:val="4"/>
        </w:numPr>
      </w:pPr>
      <w:r>
        <w:t xml:space="preserve">None  (0) </w:t>
      </w:r>
    </w:p>
    <w:p w14:paraId="420C6853" w14:textId="77777777" w:rsidR="002F493F" w:rsidRDefault="002168DA">
      <w:pPr>
        <w:pStyle w:val="ListParagraph"/>
        <w:keepNext/>
        <w:numPr>
          <w:ilvl w:val="0"/>
          <w:numId w:val="4"/>
        </w:numPr>
      </w:pPr>
      <w:r>
        <w:t xml:space="preserve">A little  (11) </w:t>
      </w:r>
    </w:p>
    <w:p w14:paraId="710B0C85" w14:textId="77777777" w:rsidR="002F493F" w:rsidRDefault="002168DA">
      <w:pPr>
        <w:pStyle w:val="ListParagraph"/>
        <w:keepNext/>
        <w:numPr>
          <w:ilvl w:val="0"/>
          <w:numId w:val="4"/>
        </w:numPr>
      </w:pPr>
      <w:r>
        <w:t xml:space="preserve">Some  (12) </w:t>
      </w:r>
    </w:p>
    <w:p w14:paraId="4FEC3863" w14:textId="77777777" w:rsidR="002F493F" w:rsidRDefault="002168DA">
      <w:pPr>
        <w:pStyle w:val="ListParagraph"/>
        <w:keepNext/>
        <w:numPr>
          <w:ilvl w:val="0"/>
          <w:numId w:val="4"/>
        </w:numPr>
      </w:pPr>
      <w:r>
        <w:t xml:space="preserve">A lot  (13) </w:t>
      </w:r>
    </w:p>
    <w:p w14:paraId="343C015C" w14:textId="77777777" w:rsidR="002F493F" w:rsidRDefault="002168DA">
      <w:pPr>
        <w:pStyle w:val="ListParagraph"/>
        <w:keepNext/>
        <w:numPr>
          <w:ilvl w:val="0"/>
          <w:numId w:val="4"/>
        </w:numPr>
      </w:pPr>
      <w:r>
        <w:t xml:space="preserve">Most  (14) </w:t>
      </w:r>
    </w:p>
    <w:p w14:paraId="7D0D06A0" w14:textId="77777777" w:rsidR="002F493F" w:rsidRDefault="002F493F"/>
    <w:p w14:paraId="77C43104" w14:textId="77777777" w:rsidR="002F493F" w:rsidRDefault="002168DA">
      <w:pPr>
        <w:keepNext/>
        <w:rPr>
          <w:lang w:eastAsia="ja-JP"/>
        </w:rPr>
      </w:pPr>
      <w:r>
        <w:rPr>
          <w:lang w:eastAsia="ja-JP"/>
        </w:rPr>
        <w:lastRenderedPageBreak/>
        <w:t xml:space="preserve">Q13.3 </w:t>
      </w:r>
      <w:r>
        <w:rPr>
          <w:lang w:eastAsia="ja-JP"/>
        </w:rPr>
        <w:t>気候変動のどの程度が、人間の活動によるものだと思いますか</w:t>
      </w:r>
      <w:r>
        <w:rPr>
          <w:lang w:eastAsia="ja-JP"/>
        </w:rPr>
        <w:t>?</w:t>
      </w:r>
    </w:p>
    <w:p w14:paraId="3C996143" w14:textId="77777777" w:rsidR="002F493F" w:rsidRDefault="002168DA">
      <w:pPr>
        <w:pStyle w:val="ListParagraph"/>
        <w:keepNext/>
        <w:numPr>
          <w:ilvl w:val="0"/>
          <w:numId w:val="4"/>
        </w:numPr>
      </w:pPr>
      <w:proofErr w:type="spellStart"/>
      <w:r>
        <w:t>一切ない</w:t>
      </w:r>
      <w:proofErr w:type="spellEnd"/>
      <w:r>
        <w:t xml:space="preserve">  (0) </w:t>
      </w:r>
    </w:p>
    <w:p w14:paraId="63351616" w14:textId="77777777" w:rsidR="002F493F" w:rsidRDefault="002168DA">
      <w:pPr>
        <w:pStyle w:val="ListParagraph"/>
        <w:keepNext/>
        <w:numPr>
          <w:ilvl w:val="0"/>
          <w:numId w:val="4"/>
        </w:numPr>
      </w:pPr>
      <w:proofErr w:type="spellStart"/>
      <w:r>
        <w:t>少し</w:t>
      </w:r>
      <w:proofErr w:type="spellEnd"/>
      <w:r>
        <w:t xml:space="preserve">  (11) </w:t>
      </w:r>
    </w:p>
    <w:p w14:paraId="069D4687" w14:textId="77777777" w:rsidR="002F493F" w:rsidRDefault="002168DA">
      <w:pPr>
        <w:pStyle w:val="ListParagraph"/>
        <w:keepNext/>
        <w:numPr>
          <w:ilvl w:val="0"/>
          <w:numId w:val="4"/>
        </w:numPr>
      </w:pPr>
      <w:proofErr w:type="spellStart"/>
      <w:r>
        <w:t>ある程度</w:t>
      </w:r>
      <w:proofErr w:type="spellEnd"/>
      <w:r>
        <w:t xml:space="preserve">  (12) </w:t>
      </w:r>
    </w:p>
    <w:p w14:paraId="5AA7582C" w14:textId="77777777" w:rsidR="002F493F" w:rsidRDefault="002168DA">
      <w:pPr>
        <w:pStyle w:val="ListParagraph"/>
        <w:keepNext/>
        <w:numPr>
          <w:ilvl w:val="0"/>
          <w:numId w:val="4"/>
        </w:numPr>
      </w:pPr>
      <w:proofErr w:type="spellStart"/>
      <w:r>
        <w:t>かなり</w:t>
      </w:r>
      <w:proofErr w:type="spellEnd"/>
      <w:r>
        <w:t xml:space="preserve">  (13) </w:t>
      </w:r>
    </w:p>
    <w:p w14:paraId="60EE737D" w14:textId="77777777" w:rsidR="002F493F" w:rsidRDefault="002168DA">
      <w:pPr>
        <w:pStyle w:val="ListParagraph"/>
        <w:keepNext/>
        <w:numPr>
          <w:ilvl w:val="0"/>
          <w:numId w:val="4"/>
        </w:numPr>
      </w:pPr>
      <w:proofErr w:type="spellStart"/>
      <w:r>
        <w:t>ほとんど</w:t>
      </w:r>
      <w:proofErr w:type="spellEnd"/>
      <w:r>
        <w:t xml:space="preserve">  (14) </w:t>
      </w:r>
    </w:p>
    <w:p w14:paraId="36D164A4" w14:textId="77777777" w:rsidR="002F493F" w:rsidRDefault="002F493F"/>
    <w:p w14:paraId="1A0EC671" w14:textId="77777777" w:rsidR="002F493F" w:rsidRDefault="002F493F">
      <w:pPr>
        <w:pStyle w:val="QuestionSeparator"/>
      </w:pPr>
    </w:p>
    <w:p w14:paraId="43DF8EE1" w14:textId="77777777" w:rsidR="002F493F" w:rsidRDefault="002F493F"/>
    <w:p w14:paraId="72791F8F" w14:textId="77777777" w:rsidR="002F493F" w:rsidRDefault="002168DA">
      <w:pPr>
        <w:keepNext/>
      </w:pPr>
      <w:r>
        <w:t>Q13.4 Do you agree or disagree with the following statement: "Climate change is an important problem."</w:t>
      </w:r>
    </w:p>
    <w:p w14:paraId="2BBC9847" w14:textId="77777777" w:rsidR="002F493F" w:rsidRDefault="002168DA">
      <w:pPr>
        <w:pStyle w:val="ListParagraph"/>
        <w:keepNext/>
        <w:numPr>
          <w:ilvl w:val="0"/>
          <w:numId w:val="4"/>
        </w:numPr>
      </w:pPr>
      <w:r>
        <w:t xml:space="preserve">Strongly disagree  (0) </w:t>
      </w:r>
    </w:p>
    <w:p w14:paraId="7D2AA1D9" w14:textId="77777777" w:rsidR="002F493F" w:rsidRDefault="002168DA">
      <w:pPr>
        <w:pStyle w:val="ListParagraph"/>
        <w:keepNext/>
        <w:numPr>
          <w:ilvl w:val="0"/>
          <w:numId w:val="4"/>
        </w:numPr>
      </w:pPr>
      <w:r>
        <w:t xml:space="preserve">Somewhat disagree  (1) </w:t>
      </w:r>
    </w:p>
    <w:p w14:paraId="678FFBAA" w14:textId="77777777" w:rsidR="002F493F" w:rsidRDefault="002168DA">
      <w:pPr>
        <w:pStyle w:val="ListParagraph"/>
        <w:keepNext/>
        <w:numPr>
          <w:ilvl w:val="0"/>
          <w:numId w:val="4"/>
        </w:numPr>
      </w:pPr>
      <w:r>
        <w:t xml:space="preserve">Neither agree nor disagree  (2) </w:t>
      </w:r>
    </w:p>
    <w:p w14:paraId="19B69016" w14:textId="77777777" w:rsidR="002F493F" w:rsidRDefault="002168DA">
      <w:pPr>
        <w:pStyle w:val="ListParagraph"/>
        <w:keepNext/>
        <w:numPr>
          <w:ilvl w:val="0"/>
          <w:numId w:val="4"/>
        </w:numPr>
      </w:pPr>
      <w:r>
        <w:t xml:space="preserve">Somewhat agree  (3) </w:t>
      </w:r>
    </w:p>
    <w:p w14:paraId="0BC261FB" w14:textId="77777777" w:rsidR="002F493F" w:rsidRDefault="002168DA">
      <w:pPr>
        <w:pStyle w:val="ListParagraph"/>
        <w:keepNext/>
        <w:numPr>
          <w:ilvl w:val="0"/>
          <w:numId w:val="4"/>
        </w:numPr>
      </w:pPr>
      <w:r>
        <w:t xml:space="preserve">Strongly agree  (4) </w:t>
      </w:r>
    </w:p>
    <w:p w14:paraId="3B358053" w14:textId="77777777" w:rsidR="002F493F" w:rsidRDefault="002F493F"/>
    <w:p w14:paraId="0E88B517" w14:textId="77777777" w:rsidR="002F493F" w:rsidRDefault="002168DA">
      <w:pPr>
        <w:keepNext/>
        <w:rPr>
          <w:lang w:eastAsia="ja-JP"/>
        </w:rPr>
      </w:pPr>
      <w:r>
        <w:rPr>
          <w:lang w:eastAsia="ja-JP"/>
        </w:rPr>
        <w:lastRenderedPageBreak/>
        <w:t xml:space="preserve">Q13.4 </w:t>
      </w:r>
      <w:r>
        <w:rPr>
          <w:lang w:eastAsia="ja-JP"/>
        </w:rPr>
        <w:t>以下の記述に同意しますか、同意しませんか：</w:t>
      </w:r>
      <w:r>
        <w:rPr>
          <w:lang w:eastAsia="ja-JP"/>
        </w:rPr>
        <w:br/>
      </w:r>
      <w:r>
        <w:rPr>
          <w:lang w:eastAsia="ja-JP"/>
        </w:rPr>
        <w:t>「気候変動は重要な問題である」</w:t>
      </w:r>
    </w:p>
    <w:p w14:paraId="2D97EB07" w14:textId="77777777" w:rsidR="002F493F" w:rsidRDefault="002168DA">
      <w:pPr>
        <w:pStyle w:val="ListParagraph"/>
        <w:keepNext/>
        <w:numPr>
          <w:ilvl w:val="0"/>
          <w:numId w:val="4"/>
        </w:numPr>
      </w:pPr>
      <w:proofErr w:type="spellStart"/>
      <w:r>
        <w:t>全く同意しない</w:t>
      </w:r>
      <w:proofErr w:type="spellEnd"/>
      <w:r>
        <w:t xml:space="preserve">  (0) </w:t>
      </w:r>
    </w:p>
    <w:p w14:paraId="382043CF" w14:textId="77777777" w:rsidR="002F493F" w:rsidRDefault="002168DA">
      <w:pPr>
        <w:pStyle w:val="ListParagraph"/>
        <w:keepNext/>
        <w:numPr>
          <w:ilvl w:val="0"/>
          <w:numId w:val="4"/>
        </w:numPr>
      </w:pPr>
      <w:proofErr w:type="spellStart"/>
      <w:r>
        <w:t>あまり同意しない</w:t>
      </w:r>
      <w:proofErr w:type="spellEnd"/>
      <w:r>
        <w:t xml:space="preserve">  (1) </w:t>
      </w:r>
    </w:p>
    <w:p w14:paraId="48D634FD" w14:textId="77777777" w:rsidR="002F493F" w:rsidRDefault="002168DA">
      <w:pPr>
        <w:pStyle w:val="ListParagraph"/>
        <w:keepNext/>
        <w:numPr>
          <w:ilvl w:val="0"/>
          <w:numId w:val="4"/>
        </w:numPr>
      </w:pPr>
      <w:proofErr w:type="spellStart"/>
      <w:r>
        <w:t>どちらでもない</w:t>
      </w:r>
      <w:proofErr w:type="spellEnd"/>
      <w:r>
        <w:t xml:space="preserve">  (2) </w:t>
      </w:r>
    </w:p>
    <w:p w14:paraId="5CBBB11D" w14:textId="77777777" w:rsidR="002F493F" w:rsidRDefault="002168DA">
      <w:pPr>
        <w:pStyle w:val="ListParagraph"/>
        <w:keepNext/>
        <w:numPr>
          <w:ilvl w:val="0"/>
          <w:numId w:val="4"/>
        </w:numPr>
      </w:pPr>
      <w:proofErr w:type="spellStart"/>
      <w:r>
        <w:t>少し同意する</w:t>
      </w:r>
      <w:proofErr w:type="spellEnd"/>
      <w:r>
        <w:t xml:space="preserve">  (3) </w:t>
      </w:r>
    </w:p>
    <w:p w14:paraId="27869242" w14:textId="77777777" w:rsidR="002F493F" w:rsidRDefault="002168DA">
      <w:pPr>
        <w:pStyle w:val="ListParagraph"/>
        <w:keepNext/>
        <w:numPr>
          <w:ilvl w:val="0"/>
          <w:numId w:val="4"/>
        </w:numPr>
      </w:pPr>
      <w:proofErr w:type="spellStart"/>
      <w:r>
        <w:t>強く同意する</w:t>
      </w:r>
      <w:proofErr w:type="spellEnd"/>
      <w:r>
        <w:t xml:space="preserve">  (4) </w:t>
      </w:r>
    </w:p>
    <w:p w14:paraId="70A5B6F4" w14:textId="77777777" w:rsidR="002F493F" w:rsidRDefault="002F493F"/>
    <w:p w14:paraId="2068ABB3" w14:textId="77777777" w:rsidR="002F493F" w:rsidRDefault="002F493F">
      <w:pPr>
        <w:pStyle w:val="QuestionSeparator"/>
      </w:pPr>
    </w:p>
    <w:p w14:paraId="6A8FABA5" w14:textId="77777777" w:rsidR="002F493F" w:rsidRDefault="002F493F"/>
    <w:p w14:paraId="24B8CCEF" w14:textId="77777777" w:rsidR="002F493F" w:rsidRDefault="002168DA">
      <w:pPr>
        <w:keepNext/>
      </w:pPr>
      <w:r>
        <w:t>Q13.5 How knowledgeable do you consider yourself about climate change?</w:t>
      </w:r>
    </w:p>
    <w:p w14:paraId="609AA731" w14:textId="77777777" w:rsidR="002F493F" w:rsidRDefault="002168DA">
      <w:pPr>
        <w:pStyle w:val="ListParagraph"/>
        <w:keepNext/>
        <w:numPr>
          <w:ilvl w:val="0"/>
          <w:numId w:val="4"/>
        </w:numPr>
      </w:pPr>
      <w:r>
        <w:t xml:space="preserve">Not at all  (0) </w:t>
      </w:r>
    </w:p>
    <w:p w14:paraId="280CEFC0" w14:textId="77777777" w:rsidR="002F493F" w:rsidRDefault="002168DA">
      <w:pPr>
        <w:pStyle w:val="ListParagraph"/>
        <w:keepNext/>
        <w:numPr>
          <w:ilvl w:val="0"/>
          <w:numId w:val="4"/>
        </w:numPr>
      </w:pPr>
      <w:r>
        <w:t xml:space="preserve">A little  (1) </w:t>
      </w:r>
    </w:p>
    <w:p w14:paraId="13565046" w14:textId="77777777" w:rsidR="002F493F" w:rsidRDefault="002168DA">
      <w:pPr>
        <w:pStyle w:val="ListParagraph"/>
        <w:keepNext/>
        <w:numPr>
          <w:ilvl w:val="0"/>
          <w:numId w:val="4"/>
        </w:numPr>
      </w:pPr>
      <w:r>
        <w:t xml:space="preserve">Moderately  (2) </w:t>
      </w:r>
    </w:p>
    <w:p w14:paraId="715257C2" w14:textId="77777777" w:rsidR="002F493F" w:rsidRDefault="002168DA">
      <w:pPr>
        <w:pStyle w:val="ListParagraph"/>
        <w:keepNext/>
        <w:numPr>
          <w:ilvl w:val="0"/>
          <w:numId w:val="4"/>
        </w:numPr>
      </w:pPr>
      <w:r>
        <w:t xml:space="preserve">A lot  (3) </w:t>
      </w:r>
    </w:p>
    <w:p w14:paraId="7EFD8E81" w14:textId="77777777" w:rsidR="002F493F" w:rsidRDefault="002168DA">
      <w:pPr>
        <w:pStyle w:val="ListParagraph"/>
        <w:keepNext/>
        <w:numPr>
          <w:ilvl w:val="0"/>
          <w:numId w:val="4"/>
        </w:numPr>
      </w:pPr>
      <w:r>
        <w:t xml:space="preserve">A great deal  (4) </w:t>
      </w:r>
    </w:p>
    <w:p w14:paraId="6050F3C1" w14:textId="77777777" w:rsidR="002F493F" w:rsidRDefault="002F493F"/>
    <w:p w14:paraId="1CA42DEC" w14:textId="77777777" w:rsidR="002F493F" w:rsidRDefault="002168DA">
      <w:pPr>
        <w:keepNext/>
        <w:rPr>
          <w:lang w:eastAsia="ja-JP"/>
        </w:rPr>
      </w:pPr>
      <w:r>
        <w:rPr>
          <w:lang w:eastAsia="ja-JP"/>
        </w:rPr>
        <w:lastRenderedPageBreak/>
        <w:t xml:space="preserve">Q13.5 </w:t>
      </w:r>
      <w:r>
        <w:rPr>
          <w:lang w:eastAsia="ja-JP"/>
        </w:rPr>
        <w:t>気候変動について、自分自身はどの程度知識があると思いますか？</w:t>
      </w:r>
    </w:p>
    <w:p w14:paraId="61828568" w14:textId="77777777" w:rsidR="002F493F" w:rsidRDefault="002168DA">
      <w:pPr>
        <w:pStyle w:val="ListParagraph"/>
        <w:keepNext/>
        <w:numPr>
          <w:ilvl w:val="0"/>
          <w:numId w:val="4"/>
        </w:numPr>
      </w:pPr>
      <w:proofErr w:type="spellStart"/>
      <w:r>
        <w:t>全く知識がない</w:t>
      </w:r>
      <w:proofErr w:type="spellEnd"/>
      <w:r>
        <w:t xml:space="preserve">  (0) </w:t>
      </w:r>
    </w:p>
    <w:p w14:paraId="6744DC57" w14:textId="77777777" w:rsidR="002F493F" w:rsidRDefault="002168DA">
      <w:pPr>
        <w:pStyle w:val="ListParagraph"/>
        <w:keepNext/>
        <w:numPr>
          <w:ilvl w:val="0"/>
          <w:numId w:val="4"/>
        </w:numPr>
      </w:pPr>
      <w:proofErr w:type="spellStart"/>
      <w:r>
        <w:t>少ししか知識がない</w:t>
      </w:r>
      <w:proofErr w:type="spellEnd"/>
      <w:r>
        <w:t xml:space="preserve">  (1) </w:t>
      </w:r>
    </w:p>
    <w:p w14:paraId="57C5F595" w14:textId="77777777" w:rsidR="002F493F" w:rsidRDefault="002168DA">
      <w:pPr>
        <w:pStyle w:val="ListParagraph"/>
        <w:keepNext/>
        <w:numPr>
          <w:ilvl w:val="0"/>
          <w:numId w:val="4"/>
        </w:numPr>
      </w:pPr>
      <w:proofErr w:type="spellStart"/>
      <w:r>
        <w:t>ある程度知識がある</w:t>
      </w:r>
      <w:proofErr w:type="spellEnd"/>
      <w:r>
        <w:t xml:space="preserve">  (2) </w:t>
      </w:r>
    </w:p>
    <w:p w14:paraId="606B3842" w14:textId="77777777" w:rsidR="002F493F" w:rsidRDefault="002168DA">
      <w:pPr>
        <w:pStyle w:val="ListParagraph"/>
        <w:keepNext/>
        <w:numPr>
          <w:ilvl w:val="0"/>
          <w:numId w:val="4"/>
        </w:numPr>
      </w:pPr>
      <w:proofErr w:type="spellStart"/>
      <w:r>
        <w:t>かなり知識がある</w:t>
      </w:r>
      <w:proofErr w:type="spellEnd"/>
      <w:r>
        <w:t xml:space="preserve">  (3) </w:t>
      </w:r>
    </w:p>
    <w:p w14:paraId="0C5A21BC" w14:textId="77777777" w:rsidR="002F493F" w:rsidRDefault="002168DA">
      <w:pPr>
        <w:pStyle w:val="ListParagraph"/>
        <w:keepNext/>
        <w:numPr>
          <w:ilvl w:val="0"/>
          <w:numId w:val="4"/>
        </w:numPr>
      </w:pPr>
      <w:proofErr w:type="spellStart"/>
      <w:r>
        <w:t>非常に知識がある</w:t>
      </w:r>
      <w:proofErr w:type="spellEnd"/>
      <w:r>
        <w:t xml:space="preserve">  (4) </w:t>
      </w:r>
    </w:p>
    <w:p w14:paraId="78CCD008" w14:textId="77777777" w:rsidR="002F493F" w:rsidRDefault="002F493F"/>
    <w:p w14:paraId="6455BF96" w14:textId="77777777" w:rsidR="002F493F" w:rsidRDefault="002F493F">
      <w:pPr>
        <w:pStyle w:val="QuestionSeparator"/>
      </w:pPr>
    </w:p>
    <w:p w14:paraId="48A3C0EC" w14:textId="77777777" w:rsidR="002F493F" w:rsidRDefault="002F493F"/>
    <w:p w14:paraId="4D2CF8FF" w14:textId="77777777" w:rsidR="002F493F" w:rsidRDefault="002168DA">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5159319E" w14:textId="77777777" w:rsidR="002F493F" w:rsidRDefault="002168DA">
      <w:pPr>
        <w:pStyle w:val="ListParagraph"/>
        <w:keepNext/>
        <w:numPr>
          <w:ilvl w:val="0"/>
          <w:numId w:val="2"/>
        </w:numPr>
      </w:pPr>
      <w:r>
        <w:t xml:space="preserve">CO2  (1) </w:t>
      </w:r>
    </w:p>
    <w:p w14:paraId="65D15236" w14:textId="77777777" w:rsidR="002F493F" w:rsidRDefault="002168DA">
      <w:pPr>
        <w:pStyle w:val="ListParagraph"/>
        <w:keepNext/>
        <w:numPr>
          <w:ilvl w:val="0"/>
          <w:numId w:val="2"/>
        </w:numPr>
      </w:pPr>
      <w:r>
        <w:t xml:space="preserve">Hydrogen  (2) </w:t>
      </w:r>
    </w:p>
    <w:p w14:paraId="2A4BDD53" w14:textId="77777777" w:rsidR="002F493F" w:rsidRDefault="002168DA">
      <w:pPr>
        <w:pStyle w:val="ListParagraph"/>
        <w:keepNext/>
        <w:numPr>
          <w:ilvl w:val="0"/>
          <w:numId w:val="2"/>
        </w:numPr>
      </w:pPr>
      <w:r>
        <w:t xml:space="preserve">Methane  (3) </w:t>
      </w:r>
    </w:p>
    <w:p w14:paraId="3B768EB9" w14:textId="77777777" w:rsidR="002F493F" w:rsidRDefault="002168DA">
      <w:pPr>
        <w:pStyle w:val="ListParagraph"/>
        <w:keepNext/>
        <w:numPr>
          <w:ilvl w:val="0"/>
          <w:numId w:val="2"/>
        </w:numPr>
      </w:pPr>
      <w:r>
        <w:t xml:space="preserve">Particulate matter  (4) </w:t>
      </w:r>
    </w:p>
    <w:p w14:paraId="4E4E1351" w14:textId="77777777" w:rsidR="002F493F" w:rsidRDefault="002F493F"/>
    <w:p w14:paraId="2447E88A" w14:textId="77777777" w:rsidR="002F493F" w:rsidRDefault="002168DA">
      <w:pPr>
        <w:keepNext/>
      </w:pPr>
      <w:r>
        <w:rPr>
          <w:lang w:eastAsia="ja-JP"/>
        </w:rPr>
        <w:t xml:space="preserve">Q13.7 </w:t>
      </w:r>
      <w:r>
        <w:rPr>
          <w:lang w:eastAsia="ja-JP"/>
        </w:rPr>
        <w:t>温室効果ガスは、大気中に熱を閉じ込めるガスで、これにより地球を温暖化し、気候変動を引き起こします。特に、化石燃料の燃焼と農業生産は、温室効果ガスを排出します。</w:t>
      </w:r>
      <w:r>
        <w:rPr>
          <w:lang w:eastAsia="ja-JP"/>
        </w:rPr>
        <w:br/>
      </w:r>
      <w:r>
        <w:rPr>
          <w:lang w:eastAsia="ja-JP"/>
        </w:rPr>
        <w:lastRenderedPageBreak/>
        <w:br/>
      </w:r>
      <w:r>
        <w:rPr>
          <w:lang w:eastAsia="ja-JP"/>
        </w:rPr>
        <w:t>次の要素のうち、気候変動に寄与するものはどれですか</w:t>
      </w:r>
      <w:r>
        <w:rPr>
          <w:lang w:eastAsia="ja-JP"/>
        </w:rPr>
        <w:t xml:space="preserve">? </w:t>
      </w:r>
      <w:r>
        <w:t>（</w:t>
      </w:r>
      <w:proofErr w:type="spellStart"/>
      <w:r>
        <w:t>複数回答可</w:t>
      </w:r>
      <w:proofErr w:type="spellEnd"/>
      <w:r>
        <w:t>）</w:t>
      </w:r>
    </w:p>
    <w:p w14:paraId="75B0AF00" w14:textId="77777777" w:rsidR="002F493F" w:rsidRDefault="002168DA">
      <w:pPr>
        <w:pStyle w:val="ListParagraph"/>
        <w:keepNext/>
        <w:numPr>
          <w:ilvl w:val="0"/>
          <w:numId w:val="2"/>
        </w:numPr>
      </w:pPr>
      <w:r>
        <w:t xml:space="preserve">CO 2  (1) </w:t>
      </w:r>
    </w:p>
    <w:p w14:paraId="16368E09" w14:textId="77777777" w:rsidR="002F493F" w:rsidRDefault="002168DA">
      <w:pPr>
        <w:pStyle w:val="ListParagraph"/>
        <w:keepNext/>
        <w:numPr>
          <w:ilvl w:val="0"/>
          <w:numId w:val="2"/>
        </w:numPr>
      </w:pPr>
      <w:proofErr w:type="spellStart"/>
      <w:r>
        <w:t>水素</w:t>
      </w:r>
      <w:proofErr w:type="spellEnd"/>
      <w:r>
        <w:t xml:space="preserve">  (2) </w:t>
      </w:r>
    </w:p>
    <w:p w14:paraId="45F3ACA3" w14:textId="77777777" w:rsidR="002F493F" w:rsidRDefault="002168DA">
      <w:pPr>
        <w:pStyle w:val="ListParagraph"/>
        <w:keepNext/>
        <w:numPr>
          <w:ilvl w:val="0"/>
          <w:numId w:val="2"/>
        </w:numPr>
      </w:pPr>
      <w:proofErr w:type="spellStart"/>
      <w:r>
        <w:t>メタン</w:t>
      </w:r>
      <w:proofErr w:type="spellEnd"/>
      <w:r>
        <w:t xml:space="preserve">  (3) </w:t>
      </w:r>
    </w:p>
    <w:p w14:paraId="3032B9FD" w14:textId="77777777" w:rsidR="002F493F" w:rsidRDefault="002168DA">
      <w:pPr>
        <w:pStyle w:val="ListParagraph"/>
        <w:keepNext/>
        <w:numPr>
          <w:ilvl w:val="0"/>
          <w:numId w:val="2"/>
        </w:numPr>
      </w:pPr>
      <w:proofErr w:type="spellStart"/>
      <w:r>
        <w:t>粒子状物質</w:t>
      </w:r>
      <w:proofErr w:type="spellEnd"/>
      <w:r>
        <w:t xml:space="preserve">  (4) </w:t>
      </w:r>
    </w:p>
    <w:p w14:paraId="2515F168" w14:textId="77777777" w:rsidR="002F493F" w:rsidRDefault="002F493F"/>
    <w:p w14:paraId="55DAFC18" w14:textId="77777777" w:rsidR="002F493F" w:rsidRDefault="002F493F">
      <w:pPr>
        <w:pStyle w:val="QuestionSeparator"/>
      </w:pPr>
    </w:p>
    <w:p w14:paraId="4D061257" w14:textId="77777777" w:rsidR="002F493F" w:rsidRDefault="002F493F"/>
    <w:p w14:paraId="7CFA637A" w14:textId="77777777" w:rsidR="002F493F" w:rsidRDefault="002168DA">
      <w:pPr>
        <w:keepNext/>
      </w:pPr>
      <w:r>
        <w:t>Q13.8 Do you think that cutting global greenhouse gas emissions by half would be sufficient to eventually stop temperatures from rising? </w:t>
      </w:r>
    </w:p>
    <w:p w14:paraId="2CC7314A" w14:textId="77777777" w:rsidR="002F493F" w:rsidRDefault="002168DA">
      <w:pPr>
        <w:pStyle w:val="ListParagraph"/>
        <w:keepNext/>
        <w:numPr>
          <w:ilvl w:val="0"/>
          <w:numId w:val="4"/>
        </w:numPr>
      </w:pPr>
      <w:r>
        <w:t xml:space="preserve">Yes  (5) </w:t>
      </w:r>
    </w:p>
    <w:p w14:paraId="70BAA1FF" w14:textId="77777777" w:rsidR="002F493F" w:rsidRDefault="002168DA">
      <w:pPr>
        <w:pStyle w:val="ListParagraph"/>
        <w:keepNext/>
        <w:numPr>
          <w:ilvl w:val="0"/>
          <w:numId w:val="4"/>
        </w:numPr>
      </w:pPr>
      <w:r>
        <w:t xml:space="preserve">No  (4) </w:t>
      </w:r>
    </w:p>
    <w:p w14:paraId="42E5A3BB" w14:textId="77777777" w:rsidR="002F493F" w:rsidRDefault="002F493F"/>
    <w:p w14:paraId="7EC70C94" w14:textId="77777777" w:rsidR="002F493F" w:rsidRDefault="002168DA">
      <w:pPr>
        <w:keepNext/>
        <w:rPr>
          <w:lang w:eastAsia="ja-JP"/>
        </w:rPr>
      </w:pPr>
      <w:r>
        <w:rPr>
          <w:lang w:eastAsia="ja-JP"/>
        </w:rPr>
        <w:t xml:space="preserve">Q13.8 </w:t>
      </w:r>
      <w:r>
        <w:rPr>
          <w:lang w:eastAsia="ja-JP"/>
        </w:rPr>
        <w:t>世界の温室効果ガス排出量を半分に減らすことは、最終的に気温の上昇を止めるために十分だと思いますか</w:t>
      </w:r>
      <w:r>
        <w:rPr>
          <w:lang w:eastAsia="ja-JP"/>
        </w:rPr>
        <w:t>?</w:t>
      </w:r>
    </w:p>
    <w:p w14:paraId="353A8D31" w14:textId="77777777" w:rsidR="002F493F" w:rsidRDefault="002168DA">
      <w:pPr>
        <w:pStyle w:val="ListParagraph"/>
        <w:keepNext/>
        <w:numPr>
          <w:ilvl w:val="0"/>
          <w:numId w:val="4"/>
        </w:numPr>
      </w:pPr>
      <w:proofErr w:type="spellStart"/>
      <w:r>
        <w:t>はい</w:t>
      </w:r>
      <w:proofErr w:type="spellEnd"/>
      <w:r>
        <w:t xml:space="preserve">  (5) </w:t>
      </w:r>
    </w:p>
    <w:p w14:paraId="22475B5B" w14:textId="77777777" w:rsidR="002F493F" w:rsidRDefault="002168DA">
      <w:pPr>
        <w:pStyle w:val="ListParagraph"/>
        <w:keepNext/>
        <w:numPr>
          <w:ilvl w:val="0"/>
          <w:numId w:val="4"/>
        </w:numPr>
      </w:pPr>
      <w:proofErr w:type="spellStart"/>
      <w:r>
        <w:t>いいえ</w:t>
      </w:r>
      <w:proofErr w:type="spellEnd"/>
      <w:r>
        <w:t xml:space="preserve">  (4) </w:t>
      </w:r>
    </w:p>
    <w:p w14:paraId="268881A2" w14:textId="77777777" w:rsidR="002F493F" w:rsidRDefault="002F493F"/>
    <w:p w14:paraId="5DE1F9F1" w14:textId="77777777" w:rsidR="002F493F" w:rsidRDefault="002F493F">
      <w:pPr>
        <w:pStyle w:val="QuestionSeparator"/>
      </w:pPr>
    </w:p>
    <w:p w14:paraId="413E8770" w14:textId="77777777" w:rsidR="002F493F" w:rsidRDefault="002F493F"/>
    <w:p w14:paraId="16DEBB51" w14:textId="77777777" w:rsidR="002F493F" w:rsidRDefault="002168DA">
      <w:pPr>
        <w:keepNext/>
      </w:pPr>
      <w:r>
        <w:t xml:space="preserve">Q13.9 For the next three questions we would like you to rank the items according to the greenhouse gas emissions they emit, to the best of your knowledge (where </w:t>
      </w:r>
      <w:proofErr w:type="gramStart"/>
      <w:r>
        <w:t>1</w:t>
      </w:r>
      <w:proofErr w:type="gramEnd"/>
      <w:r>
        <w:t xml:space="preserve"> is the item that emits the most and 3 the item that emits the least). </w:t>
      </w:r>
      <w:r>
        <w:br/>
      </w:r>
      <w:r>
        <w:br/>
        <w:t xml:space="preserve"> The greenhouse gas emissions of a product are those emitted at all steps involved in its production and distribution.</w:t>
      </w:r>
    </w:p>
    <w:p w14:paraId="79C4CDEA" w14:textId="77777777" w:rsidR="002F493F" w:rsidRDefault="002F493F"/>
    <w:p w14:paraId="0E1C92C1" w14:textId="77777777" w:rsidR="002F493F" w:rsidRDefault="002168DA">
      <w:pPr>
        <w:keepNext/>
        <w:rPr>
          <w:lang w:eastAsia="ja-JP"/>
        </w:rPr>
      </w:pPr>
      <w:r>
        <w:rPr>
          <w:lang w:eastAsia="ja-JP"/>
        </w:rPr>
        <w:t xml:space="preserve">Q13.9 </w:t>
      </w:r>
      <w:r>
        <w:rPr>
          <w:lang w:eastAsia="ja-JP"/>
        </w:rPr>
        <w:t>次の</w:t>
      </w:r>
      <w:r>
        <w:rPr>
          <w:lang w:eastAsia="ja-JP"/>
        </w:rPr>
        <w:t xml:space="preserve"> 3 </w:t>
      </w:r>
      <w:r>
        <w:rPr>
          <w:lang w:eastAsia="ja-JP"/>
        </w:rPr>
        <w:t>つの質問では、あなたの分かる範囲で、温室効果ガスの排出量に応じて項目をランク付けしてください</w:t>
      </w:r>
      <w:r>
        <w:rPr>
          <w:lang w:eastAsia="ja-JP"/>
        </w:rPr>
        <w:t xml:space="preserve"> (1 </w:t>
      </w:r>
      <w:r>
        <w:rPr>
          <w:lang w:eastAsia="ja-JP"/>
        </w:rPr>
        <w:t>は最も排出量の多い項目であり、</w:t>
      </w:r>
      <w:r>
        <w:rPr>
          <w:lang w:eastAsia="ja-JP"/>
        </w:rPr>
        <w:t xml:space="preserve">3 </w:t>
      </w:r>
      <w:r>
        <w:rPr>
          <w:lang w:eastAsia="ja-JP"/>
        </w:rPr>
        <w:t>は最も排出量の少ない項目です</w:t>
      </w:r>
      <w:proofErr w:type="gramStart"/>
      <w:r>
        <w:rPr>
          <w:lang w:eastAsia="ja-JP"/>
        </w:rPr>
        <w:t>)</w:t>
      </w:r>
      <w:r>
        <w:rPr>
          <w:lang w:eastAsia="ja-JP"/>
        </w:rPr>
        <w:t>。</w:t>
      </w:r>
      <w:proofErr w:type="gramEnd"/>
      <w:r>
        <w:rPr>
          <w:lang w:eastAsia="ja-JP"/>
        </w:rPr>
        <w:br/>
      </w:r>
      <w:r>
        <w:rPr>
          <w:lang w:eastAsia="ja-JP"/>
        </w:rPr>
        <w:lastRenderedPageBreak/>
        <w:br/>
      </w:r>
      <w:r>
        <w:rPr>
          <w:lang w:eastAsia="ja-JP"/>
        </w:rPr>
        <w:t>製品の温室効果ガス排出量は、その生産と流通に関わるすべての段階で排出されるものとします。</w:t>
      </w:r>
    </w:p>
    <w:p w14:paraId="7936BC9E" w14:textId="77777777" w:rsidR="002F493F" w:rsidRDefault="002F493F">
      <w:pPr>
        <w:rPr>
          <w:lang w:eastAsia="ja-JP"/>
        </w:rPr>
      </w:pPr>
    </w:p>
    <w:p w14:paraId="43EEF6AE" w14:textId="77777777" w:rsidR="002F493F" w:rsidRDefault="002F493F">
      <w:pPr>
        <w:pStyle w:val="QuestionSeparator"/>
        <w:rPr>
          <w:lang w:eastAsia="ja-JP"/>
        </w:rPr>
      </w:pPr>
    </w:p>
    <w:tbl>
      <w:tblPr>
        <w:tblStyle w:val="QQuestionIconTable"/>
        <w:tblW w:w="50" w:type="auto"/>
        <w:tblLook w:val="07E0" w:firstRow="1" w:lastRow="1" w:firstColumn="1" w:lastColumn="1" w:noHBand="1" w:noVBand="1"/>
      </w:tblPr>
      <w:tblGrid>
        <w:gridCol w:w="380"/>
      </w:tblGrid>
      <w:tr w:rsidR="002F493F" w14:paraId="09E9170E" w14:textId="77777777">
        <w:tc>
          <w:tcPr>
            <w:tcW w:w="50" w:type="dxa"/>
          </w:tcPr>
          <w:p w14:paraId="417A3FA9" w14:textId="77777777" w:rsidR="002F493F" w:rsidRDefault="002168DA">
            <w:pPr>
              <w:keepNext/>
            </w:pPr>
            <w:r>
              <w:rPr>
                <w:noProof/>
              </w:rPr>
              <w:drawing>
                <wp:inline distT="0" distB="0" distL="0" distR="0" wp14:anchorId="3DE00939" wp14:editId="56CE9EFB">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4E2633B3" w14:textId="77777777" w:rsidR="002F493F" w:rsidRDefault="002F493F"/>
    <w:p w14:paraId="2A9A3C09" w14:textId="77777777" w:rsidR="002F493F" w:rsidRDefault="002168DA">
      <w:pPr>
        <w:keepNext/>
      </w:pPr>
      <w:r>
        <w:t xml:space="preserve">Q13.10 If a family of 4 travels 500 miles from [City 1] to [City 2], with which mode of transportation do they emit the most greenhouse gases? </w:t>
      </w:r>
      <w:r>
        <w:br/>
      </w:r>
      <w:r>
        <w:br/>
        <w:t xml:space="preserve"> Please rank the items from </w:t>
      </w:r>
      <w:proofErr w:type="gramStart"/>
      <w:r>
        <w:t>1</w:t>
      </w:r>
      <w:proofErr w:type="gramEnd"/>
      <w:r>
        <w:t xml:space="preserve"> (most) to 3 (least) (by clicking and dragging the items).</w:t>
      </w:r>
    </w:p>
    <w:p w14:paraId="79FDEF38" w14:textId="77777777" w:rsidR="002F493F" w:rsidRDefault="002168DA">
      <w:pPr>
        <w:pStyle w:val="ListParagraph"/>
        <w:keepNext/>
        <w:ind w:left="0"/>
      </w:pPr>
      <w:r>
        <w:t>______ Car (running on diesel or gasoline) (1)</w:t>
      </w:r>
    </w:p>
    <w:p w14:paraId="1DCF4243" w14:textId="77777777" w:rsidR="002F493F" w:rsidRDefault="002168DA">
      <w:pPr>
        <w:pStyle w:val="ListParagraph"/>
        <w:keepNext/>
        <w:ind w:left="0"/>
        <w:rPr>
          <w:lang w:eastAsia="ja-JP"/>
        </w:rPr>
      </w:pPr>
      <w:r>
        <w:rPr>
          <w:lang w:eastAsia="ja-JP"/>
        </w:rPr>
        <w:t>______ Coach (2)</w:t>
      </w:r>
    </w:p>
    <w:p w14:paraId="332DD530" w14:textId="77777777" w:rsidR="002F493F" w:rsidRDefault="002168DA">
      <w:pPr>
        <w:pStyle w:val="ListParagraph"/>
        <w:keepNext/>
        <w:ind w:left="0"/>
        <w:rPr>
          <w:lang w:eastAsia="ja-JP"/>
        </w:rPr>
      </w:pPr>
      <w:r>
        <w:rPr>
          <w:lang w:eastAsia="ja-JP"/>
        </w:rPr>
        <w:t>______ Plane (3)</w:t>
      </w:r>
    </w:p>
    <w:p w14:paraId="00586BE8" w14:textId="77777777" w:rsidR="002F493F" w:rsidRDefault="002F493F">
      <w:pPr>
        <w:rPr>
          <w:lang w:eastAsia="ja-JP"/>
        </w:rPr>
      </w:pPr>
    </w:p>
    <w:p w14:paraId="5B30521C" w14:textId="77777777" w:rsidR="002F493F" w:rsidRDefault="002168DA">
      <w:pPr>
        <w:keepNext/>
        <w:rPr>
          <w:lang w:eastAsia="ja-JP"/>
        </w:rPr>
      </w:pPr>
      <w:r>
        <w:rPr>
          <w:lang w:eastAsia="ja-JP"/>
        </w:rPr>
        <w:t xml:space="preserve">Q13.10 </w:t>
      </w:r>
      <w:r>
        <w:rPr>
          <w:lang w:eastAsia="ja-JP"/>
        </w:rPr>
        <w:t>二人組で福岡から東京まで</w:t>
      </w:r>
      <w:r>
        <w:rPr>
          <w:lang w:eastAsia="ja-JP"/>
        </w:rPr>
        <w:t>1</w:t>
      </w:r>
      <w:proofErr w:type="gramStart"/>
      <w:r>
        <w:rPr>
          <w:lang w:eastAsia="ja-JP"/>
        </w:rPr>
        <w:t>,100</w:t>
      </w:r>
      <w:r>
        <w:rPr>
          <w:lang w:eastAsia="ja-JP"/>
        </w:rPr>
        <w:t>キロ移動する場合</w:t>
      </w:r>
      <w:proofErr w:type="gramEnd"/>
      <w:r>
        <w:rPr>
          <w:lang w:eastAsia="ja-JP"/>
        </w:rPr>
        <w:t>、どの交通手段が最も温室効果ガスを排出しますか</w:t>
      </w:r>
      <w:r>
        <w:rPr>
          <w:lang w:eastAsia="ja-JP"/>
        </w:rPr>
        <w:t>?</w:t>
      </w:r>
      <w:r>
        <w:rPr>
          <w:lang w:eastAsia="ja-JP"/>
        </w:rPr>
        <w:br/>
      </w:r>
      <w:r>
        <w:rPr>
          <w:lang w:eastAsia="ja-JP"/>
        </w:rPr>
        <w:br/>
      </w:r>
      <w:r>
        <w:rPr>
          <w:lang w:eastAsia="ja-JP"/>
        </w:rPr>
        <w:t>項目を</w:t>
      </w:r>
      <w:r>
        <w:rPr>
          <w:lang w:eastAsia="ja-JP"/>
        </w:rPr>
        <w:t xml:space="preserve"> 1 (</w:t>
      </w:r>
      <w:r>
        <w:rPr>
          <w:lang w:eastAsia="ja-JP"/>
        </w:rPr>
        <w:t>最も多い</w:t>
      </w:r>
      <w:r>
        <w:rPr>
          <w:lang w:eastAsia="ja-JP"/>
        </w:rPr>
        <w:t xml:space="preserve">) </w:t>
      </w:r>
      <w:r>
        <w:rPr>
          <w:lang w:eastAsia="ja-JP"/>
        </w:rPr>
        <w:t>から</w:t>
      </w:r>
      <w:r>
        <w:rPr>
          <w:lang w:eastAsia="ja-JP"/>
        </w:rPr>
        <w:t xml:space="preserve"> 3 (</w:t>
      </w:r>
      <w:r>
        <w:rPr>
          <w:lang w:eastAsia="ja-JP"/>
        </w:rPr>
        <w:t>最も少ない</w:t>
      </w:r>
      <w:r>
        <w:rPr>
          <w:lang w:eastAsia="ja-JP"/>
        </w:rPr>
        <w:t xml:space="preserve">) </w:t>
      </w:r>
      <w:r>
        <w:rPr>
          <w:lang w:eastAsia="ja-JP"/>
        </w:rPr>
        <w:t>までランク付けしてください</w:t>
      </w:r>
      <w:r>
        <w:rPr>
          <w:lang w:eastAsia="ja-JP"/>
        </w:rPr>
        <w:t xml:space="preserve"> (</w:t>
      </w:r>
      <w:r>
        <w:rPr>
          <w:lang w:eastAsia="ja-JP"/>
        </w:rPr>
        <w:t>項目をクリックしてドラッグします</w:t>
      </w:r>
      <w:r>
        <w:rPr>
          <w:lang w:eastAsia="ja-JP"/>
        </w:rPr>
        <w:t>)</w:t>
      </w:r>
      <w:r>
        <w:rPr>
          <w:lang w:eastAsia="ja-JP"/>
        </w:rPr>
        <w:t>。</w:t>
      </w:r>
    </w:p>
    <w:p w14:paraId="67CAEA2A" w14:textId="77777777" w:rsidR="002F493F" w:rsidRDefault="002168DA">
      <w:pPr>
        <w:pStyle w:val="ListParagraph"/>
        <w:keepNext/>
        <w:ind w:left="0"/>
        <w:rPr>
          <w:lang w:eastAsia="ja-JP"/>
        </w:rPr>
      </w:pPr>
      <w:r>
        <w:rPr>
          <w:lang w:eastAsia="ja-JP"/>
        </w:rPr>
        <w:t xml:space="preserve">______ </w:t>
      </w:r>
      <w:r>
        <w:rPr>
          <w:lang w:eastAsia="ja-JP"/>
        </w:rPr>
        <w:t>車（ディーゼルまたはガソリン）</w:t>
      </w:r>
      <w:r>
        <w:rPr>
          <w:lang w:eastAsia="ja-JP"/>
        </w:rPr>
        <w:t xml:space="preserve"> (1)</w:t>
      </w:r>
    </w:p>
    <w:p w14:paraId="6E864E5B" w14:textId="77777777" w:rsidR="002F493F" w:rsidRDefault="002168DA">
      <w:pPr>
        <w:pStyle w:val="ListParagraph"/>
        <w:keepNext/>
        <w:ind w:left="0"/>
      </w:pPr>
      <w:r>
        <w:t xml:space="preserve">______ </w:t>
      </w:r>
      <w:proofErr w:type="spellStart"/>
      <w:r>
        <w:t>バス</w:t>
      </w:r>
      <w:proofErr w:type="spellEnd"/>
      <w:r>
        <w:t xml:space="preserve"> (2)</w:t>
      </w:r>
    </w:p>
    <w:p w14:paraId="3178F7FD" w14:textId="77777777" w:rsidR="002F493F" w:rsidRDefault="002168DA">
      <w:pPr>
        <w:pStyle w:val="ListParagraph"/>
        <w:keepNext/>
        <w:ind w:left="0"/>
      </w:pPr>
      <w:r>
        <w:t xml:space="preserve">______ </w:t>
      </w:r>
      <w:proofErr w:type="spellStart"/>
      <w:r>
        <w:t>飛行機</w:t>
      </w:r>
      <w:proofErr w:type="spellEnd"/>
      <w:r>
        <w:t xml:space="preserve"> (3)</w:t>
      </w:r>
    </w:p>
    <w:p w14:paraId="08CE735D" w14:textId="77777777" w:rsidR="002F493F" w:rsidRDefault="002F493F"/>
    <w:p w14:paraId="732C7114"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582C169A" w14:textId="77777777">
        <w:tc>
          <w:tcPr>
            <w:tcW w:w="50" w:type="dxa"/>
          </w:tcPr>
          <w:p w14:paraId="0AFAF23F" w14:textId="77777777" w:rsidR="002F493F" w:rsidRDefault="002168DA">
            <w:pPr>
              <w:keepNext/>
            </w:pPr>
            <w:r>
              <w:rPr>
                <w:noProof/>
              </w:rPr>
              <w:drawing>
                <wp:inline distT="0" distB="0" distL="0" distR="0" wp14:anchorId="4FB5E3C4" wp14:editId="0FEFB537">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2E6C093C" w14:textId="77777777" w:rsidR="002F493F" w:rsidRDefault="002F493F"/>
    <w:p w14:paraId="01AAFCDF" w14:textId="77777777" w:rsidR="002F493F" w:rsidRDefault="002168DA">
      <w:pPr>
        <w:keepNext/>
      </w:pPr>
      <w:r>
        <w:t xml:space="preserve">Q13.11 </w:t>
      </w:r>
      <w:proofErr w:type="gramStart"/>
      <w:r>
        <w:t>Which</w:t>
      </w:r>
      <w:proofErr w:type="gramEnd"/>
      <w:r>
        <w:t xml:space="preserve"> dish emits the most greenhouse gases? We consider that each dish weighs 200 g. </w:t>
      </w:r>
      <w:r>
        <w:br/>
      </w:r>
      <w:r>
        <w:br/>
        <w:t xml:space="preserve"> </w:t>
      </w:r>
      <w:proofErr w:type="gramStart"/>
      <w:r>
        <w:rPr>
          <w:i/>
        </w:rPr>
        <w:t>Please</w:t>
      </w:r>
      <w:proofErr w:type="gramEnd"/>
      <w:r>
        <w:rPr>
          <w:i/>
        </w:rPr>
        <w:t xml:space="preserve"> rank the items from 1 (most) to 3 (least) </w:t>
      </w:r>
      <w:r>
        <w:t>(by clicking and dragging the items).</w:t>
      </w:r>
    </w:p>
    <w:p w14:paraId="17B3A1B9" w14:textId="77777777" w:rsidR="002F493F" w:rsidRDefault="002168DA">
      <w:pPr>
        <w:pStyle w:val="ListParagraph"/>
        <w:keepNext/>
        <w:ind w:left="0"/>
      </w:pPr>
      <w:r>
        <w:t xml:space="preserve">______ </w:t>
      </w:r>
      <w:proofErr w:type="gramStart"/>
      <w:r>
        <w:t>A</w:t>
      </w:r>
      <w:proofErr w:type="gramEnd"/>
      <w:r>
        <w:t xml:space="preserve"> beef steak (1)</w:t>
      </w:r>
    </w:p>
    <w:p w14:paraId="614FFE37" w14:textId="77777777" w:rsidR="002F493F" w:rsidRDefault="002168DA">
      <w:pPr>
        <w:pStyle w:val="ListParagraph"/>
        <w:keepNext/>
        <w:ind w:left="0"/>
      </w:pPr>
      <w:r>
        <w:t xml:space="preserve">______ </w:t>
      </w:r>
      <w:proofErr w:type="gramStart"/>
      <w:r>
        <w:t>One</w:t>
      </w:r>
      <w:proofErr w:type="gramEnd"/>
      <w:r>
        <w:t xml:space="preserve"> serving of pasta (2)</w:t>
      </w:r>
    </w:p>
    <w:p w14:paraId="54D863D0" w14:textId="77777777" w:rsidR="002F493F" w:rsidRDefault="002168DA">
      <w:pPr>
        <w:pStyle w:val="ListParagraph"/>
        <w:keepNext/>
        <w:ind w:left="0"/>
        <w:rPr>
          <w:lang w:eastAsia="ja-JP"/>
        </w:rPr>
      </w:pPr>
      <w:r>
        <w:rPr>
          <w:lang w:eastAsia="ja-JP"/>
        </w:rPr>
        <w:t>______ Chicken wings (3)</w:t>
      </w:r>
    </w:p>
    <w:p w14:paraId="0C7A089E" w14:textId="77777777" w:rsidR="002F493F" w:rsidRDefault="002F493F">
      <w:pPr>
        <w:rPr>
          <w:lang w:eastAsia="ja-JP"/>
        </w:rPr>
      </w:pPr>
    </w:p>
    <w:p w14:paraId="40A95803" w14:textId="77777777" w:rsidR="002F493F" w:rsidRDefault="002168DA">
      <w:pPr>
        <w:keepNext/>
        <w:rPr>
          <w:lang w:eastAsia="ja-JP"/>
        </w:rPr>
      </w:pPr>
      <w:r>
        <w:rPr>
          <w:lang w:eastAsia="ja-JP"/>
        </w:rPr>
        <w:lastRenderedPageBreak/>
        <w:t xml:space="preserve">Q13.11 </w:t>
      </w:r>
      <w:r>
        <w:rPr>
          <w:lang w:eastAsia="ja-JP"/>
        </w:rPr>
        <w:t>最も温室効果ガスを排出する料理はどれですか</w:t>
      </w:r>
      <w:proofErr w:type="gramStart"/>
      <w:r>
        <w:rPr>
          <w:lang w:eastAsia="ja-JP"/>
        </w:rPr>
        <w:t>?</w:t>
      </w:r>
      <w:r>
        <w:rPr>
          <w:lang w:eastAsia="ja-JP"/>
        </w:rPr>
        <w:t>各皿の重さは</w:t>
      </w:r>
      <w:proofErr w:type="gramEnd"/>
      <w:r>
        <w:rPr>
          <w:lang w:eastAsia="ja-JP"/>
        </w:rPr>
        <w:t xml:space="preserve"> 200</w:t>
      </w:r>
      <w:r>
        <w:rPr>
          <w:lang w:eastAsia="ja-JP"/>
        </w:rPr>
        <w:t>グラムとします。</w:t>
      </w:r>
      <w:r>
        <w:rPr>
          <w:lang w:eastAsia="ja-JP"/>
        </w:rPr>
        <w:br/>
      </w:r>
      <w:r>
        <w:rPr>
          <w:lang w:eastAsia="ja-JP"/>
        </w:rPr>
        <w:br/>
      </w:r>
      <w:r>
        <w:rPr>
          <w:i/>
          <w:lang w:eastAsia="ja-JP"/>
        </w:rPr>
        <w:t>項目を</w:t>
      </w:r>
      <w:r>
        <w:rPr>
          <w:i/>
          <w:lang w:eastAsia="ja-JP"/>
        </w:rPr>
        <w:t xml:space="preserve"> 1 (</w:t>
      </w:r>
      <w:r>
        <w:rPr>
          <w:i/>
          <w:lang w:eastAsia="ja-JP"/>
        </w:rPr>
        <w:t>最も多い</w:t>
      </w:r>
      <w:r>
        <w:rPr>
          <w:i/>
          <w:lang w:eastAsia="ja-JP"/>
        </w:rPr>
        <w:t xml:space="preserve">) </w:t>
      </w:r>
      <w:r>
        <w:rPr>
          <w:i/>
          <w:lang w:eastAsia="ja-JP"/>
        </w:rPr>
        <w:t>から</w:t>
      </w:r>
      <w:r>
        <w:rPr>
          <w:i/>
          <w:lang w:eastAsia="ja-JP"/>
        </w:rPr>
        <w:t xml:space="preserve"> 3 (</w:t>
      </w:r>
      <w:r>
        <w:rPr>
          <w:i/>
          <w:lang w:eastAsia="ja-JP"/>
        </w:rPr>
        <w:t>最も少ない</w:t>
      </w:r>
      <w:r>
        <w:rPr>
          <w:i/>
          <w:lang w:eastAsia="ja-JP"/>
        </w:rPr>
        <w:t xml:space="preserve">) </w:t>
      </w:r>
      <w:r>
        <w:rPr>
          <w:i/>
          <w:lang w:eastAsia="ja-JP"/>
        </w:rPr>
        <w:t>までランク付けしてください</w:t>
      </w:r>
      <w:r>
        <w:rPr>
          <w:i/>
          <w:lang w:eastAsia="ja-JP"/>
        </w:rPr>
        <w:t xml:space="preserve"> (</w:t>
      </w:r>
      <w:r>
        <w:rPr>
          <w:i/>
          <w:lang w:eastAsia="ja-JP"/>
        </w:rPr>
        <w:t>項目を</w:t>
      </w:r>
      <w:r>
        <w:rPr>
          <w:lang w:eastAsia="ja-JP"/>
        </w:rPr>
        <w:t>クリックしてドラッグします</w:t>
      </w:r>
      <w:r>
        <w:rPr>
          <w:lang w:eastAsia="ja-JP"/>
        </w:rPr>
        <w:t>)</w:t>
      </w:r>
      <w:r>
        <w:rPr>
          <w:lang w:eastAsia="ja-JP"/>
        </w:rPr>
        <w:t>。</w:t>
      </w:r>
    </w:p>
    <w:p w14:paraId="3BA230EC" w14:textId="77777777" w:rsidR="002F493F" w:rsidRDefault="002168DA">
      <w:pPr>
        <w:pStyle w:val="ListParagraph"/>
        <w:keepNext/>
        <w:ind w:left="0"/>
        <w:rPr>
          <w:lang w:eastAsia="ja-JP"/>
        </w:rPr>
      </w:pPr>
      <w:r>
        <w:rPr>
          <w:lang w:eastAsia="ja-JP"/>
        </w:rPr>
        <w:t xml:space="preserve">______ </w:t>
      </w:r>
      <w:r>
        <w:rPr>
          <w:lang w:eastAsia="ja-JP"/>
        </w:rPr>
        <w:t>ビーフステーキ</w:t>
      </w:r>
      <w:r>
        <w:rPr>
          <w:lang w:eastAsia="ja-JP"/>
        </w:rPr>
        <w:t xml:space="preserve"> (1)</w:t>
      </w:r>
    </w:p>
    <w:p w14:paraId="583BB2A9" w14:textId="77777777" w:rsidR="002F493F" w:rsidRDefault="002168DA">
      <w:pPr>
        <w:pStyle w:val="ListParagraph"/>
        <w:keepNext/>
        <w:ind w:left="0"/>
        <w:rPr>
          <w:lang w:eastAsia="ja-JP"/>
        </w:rPr>
      </w:pPr>
      <w:r>
        <w:rPr>
          <w:lang w:eastAsia="ja-JP"/>
        </w:rPr>
        <w:t xml:space="preserve">______ </w:t>
      </w:r>
      <w:r>
        <w:rPr>
          <w:lang w:eastAsia="ja-JP"/>
        </w:rPr>
        <w:t>パスタ一皿分</w:t>
      </w:r>
      <w:r>
        <w:rPr>
          <w:lang w:eastAsia="ja-JP"/>
        </w:rPr>
        <w:t xml:space="preserve"> (2)</w:t>
      </w:r>
    </w:p>
    <w:p w14:paraId="0541F0F0" w14:textId="77777777" w:rsidR="002F493F" w:rsidRDefault="002168DA">
      <w:pPr>
        <w:pStyle w:val="ListParagraph"/>
        <w:keepNext/>
        <w:ind w:left="0"/>
      </w:pPr>
      <w:r>
        <w:t xml:space="preserve">______ </w:t>
      </w:r>
      <w:proofErr w:type="spellStart"/>
      <w:r>
        <w:t>手羽先</w:t>
      </w:r>
      <w:proofErr w:type="spellEnd"/>
      <w:r>
        <w:t xml:space="preserve"> (3)</w:t>
      </w:r>
    </w:p>
    <w:p w14:paraId="4DC4DE1C" w14:textId="77777777" w:rsidR="002F493F" w:rsidRDefault="002F493F"/>
    <w:p w14:paraId="1489B77C"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6FAEBA3F" w14:textId="77777777">
        <w:tc>
          <w:tcPr>
            <w:tcW w:w="50" w:type="dxa"/>
          </w:tcPr>
          <w:p w14:paraId="0250C553" w14:textId="77777777" w:rsidR="002F493F" w:rsidRDefault="002168DA">
            <w:pPr>
              <w:keepNext/>
            </w:pPr>
            <w:r>
              <w:rPr>
                <w:noProof/>
              </w:rPr>
              <w:drawing>
                <wp:inline distT="0" distB="0" distL="0" distR="0" wp14:anchorId="7A07BEBE" wp14:editId="162D6EF8">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1D2BEC77" w14:textId="77777777" w:rsidR="002F493F" w:rsidRDefault="002F493F"/>
    <w:p w14:paraId="391B5916" w14:textId="77777777" w:rsidR="002F493F" w:rsidRDefault="002168DA">
      <w:pPr>
        <w:keepNext/>
      </w:pPr>
      <w:r>
        <w:t xml:space="preserve">Q13.12 </w:t>
      </w:r>
      <w:proofErr w:type="gramStart"/>
      <w:r>
        <w:t>Which</w:t>
      </w:r>
      <w:proofErr w:type="gramEnd"/>
      <w:r>
        <w:t xml:space="preserve"> source of electric energy emits the most greenhouse gases to provide power for a house? </w:t>
      </w:r>
      <w:r>
        <w:br/>
      </w:r>
      <w:r>
        <w:br/>
        <w:t xml:space="preserve"> </w:t>
      </w:r>
      <w:r>
        <w:rPr>
          <w:i/>
        </w:rPr>
        <w:t xml:space="preserve">Please rank the items from </w:t>
      </w:r>
      <w:proofErr w:type="gramStart"/>
      <w:r>
        <w:rPr>
          <w:i/>
        </w:rPr>
        <w:t>1</w:t>
      </w:r>
      <w:proofErr w:type="gramEnd"/>
      <w:r>
        <w:rPr>
          <w:i/>
        </w:rPr>
        <w:t xml:space="preserve"> (most) to 3 (least) </w:t>
      </w:r>
      <w:r>
        <w:t>(by clicking and dragging the items).</w:t>
      </w:r>
    </w:p>
    <w:p w14:paraId="6935823F" w14:textId="77777777" w:rsidR="002F493F" w:rsidRDefault="002168DA">
      <w:pPr>
        <w:pStyle w:val="ListParagraph"/>
        <w:keepNext/>
        <w:ind w:left="0"/>
      </w:pPr>
      <w:r>
        <w:t>______ Gas-fired power plant (1)</w:t>
      </w:r>
    </w:p>
    <w:p w14:paraId="44D2A23F" w14:textId="77777777" w:rsidR="002F493F" w:rsidRDefault="002168DA">
      <w:pPr>
        <w:pStyle w:val="ListParagraph"/>
        <w:keepNext/>
        <w:ind w:left="0"/>
      </w:pPr>
      <w:r>
        <w:t>______ Nuclear power plant (2)</w:t>
      </w:r>
    </w:p>
    <w:p w14:paraId="5FA73249" w14:textId="77777777" w:rsidR="002F493F" w:rsidRDefault="002168DA">
      <w:pPr>
        <w:pStyle w:val="ListParagraph"/>
        <w:keepNext/>
        <w:ind w:left="0"/>
        <w:rPr>
          <w:lang w:eastAsia="ja-JP"/>
        </w:rPr>
      </w:pPr>
      <w:r>
        <w:rPr>
          <w:lang w:eastAsia="ja-JP"/>
        </w:rPr>
        <w:t>______ Coal-fired power station (3)</w:t>
      </w:r>
    </w:p>
    <w:p w14:paraId="2C410DD6" w14:textId="77777777" w:rsidR="002F493F" w:rsidRDefault="002F493F">
      <w:pPr>
        <w:rPr>
          <w:lang w:eastAsia="ja-JP"/>
        </w:rPr>
      </w:pPr>
    </w:p>
    <w:p w14:paraId="56BC931F" w14:textId="77777777" w:rsidR="002F493F" w:rsidRDefault="002168DA">
      <w:pPr>
        <w:keepNext/>
        <w:rPr>
          <w:lang w:eastAsia="ja-JP"/>
        </w:rPr>
      </w:pPr>
      <w:r>
        <w:rPr>
          <w:lang w:eastAsia="ja-JP"/>
        </w:rPr>
        <w:t xml:space="preserve">Q13.12 </w:t>
      </w:r>
      <w:r>
        <w:rPr>
          <w:lang w:eastAsia="ja-JP"/>
        </w:rPr>
        <w:t>家に電力を供給するために、最も温室効果ガスを排出する電気エネルギー源はどれですか</w:t>
      </w:r>
      <w:r>
        <w:rPr>
          <w:lang w:eastAsia="ja-JP"/>
        </w:rPr>
        <w:t>?</w:t>
      </w:r>
      <w:r>
        <w:rPr>
          <w:lang w:eastAsia="ja-JP"/>
        </w:rPr>
        <w:br/>
      </w:r>
      <w:r>
        <w:rPr>
          <w:lang w:eastAsia="ja-JP"/>
        </w:rPr>
        <w:br/>
      </w:r>
      <w:r>
        <w:rPr>
          <w:i/>
          <w:lang w:eastAsia="ja-JP"/>
        </w:rPr>
        <w:t>項目を</w:t>
      </w:r>
      <w:r>
        <w:rPr>
          <w:i/>
          <w:lang w:eastAsia="ja-JP"/>
        </w:rPr>
        <w:t xml:space="preserve"> 1 (</w:t>
      </w:r>
      <w:r>
        <w:rPr>
          <w:i/>
          <w:lang w:eastAsia="ja-JP"/>
        </w:rPr>
        <w:t>最も多い</w:t>
      </w:r>
      <w:r>
        <w:rPr>
          <w:i/>
          <w:lang w:eastAsia="ja-JP"/>
        </w:rPr>
        <w:t xml:space="preserve">) </w:t>
      </w:r>
      <w:r>
        <w:rPr>
          <w:i/>
          <w:lang w:eastAsia="ja-JP"/>
        </w:rPr>
        <w:t>から</w:t>
      </w:r>
      <w:r>
        <w:rPr>
          <w:i/>
          <w:lang w:eastAsia="ja-JP"/>
        </w:rPr>
        <w:t xml:space="preserve"> 3 (</w:t>
      </w:r>
      <w:r>
        <w:rPr>
          <w:i/>
          <w:lang w:eastAsia="ja-JP"/>
        </w:rPr>
        <w:t>最も少ない</w:t>
      </w:r>
      <w:r>
        <w:rPr>
          <w:i/>
          <w:lang w:eastAsia="ja-JP"/>
        </w:rPr>
        <w:t xml:space="preserve">) </w:t>
      </w:r>
      <w:r>
        <w:rPr>
          <w:i/>
          <w:lang w:eastAsia="ja-JP"/>
        </w:rPr>
        <w:t>までランク付けしてください</w:t>
      </w:r>
      <w:r>
        <w:rPr>
          <w:i/>
          <w:lang w:eastAsia="ja-JP"/>
        </w:rPr>
        <w:t xml:space="preserve"> (</w:t>
      </w:r>
      <w:r>
        <w:rPr>
          <w:i/>
          <w:lang w:eastAsia="ja-JP"/>
        </w:rPr>
        <w:t>項目を</w:t>
      </w:r>
      <w:r>
        <w:rPr>
          <w:lang w:eastAsia="ja-JP"/>
        </w:rPr>
        <w:t>クリックしてドラッグします</w:t>
      </w:r>
      <w:r>
        <w:rPr>
          <w:lang w:eastAsia="ja-JP"/>
        </w:rPr>
        <w:t>)</w:t>
      </w:r>
      <w:r>
        <w:rPr>
          <w:lang w:eastAsia="ja-JP"/>
        </w:rPr>
        <w:t>。</w:t>
      </w:r>
    </w:p>
    <w:p w14:paraId="1B64F7F0" w14:textId="77777777" w:rsidR="002F493F" w:rsidRDefault="002168DA">
      <w:pPr>
        <w:pStyle w:val="ListParagraph"/>
        <w:keepNext/>
        <w:ind w:left="0"/>
        <w:rPr>
          <w:lang w:eastAsia="ja-JP"/>
        </w:rPr>
      </w:pPr>
      <w:r>
        <w:rPr>
          <w:lang w:eastAsia="ja-JP"/>
        </w:rPr>
        <w:t xml:space="preserve">______ </w:t>
      </w:r>
      <w:r>
        <w:rPr>
          <w:lang w:eastAsia="ja-JP"/>
        </w:rPr>
        <w:t>ガス火力発電所</w:t>
      </w:r>
      <w:r>
        <w:rPr>
          <w:lang w:eastAsia="ja-JP"/>
        </w:rPr>
        <w:t xml:space="preserve"> (1)</w:t>
      </w:r>
    </w:p>
    <w:p w14:paraId="0B886657" w14:textId="77777777" w:rsidR="002F493F" w:rsidRDefault="002168DA">
      <w:pPr>
        <w:pStyle w:val="ListParagraph"/>
        <w:keepNext/>
        <w:ind w:left="0"/>
        <w:rPr>
          <w:lang w:eastAsia="ja-JP"/>
        </w:rPr>
      </w:pPr>
      <w:r>
        <w:rPr>
          <w:lang w:eastAsia="ja-JP"/>
        </w:rPr>
        <w:t xml:space="preserve">______ </w:t>
      </w:r>
      <w:r>
        <w:rPr>
          <w:lang w:eastAsia="ja-JP"/>
        </w:rPr>
        <w:t>原子力発電所</w:t>
      </w:r>
      <w:r>
        <w:rPr>
          <w:lang w:eastAsia="ja-JP"/>
        </w:rPr>
        <w:t xml:space="preserve"> (2)</w:t>
      </w:r>
    </w:p>
    <w:p w14:paraId="0ACADB45" w14:textId="77777777" w:rsidR="002F493F" w:rsidRDefault="002168DA">
      <w:pPr>
        <w:pStyle w:val="ListParagraph"/>
        <w:keepNext/>
        <w:ind w:left="0"/>
      </w:pPr>
      <w:r>
        <w:t xml:space="preserve">______ </w:t>
      </w:r>
      <w:proofErr w:type="spellStart"/>
      <w:r>
        <w:t>石炭火力発電所</w:t>
      </w:r>
      <w:proofErr w:type="spellEnd"/>
      <w:r>
        <w:t xml:space="preserve"> (3)</w:t>
      </w:r>
    </w:p>
    <w:p w14:paraId="234A9A5E" w14:textId="77777777" w:rsidR="002F493F" w:rsidRDefault="002F493F"/>
    <w:p w14:paraId="0010D9C0"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046F458D" w14:textId="77777777">
        <w:tc>
          <w:tcPr>
            <w:tcW w:w="50" w:type="dxa"/>
          </w:tcPr>
          <w:p w14:paraId="217E46CF" w14:textId="77777777" w:rsidR="002F493F" w:rsidRDefault="002168DA">
            <w:pPr>
              <w:keepNext/>
            </w:pPr>
            <w:r>
              <w:rPr>
                <w:noProof/>
              </w:rPr>
              <w:drawing>
                <wp:inline distT="0" distB="0" distL="0" distR="0" wp14:anchorId="6806E1F4" wp14:editId="6B1740E1">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3BCBE4E0" w14:textId="77777777" w:rsidR="002F493F" w:rsidRDefault="002F493F"/>
    <w:p w14:paraId="18183720" w14:textId="77777777" w:rsidR="002F493F" w:rsidRDefault="002168DA">
      <w:pPr>
        <w:keepNext/>
      </w:pPr>
      <w:r>
        <w:lastRenderedPageBreak/>
        <w:t xml:space="preserve">Q258 </w:t>
      </w:r>
      <w:proofErr w:type="gramStart"/>
      <w:r>
        <w:t>Which</w:t>
      </w:r>
      <w:proofErr w:type="gramEnd"/>
      <w:r>
        <w:t xml:space="preserve"> region contributes most to global greenhouse gas emissions?</w:t>
      </w:r>
      <w:r>
        <w:br/>
      </w:r>
      <w:r>
        <w:rPr>
          <w:i/>
        </w:rPr>
        <w:t xml:space="preserve">Please rank the regions from </w:t>
      </w:r>
      <w:proofErr w:type="gramStart"/>
      <w:r>
        <w:rPr>
          <w:i/>
        </w:rPr>
        <w:t>1</w:t>
      </w:r>
      <w:proofErr w:type="gramEnd"/>
      <w:r>
        <w:rPr>
          <w:i/>
        </w:rPr>
        <w:t xml:space="preserve"> (most) to 4 (least) and note that multiple regions may have the same rank. </w:t>
      </w:r>
    </w:p>
    <w:tbl>
      <w:tblPr>
        <w:tblStyle w:val="QQuestionTable"/>
        <w:tblW w:w="9576" w:type="auto"/>
        <w:tblLook w:val="07E0" w:firstRow="1" w:lastRow="1" w:firstColumn="1" w:lastColumn="1" w:noHBand="1" w:noVBand="1"/>
      </w:tblPr>
      <w:tblGrid>
        <w:gridCol w:w="1887"/>
        <w:gridCol w:w="1868"/>
        <w:gridCol w:w="1868"/>
        <w:gridCol w:w="1868"/>
        <w:gridCol w:w="1869"/>
      </w:tblGrid>
      <w:tr w:rsidR="002F493F" w14:paraId="7BAC2436"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407809E" w14:textId="77777777" w:rsidR="002F493F" w:rsidRDefault="002F493F">
            <w:pPr>
              <w:keepNext/>
            </w:pPr>
          </w:p>
        </w:tc>
        <w:tc>
          <w:tcPr>
            <w:tcW w:w="1915" w:type="dxa"/>
          </w:tcPr>
          <w:p w14:paraId="5EDE1DDD"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0A2C99DB"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6C170F9E"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4BBF0EEB"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4: Least (4)</w:t>
            </w:r>
          </w:p>
        </w:tc>
      </w:tr>
      <w:tr w:rsidR="002F493F" w14:paraId="58906514"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15F61977" w14:textId="77777777" w:rsidR="002F493F" w:rsidRDefault="002168DA">
            <w:pPr>
              <w:keepNext/>
            </w:pPr>
            <w:r>
              <w:t xml:space="preserve">The U.S. (1) </w:t>
            </w:r>
          </w:p>
        </w:tc>
        <w:tc>
          <w:tcPr>
            <w:tcW w:w="1915" w:type="dxa"/>
          </w:tcPr>
          <w:p w14:paraId="1D3BA8C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C7674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D238C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DA162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0F13E23"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36828FBA" w14:textId="77777777" w:rsidR="002F493F" w:rsidRDefault="002168DA">
            <w:pPr>
              <w:keepNext/>
            </w:pPr>
            <w:r>
              <w:t xml:space="preserve">The European Union (2) </w:t>
            </w:r>
          </w:p>
        </w:tc>
        <w:tc>
          <w:tcPr>
            <w:tcW w:w="1915" w:type="dxa"/>
          </w:tcPr>
          <w:p w14:paraId="49D095C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0EF0D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3B855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77046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4367044"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61E98048" w14:textId="77777777" w:rsidR="002F493F" w:rsidRDefault="002168DA">
            <w:pPr>
              <w:keepNext/>
            </w:pPr>
            <w:r>
              <w:t xml:space="preserve">China (3) </w:t>
            </w:r>
          </w:p>
        </w:tc>
        <w:tc>
          <w:tcPr>
            <w:tcW w:w="1915" w:type="dxa"/>
          </w:tcPr>
          <w:p w14:paraId="55EB338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23C48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37B27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C6018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B0F70FC"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577DA5B7" w14:textId="77777777" w:rsidR="002F493F" w:rsidRDefault="002168DA">
            <w:pPr>
              <w:keepNext/>
            </w:pPr>
            <w:r>
              <w:t xml:space="preserve">India (4) </w:t>
            </w:r>
          </w:p>
        </w:tc>
        <w:tc>
          <w:tcPr>
            <w:tcW w:w="1915" w:type="dxa"/>
          </w:tcPr>
          <w:p w14:paraId="0A4B332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F51DB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815C6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C1D4D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6E3975" w14:textId="77777777" w:rsidR="002F493F" w:rsidRDefault="002F493F"/>
    <w:p w14:paraId="319F030A" w14:textId="77777777" w:rsidR="002F493F" w:rsidRDefault="002F493F"/>
    <w:p w14:paraId="3C445FB0" w14:textId="77777777" w:rsidR="002F493F" w:rsidRDefault="002168DA">
      <w:pPr>
        <w:keepNext/>
        <w:rPr>
          <w:lang w:eastAsia="ja-JP"/>
        </w:rPr>
      </w:pPr>
      <w:r>
        <w:rPr>
          <w:lang w:eastAsia="ja-JP"/>
        </w:rPr>
        <w:t xml:space="preserve">Q258 </w:t>
      </w:r>
      <w:r>
        <w:rPr>
          <w:lang w:eastAsia="ja-JP"/>
        </w:rPr>
        <w:t>世界の温室効果ガスを最も排出している地域はどこですか</w:t>
      </w:r>
      <w:r>
        <w:rPr>
          <w:lang w:eastAsia="ja-JP"/>
        </w:rPr>
        <w:t>?</w:t>
      </w:r>
      <w:r>
        <w:rPr>
          <w:lang w:eastAsia="ja-JP"/>
        </w:rPr>
        <w:br/>
      </w:r>
      <w:r>
        <w:rPr>
          <w:i/>
          <w:lang w:eastAsia="ja-JP"/>
        </w:rPr>
        <w:t>各地域を</w:t>
      </w:r>
      <w:r>
        <w:rPr>
          <w:i/>
          <w:lang w:eastAsia="ja-JP"/>
        </w:rPr>
        <w:t xml:space="preserve"> 1 (</w:t>
      </w:r>
      <w:r>
        <w:rPr>
          <w:i/>
          <w:lang w:eastAsia="ja-JP"/>
        </w:rPr>
        <w:t>最も多い</w:t>
      </w:r>
      <w:r>
        <w:rPr>
          <w:i/>
          <w:lang w:eastAsia="ja-JP"/>
        </w:rPr>
        <w:t xml:space="preserve">) </w:t>
      </w:r>
      <w:r>
        <w:rPr>
          <w:i/>
          <w:lang w:eastAsia="ja-JP"/>
        </w:rPr>
        <w:t>から</w:t>
      </w:r>
      <w:r>
        <w:rPr>
          <w:i/>
          <w:lang w:eastAsia="ja-JP"/>
        </w:rPr>
        <w:t xml:space="preserve"> 4 (</w:t>
      </w:r>
      <w:r>
        <w:rPr>
          <w:i/>
          <w:lang w:eastAsia="ja-JP"/>
        </w:rPr>
        <w:t>最も少ない</w:t>
      </w:r>
      <w:r>
        <w:rPr>
          <w:i/>
          <w:lang w:eastAsia="ja-JP"/>
        </w:rPr>
        <w:t xml:space="preserve">) </w:t>
      </w:r>
      <w:r>
        <w:rPr>
          <w:i/>
          <w:lang w:eastAsia="ja-JP"/>
        </w:rPr>
        <w:t>でランク付けしてください。複数の地域が同じランクになっても構いません。</w:t>
      </w:r>
    </w:p>
    <w:tbl>
      <w:tblPr>
        <w:tblStyle w:val="QQuestionTable"/>
        <w:tblW w:w="9576" w:type="auto"/>
        <w:tblLook w:val="07E0" w:firstRow="1" w:lastRow="1" w:firstColumn="1" w:lastColumn="1" w:noHBand="1" w:noVBand="1"/>
      </w:tblPr>
      <w:tblGrid>
        <w:gridCol w:w="1872"/>
        <w:gridCol w:w="1872"/>
        <w:gridCol w:w="1872"/>
        <w:gridCol w:w="1872"/>
        <w:gridCol w:w="1872"/>
      </w:tblGrid>
      <w:tr w:rsidR="002F493F" w14:paraId="529C1155"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617C09A" w14:textId="77777777" w:rsidR="002F493F" w:rsidRDefault="002F493F">
            <w:pPr>
              <w:keepNext/>
              <w:rPr>
                <w:lang w:eastAsia="ja-JP"/>
              </w:rPr>
            </w:pPr>
          </w:p>
        </w:tc>
        <w:tc>
          <w:tcPr>
            <w:tcW w:w="1915" w:type="dxa"/>
          </w:tcPr>
          <w:p w14:paraId="7844895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ランク</w:t>
            </w:r>
            <w:proofErr w:type="spellEnd"/>
            <w:r>
              <w:t xml:space="preserve"> 1: </w:t>
            </w:r>
            <w:proofErr w:type="spellStart"/>
            <w:r>
              <w:t>最も多い</w:t>
            </w:r>
            <w:proofErr w:type="spellEnd"/>
            <w:r>
              <w:t xml:space="preserve"> (1)</w:t>
            </w:r>
          </w:p>
        </w:tc>
        <w:tc>
          <w:tcPr>
            <w:tcW w:w="1915" w:type="dxa"/>
          </w:tcPr>
          <w:p w14:paraId="7856C88A" w14:textId="77777777" w:rsidR="002F493F" w:rsidRDefault="002168DA">
            <w:pPr>
              <w:cnfStyle w:val="100000000000" w:firstRow="1" w:lastRow="0" w:firstColumn="0" w:lastColumn="0" w:oddVBand="0" w:evenVBand="0" w:oddHBand="0" w:evenHBand="0" w:firstRowFirstColumn="0" w:firstRowLastColumn="0" w:lastRowFirstColumn="0" w:lastRowLastColumn="0"/>
            </w:pPr>
            <w:r>
              <w:t>ランク</w:t>
            </w:r>
            <w:r>
              <w:t>2 (2)</w:t>
            </w:r>
          </w:p>
        </w:tc>
        <w:tc>
          <w:tcPr>
            <w:tcW w:w="1915" w:type="dxa"/>
          </w:tcPr>
          <w:p w14:paraId="34585DD4" w14:textId="77777777" w:rsidR="002F493F" w:rsidRDefault="002168DA">
            <w:pPr>
              <w:cnfStyle w:val="100000000000" w:firstRow="1" w:lastRow="0" w:firstColumn="0" w:lastColumn="0" w:oddVBand="0" w:evenVBand="0" w:oddHBand="0" w:evenHBand="0" w:firstRowFirstColumn="0" w:firstRowLastColumn="0" w:lastRowFirstColumn="0" w:lastRowLastColumn="0"/>
            </w:pPr>
            <w:r>
              <w:t>ランク</w:t>
            </w:r>
            <w:r>
              <w:t>3 (3)</w:t>
            </w:r>
          </w:p>
        </w:tc>
        <w:tc>
          <w:tcPr>
            <w:tcW w:w="1915" w:type="dxa"/>
          </w:tcPr>
          <w:p w14:paraId="3D14660F"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ランク</w:t>
            </w:r>
            <w:proofErr w:type="spellEnd"/>
            <w:r>
              <w:t xml:space="preserve"> 4: </w:t>
            </w:r>
            <w:proofErr w:type="spellStart"/>
            <w:r>
              <w:t>最も少ない</w:t>
            </w:r>
            <w:proofErr w:type="spellEnd"/>
            <w:r>
              <w:t xml:space="preserve"> (4)</w:t>
            </w:r>
          </w:p>
        </w:tc>
      </w:tr>
      <w:tr w:rsidR="002F493F" w14:paraId="1FB11138"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4851D972" w14:textId="77777777" w:rsidR="002F493F" w:rsidRDefault="002168DA">
            <w:pPr>
              <w:keepNext/>
            </w:pPr>
            <w:proofErr w:type="spellStart"/>
            <w:r>
              <w:t>アメリカ</w:t>
            </w:r>
            <w:proofErr w:type="spellEnd"/>
            <w:r>
              <w:t xml:space="preserve"> (1) </w:t>
            </w:r>
          </w:p>
        </w:tc>
        <w:tc>
          <w:tcPr>
            <w:tcW w:w="1915" w:type="dxa"/>
          </w:tcPr>
          <w:p w14:paraId="070FD60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9204A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C8A8F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0818E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185E2F5"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66EE5201" w14:textId="77777777" w:rsidR="002F493F" w:rsidRDefault="002168DA">
            <w:pPr>
              <w:keepNext/>
            </w:pPr>
            <w:proofErr w:type="spellStart"/>
            <w:r>
              <w:t>ヨーロッパ</w:t>
            </w:r>
            <w:proofErr w:type="spellEnd"/>
            <w:r>
              <w:t xml:space="preserve"> (2) </w:t>
            </w:r>
          </w:p>
        </w:tc>
        <w:tc>
          <w:tcPr>
            <w:tcW w:w="1915" w:type="dxa"/>
          </w:tcPr>
          <w:p w14:paraId="5FCCE73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CE6C8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25C76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5F0D1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8BCD980"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08607BF1" w14:textId="77777777" w:rsidR="002F493F" w:rsidRDefault="002168DA">
            <w:pPr>
              <w:keepNext/>
            </w:pPr>
            <w:proofErr w:type="spellStart"/>
            <w:r>
              <w:t>中国</w:t>
            </w:r>
            <w:proofErr w:type="spellEnd"/>
            <w:r>
              <w:t xml:space="preserve"> (3) </w:t>
            </w:r>
          </w:p>
        </w:tc>
        <w:tc>
          <w:tcPr>
            <w:tcW w:w="1915" w:type="dxa"/>
          </w:tcPr>
          <w:p w14:paraId="787F831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D5446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AE6F2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EADA1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0B00782"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2FF0F218" w14:textId="77777777" w:rsidR="002F493F" w:rsidRDefault="002168DA">
            <w:pPr>
              <w:keepNext/>
            </w:pPr>
            <w:proofErr w:type="spellStart"/>
            <w:r>
              <w:t>インド</w:t>
            </w:r>
            <w:proofErr w:type="spellEnd"/>
            <w:r>
              <w:t xml:space="preserve"> (4) </w:t>
            </w:r>
          </w:p>
        </w:tc>
        <w:tc>
          <w:tcPr>
            <w:tcW w:w="1915" w:type="dxa"/>
          </w:tcPr>
          <w:p w14:paraId="4984607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7524E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154E7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700D0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1CAA6A" w14:textId="77777777" w:rsidR="002F493F" w:rsidRDefault="002F493F"/>
    <w:p w14:paraId="72C29A71" w14:textId="77777777" w:rsidR="002F493F" w:rsidRDefault="002F493F"/>
    <w:p w14:paraId="2EABE90C"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01324A6A" w14:textId="77777777">
        <w:tc>
          <w:tcPr>
            <w:tcW w:w="50" w:type="dxa"/>
          </w:tcPr>
          <w:p w14:paraId="14183EEA" w14:textId="77777777" w:rsidR="002F493F" w:rsidRDefault="002168DA">
            <w:pPr>
              <w:keepNext/>
            </w:pPr>
            <w:r>
              <w:rPr>
                <w:noProof/>
              </w:rPr>
              <w:drawing>
                <wp:inline distT="0" distB="0" distL="0" distR="0" wp14:anchorId="7620DF83" wp14:editId="662B9475">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015D68DA" w14:textId="77777777" w:rsidR="002F493F" w:rsidRDefault="002F493F"/>
    <w:p w14:paraId="778C2A57" w14:textId="77777777" w:rsidR="002F493F" w:rsidRDefault="002168DA">
      <w:pPr>
        <w:keepNext/>
      </w:pPr>
      <w:r>
        <w:t xml:space="preserve">Q14.2 In which region does </w:t>
      </w:r>
      <w:commentRangeStart w:id="87"/>
      <w:commentRangeStart w:id="88"/>
      <w:r>
        <w:t>the consumption of an average person contribute most to greenhouse gas emissions</w:t>
      </w:r>
      <w:commentRangeEnd w:id="87"/>
      <w:r w:rsidR="00796A24">
        <w:rPr>
          <w:rStyle w:val="CommentReference"/>
        </w:rPr>
        <w:commentReference w:id="87"/>
      </w:r>
      <w:commentRangeEnd w:id="88"/>
      <w:r w:rsidR="00CD0623">
        <w:rPr>
          <w:rStyle w:val="CommentReference"/>
        </w:rPr>
        <w:commentReference w:id="88"/>
      </w:r>
      <w:r>
        <w:t>?</w:t>
      </w:r>
      <w:r>
        <w:br/>
      </w:r>
      <w:r>
        <w:lastRenderedPageBreak/>
        <w:t xml:space="preserve"> </w:t>
      </w:r>
      <w:r>
        <w:br/>
        <w:t xml:space="preserve"> Please rank the regions from </w:t>
      </w:r>
      <w:proofErr w:type="gramStart"/>
      <w:r>
        <w:t>1</w:t>
      </w:r>
      <w:proofErr w:type="gramEnd"/>
      <w:r>
        <w:t xml:space="preserve"> (most) to 4 (least).</w:t>
      </w:r>
    </w:p>
    <w:tbl>
      <w:tblPr>
        <w:tblStyle w:val="QQuestionTable"/>
        <w:tblW w:w="9576" w:type="auto"/>
        <w:tblLook w:val="07E0" w:firstRow="1" w:lastRow="1" w:firstColumn="1" w:lastColumn="1" w:noHBand="1" w:noVBand="1"/>
      </w:tblPr>
      <w:tblGrid>
        <w:gridCol w:w="1887"/>
        <w:gridCol w:w="1868"/>
        <w:gridCol w:w="1868"/>
        <w:gridCol w:w="1868"/>
        <w:gridCol w:w="1869"/>
      </w:tblGrid>
      <w:tr w:rsidR="002F493F" w14:paraId="448F6DEF"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7414B51" w14:textId="77777777" w:rsidR="002F493F" w:rsidRDefault="002F493F">
            <w:pPr>
              <w:keepNext/>
            </w:pPr>
          </w:p>
        </w:tc>
        <w:tc>
          <w:tcPr>
            <w:tcW w:w="1915" w:type="dxa"/>
          </w:tcPr>
          <w:p w14:paraId="7EF34FBE"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57472CC0"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608C9DFC"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0D95BD64" w14:textId="77777777" w:rsidR="002F493F" w:rsidRDefault="002168DA">
            <w:pPr>
              <w:cnfStyle w:val="100000000000" w:firstRow="1" w:lastRow="0" w:firstColumn="0" w:lastColumn="0" w:oddVBand="0" w:evenVBand="0" w:oddHBand="0" w:evenHBand="0" w:firstRowFirstColumn="0" w:firstRowLastColumn="0" w:lastRowFirstColumn="0" w:lastRowLastColumn="0"/>
            </w:pPr>
            <w:r>
              <w:t>Rank 4: Least (4)</w:t>
            </w:r>
          </w:p>
        </w:tc>
      </w:tr>
      <w:tr w:rsidR="002F493F" w14:paraId="35DBBFEC"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4D79440A" w14:textId="77777777" w:rsidR="002F493F" w:rsidRDefault="002168DA">
            <w:pPr>
              <w:keepNext/>
            </w:pPr>
            <w:r>
              <w:t xml:space="preserve">The U.S. (1) </w:t>
            </w:r>
          </w:p>
        </w:tc>
        <w:tc>
          <w:tcPr>
            <w:tcW w:w="1915" w:type="dxa"/>
          </w:tcPr>
          <w:p w14:paraId="403401C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3540C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03EEE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F2275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6546F82"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4A5E849E" w14:textId="77777777" w:rsidR="002F493F" w:rsidRDefault="002168DA">
            <w:pPr>
              <w:keepNext/>
            </w:pPr>
            <w:r>
              <w:t xml:space="preserve">The European Union (2) </w:t>
            </w:r>
          </w:p>
        </w:tc>
        <w:tc>
          <w:tcPr>
            <w:tcW w:w="1915" w:type="dxa"/>
          </w:tcPr>
          <w:p w14:paraId="271290F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503F5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9A4D1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8B269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D9591A4"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6046A358" w14:textId="77777777" w:rsidR="002F493F" w:rsidRDefault="002168DA">
            <w:pPr>
              <w:keepNext/>
            </w:pPr>
            <w:r>
              <w:t xml:space="preserve">China (3) </w:t>
            </w:r>
          </w:p>
        </w:tc>
        <w:tc>
          <w:tcPr>
            <w:tcW w:w="1915" w:type="dxa"/>
          </w:tcPr>
          <w:p w14:paraId="10F54E0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BE001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170F2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AD5B5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4F48DD3"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0E00F82E" w14:textId="77777777" w:rsidR="002F493F" w:rsidRDefault="002168DA">
            <w:pPr>
              <w:keepNext/>
            </w:pPr>
            <w:r>
              <w:t xml:space="preserve">India (5) </w:t>
            </w:r>
          </w:p>
        </w:tc>
        <w:tc>
          <w:tcPr>
            <w:tcW w:w="1915" w:type="dxa"/>
          </w:tcPr>
          <w:p w14:paraId="563DA7A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5541D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CC2B0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9B756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F1861C" w14:textId="77777777" w:rsidR="002F493F" w:rsidRDefault="002F493F"/>
    <w:p w14:paraId="30B2AB54" w14:textId="77777777" w:rsidR="002F493F" w:rsidRDefault="002F493F"/>
    <w:p w14:paraId="5163701C" w14:textId="446BF4F4" w:rsidR="002F493F" w:rsidRDefault="002168DA">
      <w:pPr>
        <w:keepNext/>
        <w:rPr>
          <w:lang w:eastAsia="ja-JP"/>
        </w:rPr>
      </w:pPr>
      <w:r>
        <w:rPr>
          <w:lang w:eastAsia="ja-JP"/>
        </w:rPr>
        <w:t xml:space="preserve">Q14.2 </w:t>
      </w:r>
      <w:commentRangeStart w:id="89"/>
      <w:r w:rsidRPr="00F4395E">
        <w:rPr>
          <w:lang w:eastAsia="ja-JP"/>
        </w:rPr>
        <w:t>平均的な一人当たりの消費が、温室効果ガス排出に</w:t>
      </w:r>
      <w:r>
        <w:rPr>
          <w:lang w:eastAsia="ja-JP"/>
        </w:rPr>
        <w:t>最も寄与している地域は</w:t>
      </w:r>
      <w:ins w:id="90" w:author="OGURO Kei, ECO/CS3" w:date="2021-06-13T16:54:00Z">
        <w:r w:rsidR="00F4395E">
          <w:rPr>
            <w:rFonts w:hint="eastAsia"/>
            <w:lang w:eastAsia="ja-JP"/>
          </w:rPr>
          <w:t>どこ</w:t>
        </w:r>
      </w:ins>
      <w:del w:id="91" w:author="OGURO Kei, ECO/CS3" w:date="2021-06-13T16:54:00Z">
        <w:r w:rsidDel="00F4395E">
          <w:rPr>
            <w:lang w:eastAsia="ja-JP"/>
          </w:rPr>
          <w:delText>どれ</w:delText>
        </w:r>
      </w:del>
      <w:r>
        <w:rPr>
          <w:lang w:eastAsia="ja-JP"/>
        </w:rPr>
        <w:t>ですか</w:t>
      </w:r>
      <w:commentRangeEnd w:id="89"/>
      <w:r w:rsidR="00F4395E">
        <w:rPr>
          <w:rStyle w:val="CommentReference"/>
        </w:rPr>
        <w:commentReference w:id="89"/>
      </w:r>
      <w:r>
        <w:rPr>
          <w:lang w:eastAsia="ja-JP"/>
        </w:rPr>
        <w:t>?</w:t>
      </w:r>
      <w:r>
        <w:rPr>
          <w:lang w:eastAsia="ja-JP"/>
        </w:rPr>
        <w:br/>
      </w:r>
      <w:r>
        <w:rPr>
          <w:lang w:eastAsia="ja-JP"/>
        </w:rPr>
        <w:br/>
      </w:r>
      <w:r>
        <w:rPr>
          <w:lang w:eastAsia="ja-JP"/>
        </w:rPr>
        <w:t>地域を</w:t>
      </w:r>
      <w:r>
        <w:rPr>
          <w:lang w:eastAsia="ja-JP"/>
        </w:rPr>
        <w:t xml:space="preserve"> 1 (</w:t>
      </w:r>
      <w:r>
        <w:rPr>
          <w:lang w:eastAsia="ja-JP"/>
        </w:rPr>
        <w:t>最も多い</w:t>
      </w:r>
      <w:r>
        <w:rPr>
          <w:lang w:eastAsia="ja-JP"/>
        </w:rPr>
        <w:t xml:space="preserve">) </w:t>
      </w:r>
      <w:r>
        <w:rPr>
          <w:lang w:eastAsia="ja-JP"/>
        </w:rPr>
        <w:t>から</w:t>
      </w:r>
      <w:r>
        <w:rPr>
          <w:lang w:eastAsia="ja-JP"/>
        </w:rPr>
        <w:t xml:space="preserve"> 4 (</w:t>
      </w:r>
      <w:r>
        <w:rPr>
          <w:lang w:eastAsia="ja-JP"/>
        </w:rPr>
        <w:t>最も少ない</w:t>
      </w:r>
      <w:r>
        <w:rPr>
          <w:lang w:eastAsia="ja-JP"/>
        </w:rPr>
        <w:t xml:space="preserve">) </w:t>
      </w:r>
      <w:r>
        <w:rPr>
          <w:lang w:eastAsia="ja-JP"/>
        </w:rPr>
        <w:t>までランク付けしてください。</w:t>
      </w:r>
    </w:p>
    <w:tbl>
      <w:tblPr>
        <w:tblStyle w:val="QQuestionTable"/>
        <w:tblW w:w="9576" w:type="auto"/>
        <w:tblLook w:val="07E0" w:firstRow="1" w:lastRow="1" w:firstColumn="1" w:lastColumn="1" w:noHBand="1" w:noVBand="1"/>
      </w:tblPr>
      <w:tblGrid>
        <w:gridCol w:w="1872"/>
        <w:gridCol w:w="1872"/>
        <w:gridCol w:w="1872"/>
        <w:gridCol w:w="1872"/>
        <w:gridCol w:w="1872"/>
      </w:tblGrid>
      <w:tr w:rsidR="002F493F" w14:paraId="047FF7CD"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D0BDA8" w14:textId="77777777" w:rsidR="002F493F" w:rsidRDefault="002F493F">
            <w:pPr>
              <w:keepNext/>
              <w:rPr>
                <w:lang w:eastAsia="ja-JP"/>
              </w:rPr>
            </w:pPr>
          </w:p>
        </w:tc>
        <w:tc>
          <w:tcPr>
            <w:tcW w:w="1915" w:type="dxa"/>
          </w:tcPr>
          <w:p w14:paraId="5908CDEA"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ランク</w:t>
            </w:r>
            <w:proofErr w:type="spellEnd"/>
            <w:r>
              <w:t xml:space="preserve"> 1: </w:t>
            </w:r>
            <w:proofErr w:type="spellStart"/>
            <w:r>
              <w:t>最も多い</w:t>
            </w:r>
            <w:proofErr w:type="spellEnd"/>
            <w:r>
              <w:t xml:space="preserve"> (1)</w:t>
            </w:r>
          </w:p>
        </w:tc>
        <w:tc>
          <w:tcPr>
            <w:tcW w:w="1915" w:type="dxa"/>
          </w:tcPr>
          <w:p w14:paraId="41D07BD3" w14:textId="77777777" w:rsidR="002F493F" w:rsidRDefault="002168DA">
            <w:pPr>
              <w:cnfStyle w:val="100000000000" w:firstRow="1" w:lastRow="0" w:firstColumn="0" w:lastColumn="0" w:oddVBand="0" w:evenVBand="0" w:oddHBand="0" w:evenHBand="0" w:firstRowFirstColumn="0" w:firstRowLastColumn="0" w:lastRowFirstColumn="0" w:lastRowLastColumn="0"/>
            </w:pPr>
            <w:r>
              <w:t>ランク</w:t>
            </w:r>
            <w:r>
              <w:t>2 (2)</w:t>
            </w:r>
          </w:p>
        </w:tc>
        <w:tc>
          <w:tcPr>
            <w:tcW w:w="1915" w:type="dxa"/>
          </w:tcPr>
          <w:p w14:paraId="762B241E" w14:textId="77777777" w:rsidR="002F493F" w:rsidRDefault="002168DA">
            <w:pPr>
              <w:cnfStyle w:val="100000000000" w:firstRow="1" w:lastRow="0" w:firstColumn="0" w:lastColumn="0" w:oddVBand="0" w:evenVBand="0" w:oddHBand="0" w:evenHBand="0" w:firstRowFirstColumn="0" w:firstRowLastColumn="0" w:lastRowFirstColumn="0" w:lastRowLastColumn="0"/>
            </w:pPr>
            <w:r>
              <w:t>ランク</w:t>
            </w:r>
            <w:r>
              <w:t>3 (3)</w:t>
            </w:r>
          </w:p>
        </w:tc>
        <w:tc>
          <w:tcPr>
            <w:tcW w:w="1915" w:type="dxa"/>
          </w:tcPr>
          <w:p w14:paraId="7015844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ランク</w:t>
            </w:r>
            <w:proofErr w:type="spellEnd"/>
            <w:r>
              <w:t xml:space="preserve"> 4: </w:t>
            </w:r>
            <w:proofErr w:type="spellStart"/>
            <w:r>
              <w:t>最も少ない</w:t>
            </w:r>
            <w:proofErr w:type="spellEnd"/>
            <w:r>
              <w:t xml:space="preserve"> (4)</w:t>
            </w:r>
          </w:p>
        </w:tc>
      </w:tr>
      <w:tr w:rsidR="002F493F" w14:paraId="20759454"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3C5237E2" w14:textId="77777777" w:rsidR="002F493F" w:rsidRDefault="002168DA">
            <w:pPr>
              <w:keepNext/>
            </w:pPr>
            <w:proofErr w:type="spellStart"/>
            <w:r>
              <w:t>アメリカ</w:t>
            </w:r>
            <w:proofErr w:type="spellEnd"/>
            <w:r>
              <w:t xml:space="preserve"> (1) </w:t>
            </w:r>
          </w:p>
        </w:tc>
        <w:tc>
          <w:tcPr>
            <w:tcW w:w="1915" w:type="dxa"/>
          </w:tcPr>
          <w:p w14:paraId="3936ACB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8D03F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DDA42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F001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91DAD6E"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59C824FE" w14:textId="77777777" w:rsidR="002F493F" w:rsidRDefault="002168DA">
            <w:pPr>
              <w:keepNext/>
            </w:pPr>
            <w:proofErr w:type="spellStart"/>
            <w:r>
              <w:t>ヨーロッパ</w:t>
            </w:r>
            <w:proofErr w:type="spellEnd"/>
            <w:r>
              <w:t xml:space="preserve"> (2) </w:t>
            </w:r>
          </w:p>
        </w:tc>
        <w:tc>
          <w:tcPr>
            <w:tcW w:w="1915" w:type="dxa"/>
          </w:tcPr>
          <w:p w14:paraId="6E40133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2F0B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E21FC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EB33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64C1A2F"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4293358B" w14:textId="77777777" w:rsidR="002F493F" w:rsidRDefault="002168DA">
            <w:pPr>
              <w:keepNext/>
            </w:pPr>
            <w:proofErr w:type="spellStart"/>
            <w:r>
              <w:t>中国</w:t>
            </w:r>
            <w:proofErr w:type="spellEnd"/>
            <w:r>
              <w:t xml:space="preserve"> (3) </w:t>
            </w:r>
          </w:p>
        </w:tc>
        <w:tc>
          <w:tcPr>
            <w:tcW w:w="1915" w:type="dxa"/>
          </w:tcPr>
          <w:p w14:paraId="2479F48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A5DEF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687FD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FDB66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0567172"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10956BE5" w14:textId="77777777" w:rsidR="002F493F" w:rsidRDefault="002168DA">
            <w:pPr>
              <w:keepNext/>
            </w:pPr>
            <w:proofErr w:type="spellStart"/>
            <w:r>
              <w:t>インド</w:t>
            </w:r>
            <w:proofErr w:type="spellEnd"/>
            <w:r>
              <w:t xml:space="preserve"> (5) </w:t>
            </w:r>
          </w:p>
        </w:tc>
        <w:tc>
          <w:tcPr>
            <w:tcW w:w="1915" w:type="dxa"/>
          </w:tcPr>
          <w:p w14:paraId="4F58FC7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DA5DF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5476F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63F90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4AD058" w14:textId="77777777" w:rsidR="002F493F" w:rsidRDefault="002F493F"/>
    <w:p w14:paraId="5427A712" w14:textId="77777777" w:rsidR="002F493F" w:rsidRDefault="002F493F"/>
    <w:p w14:paraId="104134FC" w14:textId="77777777" w:rsidR="002F493F" w:rsidRDefault="002F493F">
      <w:pPr>
        <w:pStyle w:val="QuestionSeparator"/>
      </w:pPr>
    </w:p>
    <w:p w14:paraId="309A5A0D" w14:textId="77777777" w:rsidR="002F493F" w:rsidRDefault="002F493F"/>
    <w:p w14:paraId="2C7D6889" w14:textId="77777777" w:rsidR="002F493F" w:rsidRDefault="002168DA">
      <w:pPr>
        <w:keepNext/>
      </w:pPr>
      <w:r>
        <w:lastRenderedPageBreak/>
        <w:t xml:space="preserve">Q13.13 </w:t>
      </w:r>
      <w:proofErr w:type="gramStart"/>
      <w:r>
        <w:t>If</w:t>
      </w:r>
      <w:proofErr w:type="gramEnd"/>
      <w:r>
        <w:t xml:space="preserve">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883"/>
        <w:gridCol w:w="1864"/>
        <w:gridCol w:w="1881"/>
        <w:gridCol w:w="1881"/>
        <w:gridCol w:w="1851"/>
      </w:tblGrid>
      <w:tr w:rsidR="002F493F" w14:paraId="21E4B6E6"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2201201" w14:textId="77777777" w:rsidR="002F493F" w:rsidRDefault="002F493F">
            <w:pPr>
              <w:keepNext/>
            </w:pPr>
          </w:p>
        </w:tc>
        <w:tc>
          <w:tcPr>
            <w:tcW w:w="1915" w:type="dxa"/>
          </w:tcPr>
          <w:p w14:paraId="035FA016" w14:textId="77777777" w:rsidR="002F493F" w:rsidRDefault="002168DA">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068D18CE"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6DFD3BC6"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26EB09D3" w14:textId="77777777" w:rsidR="002F493F" w:rsidRDefault="002168DA">
            <w:pPr>
              <w:cnfStyle w:val="100000000000" w:firstRow="1" w:lastRow="0" w:firstColumn="0" w:lastColumn="0" w:oddVBand="0" w:evenVBand="0" w:oddHBand="0" w:evenHBand="0" w:firstRowFirstColumn="0" w:firstRowLastColumn="0" w:lastRowFirstColumn="0" w:lastRowLastColumn="0"/>
            </w:pPr>
            <w:r>
              <w:t>Very likely (4)</w:t>
            </w:r>
          </w:p>
        </w:tc>
      </w:tr>
      <w:tr w:rsidR="002F493F" w14:paraId="6073DBF5"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5E4967D3" w14:textId="77777777" w:rsidR="002F493F" w:rsidRDefault="002168DA">
            <w:pPr>
              <w:keepNext/>
            </w:pPr>
            <w:r>
              <w:t xml:space="preserve">Severe droughts and heatwaves (3) </w:t>
            </w:r>
          </w:p>
        </w:tc>
        <w:tc>
          <w:tcPr>
            <w:tcW w:w="1915" w:type="dxa"/>
          </w:tcPr>
          <w:p w14:paraId="4120F46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4DCD3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C6AC1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C4EAE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CEF0318"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57CA2982" w14:textId="77777777" w:rsidR="002F493F" w:rsidRDefault="002168DA">
            <w:pPr>
              <w:keepNext/>
            </w:pPr>
            <w:r>
              <w:t xml:space="preserve">More frequent volcanic eruptions (2) </w:t>
            </w:r>
          </w:p>
        </w:tc>
        <w:tc>
          <w:tcPr>
            <w:tcW w:w="1915" w:type="dxa"/>
          </w:tcPr>
          <w:p w14:paraId="01A7427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AD615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7D04F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34C82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D5A9F25"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4856666B" w14:textId="77777777" w:rsidR="002F493F" w:rsidRDefault="002168DA">
            <w:pPr>
              <w:keepNext/>
            </w:pPr>
            <w:r>
              <w:t xml:space="preserve">Rising sea levels (4) </w:t>
            </w:r>
          </w:p>
        </w:tc>
        <w:tc>
          <w:tcPr>
            <w:tcW w:w="1915" w:type="dxa"/>
          </w:tcPr>
          <w:p w14:paraId="35A3E14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06226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63B44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08957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03194E2"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689808A9" w14:textId="77777777" w:rsidR="002F493F" w:rsidRDefault="002168DA">
            <w:pPr>
              <w:keepNext/>
            </w:pPr>
            <w:r>
              <w:t xml:space="preserve">Lower agricultural production (1) </w:t>
            </w:r>
          </w:p>
        </w:tc>
        <w:tc>
          <w:tcPr>
            <w:tcW w:w="1915" w:type="dxa"/>
          </w:tcPr>
          <w:p w14:paraId="2B911A6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AEC78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2A0F7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9F23E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8E34BB8"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492989E1" w14:textId="77777777" w:rsidR="002F493F" w:rsidRDefault="002168DA">
            <w:pPr>
              <w:keepNext/>
            </w:pPr>
            <w:r>
              <w:t xml:space="preserve">Drop in standards of living (5) </w:t>
            </w:r>
          </w:p>
        </w:tc>
        <w:tc>
          <w:tcPr>
            <w:tcW w:w="1915" w:type="dxa"/>
          </w:tcPr>
          <w:p w14:paraId="599B462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DFB9C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E6350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8CF01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B7B2532"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62DC8F82" w14:textId="77777777" w:rsidR="002F493F" w:rsidRDefault="002168DA">
            <w:pPr>
              <w:keepNext/>
            </w:pPr>
            <w:r>
              <w:t xml:space="preserve">Larger migration flows (6) </w:t>
            </w:r>
          </w:p>
        </w:tc>
        <w:tc>
          <w:tcPr>
            <w:tcW w:w="1915" w:type="dxa"/>
          </w:tcPr>
          <w:p w14:paraId="427A5AD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FD056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C481C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B38ED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3A3415B"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7E4EC242" w14:textId="77777777" w:rsidR="002F493F" w:rsidRDefault="002168DA">
            <w:pPr>
              <w:keepNext/>
            </w:pPr>
            <w:r>
              <w:t xml:space="preserve">More armed conflicts (7) </w:t>
            </w:r>
          </w:p>
        </w:tc>
        <w:tc>
          <w:tcPr>
            <w:tcW w:w="1915" w:type="dxa"/>
          </w:tcPr>
          <w:p w14:paraId="2E7F48A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13E17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BEBE5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9A184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69E6D59"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790EEB70" w14:textId="77777777" w:rsidR="002F493F" w:rsidRDefault="002168DA">
            <w:pPr>
              <w:keepNext/>
            </w:pPr>
            <w:r>
              <w:t xml:space="preserve">Extinction of humankind (8) </w:t>
            </w:r>
          </w:p>
        </w:tc>
        <w:tc>
          <w:tcPr>
            <w:tcW w:w="1915" w:type="dxa"/>
          </w:tcPr>
          <w:p w14:paraId="4C6B2E6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E03C6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9EF1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D738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D5BEAE" w14:textId="77777777" w:rsidR="002F493F" w:rsidRDefault="002F493F"/>
    <w:p w14:paraId="010100C4" w14:textId="77777777" w:rsidR="002F493F" w:rsidRDefault="002F493F"/>
    <w:p w14:paraId="1E8713E1" w14:textId="77777777" w:rsidR="002F493F" w:rsidRDefault="002168DA">
      <w:pPr>
        <w:keepNext/>
        <w:rPr>
          <w:lang w:eastAsia="ja-JP"/>
        </w:rPr>
      </w:pPr>
      <w:r>
        <w:rPr>
          <w:lang w:eastAsia="ja-JP"/>
        </w:rPr>
        <w:lastRenderedPageBreak/>
        <w:t xml:space="preserve">Q13.13 </w:t>
      </w:r>
      <w:r>
        <w:rPr>
          <w:lang w:eastAsia="ja-JP"/>
        </w:rPr>
        <w:t>気候変動を止めるための対策が何も講じられていない場合、気候変動が次のような事象を引き起こす可能性はどのくらいあると思いますか</w:t>
      </w:r>
      <w:r>
        <w:rPr>
          <w:lang w:eastAsia="ja-JP"/>
        </w:rPr>
        <w:t>?</w:t>
      </w:r>
    </w:p>
    <w:tbl>
      <w:tblPr>
        <w:tblStyle w:val="QQuestionTable"/>
        <w:tblW w:w="9576" w:type="auto"/>
        <w:tblLook w:val="07E0" w:firstRow="1" w:lastRow="1" w:firstColumn="1" w:lastColumn="1" w:noHBand="1" w:noVBand="1"/>
      </w:tblPr>
      <w:tblGrid>
        <w:gridCol w:w="1872"/>
        <w:gridCol w:w="1872"/>
        <w:gridCol w:w="1872"/>
        <w:gridCol w:w="1872"/>
        <w:gridCol w:w="1872"/>
      </w:tblGrid>
      <w:tr w:rsidR="002F493F" w14:paraId="2EFA891A"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F126CD1" w14:textId="77777777" w:rsidR="002F493F" w:rsidRDefault="002F493F">
            <w:pPr>
              <w:keepNext/>
              <w:rPr>
                <w:lang w:eastAsia="ja-JP"/>
              </w:rPr>
            </w:pPr>
          </w:p>
        </w:tc>
        <w:tc>
          <w:tcPr>
            <w:tcW w:w="1915" w:type="dxa"/>
          </w:tcPr>
          <w:p w14:paraId="40E5573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かなり可能性は低い</w:t>
            </w:r>
            <w:proofErr w:type="spellEnd"/>
            <w:r>
              <w:t xml:space="preserve"> (1)</w:t>
            </w:r>
          </w:p>
        </w:tc>
        <w:tc>
          <w:tcPr>
            <w:tcW w:w="1915" w:type="dxa"/>
          </w:tcPr>
          <w:p w14:paraId="3950C86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あまり可能性はない</w:t>
            </w:r>
            <w:proofErr w:type="spellEnd"/>
            <w:r>
              <w:t xml:space="preserve"> (2)</w:t>
            </w:r>
          </w:p>
        </w:tc>
        <w:tc>
          <w:tcPr>
            <w:tcW w:w="1915" w:type="dxa"/>
          </w:tcPr>
          <w:p w14:paraId="6B25F4C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やや可能性が高い</w:t>
            </w:r>
            <w:proofErr w:type="spellEnd"/>
            <w:r>
              <w:t xml:space="preserve"> (3)</w:t>
            </w:r>
          </w:p>
        </w:tc>
        <w:tc>
          <w:tcPr>
            <w:tcW w:w="1915" w:type="dxa"/>
          </w:tcPr>
          <w:p w14:paraId="2A2D82AA"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非常に可能性が高い</w:t>
            </w:r>
            <w:proofErr w:type="spellEnd"/>
            <w:r>
              <w:t xml:space="preserve"> (4)</w:t>
            </w:r>
          </w:p>
        </w:tc>
      </w:tr>
      <w:tr w:rsidR="002F493F" w14:paraId="78F722EB"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5C6A8003" w14:textId="77777777" w:rsidR="002F493F" w:rsidRDefault="002168DA">
            <w:pPr>
              <w:keepNext/>
            </w:pPr>
            <w:proofErr w:type="spellStart"/>
            <w:r>
              <w:t>深刻な干ばつと熱波</w:t>
            </w:r>
            <w:proofErr w:type="spellEnd"/>
            <w:r>
              <w:t xml:space="preserve"> (3) </w:t>
            </w:r>
          </w:p>
        </w:tc>
        <w:tc>
          <w:tcPr>
            <w:tcW w:w="1915" w:type="dxa"/>
          </w:tcPr>
          <w:p w14:paraId="7CBDDD8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E9BB6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C7FD7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53B94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CE08C18"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3C037AA5" w14:textId="77777777" w:rsidR="002F493F" w:rsidRDefault="002168DA">
            <w:pPr>
              <w:keepNext/>
            </w:pPr>
            <w:proofErr w:type="spellStart"/>
            <w:r>
              <w:t>より頻繁な火山噴火</w:t>
            </w:r>
            <w:proofErr w:type="spellEnd"/>
            <w:r>
              <w:t xml:space="preserve"> (2) </w:t>
            </w:r>
          </w:p>
        </w:tc>
        <w:tc>
          <w:tcPr>
            <w:tcW w:w="1915" w:type="dxa"/>
          </w:tcPr>
          <w:p w14:paraId="6C84EDB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A0AD9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3177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BB2DF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3D2104E"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5D6B433E" w14:textId="77777777" w:rsidR="002F493F" w:rsidRDefault="002168DA">
            <w:pPr>
              <w:keepNext/>
            </w:pPr>
            <w:proofErr w:type="spellStart"/>
            <w:r>
              <w:t>海面上昇</w:t>
            </w:r>
            <w:proofErr w:type="spellEnd"/>
            <w:r>
              <w:t xml:space="preserve"> (4) </w:t>
            </w:r>
          </w:p>
        </w:tc>
        <w:tc>
          <w:tcPr>
            <w:tcW w:w="1915" w:type="dxa"/>
          </w:tcPr>
          <w:p w14:paraId="76FF892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3D58A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7F2DE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11B17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EB10DD9"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2CC838CC" w14:textId="77777777" w:rsidR="002F493F" w:rsidRDefault="002168DA">
            <w:pPr>
              <w:keepNext/>
            </w:pPr>
            <w:proofErr w:type="spellStart"/>
            <w:r>
              <w:t>農業生産の低下</w:t>
            </w:r>
            <w:proofErr w:type="spellEnd"/>
            <w:r>
              <w:t xml:space="preserve"> (1) </w:t>
            </w:r>
          </w:p>
        </w:tc>
        <w:tc>
          <w:tcPr>
            <w:tcW w:w="1915" w:type="dxa"/>
          </w:tcPr>
          <w:p w14:paraId="1837ABA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C04CE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53942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673D8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B672177"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596D01DE" w14:textId="77777777" w:rsidR="002F493F" w:rsidRDefault="002168DA">
            <w:pPr>
              <w:keepNext/>
            </w:pPr>
            <w:proofErr w:type="spellStart"/>
            <w:r>
              <w:t>生活水準の低下</w:t>
            </w:r>
            <w:proofErr w:type="spellEnd"/>
            <w:r>
              <w:t xml:space="preserve"> (5) </w:t>
            </w:r>
          </w:p>
        </w:tc>
        <w:tc>
          <w:tcPr>
            <w:tcW w:w="1915" w:type="dxa"/>
          </w:tcPr>
          <w:p w14:paraId="45ED78C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3FC0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D1E6F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9605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48E642A"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7E7BAB18" w14:textId="52BAD9EF" w:rsidR="002F493F" w:rsidRDefault="002168DA">
            <w:pPr>
              <w:keepNext/>
              <w:rPr>
                <w:lang w:eastAsia="ja-JP"/>
              </w:rPr>
            </w:pPr>
            <w:r>
              <w:rPr>
                <w:lang w:eastAsia="ja-JP"/>
              </w:rPr>
              <w:t>大規模な</w:t>
            </w:r>
            <w:r w:rsidRPr="00330A0A">
              <w:rPr>
                <w:rFonts w:hint="eastAsia"/>
                <w:lang w:eastAsia="ja-JP"/>
              </w:rPr>
              <w:t>移民の</w:t>
            </w:r>
            <w:ins w:id="92" w:author="OGURO Kei, ECO/CS3" w:date="2021-06-13T16:48:00Z">
              <w:r w:rsidR="00F4395E" w:rsidRPr="00330A0A">
                <w:rPr>
                  <w:rFonts w:hint="eastAsia"/>
                  <w:lang w:eastAsia="ja-JP"/>
                </w:rPr>
                <w:t>流出入</w:t>
              </w:r>
            </w:ins>
            <w:del w:id="93" w:author="OGURO Kei, ECO/CS3" w:date="2021-06-13T16:48:00Z">
              <w:r w:rsidRPr="00330A0A" w:rsidDel="00F4395E">
                <w:rPr>
                  <w:rFonts w:hint="eastAsia"/>
                  <w:lang w:eastAsia="ja-JP"/>
                </w:rPr>
                <w:delText>移動</w:delText>
              </w:r>
            </w:del>
            <w:r>
              <w:rPr>
                <w:lang w:eastAsia="ja-JP"/>
              </w:rPr>
              <w:t xml:space="preserve"> (6) </w:t>
            </w:r>
          </w:p>
        </w:tc>
        <w:tc>
          <w:tcPr>
            <w:tcW w:w="1915" w:type="dxa"/>
          </w:tcPr>
          <w:p w14:paraId="695FA1E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915" w:type="dxa"/>
          </w:tcPr>
          <w:p w14:paraId="14D2908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915" w:type="dxa"/>
          </w:tcPr>
          <w:p w14:paraId="6CFE752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915" w:type="dxa"/>
          </w:tcPr>
          <w:p w14:paraId="78E2817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3AF96D5E"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05A56B50" w14:textId="77777777" w:rsidR="002F493F" w:rsidRDefault="002168DA">
            <w:pPr>
              <w:keepNext/>
            </w:pPr>
            <w:proofErr w:type="spellStart"/>
            <w:r>
              <w:t>より多くの武力紛争</w:t>
            </w:r>
            <w:proofErr w:type="spellEnd"/>
            <w:r>
              <w:t xml:space="preserve"> (7) </w:t>
            </w:r>
          </w:p>
        </w:tc>
        <w:tc>
          <w:tcPr>
            <w:tcW w:w="1915" w:type="dxa"/>
          </w:tcPr>
          <w:p w14:paraId="36129D8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32FAA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C57BC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2A6F3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4D49C01" w14:textId="77777777" w:rsidTr="002F493F">
        <w:tc>
          <w:tcPr>
            <w:cnfStyle w:val="001000000000" w:firstRow="0" w:lastRow="0" w:firstColumn="1" w:lastColumn="0" w:oddVBand="0" w:evenVBand="0" w:oddHBand="0" w:evenHBand="0" w:firstRowFirstColumn="0" w:firstRowLastColumn="0" w:lastRowFirstColumn="0" w:lastRowLastColumn="0"/>
            <w:tcW w:w="1915" w:type="dxa"/>
          </w:tcPr>
          <w:p w14:paraId="0DE58791" w14:textId="77777777" w:rsidR="002F493F" w:rsidRDefault="002168DA">
            <w:pPr>
              <w:keepNext/>
            </w:pPr>
            <w:proofErr w:type="spellStart"/>
            <w:r>
              <w:t>人類の絶滅</w:t>
            </w:r>
            <w:proofErr w:type="spellEnd"/>
            <w:r>
              <w:t xml:space="preserve"> (8) </w:t>
            </w:r>
          </w:p>
        </w:tc>
        <w:tc>
          <w:tcPr>
            <w:tcW w:w="1915" w:type="dxa"/>
          </w:tcPr>
          <w:p w14:paraId="398E860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B9089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8B9CB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06F43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71B605" w14:textId="77777777" w:rsidR="002F493F" w:rsidRDefault="002F493F"/>
    <w:p w14:paraId="4460A79F" w14:textId="77777777" w:rsidR="002F493F" w:rsidRDefault="002F493F"/>
    <w:p w14:paraId="4B0B5561" w14:textId="77777777" w:rsidR="002F493F" w:rsidRDefault="002168DA">
      <w:pPr>
        <w:pStyle w:val="BlockEndLabel"/>
      </w:pPr>
      <w:r>
        <w:t>End of Block: Climate knowledge</w:t>
      </w:r>
    </w:p>
    <w:p w14:paraId="0CD7432E" w14:textId="77777777" w:rsidR="002F493F" w:rsidRDefault="002F493F">
      <w:pPr>
        <w:pStyle w:val="BlockSeparator"/>
      </w:pPr>
    </w:p>
    <w:p w14:paraId="3939067D" w14:textId="77777777" w:rsidR="002F493F" w:rsidRDefault="002168DA">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2F493F" w14:paraId="28796D8F" w14:textId="77777777">
        <w:tc>
          <w:tcPr>
            <w:tcW w:w="50" w:type="dxa"/>
          </w:tcPr>
          <w:p w14:paraId="5BBACDE3" w14:textId="77777777" w:rsidR="002F493F" w:rsidRDefault="002168DA">
            <w:pPr>
              <w:keepNext/>
            </w:pPr>
            <w:r>
              <w:rPr>
                <w:noProof/>
              </w:rPr>
              <w:drawing>
                <wp:inline distT="0" distB="0" distL="0" distR="0" wp14:anchorId="30EB2DB0" wp14:editId="494482F7">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556CD699" w14:textId="77777777" w:rsidR="002F493F" w:rsidRDefault="002F493F"/>
    <w:p w14:paraId="4B7188A5" w14:textId="77777777" w:rsidR="002F493F" w:rsidRDefault="002168DA">
      <w:pPr>
        <w:keepNext/>
      </w:pPr>
      <w:r>
        <w:lastRenderedPageBreak/>
        <w:t>Q14.1 To what extent are the following groups responsible for climate change in [Country]</w:t>
      </w:r>
      <w:proofErr w:type="gramStart"/>
      <w:r>
        <w:t>.?</w:t>
      </w:r>
      <w:proofErr w:type="gramEnd"/>
    </w:p>
    <w:tbl>
      <w:tblPr>
        <w:tblStyle w:val="QQuestionTable"/>
        <w:tblW w:w="9576" w:type="auto"/>
        <w:tblLook w:val="07E0" w:firstRow="1" w:lastRow="1" w:firstColumn="1" w:lastColumn="1" w:noHBand="1" w:noVBand="1"/>
      </w:tblPr>
      <w:tblGrid>
        <w:gridCol w:w="1585"/>
        <w:gridCol w:w="1546"/>
        <w:gridCol w:w="1549"/>
        <w:gridCol w:w="1583"/>
        <w:gridCol w:w="1543"/>
        <w:gridCol w:w="1554"/>
      </w:tblGrid>
      <w:tr w:rsidR="002F493F" w14:paraId="300E7EF6"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93EC58" w14:textId="77777777" w:rsidR="002F493F" w:rsidRDefault="002F493F">
            <w:pPr>
              <w:keepNext/>
            </w:pPr>
          </w:p>
        </w:tc>
        <w:tc>
          <w:tcPr>
            <w:tcW w:w="1596" w:type="dxa"/>
          </w:tcPr>
          <w:p w14:paraId="0EDED3F9" w14:textId="77777777" w:rsidR="002F493F" w:rsidRDefault="002168DA">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1576AF6E" w14:textId="77777777" w:rsidR="002F493F" w:rsidRDefault="002168DA">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0534DCBE" w14:textId="77777777" w:rsidR="002F493F" w:rsidRDefault="002168DA">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580506F7" w14:textId="77777777" w:rsidR="002F493F" w:rsidRDefault="002168DA">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53E9166F" w14:textId="77777777" w:rsidR="002F493F" w:rsidRDefault="002168DA">
            <w:pPr>
              <w:cnfStyle w:val="100000000000" w:firstRow="1" w:lastRow="0" w:firstColumn="0" w:lastColumn="0" w:oddVBand="0" w:evenVBand="0" w:oddHBand="0" w:evenHBand="0" w:firstRowFirstColumn="0" w:firstRowLastColumn="0" w:lastRowFirstColumn="0" w:lastRowLastColumn="0"/>
            </w:pPr>
            <w:r>
              <w:t>A great deal (5)</w:t>
            </w:r>
          </w:p>
        </w:tc>
      </w:tr>
      <w:tr w:rsidR="002F493F" w14:paraId="55BE63E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72966A7" w14:textId="77777777" w:rsidR="002F493F" w:rsidRDefault="002168DA">
            <w:pPr>
              <w:keepNext/>
            </w:pPr>
            <w:r>
              <w:t xml:space="preserve">Each of us (1) </w:t>
            </w:r>
          </w:p>
        </w:tc>
        <w:tc>
          <w:tcPr>
            <w:tcW w:w="1596" w:type="dxa"/>
          </w:tcPr>
          <w:p w14:paraId="4A53F2D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987B6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C2C89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69FE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81203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C2CFFD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40C7BE7" w14:textId="77777777" w:rsidR="002F493F" w:rsidRDefault="002168DA">
            <w:pPr>
              <w:keepNext/>
            </w:pPr>
            <w:r>
              <w:t xml:space="preserve">The high income earners (2) </w:t>
            </w:r>
          </w:p>
        </w:tc>
        <w:tc>
          <w:tcPr>
            <w:tcW w:w="1596" w:type="dxa"/>
          </w:tcPr>
          <w:p w14:paraId="6DFA099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F847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994DC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4A8E6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45286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9CE49E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55ED86E" w14:textId="77777777" w:rsidR="002F493F" w:rsidRDefault="002168DA">
            <w:pPr>
              <w:keepNext/>
            </w:pPr>
            <w:r>
              <w:t xml:space="preserve">The [Country] government (3) </w:t>
            </w:r>
          </w:p>
        </w:tc>
        <w:tc>
          <w:tcPr>
            <w:tcW w:w="1596" w:type="dxa"/>
          </w:tcPr>
          <w:p w14:paraId="02A1D63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A2F4A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90CF9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78965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2B7FB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98B2B38"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9F5B08D" w14:textId="77777777" w:rsidR="002F493F" w:rsidRDefault="002168DA">
            <w:pPr>
              <w:keepNext/>
            </w:pPr>
            <w:r>
              <w:t xml:space="preserve">Companies (4) </w:t>
            </w:r>
          </w:p>
        </w:tc>
        <w:tc>
          <w:tcPr>
            <w:tcW w:w="1596" w:type="dxa"/>
          </w:tcPr>
          <w:p w14:paraId="618313D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C503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BDD0D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12B4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55F7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92B00C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B05F3F6" w14:textId="77777777" w:rsidR="002F493F" w:rsidRDefault="002168DA">
            <w:pPr>
              <w:keepNext/>
            </w:pPr>
            <w:r>
              <w:t xml:space="preserve">Previous generations (5) </w:t>
            </w:r>
          </w:p>
        </w:tc>
        <w:tc>
          <w:tcPr>
            <w:tcW w:w="1596" w:type="dxa"/>
          </w:tcPr>
          <w:p w14:paraId="3E6CFE6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9A88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3832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B8B3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99B11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CA2BE3" w14:textId="77777777" w:rsidR="002F493F" w:rsidRDefault="002F493F"/>
    <w:p w14:paraId="14026987" w14:textId="77777777" w:rsidR="002F493F" w:rsidRDefault="002F493F"/>
    <w:p w14:paraId="3B970D27" w14:textId="68D84411" w:rsidR="002F493F" w:rsidRDefault="002168DA">
      <w:pPr>
        <w:keepNext/>
        <w:rPr>
          <w:lang w:eastAsia="ja-JP"/>
        </w:rPr>
      </w:pPr>
      <w:r>
        <w:rPr>
          <w:lang w:eastAsia="ja-JP"/>
        </w:rPr>
        <w:t xml:space="preserve">Q14.1 </w:t>
      </w:r>
      <w:r>
        <w:rPr>
          <w:lang w:eastAsia="ja-JP"/>
        </w:rPr>
        <w:t>次のグループは、日本における気候変動にどの程度責任があ</w:t>
      </w:r>
      <w:ins w:id="94" w:author="OGURO Kei, ECO/CS3" w:date="2021-06-13T16:53:00Z">
        <w:r w:rsidR="00F4395E">
          <w:rPr>
            <w:rFonts w:hint="eastAsia"/>
            <w:lang w:eastAsia="ja-JP"/>
          </w:rPr>
          <w:t>ると思いますか</w:t>
        </w:r>
      </w:ins>
      <w:del w:id="95" w:author="OGURO Kei, ECO/CS3" w:date="2021-06-13T16:53:00Z">
        <w:r w:rsidDel="00F4395E">
          <w:rPr>
            <w:lang w:eastAsia="ja-JP"/>
          </w:rPr>
          <w:delText>りますか</w:delText>
        </w:r>
      </w:del>
      <w:r>
        <w:rPr>
          <w:lang w:eastAsia="ja-JP"/>
        </w:rPr>
        <w:t>?</w:t>
      </w:r>
    </w:p>
    <w:tbl>
      <w:tblPr>
        <w:tblStyle w:val="QQuestionTable"/>
        <w:tblW w:w="9576" w:type="auto"/>
        <w:tblLook w:val="07E0" w:firstRow="1" w:lastRow="1" w:firstColumn="1" w:lastColumn="1" w:noHBand="1" w:noVBand="1"/>
      </w:tblPr>
      <w:tblGrid>
        <w:gridCol w:w="1560"/>
        <w:gridCol w:w="1560"/>
        <w:gridCol w:w="1560"/>
        <w:gridCol w:w="1560"/>
        <w:gridCol w:w="1560"/>
        <w:gridCol w:w="1560"/>
      </w:tblGrid>
      <w:tr w:rsidR="002F493F" w14:paraId="7FA667D9"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E051FC" w14:textId="77777777" w:rsidR="002F493F" w:rsidRDefault="002F493F">
            <w:pPr>
              <w:keepNext/>
              <w:rPr>
                <w:lang w:eastAsia="ja-JP"/>
              </w:rPr>
            </w:pPr>
          </w:p>
        </w:tc>
        <w:tc>
          <w:tcPr>
            <w:tcW w:w="1596" w:type="dxa"/>
          </w:tcPr>
          <w:p w14:paraId="34B5E898"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全く責任はない</w:t>
            </w:r>
            <w:proofErr w:type="spellEnd"/>
            <w:r>
              <w:t xml:space="preserve"> (1)</w:t>
            </w:r>
          </w:p>
        </w:tc>
        <w:tc>
          <w:tcPr>
            <w:tcW w:w="1596" w:type="dxa"/>
          </w:tcPr>
          <w:p w14:paraId="41A8E3F6"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少し責任がある</w:t>
            </w:r>
            <w:proofErr w:type="spellEnd"/>
            <w:r>
              <w:t xml:space="preserve"> (2)</w:t>
            </w:r>
          </w:p>
        </w:tc>
        <w:tc>
          <w:tcPr>
            <w:tcW w:w="1596" w:type="dxa"/>
          </w:tcPr>
          <w:p w14:paraId="073E3EEB"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ある程度責任ある</w:t>
            </w:r>
            <w:proofErr w:type="spellEnd"/>
            <w:r>
              <w:t xml:space="preserve"> (3)</w:t>
            </w:r>
          </w:p>
        </w:tc>
        <w:tc>
          <w:tcPr>
            <w:tcW w:w="1596" w:type="dxa"/>
          </w:tcPr>
          <w:p w14:paraId="7A007C1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かなり責任がある</w:t>
            </w:r>
            <w:proofErr w:type="spellEnd"/>
            <w:r>
              <w:t xml:space="preserve"> (4)</w:t>
            </w:r>
          </w:p>
        </w:tc>
        <w:tc>
          <w:tcPr>
            <w:tcW w:w="1596" w:type="dxa"/>
          </w:tcPr>
          <w:p w14:paraId="7FA5331A"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非常に責任がある</w:t>
            </w:r>
            <w:proofErr w:type="spellEnd"/>
            <w:r>
              <w:t xml:space="preserve"> (5)</w:t>
            </w:r>
          </w:p>
        </w:tc>
      </w:tr>
      <w:tr w:rsidR="002F493F" w14:paraId="16AE190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DEAF654" w14:textId="77777777" w:rsidR="002F493F" w:rsidRDefault="002168DA">
            <w:pPr>
              <w:keepNext/>
            </w:pPr>
            <w:proofErr w:type="spellStart"/>
            <w:r>
              <w:t>私たち一人一人</w:t>
            </w:r>
            <w:proofErr w:type="spellEnd"/>
            <w:r>
              <w:t xml:space="preserve"> (1) </w:t>
            </w:r>
          </w:p>
        </w:tc>
        <w:tc>
          <w:tcPr>
            <w:tcW w:w="1596" w:type="dxa"/>
          </w:tcPr>
          <w:p w14:paraId="29F8D02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647A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06AEB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8E0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F94D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205F67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00222D7" w14:textId="7A40B6BB" w:rsidR="002F493F" w:rsidRDefault="002168DA">
            <w:pPr>
              <w:keepNext/>
            </w:pPr>
            <w:r>
              <w:t>高</w:t>
            </w:r>
            <w:ins w:id="96" w:author="OGURO Kei, ECO/CS3" w:date="2021-06-15T19:46:00Z">
              <w:r w:rsidR="00330A0A">
                <w:rPr>
                  <w:rFonts w:hint="eastAsia"/>
                  <w:lang w:eastAsia="ja-JP"/>
                </w:rPr>
                <w:t>所得者層</w:t>
              </w:r>
            </w:ins>
            <w:del w:id="97" w:author="OGURO Kei, ECO/CS3" w:date="2021-06-15T19:46:00Z">
              <w:r w:rsidDel="00330A0A">
                <w:delText>収入の人達</w:delText>
              </w:r>
            </w:del>
            <w:r>
              <w:t xml:space="preserve"> (2) </w:t>
            </w:r>
          </w:p>
        </w:tc>
        <w:tc>
          <w:tcPr>
            <w:tcW w:w="1596" w:type="dxa"/>
          </w:tcPr>
          <w:p w14:paraId="5CFF660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F9DEC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54A8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8A74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7571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A4FD69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9CBE6C0" w14:textId="77777777" w:rsidR="002F493F" w:rsidRDefault="002168DA">
            <w:pPr>
              <w:keepNext/>
            </w:pPr>
            <w:proofErr w:type="spellStart"/>
            <w:r>
              <w:t>日本政府</w:t>
            </w:r>
            <w:proofErr w:type="spellEnd"/>
            <w:r>
              <w:t xml:space="preserve"> (3) </w:t>
            </w:r>
          </w:p>
        </w:tc>
        <w:tc>
          <w:tcPr>
            <w:tcW w:w="1596" w:type="dxa"/>
          </w:tcPr>
          <w:p w14:paraId="5E60393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7F6E7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BE68C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6A36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7DC6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61A7C2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3E7C035" w14:textId="77777777" w:rsidR="002F493F" w:rsidRDefault="002168DA">
            <w:pPr>
              <w:keepNext/>
            </w:pPr>
            <w:proofErr w:type="spellStart"/>
            <w:r>
              <w:t>企業</w:t>
            </w:r>
            <w:proofErr w:type="spellEnd"/>
            <w:r>
              <w:t xml:space="preserve"> (4) </w:t>
            </w:r>
          </w:p>
        </w:tc>
        <w:tc>
          <w:tcPr>
            <w:tcW w:w="1596" w:type="dxa"/>
          </w:tcPr>
          <w:p w14:paraId="4CC5A65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8C3A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A60AE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DBCE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43BF9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2FAEF5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11A55D1" w14:textId="77777777" w:rsidR="002F493F" w:rsidRDefault="002168DA">
            <w:pPr>
              <w:keepNext/>
            </w:pPr>
            <w:proofErr w:type="spellStart"/>
            <w:r>
              <w:t>前の世代</w:t>
            </w:r>
            <w:proofErr w:type="spellEnd"/>
            <w:r>
              <w:t xml:space="preserve"> (5) </w:t>
            </w:r>
          </w:p>
        </w:tc>
        <w:tc>
          <w:tcPr>
            <w:tcW w:w="1596" w:type="dxa"/>
          </w:tcPr>
          <w:p w14:paraId="3A5ADE6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23CE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B83C7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F3ADE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63D54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BDE7C8" w14:textId="77777777" w:rsidR="002F493F" w:rsidRDefault="002F493F"/>
    <w:p w14:paraId="03719616" w14:textId="77777777" w:rsidR="002F493F" w:rsidRDefault="002F493F"/>
    <w:p w14:paraId="379786D6"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20515C6D" w14:textId="77777777">
        <w:tc>
          <w:tcPr>
            <w:tcW w:w="50" w:type="dxa"/>
          </w:tcPr>
          <w:p w14:paraId="4B1C8619" w14:textId="77777777" w:rsidR="002F493F" w:rsidRDefault="002168DA">
            <w:pPr>
              <w:keepNext/>
            </w:pPr>
            <w:r>
              <w:rPr>
                <w:noProof/>
              </w:rPr>
              <w:drawing>
                <wp:inline distT="0" distB="0" distL="0" distR="0" wp14:anchorId="64612940" wp14:editId="7E786F3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6C53984A" w14:textId="77777777" w:rsidR="002F493F" w:rsidRDefault="002F493F"/>
    <w:p w14:paraId="5E062ECA" w14:textId="77777777" w:rsidR="002F493F" w:rsidRDefault="002168DA">
      <w:pPr>
        <w:keepNext/>
      </w:pPr>
      <w:r>
        <w:lastRenderedPageBreak/>
        <w:t>Q14.3 To what extent do you think that it is technically feasible to stop greenhouse gas emissions by the end of the century while maintaining satisfactory standards of living in [Country]?</w:t>
      </w:r>
    </w:p>
    <w:p w14:paraId="2E3DE868" w14:textId="77777777" w:rsidR="002F493F" w:rsidRDefault="002168DA">
      <w:pPr>
        <w:pStyle w:val="ListParagraph"/>
        <w:keepNext/>
        <w:numPr>
          <w:ilvl w:val="0"/>
          <w:numId w:val="4"/>
        </w:numPr>
      </w:pPr>
      <w:r>
        <w:t xml:space="preserve">Not at all  (0) </w:t>
      </w:r>
    </w:p>
    <w:p w14:paraId="18099C46" w14:textId="77777777" w:rsidR="002F493F" w:rsidRDefault="002168DA">
      <w:pPr>
        <w:pStyle w:val="ListParagraph"/>
        <w:keepNext/>
        <w:numPr>
          <w:ilvl w:val="0"/>
          <w:numId w:val="4"/>
        </w:numPr>
      </w:pPr>
      <w:r>
        <w:t xml:space="preserve">A little  (1) </w:t>
      </w:r>
    </w:p>
    <w:p w14:paraId="43BCEFA3" w14:textId="77777777" w:rsidR="002F493F" w:rsidRDefault="002168DA">
      <w:pPr>
        <w:pStyle w:val="ListParagraph"/>
        <w:keepNext/>
        <w:numPr>
          <w:ilvl w:val="0"/>
          <w:numId w:val="4"/>
        </w:numPr>
      </w:pPr>
      <w:r>
        <w:t xml:space="preserve">Moderately  (2) </w:t>
      </w:r>
    </w:p>
    <w:p w14:paraId="4242219F" w14:textId="77777777" w:rsidR="002F493F" w:rsidRDefault="002168DA">
      <w:pPr>
        <w:pStyle w:val="ListParagraph"/>
        <w:keepNext/>
        <w:numPr>
          <w:ilvl w:val="0"/>
          <w:numId w:val="4"/>
        </w:numPr>
      </w:pPr>
      <w:r>
        <w:t xml:space="preserve">A lot  (3) </w:t>
      </w:r>
    </w:p>
    <w:p w14:paraId="7E10AFB1" w14:textId="77777777" w:rsidR="002F493F" w:rsidRDefault="002168DA">
      <w:pPr>
        <w:pStyle w:val="ListParagraph"/>
        <w:keepNext/>
        <w:numPr>
          <w:ilvl w:val="0"/>
          <w:numId w:val="4"/>
        </w:numPr>
      </w:pPr>
      <w:r>
        <w:t xml:space="preserve">A great deal  (4) </w:t>
      </w:r>
    </w:p>
    <w:p w14:paraId="61311ED2" w14:textId="77777777" w:rsidR="002F493F" w:rsidRDefault="002F493F"/>
    <w:p w14:paraId="34785281" w14:textId="658F7D02" w:rsidR="002F493F" w:rsidRDefault="002168DA">
      <w:pPr>
        <w:keepNext/>
        <w:rPr>
          <w:lang w:eastAsia="ja-JP"/>
        </w:rPr>
      </w:pPr>
      <w:r>
        <w:rPr>
          <w:lang w:eastAsia="ja-JP"/>
        </w:rPr>
        <w:t xml:space="preserve">Q14.3 </w:t>
      </w:r>
      <w:r>
        <w:rPr>
          <w:lang w:eastAsia="ja-JP"/>
        </w:rPr>
        <w:t>日本で</w:t>
      </w:r>
      <w:ins w:id="98" w:author="OGURO Kei, ECO/CS3" w:date="2021-06-13T16:52:00Z">
        <w:r w:rsidR="00F4395E">
          <w:rPr>
            <w:rFonts w:hint="eastAsia"/>
            <w:lang w:eastAsia="ja-JP"/>
          </w:rPr>
          <w:t>十分な</w:t>
        </w:r>
      </w:ins>
      <w:del w:id="99" w:author="OGURO Kei, ECO/CS3" w:date="2021-06-13T16:52:00Z">
        <w:r w:rsidDel="00F4395E">
          <w:rPr>
            <w:lang w:eastAsia="ja-JP"/>
          </w:rPr>
          <w:delText>満足のいく</w:delText>
        </w:r>
      </w:del>
      <w:r>
        <w:rPr>
          <w:lang w:eastAsia="ja-JP"/>
        </w:rPr>
        <w:t>生活水準を維持しながら、今世紀の終わりまでに温室効果ガスの排出を止めることは、実質どの程度実現可能だと思いますか</w:t>
      </w:r>
      <w:r>
        <w:rPr>
          <w:lang w:eastAsia="ja-JP"/>
        </w:rPr>
        <w:t>?</w:t>
      </w:r>
    </w:p>
    <w:p w14:paraId="0701EE24" w14:textId="6F7CB679" w:rsidR="002F493F" w:rsidRDefault="002168DA">
      <w:pPr>
        <w:pStyle w:val="ListParagraph"/>
        <w:keepNext/>
        <w:numPr>
          <w:ilvl w:val="0"/>
          <w:numId w:val="4"/>
        </w:numPr>
        <w:rPr>
          <w:lang w:eastAsia="ja-JP"/>
        </w:rPr>
      </w:pPr>
      <w:r>
        <w:rPr>
          <w:lang w:eastAsia="ja-JP"/>
        </w:rPr>
        <w:t>全く</w:t>
      </w:r>
      <w:ins w:id="100" w:author="OGURO Kei, ECO/CS3" w:date="2021-06-15T19:47:00Z">
        <w:r w:rsidR="00330A0A">
          <w:rPr>
            <w:rFonts w:hint="eastAsia"/>
            <w:lang w:eastAsia="ja-JP"/>
          </w:rPr>
          <w:t>可能だと</w:t>
        </w:r>
      </w:ins>
      <w:r>
        <w:rPr>
          <w:lang w:eastAsia="ja-JP"/>
        </w:rPr>
        <w:t>思わない</w:t>
      </w:r>
      <w:r>
        <w:rPr>
          <w:lang w:eastAsia="ja-JP"/>
        </w:rPr>
        <w:t xml:space="preserve">  (0) </w:t>
      </w:r>
    </w:p>
    <w:p w14:paraId="7019954B" w14:textId="47A07111" w:rsidR="002F493F" w:rsidRDefault="002168DA">
      <w:pPr>
        <w:pStyle w:val="ListParagraph"/>
        <w:keepNext/>
        <w:numPr>
          <w:ilvl w:val="0"/>
          <w:numId w:val="4"/>
        </w:numPr>
        <w:rPr>
          <w:lang w:eastAsia="ja-JP"/>
        </w:rPr>
      </w:pPr>
      <w:r>
        <w:rPr>
          <w:lang w:eastAsia="ja-JP"/>
        </w:rPr>
        <w:t>あまり</w:t>
      </w:r>
      <w:ins w:id="101" w:author="OGURO Kei, ECO/CS3" w:date="2021-06-15T19:47:00Z">
        <w:r w:rsidR="00330A0A">
          <w:rPr>
            <w:rFonts w:hint="eastAsia"/>
            <w:lang w:eastAsia="ja-JP"/>
          </w:rPr>
          <w:t>可能だと</w:t>
        </w:r>
      </w:ins>
      <w:r>
        <w:rPr>
          <w:lang w:eastAsia="ja-JP"/>
        </w:rPr>
        <w:t>思わない</w:t>
      </w:r>
      <w:r>
        <w:rPr>
          <w:lang w:eastAsia="ja-JP"/>
        </w:rPr>
        <w:t xml:space="preserve">  (1) </w:t>
      </w:r>
    </w:p>
    <w:p w14:paraId="2081639F" w14:textId="12422017" w:rsidR="002F493F" w:rsidRDefault="002168DA">
      <w:pPr>
        <w:pStyle w:val="ListParagraph"/>
        <w:keepNext/>
        <w:numPr>
          <w:ilvl w:val="0"/>
          <w:numId w:val="4"/>
        </w:numPr>
        <w:rPr>
          <w:lang w:eastAsia="ja-JP"/>
        </w:rPr>
      </w:pPr>
      <w:r>
        <w:rPr>
          <w:lang w:eastAsia="ja-JP"/>
        </w:rPr>
        <w:t>ある程度</w:t>
      </w:r>
      <w:ins w:id="102" w:author="OGURO Kei, ECO/CS3" w:date="2021-06-15T19:47:00Z">
        <w:r w:rsidR="00330A0A">
          <w:rPr>
            <w:rFonts w:hint="eastAsia"/>
            <w:lang w:eastAsia="ja-JP"/>
          </w:rPr>
          <w:t>可能だと</w:t>
        </w:r>
      </w:ins>
      <w:r>
        <w:rPr>
          <w:lang w:eastAsia="ja-JP"/>
        </w:rPr>
        <w:t>思う</w:t>
      </w:r>
      <w:r>
        <w:rPr>
          <w:lang w:eastAsia="ja-JP"/>
        </w:rPr>
        <w:t xml:space="preserve">  (2) </w:t>
      </w:r>
    </w:p>
    <w:p w14:paraId="1ED78A87" w14:textId="4B1AD768" w:rsidR="002F493F" w:rsidRDefault="002168DA">
      <w:pPr>
        <w:pStyle w:val="ListParagraph"/>
        <w:keepNext/>
        <w:numPr>
          <w:ilvl w:val="0"/>
          <w:numId w:val="4"/>
        </w:numPr>
      </w:pPr>
      <w:proofErr w:type="spellStart"/>
      <w:r>
        <w:t>かなり</w:t>
      </w:r>
      <w:proofErr w:type="spellEnd"/>
      <w:ins w:id="103" w:author="OGURO Kei, ECO/CS3" w:date="2021-06-15T19:47:00Z">
        <w:r w:rsidR="00330A0A">
          <w:rPr>
            <w:rFonts w:hint="eastAsia"/>
            <w:lang w:eastAsia="ja-JP"/>
          </w:rPr>
          <w:t>可能だと</w:t>
        </w:r>
      </w:ins>
      <w:proofErr w:type="spellStart"/>
      <w:r>
        <w:t>思う</w:t>
      </w:r>
      <w:proofErr w:type="spellEnd"/>
      <w:r>
        <w:t xml:space="preserve">  (3) </w:t>
      </w:r>
    </w:p>
    <w:p w14:paraId="4DEA269F" w14:textId="05FA671F" w:rsidR="002F493F" w:rsidRDefault="002168DA">
      <w:pPr>
        <w:pStyle w:val="ListParagraph"/>
        <w:keepNext/>
        <w:numPr>
          <w:ilvl w:val="0"/>
          <w:numId w:val="4"/>
        </w:numPr>
      </w:pPr>
      <w:proofErr w:type="spellStart"/>
      <w:r>
        <w:t>非常に</w:t>
      </w:r>
      <w:proofErr w:type="spellEnd"/>
      <w:ins w:id="104" w:author="OGURO Kei, ECO/CS3" w:date="2021-06-15T19:47:00Z">
        <w:r w:rsidR="00330A0A">
          <w:rPr>
            <w:rFonts w:hint="eastAsia"/>
            <w:lang w:eastAsia="ja-JP"/>
          </w:rPr>
          <w:t>可能だと</w:t>
        </w:r>
      </w:ins>
      <w:proofErr w:type="spellStart"/>
      <w:r>
        <w:t>思う</w:t>
      </w:r>
      <w:proofErr w:type="spellEnd"/>
      <w:r>
        <w:t xml:space="preserve">  (4) </w:t>
      </w:r>
    </w:p>
    <w:p w14:paraId="2AD889D7" w14:textId="77777777" w:rsidR="002F493F" w:rsidRDefault="002F493F"/>
    <w:p w14:paraId="502CBC0B" w14:textId="77777777" w:rsidR="002F493F" w:rsidRDefault="002F493F">
      <w:pPr>
        <w:pStyle w:val="QuestionSeparator"/>
      </w:pPr>
    </w:p>
    <w:p w14:paraId="5F36E203" w14:textId="77777777" w:rsidR="002F493F" w:rsidRDefault="002F493F"/>
    <w:p w14:paraId="57897C22" w14:textId="77777777" w:rsidR="002F493F" w:rsidRDefault="002168DA">
      <w:pPr>
        <w:keepNext/>
      </w:pPr>
      <w:r>
        <w:lastRenderedPageBreak/>
        <w:t>Q14.4 To what extent do you think climate change already affects or will affect your personal life negatively?</w:t>
      </w:r>
    </w:p>
    <w:p w14:paraId="506C0588" w14:textId="77777777" w:rsidR="002F493F" w:rsidRDefault="002168DA">
      <w:pPr>
        <w:pStyle w:val="ListParagraph"/>
        <w:keepNext/>
        <w:numPr>
          <w:ilvl w:val="0"/>
          <w:numId w:val="4"/>
        </w:numPr>
      </w:pPr>
      <w:r>
        <w:t xml:space="preserve">Not at all  (0) </w:t>
      </w:r>
    </w:p>
    <w:p w14:paraId="5B1D22CC" w14:textId="77777777" w:rsidR="002F493F" w:rsidRDefault="002168DA">
      <w:pPr>
        <w:pStyle w:val="ListParagraph"/>
        <w:keepNext/>
        <w:numPr>
          <w:ilvl w:val="0"/>
          <w:numId w:val="4"/>
        </w:numPr>
      </w:pPr>
      <w:r>
        <w:t xml:space="preserve">A little  (1) </w:t>
      </w:r>
    </w:p>
    <w:p w14:paraId="07CCD7A3" w14:textId="77777777" w:rsidR="002F493F" w:rsidRDefault="002168DA">
      <w:pPr>
        <w:pStyle w:val="ListParagraph"/>
        <w:keepNext/>
        <w:numPr>
          <w:ilvl w:val="0"/>
          <w:numId w:val="4"/>
        </w:numPr>
      </w:pPr>
      <w:r>
        <w:t xml:space="preserve">Moderately  (2) </w:t>
      </w:r>
    </w:p>
    <w:p w14:paraId="58792E6D" w14:textId="77777777" w:rsidR="002F493F" w:rsidRDefault="002168DA">
      <w:pPr>
        <w:pStyle w:val="ListParagraph"/>
        <w:keepNext/>
        <w:numPr>
          <w:ilvl w:val="0"/>
          <w:numId w:val="4"/>
        </w:numPr>
      </w:pPr>
      <w:r>
        <w:t xml:space="preserve">A lot  (3) </w:t>
      </w:r>
    </w:p>
    <w:p w14:paraId="3BF6FDDD" w14:textId="77777777" w:rsidR="002F493F" w:rsidRDefault="002168DA">
      <w:pPr>
        <w:pStyle w:val="ListParagraph"/>
        <w:keepNext/>
        <w:numPr>
          <w:ilvl w:val="0"/>
          <w:numId w:val="4"/>
        </w:numPr>
      </w:pPr>
      <w:r>
        <w:t xml:space="preserve">A great deal  (4) </w:t>
      </w:r>
    </w:p>
    <w:p w14:paraId="0D75E134" w14:textId="77777777" w:rsidR="002F493F" w:rsidRDefault="002F493F"/>
    <w:p w14:paraId="7E4D3A2A" w14:textId="77777777" w:rsidR="002F493F" w:rsidRDefault="002168DA">
      <w:pPr>
        <w:keepNext/>
        <w:rPr>
          <w:lang w:eastAsia="ja-JP"/>
        </w:rPr>
      </w:pPr>
      <w:r>
        <w:rPr>
          <w:lang w:eastAsia="ja-JP"/>
        </w:rPr>
        <w:t xml:space="preserve">Q14.4 </w:t>
      </w:r>
      <w:r>
        <w:rPr>
          <w:lang w:eastAsia="ja-JP"/>
        </w:rPr>
        <w:t>気候変動は、あなたの個人的な生活にどの程度悪影響を及ぼしている、もしくは今後及ぼすと思いますか</w:t>
      </w:r>
      <w:r>
        <w:rPr>
          <w:lang w:eastAsia="ja-JP"/>
        </w:rPr>
        <w:t>?</w:t>
      </w:r>
    </w:p>
    <w:p w14:paraId="73BD58E3" w14:textId="77777777" w:rsidR="002F493F" w:rsidRDefault="002168DA">
      <w:pPr>
        <w:pStyle w:val="ListParagraph"/>
        <w:keepNext/>
        <w:numPr>
          <w:ilvl w:val="0"/>
          <w:numId w:val="4"/>
        </w:numPr>
      </w:pPr>
      <w:proofErr w:type="spellStart"/>
      <w:r>
        <w:t>全く影響ないと思う</w:t>
      </w:r>
      <w:proofErr w:type="spellEnd"/>
      <w:r>
        <w:t xml:space="preserve">  (0) </w:t>
      </w:r>
    </w:p>
    <w:p w14:paraId="4207F194" w14:textId="77777777" w:rsidR="002F493F" w:rsidRDefault="002168DA">
      <w:pPr>
        <w:pStyle w:val="ListParagraph"/>
        <w:keepNext/>
        <w:numPr>
          <w:ilvl w:val="0"/>
          <w:numId w:val="4"/>
        </w:numPr>
        <w:rPr>
          <w:lang w:eastAsia="ja-JP"/>
        </w:rPr>
      </w:pPr>
      <w:r>
        <w:rPr>
          <w:lang w:eastAsia="ja-JP"/>
        </w:rPr>
        <w:t>少ししか影響ないと思う</w:t>
      </w:r>
      <w:r>
        <w:rPr>
          <w:lang w:eastAsia="ja-JP"/>
        </w:rPr>
        <w:t xml:space="preserve">  (1) </w:t>
      </w:r>
    </w:p>
    <w:p w14:paraId="45CB9102" w14:textId="77777777" w:rsidR="002F493F" w:rsidRDefault="002168DA">
      <w:pPr>
        <w:pStyle w:val="ListParagraph"/>
        <w:keepNext/>
        <w:numPr>
          <w:ilvl w:val="0"/>
          <w:numId w:val="4"/>
        </w:numPr>
        <w:rPr>
          <w:lang w:eastAsia="ja-JP"/>
        </w:rPr>
      </w:pPr>
      <w:r>
        <w:rPr>
          <w:lang w:eastAsia="ja-JP"/>
        </w:rPr>
        <w:t>ある程度影響があると思う</w:t>
      </w:r>
      <w:r>
        <w:rPr>
          <w:lang w:eastAsia="ja-JP"/>
        </w:rPr>
        <w:t xml:space="preserve">  (2) </w:t>
      </w:r>
    </w:p>
    <w:p w14:paraId="2D86D631" w14:textId="77777777" w:rsidR="002F493F" w:rsidRDefault="002168DA">
      <w:pPr>
        <w:pStyle w:val="ListParagraph"/>
        <w:keepNext/>
        <w:numPr>
          <w:ilvl w:val="0"/>
          <w:numId w:val="4"/>
        </w:numPr>
        <w:rPr>
          <w:lang w:eastAsia="ja-JP"/>
        </w:rPr>
      </w:pPr>
      <w:r>
        <w:rPr>
          <w:lang w:eastAsia="ja-JP"/>
        </w:rPr>
        <w:t>かなり影響があると思う</w:t>
      </w:r>
      <w:r>
        <w:rPr>
          <w:lang w:eastAsia="ja-JP"/>
        </w:rPr>
        <w:t xml:space="preserve">  (3) </w:t>
      </w:r>
    </w:p>
    <w:p w14:paraId="28D3CED3" w14:textId="77777777" w:rsidR="002F493F" w:rsidRDefault="002168DA">
      <w:pPr>
        <w:pStyle w:val="ListParagraph"/>
        <w:keepNext/>
        <w:numPr>
          <w:ilvl w:val="0"/>
          <w:numId w:val="4"/>
        </w:numPr>
        <w:rPr>
          <w:lang w:eastAsia="ja-JP"/>
        </w:rPr>
      </w:pPr>
      <w:r>
        <w:rPr>
          <w:lang w:eastAsia="ja-JP"/>
        </w:rPr>
        <w:t>非常に影響があると思う</w:t>
      </w:r>
      <w:r>
        <w:rPr>
          <w:lang w:eastAsia="ja-JP"/>
        </w:rPr>
        <w:t xml:space="preserve">  (4) </w:t>
      </w:r>
    </w:p>
    <w:p w14:paraId="60B230E5" w14:textId="77777777" w:rsidR="002F493F" w:rsidRDefault="002F493F">
      <w:pPr>
        <w:rPr>
          <w:lang w:eastAsia="ja-JP"/>
        </w:rPr>
      </w:pPr>
    </w:p>
    <w:p w14:paraId="2F0A9C88" w14:textId="77777777" w:rsidR="002F493F" w:rsidRDefault="002F493F">
      <w:pPr>
        <w:pStyle w:val="QuestionSeparator"/>
        <w:rPr>
          <w:lang w:eastAsia="ja-JP"/>
        </w:rPr>
      </w:pPr>
    </w:p>
    <w:p w14:paraId="4523D0FE" w14:textId="77777777" w:rsidR="002F493F" w:rsidRDefault="002F493F">
      <w:pPr>
        <w:rPr>
          <w:lang w:eastAsia="ja-JP"/>
        </w:rPr>
      </w:pPr>
    </w:p>
    <w:p w14:paraId="0A1573F9" w14:textId="77777777" w:rsidR="002F493F" w:rsidRDefault="002168DA">
      <w:pPr>
        <w:keepNext/>
      </w:pPr>
      <w:r>
        <w:t xml:space="preserve">Q14.6 </w:t>
      </w:r>
      <w:proofErr w:type="gramStart"/>
      <w:r>
        <w:t>How</w:t>
      </w:r>
      <w:proofErr w:type="gramEnd"/>
      <w:r>
        <w:t xml:space="preserve"> likely is it that human kind halts climate change by the end of the century?</w:t>
      </w:r>
    </w:p>
    <w:p w14:paraId="740EC6CF" w14:textId="77777777" w:rsidR="002F493F" w:rsidRDefault="002168DA">
      <w:pPr>
        <w:pStyle w:val="ListParagraph"/>
        <w:keepNext/>
        <w:numPr>
          <w:ilvl w:val="0"/>
          <w:numId w:val="4"/>
        </w:numPr>
      </w:pPr>
      <w:r>
        <w:t xml:space="preserve">Very unlikely  (0) </w:t>
      </w:r>
    </w:p>
    <w:p w14:paraId="75EDEB9B" w14:textId="77777777" w:rsidR="002F493F" w:rsidRDefault="002168DA">
      <w:pPr>
        <w:pStyle w:val="ListParagraph"/>
        <w:keepNext/>
        <w:numPr>
          <w:ilvl w:val="0"/>
          <w:numId w:val="4"/>
        </w:numPr>
      </w:pPr>
      <w:r>
        <w:t xml:space="preserve">Somewhat unlikely  (1) </w:t>
      </w:r>
    </w:p>
    <w:p w14:paraId="4374959D" w14:textId="77777777" w:rsidR="002F493F" w:rsidRDefault="002168DA">
      <w:pPr>
        <w:pStyle w:val="ListParagraph"/>
        <w:keepNext/>
        <w:numPr>
          <w:ilvl w:val="0"/>
          <w:numId w:val="4"/>
        </w:numPr>
      </w:pPr>
      <w:r>
        <w:t xml:space="preserve">Somewhat likely  (2) </w:t>
      </w:r>
    </w:p>
    <w:p w14:paraId="6A9C8F0F" w14:textId="77777777" w:rsidR="002F493F" w:rsidRDefault="002168DA">
      <w:pPr>
        <w:pStyle w:val="ListParagraph"/>
        <w:keepNext/>
        <w:numPr>
          <w:ilvl w:val="0"/>
          <w:numId w:val="4"/>
        </w:numPr>
      </w:pPr>
      <w:r>
        <w:t xml:space="preserve">Very likely  (3) </w:t>
      </w:r>
    </w:p>
    <w:p w14:paraId="1329294A" w14:textId="77777777" w:rsidR="002F493F" w:rsidRDefault="002F493F"/>
    <w:p w14:paraId="2D21B282" w14:textId="328B933E" w:rsidR="002F493F" w:rsidRDefault="002168DA">
      <w:pPr>
        <w:keepNext/>
        <w:rPr>
          <w:lang w:eastAsia="ja-JP"/>
        </w:rPr>
      </w:pPr>
      <w:r>
        <w:rPr>
          <w:lang w:eastAsia="ja-JP"/>
        </w:rPr>
        <w:lastRenderedPageBreak/>
        <w:t xml:space="preserve">Q14.6 </w:t>
      </w:r>
      <w:r>
        <w:rPr>
          <w:lang w:eastAsia="ja-JP"/>
        </w:rPr>
        <w:t>人類が今世紀の終わりまでに気候変動を止める可能性はどれくらいあ</w:t>
      </w:r>
      <w:ins w:id="105" w:author="OGURO Kei, ECO/CS3" w:date="2021-06-13T16:53:00Z">
        <w:r w:rsidR="00F4395E">
          <w:rPr>
            <w:rFonts w:hint="eastAsia"/>
            <w:lang w:eastAsia="ja-JP"/>
          </w:rPr>
          <w:t>ると思いますか</w:t>
        </w:r>
      </w:ins>
      <w:del w:id="106" w:author="OGURO Kei, ECO/CS3" w:date="2021-06-13T16:53:00Z">
        <w:r w:rsidDel="00F4395E">
          <w:rPr>
            <w:lang w:eastAsia="ja-JP"/>
          </w:rPr>
          <w:delText>りますか</w:delText>
        </w:r>
      </w:del>
      <w:r>
        <w:rPr>
          <w:lang w:eastAsia="ja-JP"/>
        </w:rPr>
        <w:t>?</w:t>
      </w:r>
    </w:p>
    <w:p w14:paraId="00C9E8AB" w14:textId="77777777" w:rsidR="002F493F" w:rsidRDefault="002168DA">
      <w:pPr>
        <w:pStyle w:val="ListParagraph"/>
        <w:keepNext/>
        <w:numPr>
          <w:ilvl w:val="0"/>
          <w:numId w:val="4"/>
        </w:numPr>
      </w:pPr>
      <w:proofErr w:type="spellStart"/>
      <w:r>
        <w:t>非常に可能性は低い</w:t>
      </w:r>
      <w:proofErr w:type="spellEnd"/>
      <w:r>
        <w:t xml:space="preserve">  (0) </w:t>
      </w:r>
    </w:p>
    <w:p w14:paraId="5CEF8784" w14:textId="77777777" w:rsidR="002F493F" w:rsidRDefault="002168DA">
      <w:pPr>
        <w:pStyle w:val="ListParagraph"/>
        <w:keepNext/>
        <w:numPr>
          <w:ilvl w:val="0"/>
          <w:numId w:val="4"/>
        </w:numPr>
      </w:pPr>
      <w:proofErr w:type="spellStart"/>
      <w:r>
        <w:t>かなり可能性は低い</w:t>
      </w:r>
      <w:proofErr w:type="spellEnd"/>
      <w:r>
        <w:t xml:space="preserve">  (1) </w:t>
      </w:r>
    </w:p>
    <w:p w14:paraId="6C2EB0E9" w14:textId="77777777" w:rsidR="002F493F" w:rsidRDefault="002168DA">
      <w:pPr>
        <w:pStyle w:val="ListParagraph"/>
        <w:keepNext/>
        <w:numPr>
          <w:ilvl w:val="0"/>
          <w:numId w:val="4"/>
        </w:numPr>
      </w:pPr>
      <w:proofErr w:type="spellStart"/>
      <w:r>
        <w:t>やや可能性が高い</w:t>
      </w:r>
      <w:proofErr w:type="spellEnd"/>
      <w:r>
        <w:t xml:space="preserve">  (2) </w:t>
      </w:r>
    </w:p>
    <w:p w14:paraId="5645DDC5" w14:textId="77777777" w:rsidR="002F493F" w:rsidRDefault="002168DA">
      <w:pPr>
        <w:pStyle w:val="ListParagraph"/>
        <w:keepNext/>
        <w:numPr>
          <w:ilvl w:val="0"/>
          <w:numId w:val="4"/>
        </w:numPr>
      </w:pPr>
      <w:proofErr w:type="spellStart"/>
      <w:r>
        <w:t>非常に可能性が高い</w:t>
      </w:r>
      <w:proofErr w:type="spellEnd"/>
      <w:r>
        <w:t xml:space="preserve">  (3) </w:t>
      </w:r>
    </w:p>
    <w:p w14:paraId="5159A39C" w14:textId="77777777" w:rsidR="002F493F" w:rsidRDefault="002F493F"/>
    <w:p w14:paraId="76E677BA" w14:textId="77777777" w:rsidR="002F493F" w:rsidRDefault="002F493F">
      <w:pPr>
        <w:pStyle w:val="QuestionSeparator"/>
      </w:pPr>
    </w:p>
    <w:p w14:paraId="028C1588" w14:textId="77777777" w:rsidR="002F493F" w:rsidRDefault="002F493F"/>
    <w:p w14:paraId="5322B8BA" w14:textId="77777777" w:rsidR="002F493F" w:rsidRDefault="002168DA">
      <w:pPr>
        <w:keepNext/>
      </w:pPr>
      <w:r>
        <w:t xml:space="preserve">Q14.7 </w:t>
      </w:r>
      <w:proofErr w:type="gramStart"/>
      <w:r>
        <w:t>If</w:t>
      </w:r>
      <w:proofErr w:type="gramEnd"/>
      <w:r>
        <w:t xml:space="preserve"> we decide to halt climate change through ambitious policies, what would be the effects on the [Country] economy and employment?</w:t>
      </w:r>
    </w:p>
    <w:p w14:paraId="7615ABDC" w14:textId="77777777" w:rsidR="002F493F" w:rsidRDefault="002168DA">
      <w:pPr>
        <w:pStyle w:val="ListParagraph"/>
        <w:keepNext/>
        <w:numPr>
          <w:ilvl w:val="0"/>
          <w:numId w:val="4"/>
        </w:numPr>
      </w:pPr>
      <w:r>
        <w:t xml:space="preserve">Very negative effects  (0) </w:t>
      </w:r>
    </w:p>
    <w:p w14:paraId="386F042B" w14:textId="77777777" w:rsidR="002F493F" w:rsidRDefault="002168DA">
      <w:pPr>
        <w:pStyle w:val="ListParagraph"/>
        <w:keepNext/>
        <w:numPr>
          <w:ilvl w:val="0"/>
          <w:numId w:val="4"/>
        </w:numPr>
      </w:pPr>
      <w:r>
        <w:t xml:space="preserve">Somewhat negative effects  (1) </w:t>
      </w:r>
    </w:p>
    <w:p w14:paraId="15FFB92B" w14:textId="77777777" w:rsidR="002F493F" w:rsidRDefault="002168DA">
      <w:pPr>
        <w:pStyle w:val="ListParagraph"/>
        <w:keepNext/>
        <w:numPr>
          <w:ilvl w:val="0"/>
          <w:numId w:val="4"/>
        </w:numPr>
      </w:pPr>
      <w:r>
        <w:t xml:space="preserve">No noticeable effects  (2) </w:t>
      </w:r>
    </w:p>
    <w:p w14:paraId="0E6F6E68" w14:textId="77777777" w:rsidR="002F493F" w:rsidRDefault="002168DA">
      <w:pPr>
        <w:pStyle w:val="ListParagraph"/>
        <w:keepNext/>
        <w:numPr>
          <w:ilvl w:val="0"/>
          <w:numId w:val="4"/>
        </w:numPr>
      </w:pPr>
      <w:r>
        <w:t xml:space="preserve">Somewhat positive effects  (3) </w:t>
      </w:r>
    </w:p>
    <w:p w14:paraId="63EB3FB4" w14:textId="77777777" w:rsidR="002F493F" w:rsidRDefault="002168DA">
      <w:pPr>
        <w:pStyle w:val="ListParagraph"/>
        <w:keepNext/>
        <w:numPr>
          <w:ilvl w:val="0"/>
          <w:numId w:val="4"/>
        </w:numPr>
      </w:pPr>
      <w:r>
        <w:t xml:space="preserve">Very positive effects  (4) </w:t>
      </w:r>
    </w:p>
    <w:p w14:paraId="52F7D7DF" w14:textId="77777777" w:rsidR="002F493F" w:rsidRDefault="002F493F"/>
    <w:p w14:paraId="09216D0B" w14:textId="1CA072D0" w:rsidR="002F493F" w:rsidRDefault="002168DA">
      <w:pPr>
        <w:keepNext/>
        <w:rPr>
          <w:lang w:eastAsia="ja-JP"/>
        </w:rPr>
      </w:pPr>
      <w:r>
        <w:rPr>
          <w:lang w:eastAsia="ja-JP"/>
        </w:rPr>
        <w:lastRenderedPageBreak/>
        <w:t xml:space="preserve">Q14.7 </w:t>
      </w:r>
      <w:commentRangeStart w:id="107"/>
      <w:del w:id="108" w:author="OGURO Kei, ECO/CS3" w:date="2021-06-15T19:48:00Z">
        <w:r w:rsidDel="002F1E84">
          <w:rPr>
            <w:lang w:eastAsia="ja-JP"/>
          </w:rPr>
          <w:delText>野心</w:delText>
        </w:r>
      </w:del>
      <w:ins w:id="109" w:author="OGURO Kei, ECO/CS3" w:date="2021-06-15T19:48:00Z">
        <w:r w:rsidR="002F1E84">
          <w:rPr>
            <w:rFonts w:hint="eastAsia"/>
            <w:lang w:eastAsia="ja-JP"/>
          </w:rPr>
          <w:t>意欲</w:t>
        </w:r>
      </w:ins>
      <w:r>
        <w:rPr>
          <w:lang w:eastAsia="ja-JP"/>
        </w:rPr>
        <w:t>的</w:t>
      </w:r>
      <w:commentRangeEnd w:id="107"/>
      <w:r w:rsidR="00F4395E">
        <w:rPr>
          <w:rStyle w:val="CommentReference"/>
        </w:rPr>
        <w:commentReference w:id="107"/>
      </w:r>
      <w:r>
        <w:rPr>
          <w:lang w:eastAsia="ja-JP"/>
        </w:rPr>
        <w:t>な政策によって気候変動を止めることを決定した場合、日本の経済と雇用にどのような影響がある</w:t>
      </w:r>
      <w:ins w:id="110" w:author="OGURO Kei, ECO/CS3" w:date="2021-06-13T16:55:00Z">
        <w:r w:rsidR="00F4395E">
          <w:rPr>
            <w:rFonts w:hint="eastAsia"/>
            <w:lang w:eastAsia="ja-JP"/>
          </w:rPr>
          <w:t>と思いますか</w:t>
        </w:r>
      </w:ins>
      <w:del w:id="111" w:author="OGURO Kei, ECO/CS3" w:date="2021-06-13T16:55:00Z">
        <w:r w:rsidDel="00F4395E">
          <w:rPr>
            <w:lang w:eastAsia="ja-JP"/>
          </w:rPr>
          <w:delText>でしょうか</w:delText>
        </w:r>
      </w:del>
      <w:r>
        <w:rPr>
          <w:lang w:eastAsia="ja-JP"/>
        </w:rPr>
        <w:t>?</w:t>
      </w:r>
    </w:p>
    <w:p w14:paraId="6260E91B" w14:textId="3803CBEA" w:rsidR="002F493F" w:rsidRDefault="002168DA">
      <w:pPr>
        <w:pStyle w:val="ListParagraph"/>
        <w:keepNext/>
        <w:numPr>
          <w:ilvl w:val="0"/>
          <w:numId w:val="4"/>
        </w:numPr>
        <w:rPr>
          <w:lang w:eastAsia="ja-JP"/>
        </w:rPr>
      </w:pPr>
      <w:r>
        <w:rPr>
          <w:lang w:eastAsia="ja-JP"/>
        </w:rPr>
        <w:t>非常に悪い影響</w:t>
      </w:r>
      <w:ins w:id="112" w:author="OGURO Kei, ECO/CS3" w:date="2021-06-15T19:48:00Z">
        <w:r w:rsidR="002F1E84">
          <w:rPr>
            <w:rFonts w:hint="eastAsia"/>
            <w:lang w:eastAsia="ja-JP"/>
          </w:rPr>
          <w:t>がある</w:t>
        </w:r>
      </w:ins>
      <w:r>
        <w:rPr>
          <w:lang w:eastAsia="ja-JP"/>
        </w:rPr>
        <w:t xml:space="preserve">  (0) </w:t>
      </w:r>
    </w:p>
    <w:p w14:paraId="3ADB8DCC" w14:textId="1DCE3D0B" w:rsidR="002F493F" w:rsidRDefault="002168DA">
      <w:pPr>
        <w:pStyle w:val="ListParagraph"/>
        <w:keepNext/>
        <w:numPr>
          <w:ilvl w:val="0"/>
          <w:numId w:val="4"/>
        </w:numPr>
      </w:pPr>
      <w:proofErr w:type="spellStart"/>
      <w:r>
        <w:t>やや悪い影響</w:t>
      </w:r>
      <w:proofErr w:type="spellEnd"/>
      <w:r>
        <w:t xml:space="preserve"> </w:t>
      </w:r>
      <w:ins w:id="113" w:author="OGURO Kei, ECO/CS3" w:date="2021-06-15T19:48:00Z">
        <w:r w:rsidR="002F1E84">
          <w:rPr>
            <w:rFonts w:hint="eastAsia"/>
            <w:lang w:eastAsia="ja-JP"/>
          </w:rPr>
          <w:t>がある</w:t>
        </w:r>
      </w:ins>
      <w:r>
        <w:t xml:space="preserve"> (1) </w:t>
      </w:r>
    </w:p>
    <w:p w14:paraId="13DB8E8C" w14:textId="77777777" w:rsidR="002F493F" w:rsidRDefault="002168DA">
      <w:pPr>
        <w:pStyle w:val="ListParagraph"/>
        <w:keepNext/>
        <w:numPr>
          <w:ilvl w:val="0"/>
          <w:numId w:val="4"/>
        </w:numPr>
      </w:pPr>
      <w:proofErr w:type="spellStart"/>
      <w:r>
        <w:t>特に影響なし</w:t>
      </w:r>
      <w:proofErr w:type="spellEnd"/>
      <w:r>
        <w:t xml:space="preserve">  (2) </w:t>
      </w:r>
    </w:p>
    <w:p w14:paraId="68F8569E" w14:textId="041B3225" w:rsidR="002F493F" w:rsidRDefault="002168DA">
      <w:pPr>
        <w:pStyle w:val="ListParagraph"/>
        <w:keepNext/>
        <w:numPr>
          <w:ilvl w:val="0"/>
          <w:numId w:val="4"/>
        </w:numPr>
      </w:pPr>
      <w:proofErr w:type="spellStart"/>
      <w:r>
        <w:t>やや良い効果</w:t>
      </w:r>
      <w:proofErr w:type="spellEnd"/>
      <w:ins w:id="114" w:author="OGURO Kei, ECO/CS3" w:date="2021-06-15T19:48:00Z">
        <w:r w:rsidR="002F1E84">
          <w:rPr>
            <w:rFonts w:hint="eastAsia"/>
            <w:lang w:eastAsia="ja-JP"/>
          </w:rPr>
          <w:t>がある</w:t>
        </w:r>
      </w:ins>
      <w:r>
        <w:t xml:space="preserve">  (3) </w:t>
      </w:r>
    </w:p>
    <w:p w14:paraId="1A1FC95C" w14:textId="5732EF33" w:rsidR="002F493F" w:rsidRDefault="002168DA">
      <w:pPr>
        <w:pStyle w:val="ListParagraph"/>
        <w:keepNext/>
        <w:numPr>
          <w:ilvl w:val="0"/>
          <w:numId w:val="4"/>
        </w:numPr>
        <w:rPr>
          <w:lang w:eastAsia="ja-JP"/>
        </w:rPr>
      </w:pPr>
      <w:r>
        <w:rPr>
          <w:lang w:eastAsia="ja-JP"/>
        </w:rPr>
        <w:t>非常に良い効果</w:t>
      </w:r>
      <w:ins w:id="115" w:author="OGURO Kei, ECO/CS3" w:date="2021-06-15T19:48:00Z">
        <w:r w:rsidR="002F1E84">
          <w:rPr>
            <w:rFonts w:hint="eastAsia"/>
            <w:lang w:eastAsia="ja-JP"/>
          </w:rPr>
          <w:t>がある</w:t>
        </w:r>
      </w:ins>
      <w:r>
        <w:rPr>
          <w:lang w:eastAsia="ja-JP"/>
        </w:rPr>
        <w:t xml:space="preserve">  (4) </w:t>
      </w:r>
    </w:p>
    <w:p w14:paraId="507C9FB8" w14:textId="77777777" w:rsidR="002F493F" w:rsidRDefault="002F493F">
      <w:pPr>
        <w:rPr>
          <w:lang w:eastAsia="ja-JP"/>
        </w:rPr>
      </w:pPr>
    </w:p>
    <w:p w14:paraId="580832C1" w14:textId="77777777" w:rsidR="002F493F" w:rsidRDefault="002F493F">
      <w:pPr>
        <w:pStyle w:val="QuestionSeparator"/>
        <w:rPr>
          <w:lang w:eastAsia="ja-JP"/>
        </w:rPr>
      </w:pPr>
    </w:p>
    <w:p w14:paraId="4D8FF8F1" w14:textId="77777777" w:rsidR="002F493F" w:rsidRDefault="002F493F">
      <w:pPr>
        <w:rPr>
          <w:lang w:eastAsia="ja-JP"/>
        </w:rPr>
      </w:pPr>
    </w:p>
    <w:p w14:paraId="274E25CC" w14:textId="77777777" w:rsidR="002F493F" w:rsidRDefault="002168DA">
      <w:pPr>
        <w:keepNext/>
      </w:pPr>
      <w:r>
        <w:t xml:space="preserve">Q14.8 </w:t>
      </w:r>
      <w:proofErr w:type="gramStart"/>
      <w:r>
        <w:t>If</w:t>
      </w:r>
      <w:proofErr w:type="gramEnd"/>
      <w:r>
        <w:t xml:space="preserve"> we decide to halt climate change through ambitious policies, to what extent do you think it would negatively affect your lifestyle?</w:t>
      </w:r>
    </w:p>
    <w:p w14:paraId="7C0CBA54" w14:textId="77777777" w:rsidR="002F493F" w:rsidRDefault="002168DA">
      <w:pPr>
        <w:pStyle w:val="ListParagraph"/>
        <w:keepNext/>
        <w:numPr>
          <w:ilvl w:val="0"/>
          <w:numId w:val="4"/>
        </w:numPr>
      </w:pPr>
      <w:r>
        <w:t xml:space="preserve">Not at all  (0) </w:t>
      </w:r>
    </w:p>
    <w:p w14:paraId="0F5523B3" w14:textId="77777777" w:rsidR="002F493F" w:rsidRDefault="002168DA">
      <w:pPr>
        <w:pStyle w:val="ListParagraph"/>
        <w:keepNext/>
        <w:numPr>
          <w:ilvl w:val="0"/>
          <w:numId w:val="4"/>
        </w:numPr>
      </w:pPr>
      <w:r>
        <w:t xml:space="preserve">A little  (1) </w:t>
      </w:r>
    </w:p>
    <w:p w14:paraId="5047552E" w14:textId="77777777" w:rsidR="002F493F" w:rsidRDefault="002168DA">
      <w:pPr>
        <w:pStyle w:val="ListParagraph"/>
        <w:keepNext/>
        <w:numPr>
          <w:ilvl w:val="0"/>
          <w:numId w:val="4"/>
        </w:numPr>
      </w:pPr>
      <w:r>
        <w:t xml:space="preserve">Moderately  (2) </w:t>
      </w:r>
    </w:p>
    <w:p w14:paraId="5B9BA6AB" w14:textId="77777777" w:rsidR="002F493F" w:rsidRDefault="002168DA">
      <w:pPr>
        <w:pStyle w:val="ListParagraph"/>
        <w:keepNext/>
        <w:numPr>
          <w:ilvl w:val="0"/>
          <w:numId w:val="4"/>
        </w:numPr>
      </w:pPr>
      <w:r>
        <w:t xml:space="preserve">A lot  (3) </w:t>
      </w:r>
    </w:p>
    <w:p w14:paraId="7D55C99B" w14:textId="77777777" w:rsidR="002F493F" w:rsidRDefault="002168DA">
      <w:pPr>
        <w:pStyle w:val="ListParagraph"/>
        <w:keepNext/>
        <w:numPr>
          <w:ilvl w:val="0"/>
          <w:numId w:val="4"/>
        </w:numPr>
      </w:pPr>
      <w:r>
        <w:t xml:space="preserve">A great deal  (4) </w:t>
      </w:r>
    </w:p>
    <w:p w14:paraId="5F243731" w14:textId="77777777" w:rsidR="002F493F" w:rsidRDefault="002F493F"/>
    <w:p w14:paraId="0B66449F" w14:textId="6B5EE8DE" w:rsidR="002F493F" w:rsidRDefault="002168DA">
      <w:pPr>
        <w:keepNext/>
        <w:rPr>
          <w:lang w:eastAsia="ja-JP"/>
        </w:rPr>
      </w:pPr>
      <w:r>
        <w:rPr>
          <w:lang w:eastAsia="ja-JP"/>
        </w:rPr>
        <w:lastRenderedPageBreak/>
        <w:t xml:space="preserve">Q14.8 </w:t>
      </w:r>
      <w:commentRangeStart w:id="116"/>
      <w:del w:id="117" w:author="OGURO Kei, ECO/CS3" w:date="2021-06-15T19:48:00Z">
        <w:r w:rsidDel="002F1E84">
          <w:rPr>
            <w:lang w:eastAsia="ja-JP"/>
          </w:rPr>
          <w:delText>野心</w:delText>
        </w:r>
      </w:del>
      <w:ins w:id="118" w:author="OGURO Kei, ECO/CS3" w:date="2021-06-15T19:48:00Z">
        <w:r w:rsidR="002F1E84">
          <w:rPr>
            <w:rFonts w:hint="eastAsia"/>
            <w:lang w:eastAsia="ja-JP"/>
          </w:rPr>
          <w:t>意欲</w:t>
        </w:r>
      </w:ins>
      <w:r>
        <w:rPr>
          <w:lang w:eastAsia="ja-JP"/>
        </w:rPr>
        <w:t>的</w:t>
      </w:r>
      <w:commentRangeEnd w:id="116"/>
      <w:r w:rsidR="00F4395E">
        <w:rPr>
          <w:rStyle w:val="CommentReference"/>
        </w:rPr>
        <w:commentReference w:id="116"/>
      </w:r>
      <w:r>
        <w:rPr>
          <w:lang w:eastAsia="ja-JP"/>
        </w:rPr>
        <w:t>な政策によって気候変動を止めるとしたら、あなたの生活にどの程度悪影響があると思いますか</w:t>
      </w:r>
      <w:r>
        <w:rPr>
          <w:lang w:eastAsia="ja-JP"/>
        </w:rPr>
        <w:t>?</w:t>
      </w:r>
    </w:p>
    <w:p w14:paraId="6D6337DD" w14:textId="77777777" w:rsidR="002F493F" w:rsidRDefault="002168DA">
      <w:pPr>
        <w:pStyle w:val="ListParagraph"/>
        <w:keepNext/>
        <w:numPr>
          <w:ilvl w:val="0"/>
          <w:numId w:val="4"/>
        </w:numPr>
      </w:pPr>
      <w:proofErr w:type="spellStart"/>
      <w:r>
        <w:t>全く悪影響はない</w:t>
      </w:r>
      <w:proofErr w:type="spellEnd"/>
      <w:r>
        <w:t xml:space="preserve">  (0) </w:t>
      </w:r>
    </w:p>
    <w:p w14:paraId="12630AA8" w14:textId="77777777" w:rsidR="002F493F" w:rsidRDefault="002168DA">
      <w:pPr>
        <w:pStyle w:val="ListParagraph"/>
        <w:keepNext/>
        <w:numPr>
          <w:ilvl w:val="0"/>
          <w:numId w:val="4"/>
        </w:numPr>
        <w:rPr>
          <w:lang w:eastAsia="ja-JP"/>
        </w:rPr>
      </w:pPr>
      <w:r>
        <w:rPr>
          <w:lang w:eastAsia="ja-JP"/>
        </w:rPr>
        <w:t>少ししか悪影響はない</w:t>
      </w:r>
      <w:r>
        <w:rPr>
          <w:lang w:eastAsia="ja-JP"/>
        </w:rPr>
        <w:t xml:space="preserve">  (1) </w:t>
      </w:r>
    </w:p>
    <w:p w14:paraId="7C9C7BC3" w14:textId="77777777" w:rsidR="002F493F" w:rsidRDefault="002168DA">
      <w:pPr>
        <w:pStyle w:val="ListParagraph"/>
        <w:keepNext/>
        <w:numPr>
          <w:ilvl w:val="0"/>
          <w:numId w:val="4"/>
        </w:numPr>
        <w:rPr>
          <w:lang w:eastAsia="ja-JP"/>
        </w:rPr>
      </w:pPr>
      <w:r>
        <w:rPr>
          <w:lang w:eastAsia="ja-JP"/>
        </w:rPr>
        <w:t>ある程度悪影響がある</w:t>
      </w:r>
      <w:r>
        <w:rPr>
          <w:lang w:eastAsia="ja-JP"/>
        </w:rPr>
        <w:t xml:space="preserve">  (2) </w:t>
      </w:r>
    </w:p>
    <w:p w14:paraId="1A44D28A" w14:textId="77777777" w:rsidR="002F493F" w:rsidRDefault="002168DA">
      <w:pPr>
        <w:pStyle w:val="ListParagraph"/>
        <w:keepNext/>
        <w:numPr>
          <w:ilvl w:val="0"/>
          <w:numId w:val="4"/>
        </w:numPr>
      </w:pPr>
      <w:proofErr w:type="spellStart"/>
      <w:r>
        <w:t>かなり悪影響がある</w:t>
      </w:r>
      <w:proofErr w:type="spellEnd"/>
      <w:r>
        <w:t xml:space="preserve">  (3) </w:t>
      </w:r>
    </w:p>
    <w:p w14:paraId="5D4DC4C8" w14:textId="77777777" w:rsidR="002F493F" w:rsidRDefault="002168DA">
      <w:pPr>
        <w:pStyle w:val="ListParagraph"/>
        <w:keepNext/>
        <w:numPr>
          <w:ilvl w:val="0"/>
          <w:numId w:val="4"/>
        </w:numPr>
      </w:pPr>
      <w:proofErr w:type="spellStart"/>
      <w:r>
        <w:t>非常に悪影響がある</w:t>
      </w:r>
      <w:proofErr w:type="spellEnd"/>
      <w:r>
        <w:t xml:space="preserve">  (4) </w:t>
      </w:r>
    </w:p>
    <w:p w14:paraId="0B8325E5" w14:textId="77777777" w:rsidR="002F493F" w:rsidRDefault="002F493F"/>
    <w:p w14:paraId="4151719F" w14:textId="77777777" w:rsidR="002F493F" w:rsidRDefault="002F493F">
      <w:pPr>
        <w:pStyle w:val="QuestionSeparator"/>
      </w:pPr>
    </w:p>
    <w:p w14:paraId="6C80B9C6" w14:textId="77777777" w:rsidR="002F493F" w:rsidRDefault="002F493F"/>
    <w:p w14:paraId="2163D90B" w14:textId="77777777" w:rsidR="002F493F" w:rsidRDefault="002168DA">
      <w:pPr>
        <w:keepNext/>
      </w:pPr>
      <w:r>
        <w:t xml:space="preserve">Q14.9 Here are possible behaviors that experts say would help reduce greenhouse gas emissions. </w:t>
      </w:r>
      <w:r>
        <w:br/>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590"/>
        <w:gridCol w:w="1545"/>
        <w:gridCol w:w="1548"/>
        <w:gridCol w:w="1582"/>
        <w:gridCol w:w="1542"/>
        <w:gridCol w:w="1553"/>
      </w:tblGrid>
      <w:tr w:rsidR="002F493F" w14:paraId="3D12EFA8"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E8A3512" w14:textId="77777777" w:rsidR="002F493F" w:rsidRDefault="002F493F">
            <w:pPr>
              <w:keepNext/>
            </w:pPr>
          </w:p>
        </w:tc>
        <w:tc>
          <w:tcPr>
            <w:tcW w:w="1596" w:type="dxa"/>
          </w:tcPr>
          <w:p w14:paraId="67229E3F" w14:textId="77777777" w:rsidR="002F493F" w:rsidRDefault="002168DA">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361DC542" w14:textId="77777777" w:rsidR="002F493F" w:rsidRDefault="002168DA">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2F253DCF" w14:textId="77777777" w:rsidR="002F493F" w:rsidRDefault="002168DA">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42C0F6F4" w14:textId="77777777" w:rsidR="002F493F" w:rsidRDefault="002168DA">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7FCED6CA" w14:textId="77777777" w:rsidR="002F493F" w:rsidRDefault="002168DA">
            <w:pPr>
              <w:cnfStyle w:val="100000000000" w:firstRow="1" w:lastRow="0" w:firstColumn="0" w:lastColumn="0" w:oddVBand="0" w:evenVBand="0" w:oddHBand="0" w:evenHBand="0" w:firstRowFirstColumn="0" w:firstRowLastColumn="0" w:lastRowFirstColumn="0" w:lastRowLastColumn="0"/>
            </w:pPr>
            <w:r>
              <w:t>A great deal (5)</w:t>
            </w:r>
          </w:p>
        </w:tc>
      </w:tr>
      <w:tr w:rsidR="002F493F" w14:paraId="0865D55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A80C5A4" w14:textId="77777777" w:rsidR="002F493F" w:rsidRDefault="002168DA">
            <w:pPr>
              <w:keepNext/>
            </w:pPr>
            <w:r>
              <w:t xml:space="preserve">Limit flying (2) </w:t>
            </w:r>
          </w:p>
        </w:tc>
        <w:tc>
          <w:tcPr>
            <w:tcW w:w="1596" w:type="dxa"/>
          </w:tcPr>
          <w:p w14:paraId="592AF49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F6917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381E3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EBC12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CDBB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224BAE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5B57C76" w14:textId="77777777" w:rsidR="002F493F" w:rsidRDefault="002168DA">
            <w:pPr>
              <w:keepNext/>
            </w:pPr>
            <w:r>
              <w:t xml:space="preserve">Limit driving (1) </w:t>
            </w:r>
          </w:p>
        </w:tc>
        <w:tc>
          <w:tcPr>
            <w:tcW w:w="1596" w:type="dxa"/>
          </w:tcPr>
          <w:p w14:paraId="5E74944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68763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B74A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6A9E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B17D6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502B8E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621F0C7" w14:textId="77777777" w:rsidR="002F493F" w:rsidRDefault="002168DA">
            <w:pPr>
              <w:keepNext/>
            </w:pPr>
            <w:r>
              <w:t xml:space="preserve">Have a fuel-efficient or an electric vehicle (5) </w:t>
            </w:r>
          </w:p>
        </w:tc>
        <w:tc>
          <w:tcPr>
            <w:tcW w:w="1596" w:type="dxa"/>
          </w:tcPr>
          <w:p w14:paraId="2F1ECE1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D64E3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3240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982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A628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BF65B9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47D1485" w14:textId="77777777" w:rsidR="002F493F" w:rsidRDefault="002168DA">
            <w:pPr>
              <w:keepNext/>
            </w:pPr>
            <w:r>
              <w:t xml:space="preserve">Limit beef consumption (4) </w:t>
            </w:r>
          </w:p>
        </w:tc>
        <w:tc>
          <w:tcPr>
            <w:tcW w:w="1596" w:type="dxa"/>
          </w:tcPr>
          <w:p w14:paraId="5D89038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99B1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F0ED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09B13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E053A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DAB053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52406DF" w14:textId="77777777" w:rsidR="002F493F" w:rsidRDefault="002168DA">
            <w:pPr>
              <w:keepNext/>
            </w:pPr>
            <w:r>
              <w:t xml:space="preserve">Limit heating or cooling your home (6) </w:t>
            </w:r>
          </w:p>
        </w:tc>
        <w:tc>
          <w:tcPr>
            <w:tcW w:w="1596" w:type="dxa"/>
          </w:tcPr>
          <w:p w14:paraId="2228652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CDE8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1FA0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274C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5EB2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F4FFB5" w14:textId="77777777" w:rsidR="002F493F" w:rsidRDefault="002F493F"/>
    <w:p w14:paraId="4602709C" w14:textId="77777777" w:rsidR="002F493F" w:rsidRDefault="002F493F"/>
    <w:p w14:paraId="66A6F0CE" w14:textId="77777777" w:rsidR="002F493F" w:rsidRDefault="002168DA">
      <w:pPr>
        <w:keepNext/>
        <w:rPr>
          <w:lang w:eastAsia="ja-JP"/>
        </w:rPr>
      </w:pPr>
      <w:r>
        <w:rPr>
          <w:lang w:eastAsia="ja-JP"/>
        </w:rPr>
        <w:lastRenderedPageBreak/>
        <w:t xml:space="preserve">Q14.9 </w:t>
      </w:r>
      <w:r>
        <w:rPr>
          <w:lang w:eastAsia="ja-JP"/>
        </w:rPr>
        <w:t>専門家が温室効果ガス排出量の削減に役立つ可能性があると考えている行動は次のとおりです。</w:t>
      </w:r>
      <w:r>
        <w:rPr>
          <w:lang w:eastAsia="ja-JP"/>
        </w:rPr>
        <w:br/>
      </w:r>
      <w:r>
        <w:rPr>
          <w:lang w:eastAsia="ja-JP"/>
        </w:rPr>
        <w:br/>
      </w:r>
      <w:r>
        <w:rPr>
          <w:lang w:eastAsia="ja-JP"/>
        </w:rPr>
        <w:t>次の行動を、どの程度自分が行う意思がありますか？</w:t>
      </w:r>
    </w:p>
    <w:tbl>
      <w:tblPr>
        <w:tblStyle w:val="QQuestionTable"/>
        <w:tblW w:w="9576" w:type="auto"/>
        <w:tblLook w:val="07E0" w:firstRow="1" w:lastRow="1" w:firstColumn="1" w:lastColumn="1" w:noHBand="1" w:noVBand="1"/>
      </w:tblPr>
      <w:tblGrid>
        <w:gridCol w:w="1560"/>
        <w:gridCol w:w="1560"/>
        <w:gridCol w:w="1560"/>
        <w:gridCol w:w="1560"/>
        <w:gridCol w:w="1560"/>
        <w:gridCol w:w="1560"/>
      </w:tblGrid>
      <w:tr w:rsidR="002F493F" w14:paraId="25A494B2"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70EA66" w14:textId="77777777" w:rsidR="002F493F" w:rsidRDefault="002F493F">
            <w:pPr>
              <w:keepNext/>
              <w:rPr>
                <w:lang w:eastAsia="ja-JP"/>
              </w:rPr>
            </w:pPr>
          </w:p>
        </w:tc>
        <w:tc>
          <w:tcPr>
            <w:tcW w:w="1596" w:type="dxa"/>
          </w:tcPr>
          <w:p w14:paraId="5FDD238B"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全くない</w:t>
            </w:r>
            <w:proofErr w:type="spellEnd"/>
            <w:r>
              <w:t xml:space="preserve"> (1)</w:t>
            </w:r>
          </w:p>
        </w:tc>
        <w:tc>
          <w:tcPr>
            <w:tcW w:w="1596" w:type="dxa"/>
          </w:tcPr>
          <w:p w14:paraId="41A97931"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少しある</w:t>
            </w:r>
            <w:proofErr w:type="spellEnd"/>
            <w:r>
              <w:t xml:space="preserve"> (2)</w:t>
            </w:r>
          </w:p>
        </w:tc>
        <w:tc>
          <w:tcPr>
            <w:tcW w:w="1596" w:type="dxa"/>
          </w:tcPr>
          <w:p w14:paraId="1D9B23A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ある程度ある</w:t>
            </w:r>
            <w:proofErr w:type="spellEnd"/>
            <w:r>
              <w:t xml:space="preserve"> (3)</w:t>
            </w:r>
          </w:p>
        </w:tc>
        <w:tc>
          <w:tcPr>
            <w:tcW w:w="1596" w:type="dxa"/>
          </w:tcPr>
          <w:p w14:paraId="63B3386C"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かなりある</w:t>
            </w:r>
            <w:proofErr w:type="spellEnd"/>
            <w:r>
              <w:t xml:space="preserve"> (4)</w:t>
            </w:r>
          </w:p>
        </w:tc>
        <w:tc>
          <w:tcPr>
            <w:tcW w:w="1596" w:type="dxa"/>
          </w:tcPr>
          <w:p w14:paraId="6D886C0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非常にある</w:t>
            </w:r>
            <w:proofErr w:type="spellEnd"/>
            <w:r>
              <w:t xml:space="preserve"> (5)</w:t>
            </w:r>
          </w:p>
        </w:tc>
      </w:tr>
      <w:tr w:rsidR="002F493F" w14:paraId="544DE801"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5E92FD4" w14:textId="77777777" w:rsidR="002F493F" w:rsidRDefault="002168DA">
            <w:pPr>
              <w:keepNext/>
              <w:rPr>
                <w:lang w:eastAsia="ja-JP"/>
              </w:rPr>
            </w:pPr>
            <w:r>
              <w:rPr>
                <w:lang w:eastAsia="ja-JP"/>
              </w:rPr>
              <w:t>飛行機の移動を制限する</w:t>
            </w:r>
            <w:r>
              <w:rPr>
                <w:lang w:eastAsia="ja-JP"/>
              </w:rPr>
              <w:t xml:space="preserve"> (2) </w:t>
            </w:r>
          </w:p>
        </w:tc>
        <w:tc>
          <w:tcPr>
            <w:tcW w:w="1596" w:type="dxa"/>
          </w:tcPr>
          <w:p w14:paraId="4DDCB69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755081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423EFF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B889A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F859F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2D64307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BCA601B" w14:textId="77777777" w:rsidR="002F493F" w:rsidRDefault="002168DA">
            <w:pPr>
              <w:keepNext/>
            </w:pPr>
            <w:proofErr w:type="spellStart"/>
            <w:r>
              <w:t>車の運転を制限する</w:t>
            </w:r>
            <w:proofErr w:type="spellEnd"/>
            <w:r>
              <w:t xml:space="preserve"> (1) </w:t>
            </w:r>
          </w:p>
        </w:tc>
        <w:tc>
          <w:tcPr>
            <w:tcW w:w="1596" w:type="dxa"/>
          </w:tcPr>
          <w:p w14:paraId="2DD5BB4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7F94D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D354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28BF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F3C2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C77F7C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7A4F057" w14:textId="77777777" w:rsidR="002F493F" w:rsidRDefault="002168DA">
            <w:pPr>
              <w:keepNext/>
              <w:rPr>
                <w:lang w:eastAsia="ja-JP"/>
              </w:rPr>
            </w:pPr>
            <w:r>
              <w:rPr>
                <w:lang w:eastAsia="ja-JP"/>
              </w:rPr>
              <w:t>燃費の良い車や電気自動車を持つ</w:t>
            </w:r>
            <w:r>
              <w:rPr>
                <w:lang w:eastAsia="ja-JP"/>
              </w:rPr>
              <w:t xml:space="preserve"> (5) </w:t>
            </w:r>
          </w:p>
        </w:tc>
        <w:tc>
          <w:tcPr>
            <w:tcW w:w="1596" w:type="dxa"/>
          </w:tcPr>
          <w:p w14:paraId="0DA53E0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74884B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17CD2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02609E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E56369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040251E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1692904" w14:textId="77777777" w:rsidR="002F493F" w:rsidRDefault="002168DA">
            <w:pPr>
              <w:keepNext/>
              <w:rPr>
                <w:lang w:eastAsia="ja-JP"/>
              </w:rPr>
            </w:pPr>
            <w:r>
              <w:rPr>
                <w:lang w:eastAsia="ja-JP"/>
              </w:rPr>
              <w:t>牛肉の消費を制限する</w:t>
            </w:r>
            <w:r>
              <w:rPr>
                <w:lang w:eastAsia="ja-JP"/>
              </w:rPr>
              <w:t xml:space="preserve"> (4) </w:t>
            </w:r>
          </w:p>
        </w:tc>
        <w:tc>
          <w:tcPr>
            <w:tcW w:w="1596" w:type="dxa"/>
          </w:tcPr>
          <w:p w14:paraId="6A57603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13B94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0B7F70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8D2C7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EF0E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02DBC3E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80C6AD9" w14:textId="77777777" w:rsidR="002F493F" w:rsidRDefault="002168DA">
            <w:pPr>
              <w:keepNext/>
              <w:rPr>
                <w:lang w:eastAsia="ja-JP"/>
              </w:rPr>
            </w:pPr>
            <w:r>
              <w:rPr>
                <w:lang w:eastAsia="ja-JP"/>
              </w:rPr>
              <w:t>家の暖房または冷房を制限する</w:t>
            </w:r>
            <w:r>
              <w:rPr>
                <w:lang w:eastAsia="ja-JP"/>
              </w:rPr>
              <w:t xml:space="preserve"> (6) </w:t>
            </w:r>
          </w:p>
        </w:tc>
        <w:tc>
          <w:tcPr>
            <w:tcW w:w="1596" w:type="dxa"/>
          </w:tcPr>
          <w:p w14:paraId="3F6BEA9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A12671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F09897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EC59B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53AFBD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43F6CD6E" w14:textId="77777777" w:rsidR="002F493F" w:rsidRDefault="002F493F">
      <w:pPr>
        <w:rPr>
          <w:lang w:eastAsia="ja-JP"/>
        </w:rPr>
      </w:pPr>
    </w:p>
    <w:p w14:paraId="6E33D95D" w14:textId="77777777" w:rsidR="002F493F" w:rsidRDefault="002F493F">
      <w:pPr>
        <w:rPr>
          <w:lang w:eastAsia="ja-JP"/>
        </w:rPr>
      </w:pPr>
    </w:p>
    <w:p w14:paraId="5626C4E9" w14:textId="77777777" w:rsidR="002F493F" w:rsidRDefault="002F493F">
      <w:pPr>
        <w:pStyle w:val="QuestionSeparator"/>
        <w:rPr>
          <w:lang w:eastAsia="ja-JP"/>
        </w:rPr>
      </w:pPr>
    </w:p>
    <w:p w14:paraId="285D0FDD" w14:textId="77777777" w:rsidR="002F493F" w:rsidRDefault="002F493F">
      <w:pPr>
        <w:rPr>
          <w:lang w:eastAsia="ja-JP"/>
        </w:rPr>
      </w:pPr>
    </w:p>
    <w:p w14:paraId="1536565F" w14:textId="77777777" w:rsidR="002F493F" w:rsidRDefault="002168DA">
      <w:pPr>
        <w:keepNext/>
      </w:pPr>
      <w:r>
        <w:lastRenderedPageBreak/>
        <w:t>Q14.11 How important are the factors below in order for you to adopt a sustainable lifestyle (i.e. limit driving, flying, and consumption, cycle more, etc.)</w:t>
      </w:r>
      <w:proofErr w:type="gramStart"/>
      <w:r>
        <w:t>?</w:t>
      </w:r>
      <w:proofErr w:type="gramEnd"/>
    </w:p>
    <w:tbl>
      <w:tblPr>
        <w:tblStyle w:val="QQuestionTable"/>
        <w:tblW w:w="9576" w:type="auto"/>
        <w:tblLook w:val="07E0" w:firstRow="1" w:lastRow="1" w:firstColumn="1" w:lastColumn="1" w:noHBand="1" w:noVBand="1"/>
      </w:tblPr>
      <w:tblGrid>
        <w:gridCol w:w="1577"/>
        <w:gridCol w:w="1548"/>
        <w:gridCol w:w="1551"/>
        <w:gridCol w:w="1583"/>
        <w:gridCol w:w="1545"/>
        <w:gridCol w:w="1556"/>
      </w:tblGrid>
      <w:tr w:rsidR="002F493F" w14:paraId="370C8F1D"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9C401E" w14:textId="77777777" w:rsidR="002F493F" w:rsidRDefault="002F493F">
            <w:pPr>
              <w:keepNext/>
            </w:pPr>
          </w:p>
        </w:tc>
        <w:tc>
          <w:tcPr>
            <w:tcW w:w="1596" w:type="dxa"/>
          </w:tcPr>
          <w:p w14:paraId="6554B548" w14:textId="77777777" w:rsidR="002F493F" w:rsidRDefault="002168DA">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7DBB8B0E" w14:textId="77777777" w:rsidR="002F493F" w:rsidRDefault="002168DA">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1ED29A9D" w14:textId="77777777" w:rsidR="002F493F" w:rsidRDefault="002168DA">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10823CB3" w14:textId="77777777" w:rsidR="002F493F" w:rsidRDefault="002168DA">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6F5F5353" w14:textId="77777777" w:rsidR="002F493F" w:rsidRDefault="002168DA">
            <w:pPr>
              <w:cnfStyle w:val="100000000000" w:firstRow="1" w:lastRow="0" w:firstColumn="0" w:lastColumn="0" w:oddVBand="0" w:evenVBand="0" w:oddHBand="0" w:evenHBand="0" w:firstRowFirstColumn="0" w:firstRowLastColumn="0" w:lastRowFirstColumn="0" w:lastRowLastColumn="0"/>
            </w:pPr>
            <w:r>
              <w:t>A great deal (5)</w:t>
            </w:r>
          </w:p>
        </w:tc>
      </w:tr>
      <w:tr w:rsidR="002F493F" w14:paraId="3B88FF6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7DB1E07" w14:textId="77777777" w:rsidR="002F493F" w:rsidRDefault="002168DA">
            <w:pPr>
              <w:keepNext/>
            </w:pPr>
            <w:r>
              <w:t xml:space="preserve">Ambitious climate policies (1) </w:t>
            </w:r>
          </w:p>
        </w:tc>
        <w:tc>
          <w:tcPr>
            <w:tcW w:w="1596" w:type="dxa"/>
          </w:tcPr>
          <w:p w14:paraId="2C1BF23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83BF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91429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4FFE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CA721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9F23E08"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1BBF595" w14:textId="77777777" w:rsidR="002F493F" w:rsidRDefault="002168DA">
            <w:pPr>
              <w:keepNext/>
            </w:pPr>
            <w:r>
              <w:t xml:space="preserve">Having enough financial support (2) </w:t>
            </w:r>
          </w:p>
        </w:tc>
        <w:tc>
          <w:tcPr>
            <w:tcW w:w="1596" w:type="dxa"/>
          </w:tcPr>
          <w:p w14:paraId="72C907B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9758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EC70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067BE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CD6D9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4065D8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D427C43" w14:textId="77777777" w:rsidR="002F493F" w:rsidRDefault="002168DA">
            <w:pPr>
              <w:keepNext/>
            </w:pPr>
            <w:r>
              <w:t xml:space="preserve">People around you also changing their behavior (3) </w:t>
            </w:r>
          </w:p>
        </w:tc>
        <w:tc>
          <w:tcPr>
            <w:tcW w:w="1596" w:type="dxa"/>
          </w:tcPr>
          <w:p w14:paraId="7AA621D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6DB0C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414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C469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9CB63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55C48A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33DE053" w14:textId="77777777" w:rsidR="002F493F" w:rsidRDefault="002168DA">
            <w:pPr>
              <w:keepNext/>
            </w:pPr>
            <w:r>
              <w:t xml:space="preserve">The most well off also changing their behavior (4) </w:t>
            </w:r>
          </w:p>
        </w:tc>
        <w:tc>
          <w:tcPr>
            <w:tcW w:w="1596" w:type="dxa"/>
          </w:tcPr>
          <w:p w14:paraId="37D3AE6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6DF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41F2D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0E798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8EBD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5B4B3D" w14:textId="77777777" w:rsidR="002F493F" w:rsidRDefault="002F493F"/>
    <w:p w14:paraId="39623B94" w14:textId="77777777" w:rsidR="002F493F" w:rsidRDefault="002F493F"/>
    <w:p w14:paraId="08945D22" w14:textId="77777777" w:rsidR="002F493F" w:rsidRDefault="002168DA">
      <w:pPr>
        <w:keepNext/>
        <w:rPr>
          <w:lang w:eastAsia="ja-JP"/>
        </w:rPr>
      </w:pPr>
      <w:r>
        <w:rPr>
          <w:lang w:eastAsia="ja-JP"/>
        </w:rPr>
        <w:lastRenderedPageBreak/>
        <w:t xml:space="preserve">Q14.11 </w:t>
      </w:r>
      <w:r>
        <w:rPr>
          <w:lang w:eastAsia="ja-JP"/>
        </w:rPr>
        <w:t>自分が持続可能な生活を適用するために、以下の要素はどの程度重要ですか</w:t>
      </w:r>
      <w:r>
        <w:rPr>
          <w:lang w:eastAsia="ja-JP"/>
        </w:rPr>
        <w:t xml:space="preserve"> (</w:t>
      </w:r>
      <w:r>
        <w:rPr>
          <w:lang w:eastAsia="ja-JP"/>
        </w:rPr>
        <w:t>つまり、運転、飛行機、消費を制限する、自転車に乗る回数を増やすなど</w:t>
      </w:r>
      <w:proofErr w:type="gramStart"/>
      <w:r>
        <w:rPr>
          <w:lang w:eastAsia="ja-JP"/>
        </w:rPr>
        <w:t>)</w:t>
      </w:r>
      <w:r>
        <w:rPr>
          <w:lang w:eastAsia="ja-JP"/>
        </w:rPr>
        <w:t>。</w:t>
      </w:r>
      <w:proofErr w:type="gramEnd"/>
    </w:p>
    <w:tbl>
      <w:tblPr>
        <w:tblStyle w:val="QQuestionTable"/>
        <w:tblW w:w="9576" w:type="auto"/>
        <w:tblLook w:val="07E0" w:firstRow="1" w:lastRow="1" w:firstColumn="1" w:lastColumn="1" w:noHBand="1" w:noVBand="1"/>
      </w:tblPr>
      <w:tblGrid>
        <w:gridCol w:w="1570"/>
        <w:gridCol w:w="1558"/>
        <w:gridCol w:w="1558"/>
        <w:gridCol w:w="1558"/>
        <w:gridCol w:w="1558"/>
        <w:gridCol w:w="1558"/>
      </w:tblGrid>
      <w:tr w:rsidR="002F493F" w14:paraId="4E661344"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EC595F4" w14:textId="77777777" w:rsidR="002F493F" w:rsidRDefault="002F493F">
            <w:pPr>
              <w:keepNext/>
              <w:rPr>
                <w:lang w:eastAsia="ja-JP"/>
              </w:rPr>
            </w:pPr>
          </w:p>
        </w:tc>
        <w:tc>
          <w:tcPr>
            <w:tcW w:w="1596" w:type="dxa"/>
          </w:tcPr>
          <w:p w14:paraId="3D1678C0"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全く重要でない</w:t>
            </w:r>
            <w:proofErr w:type="spellEnd"/>
            <w:r>
              <w:t xml:space="preserve"> (1)</w:t>
            </w:r>
          </w:p>
        </w:tc>
        <w:tc>
          <w:tcPr>
            <w:tcW w:w="1596" w:type="dxa"/>
          </w:tcPr>
          <w:p w14:paraId="22231FB0"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少し重要である</w:t>
            </w:r>
            <w:proofErr w:type="spellEnd"/>
            <w:r>
              <w:t xml:space="preserve"> (2)</w:t>
            </w:r>
          </w:p>
        </w:tc>
        <w:tc>
          <w:tcPr>
            <w:tcW w:w="1596" w:type="dxa"/>
          </w:tcPr>
          <w:p w14:paraId="388376C8"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ある程度重要である</w:t>
            </w:r>
            <w:proofErr w:type="spellEnd"/>
            <w:r>
              <w:t xml:space="preserve"> (3)</w:t>
            </w:r>
          </w:p>
        </w:tc>
        <w:tc>
          <w:tcPr>
            <w:tcW w:w="1596" w:type="dxa"/>
          </w:tcPr>
          <w:p w14:paraId="2670BA50"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かなり重要である</w:t>
            </w:r>
            <w:proofErr w:type="spellEnd"/>
            <w:r>
              <w:t xml:space="preserve"> (4)</w:t>
            </w:r>
          </w:p>
        </w:tc>
        <w:tc>
          <w:tcPr>
            <w:tcW w:w="1596" w:type="dxa"/>
          </w:tcPr>
          <w:p w14:paraId="4DA858D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非常に重要である</w:t>
            </w:r>
            <w:proofErr w:type="spellEnd"/>
            <w:r>
              <w:t xml:space="preserve"> (5)</w:t>
            </w:r>
          </w:p>
        </w:tc>
      </w:tr>
      <w:tr w:rsidR="002F493F" w14:paraId="62B1470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CFDF0A5" w14:textId="77777777" w:rsidR="002F493F" w:rsidRDefault="002168DA">
            <w:pPr>
              <w:keepNext/>
            </w:pPr>
            <w:commentRangeStart w:id="119"/>
            <w:del w:id="120" w:author="OGURO Kei, ECO/CS3" w:date="2021-06-15T19:49:00Z">
              <w:r w:rsidDel="002F1E84">
                <w:delText>野心</w:delText>
              </w:r>
            </w:del>
            <w:proofErr w:type="spellStart"/>
            <w:r>
              <w:t>的</w:t>
            </w:r>
            <w:commentRangeEnd w:id="119"/>
            <w:r w:rsidR="00F4395E">
              <w:rPr>
                <w:rStyle w:val="CommentReference"/>
              </w:rPr>
              <w:commentReference w:id="119"/>
            </w:r>
            <w:r>
              <w:t>な気候政策</w:t>
            </w:r>
            <w:proofErr w:type="spellEnd"/>
            <w:r>
              <w:t xml:space="preserve"> (1) </w:t>
            </w:r>
          </w:p>
        </w:tc>
        <w:tc>
          <w:tcPr>
            <w:tcW w:w="1596" w:type="dxa"/>
          </w:tcPr>
          <w:p w14:paraId="7505B4B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2DB5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4C8F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E35B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CECD9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AA8CA2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5FFEF4D" w14:textId="77777777" w:rsidR="002F493F" w:rsidRDefault="002168DA">
            <w:pPr>
              <w:keepNext/>
              <w:rPr>
                <w:lang w:eastAsia="ja-JP"/>
              </w:rPr>
            </w:pPr>
            <w:r>
              <w:rPr>
                <w:lang w:eastAsia="ja-JP"/>
              </w:rPr>
              <w:t>十分な経済的支援がある</w:t>
            </w:r>
            <w:r>
              <w:rPr>
                <w:lang w:eastAsia="ja-JP"/>
              </w:rPr>
              <w:t xml:space="preserve"> (2) </w:t>
            </w:r>
          </w:p>
        </w:tc>
        <w:tc>
          <w:tcPr>
            <w:tcW w:w="1596" w:type="dxa"/>
          </w:tcPr>
          <w:p w14:paraId="068C498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EE3AE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568ED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7B3205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DED10C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4BBB75B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861092D" w14:textId="77777777" w:rsidR="002F493F" w:rsidRDefault="002168DA">
            <w:pPr>
              <w:keepNext/>
              <w:rPr>
                <w:lang w:eastAsia="ja-JP"/>
              </w:rPr>
            </w:pPr>
            <w:r>
              <w:rPr>
                <w:lang w:eastAsia="ja-JP"/>
              </w:rPr>
              <w:t>自分の周りの人も行動を変える</w:t>
            </w:r>
            <w:r>
              <w:rPr>
                <w:lang w:eastAsia="ja-JP"/>
              </w:rPr>
              <w:t xml:space="preserve"> (3) </w:t>
            </w:r>
          </w:p>
        </w:tc>
        <w:tc>
          <w:tcPr>
            <w:tcW w:w="1596" w:type="dxa"/>
          </w:tcPr>
          <w:p w14:paraId="2DA9BB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38126B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CB6471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7D221B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6318C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1BFC60A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19F05DA" w14:textId="77777777" w:rsidR="002F493F" w:rsidRDefault="002168DA">
            <w:pPr>
              <w:keepNext/>
              <w:rPr>
                <w:lang w:eastAsia="ja-JP"/>
              </w:rPr>
            </w:pPr>
            <w:r>
              <w:rPr>
                <w:lang w:eastAsia="ja-JP"/>
              </w:rPr>
              <w:t>裕福な人々も行動を変える</w:t>
            </w:r>
            <w:r>
              <w:rPr>
                <w:lang w:eastAsia="ja-JP"/>
              </w:rPr>
              <w:t xml:space="preserve"> (4) </w:t>
            </w:r>
          </w:p>
        </w:tc>
        <w:tc>
          <w:tcPr>
            <w:tcW w:w="1596" w:type="dxa"/>
          </w:tcPr>
          <w:p w14:paraId="7CB0746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86D949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EE944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5FEB3C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7434D6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3C14950D" w14:textId="77777777" w:rsidR="002F493F" w:rsidRDefault="002F493F">
      <w:pPr>
        <w:rPr>
          <w:lang w:eastAsia="ja-JP"/>
        </w:rPr>
      </w:pPr>
    </w:p>
    <w:p w14:paraId="7CA6D7E7" w14:textId="77777777" w:rsidR="002F493F" w:rsidRDefault="002F493F">
      <w:pPr>
        <w:rPr>
          <w:lang w:eastAsia="ja-JP"/>
        </w:rPr>
      </w:pPr>
    </w:p>
    <w:p w14:paraId="27B5C45D" w14:textId="77777777" w:rsidR="002F493F" w:rsidRDefault="002168DA">
      <w:pPr>
        <w:pStyle w:val="BlockEndLabel"/>
      </w:pPr>
      <w:r>
        <w:t>End of Block: Climate Change (attitudes and risks)</w:t>
      </w:r>
    </w:p>
    <w:p w14:paraId="033AD89D" w14:textId="77777777" w:rsidR="002F493F" w:rsidRDefault="002F493F">
      <w:pPr>
        <w:pStyle w:val="BlockSeparator"/>
      </w:pPr>
    </w:p>
    <w:p w14:paraId="0394B4B0" w14:textId="77777777" w:rsidR="002F493F" w:rsidRDefault="002168DA">
      <w:pPr>
        <w:pStyle w:val="BlockStartLabel"/>
      </w:pPr>
      <w:r>
        <w:t>Start of Block: Preference 1: ban on the sale of combustion-engine cars (full)</w:t>
      </w:r>
    </w:p>
    <w:p w14:paraId="7AE47983" w14:textId="77777777" w:rsidR="002F493F" w:rsidRDefault="002F493F"/>
    <w:p w14:paraId="2A16828E" w14:textId="77777777" w:rsidR="002F493F" w:rsidRDefault="002168DA">
      <w:pPr>
        <w:keepNext/>
      </w:pPr>
      <w:r>
        <w:t xml:space="preserve">Q15.1 </w:t>
      </w:r>
      <w:r>
        <w:br/>
      </w:r>
      <w:proofErr w:type="gramStart"/>
      <w:r>
        <w:t>To</w:t>
      </w:r>
      <w:proofErr w:type="gramEnd"/>
      <w:r>
        <w:t xml:space="preserve"> fight climate change, car producers can be required by law to produce cars that emit less CO2 per kilometer of the cars they sell. The emission limit </w:t>
      </w:r>
      <w:proofErr w:type="gramStart"/>
      <w:r>
        <w:t>is lowered</w:t>
      </w:r>
      <w:proofErr w:type="gramEnd"/>
      <w:r>
        <w:t xml:space="preserve"> every year so that only electric or hydrogen vehicles can be sold after 2030. This policy </w:t>
      </w:r>
      <w:proofErr w:type="gramStart"/>
      <w:r>
        <w:t>is called</w:t>
      </w:r>
      <w:proofErr w:type="gramEnd"/>
      <w:r>
        <w:t xml:space="preserve"> </w:t>
      </w:r>
      <w:r>
        <w:rPr>
          <w:i/>
        </w:rPr>
        <w:t>a ban on combustion-engine cars</w:t>
      </w:r>
      <w:r>
        <w:t>. </w:t>
      </w:r>
      <w:r>
        <w:br/>
        <w:t>We will now ask you a few questions regarding this specific policy.</w:t>
      </w:r>
    </w:p>
    <w:p w14:paraId="3C9B4266" w14:textId="77777777" w:rsidR="002F493F" w:rsidRDefault="002F493F"/>
    <w:p w14:paraId="2B4F2177" w14:textId="6F7EEE6C" w:rsidR="002F493F" w:rsidRDefault="002168DA">
      <w:pPr>
        <w:keepNext/>
        <w:rPr>
          <w:lang w:eastAsia="ja-JP"/>
        </w:rPr>
      </w:pPr>
      <w:r>
        <w:rPr>
          <w:lang w:eastAsia="ja-JP"/>
        </w:rPr>
        <w:t xml:space="preserve">Q15.1 </w:t>
      </w:r>
      <w:r>
        <w:rPr>
          <w:lang w:eastAsia="ja-JP"/>
        </w:rPr>
        <w:br/>
      </w:r>
      <w:r>
        <w:rPr>
          <w:lang w:eastAsia="ja-JP"/>
        </w:rPr>
        <w:t>気候変動と</w:t>
      </w:r>
      <w:ins w:id="121" w:author="OGURO Kei, ECO/CS3" w:date="2021-06-13T17:02:00Z">
        <w:r w:rsidR="00F4395E">
          <w:rPr>
            <w:rFonts w:hint="eastAsia"/>
            <w:lang w:eastAsia="ja-JP"/>
          </w:rPr>
          <w:t>戦う</w:t>
        </w:r>
      </w:ins>
      <w:del w:id="122" w:author="OGURO Kei, ECO/CS3" w:date="2021-06-13T17:02:00Z">
        <w:r w:rsidDel="00F4395E">
          <w:rPr>
            <w:lang w:eastAsia="ja-JP"/>
          </w:rPr>
          <w:delText>闘う</w:delText>
        </w:r>
      </w:del>
      <w:r>
        <w:rPr>
          <w:lang w:eastAsia="ja-JP"/>
        </w:rPr>
        <w:t>ために、自動車メーカーは、</w:t>
      </w:r>
      <w:r>
        <w:rPr>
          <w:lang w:eastAsia="ja-JP"/>
        </w:rPr>
        <w:t xml:space="preserve"> 1 </w:t>
      </w:r>
      <w:r>
        <w:rPr>
          <w:lang w:eastAsia="ja-JP"/>
        </w:rPr>
        <w:t>キロメートルあたりの</w:t>
      </w:r>
      <w:r>
        <w:rPr>
          <w:lang w:eastAsia="ja-JP"/>
        </w:rPr>
        <w:t>CO2</w:t>
      </w:r>
      <w:r>
        <w:rPr>
          <w:lang w:eastAsia="ja-JP"/>
        </w:rPr>
        <w:t>排出量が少ない自動車を製造することを法律で義務付けられる場合があります。</w:t>
      </w:r>
      <w:commentRangeStart w:id="123"/>
      <w:del w:id="124" w:author="OGURO Kei, ECO/CS3" w:date="2021-06-15T19:50:00Z">
        <w:r w:rsidDel="002F1E84">
          <w:rPr>
            <w:lang w:eastAsia="ja-JP"/>
          </w:rPr>
          <w:delText>排出ガス規制</w:delText>
        </w:r>
      </w:del>
      <w:ins w:id="125" w:author="OGURO Kei, ECO/CS3" w:date="2021-06-15T19:50:00Z">
        <w:r w:rsidR="002F1E84" w:rsidRPr="002F1E84">
          <w:rPr>
            <w:lang w:eastAsia="ja-JP"/>
          </w:rPr>
          <w:t xml:space="preserve"> </w:t>
        </w:r>
        <w:commentRangeEnd w:id="123"/>
        <w:r w:rsidR="002F1E84">
          <w:rPr>
            <w:rStyle w:val="CommentReference"/>
          </w:rPr>
          <w:commentReference w:id="123"/>
        </w:r>
        <w:r w:rsidR="002F1E84">
          <w:rPr>
            <w:lang w:eastAsia="ja-JP"/>
          </w:rPr>
          <w:t>CO2</w:t>
        </w:r>
        <w:r w:rsidR="002F1E84">
          <w:rPr>
            <w:lang w:eastAsia="ja-JP"/>
          </w:rPr>
          <w:t>排出量</w:t>
        </w:r>
        <w:r w:rsidR="002F1E84">
          <w:rPr>
            <w:rFonts w:hint="eastAsia"/>
            <w:lang w:eastAsia="ja-JP"/>
          </w:rPr>
          <w:t>の上限</w:t>
        </w:r>
      </w:ins>
      <w:r>
        <w:rPr>
          <w:lang w:eastAsia="ja-JP"/>
        </w:rPr>
        <w:t>は毎年引き下げられ、</w:t>
      </w:r>
      <w:r>
        <w:rPr>
          <w:lang w:eastAsia="ja-JP"/>
        </w:rPr>
        <w:t>2030</w:t>
      </w:r>
      <w:r>
        <w:rPr>
          <w:lang w:eastAsia="ja-JP"/>
        </w:rPr>
        <w:t>年以降は電気自動車または水素自動車のみが販売されます。この政策は</w:t>
      </w:r>
      <w:r>
        <w:rPr>
          <w:i/>
          <w:lang w:eastAsia="ja-JP"/>
        </w:rPr>
        <w:t>、内燃機関</w:t>
      </w:r>
      <w:ins w:id="126" w:author="OGURO Kei, ECO/CS3" w:date="2021-06-13T17:03:00Z">
        <w:r w:rsidR="00F4395E">
          <w:rPr>
            <w:rFonts w:hint="eastAsia"/>
            <w:i/>
            <w:lang w:eastAsia="ja-JP"/>
          </w:rPr>
          <w:t>自動</w:t>
        </w:r>
      </w:ins>
      <w:r>
        <w:rPr>
          <w:i/>
          <w:lang w:eastAsia="ja-JP"/>
        </w:rPr>
        <w:t>車の禁止</w:t>
      </w:r>
      <w:r>
        <w:rPr>
          <w:lang w:eastAsia="ja-JP"/>
        </w:rPr>
        <w:t>と呼ばれます。</w:t>
      </w:r>
      <w:r>
        <w:rPr>
          <w:lang w:eastAsia="ja-JP"/>
        </w:rPr>
        <w:br/>
      </w:r>
      <w:r>
        <w:rPr>
          <w:lang w:eastAsia="ja-JP"/>
        </w:rPr>
        <w:t>この特定の政策に関して、いくつか質問をさせていただきます。</w:t>
      </w:r>
    </w:p>
    <w:p w14:paraId="15C3A6FA" w14:textId="77777777" w:rsidR="002F493F" w:rsidRDefault="002F493F">
      <w:pPr>
        <w:rPr>
          <w:lang w:eastAsia="ja-JP"/>
        </w:rPr>
      </w:pPr>
    </w:p>
    <w:p w14:paraId="0DE98902" w14:textId="77777777" w:rsidR="002F493F" w:rsidRDefault="002F493F">
      <w:pPr>
        <w:pStyle w:val="QuestionSeparator"/>
        <w:rPr>
          <w:lang w:eastAsia="ja-JP"/>
        </w:rPr>
      </w:pPr>
    </w:p>
    <w:p w14:paraId="5339D071" w14:textId="77777777" w:rsidR="002F493F" w:rsidRDefault="002F493F">
      <w:pPr>
        <w:rPr>
          <w:lang w:eastAsia="ja-JP"/>
        </w:rPr>
      </w:pPr>
    </w:p>
    <w:p w14:paraId="6BFE5A29" w14:textId="77777777" w:rsidR="002F493F" w:rsidRDefault="002168DA">
      <w:pPr>
        <w:keepNext/>
      </w:pPr>
      <w:r>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2F493F" w14:paraId="55C4BBD9"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7D5D24E" w14:textId="77777777" w:rsidR="002F493F" w:rsidRDefault="002F493F">
            <w:pPr>
              <w:keepNext/>
            </w:pPr>
          </w:p>
        </w:tc>
        <w:tc>
          <w:tcPr>
            <w:tcW w:w="1596" w:type="dxa"/>
          </w:tcPr>
          <w:p w14:paraId="00F1B41C"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3974B5F"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E335400"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22A7D29"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73105CCB"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agree (5)</w:t>
            </w:r>
          </w:p>
        </w:tc>
      </w:tr>
      <w:tr w:rsidR="002F493F" w14:paraId="1F8541E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7676771" w14:textId="77777777" w:rsidR="002F493F" w:rsidRDefault="002168DA">
            <w:pPr>
              <w:keepNext/>
            </w:pPr>
            <w:r>
              <w:t xml:space="preserve">reduce CO2 emissions from cars (1) </w:t>
            </w:r>
          </w:p>
        </w:tc>
        <w:tc>
          <w:tcPr>
            <w:tcW w:w="1596" w:type="dxa"/>
          </w:tcPr>
          <w:p w14:paraId="54F864A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3ACF7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5A57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926D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3B57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9063E2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63E83E0" w14:textId="77777777" w:rsidR="002F493F" w:rsidRDefault="002168DA">
            <w:pPr>
              <w:keepNext/>
            </w:pPr>
            <w:r>
              <w:t xml:space="preserve">reduce air pollution (2) </w:t>
            </w:r>
          </w:p>
        </w:tc>
        <w:tc>
          <w:tcPr>
            <w:tcW w:w="1596" w:type="dxa"/>
          </w:tcPr>
          <w:p w14:paraId="3756085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B7F0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95D01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CEF6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81AB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83EA33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F8ACC7C" w14:textId="77777777" w:rsidR="002F493F" w:rsidRDefault="002168DA">
            <w:pPr>
              <w:keepNext/>
            </w:pPr>
            <w:r>
              <w:t xml:space="preserve">have a </w:t>
            </w:r>
            <w:r>
              <w:rPr>
                <w:b/>
              </w:rPr>
              <w:t>negative effect</w:t>
            </w:r>
            <w:r>
              <w:t xml:space="preserve"> on [Country] economy and employment (4) </w:t>
            </w:r>
          </w:p>
        </w:tc>
        <w:tc>
          <w:tcPr>
            <w:tcW w:w="1596" w:type="dxa"/>
          </w:tcPr>
          <w:p w14:paraId="6AD38FF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476F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8750D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4579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00FE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11137C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607C1A8" w14:textId="77777777" w:rsidR="002F493F" w:rsidRDefault="002168DA">
            <w:pPr>
              <w:keepNext/>
            </w:pPr>
            <w:r>
              <w:t xml:space="preserve">have a </w:t>
            </w:r>
            <w:r>
              <w:rPr>
                <w:b/>
              </w:rPr>
              <w:t xml:space="preserve">large effect </w:t>
            </w:r>
            <w:r>
              <w:t xml:space="preserve">on [Country] economy and employment (3) </w:t>
            </w:r>
          </w:p>
        </w:tc>
        <w:tc>
          <w:tcPr>
            <w:tcW w:w="1596" w:type="dxa"/>
          </w:tcPr>
          <w:p w14:paraId="329D139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062FB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297B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622AF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6C1A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94A0E9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C94D781" w14:textId="77777777" w:rsidR="002F493F" w:rsidRDefault="002168DA">
            <w:pPr>
              <w:keepNext/>
            </w:pPr>
            <w:r>
              <w:t xml:space="preserve">be a costly way to fight climate change (5) </w:t>
            </w:r>
          </w:p>
        </w:tc>
        <w:tc>
          <w:tcPr>
            <w:tcW w:w="1596" w:type="dxa"/>
          </w:tcPr>
          <w:p w14:paraId="051C5B6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AB18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A9ED6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053BF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A71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1D9F46" w14:textId="77777777" w:rsidR="002F493F" w:rsidRDefault="002F493F"/>
    <w:p w14:paraId="60742F06" w14:textId="77777777" w:rsidR="002F493F" w:rsidRDefault="002F493F"/>
    <w:p w14:paraId="643CD6EA" w14:textId="18F666D1" w:rsidR="002F493F" w:rsidRDefault="002168DA">
      <w:pPr>
        <w:keepNext/>
        <w:rPr>
          <w:lang w:eastAsia="ja-JP"/>
        </w:rPr>
      </w:pPr>
      <w:r>
        <w:rPr>
          <w:lang w:eastAsia="ja-JP"/>
        </w:rPr>
        <w:lastRenderedPageBreak/>
        <w:t xml:space="preserve">Q15.2 </w:t>
      </w:r>
      <w:r>
        <w:rPr>
          <w:lang w:eastAsia="ja-JP"/>
        </w:rPr>
        <w:t>次の記述に同意しますか、それとも同意しませんか</w:t>
      </w:r>
      <w:r>
        <w:rPr>
          <w:lang w:eastAsia="ja-JP"/>
        </w:rPr>
        <w:t>?</w:t>
      </w:r>
      <w:r>
        <w:rPr>
          <w:lang w:eastAsia="ja-JP"/>
        </w:rPr>
        <w:br/>
      </w:r>
      <w:r>
        <w:rPr>
          <w:lang w:eastAsia="ja-JP"/>
        </w:rPr>
        <w:t>内燃機関</w:t>
      </w:r>
      <w:ins w:id="127" w:author="OGURO Kei, ECO/CS3" w:date="2021-06-13T17:05:00Z">
        <w:r w:rsidR="00952639">
          <w:rPr>
            <w:rFonts w:hint="eastAsia"/>
            <w:lang w:eastAsia="ja-JP"/>
          </w:rPr>
          <w:t>自動</w:t>
        </w:r>
      </w:ins>
      <w:r>
        <w:rPr>
          <w:lang w:eastAsia="ja-JP"/>
        </w:rPr>
        <w:t>車の禁止は</w:t>
      </w:r>
      <w:r>
        <w:rPr>
          <w:lang w:eastAsia="ja-JP"/>
        </w:rPr>
        <w:t>...</w:t>
      </w:r>
    </w:p>
    <w:tbl>
      <w:tblPr>
        <w:tblStyle w:val="QQuestionTable"/>
        <w:tblW w:w="9576" w:type="auto"/>
        <w:tblLook w:val="07E0" w:firstRow="1" w:lastRow="1" w:firstColumn="1" w:lastColumn="1" w:noHBand="1" w:noVBand="1"/>
      </w:tblPr>
      <w:tblGrid>
        <w:gridCol w:w="1561"/>
        <w:gridCol w:w="1559"/>
        <w:gridCol w:w="1560"/>
        <w:gridCol w:w="1560"/>
        <w:gridCol w:w="1560"/>
        <w:gridCol w:w="1560"/>
      </w:tblGrid>
      <w:tr w:rsidR="002F493F" w14:paraId="66BB27D1"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D0DB1C4" w14:textId="77777777" w:rsidR="002F493F" w:rsidRDefault="002F493F">
            <w:pPr>
              <w:keepNext/>
              <w:rPr>
                <w:lang w:eastAsia="ja-JP"/>
              </w:rPr>
            </w:pPr>
          </w:p>
        </w:tc>
        <w:tc>
          <w:tcPr>
            <w:tcW w:w="1596" w:type="dxa"/>
          </w:tcPr>
          <w:p w14:paraId="61696F1D"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全く同意しない</w:t>
            </w:r>
            <w:proofErr w:type="spellEnd"/>
            <w:r>
              <w:t xml:space="preserve"> (1)</w:t>
            </w:r>
          </w:p>
        </w:tc>
        <w:tc>
          <w:tcPr>
            <w:tcW w:w="1596" w:type="dxa"/>
          </w:tcPr>
          <w:p w14:paraId="24D88D3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あまり同意しない</w:t>
            </w:r>
            <w:proofErr w:type="spellEnd"/>
            <w:r>
              <w:t xml:space="preserve"> (2)</w:t>
            </w:r>
          </w:p>
        </w:tc>
        <w:tc>
          <w:tcPr>
            <w:tcW w:w="1596" w:type="dxa"/>
          </w:tcPr>
          <w:p w14:paraId="22AF57F8"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3BCE93C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ある程度同意する</w:t>
            </w:r>
            <w:proofErr w:type="spellEnd"/>
            <w:r>
              <w:t xml:space="preserve"> (4)</w:t>
            </w:r>
          </w:p>
        </w:tc>
        <w:tc>
          <w:tcPr>
            <w:tcW w:w="1596" w:type="dxa"/>
          </w:tcPr>
          <w:p w14:paraId="7F07BBC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強く同意する</w:t>
            </w:r>
            <w:proofErr w:type="spellEnd"/>
            <w:r>
              <w:t xml:space="preserve"> (5)</w:t>
            </w:r>
          </w:p>
        </w:tc>
      </w:tr>
      <w:tr w:rsidR="002F493F" w14:paraId="734324B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4F3600F" w14:textId="77777777" w:rsidR="002F493F" w:rsidRDefault="002168DA">
            <w:pPr>
              <w:keepNext/>
              <w:rPr>
                <w:lang w:eastAsia="ja-JP"/>
              </w:rPr>
            </w:pPr>
            <w:r>
              <w:rPr>
                <w:lang w:eastAsia="ja-JP"/>
              </w:rPr>
              <w:t>車からの</w:t>
            </w:r>
            <w:r>
              <w:rPr>
                <w:lang w:eastAsia="ja-JP"/>
              </w:rPr>
              <w:t>CO 2</w:t>
            </w:r>
            <w:r>
              <w:rPr>
                <w:lang w:eastAsia="ja-JP"/>
              </w:rPr>
              <w:t>排出量を削減する</w:t>
            </w:r>
            <w:r>
              <w:rPr>
                <w:lang w:eastAsia="ja-JP"/>
              </w:rPr>
              <w:t xml:space="preserve"> (1) </w:t>
            </w:r>
          </w:p>
        </w:tc>
        <w:tc>
          <w:tcPr>
            <w:tcW w:w="1596" w:type="dxa"/>
          </w:tcPr>
          <w:p w14:paraId="77B8DED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A49AB3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739E6A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35232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3620AB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76A632D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1E56151" w14:textId="77777777" w:rsidR="002F493F" w:rsidRDefault="002168DA">
            <w:pPr>
              <w:keepNext/>
            </w:pPr>
            <w:proofErr w:type="spellStart"/>
            <w:r>
              <w:t>大気汚染を減らす</w:t>
            </w:r>
            <w:proofErr w:type="spellEnd"/>
            <w:r>
              <w:t xml:space="preserve"> (2) </w:t>
            </w:r>
          </w:p>
        </w:tc>
        <w:tc>
          <w:tcPr>
            <w:tcW w:w="1596" w:type="dxa"/>
          </w:tcPr>
          <w:p w14:paraId="07D3479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EBD6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6600A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34ACE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A4C1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CFCF4B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0F89707" w14:textId="77777777" w:rsidR="002F493F" w:rsidRDefault="002168DA">
            <w:pPr>
              <w:keepNext/>
              <w:rPr>
                <w:lang w:eastAsia="ja-JP"/>
              </w:rPr>
            </w:pPr>
            <w:r>
              <w:rPr>
                <w:lang w:eastAsia="ja-JP"/>
              </w:rPr>
              <w:t>日本の経済と雇用に</w:t>
            </w:r>
            <w:r>
              <w:rPr>
                <w:b/>
                <w:lang w:eastAsia="ja-JP"/>
              </w:rPr>
              <w:t>悪影響を与える</w:t>
            </w:r>
            <w:r>
              <w:rPr>
                <w:lang w:eastAsia="ja-JP"/>
              </w:rPr>
              <w:t xml:space="preserve"> (4) </w:t>
            </w:r>
          </w:p>
        </w:tc>
        <w:tc>
          <w:tcPr>
            <w:tcW w:w="1596" w:type="dxa"/>
          </w:tcPr>
          <w:p w14:paraId="3BC6C16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F59E4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3C5BCD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E9928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2A69DB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5952C45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F458AF8" w14:textId="77777777" w:rsidR="002F493F" w:rsidRDefault="002168DA">
            <w:pPr>
              <w:keepNext/>
              <w:rPr>
                <w:lang w:eastAsia="ja-JP"/>
              </w:rPr>
            </w:pPr>
            <w:r>
              <w:rPr>
                <w:lang w:eastAsia="ja-JP"/>
              </w:rPr>
              <w:t>日本の経済と雇用に</w:t>
            </w:r>
            <w:r>
              <w:rPr>
                <w:b/>
                <w:lang w:eastAsia="ja-JP"/>
              </w:rPr>
              <w:t>大きな影響を与える</w:t>
            </w:r>
            <w:r>
              <w:rPr>
                <w:lang w:eastAsia="ja-JP"/>
              </w:rPr>
              <w:t xml:space="preserve"> (3) </w:t>
            </w:r>
          </w:p>
        </w:tc>
        <w:tc>
          <w:tcPr>
            <w:tcW w:w="1596" w:type="dxa"/>
          </w:tcPr>
          <w:p w14:paraId="79F1084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ED6C6B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091FBF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B7C60B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D971D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55B1951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742EA30" w14:textId="77777777" w:rsidR="002F493F" w:rsidRDefault="002168DA">
            <w:pPr>
              <w:keepNext/>
              <w:rPr>
                <w:lang w:eastAsia="ja-JP"/>
              </w:rPr>
            </w:pPr>
            <w:r>
              <w:rPr>
                <w:lang w:eastAsia="ja-JP"/>
              </w:rPr>
              <w:t>気候変動と戦うための費用のかかる方法である</w:t>
            </w:r>
            <w:r>
              <w:rPr>
                <w:lang w:eastAsia="ja-JP"/>
              </w:rPr>
              <w:t xml:space="preserve"> (5) </w:t>
            </w:r>
          </w:p>
        </w:tc>
        <w:tc>
          <w:tcPr>
            <w:tcW w:w="1596" w:type="dxa"/>
          </w:tcPr>
          <w:p w14:paraId="3D1F103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BBD496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7B6865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04D2DE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BE6860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18B14A48" w14:textId="77777777" w:rsidR="002F493F" w:rsidRDefault="002F493F">
      <w:pPr>
        <w:rPr>
          <w:lang w:eastAsia="ja-JP"/>
        </w:rPr>
      </w:pPr>
    </w:p>
    <w:p w14:paraId="647B651A" w14:textId="77777777" w:rsidR="002F493F" w:rsidRDefault="002F493F">
      <w:pPr>
        <w:rPr>
          <w:lang w:eastAsia="ja-JP"/>
        </w:rPr>
      </w:pPr>
    </w:p>
    <w:p w14:paraId="6CE27215" w14:textId="77777777" w:rsidR="002F493F" w:rsidRDefault="002F493F">
      <w:pPr>
        <w:pStyle w:val="QuestionSeparator"/>
        <w:rPr>
          <w:lang w:eastAsia="ja-JP"/>
        </w:rPr>
      </w:pPr>
    </w:p>
    <w:p w14:paraId="463F6F16" w14:textId="77777777" w:rsidR="002F493F" w:rsidRDefault="002F493F">
      <w:pPr>
        <w:rPr>
          <w:lang w:eastAsia="ja-JP"/>
        </w:rPr>
      </w:pPr>
    </w:p>
    <w:p w14:paraId="0A9588B8" w14:textId="77777777" w:rsidR="002F493F" w:rsidRDefault="002168DA">
      <w:pPr>
        <w:keepNext/>
      </w:pPr>
      <w:r>
        <w:lastRenderedPageBreak/>
        <w:t xml:space="preserve">Q15.3 In your view, would the following groups win or lose if a ban on combustion-engine cars </w:t>
      </w:r>
      <w:proofErr w:type="gramStart"/>
      <w:r>
        <w:t>was implemented</w:t>
      </w:r>
      <w:proofErr w:type="gramEnd"/>
      <w:r>
        <w:t xml:space="preserve"> in [Country]?</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2F493F" w14:paraId="08F80595"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5AAB9A3" w14:textId="77777777" w:rsidR="002F493F" w:rsidRDefault="002F493F">
            <w:pPr>
              <w:keepNext/>
            </w:pPr>
          </w:p>
        </w:tc>
        <w:tc>
          <w:tcPr>
            <w:tcW w:w="1596" w:type="dxa"/>
          </w:tcPr>
          <w:p w14:paraId="21A05DEF" w14:textId="77777777" w:rsidR="002F493F" w:rsidRDefault="002168DA">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20406AC0" w14:textId="77777777" w:rsidR="002F493F" w:rsidRDefault="002168DA">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624C01D1"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18EEA65D" w14:textId="77777777" w:rsidR="002F493F" w:rsidRDefault="002168DA">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167105CB" w14:textId="77777777" w:rsidR="002F493F" w:rsidRDefault="002168DA">
            <w:pPr>
              <w:cnfStyle w:val="100000000000" w:firstRow="1" w:lastRow="0" w:firstColumn="0" w:lastColumn="0" w:oddVBand="0" w:evenVBand="0" w:oddHBand="0" w:evenHBand="0" w:firstRowFirstColumn="0" w:firstRowLastColumn="0" w:lastRowFirstColumn="0" w:lastRowLastColumn="0"/>
            </w:pPr>
            <w:r>
              <w:t>Win a lot (7)</w:t>
            </w:r>
          </w:p>
        </w:tc>
      </w:tr>
      <w:tr w:rsidR="002F493F" w14:paraId="675BFC2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DFAC786" w14:textId="77777777" w:rsidR="002F493F" w:rsidRDefault="002168DA">
            <w:pPr>
              <w:keepNext/>
            </w:pPr>
            <w:r>
              <w:t xml:space="preserve">Low-income earners (1) </w:t>
            </w:r>
          </w:p>
        </w:tc>
        <w:tc>
          <w:tcPr>
            <w:tcW w:w="1596" w:type="dxa"/>
          </w:tcPr>
          <w:p w14:paraId="08C5217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1BE8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6206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5B21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EB9D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A4A8BF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EE5C4A7" w14:textId="77777777" w:rsidR="002F493F" w:rsidRDefault="002168DA">
            <w:pPr>
              <w:keepNext/>
            </w:pPr>
            <w:r>
              <w:t xml:space="preserve">The middle class (2) </w:t>
            </w:r>
          </w:p>
        </w:tc>
        <w:tc>
          <w:tcPr>
            <w:tcW w:w="1596" w:type="dxa"/>
          </w:tcPr>
          <w:p w14:paraId="5FB61C0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5D03F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DFE0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B6866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F7B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3D8FF7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8E9B863" w14:textId="77777777" w:rsidR="002F493F" w:rsidRDefault="002168DA">
            <w:pPr>
              <w:keepNext/>
            </w:pPr>
            <w:r>
              <w:t xml:space="preserve">High-income earners (4) </w:t>
            </w:r>
          </w:p>
        </w:tc>
        <w:tc>
          <w:tcPr>
            <w:tcW w:w="1596" w:type="dxa"/>
          </w:tcPr>
          <w:p w14:paraId="4953866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71DF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567B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07DEC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13D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20EE98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6CE686E" w14:textId="77777777" w:rsidR="002F493F" w:rsidRDefault="002168DA">
            <w:pPr>
              <w:keepNext/>
            </w:pPr>
            <w:r>
              <w:t xml:space="preserve">Those living in rural areas (5) </w:t>
            </w:r>
          </w:p>
        </w:tc>
        <w:tc>
          <w:tcPr>
            <w:tcW w:w="1596" w:type="dxa"/>
          </w:tcPr>
          <w:p w14:paraId="77890DC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1EED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93C73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4EED3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EF15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22B3FF" w14:textId="77777777" w:rsidR="002F493F" w:rsidRDefault="002F493F"/>
    <w:p w14:paraId="7B5FF515" w14:textId="77777777" w:rsidR="002F493F" w:rsidRDefault="002F493F"/>
    <w:p w14:paraId="2B4A275B" w14:textId="58568153" w:rsidR="002F493F" w:rsidRDefault="002168DA">
      <w:pPr>
        <w:keepNext/>
        <w:rPr>
          <w:lang w:eastAsia="ja-JP"/>
        </w:rPr>
      </w:pPr>
      <w:r>
        <w:rPr>
          <w:lang w:eastAsia="ja-JP"/>
        </w:rPr>
        <w:t xml:space="preserve">Q15.3 </w:t>
      </w:r>
      <w:r>
        <w:rPr>
          <w:lang w:eastAsia="ja-JP"/>
        </w:rPr>
        <w:t>日本で内燃機関</w:t>
      </w:r>
      <w:ins w:id="128" w:author="OGURO Kei, ECO/CS3" w:date="2021-06-13T17:06:00Z">
        <w:r w:rsidR="00952639">
          <w:rPr>
            <w:rFonts w:hint="eastAsia"/>
            <w:lang w:eastAsia="ja-JP"/>
          </w:rPr>
          <w:t>自動</w:t>
        </w:r>
      </w:ins>
      <w:r>
        <w:rPr>
          <w:lang w:eastAsia="ja-JP"/>
        </w:rPr>
        <w:t>車の禁止が実施された場合、次のグループは恩恵を受けると思いますか</w:t>
      </w:r>
      <w:proofErr w:type="gramStart"/>
      <w:r>
        <w:rPr>
          <w:lang w:eastAsia="ja-JP"/>
        </w:rPr>
        <w:t>?</w:t>
      </w:r>
      <w:r>
        <w:rPr>
          <w:lang w:eastAsia="ja-JP"/>
        </w:rPr>
        <w:t>それとも損害を被ると思いますか</w:t>
      </w:r>
      <w:proofErr w:type="gramEnd"/>
      <w:r>
        <w:rPr>
          <w:lang w:eastAsia="ja-JP"/>
        </w:rPr>
        <w:t>?</w:t>
      </w:r>
    </w:p>
    <w:tbl>
      <w:tblPr>
        <w:tblStyle w:val="QQuestionTable"/>
        <w:tblW w:w="9576" w:type="auto"/>
        <w:tblLook w:val="07E0" w:firstRow="1" w:lastRow="1" w:firstColumn="1" w:lastColumn="1" w:noHBand="1" w:noVBand="1"/>
      </w:tblPr>
      <w:tblGrid>
        <w:gridCol w:w="1570"/>
        <w:gridCol w:w="1558"/>
        <w:gridCol w:w="1558"/>
        <w:gridCol w:w="1558"/>
        <w:gridCol w:w="1558"/>
        <w:gridCol w:w="1558"/>
      </w:tblGrid>
      <w:tr w:rsidR="002F493F" w14:paraId="541852A6"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6D4AA4B" w14:textId="77777777" w:rsidR="002F493F" w:rsidRDefault="002F493F">
            <w:pPr>
              <w:keepNext/>
              <w:rPr>
                <w:lang w:eastAsia="ja-JP"/>
              </w:rPr>
            </w:pPr>
          </w:p>
        </w:tc>
        <w:tc>
          <w:tcPr>
            <w:tcW w:w="1596" w:type="dxa"/>
          </w:tcPr>
          <w:p w14:paraId="3795F017"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非常に損害を被る</w:t>
            </w:r>
            <w:proofErr w:type="spellEnd"/>
            <w:r>
              <w:t xml:space="preserve"> (1)</w:t>
            </w:r>
          </w:p>
        </w:tc>
        <w:tc>
          <w:tcPr>
            <w:tcW w:w="1596" w:type="dxa"/>
          </w:tcPr>
          <w:p w14:paraId="0E286AF7"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ある程度損害を被る</w:t>
            </w:r>
            <w:proofErr w:type="spellEnd"/>
            <w:r>
              <w:t xml:space="preserve"> (2)</w:t>
            </w:r>
          </w:p>
        </w:tc>
        <w:tc>
          <w:tcPr>
            <w:tcW w:w="1596" w:type="dxa"/>
          </w:tcPr>
          <w:p w14:paraId="3F9C399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6759D747" w14:textId="77777777"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ある程度恩恵を受ける</w:t>
            </w:r>
            <w:r>
              <w:rPr>
                <w:lang w:eastAsia="ja-JP"/>
              </w:rPr>
              <w:t xml:space="preserve"> (6)</w:t>
            </w:r>
          </w:p>
        </w:tc>
        <w:tc>
          <w:tcPr>
            <w:tcW w:w="1596" w:type="dxa"/>
          </w:tcPr>
          <w:p w14:paraId="7CA4A9F0"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非常に恩恵を受ける</w:t>
            </w:r>
            <w:proofErr w:type="spellEnd"/>
            <w:r>
              <w:t xml:space="preserve"> (7)</w:t>
            </w:r>
          </w:p>
        </w:tc>
      </w:tr>
      <w:tr w:rsidR="002F493F" w14:paraId="57918DC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4278AE3" w14:textId="77777777" w:rsidR="002F493F" w:rsidRDefault="002168DA">
            <w:pPr>
              <w:keepNext/>
            </w:pPr>
            <w:proofErr w:type="spellStart"/>
            <w:r>
              <w:t>低所得者</w:t>
            </w:r>
            <w:proofErr w:type="spellEnd"/>
            <w:r>
              <w:t xml:space="preserve"> (1) </w:t>
            </w:r>
          </w:p>
        </w:tc>
        <w:tc>
          <w:tcPr>
            <w:tcW w:w="1596" w:type="dxa"/>
          </w:tcPr>
          <w:p w14:paraId="3C08057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6D91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2EA9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6DCB1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15FCD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E65E8D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5F83A86" w14:textId="0FDFD8C0" w:rsidR="002F493F" w:rsidRDefault="00952639">
            <w:pPr>
              <w:keepNext/>
            </w:pPr>
            <w:ins w:id="129" w:author="OGURO Kei, ECO/CS3" w:date="2021-06-13T17:07:00Z">
              <w:r>
                <w:rPr>
                  <w:rFonts w:hint="eastAsia"/>
                  <w:lang w:eastAsia="ja-JP"/>
                </w:rPr>
                <w:t>中所得者</w:t>
              </w:r>
            </w:ins>
            <w:commentRangeStart w:id="130"/>
            <w:del w:id="131" w:author="OGURO Kei, ECO/CS3" w:date="2021-06-13T17:07:00Z">
              <w:r w:rsidR="002168DA" w:rsidDel="00952639">
                <w:delText>中流階級</w:delText>
              </w:r>
            </w:del>
            <w:commentRangeEnd w:id="130"/>
            <w:r>
              <w:rPr>
                <w:rStyle w:val="CommentReference"/>
              </w:rPr>
              <w:commentReference w:id="130"/>
            </w:r>
            <w:r w:rsidR="002168DA">
              <w:t xml:space="preserve"> (2) </w:t>
            </w:r>
          </w:p>
        </w:tc>
        <w:tc>
          <w:tcPr>
            <w:tcW w:w="1596" w:type="dxa"/>
          </w:tcPr>
          <w:p w14:paraId="1EE9E18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7CB58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CE79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C724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97F38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EB297FB"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6A3654B" w14:textId="77777777" w:rsidR="002F493F" w:rsidRDefault="002168DA">
            <w:pPr>
              <w:keepNext/>
            </w:pPr>
            <w:proofErr w:type="spellStart"/>
            <w:r>
              <w:t>高所得者</w:t>
            </w:r>
            <w:proofErr w:type="spellEnd"/>
            <w:r>
              <w:t xml:space="preserve"> (4) </w:t>
            </w:r>
          </w:p>
        </w:tc>
        <w:tc>
          <w:tcPr>
            <w:tcW w:w="1596" w:type="dxa"/>
          </w:tcPr>
          <w:p w14:paraId="45719D2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A6AFC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B1E0C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9CFD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77743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F55BB0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47D59E3" w14:textId="397CE2A8" w:rsidR="002F493F" w:rsidRDefault="00952639">
            <w:pPr>
              <w:keepNext/>
              <w:rPr>
                <w:lang w:eastAsia="ja-JP"/>
              </w:rPr>
            </w:pPr>
            <w:commentRangeStart w:id="132"/>
            <w:ins w:id="133" w:author="OGURO Kei, ECO/CS3" w:date="2021-06-13T17:07:00Z">
              <w:r>
                <w:rPr>
                  <w:rFonts w:hint="eastAsia"/>
                  <w:lang w:eastAsia="ja-JP"/>
                </w:rPr>
                <w:t>農村地域</w:t>
              </w:r>
            </w:ins>
            <w:del w:id="134" w:author="OGURO Kei, ECO/CS3" w:date="2021-06-13T17:07:00Z">
              <w:r w:rsidR="002168DA" w:rsidDel="00952639">
                <w:rPr>
                  <w:lang w:eastAsia="ja-JP"/>
                </w:rPr>
                <w:delText>田舎</w:delText>
              </w:r>
            </w:del>
            <w:commentRangeEnd w:id="132"/>
            <w:r w:rsidR="0073695B">
              <w:rPr>
                <w:rStyle w:val="CommentReference"/>
              </w:rPr>
              <w:commentReference w:id="132"/>
            </w:r>
            <w:r w:rsidR="002168DA">
              <w:rPr>
                <w:lang w:eastAsia="ja-JP"/>
              </w:rPr>
              <w:t>に住んでいる人</w:t>
            </w:r>
            <w:r w:rsidR="002168DA">
              <w:rPr>
                <w:lang w:eastAsia="ja-JP"/>
              </w:rPr>
              <w:t xml:space="preserve"> (5) </w:t>
            </w:r>
          </w:p>
        </w:tc>
        <w:tc>
          <w:tcPr>
            <w:tcW w:w="1596" w:type="dxa"/>
          </w:tcPr>
          <w:p w14:paraId="37EE544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23D01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F36B0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25D05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5A2BD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06F5AED4" w14:textId="77777777" w:rsidR="002F493F" w:rsidRDefault="002F493F">
      <w:pPr>
        <w:rPr>
          <w:lang w:eastAsia="ja-JP"/>
        </w:rPr>
      </w:pPr>
    </w:p>
    <w:p w14:paraId="1A40AAF9" w14:textId="77777777" w:rsidR="002F493F" w:rsidRDefault="002F493F">
      <w:pPr>
        <w:rPr>
          <w:lang w:eastAsia="ja-JP"/>
        </w:rPr>
      </w:pPr>
    </w:p>
    <w:p w14:paraId="3DEBCF86" w14:textId="77777777" w:rsidR="002F493F" w:rsidRDefault="002F493F">
      <w:pPr>
        <w:pStyle w:val="QuestionSeparator"/>
        <w:rPr>
          <w:lang w:eastAsia="ja-JP"/>
        </w:rPr>
      </w:pPr>
    </w:p>
    <w:p w14:paraId="1A8522F2" w14:textId="77777777" w:rsidR="002F493F" w:rsidRDefault="002F493F">
      <w:pPr>
        <w:rPr>
          <w:lang w:eastAsia="ja-JP"/>
        </w:rPr>
      </w:pPr>
    </w:p>
    <w:p w14:paraId="009A5A89" w14:textId="77777777" w:rsidR="002F493F" w:rsidRDefault="002168DA">
      <w:pPr>
        <w:keepNext/>
      </w:pPr>
      <w:r>
        <w:lastRenderedPageBreak/>
        <w:t>Q15.4 Do you think that your household would win or lose financially from a ban on combustion-engine cars?</w:t>
      </w:r>
    </w:p>
    <w:p w14:paraId="3C8FEB39" w14:textId="77777777" w:rsidR="002F493F" w:rsidRDefault="002168DA">
      <w:pPr>
        <w:pStyle w:val="ListParagraph"/>
        <w:keepNext/>
        <w:numPr>
          <w:ilvl w:val="0"/>
          <w:numId w:val="4"/>
        </w:numPr>
      </w:pPr>
      <w:r>
        <w:t xml:space="preserve">Lose a lot  (1) </w:t>
      </w:r>
    </w:p>
    <w:p w14:paraId="783FBF0C" w14:textId="77777777" w:rsidR="002F493F" w:rsidRDefault="002168DA">
      <w:pPr>
        <w:pStyle w:val="ListParagraph"/>
        <w:keepNext/>
        <w:numPr>
          <w:ilvl w:val="0"/>
          <w:numId w:val="4"/>
        </w:numPr>
      </w:pPr>
      <w:r>
        <w:t xml:space="preserve">Mostly lose  (5) </w:t>
      </w:r>
    </w:p>
    <w:p w14:paraId="409136C1" w14:textId="77777777" w:rsidR="002F493F" w:rsidRDefault="002168DA">
      <w:pPr>
        <w:pStyle w:val="ListParagraph"/>
        <w:keepNext/>
        <w:numPr>
          <w:ilvl w:val="0"/>
          <w:numId w:val="4"/>
        </w:numPr>
      </w:pPr>
      <w:r>
        <w:t xml:space="preserve">Neither win nor lose  (6) </w:t>
      </w:r>
    </w:p>
    <w:p w14:paraId="1DEE6CA5" w14:textId="77777777" w:rsidR="002F493F" w:rsidRDefault="002168DA">
      <w:pPr>
        <w:pStyle w:val="ListParagraph"/>
        <w:keepNext/>
        <w:numPr>
          <w:ilvl w:val="0"/>
          <w:numId w:val="4"/>
        </w:numPr>
      </w:pPr>
      <w:r>
        <w:t xml:space="preserve">Mostly win  (9) </w:t>
      </w:r>
    </w:p>
    <w:p w14:paraId="5ECACA4F" w14:textId="77777777" w:rsidR="002F493F" w:rsidRDefault="002168DA">
      <w:pPr>
        <w:pStyle w:val="ListParagraph"/>
        <w:keepNext/>
        <w:numPr>
          <w:ilvl w:val="0"/>
          <w:numId w:val="4"/>
        </w:numPr>
      </w:pPr>
      <w:r>
        <w:t xml:space="preserve">Win a lot  (10) </w:t>
      </w:r>
    </w:p>
    <w:p w14:paraId="24C026C5" w14:textId="77777777" w:rsidR="002F493F" w:rsidRDefault="002F493F"/>
    <w:p w14:paraId="7A9C26E2" w14:textId="7B816115" w:rsidR="002F493F" w:rsidRDefault="002168DA">
      <w:pPr>
        <w:keepNext/>
        <w:rPr>
          <w:lang w:eastAsia="ja-JP"/>
        </w:rPr>
      </w:pPr>
      <w:r>
        <w:rPr>
          <w:lang w:eastAsia="ja-JP"/>
        </w:rPr>
        <w:t xml:space="preserve">Q15.4 </w:t>
      </w:r>
      <w:r>
        <w:rPr>
          <w:lang w:eastAsia="ja-JP"/>
        </w:rPr>
        <w:t>内燃機関</w:t>
      </w:r>
      <w:ins w:id="135" w:author="OGURO Kei, ECO/CS3" w:date="2021-06-13T17:10:00Z">
        <w:r w:rsidR="00267D08">
          <w:rPr>
            <w:rFonts w:hint="eastAsia"/>
            <w:lang w:eastAsia="ja-JP"/>
          </w:rPr>
          <w:t>自動</w:t>
        </w:r>
      </w:ins>
      <w:r>
        <w:rPr>
          <w:lang w:eastAsia="ja-JP"/>
        </w:rPr>
        <w:t>車の禁止によって、あなたの家庭は経済的に恩恵を受けると思いますか、それとも損害を被ると思いますか？</w:t>
      </w:r>
    </w:p>
    <w:p w14:paraId="538CABB4" w14:textId="77777777" w:rsidR="002F493F" w:rsidRDefault="002168DA">
      <w:pPr>
        <w:pStyle w:val="ListParagraph"/>
        <w:keepNext/>
        <w:numPr>
          <w:ilvl w:val="0"/>
          <w:numId w:val="4"/>
        </w:numPr>
      </w:pPr>
      <w:proofErr w:type="spellStart"/>
      <w:r>
        <w:t>非常に損害を被る</w:t>
      </w:r>
      <w:proofErr w:type="spellEnd"/>
      <w:r>
        <w:t xml:space="preserve">  (1) </w:t>
      </w:r>
    </w:p>
    <w:p w14:paraId="56A3FF1E" w14:textId="77777777" w:rsidR="002F493F" w:rsidRDefault="002168DA">
      <w:pPr>
        <w:pStyle w:val="ListParagraph"/>
        <w:keepNext/>
        <w:numPr>
          <w:ilvl w:val="0"/>
          <w:numId w:val="4"/>
        </w:numPr>
      </w:pPr>
      <w:proofErr w:type="spellStart"/>
      <w:r>
        <w:t>ある程度損害を被る</w:t>
      </w:r>
      <w:proofErr w:type="spellEnd"/>
      <w:r>
        <w:t xml:space="preserve">  (5) </w:t>
      </w:r>
    </w:p>
    <w:p w14:paraId="6C7EFCDC" w14:textId="77777777" w:rsidR="002F493F" w:rsidRDefault="002168DA">
      <w:pPr>
        <w:pStyle w:val="ListParagraph"/>
        <w:keepNext/>
        <w:numPr>
          <w:ilvl w:val="0"/>
          <w:numId w:val="4"/>
        </w:numPr>
      </w:pPr>
      <w:proofErr w:type="spellStart"/>
      <w:r>
        <w:t>どちらでもない</w:t>
      </w:r>
      <w:proofErr w:type="spellEnd"/>
      <w:r>
        <w:t xml:space="preserve">  (6) </w:t>
      </w:r>
    </w:p>
    <w:p w14:paraId="5EB77164" w14:textId="77777777" w:rsidR="002F493F" w:rsidRDefault="002168DA">
      <w:pPr>
        <w:pStyle w:val="ListParagraph"/>
        <w:keepNext/>
        <w:numPr>
          <w:ilvl w:val="0"/>
          <w:numId w:val="4"/>
        </w:numPr>
        <w:rPr>
          <w:lang w:eastAsia="ja-JP"/>
        </w:rPr>
      </w:pPr>
      <w:r>
        <w:rPr>
          <w:lang w:eastAsia="ja-JP"/>
        </w:rPr>
        <w:t>ある程度恩恵を受ける</w:t>
      </w:r>
      <w:r>
        <w:rPr>
          <w:lang w:eastAsia="ja-JP"/>
        </w:rPr>
        <w:t xml:space="preserve">  (9) </w:t>
      </w:r>
    </w:p>
    <w:p w14:paraId="3E85F1B4" w14:textId="77777777" w:rsidR="002F493F" w:rsidRDefault="002168DA">
      <w:pPr>
        <w:pStyle w:val="ListParagraph"/>
        <w:keepNext/>
        <w:numPr>
          <w:ilvl w:val="0"/>
          <w:numId w:val="4"/>
        </w:numPr>
      </w:pPr>
      <w:proofErr w:type="spellStart"/>
      <w:r>
        <w:t>非常に恩恵を受ける</w:t>
      </w:r>
      <w:proofErr w:type="spellEnd"/>
      <w:r>
        <w:t xml:space="preserve">  (10) </w:t>
      </w:r>
    </w:p>
    <w:p w14:paraId="33966134" w14:textId="77777777" w:rsidR="002F493F" w:rsidRDefault="002F493F"/>
    <w:p w14:paraId="2B1BE76D" w14:textId="77777777" w:rsidR="002F493F" w:rsidRDefault="002F493F">
      <w:pPr>
        <w:pStyle w:val="QuestionSeparator"/>
      </w:pPr>
    </w:p>
    <w:p w14:paraId="688A0AC6" w14:textId="77777777" w:rsidR="002F493F" w:rsidRDefault="002F493F"/>
    <w:p w14:paraId="12CC4764" w14:textId="77777777" w:rsidR="002F493F" w:rsidRDefault="002168DA">
      <w:pPr>
        <w:keepNext/>
      </w:pPr>
      <w:r>
        <w:lastRenderedPageBreak/>
        <w:t>Q15.6 Do you agree or disagree with the following statement: "A ban on combustion-engine cars is fair"?</w:t>
      </w:r>
    </w:p>
    <w:p w14:paraId="41DB8BAA" w14:textId="77777777" w:rsidR="002F493F" w:rsidRDefault="002168DA">
      <w:pPr>
        <w:pStyle w:val="ListParagraph"/>
        <w:keepNext/>
        <w:numPr>
          <w:ilvl w:val="0"/>
          <w:numId w:val="4"/>
        </w:numPr>
      </w:pPr>
      <w:r>
        <w:t xml:space="preserve">Strongly disagree  (0) </w:t>
      </w:r>
    </w:p>
    <w:p w14:paraId="1E89C569" w14:textId="77777777" w:rsidR="002F493F" w:rsidRDefault="002168DA">
      <w:pPr>
        <w:pStyle w:val="ListParagraph"/>
        <w:keepNext/>
        <w:numPr>
          <w:ilvl w:val="0"/>
          <w:numId w:val="4"/>
        </w:numPr>
      </w:pPr>
      <w:r>
        <w:t xml:space="preserve">Somewhat disagree  (1) </w:t>
      </w:r>
    </w:p>
    <w:p w14:paraId="26672004" w14:textId="77777777" w:rsidR="002F493F" w:rsidRDefault="002168DA">
      <w:pPr>
        <w:pStyle w:val="ListParagraph"/>
        <w:keepNext/>
        <w:numPr>
          <w:ilvl w:val="0"/>
          <w:numId w:val="4"/>
        </w:numPr>
      </w:pPr>
      <w:r>
        <w:t xml:space="preserve">Neither agree nor disagree  (2) </w:t>
      </w:r>
    </w:p>
    <w:p w14:paraId="5D440F3F" w14:textId="77777777" w:rsidR="002F493F" w:rsidRDefault="002168DA">
      <w:pPr>
        <w:pStyle w:val="ListParagraph"/>
        <w:keepNext/>
        <w:numPr>
          <w:ilvl w:val="0"/>
          <w:numId w:val="4"/>
        </w:numPr>
      </w:pPr>
      <w:r>
        <w:t xml:space="preserve">Somewhat agree  (3) </w:t>
      </w:r>
    </w:p>
    <w:p w14:paraId="1709BCE8" w14:textId="77777777" w:rsidR="002F493F" w:rsidRDefault="002168DA">
      <w:pPr>
        <w:pStyle w:val="ListParagraph"/>
        <w:keepNext/>
        <w:numPr>
          <w:ilvl w:val="0"/>
          <w:numId w:val="4"/>
        </w:numPr>
      </w:pPr>
      <w:r>
        <w:t xml:space="preserve">Strongly agree  (4) </w:t>
      </w:r>
    </w:p>
    <w:p w14:paraId="6BA0BBAA" w14:textId="77777777" w:rsidR="002F493F" w:rsidRDefault="002F493F"/>
    <w:p w14:paraId="104C491E" w14:textId="027C38A8" w:rsidR="002F493F" w:rsidRDefault="002168DA">
      <w:pPr>
        <w:keepNext/>
        <w:rPr>
          <w:lang w:eastAsia="ja-JP"/>
        </w:rPr>
      </w:pPr>
      <w:r>
        <w:rPr>
          <w:lang w:eastAsia="ja-JP"/>
        </w:rPr>
        <w:t xml:space="preserve">Q15.6 </w:t>
      </w:r>
      <w:r>
        <w:rPr>
          <w:lang w:eastAsia="ja-JP"/>
        </w:rPr>
        <w:t>次の記述に同意しますか、それとも同意しませんか</w:t>
      </w:r>
      <w:r>
        <w:rPr>
          <w:lang w:eastAsia="ja-JP"/>
        </w:rPr>
        <w:t xml:space="preserve">: </w:t>
      </w:r>
      <w:r>
        <w:rPr>
          <w:lang w:eastAsia="ja-JP"/>
        </w:rPr>
        <w:t>「内燃機関</w:t>
      </w:r>
      <w:ins w:id="136" w:author="OGURO Kei, ECO/CS3" w:date="2021-06-13T17:11:00Z">
        <w:r w:rsidR="00267D08">
          <w:rPr>
            <w:rFonts w:hint="eastAsia"/>
            <w:lang w:eastAsia="ja-JP"/>
          </w:rPr>
          <w:t>自動</w:t>
        </w:r>
      </w:ins>
      <w:r>
        <w:rPr>
          <w:lang w:eastAsia="ja-JP"/>
        </w:rPr>
        <w:t>車の禁止は公平である」</w:t>
      </w:r>
      <w:r>
        <w:rPr>
          <w:lang w:eastAsia="ja-JP"/>
        </w:rPr>
        <w:t>?</w:t>
      </w:r>
    </w:p>
    <w:p w14:paraId="599DCE27" w14:textId="77777777" w:rsidR="002F493F" w:rsidRDefault="002168DA">
      <w:pPr>
        <w:pStyle w:val="ListParagraph"/>
        <w:keepNext/>
        <w:numPr>
          <w:ilvl w:val="0"/>
          <w:numId w:val="4"/>
        </w:numPr>
      </w:pPr>
      <w:proofErr w:type="spellStart"/>
      <w:r>
        <w:t>全く同意しない</w:t>
      </w:r>
      <w:proofErr w:type="spellEnd"/>
      <w:r>
        <w:t xml:space="preserve">  (0) </w:t>
      </w:r>
    </w:p>
    <w:p w14:paraId="15FA883C" w14:textId="77777777" w:rsidR="002F493F" w:rsidRDefault="002168DA">
      <w:pPr>
        <w:pStyle w:val="ListParagraph"/>
        <w:keepNext/>
        <w:numPr>
          <w:ilvl w:val="0"/>
          <w:numId w:val="4"/>
        </w:numPr>
      </w:pPr>
      <w:proofErr w:type="spellStart"/>
      <w:r>
        <w:t>あまり同意しない</w:t>
      </w:r>
      <w:proofErr w:type="spellEnd"/>
      <w:r>
        <w:t xml:space="preserve">  (1) </w:t>
      </w:r>
    </w:p>
    <w:p w14:paraId="47492603" w14:textId="77777777" w:rsidR="002F493F" w:rsidRDefault="002168DA">
      <w:pPr>
        <w:pStyle w:val="ListParagraph"/>
        <w:keepNext/>
        <w:numPr>
          <w:ilvl w:val="0"/>
          <w:numId w:val="4"/>
        </w:numPr>
      </w:pPr>
      <w:proofErr w:type="spellStart"/>
      <w:r>
        <w:t>どちらでもない</w:t>
      </w:r>
      <w:proofErr w:type="spellEnd"/>
      <w:r>
        <w:t xml:space="preserve">  (2) </w:t>
      </w:r>
    </w:p>
    <w:p w14:paraId="5C440E1D" w14:textId="77777777" w:rsidR="002F493F" w:rsidRDefault="002168DA">
      <w:pPr>
        <w:pStyle w:val="ListParagraph"/>
        <w:keepNext/>
        <w:numPr>
          <w:ilvl w:val="0"/>
          <w:numId w:val="4"/>
        </w:numPr>
      </w:pPr>
      <w:proofErr w:type="spellStart"/>
      <w:r>
        <w:t>少し同意する</w:t>
      </w:r>
      <w:proofErr w:type="spellEnd"/>
      <w:r>
        <w:t xml:space="preserve">  (3) </w:t>
      </w:r>
    </w:p>
    <w:p w14:paraId="39DE6440" w14:textId="77777777" w:rsidR="002F493F" w:rsidRDefault="002168DA">
      <w:pPr>
        <w:pStyle w:val="ListParagraph"/>
        <w:keepNext/>
        <w:numPr>
          <w:ilvl w:val="0"/>
          <w:numId w:val="4"/>
        </w:numPr>
      </w:pPr>
      <w:proofErr w:type="spellStart"/>
      <w:r>
        <w:t>強く同意する</w:t>
      </w:r>
      <w:proofErr w:type="spellEnd"/>
      <w:r>
        <w:t xml:space="preserve">  (4) </w:t>
      </w:r>
    </w:p>
    <w:p w14:paraId="23B8AC71" w14:textId="77777777" w:rsidR="002F493F" w:rsidRDefault="002F493F"/>
    <w:p w14:paraId="7EBC1F92" w14:textId="77777777" w:rsidR="002F493F" w:rsidRDefault="002F493F">
      <w:pPr>
        <w:pStyle w:val="QuestionSeparator"/>
      </w:pPr>
    </w:p>
    <w:p w14:paraId="121430E8" w14:textId="77777777" w:rsidR="002F493F" w:rsidRDefault="002F493F"/>
    <w:p w14:paraId="2BA4FA57" w14:textId="77777777" w:rsidR="002F493F" w:rsidRDefault="002168DA">
      <w:pPr>
        <w:keepNext/>
      </w:pPr>
      <w:r>
        <w:t>Q15.5 Do you support or oppose a ban on combustion-engine cars?</w:t>
      </w:r>
    </w:p>
    <w:p w14:paraId="7324AF13" w14:textId="77777777" w:rsidR="002F493F" w:rsidRDefault="002168DA">
      <w:pPr>
        <w:pStyle w:val="ListParagraph"/>
        <w:keepNext/>
        <w:numPr>
          <w:ilvl w:val="0"/>
          <w:numId w:val="4"/>
        </w:numPr>
      </w:pPr>
      <w:r>
        <w:t xml:space="preserve">Strongly oppose  (0) </w:t>
      </w:r>
    </w:p>
    <w:p w14:paraId="615D5314" w14:textId="77777777" w:rsidR="002F493F" w:rsidRDefault="002168DA">
      <w:pPr>
        <w:pStyle w:val="ListParagraph"/>
        <w:keepNext/>
        <w:numPr>
          <w:ilvl w:val="0"/>
          <w:numId w:val="4"/>
        </w:numPr>
      </w:pPr>
      <w:r>
        <w:t xml:space="preserve">Somewhat oppose  (1) </w:t>
      </w:r>
    </w:p>
    <w:p w14:paraId="544904C0" w14:textId="77777777" w:rsidR="002F493F" w:rsidRDefault="002168DA">
      <w:pPr>
        <w:pStyle w:val="ListParagraph"/>
        <w:keepNext/>
        <w:numPr>
          <w:ilvl w:val="0"/>
          <w:numId w:val="4"/>
        </w:numPr>
      </w:pPr>
      <w:r>
        <w:t xml:space="preserve">Neither support nor oppose  (2) </w:t>
      </w:r>
    </w:p>
    <w:p w14:paraId="10481577" w14:textId="77777777" w:rsidR="002F493F" w:rsidRDefault="002168DA">
      <w:pPr>
        <w:pStyle w:val="ListParagraph"/>
        <w:keepNext/>
        <w:numPr>
          <w:ilvl w:val="0"/>
          <w:numId w:val="4"/>
        </w:numPr>
      </w:pPr>
      <w:r>
        <w:t xml:space="preserve">Somewhat support  (3) </w:t>
      </w:r>
    </w:p>
    <w:p w14:paraId="386C364C" w14:textId="77777777" w:rsidR="002F493F" w:rsidRDefault="002168DA">
      <w:pPr>
        <w:pStyle w:val="ListParagraph"/>
        <w:keepNext/>
        <w:numPr>
          <w:ilvl w:val="0"/>
          <w:numId w:val="4"/>
        </w:numPr>
      </w:pPr>
      <w:r>
        <w:t xml:space="preserve">Strongly support  (4) </w:t>
      </w:r>
    </w:p>
    <w:p w14:paraId="2A6BC0B3" w14:textId="77777777" w:rsidR="002F493F" w:rsidRDefault="002F493F"/>
    <w:p w14:paraId="02CC6A9F" w14:textId="4E0B2017" w:rsidR="002F493F" w:rsidRDefault="002168DA">
      <w:pPr>
        <w:keepNext/>
        <w:rPr>
          <w:lang w:eastAsia="ja-JP"/>
        </w:rPr>
      </w:pPr>
      <w:r>
        <w:rPr>
          <w:lang w:eastAsia="ja-JP"/>
        </w:rPr>
        <w:lastRenderedPageBreak/>
        <w:t xml:space="preserve">Q15.5 </w:t>
      </w:r>
      <w:r>
        <w:rPr>
          <w:lang w:eastAsia="ja-JP"/>
        </w:rPr>
        <w:t>内燃機関</w:t>
      </w:r>
      <w:ins w:id="137" w:author="OGURO Kei, ECO/CS3" w:date="2021-06-13T17:11:00Z">
        <w:r w:rsidR="00267D08">
          <w:rPr>
            <w:rFonts w:hint="eastAsia"/>
            <w:lang w:eastAsia="ja-JP"/>
          </w:rPr>
          <w:t>自動</w:t>
        </w:r>
      </w:ins>
      <w:r>
        <w:rPr>
          <w:lang w:eastAsia="ja-JP"/>
        </w:rPr>
        <w:t>車の禁止に賛成ですか、反対ですか。</w:t>
      </w:r>
    </w:p>
    <w:p w14:paraId="77231632" w14:textId="77777777" w:rsidR="002F493F" w:rsidRDefault="002168DA">
      <w:pPr>
        <w:pStyle w:val="ListParagraph"/>
        <w:keepNext/>
        <w:numPr>
          <w:ilvl w:val="0"/>
          <w:numId w:val="4"/>
        </w:numPr>
      </w:pPr>
      <w:proofErr w:type="spellStart"/>
      <w:r>
        <w:t>強く反対する</w:t>
      </w:r>
      <w:proofErr w:type="spellEnd"/>
      <w:r>
        <w:t xml:space="preserve">  (0) </w:t>
      </w:r>
    </w:p>
    <w:p w14:paraId="18178477" w14:textId="77777777" w:rsidR="002F493F" w:rsidRDefault="002168DA">
      <w:pPr>
        <w:pStyle w:val="ListParagraph"/>
        <w:keepNext/>
        <w:numPr>
          <w:ilvl w:val="0"/>
          <w:numId w:val="4"/>
        </w:numPr>
      </w:pPr>
      <w:proofErr w:type="spellStart"/>
      <w:r>
        <w:t>やや反対する</w:t>
      </w:r>
      <w:proofErr w:type="spellEnd"/>
      <w:r>
        <w:t xml:space="preserve">  (1) </w:t>
      </w:r>
    </w:p>
    <w:p w14:paraId="59417CDB" w14:textId="77777777" w:rsidR="002F493F" w:rsidRDefault="002168DA">
      <w:pPr>
        <w:pStyle w:val="ListParagraph"/>
        <w:keepNext/>
        <w:numPr>
          <w:ilvl w:val="0"/>
          <w:numId w:val="4"/>
        </w:numPr>
      </w:pPr>
      <w:proofErr w:type="spellStart"/>
      <w:r>
        <w:t>どちらでもない</w:t>
      </w:r>
      <w:proofErr w:type="spellEnd"/>
      <w:r>
        <w:t xml:space="preserve">  (2) </w:t>
      </w:r>
    </w:p>
    <w:p w14:paraId="405FBD2B" w14:textId="77777777" w:rsidR="002F493F" w:rsidRDefault="002168DA">
      <w:pPr>
        <w:pStyle w:val="ListParagraph"/>
        <w:keepNext/>
        <w:numPr>
          <w:ilvl w:val="0"/>
          <w:numId w:val="4"/>
        </w:numPr>
      </w:pPr>
      <w:proofErr w:type="spellStart"/>
      <w:r>
        <w:t>やや賛成する</w:t>
      </w:r>
      <w:proofErr w:type="spellEnd"/>
      <w:r>
        <w:t xml:space="preserve">  (3) </w:t>
      </w:r>
    </w:p>
    <w:p w14:paraId="33E8EBC5" w14:textId="77777777" w:rsidR="002F493F" w:rsidRDefault="002168DA">
      <w:pPr>
        <w:pStyle w:val="ListParagraph"/>
        <w:keepNext/>
        <w:numPr>
          <w:ilvl w:val="0"/>
          <w:numId w:val="4"/>
        </w:numPr>
      </w:pPr>
      <w:proofErr w:type="spellStart"/>
      <w:r>
        <w:t>強く賛成する</w:t>
      </w:r>
      <w:proofErr w:type="spellEnd"/>
      <w:r>
        <w:t xml:space="preserve">  (4) </w:t>
      </w:r>
    </w:p>
    <w:p w14:paraId="09A9B38B" w14:textId="77777777" w:rsidR="002F493F" w:rsidRDefault="002F493F"/>
    <w:p w14:paraId="4E59A034" w14:textId="77777777" w:rsidR="002F493F" w:rsidRDefault="002F493F">
      <w:pPr>
        <w:pStyle w:val="QuestionSeparator"/>
      </w:pPr>
    </w:p>
    <w:p w14:paraId="5F63DA62" w14:textId="77777777" w:rsidR="002F493F" w:rsidRDefault="002F493F"/>
    <w:p w14:paraId="14BDC63C" w14:textId="77777777" w:rsidR="002F493F" w:rsidRDefault="002168DA">
      <w:pPr>
        <w:keepNext/>
      </w:pPr>
      <w:r>
        <w:t xml:space="preserve">Q15.7 Do you support or oppose a ban on combustion-engine cars where alternatives such as public transports </w:t>
      </w:r>
      <w:proofErr w:type="gramStart"/>
      <w:r>
        <w:t>are made</w:t>
      </w:r>
      <w:proofErr w:type="gramEnd"/>
      <w:r>
        <w:t xml:space="preserve"> available to people?</w:t>
      </w:r>
    </w:p>
    <w:p w14:paraId="4F6A9D19" w14:textId="77777777" w:rsidR="002F493F" w:rsidRDefault="002168DA">
      <w:pPr>
        <w:pStyle w:val="ListParagraph"/>
        <w:keepNext/>
        <w:numPr>
          <w:ilvl w:val="0"/>
          <w:numId w:val="4"/>
        </w:numPr>
      </w:pPr>
      <w:r>
        <w:t xml:space="preserve">Strongly oppose  (0) </w:t>
      </w:r>
    </w:p>
    <w:p w14:paraId="4819B5DA" w14:textId="77777777" w:rsidR="002F493F" w:rsidRDefault="002168DA">
      <w:pPr>
        <w:pStyle w:val="ListParagraph"/>
        <w:keepNext/>
        <w:numPr>
          <w:ilvl w:val="0"/>
          <w:numId w:val="4"/>
        </w:numPr>
      </w:pPr>
      <w:r>
        <w:t xml:space="preserve">Somewhat oppose  (1) </w:t>
      </w:r>
    </w:p>
    <w:p w14:paraId="1D624A02" w14:textId="77777777" w:rsidR="002F493F" w:rsidRDefault="002168DA">
      <w:pPr>
        <w:pStyle w:val="ListParagraph"/>
        <w:keepNext/>
        <w:numPr>
          <w:ilvl w:val="0"/>
          <w:numId w:val="4"/>
        </w:numPr>
      </w:pPr>
      <w:r>
        <w:t xml:space="preserve">Neither support nor oppose  (2) </w:t>
      </w:r>
    </w:p>
    <w:p w14:paraId="5EBDF216" w14:textId="77777777" w:rsidR="002F493F" w:rsidRDefault="002168DA">
      <w:pPr>
        <w:pStyle w:val="ListParagraph"/>
        <w:keepNext/>
        <w:numPr>
          <w:ilvl w:val="0"/>
          <w:numId w:val="4"/>
        </w:numPr>
      </w:pPr>
      <w:r>
        <w:t xml:space="preserve">Somewhat support  (3) </w:t>
      </w:r>
    </w:p>
    <w:p w14:paraId="37FD1B25" w14:textId="77777777" w:rsidR="002F493F" w:rsidRDefault="002168DA">
      <w:pPr>
        <w:pStyle w:val="ListParagraph"/>
        <w:keepNext/>
        <w:numPr>
          <w:ilvl w:val="0"/>
          <w:numId w:val="4"/>
        </w:numPr>
      </w:pPr>
      <w:r>
        <w:t xml:space="preserve">Strongly support  (4) </w:t>
      </w:r>
    </w:p>
    <w:p w14:paraId="04073C87" w14:textId="77777777" w:rsidR="002F493F" w:rsidRDefault="002F493F"/>
    <w:p w14:paraId="24A9B19B" w14:textId="3A1B15EE" w:rsidR="002F493F" w:rsidRDefault="002168DA">
      <w:pPr>
        <w:keepNext/>
        <w:rPr>
          <w:lang w:eastAsia="ja-JP"/>
        </w:rPr>
      </w:pPr>
      <w:r>
        <w:rPr>
          <w:lang w:eastAsia="ja-JP"/>
        </w:rPr>
        <w:lastRenderedPageBreak/>
        <w:t xml:space="preserve">Q15.7 </w:t>
      </w:r>
      <w:r>
        <w:rPr>
          <w:lang w:eastAsia="ja-JP"/>
        </w:rPr>
        <w:t>公共交通機関などの代替手段が人々に提供されている場合、内燃機関</w:t>
      </w:r>
      <w:ins w:id="138" w:author="OGURO Kei, ECO/CS3" w:date="2021-06-13T17:11:00Z">
        <w:r w:rsidR="00267D08">
          <w:rPr>
            <w:rFonts w:hint="eastAsia"/>
            <w:lang w:eastAsia="ja-JP"/>
          </w:rPr>
          <w:t>自動</w:t>
        </w:r>
      </w:ins>
      <w:r>
        <w:rPr>
          <w:lang w:eastAsia="ja-JP"/>
        </w:rPr>
        <w:t>車の禁止に、あなたは賛成ですか、反対ですか</w:t>
      </w:r>
      <w:r>
        <w:rPr>
          <w:lang w:eastAsia="ja-JP"/>
        </w:rPr>
        <w:t>?</w:t>
      </w:r>
    </w:p>
    <w:p w14:paraId="1D0F4161" w14:textId="77777777" w:rsidR="002F493F" w:rsidRDefault="002168DA">
      <w:pPr>
        <w:pStyle w:val="ListParagraph"/>
        <w:keepNext/>
        <w:numPr>
          <w:ilvl w:val="0"/>
          <w:numId w:val="4"/>
        </w:numPr>
      </w:pPr>
      <w:proofErr w:type="spellStart"/>
      <w:r>
        <w:t>強く反対する</w:t>
      </w:r>
      <w:proofErr w:type="spellEnd"/>
      <w:r>
        <w:t xml:space="preserve">  (0) </w:t>
      </w:r>
    </w:p>
    <w:p w14:paraId="6D4BF74F" w14:textId="77777777" w:rsidR="002F493F" w:rsidRDefault="002168DA">
      <w:pPr>
        <w:pStyle w:val="ListParagraph"/>
        <w:keepNext/>
        <w:numPr>
          <w:ilvl w:val="0"/>
          <w:numId w:val="4"/>
        </w:numPr>
      </w:pPr>
      <w:proofErr w:type="spellStart"/>
      <w:r>
        <w:t>やや反対する</w:t>
      </w:r>
      <w:proofErr w:type="spellEnd"/>
      <w:r>
        <w:t xml:space="preserve">  (1) </w:t>
      </w:r>
    </w:p>
    <w:p w14:paraId="165B8012" w14:textId="77777777" w:rsidR="002F493F" w:rsidRDefault="002168DA">
      <w:pPr>
        <w:pStyle w:val="ListParagraph"/>
        <w:keepNext/>
        <w:numPr>
          <w:ilvl w:val="0"/>
          <w:numId w:val="4"/>
        </w:numPr>
      </w:pPr>
      <w:proofErr w:type="spellStart"/>
      <w:r>
        <w:t>どちらでもない</w:t>
      </w:r>
      <w:proofErr w:type="spellEnd"/>
      <w:r>
        <w:t xml:space="preserve">  (2) </w:t>
      </w:r>
    </w:p>
    <w:p w14:paraId="4F4CFB72" w14:textId="77777777" w:rsidR="002F493F" w:rsidRDefault="002168DA">
      <w:pPr>
        <w:pStyle w:val="ListParagraph"/>
        <w:keepNext/>
        <w:numPr>
          <w:ilvl w:val="0"/>
          <w:numId w:val="4"/>
        </w:numPr>
      </w:pPr>
      <w:proofErr w:type="spellStart"/>
      <w:r>
        <w:t>やや賛成する</w:t>
      </w:r>
      <w:proofErr w:type="spellEnd"/>
      <w:r>
        <w:t xml:space="preserve">  (3) </w:t>
      </w:r>
    </w:p>
    <w:p w14:paraId="57571423" w14:textId="77777777" w:rsidR="002F493F" w:rsidRDefault="002168DA">
      <w:pPr>
        <w:pStyle w:val="ListParagraph"/>
        <w:keepNext/>
        <w:numPr>
          <w:ilvl w:val="0"/>
          <w:numId w:val="4"/>
        </w:numPr>
      </w:pPr>
      <w:proofErr w:type="spellStart"/>
      <w:r>
        <w:t>強く賛成する</w:t>
      </w:r>
      <w:proofErr w:type="spellEnd"/>
      <w:r>
        <w:t xml:space="preserve">  (4) </w:t>
      </w:r>
    </w:p>
    <w:p w14:paraId="42AC66BF" w14:textId="77777777" w:rsidR="002F493F" w:rsidRDefault="002F493F"/>
    <w:p w14:paraId="6AEE73AB" w14:textId="77777777" w:rsidR="002F493F" w:rsidRDefault="002168DA">
      <w:pPr>
        <w:pStyle w:val="BlockEndLabel"/>
      </w:pPr>
      <w:r>
        <w:t>End of Block: Preference 1: ban on the sale of combustion-engine cars (full)</w:t>
      </w:r>
    </w:p>
    <w:p w14:paraId="58D84F7F" w14:textId="77777777" w:rsidR="002F493F" w:rsidRDefault="002F493F">
      <w:pPr>
        <w:pStyle w:val="BlockSeparator"/>
      </w:pPr>
    </w:p>
    <w:p w14:paraId="7D6E9605" w14:textId="77777777" w:rsidR="002F493F" w:rsidRDefault="002168DA">
      <w:pPr>
        <w:pStyle w:val="BlockStartLabel"/>
      </w:pPr>
      <w:r>
        <w:t>Start of Block: Preference 2: green infrastructure program (full)</w:t>
      </w:r>
    </w:p>
    <w:p w14:paraId="167E4AAF" w14:textId="77777777" w:rsidR="002F493F" w:rsidRDefault="002F493F"/>
    <w:p w14:paraId="0603E1A3" w14:textId="77777777" w:rsidR="002F493F" w:rsidRDefault="002168DA">
      <w:pPr>
        <w:keepNext/>
      </w:pPr>
      <w:r>
        <w:t xml:space="preserve">Q16.1 </w:t>
      </w:r>
      <w:proofErr w:type="gramStart"/>
      <w:r>
        <w:t>A</w:t>
      </w:r>
      <w:proofErr w:type="gramEnd"/>
      <w:r>
        <w:t> </w:t>
      </w:r>
      <w:r>
        <w:rPr>
          <w:i/>
        </w:rPr>
        <w:t>green infrastructure program</w:t>
      </w:r>
      <w:r>
        <w:t xml:space="preserve"> is a large public investment program, which would be financed by additional public debt, to accomplish the transition needed to cut greenhouse gas emissions. Investments would concern renewable power plants, public transport, </w:t>
      </w:r>
      <w:commentRangeStart w:id="139"/>
      <w:commentRangeStart w:id="140"/>
      <w:r>
        <w:t>thermal renovation of buildings</w:t>
      </w:r>
      <w:commentRangeEnd w:id="139"/>
      <w:r w:rsidR="00267D08">
        <w:rPr>
          <w:rStyle w:val="CommentReference"/>
        </w:rPr>
        <w:commentReference w:id="139"/>
      </w:r>
      <w:commentRangeEnd w:id="140"/>
      <w:r w:rsidR="00CD0623">
        <w:rPr>
          <w:rStyle w:val="CommentReference"/>
        </w:rPr>
        <w:commentReference w:id="140"/>
      </w:r>
      <w:r>
        <w:t>, and sustainable agriculture. We will now ask you a few questions regarding this specific policy.</w:t>
      </w:r>
    </w:p>
    <w:p w14:paraId="5DF3D752" w14:textId="77777777" w:rsidR="002F493F" w:rsidRDefault="002F493F"/>
    <w:p w14:paraId="6E984BF6" w14:textId="3A5B06F4" w:rsidR="002F493F" w:rsidRDefault="002168DA">
      <w:pPr>
        <w:keepNext/>
        <w:rPr>
          <w:lang w:eastAsia="ja-JP"/>
        </w:rPr>
      </w:pPr>
      <w:r>
        <w:rPr>
          <w:lang w:eastAsia="ja-JP"/>
        </w:rPr>
        <w:t xml:space="preserve">Q16.1 </w:t>
      </w:r>
      <w:r>
        <w:rPr>
          <w:lang w:eastAsia="ja-JP"/>
        </w:rPr>
        <w:t>グリーンインフラプログラムは、温室効果ガス排出量を削減するために必要な移行を達成するために、追加の公的債務によって資金提供される大規模な公共投資プログラムです。投資は、再生可能エネルギーの発電所、公共交通機関、建物の</w:t>
      </w:r>
      <w:commentRangeStart w:id="141"/>
      <w:r>
        <w:rPr>
          <w:lang w:eastAsia="ja-JP"/>
        </w:rPr>
        <w:t>熱改修</w:t>
      </w:r>
      <w:commentRangeEnd w:id="141"/>
      <w:r w:rsidR="0073695B">
        <w:rPr>
          <w:rStyle w:val="CommentReference"/>
        </w:rPr>
        <w:commentReference w:id="141"/>
      </w:r>
      <w:r>
        <w:rPr>
          <w:lang w:eastAsia="ja-JP"/>
        </w:rPr>
        <w:t>、持続可能な農業にあてられます。この特定の政策に関して、いくつか質問をさせていただきます。</w:t>
      </w:r>
    </w:p>
    <w:p w14:paraId="63A72123" w14:textId="77777777" w:rsidR="002F493F" w:rsidRDefault="002F493F">
      <w:pPr>
        <w:rPr>
          <w:lang w:eastAsia="ja-JP"/>
        </w:rPr>
      </w:pPr>
    </w:p>
    <w:p w14:paraId="1DAF36D3" w14:textId="77777777" w:rsidR="002F493F" w:rsidRDefault="002F493F">
      <w:pPr>
        <w:pStyle w:val="QuestionSeparator"/>
        <w:rPr>
          <w:lang w:eastAsia="ja-JP"/>
        </w:rPr>
      </w:pPr>
    </w:p>
    <w:p w14:paraId="65D700D6" w14:textId="77777777" w:rsidR="002F493F" w:rsidRDefault="002F493F">
      <w:pPr>
        <w:rPr>
          <w:lang w:eastAsia="ja-JP"/>
        </w:rPr>
      </w:pPr>
    </w:p>
    <w:p w14:paraId="0447F6D3" w14:textId="77777777" w:rsidR="002F493F" w:rsidRDefault="002168DA">
      <w:pPr>
        <w:keepNext/>
      </w:pPr>
      <w:r>
        <w:lastRenderedPageBreak/>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2F493F" w14:paraId="0838CE19"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7D4B167" w14:textId="77777777" w:rsidR="002F493F" w:rsidRDefault="002F493F">
            <w:pPr>
              <w:keepNext/>
            </w:pPr>
          </w:p>
        </w:tc>
        <w:tc>
          <w:tcPr>
            <w:tcW w:w="1596" w:type="dxa"/>
          </w:tcPr>
          <w:p w14:paraId="15A69177"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2273BED"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632C7B2"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523ADEB"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4D3B0F7"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agree (5)</w:t>
            </w:r>
          </w:p>
        </w:tc>
      </w:tr>
      <w:tr w:rsidR="002F493F" w14:paraId="49C3231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6474ACF" w14:textId="77777777" w:rsidR="002F493F" w:rsidRDefault="002168DA">
            <w:pPr>
              <w:keepNext/>
            </w:pPr>
            <w:r>
              <w:t xml:space="preserve">make electricity production greener (1) </w:t>
            </w:r>
          </w:p>
        </w:tc>
        <w:tc>
          <w:tcPr>
            <w:tcW w:w="1596" w:type="dxa"/>
          </w:tcPr>
          <w:p w14:paraId="780DA3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4F80D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0FC48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4316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766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3A83F39"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E273D11" w14:textId="77777777" w:rsidR="002F493F" w:rsidRDefault="002168DA">
            <w:pPr>
              <w:keepNext/>
            </w:pPr>
            <w:r>
              <w:t xml:space="preserve">increase the use of public transport (6) </w:t>
            </w:r>
          </w:p>
        </w:tc>
        <w:tc>
          <w:tcPr>
            <w:tcW w:w="1596" w:type="dxa"/>
          </w:tcPr>
          <w:p w14:paraId="225EA91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9B11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CBCF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CA2D3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36716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01D4F38"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88E5543" w14:textId="77777777" w:rsidR="002F493F" w:rsidRDefault="002168DA">
            <w:pPr>
              <w:keepNext/>
            </w:pPr>
            <w:r>
              <w:t xml:space="preserve">reduce air pollution (3) </w:t>
            </w:r>
          </w:p>
        </w:tc>
        <w:tc>
          <w:tcPr>
            <w:tcW w:w="1596" w:type="dxa"/>
          </w:tcPr>
          <w:p w14:paraId="7769AE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EAEF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9AC17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C277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25C5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1ACD8F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F74FA79" w14:textId="77777777" w:rsidR="002F493F" w:rsidRDefault="002168DA">
            <w:pPr>
              <w:keepNext/>
            </w:pPr>
            <w:r>
              <w:t xml:space="preserve">have a </w:t>
            </w:r>
            <w:r>
              <w:rPr>
                <w:b/>
              </w:rPr>
              <w:t xml:space="preserve">negative effect </w:t>
            </w:r>
            <w:r>
              <w:t xml:space="preserve">on [Country] economy and employment (5) </w:t>
            </w:r>
          </w:p>
        </w:tc>
        <w:tc>
          <w:tcPr>
            <w:tcW w:w="1596" w:type="dxa"/>
          </w:tcPr>
          <w:p w14:paraId="05B9D9B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E1E83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9682A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1F70D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829E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F4E59F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F0D39CE" w14:textId="77777777" w:rsidR="002F493F" w:rsidRDefault="002168DA">
            <w:pPr>
              <w:keepNext/>
            </w:pPr>
            <w:r>
              <w:t xml:space="preserve">have a </w:t>
            </w:r>
            <w:r>
              <w:rPr>
                <w:b/>
              </w:rPr>
              <w:t>large effect</w:t>
            </w:r>
            <w:r>
              <w:t xml:space="preserve"> on [Country] economy and employment (4) </w:t>
            </w:r>
          </w:p>
        </w:tc>
        <w:tc>
          <w:tcPr>
            <w:tcW w:w="1596" w:type="dxa"/>
          </w:tcPr>
          <w:p w14:paraId="596F49C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6E757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D411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D676D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9A7A3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D6261C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BDEC427" w14:textId="77777777" w:rsidR="002F493F" w:rsidRDefault="002168DA">
            <w:pPr>
              <w:keepNext/>
            </w:pPr>
            <w:r>
              <w:t xml:space="preserve">be a costly way to fight climate change (7) </w:t>
            </w:r>
          </w:p>
        </w:tc>
        <w:tc>
          <w:tcPr>
            <w:tcW w:w="1596" w:type="dxa"/>
          </w:tcPr>
          <w:p w14:paraId="2C18019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17CE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20B61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F5FE2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23CC5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4E9A30" w14:textId="77777777" w:rsidR="002F493F" w:rsidRDefault="002F493F"/>
    <w:p w14:paraId="0C7DFD6E" w14:textId="77777777" w:rsidR="002F493F" w:rsidRDefault="002F493F"/>
    <w:p w14:paraId="58701E34" w14:textId="77777777" w:rsidR="002F493F" w:rsidRDefault="002168DA">
      <w:pPr>
        <w:keepNext/>
        <w:rPr>
          <w:lang w:eastAsia="ja-JP"/>
        </w:rPr>
      </w:pPr>
      <w:r>
        <w:rPr>
          <w:lang w:eastAsia="ja-JP"/>
        </w:rPr>
        <w:lastRenderedPageBreak/>
        <w:t xml:space="preserve">Q16.2 </w:t>
      </w:r>
      <w:r>
        <w:rPr>
          <w:lang w:eastAsia="ja-JP"/>
        </w:rPr>
        <w:t>次の記述に同意しますか、それとも同意しませんか</w:t>
      </w:r>
      <w:proofErr w:type="gramStart"/>
      <w:r>
        <w:rPr>
          <w:lang w:eastAsia="ja-JP"/>
        </w:rPr>
        <w:t>?</w:t>
      </w:r>
      <w:r>
        <w:rPr>
          <w:lang w:eastAsia="ja-JP"/>
        </w:rPr>
        <w:t>グリーンインフラプログラムは</w:t>
      </w:r>
      <w:proofErr w:type="gramEnd"/>
      <w:r>
        <w:rPr>
          <w:lang w:eastAsia="ja-JP"/>
        </w:rPr>
        <w:t>...</w:t>
      </w:r>
    </w:p>
    <w:tbl>
      <w:tblPr>
        <w:tblStyle w:val="QQuestionTable"/>
        <w:tblW w:w="9576" w:type="auto"/>
        <w:tblLook w:val="07E0" w:firstRow="1" w:lastRow="1" w:firstColumn="1" w:lastColumn="1" w:noHBand="1" w:noVBand="1"/>
      </w:tblPr>
      <w:tblGrid>
        <w:gridCol w:w="1560"/>
        <w:gridCol w:w="1560"/>
        <w:gridCol w:w="1560"/>
        <w:gridCol w:w="1560"/>
        <w:gridCol w:w="1560"/>
        <w:gridCol w:w="1560"/>
      </w:tblGrid>
      <w:tr w:rsidR="002F493F" w14:paraId="6E63C1AB"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43A866" w14:textId="77777777" w:rsidR="002F493F" w:rsidRDefault="002F493F">
            <w:pPr>
              <w:keepNext/>
              <w:rPr>
                <w:lang w:eastAsia="ja-JP"/>
              </w:rPr>
            </w:pPr>
          </w:p>
        </w:tc>
        <w:tc>
          <w:tcPr>
            <w:tcW w:w="1596" w:type="dxa"/>
          </w:tcPr>
          <w:p w14:paraId="1EA0466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全く同意しない</w:t>
            </w:r>
            <w:proofErr w:type="spellEnd"/>
            <w:r>
              <w:t xml:space="preserve"> (1)</w:t>
            </w:r>
          </w:p>
        </w:tc>
        <w:tc>
          <w:tcPr>
            <w:tcW w:w="1596" w:type="dxa"/>
          </w:tcPr>
          <w:p w14:paraId="05B95568"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あまり同意しない</w:t>
            </w:r>
            <w:proofErr w:type="spellEnd"/>
            <w:r>
              <w:t xml:space="preserve"> (2)</w:t>
            </w:r>
          </w:p>
        </w:tc>
        <w:tc>
          <w:tcPr>
            <w:tcW w:w="1596" w:type="dxa"/>
          </w:tcPr>
          <w:p w14:paraId="320E198D"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61F6F47C"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少し同意する</w:t>
            </w:r>
            <w:proofErr w:type="spellEnd"/>
            <w:r>
              <w:t xml:space="preserve"> (4)</w:t>
            </w:r>
          </w:p>
        </w:tc>
        <w:tc>
          <w:tcPr>
            <w:tcW w:w="1596" w:type="dxa"/>
          </w:tcPr>
          <w:p w14:paraId="5A0E371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強く同意する</w:t>
            </w:r>
            <w:proofErr w:type="spellEnd"/>
            <w:r>
              <w:t xml:space="preserve"> (5)</w:t>
            </w:r>
          </w:p>
        </w:tc>
      </w:tr>
      <w:tr w:rsidR="002F493F" w14:paraId="7604BD89"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409C14C" w14:textId="124E910B" w:rsidR="002F493F" w:rsidRDefault="002168DA">
            <w:pPr>
              <w:keepNext/>
              <w:rPr>
                <w:lang w:eastAsia="ja-JP"/>
              </w:rPr>
            </w:pPr>
            <w:del w:id="142" w:author="OGURO Kei, ECO/CS3" w:date="2021-06-15T19:53:00Z">
              <w:r w:rsidDel="002F1E84">
                <w:rPr>
                  <w:lang w:eastAsia="ja-JP"/>
                </w:rPr>
                <w:delText>電力生産をよりグリーンにする</w:delText>
              </w:r>
            </w:del>
            <w:ins w:id="143" w:author="OGURO Kei, ECO/CS3" w:date="2021-06-15T19:53:00Z">
              <w:r w:rsidR="002F1E84">
                <w:rPr>
                  <w:rFonts w:hint="eastAsia"/>
                  <w:lang w:eastAsia="ja-JP"/>
                </w:rPr>
                <w:t>環境にや</w:t>
              </w:r>
            </w:ins>
            <w:ins w:id="144" w:author="OGURO Kei, ECO/CS3" w:date="2021-06-15T19:54:00Z">
              <w:r w:rsidR="002F1E84">
                <w:rPr>
                  <w:rFonts w:hint="eastAsia"/>
                  <w:lang w:eastAsia="ja-JP"/>
                </w:rPr>
                <w:t>さしい電力生産に移行する</w:t>
              </w:r>
            </w:ins>
            <w:r>
              <w:rPr>
                <w:lang w:eastAsia="ja-JP"/>
              </w:rPr>
              <w:t xml:space="preserve"> (1) </w:t>
            </w:r>
          </w:p>
        </w:tc>
        <w:tc>
          <w:tcPr>
            <w:tcW w:w="1596" w:type="dxa"/>
          </w:tcPr>
          <w:p w14:paraId="054943F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6C166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7C60F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A0DB0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FFF08E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16EC3F0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EE81F4A" w14:textId="77777777" w:rsidR="002F493F" w:rsidRDefault="002168DA">
            <w:pPr>
              <w:keepNext/>
              <w:rPr>
                <w:lang w:eastAsia="ja-JP"/>
              </w:rPr>
            </w:pPr>
            <w:r>
              <w:rPr>
                <w:lang w:eastAsia="ja-JP"/>
              </w:rPr>
              <w:t>公共交通機関の利用を増やす</w:t>
            </w:r>
            <w:r>
              <w:rPr>
                <w:lang w:eastAsia="ja-JP"/>
              </w:rPr>
              <w:t xml:space="preserve"> (6) </w:t>
            </w:r>
          </w:p>
        </w:tc>
        <w:tc>
          <w:tcPr>
            <w:tcW w:w="1596" w:type="dxa"/>
          </w:tcPr>
          <w:p w14:paraId="1A0530B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2B170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420328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23E3E1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8E150F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65661EB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03A5F23" w14:textId="77777777" w:rsidR="002F493F" w:rsidRDefault="002168DA">
            <w:pPr>
              <w:keepNext/>
            </w:pPr>
            <w:proofErr w:type="spellStart"/>
            <w:r>
              <w:t>大気汚染を減らす</w:t>
            </w:r>
            <w:proofErr w:type="spellEnd"/>
            <w:r>
              <w:t xml:space="preserve"> (3) </w:t>
            </w:r>
          </w:p>
        </w:tc>
        <w:tc>
          <w:tcPr>
            <w:tcW w:w="1596" w:type="dxa"/>
          </w:tcPr>
          <w:p w14:paraId="5A607DA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C17BD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B9896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D81BA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A92E6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DCB2F8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9B5A256" w14:textId="77777777" w:rsidR="002F493F" w:rsidRDefault="002168DA">
            <w:pPr>
              <w:keepNext/>
              <w:rPr>
                <w:lang w:eastAsia="ja-JP"/>
              </w:rPr>
            </w:pPr>
            <w:r>
              <w:rPr>
                <w:lang w:eastAsia="ja-JP"/>
              </w:rPr>
              <w:t>日本の経済と雇用に</w:t>
            </w:r>
            <w:r>
              <w:rPr>
                <w:b/>
                <w:lang w:eastAsia="ja-JP"/>
              </w:rPr>
              <w:t>悪影響を与える</w:t>
            </w:r>
            <w:r>
              <w:rPr>
                <w:lang w:eastAsia="ja-JP"/>
              </w:rPr>
              <w:t xml:space="preserve"> (5) </w:t>
            </w:r>
          </w:p>
        </w:tc>
        <w:tc>
          <w:tcPr>
            <w:tcW w:w="1596" w:type="dxa"/>
          </w:tcPr>
          <w:p w14:paraId="68216BC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5305D0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B6E989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DF81D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583D69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3186354B"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6EB0004" w14:textId="77777777" w:rsidR="002F493F" w:rsidRDefault="002168DA">
            <w:pPr>
              <w:keepNext/>
              <w:rPr>
                <w:lang w:eastAsia="ja-JP"/>
              </w:rPr>
            </w:pPr>
            <w:r>
              <w:rPr>
                <w:lang w:eastAsia="ja-JP"/>
              </w:rPr>
              <w:t>日本の経済と雇用に</w:t>
            </w:r>
            <w:r>
              <w:rPr>
                <w:b/>
                <w:lang w:eastAsia="ja-JP"/>
              </w:rPr>
              <w:t>大きな影響を与える</w:t>
            </w:r>
            <w:r>
              <w:rPr>
                <w:lang w:eastAsia="ja-JP"/>
              </w:rPr>
              <w:t xml:space="preserve"> (4) </w:t>
            </w:r>
          </w:p>
        </w:tc>
        <w:tc>
          <w:tcPr>
            <w:tcW w:w="1596" w:type="dxa"/>
          </w:tcPr>
          <w:p w14:paraId="306C9FA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35896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AE630E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BEEF5F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95FF6A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59B5568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4B742CF" w14:textId="77777777" w:rsidR="002F493F" w:rsidRDefault="002168DA">
            <w:pPr>
              <w:keepNext/>
              <w:rPr>
                <w:lang w:eastAsia="ja-JP"/>
              </w:rPr>
            </w:pPr>
            <w:r>
              <w:rPr>
                <w:lang w:eastAsia="ja-JP"/>
              </w:rPr>
              <w:t>気候変動と戦うための費用のかかる方法である</w:t>
            </w:r>
            <w:r>
              <w:rPr>
                <w:lang w:eastAsia="ja-JP"/>
              </w:rPr>
              <w:t xml:space="preserve"> (7) </w:t>
            </w:r>
          </w:p>
        </w:tc>
        <w:tc>
          <w:tcPr>
            <w:tcW w:w="1596" w:type="dxa"/>
          </w:tcPr>
          <w:p w14:paraId="058ABA6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61D7B3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0C2A7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1C525D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34A6FF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1CC5720D" w14:textId="77777777" w:rsidR="002F493F" w:rsidRDefault="002F493F">
      <w:pPr>
        <w:rPr>
          <w:lang w:eastAsia="ja-JP"/>
        </w:rPr>
      </w:pPr>
    </w:p>
    <w:p w14:paraId="5DB515F7" w14:textId="77777777" w:rsidR="002F493F" w:rsidRDefault="002F493F">
      <w:pPr>
        <w:rPr>
          <w:lang w:eastAsia="ja-JP"/>
        </w:rPr>
      </w:pPr>
    </w:p>
    <w:p w14:paraId="07189C3F" w14:textId="77777777" w:rsidR="002F493F" w:rsidRDefault="002F493F">
      <w:pPr>
        <w:pStyle w:val="QuestionSeparator"/>
        <w:rPr>
          <w:lang w:eastAsia="ja-JP"/>
        </w:rPr>
      </w:pPr>
    </w:p>
    <w:p w14:paraId="562EC57F" w14:textId="77777777" w:rsidR="002F493F" w:rsidRDefault="002F493F">
      <w:pPr>
        <w:rPr>
          <w:lang w:eastAsia="ja-JP"/>
        </w:rPr>
      </w:pPr>
    </w:p>
    <w:p w14:paraId="5B5B8435" w14:textId="77777777" w:rsidR="002F493F" w:rsidRDefault="002168DA">
      <w:pPr>
        <w:keepNext/>
      </w:pPr>
      <w:r>
        <w:lastRenderedPageBreak/>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2F493F" w14:paraId="08011E3B"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EBD4BF" w14:textId="77777777" w:rsidR="002F493F" w:rsidRDefault="002F493F">
            <w:pPr>
              <w:keepNext/>
            </w:pPr>
          </w:p>
        </w:tc>
        <w:tc>
          <w:tcPr>
            <w:tcW w:w="1596" w:type="dxa"/>
          </w:tcPr>
          <w:p w14:paraId="524D8804" w14:textId="77777777" w:rsidR="002F493F" w:rsidRDefault="002168DA">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0367D920" w14:textId="77777777" w:rsidR="002F493F" w:rsidRDefault="002168DA">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420141AB"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45411AEE" w14:textId="77777777" w:rsidR="002F493F" w:rsidRDefault="002168DA">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6DB3062F" w14:textId="77777777" w:rsidR="002F493F" w:rsidRDefault="002168DA">
            <w:pPr>
              <w:cnfStyle w:val="100000000000" w:firstRow="1" w:lastRow="0" w:firstColumn="0" w:lastColumn="0" w:oddVBand="0" w:evenVBand="0" w:oddHBand="0" w:evenHBand="0" w:firstRowFirstColumn="0" w:firstRowLastColumn="0" w:lastRowFirstColumn="0" w:lastRowLastColumn="0"/>
            </w:pPr>
            <w:r>
              <w:t>Win a lot (6)</w:t>
            </w:r>
          </w:p>
        </w:tc>
      </w:tr>
      <w:tr w:rsidR="002F493F" w14:paraId="0245704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DF1794D" w14:textId="77777777" w:rsidR="002F493F" w:rsidRDefault="002168DA">
            <w:pPr>
              <w:keepNext/>
            </w:pPr>
            <w:r>
              <w:t xml:space="preserve">Low-income earners (1) </w:t>
            </w:r>
          </w:p>
        </w:tc>
        <w:tc>
          <w:tcPr>
            <w:tcW w:w="1596" w:type="dxa"/>
          </w:tcPr>
          <w:p w14:paraId="23C75DD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678C9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88ED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DD754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E7DE3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9E4D2B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CF1FEE8" w14:textId="77777777" w:rsidR="002F493F" w:rsidRDefault="002168DA">
            <w:pPr>
              <w:keepNext/>
            </w:pPr>
            <w:r>
              <w:t xml:space="preserve">The middle class (2) </w:t>
            </w:r>
          </w:p>
        </w:tc>
        <w:tc>
          <w:tcPr>
            <w:tcW w:w="1596" w:type="dxa"/>
          </w:tcPr>
          <w:p w14:paraId="2ACCE85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95AB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192E6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156FF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64FE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521FAE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A75C433" w14:textId="77777777" w:rsidR="002F493F" w:rsidRDefault="002168DA">
            <w:pPr>
              <w:keepNext/>
            </w:pPr>
            <w:r>
              <w:t xml:space="preserve">High-income earners (3) </w:t>
            </w:r>
          </w:p>
        </w:tc>
        <w:tc>
          <w:tcPr>
            <w:tcW w:w="1596" w:type="dxa"/>
          </w:tcPr>
          <w:p w14:paraId="22F4B81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4607F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D6E5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6FF6D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5DAF7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DD6CC5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3A3DF2B" w14:textId="77777777" w:rsidR="002F493F" w:rsidRDefault="002168DA">
            <w:pPr>
              <w:keepNext/>
            </w:pPr>
            <w:r>
              <w:t xml:space="preserve">Those living in rural areas (5) </w:t>
            </w:r>
          </w:p>
        </w:tc>
        <w:tc>
          <w:tcPr>
            <w:tcW w:w="1596" w:type="dxa"/>
          </w:tcPr>
          <w:p w14:paraId="40B5274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B07A2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4BF0B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E19D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2E48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697F51" w14:textId="77777777" w:rsidR="002F493F" w:rsidRDefault="002F493F"/>
    <w:p w14:paraId="1E46273C" w14:textId="77777777" w:rsidR="002F493F" w:rsidRDefault="002F493F"/>
    <w:p w14:paraId="045BF65A" w14:textId="77777777" w:rsidR="002F493F" w:rsidRDefault="002168DA">
      <w:pPr>
        <w:keepNext/>
        <w:rPr>
          <w:lang w:eastAsia="ja-JP"/>
        </w:rPr>
      </w:pPr>
      <w:r>
        <w:rPr>
          <w:lang w:eastAsia="ja-JP"/>
        </w:rPr>
        <w:t xml:space="preserve">Q16.3 </w:t>
      </w:r>
      <w:r>
        <w:rPr>
          <w:lang w:eastAsia="ja-JP"/>
        </w:rPr>
        <w:t>グリーン</w:t>
      </w:r>
      <w:r>
        <w:rPr>
          <w:lang w:eastAsia="ja-JP"/>
        </w:rPr>
        <w:t xml:space="preserve"> </w:t>
      </w:r>
      <w:r>
        <w:rPr>
          <w:lang w:eastAsia="ja-JP"/>
        </w:rPr>
        <w:t>インフラプログラムによって、次のグループは恩恵を受けると思いますか？それとも損害を被ると思いますか？</w:t>
      </w:r>
    </w:p>
    <w:tbl>
      <w:tblPr>
        <w:tblStyle w:val="QQuestionTable"/>
        <w:tblW w:w="9576" w:type="auto"/>
        <w:tblLook w:val="07E0" w:firstRow="1" w:lastRow="1" w:firstColumn="1" w:lastColumn="1" w:noHBand="1" w:noVBand="1"/>
      </w:tblPr>
      <w:tblGrid>
        <w:gridCol w:w="1560"/>
        <w:gridCol w:w="1560"/>
        <w:gridCol w:w="1560"/>
        <w:gridCol w:w="1560"/>
        <w:gridCol w:w="1560"/>
        <w:gridCol w:w="1560"/>
      </w:tblGrid>
      <w:tr w:rsidR="002F493F" w14:paraId="7279B699"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7068E18" w14:textId="77777777" w:rsidR="002F493F" w:rsidRDefault="002F493F">
            <w:pPr>
              <w:keepNext/>
              <w:rPr>
                <w:lang w:eastAsia="ja-JP"/>
              </w:rPr>
            </w:pPr>
          </w:p>
        </w:tc>
        <w:tc>
          <w:tcPr>
            <w:tcW w:w="1596" w:type="dxa"/>
          </w:tcPr>
          <w:p w14:paraId="31861FC9"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非常に損害を被る</w:t>
            </w:r>
            <w:proofErr w:type="spellEnd"/>
            <w:r>
              <w:t xml:space="preserve"> (1)</w:t>
            </w:r>
          </w:p>
        </w:tc>
        <w:tc>
          <w:tcPr>
            <w:tcW w:w="1596" w:type="dxa"/>
          </w:tcPr>
          <w:p w14:paraId="017E3F89"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ある程度損害を被る</w:t>
            </w:r>
            <w:proofErr w:type="spellEnd"/>
            <w:r>
              <w:t xml:space="preserve"> (2)</w:t>
            </w:r>
          </w:p>
        </w:tc>
        <w:tc>
          <w:tcPr>
            <w:tcW w:w="1596" w:type="dxa"/>
          </w:tcPr>
          <w:p w14:paraId="63581241"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44C13D40" w14:textId="77777777"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ある程度恩恵を受ける</w:t>
            </w:r>
            <w:r>
              <w:rPr>
                <w:lang w:eastAsia="ja-JP"/>
              </w:rPr>
              <w:t xml:space="preserve"> (5)</w:t>
            </w:r>
          </w:p>
        </w:tc>
        <w:tc>
          <w:tcPr>
            <w:tcW w:w="1596" w:type="dxa"/>
          </w:tcPr>
          <w:p w14:paraId="4457AC4C"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非常に恩恵を受ける</w:t>
            </w:r>
            <w:proofErr w:type="spellEnd"/>
            <w:r>
              <w:t xml:space="preserve"> (6)</w:t>
            </w:r>
          </w:p>
        </w:tc>
      </w:tr>
      <w:tr w:rsidR="002F493F" w14:paraId="3C999FA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25F075D" w14:textId="77777777" w:rsidR="002F493F" w:rsidRDefault="002168DA">
            <w:pPr>
              <w:keepNext/>
            </w:pPr>
            <w:proofErr w:type="spellStart"/>
            <w:r>
              <w:t>低所得者</w:t>
            </w:r>
            <w:proofErr w:type="spellEnd"/>
            <w:r>
              <w:t xml:space="preserve"> (1) </w:t>
            </w:r>
          </w:p>
        </w:tc>
        <w:tc>
          <w:tcPr>
            <w:tcW w:w="1596" w:type="dxa"/>
          </w:tcPr>
          <w:p w14:paraId="52AA575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4CB2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52029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392A1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10EE7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8772AD8"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C8EA1B5" w14:textId="4CB59C0B" w:rsidR="002F493F" w:rsidRDefault="0073695B">
            <w:pPr>
              <w:keepNext/>
            </w:pPr>
            <w:ins w:id="145" w:author="OGURO Kei, ECO/CS3" w:date="2021-06-13T17:25:00Z">
              <w:r>
                <w:rPr>
                  <w:rFonts w:hint="eastAsia"/>
                  <w:lang w:eastAsia="ja-JP"/>
                </w:rPr>
                <w:t>中所得者</w:t>
              </w:r>
            </w:ins>
            <w:del w:id="146" w:author="OGURO Kei, ECO/CS3" w:date="2021-06-13T17:25:00Z">
              <w:r w:rsidR="002168DA" w:rsidDel="0073695B">
                <w:delText>中流階級</w:delText>
              </w:r>
            </w:del>
            <w:r w:rsidR="002168DA">
              <w:t xml:space="preserve"> (2) </w:t>
            </w:r>
          </w:p>
        </w:tc>
        <w:tc>
          <w:tcPr>
            <w:tcW w:w="1596" w:type="dxa"/>
          </w:tcPr>
          <w:p w14:paraId="36DE870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DFAB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B8380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49BCC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DB271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D2011D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EB36E9E" w14:textId="77777777" w:rsidR="002F493F" w:rsidRDefault="002168DA">
            <w:pPr>
              <w:keepNext/>
            </w:pPr>
            <w:proofErr w:type="spellStart"/>
            <w:r>
              <w:t>高所得者</w:t>
            </w:r>
            <w:proofErr w:type="spellEnd"/>
            <w:r>
              <w:t xml:space="preserve"> (3) </w:t>
            </w:r>
          </w:p>
        </w:tc>
        <w:tc>
          <w:tcPr>
            <w:tcW w:w="1596" w:type="dxa"/>
          </w:tcPr>
          <w:p w14:paraId="54A78E8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1460F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8778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6DB4A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76E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0A08CFB"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25A36E2" w14:textId="2D51E09C" w:rsidR="002F493F" w:rsidRDefault="0073695B">
            <w:pPr>
              <w:keepNext/>
              <w:rPr>
                <w:lang w:eastAsia="ja-JP"/>
              </w:rPr>
            </w:pPr>
            <w:ins w:id="147" w:author="OGURO Kei, ECO/CS3" w:date="2021-06-13T17:25:00Z">
              <w:r>
                <w:rPr>
                  <w:rFonts w:hint="eastAsia"/>
                  <w:lang w:eastAsia="ja-JP"/>
                </w:rPr>
                <w:t>農村地域</w:t>
              </w:r>
            </w:ins>
            <w:del w:id="148" w:author="OGURO Kei, ECO/CS3" w:date="2021-06-13T17:25:00Z">
              <w:r w:rsidR="002168DA" w:rsidDel="0073695B">
                <w:rPr>
                  <w:lang w:eastAsia="ja-JP"/>
                </w:rPr>
                <w:delText>田舎</w:delText>
              </w:r>
            </w:del>
            <w:r w:rsidR="002168DA">
              <w:rPr>
                <w:lang w:eastAsia="ja-JP"/>
              </w:rPr>
              <w:t>に住んで</w:t>
            </w:r>
            <w:ins w:id="149" w:author="OGURO Kei, ECO/CS3" w:date="2021-06-15T19:55:00Z">
              <w:r w:rsidR="002F1E84">
                <w:rPr>
                  <w:rFonts w:hint="eastAsia"/>
                  <w:lang w:eastAsia="ja-JP"/>
                </w:rPr>
                <w:t>い</w:t>
              </w:r>
            </w:ins>
            <w:r w:rsidR="002168DA">
              <w:rPr>
                <w:lang w:eastAsia="ja-JP"/>
              </w:rPr>
              <w:t>る人</w:t>
            </w:r>
            <w:r w:rsidR="002168DA">
              <w:rPr>
                <w:lang w:eastAsia="ja-JP"/>
              </w:rPr>
              <w:t xml:space="preserve"> (5) </w:t>
            </w:r>
          </w:p>
        </w:tc>
        <w:tc>
          <w:tcPr>
            <w:tcW w:w="1596" w:type="dxa"/>
          </w:tcPr>
          <w:p w14:paraId="19F84FA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6145B1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F7354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7C3E04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7FC47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4A4D2FCE" w14:textId="77777777" w:rsidR="002F493F" w:rsidRDefault="002F493F">
      <w:pPr>
        <w:rPr>
          <w:lang w:eastAsia="ja-JP"/>
        </w:rPr>
      </w:pPr>
    </w:p>
    <w:p w14:paraId="0E2FDBA3" w14:textId="77777777" w:rsidR="002F493F" w:rsidRDefault="002F493F">
      <w:pPr>
        <w:rPr>
          <w:lang w:eastAsia="ja-JP"/>
        </w:rPr>
      </w:pPr>
    </w:p>
    <w:p w14:paraId="5D09C1F9" w14:textId="77777777" w:rsidR="002F493F" w:rsidRDefault="002F493F">
      <w:pPr>
        <w:pStyle w:val="QuestionSeparator"/>
        <w:rPr>
          <w:lang w:eastAsia="ja-JP"/>
        </w:rPr>
      </w:pPr>
    </w:p>
    <w:p w14:paraId="5A634B6A" w14:textId="77777777" w:rsidR="002F493F" w:rsidRDefault="002F493F">
      <w:pPr>
        <w:rPr>
          <w:lang w:eastAsia="ja-JP"/>
        </w:rPr>
      </w:pPr>
    </w:p>
    <w:p w14:paraId="2E51192B" w14:textId="77777777" w:rsidR="002F493F" w:rsidRDefault="002168DA">
      <w:pPr>
        <w:keepNext/>
      </w:pPr>
      <w:r>
        <w:lastRenderedPageBreak/>
        <w:t>Q16.4 Do you think that your household would win or lose financially from a green infrastructure program?</w:t>
      </w:r>
    </w:p>
    <w:p w14:paraId="783F6387" w14:textId="77777777" w:rsidR="002F493F" w:rsidRDefault="002168DA">
      <w:pPr>
        <w:pStyle w:val="ListParagraph"/>
        <w:keepNext/>
        <w:numPr>
          <w:ilvl w:val="0"/>
          <w:numId w:val="4"/>
        </w:numPr>
      </w:pPr>
      <w:r>
        <w:t xml:space="preserve">Lose a lot  (1) </w:t>
      </w:r>
    </w:p>
    <w:p w14:paraId="32DA3B3D" w14:textId="77777777" w:rsidR="002F493F" w:rsidRDefault="002168DA">
      <w:pPr>
        <w:pStyle w:val="ListParagraph"/>
        <w:keepNext/>
        <w:numPr>
          <w:ilvl w:val="0"/>
          <w:numId w:val="4"/>
        </w:numPr>
      </w:pPr>
      <w:r>
        <w:t xml:space="preserve">Mostly lose  (5) </w:t>
      </w:r>
    </w:p>
    <w:p w14:paraId="791F5D1C" w14:textId="77777777" w:rsidR="002F493F" w:rsidRDefault="002168DA">
      <w:pPr>
        <w:pStyle w:val="ListParagraph"/>
        <w:keepNext/>
        <w:numPr>
          <w:ilvl w:val="0"/>
          <w:numId w:val="4"/>
        </w:numPr>
      </w:pPr>
      <w:r>
        <w:t xml:space="preserve">Neither win nor lose  (6) </w:t>
      </w:r>
    </w:p>
    <w:p w14:paraId="43440617" w14:textId="77777777" w:rsidR="002F493F" w:rsidRDefault="002168DA">
      <w:pPr>
        <w:pStyle w:val="ListParagraph"/>
        <w:keepNext/>
        <w:numPr>
          <w:ilvl w:val="0"/>
          <w:numId w:val="4"/>
        </w:numPr>
      </w:pPr>
      <w:r>
        <w:t xml:space="preserve">Mostly win  (7) </w:t>
      </w:r>
    </w:p>
    <w:p w14:paraId="23AA7135" w14:textId="77777777" w:rsidR="002F493F" w:rsidRDefault="002168DA">
      <w:pPr>
        <w:pStyle w:val="ListParagraph"/>
        <w:keepNext/>
        <w:numPr>
          <w:ilvl w:val="0"/>
          <w:numId w:val="4"/>
        </w:numPr>
      </w:pPr>
      <w:r>
        <w:t xml:space="preserve">Win a lot  (8) </w:t>
      </w:r>
    </w:p>
    <w:p w14:paraId="5CC5B15B" w14:textId="77777777" w:rsidR="002F493F" w:rsidRDefault="002F493F"/>
    <w:p w14:paraId="2731C541" w14:textId="77777777" w:rsidR="002F493F" w:rsidRDefault="002168DA">
      <w:pPr>
        <w:keepNext/>
        <w:rPr>
          <w:lang w:eastAsia="ja-JP"/>
        </w:rPr>
      </w:pPr>
      <w:r>
        <w:rPr>
          <w:lang w:eastAsia="ja-JP"/>
        </w:rPr>
        <w:t xml:space="preserve">Q16.4 </w:t>
      </w:r>
      <w:r>
        <w:rPr>
          <w:lang w:eastAsia="ja-JP"/>
        </w:rPr>
        <w:t>グリーン</w:t>
      </w:r>
      <w:r>
        <w:rPr>
          <w:lang w:eastAsia="ja-JP"/>
        </w:rPr>
        <w:t xml:space="preserve"> </w:t>
      </w:r>
      <w:r>
        <w:rPr>
          <w:lang w:eastAsia="ja-JP"/>
        </w:rPr>
        <w:t>インフラプログラムによって、あなたの家庭は経済的に恩恵を受けると思いますか、それとも損害を被ると思いますか</w:t>
      </w:r>
      <w:r>
        <w:rPr>
          <w:lang w:eastAsia="ja-JP"/>
        </w:rPr>
        <w:t>?</w:t>
      </w:r>
    </w:p>
    <w:p w14:paraId="3B69163F" w14:textId="77777777" w:rsidR="002F493F" w:rsidRDefault="002168DA">
      <w:pPr>
        <w:pStyle w:val="ListParagraph"/>
        <w:keepNext/>
        <w:numPr>
          <w:ilvl w:val="0"/>
          <w:numId w:val="4"/>
        </w:numPr>
      </w:pPr>
      <w:proofErr w:type="spellStart"/>
      <w:r>
        <w:t>非常に損害を被る</w:t>
      </w:r>
      <w:proofErr w:type="spellEnd"/>
      <w:r>
        <w:t xml:space="preserve">  (1) </w:t>
      </w:r>
    </w:p>
    <w:p w14:paraId="49873B3D" w14:textId="77777777" w:rsidR="002F493F" w:rsidRDefault="002168DA">
      <w:pPr>
        <w:pStyle w:val="ListParagraph"/>
        <w:keepNext/>
        <w:numPr>
          <w:ilvl w:val="0"/>
          <w:numId w:val="4"/>
        </w:numPr>
      </w:pPr>
      <w:proofErr w:type="spellStart"/>
      <w:r>
        <w:t>ある程度損害を被る</w:t>
      </w:r>
      <w:proofErr w:type="spellEnd"/>
      <w:r>
        <w:t xml:space="preserve">  (5) </w:t>
      </w:r>
    </w:p>
    <w:p w14:paraId="63F87085" w14:textId="77777777" w:rsidR="002F493F" w:rsidRDefault="002168DA">
      <w:pPr>
        <w:pStyle w:val="ListParagraph"/>
        <w:keepNext/>
        <w:numPr>
          <w:ilvl w:val="0"/>
          <w:numId w:val="4"/>
        </w:numPr>
      </w:pPr>
      <w:proofErr w:type="spellStart"/>
      <w:r>
        <w:t>どちらでもない</w:t>
      </w:r>
      <w:proofErr w:type="spellEnd"/>
      <w:r>
        <w:t xml:space="preserve">  (6) </w:t>
      </w:r>
    </w:p>
    <w:p w14:paraId="4D018498" w14:textId="77777777" w:rsidR="002F493F" w:rsidRDefault="002168DA">
      <w:pPr>
        <w:pStyle w:val="ListParagraph"/>
        <w:keepNext/>
        <w:numPr>
          <w:ilvl w:val="0"/>
          <w:numId w:val="4"/>
        </w:numPr>
        <w:rPr>
          <w:lang w:eastAsia="ja-JP"/>
        </w:rPr>
      </w:pPr>
      <w:r>
        <w:rPr>
          <w:lang w:eastAsia="ja-JP"/>
        </w:rPr>
        <w:t>ある程度恩恵を受ける</w:t>
      </w:r>
      <w:r>
        <w:rPr>
          <w:lang w:eastAsia="ja-JP"/>
        </w:rPr>
        <w:t xml:space="preserve">  (7) </w:t>
      </w:r>
    </w:p>
    <w:p w14:paraId="4E4892BC" w14:textId="77777777" w:rsidR="002F493F" w:rsidRDefault="002168DA">
      <w:pPr>
        <w:pStyle w:val="ListParagraph"/>
        <w:keepNext/>
        <w:numPr>
          <w:ilvl w:val="0"/>
          <w:numId w:val="4"/>
        </w:numPr>
      </w:pPr>
      <w:proofErr w:type="spellStart"/>
      <w:r>
        <w:t>非常に恩恵を受ける</w:t>
      </w:r>
      <w:proofErr w:type="spellEnd"/>
      <w:r>
        <w:t xml:space="preserve">  (8) </w:t>
      </w:r>
    </w:p>
    <w:p w14:paraId="51321621" w14:textId="77777777" w:rsidR="002F493F" w:rsidRDefault="002F493F"/>
    <w:p w14:paraId="0987D60B" w14:textId="77777777" w:rsidR="002F493F" w:rsidRDefault="002F493F">
      <w:pPr>
        <w:pStyle w:val="QuestionSeparator"/>
      </w:pPr>
    </w:p>
    <w:p w14:paraId="3B2B269C" w14:textId="77777777" w:rsidR="002F493F" w:rsidRDefault="002F493F"/>
    <w:p w14:paraId="0174F482" w14:textId="77777777" w:rsidR="002F493F" w:rsidRDefault="002168DA">
      <w:pPr>
        <w:keepNext/>
      </w:pPr>
      <w:r>
        <w:lastRenderedPageBreak/>
        <w:t>Q16.6 Do you agree or disagree with the following statement: "A green infrastructure program is fair."</w:t>
      </w:r>
    </w:p>
    <w:p w14:paraId="7ED4DDCA" w14:textId="77777777" w:rsidR="002F493F" w:rsidRDefault="002168DA">
      <w:pPr>
        <w:pStyle w:val="ListParagraph"/>
        <w:keepNext/>
        <w:numPr>
          <w:ilvl w:val="0"/>
          <w:numId w:val="4"/>
        </w:numPr>
      </w:pPr>
      <w:r>
        <w:t xml:space="preserve">Strongly disagree  (0) </w:t>
      </w:r>
    </w:p>
    <w:p w14:paraId="474D81EC" w14:textId="77777777" w:rsidR="002F493F" w:rsidRDefault="002168DA">
      <w:pPr>
        <w:pStyle w:val="ListParagraph"/>
        <w:keepNext/>
        <w:numPr>
          <w:ilvl w:val="0"/>
          <w:numId w:val="4"/>
        </w:numPr>
      </w:pPr>
      <w:r>
        <w:t xml:space="preserve">Somewhat disagree  (1) </w:t>
      </w:r>
    </w:p>
    <w:p w14:paraId="037E2390" w14:textId="77777777" w:rsidR="002F493F" w:rsidRDefault="002168DA">
      <w:pPr>
        <w:pStyle w:val="ListParagraph"/>
        <w:keepNext/>
        <w:numPr>
          <w:ilvl w:val="0"/>
          <w:numId w:val="4"/>
        </w:numPr>
      </w:pPr>
      <w:r>
        <w:t xml:space="preserve">Neither agree nor disagree  (2) </w:t>
      </w:r>
    </w:p>
    <w:p w14:paraId="19270336" w14:textId="77777777" w:rsidR="002F493F" w:rsidRDefault="002168DA">
      <w:pPr>
        <w:pStyle w:val="ListParagraph"/>
        <w:keepNext/>
        <w:numPr>
          <w:ilvl w:val="0"/>
          <w:numId w:val="4"/>
        </w:numPr>
      </w:pPr>
      <w:r>
        <w:t xml:space="preserve">Somewhat agree  (3) </w:t>
      </w:r>
    </w:p>
    <w:p w14:paraId="08B2F56E" w14:textId="77777777" w:rsidR="002F493F" w:rsidRDefault="002168DA">
      <w:pPr>
        <w:pStyle w:val="ListParagraph"/>
        <w:keepNext/>
        <w:numPr>
          <w:ilvl w:val="0"/>
          <w:numId w:val="4"/>
        </w:numPr>
      </w:pPr>
      <w:r>
        <w:t xml:space="preserve">Strongly agree  (4) </w:t>
      </w:r>
    </w:p>
    <w:p w14:paraId="547E2306" w14:textId="77777777" w:rsidR="002F493F" w:rsidRDefault="002F493F"/>
    <w:p w14:paraId="06128183" w14:textId="77777777" w:rsidR="002F493F" w:rsidRDefault="002168DA">
      <w:pPr>
        <w:keepNext/>
        <w:rPr>
          <w:lang w:eastAsia="ja-JP"/>
        </w:rPr>
      </w:pPr>
      <w:r>
        <w:rPr>
          <w:lang w:eastAsia="ja-JP"/>
        </w:rPr>
        <w:t xml:space="preserve">Q16.6 </w:t>
      </w:r>
      <w:r>
        <w:rPr>
          <w:lang w:eastAsia="ja-JP"/>
        </w:rPr>
        <w:t>次の記述に同意しますか、それとも同意しませんか：「グリーン</w:t>
      </w:r>
      <w:r>
        <w:rPr>
          <w:lang w:eastAsia="ja-JP"/>
        </w:rPr>
        <w:t xml:space="preserve"> </w:t>
      </w:r>
      <w:r>
        <w:rPr>
          <w:lang w:eastAsia="ja-JP"/>
        </w:rPr>
        <w:t>インフラプログラムは公平である」</w:t>
      </w:r>
    </w:p>
    <w:p w14:paraId="0EFF3A63" w14:textId="77777777" w:rsidR="002F493F" w:rsidRDefault="002168DA">
      <w:pPr>
        <w:pStyle w:val="ListParagraph"/>
        <w:keepNext/>
        <w:numPr>
          <w:ilvl w:val="0"/>
          <w:numId w:val="4"/>
        </w:numPr>
      </w:pPr>
      <w:proofErr w:type="spellStart"/>
      <w:r>
        <w:t>全く同意しない</w:t>
      </w:r>
      <w:proofErr w:type="spellEnd"/>
      <w:r>
        <w:t xml:space="preserve">  (0) </w:t>
      </w:r>
    </w:p>
    <w:p w14:paraId="706F997D" w14:textId="77777777" w:rsidR="002F493F" w:rsidRDefault="002168DA">
      <w:pPr>
        <w:pStyle w:val="ListParagraph"/>
        <w:keepNext/>
        <w:numPr>
          <w:ilvl w:val="0"/>
          <w:numId w:val="4"/>
        </w:numPr>
      </w:pPr>
      <w:proofErr w:type="spellStart"/>
      <w:r>
        <w:t>あまり同意しない</w:t>
      </w:r>
      <w:proofErr w:type="spellEnd"/>
      <w:r>
        <w:t xml:space="preserve">  (1) </w:t>
      </w:r>
    </w:p>
    <w:p w14:paraId="04605317" w14:textId="77777777" w:rsidR="002F493F" w:rsidRDefault="002168DA">
      <w:pPr>
        <w:pStyle w:val="ListParagraph"/>
        <w:keepNext/>
        <w:numPr>
          <w:ilvl w:val="0"/>
          <w:numId w:val="4"/>
        </w:numPr>
      </w:pPr>
      <w:proofErr w:type="spellStart"/>
      <w:r>
        <w:t>どちらでもない</w:t>
      </w:r>
      <w:proofErr w:type="spellEnd"/>
      <w:r>
        <w:t xml:space="preserve">  (2) </w:t>
      </w:r>
    </w:p>
    <w:p w14:paraId="7E604470" w14:textId="77777777" w:rsidR="002F493F" w:rsidRDefault="002168DA">
      <w:pPr>
        <w:pStyle w:val="ListParagraph"/>
        <w:keepNext/>
        <w:numPr>
          <w:ilvl w:val="0"/>
          <w:numId w:val="4"/>
        </w:numPr>
      </w:pPr>
      <w:proofErr w:type="spellStart"/>
      <w:r>
        <w:t>少し同意する</w:t>
      </w:r>
      <w:proofErr w:type="spellEnd"/>
      <w:r>
        <w:t xml:space="preserve">  (3) </w:t>
      </w:r>
    </w:p>
    <w:p w14:paraId="4E2E6789" w14:textId="77777777" w:rsidR="002F493F" w:rsidRDefault="002168DA">
      <w:pPr>
        <w:pStyle w:val="ListParagraph"/>
        <w:keepNext/>
        <w:numPr>
          <w:ilvl w:val="0"/>
          <w:numId w:val="4"/>
        </w:numPr>
      </w:pPr>
      <w:proofErr w:type="spellStart"/>
      <w:r>
        <w:t>強く同意する</w:t>
      </w:r>
      <w:proofErr w:type="spellEnd"/>
      <w:r>
        <w:t xml:space="preserve">  (4) </w:t>
      </w:r>
    </w:p>
    <w:p w14:paraId="6546CD81" w14:textId="77777777" w:rsidR="002F493F" w:rsidRDefault="002F493F"/>
    <w:p w14:paraId="6846CCCA" w14:textId="77777777" w:rsidR="002F493F" w:rsidRDefault="002F493F">
      <w:pPr>
        <w:pStyle w:val="QuestionSeparator"/>
      </w:pPr>
    </w:p>
    <w:p w14:paraId="7F2B560B" w14:textId="77777777" w:rsidR="002F493F" w:rsidRDefault="002F493F"/>
    <w:p w14:paraId="3C90DD15" w14:textId="77777777" w:rsidR="002F493F" w:rsidRDefault="002168DA">
      <w:pPr>
        <w:keepNext/>
      </w:pPr>
      <w:r>
        <w:t>Q16.5 Do you support or oppose a green infrastructure program?</w:t>
      </w:r>
    </w:p>
    <w:p w14:paraId="1C7E367D" w14:textId="77777777" w:rsidR="002F493F" w:rsidRDefault="002168DA">
      <w:pPr>
        <w:pStyle w:val="ListParagraph"/>
        <w:keepNext/>
        <w:numPr>
          <w:ilvl w:val="0"/>
          <w:numId w:val="4"/>
        </w:numPr>
      </w:pPr>
      <w:r>
        <w:t xml:space="preserve">Strongly oppose  (0) </w:t>
      </w:r>
    </w:p>
    <w:p w14:paraId="30FD144E" w14:textId="77777777" w:rsidR="002F493F" w:rsidRDefault="002168DA">
      <w:pPr>
        <w:pStyle w:val="ListParagraph"/>
        <w:keepNext/>
        <w:numPr>
          <w:ilvl w:val="0"/>
          <w:numId w:val="4"/>
        </w:numPr>
      </w:pPr>
      <w:r>
        <w:t xml:space="preserve">Somewhat oppose  (1) </w:t>
      </w:r>
    </w:p>
    <w:p w14:paraId="7800C555" w14:textId="77777777" w:rsidR="002F493F" w:rsidRDefault="002168DA">
      <w:pPr>
        <w:pStyle w:val="ListParagraph"/>
        <w:keepNext/>
        <w:numPr>
          <w:ilvl w:val="0"/>
          <w:numId w:val="4"/>
        </w:numPr>
      </w:pPr>
      <w:r>
        <w:t xml:space="preserve">Neither support nor oppose  (2) </w:t>
      </w:r>
    </w:p>
    <w:p w14:paraId="509F3547" w14:textId="77777777" w:rsidR="002F493F" w:rsidRDefault="002168DA">
      <w:pPr>
        <w:pStyle w:val="ListParagraph"/>
        <w:keepNext/>
        <w:numPr>
          <w:ilvl w:val="0"/>
          <w:numId w:val="4"/>
        </w:numPr>
      </w:pPr>
      <w:r>
        <w:t xml:space="preserve">Somewhat support  (3) </w:t>
      </w:r>
    </w:p>
    <w:p w14:paraId="06CBD81D" w14:textId="77777777" w:rsidR="002F493F" w:rsidRDefault="002168DA">
      <w:pPr>
        <w:pStyle w:val="ListParagraph"/>
        <w:keepNext/>
        <w:numPr>
          <w:ilvl w:val="0"/>
          <w:numId w:val="4"/>
        </w:numPr>
      </w:pPr>
      <w:r>
        <w:t xml:space="preserve">Strongly support  (4) </w:t>
      </w:r>
    </w:p>
    <w:p w14:paraId="552E728D" w14:textId="77777777" w:rsidR="002F493F" w:rsidRDefault="002F493F"/>
    <w:p w14:paraId="71ED76E4" w14:textId="77777777" w:rsidR="002F493F" w:rsidRDefault="002168DA">
      <w:pPr>
        <w:keepNext/>
        <w:rPr>
          <w:lang w:eastAsia="ja-JP"/>
        </w:rPr>
      </w:pPr>
      <w:r>
        <w:rPr>
          <w:lang w:eastAsia="ja-JP"/>
        </w:rPr>
        <w:lastRenderedPageBreak/>
        <w:t xml:space="preserve">Q16.5 </w:t>
      </w:r>
      <w:r>
        <w:rPr>
          <w:lang w:eastAsia="ja-JP"/>
        </w:rPr>
        <w:t>グリーンインフラプログラムに賛成ですか、反対ですか</w:t>
      </w:r>
      <w:r>
        <w:rPr>
          <w:lang w:eastAsia="ja-JP"/>
        </w:rPr>
        <w:t>?</w:t>
      </w:r>
    </w:p>
    <w:p w14:paraId="3DF709B5" w14:textId="77777777" w:rsidR="002F493F" w:rsidRDefault="002168DA">
      <w:pPr>
        <w:pStyle w:val="ListParagraph"/>
        <w:keepNext/>
        <w:numPr>
          <w:ilvl w:val="0"/>
          <w:numId w:val="4"/>
        </w:numPr>
      </w:pPr>
      <w:proofErr w:type="spellStart"/>
      <w:r>
        <w:t>強く反対する</w:t>
      </w:r>
      <w:proofErr w:type="spellEnd"/>
      <w:r>
        <w:t xml:space="preserve">  (0) </w:t>
      </w:r>
    </w:p>
    <w:p w14:paraId="493C286A" w14:textId="77777777" w:rsidR="002F493F" w:rsidRDefault="002168DA">
      <w:pPr>
        <w:pStyle w:val="ListParagraph"/>
        <w:keepNext/>
        <w:numPr>
          <w:ilvl w:val="0"/>
          <w:numId w:val="4"/>
        </w:numPr>
      </w:pPr>
      <w:proofErr w:type="spellStart"/>
      <w:r>
        <w:t>やや反対する</w:t>
      </w:r>
      <w:proofErr w:type="spellEnd"/>
      <w:r>
        <w:t xml:space="preserve">  (1) </w:t>
      </w:r>
    </w:p>
    <w:p w14:paraId="23E7452C" w14:textId="77777777" w:rsidR="002F493F" w:rsidRDefault="002168DA">
      <w:pPr>
        <w:pStyle w:val="ListParagraph"/>
        <w:keepNext/>
        <w:numPr>
          <w:ilvl w:val="0"/>
          <w:numId w:val="4"/>
        </w:numPr>
      </w:pPr>
      <w:proofErr w:type="spellStart"/>
      <w:r>
        <w:t>どちらでもない</w:t>
      </w:r>
      <w:proofErr w:type="spellEnd"/>
      <w:r>
        <w:t xml:space="preserve">  (2) </w:t>
      </w:r>
    </w:p>
    <w:p w14:paraId="7A557A94" w14:textId="77777777" w:rsidR="002F493F" w:rsidRDefault="002168DA">
      <w:pPr>
        <w:pStyle w:val="ListParagraph"/>
        <w:keepNext/>
        <w:numPr>
          <w:ilvl w:val="0"/>
          <w:numId w:val="4"/>
        </w:numPr>
      </w:pPr>
      <w:proofErr w:type="spellStart"/>
      <w:r>
        <w:t>やや賛成する</w:t>
      </w:r>
      <w:proofErr w:type="spellEnd"/>
      <w:r>
        <w:t xml:space="preserve">  (3) </w:t>
      </w:r>
    </w:p>
    <w:p w14:paraId="3C4C788D" w14:textId="77777777" w:rsidR="002F493F" w:rsidRDefault="002168DA">
      <w:pPr>
        <w:pStyle w:val="ListParagraph"/>
        <w:keepNext/>
        <w:numPr>
          <w:ilvl w:val="0"/>
          <w:numId w:val="4"/>
        </w:numPr>
      </w:pPr>
      <w:proofErr w:type="spellStart"/>
      <w:r>
        <w:t>強く賛成する</w:t>
      </w:r>
      <w:proofErr w:type="spellEnd"/>
      <w:r>
        <w:t xml:space="preserve">  (4) </w:t>
      </w:r>
    </w:p>
    <w:p w14:paraId="5CB98B91" w14:textId="77777777" w:rsidR="002F493F" w:rsidRDefault="002F493F"/>
    <w:p w14:paraId="552C2B6A" w14:textId="77777777" w:rsidR="002F493F" w:rsidRDefault="002F493F">
      <w:pPr>
        <w:pStyle w:val="QuestionSeparator"/>
      </w:pPr>
    </w:p>
    <w:p w14:paraId="1A8A775F" w14:textId="77777777" w:rsidR="002F493F" w:rsidRDefault="002F493F"/>
    <w:p w14:paraId="4D1246A3" w14:textId="77777777" w:rsidR="002F493F" w:rsidRDefault="002168DA">
      <w:pPr>
        <w:keepNext/>
      </w:pPr>
      <w:r>
        <w:t xml:space="preserve">Q16.7 Until now, we have considered that a green infrastructure program </w:t>
      </w:r>
      <w:proofErr w:type="gramStart"/>
      <w:r>
        <w:t>would be financed</w:t>
      </w:r>
      <w:proofErr w:type="gramEnd"/>
      <w:r>
        <w:t xml:space="preserve"> by public debt, but other sources of funding are possible. </w:t>
      </w:r>
      <w:r>
        <w:br/>
        <w:t xml:space="preserve">  </w:t>
      </w:r>
      <w:r>
        <w:br/>
        <w:t xml:space="preserve">What sources of funding do you find appropriate for public investments in green infrastructure? (Multiple answers are possible) </w:t>
      </w:r>
    </w:p>
    <w:p w14:paraId="512CADDC" w14:textId="77777777" w:rsidR="002F493F" w:rsidRDefault="002168DA">
      <w:pPr>
        <w:pStyle w:val="ListParagraph"/>
        <w:keepNext/>
        <w:numPr>
          <w:ilvl w:val="0"/>
          <w:numId w:val="2"/>
        </w:numPr>
      </w:pPr>
      <w:r>
        <w:t xml:space="preserve">Additional public debt  (1) </w:t>
      </w:r>
    </w:p>
    <w:p w14:paraId="3A16B82C" w14:textId="77777777" w:rsidR="002F493F" w:rsidRDefault="002168DA">
      <w:pPr>
        <w:pStyle w:val="ListParagraph"/>
        <w:keepNext/>
        <w:numPr>
          <w:ilvl w:val="0"/>
          <w:numId w:val="2"/>
        </w:numPr>
      </w:pPr>
      <w:r>
        <w:t xml:space="preserve">Increase in sales taxes  (2) </w:t>
      </w:r>
    </w:p>
    <w:p w14:paraId="14A4555E" w14:textId="77777777" w:rsidR="002F493F" w:rsidRDefault="002168DA">
      <w:pPr>
        <w:pStyle w:val="ListParagraph"/>
        <w:keepNext/>
        <w:numPr>
          <w:ilvl w:val="0"/>
          <w:numId w:val="2"/>
        </w:numPr>
      </w:pPr>
      <w:r>
        <w:t xml:space="preserve">Increase in taxes on the wealthiest  (3) </w:t>
      </w:r>
    </w:p>
    <w:p w14:paraId="7F6BA168" w14:textId="77777777" w:rsidR="002F493F" w:rsidRDefault="002168DA">
      <w:pPr>
        <w:pStyle w:val="ListParagraph"/>
        <w:keepNext/>
        <w:numPr>
          <w:ilvl w:val="0"/>
          <w:numId w:val="2"/>
        </w:numPr>
      </w:pPr>
      <w:r>
        <w:t xml:space="preserve">Reduction in social spending  (4) </w:t>
      </w:r>
    </w:p>
    <w:p w14:paraId="5F1BFDB4" w14:textId="77777777" w:rsidR="002F493F" w:rsidRDefault="002168DA">
      <w:pPr>
        <w:pStyle w:val="ListParagraph"/>
        <w:keepNext/>
        <w:numPr>
          <w:ilvl w:val="0"/>
          <w:numId w:val="2"/>
        </w:numPr>
      </w:pPr>
      <w:r>
        <w:t xml:space="preserve">Reduction in military spending  (5) </w:t>
      </w:r>
    </w:p>
    <w:p w14:paraId="4FE0C406" w14:textId="77777777" w:rsidR="002F493F" w:rsidRDefault="002F493F"/>
    <w:p w14:paraId="7CCCE7A7" w14:textId="77777777" w:rsidR="002F493F" w:rsidRDefault="002168DA">
      <w:pPr>
        <w:keepNext/>
      </w:pPr>
      <w:r>
        <w:rPr>
          <w:lang w:eastAsia="ja-JP"/>
        </w:rPr>
        <w:t xml:space="preserve">Q16.7 </w:t>
      </w:r>
      <w:r>
        <w:rPr>
          <w:lang w:eastAsia="ja-JP"/>
        </w:rPr>
        <w:t>これまで、グリーンインフラプログラムの資金は公的債務によって賄われると考えてきましたが、他の資金源も可能です。</w:t>
      </w:r>
      <w:r>
        <w:rPr>
          <w:lang w:eastAsia="ja-JP"/>
        </w:rPr>
        <w:br/>
      </w:r>
      <w:r>
        <w:rPr>
          <w:lang w:eastAsia="ja-JP"/>
        </w:rPr>
        <w:lastRenderedPageBreak/>
        <w:br/>
      </w:r>
      <w:r>
        <w:rPr>
          <w:lang w:eastAsia="ja-JP"/>
        </w:rPr>
        <w:t>グリーンインフラへの公的投資に適した資金源は何だと思いますか</w:t>
      </w:r>
      <w:r>
        <w:rPr>
          <w:lang w:eastAsia="ja-JP"/>
        </w:rPr>
        <w:t xml:space="preserve">? </w:t>
      </w:r>
      <w:r>
        <w:t>（</w:t>
      </w:r>
      <w:proofErr w:type="spellStart"/>
      <w:r>
        <w:t>複数回答可</w:t>
      </w:r>
      <w:proofErr w:type="spellEnd"/>
      <w:r>
        <w:t>）</w:t>
      </w:r>
    </w:p>
    <w:p w14:paraId="5BDFEAD3" w14:textId="77777777" w:rsidR="002F493F" w:rsidRDefault="002168DA">
      <w:pPr>
        <w:pStyle w:val="ListParagraph"/>
        <w:keepNext/>
        <w:numPr>
          <w:ilvl w:val="0"/>
          <w:numId w:val="2"/>
        </w:numPr>
      </w:pPr>
      <w:proofErr w:type="spellStart"/>
      <w:r>
        <w:t>追加の公的債務</w:t>
      </w:r>
      <w:proofErr w:type="spellEnd"/>
      <w:r>
        <w:t xml:space="preserve">  (1) </w:t>
      </w:r>
    </w:p>
    <w:p w14:paraId="384095EA" w14:textId="77777777" w:rsidR="002F493F" w:rsidRDefault="002168DA">
      <w:pPr>
        <w:pStyle w:val="ListParagraph"/>
        <w:keepNext/>
        <w:numPr>
          <w:ilvl w:val="0"/>
          <w:numId w:val="2"/>
        </w:numPr>
      </w:pPr>
      <w:proofErr w:type="spellStart"/>
      <w:r>
        <w:t>消費税増税</w:t>
      </w:r>
      <w:proofErr w:type="spellEnd"/>
      <w:r>
        <w:t xml:space="preserve">  (2) </w:t>
      </w:r>
    </w:p>
    <w:p w14:paraId="20C4161D" w14:textId="77777777" w:rsidR="002F493F" w:rsidRDefault="002168DA">
      <w:pPr>
        <w:pStyle w:val="ListParagraph"/>
        <w:keepNext/>
        <w:numPr>
          <w:ilvl w:val="0"/>
          <w:numId w:val="2"/>
        </w:numPr>
      </w:pPr>
      <w:proofErr w:type="spellStart"/>
      <w:r>
        <w:t>富裕層への増税</w:t>
      </w:r>
      <w:proofErr w:type="spellEnd"/>
      <w:r>
        <w:t xml:space="preserve">  (3) </w:t>
      </w:r>
    </w:p>
    <w:p w14:paraId="1D9123CA" w14:textId="508C0DFC" w:rsidR="002F493F" w:rsidRDefault="002168DA">
      <w:pPr>
        <w:pStyle w:val="ListParagraph"/>
        <w:keepNext/>
        <w:numPr>
          <w:ilvl w:val="0"/>
          <w:numId w:val="2"/>
        </w:numPr>
      </w:pPr>
      <w:proofErr w:type="spellStart"/>
      <w:r>
        <w:t>社会</w:t>
      </w:r>
      <w:proofErr w:type="spellEnd"/>
      <w:ins w:id="150" w:author="OGURO Kei, ECO/CS3" w:date="2021-06-13T17:34:00Z">
        <w:r w:rsidR="00CA0786">
          <w:rPr>
            <w:rFonts w:hint="eastAsia"/>
            <w:lang w:eastAsia="ja-JP"/>
          </w:rPr>
          <w:t>保障</w:t>
        </w:r>
      </w:ins>
      <w:del w:id="151" w:author="OGURO Kei, ECO/CS3" w:date="2021-06-13T17:31:00Z">
        <w:r w:rsidDel="006E2127">
          <w:delText>的</w:delText>
        </w:r>
      </w:del>
      <w:proofErr w:type="spellStart"/>
      <w:r>
        <w:t>支出の削減</w:t>
      </w:r>
      <w:proofErr w:type="spellEnd"/>
      <w:r>
        <w:t xml:space="preserve">  (4) </w:t>
      </w:r>
    </w:p>
    <w:p w14:paraId="6416BA46" w14:textId="77777777" w:rsidR="002F493F" w:rsidRDefault="002168DA">
      <w:pPr>
        <w:pStyle w:val="ListParagraph"/>
        <w:keepNext/>
        <w:numPr>
          <w:ilvl w:val="0"/>
          <w:numId w:val="2"/>
        </w:numPr>
      </w:pPr>
      <w:proofErr w:type="spellStart"/>
      <w:r>
        <w:t>軍事費の削減</w:t>
      </w:r>
      <w:proofErr w:type="spellEnd"/>
      <w:r>
        <w:t xml:space="preserve">  (5) </w:t>
      </w:r>
    </w:p>
    <w:p w14:paraId="56F4EA9E" w14:textId="77777777" w:rsidR="002F493F" w:rsidRDefault="002F493F"/>
    <w:p w14:paraId="0CD98B6A" w14:textId="77777777" w:rsidR="002F493F" w:rsidRDefault="002168DA">
      <w:pPr>
        <w:pStyle w:val="BlockEndLabel"/>
      </w:pPr>
      <w:r>
        <w:t>End of Block: Preference 2: green infrastructure program (full)</w:t>
      </w:r>
    </w:p>
    <w:p w14:paraId="10C61716" w14:textId="77777777" w:rsidR="002F493F" w:rsidRDefault="002F493F">
      <w:pPr>
        <w:pStyle w:val="BlockSeparator"/>
      </w:pPr>
    </w:p>
    <w:p w14:paraId="1A70559A" w14:textId="77777777" w:rsidR="002F493F" w:rsidRDefault="002168DA">
      <w:pPr>
        <w:pStyle w:val="BlockStartLabel"/>
      </w:pPr>
      <w:r>
        <w:t>Start of Block: Preference 3: carbon tax with cash transfers (full)</w:t>
      </w:r>
    </w:p>
    <w:p w14:paraId="6290A7AC" w14:textId="77777777" w:rsidR="002F493F" w:rsidRDefault="002F493F"/>
    <w:p w14:paraId="627D4A33" w14:textId="77777777" w:rsidR="002F493F" w:rsidRDefault="002168DA">
      <w:pPr>
        <w:keepNext/>
      </w:pPr>
      <w:r>
        <w:t>Q17.1 Timing</w:t>
      </w:r>
    </w:p>
    <w:p w14:paraId="7B9462C3" w14:textId="77777777" w:rsidR="002F493F" w:rsidRDefault="002168DA">
      <w:pPr>
        <w:pStyle w:val="ListParagraph"/>
        <w:keepNext/>
        <w:ind w:left="0"/>
      </w:pPr>
      <w:r>
        <w:t xml:space="preserve">First </w:t>
      </w:r>
      <w:proofErr w:type="gramStart"/>
      <w:r>
        <w:t>Click  (</w:t>
      </w:r>
      <w:proofErr w:type="gramEnd"/>
      <w:r>
        <w:t>1)</w:t>
      </w:r>
    </w:p>
    <w:p w14:paraId="069DC3B0" w14:textId="77777777" w:rsidR="002F493F" w:rsidRDefault="002168DA">
      <w:pPr>
        <w:pStyle w:val="ListParagraph"/>
        <w:keepNext/>
        <w:ind w:left="0"/>
      </w:pPr>
      <w:r>
        <w:t xml:space="preserve">Last </w:t>
      </w:r>
      <w:proofErr w:type="gramStart"/>
      <w:r>
        <w:t>Click  (</w:t>
      </w:r>
      <w:proofErr w:type="gramEnd"/>
      <w:r>
        <w:t>2)</w:t>
      </w:r>
    </w:p>
    <w:p w14:paraId="6D68D954" w14:textId="77777777" w:rsidR="002F493F" w:rsidRDefault="002168DA">
      <w:pPr>
        <w:pStyle w:val="ListParagraph"/>
        <w:keepNext/>
        <w:ind w:left="0"/>
      </w:pPr>
      <w:r>
        <w:t xml:space="preserve">Page </w:t>
      </w:r>
      <w:proofErr w:type="gramStart"/>
      <w:r>
        <w:t>Submit  (</w:t>
      </w:r>
      <w:proofErr w:type="gramEnd"/>
      <w:r>
        <w:t>3)</w:t>
      </w:r>
    </w:p>
    <w:p w14:paraId="6A6653AA" w14:textId="77777777" w:rsidR="002F493F" w:rsidRDefault="002168DA">
      <w:pPr>
        <w:pStyle w:val="ListParagraph"/>
        <w:keepNext/>
        <w:ind w:left="0"/>
      </w:pPr>
      <w:r>
        <w:t xml:space="preserve">Click </w:t>
      </w:r>
      <w:proofErr w:type="gramStart"/>
      <w:r>
        <w:t>Count  (</w:t>
      </w:r>
      <w:proofErr w:type="gramEnd"/>
      <w:r>
        <w:t>4)</w:t>
      </w:r>
    </w:p>
    <w:p w14:paraId="72A48D2D" w14:textId="77777777" w:rsidR="002F493F" w:rsidRDefault="002F493F"/>
    <w:p w14:paraId="2DC8F12F" w14:textId="77777777" w:rsidR="002F493F" w:rsidRDefault="002168DA">
      <w:pPr>
        <w:keepNext/>
      </w:pPr>
      <w:r>
        <w:t>Q17.1 Timing</w:t>
      </w:r>
    </w:p>
    <w:p w14:paraId="10D9590A" w14:textId="77777777" w:rsidR="002F493F" w:rsidRDefault="002168DA">
      <w:pPr>
        <w:pStyle w:val="ListParagraph"/>
        <w:keepNext/>
        <w:ind w:left="0"/>
      </w:pPr>
      <w:r>
        <w:t xml:space="preserve">First </w:t>
      </w:r>
      <w:proofErr w:type="gramStart"/>
      <w:r>
        <w:t>Click  (</w:t>
      </w:r>
      <w:proofErr w:type="gramEnd"/>
      <w:r>
        <w:t>1)</w:t>
      </w:r>
    </w:p>
    <w:p w14:paraId="7D399A9D" w14:textId="77777777" w:rsidR="002F493F" w:rsidRDefault="002168DA">
      <w:pPr>
        <w:pStyle w:val="ListParagraph"/>
        <w:keepNext/>
        <w:ind w:left="0"/>
      </w:pPr>
      <w:r>
        <w:t xml:space="preserve">Last </w:t>
      </w:r>
      <w:proofErr w:type="gramStart"/>
      <w:r>
        <w:t>Click  (</w:t>
      </w:r>
      <w:proofErr w:type="gramEnd"/>
      <w:r>
        <w:t>2)</w:t>
      </w:r>
    </w:p>
    <w:p w14:paraId="25ED6BE7" w14:textId="77777777" w:rsidR="002F493F" w:rsidRDefault="002168DA">
      <w:pPr>
        <w:pStyle w:val="ListParagraph"/>
        <w:keepNext/>
        <w:ind w:left="0"/>
      </w:pPr>
      <w:r>
        <w:t xml:space="preserve">Page </w:t>
      </w:r>
      <w:proofErr w:type="gramStart"/>
      <w:r>
        <w:t>Submit  (</w:t>
      </w:r>
      <w:proofErr w:type="gramEnd"/>
      <w:r>
        <w:t>3)</w:t>
      </w:r>
    </w:p>
    <w:p w14:paraId="205141EE" w14:textId="77777777" w:rsidR="002F493F" w:rsidRDefault="002168DA">
      <w:pPr>
        <w:pStyle w:val="ListParagraph"/>
        <w:keepNext/>
        <w:ind w:left="0"/>
      </w:pPr>
      <w:r>
        <w:t xml:space="preserve">Click </w:t>
      </w:r>
      <w:proofErr w:type="gramStart"/>
      <w:r>
        <w:t>Count  (</w:t>
      </w:r>
      <w:proofErr w:type="gramEnd"/>
      <w:r>
        <w:t>4)</w:t>
      </w:r>
    </w:p>
    <w:p w14:paraId="685B0619" w14:textId="77777777" w:rsidR="002F493F" w:rsidRDefault="002F493F"/>
    <w:p w14:paraId="0705E798" w14:textId="77777777" w:rsidR="002F493F" w:rsidRDefault="002F493F">
      <w:pPr>
        <w:pStyle w:val="QuestionSeparator"/>
      </w:pPr>
    </w:p>
    <w:p w14:paraId="08926506" w14:textId="77777777" w:rsidR="002F493F" w:rsidRDefault="002F493F"/>
    <w:p w14:paraId="733A507F" w14:textId="77777777" w:rsidR="002F493F" w:rsidRDefault="002168DA">
      <w:pPr>
        <w:keepNext/>
      </w:pPr>
      <w:r>
        <w:t xml:space="preserve">Q17.2 </w:t>
      </w:r>
      <w:proofErr w:type="gramStart"/>
      <w:r>
        <w:t>To</w:t>
      </w:r>
      <w:proofErr w:type="gramEnd"/>
      <w:r>
        <w:t xml:space="preserve"> fight climate change, the [Country] government can make greenhouse gas emissions costly, to make people and firms change their equipment and reduce their emissions. The government could do this through a policy called a </w:t>
      </w:r>
      <w:r>
        <w:rPr>
          <w:i/>
        </w:rPr>
        <w:t>carbon tax with cash transfers</w:t>
      </w:r>
      <w:r>
        <w:t xml:space="preserve">. Under such a policy, the government would tax all products that emit greenhouse gas. For example, the price of gasoline would increase by 35 cents per gallon. To compensate households for the price increases, the revenues from the carbon tax </w:t>
      </w:r>
      <w:proofErr w:type="gramStart"/>
      <w:r>
        <w:t>would be redistributed</w:t>
      </w:r>
      <w:proofErr w:type="gramEnd"/>
      <w:r>
        <w:t xml:space="preserve"> to all households, regardless of their income. Each adult would thus receive €500 per year. </w:t>
      </w:r>
      <w:r>
        <w:br/>
        <w:t>We will now ask you a few questions regarding this specific policy.</w:t>
      </w:r>
    </w:p>
    <w:p w14:paraId="1F2F169E" w14:textId="77777777" w:rsidR="002F493F" w:rsidRDefault="002F493F"/>
    <w:p w14:paraId="6C837640" w14:textId="7ADA5DD4" w:rsidR="002F493F" w:rsidRDefault="002168DA">
      <w:pPr>
        <w:keepNext/>
        <w:rPr>
          <w:lang w:eastAsia="ja-JP"/>
        </w:rPr>
      </w:pPr>
      <w:r>
        <w:rPr>
          <w:lang w:eastAsia="ja-JP"/>
        </w:rPr>
        <w:lastRenderedPageBreak/>
        <w:t xml:space="preserve">Q17.2 </w:t>
      </w:r>
      <w:r>
        <w:rPr>
          <w:lang w:eastAsia="ja-JP"/>
        </w:rPr>
        <w:t>気候変動と</w:t>
      </w:r>
      <w:ins w:id="152" w:author="OGURO Kei, ECO/CS3" w:date="2021-06-13T17:35:00Z">
        <w:r w:rsidR="00CA0786">
          <w:rPr>
            <w:rFonts w:hint="eastAsia"/>
            <w:lang w:eastAsia="ja-JP"/>
          </w:rPr>
          <w:t>戦う</w:t>
        </w:r>
      </w:ins>
      <w:del w:id="153" w:author="OGURO Kei, ECO/CS3" w:date="2021-06-13T17:35:00Z">
        <w:r w:rsidDel="00CA0786">
          <w:rPr>
            <w:lang w:eastAsia="ja-JP"/>
          </w:rPr>
          <w:delText>闘う</w:delText>
        </w:r>
      </w:del>
      <w:r>
        <w:rPr>
          <w:lang w:eastAsia="ja-JP"/>
        </w:rPr>
        <w:t>ために、日本政府は温室効果ガスの排出に課金し、人々や企業に設備を変更させ、排出量を削減させることができます。</w:t>
      </w:r>
      <w:r>
        <w:rPr>
          <w:i/>
          <w:lang w:eastAsia="ja-JP"/>
        </w:rPr>
        <w:t>政府は、</w:t>
      </w:r>
      <w:commentRangeStart w:id="154"/>
      <w:r>
        <w:rPr>
          <w:i/>
          <w:lang w:eastAsia="ja-JP"/>
        </w:rPr>
        <w:t>現金給付付き</w:t>
      </w:r>
      <w:commentRangeEnd w:id="154"/>
      <w:r w:rsidR="00CA0786">
        <w:rPr>
          <w:rStyle w:val="CommentReference"/>
        </w:rPr>
        <w:commentReference w:id="154"/>
      </w:r>
      <w:r>
        <w:rPr>
          <w:i/>
          <w:lang w:eastAsia="ja-JP"/>
        </w:rPr>
        <w:t>の炭素税と</w:t>
      </w:r>
      <w:r>
        <w:rPr>
          <w:lang w:eastAsia="ja-JP"/>
        </w:rPr>
        <w:t>呼ばれる政策を通じてこれを行うことができます。このような政策の下では、政府は温室効果ガスを排出するすべての製品に課税します。たとえば、ガソリンの価格は</w:t>
      </w:r>
      <w:r>
        <w:rPr>
          <w:lang w:eastAsia="ja-JP"/>
        </w:rPr>
        <w:t xml:space="preserve"> </w:t>
      </w:r>
      <w:r>
        <w:rPr>
          <w:lang w:eastAsia="ja-JP"/>
        </w:rPr>
        <w:t>１リットルあたり</w:t>
      </w:r>
      <w:r>
        <w:rPr>
          <w:lang w:eastAsia="ja-JP"/>
        </w:rPr>
        <w:t>12</w:t>
      </w:r>
      <w:r>
        <w:rPr>
          <w:lang w:eastAsia="ja-JP"/>
        </w:rPr>
        <w:t>円上昇します。価格上昇に伴う家計の負担を補うために、炭素税の歳入は、収入に関わらず、すべての家庭に再配分されます。したがって、全ての成人は年間</w:t>
      </w:r>
      <w:r>
        <w:rPr>
          <w:lang w:eastAsia="ja-JP"/>
        </w:rPr>
        <w:t xml:space="preserve"> </w:t>
      </w:r>
      <w:r>
        <w:rPr>
          <w:lang w:eastAsia="ja-JP"/>
        </w:rPr>
        <w:t>４万円を受け取ることになります。</w:t>
      </w:r>
      <w:r>
        <w:rPr>
          <w:lang w:eastAsia="ja-JP"/>
        </w:rPr>
        <w:br/>
      </w:r>
      <w:r>
        <w:rPr>
          <w:lang w:eastAsia="ja-JP"/>
        </w:rPr>
        <w:t>この特定の政策に関して、いくつか質問をさせていただきます。</w:t>
      </w:r>
    </w:p>
    <w:p w14:paraId="0A5C60B3" w14:textId="77777777" w:rsidR="002F493F" w:rsidRDefault="002F493F">
      <w:pPr>
        <w:rPr>
          <w:lang w:eastAsia="ja-JP"/>
        </w:rPr>
      </w:pPr>
    </w:p>
    <w:p w14:paraId="14F678CA" w14:textId="77777777" w:rsidR="002F493F" w:rsidRDefault="002F493F">
      <w:pPr>
        <w:pStyle w:val="QuestionSeparator"/>
        <w:rPr>
          <w:lang w:eastAsia="ja-JP"/>
        </w:rPr>
      </w:pPr>
    </w:p>
    <w:p w14:paraId="4E8494FB" w14:textId="77777777" w:rsidR="002F493F" w:rsidRDefault="002F493F">
      <w:pPr>
        <w:rPr>
          <w:lang w:eastAsia="ja-JP"/>
        </w:rPr>
      </w:pPr>
    </w:p>
    <w:p w14:paraId="4F54327B" w14:textId="77777777" w:rsidR="002F493F" w:rsidRDefault="002168DA">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2F493F" w14:paraId="6CB5B508"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C217598" w14:textId="77777777" w:rsidR="002F493F" w:rsidRDefault="002F493F">
            <w:pPr>
              <w:keepNext/>
            </w:pPr>
          </w:p>
        </w:tc>
        <w:tc>
          <w:tcPr>
            <w:tcW w:w="1596" w:type="dxa"/>
          </w:tcPr>
          <w:p w14:paraId="5AA92B0C"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6E55BAE"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7FAE067"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E7FA01D"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12E6A6E"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agree (5)</w:t>
            </w:r>
          </w:p>
        </w:tc>
      </w:tr>
      <w:tr w:rsidR="002F493F" w14:paraId="1F0DF77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1EEE128" w14:textId="77777777" w:rsidR="002F493F" w:rsidRDefault="002168DA">
            <w:pPr>
              <w:keepNext/>
            </w:pPr>
            <w:r>
              <w:t xml:space="preserve">encourage people to drive less (6) </w:t>
            </w:r>
          </w:p>
        </w:tc>
        <w:tc>
          <w:tcPr>
            <w:tcW w:w="1596" w:type="dxa"/>
          </w:tcPr>
          <w:p w14:paraId="1440741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B2E89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92500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4446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1F26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534D56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5DC89F1" w14:textId="77777777" w:rsidR="002F493F" w:rsidRDefault="002168DA">
            <w:pPr>
              <w:keepNext/>
            </w:pPr>
            <w:r>
              <w:t xml:space="preserve">encourage people and companies to insulate buildings (1) </w:t>
            </w:r>
          </w:p>
        </w:tc>
        <w:tc>
          <w:tcPr>
            <w:tcW w:w="1596" w:type="dxa"/>
          </w:tcPr>
          <w:p w14:paraId="28A4D5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994EE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7608F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435D1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567E3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BDE863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6ECA172" w14:textId="77777777" w:rsidR="002F493F" w:rsidRDefault="002168DA">
            <w:pPr>
              <w:keepNext/>
            </w:pPr>
            <w:r>
              <w:t xml:space="preserve">reduce the use of fossil fuels and greenhouse gas emissions (7) </w:t>
            </w:r>
          </w:p>
        </w:tc>
        <w:tc>
          <w:tcPr>
            <w:tcW w:w="1596" w:type="dxa"/>
          </w:tcPr>
          <w:p w14:paraId="5EFA6D0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3489F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EABD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3242E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3D407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759385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2D0EC23" w14:textId="77777777" w:rsidR="002F493F" w:rsidRDefault="002168DA">
            <w:pPr>
              <w:keepNext/>
            </w:pPr>
            <w:r>
              <w:t xml:space="preserve">reduce air pollution (2) </w:t>
            </w:r>
          </w:p>
        </w:tc>
        <w:tc>
          <w:tcPr>
            <w:tcW w:w="1596" w:type="dxa"/>
          </w:tcPr>
          <w:p w14:paraId="63FFDEF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19AB4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CC52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4DE8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AE8F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A76CDB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4D2E9A0" w14:textId="77777777" w:rsidR="002F493F" w:rsidRDefault="002168DA">
            <w:pPr>
              <w:keepNext/>
            </w:pPr>
            <w:r>
              <w:t xml:space="preserve">have a </w:t>
            </w:r>
            <w:r>
              <w:rPr>
                <w:b/>
              </w:rPr>
              <w:t>negative effect</w:t>
            </w:r>
            <w:r>
              <w:t xml:space="preserve"> on [Country] economy and employment (4) </w:t>
            </w:r>
          </w:p>
        </w:tc>
        <w:tc>
          <w:tcPr>
            <w:tcW w:w="1596" w:type="dxa"/>
          </w:tcPr>
          <w:p w14:paraId="4A59634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3B2C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2E576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C05D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D84FB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1FFCDF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ABE9BBA" w14:textId="77777777" w:rsidR="002F493F" w:rsidRDefault="002168DA">
            <w:pPr>
              <w:keepNext/>
            </w:pPr>
            <w:r>
              <w:t xml:space="preserve">have a </w:t>
            </w:r>
            <w:r>
              <w:rPr>
                <w:b/>
              </w:rPr>
              <w:t>large effect</w:t>
            </w:r>
            <w:r>
              <w:t xml:space="preserve"> on [Country] economy and employment (3) </w:t>
            </w:r>
          </w:p>
        </w:tc>
        <w:tc>
          <w:tcPr>
            <w:tcW w:w="1596" w:type="dxa"/>
          </w:tcPr>
          <w:p w14:paraId="5D691BE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FD43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C37E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D8E25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71275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FE8D25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D8D329B" w14:textId="77777777" w:rsidR="002F493F" w:rsidRDefault="002168DA">
            <w:pPr>
              <w:keepNext/>
            </w:pPr>
            <w:r>
              <w:t xml:space="preserve">be a costly way to fight climate change (5) </w:t>
            </w:r>
          </w:p>
        </w:tc>
        <w:tc>
          <w:tcPr>
            <w:tcW w:w="1596" w:type="dxa"/>
          </w:tcPr>
          <w:p w14:paraId="1CDB2EC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EC3F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D19B2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38E8C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46DF1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DB1A5F" w14:textId="77777777" w:rsidR="002F493F" w:rsidRDefault="002F493F"/>
    <w:p w14:paraId="6D8F673B" w14:textId="77777777" w:rsidR="002F493F" w:rsidRDefault="002F493F"/>
    <w:p w14:paraId="31782F88" w14:textId="77777777" w:rsidR="002F493F" w:rsidRDefault="002168DA">
      <w:pPr>
        <w:keepNext/>
        <w:rPr>
          <w:lang w:eastAsia="ja-JP"/>
        </w:rPr>
      </w:pPr>
      <w:r>
        <w:rPr>
          <w:lang w:eastAsia="ja-JP"/>
        </w:rPr>
        <w:lastRenderedPageBreak/>
        <w:t xml:space="preserve">Q17.3 </w:t>
      </w:r>
      <w:r>
        <w:rPr>
          <w:lang w:eastAsia="ja-JP"/>
        </w:rPr>
        <w:t>次の記述に同意しますか、それとも同意しませんか</w:t>
      </w:r>
      <w:proofErr w:type="gramStart"/>
      <w:r>
        <w:rPr>
          <w:lang w:eastAsia="ja-JP"/>
        </w:rPr>
        <w:t>?</w:t>
      </w:r>
      <w:commentRangeStart w:id="155"/>
      <w:r>
        <w:rPr>
          <w:lang w:eastAsia="ja-JP"/>
        </w:rPr>
        <w:t>現金給付付き</w:t>
      </w:r>
      <w:commentRangeEnd w:id="155"/>
      <w:proofErr w:type="gramEnd"/>
      <w:r w:rsidR="009A2B25">
        <w:rPr>
          <w:rStyle w:val="CommentReference"/>
        </w:rPr>
        <w:commentReference w:id="155"/>
      </w:r>
      <w:r>
        <w:rPr>
          <w:lang w:eastAsia="ja-JP"/>
        </w:rPr>
        <w:t>の炭素税は</w:t>
      </w:r>
      <w:r>
        <w:rPr>
          <w:lang w:eastAsia="ja-JP"/>
        </w:rPr>
        <w:t>...</w:t>
      </w:r>
    </w:p>
    <w:tbl>
      <w:tblPr>
        <w:tblStyle w:val="QQuestionTable"/>
        <w:tblW w:w="9576" w:type="auto"/>
        <w:tblLook w:val="07E0" w:firstRow="1" w:lastRow="1" w:firstColumn="1" w:lastColumn="1" w:noHBand="1" w:noVBand="1"/>
      </w:tblPr>
      <w:tblGrid>
        <w:gridCol w:w="1570"/>
        <w:gridCol w:w="1558"/>
        <w:gridCol w:w="1558"/>
        <w:gridCol w:w="1558"/>
        <w:gridCol w:w="1558"/>
        <w:gridCol w:w="1558"/>
      </w:tblGrid>
      <w:tr w:rsidR="002F493F" w14:paraId="2D40B263"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AC439DD" w14:textId="77777777" w:rsidR="002F493F" w:rsidRDefault="002F493F">
            <w:pPr>
              <w:keepNext/>
              <w:rPr>
                <w:lang w:eastAsia="ja-JP"/>
              </w:rPr>
            </w:pPr>
          </w:p>
        </w:tc>
        <w:tc>
          <w:tcPr>
            <w:tcW w:w="1596" w:type="dxa"/>
          </w:tcPr>
          <w:p w14:paraId="04ECBBBD"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全く同意しない</w:t>
            </w:r>
            <w:proofErr w:type="spellEnd"/>
            <w:r>
              <w:t xml:space="preserve"> (1)</w:t>
            </w:r>
          </w:p>
        </w:tc>
        <w:tc>
          <w:tcPr>
            <w:tcW w:w="1596" w:type="dxa"/>
          </w:tcPr>
          <w:p w14:paraId="08EAFD1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あまり同意しない</w:t>
            </w:r>
            <w:proofErr w:type="spellEnd"/>
            <w:r>
              <w:t xml:space="preserve"> (2)</w:t>
            </w:r>
          </w:p>
        </w:tc>
        <w:tc>
          <w:tcPr>
            <w:tcW w:w="1596" w:type="dxa"/>
          </w:tcPr>
          <w:p w14:paraId="39FBC3A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0A8EB4C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少し同意する</w:t>
            </w:r>
            <w:proofErr w:type="spellEnd"/>
            <w:r>
              <w:t xml:space="preserve"> (4)</w:t>
            </w:r>
          </w:p>
        </w:tc>
        <w:tc>
          <w:tcPr>
            <w:tcW w:w="1596" w:type="dxa"/>
          </w:tcPr>
          <w:p w14:paraId="1FB992C7"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強く同意する</w:t>
            </w:r>
            <w:proofErr w:type="spellEnd"/>
            <w:r>
              <w:t xml:space="preserve"> (5)</w:t>
            </w:r>
          </w:p>
        </w:tc>
      </w:tr>
      <w:tr w:rsidR="002F493F" w14:paraId="6263D60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6084E7E" w14:textId="620540E3" w:rsidR="002F493F" w:rsidRDefault="002168DA" w:rsidP="002F1E84">
            <w:pPr>
              <w:keepNext/>
              <w:rPr>
                <w:lang w:eastAsia="ja-JP"/>
              </w:rPr>
            </w:pPr>
            <w:commentRangeStart w:id="156"/>
            <w:del w:id="157" w:author="OGURO Kei, ECO/CS3" w:date="2021-06-15T19:56:00Z">
              <w:r w:rsidDel="002F1E84">
                <w:rPr>
                  <w:lang w:eastAsia="ja-JP"/>
                </w:rPr>
                <w:delText>運転</w:delText>
              </w:r>
              <w:commentRangeEnd w:id="156"/>
              <w:r w:rsidR="0065472E" w:rsidDel="002F1E84">
                <w:rPr>
                  <w:rStyle w:val="CommentReference"/>
                </w:rPr>
                <w:commentReference w:id="156"/>
              </w:r>
            </w:del>
            <w:ins w:id="158" w:author="OGURO Kei, ECO/CS3" w:date="2021-06-15T19:56:00Z">
              <w:r w:rsidR="002F1E84">
                <w:rPr>
                  <w:rFonts w:hint="eastAsia"/>
                  <w:lang w:eastAsia="ja-JP"/>
                </w:rPr>
                <w:t>車の使用</w:t>
              </w:r>
            </w:ins>
            <w:r>
              <w:rPr>
                <w:lang w:eastAsia="ja-JP"/>
              </w:rPr>
              <w:t>を減らすよう人々に促す</w:t>
            </w:r>
            <w:r>
              <w:rPr>
                <w:lang w:eastAsia="ja-JP"/>
              </w:rPr>
              <w:t xml:space="preserve"> (6) </w:t>
            </w:r>
          </w:p>
        </w:tc>
        <w:tc>
          <w:tcPr>
            <w:tcW w:w="1596" w:type="dxa"/>
          </w:tcPr>
          <w:p w14:paraId="27B7F90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7D9B02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469E0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28792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8BCE9D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1AFC3059"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B171DEB" w14:textId="6AE6EB81" w:rsidR="002F493F" w:rsidRDefault="002168DA">
            <w:pPr>
              <w:keepNext/>
              <w:rPr>
                <w:lang w:eastAsia="ja-JP"/>
              </w:rPr>
            </w:pPr>
            <w:r>
              <w:rPr>
                <w:lang w:eastAsia="ja-JP"/>
              </w:rPr>
              <w:t>人や企業に建物の断熱</w:t>
            </w:r>
            <w:ins w:id="159" w:author="OGURO Kei, ECO/CS3" w:date="2021-06-13T17:39:00Z">
              <w:r w:rsidR="009A2B25">
                <w:rPr>
                  <w:rFonts w:hint="eastAsia"/>
                  <w:lang w:eastAsia="ja-JP"/>
                </w:rPr>
                <w:t>性向上</w:t>
              </w:r>
            </w:ins>
            <w:r>
              <w:rPr>
                <w:lang w:eastAsia="ja-JP"/>
              </w:rPr>
              <w:t>を促す</w:t>
            </w:r>
            <w:r>
              <w:rPr>
                <w:lang w:eastAsia="ja-JP"/>
              </w:rPr>
              <w:t xml:space="preserve"> (1) </w:t>
            </w:r>
          </w:p>
        </w:tc>
        <w:tc>
          <w:tcPr>
            <w:tcW w:w="1596" w:type="dxa"/>
          </w:tcPr>
          <w:p w14:paraId="30E3838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38E2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8552A6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648813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69205F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6D2B076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7D788B8" w14:textId="77777777" w:rsidR="002F493F" w:rsidRDefault="002168DA">
            <w:pPr>
              <w:keepNext/>
              <w:rPr>
                <w:lang w:eastAsia="ja-JP"/>
              </w:rPr>
            </w:pPr>
            <w:r>
              <w:rPr>
                <w:lang w:eastAsia="ja-JP"/>
              </w:rPr>
              <w:t>化石燃料の使用と温室効果ガスの排出を削減する</w:t>
            </w:r>
            <w:r>
              <w:rPr>
                <w:lang w:eastAsia="ja-JP"/>
              </w:rPr>
              <w:t xml:space="preserve"> (7) </w:t>
            </w:r>
          </w:p>
        </w:tc>
        <w:tc>
          <w:tcPr>
            <w:tcW w:w="1596" w:type="dxa"/>
          </w:tcPr>
          <w:p w14:paraId="02A4D22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81E53A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7BAD0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9A88B1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EDDC5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4E9B3839"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6C8597B" w14:textId="77777777" w:rsidR="002F493F" w:rsidRDefault="002168DA">
            <w:pPr>
              <w:keepNext/>
            </w:pPr>
            <w:proofErr w:type="spellStart"/>
            <w:r>
              <w:t>大気汚染を減らす</w:t>
            </w:r>
            <w:proofErr w:type="spellEnd"/>
            <w:r>
              <w:t xml:space="preserve"> (2) </w:t>
            </w:r>
          </w:p>
        </w:tc>
        <w:tc>
          <w:tcPr>
            <w:tcW w:w="1596" w:type="dxa"/>
          </w:tcPr>
          <w:p w14:paraId="6F1D93C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BB402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99634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344D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5752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58C251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3C8B641" w14:textId="77777777" w:rsidR="002F493F" w:rsidRDefault="002168DA">
            <w:pPr>
              <w:keepNext/>
              <w:rPr>
                <w:lang w:eastAsia="ja-JP"/>
              </w:rPr>
            </w:pPr>
            <w:r>
              <w:rPr>
                <w:lang w:eastAsia="ja-JP"/>
              </w:rPr>
              <w:t>日本の経済と雇用に</w:t>
            </w:r>
            <w:r>
              <w:rPr>
                <w:b/>
                <w:lang w:eastAsia="ja-JP"/>
              </w:rPr>
              <w:t>悪影響を与える</w:t>
            </w:r>
            <w:r>
              <w:rPr>
                <w:lang w:eastAsia="ja-JP"/>
              </w:rPr>
              <w:t xml:space="preserve"> (4) </w:t>
            </w:r>
          </w:p>
        </w:tc>
        <w:tc>
          <w:tcPr>
            <w:tcW w:w="1596" w:type="dxa"/>
          </w:tcPr>
          <w:p w14:paraId="3604A36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AFD33F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BFF94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5CBE5F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A435E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465B259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C77DB18" w14:textId="77777777" w:rsidR="002F493F" w:rsidRDefault="002168DA">
            <w:pPr>
              <w:keepNext/>
              <w:rPr>
                <w:lang w:eastAsia="ja-JP"/>
              </w:rPr>
            </w:pPr>
            <w:r>
              <w:rPr>
                <w:lang w:eastAsia="ja-JP"/>
              </w:rPr>
              <w:t>日本の経済と雇用に</w:t>
            </w:r>
            <w:r>
              <w:rPr>
                <w:b/>
                <w:lang w:eastAsia="ja-JP"/>
              </w:rPr>
              <w:t>大きな影響を与える</w:t>
            </w:r>
            <w:r>
              <w:rPr>
                <w:lang w:eastAsia="ja-JP"/>
              </w:rPr>
              <w:t xml:space="preserve"> (3) </w:t>
            </w:r>
          </w:p>
        </w:tc>
        <w:tc>
          <w:tcPr>
            <w:tcW w:w="1596" w:type="dxa"/>
          </w:tcPr>
          <w:p w14:paraId="3D1CE56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898CD4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906D24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BD2F2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C6CAB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0D8C935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1BD2523" w14:textId="77777777" w:rsidR="002F493F" w:rsidRDefault="002168DA">
            <w:pPr>
              <w:keepNext/>
              <w:rPr>
                <w:lang w:eastAsia="ja-JP"/>
              </w:rPr>
            </w:pPr>
            <w:r>
              <w:rPr>
                <w:lang w:eastAsia="ja-JP"/>
              </w:rPr>
              <w:t>気候変動と戦うための費用のかかる方法である</w:t>
            </w:r>
            <w:r>
              <w:rPr>
                <w:lang w:eastAsia="ja-JP"/>
              </w:rPr>
              <w:t xml:space="preserve"> (5) </w:t>
            </w:r>
          </w:p>
        </w:tc>
        <w:tc>
          <w:tcPr>
            <w:tcW w:w="1596" w:type="dxa"/>
          </w:tcPr>
          <w:p w14:paraId="4046740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9DEE35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C5ACB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880F12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B14AB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64FC6AC8" w14:textId="77777777" w:rsidR="002F493F" w:rsidRDefault="002F493F">
      <w:pPr>
        <w:rPr>
          <w:lang w:eastAsia="ja-JP"/>
        </w:rPr>
      </w:pPr>
    </w:p>
    <w:p w14:paraId="42996B20" w14:textId="77777777" w:rsidR="002F493F" w:rsidRDefault="002F493F">
      <w:pPr>
        <w:rPr>
          <w:lang w:eastAsia="ja-JP"/>
        </w:rPr>
      </w:pPr>
    </w:p>
    <w:p w14:paraId="12AF76C1" w14:textId="77777777" w:rsidR="002F493F" w:rsidRDefault="002F493F">
      <w:pPr>
        <w:pStyle w:val="QuestionSeparator"/>
        <w:rPr>
          <w:lang w:eastAsia="ja-JP"/>
        </w:rPr>
      </w:pPr>
    </w:p>
    <w:p w14:paraId="706B9291" w14:textId="77777777" w:rsidR="002F493F" w:rsidRDefault="002F493F">
      <w:pPr>
        <w:rPr>
          <w:lang w:eastAsia="ja-JP"/>
        </w:rPr>
      </w:pPr>
    </w:p>
    <w:p w14:paraId="69E2B750" w14:textId="77777777" w:rsidR="002F493F" w:rsidRDefault="002168DA">
      <w:pPr>
        <w:keepNext/>
      </w:pPr>
      <w:r>
        <w:lastRenderedPageBreak/>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2F493F" w14:paraId="61E00017"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99F74F8" w14:textId="77777777" w:rsidR="002F493F" w:rsidRDefault="002F493F">
            <w:pPr>
              <w:keepNext/>
            </w:pPr>
          </w:p>
        </w:tc>
        <w:tc>
          <w:tcPr>
            <w:tcW w:w="1596" w:type="dxa"/>
          </w:tcPr>
          <w:p w14:paraId="35572011" w14:textId="77777777" w:rsidR="002F493F" w:rsidRDefault="002168DA">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A75FB13" w14:textId="77777777" w:rsidR="002F493F" w:rsidRDefault="002168DA">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4B2DEC02"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3BC3D5FA" w14:textId="77777777" w:rsidR="002F493F" w:rsidRDefault="002168DA">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62F4BC13" w14:textId="77777777" w:rsidR="002F493F" w:rsidRDefault="002168DA">
            <w:pPr>
              <w:cnfStyle w:val="100000000000" w:firstRow="1" w:lastRow="0" w:firstColumn="0" w:lastColumn="0" w:oddVBand="0" w:evenVBand="0" w:oddHBand="0" w:evenHBand="0" w:firstRowFirstColumn="0" w:firstRowLastColumn="0" w:lastRowFirstColumn="0" w:lastRowLastColumn="0"/>
            </w:pPr>
            <w:r>
              <w:t>Win a lot (6)</w:t>
            </w:r>
          </w:p>
        </w:tc>
      </w:tr>
      <w:tr w:rsidR="002F493F" w14:paraId="1506DDA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9704E5D" w14:textId="77777777" w:rsidR="002F493F" w:rsidRDefault="002168DA">
            <w:pPr>
              <w:keepNext/>
            </w:pPr>
            <w:r>
              <w:t xml:space="preserve">Low-income earners (1) </w:t>
            </w:r>
          </w:p>
        </w:tc>
        <w:tc>
          <w:tcPr>
            <w:tcW w:w="1596" w:type="dxa"/>
          </w:tcPr>
          <w:p w14:paraId="147B481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8948F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0DE7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23073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D8CB9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86AC35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3735226" w14:textId="77777777" w:rsidR="002F493F" w:rsidRDefault="002168DA">
            <w:pPr>
              <w:keepNext/>
            </w:pPr>
            <w:r>
              <w:t xml:space="preserve">The middle class (2) </w:t>
            </w:r>
          </w:p>
        </w:tc>
        <w:tc>
          <w:tcPr>
            <w:tcW w:w="1596" w:type="dxa"/>
          </w:tcPr>
          <w:p w14:paraId="3A2351E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9B31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27EDE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DE25C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5B6CD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206C8B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2D43DD8" w14:textId="77777777" w:rsidR="002F493F" w:rsidRDefault="002168DA">
            <w:pPr>
              <w:keepNext/>
            </w:pPr>
            <w:r>
              <w:t xml:space="preserve">High-income earners (3) </w:t>
            </w:r>
          </w:p>
        </w:tc>
        <w:tc>
          <w:tcPr>
            <w:tcW w:w="1596" w:type="dxa"/>
          </w:tcPr>
          <w:p w14:paraId="2355472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7568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F34D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ACDA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AF9C2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0BF246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94E8C50" w14:textId="77777777" w:rsidR="002F493F" w:rsidRDefault="002168DA">
            <w:pPr>
              <w:keepNext/>
            </w:pPr>
            <w:r>
              <w:t xml:space="preserve">Those living in rural areas (4) </w:t>
            </w:r>
          </w:p>
        </w:tc>
        <w:tc>
          <w:tcPr>
            <w:tcW w:w="1596" w:type="dxa"/>
          </w:tcPr>
          <w:p w14:paraId="1569BA9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92C4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429F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1B76F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B0F54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E34075" w14:textId="77777777" w:rsidR="002F493F" w:rsidRDefault="002F493F"/>
    <w:p w14:paraId="3C2C8A37" w14:textId="77777777" w:rsidR="002F493F" w:rsidRDefault="002F493F"/>
    <w:p w14:paraId="13BF4549" w14:textId="77777777" w:rsidR="002F493F" w:rsidRDefault="002168DA">
      <w:pPr>
        <w:keepNext/>
        <w:rPr>
          <w:lang w:eastAsia="ja-JP"/>
        </w:rPr>
      </w:pPr>
      <w:r>
        <w:rPr>
          <w:lang w:eastAsia="ja-JP"/>
        </w:rPr>
        <w:t xml:space="preserve">Q17.4 </w:t>
      </w:r>
      <w:commentRangeStart w:id="160"/>
      <w:r>
        <w:rPr>
          <w:lang w:eastAsia="ja-JP"/>
        </w:rPr>
        <w:t>現金給付</w:t>
      </w:r>
      <w:commentRangeEnd w:id="160"/>
      <w:r w:rsidR="002510D4">
        <w:rPr>
          <w:rStyle w:val="CommentReference"/>
        </w:rPr>
        <w:commentReference w:id="160"/>
      </w:r>
      <w:r>
        <w:rPr>
          <w:lang w:eastAsia="ja-JP"/>
        </w:rPr>
        <w:t>付き炭素税により、次のグループは、恩恵を受けると思いますか？それとも損害を被ると思いますか？</w:t>
      </w:r>
    </w:p>
    <w:tbl>
      <w:tblPr>
        <w:tblStyle w:val="QQuestionTable"/>
        <w:tblW w:w="9576" w:type="auto"/>
        <w:tblLook w:val="07E0" w:firstRow="1" w:lastRow="1" w:firstColumn="1" w:lastColumn="1" w:noHBand="1" w:noVBand="1"/>
      </w:tblPr>
      <w:tblGrid>
        <w:gridCol w:w="1560"/>
        <w:gridCol w:w="1560"/>
        <w:gridCol w:w="1560"/>
        <w:gridCol w:w="1560"/>
        <w:gridCol w:w="1560"/>
        <w:gridCol w:w="1560"/>
      </w:tblGrid>
      <w:tr w:rsidR="002F493F" w14:paraId="62D8F2D0"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D1CB2D" w14:textId="77777777" w:rsidR="002F493F" w:rsidRDefault="002F493F">
            <w:pPr>
              <w:keepNext/>
              <w:rPr>
                <w:lang w:eastAsia="ja-JP"/>
              </w:rPr>
            </w:pPr>
          </w:p>
        </w:tc>
        <w:tc>
          <w:tcPr>
            <w:tcW w:w="1596" w:type="dxa"/>
          </w:tcPr>
          <w:p w14:paraId="2A6C4608"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非常に損害を被る</w:t>
            </w:r>
            <w:proofErr w:type="spellEnd"/>
            <w:r>
              <w:t xml:space="preserve"> (1)</w:t>
            </w:r>
          </w:p>
        </w:tc>
        <w:tc>
          <w:tcPr>
            <w:tcW w:w="1596" w:type="dxa"/>
          </w:tcPr>
          <w:p w14:paraId="16C75BBA"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ある程度損害を被る</w:t>
            </w:r>
            <w:proofErr w:type="spellEnd"/>
            <w:r>
              <w:t xml:space="preserve"> (2)</w:t>
            </w:r>
          </w:p>
        </w:tc>
        <w:tc>
          <w:tcPr>
            <w:tcW w:w="1596" w:type="dxa"/>
          </w:tcPr>
          <w:p w14:paraId="7916B899"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77B4B11A" w14:textId="77777777"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ある程度恩恵を受ける</w:t>
            </w:r>
            <w:r>
              <w:rPr>
                <w:lang w:eastAsia="ja-JP"/>
              </w:rPr>
              <w:t xml:space="preserve"> (5)</w:t>
            </w:r>
          </w:p>
        </w:tc>
        <w:tc>
          <w:tcPr>
            <w:tcW w:w="1596" w:type="dxa"/>
          </w:tcPr>
          <w:p w14:paraId="69FB2575"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非常に恩恵を受ける</w:t>
            </w:r>
            <w:proofErr w:type="spellEnd"/>
            <w:r>
              <w:t xml:space="preserve"> (6)</w:t>
            </w:r>
          </w:p>
        </w:tc>
      </w:tr>
      <w:tr w:rsidR="002F493F" w14:paraId="48A95F5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7E7F253" w14:textId="77777777" w:rsidR="002F493F" w:rsidRDefault="002168DA">
            <w:pPr>
              <w:keepNext/>
            </w:pPr>
            <w:proofErr w:type="spellStart"/>
            <w:r>
              <w:t>低所得者</w:t>
            </w:r>
            <w:proofErr w:type="spellEnd"/>
            <w:r>
              <w:t xml:space="preserve"> (1) </w:t>
            </w:r>
          </w:p>
        </w:tc>
        <w:tc>
          <w:tcPr>
            <w:tcW w:w="1596" w:type="dxa"/>
          </w:tcPr>
          <w:p w14:paraId="58482F0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41B17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2988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E2022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A6CB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C76B931"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4BAF1DC" w14:textId="72DF05D2" w:rsidR="002F493F" w:rsidRDefault="009A2B25">
            <w:pPr>
              <w:keepNext/>
            </w:pPr>
            <w:ins w:id="161" w:author="OGURO Kei, ECO/CS3" w:date="2021-06-13T17:39:00Z">
              <w:r>
                <w:rPr>
                  <w:rFonts w:hint="eastAsia"/>
                  <w:lang w:eastAsia="ja-JP"/>
                </w:rPr>
                <w:t>中所得者</w:t>
              </w:r>
            </w:ins>
            <w:del w:id="162" w:author="OGURO Kei, ECO/CS3" w:date="2021-06-13T17:39:00Z">
              <w:r w:rsidR="002168DA" w:rsidDel="009A2B25">
                <w:delText>中流階級</w:delText>
              </w:r>
            </w:del>
            <w:r w:rsidR="002168DA">
              <w:t xml:space="preserve"> (2) </w:t>
            </w:r>
          </w:p>
        </w:tc>
        <w:tc>
          <w:tcPr>
            <w:tcW w:w="1596" w:type="dxa"/>
          </w:tcPr>
          <w:p w14:paraId="32DD3E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AC888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DD05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DC59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2DA2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95E0B6B"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1AB7626" w14:textId="77777777" w:rsidR="002F493F" w:rsidRDefault="002168DA">
            <w:pPr>
              <w:keepNext/>
            </w:pPr>
            <w:proofErr w:type="spellStart"/>
            <w:r>
              <w:t>高所得者</w:t>
            </w:r>
            <w:proofErr w:type="spellEnd"/>
            <w:r>
              <w:t xml:space="preserve"> (3) </w:t>
            </w:r>
          </w:p>
        </w:tc>
        <w:tc>
          <w:tcPr>
            <w:tcW w:w="1596" w:type="dxa"/>
          </w:tcPr>
          <w:p w14:paraId="59E078A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8096D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6EA6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C464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0836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834A48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7E8CB3C" w14:textId="0D9AEA17" w:rsidR="002F493F" w:rsidRDefault="009A2B25">
            <w:pPr>
              <w:keepNext/>
              <w:rPr>
                <w:lang w:eastAsia="ja-JP"/>
              </w:rPr>
            </w:pPr>
            <w:ins w:id="163" w:author="OGURO Kei, ECO/CS3" w:date="2021-06-13T17:39:00Z">
              <w:r>
                <w:rPr>
                  <w:rFonts w:hint="eastAsia"/>
                  <w:lang w:eastAsia="ja-JP"/>
                </w:rPr>
                <w:t>農村地域</w:t>
              </w:r>
            </w:ins>
            <w:del w:id="164" w:author="OGURO Kei, ECO/CS3" w:date="2021-06-13T17:39:00Z">
              <w:r w:rsidR="002168DA" w:rsidDel="009A2B25">
                <w:rPr>
                  <w:lang w:eastAsia="ja-JP"/>
                </w:rPr>
                <w:delText>田舎</w:delText>
              </w:r>
            </w:del>
            <w:r w:rsidR="002168DA">
              <w:rPr>
                <w:lang w:eastAsia="ja-JP"/>
              </w:rPr>
              <w:t>に住んでいる人</w:t>
            </w:r>
            <w:r w:rsidR="002168DA">
              <w:rPr>
                <w:lang w:eastAsia="ja-JP"/>
              </w:rPr>
              <w:t xml:space="preserve"> (4) </w:t>
            </w:r>
          </w:p>
        </w:tc>
        <w:tc>
          <w:tcPr>
            <w:tcW w:w="1596" w:type="dxa"/>
          </w:tcPr>
          <w:p w14:paraId="58C97B9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4970B9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A3D75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886B9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942AA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2699A04C" w14:textId="77777777" w:rsidR="002F493F" w:rsidRDefault="002F493F">
      <w:pPr>
        <w:rPr>
          <w:lang w:eastAsia="ja-JP"/>
        </w:rPr>
      </w:pPr>
    </w:p>
    <w:p w14:paraId="6EA74CBD" w14:textId="77777777" w:rsidR="002F493F" w:rsidRDefault="002F493F">
      <w:pPr>
        <w:rPr>
          <w:lang w:eastAsia="ja-JP"/>
        </w:rPr>
      </w:pPr>
    </w:p>
    <w:p w14:paraId="2337D34A" w14:textId="77777777" w:rsidR="002F493F" w:rsidRDefault="002F493F">
      <w:pPr>
        <w:pStyle w:val="QuestionSeparator"/>
        <w:rPr>
          <w:lang w:eastAsia="ja-JP"/>
        </w:rPr>
      </w:pPr>
    </w:p>
    <w:p w14:paraId="2FB195A0" w14:textId="77777777" w:rsidR="002F493F" w:rsidRDefault="002F493F">
      <w:pPr>
        <w:rPr>
          <w:lang w:eastAsia="ja-JP"/>
        </w:rPr>
      </w:pPr>
    </w:p>
    <w:p w14:paraId="4AC5E980" w14:textId="77777777" w:rsidR="002F493F" w:rsidRDefault="002168DA">
      <w:pPr>
        <w:keepNext/>
      </w:pPr>
      <w:r>
        <w:lastRenderedPageBreak/>
        <w:t xml:space="preserve">Q17.5 Do you think that your household would win or lose financially under a carbon tax with cash </w:t>
      </w:r>
      <w:proofErr w:type="gramStart"/>
      <w:r>
        <w:t>transfers?</w:t>
      </w:r>
      <w:proofErr w:type="gramEnd"/>
    </w:p>
    <w:p w14:paraId="259BAD31" w14:textId="77777777" w:rsidR="002F493F" w:rsidRDefault="002168DA">
      <w:pPr>
        <w:pStyle w:val="ListParagraph"/>
        <w:keepNext/>
        <w:numPr>
          <w:ilvl w:val="0"/>
          <w:numId w:val="4"/>
        </w:numPr>
      </w:pPr>
      <w:r>
        <w:t xml:space="preserve">Lose a lot  (1) </w:t>
      </w:r>
    </w:p>
    <w:p w14:paraId="604FF489" w14:textId="77777777" w:rsidR="002F493F" w:rsidRDefault="002168DA">
      <w:pPr>
        <w:pStyle w:val="ListParagraph"/>
        <w:keepNext/>
        <w:numPr>
          <w:ilvl w:val="0"/>
          <w:numId w:val="4"/>
        </w:numPr>
      </w:pPr>
      <w:r>
        <w:t xml:space="preserve">Mostly lose  (5) </w:t>
      </w:r>
    </w:p>
    <w:p w14:paraId="76650D66" w14:textId="77777777" w:rsidR="002F493F" w:rsidRDefault="002168DA">
      <w:pPr>
        <w:pStyle w:val="ListParagraph"/>
        <w:keepNext/>
        <w:numPr>
          <w:ilvl w:val="0"/>
          <w:numId w:val="4"/>
        </w:numPr>
      </w:pPr>
      <w:r>
        <w:t xml:space="preserve">Neither win nor lose  (6) </w:t>
      </w:r>
    </w:p>
    <w:p w14:paraId="1DBFF5E5" w14:textId="77777777" w:rsidR="002F493F" w:rsidRDefault="002168DA">
      <w:pPr>
        <w:pStyle w:val="ListParagraph"/>
        <w:keepNext/>
        <w:numPr>
          <w:ilvl w:val="0"/>
          <w:numId w:val="4"/>
        </w:numPr>
      </w:pPr>
      <w:r>
        <w:t xml:space="preserve">Mostly win  (7) </w:t>
      </w:r>
    </w:p>
    <w:p w14:paraId="68492523" w14:textId="77777777" w:rsidR="002F493F" w:rsidRDefault="002168DA">
      <w:pPr>
        <w:pStyle w:val="ListParagraph"/>
        <w:keepNext/>
        <w:numPr>
          <w:ilvl w:val="0"/>
          <w:numId w:val="4"/>
        </w:numPr>
      </w:pPr>
      <w:r>
        <w:t xml:space="preserve">Win a lot  (8) </w:t>
      </w:r>
    </w:p>
    <w:p w14:paraId="59228C7A" w14:textId="77777777" w:rsidR="002F493F" w:rsidRDefault="002F493F"/>
    <w:p w14:paraId="1D73F937" w14:textId="77777777" w:rsidR="002F493F" w:rsidRDefault="002168DA">
      <w:pPr>
        <w:keepNext/>
        <w:rPr>
          <w:lang w:eastAsia="ja-JP"/>
        </w:rPr>
      </w:pPr>
      <w:r>
        <w:rPr>
          <w:lang w:eastAsia="ja-JP"/>
        </w:rPr>
        <w:t xml:space="preserve">Q17.5 </w:t>
      </w:r>
      <w:commentRangeStart w:id="165"/>
      <w:r>
        <w:rPr>
          <w:lang w:eastAsia="ja-JP"/>
        </w:rPr>
        <w:t>現金給付</w:t>
      </w:r>
      <w:commentRangeEnd w:id="165"/>
      <w:r w:rsidR="008A7DBE">
        <w:rPr>
          <w:rStyle w:val="CommentReference"/>
        </w:rPr>
        <w:commentReference w:id="165"/>
      </w:r>
      <w:r>
        <w:rPr>
          <w:lang w:eastAsia="ja-JP"/>
        </w:rPr>
        <w:t>付きの炭素税によって、あなたの家庭は経済的に恩恵を受けると思いますか、それとも損害を被ると思いますか</w:t>
      </w:r>
      <w:r>
        <w:rPr>
          <w:lang w:eastAsia="ja-JP"/>
        </w:rPr>
        <w:t>?</w:t>
      </w:r>
    </w:p>
    <w:p w14:paraId="052C851B" w14:textId="77777777" w:rsidR="002F493F" w:rsidRDefault="002168DA">
      <w:pPr>
        <w:pStyle w:val="ListParagraph"/>
        <w:keepNext/>
        <w:numPr>
          <w:ilvl w:val="0"/>
          <w:numId w:val="4"/>
        </w:numPr>
      </w:pPr>
      <w:proofErr w:type="spellStart"/>
      <w:r>
        <w:t>非常に損害を被る</w:t>
      </w:r>
      <w:proofErr w:type="spellEnd"/>
      <w:r>
        <w:t xml:space="preserve">  (1) </w:t>
      </w:r>
    </w:p>
    <w:p w14:paraId="17FB1349" w14:textId="77777777" w:rsidR="002F493F" w:rsidRDefault="002168DA">
      <w:pPr>
        <w:pStyle w:val="ListParagraph"/>
        <w:keepNext/>
        <w:numPr>
          <w:ilvl w:val="0"/>
          <w:numId w:val="4"/>
        </w:numPr>
      </w:pPr>
      <w:proofErr w:type="spellStart"/>
      <w:r>
        <w:t>ある程度損害を被る</w:t>
      </w:r>
      <w:proofErr w:type="spellEnd"/>
      <w:r>
        <w:t xml:space="preserve">  (5) </w:t>
      </w:r>
    </w:p>
    <w:p w14:paraId="161F8D05" w14:textId="77777777" w:rsidR="002F493F" w:rsidRDefault="002168DA">
      <w:pPr>
        <w:pStyle w:val="ListParagraph"/>
        <w:keepNext/>
        <w:numPr>
          <w:ilvl w:val="0"/>
          <w:numId w:val="4"/>
        </w:numPr>
      </w:pPr>
      <w:proofErr w:type="spellStart"/>
      <w:r>
        <w:t>どちらでもない</w:t>
      </w:r>
      <w:proofErr w:type="spellEnd"/>
      <w:r>
        <w:t xml:space="preserve">  (6) </w:t>
      </w:r>
    </w:p>
    <w:p w14:paraId="5371C6D1" w14:textId="77777777" w:rsidR="002F493F" w:rsidRDefault="002168DA">
      <w:pPr>
        <w:pStyle w:val="ListParagraph"/>
        <w:keepNext/>
        <w:numPr>
          <w:ilvl w:val="0"/>
          <w:numId w:val="4"/>
        </w:numPr>
        <w:rPr>
          <w:lang w:eastAsia="ja-JP"/>
        </w:rPr>
      </w:pPr>
      <w:r>
        <w:rPr>
          <w:lang w:eastAsia="ja-JP"/>
        </w:rPr>
        <w:t>ある程度恩恵を受ける</w:t>
      </w:r>
      <w:r>
        <w:rPr>
          <w:lang w:eastAsia="ja-JP"/>
        </w:rPr>
        <w:t xml:space="preserve">  (7) </w:t>
      </w:r>
    </w:p>
    <w:p w14:paraId="4EE51D23" w14:textId="77777777" w:rsidR="002F493F" w:rsidRDefault="002168DA">
      <w:pPr>
        <w:pStyle w:val="ListParagraph"/>
        <w:keepNext/>
        <w:numPr>
          <w:ilvl w:val="0"/>
          <w:numId w:val="4"/>
        </w:numPr>
      </w:pPr>
      <w:proofErr w:type="spellStart"/>
      <w:r>
        <w:t>非常に恩恵を受ける</w:t>
      </w:r>
      <w:proofErr w:type="spellEnd"/>
      <w:r>
        <w:t xml:space="preserve">  (8) </w:t>
      </w:r>
    </w:p>
    <w:p w14:paraId="469BA00E" w14:textId="77777777" w:rsidR="002F493F" w:rsidRDefault="002F493F"/>
    <w:p w14:paraId="5B5818D8" w14:textId="77777777" w:rsidR="002F493F" w:rsidRDefault="002F493F">
      <w:pPr>
        <w:pStyle w:val="QuestionSeparator"/>
      </w:pPr>
    </w:p>
    <w:p w14:paraId="5DBDF58D" w14:textId="77777777" w:rsidR="002F493F" w:rsidRDefault="002F493F"/>
    <w:p w14:paraId="5B820F51" w14:textId="77777777" w:rsidR="002F493F" w:rsidRDefault="002168DA">
      <w:pPr>
        <w:keepNext/>
      </w:pPr>
      <w:r>
        <w:lastRenderedPageBreak/>
        <w:t>Q17.7 Do you agree or disagree with the following statement: "A carbon tax with cash transfers is fair."</w:t>
      </w:r>
    </w:p>
    <w:p w14:paraId="27928240" w14:textId="77777777" w:rsidR="002F493F" w:rsidRDefault="002168DA">
      <w:pPr>
        <w:pStyle w:val="ListParagraph"/>
        <w:keepNext/>
        <w:numPr>
          <w:ilvl w:val="0"/>
          <w:numId w:val="4"/>
        </w:numPr>
      </w:pPr>
      <w:r>
        <w:t xml:space="preserve">Strongly disagree  (0) </w:t>
      </w:r>
    </w:p>
    <w:p w14:paraId="3A9B9356" w14:textId="77777777" w:rsidR="002F493F" w:rsidRDefault="002168DA">
      <w:pPr>
        <w:pStyle w:val="ListParagraph"/>
        <w:keepNext/>
        <w:numPr>
          <w:ilvl w:val="0"/>
          <w:numId w:val="4"/>
        </w:numPr>
      </w:pPr>
      <w:r>
        <w:t xml:space="preserve">Somewhat disagree  (1) </w:t>
      </w:r>
    </w:p>
    <w:p w14:paraId="7D702C05" w14:textId="77777777" w:rsidR="002F493F" w:rsidRDefault="002168DA">
      <w:pPr>
        <w:pStyle w:val="ListParagraph"/>
        <w:keepNext/>
        <w:numPr>
          <w:ilvl w:val="0"/>
          <w:numId w:val="4"/>
        </w:numPr>
      </w:pPr>
      <w:r>
        <w:t xml:space="preserve">Neither agree nor disagree  (2) </w:t>
      </w:r>
    </w:p>
    <w:p w14:paraId="5355BD97" w14:textId="77777777" w:rsidR="002F493F" w:rsidRDefault="002168DA">
      <w:pPr>
        <w:pStyle w:val="ListParagraph"/>
        <w:keepNext/>
        <w:numPr>
          <w:ilvl w:val="0"/>
          <w:numId w:val="4"/>
        </w:numPr>
      </w:pPr>
      <w:r>
        <w:t xml:space="preserve">Somewhat agree  (3) </w:t>
      </w:r>
    </w:p>
    <w:p w14:paraId="1B573AC6" w14:textId="77777777" w:rsidR="002F493F" w:rsidRDefault="002168DA">
      <w:pPr>
        <w:pStyle w:val="ListParagraph"/>
        <w:keepNext/>
        <w:numPr>
          <w:ilvl w:val="0"/>
          <w:numId w:val="4"/>
        </w:numPr>
      </w:pPr>
      <w:r>
        <w:t xml:space="preserve">Strongly agree  (4) </w:t>
      </w:r>
    </w:p>
    <w:p w14:paraId="7C768D80" w14:textId="77777777" w:rsidR="002F493F" w:rsidRDefault="002F493F"/>
    <w:p w14:paraId="6B1F63F4" w14:textId="77777777" w:rsidR="002F493F" w:rsidRDefault="002168DA">
      <w:pPr>
        <w:keepNext/>
        <w:rPr>
          <w:lang w:eastAsia="ja-JP"/>
        </w:rPr>
      </w:pPr>
      <w:r>
        <w:rPr>
          <w:lang w:eastAsia="ja-JP"/>
        </w:rPr>
        <w:t xml:space="preserve">Q17.7 </w:t>
      </w:r>
      <w:r>
        <w:rPr>
          <w:lang w:eastAsia="ja-JP"/>
        </w:rPr>
        <w:t>次の記述に同意しますか、同意しませんか</w:t>
      </w:r>
      <w:r>
        <w:rPr>
          <w:lang w:eastAsia="ja-JP"/>
        </w:rPr>
        <w:t xml:space="preserve">: </w:t>
      </w:r>
      <w:r>
        <w:rPr>
          <w:lang w:eastAsia="ja-JP"/>
        </w:rPr>
        <w:t>「</w:t>
      </w:r>
      <w:commentRangeStart w:id="166"/>
      <w:r>
        <w:rPr>
          <w:lang w:eastAsia="ja-JP"/>
        </w:rPr>
        <w:t>現金給付付き</w:t>
      </w:r>
      <w:commentRangeEnd w:id="166"/>
      <w:r w:rsidR="009A2B25">
        <w:rPr>
          <w:rStyle w:val="CommentReference"/>
        </w:rPr>
        <w:commentReference w:id="166"/>
      </w:r>
      <w:r>
        <w:rPr>
          <w:lang w:eastAsia="ja-JP"/>
        </w:rPr>
        <w:t>炭素税は公平である」</w:t>
      </w:r>
    </w:p>
    <w:p w14:paraId="2E4A7C9B" w14:textId="77777777" w:rsidR="002F493F" w:rsidRDefault="002168DA">
      <w:pPr>
        <w:pStyle w:val="ListParagraph"/>
        <w:keepNext/>
        <w:numPr>
          <w:ilvl w:val="0"/>
          <w:numId w:val="4"/>
        </w:numPr>
      </w:pPr>
      <w:proofErr w:type="spellStart"/>
      <w:r>
        <w:t>全く同意しない</w:t>
      </w:r>
      <w:proofErr w:type="spellEnd"/>
      <w:r>
        <w:t xml:space="preserve">  (0) </w:t>
      </w:r>
    </w:p>
    <w:p w14:paraId="7A9B0E9C" w14:textId="77777777" w:rsidR="002F493F" w:rsidRDefault="002168DA">
      <w:pPr>
        <w:pStyle w:val="ListParagraph"/>
        <w:keepNext/>
        <w:numPr>
          <w:ilvl w:val="0"/>
          <w:numId w:val="4"/>
        </w:numPr>
      </w:pPr>
      <w:proofErr w:type="spellStart"/>
      <w:r>
        <w:t>あまり同意しない</w:t>
      </w:r>
      <w:proofErr w:type="spellEnd"/>
      <w:r>
        <w:t xml:space="preserve">  (1) </w:t>
      </w:r>
    </w:p>
    <w:p w14:paraId="298C81BE" w14:textId="77777777" w:rsidR="002F493F" w:rsidRDefault="002168DA">
      <w:pPr>
        <w:pStyle w:val="ListParagraph"/>
        <w:keepNext/>
        <w:numPr>
          <w:ilvl w:val="0"/>
          <w:numId w:val="4"/>
        </w:numPr>
      </w:pPr>
      <w:proofErr w:type="spellStart"/>
      <w:r>
        <w:t>どちらでもない</w:t>
      </w:r>
      <w:proofErr w:type="spellEnd"/>
      <w:r>
        <w:t xml:space="preserve">  (2) </w:t>
      </w:r>
    </w:p>
    <w:p w14:paraId="0E5A0E4C" w14:textId="77777777" w:rsidR="002F493F" w:rsidRDefault="002168DA">
      <w:pPr>
        <w:pStyle w:val="ListParagraph"/>
        <w:keepNext/>
        <w:numPr>
          <w:ilvl w:val="0"/>
          <w:numId w:val="4"/>
        </w:numPr>
      </w:pPr>
      <w:proofErr w:type="spellStart"/>
      <w:r>
        <w:t>少し同意する</w:t>
      </w:r>
      <w:proofErr w:type="spellEnd"/>
      <w:r>
        <w:t xml:space="preserve">  (3) </w:t>
      </w:r>
    </w:p>
    <w:p w14:paraId="2FE33CE5" w14:textId="77777777" w:rsidR="002F493F" w:rsidRDefault="002168DA">
      <w:pPr>
        <w:pStyle w:val="ListParagraph"/>
        <w:keepNext/>
        <w:numPr>
          <w:ilvl w:val="0"/>
          <w:numId w:val="4"/>
        </w:numPr>
      </w:pPr>
      <w:proofErr w:type="spellStart"/>
      <w:r>
        <w:t>強く同意する</w:t>
      </w:r>
      <w:proofErr w:type="spellEnd"/>
      <w:r>
        <w:t xml:space="preserve">  (4) </w:t>
      </w:r>
    </w:p>
    <w:p w14:paraId="3BA3FB60" w14:textId="77777777" w:rsidR="002F493F" w:rsidRDefault="002F493F"/>
    <w:p w14:paraId="1CEF7814" w14:textId="77777777" w:rsidR="002F493F" w:rsidRDefault="002F493F">
      <w:pPr>
        <w:pStyle w:val="QuestionSeparator"/>
      </w:pPr>
    </w:p>
    <w:p w14:paraId="29DE67D1" w14:textId="77777777" w:rsidR="002F493F" w:rsidRDefault="002F493F"/>
    <w:p w14:paraId="54417A84" w14:textId="77777777" w:rsidR="002F493F" w:rsidRDefault="002168DA">
      <w:pPr>
        <w:keepNext/>
      </w:pPr>
      <w:r>
        <w:t>Q17.6 Do you support or oppose a carbon tax with cash transfers?</w:t>
      </w:r>
    </w:p>
    <w:p w14:paraId="6F05FFA1" w14:textId="77777777" w:rsidR="002F493F" w:rsidRDefault="002168DA">
      <w:pPr>
        <w:pStyle w:val="ListParagraph"/>
        <w:keepNext/>
        <w:numPr>
          <w:ilvl w:val="0"/>
          <w:numId w:val="4"/>
        </w:numPr>
      </w:pPr>
      <w:r>
        <w:t xml:space="preserve">Strongly oppose  (0) </w:t>
      </w:r>
    </w:p>
    <w:p w14:paraId="542CAFFC" w14:textId="77777777" w:rsidR="002F493F" w:rsidRDefault="002168DA">
      <w:pPr>
        <w:pStyle w:val="ListParagraph"/>
        <w:keepNext/>
        <w:numPr>
          <w:ilvl w:val="0"/>
          <w:numId w:val="4"/>
        </w:numPr>
      </w:pPr>
      <w:r>
        <w:t xml:space="preserve">Somewhat oppose  (1) </w:t>
      </w:r>
    </w:p>
    <w:p w14:paraId="516830FC" w14:textId="77777777" w:rsidR="002F493F" w:rsidRDefault="002168DA">
      <w:pPr>
        <w:pStyle w:val="ListParagraph"/>
        <w:keepNext/>
        <w:numPr>
          <w:ilvl w:val="0"/>
          <w:numId w:val="4"/>
        </w:numPr>
      </w:pPr>
      <w:r>
        <w:t xml:space="preserve">Neither support nor oppose  (2) </w:t>
      </w:r>
    </w:p>
    <w:p w14:paraId="252C169B" w14:textId="77777777" w:rsidR="002F493F" w:rsidRDefault="002168DA">
      <w:pPr>
        <w:pStyle w:val="ListParagraph"/>
        <w:keepNext/>
        <w:numPr>
          <w:ilvl w:val="0"/>
          <w:numId w:val="4"/>
        </w:numPr>
      </w:pPr>
      <w:r>
        <w:t xml:space="preserve">Somewhat support  (3) </w:t>
      </w:r>
    </w:p>
    <w:p w14:paraId="276BF0BB" w14:textId="77777777" w:rsidR="002F493F" w:rsidRDefault="002168DA">
      <w:pPr>
        <w:pStyle w:val="ListParagraph"/>
        <w:keepNext/>
        <w:numPr>
          <w:ilvl w:val="0"/>
          <w:numId w:val="4"/>
        </w:numPr>
      </w:pPr>
      <w:r>
        <w:t xml:space="preserve">Strongly support  (4) </w:t>
      </w:r>
    </w:p>
    <w:p w14:paraId="72FF0727" w14:textId="77777777" w:rsidR="002F493F" w:rsidRDefault="002F493F"/>
    <w:p w14:paraId="3CC25F79" w14:textId="77777777" w:rsidR="002F493F" w:rsidRDefault="002168DA">
      <w:pPr>
        <w:keepNext/>
        <w:rPr>
          <w:lang w:eastAsia="ja-JP"/>
        </w:rPr>
      </w:pPr>
      <w:r>
        <w:rPr>
          <w:lang w:eastAsia="ja-JP"/>
        </w:rPr>
        <w:lastRenderedPageBreak/>
        <w:t xml:space="preserve">Q17.6 </w:t>
      </w:r>
      <w:commentRangeStart w:id="167"/>
      <w:r>
        <w:rPr>
          <w:lang w:eastAsia="ja-JP"/>
        </w:rPr>
        <w:t>現金給付付きの</w:t>
      </w:r>
      <w:commentRangeEnd w:id="167"/>
      <w:r w:rsidR="009A2B25">
        <w:rPr>
          <w:rStyle w:val="CommentReference"/>
        </w:rPr>
        <w:commentReference w:id="167"/>
      </w:r>
      <w:r>
        <w:rPr>
          <w:lang w:eastAsia="ja-JP"/>
        </w:rPr>
        <w:t>炭素税に賛成ですか、反対ですか。</w:t>
      </w:r>
    </w:p>
    <w:p w14:paraId="07D58BFD" w14:textId="77777777" w:rsidR="002F493F" w:rsidRDefault="002168DA">
      <w:pPr>
        <w:pStyle w:val="ListParagraph"/>
        <w:keepNext/>
        <w:numPr>
          <w:ilvl w:val="0"/>
          <w:numId w:val="4"/>
        </w:numPr>
      </w:pPr>
      <w:proofErr w:type="spellStart"/>
      <w:r>
        <w:t>強く反対する</w:t>
      </w:r>
      <w:proofErr w:type="spellEnd"/>
      <w:r>
        <w:t xml:space="preserve">  (0) </w:t>
      </w:r>
    </w:p>
    <w:p w14:paraId="26681306" w14:textId="77777777" w:rsidR="002F493F" w:rsidRDefault="002168DA">
      <w:pPr>
        <w:pStyle w:val="ListParagraph"/>
        <w:keepNext/>
        <w:numPr>
          <w:ilvl w:val="0"/>
          <w:numId w:val="4"/>
        </w:numPr>
      </w:pPr>
      <w:proofErr w:type="spellStart"/>
      <w:r>
        <w:t>やや反対する</w:t>
      </w:r>
      <w:proofErr w:type="spellEnd"/>
      <w:r>
        <w:t xml:space="preserve">  (1) </w:t>
      </w:r>
    </w:p>
    <w:p w14:paraId="01AE83CE" w14:textId="77777777" w:rsidR="002F493F" w:rsidRDefault="002168DA">
      <w:pPr>
        <w:pStyle w:val="ListParagraph"/>
        <w:keepNext/>
        <w:numPr>
          <w:ilvl w:val="0"/>
          <w:numId w:val="4"/>
        </w:numPr>
      </w:pPr>
      <w:proofErr w:type="spellStart"/>
      <w:r>
        <w:t>どちらでもない</w:t>
      </w:r>
      <w:proofErr w:type="spellEnd"/>
      <w:r>
        <w:t xml:space="preserve">  (2) </w:t>
      </w:r>
    </w:p>
    <w:p w14:paraId="1F033946" w14:textId="77777777" w:rsidR="002F493F" w:rsidRDefault="002168DA">
      <w:pPr>
        <w:pStyle w:val="ListParagraph"/>
        <w:keepNext/>
        <w:numPr>
          <w:ilvl w:val="0"/>
          <w:numId w:val="4"/>
        </w:numPr>
      </w:pPr>
      <w:proofErr w:type="spellStart"/>
      <w:r>
        <w:t>やや賛成する</w:t>
      </w:r>
      <w:proofErr w:type="spellEnd"/>
      <w:r>
        <w:t xml:space="preserve">  (3) </w:t>
      </w:r>
    </w:p>
    <w:p w14:paraId="59B8F830" w14:textId="77777777" w:rsidR="002F493F" w:rsidRDefault="002168DA">
      <w:pPr>
        <w:pStyle w:val="ListParagraph"/>
        <w:keepNext/>
        <w:numPr>
          <w:ilvl w:val="0"/>
          <w:numId w:val="4"/>
        </w:numPr>
      </w:pPr>
      <w:proofErr w:type="spellStart"/>
      <w:r>
        <w:t>強く賛成する</w:t>
      </w:r>
      <w:proofErr w:type="spellEnd"/>
      <w:r>
        <w:t xml:space="preserve">  (4) </w:t>
      </w:r>
    </w:p>
    <w:p w14:paraId="28163E67" w14:textId="77777777" w:rsidR="002F493F" w:rsidRDefault="002F493F"/>
    <w:p w14:paraId="7864BDA5" w14:textId="77777777" w:rsidR="002F493F" w:rsidRDefault="002168DA">
      <w:pPr>
        <w:pStyle w:val="BlockEndLabel"/>
      </w:pPr>
      <w:r>
        <w:t>End of Block: Preference 3: carbon tax with cash transfers (full)</w:t>
      </w:r>
    </w:p>
    <w:p w14:paraId="4BCC670A" w14:textId="77777777" w:rsidR="002F493F" w:rsidRDefault="002F493F">
      <w:pPr>
        <w:pStyle w:val="BlockSeparator"/>
      </w:pPr>
    </w:p>
    <w:p w14:paraId="7B99CD76" w14:textId="77777777" w:rsidR="002F493F" w:rsidRDefault="002168DA">
      <w:pPr>
        <w:pStyle w:val="BlockStartLabel"/>
      </w:pPr>
      <w:r>
        <w:t>Start of Block: Preferences on climate policies</w:t>
      </w:r>
    </w:p>
    <w:p w14:paraId="566C181C" w14:textId="77777777" w:rsidR="002F493F" w:rsidRDefault="002F493F"/>
    <w:p w14:paraId="0BE5C7E9" w14:textId="77777777" w:rsidR="002F493F" w:rsidRDefault="002168DA">
      <w:pPr>
        <w:keepNext/>
      </w:pPr>
      <w:r>
        <w:t>Q18.1 Timing</w:t>
      </w:r>
    </w:p>
    <w:p w14:paraId="0932F20A" w14:textId="77777777" w:rsidR="002F493F" w:rsidRDefault="002168DA">
      <w:pPr>
        <w:pStyle w:val="ListParagraph"/>
        <w:keepNext/>
        <w:ind w:left="0"/>
      </w:pPr>
      <w:r>
        <w:t xml:space="preserve">First </w:t>
      </w:r>
      <w:proofErr w:type="gramStart"/>
      <w:r>
        <w:t>Click  (</w:t>
      </w:r>
      <w:proofErr w:type="gramEnd"/>
      <w:r>
        <w:t>1)</w:t>
      </w:r>
    </w:p>
    <w:p w14:paraId="027C2C8C" w14:textId="77777777" w:rsidR="002F493F" w:rsidRDefault="002168DA">
      <w:pPr>
        <w:pStyle w:val="ListParagraph"/>
        <w:keepNext/>
        <w:ind w:left="0"/>
      </w:pPr>
      <w:r>
        <w:t xml:space="preserve">Last </w:t>
      </w:r>
      <w:proofErr w:type="gramStart"/>
      <w:r>
        <w:t>Click  (</w:t>
      </w:r>
      <w:proofErr w:type="gramEnd"/>
      <w:r>
        <w:t>2)</w:t>
      </w:r>
    </w:p>
    <w:p w14:paraId="70C5B233" w14:textId="77777777" w:rsidR="002F493F" w:rsidRDefault="002168DA">
      <w:pPr>
        <w:pStyle w:val="ListParagraph"/>
        <w:keepNext/>
        <w:ind w:left="0"/>
      </w:pPr>
      <w:r>
        <w:t xml:space="preserve">Page </w:t>
      </w:r>
      <w:proofErr w:type="gramStart"/>
      <w:r>
        <w:t>Submit  (</w:t>
      </w:r>
      <w:proofErr w:type="gramEnd"/>
      <w:r>
        <w:t>3)</w:t>
      </w:r>
    </w:p>
    <w:p w14:paraId="6B524956" w14:textId="77777777" w:rsidR="002F493F" w:rsidRDefault="002168DA">
      <w:pPr>
        <w:pStyle w:val="ListParagraph"/>
        <w:keepNext/>
        <w:ind w:left="0"/>
      </w:pPr>
      <w:r>
        <w:t xml:space="preserve">Click </w:t>
      </w:r>
      <w:proofErr w:type="gramStart"/>
      <w:r>
        <w:t>Count  (</w:t>
      </w:r>
      <w:proofErr w:type="gramEnd"/>
      <w:r>
        <w:t>4)</w:t>
      </w:r>
    </w:p>
    <w:p w14:paraId="4ED44DEB" w14:textId="77777777" w:rsidR="002F493F" w:rsidRDefault="002F493F"/>
    <w:p w14:paraId="41BE1CF1" w14:textId="77777777" w:rsidR="002F493F" w:rsidRDefault="002168DA">
      <w:pPr>
        <w:keepNext/>
      </w:pPr>
      <w:r>
        <w:t>Q18.1 Timing</w:t>
      </w:r>
    </w:p>
    <w:p w14:paraId="35692AF5" w14:textId="77777777" w:rsidR="002F493F" w:rsidRDefault="002168DA">
      <w:pPr>
        <w:pStyle w:val="ListParagraph"/>
        <w:keepNext/>
        <w:ind w:left="0"/>
      </w:pPr>
      <w:r>
        <w:t xml:space="preserve">First </w:t>
      </w:r>
      <w:proofErr w:type="gramStart"/>
      <w:r>
        <w:t>Click  (</w:t>
      </w:r>
      <w:proofErr w:type="gramEnd"/>
      <w:r>
        <w:t>1)</w:t>
      </w:r>
    </w:p>
    <w:p w14:paraId="1EA1D7F1" w14:textId="77777777" w:rsidR="002F493F" w:rsidRDefault="002168DA">
      <w:pPr>
        <w:pStyle w:val="ListParagraph"/>
        <w:keepNext/>
        <w:ind w:left="0"/>
      </w:pPr>
      <w:r>
        <w:t xml:space="preserve">Last </w:t>
      </w:r>
      <w:proofErr w:type="gramStart"/>
      <w:r>
        <w:t>Click  (</w:t>
      </w:r>
      <w:proofErr w:type="gramEnd"/>
      <w:r>
        <w:t>2)</w:t>
      </w:r>
    </w:p>
    <w:p w14:paraId="41E5F159" w14:textId="77777777" w:rsidR="002F493F" w:rsidRDefault="002168DA">
      <w:pPr>
        <w:pStyle w:val="ListParagraph"/>
        <w:keepNext/>
        <w:ind w:left="0"/>
      </w:pPr>
      <w:r>
        <w:t xml:space="preserve">Page </w:t>
      </w:r>
      <w:proofErr w:type="gramStart"/>
      <w:r>
        <w:t>Submit  (</w:t>
      </w:r>
      <w:proofErr w:type="gramEnd"/>
      <w:r>
        <w:t>3)</w:t>
      </w:r>
    </w:p>
    <w:p w14:paraId="2D68B109" w14:textId="77777777" w:rsidR="002F493F" w:rsidRDefault="002168DA">
      <w:pPr>
        <w:pStyle w:val="ListParagraph"/>
        <w:keepNext/>
        <w:ind w:left="0"/>
      </w:pPr>
      <w:r>
        <w:t xml:space="preserve">Click </w:t>
      </w:r>
      <w:proofErr w:type="gramStart"/>
      <w:r>
        <w:t>Count  (</w:t>
      </w:r>
      <w:proofErr w:type="gramEnd"/>
      <w:r>
        <w:t>4)</w:t>
      </w:r>
    </w:p>
    <w:p w14:paraId="245C679C" w14:textId="77777777" w:rsidR="002F493F" w:rsidRDefault="002F493F"/>
    <w:p w14:paraId="07FF8E23" w14:textId="77777777" w:rsidR="002F493F" w:rsidRDefault="002F493F">
      <w:pPr>
        <w:pStyle w:val="QuestionSeparator"/>
      </w:pPr>
    </w:p>
    <w:p w14:paraId="71FC8C9C" w14:textId="77777777" w:rsidR="002F493F" w:rsidRDefault="002F493F"/>
    <w:p w14:paraId="00AB29D9" w14:textId="77777777" w:rsidR="002F493F" w:rsidRDefault="002168DA">
      <w:pPr>
        <w:keepNext/>
      </w:pPr>
      <w:r>
        <w:lastRenderedPageBreak/>
        <w:t xml:space="preserve">Q18.2 </w:t>
      </w:r>
      <w:proofErr w:type="gramStart"/>
      <w:r>
        <w:t>To</w:t>
      </w:r>
      <w:proofErr w:type="gramEnd"/>
      <w:r>
        <w:t xml:space="preserve"> show that you are attentive, please select "a little" in the following list:</w:t>
      </w:r>
    </w:p>
    <w:p w14:paraId="41710FF9" w14:textId="77777777" w:rsidR="002F493F" w:rsidRDefault="002168DA">
      <w:pPr>
        <w:pStyle w:val="ListParagraph"/>
        <w:keepNext/>
        <w:numPr>
          <w:ilvl w:val="0"/>
          <w:numId w:val="4"/>
        </w:numPr>
      </w:pPr>
      <w:r>
        <w:t xml:space="preserve">Not at all  (1) </w:t>
      </w:r>
    </w:p>
    <w:p w14:paraId="297E8865" w14:textId="77777777" w:rsidR="002F493F" w:rsidRDefault="002168DA">
      <w:pPr>
        <w:pStyle w:val="ListParagraph"/>
        <w:keepNext/>
        <w:numPr>
          <w:ilvl w:val="0"/>
          <w:numId w:val="4"/>
        </w:numPr>
      </w:pPr>
      <w:r>
        <w:t xml:space="preserve">A little  (2) </w:t>
      </w:r>
    </w:p>
    <w:p w14:paraId="76434DD3" w14:textId="77777777" w:rsidR="002F493F" w:rsidRDefault="002168DA">
      <w:pPr>
        <w:pStyle w:val="ListParagraph"/>
        <w:keepNext/>
        <w:numPr>
          <w:ilvl w:val="0"/>
          <w:numId w:val="4"/>
        </w:numPr>
      </w:pPr>
      <w:r>
        <w:t xml:space="preserve">Moderately  (3) </w:t>
      </w:r>
    </w:p>
    <w:p w14:paraId="0F0D8E44" w14:textId="77777777" w:rsidR="002F493F" w:rsidRDefault="002168DA">
      <w:pPr>
        <w:pStyle w:val="ListParagraph"/>
        <w:keepNext/>
        <w:numPr>
          <w:ilvl w:val="0"/>
          <w:numId w:val="4"/>
        </w:numPr>
      </w:pPr>
      <w:r>
        <w:t xml:space="preserve">A lot  (4) </w:t>
      </w:r>
    </w:p>
    <w:p w14:paraId="16178EDD" w14:textId="77777777" w:rsidR="002F493F" w:rsidRDefault="002168DA">
      <w:pPr>
        <w:pStyle w:val="ListParagraph"/>
        <w:keepNext/>
        <w:numPr>
          <w:ilvl w:val="0"/>
          <w:numId w:val="4"/>
        </w:numPr>
      </w:pPr>
      <w:r>
        <w:t xml:space="preserve">A great deal  (5) </w:t>
      </w:r>
    </w:p>
    <w:p w14:paraId="20D064B1" w14:textId="77777777" w:rsidR="002F493F" w:rsidRDefault="002F493F"/>
    <w:p w14:paraId="75B39AD0" w14:textId="77777777" w:rsidR="002F493F" w:rsidRDefault="002168DA">
      <w:pPr>
        <w:keepNext/>
        <w:rPr>
          <w:lang w:eastAsia="ja-JP"/>
        </w:rPr>
      </w:pPr>
      <w:r>
        <w:rPr>
          <w:lang w:eastAsia="ja-JP"/>
        </w:rPr>
        <w:t xml:space="preserve">Q18.2 </w:t>
      </w:r>
      <w:r>
        <w:rPr>
          <w:lang w:eastAsia="ja-JP"/>
        </w:rPr>
        <w:t>注意して回答頂いているかを確認するために、ここでは次のリストから「少し」を選択してください。</w:t>
      </w:r>
    </w:p>
    <w:p w14:paraId="06470677" w14:textId="77777777" w:rsidR="002F493F" w:rsidRDefault="002168DA">
      <w:pPr>
        <w:pStyle w:val="ListParagraph"/>
        <w:keepNext/>
        <w:numPr>
          <w:ilvl w:val="0"/>
          <w:numId w:val="4"/>
        </w:numPr>
      </w:pPr>
      <w:proofErr w:type="spellStart"/>
      <w:r>
        <w:t>全くない</w:t>
      </w:r>
      <w:proofErr w:type="spellEnd"/>
      <w:r>
        <w:t xml:space="preserve">  (1) </w:t>
      </w:r>
    </w:p>
    <w:p w14:paraId="6DCFC218" w14:textId="77777777" w:rsidR="002F493F" w:rsidRDefault="002168DA">
      <w:pPr>
        <w:pStyle w:val="ListParagraph"/>
        <w:keepNext/>
        <w:numPr>
          <w:ilvl w:val="0"/>
          <w:numId w:val="4"/>
        </w:numPr>
      </w:pPr>
      <w:proofErr w:type="spellStart"/>
      <w:r>
        <w:t>少し</w:t>
      </w:r>
      <w:proofErr w:type="spellEnd"/>
      <w:r>
        <w:t xml:space="preserve">  (2) </w:t>
      </w:r>
    </w:p>
    <w:p w14:paraId="5655FBC4" w14:textId="77777777" w:rsidR="002F493F" w:rsidRDefault="002168DA">
      <w:pPr>
        <w:pStyle w:val="ListParagraph"/>
        <w:keepNext/>
        <w:numPr>
          <w:ilvl w:val="0"/>
          <w:numId w:val="4"/>
        </w:numPr>
      </w:pPr>
      <w:proofErr w:type="spellStart"/>
      <w:r>
        <w:t>普通</w:t>
      </w:r>
      <w:proofErr w:type="spellEnd"/>
      <w:r>
        <w:t xml:space="preserve">  (3) </w:t>
      </w:r>
    </w:p>
    <w:p w14:paraId="3BA88185" w14:textId="77777777" w:rsidR="002F493F" w:rsidRDefault="002168DA">
      <w:pPr>
        <w:pStyle w:val="ListParagraph"/>
        <w:keepNext/>
        <w:numPr>
          <w:ilvl w:val="0"/>
          <w:numId w:val="4"/>
        </w:numPr>
      </w:pPr>
      <w:proofErr w:type="spellStart"/>
      <w:r>
        <w:t>たくさん</w:t>
      </w:r>
      <w:proofErr w:type="spellEnd"/>
      <w:r>
        <w:t xml:space="preserve">  (4) </w:t>
      </w:r>
    </w:p>
    <w:p w14:paraId="4A7D93B2" w14:textId="77777777" w:rsidR="002F493F" w:rsidRDefault="002168DA">
      <w:pPr>
        <w:pStyle w:val="ListParagraph"/>
        <w:keepNext/>
        <w:numPr>
          <w:ilvl w:val="0"/>
          <w:numId w:val="4"/>
        </w:numPr>
      </w:pPr>
      <w:proofErr w:type="spellStart"/>
      <w:r>
        <w:t>大いに</w:t>
      </w:r>
      <w:proofErr w:type="spellEnd"/>
      <w:r>
        <w:t xml:space="preserve">  (5) </w:t>
      </w:r>
    </w:p>
    <w:p w14:paraId="4E97FF56" w14:textId="77777777" w:rsidR="002F493F" w:rsidRDefault="002F493F"/>
    <w:p w14:paraId="382B60C2"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6EF73760" w14:textId="77777777">
        <w:tc>
          <w:tcPr>
            <w:tcW w:w="50" w:type="dxa"/>
          </w:tcPr>
          <w:p w14:paraId="732BB622" w14:textId="77777777" w:rsidR="002F493F" w:rsidRDefault="002168DA">
            <w:pPr>
              <w:keepNext/>
            </w:pPr>
            <w:r>
              <w:rPr>
                <w:noProof/>
              </w:rPr>
              <w:drawing>
                <wp:inline distT="0" distB="0" distL="0" distR="0" wp14:anchorId="6D4E76B3" wp14:editId="762CB16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1D1455FD" w14:textId="77777777" w:rsidR="002F493F" w:rsidRDefault="002F493F"/>
    <w:p w14:paraId="303384FB" w14:textId="77777777" w:rsidR="002F493F" w:rsidRDefault="002168DA">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86"/>
        <w:gridCol w:w="1548"/>
        <w:gridCol w:w="1568"/>
        <w:gridCol w:w="1542"/>
        <w:gridCol w:w="1568"/>
        <w:gridCol w:w="1548"/>
      </w:tblGrid>
      <w:tr w:rsidR="002F493F" w14:paraId="7A53F3A6"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816242" w14:textId="77777777" w:rsidR="002F493F" w:rsidRDefault="002F493F">
            <w:pPr>
              <w:keepNext/>
            </w:pPr>
          </w:p>
        </w:tc>
        <w:tc>
          <w:tcPr>
            <w:tcW w:w="1596" w:type="dxa"/>
          </w:tcPr>
          <w:p w14:paraId="55A345FB"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3C09D60"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3F625AFE"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3B49AA80"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141EBD61"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support (5)</w:t>
            </w:r>
          </w:p>
        </w:tc>
      </w:tr>
      <w:tr w:rsidR="002F493F" w14:paraId="6F1D508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1B7171A" w14:textId="77777777" w:rsidR="002F493F" w:rsidRDefault="002168DA">
            <w:pPr>
              <w:keepNext/>
            </w:pPr>
            <w:r>
              <w:t xml:space="preserve">A tax on flying (that increases ticket prices by 20%) (1) </w:t>
            </w:r>
          </w:p>
        </w:tc>
        <w:tc>
          <w:tcPr>
            <w:tcW w:w="1596" w:type="dxa"/>
          </w:tcPr>
          <w:p w14:paraId="67FDF43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EF5E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7C0B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B18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0C04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22DC620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2A6A0EF" w14:textId="77777777" w:rsidR="002F493F" w:rsidRDefault="002168DA">
            <w:pPr>
              <w:keepNext/>
            </w:pPr>
            <w:r>
              <w:t xml:space="preserve">A national tax on fossil fuels (increasing gasoline prices by 35cts per gallon) (2) </w:t>
            </w:r>
          </w:p>
        </w:tc>
        <w:tc>
          <w:tcPr>
            <w:tcW w:w="1596" w:type="dxa"/>
          </w:tcPr>
          <w:p w14:paraId="5D78C7A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90B29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0A2B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F78E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D629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9359DE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BA93CDE" w14:textId="77777777" w:rsidR="002F493F" w:rsidRDefault="002168DA">
            <w:pPr>
              <w:keepNext/>
            </w:pPr>
            <w:r>
              <w:t xml:space="preserve">A ban of polluting vehicles in dense areas, like city centers (6) </w:t>
            </w:r>
          </w:p>
        </w:tc>
        <w:tc>
          <w:tcPr>
            <w:tcW w:w="1596" w:type="dxa"/>
          </w:tcPr>
          <w:p w14:paraId="269115C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FE046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BE6B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CDF72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E9D4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E947559"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8F70487" w14:textId="77777777" w:rsidR="002F493F" w:rsidRDefault="002168DA">
            <w:pPr>
              <w:keepNext/>
            </w:pPr>
            <w:r>
              <w:t xml:space="preserve">Subsidies for low-carbon technologies (renewable energy, capture and storage of carbon...) (7) </w:t>
            </w:r>
          </w:p>
        </w:tc>
        <w:tc>
          <w:tcPr>
            <w:tcW w:w="1596" w:type="dxa"/>
          </w:tcPr>
          <w:p w14:paraId="77757A9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EC107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40DF4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2813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4977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AEB118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0669021" w14:textId="77777777" w:rsidR="002F493F" w:rsidRDefault="002168DA">
            <w:pPr>
              <w:keepNext/>
            </w:pPr>
            <w:r>
              <w:t xml:space="preserve">A contribution to a global climate fund to finance clean energy in low-income countries (8) </w:t>
            </w:r>
          </w:p>
        </w:tc>
        <w:tc>
          <w:tcPr>
            <w:tcW w:w="1596" w:type="dxa"/>
          </w:tcPr>
          <w:p w14:paraId="39B40FB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ABAA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6E80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0A5E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49090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0B46CD" w14:textId="77777777" w:rsidR="002F493F" w:rsidRDefault="002F493F"/>
    <w:p w14:paraId="76A7DE24" w14:textId="77777777" w:rsidR="002F493F" w:rsidRDefault="002F493F"/>
    <w:p w14:paraId="210209B6" w14:textId="77777777" w:rsidR="002F493F" w:rsidRDefault="002168DA">
      <w:pPr>
        <w:keepNext/>
        <w:rPr>
          <w:lang w:eastAsia="ja-JP"/>
        </w:rPr>
      </w:pPr>
      <w:r>
        <w:rPr>
          <w:lang w:eastAsia="ja-JP"/>
        </w:rPr>
        <w:lastRenderedPageBreak/>
        <w:t xml:space="preserve">Q18.3 </w:t>
      </w:r>
      <w:r>
        <w:rPr>
          <w:lang w:eastAsia="ja-JP"/>
        </w:rPr>
        <w:t>次の気候政策に賛成ですか、反対ですか。</w:t>
      </w:r>
    </w:p>
    <w:tbl>
      <w:tblPr>
        <w:tblStyle w:val="QQuestionTable"/>
        <w:tblW w:w="9576" w:type="auto"/>
        <w:tblLook w:val="07E0" w:firstRow="1" w:lastRow="1" w:firstColumn="1" w:lastColumn="1" w:noHBand="1" w:noVBand="1"/>
      </w:tblPr>
      <w:tblGrid>
        <w:gridCol w:w="1565"/>
        <w:gridCol w:w="1559"/>
        <w:gridCol w:w="1559"/>
        <w:gridCol w:w="1559"/>
        <w:gridCol w:w="1559"/>
        <w:gridCol w:w="1559"/>
      </w:tblGrid>
      <w:tr w:rsidR="002F493F" w14:paraId="2A76A363"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63B3DB1" w14:textId="77777777" w:rsidR="002F493F" w:rsidRDefault="002F493F">
            <w:pPr>
              <w:keepNext/>
              <w:rPr>
                <w:lang w:eastAsia="ja-JP"/>
              </w:rPr>
            </w:pPr>
          </w:p>
        </w:tc>
        <w:tc>
          <w:tcPr>
            <w:tcW w:w="1596" w:type="dxa"/>
          </w:tcPr>
          <w:p w14:paraId="09BAA072"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強く反対する</w:t>
            </w:r>
            <w:proofErr w:type="spellEnd"/>
            <w:r>
              <w:t xml:space="preserve"> (1)</w:t>
            </w:r>
          </w:p>
        </w:tc>
        <w:tc>
          <w:tcPr>
            <w:tcW w:w="1596" w:type="dxa"/>
          </w:tcPr>
          <w:p w14:paraId="57A9F387"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やや反対する</w:t>
            </w:r>
            <w:proofErr w:type="spellEnd"/>
            <w:r>
              <w:t xml:space="preserve"> (2)</w:t>
            </w:r>
          </w:p>
        </w:tc>
        <w:tc>
          <w:tcPr>
            <w:tcW w:w="1596" w:type="dxa"/>
          </w:tcPr>
          <w:p w14:paraId="2DF0722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7C57785C"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やや賛成する</w:t>
            </w:r>
            <w:proofErr w:type="spellEnd"/>
            <w:r>
              <w:t xml:space="preserve"> (4)</w:t>
            </w:r>
          </w:p>
        </w:tc>
        <w:tc>
          <w:tcPr>
            <w:tcW w:w="1596" w:type="dxa"/>
          </w:tcPr>
          <w:p w14:paraId="42B164D9"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強く賛成する</w:t>
            </w:r>
            <w:proofErr w:type="spellEnd"/>
            <w:r>
              <w:t xml:space="preserve"> (5)</w:t>
            </w:r>
          </w:p>
        </w:tc>
      </w:tr>
      <w:tr w:rsidR="002F493F" w14:paraId="08521D3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466DC8A" w14:textId="77777777" w:rsidR="002F493F" w:rsidRDefault="002168DA">
            <w:pPr>
              <w:keepNext/>
              <w:rPr>
                <w:lang w:eastAsia="ja-JP"/>
              </w:rPr>
            </w:pPr>
            <w:r>
              <w:rPr>
                <w:lang w:eastAsia="ja-JP"/>
              </w:rPr>
              <w:t>飛行機に対する課税</w:t>
            </w:r>
            <w:r>
              <w:rPr>
                <w:lang w:eastAsia="ja-JP"/>
              </w:rPr>
              <w:t xml:space="preserve"> (</w:t>
            </w:r>
            <w:r>
              <w:rPr>
                <w:lang w:eastAsia="ja-JP"/>
              </w:rPr>
              <w:t>航空券の価格が</w:t>
            </w:r>
            <w:r>
              <w:rPr>
                <w:lang w:eastAsia="ja-JP"/>
              </w:rPr>
              <w:t xml:space="preserve"> 20% </w:t>
            </w:r>
            <w:r>
              <w:rPr>
                <w:lang w:eastAsia="ja-JP"/>
              </w:rPr>
              <w:t>上がる</w:t>
            </w:r>
            <w:r>
              <w:rPr>
                <w:lang w:eastAsia="ja-JP"/>
              </w:rPr>
              <w:t xml:space="preserve">) (1) </w:t>
            </w:r>
          </w:p>
        </w:tc>
        <w:tc>
          <w:tcPr>
            <w:tcW w:w="1596" w:type="dxa"/>
          </w:tcPr>
          <w:p w14:paraId="1927703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092F9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073C1D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E05D5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691B8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3ED25B1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13723D7" w14:textId="77777777" w:rsidR="002F493F" w:rsidRDefault="002168DA">
            <w:pPr>
              <w:keepNext/>
              <w:rPr>
                <w:lang w:eastAsia="ja-JP"/>
              </w:rPr>
            </w:pPr>
            <w:r>
              <w:rPr>
                <w:lang w:eastAsia="ja-JP"/>
              </w:rPr>
              <w:t>化石燃料に対する課税（ガソリン価格を</w:t>
            </w:r>
            <w:r>
              <w:rPr>
                <w:lang w:eastAsia="ja-JP"/>
              </w:rPr>
              <w:t xml:space="preserve"> 1 </w:t>
            </w:r>
            <w:r>
              <w:rPr>
                <w:lang w:eastAsia="ja-JP"/>
              </w:rPr>
              <w:t>リットルあたり</w:t>
            </w:r>
            <w:r>
              <w:rPr>
                <w:lang w:eastAsia="ja-JP"/>
              </w:rPr>
              <w:t xml:space="preserve"> 12</w:t>
            </w:r>
            <w:r>
              <w:rPr>
                <w:lang w:eastAsia="ja-JP"/>
              </w:rPr>
              <w:t>円</w:t>
            </w:r>
            <w:r>
              <w:rPr>
                <w:lang w:eastAsia="ja-JP"/>
              </w:rPr>
              <w:t xml:space="preserve"> </w:t>
            </w:r>
            <w:r>
              <w:rPr>
                <w:lang w:eastAsia="ja-JP"/>
              </w:rPr>
              <w:t>値上げ）</w:t>
            </w:r>
            <w:r>
              <w:rPr>
                <w:lang w:eastAsia="ja-JP"/>
              </w:rPr>
              <w:t xml:space="preserve"> (2) </w:t>
            </w:r>
          </w:p>
        </w:tc>
        <w:tc>
          <w:tcPr>
            <w:tcW w:w="1596" w:type="dxa"/>
          </w:tcPr>
          <w:p w14:paraId="4B66C1A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020EA2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9C2DD7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3B7D4A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661F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4D28155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6FE78E6" w14:textId="77777777" w:rsidR="002F493F" w:rsidRDefault="002168DA">
            <w:pPr>
              <w:keepNext/>
              <w:rPr>
                <w:lang w:eastAsia="ja-JP"/>
              </w:rPr>
            </w:pPr>
            <w:r>
              <w:rPr>
                <w:lang w:eastAsia="ja-JP"/>
              </w:rPr>
              <w:t>都心のような密集した場所での汚染物質を排出する車の禁止</w:t>
            </w:r>
            <w:r>
              <w:rPr>
                <w:lang w:eastAsia="ja-JP"/>
              </w:rPr>
              <w:t xml:space="preserve"> (6) </w:t>
            </w:r>
          </w:p>
        </w:tc>
        <w:tc>
          <w:tcPr>
            <w:tcW w:w="1596" w:type="dxa"/>
          </w:tcPr>
          <w:p w14:paraId="0B70D1B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22A423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A3BA8B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C4B28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00BB8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10D5BE4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5C8AEBD" w14:textId="77777777" w:rsidR="002F493F" w:rsidRDefault="002168DA">
            <w:pPr>
              <w:keepNext/>
              <w:rPr>
                <w:lang w:eastAsia="ja-JP"/>
              </w:rPr>
            </w:pPr>
            <w:r>
              <w:rPr>
                <w:lang w:eastAsia="ja-JP"/>
              </w:rPr>
              <w:t>低炭素技術への補助金（再生可能エネルギー、炭素の回収・貯留など）</w:t>
            </w:r>
            <w:r>
              <w:rPr>
                <w:lang w:eastAsia="ja-JP"/>
              </w:rPr>
              <w:t xml:space="preserve"> (7) </w:t>
            </w:r>
          </w:p>
        </w:tc>
        <w:tc>
          <w:tcPr>
            <w:tcW w:w="1596" w:type="dxa"/>
          </w:tcPr>
          <w:p w14:paraId="4EE4383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4E631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E3D190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8F675B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20FBD1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714597DF"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2F14FA1" w14:textId="77777777" w:rsidR="002F493F" w:rsidRDefault="002168DA">
            <w:pPr>
              <w:keepNext/>
              <w:rPr>
                <w:lang w:eastAsia="ja-JP"/>
              </w:rPr>
            </w:pPr>
            <w:r>
              <w:rPr>
                <w:lang w:eastAsia="ja-JP"/>
              </w:rPr>
              <w:t>低所得国のクリーン</w:t>
            </w:r>
            <w:r>
              <w:rPr>
                <w:lang w:eastAsia="ja-JP"/>
              </w:rPr>
              <w:t xml:space="preserve"> </w:t>
            </w:r>
            <w:r>
              <w:rPr>
                <w:lang w:eastAsia="ja-JP"/>
              </w:rPr>
              <w:t>エネルギーに資金を提供するための世界的な気候基金への寄付</w:t>
            </w:r>
            <w:r>
              <w:rPr>
                <w:lang w:eastAsia="ja-JP"/>
              </w:rPr>
              <w:t xml:space="preserve"> (8) </w:t>
            </w:r>
          </w:p>
        </w:tc>
        <w:tc>
          <w:tcPr>
            <w:tcW w:w="1596" w:type="dxa"/>
          </w:tcPr>
          <w:p w14:paraId="2E88C94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09E70F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95FF10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0AF19E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88068E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15E02F24" w14:textId="77777777" w:rsidR="002F493F" w:rsidRDefault="002F493F">
      <w:pPr>
        <w:rPr>
          <w:lang w:eastAsia="ja-JP"/>
        </w:rPr>
      </w:pPr>
    </w:p>
    <w:p w14:paraId="547D258F" w14:textId="77777777" w:rsidR="002F493F" w:rsidRDefault="002F493F">
      <w:pPr>
        <w:rPr>
          <w:lang w:eastAsia="ja-JP"/>
        </w:rPr>
      </w:pPr>
    </w:p>
    <w:p w14:paraId="6016C29A" w14:textId="77777777" w:rsidR="002F493F" w:rsidRDefault="002F493F">
      <w:pPr>
        <w:pStyle w:val="QuestionSeparator"/>
        <w:rPr>
          <w:lang w:eastAsia="ja-JP"/>
        </w:rPr>
      </w:pPr>
    </w:p>
    <w:tbl>
      <w:tblPr>
        <w:tblStyle w:val="QQuestionIconTable"/>
        <w:tblW w:w="50" w:type="auto"/>
        <w:tblLook w:val="07E0" w:firstRow="1" w:lastRow="1" w:firstColumn="1" w:lastColumn="1" w:noHBand="1" w:noVBand="1"/>
      </w:tblPr>
      <w:tblGrid>
        <w:gridCol w:w="380"/>
      </w:tblGrid>
      <w:tr w:rsidR="002F493F" w14:paraId="4CD6F527" w14:textId="77777777">
        <w:tc>
          <w:tcPr>
            <w:tcW w:w="50" w:type="dxa"/>
          </w:tcPr>
          <w:p w14:paraId="64347E1C" w14:textId="77777777" w:rsidR="002F493F" w:rsidRDefault="002168DA">
            <w:pPr>
              <w:keepNext/>
            </w:pPr>
            <w:r>
              <w:rPr>
                <w:noProof/>
              </w:rPr>
              <w:drawing>
                <wp:inline distT="0" distB="0" distL="0" distR="0" wp14:anchorId="2B9DB5EC" wp14:editId="5C58F6EC">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6D87B21B" w14:textId="77777777" w:rsidR="002F493F" w:rsidRDefault="002F493F"/>
    <w:p w14:paraId="09C8A6F4" w14:textId="77777777" w:rsidR="002F493F" w:rsidRDefault="002168DA">
      <w:pPr>
        <w:keepNext/>
      </w:pPr>
      <w:r>
        <w:lastRenderedPageBreak/>
        <w:t>Q18.4 Governments can use the revenues from carbon taxes in different ways. Would you support or oppose introducing a carbon tax that would raise gasoline prices by 35 cents per gallon, if the government used this revenue to finance...</w:t>
      </w:r>
    </w:p>
    <w:tbl>
      <w:tblPr>
        <w:tblStyle w:val="QQuestionTable"/>
        <w:tblW w:w="9576" w:type="auto"/>
        <w:tblLook w:val="07E0" w:firstRow="1" w:lastRow="1" w:firstColumn="1" w:lastColumn="1" w:noHBand="1" w:noVBand="1"/>
      </w:tblPr>
      <w:tblGrid>
        <w:gridCol w:w="1613"/>
        <w:gridCol w:w="1542"/>
        <w:gridCol w:w="1564"/>
        <w:gridCol w:w="1535"/>
        <w:gridCol w:w="1564"/>
        <w:gridCol w:w="1542"/>
      </w:tblGrid>
      <w:tr w:rsidR="002F493F" w14:paraId="2B7AC25C"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1B99CE7" w14:textId="77777777" w:rsidR="002F493F" w:rsidRDefault="002F493F">
            <w:pPr>
              <w:keepNext/>
            </w:pPr>
          </w:p>
        </w:tc>
        <w:tc>
          <w:tcPr>
            <w:tcW w:w="1596" w:type="dxa"/>
          </w:tcPr>
          <w:p w14:paraId="78C547F2"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4365FCD6"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3AA16334"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5C6783FA"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0A3EEF9B"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support (5)</w:t>
            </w:r>
          </w:p>
        </w:tc>
      </w:tr>
      <w:tr w:rsidR="002F493F" w14:paraId="0A493448"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F7F0DFA" w14:textId="77777777" w:rsidR="002F493F" w:rsidRDefault="002168DA">
            <w:pPr>
              <w:keepNext/>
            </w:pPr>
            <w:r>
              <w:t xml:space="preserve">Cash transfers to households with no alternative to using fossil fuels (1) </w:t>
            </w:r>
          </w:p>
        </w:tc>
        <w:tc>
          <w:tcPr>
            <w:tcW w:w="1596" w:type="dxa"/>
          </w:tcPr>
          <w:p w14:paraId="6847FF6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1D9BC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EE3C8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95881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3EF1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6EB182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5677497" w14:textId="77777777" w:rsidR="002F493F" w:rsidRDefault="002168DA">
            <w:pPr>
              <w:keepNext/>
            </w:pPr>
            <w:r>
              <w:t xml:space="preserve">Cash transfers to the poorest households (2) </w:t>
            </w:r>
          </w:p>
        </w:tc>
        <w:tc>
          <w:tcPr>
            <w:tcW w:w="1596" w:type="dxa"/>
          </w:tcPr>
          <w:p w14:paraId="5CF094C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9756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9F71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380A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F06F5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225CF9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40A133E" w14:textId="77777777" w:rsidR="002F493F" w:rsidRDefault="002168DA">
            <w:pPr>
              <w:keepNext/>
            </w:pPr>
            <w:r>
              <w:t xml:space="preserve">Equal cash transfers to all households (3) </w:t>
            </w:r>
          </w:p>
        </w:tc>
        <w:tc>
          <w:tcPr>
            <w:tcW w:w="1596" w:type="dxa"/>
          </w:tcPr>
          <w:p w14:paraId="6190F62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0450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A612D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2D730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2EB3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4F86285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F99489D" w14:textId="77777777" w:rsidR="002F493F" w:rsidRDefault="002168DA">
            <w:pPr>
              <w:keepNext/>
            </w:pPr>
            <w:r>
              <w:t xml:space="preserve">A reduction in personal income taxes (10) </w:t>
            </w:r>
          </w:p>
        </w:tc>
        <w:tc>
          <w:tcPr>
            <w:tcW w:w="1596" w:type="dxa"/>
          </w:tcPr>
          <w:p w14:paraId="3683A5C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7C702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686D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FD2D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D7D80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DCA05A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8C5FE6C" w14:textId="77777777" w:rsidR="002F493F" w:rsidRDefault="002168DA">
            <w:pPr>
              <w:keepNext/>
            </w:pPr>
            <w:r>
              <w:t xml:space="preserve">A reduction in corporate income taxes (9) </w:t>
            </w:r>
          </w:p>
        </w:tc>
        <w:tc>
          <w:tcPr>
            <w:tcW w:w="1596" w:type="dxa"/>
          </w:tcPr>
          <w:p w14:paraId="0EBE624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CC3C7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388DC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4D2E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AE0A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90780D8"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A4758A5" w14:textId="77777777" w:rsidR="002F493F" w:rsidRDefault="002168DA">
            <w:pPr>
              <w:keepNext/>
            </w:pPr>
            <w:r>
              <w:t xml:space="preserve">Tax rebates for the most affected firms (4) </w:t>
            </w:r>
          </w:p>
        </w:tc>
        <w:tc>
          <w:tcPr>
            <w:tcW w:w="1596" w:type="dxa"/>
          </w:tcPr>
          <w:p w14:paraId="6E20734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F3539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DBB2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64A42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FA151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A3E51B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FE6E3D8" w14:textId="77777777" w:rsidR="002F493F" w:rsidRDefault="002168DA">
            <w:pPr>
              <w:keepNext/>
            </w:pPr>
            <w:r>
              <w:t xml:space="preserve">Funding environmental infrastructure projects (public transport, cycling ways, etc.) (5) </w:t>
            </w:r>
          </w:p>
        </w:tc>
        <w:tc>
          <w:tcPr>
            <w:tcW w:w="1596" w:type="dxa"/>
          </w:tcPr>
          <w:p w14:paraId="47BF953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CCE86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FB92F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41599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1672C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68A7E11"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3D12136" w14:textId="77777777" w:rsidR="002F493F" w:rsidRDefault="002168DA">
            <w:pPr>
              <w:keepNext/>
            </w:pPr>
            <w:r>
              <w:t xml:space="preserve">Subsidizing low-carbon technologies, including renewable energy (6) </w:t>
            </w:r>
          </w:p>
        </w:tc>
        <w:tc>
          <w:tcPr>
            <w:tcW w:w="1596" w:type="dxa"/>
          </w:tcPr>
          <w:p w14:paraId="28F3DEA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B14B7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A8E0C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5311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98C5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A5DE60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A130116" w14:textId="77777777" w:rsidR="002F493F" w:rsidRDefault="002168DA">
            <w:pPr>
              <w:keepNext/>
            </w:pPr>
            <w:r>
              <w:lastRenderedPageBreak/>
              <w:t xml:space="preserve">A reduction in the public deficit (7) </w:t>
            </w:r>
          </w:p>
        </w:tc>
        <w:tc>
          <w:tcPr>
            <w:tcW w:w="1596" w:type="dxa"/>
          </w:tcPr>
          <w:p w14:paraId="161D513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20CA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6CB37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2ECB9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5C33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4E4900" w14:textId="77777777" w:rsidR="002F493F" w:rsidRDefault="002F493F"/>
    <w:p w14:paraId="39535027" w14:textId="77777777" w:rsidR="002F493F" w:rsidRDefault="002F493F"/>
    <w:p w14:paraId="4C36C920" w14:textId="77777777" w:rsidR="002F493F" w:rsidRDefault="002168DA">
      <w:pPr>
        <w:keepNext/>
        <w:rPr>
          <w:lang w:eastAsia="ja-JP"/>
        </w:rPr>
      </w:pPr>
      <w:r>
        <w:rPr>
          <w:lang w:eastAsia="ja-JP"/>
        </w:rPr>
        <w:lastRenderedPageBreak/>
        <w:t xml:space="preserve">Q18.4 </w:t>
      </w:r>
      <w:r>
        <w:rPr>
          <w:lang w:eastAsia="ja-JP"/>
        </w:rPr>
        <w:t>政府は、炭素税からの歳入をさまざまな方法で使用できます。ガソリン価格を</w:t>
      </w:r>
      <w:r>
        <w:rPr>
          <w:lang w:eastAsia="ja-JP"/>
        </w:rPr>
        <w:t xml:space="preserve"> 1 </w:t>
      </w:r>
      <w:r>
        <w:rPr>
          <w:lang w:eastAsia="ja-JP"/>
        </w:rPr>
        <w:t>リットルあたり</w:t>
      </w:r>
      <w:r>
        <w:rPr>
          <w:lang w:eastAsia="ja-JP"/>
        </w:rPr>
        <w:t xml:space="preserve"> 12</w:t>
      </w:r>
      <w:r>
        <w:rPr>
          <w:lang w:eastAsia="ja-JP"/>
        </w:rPr>
        <w:t>円引き上げる炭素税の導入によって得られる歳入を以下の政策に充てることについて、賛成ですか、反対ですか。</w:t>
      </w:r>
    </w:p>
    <w:tbl>
      <w:tblPr>
        <w:tblStyle w:val="QQuestionTable"/>
        <w:tblW w:w="9576" w:type="auto"/>
        <w:tblLook w:val="07E0" w:firstRow="1" w:lastRow="1" w:firstColumn="1" w:lastColumn="1" w:noHBand="1" w:noVBand="1"/>
      </w:tblPr>
      <w:tblGrid>
        <w:gridCol w:w="1570"/>
        <w:gridCol w:w="1558"/>
        <w:gridCol w:w="1558"/>
        <w:gridCol w:w="1558"/>
        <w:gridCol w:w="1558"/>
        <w:gridCol w:w="1558"/>
      </w:tblGrid>
      <w:tr w:rsidR="002F493F" w14:paraId="2E1DE144"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CCEAC1C" w14:textId="77777777" w:rsidR="002F493F" w:rsidRDefault="002F493F">
            <w:pPr>
              <w:keepNext/>
              <w:rPr>
                <w:lang w:eastAsia="ja-JP"/>
              </w:rPr>
            </w:pPr>
          </w:p>
        </w:tc>
        <w:tc>
          <w:tcPr>
            <w:tcW w:w="1596" w:type="dxa"/>
          </w:tcPr>
          <w:p w14:paraId="4FADA60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強く反対する</w:t>
            </w:r>
            <w:proofErr w:type="spellEnd"/>
            <w:r>
              <w:t xml:space="preserve"> (1)</w:t>
            </w:r>
          </w:p>
        </w:tc>
        <w:tc>
          <w:tcPr>
            <w:tcW w:w="1596" w:type="dxa"/>
          </w:tcPr>
          <w:p w14:paraId="53C858E7"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やや反対する</w:t>
            </w:r>
            <w:proofErr w:type="spellEnd"/>
            <w:r>
              <w:t xml:space="preserve"> (2)</w:t>
            </w:r>
          </w:p>
        </w:tc>
        <w:tc>
          <w:tcPr>
            <w:tcW w:w="1596" w:type="dxa"/>
          </w:tcPr>
          <w:p w14:paraId="48076C6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5FD5DCF7"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やや賛成する</w:t>
            </w:r>
            <w:proofErr w:type="spellEnd"/>
            <w:r>
              <w:t xml:space="preserve"> (4)</w:t>
            </w:r>
          </w:p>
        </w:tc>
        <w:tc>
          <w:tcPr>
            <w:tcW w:w="1596" w:type="dxa"/>
          </w:tcPr>
          <w:p w14:paraId="2A8AE91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強く賛成する</w:t>
            </w:r>
            <w:proofErr w:type="spellEnd"/>
            <w:r>
              <w:t xml:space="preserve"> (5)</w:t>
            </w:r>
          </w:p>
        </w:tc>
      </w:tr>
      <w:tr w:rsidR="002F493F" w14:paraId="50BE0D2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B57BE7A" w14:textId="6DA4B0CD" w:rsidR="002F493F" w:rsidRDefault="002168DA" w:rsidP="002F1E84">
            <w:pPr>
              <w:keepNext/>
              <w:rPr>
                <w:lang w:eastAsia="ja-JP"/>
              </w:rPr>
            </w:pPr>
            <w:r>
              <w:rPr>
                <w:lang w:eastAsia="ja-JP"/>
              </w:rPr>
              <w:t>化石燃料の代替物を使用しない</w:t>
            </w:r>
            <w:ins w:id="168" w:author="OGURO Kei, ECO/CS3" w:date="2021-06-15T19:57:00Z">
              <w:r w:rsidR="002F1E84">
                <w:rPr>
                  <w:rFonts w:hint="eastAsia"/>
                  <w:lang w:eastAsia="ja-JP"/>
                </w:rPr>
                <w:t>世帯</w:t>
              </w:r>
            </w:ins>
            <w:del w:id="169" w:author="OGURO Kei, ECO/CS3" w:date="2021-06-15T19:57:00Z">
              <w:r w:rsidDel="002F1E84">
                <w:rPr>
                  <w:lang w:eastAsia="ja-JP"/>
                </w:rPr>
                <w:delText>家計</w:delText>
              </w:r>
            </w:del>
            <w:r>
              <w:rPr>
                <w:lang w:eastAsia="ja-JP"/>
              </w:rPr>
              <w:t>への</w:t>
            </w:r>
            <w:commentRangeStart w:id="170"/>
            <w:r>
              <w:rPr>
                <w:lang w:eastAsia="ja-JP"/>
              </w:rPr>
              <w:t>現金給付</w:t>
            </w:r>
            <w:commentRangeEnd w:id="170"/>
            <w:r w:rsidR="002510D4">
              <w:rPr>
                <w:rStyle w:val="CommentReference"/>
              </w:rPr>
              <w:commentReference w:id="170"/>
            </w:r>
            <w:r>
              <w:rPr>
                <w:lang w:eastAsia="ja-JP"/>
              </w:rPr>
              <w:t xml:space="preserve"> (1) </w:t>
            </w:r>
          </w:p>
        </w:tc>
        <w:tc>
          <w:tcPr>
            <w:tcW w:w="1596" w:type="dxa"/>
          </w:tcPr>
          <w:p w14:paraId="003320D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47ECB3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F47D0C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2166E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9760C2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0343F4E4"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60ADC0C" w14:textId="77777777" w:rsidR="002F493F" w:rsidRDefault="002168DA">
            <w:pPr>
              <w:keepNext/>
              <w:rPr>
                <w:lang w:eastAsia="ja-JP"/>
              </w:rPr>
            </w:pPr>
            <w:r>
              <w:rPr>
                <w:lang w:eastAsia="ja-JP"/>
              </w:rPr>
              <w:t>最貧世帯への</w:t>
            </w:r>
            <w:commentRangeStart w:id="171"/>
            <w:r>
              <w:rPr>
                <w:lang w:eastAsia="ja-JP"/>
              </w:rPr>
              <w:t>現金給付</w:t>
            </w:r>
            <w:commentRangeEnd w:id="171"/>
            <w:r w:rsidR="002510D4">
              <w:rPr>
                <w:rStyle w:val="CommentReference"/>
              </w:rPr>
              <w:commentReference w:id="171"/>
            </w:r>
            <w:r>
              <w:rPr>
                <w:lang w:eastAsia="ja-JP"/>
              </w:rPr>
              <w:t xml:space="preserve"> (2) </w:t>
            </w:r>
          </w:p>
        </w:tc>
        <w:tc>
          <w:tcPr>
            <w:tcW w:w="1596" w:type="dxa"/>
          </w:tcPr>
          <w:p w14:paraId="09A8742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E7CD41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E01FC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22F4D4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BB4D45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11ECA586"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1168107" w14:textId="77777777" w:rsidR="002F493F" w:rsidRDefault="002168DA">
            <w:pPr>
              <w:keepNext/>
              <w:rPr>
                <w:lang w:eastAsia="ja-JP"/>
              </w:rPr>
            </w:pPr>
            <w:r>
              <w:rPr>
                <w:lang w:eastAsia="ja-JP"/>
              </w:rPr>
              <w:t>すべての世帯への均等な</w:t>
            </w:r>
            <w:commentRangeStart w:id="172"/>
            <w:r>
              <w:rPr>
                <w:lang w:eastAsia="ja-JP"/>
              </w:rPr>
              <w:t>現金給付</w:t>
            </w:r>
            <w:commentRangeEnd w:id="172"/>
            <w:r w:rsidR="002510D4">
              <w:rPr>
                <w:rStyle w:val="CommentReference"/>
              </w:rPr>
              <w:commentReference w:id="172"/>
            </w:r>
            <w:r>
              <w:rPr>
                <w:lang w:eastAsia="ja-JP"/>
              </w:rPr>
              <w:t xml:space="preserve"> (3) </w:t>
            </w:r>
          </w:p>
        </w:tc>
        <w:tc>
          <w:tcPr>
            <w:tcW w:w="1596" w:type="dxa"/>
          </w:tcPr>
          <w:p w14:paraId="3760DE3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A3980F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B15DBF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0A4C18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A19C0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1FAEA2B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E96BBDA" w14:textId="77777777" w:rsidR="002F493F" w:rsidRDefault="002168DA">
            <w:pPr>
              <w:keepNext/>
            </w:pPr>
            <w:proofErr w:type="spellStart"/>
            <w:r>
              <w:t>所得税の軽減</w:t>
            </w:r>
            <w:proofErr w:type="spellEnd"/>
            <w:r>
              <w:t xml:space="preserve"> (10) </w:t>
            </w:r>
          </w:p>
        </w:tc>
        <w:tc>
          <w:tcPr>
            <w:tcW w:w="1596" w:type="dxa"/>
          </w:tcPr>
          <w:p w14:paraId="37B1808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9D59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7960A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7ED9A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027A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F0E980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9A506EC" w14:textId="77777777" w:rsidR="002F493F" w:rsidRDefault="002168DA">
            <w:pPr>
              <w:keepNext/>
            </w:pPr>
            <w:proofErr w:type="spellStart"/>
            <w:r>
              <w:t>法人税の軽減</w:t>
            </w:r>
            <w:proofErr w:type="spellEnd"/>
            <w:r>
              <w:t xml:space="preserve"> (9) </w:t>
            </w:r>
          </w:p>
        </w:tc>
        <w:tc>
          <w:tcPr>
            <w:tcW w:w="1596" w:type="dxa"/>
          </w:tcPr>
          <w:p w14:paraId="1B07474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73E5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EB87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677D8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88B2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056957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DEBA375" w14:textId="77777777" w:rsidR="002F493F" w:rsidRDefault="002168DA">
            <w:pPr>
              <w:keepNext/>
              <w:rPr>
                <w:lang w:eastAsia="ja-JP"/>
              </w:rPr>
            </w:pPr>
            <w:r>
              <w:rPr>
                <w:lang w:eastAsia="ja-JP"/>
              </w:rPr>
              <w:t>最も影響を受ける企業に対する税金の還付</w:t>
            </w:r>
            <w:r>
              <w:rPr>
                <w:lang w:eastAsia="ja-JP"/>
              </w:rPr>
              <w:t xml:space="preserve"> (4) </w:t>
            </w:r>
          </w:p>
        </w:tc>
        <w:tc>
          <w:tcPr>
            <w:tcW w:w="1596" w:type="dxa"/>
          </w:tcPr>
          <w:p w14:paraId="73EA81A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67D3F8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DFA35A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E9B9F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B90E2B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29759CD1"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4AFFFC6" w14:textId="77777777" w:rsidR="002F493F" w:rsidRDefault="002168DA">
            <w:pPr>
              <w:keepNext/>
              <w:rPr>
                <w:lang w:eastAsia="ja-JP"/>
              </w:rPr>
            </w:pPr>
            <w:r>
              <w:rPr>
                <w:lang w:eastAsia="ja-JP"/>
              </w:rPr>
              <w:t>環境インフラプロジェクトへの資金提供（公共交通機関、サイクリングロードなど）</w:t>
            </w:r>
            <w:r>
              <w:rPr>
                <w:lang w:eastAsia="ja-JP"/>
              </w:rPr>
              <w:t xml:space="preserve"> (5) </w:t>
            </w:r>
          </w:p>
        </w:tc>
        <w:tc>
          <w:tcPr>
            <w:tcW w:w="1596" w:type="dxa"/>
          </w:tcPr>
          <w:p w14:paraId="6EF3FB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0D4CF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64E685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905857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DDA7A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54C6C64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00DCE07" w14:textId="77777777" w:rsidR="002F493F" w:rsidRDefault="002168DA">
            <w:pPr>
              <w:keepNext/>
              <w:rPr>
                <w:lang w:eastAsia="ja-JP"/>
              </w:rPr>
            </w:pPr>
            <w:r>
              <w:rPr>
                <w:lang w:eastAsia="ja-JP"/>
              </w:rPr>
              <w:t>再生可能エネルギーを含む低炭素技術への助成</w:t>
            </w:r>
            <w:r>
              <w:rPr>
                <w:lang w:eastAsia="ja-JP"/>
              </w:rPr>
              <w:t xml:space="preserve"> (6) </w:t>
            </w:r>
          </w:p>
        </w:tc>
        <w:tc>
          <w:tcPr>
            <w:tcW w:w="1596" w:type="dxa"/>
          </w:tcPr>
          <w:p w14:paraId="4CA59CB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878E3F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0CED81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43F3B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BEAAB9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7D437E3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8B28C7A" w14:textId="77777777" w:rsidR="002F493F" w:rsidRDefault="002168DA">
            <w:pPr>
              <w:keepNext/>
            </w:pPr>
            <w:proofErr w:type="spellStart"/>
            <w:r>
              <w:lastRenderedPageBreak/>
              <w:t>公的赤字の削減</w:t>
            </w:r>
            <w:proofErr w:type="spellEnd"/>
            <w:r>
              <w:t xml:space="preserve"> (7) </w:t>
            </w:r>
          </w:p>
        </w:tc>
        <w:tc>
          <w:tcPr>
            <w:tcW w:w="1596" w:type="dxa"/>
          </w:tcPr>
          <w:p w14:paraId="24C424F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CB399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CA36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C6836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AD167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4ECE0B" w14:textId="77777777" w:rsidR="002F493F" w:rsidRDefault="002F493F"/>
    <w:p w14:paraId="6743346A" w14:textId="77777777" w:rsidR="002F493F" w:rsidRDefault="002F493F"/>
    <w:p w14:paraId="183EBE19" w14:textId="77777777" w:rsidR="002F493F" w:rsidRDefault="002168DA">
      <w:pPr>
        <w:pStyle w:val="BlockEndLabel"/>
      </w:pPr>
      <w:r>
        <w:t>End of Block: Preferences on climate policies</w:t>
      </w:r>
    </w:p>
    <w:p w14:paraId="3A0F74AA" w14:textId="77777777" w:rsidR="002F493F" w:rsidRDefault="002F493F">
      <w:pPr>
        <w:pStyle w:val="BlockSeparator"/>
      </w:pPr>
    </w:p>
    <w:p w14:paraId="7DFB5E58" w14:textId="77777777" w:rsidR="002F493F" w:rsidRDefault="002168DA">
      <w:pPr>
        <w:pStyle w:val="BlockStartLabel"/>
      </w:pPr>
      <w:r>
        <w:t>Start of Block: Block WTP dichotomous</w:t>
      </w:r>
    </w:p>
    <w:p w14:paraId="2F5F45D7" w14:textId="77777777" w:rsidR="002F493F" w:rsidRDefault="002F493F"/>
    <w:p w14:paraId="750703EC" w14:textId="77777777" w:rsidR="002F493F" w:rsidRDefault="002168DA">
      <w:pPr>
        <w:keepNext/>
      </w:pPr>
      <w:r>
        <w:t xml:space="preserve">Q264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€10 annually through an additional individual contribution to limit global warming to safe levels (less than 2 degrees Celsius)?</w:t>
      </w:r>
    </w:p>
    <w:p w14:paraId="292E6521" w14:textId="77777777" w:rsidR="002F493F" w:rsidRDefault="002168DA">
      <w:pPr>
        <w:pStyle w:val="ListParagraph"/>
        <w:keepNext/>
        <w:numPr>
          <w:ilvl w:val="0"/>
          <w:numId w:val="4"/>
        </w:numPr>
      </w:pPr>
      <w:r>
        <w:t xml:space="preserve">Yes  (1) </w:t>
      </w:r>
    </w:p>
    <w:p w14:paraId="73EA6825" w14:textId="77777777" w:rsidR="002F493F" w:rsidRDefault="002168DA">
      <w:pPr>
        <w:pStyle w:val="ListParagraph"/>
        <w:keepNext/>
        <w:numPr>
          <w:ilvl w:val="0"/>
          <w:numId w:val="4"/>
        </w:numPr>
      </w:pPr>
      <w:r>
        <w:t xml:space="preserve">No  (2) </w:t>
      </w:r>
    </w:p>
    <w:p w14:paraId="02AA4663" w14:textId="77777777" w:rsidR="002F493F" w:rsidRDefault="002F493F"/>
    <w:p w14:paraId="595AE9A7" w14:textId="77777777" w:rsidR="002F493F" w:rsidRDefault="002168DA">
      <w:pPr>
        <w:keepNext/>
        <w:rPr>
          <w:lang w:eastAsia="ja-JP"/>
        </w:rPr>
      </w:pPr>
      <w:r>
        <w:rPr>
          <w:lang w:eastAsia="ja-JP"/>
        </w:rPr>
        <w:t xml:space="preserve">Q264 </w:t>
      </w:r>
      <w:r>
        <w:rPr>
          <w:lang w:eastAsia="ja-JP"/>
        </w:rPr>
        <w:t>地球温暖化と戦うために、日本政府は、例えばクリーン</w:t>
      </w:r>
      <w:r>
        <w:rPr>
          <w:lang w:eastAsia="ja-JP"/>
        </w:rPr>
        <w:t xml:space="preserve"> </w:t>
      </w:r>
      <w:r>
        <w:rPr>
          <w:lang w:eastAsia="ja-JP"/>
        </w:rPr>
        <w:t>テクノロジー</w:t>
      </w:r>
      <w:r>
        <w:rPr>
          <w:lang w:eastAsia="ja-JP"/>
        </w:rPr>
        <w:t xml:space="preserve"> (</w:t>
      </w:r>
      <w:r>
        <w:rPr>
          <w:lang w:eastAsia="ja-JP"/>
        </w:rPr>
        <w:t>再生可能エネルギー、電気自動車、公共交通機関、より効率的な断熱材など</w:t>
      </w:r>
      <w:r>
        <w:rPr>
          <w:lang w:eastAsia="ja-JP"/>
        </w:rPr>
        <w:t xml:space="preserve">) </w:t>
      </w:r>
      <w:r>
        <w:rPr>
          <w:lang w:eastAsia="ja-JP"/>
        </w:rPr>
        <w:t>に投資することによって、排出量を削減するための政策パッケージを実施することができます。</w:t>
      </w:r>
      <w:r>
        <w:rPr>
          <w:lang w:eastAsia="ja-JP"/>
        </w:rPr>
        <w:br/>
      </w:r>
      <w:r>
        <w:rPr>
          <w:lang w:eastAsia="ja-JP"/>
        </w:rPr>
        <w:t>これらの投資のための資金は、将来にわたって、追加的な個人の寄付を通じて毎年集めることができます。日本</w:t>
      </w:r>
      <w:r>
        <w:rPr>
          <w:lang w:eastAsia="ja-JP"/>
        </w:rPr>
        <w:t xml:space="preserve"> </w:t>
      </w:r>
      <w:r>
        <w:rPr>
          <w:lang w:eastAsia="ja-JP"/>
        </w:rPr>
        <w:t>のすべての人および他の国の人々は、その手段に応じて寄付する必要があると想定して下さい。</w:t>
      </w:r>
      <w:r>
        <w:rPr>
          <w:lang w:eastAsia="ja-JP"/>
        </w:rPr>
        <w:br/>
      </w:r>
      <w:r>
        <w:rPr>
          <w:lang w:eastAsia="ja-JP"/>
        </w:rPr>
        <w:br/>
      </w:r>
      <w:r>
        <w:rPr>
          <w:lang w:eastAsia="ja-JP"/>
        </w:rPr>
        <w:br/>
      </w:r>
      <w:r>
        <w:rPr>
          <w:lang w:eastAsia="ja-JP"/>
        </w:rPr>
        <w:lastRenderedPageBreak/>
        <w:t>地球温暖化を安全なレベル</w:t>
      </w:r>
      <w:r>
        <w:rPr>
          <w:lang w:eastAsia="ja-JP"/>
        </w:rPr>
        <w:t xml:space="preserve"> (</w:t>
      </w:r>
      <w:r>
        <w:rPr>
          <w:lang w:eastAsia="ja-JP"/>
        </w:rPr>
        <w:t>摂氏</w:t>
      </w:r>
      <w:r>
        <w:rPr>
          <w:lang w:eastAsia="ja-JP"/>
        </w:rPr>
        <w:t xml:space="preserve"> 2 </w:t>
      </w:r>
      <w:r>
        <w:rPr>
          <w:lang w:eastAsia="ja-JP"/>
        </w:rPr>
        <w:t>度未満</w:t>
      </w:r>
      <w:r>
        <w:rPr>
          <w:lang w:eastAsia="ja-JP"/>
        </w:rPr>
        <w:t xml:space="preserve">) </w:t>
      </w:r>
      <w:r>
        <w:rPr>
          <w:lang w:eastAsia="ja-JP"/>
        </w:rPr>
        <w:t>に抑えるために、追加的な個人の寄付として年間</w:t>
      </w:r>
      <w:r>
        <w:rPr>
          <w:lang w:eastAsia="ja-JP"/>
        </w:rPr>
        <w:t xml:space="preserve"> 1,000</w:t>
      </w:r>
      <w:r>
        <w:rPr>
          <w:lang w:eastAsia="ja-JP"/>
        </w:rPr>
        <w:t>円を支払う意思はありますか</w:t>
      </w:r>
      <w:r>
        <w:rPr>
          <w:lang w:eastAsia="ja-JP"/>
        </w:rPr>
        <w:t>?</w:t>
      </w:r>
    </w:p>
    <w:p w14:paraId="0FC29386" w14:textId="77777777" w:rsidR="002F493F" w:rsidRDefault="002168DA">
      <w:pPr>
        <w:pStyle w:val="ListParagraph"/>
        <w:keepNext/>
        <w:numPr>
          <w:ilvl w:val="0"/>
          <w:numId w:val="4"/>
        </w:numPr>
      </w:pPr>
      <w:proofErr w:type="spellStart"/>
      <w:r>
        <w:t>はい</w:t>
      </w:r>
      <w:proofErr w:type="spellEnd"/>
      <w:r>
        <w:t xml:space="preserve">  (1) </w:t>
      </w:r>
    </w:p>
    <w:p w14:paraId="36A23CB8" w14:textId="77777777" w:rsidR="002F493F" w:rsidRDefault="002168DA">
      <w:pPr>
        <w:pStyle w:val="ListParagraph"/>
        <w:keepNext/>
        <w:numPr>
          <w:ilvl w:val="0"/>
          <w:numId w:val="4"/>
        </w:numPr>
      </w:pPr>
      <w:proofErr w:type="spellStart"/>
      <w:r>
        <w:t>いいえ</w:t>
      </w:r>
      <w:proofErr w:type="spellEnd"/>
      <w:r>
        <w:t xml:space="preserve">  (2) </w:t>
      </w:r>
    </w:p>
    <w:p w14:paraId="09002BCC" w14:textId="77777777" w:rsidR="002F493F" w:rsidRDefault="002F493F"/>
    <w:p w14:paraId="669CF97D" w14:textId="77777777" w:rsidR="002F493F" w:rsidRDefault="002F493F">
      <w:pPr>
        <w:pStyle w:val="QuestionSeparator"/>
      </w:pPr>
    </w:p>
    <w:p w14:paraId="2F1C1C15" w14:textId="77777777" w:rsidR="002F493F" w:rsidRDefault="002F493F"/>
    <w:p w14:paraId="646E2C24" w14:textId="77777777" w:rsidR="002F493F" w:rsidRDefault="002168DA">
      <w:pPr>
        <w:keepNext/>
      </w:pPr>
      <w:r>
        <w:t xml:space="preserve">Q265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€30 annually through an additional individual contribution to limit global warming to safe levels (less than 2 degrees Celsius)?</w:t>
      </w:r>
    </w:p>
    <w:p w14:paraId="71A04B19" w14:textId="77777777" w:rsidR="002F493F" w:rsidRDefault="002168DA">
      <w:pPr>
        <w:pStyle w:val="ListParagraph"/>
        <w:keepNext/>
        <w:numPr>
          <w:ilvl w:val="0"/>
          <w:numId w:val="4"/>
        </w:numPr>
      </w:pPr>
      <w:r>
        <w:t xml:space="preserve">Yes  (1) </w:t>
      </w:r>
    </w:p>
    <w:p w14:paraId="2D6DFF1C" w14:textId="77777777" w:rsidR="002F493F" w:rsidRDefault="002168DA">
      <w:pPr>
        <w:pStyle w:val="ListParagraph"/>
        <w:keepNext/>
        <w:numPr>
          <w:ilvl w:val="0"/>
          <w:numId w:val="4"/>
        </w:numPr>
      </w:pPr>
      <w:r>
        <w:t xml:space="preserve">No  (2) </w:t>
      </w:r>
    </w:p>
    <w:p w14:paraId="6FE0A6EB" w14:textId="77777777" w:rsidR="002F493F" w:rsidRDefault="002F493F"/>
    <w:p w14:paraId="187065BB" w14:textId="77777777" w:rsidR="002F493F" w:rsidRDefault="002168DA">
      <w:pPr>
        <w:keepNext/>
        <w:rPr>
          <w:lang w:eastAsia="ja-JP"/>
        </w:rPr>
      </w:pPr>
      <w:r>
        <w:rPr>
          <w:lang w:eastAsia="ja-JP"/>
        </w:rPr>
        <w:t xml:space="preserve">Q265 </w:t>
      </w:r>
      <w:r>
        <w:rPr>
          <w:lang w:eastAsia="ja-JP"/>
        </w:rPr>
        <w:t>地球温暖化と戦うために、日本政府は、例えばクリーン</w:t>
      </w:r>
      <w:r>
        <w:rPr>
          <w:lang w:eastAsia="ja-JP"/>
        </w:rPr>
        <w:t xml:space="preserve"> </w:t>
      </w:r>
      <w:r>
        <w:rPr>
          <w:lang w:eastAsia="ja-JP"/>
        </w:rPr>
        <w:t>テクノロジー</w:t>
      </w:r>
      <w:r>
        <w:rPr>
          <w:lang w:eastAsia="ja-JP"/>
        </w:rPr>
        <w:t xml:space="preserve"> (</w:t>
      </w:r>
      <w:r>
        <w:rPr>
          <w:lang w:eastAsia="ja-JP"/>
        </w:rPr>
        <w:t>再生可能エネルギー、電気自動車、公共交通機関、より効率的な断熱材など</w:t>
      </w:r>
      <w:r>
        <w:rPr>
          <w:lang w:eastAsia="ja-JP"/>
        </w:rPr>
        <w:t xml:space="preserve">) </w:t>
      </w:r>
      <w:r>
        <w:rPr>
          <w:lang w:eastAsia="ja-JP"/>
        </w:rPr>
        <w:t>に投資することによって、排出量を削減するための政策パッケージを実施することができます。</w:t>
      </w:r>
      <w:r>
        <w:rPr>
          <w:lang w:eastAsia="ja-JP"/>
        </w:rPr>
        <w:br/>
      </w:r>
      <w:r>
        <w:rPr>
          <w:lang w:eastAsia="ja-JP"/>
        </w:rPr>
        <w:t>これらの投資のための資金は、将来にわたって、追加的な個人の寄付を通じて毎年集めることができます。日本</w:t>
      </w:r>
      <w:r>
        <w:rPr>
          <w:lang w:eastAsia="ja-JP"/>
        </w:rPr>
        <w:t xml:space="preserve"> </w:t>
      </w:r>
      <w:r>
        <w:rPr>
          <w:lang w:eastAsia="ja-JP"/>
        </w:rPr>
        <w:t>のすべての人および他の国の人々は、その手段に応じて寄付する必要があると想定して下さい。</w:t>
      </w:r>
      <w:r>
        <w:rPr>
          <w:lang w:eastAsia="ja-JP"/>
        </w:rPr>
        <w:br/>
      </w:r>
      <w:r>
        <w:rPr>
          <w:lang w:eastAsia="ja-JP"/>
        </w:rPr>
        <w:br/>
      </w:r>
      <w:r>
        <w:rPr>
          <w:lang w:eastAsia="ja-JP"/>
        </w:rPr>
        <w:br/>
      </w:r>
      <w:r>
        <w:rPr>
          <w:lang w:eastAsia="ja-JP"/>
        </w:rPr>
        <w:lastRenderedPageBreak/>
        <w:t>地球温暖化を安全なレベル</w:t>
      </w:r>
      <w:r>
        <w:rPr>
          <w:lang w:eastAsia="ja-JP"/>
        </w:rPr>
        <w:t xml:space="preserve"> (</w:t>
      </w:r>
      <w:r>
        <w:rPr>
          <w:lang w:eastAsia="ja-JP"/>
        </w:rPr>
        <w:t>摂氏</w:t>
      </w:r>
      <w:r>
        <w:rPr>
          <w:lang w:eastAsia="ja-JP"/>
        </w:rPr>
        <w:t xml:space="preserve"> 2 </w:t>
      </w:r>
      <w:r>
        <w:rPr>
          <w:lang w:eastAsia="ja-JP"/>
        </w:rPr>
        <w:t>度未満</w:t>
      </w:r>
      <w:r>
        <w:rPr>
          <w:lang w:eastAsia="ja-JP"/>
        </w:rPr>
        <w:t xml:space="preserve">) </w:t>
      </w:r>
      <w:r>
        <w:rPr>
          <w:lang w:eastAsia="ja-JP"/>
        </w:rPr>
        <w:t>に抑えるために、追加的な個人の寄付として年間</w:t>
      </w:r>
      <w:r>
        <w:rPr>
          <w:lang w:eastAsia="ja-JP"/>
        </w:rPr>
        <w:t xml:space="preserve"> 3,000</w:t>
      </w:r>
      <w:r>
        <w:rPr>
          <w:lang w:eastAsia="ja-JP"/>
        </w:rPr>
        <w:t>円を支払う意思はありますか</w:t>
      </w:r>
      <w:r>
        <w:rPr>
          <w:lang w:eastAsia="ja-JP"/>
        </w:rPr>
        <w:t>?</w:t>
      </w:r>
    </w:p>
    <w:p w14:paraId="2AFB8130" w14:textId="77777777" w:rsidR="002F493F" w:rsidRDefault="002168DA">
      <w:pPr>
        <w:pStyle w:val="ListParagraph"/>
        <w:keepNext/>
        <w:numPr>
          <w:ilvl w:val="0"/>
          <w:numId w:val="4"/>
        </w:numPr>
      </w:pPr>
      <w:proofErr w:type="spellStart"/>
      <w:r>
        <w:t>はい</w:t>
      </w:r>
      <w:proofErr w:type="spellEnd"/>
      <w:r>
        <w:t xml:space="preserve">  (1) </w:t>
      </w:r>
    </w:p>
    <w:p w14:paraId="0D97E881" w14:textId="77777777" w:rsidR="002F493F" w:rsidRDefault="002168DA">
      <w:pPr>
        <w:pStyle w:val="ListParagraph"/>
        <w:keepNext/>
        <w:numPr>
          <w:ilvl w:val="0"/>
          <w:numId w:val="4"/>
        </w:numPr>
      </w:pPr>
      <w:proofErr w:type="spellStart"/>
      <w:r>
        <w:t>いいえ</w:t>
      </w:r>
      <w:proofErr w:type="spellEnd"/>
      <w:r>
        <w:t xml:space="preserve">  (2) </w:t>
      </w:r>
    </w:p>
    <w:p w14:paraId="17BF5D14" w14:textId="77777777" w:rsidR="002F493F" w:rsidRDefault="002F493F"/>
    <w:p w14:paraId="2362954B" w14:textId="77777777" w:rsidR="002F493F" w:rsidRDefault="002F493F">
      <w:pPr>
        <w:pStyle w:val="QuestionSeparator"/>
      </w:pPr>
    </w:p>
    <w:p w14:paraId="18062D99" w14:textId="77777777" w:rsidR="002F493F" w:rsidRDefault="002F493F"/>
    <w:p w14:paraId="401007C5" w14:textId="77777777" w:rsidR="002F493F" w:rsidRDefault="002168DA">
      <w:pPr>
        <w:keepNext/>
      </w:pPr>
      <w:r>
        <w:t xml:space="preserve">Q266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€50 annually through an additional individual contribution to limit global warming to safe levels (less than 2 degrees Celsius)?</w:t>
      </w:r>
    </w:p>
    <w:p w14:paraId="4206EB74" w14:textId="77777777" w:rsidR="002F493F" w:rsidRDefault="002168DA">
      <w:pPr>
        <w:pStyle w:val="ListParagraph"/>
        <w:keepNext/>
        <w:numPr>
          <w:ilvl w:val="0"/>
          <w:numId w:val="4"/>
        </w:numPr>
      </w:pPr>
      <w:r>
        <w:t xml:space="preserve">Yes  (1) </w:t>
      </w:r>
    </w:p>
    <w:p w14:paraId="1E83A7A5" w14:textId="77777777" w:rsidR="002F493F" w:rsidRDefault="002168DA">
      <w:pPr>
        <w:pStyle w:val="ListParagraph"/>
        <w:keepNext/>
        <w:numPr>
          <w:ilvl w:val="0"/>
          <w:numId w:val="4"/>
        </w:numPr>
      </w:pPr>
      <w:r>
        <w:t xml:space="preserve">No  (2) </w:t>
      </w:r>
    </w:p>
    <w:p w14:paraId="3BC32B00" w14:textId="77777777" w:rsidR="002F493F" w:rsidRDefault="002F493F"/>
    <w:p w14:paraId="49557278" w14:textId="77777777" w:rsidR="002F493F" w:rsidRDefault="002168DA">
      <w:pPr>
        <w:keepNext/>
        <w:rPr>
          <w:lang w:eastAsia="ja-JP"/>
        </w:rPr>
      </w:pPr>
      <w:r>
        <w:rPr>
          <w:lang w:eastAsia="ja-JP"/>
        </w:rPr>
        <w:t xml:space="preserve">Q266 </w:t>
      </w:r>
      <w:r>
        <w:rPr>
          <w:lang w:eastAsia="ja-JP"/>
        </w:rPr>
        <w:t>地球温暖化と戦うために、日本政府は、例えばクリーン</w:t>
      </w:r>
      <w:r>
        <w:rPr>
          <w:lang w:eastAsia="ja-JP"/>
        </w:rPr>
        <w:t xml:space="preserve"> </w:t>
      </w:r>
      <w:r>
        <w:rPr>
          <w:lang w:eastAsia="ja-JP"/>
        </w:rPr>
        <w:t>テクノロジー</w:t>
      </w:r>
      <w:r>
        <w:rPr>
          <w:lang w:eastAsia="ja-JP"/>
        </w:rPr>
        <w:t xml:space="preserve"> (</w:t>
      </w:r>
      <w:r>
        <w:rPr>
          <w:lang w:eastAsia="ja-JP"/>
        </w:rPr>
        <w:t>再生可能エネルギー、電気自動車、公共交通機関、より効率的な断熱材など</w:t>
      </w:r>
      <w:r>
        <w:rPr>
          <w:lang w:eastAsia="ja-JP"/>
        </w:rPr>
        <w:t xml:space="preserve">) </w:t>
      </w:r>
      <w:r>
        <w:rPr>
          <w:lang w:eastAsia="ja-JP"/>
        </w:rPr>
        <w:t>に投資することによって、排出量を削減するための政策パッケージを実施することができます。</w:t>
      </w:r>
      <w:r>
        <w:rPr>
          <w:lang w:eastAsia="ja-JP"/>
        </w:rPr>
        <w:br/>
      </w:r>
      <w:r>
        <w:rPr>
          <w:lang w:eastAsia="ja-JP"/>
        </w:rPr>
        <w:t>これらの投資のための資金は、将来にわたって、追加的な個人の寄付を通じて毎年集めることができます。日本</w:t>
      </w:r>
      <w:r>
        <w:rPr>
          <w:lang w:eastAsia="ja-JP"/>
        </w:rPr>
        <w:t xml:space="preserve"> </w:t>
      </w:r>
      <w:r>
        <w:rPr>
          <w:lang w:eastAsia="ja-JP"/>
        </w:rPr>
        <w:t>のすべての人および他の国の人々は、その手段に応じて寄付する必要があると想定して下さい。</w:t>
      </w:r>
      <w:r>
        <w:rPr>
          <w:lang w:eastAsia="ja-JP"/>
        </w:rPr>
        <w:br/>
      </w:r>
      <w:r>
        <w:rPr>
          <w:lang w:eastAsia="ja-JP"/>
        </w:rPr>
        <w:br/>
      </w:r>
      <w:r>
        <w:rPr>
          <w:lang w:eastAsia="ja-JP"/>
        </w:rPr>
        <w:br/>
      </w:r>
      <w:r>
        <w:rPr>
          <w:lang w:eastAsia="ja-JP"/>
        </w:rPr>
        <w:lastRenderedPageBreak/>
        <w:t>地球温暖化を安全なレベル</w:t>
      </w:r>
      <w:r>
        <w:rPr>
          <w:lang w:eastAsia="ja-JP"/>
        </w:rPr>
        <w:t xml:space="preserve"> (</w:t>
      </w:r>
      <w:r>
        <w:rPr>
          <w:lang w:eastAsia="ja-JP"/>
        </w:rPr>
        <w:t>摂氏</w:t>
      </w:r>
      <w:r>
        <w:rPr>
          <w:lang w:eastAsia="ja-JP"/>
        </w:rPr>
        <w:t xml:space="preserve"> 2 </w:t>
      </w:r>
      <w:r>
        <w:rPr>
          <w:lang w:eastAsia="ja-JP"/>
        </w:rPr>
        <w:t>度未満</w:t>
      </w:r>
      <w:r>
        <w:rPr>
          <w:lang w:eastAsia="ja-JP"/>
        </w:rPr>
        <w:t xml:space="preserve">) </w:t>
      </w:r>
      <w:r>
        <w:rPr>
          <w:lang w:eastAsia="ja-JP"/>
        </w:rPr>
        <w:t>に抑えるために、追加的な個人の寄付として年間</w:t>
      </w:r>
      <w:r>
        <w:rPr>
          <w:lang w:eastAsia="ja-JP"/>
        </w:rPr>
        <w:t xml:space="preserve"> 5,000</w:t>
      </w:r>
      <w:r>
        <w:rPr>
          <w:lang w:eastAsia="ja-JP"/>
        </w:rPr>
        <w:t>円を支払う意思はありますか</w:t>
      </w:r>
      <w:r>
        <w:rPr>
          <w:lang w:eastAsia="ja-JP"/>
        </w:rPr>
        <w:t>?</w:t>
      </w:r>
    </w:p>
    <w:p w14:paraId="6E154CC4" w14:textId="77777777" w:rsidR="002F493F" w:rsidRDefault="002168DA">
      <w:pPr>
        <w:pStyle w:val="ListParagraph"/>
        <w:keepNext/>
        <w:numPr>
          <w:ilvl w:val="0"/>
          <w:numId w:val="4"/>
        </w:numPr>
      </w:pPr>
      <w:proofErr w:type="spellStart"/>
      <w:r>
        <w:t>はい</w:t>
      </w:r>
      <w:proofErr w:type="spellEnd"/>
      <w:r>
        <w:t xml:space="preserve">  (1) </w:t>
      </w:r>
    </w:p>
    <w:p w14:paraId="422EFFFA" w14:textId="77777777" w:rsidR="002F493F" w:rsidRDefault="002168DA">
      <w:pPr>
        <w:pStyle w:val="ListParagraph"/>
        <w:keepNext/>
        <w:numPr>
          <w:ilvl w:val="0"/>
          <w:numId w:val="4"/>
        </w:numPr>
      </w:pPr>
      <w:proofErr w:type="spellStart"/>
      <w:r>
        <w:t>いいえ</w:t>
      </w:r>
      <w:proofErr w:type="spellEnd"/>
      <w:r>
        <w:t xml:space="preserve">  (2) </w:t>
      </w:r>
    </w:p>
    <w:p w14:paraId="201EEE91" w14:textId="77777777" w:rsidR="002F493F" w:rsidRDefault="002F493F"/>
    <w:p w14:paraId="5DB2F4DC" w14:textId="77777777" w:rsidR="002F493F" w:rsidRDefault="002F493F">
      <w:pPr>
        <w:pStyle w:val="QuestionSeparator"/>
      </w:pPr>
    </w:p>
    <w:p w14:paraId="35688100" w14:textId="77777777" w:rsidR="002F493F" w:rsidRDefault="002F493F"/>
    <w:p w14:paraId="0529B81E" w14:textId="77777777" w:rsidR="002F493F" w:rsidRDefault="002168DA">
      <w:pPr>
        <w:keepNext/>
      </w:pPr>
      <w:r>
        <w:t xml:space="preserve">Q267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€100 annually through an additional individual contribution to limit global warming to safe levels (less than 2 degrees Celsius)?</w:t>
      </w:r>
    </w:p>
    <w:p w14:paraId="2C890595" w14:textId="77777777" w:rsidR="002F493F" w:rsidRDefault="002168DA">
      <w:pPr>
        <w:pStyle w:val="ListParagraph"/>
        <w:keepNext/>
        <w:numPr>
          <w:ilvl w:val="0"/>
          <w:numId w:val="4"/>
        </w:numPr>
      </w:pPr>
      <w:r>
        <w:t xml:space="preserve">Yes  (1) </w:t>
      </w:r>
    </w:p>
    <w:p w14:paraId="1FA7DED3" w14:textId="77777777" w:rsidR="002F493F" w:rsidRDefault="002168DA">
      <w:pPr>
        <w:pStyle w:val="ListParagraph"/>
        <w:keepNext/>
        <w:numPr>
          <w:ilvl w:val="0"/>
          <w:numId w:val="4"/>
        </w:numPr>
      </w:pPr>
      <w:r>
        <w:t xml:space="preserve">No  (2) </w:t>
      </w:r>
    </w:p>
    <w:p w14:paraId="061C1940" w14:textId="77777777" w:rsidR="002F493F" w:rsidRDefault="002F493F"/>
    <w:p w14:paraId="7F01627F" w14:textId="77777777" w:rsidR="002F493F" w:rsidRDefault="002168DA">
      <w:pPr>
        <w:keepNext/>
        <w:rPr>
          <w:lang w:eastAsia="ja-JP"/>
        </w:rPr>
      </w:pPr>
      <w:r>
        <w:rPr>
          <w:lang w:eastAsia="ja-JP"/>
        </w:rPr>
        <w:t xml:space="preserve">Q267 </w:t>
      </w:r>
      <w:r>
        <w:rPr>
          <w:lang w:eastAsia="ja-JP"/>
        </w:rPr>
        <w:t>地球温暖化と戦うために、日本政府は、例えばクリーン</w:t>
      </w:r>
      <w:r>
        <w:rPr>
          <w:lang w:eastAsia="ja-JP"/>
        </w:rPr>
        <w:t xml:space="preserve"> </w:t>
      </w:r>
      <w:r>
        <w:rPr>
          <w:lang w:eastAsia="ja-JP"/>
        </w:rPr>
        <w:t>テクノロジー</w:t>
      </w:r>
      <w:r>
        <w:rPr>
          <w:lang w:eastAsia="ja-JP"/>
        </w:rPr>
        <w:t xml:space="preserve"> (</w:t>
      </w:r>
      <w:r>
        <w:rPr>
          <w:lang w:eastAsia="ja-JP"/>
        </w:rPr>
        <w:t>再生可能エネルギー、電気自動車、公共交通機関、より効率的な断熱材など</w:t>
      </w:r>
      <w:r>
        <w:rPr>
          <w:lang w:eastAsia="ja-JP"/>
        </w:rPr>
        <w:t xml:space="preserve">) </w:t>
      </w:r>
      <w:r>
        <w:rPr>
          <w:lang w:eastAsia="ja-JP"/>
        </w:rPr>
        <w:t>に投資することによって、排出量を削減するための政策パッケージを実施することができます。</w:t>
      </w:r>
      <w:r>
        <w:rPr>
          <w:lang w:eastAsia="ja-JP"/>
        </w:rPr>
        <w:br/>
      </w:r>
      <w:r>
        <w:rPr>
          <w:lang w:eastAsia="ja-JP"/>
        </w:rPr>
        <w:t>これらの投資のための資金は、将来にわたって、追加的な個人の寄付を通じて毎年集めることができます。日本</w:t>
      </w:r>
      <w:r>
        <w:rPr>
          <w:lang w:eastAsia="ja-JP"/>
        </w:rPr>
        <w:t xml:space="preserve"> </w:t>
      </w:r>
      <w:r>
        <w:rPr>
          <w:lang w:eastAsia="ja-JP"/>
        </w:rPr>
        <w:t>のすべての人および他の国の人々は、その手段に応じて寄付する必要があると想定して下さい。</w:t>
      </w:r>
      <w:r>
        <w:rPr>
          <w:lang w:eastAsia="ja-JP"/>
        </w:rPr>
        <w:br/>
      </w:r>
      <w:r>
        <w:rPr>
          <w:lang w:eastAsia="ja-JP"/>
        </w:rPr>
        <w:br/>
      </w:r>
      <w:r>
        <w:rPr>
          <w:lang w:eastAsia="ja-JP"/>
        </w:rPr>
        <w:br/>
      </w:r>
      <w:r>
        <w:rPr>
          <w:lang w:eastAsia="ja-JP"/>
        </w:rPr>
        <w:lastRenderedPageBreak/>
        <w:t>地球温暖化を安全なレベル</w:t>
      </w:r>
      <w:r>
        <w:rPr>
          <w:lang w:eastAsia="ja-JP"/>
        </w:rPr>
        <w:t xml:space="preserve"> (</w:t>
      </w:r>
      <w:r>
        <w:rPr>
          <w:lang w:eastAsia="ja-JP"/>
        </w:rPr>
        <w:t>摂氏</w:t>
      </w:r>
      <w:r>
        <w:rPr>
          <w:lang w:eastAsia="ja-JP"/>
        </w:rPr>
        <w:t xml:space="preserve"> 2 </w:t>
      </w:r>
      <w:r>
        <w:rPr>
          <w:lang w:eastAsia="ja-JP"/>
        </w:rPr>
        <w:t>度未満</w:t>
      </w:r>
      <w:r>
        <w:rPr>
          <w:lang w:eastAsia="ja-JP"/>
        </w:rPr>
        <w:t xml:space="preserve">) </w:t>
      </w:r>
      <w:r>
        <w:rPr>
          <w:lang w:eastAsia="ja-JP"/>
        </w:rPr>
        <w:t>に抑えるために、追加的な個人の寄付として年間</w:t>
      </w:r>
      <w:r>
        <w:rPr>
          <w:lang w:eastAsia="ja-JP"/>
        </w:rPr>
        <w:t xml:space="preserve"> 10,000</w:t>
      </w:r>
      <w:r>
        <w:rPr>
          <w:lang w:eastAsia="ja-JP"/>
        </w:rPr>
        <w:t>円を支払う意思はありますか</w:t>
      </w:r>
      <w:r>
        <w:rPr>
          <w:lang w:eastAsia="ja-JP"/>
        </w:rPr>
        <w:t>?</w:t>
      </w:r>
    </w:p>
    <w:p w14:paraId="732C8F74" w14:textId="77777777" w:rsidR="002F493F" w:rsidRDefault="002168DA">
      <w:pPr>
        <w:pStyle w:val="ListParagraph"/>
        <w:keepNext/>
        <w:numPr>
          <w:ilvl w:val="0"/>
          <w:numId w:val="4"/>
        </w:numPr>
      </w:pPr>
      <w:proofErr w:type="spellStart"/>
      <w:r>
        <w:t>はい</w:t>
      </w:r>
      <w:proofErr w:type="spellEnd"/>
      <w:r>
        <w:t xml:space="preserve">  (1) </w:t>
      </w:r>
    </w:p>
    <w:p w14:paraId="0F8855F2" w14:textId="77777777" w:rsidR="002F493F" w:rsidRDefault="002168DA">
      <w:pPr>
        <w:pStyle w:val="ListParagraph"/>
        <w:keepNext/>
        <w:numPr>
          <w:ilvl w:val="0"/>
          <w:numId w:val="4"/>
        </w:numPr>
      </w:pPr>
      <w:proofErr w:type="spellStart"/>
      <w:r>
        <w:t>いいえ</w:t>
      </w:r>
      <w:proofErr w:type="spellEnd"/>
      <w:r>
        <w:t xml:space="preserve">  (2) </w:t>
      </w:r>
    </w:p>
    <w:p w14:paraId="7C55E1AD" w14:textId="77777777" w:rsidR="002F493F" w:rsidRDefault="002F493F"/>
    <w:p w14:paraId="05BFB5F8" w14:textId="77777777" w:rsidR="002F493F" w:rsidRDefault="002F493F">
      <w:pPr>
        <w:pStyle w:val="QuestionSeparator"/>
      </w:pPr>
    </w:p>
    <w:p w14:paraId="26B491FC" w14:textId="77777777" w:rsidR="002F493F" w:rsidRDefault="002F493F"/>
    <w:p w14:paraId="78512E6F" w14:textId="77777777" w:rsidR="002F493F" w:rsidRDefault="002168DA">
      <w:pPr>
        <w:keepNext/>
      </w:pPr>
      <w:r>
        <w:t xml:space="preserve">Q268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€300 annually through an additional individual contribution to limit global warming to safe levels (less than 2 degrees Celsius)?</w:t>
      </w:r>
    </w:p>
    <w:p w14:paraId="5D6F59E0" w14:textId="77777777" w:rsidR="002F493F" w:rsidRDefault="002168DA">
      <w:pPr>
        <w:pStyle w:val="ListParagraph"/>
        <w:keepNext/>
        <w:numPr>
          <w:ilvl w:val="0"/>
          <w:numId w:val="4"/>
        </w:numPr>
      </w:pPr>
      <w:r>
        <w:t xml:space="preserve">Yes  (1) </w:t>
      </w:r>
    </w:p>
    <w:p w14:paraId="13D7C277" w14:textId="77777777" w:rsidR="002F493F" w:rsidRDefault="002168DA">
      <w:pPr>
        <w:pStyle w:val="ListParagraph"/>
        <w:keepNext/>
        <w:numPr>
          <w:ilvl w:val="0"/>
          <w:numId w:val="4"/>
        </w:numPr>
      </w:pPr>
      <w:r>
        <w:t xml:space="preserve">No  (2) </w:t>
      </w:r>
    </w:p>
    <w:p w14:paraId="574C0BC5" w14:textId="77777777" w:rsidR="002F493F" w:rsidRDefault="002F493F"/>
    <w:p w14:paraId="1B6C7BC8" w14:textId="77777777" w:rsidR="002F493F" w:rsidRDefault="002168DA">
      <w:pPr>
        <w:keepNext/>
        <w:rPr>
          <w:lang w:eastAsia="ja-JP"/>
        </w:rPr>
      </w:pPr>
      <w:r>
        <w:rPr>
          <w:lang w:eastAsia="ja-JP"/>
        </w:rPr>
        <w:t xml:space="preserve">Q268 </w:t>
      </w:r>
      <w:r>
        <w:rPr>
          <w:lang w:eastAsia="ja-JP"/>
        </w:rPr>
        <w:t>地球温暖化と戦うために、日本政府は、例えばクリーン</w:t>
      </w:r>
      <w:r>
        <w:rPr>
          <w:lang w:eastAsia="ja-JP"/>
        </w:rPr>
        <w:t xml:space="preserve"> </w:t>
      </w:r>
      <w:r>
        <w:rPr>
          <w:lang w:eastAsia="ja-JP"/>
        </w:rPr>
        <w:t>テクノロジー</w:t>
      </w:r>
      <w:r>
        <w:rPr>
          <w:lang w:eastAsia="ja-JP"/>
        </w:rPr>
        <w:t xml:space="preserve"> (</w:t>
      </w:r>
      <w:r>
        <w:rPr>
          <w:lang w:eastAsia="ja-JP"/>
        </w:rPr>
        <w:t>再生可能エネルギー、電気自動車、公共交通機関、より効率的な断熱材など</w:t>
      </w:r>
      <w:r>
        <w:rPr>
          <w:lang w:eastAsia="ja-JP"/>
        </w:rPr>
        <w:t xml:space="preserve">) </w:t>
      </w:r>
      <w:r>
        <w:rPr>
          <w:lang w:eastAsia="ja-JP"/>
        </w:rPr>
        <w:t>に投資することによって、排出量を削減するための政策パッケージを実施することができます。</w:t>
      </w:r>
      <w:r>
        <w:rPr>
          <w:lang w:eastAsia="ja-JP"/>
        </w:rPr>
        <w:br/>
      </w:r>
      <w:r>
        <w:rPr>
          <w:lang w:eastAsia="ja-JP"/>
        </w:rPr>
        <w:t>これらの投資のための資金は、将来にわたって、追加的な個人の寄付を通じて毎年集めることができます。日本</w:t>
      </w:r>
      <w:r>
        <w:rPr>
          <w:lang w:eastAsia="ja-JP"/>
        </w:rPr>
        <w:t xml:space="preserve"> </w:t>
      </w:r>
      <w:r>
        <w:rPr>
          <w:lang w:eastAsia="ja-JP"/>
        </w:rPr>
        <w:t>のすべての人および他の国の人々は、その手段に応じて寄付する必要があると想定して下さい。</w:t>
      </w:r>
      <w:r>
        <w:rPr>
          <w:lang w:eastAsia="ja-JP"/>
        </w:rPr>
        <w:br/>
      </w:r>
      <w:r>
        <w:rPr>
          <w:lang w:eastAsia="ja-JP"/>
        </w:rPr>
        <w:br/>
      </w:r>
      <w:r>
        <w:rPr>
          <w:lang w:eastAsia="ja-JP"/>
        </w:rPr>
        <w:br/>
      </w:r>
      <w:r>
        <w:rPr>
          <w:lang w:eastAsia="ja-JP"/>
        </w:rPr>
        <w:lastRenderedPageBreak/>
        <w:t>地球温暖化を安全なレベル</w:t>
      </w:r>
      <w:r>
        <w:rPr>
          <w:lang w:eastAsia="ja-JP"/>
        </w:rPr>
        <w:t xml:space="preserve"> (</w:t>
      </w:r>
      <w:r>
        <w:rPr>
          <w:lang w:eastAsia="ja-JP"/>
        </w:rPr>
        <w:t>摂氏</w:t>
      </w:r>
      <w:r>
        <w:rPr>
          <w:lang w:eastAsia="ja-JP"/>
        </w:rPr>
        <w:t xml:space="preserve"> 2 </w:t>
      </w:r>
      <w:r>
        <w:rPr>
          <w:lang w:eastAsia="ja-JP"/>
        </w:rPr>
        <w:t>度未満</w:t>
      </w:r>
      <w:r>
        <w:rPr>
          <w:lang w:eastAsia="ja-JP"/>
        </w:rPr>
        <w:t xml:space="preserve">) </w:t>
      </w:r>
      <w:r>
        <w:rPr>
          <w:lang w:eastAsia="ja-JP"/>
        </w:rPr>
        <w:t>に抑えるために、追加的な個人の寄付として年間</w:t>
      </w:r>
      <w:r>
        <w:rPr>
          <w:lang w:eastAsia="ja-JP"/>
        </w:rPr>
        <w:t xml:space="preserve"> 30,000</w:t>
      </w:r>
      <w:r>
        <w:rPr>
          <w:lang w:eastAsia="ja-JP"/>
        </w:rPr>
        <w:t>円を支払う意思はありますか</w:t>
      </w:r>
      <w:r>
        <w:rPr>
          <w:lang w:eastAsia="ja-JP"/>
        </w:rPr>
        <w:t>?</w:t>
      </w:r>
    </w:p>
    <w:p w14:paraId="2BD55AC2" w14:textId="77777777" w:rsidR="002F493F" w:rsidRDefault="002168DA">
      <w:pPr>
        <w:pStyle w:val="ListParagraph"/>
        <w:keepNext/>
        <w:numPr>
          <w:ilvl w:val="0"/>
          <w:numId w:val="4"/>
        </w:numPr>
      </w:pPr>
      <w:proofErr w:type="spellStart"/>
      <w:r>
        <w:t>はい</w:t>
      </w:r>
      <w:proofErr w:type="spellEnd"/>
      <w:r>
        <w:t xml:space="preserve">  (1) </w:t>
      </w:r>
    </w:p>
    <w:p w14:paraId="330799AC" w14:textId="77777777" w:rsidR="002F493F" w:rsidRDefault="002168DA">
      <w:pPr>
        <w:pStyle w:val="ListParagraph"/>
        <w:keepNext/>
        <w:numPr>
          <w:ilvl w:val="0"/>
          <w:numId w:val="4"/>
        </w:numPr>
      </w:pPr>
      <w:proofErr w:type="spellStart"/>
      <w:r>
        <w:t>いいえ</w:t>
      </w:r>
      <w:proofErr w:type="spellEnd"/>
      <w:r>
        <w:t xml:space="preserve">  (2) </w:t>
      </w:r>
    </w:p>
    <w:p w14:paraId="459F231E" w14:textId="77777777" w:rsidR="002F493F" w:rsidRDefault="002F493F"/>
    <w:p w14:paraId="05130241" w14:textId="77777777" w:rsidR="002F493F" w:rsidRDefault="002F493F">
      <w:pPr>
        <w:pStyle w:val="QuestionSeparator"/>
      </w:pPr>
    </w:p>
    <w:p w14:paraId="454A2E9C" w14:textId="77777777" w:rsidR="002F493F" w:rsidRDefault="002F493F"/>
    <w:p w14:paraId="49EAFCF3" w14:textId="77777777" w:rsidR="002F493F" w:rsidRDefault="002168DA">
      <w:pPr>
        <w:keepNext/>
      </w:pPr>
      <w:r>
        <w:t xml:space="preserve">Q269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€500 annually through an additional individual contribution to limit global warming to safe levels (less than 2 degrees Celsius)?</w:t>
      </w:r>
    </w:p>
    <w:p w14:paraId="56F6CDCB" w14:textId="77777777" w:rsidR="002F493F" w:rsidRDefault="002168DA">
      <w:pPr>
        <w:pStyle w:val="ListParagraph"/>
        <w:keepNext/>
        <w:numPr>
          <w:ilvl w:val="0"/>
          <w:numId w:val="4"/>
        </w:numPr>
      </w:pPr>
      <w:r>
        <w:t xml:space="preserve">Yes  (1) </w:t>
      </w:r>
    </w:p>
    <w:p w14:paraId="5541C494" w14:textId="77777777" w:rsidR="002F493F" w:rsidRDefault="002168DA">
      <w:pPr>
        <w:pStyle w:val="ListParagraph"/>
        <w:keepNext/>
        <w:numPr>
          <w:ilvl w:val="0"/>
          <w:numId w:val="4"/>
        </w:numPr>
      </w:pPr>
      <w:r>
        <w:t xml:space="preserve">No  (2) </w:t>
      </w:r>
    </w:p>
    <w:p w14:paraId="571F47D1" w14:textId="77777777" w:rsidR="002F493F" w:rsidRDefault="002F493F"/>
    <w:p w14:paraId="661305E6" w14:textId="77777777" w:rsidR="002F493F" w:rsidRDefault="002168DA">
      <w:pPr>
        <w:keepNext/>
        <w:rPr>
          <w:lang w:eastAsia="ja-JP"/>
        </w:rPr>
      </w:pPr>
      <w:r>
        <w:rPr>
          <w:lang w:eastAsia="ja-JP"/>
        </w:rPr>
        <w:t xml:space="preserve">Q269 </w:t>
      </w:r>
      <w:r>
        <w:rPr>
          <w:lang w:eastAsia="ja-JP"/>
        </w:rPr>
        <w:t>地球温暖化と戦うために、日本政府は、例えばクリーン</w:t>
      </w:r>
      <w:r>
        <w:rPr>
          <w:lang w:eastAsia="ja-JP"/>
        </w:rPr>
        <w:t xml:space="preserve"> </w:t>
      </w:r>
      <w:r>
        <w:rPr>
          <w:lang w:eastAsia="ja-JP"/>
        </w:rPr>
        <w:t>テクノロジー</w:t>
      </w:r>
      <w:r>
        <w:rPr>
          <w:lang w:eastAsia="ja-JP"/>
        </w:rPr>
        <w:t xml:space="preserve"> (</w:t>
      </w:r>
      <w:r>
        <w:rPr>
          <w:lang w:eastAsia="ja-JP"/>
        </w:rPr>
        <w:t>再生可能エネルギー、電気自動車、公共交通機関、より効率的な断熱材など</w:t>
      </w:r>
      <w:r>
        <w:rPr>
          <w:lang w:eastAsia="ja-JP"/>
        </w:rPr>
        <w:t xml:space="preserve">) </w:t>
      </w:r>
      <w:r>
        <w:rPr>
          <w:lang w:eastAsia="ja-JP"/>
        </w:rPr>
        <w:t>に投資することによって、排出量を削減するための政策パッケージを実施することができます。</w:t>
      </w:r>
      <w:r>
        <w:rPr>
          <w:lang w:eastAsia="ja-JP"/>
        </w:rPr>
        <w:br/>
      </w:r>
      <w:r>
        <w:rPr>
          <w:lang w:eastAsia="ja-JP"/>
        </w:rPr>
        <w:t>これらの投資のための資金は、将来にわたって、追加的な個人の寄付を通じて毎年集めることができます。日本</w:t>
      </w:r>
      <w:r>
        <w:rPr>
          <w:lang w:eastAsia="ja-JP"/>
        </w:rPr>
        <w:t xml:space="preserve"> </w:t>
      </w:r>
      <w:r>
        <w:rPr>
          <w:lang w:eastAsia="ja-JP"/>
        </w:rPr>
        <w:t>のすべての人および他の国の人々は、その手段に応じて寄付する必要があると想定して下さい。</w:t>
      </w:r>
      <w:r>
        <w:rPr>
          <w:lang w:eastAsia="ja-JP"/>
        </w:rPr>
        <w:br/>
      </w:r>
      <w:r>
        <w:rPr>
          <w:lang w:eastAsia="ja-JP"/>
        </w:rPr>
        <w:br/>
      </w:r>
      <w:r>
        <w:rPr>
          <w:lang w:eastAsia="ja-JP"/>
        </w:rPr>
        <w:br/>
      </w:r>
      <w:r>
        <w:rPr>
          <w:lang w:eastAsia="ja-JP"/>
        </w:rPr>
        <w:lastRenderedPageBreak/>
        <w:t>地球温暖化を安全なレベル</w:t>
      </w:r>
      <w:r>
        <w:rPr>
          <w:lang w:eastAsia="ja-JP"/>
        </w:rPr>
        <w:t xml:space="preserve"> (</w:t>
      </w:r>
      <w:r>
        <w:rPr>
          <w:lang w:eastAsia="ja-JP"/>
        </w:rPr>
        <w:t>摂氏</w:t>
      </w:r>
      <w:r>
        <w:rPr>
          <w:lang w:eastAsia="ja-JP"/>
        </w:rPr>
        <w:t xml:space="preserve"> 2 </w:t>
      </w:r>
      <w:r>
        <w:rPr>
          <w:lang w:eastAsia="ja-JP"/>
        </w:rPr>
        <w:t>度未満</w:t>
      </w:r>
      <w:r>
        <w:rPr>
          <w:lang w:eastAsia="ja-JP"/>
        </w:rPr>
        <w:t xml:space="preserve">) </w:t>
      </w:r>
      <w:r>
        <w:rPr>
          <w:lang w:eastAsia="ja-JP"/>
        </w:rPr>
        <w:t>に抑えるために、追加的な個人の寄付として年間</w:t>
      </w:r>
      <w:r>
        <w:rPr>
          <w:lang w:eastAsia="ja-JP"/>
        </w:rPr>
        <w:t xml:space="preserve"> 50,000</w:t>
      </w:r>
      <w:r>
        <w:rPr>
          <w:lang w:eastAsia="ja-JP"/>
        </w:rPr>
        <w:t>円を支払う意思はありますか</w:t>
      </w:r>
      <w:r>
        <w:rPr>
          <w:lang w:eastAsia="ja-JP"/>
        </w:rPr>
        <w:t>?</w:t>
      </w:r>
    </w:p>
    <w:p w14:paraId="02D634C1" w14:textId="77777777" w:rsidR="002F493F" w:rsidRDefault="002168DA">
      <w:pPr>
        <w:pStyle w:val="ListParagraph"/>
        <w:keepNext/>
        <w:numPr>
          <w:ilvl w:val="0"/>
          <w:numId w:val="4"/>
        </w:numPr>
      </w:pPr>
      <w:proofErr w:type="spellStart"/>
      <w:r>
        <w:t>はい</w:t>
      </w:r>
      <w:proofErr w:type="spellEnd"/>
      <w:r>
        <w:t xml:space="preserve">  (1) </w:t>
      </w:r>
    </w:p>
    <w:p w14:paraId="6EB28EAD" w14:textId="77777777" w:rsidR="002F493F" w:rsidRDefault="002168DA">
      <w:pPr>
        <w:pStyle w:val="ListParagraph"/>
        <w:keepNext/>
        <w:numPr>
          <w:ilvl w:val="0"/>
          <w:numId w:val="4"/>
        </w:numPr>
      </w:pPr>
      <w:proofErr w:type="spellStart"/>
      <w:r>
        <w:t>いいえ</w:t>
      </w:r>
      <w:proofErr w:type="spellEnd"/>
      <w:r>
        <w:t xml:space="preserve">  (2) </w:t>
      </w:r>
    </w:p>
    <w:p w14:paraId="53187663" w14:textId="77777777" w:rsidR="002F493F" w:rsidRDefault="002F493F"/>
    <w:p w14:paraId="6C82A853" w14:textId="77777777" w:rsidR="002F493F" w:rsidRDefault="002F493F">
      <w:pPr>
        <w:pStyle w:val="QuestionSeparator"/>
      </w:pPr>
    </w:p>
    <w:p w14:paraId="6B807BB9" w14:textId="77777777" w:rsidR="002F493F" w:rsidRDefault="002F493F"/>
    <w:p w14:paraId="3B1766E9" w14:textId="77777777" w:rsidR="002F493F" w:rsidRDefault="002168DA">
      <w:pPr>
        <w:keepNext/>
      </w:pPr>
      <w:r>
        <w:t xml:space="preserve">Q270 </w:t>
      </w:r>
      <w:proofErr w:type="gramStart"/>
      <w:r>
        <w:t>To</w:t>
      </w:r>
      <w:proofErr w:type="gramEnd"/>
      <w:r>
        <w:t xml:space="preserve">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[Country] as well as citizens of other countries would be required to contribute according to their means.</w:t>
      </w:r>
      <w:r>
        <w:br/>
      </w:r>
      <w:r>
        <w:br/>
      </w:r>
      <w:r>
        <w:br/>
        <w:t>Are you willing to pay €1000 annually through an additional individual contribution to limit global warming to safe levels (less than 2 degrees Celsius)?</w:t>
      </w:r>
    </w:p>
    <w:p w14:paraId="0BD3D87B" w14:textId="77777777" w:rsidR="002F493F" w:rsidRDefault="002168DA">
      <w:pPr>
        <w:pStyle w:val="ListParagraph"/>
        <w:keepNext/>
        <w:numPr>
          <w:ilvl w:val="0"/>
          <w:numId w:val="4"/>
        </w:numPr>
      </w:pPr>
      <w:r>
        <w:t xml:space="preserve">Yes  (1) </w:t>
      </w:r>
    </w:p>
    <w:p w14:paraId="5924A65F" w14:textId="77777777" w:rsidR="002F493F" w:rsidRDefault="002168DA">
      <w:pPr>
        <w:pStyle w:val="ListParagraph"/>
        <w:keepNext/>
        <w:numPr>
          <w:ilvl w:val="0"/>
          <w:numId w:val="4"/>
        </w:numPr>
      </w:pPr>
      <w:r>
        <w:t xml:space="preserve">No  (2) </w:t>
      </w:r>
    </w:p>
    <w:p w14:paraId="6E0F737C" w14:textId="77777777" w:rsidR="002F493F" w:rsidRDefault="002F493F"/>
    <w:p w14:paraId="61CE483E" w14:textId="77777777" w:rsidR="002F493F" w:rsidRDefault="002168DA">
      <w:pPr>
        <w:keepNext/>
        <w:rPr>
          <w:lang w:eastAsia="ja-JP"/>
        </w:rPr>
      </w:pPr>
      <w:r>
        <w:rPr>
          <w:lang w:eastAsia="ja-JP"/>
        </w:rPr>
        <w:t xml:space="preserve">Q270 </w:t>
      </w:r>
      <w:r>
        <w:rPr>
          <w:lang w:eastAsia="ja-JP"/>
        </w:rPr>
        <w:t>地球温暖化と戦うために</w:t>
      </w:r>
      <w:proofErr w:type="gramStart"/>
      <w:r>
        <w:rPr>
          <w:lang w:eastAsia="ja-JP"/>
        </w:rPr>
        <w:t>、</w:t>
      </w:r>
      <w:r>
        <w:rPr>
          <w:lang w:eastAsia="ja-JP"/>
        </w:rPr>
        <w:t>[</w:t>
      </w:r>
      <w:proofErr w:type="gramEnd"/>
      <w:r>
        <w:rPr>
          <w:lang w:eastAsia="ja-JP"/>
        </w:rPr>
        <w:t>国</w:t>
      </w:r>
      <w:r>
        <w:rPr>
          <w:lang w:eastAsia="ja-JP"/>
        </w:rPr>
        <w:t xml:space="preserve">] </w:t>
      </w:r>
      <w:r>
        <w:rPr>
          <w:lang w:eastAsia="ja-JP"/>
        </w:rPr>
        <w:t>政府は、例えばクリーン</w:t>
      </w:r>
      <w:r>
        <w:rPr>
          <w:lang w:eastAsia="ja-JP"/>
        </w:rPr>
        <w:t xml:space="preserve"> </w:t>
      </w:r>
      <w:r>
        <w:rPr>
          <w:lang w:eastAsia="ja-JP"/>
        </w:rPr>
        <w:t>テクノロジー</w:t>
      </w:r>
      <w:r>
        <w:rPr>
          <w:lang w:eastAsia="ja-JP"/>
        </w:rPr>
        <w:t xml:space="preserve"> (</w:t>
      </w:r>
      <w:r>
        <w:rPr>
          <w:lang w:eastAsia="ja-JP"/>
        </w:rPr>
        <w:t>再生可能エネルギー、電気自動車、公共交通機関、より効率的な断熱材など</w:t>
      </w:r>
      <w:r>
        <w:rPr>
          <w:lang w:eastAsia="ja-JP"/>
        </w:rPr>
        <w:t xml:space="preserve">) </w:t>
      </w:r>
      <w:r>
        <w:rPr>
          <w:lang w:eastAsia="ja-JP"/>
        </w:rPr>
        <w:t>に投資することによって、排出量を削減するための政策パッケージを実施することができます。</w:t>
      </w:r>
      <w:r>
        <w:rPr>
          <w:lang w:eastAsia="ja-JP"/>
        </w:rPr>
        <w:br/>
      </w:r>
      <w:r>
        <w:rPr>
          <w:lang w:eastAsia="ja-JP"/>
        </w:rPr>
        <w:br/>
      </w:r>
      <w:r>
        <w:rPr>
          <w:lang w:eastAsia="ja-JP"/>
        </w:rPr>
        <w:br/>
      </w:r>
      <w:r>
        <w:rPr>
          <w:lang w:eastAsia="ja-JP"/>
        </w:rPr>
        <w:t>これらの投資のための資金は、予見可能な将来にわたって、追加の個人寄付を通じて毎年集めることができます。</w:t>
      </w:r>
      <w:r>
        <w:rPr>
          <w:lang w:eastAsia="ja-JP"/>
        </w:rPr>
        <w:t xml:space="preserve"> [Country] </w:t>
      </w:r>
      <w:r>
        <w:rPr>
          <w:lang w:eastAsia="ja-JP"/>
        </w:rPr>
        <w:t>のすべての人および他の国の市民は、その手段に応じて寄付する必要があると想定します。</w:t>
      </w:r>
      <w:r>
        <w:rPr>
          <w:lang w:eastAsia="ja-JP"/>
        </w:rPr>
        <w:br/>
      </w:r>
      <w:r>
        <w:rPr>
          <w:lang w:eastAsia="ja-JP"/>
        </w:rPr>
        <w:br/>
      </w:r>
      <w:r>
        <w:rPr>
          <w:lang w:eastAsia="ja-JP"/>
        </w:rPr>
        <w:br/>
      </w:r>
      <w:r>
        <w:rPr>
          <w:lang w:eastAsia="ja-JP"/>
        </w:rPr>
        <w:lastRenderedPageBreak/>
        <w:t>地球温暖化を安全なレベル</w:t>
      </w:r>
      <w:r>
        <w:rPr>
          <w:lang w:eastAsia="ja-JP"/>
        </w:rPr>
        <w:t xml:space="preserve"> (</w:t>
      </w:r>
      <w:r>
        <w:rPr>
          <w:lang w:eastAsia="ja-JP"/>
        </w:rPr>
        <w:t>摂氏</w:t>
      </w:r>
      <w:r>
        <w:rPr>
          <w:lang w:eastAsia="ja-JP"/>
        </w:rPr>
        <w:t xml:space="preserve"> 2 </w:t>
      </w:r>
      <w:r>
        <w:rPr>
          <w:lang w:eastAsia="ja-JP"/>
        </w:rPr>
        <w:t>度未満</w:t>
      </w:r>
      <w:r>
        <w:rPr>
          <w:lang w:eastAsia="ja-JP"/>
        </w:rPr>
        <w:t xml:space="preserve">) </w:t>
      </w:r>
      <w:r>
        <w:rPr>
          <w:lang w:eastAsia="ja-JP"/>
        </w:rPr>
        <w:t>に抑えるために、追加の個人寄付を通じて年間</w:t>
      </w:r>
      <w:r>
        <w:rPr>
          <w:lang w:eastAsia="ja-JP"/>
        </w:rPr>
        <w:t xml:space="preserve"> 100,000 </w:t>
      </w:r>
      <w:r>
        <w:rPr>
          <w:lang w:eastAsia="ja-JP"/>
        </w:rPr>
        <w:t>円を支払う意思はありますか</w:t>
      </w:r>
      <w:r>
        <w:rPr>
          <w:lang w:eastAsia="ja-JP"/>
        </w:rPr>
        <w:t>?</w:t>
      </w:r>
    </w:p>
    <w:p w14:paraId="41B65774" w14:textId="77777777" w:rsidR="002F493F" w:rsidRDefault="002168DA">
      <w:pPr>
        <w:pStyle w:val="ListParagraph"/>
        <w:keepNext/>
        <w:numPr>
          <w:ilvl w:val="0"/>
          <w:numId w:val="4"/>
        </w:numPr>
      </w:pPr>
      <w:proofErr w:type="spellStart"/>
      <w:r>
        <w:t>はい</w:t>
      </w:r>
      <w:proofErr w:type="spellEnd"/>
      <w:r>
        <w:t xml:space="preserve">  (1) </w:t>
      </w:r>
    </w:p>
    <w:p w14:paraId="0B45CA52" w14:textId="77777777" w:rsidR="002F493F" w:rsidRDefault="002168DA">
      <w:pPr>
        <w:pStyle w:val="ListParagraph"/>
        <w:keepNext/>
        <w:numPr>
          <w:ilvl w:val="0"/>
          <w:numId w:val="4"/>
        </w:numPr>
      </w:pPr>
      <w:proofErr w:type="spellStart"/>
      <w:r>
        <w:t>いいえ</w:t>
      </w:r>
      <w:proofErr w:type="spellEnd"/>
      <w:r>
        <w:t xml:space="preserve">  (2) </w:t>
      </w:r>
    </w:p>
    <w:p w14:paraId="0F6F62B7" w14:textId="77777777" w:rsidR="002F493F" w:rsidRDefault="002F493F"/>
    <w:p w14:paraId="3F2ABF6D" w14:textId="77777777" w:rsidR="002F493F" w:rsidRDefault="002168DA">
      <w:pPr>
        <w:pStyle w:val="BlockEndLabel"/>
      </w:pPr>
      <w:r>
        <w:t>End of Block: Block WTP dichotomous</w:t>
      </w:r>
    </w:p>
    <w:p w14:paraId="65FE943C" w14:textId="77777777" w:rsidR="002F493F" w:rsidRDefault="002F493F">
      <w:pPr>
        <w:pStyle w:val="BlockSeparator"/>
      </w:pPr>
    </w:p>
    <w:p w14:paraId="7289A141" w14:textId="77777777" w:rsidR="002F493F" w:rsidRDefault="002168DA">
      <w:pPr>
        <w:pStyle w:val="BlockStartLabel"/>
      </w:pPr>
      <w:r>
        <w:t>Start of Block: Donation</w:t>
      </w:r>
    </w:p>
    <w:p w14:paraId="24FC2430" w14:textId="77777777" w:rsidR="002F493F" w:rsidRDefault="002F493F"/>
    <w:p w14:paraId="78051CBA" w14:textId="77777777" w:rsidR="002F493F" w:rsidRDefault="002168DA">
      <w:pPr>
        <w:keepNext/>
      </w:pPr>
      <w:r>
        <w:t xml:space="preserve">Q19.2 </w:t>
      </w:r>
      <w:proofErr w:type="gramStart"/>
      <w:r>
        <w:t>By</w:t>
      </w:r>
      <w:proofErr w:type="gramEnd"/>
      <w:r>
        <w:t xml:space="preserve"> taking this survey, you are automatically entered into a lottery to win €100. In a few </w:t>
      </w:r>
      <w:proofErr w:type="gramStart"/>
      <w:r>
        <w:t>days</w:t>
      </w:r>
      <w:proofErr w:type="gramEnd"/>
      <w:r>
        <w:t xml:space="preserve"> you will know whether you have been selected in the lottery. The payment </w:t>
      </w:r>
      <w:proofErr w:type="gramStart"/>
      <w:r>
        <w:t>will be made</w:t>
      </w:r>
      <w:proofErr w:type="gramEnd"/>
      <w:r>
        <w:t xml:space="preserve"> to you in the same way as your compensation for this survey, so no further action is required on your part.     </w:t>
      </w:r>
      <w:r>
        <w:br/>
      </w:r>
      <w:r>
        <w:br/>
      </w:r>
      <w:r>
        <w:b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w:t>
      </w:r>
      <w:proofErr w:type="gramStart"/>
      <w:r>
        <w:t>has been carefully selected</w:t>
      </w:r>
      <w:proofErr w:type="gramEnd"/>
      <w:r>
        <w:t xml:space="preserve">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2F493F" w14:paraId="2393C129" w14:textId="77777777">
        <w:tc>
          <w:tcPr>
            <w:tcW w:w="4788" w:type="dxa"/>
          </w:tcPr>
          <w:p w14:paraId="772BFCDC" w14:textId="77777777" w:rsidR="002F493F" w:rsidRDefault="002F493F"/>
        </w:tc>
        <w:tc>
          <w:tcPr>
            <w:tcW w:w="798" w:type="dxa"/>
          </w:tcPr>
          <w:p w14:paraId="6D907656" w14:textId="77777777" w:rsidR="002F493F" w:rsidRDefault="002168DA">
            <w:r>
              <w:t>0</w:t>
            </w:r>
          </w:p>
        </w:tc>
        <w:tc>
          <w:tcPr>
            <w:tcW w:w="798" w:type="dxa"/>
          </w:tcPr>
          <w:p w14:paraId="5A18A92B" w14:textId="77777777" w:rsidR="002F493F" w:rsidRDefault="002168DA">
            <w:r>
              <w:t>20</w:t>
            </w:r>
          </w:p>
        </w:tc>
        <w:tc>
          <w:tcPr>
            <w:tcW w:w="798" w:type="dxa"/>
          </w:tcPr>
          <w:p w14:paraId="7F1EAE0F" w14:textId="77777777" w:rsidR="002F493F" w:rsidRDefault="002168DA">
            <w:r>
              <w:t>40</w:t>
            </w:r>
          </w:p>
        </w:tc>
        <w:tc>
          <w:tcPr>
            <w:tcW w:w="798" w:type="dxa"/>
          </w:tcPr>
          <w:p w14:paraId="570874AD" w14:textId="77777777" w:rsidR="002F493F" w:rsidRDefault="002168DA">
            <w:r>
              <w:t>60</w:t>
            </w:r>
          </w:p>
        </w:tc>
        <w:tc>
          <w:tcPr>
            <w:tcW w:w="798" w:type="dxa"/>
          </w:tcPr>
          <w:p w14:paraId="7A70FB2B" w14:textId="77777777" w:rsidR="002F493F" w:rsidRDefault="002168DA">
            <w:r>
              <w:t>80</w:t>
            </w:r>
          </w:p>
        </w:tc>
        <w:tc>
          <w:tcPr>
            <w:tcW w:w="798" w:type="dxa"/>
          </w:tcPr>
          <w:p w14:paraId="5B609728" w14:textId="77777777" w:rsidR="002F493F" w:rsidRDefault="002168DA">
            <w:r>
              <w:t>100</w:t>
            </w:r>
          </w:p>
        </w:tc>
      </w:tr>
    </w:tbl>
    <w:p w14:paraId="7665FD62" w14:textId="77777777" w:rsidR="002F493F" w:rsidRDefault="002F493F"/>
    <w:tbl>
      <w:tblPr>
        <w:tblStyle w:val="QStandardSliderTable"/>
        <w:tblW w:w="9576" w:type="auto"/>
        <w:tblLook w:val="07E0" w:firstRow="1" w:lastRow="1" w:firstColumn="1" w:lastColumn="1" w:noHBand="1" w:noVBand="1"/>
      </w:tblPr>
      <w:tblGrid>
        <w:gridCol w:w="4636"/>
        <w:gridCol w:w="4724"/>
      </w:tblGrid>
      <w:tr w:rsidR="002F493F" w14:paraId="6012A405" w14:textId="77777777" w:rsidTr="002F493F">
        <w:tc>
          <w:tcPr>
            <w:cnfStyle w:val="001000000000" w:firstRow="0" w:lastRow="0" w:firstColumn="1" w:lastColumn="0" w:oddVBand="0" w:evenVBand="0" w:oddHBand="0" w:evenHBand="0" w:firstRowFirstColumn="0" w:firstRowLastColumn="0" w:lastRowFirstColumn="0" w:lastRowLastColumn="0"/>
            <w:tcW w:w="4788" w:type="dxa"/>
          </w:tcPr>
          <w:p w14:paraId="41B6A159" w14:textId="77777777" w:rsidR="002F493F" w:rsidRDefault="002168DA">
            <w:pPr>
              <w:keepNext/>
            </w:pPr>
            <w:r>
              <w:t>Donation amount (in % of max) ()</w:t>
            </w:r>
          </w:p>
        </w:tc>
        <w:tc>
          <w:tcPr>
            <w:tcW w:w="4788" w:type="dxa"/>
          </w:tcPr>
          <w:p w14:paraId="165899D8" w14:textId="77777777" w:rsidR="002F493F" w:rsidRDefault="002168D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05B3EB" wp14:editId="61D425B2">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14:paraId="462B48A1" w14:textId="77777777" w:rsidR="002F493F" w:rsidRDefault="002F493F"/>
    <w:p w14:paraId="058E2926" w14:textId="77777777" w:rsidR="002F493F" w:rsidRDefault="002F493F"/>
    <w:p w14:paraId="39CD566B" w14:textId="04B285AC" w:rsidR="002F493F" w:rsidRDefault="002168DA">
      <w:pPr>
        <w:keepNext/>
        <w:rPr>
          <w:lang w:eastAsia="ja-JP"/>
        </w:rPr>
      </w:pPr>
      <w:r>
        <w:rPr>
          <w:lang w:eastAsia="ja-JP"/>
        </w:rPr>
        <w:t xml:space="preserve">Q19.2 </w:t>
      </w:r>
      <w:r>
        <w:rPr>
          <w:lang w:eastAsia="ja-JP"/>
        </w:rPr>
        <w:t>このアンケートに回答すると、自動的に</w:t>
      </w:r>
      <w:r>
        <w:rPr>
          <w:lang w:eastAsia="ja-JP"/>
        </w:rPr>
        <w:t xml:space="preserve"> 10,000</w:t>
      </w:r>
      <w:r>
        <w:rPr>
          <w:lang w:eastAsia="ja-JP"/>
        </w:rPr>
        <w:t>円が当たる宝くじに参加できます。あなたが宝くじに当選したかどうかは、数日後にわかります。支払いは、この調査の</w:t>
      </w:r>
      <w:del w:id="173" w:author="OGURO Kei, ECO/CS3" w:date="2021-06-15T19:58:00Z">
        <w:r w:rsidDel="005B02A9">
          <w:rPr>
            <w:lang w:eastAsia="ja-JP"/>
          </w:rPr>
          <w:delText>報酬</w:delText>
        </w:r>
      </w:del>
      <w:ins w:id="174" w:author="OGURO Kei, ECO/CS3" w:date="2021-06-15T19:58:00Z">
        <w:r w:rsidR="005B02A9">
          <w:rPr>
            <w:rFonts w:hint="eastAsia"/>
            <w:lang w:eastAsia="ja-JP"/>
          </w:rPr>
          <w:t>謝礼</w:t>
        </w:r>
      </w:ins>
      <w:r>
        <w:rPr>
          <w:lang w:eastAsia="ja-JP"/>
        </w:rPr>
        <w:t>と同じ方法で行われるため、お客様側でこれ以上の操作を行う必要はありません。</w:t>
      </w:r>
      <w:r>
        <w:rPr>
          <w:lang w:eastAsia="ja-JP"/>
        </w:rPr>
        <w:br/>
      </w:r>
      <w:r>
        <w:rPr>
          <w:lang w:eastAsia="ja-JP"/>
        </w:rPr>
        <w:br/>
      </w:r>
      <w:r>
        <w:rPr>
          <w:lang w:eastAsia="ja-JP"/>
        </w:rPr>
        <w:br/>
      </w:r>
      <w:r>
        <w:rPr>
          <w:lang w:eastAsia="ja-JP"/>
        </w:rPr>
        <w:t>この追加報酬の一部</w:t>
      </w:r>
      <w:r>
        <w:rPr>
          <w:lang w:eastAsia="ja-JP"/>
        </w:rPr>
        <w:t xml:space="preserve"> (</w:t>
      </w:r>
      <w:r>
        <w:rPr>
          <w:lang w:eastAsia="ja-JP"/>
        </w:rPr>
        <w:t>宝くじ</w:t>
      </w:r>
      <w:del w:id="175" w:author="OGURO Kei, ECO/CS3" w:date="2021-06-15T19:58:00Z">
        <w:r w:rsidDel="005B02A9">
          <w:rPr>
            <w:lang w:eastAsia="ja-JP"/>
          </w:rPr>
          <w:delText>で選ばれた</w:delText>
        </w:r>
      </w:del>
      <w:ins w:id="176" w:author="OGURO Kei, ECO/CS3" w:date="2021-06-15T19:58:00Z">
        <w:r w:rsidR="005B02A9">
          <w:rPr>
            <w:rFonts w:hint="eastAsia"/>
            <w:lang w:eastAsia="ja-JP"/>
          </w:rPr>
          <w:t>に当選した</w:t>
        </w:r>
      </w:ins>
      <w:r>
        <w:rPr>
          <w:lang w:eastAsia="ja-JP"/>
        </w:rPr>
        <w:t>場合</w:t>
      </w:r>
      <w:r>
        <w:rPr>
          <w:lang w:eastAsia="ja-JP"/>
        </w:rPr>
        <w:t xml:space="preserve">) </w:t>
      </w:r>
      <w:r>
        <w:rPr>
          <w:lang w:eastAsia="ja-JP"/>
        </w:rPr>
        <w:t>を、慈善団体</w:t>
      </w:r>
      <w:r>
        <w:rPr>
          <w:lang w:eastAsia="ja-JP"/>
        </w:rPr>
        <w:t xml:space="preserve"> The Gold Standard </w:t>
      </w:r>
      <w:r>
        <w:rPr>
          <w:lang w:eastAsia="ja-JP"/>
        </w:rPr>
        <w:t>を通じて再植林プロジェクトに寄付することもできます。この慈善団体は、気候変動と</w:t>
      </w:r>
      <w:ins w:id="177" w:author="OGURO Kei, ECO/CS3" w:date="2021-06-13T17:49:00Z">
        <w:r w:rsidR="002510D4">
          <w:rPr>
            <w:rFonts w:hint="eastAsia"/>
            <w:lang w:eastAsia="ja-JP"/>
          </w:rPr>
          <w:t>戦う</w:t>
        </w:r>
      </w:ins>
      <w:del w:id="178" w:author="OGURO Kei, ECO/CS3" w:date="2021-06-13T17:49:00Z">
        <w:r w:rsidDel="002510D4">
          <w:rPr>
            <w:lang w:eastAsia="ja-JP"/>
          </w:rPr>
          <w:delText>闘う</w:delText>
        </w:r>
      </w:del>
      <w:r>
        <w:rPr>
          <w:lang w:eastAsia="ja-JP"/>
        </w:rPr>
        <w:t>ために</w:t>
      </w:r>
      <w:r>
        <w:rPr>
          <w:lang w:eastAsia="ja-JP"/>
        </w:rPr>
        <w:t xml:space="preserve"> 1 </w:t>
      </w:r>
      <w:r>
        <w:rPr>
          <w:lang w:eastAsia="ja-JP"/>
        </w:rPr>
        <w:t>億</w:t>
      </w:r>
      <w:r>
        <w:rPr>
          <w:lang w:eastAsia="ja-JP"/>
        </w:rPr>
        <w:t xml:space="preserve"> 5,100 </w:t>
      </w:r>
      <w:r>
        <w:rPr>
          <w:lang w:eastAsia="ja-JP"/>
        </w:rPr>
        <w:t>万トンの</w:t>
      </w:r>
      <w:r>
        <w:rPr>
          <w:lang w:eastAsia="ja-JP"/>
        </w:rPr>
        <w:t xml:space="preserve"> CO2 </w:t>
      </w:r>
      <w:r>
        <w:rPr>
          <w:lang w:eastAsia="ja-JP"/>
        </w:rPr>
        <w:t>を削減する効果があることがすでに証明されており、私たちのチームによって慎重に選ばれました。</w:t>
      </w:r>
      <w:r>
        <w:rPr>
          <w:lang w:eastAsia="ja-JP"/>
        </w:rPr>
        <w:t xml:space="preserve">The </w:t>
      </w:r>
      <w:r>
        <w:rPr>
          <w:lang w:eastAsia="ja-JP"/>
        </w:rPr>
        <w:lastRenderedPageBreak/>
        <w:t>Gold Standard </w:t>
      </w:r>
      <w:r>
        <w:rPr>
          <w:lang w:eastAsia="ja-JP"/>
        </w:rPr>
        <w:t>は透明性が高く、そのプロジェクトが最高レベルの環境保全性を備え、持続可能な開発に貢献することを保証します。</w:t>
      </w:r>
      <w:r>
        <w:rPr>
          <w:lang w:eastAsia="ja-JP"/>
        </w:rPr>
        <w:br/>
      </w:r>
      <w:r>
        <w:rPr>
          <w:lang w:eastAsia="ja-JP"/>
        </w:rPr>
        <w:br/>
      </w:r>
      <w:r>
        <w:rPr>
          <w:lang w:eastAsia="ja-JP"/>
        </w:rPr>
        <w:t>宝くじが当たった場合の寄付額を、下のスライダー</w:t>
      </w:r>
      <w:ins w:id="179" w:author="OGURO Kei, ECO/CS3" w:date="2021-06-15T19:58:00Z">
        <w:r w:rsidR="005B02A9">
          <w:rPr>
            <w:rFonts w:hint="eastAsia"/>
            <w:lang w:eastAsia="ja-JP"/>
          </w:rPr>
          <w:t>を</w:t>
        </w:r>
      </w:ins>
      <w:r>
        <w:rPr>
          <w:lang w:eastAsia="ja-JP"/>
        </w:rPr>
        <w:t>使って入力してください。</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2F493F" w14:paraId="74A4A71A" w14:textId="77777777">
        <w:tc>
          <w:tcPr>
            <w:tcW w:w="4788" w:type="dxa"/>
          </w:tcPr>
          <w:p w14:paraId="157928E1" w14:textId="77777777" w:rsidR="002F493F" w:rsidRDefault="002F493F">
            <w:pPr>
              <w:rPr>
                <w:lang w:eastAsia="ja-JP"/>
              </w:rPr>
            </w:pPr>
          </w:p>
        </w:tc>
        <w:tc>
          <w:tcPr>
            <w:tcW w:w="798" w:type="dxa"/>
          </w:tcPr>
          <w:p w14:paraId="642209B1" w14:textId="77777777" w:rsidR="002F493F" w:rsidRDefault="002168DA">
            <w:r>
              <w:t>0</w:t>
            </w:r>
          </w:p>
        </w:tc>
        <w:tc>
          <w:tcPr>
            <w:tcW w:w="798" w:type="dxa"/>
          </w:tcPr>
          <w:p w14:paraId="08DAAFDC" w14:textId="77777777" w:rsidR="002F493F" w:rsidRDefault="002168DA">
            <w:r>
              <w:t>20</w:t>
            </w:r>
          </w:p>
        </w:tc>
        <w:tc>
          <w:tcPr>
            <w:tcW w:w="798" w:type="dxa"/>
          </w:tcPr>
          <w:p w14:paraId="48993542" w14:textId="77777777" w:rsidR="002F493F" w:rsidRDefault="002168DA">
            <w:r>
              <w:t>40</w:t>
            </w:r>
          </w:p>
        </w:tc>
        <w:tc>
          <w:tcPr>
            <w:tcW w:w="798" w:type="dxa"/>
          </w:tcPr>
          <w:p w14:paraId="389CF081" w14:textId="77777777" w:rsidR="002F493F" w:rsidRDefault="002168DA">
            <w:r>
              <w:t>60</w:t>
            </w:r>
          </w:p>
        </w:tc>
        <w:tc>
          <w:tcPr>
            <w:tcW w:w="798" w:type="dxa"/>
          </w:tcPr>
          <w:p w14:paraId="77C3624C" w14:textId="77777777" w:rsidR="002F493F" w:rsidRDefault="002168DA">
            <w:r>
              <w:t>80</w:t>
            </w:r>
          </w:p>
        </w:tc>
        <w:tc>
          <w:tcPr>
            <w:tcW w:w="798" w:type="dxa"/>
          </w:tcPr>
          <w:p w14:paraId="1D9EEADB" w14:textId="77777777" w:rsidR="002F493F" w:rsidRDefault="002168DA">
            <w:r>
              <w:t>100</w:t>
            </w:r>
          </w:p>
        </w:tc>
      </w:tr>
    </w:tbl>
    <w:p w14:paraId="6BAB7E96" w14:textId="77777777" w:rsidR="002F493F" w:rsidRDefault="002F493F"/>
    <w:tbl>
      <w:tblPr>
        <w:tblStyle w:val="QStandardSliderTable"/>
        <w:tblW w:w="9576" w:type="auto"/>
        <w:tblLook w:val="07E0" w:firstRow="1" w:lastRow="1" w:firstColumn="1" w:lastColumn="1" w:noHBand="1" w:noVBand="1"/>
      </w:tblPr>
      <w:tblGrid>
        <w:gridCol w:w="4636"/>
        <w:gridCol w:w="4724"/>
      </w:tblGrid>
      <w:tr w:rsidR="002F493F" w14:paraId="3C12F1A1" w14:textId="77777777" w:rsidTr="002F493F">
        <w:tc>
          <w:tcPr>
            <w:cnfStyle w:val="001000000000" w:firstRow="0" w:lastRow="0" w:firstColumn="1" w:lastColumn="0" w:oddVBand="0" w:evenVBand="0" w:oddHBand="0" w:evenHBand="0" w:firstRowFirstColumn="0" w:firstRowLastColumn="0" w:lastRowFirstColumn="0" w:lastRowLastColumn="0"/>
            <w:tcW w:w="4788" w:type="dxa"/>
          </w:tcPr>
          <w:p w14:paraId="2D24414C" w14:textId="77777777" w:rsidR="002F493F" w:rsidRDefault="002168DA">
            <w:pPr>
              <w:keepNext/>
              <w:rPr>
                <w:lang w:eastAsia="ja-JP"/>
              </w:rPr>
            </w:pPr>
            <w:r>
              <w:rPr>
                <w:lang w:eastAsia="ja-JP"/>
              </w:rPr>
              <w:t>寄付額（最大の割合（％））</w:t>
            </w:r>
            <w:r>
              <w:rPr>
                <w:lang w:eastAsia="ja-JP"/>
              </w:rPr>
              <w:t xml:space="preserve"> ()</w:t>
            </w:r>
          </w:p>
        </w:tc>
        <w:tc>
          <w:tcPr>
            <w:tcW w:w="4788" w:type="dxa"/>
          </w:tcPr>
          <w:p w14:paraId="62E9BD60" w14:textId="77777777" w:rsidR="002F493F" w:rsidRDefault="002168D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B70A03" wp14:editId="6307E197">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14:paraId="3DCC7A97" w14:textId="77777777" w:rsidR="002F493F" w:rsidRDefault="002F493F"/>
    <w:p w14:paraId="6887C92C" w14:textId="77777777" w:rsidR="002F493F" w:rsidRDefault="002F493F"/>
    <w:p w14:paraId="3C3D806A" w14:textId="77777777" w:rsidR="002F493F" w:rsidRDefault="002168DA">
      <w:pPr>
        <w:pStyle w:val="BlockEndLabel"/>
      </w:pPr>
      <w:r>
        <w:t>End of Block: Donation</w:t>
      </w:r>
    </w:p>
    <w:p w14:paraId="1E743DC6" w14:textId="77777777" w:rsidR="002F493F" w:rsidRDefault="002F493F">
      <w:pPr>
        <w:pStyle w:val="BlockSeparator"/>
      </w:pPr>
    </w:p>
    <w:p w14:paraId="6C72918B" w14:textId="77777777" w:rsidR="002F493F" w:rsidRDefault="002168DA">
      <w:pPr>
        <w:pStyle w:val="BlockStartLabel"/>
      </w:pPr>
      <w:r>
        <w:t xml:space="preserve">Start of Block: International </w:t>
      </w:r>
      <w:proofErr w:type="gramStart"/>
      <w:r>
        <w:t>burden-sharing</w:t>
      </w:r>
      <w:proofErr w:type="gramEnd"/>
    </w:p>
    <w:p w14:paraId="02467FAE" w14:textId="77777777" w:rsidR="002F493F" w:rsidRDefault="002F493F"/>
    <w:p w14:paraId="659CE530" w14:textId="77777777" w:rsidR="002F493F" w:rsidRDefault="002168DA">
      <w:pPr>
        <w:keepNext/>
      </w:pPr>
      <w:r>
        <w:t>Q20.1 Timing</w:t>
      </w:r>
    </w:p>
    <w:p w14:paraId="4F115E5F" w14:textId="77777777" w:rsidR="002F493F" w:rsidRDefault="002168DA">
      <w:pPr>
        <w:pStyle w:val="ListParagraph"/>
        <w:keepNext/>
        <w:ind w:left="0"/>
      </w:pPr>
      <w:r>
        <w:t xml:space="preserve">First </w:t>
      </w:r>
      <w:proofErr w:type="gramStart"/>
      <w:r>
        <w:t>Click  (</w:t>
      </w:r>
      <w:proofErr w:type="gramEnd"/>
      <w:r>
        <w:t>1)</w:t>
      </w:r>
    </w:p>
    <w:p w14:paraId="685E3D9F" w14:textId="77777777" w:rsidR="002F493F" w:rsidRDefault="002168DA">
      <w:pPr>
        <w:pStyle w:val="ListParagraph"/>
        <w:keepNext/>
        <w:ind w:left="0"/>
      </w:pPr>
      <w:r>
        <w:t xml:space="preserve">Last </w:t>
      </w:r>
      <w:proofErr w:type="gramStart"/>
      <w:r>
        <w:t>Click  (</w:t>
      </w:r>
      <w:proofErr w:type="gramEnd"/>
      <w:r>
        <w:t>2)</w:t>
      </w:r>
    </w:p>
    <w:p w14:paraId="026EF82C" w14:textId="77777777" w:rsidR="002F493F" w:rsidRDefault="002168DA">
      <w:pPr>
        <w:pStyle w:val="ListParagraph"/>
        <w:keepNext/>
        <w:ind w:left="0"/>
      </w:pPr>
      <w:r>
        <w:t xml:space="preserve">Page </w:t>
      </w:r>
      <w:proofErr w:type="gramStart"/>
      <w:r>
        <w:t>Submit  (</w:t>
      </w:r>
      <w:proofErr w:type="gramEnd"/>
      <w:r>
        <w:t>3)</w:t>
      </w:r>
    </w:p>
    <w:p w14:paraId="763369AD" w14:textId="77777777" w:rsidR="002F493F" w:rsidRDefault="002168DA">
      <w:pPr>
        <w:pStyle w:val="ListParagraph"/>
        <w:keepNext/>
        <w:ind w:left="0"/>
      </w:pPr>
      <w:r>
        <w:t xml:space="preserve">Click </w:t>
      </w:r>
      <w:proofErr w:type="gramStart"/>
      <w:r>
        <w:t>Count  (</w:t>
      </w:r>
      <w:proofErr w:type="gramEnd"/>
      <w:r>
        <w:t>4)</w:t>
      </w:r>
    </w:p>
    <w:p w14:paraId="2D6A0CCF" w14:textId="77777777" w:rsidR="002F493F" w:rsidRDefault="002F493F"/>
    <w:p w14:paraId="587A2E73" w14:textId="77777777" w:rsidR="002F493F" w:rsidRDefault="002168DA">
      <w:pPr>
        <w:keepNext/>
      </w:pPr>
      <w:r>
        <w:t>Q20.1 Timing</w:t>
      </w:r>
    </w:p>
    <w:p w14:paraId="6254D608" w14:textId="77777777" w:rsidR="002F493F" w:rsidRDefault="002168DA">
      <w:pPr>
        <w:pStyle w:val="ListParagraph"/>
        <w:keepNext/>
        <w:ind w:left="0"/>
      </w:pPr>
      <w:r>
        <w:t xml:space="preserve">First </w:t>
      </w:r>
      <w:proofErr w:type="gramStart"/>
      <w:r>
        <w:t>Click  (</w:t>
      </w:r>
      <w:proofErr w:type="gramEnd"/>
      <w:r>
        <w:t>1)</w:t>
      </w:r>
    </w:p>
    <w:p w14:paraId="6BA3CC17" w14:textId="77777777" w:rsidR="002F493F" w:rsidRDefault="002168DA">
      <w:pPr>
        <w:pStyle w:val="ListParagraph"/>
        <w:keepNext/>
        <w:ind w:left="0"/>
      </w:pPr>
      <w:r>
        <w:t xml:space="preserve">Last </w:t>
      </w:r>
      <w:proofErr w:type="gramStart"/>
      <w:r>
        <w:t>Click  (</w:t>
      </w:r>
      <w:proofErr w:type="gramEnd"/>
      <w:r>
        <w:t>2)</w:t>
      </w:r>
    </w:p>
    <w:p w14:paraId="05D990BC" w14:textId="77777777" w:rsidR="002F493F" w:rsidRDefault="002168DA">
      <w:pPr>
        <w:pStyle w:val="ListParagraph"/>
        <w:keepNext/>
        <w:ind w:left="0"/>
      </w:pPr>
      <w:r>
        <w:t xml:space="preserve">Page </w:t>
      </w:r>
      <w:proofErr w:type="gramStart"/>
      <w:r>
        <w:t>Submit  (</w:t>
      </w:r>
      <w:proofErr w:type="gramEnd"/>
      <w:r>
        <w:t>3)</w:t>
      </w:r>
    </w:p>
    <w:p w14:paraId="069231E0" w14:textId="77777777" w:rsidR="002F493F" w:rsidRDefault="002168DA">
      <w:pPr>
        <w:pStyle w:val="ListParagraph"/>
        <w:keepNext/>
        <w:ind w:left="0"/>
      </w:pPr>
      <w:r>
        <w:t xml:space="preserve">Click </w:t>
      </w:r>
      <w:proofErr w:type="gramStart"/>
      <w:r>
        <w:t>Count  (</w:t>
      </w:r>
      <w:proofErr w:type="gramEnd"/>
      <w:r>
        <w:t>4)</w:t>
      </w:r>
    </w:p>
    <w:p w14:paraId="31900CFB" w14:textId="77777777" w:rsidR="002F493F" w:rsidRDefault="002F493F"/>
    <w:p w14:paraId="7E4ED245" w14:textId="77777777" w:rsidR="002F493F" w:rsidRDefault="002F493F">
      <w:pPr>
        <w:pStyle w:val="QuestionSeparator"/>
      </w:pPr>
    </w:p>
    <w:p w14:paraId="30E5A025" w14:textId="77777777" w:rsidR="002F493F" w:rsidRDefault="002F493F"/>
    <w:p w14:paraId="743D87AD" w14:textId="77777777" w:rsidR="002F493F" w:rsidRDefault="002168DA">
      <w:pPr>
        <w:keepNext/>
      </w:pPr>
      <w:r>
        <w:t xml:space="preserve">Q20.2 </w:t>
      </w:r>
      <w:proofErr w:type="gramStart"/>
      <w:r>
        <w:t>At</w:t>
      </w:r>
      <w:proofErr w:type="gramEnd"/>
      <w:r>
        <w:t xml:space="preserve"> which level(s) do you think public policies to tackle climate change need to be put in place? (Multiple answers are possible)</w:t>
      </w:r>
    </w:p>
    <w:p w14:paraId="778AE8B0" w14:textId="77777777" w:rsidR="002F493F" w:rsidRDefault="002168DA">
      <w:pPr>
        <w:pStyle w:val="ListParagraph"/>
        <w:keepNext/>
        <w:numPr>
          <w:ilvl w:val="0"/>
          <w:numId w:val="2"/>
        </w:numPr>
      </w:pPr>
      <w:r>
        <w:t xml:space="preserve">Global  (4) </w:t>
      </w:r>
    </w:p>
    <w:p w14:paraId="270D970F" w14:textId="77777777" w:rsidR="002F493F" w:rsidRDefault="002168DA">
      <w:pPr>
        <w:pStyle w:val="ListParagraph"/>
        <w:keepNext/>
        <w:numPr>
          <w:ilvl w:val="0"/>
          <w:numId w:val="2"/>
        </w:numPr>
      </w:pPr>
      <w:r>
        <w:t xml:space="preserve">European  (3) </w:t>
      </w:r>
    </w:p>
    <w:p w14:paraId="4F68DC50" w14:textId="77777777" w:rsidR="002F493F" w:rsidRDefault="002168DA">
      <w:pPr>
        <w:pStyle w:val="ListParagraph"/>
        <w:keepNext/>
        <w:numPr>
          <w:ilvl w:val="0"/>
          <w:numId w:val="2"/>
        </w:numPr>
      </w:pPr>
      <w:r>
        <w:t xml:space="preserve">National  (2) </w:t>
      </w:r>
    </w:p>
    <w:p w14:paraId="04D8B5F1" w14:textId="77777777" w:rsidR="002F493F" w:rsidRDefault="002168DA">
      <w:pPr>
        <w:pStyle w:val="ListParagraph"/>
        <w:keepNext/>
        <w:numPr>
          <w:ilvl w:val="0"/>
          <w:numId w:val="2"/>
        </w:numPr>
      </w:pPr>
      <w:r>
        <w:t xml:space="preserve">Local  (1) </w:t>
      </w:r>
    </w:p>
    <w:p w14:paraId="08C89FF8" w14:textId="77777777" w:rsidR="002F493F" w:rsidRDefault="002F493F"/>
    <w:p w14:paraId="13AD902A" w14:textId="77777777" w:rsidR="002F493F" w:rsidRDefault="002168DA">
      <w:pPr>
        <w:keepNext/>
      </w:pPr>
      <w:r>
        <w:rPr>
          <w:lang w:eastAsia="ja-JP"/>
        </w:rPr>
        <w:lastRenderedPageBreak/>
        <w:t xml:space="preserve">Q20.2 </w:t>
      </w:r>
      <w:r>
        <w:rPr>
          <w:lang w:eastAsia="ja-JP"/>
        </w:rPr>
        <w:t>気候変動に取り組むための公共政策は、どのレベルで実施する必要があると思いますか</w:t>
      </w:r>
      <w:r>
        <w:rPr>
          <w:lang w:eastAsia="ja-JP"/>
        </w:rPr>
        <w:t xml:space="preserve">? </w:t>
      </w:r>
      <w:r>
        <w:t>（</w:t>
      </w:r>
      <w:proofErr w:type="spellStart"/>
      <w:r>
        <w:t>複数回答可</w:t>
      </w:r>
      <w:proofErr w:type="spellEnd"/>
      <w:r>
        <w:t>）</w:t>
      </w:r>
    </w:p>
    <w:p w14:paraId="04804F0A" w14:textId="77777777" w:rsidR="002F493F" w:rsidRDefault="002168DA">
      <w:pPr>
        <w:pStyle w:val="ListParagraph"/>
        <w:keepNext/>
        <w:numPr>
          <w:ilvl w:val="0"/>
          <w:numId w:val="2"/>
        </w:numPr>
      </w:pPr>
      <w:proofErr w:type="spellStart"/>
      <w:r>
        <w:t>世界</w:t>
      </w:r>
      <w:proofErr w:type="spellEnd"/>
      <w:r>
        <w:t xml:space="preserve">  (4) </w:t>
      </w:r>
    </w:p>
    <w:p w14:paraId="4964D373" w14:textId="2CA0DE8E" w:rsidR="002F493F" w:rsidRDefault="002510D4">
      <w:pPr>
        <w:pStyle w:val="ListParagraph"/>
        <w:keepNext/>
        <w:numPr>
          <w:ilvl w:val="0"/>
          <w:numId w:val="2"/>
        </w:numPr>
      </w:pPr>
      <w:commentRangeStart w:id="180"/>
      <w:commentRangeStart w:id="181"/>
      <w:ins w:id="182" w:author="OGURO Kei, ECO/CS3" w:date="2021-06-13T17:50:00Z">
        <w:r>
          <w:rPr>
            <w:rFonts w:hint="eastAsia"/>
            <w:lang w:eastAsia="ja-JP"/>
          </w:rPr>
          <w:t>ヨーロッパ諸国</w:t>
        </w:r>
      </w:ins>
      <w:del w:id="183" w:author="OGURO Kei, ECO/CS3" w:date="2021-06-13T17:50:00Z">
        <w:r w:rsidR="002168DA" w:rsidDel="002510D4">
          <w:delText>European</w:delText>
        </w:r>
      </w:del>
      <w:r w:rsidR="002168DA">
        <w:t xml:space="preserve">  </w:t>
      </w:r>
      <w:commentRangeEnd w:id="180"/>
      <w:r w:rsidR="005B02A9">
        <w:rPr>
          <w:rStyle w:val="CommentReference"/>
        </w:rPr>
        <w:commentReference w:id="180"/>
      </w:r>
      <w:commentRangeEnd w:id="181"/>
      <w:r w:rsidR="00CD0623">
        <w:rPr>
          <w:rStyle w:val="CommentReference"/>
        </w:rPr>
        <w:commentReference w:id="181"/>
      </w:r>
      <w:r w:rsidR="002168DA">
        <w:t xml:space="preserve">(3) </w:t>
      </w:r>
    </w:p>
    <w:p w14:paraId="3C10D20C" w14:textId="77777777" w:rsidR="002F493F" w:rsidRDefault="002168DA">
      <w:pPr>
        <w:pStyle w:val="ListParagraph"/>
        <w:keepNext/>
        <w:numPr>
          <w:ilvl w:val="0"/>
          <w:numId w:val="2"/>
        </w:numPr>
      </w:pPr>
      <w:r>
        <w:t>国</w:t>
      </w:r>
      <w:r>
        <w:t xml:space="preserve">  (2) </w:t>
      </w:r>
    </w:p>
    <w:p w14:paraId="6C56E615" w14:textId="29E96529" w:rsidR="002F493F" w:rsidRDefault="002168DA">
      <w:pPr>
        <w:pStyle w:val="ListParagraph"/>
        <w:keepNext/>
        <w:numPr>
          <w:ilvl w:val="0"/>
          <w:numId w:val="2"/>
        </w:numPr>
      </w:pPr>
      <w:proofErr w:type="spellStart"/>
      <w:r>
        <w:t>地方</w:t>
      </w:r>
      <w:proofErr w:type="spellEnd"/>
      <w:ins w:id="185" w:author="OGURO Kei, ECO/CS3" w:date="2021-06-15T20:01:00Z">
        <w:r w:rsidR="005B02A9">
          <w:rPr>
            <w:rFonts w:hint="eastAsia"/>
            <w:lang w:eastAsia="ja-JP"/>
          </w:rPr>
          <w:t>自治体</w:t>
        </w:r>
      </w:ins>
      <w:r>
        <w:t xml:space="preserve">  (1) </w:t>
      </w:r>
    </w:p>
    <w:p w14:paraId="5CC597A8" w14:textId="77777777" w:rsidR="002F493F" w:rsidRDefault="002F493F"/>
    <w:p w14:paraId="2357F4C1" w14:textId="77777777" w:rsidR="002F493F" w:rsidRDefault="002F493F">
      <w:pPr>
        <w:pStyle w:val="QuestionSeparator"/>
      </w:pPr>
    </w:p>
    <w:p w14:paraId="00555919" w14:textId="77777777" w:rsidR="002F493F" w:rsidRDefault="002F493F"/>
    <w:p w14:paraId="6547C469" w14:textId="77777777" w:rsidR="002F493F" w:rsidRDefault="002168DA">
      <w:pPr>
        <w:keepNext/>
      </w:pPr>
      <w:r>
        <w:t>Q20.3 Do you agree or disagree with the following statement: "[Country] should take measures to fight climate change."</w:t>
      </w:r>
    </w:p>
    <w:p w14:paraId="0D46D00F" w14:textId="77777777" w:rsidR="002F493F" w:rsidRDefault="002168DA">
      <w:pPr>
        <w:pStyle w:val="ListParagraph"/>
        <w:keepNext/>
        <w:numPr>
          <w:ilvl w:val="0"/>
          <w:numId w:val="4"/>
        </w:numPr>
      </w:pPr>
      <w:r>
        <w:t xml:space="preserve">Strongly disagree  (0) </w:t>
      </w:r>
    </w:p>
    <w:p w14:paraId="70A87E20" w14:textId="77777777" w:rsidR="002F493F" w:rsidRDefault="002168DA">
      <w:pPr>
        <w:pStyle w:val="ListParagraph"/>
        <w:keepNext/>
        <w:numPr>
          <w:ilvl w:val="0"/>
          <w:numId w:val="4"/>
        </w:numPr>
      </w:pPr>
      <w:r>
        <w:t xml:space="preserve">Somewhat disagree  (1) </w:t>
      </w:r>
    </w:p>
    <w:p w14:paraId="0AFB980D" w14:textId="77777777" w:rsidR="002F493F" w:rsidRDefault="002168DA">
      <w:pPr>
        <w:pStyle w:val="ListParagraph"/>
        <w:keepNext/>
        <w:numPr>
          <w:ilvl w:val="0"/>
          <w:numId w:val="4"/>
        </w:numPr>
      </w:pPr>
      <w:r>
        <w:t xml:space="preserve">Neither agree nor disagree  (2) </w:t>
      </w:r>
    </w:p>
    <w:p w14:paraId="7104D91A" w14:textId="77777777" w:rsidR="002F493F" w:rsidRDefault="002168DA">
      <w:pPr>
        <w:pStyle w:val="ListParagraph"/>
        <w:keepNext/>
        <w:numPr>
          <w:ilvl w:val="0"/>
          <w:numId w:val="4"/>
        </w:numPr>
      </w:pPr>
      <w:r>
        <w:t xml:space="preserve">Somewhat agree  (3) </w:t>
      </w:r>
    </w:p>
    <w:p w14:paraId="6209A4FE" w14:textId="77777777" w:rsidR="002F493F" w:rsidRDefault="002168DA">
      <w:pPr>
        <w:pStyle w:val="ListParagraph"/>
        <w:keepNext/>
        <w:numPr>
          <w:ilvl w:val="0"/>
          <w:numId w:val="4"/>
        </w:numPr>
      </w:pPr>
      <w:r>
        <w:t xml:space="preserve">Strongly agree  (4) </w:t>
      </w:r>
    </w:p>
    <w:p w14:paraId="270B8981" w14:textId="77777777" w:rsidR="002F493F" w:rsidRDefault="002F493F"/>
    <w:p w14:paraId="00A6DC8E" w14:textId="1739BEC7" w:rsidR="002F493F" w:rsidRDefault="002168DA">
      <w:pPr>
        <w:keepNext/>
        <w:rPr>
          <w:lang w:eastAsia="ja-JP"/>
        </w:rPr>
      </w:pPr>
      <w:r>
        <w:rPr>
          <w:lang w:eastAsia="ja-JP"/>
        </w:rPr>
        <w:lastRenderedPageBreak/>
        <w:t xml:space="preserve">Q20.3 </w:t>
      </w:r>
      <w:r>
        <w:rPr>
          <w:lang w:eastAsia="ja-JP"/>
        </w:rPr>
        <w:t>次の記述に同意しますか、それとも同意しませんか：「日本は気候変動と</w:t>
      </w:r>
      <w:ins w:id="186" w:author="OGURO Kei, ECO/CS3" w:date="2021-06-13T17:19:00Z">
        <w:r w:rsidR="0073695B">
          <w:rPr>
            <w:rFonts w:hint="eastAsia"/>
            <w:lang w:eastAsia="ja-JP"/>
          </w:rPr>
          <w:t>戦う</w:t>
        </w:r>
      </w:ins>
      <w:del w:id="187" w:author="OGURO Kei, ECO/CS3" w:date="2021-06-13T17:19:00Z">
        <w:r w:rsidDel="0073695B">
          <w:rPr>
            <w:lang w:eastAsia="ja-JP"/>
          </w:rPr>
          <w:delText>闘う</w:delText>
        </w:r>
      </w:del>
      <w:r>
        <w:rPr>
          <w:lang w:eastAsia="ja-JP"/>
        </w:rPr>
        <w:t>ための措置を講じるべきである」</w:t>
      </w:r>
    </w:p>
    <w:p w14:paraId="1C67DA07" w14:textId="77777777" w:rsidR="002F493F" w:rsidRDefault="002168DA">
      <w:pPr>
        <w:pStyle w:val="ListParagraph"/>
        <w:keepNext/>
        <w:numPr>
          <w:ilvl w:val="0"/>
          <w:numId w:val="4"/>
        </w:numPr>
      </w:pPr>
      <w:proofErr w:type="spellStart"/>
      <w:r>
        <w:t>全く同意しない</w:t>
      </w:r>
      <w:proofErr w:type="spellEnd"/>
      <w:r>
        <w:t xml:space="preserve">  (0) </w:t>
      </w:r>
    </w:p>
    <w:p w14:paraId="5723F8FD" w14:textId="77777777" w:rsidR="002F493F" w:rsidRDefault="002168DA">
      <w:pPr>
        <w:pStyle w:val="ListParagraph"/>
        <w:keepNext/>
        <w:numPr>
          <w:ilvl w:val="0"/>
          <w:numId w:val="4"/>
        </w:numPr>
      </w:pPr>
      <w:proofErr w:type="spellStart"/>
      <w:r>
        <w:t>あまり同意しない</w:t>
      </w:r>
      <w:proofErr w:type="spellEnd"/>
      <w:r>
        <w:t xml:space="preserve">  (1) </w:t>
      </w:r>
    </w:p>
    <w:p w14:paraId="1A13DAF7" w14:textId="77777777" w:rsidR="002F493F" w:rsidRDefault="002168DA">
      <w:pPr>
        <w:pStyle w:val="ListParagraph"/>
        <w:keepNext/>
        <w:numPr>
          <w:ilvl w:val="0"/>
          <w:numId w:val="4"/>
        </w:numPr>
      </w:pPr>
      <w:proofErr w:type="spellStart"/>
      <w:r>
        <w:t>どちらでもない</w:t>
      </w:r>
      <w:proofErr w:type="spellEnd"/>
      <w:r>
        <w:t xml:space="preserve">  (2) </w:t>
      </w:r>
    </w:p>
    <w:p w14:paraId="06C3F7D2" w14:textId="77777777" w:rsidR="002F493F" w:rsidRDefault="002168DA">
      <w:pPr>
        <w:pStyle w:val="ListParagraph"/>
        <w:keepNext/>
        <w:numPr>
          <w:ilvl w:val="0"/>
          <w:numId w:val="4"/>
        </w:numPr>
      </w:pPr>
      <w:proofErr w:type="spellStart"/>
      <w:r>
        <w:t>少し同意する</w:t>
      </w:r>
      <w:proofErr w:type="spellEnd"/>
      <w:r>
        <w:t xml:space="preserve">  (3) </w:t>
      </w:r>
    </w:p>
    <w:p w14:paraId="2706EEB6" w14:textId="77777777" w:rsidR="002F493F" w:rsidRDefault="002168DA">
      <w:pPr>
        <w:pStyle w:val="ListParagraph"/>
        <w:keepNext/>
        <w:numPr>
          <w:ilvl w:val="0"/>
          <w:numId w:val="4"/>
        </w:numPr>
      </w:pPr>
      <w:proofErr w:type="spellStart"/>
      <w:r>
        <w:t>強く同意する</w:t>
      </w:r>
      <w:proofErr w:type="spellEnd"/>
      <w:r>
        <w:t xml:space="preserve">  (4) </w:t>
      </w:r>
    </w:p>
    <w:p w14:paraId="5000712A" w14:textId="77777777" w:rsidR="002F493F" w:rsidRDefault="002F493F"/>
    <w:p w14:paraId="3C02492D" w14:textId="77777777" w:rsidR="002F493F" w:rsidRDefault="002F493F">
      <w:pPr>
        <w:pStyle w:val="QuestionSeparator"/>
      </w:pPr>
    </w:p>
    <w:p w14:paraId="3EBE12EC" w14:textId="77777777" w:rsidR="002F493F" w:rsidRDefault="002F493F"/>
    <w:p w14:paraId="1CE8BDD4" w14:textId="77777777" w:rsidR="002F493F" w:rsidRDefault="002168DA">
      <w:pPr>
        <w:keepNext/>
      </w:pPr>
      <w:r>
        <w:t xml:space="preserve">Q20.4 </w:t>
      </w:r>
      <w:proofErr w:type="gramStart"/>
      <w:r>
        <w:t>How</w:t>
      </w:r>
      <w:proofErr w:type="gramEnd"/>
      <w:r>
        <w:t xml:space="preserve"> should [Country] climate policies depend on what other countries do?</w:t>
      </w:r>
    </w:p>
    <w:tbl>
      <w:tblPr>
        <w:tblStyle w:val="QQuestionTable"/>
        <w:tblW w:w="9576" w:type="auto"/>
        <w:tblLook w:val="07E0" w:firstRow="1" w:lastRow="1" w:firstColumn="1" w:lastColumn="1" w:noHBand="1" w:noVBand="1"/>
      </w:tblPr>
      <w:tblGrid>
        <w:gridCol w:w="1574"/>
        <w:gridCol w:w="1558"/>
        <w:gridCol w:w="1554"/>
        <w:gridCol w:w="1560"/>
        <w:gridCol w:w="1556"/>
        <w:gridCol w:w="1558"/>
      </w:tblGrid>
      <w:tr w:rsidR="002F493F" w14:paraId="3834A54F"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C73C8B" w14:textId="77777777" w:rsidR="002F493F" w:rsidRDefault="002F493F">
            <w:pPr>
              <w:keepNext/>
            </w:pPr>
          </w:p>
        </w:tc>
        <w:tc>
          <w:tcPr>
            <w:tcW w:w="1596" w:type="dxa"/>
          </w:tcPr>
          <w:p w14:paraId="216A61C3" w14:textId="77777777" w:rsidR="002F493F" w:rsidRDefault="002168DA">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09353156" w14:textId="77777777" w:rsidR="002F493F" w:rsidRDefault="002168DA">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58B26C42" w14:textId="77777777" w:rsidR="002F493F" w:rsidRDefault="002168DA">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4FF00CC6" w14:textId="77777777" w:rsidR="002F493F" w:rsidRDefault="002168DA">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4726D7E1" w14:textId="77777777" w:rsidR="002F493F" w:rsidRDefault="002168DA">
            <w:pPr>
              <w:cnfStyle w:val="100000000000" w:firstRow="1" w:lastRow="0" w:firstColumn="0" w:lastColumn="0" w:oddVBand="0" w:evenVBand="0" w:oddHBand="0" w:evenHBand="0" w:firstRowFirstColumn="0" w:firstRowLastColumn="0" w:lastRowFirstColumn="0" w:lastRowLastColumn="0"/>
            </w:pPr>
            <w:r>
              <w:t>Much more (5)</w:t>
            </w:r>
          </w:p>
        </w:tc>
      </w:tr>
      <w:tr w:rsidR="002F493F" w14:paraId="44965BE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6B6A7FB" w14:textId="77777777" w:rsidR="002F493F" w:rsidRDefault="002168DA">
            <w:pPr>
              <w:keepNext/>
            </w:pPr>
            <w:r>
              <w:t xml:space="preserve">If other countries do </w:t>
            </w:r>
            <w:r>
              <w:rPr>
                <w:i/>
              </w:rPr>
              <w:t>more</w:t>
            </w:r>
            <w:r>
              <w:t xml:space="preserve">, [Country] should do... (2) </w:t>
            </w:r>
          </w:p>
        </w:tc>
        <w:tc>
          <w:tcPr>
            <w:tcW w:w="1596" w:type="dxa"/>
          </w:tcPr>
          <w:p w14:paraId="385731A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9D6D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5324B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5101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753C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5421BDD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74F8501" w14:textId="77777777" w:rsidR="002F493F" w:rsidRDefault="002168DA">
            <w:pPr>
              <w:keepNext/>
            </w:pPr>
            <w:r>
              <w:t xml:space="preserve">If other countries do </w:t>
            </w:r>
            <w:r>
              <w:rPr>
                <w:i/>
              </w:rPr>
              <w:t>less</w:t>
            </w:r>
            <w:r>
              <w:t xml:space="preserve">, [Country] should do... (1) </w:t>
            </w:r>
          </w:p>
        </w:tc>
        <w:tc>
          <w:tcPr>
            <w:tcW w:w="1596" w:type="dxa"/>
          </w:tcPr>
          <w:p w14:paraId="20AE4F0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1AAD5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7B3D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3C5B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98207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7D71D9" w14:textId="77777777" w:rsidR="002F493F" w:rsidRDefault="002F493F"/>
    <w:p w14:paraId="40854BE7" w14:textId="77777777" w:rsidR="002F493F" w:rsidRDefault="002F493F"/>
    <w:p w14:paraId="54BDADFD" w14:textId="489596D8" w:rsidR="002F493F" w:rsidRDefault="002168DA">
      <w:pPr>
        <w:keepNext/>
        <w:rPr>
          <w:lang w:eastAsia="ja-JP"/>
        </w:rPr>
      </w:pPr>
      <w:r>
        <w:rPr>
          <w:lang w:eastAsia="ja-JP"/>
        </w:rPr>
        <w:lastRenderedPageBreak/>
        <w:t>Q20.4</w:t>
      </w:r>
      <w:del w:id="188" w:author="OGURO Kei, ECO/CS3" w:date="2021-06-14T07:26:00Z">
        <w:r w:rsidDel="008E56AC">
          <w:rPr>
            <w:lang w:eastAsia="ja-JP"/>
          </w:rPr>
          <w:delText xml:space="preserve"> </w:delText>
        </w:r>
        <w:r w:rsidDel="008E56AC">
          <w:rPr>
            <w:lang w:eastAsia="ja-JP"/>
          </w:rPr>
          <w:delText>日本の気候政策は、</w:delText>
        </w:r>
      </w:del>
      <w:r w:rsidRPr="005B02A9">
        <w:rPr>
          <w:rFonts w:hint="eastAsia"/>
          <w:lang w:eastAsia="ja-JP"/>
        </w:rPr>
        <w:t>他の国の行動に</w:t>
      </w:r>
      <w:ins w:id="189" w:author="OGURO Kei, ECO/CS3" w:date="2021-06-14T07:27:00Z">
        <w:r w:rsidR="008E56AC" w:rsidRPr="005B02A9">
          <w:rPr>
            <w:rFonts w:hint="eastAsia"/>
            <w:lang w:eastAsia="ja-JP"/>
          </w:rPr>
          <w:t>併せて</w:t>
        </w:r>
      </w:ins>
      <w:ins w:id="190" w:author="OGURO Kei, ECO/CS3" w:date="2021-06-14T07:26:00Z">
        <w:r w:rsidR="008E56AC" w:rsidRPr="005B02A9">
          <w:rPr>
            <w:rFonts w:hint="eastAsia"/>
            <w:lang w:eastAsia="ja-JP"/>
          </w:rPr>
          <w:t>、</w:t>
        </w:r>
        <w:r w:rsidR="008E56AC" w:rsidRPr="005B02A9">
          <w:rPr>
            <w:lang w:eastAsia="ja-JP"/>
          </w:rPr>
          <w:t>日本の気候政策</w:t>
        </w:r>
      </w:ins>
      <w:ins w:id="191" w:author="OGURO Kei, ECO/CS3" w:date="2021-06-14T07:27:00Z">
        <w:r w:rsidR="008E56AC" w:rsidRPr="005B02A9">
          <w:rPr>
            <w:rFonts w:hint="eastAsia"/>
            <w:lang w:eastAsia="ja-JP"/>
          </w:rPr>
          <w:t>を</w:t>
        </w:r>
      </w:ins>
      <w:r w:rsidRPr="005B02A9">
        <w:rPr>
          <w:rFonts w:hint="eastAsia"/>
          <w:lang w:eastAsia="ja-JP"/>
        </w:rPr>
        <w:t>どのように</w:t>
      </w:r>
      <w:del w:id="192" w:author="OGURO Kei, ECO/CS3" w:date="2021-06-14T07:27:00Z">
        <w:r w:rsidRPr="005B02A9" w:rsidDel="008E56AC">
          <w:rPr>
            <w:rFonts w:hint="eastAsia"/>
            <w:lang w:eastAsia="ja-JP"/>
          </w:rPr>
          <w:delText>依存</w:delText>
        </w:r>
      </w:del>
      <w:ins w:id="193" w:author="OGURO Kei, ECO/CS3" w:date="2021-06-15T20:05:00Z">
        <w:r w:rsidR="005B02A9">
          <w:rPr>
            <w:rFonts w:hint="eastAsia"/>
            <w:lang w:eastAsia="ja-JP"/>
          </w:rPr>
          <w:t>実施す</w:t>
        </w:r>
      </w:ins>
      <w:ins w:id="194" w:author="OGURO Kei, ECO/CS3" w:date="2021-06-14T07:27:00Z">
        <w:r w:rsidR="008E56AC" w:rsidRPr="005B02A9">
          <w:rPr>
            <w:rFonts w:hint="eastAsia"/>
            <w:lang w:eastAsia="ja-JP"/>
          </w:rPr>
          <w:t>るべき</w:t>
        </w:r>
      </w:ins>
      <w:del w:id="195" w:author="OGURO Kei, ECO/CS3" w:date="2021-06-14T07:27:00Z">
        <w:r w:rsidRPr="005B02A9" w:rsidDel="008E56AC">
          <w:rPr>
            <w:rFonts w:hint="eastAsia"/>
            <w:lang w:eastAsia="ja-JP"/>
          </w:rPr>
          <w:delText>すべきですか</w:delText>
        </w:r>
      </w:del>
      <w:ins w:id="196" w:author="OGURO Kei, ECO/CS3" w:date="2021-06-14T07:27:00Z">
        <w:r w:rsidR="008E56AC" w:rsidRPr="005B02A9">
          <w:rPr>
            <w:rFonts w:hint="eastAsia"/>
            <w:lang w:eastAsia="ja-JP"/>
          </w:rPr>
          <w:t>であると思いますか</w:t>
        </w:r>
      </w:ins>
      <w:r>
        <w:rPr>
          <w:lang w:eastAsia="ja-JP"/>
        </w:rPr>
        <w:t>?</w:t>
      </w:r>
    </w:p>
    <w:tbl>
      <w:tblPr>
        <w:tblStyle w:val="QQuestionTable"/>
        <w:tblW w:w="9576" w:type="auto"/>
        <w:tblLook w:val="07E0" w:firstRow="1" w:lastRow="1" w:firstColumn="1" w:lastColumn="1" w:noHBand="1" w:noVBand="1"/>
      </w:tblPr>
      <w:tblGrid>
        <w:gridCol w:w="1564"/>
        <w:gridCol w:w="1560"/>
        <w:gridCol w:w="1559"/>
        <w:gridCol w:w="1559"/>
        <w:gridCol w:w="1559"/>
        <w:gridCol w:w="1559"/>
      </w:tblGrid>
      <w:tr w:rsidR="002F493F" w14:paraId="5A48D519"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BC8B148" w14:textId="77777777" w:rsidR="002F493F" w:rsidRDefault="002F493F">
            <w:pPr>
              <w:keepNext/>
              <w:rPr>
                <w:lang w:eastAsia="ja-JP"/>
              </w:rPr>
            </w:pPr>
          </w:p>
        </w:tc>
        <w:tc>
          <w:tcPr>
            <w:tcW w:w="1596" w:type="dxa"/>
          </w:tcPr>
          <w:p w14:paraId="2D45DFFD" w14:textId="7D666B29"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del w:id="197" w:author="OGURO Kei, ECO/CS3" w:date="2021-06-15T20:05:00Z">
              <w:r w:rsidDel="005B02A9">
                <w:rPr>
                  <w:lang w:eastAsia="ja-JP"/>
                </w:rPr>
                <w:delText>もっとやらなく</w:delText>
              </w:r>
            </w:del>
            <w:del w:id="198" w:author="OGURO Kei, ECO/CS3" w:date="2021-06-15T20:06:00Z">
              <w:r w:rsidDel="005B02A9">
                <w:rPr>
                  <w:lang w:eastAsia="ja-JP"/>
                </w:rPr>
                <w:delText>て</w:delText>
              </w:r>
            </w:del>
            <w:ins w:id="199" w:author="OGURO Kei, ECO/CS3" w:date="2021-06-15T20:07:00Z">
              <w:r w:rsidR="005B02A9">
                <w:rPr>
                  <w:rFonts w:hint="eastAsia"/>
                  <w:lang w:eastAsia="ja-JP"/>
                </w:rPr>
                <w:t>非常に消極的</w:t>
              </w:r>
            </w:ins>
            <w:ins w:id="200" w:author="OGURO Kei, ECO/CS3" w:date="2021-06-15T20:06:00Z">
              <w:r w:rsidR="005B02A9">
                <w:rPr>
                  <w:rFonts w:hint="eastAsia"/>
                  <w:lang w:eastAsia="ja-JP"/>
                </w:rPr>
                <w:t>で</w:t>
              </w:r>
            </w:ins>
            <w:r>
              <w:rPr>
                <w:lang w:eastAsia="ja-JP"/>
              </w:rPr>
              <w:t>よい</w:t>
            </w:r>
            <w:r>
              <w:rPr>
                <w:lang w:eastAsia="ja-JP"/>
              </w:rPr>
              <w:t xml:space="preserve"> (1)</w:t>
            </w:r>
          </w:p>
        </w:tc>
        <w:tc>
          <w:tcPr>
            <w:tcW w:w="1596" w:type="dxa"/>
          </w:tcPr>
          <w:p w14:paraId="6CAEB5AA" w14:textId="0319EA45"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del w:id="201" w:author="OGURO Kei, ECO/CS3" w:date="2021-06-15T20:07:00Z">
              <w:r w:rsidDel="005B02A9">
                <w:rPr>
                  <w:lang w:eastAsia="ja-JP"/>
                </w:rPr>
                <w:delText>あまりやらなくて</w:delText>
              </w:r>
            </w:del>
            <w:ins w:id="202" w:author="OGURO Kei, ECO/CS3" w:date="2021-06-15T20:09:00Z">
              <w:r w:rsidR="00130882">
                <w:rPr>
                  <w:rFonts w:hint="eastAsia"/>
                  <w:lang w:eastAsia="ja-JP"/>
                </w:rPr>
                <w:t>より</w:t>
              </w:r>
            </w:ins>
            <w:ins w:id="203" w:author="OGURO Kei, ECO/CS3" w:date="2021-06-15T20:07:00Z">
              <w:r w:rsidR="005B02A9">
                <w:rPr>
                  <w:rFonts w:hint="eastAsia"/>
                  <w:lang w:eastAsia="ja-JP"/>
                </w:rPr>
                <w:t>消極的で</w:t>
              </w:r>
            </w:ins>
            <w:r>
              <w:rPr>
                <w:lang w:eastAsia="ja-JP"/>
              </w:rPr>
              <w:t>よい</w:t>
            </w:r>
            <w:r>
              <w:rPr>
                <w:lang w:eastAsia="ja-JP"/>
              </w:rPr>
              <w:t xml:space="preserve"> (2)</w:t>
            </w:r>
          </w:p>
        </w:tc>
        <w:tc>
          <w:tcPr>
            <w:tcW w:w="1596" w:type="dxa"/>
          </w:tcPr>
          <w:p w14:paraId="057C22E9" w14:textId="77777777"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ほぼ同じ程度やるべき</w:t>
            </w:r>
            <w:r>
              <w:rPr>
                <w:lang w:eastAsia="ja-JP"/>
              </w:rPr>
              <w:t xml:space="preserve"> (3)</w:t>
            </w:r>
          </w:p>
        </w:tc>
        <w:tc>
          <w:tcPr>
            <w:tcW w:w="1596" w:type="dxa"/>
          </w:tcPr>
          <w:p w14:paraId="06540AB5" w14:textId="6FBAC19B"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del w:id="204" w:author="OGURO Kei, ECO/CS3" w:date="2021-06-15T20:08:00Z">
              <w:r w:rsidDel="00130882">
                <w:rPr>
                  <w:lang w:eastAsia="ja-JP"/>
                </w:rPr>
                <w:delText>もっと</w:delText>
              </w:r>
            </w:del>
            <w:ins w:id="205" w:author="OGURO Kei, ECO/CS3" w:date="2021-06-15T20:08:00Z">
              <w:r w:rsidR="00130882">
                <w:rPr>
                  <w:rFonts w:hint="eastAsia"/>
                  <w:lang w:eastAsia="ja-JP"/>
                </w:rPr>
                <w:t>より積極的に</w:t>
              </w:r>
            </w:ins>
            <w:r>
              <w:rPr>
                <w:lang w:eastAsia="ja-JP"/>
              </w:rPr>
              <w:t>やるべき</w:t>
            </w:r>
            <w:r>
              <w:rPr>
                <w:lang w:eastAsia="ja-JP"/>
              </w:rPr>
              <w:t xml:space="preserve"> (4)</w:t>
            </w:r>
          </w:p>
        </w:tc>
        <w:tc>
          <w:tcPr>
            <w:tcW w:w="1596" w:type="dxa"/>
          </w:tcPr>
          <w:p w14:paraId="612B6EDC" w14:textId="6996C64D" w:rsidR="002F493F" w:rsidRDefault="002168DA">
            <w:pPr>
              <w:cnfStyle w:val="100000000000" w:firstRow="1" w:lastRow="0" w:firstColumn="0" w:lastColumn="0" w:oddVBand="0" w:evenVBand="0" w:oddHBand="0" w:evenHBand="0" w:firstRowFirstColumn="0" w:firstRowLastColumn="0" w:lastRowFirstColumn="0" w:lastRowLastColumn="0"/>
              <w:rPr>
                <w:lang w:eastAsia="ja-JP"/>
              </w:rPr>
            </w:pPr>
            <w:del w:id="206" w:author="OGURO Kei, ECO/CS3" w:date="2021-06-15T20:08:00Z">
              <w:r w:rsidDel="00130882">
                <w:rPr>
                  <w:lang w:eastAsia="ja-JP"/>
                </w:rPr>
                <w:delText>はるかに</w:delText>
              </w:r>
            </w:del>
            <w:ins w:id="207" w:author="OGURO Kei, ECO/CS3" w:date="2021-06-15T20:08:00Z">
              <w:r w:rsidR="00130882">
                <w:rPr>
                  <w:rFonts w:hint="eastAsia"/>
                  <w:lang w:eastAsia="ja-JP"/>
                </w:rPr>
                <w:t>非常に積極的に</w:t>
              </w:r>
            </w:ins>
            <w:r>
              <w:rPr>
                <w:lang w:eastAsia="ja-JP"/>
              </w:rPr>
              <w:t>やるべき</w:t>
            </w:r>
            <w:r>
              <w:rPr>
                <w:lang w:eastAsia="ja-JP"/>
              </w:rPr>
              <w:t xml:space="preserve"> (5)</w:t>
            </w:r>
          </w:p>
        </w:tc>
      </w:tr>
      <w:tr w:rsidR="002F493F" w14:paraId="0B8C9A2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723FE7E" w14:textId="6748402C" w:rsidR="002F493F" w:rsidRDefault="002168DA">
            <w:pPr>
              <w:keepNext/>
              <w:rPr>
                <w:lang w:eastAsia="ja-JP"/>
              </w:rPr>
            </w:pPr>
            <w:r>
              <w:rPr>
                <w:lang w:eastAsia="ja-JP"/>
              </w:rPr>
              <w:t>他の国が</w:t>
            </w:r>
            <w:del w:id="208" w:author="OGURO Kei, ECO/CS3" w:date="2021-06-15T20:02:00Z">
              <w:r w:rsidDel="005B02A9">
                <w:rPr>
                  <w:i/>
                  <w:lang w:eastAsia="ja-JP"/>
                </w:rPr>
                <w:delText>もっと</w:delText>
              </w:r>
              <w:r w:rsidDel="005B02A9">
                <w:rPr>
                  <w:lang w:eastAsia="ja-JP"/>
                </w:rPr>
                <w:delText>やる</w:delText>
              </w:r>
            </w:del>
            <w:ins w:id="209" w:author="OGURO Kei, ECO/CS3" w:date="2021-06-15T20:02:00Z">
              <w:r w:rsidR="005B02A9">
                <w:rPr>
                  <w:rFonts w:hint="eastAsia"/>
                  <w:lang w:eastAsia="ja-JP"/>
                </w:rPr>
                <w:t>積極的に気候政策を</w:t>
              </w:r>
            </w:ins>
            <w:ins w:id="210" w:author="OGURO Kei, ECO/CS3" w:date="2021-06-15T20:03:00Z">
              <w:r w:rsidR="005B02A9">
                <w:rPr>
                  <w:rFonts w:hint="eastAsia"/>
                  <w:lang w:eastAsia="ja-JP"/>
                </w:rPr>
                <w:t>実施する場合</w:t>
              </w:r>
            </w:ins>
            <w:del w:id="211" w:author="OGURO Kei, ECO/CS3" w:date="2021-06-15T20:03:00Z">
              <w:r w:rsidDel="005B02A9">
                <w:rPr>
                  <w:lang w:eastAsia="ja-JP"/>
                </w:rPr>
                <w:delText>なら</w:delText>
              </w:r>
            </w:del>
            <w:r>
              <w:rPr>
                <w:lang w:eastAsia="ja-JP"/>
              </w:rPr>
              <w:t>、日本</w:t>
            </w:r>
            <w:r>
              <w:rPr>
                <w:lang w:eastAsia="ja-JP"/>
              </w:rPr>
              <w:t xml:space="preserve"> </w:t>
            </w:r>
            <w:r>
              <w:rPr>
                <w:lang w:eastAsia="ja-JP"/>
              </w:rPr>
              <w:t>は</w:t>
            </w:r>
            <w:r>
              <w:rPr>
                <w:lang w:eastAsia="ja-JP"/>
              </w:rPr>
              <w:t xml:space="preserve">... (2) </w:t>
            </w:r>
          </w:p>
        </w:tc>
        <w:tc>
          <w:tcPr>
            <w:tcW w:w="1596" w:type="dxa"/>
          </w:tcPr>
          <w:p w14:paraId="7AE6FC8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A723E8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BD499B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61A5DA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86699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45131A7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C0164D0" w14:textId="5F6BE390" w:rsidR="002F493F" w:rsidRDefault="002168DA">
            <w:pPr>
              <w:keepNext/>
              <w:rPr>
                <w:lang w:eastAsia="ja-JP"/>
              </w:rPr>
            </w:pPr>
            <w:r>
              <w:rPr>
                <w:lang w:eastAsia="ja-JP"/>
              </w:rPr>
              <w:t>他の国が</w:t>
            </w:r>
            <w:del w:id="212" w:author="OGURO Kei, ECO/CS3" w:date="2021-06-15T20:04:00Z">
              <w:r w:rsidDel="005B02A9">
                <w:rPr>
                  <w:i/>
                  <w:lang w:eastAsia="ja-JP"/>
                </w:rPr>
                <w:delText>あまりやらない</w:delText>
              </w:r>
            </w:del>
            <w:ins w:id="213" w:author="OGURO Kei, ECO/CS3" w:date="2021-06-15T20:07:00Z">
              <w:r w:rsidR="005B02A9">
                <w:rPr>
                  <w:rFonts w:hint="eastAsia"/>
                  <w:i/>
                  <w:lang w:eastAsia="ja-JP"/>
                </w:rPr>
                <w:t>消極的</w:t>
              </w:r>
            </w:ins>
            <w:ins w:id="214" w:author="OGURO Kei, ECO/CS3" w:date="2021-06-15T20:04:00Z">
              <w:r w:rsidR="005B02A9">
                <w:rPr>
                  <w:rFonts w:hint="eastAsia"/>
                  <w:i/>
                  <w:lang w:eastAsia="ja-JP"/>
                </w:rPr>
                <w:t>に気候政策を実施</w:t>
              </w:r>
            </w:ins>
            <w:ins w:id="215" w:author="OGURO Kei, ECO/CS3" w:date="2021-06-15T20:07:00Z">
              <w:r w:rsidR="005B02A9">
                <w:rPr>
                  <w:rFonts w:hint="eastAsia"/>
                  <w:i/>
                  <w:lang w:eastAsia="ja-JP"/>
                </w:rPr>
                <w:t>する</w:t>
              </w:r>
            </w:ins>
            <w:r>
              <w:rPr>
                <w:i/>
                <w:lang w:eastAsia="ja-JP"/>
              </w:rPr>
              <w:t>場合</w:t>
            </w:r>
            <w:r>
              <w:rPr>
                <w:lang w:eastAsia="ja-JP"/>
              </w:rPr>
              <w:t>、日本は</w:t>
            </w:r>
            <w:r>
              <w:rPr>
                <w:lang w:eastAsia="ja-JP"/>
              </w:rPr>
              <w:t xml:space="preserve">... (1) </w:t>
            </w:r>
          </w:p>
        </w:tc>
        <w:tc>
          <w:tcPr>
            <w:tcW w:w="1596" w:type="dxa"/>
          </w:tcPr>
          <w:p w14:paraId="4C85595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2C0B63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1B5FD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339226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1E9E56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08EACA28" w14:textId="77777777" w:rsidR="002F493F" w:rsidRDefault="002F493F">
      <w:pPr>
        <w:rPr>
          <w:lang w:eastAsia="ja-JP"/>
        </w:rPr>
      </w:pPr>
    </w:p>
    <w:p w14:paraId="325A173B" w14:textId="77777777" w:rsidR="002F493F" w:rsidRDefault="002F493F">
      <w:pPr>
        <w:rPr>
          <w:lang w:eastAsia="ja-JP"/>
        </w:rPr>
      </w:pPr>
    </w:p>
    <w:p w14:paraId="4539FCD6" w14:textId="77777777" w:rsidR="002F493F" w:rsidRDefault="002F493F">
      <w:pPr>
        <w:pStyle w:val="QuestionSeparator"/>
        <w:rPr>
          <w:lang w:eastAsia="ja-JP"/>
        </w:rPr>
      </w:pPr>
    </w:p>
    <w:p w14:paraId="5CA585BE" w14:textId="77777777" w:rsidR="002F493F" w:rsidRDefault="002F493F">
      <w:pPr>
        <w:rPr>
          <w:lang w:eastAsia="ja-JP"/>
        </w:rPr>
      </w:pPr>
    </w:p>
    <w:p w14:paraId="5508A85B" w14:textId="77777777" w:rsidR="002F493F" w:rsidRDefault="002168DA">
      <w:pPr>
        <w:keepNext/>
      </w:pPr>
      <w:r>
        <w:t xml:space="preserve">Q20.5 </w:t>
      </w:r>
      <w:proofErr w:type="gramStart"/>
      <w:r>
        <w:t>To</w:t>
      </w:r>
      <w:proofErr w:type="gramEnd"/>
      <w:r>
        <w:t xml:space="preserve"> achieve a given reduction of greenhouse gas emissions globally, costly investments are needed. </w:t>
      </w:r>
      <w:r>
        <w:br/>
      </w:r>
      <w:r>
        <w:lastRenderedPageBreak/>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20"/>
        <w:gridCol w:w="1548"/>
        <w:gridCol w:w="1520"/>
        <w:gridCol w:w="1548"/>
        <w:gridCol w:w="1514"/>
      </w:tblGrid>
      <w:tr w:rsidR="002F493F" w14:paraId="57A9C2CF"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82F9F33" w14:textId="77777777" w:rsidR="002F493F" w:rsidRDefault="002F493F">
            <w:pPr>
              <w:keepNext/>
            </w:pPr>
          </w:p>
        </w:tc>
        <w:tc>
          <w:tcPr>
            <w:tcW w:w="1596" w:type="dxa"/>
          </w:tcPr>
          <w:p w14:paraId="65FB2FD5"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7066E314"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36227B44"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3DFA310"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57F81F8"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agree (5)</w:t>
            </w:r>
          </w:p>
        </w:tc>
      </w:tr>
      <w:tr w:rsidR="002F493F" w14:paraId="572BD6E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6A3767D" w14:textId="77777777" w:rsidR="002F493F" w:rsidRDefault="002168DA">
            <w:pPr>
              <w:keepNext/>
            </w:pPr>
            <w:r>
              <w:t xml:space="preserve">Countries should pay </w:t>
            </w:r>
            <w:r>
              <w:rPr>
                <w:i/>
              </w:rPr>
              <w:t>in proportion to their income</w:t>
            </w:r>
            <w:r>
              <w:t xml:space="preserve"> (1) </w:t>
            </w:r>
          </w:p>
        </w:tc>
        <w:tc>
          <w:tcPr>
            <w:tcW w:w="1596" w:type="dxa"/>
          </w:tcPr>
          <w:p w14:paraId="6805537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066C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2E87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DA5E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1717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77A4F98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7E10801" w14:textId="77777777" w:rsidR="002F493F" w:rsidRDefault="002168DA">
            <w:pPr>
              <w:keepNext/>
            </w:pPr>
            <w:r>
              <w:t>Countries should pay</w:t>
            </w:r>
            <w:r>
              <w:rPr>
                <w:i/>
              </w:rPr>
              <w:t xml:space="preserve"> in proportion to their current emissions</w:t>
            </w:r>
            <w:r>
              <w:t xml:space="preserve"> (2) </w:t>
            </w:r>
          </w:p>
        </w:tc>
        <w:tc>
          <w:tcPr>
            <w:tcW w:w="1596" w:type="dxa"/>
          </w:tcPr>
          <w:p w14:paraId="1EFCFA4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19A56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EAF15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39E57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58D2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75920B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F062463" w14:textId="77777777" w:rsidR="002F493F" w:rsidRDefault="002168DA">
            <w:pPr>
              <w:keepNext/>
            </w:pPr>
            <w:r>
              <w:t xml:space="preserve">Countries should pay </w:t>
            </w:r>
            <w:r>
              <w:rPr>
                <w:i/>
              </w:rPr>
              <w:t>in proportion to their past emissions</w:t>
            </w:r>
            <w:r>
              <w:t xml:space="preserve"> (from 1990 onwards) (3) </w:t>
            </w:r>
          </w:p>
        </w:tc>
        <w:tc>
          <w:tcPr>
            <w:tcW w:w="1596" w:type="dxa"/>
          </w:tcPr>
          <w:p w14:paraId="79AEAA2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C373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3BE90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6D94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A53A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12E3EC81"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148D28B" w14:textId="77777777" w:rsidR="002F493F" w:rsidRDefault="002168DA">
            <w:pPr>
              <w:keepNext/>
            </w:pPr>
            <w:r>
              <w:t>The</w:t>
            </w:r>
            <w:r>
              <w:rPr>
                <w:i/>
              </w:rPr>
              <w:t xml:space="preserve"> richest countries should pay it all</w:t>
            </w:r>
            <w:r>
              <w:t xml:space="preserve">, so that the poorest countries do not have to pay anything (4) </w:t>
            </w:r>
          </w:p>
        </w:tc>
        <w:tc>
          <w:tcPr>
            <w:tcW w:w="1596" w:type="dxa"/>
          </w:tcPr>
          <w:p w14:paraId="61C1CB9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ACBA1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D212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D087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59B0E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01F763D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4CF4C3E4" w14:textId="77777777" w:rsidR="002F493F" w:rsidRDefault="002168DA">
            <w:pPr>
              <w:keepNext/>
            </w:pPr>
            <w:r>
              <w:t xml:space="preserve">The </w:t>
            </w:r>
            <w:r>
              <w:rPr>
                <w:i/>
              </w:rPr>
              <w:t>richest countries should pay even more</w:t>
            </w:r>
            <w:r>
              <w:t xml:space="preserve">, to help vulnerable countries face adverse consequences: vulnerable countries would then receive money instead of paying (5) </w:t>
            </w:r>
          </w:p>
        </w:tc>
        <w:tc>
          <w:tcPr>
            <w:tcW w:w="1596" w:type="dxa"/>
          </w:tcPr>
          <w:p w14:paraId="650BD00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3974D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44281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28E8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E20C1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ABD1402" w14:textId="77777777" w:rsidR="002F493F" w:rsidRDefault="002F493F"/>
    <w:p w14:paraId="12B5445C" w14:textId="77777777" w:rsidR="002F493F" w:rsidRDefault="002F493F"/>
    <w:p w14:paraId="4F0C274C" w14:textId="1A0FC876" w:rsidR="002F493F" w:rsidRDefault="002168DA">
      <w:pPr>
        <w:keepNext/>
        <w:rPr>
          <w:lang w:eastAsia="ja-JP"/>
        </w:rPr>
      </w:pPr>
      <w:r>
        <w:rPr>
          <w:lang w:eastAsia="ja-JP"/>
        </w:rPr>
        <w:lastRenderedPageBreak/>
        <w:t xml:space="preserve">Q20.5 </w:t>
      </w:r>
      <w:r>
        <w:rPr>
          <w:lang w:eastAsia="ja-JP"/>
        </w:rPr>
        <w:t>世界的に一定の温室効果ガス排出量削減を達成するには、費用のかかる投資が必要です。</w:t>
      </w:r>
      <w:r>
        <w:rPr>
          <w:lang w:eastAsia="ja-JP"/>
        </w:rPr>
        <w:br/>
      </w:r>
      <w:r>
        <w:rPr>
          <w:lang w:eastAsia="ja-JP"/>
        </w:rPr>
        <w:br/>
      </w:r>
      <w:r>
        <w:rPr>
          <w:lang w:eastAsia="ja-JP"/>
        </w:rPr>
        <w:t>理想的には、各国は気候変動と</w:t>
      </w:r>
      <w:ins w:id="216" w:author="OGURO Kei, ECO/CS3" w:date="2021-06-14T07:36:00Z">
        <w:r w:rsidR="008A7DBE">
          <w:rPr>
            <w:rFonts w:hint="eastAsia"/>
            <w:lang w:eastAsia="ja-JP"/>
          </w:rPr>
          <w:t>戦う</w:t>
        </w:r>
      </w:ins>
      <w:del w:id="217" w:author="OGURO Kei, ECO/CS3" w:date="2021-06-14T07:36:00Z">
        <w:r w:rsidDel="008A7DBE">
          <w:rPr>
            <w:lang w:eastAsia="ja-JP"/>
          </w:rPr>
          <w:delText>闘う</w:delText>
        </w:r>
      </w:del>
      <w:r>
        <w:rPr>
          <w:lang w:eastAsia="ja-JP"/>
        </w:rPr>
        <w:t>コストをどのように負担すべきでしょうか</w:t>
      </w:r>
      <w:r>
        <w:rPr>
          <w:lang w:eastAsia="ja-JP"/>
        </w:rPr>
        <w:t>?</w:t>
      </w:r>
    </w:p>
    <w:tbl>
      <w:tblPr>
        <w:tblStyle w:val="QQuestionTable"/>
        <w:tblW w:w="9576" w:type="auto"/>
        <w:tblLook w:val="07E0" w:firstRow="1" w:lastRow="1" w:firstColumn="1" w:lastColumn="1" w:noHBand="1" w:noVBand="1"/>
      </w:tblPr>
      <w:tblGrid>
        <w:gridCol w:w="1569"/>
        <w:gridCol w:w="1559"/>
        <w:gridCol w:w="1558"/>
        <w:gridCol w:w="1558"/>
        <w:gridCol w:w="1558"/>
        <w:gridCol w:w="1558"/>
      </w:tblGrid>
      <w:tr w:rsidR="002F493F" w14:paraId="546477F9"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4C6DCF" w14:textId="77777777" w:rsidR="002F493F" w:rsidRDefault="002F493F">
            <w:pPr>
              <w:keepNext/>
              <w:rPr>
                <w:lang w:eastAsia="ja-JP"/>
              </w:rPr>
            </w:pPr>
          </w:p>
        </w:tc>
        <w:tc>
          <w:tcPr>
            <w:tcW w:w="1596" w:type="dxa"/>
          </w:tcPr>
          <w:p w14:paraId="2F1D5C3E"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全く同意しない</w:t>
            </w:r>
            <w:proofErr w:type="spellEnd"/>
            <w:r>
              <w:t xml:space="preserve"> (1)</w:t>
            </w:r>
          </w:p>
        </w:tc>
        <w:tc>
          <w:tcPr>
            <w:tcW w:w="1596" w:type="dxa"/>
          </w:tcPr>
          <w:p w14:paraId="1468794A"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あまり同意しない</w:t>
            </w:r>
            <w:proofErr w:type="spellEnd"/>
            <w:r>
              <w:t xml:space="preserve"> (2)</w:t>
            </w:r>
          </w:p>
        </w:tc>
        <w:tc>
          <w:tcPr>
            <w:tcW w:w="1596" w:type="dxa"/>
          </w:tcPr>
          <w:p w14:paraId="0701B94B"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682E2891"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少し同意する</w:t>
            </w:r>
            <w:proofErr w:type="spellEnd"/>
            <w:r>
              <w:t xml:space="preserve"> (4)</w:t>
            </w:r>
          </w:p>
        </w:tc>
        <w:tc>
          <w:tcPr>
            <w:tcW w:w="1596" w:type="dxa"/>
          </w:tcPr>
          <w:p w14:paraId="4DD736F7"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強く同意する</w:t>
            </w:r>
            <w:proofErr w:type="spellEnd"/>
            <w:r>
              <w:t xml:space="preserve"> (5)</w:t>
            </w:r>
          </w:p>
        </w:tc>
      </w:tr>
      <w:tr w:rsidR="002F493F" w14:paraId="605FF21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D5B67EC" w14:textId="77777777" w:rsidR="002F493F" w:rsidRDefault="002168DA">
            <w:pPr>
              <w:keepNext/>
              <w:rPr>
                <w:lang w:eastAsia="ja-JP"/>
              </w:rPr>
            </w:pPr>
            <w:r>
              <w:rPr>
                <w:lang w:eastAsia="ja-JP"/>
              </w:rPr>
              <w:t>各国は</w:t>
            </w:r>
            <w:r>
              <w:rPr>
                <w:i/>
                <w:lang w:eastAsia="ja-JP"/>
              </w:rPr>
              <w:t>所得に応じて支払うべき</w:t>
            </w:r>
            <w:r>
              <w:rPr>
                <w:lang w:eastAsia="ja-JP"/>
              </w:rPr>
              <w:t xml:space="preserve"> (1) </w:t>
            </w:r>
          </w:p>
        </w:tc>
        <w:tc>
          <w:tcPr>
            <w:tcW w:w="1596" w:type="dxa"/>
          </w:tcPr>
          <w:p w14:paraId="26AE81C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FB4ABB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2C8D2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53107A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4FFB21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596AA6BC"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5BD694F3" w14:textId="77777777" w:rsidR="002F493F" w:rsidRDefault="002168DA">
            <w:pPr>
              <w:keepNext/>
              <w:rPr>
                <w:lang w:eastAsia="ja-JP"/>
              </w:rPr>
            </w:pPr>
            <w:r>
              <w:rPr>
                <w:lang w:eastAsia="ja-JP"/>
              </w:rPr>
              <w:t>各国は</w:t>
            </w:r>
            <w:r>
              <w:rPr>
                <w:i/>
                <w:lang w:eastAsia="ja-JP"/>
              </w:rPr>
              <w:t>、現在の排出量に比例して支払うべき</w:t>
            </w:r>
            <w:r>
              <w:rPr>
                <w:lang w:eastAsia="ja-JP"/>
              </w:rPr>
              <w:t xml:space="preserve"> (2) </w:t>
            </w:r>
          </w:p>
        </w:tc>
        <w:tc>
          <w:tcPr>
            <w:tcW w:w="1596" w:type="dxa"/>
          </w:tcPr>
          <w:p w14:paraId="521D042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E34DF6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D6C263A"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903397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BBF6AA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01E049E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6B8B6AFD" w14:textId="77777777" w:rsidR="002F493F" w:rsidRDefault="002168DA">
            <w:pPr>
              <w:keepNext/>
              <w:rPr>
                <w:lang w:eastAsia="ja-JP"/>
              </w:rPr>
            </w:pPr>
            <w:r>
              <w:rPr>
                <w:lang w:eastAsia="ja-JP"/>
              </w:rPr>
              <w:t>各国は</w:t>
            </w:r>
            <w:r>
              <w:rPr>
                <w:i/>
                <w:lang w:eastAsia="ja-JP"/>
              </w:rPr>
              <w:t>過去の排出量に応じて</w:t>
            </w:r>
            <w:r>
              <w:rPr>
                <w:lang w:eastAsia="ja-JP"/>
              </w:rPr>
              <w:t>支払うべき</w:t>
            </w:r>
            <w:r>
              <w:rPr>
                <w:lang w:eastAsia="ja-JP"/>
              </w:rPr>
              <w:t xml:space="preserve"> (1990 </w:t>
            </w:r>
            <w:r>
              <w:rPr>
                <w:lang w:eastAsia="ja-JP"/>
              </w:rPr>
              <w:t>年以降</w:t>
            </w:r>
            <w:r>
              <w:rPr>
                <w:lang w:eastAsia="ja-JP"/>
              </w:rPr>
              <w:t xml:space="preserve">) (3) </w:t>
            </w:r>
          </w:p>
        </w:tc>
        <w:tc>
          <w:tcPr>
            <w:tcW w:w="1596" w:type="dxa"/>
          </w:tcPr>
          <w:p w14:paraId="5E944CF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A589C1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468A60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DB515D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71453D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5DFC7D23"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1480CA23" w14:textId="77777777" w:rsidR="002F493F" w:rsidRDefault="002168DA">
            <w:pPr>
              <w:keepNext/>
              <w:rPr>
                <w:lang w:eastAsia="ja-JP"/>
              </w:rPr>
            </w:pPr>
            <w:r>
              <w:rPr>
                <w:i/>
                <w:lang w:eastAsia="ja-JP"/>
              </w:rPr>
              <w:t>裕福な国が全額負担</w:t>
            </w:r>
            <w:r>
              <w:rPr>
                <w:lang w:eastAsia="ja-JP"/>
              </w:rPr>
              <w:t>し、貧しい国が何も払わなくてよいようにする</w:t>
            </w:r>
            <w:r>
              <w:rPr>
                <w:lang w:eastAsia="ja-JP"/>
              </w:rPr>
              <w:t xml:space="preserve"> (4) </w:t>
            </w:r>
          </w:p>
        </w:tc>
        <w:tc>
          <w:tcPr>
            <w:tcW w:w="1596" w:type="dxa"/>
          </w:tcPr>
          <w:p w14:paraId="2BD76DA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297188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993EF7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B56A9E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6C2106B"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67090877"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A597E42" w14:textId="77777777" w:rsidR="002F493F" w:rsidRDefault="002168DA">
            <w:pPr>
              <w:keepNext/>
              <w:rPr>
                <w:lang w:eastAsia="ja-JP"/>
              </w:rPr>
            </w:pPr>
            <w:r>
              <w:rPr>
                <w:lang w:eastAsia="ja-JP"/>
              </w:rPr>
              <w:t>裕福な国は、脆弱な国が不利な結果に直面するのを助けるために、</w:t>
            </w:r>
            <w:r>
              <w:rPr>
                <w:i/>
                <w:lang w:eastAsia="ja-JP"/>
              </w:rPr>
              <w:t>さらに多くを支払うべき。脆弱な国は、支払う代わりにお金を受け取る</w:t>
            </w:r>
            <w:r>
              <w:rPr>
                <w:i/>
                <w:lang w:eastAsia="ja-JP"/>
              </w:rPr>
              <w:t xml:space="preserve"> (5) </w:t>
            </w:r>
          </w:p>
        </w:tc>
        <w:tc>
          <w:tcPr>
            <w:tcW w:w="1596" w:type="dxa"/>
          </w:tcPr>
          <w:p w14:paraId="164D7BF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98E82E"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60FEA7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BA2316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84DAD9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6096A72D" w14:textId="77777777" w:rsidR="002F493F" w:rsidRDefault="002F493F">
      <w:pPr>
        <w:rPr>
          <w:lang w:eastAsia="ja-JP"/>
        </w:rPr>
      </w:pPr>
    </w:p>
    <w:p w14:paraId="0E986369" w14:textId="77777777" w:rsidR="002F493F" w:rsidRDefault="002F493F">
      <w:pPr>
        <w:rPr>
          <w:lang w:eastAsia="ja-JP"/>
        </w:rPr>
      </w:pPr>
    </w:p>
    <w:p w14:paraId="072A6281" w14:textId="77777777" w:rsidR="002F493F" w:rsidRDefault="002F493F">
      <w:pPr>
        <w:pStyle w:val="QuestionSeparator"/>
        <w:rPr>
          <w:lang w:eastAsia="ja-JP"/>
        </w:rPr>
      </w:pPr>
    </w:p>
    <w:p w14:paraId="00119A8D" w14:textId="77777777" w:rsidR="002F493F" w:rsidRDefault="002F493F">
      <w:pPr>
        <w:rPr>
          <w:lang w:eastAsia="ja-JP"/>
        </w:rPr>
      </w:pPr>
    </w:p>
    <w:p w14:paraId="3E62C2BA" w14:textId="77777777" w:rsidR="002F493F" w:rsidRDefault="002168DA">
      <w:pPr>
        <w:keepNext/>
      </w:pPr>
      <w:r>
        <w:t xml:space="preserve">Q20.6 Do you support or oppose establishing a global democratic assembly whose role would be to draft international treaties against climate </w:t>
      </w:r>
      <w:proofErr w:type="gramStart"/>
      <w:r>
        <w:t>change?</w:t>
      </w:r>
      <w:proofErr w:type="gramEnd"/>
      <w:r>
        <w:t> Each adult across the world would have one vote to elect members of the assembly.</w:t>
      </w:r>
    </w:p>
    <w:p w14:paraId="6DD5398D" w14:textId="77777777" w:rsidR="002F493F" w:rsidRDefault="002168DA">
      <w:pPr>
        <w:pStyle w:val="ListParagraph"/>
        <w:keepNext/>
        <w:numPr>
          <w:ilvl w:val="0"/>
          <w:numId w:val="4"/>
        </w:numPr>
      </w:pPr>
      <w:r>
        <w:t xml:space="preserve">Strongly oppose  (0) </w:t>
      </w:r>
    </w:p>
    <w:p w14:paraId="280DD7DA" w14:textId="77777777" w:rsidR="002F493F" w:rsidRDefault="002168DA">
      <w:pPr>
        <w:pStyle w:val="ListParagraph"/>
        <w:keepNext/>
        <w:numPr>
          <w:ilvl w:val="0"/>
          <w:numId w:val="4"/>
        </w:numPr>
      </w:pPr>
      <w:r>
        <w:t xml:space="preserve">Somewhat oppose  (1) </w:t>
      </w:r>
    </w:p>
    <w:p w14:paraId="361E82F7" w14:textId="77777777" w:rsidR="002F493F" w:rsidRDefault="002168DA">
      <w:pPr>
        <w:pStyle w:val="ListParagraph"/>
        <w:keepNext/>
        <w:numPr>
          <w:ilvl w:val="0"/>
          <w:numId w:val="4"/>
        </w:numPr>
      </w:pPr>
      <w:r>
        <w:t xml:space="preserve">Neither support nor oppose  (2) </w:t>
      </w:r>
    </w:p>
    <w:p w14:paraId="4B92FD1F" w14:textId="77777777" w:rsidR="002F493F" w:rsidRDefault="002168DA">
      <w:pPr>
        <w:pStyle w:val="ListParagraph"/>
        <w:keepNext/>
        <w:numPr>
          <w:ilvl w:val="0"/>
          <w:numId w:val="4"/>
        </w:numPr>
      </w:pPr>
      <w:r>
        <w:t xml:space="preserve">Somewhat support  (3) </w:t>
      </w:r>
    </w:p>
    <w:p w14:paraId="61055B5C" w14:textId="77777777" w:rsidR="002F493F" w:rsidRDefault="002168DA">
      <w:pPr>
        <w:pStyle w:val="ListParagraph"/>
        <w:keepNext/>
        <w:numPr>
          <w:ilvl w:val="0"/>
          <w:numId w:val="4"/>
        </w:numPr>
      </w:pPr>
      <w:r>
        <w:t xml:space="preserve">Strongly support  (4) </w:t>
      </w:r>
    </w:p>
    <w:p w14:paraId="258ED51B" w14:textId="77777777" w:rsidR="002F493F" w:rsidRDefault="002F493F"/>
    <w:p w14:paraId="739229DF" w14:textId="77777777" w:rsidR="002F493F" w:rsidRDefault="002168DA">
      <w:pPr>
        <w:keepNext/>
        <w:rPr>
          <w:lang w:eastAsia="ja-JP"/>
        </w:rPr>
      </w:pPr>
      <w:r>
        <w:rPr>
          <w:lang w:eastAsia="ja-JP"/>
        </w:rPr>
        <w:t xml:space="preserve">Q20.6 </w:t>
      </w:r>
      <w:r>
        <w:rPr>
          <w:lang w:eastAsia="ja-JP"/>
        </w:rPr>
        <w:t>気候変動に対する国際条約の草案を作成する役割を担うグローバルな民主的議会の設立に賛成ですか、反対ですか。世界中の各成人が、議会のメンバーを選出するための</w:t>
      </w:r>
      <w:r>
        <w:rPr>
          <w:lang w:eastAsia="ja-JP"/>
        </w:rPr>
        <w:t xml:space="preserve"> 1 </w:t>
      </w:r>
      <w:r>
        <w:rPr>
          <w:lang w:eastAsia="ja-JP"/>
        </w:rPr>
        <w:t>票の投票権を持っているとします。</w:t>
      </w:r>
    </w:p>
    <w:p w14:paraId="495D51A3" w14:textId="77777777" w:rsidR="002F493F" w:rsidRDefault="002168DA">
      <w:pPr>
        <w:pStyle w:val="ListParagraph"/>
        <w:keepNext/>
        <w:numPr>
          <w:ilvl w:val="0"/>
          <w:numId w:val="4"/>
        </w:numPr>
      </w:pPr>
      <w:proofErr w:type="spellStart"/>
      <w:r>
        <w:t>強く反対する</w:t>
      </w:r>
      <w:proofErr w:type="spellEnd"/>
      <w:r>
        <w:t xml:space="preserve">  (0) </w:t>
      </w:r>
    </w:p>
    <w:p w14:paraId="1C11BD59" w14:textId="77777777" w:rsidR="002F493F" w:rsidRDefault="002168DA">
      <w:pPr>
        <w:pStyle w:val="ListParagraph"/>
        <w:keepNext/>
        <w:numPr>
          <w:ilvl w:val="0"/>
          <w:numId w:val="4"/>
        </w:numPr>
      </w:pPr>
      <w:proofErr w:type="spellStart"/>
      <w:r>
        <w:t>やや反対する</w:t>
      </w:r>
      <w:proofErr w:type="spellEnd"/>
      <w:r>
        <w:t xml:space="preserve">  (1) </w:t>
      </w:r>
    </w:p>
    <w:p w14:paraId="6F99BEB8" w14:textId="77777777" w:rsidR="002F493F" w:rsidRDefault="002168DA">
      <w:pPr>
        <w:pStyle w:val="ListParagraph"/>
        <w:keepNext/>
        <w:numPr>
          <w:ilvl w:val="0"/>
          <w:numId w:val="4"/>
        </w:numPr>
      </w:pPr>
      <w:proofErr w:type="spellStart"/>
      <w:r>
        <w:t>どちらでもない</w:t>
      </w:r>
      <w:proofErr w:type="spellEnd"/>
      <w:r>
        <w:t xml:space="preserve">  (2) </w:t>
      </w:r>
    </w:p>
    <w:p w14:paraId="78368C4E" w14:textId="77777777" w:rsidR="002F493F" w:rsidRDefault="002168DA">
      <w:pPr>
        <w:pStyle w:val="ListParagraph"/>
        <w:keepNext/>
        <w:numPr>
          <w:ilvl w:val="0"/>
          <w:numId w:val="4"/>
        </w:numPr>
      </w:pPr>
      <w:proofErr w:type="spellStart"/>
      <w:r>
        <w:t>やや賛成する</w:t>
      </w:r>
      <w:proofErr w:type="spellEnd"/>
      <w:r>
        <w:t xml:space="preserve">  (3) </w:t>
      </w:r>
    </w:p>
    <w:p w14:paraId="5FB18917" w14:textId="77777777" w:rsidR="002F493F" w:rsidRDefault="002168DA">
      <w:pPr>
        <w:pStyle w:val="ListParagraph"/>
        <w:keepNext/>
        <w:numPr>
          <w:ilvl w:val="0"/>
          <w:numId w:val="4"/>
        </w:numPr>
      </w:pPr>
      <w:proofErr w:type="spellStart"/>
      <w:r>
        <w:t>強く賛成する</w:t>
      </w:r>
      <w:proofErr w:type="spellEnd"/>
      <w:r>
        <w:t xml:space="preserve">  (4) </w:t>
      </w:r>
    </w:p>
    <w:p w14:paraId="38E521D4" w14:textId="77777777" w:rsidR="002F493F" w:rsidRDefault="002F493F"/>
    <w:p w14:paraId="494FA020" w14:textId="77777777" w:rsidR="002F493F" w:rsidRDefault="002F493F">
      <w:pPr>
        <w:pStyle w:val="QuestionSeparator"/>
      </w:pPr>
    </w:p>
    <w:p w14:paraId="0EBECADD" w14:textId="77777777" w:rsidR="002F493F" w:rsidRDefault="002F493F"/>
    <w:p w14:paraId="48792E97" w14:textId="77777777" w:rsidR="002F493F" w:rsidRDefault="002168DA">
      <w:pPr>
        <w:keepNext/>
      </w:pPr>
      <w:r>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35 cents per gallon in the first years). Higher prices would encourage people and companies to use less fossil fuels, reducing greenhouse gas emissions. Revenues from the tax </w:t>
      </w:r>
      <w:proofErr w:type="gramStart"/>
      <w:r>
        <w:t>would be used</w:t>
      </w:r>
      <w:proofErr w:type="gramEnd"/>
      <w:r>
        <w:t xml:space="preserve"> to finance a basic income of $30/month to each human adult, thereby lifting the 700 million people who earn less than $2/day out of extreme poverty. </w:t>
      </w:r>
      <w:r>
        <w:br/>
      </w:r>
      <w:r>
        <w:br/>
      </w:r>
      <w:r>
        <w:br/>
      </w:r>
      <w:r>
        <w:lastRenderedPageBreak/>
        <w:t xml:space="preserve">The average British person would lose out a bit from this policy as they would face 59$ per month in price increases price increases, which is higher </w:t>
      </w:r>
      <w:proofErr w:type="spellStart"/>
      <w:r>
        <w:t>that</w:t>
      </w:r>
      <w:proofErr w:type="spellEnd"/>
      <w:r>
        <w:t xml:space="preserve"> the 30$ they would receive.</w:t>
      </w:r>
      <w:r>
        <w:br/>
      </w:r>
      <w:r>
        <w:br/>
      </w:r>
      <w:r>
        <w:br/>
        <w:t xml:space="preserve"> Do you support or oppose such a policy? </w:t>
      </w:r>
    </w:p>
    <w:p w14:paraId="6BFD3A6F" w14:textId="77777777" w:rsidR="002F493F" w:rsidRDefault="002168DA">
      <w:pPr>
        <w:pStyle w:val="ListParagraph"/>
        <w:keepNext/>
        <w:numPr>
          <w:ilvl w:val="0"/>
          <w:numId w:val="4"/>
        </w:numPr>
      </w:pPr>
      <w:r>
        <w:t xml:space="preserve">Strongly oppose  (0) </w:t>
      </w:r>
    </w:p>
    <w:p w14:paraId="6CB79D85" w14:textId="77777777" w:rsidR="002F493F" w:rsidRDefault="002168DA">
      <w:pPr>
        <w:pStyle w:val="ListParagraph"/>
        <w:keepNext/>
        <w:numPr>
          <w:ilvl w:val="0"/>
          <w:numId w:val="4"/>
        </w:numPr>
      </w:pPr>
      <w:r>
        <w:t xml:space="preserve">Somewhat oppose  (1) </w:t>
      </w:r>
    </w:p>
    <w:p w14:paraId="5B22F86B" w14:textId="77777777" w:rsidR="002F493F" w:rsidRDefault="002168DA">
      <w:pPr>
        <w:pStyle w:val="ListParagraph"/>
        <w:keepNext/>
        <w:numPr>
          <w:ilvl w:val="0"/>
          <w:numId w:val="4"/>
        </w:numPr>
      </w:pPr>
      <w:r>
        <w:t xml:space="preserve">Neither support nor oppose  (2) </w:t>
      </w:r>
    </w:p>
    <w:p w14:paraId="67A0F982" w14:textId="77777777" w:rsidR="002F493F" w:rsidRDefault="002168DA">
      <w:pPr>
        <w:pStyle w:val="ListParagraph"/>
        <w:keepNext/>
        <w:numPr>
          <w:ilvl w:val="0"/>
          <w:numId w:val="4"/>
        </w:numPr>
      </w:pPr>
      <w:r>
        <w:t xml:space="preserve">Somewhat support  (3) </w:t>
      </w:r>
    </w:p>
    <w:p w14:paraId="2590EBDC" w14:textId="77777777" w:rsidR="002F493F" w:rsidRDefault="002168DA">
      <w:pPr>
        <w:pStyle w:val="ListParagraph"/>
        <w:keepNext/>
        <w:numPr>
          <w:ilvl w:val="0"/>
          <w:numId w:val="4"/>
        </w:numPr>
      </w:pPr>
      <w:r>
        <w:t xml:space="preserve">Strongly support  (4) </w:t>
      </w:r>
    </w:p>
    <w:p w14:paraId="43B52586" w14:textId="77777777" w:rsidR="002F493F" w:rsidRDefault="002F493F"/>
    <w:p w14:paraId="176D4DEA" w14:textId="74A97F56" w:rsidR="002F493F" w:rsidRDefault="002168DA">
      <w:pPr>
        <w:keepNext/>
        <w:rPr>
          <w:lang w:eastAsia="ja-JP"/>
        </w:rPr>
      </w:pPr>
      <w:r>
        <w:rPr>
          <w:lang w:eastAsia="ja-JP"/>
        </w:rPr>
        <w:t xml:space="preserve">Q20.7 </w:t>
      </w:r>
      <w:r>
        <w:rPr>
          <w:lang w:eastAsia="ja-JP"/>
        </w:rPr>
        <w:t>次の政策を想像してみてください：温室効果ガス排出に対する世界的な税金を課し、世界のベーシックインカムに充てる。</w:t>
      </w:r>
      <w:r>
        <w:rPr>
          <w:lang w:eastAsia="ja-JP"/>
        </w:rPr>
        <w:br/>
      </w:r>
      <w:r>
        <w:rPr>
          <w:lang w:eastAsia="ja-JP"/>
        </w:rPr>
        <w:br/>
      </w:r>
      <w:r>
        <w:rPr>
          <w:lang w:eastAsia="ja-JP"/>
        </w:rPr>
        <w:t>このような政策は、化石燃料の価格を徐々に引き上げるでしょう（たとえば、ガソリンの価格は最初の数年間で</w:t>
      </w:r>
      <w:r>
        <w:rPr>
          <w:lang w:eastAsia="ja-JP"/>
        </w:rPr>
        <w:t>1</w:t>
      </w:r>
      <w:r>
        <w:rPr>
          <w:lang w:eastAsia="ja-JP"/>
        </w:rPr>
        <w:t>リットルあたり</w:t>
      </w:r>
      <w:r>
        <w:rPr>
          <w:lang w:eastAsia="ja-JP"/>
        </w:rPr>
        <w:t>12</w:t>
      </w:r>
      <w:r>
        <w:rPr>
          <w:lang w:eastAsia="ja-JP"/>
        </w:rPr>
        <w:t>円上昇）。価格が高くなると、人々や企業は化石燃料の使用量を</w:t>
      </w:r>
      <w:commentRangeStart w:id="218"/>
      <w:r>
        <w:rPr>
          <w:lang w:eastAsia="ja-JP"/>
        </w:rPr>
        <w:t>減らす</w:t>
      </w:r>
      <w:ins w:id="219" w:author="OGURO Kei, ECO/CS3" w:date="2021-06-15T20:19:00Z">
        <w:r w:rsidR="00C74A24">
          <w:rPr>
            <w:rFonts w:hint="eastAsia"/>
            <w:lang w:eastAsia="ja-JP"/>
          </w:rPr>
          <w:t>よう促されることになる</w:t>
        </w:r>
      </w:ins>
      <w:r>
        <w:rPr>
          <w:lang w:eastAsia="ja-JP"/>
        </w:rPr>
        <w:t>ので</w:t>
      </w:r>
      <w:commentRangeEnd w:id="218"/>
      <w:r w:rsidR="000E12FA">
        <w:rPr>
          <w:rStyle w:val="CommentReference"/>
        </w:rPr>
        <w:commentReference w:id="218"/>
      </w:r>
      <w:r>
        <w:rPr>
          <w:lang w:eastAsia="ja-JP"/>
        </w:rPr>
        <w:t>、温室効果ガスの排出を減らすことができます。税金からの歳入は、各成人に月額</w:t>
      </w:r>
      <w:r>
        <w:rPr>
          <w:lang w:eastAsia="ja-JP"/>
        </w:rPr>
        <w:t>30</w:t>
      </w:r>
      <w:r>
        <w:rPr>
          <w:lang w:eastAsia="ja-JP"/>
        </w:rPr>
        <w:t>ドル（約</w:t>
      </w:r>
      <w:r>
        <w:rPr>
          <w:lang w:eastAsia="ja-JP"/>
        </w:rPr>
        <w:t>3,300</w:t>
      </w:r>
      <w:r>
        <w:rPr>
          <w:lang w:eastAsia="ja-JP"/>
        </w:rPr>
        <w:t>円）のベーシックインカムを賄うために使用され、それによって、</w:t>
      </w:r>
      <w:r>
        <w:rPr>
          <w:lang w:eastAsia="ja-JP"/>
        </w:rPr>
        <w:t>1</w:t>
      </w:r>
      <w:r>
        <w:rPr>
          <w:lang w:eastAsia="ja-JP"/>
        </w:rPr>
        <w:t>日</w:t>
      </w:r>
      <w:r>
        <w:rPr>
          <w:lang w:eastAsia="ja-JP"/>
        </w:rPr>
        <w:t>2</w:t>
      </w:r>
      <w:r>
        <w:rPr>
          <w:lang w:eastAsia="ja-JP"/>
        </w:rPr>
        <w:t>ドル未満の収入で暮らす</w:t>
      </w:r>
      <w:commentRangeStart w:id="220"/>
      <w:r>
        <w:rPr>
          <w:lang w:eastAsia="ja-JP"/>
        </w:rPr>
        <w:t>7</w:t>
      </w:r>
      <w:r>
        <w:rPr>
          <w:lang w:eastAsia="ja-JP"/>
        </w:rPr>
        <w:t>億人</w:t>
      </w:r>
      <w:ins w:id="221" w:author="OGURO Kei, ECO/CS3" w:date="2021-06-15T20:20:00Z">
        <w:r w:rsidR="00C74A24">
          <w:rPr>
            <w:rFonts w:hint="eastAsia"/>
            <w:lang w:eastAsia="ja-JP"/>
          </w:rPr>
          <w:t>が</w:t>
        </w:r>
      </w:ins>
      <w:del w:id="222" w:author="OGURO Kei, ECO/CS3" w:date="2021-06-15T20:20:00Z">
        <w:r w:rsidDel="00C74A24">
          <w:rPr>
            <w:lang w:eastAsia="ja-JP"/>
          </w:rPr>
          <w:delText>を</w:delText>
        </w:r>
      </w:del>
      <w:r>
        <w:rPr>
          <w:lang w:eastAsia="ja-JP"/>
        </w:rPr>
        <w:t>極度の貧困から</w:t>
      </w:r>
      <w:del w:id="223" w:author="OGURO Kei, ECO/CS3" w:date="2021-06-15T20:20:00Z">
        <w:r w:rsidDel="00C74A24">
          <w:rPr>
            <w:lang w:eastAsia="ja-JP"/>
          </w:rPr>
          <w:delText>引き上げること</w:delText>
        </w:r>
      </w:del>
      <w:commentRangeEnd w:id="220"/>
      <w:ins w:id="224" w:author="OGURO Kei, ECO/CS3" w:date="2021-06-15T20:20:00Z">
        <w:r w:rsidR="00C74A24">
          <w:rPr>
            <w:rFonts w:hint="eastAsia"/>
            <w:lang w:eastAsia="ja-JP"/>
          </w:rPr>
          <w:t>脱すること</w:t>
        </w:r>
      </w:ins>
      <w:r w:rsidR="000E12FA">
        <w:rPr>
          <w:rStyle w:val="CommentReference"/>
        </w:rPr>
        <w:commentReference w:id="220"/>
      </w:r>
      <w:r>
        <w:rPr>
          <w:lang w:eastAsia="ja-JP"/>
        </w:rPr>
        <w:t>ができます。</w:t>
      </w:r>
      <w:r>
        <w:rPr>
          <w:lang w:eastAsia="ja-JP"/>
        </w:rPr>
        <w:br/>
      </w:r>
      <w:r>
        <w:rPr>
          <w:lang w:eastAsia="ja-JP"/>
        </w:rPr>
        <w:br/>
      </w:r>
      <w:r>
        <w:rPr>
          <w:lang w:eastAsia="ja-JP"/>
        </w:rPr>
        <w:br/>
      </w:r>
      <w:r>
        <w:rPr>
          <w:lang w:eastAsia="ja-JP"/>
        </w:rPr>
        <w:t>平均的な日本人は、この政策により少し損をするでしょう。毎月</w:t>
      </w:r>
      <w:r>
        <w:rPr>
          <w:lang w:eastAsia="ja-JP"/>
        </w:rPr>
        <w:t>6500</w:t>
      </w:r>
      <w:r>
        <w:rPr>
          <w:lang w:eastAsia="ja-JP"/>
        </w:rPr>
        <w:t>円の値上げになりますが、これが受け取る</w:t>
      </w:r>
      <w:r>
        <w:rPr>
          <w:lang w:eastAsia="ja-JP"/>
        </w:rPr>
        <w:t>30</w:t>
      </w:r>
      <w:r>
        <w:rPr>
          <w:lang w:eastAsia="ja-JP"/>
        </w:rPr>
        <w:t>ドル（約</w:t>
      </w:r>
      <w:r>
        <w:rPr>
          <w:lang w:eastAsia="ja-JP"/>
        </w:rPr>
        <w:t>3</w:t>
      </w:r>
      <w:proofErr w:type="gramStart"/>
      <w:r>
        <w:rPr>
          <w:lang w:eastAsia="ja-JP"/>
        </w:rPr>
        <w:t>,300</w:t>
      </w:r>
      <w:r>
        <w:rPr>
          <w:lang w:eastAsia="ja-JP"/>
        </w:rPr>
        <w:t>円</w:t>
      </w:r>
      <w:proofErr w:type="gramEnd"/>
      <w:r>
        <w:rPr>
          <w:lang w:eastAsia="ja-JP"/>
        </w:rPr>
        <w:t>）よりも高いためです。</w:t>
      </w:r>
      <w:r>
        <w:rPr>
          <w:lang w:eastAsia="ja-JP"/>
        </w:rPr>
        <w:br/>
      </w:r>
      <w:r>
        <w:rPr>
          <w:lang w:eastAsia="ja-JP"/>
        </w:rPr>
        <w:br/>
      </w:r>
      <w:r>
        <w:rPr>
          <w:lang w:eastAsia="ja-JP"/>
        </w:rPr>
        <w:lastRenderedPageBreak/>
        <w:br/>
      </w:r>
      <w:r>
        <w:rPr>
          <w:lang w:eastAsia="ja-JP"/>
        </w:rPr>
        <w:t>あなたはそのような政策に賛成しますか、または反対しますか？</w:t>
      </w:r>
    </w:p>
    <w:p w14:paraId="5752C161" w14:textId="77777777" w:rsidR="002F493F" w:rsidRDefault="002168DA">
      <w:pPr>
        <w:pStyle w:val="ListParagraph"/>
        <w:keepNext/>
        <w:numPr>
          <w:ilvl w:val="0"/>
          <w:numId w:val="4"/>
        </w:numPr>
      </w:pPr>
      <w:proofErr w:type="spellStart"/>
      <w:r>
        <w:t>強く反対する</w:t>
      </w:r>
      <w:proofErr w:type="spellEnd"/>
      <w:r>
        <w:t xml:space="preserve">  (0) </w:t>
      </w:r>
    </w:p>
    <w:p w14:paraId="1CD188FF" w14:textId="77777777" w:rsidR="002F493F" w:rsidRDefault="002168DA">
      <w:pPr>
        <w:pStyle w:val="ListParagraph"/>
        <w:keepNext/>
        <w:numPr>
          <w:ilvl w:val="0"/>
          <w:numId w:val="4"/>
        </w:numPr>
      </w:pPr>
      <w:proofErr w:type="spellStart"/>
      <w:r>
        <w:t>やや反対する</w:t>
      </w:r>
      <w:proofErr w:type="spellEnd"/>
      <w:r>
        <w:t xml:space="preserve">  (1) </w:t>
      </w:r>
    </w:p>
    <w:p w14:paraId="2D81618D" w14:textId="77777777" w:rsidR="002F493F" w:rsidRDefault="002168DA">
      <w:pPr>
        <w:pStyle w:val="ListParagraph"/>
        <w:keepNext/>
        <w:numPr>
          <w:ilvl w:val="0"/>
          <w:numId w:val="4"/>
        </w:numPr>
      </w:pPr>
      <w:proofErr w:type="spellStart"/>
      <w:r>
        <w:t>どちらでもない</w:t>
      </w:r>
      <w:proofErr w:type="spellEnd"/>
      <w:r>
        <w:t xml:space="preserve">  (2) </w:t>
      </w:r>
    </w:p>
    <w:p w14:paraId="57881991" w14:textId="77777777" w:rsidR="002F493F" w:rsidRDefault="002168DA">
      <w:pPr>
        <w:pStyle w:val="ListParagraph"/>
        <w:keepNext/>
        <w:numPr>
          <w:ilvl w:val="0"/>
          <w:numId w:val="4"/>
        </w:numPr>
      </w:pPr>
      <w:proofErr w:type="spellStart"/>
      <w:r>
        <w:t>やや賛成する</w:t>
      </w:r>
      <w:proofErr w:type="spellEnd"/>
      <w:r>
        <w:t xml:space="preserve">  (3) </w:t>
      </w:r>
    </w:p>
    <w:p w14:paraId="1B49A41F" w14:textId="77777777" w:rsidR="002F493F" w:rsidRDefault="002168DA">
      <w:pPr>
        <w:pStyle w:val="ListParagraph"/>
        <w:keepNext/>
        <w:numPr>
          <w:ilvl w:val="0"/>
          <w:numId w:val="4"/>
        </w:numPr>
      </w:pPr>
      <w:proofErr w:type="spellStart"/>
      <w:r>
        <w:t>強く賛成する</w:t>
      </w:r>
      <w:proofErr w:type="spellEnd"/>
      <w:r>
        <w:t xml:space="preserve">  (4) </w:t>
      </w:r>
    </w:p>
    <w:p w14:paraId="732A07EF" w14:textId="77777777" w:rsidR="002F493F" w:rsidRDefault="002F493F"/>
    <w:p w14:paraId="2E7F5163" w14:textId="77777777" w:rsidR="002F493F" w:rsidRDefault="002F493F">
      <w:pPr>
        <w:pStyle w:val="QuestionSeparator"/>
      </w:pPr>
    </w:p>
    <w:p w14:paraId="65621CA7" w14:textId="77777777" w:rsidR="002F493F" w:rsidRDefault="002F493F"/>
    <w:p w14:paraId="7FF21CC3" w14:textId="77777777" w:rsidR="002F493F" w:rsidRDefault="002168DA">
      <w:pPr>
        <w:keepNext/>
      </w:pPr>
      <w:r>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14:paraId="06466CD7" w14:textId="77777777" w:rsidR="002F493F" w:rsidRDefault="002168DA">
      <w:pPr>
        <w:pStyle w:val="ListParagraph"/>
        <w:keepNext/>
        <w:numPr>
          <w:ilvl w:val="0"/>
          <w:numId w:val="4"/>
        </w:numPr>
      </w:pPr>
      <w:r>
        <w:t xml:space="preserve">Strongly oppose  (0) </w:t>
      </w:r>
    </w:p>
    <w:p w14:paraId="56CA1B4B" w14:textId="77777777" w:rsidR="002F493F" w:rsidRDefault="002168DA">
      <w:pPr>
        <w:pStyle w:val="ListParagraph"/>
        <w:keepNext/>
        <w:numPr>
          <w:ilvl w:val="0"/>
          <w:numId w:val="4"/>
        </w:numPr>
      </w:pPr>
      <w:r>
        <w:t xml:space="preserve">Somewhat oppose  (1) </w:t>
      </w:r>
    </w:p>
    <w:p w14:paraId="2285E603" w14:textId="77777777" w:rsidR="002F493F" w:rsidRDefault="002168DA">
      <w:pPr>
        <w:pStyle w:val="ListParagraph"/>
        <w:keepNext/>
        <w:numPr>
          <w:ilvl w:val="0"/>
          <w:numId w:val="4"/>
        </w:numPr>
      </w:pPr>
      <w:r>
        <w:t xml:space="preserve">Neither support nor oppose  (2) </w:t>
      </w:r>
    </w:p>
    <w:p w14:paraId="05D5CBCC" w14:textId="77777777" w:rsidR="002F493F" w:rsidRDefault="002168DA">
      <w:pPr>
        <w:pStyle w:val="ListParagraph"/>
        <w:keepNext/>
        <w:numPr>
          <w:ilvl w:val="0"/>
          <w:numId w:val="4"/>
        </w:numPr>
      </w:pPr>
      <w:r>
        <w:t xml:space="preserve">Somewhat support  (3) </w:t>
      </w:r>
    </w:p>
    <w:p w14:paraId="75F80841" w14:textId="77777777" w:rsidR="002F493F" w:rsidRDefault="002168DA">
      <w:pPr>
        <w:pStyle w:val="ListParagraph"/>
        <w:keepNext/>
        <w:numPr>
          <w:ilvl w:val="0"/>
          <w:numId w:val="4"/>
        </w:numPr>
      </w:pPr>
      <w:r>
        <w:t xml:space="preserve">Strongly support  (4) </w:t>
      </w:r>
    </w:p>
    <w:p w14:paraId="476199D4" w14:textId="77777777" w:rsidR="002F493F" w:rsidRDefault="002F493F"/>
    <w:p w14:paraId="0657295E" w14:textId="1C3B9399" w:rsidR="002F493F" w:rsidRDefault="002168DA">
      <w:pPr>
        <w:keepNext/>
        <w:rPr>
          <w:lang w:eastAsia="ja-JP"/>
        </w:rPr>
      </w:pPr>
      <w:r>
        <w:rPr>
          <w:lang w:eastAsia="ja-JP"/>
        </w:rPr>
        <w:lastRenderedPageBreak/>
        <w:t xml:space="preserve">Q20.8 </w:t>
      </w:r>
      <w:r>
        <w:rPr>
          <w:lang w:eastAsia="ja-JP"/>
        </w:rPr>
        <w:t>気候変動対策に関する国際基準に準拠する低所得国に資金を提供するために、世界中のすべての億万長者に課税することに賛成ですか、それとも反対ですか</w:t>
      </w:r>
      <w:r>
        <w:rPr>
          <w:lang w:eastAsia="ja-JP"/>
        </w:rPr>
        <w:t>?</w:t>
      </w:r>
      <w:r>
        <w:rPr>
          <w:lang w:eastAsia="ja-JP"/>
        </w:rPr>
        <w:br/>
      </w:r>
      <w:r>
        <w:rPr>
          <w:lang w:eastAsia="ja-JP"/>
        </w:rPr>
        <w:t>これにより、インフラや、飲料水へのアクセス、医療、教育などの公共サービスに資金を提供します。</w:t>
      </w:r>
    </w:p>
    <w:p w14:paraId="58DABC56" w14:textId="77777777" w:rsidR="002F493F" w:rsidRDefault="002168DA">
      <w:pPr>
        <w:pStyle w:val="ListParagraph"/>
        <w:keepNext/>
        <w:numPr>
          <w:ilvl w:val="0"/>
          <w:numId w:val="4"/>
        </w:numPr>
      </w:pPr>
      <w:proofErr w:type="spellStart"/>
      <w:r>
        <w:t>強く反対する</w:t>
      </w:r>
      <w:proofErr w:type="spellEnd"/>
      <w:r>
        <w:t xml:space="preserve">  (0) </w:t>
      </w:r>
    </w:p>
    <w:p w14:paraId="5A780A21" w14:textId="77777777" w:rsidR="002F493F" w:rsidRDefault="002168DA">
      <w:pPr>
        <w:pStyle w:val="ListParagraph"/>
        <w:keepNext/>
        <w:numPr>
          <w:ilvl w:val="0"/>
          <w:numId w:val="4"/>
        </w:numPr>
      </w:pPr>
      <w:proofErr w:type="spellStart"/>
      <w:r>
        <w:t>やや反対する</w:t>
      </w:r>
      <w:proofErr w:type="spellEnd"/>
      <w:r>
        <w:t xml:space="preserve">  (1) </w:t>
      </w:r>
    </w:p>
    <w:p w14:paraId="4A297A7D" w14:textId="77777777" w:rsidR="002F493F" w:rsidRDefault="002168DA">
      <w:pPr>
        <w:pStyle w:val="ListParagraph"/>
        <w:keepNext/>
        <w:numPr>
          <w:ilvl w:val="0"/>
          <w:numId w:val="4"/>
        </w:numPr>
      </w:pPr>
      <w:proofErr w:type="spellStart"/>
      <w:r>
        <w:t>どちらでもない</w:t>
      </w:r>
      <w:proofErr w:type="spellEnd"/>
      <w:r>
        <w:t xml:space="preserve">  (2) </w:t>
      </w:r>
    </w:p>
    <w:p w14:paraId="344CF9D5" w14:textId="77777777" w:rsidR="002F493F" w:rsidRDefault="002168DA">
      <w:pPr>
        <w:pStyle w:val="ListParagraph"/>
        <w:keepNext/>
        <w:numPr>
          <w:ilvl w:val="0"/>
          <w:numId w:val="4"/>
        </w:numPr>
      </w:pPr>
      <w:proofErr w:type="spellStart"/>
      <w:r>
        <w:t>やや賛成する</w:t>
      </w:r>
      <w:proofErr w:type="spellEnd"/>
      <w:r>
        <w:t xml:space="preserve">  (3) </w:t>
      </w:r>
    </w:p>
    <w:p w14:paraId="081933DA" w14:textId="77777777" w:rsidR="002F493F" w:rsidRDefault="002168DA">
      <w:pPr>
        <w:pStyle w:val="ListParagraph"/>
        <w:keepNext/>
        <w:numPr>
          <w:ilvl w:val="0"/>
          <w:numId w:val="4"/>
        </w:numPr>
      </w:pPr>
      <w:proofErr w:type="spellStart"/>
      <w:r>
        <w:t>強く賛成する</w:t>
      </w:r>
      <w:proofErr w:type="spellEnd"/>
      <w:r>
        <w:t xml:space="preserve">  (4) </w:t>
      </w:r>
    </w:p>
    <w:p w14:paraId="49E6F302" w14:textId="77777777" w:rsidR="002F493F" w:rsidRDefault="002F493F"/>
    <w:p w14:paraId="3C057223" w14:textId="77777777" w:rsidR="002F493F" w:rsidRDefault="002168DA">
      <w:pPr>
        <w:pStyle w:val="BlockEndLabel"/>
      </w:pPr>
      <w:r>
        <w:t xml:space="preserve">End of Block: International </w:t>
      </w:r>
      <w:proofErr w:type="gramStart"/>
      <w:r>
        <w:t>burden-sharing</w:t>
      </w:r>
      <w:proofErr w:type="gramEnd"/>
    </w:p>
    <w:p w14:paraId="37F87D76" w14:textId="77777777" w:rsidR="002F493F" w:rsidRDefault="002F493F">
      <w:pPr>
        <w:pStyle w:val="BlockSeparator"/>
      </w:pPr>
    </w:p>
    <w:p w14:paraId="52F1DC0D" w14:textId="77777777" w:rsidR="002F493F" w:rsidRDefault="002168DA">
      <w:pPr>
        <w:pStyle w:val="BlockStartLabel"/>
      </w:pPr>
      <w:r>
        <w:t>Start of Block: Housing/Preference for bans vs. incentives</w:t>
      </w:r>
    </w:p>
    <w:p w14:paraId="2393C3CE" w14:textId="77777777" w:rsidR="002F493F" w:rsidRDefault="002168DA">
      <w:pPr>
        <w:pStyle w:val="QDisplayLogic"/>
        <w:keepNext/>
      </w:pPr>
      <w:r>
        <w:t>Display This Question:</w:t>
      </w:r>
    </w:p>
    <w:p w14:paraId="76CB6A95" w14:textId="77777777" w:rsidR="002F493F" w:rsidRDefault="002168DA">
      <w:pPr>
        <w:pStyle w:val="QDisplayLogic"/>
        <w:keepNext/>
        <w:ind w:firstLine="400"/>
      </w:pPr>
      <w:r>
        <w:t xml:space="preserve">If </w:t>
      </w:r>
      <w:proofErr w:type="gramStart"/>
      <w:r>
        <w:t>Are</w:t>
      </w:r>
      <w:proofErr w:type="gramEnd"/>
      <w:r>
        <w:t xml:space="preserve"> you a homeowner or a tenant? (Multiple answers are possible) = Owner</w:t>
      </w:r>
    </w:p>
    <w:p w14:paraId="74C4D188" w14:textId="77777777" w:rsidR="002F493F" w:rsidRDefault="002168DA">
      <w:pPr>
        <w:pStyle w:val="QDisplayLogic"/>
        <w:keepNext/>
        <w:ind w:firstLine="400"/>
      </w:pPr>
      <w:proofErr w:type="gramStart"/>
      <w:r>
        <w:t>Or</w:t>
      </w:r>
      <w:proofErr w:type="gramEnd"/>
      <w:r>
        <w:t xml:space="preserve"> Are you a homeowner or a tenant? (Multiple answers are possible) = Landlord renting out property</w:t>
      </w:r>
    </w:p>
    <w:p w14:paraId="3DA754E7" w14:textId="77777777" w:rsidR="002F493F" w:rsidRDefault="002F493F"/>
    <w:p w14:paraId="5770FD8E" w14:textId="77777777" w:rsidR="002F493F" w:rsidRDefault="002168DA">
      <w:pPr>
        <w:keepNext/>
      </w:pPr>
      <w:r>
        <w:t xml:space="preserve">Q21.1 How likely is it that you will improve the insulation or replace the heating system of your accommodation over the next 5 </w:t>
      </w:r>
      <w:proofErr w:type="gramStart"/>
      <w:r>
        <w:t>years?</w:t>
      </w:r>
      <w:proofErr w:type="gramEnd"/>
    </w:p>
    <w:p w14:paraId="24BC100C" w14:textId="77777777" w:rsidR="002F493F" w:rsidRDefault="002168DA">
      <w:pPr>
        <w:pStyle w:val="ListParagraph"/>
        <w:keepNext/>
        <w:numPr>
          <w:ilvl w:val="0"/>
          <w:numId w:val="4"/>
        </w:numPr>
      </w:pPr>
      <w:r>
        <w:t xml:space="preserve">Very unlikely  (0) </w:t>
      </w:r>
    </w:p>
    <w:p w14:paraId="5DC05F92" w14:textId="77777777" w:rsidR="002F493F" w:rsidRDefault="002168DA">
      <w:pPr>
        <w:pStyle w:val="ListParagraph"/>
        <w:keepNext/>
        <w:numPr>
          <w:ilvl w:val="0"/>
          <w:numId w:val="4"/>
        </w:numPr>
      </w:pPr>
      <w:r>
        <w:t xml:space="preserve">Somewhat unlikely  (1) </w:t>
      </w:r>
    </w:p>
    <w:p w14:paraId="381F3B42" w14:textId="77777777" w:rsidR="002F493F" w:rsidRDefault="002168DA">
      <w:pPr>
        <w:pStyle w:val="ListParagraph"/>
        <w:keepNext/>
        <w:numPr>
          <w:ilvl w:val="0"/>
          <w:numId w:val="4"/>
        </w:numPr>
      </w:pPr>
      <w:r>
        <w:t xml:space="preserve">Somewhat likely  (2) </w:t>
      </w:r>
    </w:p>
    <w:p w14:paraId="213116F0" w14:textId="77777777" w:rsidR="002F493F" w:rsidRDefault="002168DA">
      <w:pPr>
        <w:pStyle w:val="ListParagraph"/>
        <w:keepNext/>
        <w:numPr>
          <w:ilvl w:val="0"/>
          <w:numId w:val="4"/>
        </w:numPr>
      </w:pPr>
      <w:r>
        <w:t xml:space="preserve">Very likely  (3) </w:t>
      </w:r>
    </w:p>
    <w:p w14:paraId="7349C55C" w14:textId="77777777" w:rsidR="002F493F" w:rsidRDefault="002F493F"/>
    <w:p w14:paraId="702541E5" w14:textId="77777777" w:rsidR="002F493F" w:rsidRDefault="002168DA">
      <w:pPr>
        <w:keepNext/>
        <w:rPr>
          <w:lang w:eastAsia="ja-JP"/>
        </w:rPr>
      </w:pPr>
      <w:r>
        <w:rPr>
          <w:lang w:eastAsia="ja-JP"/>
        </w:rPr>
        <w:lastRenderedPageBreak/>
        <w:t xml:space="preserve">Q21.1 </w:t>
      </w:r>
      <w:r>
        <w:rPr>
          <w:lang w:eastAsia="ja-JP"/>
        </w:rPr>
        <w:t>今後</w:t>
      </w:r>
      <w:r>
        <w:rPr>
          <w:lang w:eastAsia="ja-JP"/>
        </w:rPr>
        <w:t xml:space="preserve"> 5 </w:t>
      </w:r>
      <w:r>
        <w:rPr>
          <w:lang w:eastAsia="ja-JP"/>
        </w:rPr>
        <w:t>年間で、自宅の断熱材を改善したり、暖房システムを交換したりする可能性はどのくらいありますか</w:t>
      </w:r>
      <w:r>
        <w:rPr>
          <w:lang w:eastAsia="ja-JP"/>
        </w:rPr>
        <w:t>?</w:t>
      </w:r>
    </w:p>
    <w:p w14:paraId="605DE88C" w14:textId="77777777" w:rsidR="002F493F" w:rsidRDefault="002168DA">
      <w:pPr>
        <w:pStyle w:val="ListParagraph"/>
        <w:keepNext/>
        <w:numPr>
          <w:ilvl w:val="0"/>
          <w:numId w:val="4"/>
        </w:numPr>
      </w:pPr>
      <w:proofErr w:type="spellStart"/>
      <w:r>
        <w:t>全く可能性はない</w:t>
      </w:r>
      <w:proofErr w:type="spellEnd"/>
      <w:r>
        <w:t xml:space="preserve">  (0) </w:t>
      </w:r>
    </w:p>
    <w:p w14:paraId="0DAF3487" w14:textId="77777777" w:rsidR="002F493F" w:rsidRDefault="002168DA">
      <w:pPr>
        <w:pStyle w:val="ListParagraph"/>
        <w:keepNext/>
        <w:numPr>
          <w:ilvl w:val="0"/>
          <w:numId w:val="4"/>
        </w:numPr>
      </w:pPr>
      <w:proofErr w:type="spellStart"/>
      <w:r>
        <w:t>あまり可能性はない</w:t>
      </w:r>
      <w:proofErr w:type="spellEnd"/>
      <w:r>
        <w:t xml:space="preserve">  (1) </w:t>
      </w:r>
    </w:p>
    <w:p w14:paraId="157EE794" w14:textId="77777777" w:rsidR="002F493F" w:rsidRDefault="002168DA">
      <w:pPr>
        <w:pStyle w:val="ListParagraph"/>
        <w:keepNext/>
        <w:numPr>
          <w:ilvl w:val="0"/>
          <w:numId w:val="4"/>
        </w:numPr>
      </w:pPr>
      <w:proofErr w:type="spellStart"/>
      <w:r>
        <w:t>やや可能性が高い</w:t>
      </w:r>
      <w:proofErr w:type="spellEnd"/>
      <w:r>
        <w:t xml:space="preserve">  (2) </w:t>
      </w:r>
    </w:p>
    <w:p w14:paraId="4086C5A6" w14:textId="77777777" w:rsidR="002F493F" w:rsidRDefault="002168DA">
      <w:pPr>
        <w:pStyle w:val="ListParagraph"/>
        <w:keepNext/>
        <w:numPr>
          <w:ilvl w:val="0"/>
          <w:numId w:val="4"/>
        </w:numPr>
      </w:pPr>
      <w:proofErr w:type="spellStart"/>
      <w:r>
        <w:t>非常に可能性が高い</w:t>
      </w:r>
      <w:proofErr w:type="spellEnd"/>
      <w:r>
        <w:t xml:space="preserve">  (3) </w:t>
      </w:r>
    </w:p>
    <w:p w14:paraId="0D594394" w14:textId="77777777" w:rsidR="002F493F" w:rsidRDefault="002F493F"/>
    <w:p w14:paraId="3482492D" w14:textId="77777777" w:rsidR="002F493F" w:rsidRDefault="002F493F">
      <w:pPr>
        <w:pStyle w:val="QuestionSeparator"/>
      </w:pPr>
    </w:p>
    <w:p w14:paraId="053E16F9" w14:textId="77777777" w:rsidR="002F493F" w:rsidRDefault="002168DA">
      <w:pPr>
        <w:pStyle w:val="QDisplayLogic"/>
        <w:keepNext/>
      </w:pPr>
      <w:r>
        <w:t>Display This Question:</w:t>
      </w:r>
    </w:p>
    <w:p w14:paraId="3A03F6D8" w14:textId="77777777" w:rsidR="002F493F" w:rsidRDefault="002168DA">
      <w:pPr>
        <w:pStyle w:val="QDisplayLogic"/>
        <w:keepNext/>
        <w:ind w:firstLine="400"/>
      </w:pPr>
      <w:r>
        <w:t xml:space="preserve">If </w:t>
      </w:r>
      <w:proofErr w:type="gramStart"/>
      <w:r>
        <w:t>Are</w:t>
      </w:r>
      <w:proofErr w:type="gramEnd"/>
      <w:r>
        <w:t xml:space="preserve"> you a homeowner or a tenant? (Multiple answers are possible) = Owner</w:t>
      </w:r>
    </w:p>
    <w:p w14:paraId="452192A3" w14:textId="77777777" w:rsidR="002F493F" w:rsidRDefault="002168DA">
      <w:pPr>
        <w:pStyle w:val="QDisplayLogic"/>
        <w:keepNext/>
        <w:ind w:firstLine="400"/>
      </w:pPr>
      <w:proofErr w:type="gramStart"/>
      <w:r>
        <w:t>Or</w:t>
      </w:r>
      <w:proofErr w:type="gramEnd"/>
      <w:r>
        <w:t xml:space="preserve"> Are you a homeowner or a tenant? (Multiple answers are possible) = Landlord renting out property</w:t>
      </w:r>
    </w:p>
    <w:p w14:paraId="34034CB6" w14:textId="77777777" w:rsidR="002F493F" w:rsidRDefault="002F493F"/>
    <w:p w14:paraId="7DA29F41" w14:textId="77777777" w:rsidR="002F493F" w:rsidRDefault="002168DA">
      <w:pPr>
        <w:keepNext/>
      </w:pPr>
      <w:r>
        <w:t>Q21.2 What are the main hurdles preventing you from improving the insulation or replace the heating system of your accommodation? (Multiple answers are possible)</w:t>
      </w:r>
    </w:p>
    <w:p w14:paraId="62C48935" w14:textId="77777777" w:rsidR="002F493F" w:rsidRDefault="002168DA">
      <w:pPr>
        <w:pStyle w:val="ListParagraph"/>
        <w:keepNext/>
        <w:numPr>
          <w:ilvl w:val="0"/>
          <w:numId w:val="2"/>
        </w:numPr>
      </w:pPr>
      <w:r>
        <w:t xml:space="preserve">The choice to insulate or replace the heating system is not mine  (1) </w:t>
      </w:r>
    </w:p>
    <w:p w14:paraId="28D09531" w14:textId="77777777" w:rsidR="002F493F" w:rsidRDefault="002168DA">
      <w:pPr>
        <w:pStyle w:val="ListParagraph"/>
        <w:keepNext/>
        <w:numPr>
          <w:ilvl w:val="0"/>
          <w:numId w:val="2"/>
        </w:numPr>
      </w:pPr>
      <w:r>
        <w:t xml:space="preserve">The upfront costs are too high  (2) </w:t>
      </w:r>
    </w:p>
    <w:p w14:paraId="64F83198" w14:textId="77777777" w:rsidR="002F493F" w:rsidRDefault="002168DA">
      <w:pPr>
        <w:pStyle w:val="ListParagraph"/>
        <w:keepNext/>
        <w:numPr>
          <w:ilvl w:val="0"/>
          <w:numId w:val="2"/>
        </w:numPr>
      </w:pPr>
      <w:r>
        <w:t xml:space="preserve">It is too much effort  (3) </w:t>
      </w:r>
    </w:p>
    <w:p w14:paraId="20938849" w14:textId="77777777" w:rsidR="002F493F" w:rsidRDefault="002168DA">
      <w:pPr>
        <w:pStyle w:val="ListParagraph"/>
        <w:keepNext/>
        <w:numPr>
          <w:ilvl w:val="0"/>
          <w:numId w:val="2"/>
        </w:numPr>
      </w:pPr>
      <w:r>
        <w:t xml:space="preserve">It won't improve its energy efficiency  (4) </w:t>
      </w:r>
    </w:p>
    <w:p w14:paraId="56E019DB" w14:textId="77777777" w:rsidR="002F493F" w:rsidRDefault="002168DA">
      <w:pPr>
        <w:pStyle w:val="ListParagraph"/>
        <w:keepNext/>
        <w:numPr>
          <w:ilvl w:val="0"/>
          <w:numId w:val="2"/>
        </w:numPr>
      </w:pPr>
      <w:r>
        <w:t xml:space="preserve">My insulation and heating systems are already satisfactory  (5) </w:t>
      </w:r>
    </w:p>
    <w:p w14:paraId="6E4CCF61" w14:textId="77777777" w:rsidR="002F493F" w:rsidRDefault="002F493F"/>
    <w:p w14:paraId="13BCC0DD" w14:textId="77777777" w:rsidR="002F493F" w:rsidRDefault="002168DA">
      <w:pPr>
        <w:keepNext/>
      </w:pPr>
      <w:r>
        <w:rPr>
          <w:lang w:eastAsia="ja-JP"/>
        </w:rPr>
        <w:lastRenderedPageBreak/>
        <w:t xml:space="preserve">Q21.2 </w:t>
      </w:r>
      <w:r>
        <w:rPr>
          <w:lang w:eastAsia="ja-JP"/>
        </w:rPr>
        <w:t>自宅の断熱材の改善や暖房システムの交換を妨げる主なハードルは何ですか</w:t>
      </w:r>
      <w:r>
        <w:rPr>
          <w:lang w:eastAsia="ja-JP"/>
        </w:rPr>
        <w:t xml:space="preserve">? </w:t>
      </w:r>
      <w:r>
        <w:t>（</w:t>
      </w:r>
      <w:proofErr w:type="spellStart"/>
      <w:r>
        <w:t>複数回答可</w:t>
      </w:r>
      <w:proofErr w:type="spellEnd"/>
      <w:r>
        <w:t>）</w:t>
      </w:r>
    </w:p>
    <w:p w14:paraId="4B3FA53E" w14:textId="77777777" w:rsidR="002F493F" w:rsidRDefault="002168DA">
      <w:pPr>
        <w:pStyle w:val="ListParagraph"/>
        <w:keepNext/>
        <w:numPr>
          <w:ilvl w:val="0"/>
          <w:numId w:val="2"/>
        </w:numPr>
        <w:rPr>
          <w:lang w:eastAsia="ja-JP"/>
        </w:rPr>
      </w:pPr>
      <w:r>
        <w:rPr>
          <w:lang w:eastAsia="ja-JP"/>
        </w:rPr>
        <w:t>断熱や暖房システムの交換について自分に選択権がない</w:t>
      </w:r>
      <w:r>
        <w:rPr>
          <w:lang w:eastAsia="ja-JP"/>
        </w:rPr>
        <w:t xml:space="preserve">  (1) </w:t>
      </w:r>
    </w:p>
    <w:p w14:paraId="63B315E3" w14:textId="77777777" w:rsidR="002F493F" w:rsidRDefault="002168DA">
      <w:pPr>
        <w:pStyle w:val="ListParagraph"/>
        <w:keepNext/>
        <w:numPr>
          <w:ilvl w:val="0"/>
          <w:numId w:val="2"/>
        </w:numPr>
      </w:pPr>
      <w:proofErr w:type="spellStart"/>
      <w:r>
        <w:t>初期費用が高すぎる</w:t>
      </w:r>
      <w:proofErr w:type="spellEnd"/>
      <w:r>
        <w:t xml:space="preserve">  (2) </w:t>
      </w:r>
    </w:p>
    <w:p w14:paraId="685B818D" w14:textId="018A526F" w:rsidR="002F493F" w:rsidRDefault="00130882">
      <w:pPr>
        <w:pStyle w:val="ListParagraph"/>
        <w:keepNext/>
        <w:numPr>
          <w:ilvl w:val="0"/>
          <w:numId w:val="2"/>
        </w:numPr>
      </w:pPr>
      <w:ins w:id="225" w:author="OGURO Kei, ECO/CS3" w:date="2021-06-15T20:17:00Z">
        <w:r>
          <w:rPr>
            <w:rFonts w:hint="eastAsia"/>
            <w:lang w:eastAsia="ja-JP"/>
          </w:rPr>
          <w:t>労力がかかりすぎる</w:t>
        </w:r>
      </w:ins>
      <w:commentRangeStart w:id="226"/>
      <w:del w:id="227" w:author="OGURO Kei, ECO/CS3" w:date="2021-06-15T20:17:00Z">
        <w:r w:rsidR="002168DA" w:rsidDel="00130882">
          <w:delText>面倒くさい</w:delText>
        </w:r>
        <w:commentRangeEnd w:id="226"/>
        <w:r w:rsidR="000E12FA" w:rsidDel="00130882">
          <w:rPr>
            <w:rStyle w:val="CommentReference"/>
          </w:rPr>
          <w:commentReference w:id="226"/>
        </w:r>
        <w:r w:rsidR="002168DA" w:rsidDel="00130882">
          <w:delText xml:space="preserve">  </w:delText>
        </w:r>
      </w:del>
      <w:r w:rsidR="002168DA">
        <w:t xml:space="preserve">(3) </w:t>
      </w:r>
    </w:p>
    <w:p w14:paraId="1985E121" w14:textId="77777777" w:rsidR="002F493F" w:rsidRDefault="002168DA">
      <w:pPr>
        <w:pStyle w:val="ListParagraph"/>
        <w:keepNext/>
        <w:numPr>
          <w:ilvl w:val="0"/>
          <w:numId w:val="2"/>
        </w:numPr>
        <w:rPr>
          <w:lang w:eastAsia="ja-JP"/>
        </w:rPr>
      </w:pPr>
      <w:r>
        <w:rPr>
          <w:lang w:eastAsia="ja-JP"/>
        </w:rPr>
        <w:t>エネルギー効率が改善しない</w:t>
      </w:r>
      <w:r>
        <w:rPr>
          <w:lang w:eastAsia="ja-JP"/>
        </w:rPr>
        <w:t xml:space="preserve">  (4) </w:t>
      </w:r>
    </w:p>
    <w:p w14:paraId="401A7FD6" w14:textId="62D2326E" w:rsidR="002F493F" w:rsidRDefault="002168DA">
      <w:pPr>
        <w:pStyle w:val="ListParagraph"/>
        <w:keepNext/>
        <w:numPr>
          <w:ilvl w:val="0"/>
          <w:numId w:val="2"/>
        </w:numPr>
        <w:rPr>
          <w:lang w:eastAsia="ja-JP"/>
        </w:rPr>
      </w:pPr>
      <w:commentRangeStart w:id="228"/>
      <w:del w:id="229" w:author="OGURO Kei, ECO/CS3" w:date="2021-06-15T20:17:00Z">
        <w:r w:rsidDel="00130882">
          <w:rPr>
            <w:lang w:eastAsia="ja-JP"/>
          </w:rPr>
          <w:delText>自分</w:delText>
        </w:r>
      </w:del>
      <w:ins w:id="230" w:author="OGURO Kei, ECO/CS3" w:date="2021-06-15T20:17:00Z">
        <w:r w:rsidR="00130882">
          <w:rPr>
            <w:rFonts w:hint="eastAsia"/>
            <w:lang w:eastAsia="ja-JP"/>
          </w:rPr>
          <w:t>自宅</w:t>
        </w:r>
      </w:ins>
      <w:r>
        <w:rPr>
          <w:lang w:eastAsia="ja-JP"/>
        </w:rPr>
        <w:t>の</w:t>
      </w:r>
      <w:commentRangeEnd w:id="228"/>
      <w:r w:rsidR="00B02EBA">
        <w:rPr>
          <w:rStyle w:val="CommentReference"/>
        </w:rPr>
        <w:commentReference w:id="228"/>
      </w:r>
      <w:r>
        <w:rPr>
          <w:lang w:eastAsia="ja-JP"/>
        </w:rPr>
        <w:t>断熱・暖房システムにすでに満足している</w:t>
      </w:r>
      <w:r>
        <w:rPr>
          <w:lang w:eastAsia="ja-JP"/>
        </w:rPr>
        <w:t xml:space="preserve">  (5) </w:t>
      </w:r>
    </w:p>
    <w:p w14:paraId="53A70E35" w14:textId="77777777" w:rsidR="002F493F" w:rsidRDefault="002F493F">
      <w:pPr>
        <w:rPr>
          <w:lang w:eastAsia="ja-JP"/>
        </w:rPr>
      </w:pPr>
    </w:p>
    <w:p w14:paraId="4AD8DC72" w14:textId="77777777" w:rsidR="002F493F" w:rsidRDefault="002F493F">
      <w:pPr>
        <w:pStyle w:val="QuestionSeparator"/>
        <w:rPr>
          <w:lang w:eastAsia="ja-JP"/>
        </w:rPr>
      </w:pPr>
    </w:p>
    <w:p w14:paraId="7C8DEF68" w14:textId="77777777" w:rsidR="002F493F" w:rsidRDefault="002F493F">
      <w:pPr>
        <w:rPr>
          <w:lang w:eastAsia="ja-JP"/>
        </w:rPr>
      </w:pPr>
    </w:p>
    <w:p w14:paraId="6C265B7E" w14:textId="77777777" w:rsidR="002F493F" w:rsidRDefault="002168DA">
      <w:pPr>
        <w:keepNext/>
      </w:pPr>
      <w:r>
        <w:t xml:space="preserve">Q277 Imagine that the [Country]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r>
        <w:br/>
        <w:t>Do you support or oppose such policy? </w:t>
      </w:r>
    </w:p>
    <w:p w14:paraId="1690F493" w14:textId="77777777" w:rsidR="002F493F" w:rsidRDefault="002168DA">
      <w:pPr>
        <w:pStyle w:val="ListParagraph"/>
        <w:keepNext/>
        <w:numPr>
          <w:ilvl w:val="0"/>
          <w:numId w:val="4"/>
        </w:numPr>
      </w:pPr>
      <w:r>
        <w:t xml:space="preserve">Strongly oppose  (6) </w:t>
      </w:r>
    </w:p>
    <w:p w14:paraId="5203725C" w14:textId="77777777" w:rsidR="002F493F" w:rsidRDefault="002168DA">
      <w:pPr>
        <w:pStyle w:val="ListParagraph"/>
        <w:keepNext/>
        <w:numPr>
          <w:ilvl w:val="0"/>
          <w:numId w:val="4"/>
        </w:numPr>
      </w:pPr>
      <w:r>
        <w:t xml:space="preserve">Somewhat oppose  (7) </w:t>
      </w:r>
    </w:p>
    <w:p w14:paraId="69470DC8" w14:textId="77777777" w:rsidR="002F493F" w:rsidRDefault="002168DA">
      <w:pPr>
        <w:pStyle w:val="ListParagraph"/>
        <w:keepNext/>
        <w:numPr>
          <w:ilvl w:val="0"/>
          <w:numId w:val="4"/>
        </w:numPr>
      </w:pPr>
      <w:r>
        <w:t xml:space="preserve">Neither support nor oppose  (8) </w:t>
      </w:r>
    </w:p>
    <w:p w14:paraId="65E8B41B" w14:textId="77777777" w:rsidR="002F493F" w:rsidRDefault="002168DA">
      <w:pPr>
        <w:pStyle w:val="ListParagraph"/>
        <w:keepNext/>
        <w:numPr>
          <w:ilvl w:val="0"/>
          <w:numId w:val="4"/>
        </w:numPr>
      </w:pPr>
      <w:r>
        <w:t xml:space="preserve">Somewhat support  (9) </w:t>
      </w:r>
    </w:p>
    <w:p w14:paraId="2B5252B7" w14:textId="77777777" w:rsidR="002F493F" w:rsidRDefault="002168DA">
      <w:pPr>
        <w:pStyle w:val="ListParagraph"/>
        <w:keepNext/>
        <w:numPr>
          <w:ilvl w:val="0"/>
          <w:numId w:val="4"/>
        </w:numPr>
      </w:pPr>
      <w:r>
        <w:t xml:space="preserve">Strongly support  (10) </w:t>
      </w:r>
    </w:p>
    <w:p w14:paraId="103C0755" w14:textId="77777777" w:rsidR="002F493F" w:rsidRDefault="002F493F"/>
    <w:p w14:paraId="3CD6AB5A" w14:textId="77777777" w:rsidR="00130882" w:rsidRDefault="002168DA" w:rsidP="00130882">
      <w:pPr>
        <w:pStyle w:val="CommentText"/>
        <w:rPr>
          <w:ins w:id="231" w:author="OGURO Kei, ECO/CS3" w:date="2021-06-15T20:15:00Z"/>
          <w:lang w:eastAsia="ja-JP"/>
        </w:rPr>
      </w:pPr>
      <w:r>
        <w:rPr>
          <w:lang w:eastAsia="ja-JP"/>
        </w:rPr>
        <w:t xml:space="preserve">Q277 </w:t>
      </w:r>
      <w:r>
        <w:rPr>
          <w:lang w:eastAsia="ja-JP"/>
        </w:rPr>
        <w:t>日本政府が</w:t>
      </w:r>
      <w:r>
        <w:rPr>
          <w:lang w:eastAsia="ja-JP"/>
        </w:rPr>
        <w:t xml:space="preserve"> 2040 </w:t>
      </w:r>
      <w:r>
        <w:rPr>
          <w:lang w:eastAsia="ja-JP"/>
        </w:rPr>
        <w:t>年までにすべての住宅は特定のエネルギー効率基準を満たす断熱材を設置することを義務付けると想像してみてください。</w:t>
      </w:r>
      <w:commentRangeStart w:id="232"/>
      <w:ins w:id="233" w:author="OGURO Kei, ECO/CS3" w:date="2021-06-15T20:15:00Z">
        <w:r w:rsidR="00130882">
          <w:rPr>
            <w:lang w:eastAsia="ja-JP"/>
          </w:rPr>
          <w:t>政府は、各家庭の移行を手助けするために、設置コストの半分を補助するものとします。</w:t>
        </w:r>
      </w:ins>
      <w:commentRangeEnd w:id="232"/>
      <w:ins w:id="234" w:author="OGURO Kei, ECO/CS3" w:date="2021-06-15T20:16:00Z">
        <w:r w:rsidR="00130882">
          <w:rPr>
            <w:rStyle w:val="CommentReference"/>
          </w:rPr>
          <w:commentReference w:id="232"/>
        </w:r>
      </w:ins>
    </w:p>
    <w:p w14:paraId="69F1FAFA" w14:textId="77777777" w:rsidR="002F493F" w:rsidRDefault="002168DA">
      <w:pPr>
        <w:keepNext/>
        <w:rPr>
          <w:lang w:eastAsia="ja-JP"/>
        </w:rPr>
      </w:pPr>
      <w:r>
        <w:rPr>
          <w:lang w:eastAsia="ja-JP"/>
        </w:rPr>
        <w:lastRenderedPageBreak/>
        <w:br/>
      </w:r>
      <w:r>
        <w:rPr>
          <w:lang w:eastAsia="ja-JP"/>
        </w:rPr>
        <w:t>そのような政策に賛成しますか、それとも反対しますか</w:t>
      </w:r>
      <w:r>
        <w:rPr>
          <w:lang w:eastAsia="ja-JP"/>
        </w:rPr>
        <w:t>?</w:t>
      </w:r>
    </w:p>
    <w:p w14:paraId="03364462" w14:textId="77777777" w:rsidR="002F493F" w:rsidRDefault="002168DA">
      <w:pPr>
        <w:pStyle w:val="ListParagraph"/>
        <w:keepNext/>
        <w:numPr>
          <w:ilvl w:val="0"/>
          <w:numId w:val="4"/>
        </w:numPr>
      </w:pPr>
      <w:proofErr w:type="spellStart"/>
      <w:r>
        <w:t>強く反対する</w:t>
      </w:r>
      <w:proofErr w:type="spellEnd"/>
      <w:r>
        <w:t xml:space="preserve">  (6) </w:t>
      </w:r>
    </w:p>
    <w:p w14:paraId="53EA04DE" w14:textId="77777777" w:rsidR="002F493F" w:rsidRDefault="002168DA">
      <w:pPr>
        <w:pStyle w:val="ListParagraph"/>
        <w:keepNext/>
        <w:numPr>
          <w:ilvl w:val="0"/>
          <w:numId w:val="4"/>
        </w:numPr>
      </w:pPr>
      <w:proofErr w:type="spellStart"/>
      <w:r>
        <w:t>やや反対する</w:t>
      </w:r>
      <w:proofErr w:type="spellEnd"/>
      <w:r>
        <w:t xml:space="preserve">  (7) </w:t>
      </w:r>
    </w:p>
    <w:p w14:paraId="53C9AB5D" w14:textId="77777777" w:rsidR="002F493F" w:rsidRDefault="002168DA">
      <w:pPr>
        <w:pStyle w:val="ListParagraph"/>
        <w:keepNext/>
        <w:numPr>
          <w:ilvl w:val="0"/>
          <w:numId w:val="4"/>
        </w:numPr>
      </w:pPr>
      <w:proofErr w:type="spellStart"/>
      <w:r>
        <w:t>どちらでもない</w:t>
      </w:r>
      <w:proofErr w:type="spellEnd"/>
      <w:r>
        <w:t xml:space="preserve">  (8) </w:t>
      </w:r>
    </w:p>
    <w:p w14:paraId="7AC00325" w14:textId="77777777" w:rsidR="002F493F" w:rsidRDefault="002168DA">
      <w:pPr>
        <w:pStyle w:val="ListParagraph"/>
        <w:keepNext/>
        <w:numPr>
          <w:ilvl w:val="0"/>
          <w:numId w:val="4"/>
        </w:numPr>
      </w:pPr>
      <w:proofErr w:type="spellStart"/>
      <w:r>
        <w:t>やや賛成する</w:t>
      </w:r>
      <w:proofErr w:type="spellEnd"/>
      <w:r>
        <w:t xml:space="preserve">  (9) </w:t>
      </w:r>
    </w:p>
    <w:p w14:paraId="3345A604" w14:textId="77777777" w:rsidR="002F493F" w:rsidRDefault="002168DA">
      <w:pPr>
        <w:pStyle w:val="ListParagraph"/>
        <w:keepNext/>
        <w:numPr>
          <w:ilvl w:val="0"/>
          <w:numId w:val="4"/>
        </w:numPr>
      </w:pPr>
      <w:proofErr w:type="spellStart"/>
      <w:r>
        <w:t>強く賛成する</w:t>
      </w:r>
      <w:proofErr w:type="spellEnd"/>
      <w:r>
        <w:t xml:space="preserve">  (10) </w:t>
      </w:r>
    </w:p>
    <w:p w14:paraId="11FEBFCC" w14:textId="77777777" w:rsidR="002F493F" w:rsidRDefault="002F493F"/>
    <w:p w14:paraId="7510AE80" w14:textId="77777777" w:rsidR="002F493F" w:rsidRDefault="002F493F">
      <w:pPr>
        <w:pStyle w:val="QuestionSeparator"/>
      </w:pPr>
    </w:p>
    <w:p w14:paraId="1C0369F3" w14:textId="77777777" w:rsidR="002F493F" w:rsidRDefault="002F493F"/>
    <w:p w14:paraId="4A045616" w14:textId="77777777" w:rsidR="002F493F" w:rsidRDefault="002168DA">
      <w:pPr>
        <w:keepNext/>
      </w:pPr>
      <w:r>
        <w:t xml:space="preserve">Q278 Imagine that the [Country]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14:paraId="2367566C" w14:textId="77777777" w:rsidR="002F493F" w:rsidRDefault="002168DA">
      <w:pPr>
        <w:pStyle w:val="ListParagraph"/>
        <w:keepNext/>
        <w:numPr>
          <w:ilvl w:val="0"/>
          <w:numId w:val="4"/>
        </w:numPr>
      </w:pPr>
      <w:r>
        <w:t xml:space="preserve">Strongly oppose  (1) </w:t>
      </w:r>
    </w:p>
    <w:p w14:paraId="4E6B2B33" w14:textId="77777777" w:rsidR="002F493F" w:rsidRDefault="002168DA">
      <w:pPr>
        <w:pStyle w:val="ListParagraph"/>
        <w:keepNext/>
        <w:numPr>
          <w:ilvl w:val="0"/>
          <w:numId w:val="4"/>
        </w:numPr>
      </w:pPr>
      <w:r>
        <w:t xml:space="preserve">Somewhat oppose  (2) </w:t>
      </w:r>
    </w:p>
    <w:p w14:paraId="006525B0" w14:textId="77777777" w:rsidR="002F493F" w:rsidRDefault="002168DA">
      <w:pPr>
        <w:pStyle w:val="ListParagraph"/>
        <w:keepNext/>
        <w:numPr>
          <w:ilvl w:val="0"/>
          <w:numId w:val="4"/>
        </w:numPr>
      </w:pPr>
      <w:r>
        <w:t xml:space="preserve">Neither support nor oppose  (3) </w:t>
      </w:r>
    </w:p>
    <w:p w14:paraId="43638277" w14:textId="77777777" w:rsidR="002F493F" w:rsidRDefault="002168DA">
      <w:pPr>
        <w:pStyle w:val="ListParagraph"/>
        <w:keepNext/>
        <w:numPr>
          <w:ilvl w:val="0"/>
          <w:numId w:val="4"/>
        </w:numPr>
      </w:pPr>
      <w:r>
        <w:t xml:space="preserve">Somewhat support  (4) </w:t>
      </w:r>
    </w:p>
    <w:p w14:paraId="5B90EB8B" w14:textId="77777777" w:rsidR="002F493F" w:rsidRDefault="002168DA">
      <w:pPr>
        <w:pStyle w:val="ListParagraph"/>
        <w:keepNext/>
        <w:numPr>
          <w:ilvl w:val="0"/>
          <w:numId w:val="4"/>
        </w:numPr>
      </w:pPr>
      <w:r>
        <w:t xml:space="preserve">Strongly support  (5) </w:t>
      </w:r>
    </w:p>
    <w:p w14:paraId="61A91354" w14:textId="77777777" w:rsidR="002F493F" w:rsidRDefault="002F493F"/>
    <w:p w14:paraId="2E576392" w14:textId="5B3335F7" w:rsidR="002F493F" w:rsidRDefault="002168DA">
      <w:pPr>
        <w:keepNext/>
        <w:rPr>
          <w:lang w:eastAsia="ja-JP"/>
        </w:rPr>
      </w:pPr>
      <w:r>
        <w:rPr>
          <w:lang w:eastAsia="ja-JP"/>
        </w:rPr>
        <w:t xml:space="preserve">Q278 </w:t>
      </w:r>
      <w:r>
        <w:rPr>
          <w:lang w:eastAsia="ja-JP"/>
        </w:rPr>
        <w:t>日本政府が</w:t>
      </w:r>
      <w:r>
        <w:rPr>
          <w:lang w:eastAsia="ja-JP"/>
        </w:rPr>
        <w:t xml:space="preserve"> 2040 </w:t>
      </w:r>
      <w:r>
        <w:rPr>
          <w:lang w:eastAsia="ja-JP"/>
        </w:rPr>
        <w:t>年までにすべての住宅は特定のエネルギー効率基準を満たす断熱材を設置することを義務付けると想像してみてください。政府は、各家庭の移行を手助けするために、設置コストの半分を補助するものとします。</w:t>
      </w:r>
      <w:r>
        <w:rPr>
          <w:lang w:eastAsia="ja-JP"/>
        </w:rPr>
        <w:br/>
      </w:r>
      <w:r>
        <w:rPr>
          <w:lang w:eastAsia="ja-JP"/>
        </w:rPr>
        <w:t>家の断熱</w:t>
      </w:r>
      <w:ins w:id="235" w:author="OGURO Kei, ECO/CS3" w:date="2021-06-14T07:37:00Z">
        <w:r w:rsidR="008A7DBE">
          <w:rPr>
            <w:rFonts w:hint="eastAsia"/>
            <w:lang w:eastAsia="ja-JP"/>
          </w:rPr>
          <w:t>材の設置</w:t>
        </w:r>
      </w:ins>
      <w:r>
        <w:rPr>
          <w:lang w:eastAsia="ja-JP"/>
        </w:rPr>
        <w:t>には時間がかかり、</w:t>
      </w:r>
      <w:ins w:id="236" w:author="OGURO Kei, ECO/CS3" w:date="2021-06-14T07:35:00Z">
        <w:r w:rsidR="008E56AC">
          <w:rPr>
            <w:rFonts w:hint="eastAsia"/>
            <w:lang w:eastAsia="ja-JP"/>
          </w:rPr>
          <w:t>改修</w:t>
        </w:r>
      </w:ins>
      <w:del w:id="237" w:author="OGURO Kei, ECO/CS3" w:date="2021-06-14T07:34:00Z">
        <w:r w:rsidDel="008E56AC">
          <w:rPr>
            <w:lang w:eastAsia="ja-JP"/>
          </w:rPr>
          <w:delText>リノベーション</w:delText>
        </w:r>
      </w:del>
      <w:r>
        <w:rPr>
          <w:lang w:eastAsia="ja-JP"/>
        </w:rPr>
        <w:t>工事中は日常生活に支障をきたし、さらには</w:t>
      </w:r>
      <w:ins w:id="238" w:author="OGURO Kei, ECO/CS3" w:date="2021-06-14T07:35:00Z">
        <w:r w:rsidR="008E56AC">
          <w:rPr>
            <w:rFonts w:hint="eastAsia"/>
            <w:lang w:eastAsia="ja-JP"/>
          </w:rPr>
          <w:t>改修</w:t>
        </w:r>
      </w:ins>
      <w:del w:id="239" w:author="OGURO Kei, ECO/CS3" w:date="2021-06-14T07:35:00Z">
        <w:r w:rsidDel="008E56AC">
          <w:rPr>
            <w:lang w:eastAsia="ja-JP"/>
          </w:rPr>
          <w:delText>リ</w:delText>
        </w:r>
        <w:r w:rsidDel="008E56AC">
          <w:rPr>
            <w:lang w:eastAsia="ja-JP"/>
          </w:rPr>
          <w:lastRenderedPageBreak/>
          <w:delText>ノベーション</w:delText>
        </w:r>
      </w:del>
      <w:r>
        <w:rPr>
          <w:lang w:eastAsia="ja-JP"/>
        </w:rPr>
        <w:t>が完了するまで家を出なければならない場合もあります。</w:t>
      </w:r>
      <w:r>
        <w:rPr>
          <w:lang w:eastAsia="ja-JP"/>
        </w:rPr>
        <w:br/>
      </w:r>
      <w:r>
        <w:rPr>
          <w:lang w:eastAsia="ja-JP"/>
        </w:rPr>
        <w:t>そのような政策に賛成しますか、それとも反対しますか</w:t>
      </w:r>
      <w:r>
        <w:rPr>
          <w:lang w:eastAsia="ja-JP"/>
        </w:rPr>
        <w:t>?</w:t>
      </w:r>
    </w:p>
    <w:p w14:paraId="69939AA6" w14:textId="77777777" w:rsidR="002F493F" w:rsidRDefault="002168DA">
      <w:pPr>
        <w:pStyle w:val="ListParagraph"/>
        <w:keepNext/>
        <w:numPr>
          <w:ilvl w:val="0"/>
          <w:numId w:val="4"/>
        </w:numPr>
      </w:pPr>
      <w:proofErr w:type="spellStart"/>
      <w:r>
        <w:t>強く反対する</w:t>
      </w:r>
      <w:proofErr w:type="spellEnd"/>
      <w:r>
        <w:t xml:space="preserve">  (1) </w:t>
      </w:r>
    </w:p>
    <w:p w14:paraId="5EA0BE80" w14:textId="77777777" w:rsidR="002F493F" w:rsidRDefault="002168DA">
      <w:pPr>
        <w:pStyle w:val="ListParagraph"/>
        <w:keepNext/>
        <w:numPr>
          <w:ilvl w:val="0"/>
          <w:numId w:val="4"/>
        </w:numPr>
      </w:pPr>
      <w:proofErr w:type="spellStart"/>
      <w:r>
        <w:t>やや反対する</w:t>
      </w:r>
      <w:proofErr w:type="spellEnd"/>
      <w:r>
        <w:t xml:space="preserve">  (2) </w:t>
      </w:r>
    </w:p>
    <w:p w14:paraId="57B9196D" w14:textId="77777777" w:rsidR="002F493F" w:rsidRDefault="002168DA">
      <w:pPr>
        <w:pStyle w:val="ListParagraph"/>
        <w:keepNext/>
        <w:numPr>
          <w:ilvl w:val="0"/>
          <w:numId w:val="4"/>
        </w:numPr>
      </w:pPr>
      <w:proofErr w:type="spellStart"/>
      <w:r>
        <w:t>どちらでもない</w:t>
      </w:r>
      <w:proofErr w:type="spellEnd"/>
      <w:r>
        <w:t xml:space="preserve">  (3) </w:t>
      </w:r>
    </w:p>
    <w:p w14:paraId="73115E22" w14:textId="77777777" w:rsidR="002F493F" w:rsidRDefault="002168DA">
      <w:pPr>
        <w:pStyle w:val="ListParagraph"/>
        <w:keepNext/>
        <w:numPr>
          <w:ilvl w:val="0"/>
          <w:numId w:val="4"/>
        </w:numPr>
      </w:pPr>
      <w:proofErr w:type="spellStart"/>
      <w:r>
        <w:t>やや賛成する</w:t>
      </w:r>
      <w:proofErr w:type="spellEnd"/>
      <w:r>
        <w:t xml:space="preserve">  (4) </w:t>
      </w:r>
    </w:p>
    <w:p w14:paraId="7C5541FF" w14:textId="77777777" w:rsidR="002F493F" w:rsidRDefault="002168DA">
      <w:pPr>
        <w:pStyle w:val="ListParagraph"/>
        <w:keepNext/>
        <w:numPr>
          <w:ilvl w:val="0"/>
          <w:numId w:val="4"/>
        </w:numPr>
      </w:pPr>
      <w:proofErr w:type="spellStart"/>
      <w:r>
        <w:t>強く賛成する</w:t>
      </w:r>
      <w:proofErr w:type="spellEnd"/>
      <w:r>
        <w:t xml:space="preserve">  (5) </w:t>
      </w:r>
    </w:p>
    <w:p w14:paraId="6DD1D962" w14:textId="77777777" w:rsidR="002F493F" w:rsidRDefault="002F493F"/>
    <w:p w14:paraId="268D6749" w14:textId="77777777" w:rsidR="002F493F" w:rsidRDefault="002F493F">
      <w:pPr>
        <w:pStyle w:val="QuestionSeparator"/>
      </w:pPr>
    </w:p>
    <w:tbl>
      <w:tblPr>
        <w:tblStyle w:val="QQuestionIconTable"/>
        <w:tblW w:w="50" w:type="auto"/>
        <w:tblLook w:val="07E0" w:firstRow="1" w:lastRow="1" w:firstColumn="1" w:lastColumn="1" w:noHBand="1" w:noVBand="1"/>
      </w:tblPr>
      <w:tblGrid>
        <w:gridCol w:w="380"/>
      </w:tblGrid>
      <w:tr w:rsidR="002F493F" w14:paraId="7953CF90" w14:textId="77777777">
        <w:tc>
          <w:tcPr>
            <w:tcW w:w="50" w:type="dxa"/>
          </w:tcPr>
          <w:p w14:paraId="19C0178A" w14:textId="77777777" w:rsidR="002F493F" w:rsidRDefault="002168DA">
            <w:pPr>
              <w:keepNext/>
            </w:pPr>
            <w:r>
              <w:rPr>
                <w:noProof/>
              </w:rPr>
              <w:drawing>
                <wp:inline distT="0" distB="0" distL="0" distR="0" wp14:anchorId="40664927" wp14:editId="2F113B34">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1F4EBDA0" w14:textId="77777777" w:rsidR="002F493F" w:rsidRDefault="002F493F"/>
    <w:p w14:paraId="2ACD75C6" w14:textId="77777777" w:rsidR="002F493F" w:rsidRDefault="002168DA">
      <w:pPr>
        <w:keepNext/>
      </w:pPr>
      <w:r>
        <w:t>Q21.5 Imagine that, in order to fight climate change, the [Country] government decides to limit the consumption of cattle products like beef and dairy.</w:t>
      </w:r>
      <w:r>
        <w:br/>
      </w:r>
      <w:r>
        <w:lastRenderedPageBreak/>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77"/>
        <w:gridCol w:w="1551"/>
        <w:gridCol w:w="1569"/>
        <w:gridCol w:w="1544"/>
        <w:gridCol w:w="1569"/>
        <w:gridCol w:w="1550"/>
      </w:tblGrid>
      <w:tr w:rsidR="002F493F" w14:paraId="2AFACE0D"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2BEDD2" w14:textId="77777777" w:rsidR="002F493F" w:rsidRDefault="002F493F">
            <w:pPr>
              <w:keepNext/>
            </w:pPr>
          </w:p>
        </w:tc>
        <w:tc>
          <w:tcPr>
            <w:tcW w:w="1596" w:type="dxa"/>
          </w:tcPr>
          <w:p w14:paraId="5B4F504D"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0CC890F6"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056DF1EE" w14:textId="77777777" w:rsidR="002F493F" w:rsidRDefault="002168DA">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65E6F2A7" w14:textId="77777777" w:rsidR="002F493F" w:rsidRDefault="002168DA">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67F7DD89" w14:textId="77777777" w:rsidR="002F493F" w:rsidRDefault="002168DA">
            <w:pPr>
              <w:cnfStyle w:val="100000000000" w:firstRow="1" w:lastRow="0" w:firstColumn="0" w:lastColumn="0" w:oddVBand="0" w:evenVBand="0" w:oddHBand="0" w:evenHBand="0" w:firstRowFirstColumn="0" w:firstRowLastColumn="0" w:lastRowFirstColumn="0" w:lastRowLastColumn="0"/>
            </w:pPr>
            <w:r>
              <w:t>Strongly support (5)</w:t>
            </w:r>
          </w:p>
        </w:tc>
      </w:tr>
      <w:tr w:rsidR="002F493F" w14:paraId="425E7F92"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2BF972B" w14:textId="77777777" w:rsidR="002F493F" w:rsidRDefault="002168DA">
            <w:pPr>
              <w:keepNext/>
            </w:pPr>
            <w:r>
              <w:t xml:space="preserve">A high tax on cattle products, so that the price of beef doubles (1) </w:t>
            </w:r>
          </w:p>
        </w:tc>
        <w:tc>
          <w:tcPr>
            <w:tcW w:w="1596" w:type="dxa"/>
          </w:tcPr>
          <w:p w14:paraId="3B1753A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0A0B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2095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3CE9F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81AF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9696000"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E50CCCB" w14:textId="77777777" w:rsidR="002F493F" w:rsidRDefault="002168DA">
            <w:pPr>
              <w:keepNext/>
            </w:pPr>
            <w:r>
              <w:t xml:space="preserve">Subsidies on organic and local vegetables, fruits, and nuts (2) </w:t>
            </w:r>
          </w:p>
        </w:tc>
        <w:tc>
          <w:tcPr>
            <w:tcW w:w="1596" w:type="dxa"/>
          </w:tcPr>
          <w:p w14:paraId="3CCD6FE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4A907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4EAC4"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FF2A4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503A3"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6832C68E"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A94CD66" w14:textId="77777777" w:rsidR="002F493F" w:rsidRDefault="002168DA">
            <w:pPr>
              <w:keepNext/>
            </w:pPr>
            <w:r>
              <w:t xml:space="preserve">The removal of subsidies for cattle farming (3) </w:t>
            </w:r>
          </w:p>
        </w:tc>
        <w:tc>
          <w:tcPr>
            <w:tcW w:w="1596" w:type="dxa"/>
          </w:tcPr>
          <w:p w14:paraId="09987D0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01272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799B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11B8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A1BA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493F" w14:paraId="338472ED"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7EF811F8" w14:textId="77777777" w:rsidR="002F493F" w:rsidRDefault="002168DA">
            <w:pPr>
              <w:keepNext/>
            </w:pPr>
            <w:r>
              <w:t xml:space="preserve">The ban of intensive cattle farming (4) </w:t>
            </w:r>
          </w:p>
        </w:tc>
        <w:tc>
          <w:tcPr>
            <w:tcW w:w="1596" w:type="dxa"/>
          </w:tcPr>
          <w:p w14:paraId="0DD655E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932BC"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0C579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8A5C6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6EB7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39AC23" w14:textId="77777777" w:rsidR="002F493F" w:rsidRDefault="002F493F"/>
    <w:p w14:paraId="6E8DA3D6" w14:textId="77777777" w:rsidR="002F493F" w:rsidRDefault="002F493F"/>
    <w:p w14:paraId="4AD342F3" w14:textId="77777777" w:rsidR="002F493F" w:rsidRDefault="002168DA">
      <w:pPr>
        <w:keepNext/>
        <w:rPr>
          <w:lang w:eastAsia="ja-JP"/>
        </w:rPr>
      </w:pPr>
      <w:r>
        <w:rPr>
          <w:lang w:eastAsia="ja-JP"/>
        </w:rPr>
        <w:t xml:space="preserve">Q21.5 </w:t>
      </w:r>
      <w:r>
        <w:rPr>
          <w:lang w:eastAsia="ja-JP"/>
        </w:rPr>
        <w:t>気候変動と戦うために、日本政府が牛肉や乳製品などの牛製品の消費を制限することを決定したと想像してください。</w:t>
      </w:r>
      <w:r>
        <w:rPr>
          <w:lang w:eastAsia="ja-JP"/>
        </w:rPr>
        <w:br/>
      </w:r>
      <w:r>
        <w:rPr>
          <w:lang w:eastAsia="ja-JP"/>
        </w:rPr>
        <w:lastRenderedPageBreak/>
        <w:br/>
      </w:r>
      <w:r>
        <w:rPr>
          <w:lang w:eastAsia="ja-JP"/>
        </w:rPr>
        <w:t>次の選択肢に賛成しますか、それとも反対しますか</w:t>
      </w:r>
      <w:r>
        <w:rPr>
          <w:lang w:eastAsia="ja-JP"/>
        </w:rPr>
        <w:t>?</w:t>
      </w:r>
    </w:p>
    <w:tbl>
      <w:tblPr>
        <w:tblStyle w:val="QQuestionTable"/>
        <w:tblW w:w="9576" w:type="auto"/>
        <w:tblLook w:val="07E0" w:firstRow="1" w:lastRow="1" w:firstColumn="1" w:lastColumn="1" w:noHBand="1" w:noVBand="1"/>
      </w:tblPr>
      <w:tblGrid>
        <w:gridCol w:w="1564"/>
        <w:gridCol w:w="1560"/>
        <w:gridCol w:w="1559"/>
        <w:gridCol w:w="1559"/>
        <w:gridCol w:w="1559"/>
        <w:gridCol w:w="1559"/>
      </w:tblGrid>
      <w:tr w:rsidR="002F493F" w14:paraId="71F96D6E" w14:textId="77777777" w:rsidTr="002F4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5BC4802" w14:textId="77777777" w:rsidR="002F493F" w:rsidRDefault="002F493F">
            <w:pPr>
              <w:keepNext/>
              <w:rPr>
                <w:lang w:eastAsia="ja-JP"/>
              </w:rPr>
            </w:pPr>
          </w:p>
        </w:tc>
        <w:tc>
          <w:tcPr>
            <w:tcW w:w="1596" w:type="dxa"/>
          </w:tcPr>
          <w:p w14:paraId="43234580"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強く反対する</w:t>
            </w:r>
            <w:proofErr w:type="spellEnd"/>
            <w:r>
              <w:t xml:space="preserve"> (1)</w:t>
            </w:r>
          </w:p>
        </w:tc>
        <w:tc>
          <w:tcPr>
            <w:tcW w:w="1596" w:type="dxa"/>
          </w:tcPr>
          <w:p w14:paraId="3B2E11FF"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やや反対する</w:t>
            </w:r>
            <w:proofErr w:type="spellEnd"/>
            <w:r>
              <w:t xml:space="preserve"> (2)</w:t>
            </w:r>
          </w:p>
        </w:tc>
        <w:tc>
          <w:tcPr>
            <w:tcW w:w="1596" w:type="dxa"/>
          </w:tcPr>
          <w:p w14:paraId="71753CF3"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どちらでもない</w:t>
            </w:r>
            <w:proofErr w:type="spellEnd"/>
            <w:r>
              <w:t xml:space="preserve"> (3)</w:t>
            </w:r>
          </w:p>
        </w:tc>
        <w:tc>
          <w:tcPr>
            <w:tcW w:w="1596" w:type="dxa"/>
          </w:tcPr>
          <w:p w14:paraId="39B023E6"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やや賛成する</w:t>
            </w:r>
            <w:proofErr w:type="spellEnd"/>
            <w:r>
              <w:t xml:space="preserve"> (4)</w:t>
            </w:r>
          </w:p>
        </w:tc>
        <w:tc>
          <w:tcPr>
            <w:tcW w:w="1596" w:type="dxa"/>
          </w:tcPr>
          <w:p w14:paraId="355DFE81" w14:textId="77777777" w:rsidR="002F493F" w:rsidRDefault="002168DA">
            <w:pPr>
              <w:cnfStyle w:val="100000000000" w:firstRow="1" w:lastRow="0" w:firstColumn="0" w:lastColumn="0" w:oddVBand="0" w:evenVBand="0" w:oddHBand="0" w:evenHBand="0" w:firstRowFirstColumn="0" w:firstRowLastColumn="0" w:lastRowFirstColumn="0" w:lastRowLastColumn="0"/>
            </w:pPr>
            <w:proofErr w:type="spellStart"/>
            <w:r>
              <w:t>強く賛成する</w:t>
            </w:r>
            <w:proofErr w:type="spellEnd"/>
            <w:r>
              <w:t xml:space="preserve"> (5)</w:t>
            </w:r>
          </w:p>
        </w:tc>
      </w:tr>
      <w:tr w:rsidR="002F493F" w14:paraId="33E0098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08E81B9C" w14:textId="77777777" w:rsidR="002F493F" w:rsidRDefault="002168DA">
            <w:pPr>
              <w:keepNext/>
              <w:rPr>
                <w:lang w:eastAsia="ja-JP"/>
              </w:rPr>
            </w:pPr>
            <w:r>
              <w:rPr>
                <w:lang w:eastAsia="ja-JP"/>
              </w:rPr>
              <w:t>牛製品に高い税金がかかり、牛肉の価格が</w:t>
            </w:r>
            <w:r>
              <w:rPr>
                <w:lang w:eastAsia="ja-JP"/>
              </w:rPr>
              <w:t>2</w:t>
            </w:r>
            <w:r>
              <w:rPr>
                <w:lang w:eastAsia="ja-JP"/>
              </w:rPr>
              <w:t>倍になる</w:t>
            </w:r>
            <w:r>
              <w:rPr>
                <w:lang w:eastAsia="ja-JP"/>
              </w:rPr>
              <w:t xml:space="preserve"> (1) </w:t>
            </w:r>
          </w:p>
        </w:tc>
        <w:tc>
          <w:tcPr>
            <w:tcW w:w="1596" w:type="dxa"/>
          </w:tcPr>
          <w:p w14:paraId="4B77F2E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3AD9F5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6C5D0C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DE625E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49B63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0DC03015"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34DAB765" w14:textId="77777777" w:rsidR="002F493F" w:rsidRDefault="002168DA">
            <w:pPr>
              <w:keepNext/>
              <w:rPr>
                <w:lang w:eastAsia="ja-JP"/>
              </w:rPr>
            </w:pPr>
            <w:r>
              <w:rPr>
                <w:lang w:eastAsia="ja-JP"/>
              </w:rPr>
              <w:t>有機野菜、地元野菜、果物、ナッツ類への補助金</w:t>
            </w:r>
            <w:r>
              <w:rPr>
                <w:lang w:eastAsia="ja-JP"/>
              </w:rPr>
              <w:t xml:space="preserve"> (2) </w:t>
            </w:r>
          </w:p>
        </w:tc>
        <w:tc>
          <w:tcPr>
            <w:tcW w:w="1596" w:type="dxa"/>
          </w:tcPr>
          <w:p w14:paraId="45BA636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A8330D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F68A11"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1B8AB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A54E7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7466DFD1"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1014AFB" w14:textId="468F711F" w:rsidR="002F493F" w:rsidRDefault="002168DA">
            <w:pPr>
              <w:keepNext/>
              <w:rPr>
                <w:lang w:eastAsia="ja-JP"/>
              </w:rPr>
            </w:pPr>
            <w:r>
              <w:rPr>
                <w:lang w:eastAsia="ja-JP"/>
              </w:rPr>
              <w:t>畜産</w:t>
            </w:r>
            <w:ins w:id="240" w:author="OGURO Kei, ECO/CS3" w:date="2021-06-15T20:14:00Z">
              <w:r w:rsidR="00130882">
                <w:rPr>
                  <w:rFonts w:hint="eastAsia"/>
                  <w:lang w:eastAsia="ja-JP"/>
                </w:rPr>
                <w:t>業</w:t>
              </w:r>
            </w:ins>
            <w:r>
              <w:rPr>
                <w:lang w:eastAsia="ja-JP"/>
              </w:rPr>
              <w:t>への補助金の廃止</w:t>
            </w:r>
            <w:r>
              <w:rPr>
                <w:lang w:eastAsia="ja-JP"/>
              </w:rPr>
              <w:t xml:space="preserve"> (3) </w:t>
            </w:r>
          </w:p>
        </w:tc>
        <w:tc>
          <w:tcPr>
            <w:tcW w:w="1596" w:type="dxa"/>
          </w:tcPr>
          <w:p w14:paraId="49A63F3F"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9D53958"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059632"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55FE2F6"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A92FFA9"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2F493F" w14:paraId="091FB34A" w14:textId="77777777" w:rsidTr="002F493F">
        <w:tc>
          <w:tcPr>
            <w:cnfStyle w:val="001000000000" w:firstRow="0" w:lastRow="0" w:firstColumn="1" w:lastColumn="0" w:oddVBand="0" w:evenVBand="0" w:oddHBand="0" w:evenHBand="0" w:firstRowFirstColumn="0" w:firstRowLastColumn="0" w:lastRowFirstColumn="0" w:lastRowLastColumn="0"/>
            <w:tcW w:w="1596" w:type="dxa"/>
          </w:tcPr>
          <w:p w14:paraId="29A544A5" w14:textId="77777777" w:rsidR="002F493F" w:rsidRDefault="002168DA">
            <w:pPr>
              <w:keepNext/>
            </w:pPr>
            <w:proofErr w:type="spellStart"/>
            <w:r>
              <w:t>集約畜産の禁止</w:t>
            </w:r>
            <w:proofErr w:type="spellEnd"/>
            <w:r>
              <w:t xml:space="preserve"> (4) </w:t>
            </w:r>
          </w:p>
        </w:tc>
        <w:tc>
          <w:tcPr>
            <w:tcW w:w="1596" w:type="dxa"/>
          </w:tcPr>
          <w:p w14:paraId="4447413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CA0B5"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CE2A87"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4250BD"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203860" w14:textId="77777777" w:rsidR="002F493F" w:rsidRDefault="002F49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2DCD64" w14:textId="77777777" w:rsidR="002F493F" w:rsidRDefault="002F493F"/>
    <w:p w14:paraId="182D2EF3" w14:textId="77777777" w:rsidR="002F493F" w:rsidRDefault="002F493F"/>
    <w:p w14:paraId="186EEDE8" w14:textId="77777777" w:rsidR="002F493F" w:rsidRDefault="002168DA">
      <w:pPr>
        <w:pStyle w:val="BlockEndLabel"/>
      </w:pPr>
      <w:r>
        <w:t>End of Block: Housing/Preference for bans vs. incentives</w:t>
      </w:r>
    </w:p>
    <w:p w14:paraId="72A997A6" w14:textId="77777777" w:rsidR="002F493F" w:rsidRDefault="002F493F">
      <w:pPr>
        <w:pStyle w:val="BlockSeparator"/>
      </w:pPr>
    </w:p>
    <w:p w14:paraId="6F2BA83F" w14:textId="77777777" w:rsidR="002F493F" w:rsidRDefault="002168DA">
      <w:pPr>
        <w:pStyle w:val="BlockStartLabel"/>
      </w:pPr>
      <w:r>
        <w:t>Start of Block: Trust, perceptions of institutions, inequality, and the future</w:t>
      </w:r>
    </w:p>
    <w:p w14:paraId="78E27D48" w14:textId="77777777" w:rsidR="002F493F" w:rsidRDefault="002F493F"/>
    <w:p w14:paraId="23ED31DD" w14:textId="77777777" w:rsidR="002F493F" w:rsidRDefault="002168DA">
      <w:pPr>
        <w:keepNext/>
      </w:pPr>
      <w:r>
        <w:t>Q22.1 Do you agree or disagree with the following statement: "Most people can be trusted."</w:t>
      </w:r>
    </w:p>
    <w:p w14:paraId="5D9EA4C1" w14:textId="77777777" w:rsidR="002F493F" w:rsidRDefault="002168DA">
      <w:pPr>
        <w:pStyle w:val="ListParagraph"/>
        <w:keepNext/>
        <w:numPr>
          <w:ilvl w:val="0"/>
          <w:numId w:val="4"/>
        </w:numPr>
      </w:pPr>
      <w:r>
        <w:t xml:space="preserve">Strongly disagree  (0) </w:t>
      </w:r>
    </w:p>
    <w:p w14:paraId="2A23662B" w14:textId="77777777" w:rsidR="002F493F" w:rsidRDefault="002168DA">
      <w:pPr>
        <w:pStyle w:val="ListParagraph"/>
        <w:keepNext/>
        <w:numPr>
          <w:ilvl w:val="0"/>
          <w:numId w:val="4"/>
        </w:numPr>
      </w:pPr>
      <w:r>
        <w:t xml:space="preserve">Somewhat disagree  (1) </w:t>
      </w:r>
    </w:p>
    <w:p w14:paraId="2B13423C" w14:textId="77777777" w:rsidR="002F493F" w:rsidRDefault="002168DA">
      <w:pPr>
        <w:pStyle w:val="ListParagraph"/>
        <w:keepNext/>
        <w:numPr>
          <w:ilvl w:val="0"/>
          <w:numId w:val="4"/>
        </w:numPr>
      </w:pPr>
      <w:r>
        <w:t xml:space="preserve">Neither agree nor disagree  (2) </w:t>
      </w:r>
    </w:p>
    <w:p w14:paraId="1CE0BDA2" w14:textId="77777777" w:rsidR="002F493F" w:rsidRDefault="002168DA">
      <w:pPr>
        <w:pStyle w:val="ListParagraph"/>
        <w:keepNext/>
        <w:numPr>
          <w:ilvl w:val="0"/>
          <w:numId w:val="4"/>
        </w:numPr>
      </w:pPr>
      <w:r>
        <w:t xml:space="preserve">Somewhat agree  (3) </w:t>
      </w:r>
    </w:p>
    <w:p w14:paraId="74D7AE6A" w14:textId="77777777" w:rsidR="002F493F" w:rsidRDefault="002168DA">
      <w:pPr>
        <w:pStyle w:val="ListParagraph"/>
        <w:keepNext/>
        <w:numPr>
          <w:ilvl w:val="0"/>
          <w:numId w:val="4"/>
        </w:numPr>
      </w:pPr>
      <w:r>
        <w:t xml:space="preserve">Strongly agree  (4) </w:t>
      </w:r>
    </w:p>
    <w:p w14:paraId="114B0C0D" w14:textId="77777777" w:rsidR="002F493F" w:rsidRDefault="002F493F"/>
    <w:p w14:paraId="071A05CC" w14:textId="77777777" w:rsidR="002F493F" w:rsidRDefault="002168DA">
      <w:pPr>
        <w:keepNext/>
        <w:rPr>
          <w:lang w:eastAsia="ja-JP"/>
        </w:rPr>
      </w:pPr>
      <w:r>
        <w:rPr>
          <w:lang w:eastAsia="ja-JP"/>
        </w:rPr>
        <w:lastRenderedPageBreak/>
        <w:t xml:space="preserve">Q22.1 </w:t>
      </w:r>
      <w:r>
        <w:rPr>
          <w:lang w:eastAsia="ja-JP"/>
        </w:rPr>
        <w:t>次の記述に同意しますか、同意しませんか：「ほとんどの人は信頼できる」</w:t>
      </w:r>
    </w:p>
    <w:p w14:paraId="0C5D29FF" w14:textId="77777777" w:rsidR="002F493F" w:rsidRDefault="002168DA">
      <w:pPr>
        <w:pStyle w:val="ListParagraph"/>
        <w:keepNext/>
        <w:numPr>
          <w:ilvl w:val="0"/>
          <w:numId w:val="4"/>
        </w:numPr>
      </w:pPr>
      <w:proofErr w:type="spellStart"/>
      <w:r>
        <w:t>全く同意しない</w:t>
      </w:r>
      <w:proofErr w:type="spellEnd"/>
      <w:r>
        <w:t xml:space="preserve">  (0) </w:t>
      </w:r>
    </w:p>
    <w:p w14:paraId="6D20C8AB" w14:textId="77777777" w:rsidR="002F493F" w:rsidRDefault="002168DA">
      <w:pPr>
        <w:pStyle w:val="ListParagraph"/>
        <w:keepNext/>
        <w:numPr>
          <w:ilvl w:val="0"/>
          <w:numId w:val="4"/>
        </w:numPr>
      </w:pPr>
      <w:proofErr w:type="spellStart"/>
      <w:r>
        <w:t>あまり同意しない</w:t>
      </w:r>
      <w:proofErr w:type="spellEnd"/>
      <w:r>
        <w:t xml:space="preserve">  (1) </w:t>
      </w:r>
    </w:p>
    <w:p w14:paraId="1DBF2855" w14:textId="77777777" w:rsidR="002F493F" w:rsidRDefault="002168DA">
      <w:pPr>
        <w:pStyle w:val="ListParagraph"/>
        <w:keepNext/>
        <w:numPr>
          <w:ilvl w:val="0"/>
          <w:numId w:val="4"/>
        </w:numPr>
      </w:pPr>
      <w:proofErr w:type="spellStart"/>
      <w:r>
        <w:t>どちらでもない</w:t>
      </w:r>
      <w:proofErr w:type="spellEnd"/>
      <w:r>
        <w:t xml:space="preserve">  (2) </w:t>
      </w:r>
    </w:p>
    <w:p w14:paraId="497B010C" w14:textId="77777777" w:rsidR="002F493F" w:rsidRDefault="002168DA">
      <w:pPr>
        <w:pStyle w:val="ListParagraph"/>
        <w:keepNext/>
        <w:numPr>
          <w:ilvl w:val="0"/>
          <w:numId w:val="4"/>
        </w:numPr>
      </w:pPr>
      <w:proofErr w:type="spellStart"/>
      <w:r>
        <w:t>少し同意する</w:t>
      </w:r>
      <w:proofErr w:type="spellEnd"/>
      <w:r>
        <w:t xml:space="preserve">  (3) </w:t>
      </w:r>
    </w:p>
    <w:p w14:paraId="0EE3FDBB" w14:textId="77777777" w:rsidR="002F493F" w:rsidRDefault="002168DA">
      <w:pPr>
        <w:pStyle w:val="ListParagraph"/>
        <w:keepNext/>
        <w:numPr>
          <w:ilvl w:val="0"/>
          <w:numId w:val="4"/>
        </w:numPr>
      </w:pPr>
      <w:proofErr w:type="spellStart"/>
      <w:r>
        <w:t>強く同意する</w:t>
      </w:r>
      <w:proofErr w:type="spellEnd"/>
      <w:r>
        <w:t xml:space="preserve">  (4) </w:t>
      </w:r>
    </w:p>
    <w:p w14:paraId="5B89B6A3" w14:textId="77777777" w:rsidR="002F493F" w:rsidRDefault="002F493F"/>
    <w:p w14:paraId="4D3084E6" w14:textId="77777777" w:rsidR="002F493F" w:rsidRDefault="002F493F">
      <w:pPr>
        <w:pStyle w:val="QuestionSeparator"/>
      </w:pPr>
    </w:p>
    <w:p w14:paraId="596744CB" w14:textId="77777777" w:rsidR="002F493F" w:rsidRDefault="002F493F"/>
    <w:p w14:paraId="69C70665" w14:textId="77777777" w:rsidR="002F493F" w:rsidRDefault="002168DA">
      <w:pPr>
        <w:keepNext/>
      </w:pPr>
      <w:r>
        <w:t>Q22.2 Do you agree or disagree with the following statement: "Over the last decade, the [Country] government could generally be trusted to do what is right."</w:t>
      </w:r>
    </w:p>
    <w:p w14:paraId="134D4B0D" w14:textId="77777777" w:rsidR="002F493F" w:rsidRDefault="002168DA">
      <w:pPr>
        <w:pStyle w:val="ListParagraph"/>
        <w:keepNext/>
        <w:numPr>
          <w:ilvl w:val="0"/>
          <w:numId w:val="4"/>
        </w:numPr>
      </w:pPr>
      <w:r>
        <w:t xml:space="preserve">Strongly disagree  (0) </w:t>
      </w:r>
    </w:p>
    <w:p w14:paraId="1744FCF4" w14:textId="77777777" w:rsidR="002F493F" w:rsidRDefault="002168DA">
      <w:pPr>
        <w:pStyle w:val="ListParagraph"/>
        <w:keepNext/>
        <w:numPr>
          <w:ilvl w:val="0"/>
          <w:numId w:val="4"/>
        </w:numPr>
      </w:pPr>
      <w:r>
        <w:t xml:space="preserve">Somewhat disagree  (1) </w:t>
      </w:r>
    </w:p>
    <w:p w14:paraId="4CA8DE34" w14:textId="77777777" w:rsidR="002F493F" w:rsidRDefault="002168DA">
      <w:pPr>
        <w:pStyle w:val="ListParagraph"/>
        <w:keepNext/>
        <w:numPr>
          <w:ilvl w:val="0"/>
          <w:numId w:val="4"/>
        </w:numPr>
      </w:pPr>
      <w:r>
        <w:t xml:space="preserve">Neither agree nor disagree  (2) </w:t>
      </w:r>
    </w:p>
    <w:p w14:paraId="05614843" w14:textId="77777777" w:rsidR="002F493F" w:rsidRDefault="002168DA">
      <w:pPr>
        <w:pStyle w:val="ListParagraph"/>
        <w:keepNext/>
        <w:numPr>
          <w:ilvl w:val="0"/>
          <w:numId w:val="4"/>
        </w:numPr>
      </w:pPr>
      <w:r>
        <w:t xml:space="preserve">Somewhat agree  (3) </w:t>
      </w:r>
    </w:p>
    <w:p w14:paraId="001DDDE1" w14:textId="77777777" w:rsidR="002F493F" w:rsidRDefault="002168DA">
      <w:pPr>
        <w:pStyle w:val="ListParagraph"/>
        <w:keepNext/>
        <w:numPr>
          <w:ilvl w:val="0"/>
          <w:numId w:val="4"/>
        </w:numPr>
      </w:pPr>
      <w:r>
        <w:t xml:space="preserve">Strongly agree  (4) </w:t>
      </w:r>
    </w:p>
    <w:p w14:paraId="14D5A24F" w14:textId="77777777" w:rsidR="002F493F" w:rsidRDefault="002F493F"/>
    <w:p w14:paraId="62C07290" w14:textId="33CF9800" w:rsidR="002F493F" w:rsidRDefault="002168DA">
      <w:pPr>
        <w:keepNext/>
      </w:pPr>
      <w:r>
        <w:rPr>
          <w:lang w:eastAsia="ja-JP"/>
        </w:rPr>
        <w:lastRenderedPageBreak/>
        <w:t xml:space="preserve">Q22.2 </w:t>
      </w:r>
      <w:r>
        <w:rPr>
          <w:lang w:eastAsia="ja-JP"/>
        </w:rPr>
        <w:t>次の記述に同意しますか、同意しませんか</w:t>
      </w:r>
      <w:r>
        <w:rPr>
          <w:lang w:eastAsia="ja-JP"/>
        </w:rPr>
        <w:t xml:space="preserve">: </w:t>
      </w:r>
      <w:r>
        <w:rPr>
          <w:lang w:eastAsia="ja-JP"/>
        </w:rPr>
        <w:t>「過去</w:t>
      </w:r>
      <w:r>
        <w:rPr>
          <w:lang w:eastAsia="ja-JP"/>
        </w:rPr>
        <w:t xml:space="preserve"> </w:t>
      </w:r>
      <w:proofErr w:type="gramStart"/>
      <w:r>
        <w:rPr>
          <w:lang w:eastAsia="ja-JP"/>
        </w:rPr>
        <w:t xml:space="preserve">10 </w:t>
      </w:r>
      <w:r>
        <w:rPr>
          <w:lang w:eastAsia="ja-JP"/>
        </w:rPr>
        <w:t>年間、日本政府は</w:t>
      </w:r>
      <w:proofErr w:type="gramEnd"/>
      <w:del w:id="241" w:author="OGURO Kei, ECO/CS3" w:date="2021-06-16T10:57:00Z">
        <w:r w:rsidDel="0077127D">
          <w:rPr>
            <w:lang w:eastAsia="ja-JP"/>
          </w:rPr>
          <w:delText>一般的に</w:delText>
        </w:r>
      </w:del>
      <w:r>
        <w:rPr>
          <w:lang w:eastAsia="ja-JP"/>
        </w:rPr>
        <w:t>正しいことを行って</w:t>
      </w:r>
      <w:ins w:id="242" w:author="OGURO Kei, ECO/CS3" w:date="2021-06-16T10:57:00Z">
        <w:r w:rsidR="0077127D">
          <w:rPr>
            <w:rFonts w:hint="eastAsia"/>
            <w:lang w:eastAsia="ja-JP"/>
          </w:rPr>
          <w:t>いると</w:t>
        </w:r>
      </w:ins>
      <w:del w:id="243" w:author="OGURO Kei, ECO/CS3" w:date="2021-06-16T10:57:00Z">
        <w:r w:rsidDel="0077127D">
          <w:rPr>
            <w:lang w:eastAsia="ja-JP"/>
          </w:rPr>
          <w:delText>おり</w:delText>
        </w:r>
      </w:del>
      <w:r>
        <w:rPr>
          <w:lang w:eastAsia="ja-JP"/>
        </w:rPr>
        <w:t>、</w:t>
      </w:r>
      <w:ins w:id="244" w:author="OGURO Kei, ECO/CS3" w:date="2021-06-16T11:06:00Z">
        <w:r w:rsidR="00932957">
          <w:rPr>
            <w:rFonts w:hint="eastAsia"/>
            <w:lang w:eastAsia="ja-JP"/>
          </w:rPr>
          <w:t>おおむね</w:t>
        </w:r>
      </w:ins>
      <w:r>
        <w:rPr>
          <w:lang w:eastAsia="ja-JP"/>
        </w:rPr>
        <w:t>信頼することができました。</w:t>
      </w:r>
      <w:r>
        <w:t>」</w:t>
      </w:r>
    </w:p>
    <w:p w14:paraId="0BF7D98F" w14:textId="77777777" w:rsidR="002F493F" w:rsidRDefault="002168DA">
      <w:pPr>
        <w:pStyle w:val="ListParagraph"/>
        <w:keepNext/>
        <w:numPr>
          <w:ilvl w:val="0"/>
          <w:numId w:val="4"/>
        </w:numPr>
      </w:pPr>
      <w:proofErr w:type="spellStart"/>
      <w:r>
        <w:t>全く同意しない</w:t>
      </w:r>
      <w:proofErr w:type="spellEnd"/>
      <w:r>
        <w:t xml:space="preserve">  (0) </w:t>
      </w:r>
    </w:p>
    <w:p w14:paraId="3E62076F" w14:textId="77777777" w:rsidR="002F493F" w:rsidRDefault="002168DA">
      <w:pPr>
        <w:pStyle w:val="ListParagraph"/>
        <w:keepNext/>
        <w:numPr>
          <w:ilvl w:val="0"/>
          <w:numId w:val="4"/>
        </w:numPr>
      </w:pPr>
      <w:proofErr w:type="spellStart"/>
      <w:r>
        <w:t>あまり同意しない</w:t>
      </w:r>
      <w:proofErr w:type="spellEnd"/>
      <w:r>
        <w:t xml:space="preserve">  (1) </w:t>
      </w:r>
    </w:p>
    <w:p w14:paraId="51C407E9" w14:textId="77777777" w:rsidR="002F493F" w:rsidRDefault="002168DA">
      <w:pPr>
        <w:pStyle w:val="ListParagraph"/>
        <w:keepNext/>
        <w:numPr>
          <w:ilvl w:val="0"/>
          <w:numId w:val="4"/>
        </w:numPr>
      </w:pPr>
      <w:proofErr w:type="spellStart"/>
      <w:r>
        <w:t>どちらでもない</w:t>
      </w:r>
      <w:proofErr w:type="spellEnd"/>
      <w:r>
        <w:t xml:space="preserve">  (2) </w:t>
      </w:r>
    </w:p>
    <w:p w14:paraId="687066A2" w14:textId="77777777" w:rsidR="002F493F" w:rsidRDefault="002168DA">
      <w:pPr>
        <w:pStyle w:val="ListParagraph"/>
        <w:keepNext/>
        <w:numPr>
          <w:ilvl w:val="0"/>
          <w:numId w:val="4"/>
        </w:numPr>
      </w:pPr>
      <w:proofErr w:type="spellStart"/>
      <w:r>
        <w:t>少し同意する</w:t>
      </w:r>
      <w:proofErr w:type="spellEnd"/>
      <w:r>
        <w:t xml:space="preserve">  (3) </w:t>
      </w:r>
    </w:p>
    <w:p w14:paraId="3B1E51C2" w14:textId="77777777" w:rsidR="002F493F" w:rsidRDefault="002168DA">
      <w:pPr>
        <w:pStyle w:val="ListParagraph"/>
        <w:keepNext/>
        <w:numPr>
          <w:ilvl w:val="0"/>
          <w:numId w:val="4"/>
        </w:numPr>
      </w:pPr>
      <w:proofErr w:type="spellStart"/>
      <w:r>
        <w:t>強く同意する</w:t>
      </w:r>
      <w:proofErr w:type="spellEnd"/>
      <w:r>
        <w:t xml:space="preserve">  (4) </w:t>
      </w:r>
    </w:p>
    <w:p w14:paraId="15335173" w14:textId="77777777" w:rsidR="002F493F" w:rsidRDefault="002F493F"/>
    <w:p w14:paraId="6CC877AD" w14:textId="77777777" w:rsidR="002F493F" w:rsidRDefault="002F493F">
      <w:pPr>
        <w:pStyle w:val="QuestionSeparator"/>
      </w:pPr>
    </w:p>
    <w:p w14:paraId="61A40BF3" w14:textId="77777777" w:rsidR="002F493F" w:rsidRDefault="002F493F"/>
    <w:p w14:paraId="6D6B5CE4" w14:textId="77777777" w:rsidR="002F493F" w:rsidRDefault="002168DA">
      <w:pPr>
        <w:keepNext/>
      </w:pPr>
      <w:r>
        <w:t xml:space="preserve">Q22.3 </w:t>
      </w:r>
      <w:proofErr w:type="gramStart"/>
      <w:r>
        <w:t>Some</w:t>
      </w:r>
      <w:proofErr w:type="gramEnd"/>
      <w:r>
        <w:t xml:space="preserv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14:paraId="4AD77B15" w14:textId="77777777" w:rsidR="002F493F" w:rsidRDefault="002168DA">
      <w:pPr>
        <w:pStyle w:val="ListParagraph"/>
        <w:keepNext/>
        <w:numPr>
          <w:ilvl w:val="0"/>
          <w:numId w:val="4"/>
        </w:numPr>
      </w:pPr>
      <w:r>
        <w:t xml:space="preserve">Government is doing too much  (1) </w:t>
      </w:r>
    </w:p>
    <w:p w14:paraId="4799AFF7" w14:textId="77777777" w:rsidR="002F493F" w:rsidRDefault="002168DA">
      <w:pPr>
        <w:pStyle w:val="ListParagraph"/>
        <w:keepNext/>
        <w:numPr>
          <w:ilvl w:val="0"/>
          <w:numId w:val="4"/>
        </w:numPr>
      </w:pPr>
      <w:r>
        <w:t xml:space="preserve">Government is doing just the right amount  (7) </w:t>
      </w:r>
    </w:p>
    <w:p w14:paraId="6E0080AD" w14:textId="77777777" w:rsidR="002F493F" w:rsidRDefault="002168DA">
      <w:pPr>
        <w:pStyle w:val="ListParagraph"/>
        <w:keepNext/>
        <w:numPr>
          <w:ilvl w:val="0"/>
          <w:numId w:val="4"/>
        </w:numPr>
      </w:pPr>
      <w:r>
        <w:t xml:space="preserve">Government should do more  (8) </w:t>
      </w:r>
    </w:p>
    <w:p w14:paraId="245566E8" w14:textId="77777777" w:rsidR="002F493F" w:rsidRDefault="002F493F"/>
    <w:p w14:paraId="7B59A812" w14:textId="77777777" w:rsidR="002F493F" w:rsidRDefault="002168DA">
      <w:pPr>
        <w:keepNext/>
      </w:pPr>
      <w:r>
        <w:rPr>
          <w:lang w:eastAsia="ja-JP"/>
        </w:rPr>
        <w:t xml:space="preserve">Q22.3 </w:t>
      </w:r>
      <w:r>
        <w:rPr>
          <w:lang w:eastAsia="ja-JP"/>
        </w:rPr>
        <w:t>政府は、個人や企業に任せるべきようなことまでやりすぎていると考える人がいますが、他方、政府は私たちの国の問題を解決するためにもっと行動するべきだと考える人もいます。</w:t>
      </w:r>
      <w:r>
        <w:rPr>
          <w:lang w:eastAsia="ja-JP"/>
        </w:rPr>
        <w:br/>
      </w:r>
      <w:r>
        <w:rPr>
          <w:lang w:eastAsia="ja-JP"/>
        </w:rPr>
        <w:lastRenderedPageBreak/>
        <w:br/>
      </w:r>
      <w:proofErr w:type="spellStart"/>
      <w:r>
        <w:t>どちらがご自身の考えに近いですか</w:t>
      </w:r>
      <w:proofErr w:type="spellEnd"/>
      <w:r>
        <w:t>?</w:t>
      </w:r>
    </w:p>
    <w:p w14:paraId="3991B9EB" w14:textId="77777777" w:rsidR="002F493F" w:rsidRDefault="002168DA">
      <w:pPr>
        <w:pStyle w:val="ListParagraph"/>
        <w:keepNext/>
        <w:numPr>
          <w:ilvl w:val="0"/>
          <w:numId w:val="4"/>
        </w:numPr>
        <w:rPr>
          <w:lang w:eastAsia="ja-JP"/>
        </w:rPr>
      </w:pPr>
      <w:r>
        <w:rPr>
          <w:lang w:eastAsia="ja-JP"/>
        </w:rPr>
        <w:t>政府はやりすぎている</w:t>
      </w:r>
      <w:r>
        <w:rPr>
          <w:lang w:eastAsia="ja-JP"/>
        </w:rPr>
        <w:t xml:space="preserve">  (1) </w:t>
      </w:r>
    </w:p>
    <w:p w14:paraId="26963E1F" w14:textId="77777777" w:rsidR="002F493F" w:rsidRDefault="002168DA">
      <w:pPr>
        <w:pStyle w:val="ListParagraph"/>
        <w:keepNext/>
        <w:numPr>
          <w:ilvl w:val="0"/>
          <w:numId w:val="4"/>
        </w:numPr>
        <w:rPr>
          <w:lang w:eastAsia="ja-JP"/>
        </w:rPr>
      </w:pPr>
      <w:r>
        <w:rPr>
          <w:lang w:eastAsia="ja-JP"/>
        </w:rPr>
        <w:t>政府は適切な範囲でやっている</w:t>
      </w:r>
      <w:r>
        <w:rPr>
          <w:lang w:eastAsia="ja-JP"/>
        </w:rPr>
        <w:t xml:space="preserve">  (7) </w:t>
      </w:r>
    </w:p>
    <w:p w14:paraId="6CD9E541" w14:textId="77777777" w:rsidR="002F493F" w:rsidRDefault="002168DA">
      <w:pPr>
        <w:pStyle w:val="ListParagraph"/>
        <w:keepNext/>
        <w:numPr>
          <w:ilvl w:val="0"/>
          <w:numId w:val="4"/>
        </w:numPr>
        <w:rPr>
          <w:lang w:eastAsia="ja-JP"/>
        </w:rPr>
      </w:pPr>
      <w:r>
        <w:rPr>
          <w:lang w:eastAsia="ja-JP"/>
        </w:rPr>
        <w:t>政府はもっとやるべき</w:t>
      </w:r>
      <w:r>
        <w:rPr>
          <w:lang w:eastAsia="ja-JP"/>
        </w:rPr>
        <w:t xml:space="preserve">  (8) </w:t>
      </w:r>
    </w:p>
    <w:p w14:paraId="7E3CDF14" w14:textId="77777777" w:rsidR="002F493F" w:rsidRDefault="002F493F">
      <w:pPr>
        <w:rPr>
          <w:lang w:eastAsia="ja-JP"/>
        </w:rPr>
      </w:pPr>
    </w:p>
    <w:p w14:paraId="0046F4D6" w14:textId="77777777" w:rsidR="002F493F" w:rsidRDefault="002F493F">
      <w:pPr>
        <w:pStyle w:val="QuestionSeparator"/>
        <w:rPr>
          <w:lang w:eastAsia="ja-JP"/>
        </w:rPr>
      </w:pPr>
    </w:p>
    <w:p w14:paraId="3D2B5EE1" w14:textId="77777777" w:rsidR="002F493F" w:rsidRDefault="002F493F">
      <w:pPr>
        <w:rPr>
          <w:lang w:eastAsia="ja-JP"/>
        </w:rPr>
      </w:pPr>
    </w:p>
    <w:p w14:paraId="43E3ACDD" w14:textId="77777777" w:rsidR="002F493F" w:rsidRDefault="002168DA">
      <w:pPr>
        <w:keepNext/>
      </w:pPr>
      <w:r>
        <w:t>Q22.4 How big of an issue do you think income inequality is in [Country]?</w:t>
      </w:r>
    </w:p>
    <w:p w14:paraId="106B7B52" w14:textId="77777777" w:rsidR="002F493F" w:rsidRDefault="002168DA">
      <w:pPr>
        <w:pStyle w:val="ListParagraph"/>
        <w:keepNext/>
        <w:numPr>
          <w:ilvl w:val="0"/>
          <w:numId w:val="4"/>
        </w:numPr>
      </w:pPr>
      <w:r>
        <w:t xml:space="preserve">Not an issue at all  (0) </w:t>
      </w:r>
    </w:p>
    <w:p w14:paraId="0666B4E3" w14:textId="77777777" w:rsidR="002F493F" w:rsidRDefault="002168DA">
      <w:pPr>
        <w:pStyle w:val="ListParagraph"/>
        <w:keepNext/>
        <w:numPr>
          <w:ilvl w:val="0"/>
          <w:numId w:val="4"/>
        </w:numPr>
      </w:pPr>
      <w:r>
        <w:t xml:space="preserve">A small issue  (1) </w:t>
      </w:r>
    </w:p>
    <w:p w14:paraId="2D360F81" w14:textId="77777777" w:rsidR="002F493F" w:rsidRDefault="002168DA">
      <w:pPr>
        <w:pStyle w:val="ListParagraph"/>
        <w:keepNext/>
        <w:numPr>
          <w:ilvl w:val="0"/>
          <w:numId w:val="4"/>
        </w:numPr>
      </w:pPr>
      <w:r>
        <w:t xml:space="preserve">An issue  (2) </w:t>
      </w:r>
    </w:p>
    <w:p w14:paraId="0DFD93B2" w14:textId="77777777" w:rsidR="002F493F" w:rsidRDefault="002168DA">
      <w:pPr>
        <w:pStyle w:val="ListParagraph"/>
        <w:keepNext/>
        <w:numPr>
          <w:ilvl w:val="0"/>
          <w:numId w:val="4"/>
        </w:numPr>
      </w:pPr>
      <w:r>
        <w:t xml:space="preserve">A serious issue  (3) </w:t>
      </w:r>
    </w:p>
    <w:p w14:paraId="5417C03F" w14:textId="77777777" w:rsidR="002F493F" w:rsidRDefault="002168DA">
      <w:pPr>
        <w:pStyle w:val="ListParagraph"/>
        <w:keepNext/>
        <w:numPr>
          <w:ilvl w:val="0"/>
          <w:numId w:val="4"/>
        </w:numPr>
      </w:pPr>
      <w:r>
        <w:t xml:space="preserve">A very serious issue  (4) </w:t>
      </w:r>
    </w:p>
    <w:p w14:paraId="2E370DA6" w14:textId="77777777" w:rsidR="002F493F" w:rsidRDefault="002F493F"/>
    <w:p w14:paraId="11136E34" w14:textId="77777777" w:rsidR="002F493F" w:rsidRDefault="002168DA">
      <w:pPr>
        <w:keepNext/>
        <w:rPr>
          <w:lang w:eastAsia="ja-JP"/>
        </w:rPr>
      </w:pPr>
      <w:r>
        <w:rPr>
          <w:lang w:eastAsia="ja-JP"/>
        </w:rPr>
        <w:t xml:space="preserve">Q22.4 </w:t>
      </w:r>
      <w:r>
        <w:rPr>
          <w:lang w:eastAsia="ja-JP"/>
        </w:rPr>
        <w:t>日本における所得格差は、どの程度深刻な問題だと思いますか</w:t>
      </w:r>
      <w:r>
        <w:rPr>
          <w:lang w:eastAsia="ja-JP"/>
        </w:rPr>
        <w:t>?</w:t>
      </w:r>
    </w:p>
    <w:p w14:paraId="31776CA6" w14:textId="77777777" w:rsidR="002F493F" w:rsidRDefault="002168DA">
      <w:pPr>
        <w:pStyle w:val="ListParagraph"/>
        <w:keepNext/>
        <w:numPr>
          <w:ilvl w:val="0"/>
          <w:numId w:val="4"/>
        </w:numPr>
      </w:pPr>
      <w:proofErr w:type="spellStart"/>
      <w:r>
        <w:t>全く問題ではない</w:t>
      </w:r>
      <w:proofErr w:type="spellEnd"/>
      <w:r>
        <w:t xml:space="preserve">  (0) </w:t>
      </w:r>
    </w:p>
    <w:p w14:paraId="4D8FF924" w14:textId="77777777" w:rsidR="002F493F" w:rsidRDefault="002168DA">
      <w:pPr>
        <w:pStyle w:val="ListParagraph"/>
        <w:keepNext/>
        <w:numPr>
          <w:ilvl w:val="0"/>
          <w:numId w:val="4"/>
        </w:numPr>
      </w:pPr>
      <w:proofErr w:type="spellStart"/>
      <w:r>
        <w:t>小さな問題である</w:t>
      </w:r>
      <w:proofErr w:type="spellEnd"/>
      <w:r>
        <w:t xml:space="preserve">  (1) </w:t>
      </w:r>
    </w:p>
    <w:p w14:paraId="2755B5F1" w14:textId="77777777" w:rsidR="002F493F" w:rsidRDefault="002168DA">
      <w:pPr>
        <w:pStyle w:val="ListParagraph"/>
        <w:keepNext/>
        <w:numPr>
          <w:ilvl w:val="0"/>
          <w:numId w:val="4"/>
        </w:numPr>
      </w:pPr>
      <w:proofErr w:type="spellStart"/>
      <w:r>
        <w:t>問題である</w:t>
      </w:r>
      <w:proofErr w:type="spellEnd"/>
      <w:r>
        <w:t xml:space="preserve">  (2) </w:t>
      </w:r>
    </w:p>
    <w:p w14:paraId="1E31AC8E" w14:textId="77777777" w:rsidR="002F493F" w:rsidRDefault="002168DA">
      <w:pPr>
        <w:pStyle w:val="ListParagraph"/>
        <w:keepNext/>
        <w:numPr>
          <w:ilvl w:val="0"/>
          <w:numId w:val="4"/>
        </w:numPr>
      </w:pPr>
      <w:proofErr w:type="spellStart"/>
      <w:r>
        <w:t>深刻な問題である</w:t>
      </w:r>
      <w:proofErr w:type="spellEnd"/>
      <w:r>
        <w:t xml:space="preserve">  (3) </w:t>
      </w:r>
    </w:p>
    <w:p w14:paraId="72B57A6E" w14:textId="77777777" w:rsidR="002F493F" w:rsidRDefault="002168DA">
      <w:pPr>
        <w:pStyle w:val="ListParagraph"/>
        <w:keepNext/>
        <w:numPr>
          <w:ilvl w:val="0"/>
          <w:numId w:val="4"/>
        </w:numPr>
        <w:rPr>
          <w:lang w:eastAsia="ja-JP"/>
        </w:rPr>
      </w:pPr>
      <w:r>
        <w:rPr>
          <w:lang w:eastAsia="ja-JP"/>
        </w:rPr>
        <w:t>非常に深刻な問題である</w:t>
      </w:r>
      <w:r>
        <w:rPr>
          <w:lang w:eastAsia="ja-JP"/>
        </w:rPr>
        <w:t xml:space="preserve">  (4) </w:t>
      </w:r>
    </w:p>
    <w:p w14:paraId="3726CCAA" w14:textId="77777777" w:rsidR="002F493F" w:rsidRDefault="002F493F">
      <w:pPr>
        <w:rPr>
          <w:lang w:eastAsia="ja-JP"/>
        </w:rPr>
      </w:pPr>
    </w:p>
    <w:p w14:paraId="66867597" w14:textId="77777777" w:rsidR="002F493F" w:rsidRDefault="002F493F">
      <w:pPr>
        <w:pStyle w:val="QuestionSeparator"/>
        <w:rPr>
          <w:lang w:eastAsia="ja-JP"/>
        </w:rPr>
      </w:pPr>
    </w:p>
    <w:p w14:paraId="4F5A07E8" w14:textId="77777777" w:rsidR="002F493F" w:rsidRDefault="002F493F">
      <w:pPr>
        <w:rPr>
          <w:lang w:eastAsia="ja-JP"/>
        </w:rPr>
      </w:pPr>
    </w:p>
    <w:p w14:paraId="4BEE3841" w14:textId="77777777" w:rsidR="002F493F" w:rsidRDefault="002168DA">
      <w:pPr>
        <w:keepNext/>
      </w:pPr>
      <w:r>
        <w:lastRenderedPageBreak/>
        <w:t>Q22.5 Do you think that overall people in the world will be richer or poorer in 100 years from now?</w:t>
      </w:r>
    </w:p>
    <w:p w14:paraId="0CF101D0" w14:textId="77777777" w:rsidR="002F493F" w:rsidRDefault="002168DA">
      <w:pPr>
        <w:pStyle w:val="ListParagraph"/>
        <w:keepNext/>
        <w:numPr>
          <w:ilvl w:val="0"/>
          <w:numId w:val="4"/>
        </w:numPr>
      </w:pPr>
      <w:r>
        <w:t xml:space="preserve">Much poorer  (0) </w:t>
      </w:r>
    </w:p>
    <w:p w14:paraId="14DF4721" w14:textId="77777777" w:rsidR="002F493F" w:rsidRDefault="002168DA">
      <w:pPr>
        <w:pStyle w:val="ListParagraph"/>
        <w:keepNext/>
        <w:numPr>
          <w:ilvl w:val="0"/>
          <w:numId w:val="4"/>
        </w:numPr>
      </w:pPr>
      <w:r>
        <w:t xml:space="preserve">Poorer  (11) </w:t>
      </w:r>
    </w:p>
    <w:p w14:paraId="54B88A2A" w14:textId="77777777" w:rsidR="002F493F" w:rsidRDefault="002168DA">
      <w:pPr>
        <w:pStyle w:val="ListParagraph"/>
        <w:keepNext/>
        <w:numPr>
          <w:ilvl w:val="0"/>
          <w:numId w:val="4"/>
        </w:numPr>
      </w:pPr>
      <w:r>
        <w:t xml:space="preserve">As rich as now  (12) </w:t>
      </w:r>
    </w:p>
    <w:p w14:paraId="46994A8B" w14:textId="77777777" w:rsidR="002F493F" w:rsidRDefault="002168DA">
      <w:pPr>
        <w:pStyle w:val="ListParagraph"/>
        <w:keepNext/>
        <w:numPr>
          <w:ilvl w:val="0"/>
          <w:numId w:val="4"/>
        </w:numPr>
      </w:pPr>
      <w:r>
        <w:t xml:space="preserve">Richer  (13) </w:t>
      </w:r>
    </w:p>
    <w:p w14:paraId="01CD95CF" w14:textId="77777777" w:rsidR="002F493F" w:rsidRDefault="002168DA">
      <w:pPr>
        <w:pStyle w:val="ListParagraph"/>
        <w:keepNext/>
        <w:numPr>
          <w:ilvl w:val="0"/>
          <w:numId w:val="4"/>
        </w:numPr>
      </w:pPr>
      <w:r>
        <w:t xml:space="preserve">Much richer  (14) </w:t>
      </w:r>
    </w:p>
    <w:p w14:paraId="46F8DB79" w14:textId="77777777" w:rsidR="002F493F" w:rsidRDefault="002F493F"/>
    <w:p w14:paraId="5408906B" w14:textId="77777777" w:rsidR="002F493F" w:rsidRDefault="002168DA">
      <w:pPr>
        <w:keepNext/>
        <w:rPr>
          <w:lang w:eastAsia="ja-JP"/>
        </w:rPr>
      </w:pPr>
      <w:r>
        <w:rPr>
          <w:lang w:eastAsia="ja-JP"/>
        </w:rPr>
        <w:t>Q22.5 100</w:t>
      </w:r>
      <w:r>
        <w:rPr>
          <w:lang w:eastAsia="ja-JP"/>
        </w:rPr>
        <w:t>年後に世界の人々は全体的により裕福になると思いますか、それともより貧しくなると思いますか</w:t>
      </w:r>
      <w:r>
        <w:rPr>
          <w:lang w:eastAsia="ja-JP"/>
        </w:rPr>
        <w:t>?</w:t>
      </w:r>
    </w:p>
    <w:p w14:paraId="67993315" w14:textId="77777777" w:rsidR="002F493F" w:rsidRDefault="002168DA">
      <w:pPr>
        <w:pStyle w:val="ListParagraph"/>
        <w:keepNext/>
        <w:numPr>
          <w:ilvl w:val="0"/>
          <w:numId w:val="4"/>
        </w:numPr>
      </w:pPr>
      <w:proofErr w:type="spellStart"/>
      <w:r>
        <w:t>はるかに貧しくなる</w:t>
      </w:r>
      <w:proofErr w:type="spellEnd"/>
      <w:r>
        <w:t xml:space="preserve">  (0) </w:t>
      </w:r>
    </w:p>
    <w:p w14:paraId="7B49A124" w14:textId="77777777" w:rsidR="002F493F" w:rsidRDefault="002168DA">
      <w:pPr>
        <w:pStyle w:val="ListParagraph"/>
        <w:keepNext/>
        <w:numPr>
          <w:ilvl w:val="0"/>
          <w:numId w:val="4"/>
        </w:numPr>
      </w:pPr>
      <w:proofErr w:type="spellStart"/>
      <w:r>
        <w:t>より貧しくなる</w:t>
      </w:r>
      <w:proofErr w:type="spellEnd"/>
      <w:r>
        <w:t xml:space="preserve">  (11) </w:t>
      </w:r>
    </w:p>
    <w:p w14:paraId="52B7CD3A" w14:textId="77777777" w:rsidR="002F493F" w:rsidRDefault="002168DA">
      <w:pPr>
        <w:pStyle w:val="ListParagraph"/>
        <w:keepNext/>
        <w:numPr>
          <w:ilvl w:val="0"/>
          <w:numId w:val="4"/>
        </w:numPr>
      </w:pPr>
      <w:proofErr w:type="spellStart"/>
      <w:r>
        <w:t>今と変わらない</w:t>
      </w:r>
      <w:proofErr w:type="spellEnd"/>
      <w:r>
        <w:t xml:space="preserve">  (12) </w:t>
      </w:r>
    </w:p>
    <w:p w14:paraId="7048FA51" w14:textId="77777777" w:rsidR="002F493F" w:rsidRDefault="002168DA">
      <w:pPr>
        <w:pStyle w:val="ListParagraph"/>
        <w:keepNext/>
        <w:numPr>
          <w:ilvl w:val="0"/>
          <w:numId w:val="4"/>
        </w:numPr>
      </w:pPr>
      <w:proofErr w:type="spellStart"/>
      <w:r>
        <w:t>より豊かになる</w:t>
      </w:r>
      <w:proofErr w:type="spellEnd"/>
      <w:r>
        <w:t xml:space="preserve">  (13) </w:t>
      </w:r>
    </w:p>
    <w:p w14:paraId="3AB7E3DF" w14:textId="77777777" w:rsidR="002F493F" w:rsidRDefault="002168DA">
      <w:pPr>
        <w:pStyle w:val="ListParagraph"/>
        <w:keepNext/>
        <w:numPr>
          <w:ilvl w:val="0"/>
          <w:numId w:val="4"/>
        </w:numPr>
      </w:pPr>
      <w:proofErr w:type="spellStart"/>
      <w:r>
        <w:t>もっと豊かになる</w:t>
      </w:r>
      <w:proofErr w:type="spellEnd"/>
      <w:r>
        <w:t xml:space="preserve">  (14) </w:t>
      </w:r>
    </w:p>
    <w:p w14:paraId="3BADB1F6" w14:textId="77777777" w:rsidR="002F493F" w:rsidRDefault="002F493F"/>
    <w:p w14:paraId="1190FCF1" w14:textId="77777777" w:rsidR="002F493F" w:rsidRDefault="002168DA">
      <w:pPr>
        <w:pStyle w:val="BlockEndLabel"/>
      </w:pPr>
      <w:r>
        <w:t>End of Block: Trust, perceptions of institutions, inequality, and the future</w:t>
      </w:r>
    </w:p>
    <w:p w14:paraId="02446379" w14:textId="77777777" w:rsidR="002F493F" w:rsidRDefault="002F493F">
      <w:pPr>
        <w:pStyle w:val="BlockSeparator"/>
      </w:pPr>
    </w:p>
    <w:p w14:paraId="14A8DC19" w14:textId="77777777" w:rsidR="002F493F" w:rsidRDefault="002168DA">
      <w:pPr>
        <w:pStyle w:val="BlockStartLabel"/>
      </w:pPr>
      <w:r>
        <w:t>Start of Block: Feedback</w:t>
      </w:r>
    </w:p>
    <w:p w14:paraId="2D1054F9" w14:textId="77777777" w:rsidR="002F493F" w:rsidRDefault="002F493F"/>
    <w:p w14:paraId="66988D2D" w14:textId="77777777" w:rsidR="002F493F" w:rsidRDefault="002168DA">
      <w:pPr>
        <w:keepNext/>
      </w:pPr>
      <w:r>
        <w:t>Q25.1 Do you feel that this survey was politically biased?</w:t>
      </w:r>
    </w:p>
    <w:p w14:paraId="056CE472" w14:textId="77777777" w:rsidR="002F493F" w:rsidRDefault="002168DA">
      <w:pPr>
        <w:pStyle w:val="ListParagraph"/>
        <w:keepNext/>
        <w:numPr>
          <w:ilvl w:val="0"/>
          <w:numId w:val="4"/>
        </w:numPr>
      </w:pPr>
      <w:r>
        <w:t xml:space="preserve">Yes, left-wing biased  (1) </w:t>
      </w:r>
    </w:p>
    <w:p w14:paraId="3D84AEE0" w14:textId="77777777" w:rsidR="002F493F" w:rsidRDefault="002168DA">
      <w:pPr>
        <w:pStyle w:val="ListParagraph"/>
        <w:keepNext/>
        <w:numPr>
          <w:ilvl w:val="0"/>
          <w:numId w:val="4"/>
        </w:numPr>
      </w:pPr>
      <w:r>
        <w:t xml:space="preserve">Yes, right-wing biased  (2) </w:t>
      </w:r>
    </w:p>
    <w:p w14:paraId="26358977" w14:textId="77777777" w:rsidR="002F493F" w:rsidRDefault="002168DA">
      <w:pPr>
        <w:pStyle w:val="ListParagraph"/>
        <w:keepNext/>
        <w:numPr>
          <w:ilvl w:val="0"/>
          <w:numId w:val="4"/>
        </w:numPr>
      </w:pPr>
      <w:r>
        <w:t xml:space="preserve">No, I do not feel it was biased  (3) </w:t>
      </w:r>
    </w:p>
    <w:p w14:paraId="6EE755A5" w14:textId="77777777" w:rsidR="002F493F" w:rsidRDefault="002F493F"/>
    <w:p w14:paraId="3BCD9CB8" w14:textId="77777777" w:rsidR="002F493F" w:rsidRDefault="002168DA">
      <w:pPr>
        <w:keepNext/>
        <w:rPr>
          <w:lang w:eastAsia="ja-JP"/>
        </w:rPr>
      </w:pPr>
      <w:r>
        <w:rPr>
          <w:lang w:eastAsia="ja-JP"/>
        </w:rPr>
        <w:lastRenderedPageBreak/>
        <w:t xml:space="preserve">Q25.1 </w:t>
      </w:r>
      <w:r>
        <w:rPr>
          <w:lang w:eastAsia="ja-JP"/>
        </w:rPr>
        <w:t>この調査は政治的に偏っていると思いますか</w:t>
      </w:r>
      <w:r>
        <w:rPr>
          <w:lang w:eastAsia="ja-JP"/>
        </w:rPr>
        <w:t>?</w:t>
      </w:r>
    </w:p>
    <w:p w14:paraId="5A020965" w14:textId="77777777" w:rsidR="002F493F" w:rsidRDefault="002168DA">
      <w:pPr>
        <w:pStyle w:val="ListParagraph"/>
        <w:keepNext/>
        <w:numPr>
          <w:ilvl w:val="0"/>
          <w:numId w:val="4"/>
        </w:numPr>
        <w:rPr>
          <w:lang w:eastAsia="ja-JP"/>
        </w:rPr>
      </w:pPr>
      <w:r>
        <w:rPr>
          <w:lang w:eastAsia="ja-JP"/>
        </w:rPr>
        <w:t>はい、左翼寄りに偏っています</w:t>
      </w:r>
      <w:r>
        <w:rPr>
          <w:lang w:eastAsia="ja-JP"/>
        </w:rPr>
        <w:t xml:space="preserve">  (1) </w:t>
      </w:r>
    </w:p>
    <w:p w14:paraId="1B2F5DA2" w14:textId="77777777" w:rsidR="002F493F" w:rsidRDefault="002168DA">
      <w:pPr>
        <w:pStyle w:val="ListParagraph"/>
        <w:keepNext/>
        <w:numPr>
          <w:ilvl w:val="0"/>
          <w:numId w:val="4"/>
        </w:numPr>
        <w:rPr>
          <w:lang w:eastAsia="ja-JP"/>
        </w:rPr>
      </w:pPr>
      <w:r>
        <w:rPr>
          <w:lang w:eastAsia="ja-JP"/>
        </w:rPr>
        <w:t>はい、右翼寄りに偏っています</w:t>
      </w:r>
      <w:r>
        <w:rPr>
          <w:lang w:eastAsia="ja-JP"/>
        </w:rPr>
        <w:t xml:space="preserve">  (2) </w:t>
      </w:r>
    </w:p>
    <w:p w14:paraId="0327BF96" w14:textId="77777777" w:rsidR="002F493F" w:rsidRDefault="002168DA">
      <w:pPr>
        <w:pStyle w:val="ListParagraph"/>
        <w:keepNext/>
        <w:numPr>
          <w:ilvl w:val="0"/>
          <w:numId w:val="4"/>
        </w:numPr>
        <w:rPr>
          <w:lang w:eastAsia="ja-JP"/>
        </w:rPr>
      </w:pPr>
      <w:r>
        <w:rPr>
          <w:lang w:eastAsia="ja-JP"/>
        </w:rPr>
        <w:t>いいえ、偏っていたとは感じません</w:t>
      </w:r>
      <w:r>
        <w:rPr>
          <w:lang w:eastAsia="ja-JP"/>
        </w:rPr>
        <w:t xml:space="preserve">  (3) </w:t>
      </w:r>
    </w:p>
    <w:p w14:paraId="26ED85A8" w14:textId="77777777" w:rsidR="002F493F" w:rsidRDefault="002F493F">
      <w:pPr>
        <w:rPr>
          <w:lang w:eastAsia="ja-JP"/>
        </w:rPr>
      </w:pPr>
    </w:p>
    <w:p w14:paraId="012D3F4D" w14:textId="77777777" w:rsidR="002F493F" w:rsidRDefault="002F493F">
      <w:pPr>
        <w:pStyle w:val="QuestionSeparator"/>
        <w:rPr>
          <w:lang w:eastAsia="ja-JP"/>
        </w:rPr>
      </w:pPr>
    </w:p>
    <w:p w14:paraId="3FE2191B" w14:textId="77777777" w:rsidR="002F493F" w:rsidRDefault="002F493F">
      <w:pPr>
        <w:rPr>
          <w:lang w:eastAsia="ja-JP"/>
        </w:rPr>
      </w:pPr>
    </w:p>
    <w:p w14:paraId="5FE9FA1F" w14:textId="77777777" w:rsidR="002F493F" w:rsidRDefault="002168DA">
      <w:pPr>
        <w:keepNext/>
      </w:pPr>
      <w:r>
        <w:t>Q25.2 The survey is nearing completion. You can now enter any comments, thoughts or suggestions in the field below.</w:t>
      </w:r>
    </w:p>
    <w:p w14:paraId="2E2D7059" w14:textId="77777777" w:rsidR="002F493F" w:rsidRDefault="002168DA">
      <w:pPr>
        <w:pStyle w:val="TextEntryLine"/>
        <w:ind w:firstLine="400"/>
        <w:rPr>
          <w:lang w:eastAsia="ja-JP"/>
        </w:rPr>
      </w:pPr>
      <w:r>
        <w:rPr>
          <w:lang w:eastAsia="ja-JP"/>
        </w:rPr>
        <w:t>________________________________________________________________</w:t>
      </w:r>
    </w:p>
    <w:p w14:paraId="203BCE31" w14:textId="77777777" w:rsidR="002F493F" w:rsidRDefault="002168DA">
      <w:pPr>
        <w:pStyle w:val="TextEntryLine"/>
        <w:ind w:firstLine="400"/>
        <w:rPr>
          <w:lang w:eastAsia="ja-JP"/>
        </w:rPr>
      </w:pPr>
      <w:r>
        <w:rPr>
          <w:lang w:eastAsia="ja-JP"/>
        </w:rPr>
        <w:t>________________________________________________________________</w:t>
      </w:r>
    </w:p>
    <w:p w14:paraId="3161E8B2" w14:textId="77777777" w:rsidR="002F493F" w:rsidRDefault="002168DA">
      <w:pPr>
        <w:pStyle w:val="TextEntryLine"/>
        <w:ind w:firstLine="400"/>
        <w:rPr>
          <w:lang w:eastAsia="ja-JP"/>
        </w:rPr>
      </w:pPr>
      <w:r>
        <w:rPr>
          <w:lang w:eastAsia="ja-JP"/>
        </w:rPr>
        <w:t>________________________________________________________________</w:t>
      </w:r>
    </w:p>
    <w:p w14:paraId="1428C5AA" w14:textId="77777777" w:rsidR="002F493F" w:rsidRDefault="002168DA">
      <w:pPr>
        <w:pStyle w:val="TextEntryLine"/>
        <w:ind w:firstLine="400"/>
        <w:rPr>
          <w:lang w:eastAsia="ja-JP"/>
        </w:rPr>
      </w:pPr>
      <w:r>
        <w:rPr>
          <w:lang w:eastAsia="ja-JP"/>
        </w:rPr>
        <w:t>________________________________________________________________</w:t>
      </w:r>
    </w:p>
    <w:p w14:paraId="7B33CBCB" w14:textId="77777777" w:rsidR="002F493F" w:rsidRDefault="002168DA">
      <w:pPr>
        <w:pStyle w:val="TextEntryLine"/>
        <w:ind w:firstLine="400"/>
        <w:rPr>
          <w:lang w:eastAsia="ja-JP"/>
        </w:rPr>
      </w:pPr>
      <w:r>
        <w:rPr>
          <w:lang w:eastAsia="ja-JP"/>
        </w:rPr>
        <w:t>________________________________________________________________</w:t>
      </w:r>
    </w:p>
    <w:p w14:paraId="0D1E1E10" w14:textId="77777777" w:rsidR="002F493F" w:rsidRDefault="002F493F">
      <w:pPr>
        <w:rPr>
          <w:lang w:eastAsia="ja-JP"/>
        </w:rPr>
      </w:pPr>
    </w:p>
    <w:p w14:paraId="57741444" w14:textId="77777777" w:rsidR="002F493F" w:rsidRDefault="002168DA">
      <w:pPr>
        <w:keepNext/>
        <w:rPr>
          <w:lang w:eastAsia="ja-JP"/>
        </w:rPr>
      </w:pPr>
      <w:r>
        <w:rPr>
          <w:lang w:eastAsia="ja-JP"/>
        </w:rPr>
        <w:t xml:space="preserve">Q25.2 </w:t>
      </w:r>
      <w:r>
        <w:rPr>
          <w:lang w:eastAsia="ja-JP"/>
        </w:rPr>
        <w:t>調査は終わりに近づいています。下の欄にコメント、考え、提案を入力することができます。</w:t>
      </w:r>
    </w:p>
    <w:p w14:paraId="1B3A6759" w14:textId="77777777" w:rsidR="002F493F" w:rsidRDefault="002168DA">
      <w:pPr>
        <w:pStyle w:val="TextEntryLine"/>
        <w:ind w:firstLine="400"/>
      </w:pPr>
      <w:r>
        <w:t>________________________________________________________________</w:t>
      </w:r>
    </w:p>
    <w:p w14:paraId="2A9B715D" w14:textId="77777777" w:rsidR="002F493F" w:rsidRDefault="002168DA">
      <w:pPr>
        <w:pStyle w:val="TextEntryLine"/>
        <w:ind w:firstLine="400"/>
      </w:pPr>
      <w:r>
        <w:t>________________________________________________________________</w:t>
      </w:r>
    </w:p>
    <w:p w14:paraId="2858C0D2" w14:textId="77777777" w:rsidR="002F493F" w:rsidRDefault="002168DA">
      <w:pPr>
        <w:pStyle w:val="TextEntryLine"/>
        <w:ind w:firstLine="400"/>
      </w:pPr>
      <w:r>
        <w:t>________________________________________________________________</w:t>
      </w:r>
    </w:p>
    <w:p w14:paraId="6FEA0F6E" w14:textId="77777777" w:rsidR="002F493F" w:rsidRDefault="002168DA">
      <w:pPr>
        <w:pStyle w:val="TextEntryLine"/>
        <w:ind w:firstLine="400"/>
      </w:pPr>
      <w:r>
        <w:t>________________________________________________________________</w:t>
      </w:r>
    </w:p>
    <w:p w14:paraId="015ED252" w14:textId="77777777" w:rsidR="002F493F" w:rsidRDefault="002168DA">
      <w:pPr>
        <w:pStyle w:val="TextEntryLine"/>
        <w:ind w:firstLine="400"/>
      </w:pPr>
      <w:r>
        <w:t>________________________________________________________________</w:t>
      </w:r>
    </w:p>
    <w:p w14:paraId="2DB741DF" w14:textId="77777777" w:rsidR="002F493F" w:rsidRDefault="002F493F"/>
    <w:p w14:paraId="6A66D6AF" w14:textId="77777777" w:rsidR="002F493F" w:rsidRDefault="002F493F">
      <w:pPr>
        <w:pStyle w:val="QuestionSeparator"/>
      </w:pPr>
    </w:p>
    <w:p w14:paraId="0646F8A4" w14:textId="77777777" w:rsidR="002F493F" w:rsidRDefault="002168DA">
      <w:pPr>
        <w:pStyle w:val="QDisplayLogic"/>
        <w:keepNext/>
      </w:pPr>
      <w:r>
        <w:t>Display This Question:</w:t>
      </w:r>
    </w:p>
    <w:p w14:paraId="6BBD6D83" w14:textId="77777777" w:rsidR="002F493F" w:rsidRDefault="002168DA">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2F493F" w14:paraId="113959D8" w14:textId="77777777">
        <w:tc>
          <w:tcPr>
            <w:tcW w:w="50" w:type="dxa"/>
          </w:tcPr>
          <w:p w14:paraId="5D1F34CC" w14:textId="77777777" w:rsidR="002F493F" w:rsidRDefault="002168DA">
            <w:pPr>
              <w:keepNext/>
            </w:pPr>
            <w:r>
              <w:rPr>
                <w:noProof/>
              </w:rPr>
              <w:drawing>
                <wp:inline distT="0" distB="0" distL="0" distR="0" wp14:anchorId="43191228" wp14:editId="33DA6153">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0385DE0" w14:textId="77777777" w:rsidR="002F493F" w:rsidRDefault="002F493F"/>
    <w:p w14:paraId="6D76533B" w14:textId="77777777" w:rsidR="002F493F" w:rsidRDefault="002168DA">
      <w:pPr>
        <w:keepNext/>
      </w:pPr>
      <w:r>
        <w:t xml:space="preserve">Q251 Congratulations! </w:t>
      </w:r>
      <w:r>
        <w:br/>
        <w:t xml:space="preserve">  You won the lottery previously described. Of the €100 prize, € will be donated to the charity </w:t>
      </w:r>
      <w:r>
        <w:lastRenderedPageBreak/>
        <w:t xml:space="preserve">Gold Standard, as you decided, and the remainder will be paid to you through the survey company </w:t>
      </w:r>
      <w:proofErr w:type="spellStart"/>
      <w:r>
        <w:t>Dynata</w:t>
      </w:r>
      <w:proofErr w:type="spellEnd"/>
      <w:r>
        <w:t>.</w:t>
      </w:r>
    </w:p>
    <w:p w14:paraId="6F63FE1C" w14:textId="77777777" w:rsidR="002F493F" w:rsidRDefault="002F493F"/>
    <w:p w14:paraId="6A1865CA" w14:textId="77777777" w:rsidR="002F493F" w:rsidRDefault="002168DA">
      <w:pPr>
        <w:keepNext/>
        <w:rPr>
          <w:lang w:eastAsia="ja-JP"/>
        </w:rPr>
      </w:pPr>
      <w:r>
        <w:rPr>
          <w:lang w:eastAsia="ja-JP"/>
        </w:rPr>
        <w:t xml:space="preserve">Q251 </w:t>
      </w:r>
      <w:r>
        <w:rPr>
          <w:lang w:eastAsia="ja-JP"/>
        </w:rPr>
        <w:t>おめでとうございます！</w:t>
      </w:r>
      <w:r>
        <w:rPr>
          <w:lang w:eastAsia="ja-JP"/>
        </w:rPr>
        <w:br/>
      </w:r>
      <w:r>
        <w:rPr>
          <w:lang w:eastAsia="ja-JP"/>
        </w:rPr>
        <w:t>あなたは前述の宝くじに当選しました。</w:t>
      </w:r>
      <w:r>
        <w:rPr>
          <w:lang w:eastAsia="ja-JP"/>
        </w:rPr>
        <w:t xml:space="preserve"> 10,000</w:t>
      </w:r>
      <w:r>
        <w:rPr>
          <w:lang w:eastAsia="ja-JP"/>
        </w:rPr>
        <w:t>円の賞金のうち、あなたが決めた金額が、慈善団体</w:t>
      </w:r>
      <w:r>
        <w:rPr>
          <w:lang w:eastAsia="ja-JP"/>
        </w:rPr>
        <w:t>Gold Standard</w:t>
      </w:r>
      <w:r>
        <w:rPr>
          <w:lang w:eastAsia="ja-JP"/>
        </w:rPr>
        <w:t>に寄付され、残りは調査会社</w:t>
      </w:r>
      <w:r>
        <w:rPr>
          <w:lang w:eastAsia="ja-JP"/>
        </w:rPr>
        <w:t xml:space="preserve"> </w:t>
      </w:r>
      <w:proofErr w:type="spellStart"/>
      <w:r>
        <w:rPr>
          <w:lang w:eastAsia="ja-JP"/>
        </w:rPr>
        <w:t>Dynata</w:t>
      </w:r>
      <w:proofErr w:type="spellEnd"/>
      <w:r>
        <w:rPr>
          <w:lang w:eastAsia="ja-JP"/>
        </w:rPr>
        <w:t xml:space="preserve"> </w:t>
      </w:r>
      <w:r>
        <w:rPr>
          <w:lang w:eastAsia="ja-JP"/>
        </w:rPr>
        <w:t>を通じてあなたに支払われます。</w:t>
      </w:r>
    </w:p>
    <w:p w14:paraId="4505ECB2" w14:textId="77777777" w:rsidR="002F493F" w:rsidRDefault="002F493F">
      <w:pPr>
        <w:rPr>
          <w:lang w:eastAsia="ja-JP"/>
        </w:rPr>
      </w:pPr>
    </w:p>
    <w:p w14:paraId="0F563B3D" w14:textId="77777777" w:rsidR="002F493F" w:rsidRDefault="002168DA">
      <w:pPr>
        <w:pStyle w:val="BlockEndLabel"/>
      </w:pPr>
      <w:r>
        <w:t>End of Block: Feedback</w:t>
      </w:r>
    </w:p>
    <w:p w14:paraId="7A2B4D14" w14:textId="77777777" w:rsidR="002F493F" w:rsidRDefault="002F493F">
      <w:pPr>
        <w:pStyle w:val="BlockSeparator"/>
      </w:pPr>
    </w:p>
    <w:p w14:paraId="6A38E1C3" w14:textId="77777777" w:rsidR="002F493F" w:rsidRDefault="002168DA">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2F493F" w14:paraId="0030E63A" w14:textId="77777777">
        <w:tc>
          <w:tcPr>
            <w:tcW w:w="50" w:type="dxa"/>
          </w:tcPr>
          <w:p w14:paraId="2339EC74" w14:textId="77777777" w:rsidR="002F493F" w:rsidRDefault="002168DA">
            <w:pPr>
              <w:keepNext/>
            </w:pPr>
            <w:r>
              <w:rPr>
                <w:noProof/>
              </w:rPr>
              <w:drawing>
                <wp:inline distT="0" distB="0" distL="0" distR="0" wp14:anchorId="5BD469FE" wp14:editId="7EF321FE">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EFCE881" w14:textId="77777777" w:rsidR="002F493F" w:rsidRDefault="002F493F"/>
    <w:p w14:paraId="777087DC" w14:textId="77777777" w:rsidR="002F493F" w:rsidRDefault="002168DA">
      <w:pPr>
        <w:keepNext/>
      </w:pPr>
      <w:r>
        <w:t>Q257 Finally, are you willing to sign a petition to "stand up for real climate action"?</w:t>
      </w:r>
      <w:r>
        <w:br/>
      </w:r>
      <w:r>
        <w:br/>
        <w:t>As soon as the survey is complete, we will send the results to the [Leader] office, informing him what share of people who took this survey were willing to support the following petition. </w:t>
      </w:r>
      <w:r>
        <w:br/>
      </w:r>
      <w:r>
        <w:br/>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[Country] and beyond -- to act so we do not lose ground in combating climate change."</w:t>
      </w:r>
      <w:r>
        <w:br/>
      </w:r>
      <w:r>
        <w:br/>
        <w:t xml:space="preserve">Do you support this petition (you will NOT be asked to </w:t>
      </w:r>
      <w:proofErr w:type="gramStart"/>
      <w:r>
        <w:t>sign,</w:t>
      </w:r>
      <w:proofErr w:type="gramEnd"/>
      <w:r>
        <w:t xml:space="preserve"> only your answer here is required and remains anonymous)? </w:t>
      </w:r>
    </w:p>
    <w:p w14:paraId="3318F9D6" w14:textId="77777777" w:rsidR="002F493F" w:rsidRDefault="002168DA">
      <w:pPr>
        <w:pStyle w:val="ListParagraph"/>
        <w:keepNext/>
        <w:numPr>
          <w:ilvl w:val="0"/>
          <w:numId w:val="4"/>
        </w:numPr>
      </w:pPr>
      <w:r>
        <w:t xml:space="preserve">Yes  (1) </w:t>
      </w:r>
    </w:p>
    <w:p w14:paraId="60354468" w14:textId="77777777" w:rsidR="002F493F" w:rsidRDefault="002168DA">
      <w:pPr>
        <w:pStyle w:val="ListParagraph"/>
        <w:keepNext/>
        <w:numPr>
          <w:ilvl w:val="0"/>
          <w:numId w:val="4"/>
        </w:numPr>
      </w:pPr>
      <w:r>
        <w:t xml:space="preserve">No  (2) </w:t>
      </w:r>
    </w:p>
    <w:p w14:paraId="768E366D" w14:textId="77777777" w:rsidR="002F493F" w:rsidRDefault="002F493F"/>
    <w:p w14:paraId="48CADBF9" w14:textId="6EABA9D2" w:rsidR="002F493F" w:rsidRDefault="002168DA">
      <w:pPr>
        <w:keepNext/>
        <w:rPr>
          <w:lang w:eastAsia="ja-JP"/>
        </w:rPr>
      </w:pPr>
      <w:r>
        <w:rPr>
          <w:lang w:eastAsia="ja-JP"/>
        </w:rPr>
        <w:t xml:space="preserve">Q257 </w:t>
      </w:r>
      <w:r>
        <w:rPr>
          <w:lang w:eastAsia="ja-JP"/>
        </w:rPr>
        <w:t>最後に、「真の気候変動対策に立ち上がる」請願書に署名することを希望しますか</w:t>
      </w:r>
      <w:r>
        <w:rPr>
          <w:lang w:eastAsia="ja-JP"/>
        </w:rPr>
        <w:t>?</w:t>
      </w:r>
      <w:r>
        <w:rPr>
          <w:lang w:eastAsia="ja-JP"/>
        </w:rPr>
        <w:br/>
      </w:r>
      <w:r>
        <w:rPr>
          <w:lang w:eastAsia="ja-JP"/>
        </w:rPr>
        <w:br/>
      </w:r>
      <w:r>
        <w:rPr>
          <w:lang w:eastAsia="ja-JP"/>
        </w:rPr>
        <w:t>調査が完了次第、結果を首相官邸に送信し、この調査に参加した人の何割が以下の請願書を支持する意思があるかを知らせます。</w:t>
      </w:r>
      <w:r>
        <w:rPr>
          <w:lang w:eastAsia="ja-JP"/>
        </w:rPr>
        <w:br/>
      </w:r>
      <w:r>
        <w:rPr>
          <w:lang w:eastAsia="ja-JP"/>
        </w:rPr>
        <w:br/>
        <w:t xml:space="preserve"> </w:t>
      </w:r>
      <w:r>
        <w:rPr>
          <w:lang w:eastAsia="ja-JP"/>
        </w:rPr>
        <w:t>「気候変動に対して今すぐ行動することが</w:t>
      </w:r>
      <w:ins w:id="245" w:author="OGURO Kei, ECO/CS3" w:date="2021-06-15T20:11:00Z">
        <w:r w:rsidR="00130882">
          <w:rPr>
            <w:rFonts w:hint="eastAsia"/>
            <w:lang w:eastAsia="ja-JP"/>
          </w:rPr>
          <w:t>極めて</w:t>
        </w:r>
      </w:ins>
      <w:r>
        <w:rPr>
          <w:lang w:eastAsia="ja-JP"/>
        </w:rPr>
        <w:t>重要であるということに同意します。今こそ、低炭素の未来に</w:t>
      </w:r>
      <w:del w:id="246" w:author="OGURO Kei, ECO/CS3" w:date="2021-06-15T20:11:00Z">
        <w:r w:rsidDel="00130882">
          <w:rPr>
            <w:lang w:eastAsia="ja-JP"/>
          </w:rPr>
          <w:delText>む</w:delText>
        </w:r>
      </w:del>
      <w:ins w:id="247" w:author="OGURO Kei, ECO/CS3" w:date="2021-06-15T20:11:00Z">
        <w:r w:rsidR="00130882">
          <w:rPr>
            <w:rFonts w:hint="eastAsia"/>
            <w:lang w:eastAsia="ja-JP"/>
          </w:rPr>
          <w:t>向</w:t>
        </w:r>
      </w:ins>
      <w:r>
        <w:rPr>
          <w:lang w:eastAsia="ja-JP"/>
        </w:rPr>
        <w:t>け舵をきり、すべての生物への永続的な被害を止める時です。有害な炭素排出量を削減するための時間的余裕がないことを示す科学的根拠もあります。気候変動と戦う機会を失わないためにも、私は国内外の世</w:t>
      </w:r>
      <w:r>
        <w:rPr>
          <w:lang w:eastAsia="ja-JP"/>
        </w:rPr>
        <w:lastRenderedPageBreak/>
        <w:t>界のリーダーたちへの呼びかけに賛同します。」</w:t>
      </w:r>
      <w:r>
        <w:rPr>
          <w:lang w:eastAsia="ja-JP"/>
        </w:rPr>
        <w:br/>
      </w:r>
      <w:r>
        <w:rPr>
          <w:lang w:eastAsia="ja-JP"/>
        </w:rPr>
        <w:br/>
      </w:r>
      <w:r>
        <w:rPr>
          <w:lang w:eastAsia="ja-JP"/>
        </w:rPr>
        <w:t>この請願を支持しますか</w:t>
      </w:r>
      <w:r>
        <w:rPr>
          <w:lang w:eastAsia="ja-JP"/>
        </w:rPr>
        <w:t xml:space="preserve"> (</w:t>
      </w:r>
      <w:r>
        <w:rPr>
          <w:lang w:eastAsia="ja-JP"/>
        </w:rPr>
        <w:t>署名は必要ありません、ここでの回答のみが必要であり、匿名のまま集計されます</w:t>
      </w:r>
      <w:r>
        <w:rPr>
          <w:lang w:eastAsia="ja-JP"/>
        </w:rPr>
        <w:t>)</w:t>
      </w:r>
      <w:r>
        <w:rPr>
          <w:lang w:eastAsia="ja-JP"/>
        </w:rPr>
        <w:t>。</w:t>
      </w:r>
    </w:p>
    <w:p w14:paraId="2965BA59" w14:textId="77777777" w:rsidR="002F493F" w:rsidRDefault="002168DA">
      <w:pPr>
        <w:pStyle w:val="ListParagraph"/>
        <w:keepNext/>
        <w:numPr>
          <w:ilvl w:val="0"/>
          <w:numId w:val="4"/>
        </w:numPr>
      </w:pPr>
      <w:proofErr w:type="spellStart"/>
      <w:r>
        <w:t>はい</w:t>
      </w:r>
      <w:proofErr w:type="spellEnd"/>
      <w:r>
        <w:t xml:space="preserve">  (1) </w:t>
      </w:r>
    </w:p>
    <w:p w14:paraId="3EAAA879" w14:textId="77777777" w:rsidR="002F493F" w:rsidRDefault="002168DA">
      <w:pPr>
        <w:pStyle w:val="ListParagraph"/>
        <w:keepNext/>
        <w:numPr>
          <w:ilvl w:val="0"/>
          <w:numId w:val="4"/>
        </w:numPr>
      </w:pPr>
      <w:proofErr w:type="spellStart"/>
      <w:r>
        <w:t>いいえ</w:t>
      </w:r>
      <w:proofErr w:type="spellEnd"/>
      <w:r>
        <w:t xml:space="preserve">  (2) </w:t>
      </w:r>
    </w:p>
    <w:p w14:paraId="340DF004" w14:textId="77777777" w:rsidR="002F493F" w:rsidRDefault="002F493F"/>
    <w:p w14:paraId="15BD9CED" w14:textId="77777777" w:rsidR="002F493F" w:rsidRDefault="002168DA">
      <w:pPr>
        <w:pStyle w:val="BlockEndLabel"/>
      </w:pPr>
      <w:r>
        <w:t>End of Block: Petition</w:t>
      </w:r>
    </w:p>
    <w:p w14:paraId="2639F0EA" w14:textId="77777777" w:rsidR="002F493F" w:rsidRDefault="002F493F">
      <w:pPr>
        <w:pStyle w:val="BlockSeparator"/>
      </w:pPr>
    </w:p>
    <w:p w14:paraId="17DBF90F" w14:textId="77777777" w:rsidR="002F493F" w:rsidRDefault="002F493F"/>
    <w:sectPr w:rsidR="002F493F">
      <w:headerReference w:type="default" r:id="rId17"/>
      <w:footerReference w:type="even" r:id="rId18"/>
      <w:foot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黒沼 由紀子" w:date="2021-06-15T14:06:00Z" w:initials="黒沼">
    <w:p w14:paraId="6186534C" w14:textId="376C5C1F" w:rsidR="00CD0623" w:rsidRDefault="00CD0623">
      <w:pPr>
        <w:pStyle w:val="CommentText"/>
      </w:pPr>
      <w:r>
        <w:rPr>
          <w:rStyle w:val="CommentReference"/>
        </w:rPr>
        <w:annotationRef/>
      </w:r>
      <w:r>
        <w:rPr>
          <w:rFonts w:hint="eastAsia"/>
          <w:lang w:eastAsia="ja-JP"/>
        </w:rPr>
        <w:t>回答者に謝礼が支払われます</w:t>
      </w:r>
    </w:p>
  </w:comment>
  <w:comment w:id="10" w:author="OGURO Kei, ECO/CS3" w:date="2021-06-13T13:52:00Z" w:initials="OKE">
    <w:p w14:paraId="620C6855" w14:textId="31020AB3" w:rsidR="00CD0623" w:rsidRDefault="00CD0623">
      <w:pPr>
        <w:pStyle w:val="CommentText"/>
      </w:pPr>
      <w:r>
        <w:rPr>
          <w:rStyle w:val="CommentReference"/>
        </w:rPr>
        <w:annotationRef/>
      </w:r>
      <w:r>
        <w:rPr>
          <w:lang w:eastAsia="ja-JP"/>
        </w:rPr>
        <w:t>I think it is better to “</w:t>
      </w:r>
      <w:r>
        <w:rPr>
          <w:rFonts w:hint="eastAsia"/>
          <w:lang w:eastAsia="ja-JP"/>
        </w:rPr>
        <w:t xml:space="preserve">Which size of </w:t>
      </w:r>
      <w:r>
        <w:rPr>
          <w:lang w:eastAsia="ja-JP"/>
        </w:rPr>
        <w:t>municipality</w:t>
      </w:r>
      <w:r>
        <w:rPr>
          <w:rFonts w:hint="eastAsia"/>
          <w:lang w:eastAsia="ja-JP"/>
        </w:rPr>
        <w:t xml:space="preserve"> </w:t>
      </w:r>
      <w:r>
        <w:t xml:space="preserve">do you live in”? </w:t>
      </w:r>
    </w:p>
  </w:comment>
  <w:comment w:id="11" w:author="OGURO Kei, ECO/CS3" w:date="2021-06-13T13:58:00Z" w:initials="OKE">
    <w:p w14:paraId="00E674D9" w14:textId="3610A38C" w:rsidR="00CD0623" w:rsidRDefault="00CD0623">
      <w:pPr>
        <w:pStyle w:val="CommentText"/>
        <w:rPr>
          <w:lang w:eastAsia="ja-JP"/>
        </w:rPr>
      </w:pPr>
      <w:r>
        <w:rPr>
          <w:rStyle w:val="CommentReference"/>
        </w:rPr>
        <w:annotationRef/>
      </w:r>
      <w:r>
        <w:rPr>
          <w:rFonts w:hint="eastAsia"/>
          <w:lang w:eastAsia="ja-JP"/>
        </w:rPr>
        <w:t>農村部</w:t>
      </w:r>
      <w:r>
        <w:rPr>
          <w:rFonts w:hint="eastAsia"/>
          <w:lang w:eastAsia="ja-JP"/>
        </w:rPr>
        <w:t xml:space="preserve"> </w:t>
      </w:r>
      <w:r>
        <w:rPr>
          <w:lang w:eastAsia="ja-JP"/>
        </w:rPr>
        <w:t xml:space="preserve">or </w:t>
      </w:r>
      <w:r>
        <w:rPr>
          <w:rFonts w:hint="eastAsia"/>
          <w:lang w:eastAsia="ja-JP"/>
        </w:rPr>
        <w:t>田舎</w:t>
      </w:r>
      <w:r>
        <w:rPr>
          <w:rFonts w:hint="eastAsia"/>
          <w:lang w:eastAsia="ja-JP"/>
        </w:rPr>
        <w:t xml:space="preserve"> </w:t>
      </w:r>
      <w:r>
        <w:rPr>
          <w:lang w:eastAsia="ja-JP"/>
        </w:rPr>
        <w:t>could be misleading, then I think it is better to focus on the population size of the municipality, and add less than 5000 inhabitants.</w:t>
      </w:r>
    </w:p>
  </w:comment>
  <w:comment w:id="21" w:author="OGURO Kei, ECO/CS3" w:date="2021-06-15T19:25:00Z" w:initials="OKE">
    <w:p w14:paraId="5A99884D" w14:textId="54E8463A" w:rsidR="00CD0623" w:rsidRDefault="00CD0623" w:rsidP="00573ECB">
      <w:pPr>
        <w:pStyle w:val="CommentText"/>
        <w:rPr>
          <w:lang w:eastAsia="ja-JP"/>
        </w:rPr>
      </w:pPr>
      <w:r>
        <w:rPr>
          <w:rStyle w:val="CommentReference"/>
        </w:rPr>
        <w:annotationRef/>
      </w:r>
      <w:r>
        <w:rPr>
          <w:rFonts w:hint="eastAsia"/>
          <w:lang w:eastAsia="ja-JP"/>
        </w:rPr>
        <w:t xml:space="preserve">This question is </w:t>
      </w:r>
      <w:r>
        <w:rPr>
          <w:lang w:eastAsia="ja-JP"/>
        </w:rPr>
        <w:t>tricky for me</w:t>
      </w:r>
      <w:r>
        <w:rPr>
          <w:rFonts w:hint="eastAsia"/>
          <w:lang w:eastAsia="ja-JP"/>
        </w:rPr>
        <w:t>.</w:t>
      </w:r>
      <w:r>
        <w:t xml:space="preserve"> When you say “</w:t>
      </w:r>
      <w:r>
        <w:rPr>
          <w:rFonts w:hint="eastAsia"/>
          <w:lang w:eastAsia="ja-JP"/>
        </w:rPr>
        <w:t>日本人</w:t>
      </w:r>
      <w:r>
        <w:rPr>
          <w:rFonts w:hint="eastAsia"/>
          <w:lang w:eastAsia="ja-JP"/>
        </w:rPr>
        <w:t xml:space="preserve"> </w:t>
      </w:r>
      <w:r>
        <w:rPr>
          <w:lang w:eastAsia="ja-JP"/>
        </w:rPr>
        <w:t>(Japanese)”</w:t>
      </w:r>
      <w:r>
        <w:rPr>
          <w:rFonts w:hint="eastAsia"/>
          <w:lang w:eastAsia="ja-JP"/>
        </w:rPr>
        <w:t>,</w:t>
      </w:r>
      <w:r>
        <w:rPr>
          <w:lang w:eastAsia="ja-JP"/>
        </w:rPr>
        <w:t xml:space="preserve"> </w:t>
      </w:r>
      <w:r>
        <w:rPr>
          <w:rFonts w:hint="eastAsia"/>
          <w:lang w:eastAsia="ja-JP"/>
        </w:rPr>
        <w:t>i</w:t>
      </w:r>
      <w:r>
        <w:rPr>
          <w:lang w:eastAsia="ja-JP"/>
        </w:rPr>
        <w:t xml:space="preserve">t includes </w:t>
      </w:r>
      <w:proofErr w:type="gramStart"/>
      <w:r>
        <w:rPr>
          <w:rFonts w:hint="eastAsia"/>
          <w:lang w:eastAsia="ja-JP"/>
        </w:rPr>
        <w:t>アイヌ</w:t>
      </w:r>
      <w:r>
        <w:rPr>
          <w:rFonts w:hint="eastAsia"/>
          <w:lang w:eastAsia="ja-JP"/>
        </w:rPr>
        <w:t>(</w:t>
      </w:r>
      <w:proofErr w:type="gramEnd"/>
      <w:r>
        <w:rPr>
          <w:lang w:eastAsia="ja-JP"/>
        </w:rPr>
        <w:t xml:space="preserve">Ainu) . Separate </w:t>
      </w:r>
      <w:r>
        <w:rPr>
          <w:rFonts w:hint="eastAsia"/>
          <w:lang w:eastAsia="ja-JP"/>
        </w:rPr>
        <w:t>Japanese a</w:t>
      </w:r>
      <w:r>
        <w:rPr>
          <w:lang w:eastAsia="ja-JP"/>
        </w:rPr>
        <w:t xml:space="preserve">nd Ainu </w:t>
      </w:r>
      <w:r>
        <w:rPr>
          <w:rFonts w:hint="eastAsia"/>
          <w:lang w:eastAsia="ja-JP"/>
        </w:rPr>
        <w:t>c</w:t>
      </w:r>
      <w:r>
        <w:rPr>
          <w:lang w:eastAsia="ja-JP"/>
        </w:rPr>
        <w:t xml:space="preserve">ould be politically </w:t>
      </w:r>
      <w:r>
        <w:rPr>
          <w:rFonts w:hint="eastAsia"/>
          <w:lang w:eastAsia="ja-JP"/>
        </w:rPr>
        <w:t>criticized</w:t>
      </w:r>
      <w:r>
        <w:rPr>
          <w:lang w:eastAsia="ja-JP"/>
        </w:rPr>
        <w:t xml:space="preserve">. </w:t>
      </w:r>
    </w:p>
    <w:p w14:paraId="4F0EDB3F" w14:textId="1FFC751F" w:rsidR="00CD0623" w:rsidRDefault="00CD0623" w:rsidP="00573ECB">
      <w:pPr>
        <w:pStyle w:val="CommentText"/>
        <w:rPr>
          <w:lang w:eastAsia="ja-JP"/>
        </w:rPr>
      </w:pPr>
      <w:r>
        <w:rPr>
          <w:lang w:eastAsia="ja-JP"/>
        </w:rPr>
        <w:t xml:space="preserve">Do you have any other example to ask race to Japanese people. I think it is better to follow the past example. </w:t>
      </w:r>
    </w:p>
    <w:p w14:paraId="07FDE199" w14:textId="19FD7314" w:rsidR="00CD0623" w:rsidRDefault="00CD0623" w:rsidP="00573ECB">
      <w:pPr>
        <w:pStyle w:val="CommentText"/>
        <w:rPr>
          <w:lang w:eastAsia="ja-JP"/>
        </w:rPr>
      </w:pPr>
      <w:r>
        <w:rPr>
          <w:lang w:eastAsia="ja-JP"/>
        </w:rPr>
        <w:t xml:space="preserve">If not, I think, it is better to say like these. Japanese (other than Ainu) or Japanese (Ainu) </w:t>
      </w:r>
    </w:p>
    <w:p w14:paraId="31C458AA" w14:textId="77777777" w:rsidR="00CD0623" w:rsidRDefault="00CD0623" w:rsidP="00573ECB">
      <w:pPr>
        <w:pStyle w:val="CommentText"/>
        <w:rPr>
          <w:lang w:eastAsia="ja-JP"/>
        </w:rPr>
      </w:pPr>
      <w:r>
        <w:rPr>
          <w:lang w:eastAsia="ja-JP"/>
        </w:rPr>
        <w:t xml:space="preserve">In addition, Asian could include Japanese, then it is better to say Asian (other than Japanese) </w:t>
      </w:r>
    </w:p>
    <w:p w14:paraId="548A406E" w14:textId="77777777" w:rsidR="00CD0623" w:rsidRDefault="00CD0623" w:rsidP="00573ECB">
      <w:pPr>
        <w:pStyle w:val="CommentText"/>
      </w:pPr>
    </w:p>
    <w:p w14:paraId="6B4866BF" w14:textId="539A9A68" w:rsidR="00CD0623" w:rsidRDefault="00CD0623">
      <w:pPr>
        <w:pStyle w:val="CommentText"/>
      </w:pPr>
    </w:p>
  </w:comment>
  <w:comment w:id="28" w:author="OGURO Kei, ECO/CS3" w:date="2021-06-15T19:30:00Z" w:initials="OKE">
    <w:p w14:paraId="60ABAE0D" w14:textId="52AB0134" w:rsidR="00CD0623" w:rsidRDefault="00CD0623">
      <w:pPr>
        <w:pStyle w:val="CommentText"/>
      </w:pPr>
      <w:r>
        <w:rPr>
          <w:rFonts w:hint="eastAsia"/>
          <w:lang w:eastAsia="ja-JP"/>
        </w:rPr>
        <w:t xml:space="preserve">The answer </w:t>
      </w:r>
      <w:proofErr w:type="gramStart"/>
      <w:r>
        <w:rPr>
          <w:rFonts w:hint="eastAsia"/>
          <w:lang w:eastAsia="ja-JP"/>
        </w:rPr>
        <w:t>for</w:t>
      </w:r>
      <w:r>
        <w:rPr>
          <w:lang w:eastAsia="ja-JP"/>
        </w:rPr>
        <w:t xml:space="preserve"> </w:t>
      </w:r>
      <w:proofErr w:type="gramEnd"/>
      <w:r>
        <w:rPr>
          <w:rStyle w:val="CommentReference"/>
        </w:rPr>
        <w:annotationRef/>
      </w:r>
      <w:r>
        <w:rPr>
          <w:lang w:eastAsia="ja-JP"/>
        </w:rPr>
        <w:t>”</w:t>
      </w:r>
      <w:r>
        <w:rPr>
          <w:rFonts w:hint="eastAsia"/>
          <w:lang w:eastAsia="ja-JP"/>
        </w:rPr>
        <w:t>あなたはご結婚されていますか</w:t>
      </w:r>
      <w:r>
        <w:rPr>
          <w:lang w:eastAsia="ja-JP"/>
        </w:rPr>
        <w:t>” will be only yes or no.</w:t>
      </w:r>
    </w:p>
  </w:comment>
  <w:comment w:id="31" w:author="OGURO Kei, ECO/CS3" w:date="2021-06-13T14:23:00Z" w:initials="OKE">
    <w:p w14:paraId="1EE759C5" w14:textId="1EAC8FE9" w:rsidR="00CD0623" w:rsidRDefault="00CD0623">
      <w:pPr>
        <w:pStyle w:val="CommentText"/>
      </w:pPr>
      <w:r>
        <w:rPr>
          <w:rStyle w:val="CommentReference"/>
        </w:rPr>
        <w:annotationRef/>
      </w:r>
      <w:r>
        <w:rPr>
          <w:rFonts w:hint="eastAsia"/>
          <w:lang w:eastAsia="ja-JP"/>
        </w:rPr>
        <w:t xml:space="preserve">Recently, </w:t>
      </w:r>
      <w:r>
        <w:rPr>
          <w:lang w:eastAsia="ja-JP"/>
        </w:rPr>
        <w:t xml:space="preserve">it is not good to use </w:t>
      </w:r>
      <w:r>
        <w:rPr>
          <w:rFonts w:hint="eastAsia"/>
          <w:lang w:eastAsia="ja-JP"/>
        </w:rPr>
        <w:t>未亡人</w:t>
      </w:r>
      <w:r>
        <w:rPr>
          <w:rFonts w:hint="eastAsia"/>
          <w:lang w:eastAsia="ja-JP"/>
        </w:rPr>
        <w:t>,</w:t>
      </w:r>
      <w:r>
        <w:rPr>
          <w:lang w:eastAsia="ja-JP"/>
        </w:rPr>
        <w:t xml:space="preserve"> mainly it means “the woman whose husband died”. </w:t>
      </w:r>
    </w:p>
  </w:comment>
  <w:comment w:id="52" w:author="OGURO Kei, ECO/CS3" w:date="2021-06-13T14:31:00Z" w:initials="OKE">
    <w:p w14:paraId="6AE8253E" w14:textId="38B2CA78" w:rsidR="00CD0623" w:rsidRDefault="00CD0623">
      <w:pPr>
        <w:pStyle w:val="CommentText"/>
        <w:rPr>
          <w:lang w:eastAsia="ja-JP"/>
        </w:rPr>
      </w:pPr>
      <w:r>
        <w:rPr>
          <w:rStyle w:val="CommentReference"/>
        </w:rPr>
        <w:annotationRef/>
      </w:r>
      <w:r>
        <w:rPr>
          <w:lang w:eastAsia="ja-JP"/>
        </w:rPr>
        <w:t>Please use the list below as well as “</w:t>
      </w:r>
      <w:r>
        <w:rPr>
          <w:rFonts w:hint="eastAsia"/>
          <w:lang w:eastAsia="ja-JP"/>
        </w:rPr>
        <w:t>その他</w:t>
      </w:r>
      <w:r>
        <w:rPr>
          <w:lang w:eastAsia="ja-JP"/>
        </w:rPr>
        <w:t>” (others) if there are still other parties</w:t>
      </w:r>
    </w:p>
    <w:p w14:paraId="28F2A775" w14:textId="6B3632B9" w:rsidR="00CD0623" w:rsidRDefault="00CD0623">
      <w:pPr>
        <w:pStyle w:val="CommentText"/>
        <w:rPr>
          <w:lang w:eastAsia="ja-JP"/>
        </w:rPr>
      </w:pPr>
    </w:p>
    <w:p w14:paraId="48CCF470" w14:textId="7192D497" w:rsidR="00CD0623" w:rsidRDefault="00CD0623">
      <w:pPr>
        <w:pStyle w:val="CommentText"/>
        <w:rPr>
          <w:lang w:eastAsia="ja-JP"/>
        </w:rPr>
      </w:pPr>
      <w:r>
        <w:rPr>
          <w:rFonts w:hint="eastAsia"/>
          <w:lang w:eastAsia="ja-JP"/>
        </w:rPr>
        <w:t xml:space="preserve">自由民主党　</w:t>
      </w:r>
      <w:r>
        <w:rPr>
          <w:lang w:eastAsia="ja-JP"/>
        </w:rPr>
        <w:t xml:space="preserve">The Liberal Democratic Party </w:t>
      </w:r>
    </w:p>
    <w:p w14:paraId="4C273EF3" w14:textId="6572EC55" w:rsidR="00CD0623" w:rsidRDefault="00CD0623">
      <w:pPr>
        <w:pStyle w:val="CommentText"/>
        <w:rPr>
          <w:lang w:eastAsia="ja-JP"/>
        </w:rPr>
      </w:pPr>
      <w:r>
        <w:rPr>
          <w:lang w:eastAsia="ja-JP"/>
        </w:rPr>
        <w:t>(61.1%, 50.0%)</w:t>
      </w:r>
    </w:p>
    <w:p w14:paraId="2D7D77BB" w14:textId="47DC708C" w:rsidR="00CD0623" w:rsidRDefault="00CD0623">
      <w:pPr>
        <w:pStyle w:val="CommentText"/>
        <w:rPr>
          <w:lang w:eastAsia="ja-JP"/>
        </w:rPr>
      </w:pPr>
      <w:r>
        <w:rPr>
          <w:rFonts w:hint="eastAsia"/>
          <w:lang w:eastAsia="ja-JP"/>
        </w:rPr>
        <w:t>公明党</w:t>
      </w:r>
      <w:r>
        <w:rPr>
          <w:rFonts w:hint="eastAsia"/>
          <w:lang w:eastAsia="ja-JP"/>
        </w:rPr>
        <w:t xml:space="preserve"> </w:t>
      </w:r>
      <w:proofErr w:type="spellStart"/>
      <w:r>
        <w:rPr>
          <w:lang w:eastAsia="ja-JP"/>
        </w:rPr>
        <w:t>Komeito</w:t>
      </w:r>
      <w:proofErr w:type="spellEnd"/>
      <w:r>
        <w:rPr>
          <w:lang w:eastAsia="ja-JP"/>
        </w:rPr>
        <w:t xml:space="preserve"> (6.2%,10.3%)</w:t>
      </w:r>
    </w:p>
    <w:p w14:paraId="204555F4" w14:textId="708AA62D" w:rsidR="00CD0623" w:rsidRDefault="00CD0623">
      <w:pPr>
        <w:pStyle w:val="CommentText"/>
        <w:rPr>
          <w:lang w:eastAsia="ja-JP"/>
        </w:rPr>
      </w:pPr>
      <w:r>
        <w:rPr>
          <w:rFonts w:hint="eastAsia"/>
          <w:lang w:eastAsia="ja-JP"/>
        </w:rPr>
        <w:t>立憲民主党</w:t>
      </w:r>
      <w:r>
        <w:rPr>
          <w:rFonts w:hint="eastAsia"/>
          <w:lang w:eastAsia="ja-JP"/>
        </w:rPr>
        <w:t xml:space="preserve"> </w:t>
      </w:r>
      <w:r>
        <w:rPr>
          <w:lang w:eastAsia="ja-JP"/>
        </w:rPr>
        <w:t>The Constitutional Democratic Party of Japan (14.6%,11.6%)</w:t>
      </w:r>
    </w:p>
    <w:p w14:paraId="60A85CC4" w14:textId="2EBB50A7" w:rsidR="00CD0623" w:rsidRDefault="00CD0623">
      <w:pPr>
        <w:pStyle w:val="CommentText"/>
        <w:rPr>
          <w:lang w:eastAsia="ja-JP"/>
        </w:rPr>
      </w:pPr>
      <w:r>
        <w:rPr>
          <w:rFonts w:hint="eastAsia"/>
          <w:lang w:eastAsia="ja-JP"/>
        </w:rPr>
        <w:t>国民民主党</w:t>
      </w:r>
      <w:r>
        <w:rPr>
          <w:rFonts w:hint="eastAsia"/>
          <w:lang w:eastAsia="ja-JP"/>
        </w:rPr>
        <w:t xml:space="preserve"> </w:t>
      </w:r>
      <w:r>
        <w:rPr>
          <w:lang w:eastAsia="ja-JP"/>
        </w:rPr>
        <w:t>Democratic Party For the People (8.6%, 11.2%)</w:t>
      </w:r>
    </w:p>
    <w:p w14:paraId="25355A49" w14:textId="7F4D48AE" w:rsidR="00CD0623" w:rsidRDefault="00CD0623">
      <w:pPr>
        <w:pStyle w:val="CommentText"/>
        <w:rPr>
          <w:lang w:eastAsia="ja-JP"/>
        </w:rPr>
      </w:pPr>
      <w:r>
        <w:rPr>
          <w:rFonts w:hint="eastAsia"/>
          <w:lang w:eastAsia="ja-JP"/>
        </w:rPr>
        <w:t>日本維新の会</w:t>
      </w:r>
      <w:r>
        <w:rPr>
          <w:rFonts w:hint="eastAsia"/>
          <w:lang w:eastAsia="ja-JP"/>
        </w:rPr>
        <w:t xml:space="preserve"> </w:t>
      </w:r>
      <w:r>
        <w:rPr>
          <w:lang w:eastAsia="ja-JP"/>
        </w:rPr>
        <w:t>Japan Innovation Party (2.4%, 6.2%)</w:t>
      </w:r>
    </w:p>
    <w:p w14:paraId="10E1E994" w14:textId="04279276" w:rsidR="00CD0623" w:rsidRDefault="00CD0623">
      <w:pPr>
        <w:pStyle w:val="CommentText"/>
        <w:rPr>
          <w:lang w:eastAsia="ja-JP"/>
        </w:rPr>
      </w:pPr>
      <w:r>
        <w:rPr>
          <w:rFonts w:hint="eastAsia"/>
          <w:lang w:eastAsia="ja-JP"/>
        </w:rPr>
        <w:t>日本共産党</w:t>
      </w:r>
      <w:r>
        <w:rPr>
          <w:rFonts w:hint="eastAsia"/>
          <w:lang w:eastAsia="ja-JP"/>
        </w:rPr>
        <w:t xml:space="preserve"> </w:t>
      </w:r>
      <w:r>
        <w:rPr>
          <w:lang w:eastAsia="ja-JP"/>
        </w:rPr>
        <w:t>Japanese Communist Party (2.6%, 5.8%)</w:t>
      </w:r>
    </w:p>
    <w:p w14:paraId="0243BA90" w14:textId="1EF3FAA8" w:rsidR="00CD0623" w:rsidRDefault="00CD0623">
      <w:pPr>
        <w:pStyle w:val="CommentText"/>
        <w:rPr>
          <w:lang w:eastAsia="ja-JP"/>
        </w:rPr>
      </w:pPr>
      <w:r>
        <w:rPr>
          <w:rFonts w:hint="eastAsia"/>
          <w:lang w:eastAsia="ja-JP"/>
        </w:rPr>
        <w:t>社民党</w:t>
      </w:r>
      <w:r>
        <w:rPr>
          <w:rFonts w:hint="eastAsia"/>
          <w:lang w:eastAsia="ja-JP"/>
        </w:rPr>
        <w:t xml:space="preserve"> </w:t>
      </w:r>
      <w:r>
        <w:rPr>
          <w:lang w:eastAsia="ja-JP"/>
        </w:rPr>
        <w:t>Social Democratic Party (0.4% ,0.4%)</w:t>
      </w:r>
    </w:p>
  </w:comment>
  <w:comment w:id="55" w:author="OGURO Kei, ECO/CS3" w:date="2021-06-13T14:45:00Z" w:initials="OKE">
    <w:p w14:paraId="74402EA9" w14:textId="7449B069" w:rsidR="00CD0623" w:rsidRDefault="00CD0623">
      <w:pPr>
        <w:pStyle w:val="CommentText"/>
      </w:pPr>
      <w:r>
        <w:rPr>
          <w:rStyle w:val="CommentReference"/>
        </w:rPr>
        <w:annotationRef/>
      </w:r>
      <w:r>
        <w:t>As above</w:t>
      </w:r>
    </w:p>
  </w:comment>
  <w:comment w:id="57" w:author="OGURO Kei, ECO/CS3" w:date="2021-06-13T14:46:00Z" w:initials="OKE">
    <w:p w14:paraId="7BE6120C" w14:textId="77777777" w:rsidR="00CD0623" w:rsidRDefault="00CD0623">
      <w:pPr>
        <w:pStyle w:val="CommentText"/>
      </w:pPr>
      <w:r>
        <w:rPr>
          <w:rStyle w:val="CommentReference"/>
        </w:rPr>
        <w:annotationRef/>
      </w:r>
      <w:r>
        <w:t xml:space="preserve">This will be revised as above. </w:t>
      </w:r>
    </w:p>
    <w:p w14:paraId="5CA18F7B" w14:textId="77777777" w:rsidR="00CD0623" w:rsidRDefault="00CD0623">
      <w:pPr>
        <w:pStyle w:val="CommentText"/>
      </w:pPr>
    </w:p>
    <w:p w14:paraId="238072E9" w14:textId="77777777" w:rsidR="00CD0623" w:rsidRDefault="00CD0623" w:rsidP="002B3C07">
      <w:pPr>
        <w:pStyle w:val="ListParagraph"/>
        <w:keepNext/>
        <w:numPr>
          <w:ilvl w:val="0"/>
          <w:numId w:val="4"/>
        </w:numPr>
      </w:pPr>
      <w:proofErr w:type="spellStart"/>
      <w:r>
        <w:t>自民党</w:t>
      </w:r>
      <w:proofErr w:type="spellEnd"/>
      <w:r>
        <w:t xml:space="preserve">  (1) </w:t>
      </w:r>
    </w:p>
    <w:p w14:paraId="11C51071" w14:textId="77777777" w:rsidR="00CD0623" w:rsidRDefault="00CD0623" w:rsidP="002B3C07">
      <w:pPr>
        <w:pStyle w:val="ListParagraph"/>
        <w:keepNext/>
        <w:numPr>
          <w:ilvl w:val="0"/>
          <w:numId w:val="4"/>
        </w:numPr>
      </w:pPr>
      <w:proofErr w:type="spellStart"/>
      <w:r>
        <w:t>公明党</w:t>
      </w:r>
      <w:proofErr w:type="spellEnd"/>
      <w:r>
        <w:t xml:space="preserve">  (2) </w:t>
      </w:r>
    </w:p>
    <w:p w14:paraId="50147094" w14:textId="77777777" w:rsidR="00CD0623" w:rsidRDefault="00CD0623" w:rsidP="002B3C07">
      <w:pPr>
        <w:pStyle w:val="ListParagraph"/>
        <w:keepNext/>
        <w:numPr>
          <w:ilvl w:val="0"/>
          <w:numId w:val="4"/>
        </w:numPr>
      </w:pPr>
      <w:proofErr w:type="spellStart"/>
      <w:r>
        <w:t>立憲民主党</w:t>
      </w:r>
      <w:proofErr w:type="spellEnd"/>
      <w:r>
        <w:t xml:space="preserve">  (3) </w:t>
      </w:r>
    </w:p>
    <w:p w14:paraId="3B2FBA14" w14:textId="77777777" w:rsidR="00CD0623" w:rsidRDefault="00CD0623" w:rsidP="002B3C07">
      <w:pPr>
        <w:pStyle w:val="ListParagraph"/>
        <w:keepNext/>
        <w:numPr>
          <w:ilvl w:val="0"/>
          <w:numId w:val="4"/>
        </w:numPr>
      </w:pPr>
      <w:proofErr w:type="spellStart"/>
      <w:r>
        <w:t>国民民主党</w:t>
      </w:r>
      <w:proofErr w:type="spellEnd"/>
      <w:r>
        <w:t xml:space="preserve">  (4) </w:t>
      </w:r>
    </w:p>
    <w:p w14:paraId="310262B7" w14:textId="77777777" w:rsidR="00CD0623" w:rsidRDefault="00CD0623" w:rsidP="002B3C07">
      <w:pPr>
        <w:pStyle w:val="ListParagraph"/>
        <w:keepNext/>
        <w:numPr>
          <w:ilvl w:val="0"/>
          <w:numId w:val="4"/>
        </w:numPr>
      </w:pPr>
      <w:r>
        <w:rPr>
          <w:rFonts w:hint="eastAsia"/>
          <w:lang w:eastAsia="ja-JP"/>
        </w:rPr>
        <w:t>その他</w:t>
      </w:r>
      <w:r>
        <w:rPr>
          <w:rStyle w:val="CommentReference"/>
        </w:rPr>
        <w:annotationRef/>
      </w:r>
    </w:p>
    <w:p w14:paraId="4391CAF7" w14:textId="77777777" w:rsidR="00CD0623" w:rsidRDefault="00CD0623" w:rsidP="002B3C07">
      <w:pPr>
        <w:pStyle w:val="ListParagraph"/>
        <w:keepNext/>
        <w:numPr>
          <w:ilvl w:val="0"/>
          <w:numId w:val="4"/>
        </w:numPr>
      </w:pPr>
      <w:proofErr w:type="spellStart"/>
      <w:r>
        <w:t>回答したくない</w:t>
      </w:r>
      <w:proofErr w:type="spellEnd"/>
      <w:r>
        <w:t xml:space="preserve">  (5) </w:t>
      </w:r>
    </w:p>
    <w:p w14:paraId="273E2BE3" w14:textId="7AB06863" w:rsidR="00CD0623" w:rsidRDefault="00CD0623">
      <w:pPr>
        <w:pStyle w:val="CommentText"/>
      </w:pPr>
    </w:p>
  </w:comment>
  <w:comment w:id="58" w:author="Fabre  Adrien" w:date="2021-06-20T20:51:00Z" w:initials="FA">
    <w:p w14:paraId="2F73E98F" w14:textId="6CAD6912" w:rsidR="00CD0623" w:rsidRDefault="00CD0623">
      <w:pPr>
        <w:pStyle w:val="CommentText"/>
      </w:pPr>
      <w:r>
        <w:rPr>
          <w:rStyle w:val="CommentReference"/>
        </w:rPr>
        <w:annotationRef/>
      </w:r>
      <w:r>
        <w:t>What does that mean? If this is the same party list as for the previous question, don’t pay attention to it, we’ll just get rid of the question</w:t>
      </w:r>
    </w:p>
  </w:comment>
  <w:comment w:id="59" w:author="OGURO Kei, ECO/CS3" w:date="2021-06-13T14:47:00Z" w:initials="OKE">
    <w:p w14:paraId="5481C123" w14:textId="478FE66C" w:rsidR="00CD0623" w:rsidRDefault="00CD0623">
      <w:pPr>
        <w:pStyle w:val="CommentText"/>
      </w:pPr>
      <w:r>
        <w:rPr>
          <w:rStyle w:val="CommentReference"/>
        </w:rPr>
        <w:annotationRef/>
      </w:r>
      <w:r>
        <w:t xml:space="preserve">It is unclear for me. It means some months in which required heating, or annual average? I guess the former. </w:t>
      </w:r>
    </w:p>
  </w:comment>
  <w:comment w:id="60" w:author="Fabre  Adrien" w:date="2021-06-20T20:52:00Z" w:initials="FA">
    <w:p w14:paraId="2B93BCAA" w14:textId="7A0413D5" w:rsidR="00CD0623" w:rsidRDefault="00CD0623">
      <w:pPr>
        <w:pStyle w:val="CommentText"/>
      </w:pPr>
      <w:r>
        <w:rPr>
          <w:rStyle w:val="CommentReference"/>
        </w:rPr>
        <w:annotationRef/>
      </w:r>
      <w:r>
        <w:t>No, annual average actually</w:t>
      </w:r>
    </w:p>
  </w:comment>
  <w:comment w:id="63" w:author="OGURO Kei, ECO/CS3" w:date="2021-06-15T19:43:00Z" w:initials="OKE">
    <w:p w14:paraId="0EC81DA5" w14:textId="29F8AB3A" w:rsidR="00CD0623" w:rsidRDefault="00CD0623">
      <w:pPr>
        <w:pStyle w:val="CommentText"/>
        <w:rPr>
          <w:lang w:eastAsia="ja-JP"/>
        </w:rPr>
      </w:pPr>
      <w:r>
        <w:rPr>
          <w:rStyle w:val="CommentReference"/>
        </w:rPr>
        <w:annotationRef/>
      </w:r>
      <w:r>
        <w:rPr>
          <w:lang w:eastAsia="ja-JP"/>
        </w:rPr>
        <w:t>If former.</w:t>
      </w:r>
    </w:p>
    <w:p w14:paraId="43CDA62A" w14:textId="399190FC" w:rsidR="00CD0623" w:rsidRDefault="00CD0623">
      <w:pPr>
        <w:pStyle w:val="CommentText"/>
      </w:pPr>
      <w:r>
        <w:rPr>
          <w:lang w:eastAsia="ja-JP"/>
        </w:rPr>
        <w:t xml:space="preserve">If latter, </w:t>
      </w:r>
      <w:r>
        <w:rPr>
          <w:rFonts w:hint="eastAsia"/>
          <w:lang w:eastAsia="ja-JP"/>
        </w:rPr>
        <w:t>年平均で一月あたりで、</w:t>
      </w:r>
    </w:p>
  </w:comment>
  <w:comment w:id="79" w:author="OGURO Kei, ECO/CS3" w:date="2021-06-13T17:04:00Z" w:initials="OKE">
    <w:p w14:paraId="4E425B43" w14:textId="3A6CE9A2" w:rsidR="00CD0623" w:rsidRDefault="00CD0623">
      <w:pPr>
        <w:pStyle w:val="CommentText"/>
      </w:pPr>
      <w:r>
        <w:rPr>
          <w:rFonts w:hint="eastAsia"/>
          <w:lang w:eastAsia="ja-JP"/>
        </w:rPr>
        <w:t xml:space="preserve">Consistent with </w:t>
      </w:r>
      <w:r>
        <w:t>expression in video</w:t>
      </w:r>
    </w:p>
  </w:comment>
  <w:comment w:id="81" w:author="OGURO Kei, ECO/CS3" w:date="2021-06-13T17:32:00Z" w:initials="OKE">
    <w:p w14:paraId="06068EB1" w14:textId="688154D5" w:rsidR="00CD0623" w:rsidRDefault="00CD0623">
      <w:pPr>
        <w:pStyle w:val="CommentText"/>
        <w:rPr>
          <w:lang w:eastAsia="ja-JP"/>
        </w:rPr>
      </w:pPr>
      <w:r>
        <w:rPr>
          <w:rStyle w:val="CommentReference"/>
        </w:rPr>
        <w:annotationRef/>
      </w:r>
      <w:r>
        <w:t xml:space="preserve">I think it is more clear to use </w:t>
      </w:r>
      <w:r>
        <w:rPr>
          <w:rFonts w:hint="eastAsia"/>
          <w:lang w:eastAsia="ja-JP"/>
        </w:rPr>
        <w:t>社会保障支出</w:t>
      </w:r>
      <w:r>
        <w:rPr>
          <w:rFonts w:hint="eastAsia"/>
          <w:lang w:eastAsia="ja-JP"/>
        </w:rPr>
        <w:t xml:space="preserve"> </w:t>
      </w:r>
      <w:r>
        <w:rPr>
          <w:lang w:eastAsia="ja-JP"/>
        </w:rPr>
        <w:t>(Social security expenditures)</w:t>
      </w:r>
    </w:p>
  </w:comment>
  <w:comment w:id="87" w:author="OGURO Kei, ECO/CS3" w:date="2021-06-13T16:38:00Z" w:initials="OKE">
    <w:p w14:paraId="3A08BC54" w14:textId="2D5F5CC6" w:rsidR="00CD0623" w:rsidRDefault="00CD0623">
      <w:pPr>
        <w:pStyle w:val="CommentText"/>
      </w:pPr>
      <w:r>
        <w:rPr>
          <w:rStyle w:val="CommentReference"/>
        </w:rPr>
        <w:annotationRef/>
      </w:r>
      <w:r>
        <w:t xml:space="preserve">This is a little bit unclear. Is this means average </w:t>
      </w:r>
      <w:proofErr w:type="gramStart"/>
      <w:r>
        <w:t>CO2(</w:t>
      </w:r>
      <w:proofErr w:type="gramEnd"/>
      <w:r>
        <w:t xml:space="preserve">liter) per capita simply? Or CO2 per consumption (liter per yen)? </w:t>
      </w:r>
    </w:p>
  </w:comment>
  <w:comment w:id="88" w:author="Fabre  Adrien" w:date="2021-06-20T20:53:00Z" w:initials="FA">
    <w:p w14:paraId="081E483F" w14:textId="19829F37" w:rsidR="00CD0623" w:rsidRDefault="00CD0623">
      <w:pPr>
        <w:pStyle w:val="CommentText"/>
      </w:pPr>
      <w:r>
        <w:rPr>
          <w:rStyle w:val="CommentReference"/>
        </w:rPr>
        <w:annotationRef/>
      </w:r>
      <w:r>
        <w:t>The former</w:t>
      </w:r>
    </w:p>
  </w:comment>
  <w:comment w:id="89" w:author="OGURO Kei, ECO/CS3" w:date="2021-06-13T16:46:00Z" w:initials="OKE">
    <w:p w14:paraId="6ADF8F15" w14:textId="77777777" w:rsidR="00CD0623" w:rsidRDefault="00CD0623" w:rsidP="00F4395E">
      <w:pPr>
        <w:pStyle w:val="CommentText"/>
      </w:pPr>
      <w:r>
        <w:rPr>
          <w:rStyle w:val="CommentReference"/>
        </w:rPr>
        <w:annotationRef/>
      </w:r>
      <w:r>
        <w:t>Depends on meaning.</w:t>
      </w:r>
    </w:p>
    <w:p w14:paraId="1D811310" w14:textId="148EE8C0" w:rsidR="00CD0623" w:rsidRDefault="00CD0623" w:rsidP="00F4395E">
      <w:pPr>
        <w:pStyle w:val="CommentText"/>
        <w:rPr>
          <w:lang w:eastAsia="ja-JP"/>
        </w:rPr>
      </w:pPr>
      <w:r>
        <w:rPr>
          <w:lang w:eastAsia="ja-JP"/>
        </w:rPr>
        <w:t xml:space="preserve">If former, </w:t>
      </w:r>
      <w:r>
        <w:rPr>
          <w:rFonts w:hint="eastAsia"/>
          <w:lang w:eastAsia="ja-JP"/>
        </w:rPr>
        <w:t>平均的な一人当たりの温室効果ガスの排出量が最も高い地域はどこですか？</w:t>
      </w:r>
    </w:p>
    <w:p w14:paraId="7BC51F28" w14:textId="7F3CCD29" w:rsidR="00CD0623" w:rsidRDefault="00CD0623" w:rsidP="00F4395E">
      <w:pPr>
        <w:pStyle w:val="CommentText"/>
        <w:rPr>
          <w:lang w:eastAsia="ja-JP"/>
        </w:rPr>
      </w:pPr>
      <w:r>
        <w:rPr>
          <w:rFonts w:hint="eastAsia"/>
          <w:lang w:eastAsia="ja-JP"/>
        </w:rPr>
        <w:t>If</w:t>
      </w:r>
      <w:r>
        <w:rPr>
          <w:lang w:eastAsia="ja-JP"/>
        </w:rPr>
        <w:t xml:space="preserve"> latter, </w:t>
      </w:r>
      <w:r>
        <w:rPr>
          <w:rFonts w:hint="eastAsia"/>
          <w:lang w:eastAsia="ja-JP"/>
        </w:rPr>
        <w:t>平均的な一人当たりの消費量に対して、オン出効果ガスの排出量が最も高い地域はどこですか？</w:t>
      </w:r>
    </w:p>
    <w:p w14:paraId="0720F4F2" w14:textId="1661A07D" w:rsidR="00CD0623" w:rsidRDefault="00CD0623">
      <w:pPr>
        <w:pStyle w:val="CommentText"/>
        <w:rPr>
          <w:lang w:eastAsia="ja-JP"/>
        </w:rPr>
      </w:pPr>
    </w:p>
  </w:comment>
  <w:comment w:id="107" w:author="OGURO Kei, ECO/CS3" w:date="2021-06-13T16:57:00Z" w:initials="OKE">
    <w:p w14:paraId="33C860CF" w14:textId="59926D97" w:rsidR="00CD0623" w:rsidRDefault="00CD0623">
      <w:pPr>
        <w:pStyle w:val="CommentText"/>
        <w:rPr>
          <w:lang w:eastAsia="ja-JP"/>
        </w:rPr>
      </w:pPr>
      <w:r>
        <w:rPr>
          <w:rStyle w:val="CommentReference"/>
        </w:rPr>
        <w:annotationRef/>
      </w:r>
      <w:r>
        <w:rPr>
          <w:rFonts w:hint="eastAsia"/>
          <w:lang w:eastAsia="ja-JP"/>
        </w:rPr>
        <w:t>野心的</w:t>
      </w:r>
      <w:r>
        <w:rPr>
          <w:lang w:eastAsia="ja-JP"/>
        </w:rPr>
        <w:t xml:space="preserve">is good but sounds political and good for politician. </w:t>
      </w:r>
    </w:p>
    <w:p w14:paraId="2197700B" w14:textId="6BD353BF" w:rsidR="00CD0623" w:rsidRDefault="00CD0623">
      <w:pPr>
        <w:pStyle w:val="CommentText"/>
      </w:pPr>
      <w:r>
        <w:rPr>
          <w:rFonts w:hint="eastAsia"/>
          <w:lang w:eastAsia="ja-JP"/>
        </w:rPr>
        <w:t>意欲的</w:t>
      </w:r>
      <w:r>
        <w:rPr>
          <w:rFonts w:hint="eastAsia"/>
          <w:lang w:eastAsia="ja-JP"/>
        </w:rPr>
        <w:t xml:space="preserve"> </w:t>
      </w:r>
      <w:r>
        <w:rPr>
          <w:lang w:eastAsia="ja-JP"/>
        </w:rPr>
        <w:t xml:space="preserve">seems better, because it sounds good for people. </w:t>
      </w:r>
    </w:p>
  </w:comment>
  <w:comment w:id="116" w:author="OGURO Kei, ECO/CS3" w:date="2021-06-13T16:58:00Z" w:initials="OKE">
    <w:p w14:paraId="43FCAD5F" w14:textId="77A1C00A" w:rsidR="00CD0623" w:rsidRDefault="00CD0623">
      <w:pPr>
        <w:pStyle w:val="CommentText"/>
      </w:pPr>
      <w:r>
        <w:rPr>
          <w:rStyle w:val="CommentReference"/>
        </w:rPr>
        <w:annotationRef/>
      </w:r>
      <w:r>
        <w:t xml:space="preserve">Same above, </w:t>
      </w:r>
      <w:r>
        <w:rPr>
          <w:rFonts w:hint="eastAsia"/>
          <w:lang w:eastAsia="ja-JP"/>
        </w:rPr>
        <w:t>意欲的</w:t>
      </w:r>
      <w:r>
        <w:rPr>
          <w:rFonts w:hint="eastAsia"/>
          <w:lang w:eastAsia="ja-JP"/>
        </w:rPr>
        <w:t xml:space="preserve"> </w:t>
      </w:r>
      <w:r>
        <w:rPr>
          <w:lang w:eastAsia="ja-JP"/>
        </w:rPr>
        <w:t>seems better</w:t>
      </w:r>
    </w:p>
  </w:comment>
  <w:comment w:id="119" w:author="OGURO Kei, ECO/CS3" w:date="2021-06-13T17:00:00Z" w:initials="OKE">
    <w:p w14:paraId="371FB551" w14:textId="41E18CE8" w:rsidR="00CD0623" w:rsidRDefault="00CD0623">
      <w:pPr>
        <w:pStyle w:val="CommentText"/>
      </w:pPr>
      <w:r>
        <w:rPr>
          <w:rStyle w:val="CommentReference"/>
        </w:rPr>
        <w:annotationRef/>
      </w:r>
      <w:r>
        <w:t xml:space="preserve">Same above, </w:t>
      </w:r>
      <w:r>
        <w:rPr>
          <w:rFonts w:hint="eastAsia"/>
          <w:lang w:eastAsia="ja-JP"/>
        </w:rPr>
        <w:t>意欲的</w:t>
      </w:r>
      <w:r>
        <w:rPr>
          <w:rFonts w:hint="eastAsia"/>
          <w:lang w:eastAsia="ja-JP"/>
        </w:rPr>
        <w:t xml:space="preserve"> </w:t>
      </w:r>
      <w:r>
        <w:rPr>
          <w:lang w:eastAsia="ja-JP"/>
        </w:rPr>
        <w:t>seems better</w:t>
      </w:r>
    </w:p>
  </w:comment>
  <w:comment w:id="123" w:author="OGURO Kei, ECO/CS3" w:date="2021-06-15T19:50:00Z" w:initials="OKE">
    <w:p w14:paraId="1C72895F" w14:textId="126B32D2" w:rsidR="00CD0623" w:rsidRDefault="00CD0623">
      <w:pPr>
        <w:pStyle w:val="CommentText"/>
        <w:rPr>
          <w:lang w:eastAsia="ja-JP"/>
        </w:rPr>
      </w:pPr>
      <w:r>
        <w:rPr>
          <w:rStyle w:val="CommentReference"/>
        </w:rPr>
        <w:annotationRef/>
      </w:r>
      <w:r>
        <w:rPr>
          <w:rFonts w:hint="eastAsia"/>
          <w:lang w:eastAsia="ja-JP"/>
        </w:rPr>
        <w:t>排出ガス規制</w:t>
      </w:r>
      <w:r>
        <w:rPr>
          <w:rFonts w:hint="eastAsia"/>
          <w:lang w:eastAsia="ja-JP"/>
        </w:rPr>
        <w:t xml:space="preserve"> </w:t>
      </w:r>
      <w:r>
        <w:rPr>
          <w:lang w:eastAsia="ja-JP"/>
        </w:rPr>
        <w:t>is too general wording. This is emission (CO2 per kilometer) limit, is that right?</w:t>
      </w:r>
    </w:p>
    <w:p w14:paraId="35896952" w14:textId="1ADEB338" w:rsidR="00CD0623" w:rsidRDefault="00CD0623">
      <w:pPr>
        <w:pStyle w:val="CommentText"/>
        <w:rPr>
          <w:lang w:eastAsia="ja-JP"/>
        </w:rPr>
      </w:pPr>
      <w:r>
        <w:rPr>
          <w:lang w:eastAsia="ja-JP"/>
        </w:rPr>
        <w:t xml:space="preserve">Then </w:t>
      </w:r>
      <w:r>
        <w:rPr>
          <w:rFonts w:hint="eastAsia"/>
          <w:lang w:eastAsia="ja-JP"/>
        </w:rPr>
        <w:t>CO2</w:t>
      </w:r>
      <w:r>
        <w:rPr>
          <w:rFonts w:hint="eastAsia"/>
          <w:lang w:eastAsia="ja-JP"/>
        </w:rPr>
        <w:t>排出量の上限</w:t>
      </w:r>
    </w:p>
  </w:comment>
  <w:comment w:id="130" w:author="OGURO Kei, ECO/CS3" w:date="2021-06-13T17:08:00Z" w:initials="OKE">
    <w:p w14:paraId="1EE66581" w14:textId="2F7689F1" w:rsidR="00CD0623" w:rsidRDefault="00CD0623">
      <w:pPr>
        <w:pStyle w:val="CommentText"/>
      </w:pPr>
      <w:r>
        <w:rPr>
          <w:rStyle w:val="CommentReference"/>
        </w:rPr>
        <w:annotationRef/>
      </w:r>
      <w:r>
        <w:t xml:space="preserve">Same dimension as low and high. And it is better not to use </w:t>
      </w:r>
      <w:r>
        <w:rPr>
          <w:rFonts w:hint="eastAsia"/>
          <w:lang w:eastAsia="ja-JP"/>
        </w:rPr>
        <w:t>階級</w:t>
      </w:r>
    </w:p>
  </w:comment>
  <w:comment w:id="132" w:author="OGURO Kei, ECO/CS3" w:date="2021-06-13T17:26:00Z" w:initials="OKE">
    <w:p w14:paraId="3E61E55A" w14:textId="69A3E0F6" w:rsidR="00CD0623" w:rsidRDefault="00CD0623">
      <w:pPr>
        <w:pStyle w:val="CommentText"/>
      </w:pPr>
      <w:r>
        <w:rPr>
          <w:rStyle w:val="CommentReference"/>
        </w:rPr>
        <w:annotationRef/>
      </w:r>
      <w:r>
        <w:rPr>
          <w:rFonts w:hint="eastAsia"/>
          <w:lang w:eastAsia="ja-JP"/>
        </w:rPr>
        <w:t>田舎</w:t>
      </w:r>
      <w:r>
        <w:rPr>
          <w:rFonts w:hint="eastAsia"/>
          <w:lang w:eastAsia="ja-JP"/>
        </w:rPr>
        <w:t xml:space="preserve"> </w:t>
      </w:r>
      <w:r>
        <w:rPr>
          <w:lang w:eastAsia="ja-JP"/>
        </w:rPr>
        <w:t xml:space="preserve">is unclear, then </w:t>
      </w:r>
      <w:r>
        <w:rPr>
          <w:rFonts w:hint="eastAsia"/>
          <w:lang w:eastAsia="ja-JP"/>
        </w:rPr>
        <w:t>農村地域</w:t>
      </w:r>
    </w:p>
  </w:comment>
  <w:comment w:id="139" w:author="OGURO Kei, ECO/CS3" w:date="2021-06-13T17:12:00Z" w:initials="OKE">
    <w:p w14:paraId="7399233D" w14:textId="64561AE6" w:rsidR="00CD0623" w:rsidRDefault="00CD0623">
      <w:pPr>
        <w:pStyle w:val="CommentText"/>
      </w:pPr>
      <w:r>
        <w:rPr>
          <w:rStyle w:val="CommentReference"/>
        </w:rPr>
        <w:annotationRef/>
      </w:r>
      <w:r>
        <w:rPr>
          <w:lang w:eastAsia="ja-JP"/>
        </w:rPr>
        <w:t xml:space="preserve">This means improving </w:t>
      </w:r>
      <w:r>
        <w:t>insulation</w:t>
      </w:r>
      <w:r>
        <w:rPr>
          <w:lang w:eastAsia="ja-JP"/>
        </w:rPr>
        <w:t xml:space="preserve"> and improving heating/cooling efficiency, or improving heating/cooling ability by introducing air conditioner?  </w:t>
      </w:r>
    </w:p>
  </w:comment>
  <w:comment w:id="140" w:author="Fabre  Adrien" w:date="2021-06-20T20:55:00Z" w:initials="FA">
    <w:p w14:paraId="25E87270" w14:textId="0CD2BAB7" w:rsidR="00CD0623" w:rsidRDefault="00CD0623">
      <w:pPr>
        <w:pStyle w:val="CommentText"/>
      </w:pPr>
      <w:r>
        <w:rPr>
          <w:rStyle w:val="CommentReference"/>
        </w:rPr>
        <w:annotationRef/>
      </w:r>
      <w:proofErr w:type="gramStart"/>
      <w:r>
        <w:t>former</w:t>
      </w:r>
      <w:proofErr w:type="gramEnd"/>
    </w:p>
  </w:comment>
  <w:comment w:id="141" w:author="OGURO Kei, ECO/CS3" w:date="2021-06-13T17:20:00Z" w:initials="OKE">
    <w:p w14:paraId="1C2003D8" w14:textId="77777777" w:rsidR="00CD0623" w:rsidRDefault="00CD0623">
      <w:pPr>
        <w:pStyle w:val="CommentText"/>
      </w:pPr>
      <w:r>
        <w:rPr>
          <w:rStyle w:val="CommentReference"/>
        </w:rPr>
        <w:annotationRef/>
      </w:r>
      <w:r>
        <w:rPr>
          <w:rFonts w:hint="eastAsia"/>
          <w:lang w:eastAsia="ja-JP"/>
        </w:rPr>
        <w:t>Depends</w:t>
      </w:r>
      <w:r>
        <w:t xml:space="preserve"> on meaning of thermal renovation.</w:t>
      </w:r>
    </w:p>
    <w:p w14:paraId="11A45096" w14:textId="77777777" w:rsidR="00CD0623" w:rsidRDefault="00CD0623">
      <w:pPr>
        <w:pStyle w:val="CommentText"/>
        <w:rPr>
          <w:lang w:eastAsia="ja-JP"/>
        </w:rPr>
      </w:pPr>
      <w:r>
        <w:t xml:space="preserve">If former, </w:t>
      </w:r>
      <w:r>
        <w:rPr>
          <w:rFonts w:hint="eastAsia"/>
          <w:lang w:eastAsia="ja-JP"/>
        </w:rPr>
        <w:t>断熱性向上のための改修</w:t>
      </w:r>
    </w:p>
    <w:p w14:paraId="429A77E5" w14:textId="0738F48A" w:rsidR="00CD0623" w:rsidRDefault="00CD0623">
      <w:pPr>
        <w:pStyle w:val="CommentText"/>
      </w:pPr>
      <w:r>
        <w:rPr>
          <w:rFonts w:hint="eastAsia"/>
          <w:lang w:eastAsia="ja-JP"/>
        </w:rPr>
        <w:t>If</w:t>
      </w:r>
      <w:r>
        <w:rPr>
          <w:lang w:eastAsia="ja-JP"/>
        </w:rPr>
        <w:t xml:space="preserve"> latter,</w:t>
      </w:r>
      <w:r>
        <w:rPr>
          <w:rFonts w:hint="eastAsia"/>
          <w:lang w:eastAsia="ja-JP"/>
        </w:rPr>
        <w:t xml:space="preserve">　冷暖房機能向上のための改修</w:t>
      </w:r>
    </w:p>
  </w:comment>
  <w:comment w:id="154" w:author="OGURO Kei, ECO/CS3" w:date="2021-06-13T17:35:00Z" w:initials="OKE">
    <w:p w14:paraId="76A3C43E" w14:textId="3E19345F" w:rsidR="00CD0623" w:rsidRDefault="00CD0623">
      <w:pPr>
        <w:pStyle w:val="CommentText"/>
        <w:rPr>
          <w:lang w:eastAsia="ja-JP"/>
        </w:rPr>
      </w:pPr>
      <w:r>
        <w:rPr>
          <w:rStyle w:val="CommentReference"/>
        </w:rPr>
        <w:annotationRef/>
      </w:r>
      <w:r>
        <w:rPr>
          <w:rFonts w:hint="eastAsia"/>
          <w:lang w:eastAsia="ja-JP"/>
        </w:rPr>
        <w:t xml:space="preserve">It </w:t>
      </w:r>
      <w:r>
        <w:t>should be consistent with vide</w:t>
      </w:r>
      <w:r>
        <w:rPr>
          <w:rFonts w:hint="eastAsia"/>
          <w:lang w:eastAsia="ja-JP"/>
        </w:rPr>
        <w:t>o</w:t>
      </w:r>
      <w:r>
        <w:rPr>
          <w:lang w:eastAsia="ja-JP"/>
        </w:rPr>
        <w:t xml:space="preserve">, </w:t>
      </w:r>
      <w:r>
        <w:rPr>
          <w:rFonts w:hint="eastAsia"/>
          <w:lang w:eastAsia="ja-JP"/>
        </w:rPr>
        <w:t>現金給付付き</w:t>
      </w:r>
      <w:r>
        <w:rPr>
          <w:rFonts w:hint="eastAsia"/>
          <w:lang w:eastAsia="ja-JP"/>
        </w:rPr>
        <w:t xml:space="preserve"> </w:t>
      </w:r>
      <w:r>
        <w:rPr>
          <w:lang w:eastAsia="ja-JP"/>
        </w:rPr>
        <w:t xml:space="preserve">or </w:t>
      </w:r>
      <w:r>
        <w:rPr>
          <w:rFonts w:hint="eastAsia"/>
          <w:lang w:eastAsia="ja-JP"/>
        </w:rPr>
        <w:t>補助金付き</w:t>
      </w:r>
    </w:p>
  </w:comment>
  <w:comment w:id="155" w:author="OGURO Kei, ECO/CS3" w:date="2021-06-13T17:38:00Z" w:initials="OKE">
    <w:p w14:paraId="6FD94171" w14:textId="29AD5B0C" w:rsidR="00CD0623" w:rsidRDefault="00CD0623">
      <w:pPr>
        <w:pStyle w:val="CommentText"/>
        <w:rPr>
          <w:lang w:eastAsia="ja-JP"/>
        </w:rPr>
      </w:pPr>
      <w:r>
        <w:rPr>
          <w:rStyle w:val="CommentReference"/>
        </w:rPr>
        <w:annotationRef/>
      </w:r>
      <w:r>
        <w:rPr>
          <w:rFonts w:hint="eastAsia"/>
          <w:lang w:eastAsia="ja-JP"/>
        </w:rPr>
        <w:t>現金給付</w:t>
      </w:r>
      <w:r>
        <w:rPr>
          <w:rFonts w:hint="eastAsia"/>
          <w:lang w:eastAsia="ja-JP"/>
        </w:rPr>
        <w:t>o</w:t>
      </w:r>
      <w:r>
        <w:rPr>
          <w:lang w:eastAsia="ja-JP"/>
        </w:rPr>
        <w:t xml:space="preserve">r </w:t>
      </w:r>
      <w:r>
        <w:rPr>
          <w:rFonts w:hint="eastAsia"/>
          <w:lang w:eastAsia="ja-JP"/>
        </w:rPr>
        <w:t>補助金</w:t>
      </w:r>
    </w:p>
  </w:comment>
  <w:comment w:id="156" w:author="黒沼 由紀子" w:date="2021-06-15T18:04:00Z" w:initials="黒沼">
    <w:p w14:paraId="00D49369" w14:textId="7CBF2BD8" w:rsidR="00CD0623" w:rsidRDefault="00CD0623">
      <w:pPr>
        <w:pStyle w:val="CommentText"/>
        <w:rPr>
          <w:lang w:eastAsia="ja-JP"/>
        </w:rPr>
      </w:pPr>
      <w:r>
        <w:rPr>
          <w:rStyle w:val="CommentReference"/>
        </w:rPr>
        <w:annotationRef/>
      </w:r>
      <w:r>
        <w:rPr>
          <w:rFonts w:hint="eastAsia"/>
          <w:lang w:eastAsia="ja-JP"/>
        </w:rPr>
        <w:t>車の運転、車の使用</w:t>
      </w:r>
    </w:p>
  </w:comment>
  <w:comment w:id="160" w:author="OGURO Kei, ECO/CS3" w:date="2021-06-13T17:44:00Z" w:initials="OKE">
    <w:p w14:paraId="3D9C9059" w14:textId="55ACE96F" w:rsidR="00CD0623" w:rsidRDefault="00CD0623">
      <w:pPr>
        <w:pStyle w:val="CommentText"/>
      </w:pPr>
      <w:r>
        <w:rPr>
          <w:rStyle w:val="CommentReference"/>
        </w:rPr>
        <w:annotationRef/>
      </w:r>
      <w:r>
        <w:rPr>
          <w:lang w:eastAsia="ja-JP"/>
        </w:rPr>
        <w:t xml:space="preserve">Same as above </w:t>
      </w:r>
      <w:r>
        <w:rPr>
          <w:rFonts w:hint="eastAsia"/>
          <w:lang w:eastAsia="ja-JP"/>
        </w:rPr>
        <w:t>現金給付</w:t>
      </w:r>
      <w:r>
        <w:rPr>
          <w:rFonts w:hint="eastAsia"/>
          <w:lang w:eastAsia="ja-JP"/>
        </w:rPr>
        <w:t xml:space="preserve"> </w:t>
      </w:r>
      <w:r>
        <w:rPr>
          <w:lang w:eastAsia="ja-JP"/>
        </w:rPr>
        <w:t xml:space="preserve">or </w:t>
      </w:r>
      <w:r>
        <w:rPr>
          <w:rFonts w:hint="eastAsia"/>
          <w:lang w:eastAsia="ja-JP"/>
        </w:rPr>
        <w:t>補助金</w:t>
      </w:r>
    </w:p>
  </w:comment>
  <w:comment w:id="165" w:author="OGURO Kei, ECO/CS3" w:date="2021-06-14T07:40:00Z" w:initials="OKE">
    <w:p w14:paraId="24AE9725" w14:textId="5346CACA" w:rsidR="00CD0623" w:rsidRDefault="00CD0623">
      <w:pPr>
        <w:pStyle w:val="CommentText"/>
      </w:pPr>
      <w:r>
        <w:rPr>
          <w:rStyle w:val="CommentReference"/>
        </w:rPr>
        <w:annotationRef/>
      </w:r>
      <w:r>
        <w:rPr>
          <w:rFonts w:hint="eastAsia"/>
          <w:lang w:eastAsia="ja-JP"/>
        </w:rPr>
        <w:t xml:space="preserve">現金給付　</w:t>
      </w:r>
      <w:r>
        <w:rPr>
          <w:rFonts w:hint="eastAsia"/>
          <w:lang w:eastAsia="ja-JP"/>
        </w:rPr>
        <w:t>o</w:t>
      </w:r>
      <w:r>
        <w:rPr>
          <w:lang w:eastAsia="ja-JP"/>
        </w:rPr>
        <w:t xml:space="preserve">r </w:t>
      </w:r>
      <w:r>
        <w:rPr>
          <w:rFonts w:hint="eastAsia"/>
          <w:lang w:eastAsia="ja-JP"/>
        </w:rPr>
        <w:t>補助金</w:t>
      </w:r>
    </w:p>
  </w:comment>
  <w:comment w:id="166" w:author="OGURO Kei, ECO/CS3" w:date="2021-06-13T17:40:00Z" w:initials="OKE">
    <w:p w14:paraId="62C3AB8D" w14:textId="1286DD9E" w:rsidR="00CD0623" w:rsidRDefault="00CD0623">
      <w:pPr>
        <w:pStyle w:val="CommentText"/>
      </w:pPr>
      <w:r>
        <w:rPr>
          <w:rStyle w:val="CommentReference"/>
        </w:rPr>
        <w:annotationRef/>
      </w:r>
      <w:r>
        <w:rPr>
          <w:rFonts w:hint="eastAsia"/>
          <w:lang w:eastAsia="ja-JP"/>
        </w:rPr>
        <w:t>Same as above</w:t>
      </w:r>
      <w:r>
        <w:rPr>
          <w:rFonts w:hint="eastAsia"/>
          <w:lang w:eastAsia="ja-JP"/>
        </w:rPr>
        <w:t xml:space="preserve">　</w:t>
      </w:r>
      <w:r>
        <w:rPr>
          <w:rFonts w:hint="eastAsia"/>
          <w:lang w:eastAsia="ja-JP"/>
        </w:rPr>
        <w:t xml:space="preserve">現金給付　</w:t>
      </w:r>
      <w:r>
        <w:rPr>
          <w:rFonts w:hint="eastAsia"/>
          <w:lang w:eastAsia="ja-JP"/>
        </w:rPr>
        <w:t>o</w:t>
      </w:r>
      <w:r>
        <w:rPr>
          <w:lang w:eastAsia="ja-JP"/>
        </w:rPr>
        <w:t xml:space="preserve">r </w:t>
      </w:r>
      <w:r>
        <w:rPr>
          <w:rFonts w:hint="eastAsia"/>
          <w:lang w:eastAsia="ja-JP"/>
        </w:rPr>
        <w:t>補助金</w:t>
      </w:r>
    </w:p>
  </w:comment>
  <w:comment w:id="167" w:author="OGURO Kei, ECO/CS3" w:date="2021-06-13T17:40:00Z" w:initials="OKE">
    <w:p w14:paraId="6265809B" w14:textId="3F79C9E3" w:rsidR="00CD0623" w:rsidRDefault="00CD0623">
      <w:pPr>
        <w:pStyle w:val="CommentText"/>
      </w:pPr>
      <w:r>
        <w:rPr>
          <w:rStyle w:val="CommentReference"/>
        </w:rPr>
        <w:annotationRef/>
      </w:r>
      <w:r>
        <w:rPr>
          <w:rFonts w:hint="eastAsia"/>
          <w:lang w:eastAsia="ja-JP"/>
        </w:rPr>
        <w:t>Same as above</w:t>
      </w:r>
      <w:r>
        <w:rPr>
          <w:rFonts w:hint="eastAsia"/>
          <w:lang w:eastAsia="ja-JP"/>
        </w:rPr>
        <w:t xml:space="preserve">　</w:t>
      </w:r>
      <w:r>
        <w:rPr>
          <w:rFonts w:hint="eastAsia"/>
          <w:lang w:eastAsia="ja-JP"/>
        </w:rPr>
        <w:t xml:space="preserve">現金給付　</w:t>
      </w:r>
      <w:r>
        <w:rPr>
          <w:rFonts w:hint="eastAsia"/>
          <w:lang w:eastAsia="ja-JP"/>
        </w:rPr>
        <w:t>o</w:t>
      </w:r>
      <w:r>
        <w:rPr>
          <w:lang w:eastAsia="ja-JP"/>
        </w:rPr>
        <w:t xml:space="preserve">r </w:t>
      </w:r>
      <w:r>
        <w:rPr>
          <w:rFonts w:hint="eastAsia"/>
          <w:lang w:eastAsia="ja-JP"/>
        </w:rPr>
        <w:t>補助金</w:t>
      </w:r>
    </w:p>
  </w:comment>
  <w:comment w:id="170" w:author="OGURO Kei, ECO/CS3" w:date="2021-06-13T17:43:00Z" w:initials="OKE">
    <w:p w14:paraId="72293302" w14:textId="7078546F" w:rsidR="00CD0623" w:rsidRDefault="00CD0623">
      <w:pPr>
        <w:pStyle w:val="CommentText"/>
        <w:rPr>
          <w:lang w:eastAsia="ja-JP"/>
        </w:rPr>
      </w:pPr>
      <w:r>
        <w:rPr>
          <w:rStyle w:val="CommentReference"/>
        </w:rPr>
        <w:annotationRef/>
      </w:r>
      <w:r>
        <w:rPr>
          <w:lang w:eastAsia="ja-JP"/>
        </w:rPr>
        <w:t xml:space="preserve">Same as above </w:t>
      </w:r>
      <w:r>
        <w:rPr>
          <w:rFonts w:hint="eastAsia"/>
          <w:lang w:eastAsia="ja-JP"/>
        </w:rPr>
        <w:t>現金給付</w:t>
      </w:r>
      <w:r>
        <w:rPr>
          <w:rFonts w:hint="eastAsia"/>
          <w:lang w:eastAsia="ja-JP"/>
        </w:rPr>
        <w:t xml:space="preserve"> </w:t>
      </w:r>
      <w:r>
        <w:rPr>
          <w:lang w:eastAsia="ja-JP"/>
        </w:rPr>
        <w:t xml:space="preserve">or </w:t>
      </w:r>
      <w:r>
        <w:rPr>
          <w:rFonts w:hint="eastAsia"/>
          <w:lang w:eastAsia="ja-JP"/>
        </w:rPr>
        <w:t>補助金</w:t>
      </w:r>
    </w:p>
  </w:comment>
  <w:comment w:id="171" w:author="OGURO Kei, ECO/CS3" w:date="2021-06-13T17:44:00Z" w:initials="OKE">
    <w:p w14:paraId="4DDE1B59" w14:textId="4C3B0A1B" w:rsidR="00CD0623" w:rsidRDefault="00CD0623">
      <w:pPr>
        <w:pStyle w:val="CommentText"/>
      </w:pPr>
      <w:r>
        <w:rPr>
          <w:rStyle w:val="CommentReference"/>
        </w:rPr>
        <w:annotationRef/>
      </w:r>
      <w:r>
        <w:rPr>
          <w:lang w:eastAsia="ja-JP"/>
        </w:rPr>
        <w:t xml:space="preserve">Same as above </w:t>
      </w:r>
      <w:r>
        <w:rPr>
          <w:rFonts w:hint="eastAsia"/>
          <w:lang w:eastAsia="ja-JP"/>
        </w:rPr>
        <w:t>現金給付</w:t>
      </w:r>
      <w:r>
        <w:rPr>
          <w:rFonts w:hint="eastAsia"/>
          <w:lang w:eastAsia="ja-JP"/>
        </w:rPr>
        <w:t xml:space="preserve"> </w:t>
      </w:r>
      <w:r>
        <w:rPr>
          <w:lang w:eastAsia="ja-JP"/>
        </w:rPr>
        <w:t xml:space="preserve">or </w:t>
      </w:r>
      <w:r>
        <w:rPr>
          <w:rFonts w:hint="eastAsia"/>
          <w:lang w:eastAsia="ja-JP"/>
        </w:rPr>
        <w:t>補助金</w:t>
      </w:r>
    </w:p>
  </w:comment>
  <w:comment w:id="172" w:author="OGURO Kei, ECO/CS3" w:date="2021-06-13T17:44:00Z" w:initials="OKE">
    <w:p w14:paraId="75452C07" w14:textId="48686F0F" w:rsidR="00CD0623" w:rsidRDefault="00CD0623">
      <w:pPr>
        <w:pStyle w:val="CommentText"/>
      </w:pPr>
      <w:r>
        <w:rPr>
          <w:rStyle w:val="CommentReference"/>
        </w:rPr>
        <w:annotationRef/>
      </w:r>
      <w:r>
        <w:rPr>
          <w:lang w:eastAsia="ja-JP"/>
        </w:rPr>
        <w:t xml:space="preserve">Same as above </w:t>
      </w:r>
      <w:r>
        <w:rPr>
          <w:rFonts w:hint="eastAsia"/>
          <w:lang w:eastAsia="ja-JP"/>
        </w:rPr>
        <w:t>現金給付</w:t>
      </w:r>
      <w:r>
        <w:rPr>
          <w:rFonts w:hint="eastAsia"/>
          <w:lang w:eastAsia="ja-JP"/>
        </w:rPr>
        <w:t xml:space="preserve"> </w:t>
      </w:r>
      <w:r>
        <w:rPr>
          <w:lang w:eastAsia="ja-JP"/>
        </w:rPr>
        <w:t xml:space="preserve">or </w:t>
      </w:r>
      <w:r>
        <w:rPr>
          <w:rFonts w:hint="eastAsia"/>
          <w:lang w:eastAsia="ja-JP"/>
        </w:rPr>
        <w:t>補助金</w:t>
      </w:r>
    </w:p>
  </w:comment>
  <w:comment w:id="180" w:author="OGURO Kei, ECO/CS3" w:date="2021-06-15T19:59:00Z" w:initials="OKE">
    <w:p w14:paraId="556391E2" w14:textId="47184DB0" w:rsidR="00CD0623" w:rsidRDefault="00CD0623">
      <w:pPr>
        <w:pStyle w:val="CommentText"/>
        <w:rPr>
          <w:lang w:eastAsia="ja-JP"/>
        </w:rPr>
      </w:pPr>
      <w:r>
        <w:rPr>
          <w:rStyle w:val="CommentReference"/>
        </w:rPr>
        <w:annotationRef/>
      </w:r>
      <w:r>
        <w:rPr>
          <w:lang w:eastAsia="ja-JP"/>
        </w:rPr>
        <w:t>Does this option means European countries? For question to Japanese, is it not Asian countries (including Japan)?</w:t>
      </w:r>
    </w:p>
  </w:comment>
  <w:comment w:id="181" w:author="Fabre  Adrien" w:date="2021-06-20T20:56:00Z" w:initials="FA">
    <w:p w14:paraId="78523600" w14:textId="469108A2" w:rsidR="00CD0623" w:rsidRDefault="00CD0623">
      <w:pPr>
        <w:pStyle w:val="CommentText"/>
      </w:pPr>
      <w:r>
        <w:rPr>
          <w:rStyle w:val="CommentReference"/>
        </w:rPr>
        <w:annotationRef/>
      </w:r>
      <w:r>
        <w:t xml:space="preserve">We’ll get rid of this option. </w:t>
      </w:r>
      <w:r>
        <w:t xml:space="preserve">Just write TO DELETE </w:t>
      </w:r>
      <w:bookmarkStart w:id="184" w:name="_GoBack"/>
      <w:bookmarkEnd w:id="184"/>
    </w:p>
  </w:comment>
  <w:comment w:id="218" w:author="黒沼 由紀子" w:date="2021-06-15T18:58:00Z" w:initials="黒沼">
    <w:p w14:paraId="23784BAD" w14:textId="158B9D96" w:rsidR="00CD0623" w:rsidRDefault="00CD0623">
      <w:pPr>
        <w:pStyle w:val="CommentText"/>
        <w:rPr>
          <w:lang w:eastAsia="ja-JP"/>
        </w:rPr>
      </w:pPr>
      <w:r>
        <w:rPr>
          <w:rStyle w:val="CommentReference"/>
        </w:rPr>
        <w:annotationRef/>
      </w:r>
      <w:r>
        <w:rPr>
          <w:rFonts w:hint="eastAsia"/>
          <w:lang w:eastAsia="ja-JP"/>
        </w:rPr>
        <w:t>減らすよう促されることになり</w:t>
      </w:r>
    </w:p>
  </w:comment>
  <w:comment w:id="220" w:author="黒沼 由紀子" w:date="2021-06-15T19:00:00Z" w:initials="黒沼">
    <w:p w14:paraId="28295012" w14:textId="3E3AA44B" w:rsidR="00CD0623" w:rsidRDefault="00CD0623">
      <w:pPr>
        <w:pStyle w:val="CommentText"/>
        <w:rPr>
          <w:lang w:eastAsia="ja-JP"/>
        </w:rPr>
      </w:pPr>
      <w:r>
        <w:rPr>
          <w:rStyle w:val="CommentReference"/>
        </w:rPr>
        <w:annotationRef/>
      </w:r>
      <w:r>
        <w:rPr>
          <w:rFonts w:hint="eastAsia"/>
          <w:lang w:eastAsia="ja-JP"/>
        </w:rPr>
        <w:t>７億人が極度の貧困から脱することができます</w:t>
      </w:r>
    </w:p>
  </w:comment>
  <w:comment w:id="226" w:author="黒沼 由紀子" w:date="2021-06-15T19:07:00Z" w:initials="黒沼">
    <w:p w14:paraId="2DB99466" w14:textId="74921199" w:rsidR="00CD0623" w:rsidRDefault="00CD0623">
      <w:pPr>
        <w:pStyle w:val="CommentText"/>
        <w:rPr>
          <w:lang w:eastAsia="ja-JP"/>
        </w:rPr>
      </w:pPr>
      <w:r>
        <w:rPr>
          <w:rStyle w:val="CommentReference"/>
        </w:rPr>
        <w:annotationRef/>
      </w:r>
      <w:r>
        <w:rPr>
          <w:rFonts w:hint="eastAsia"/>
          <w:lang w:eastAsia="ja-JP"/>
        </w:rPr>
        <w:t>労力がかかりすぎる</w:t>
      </w:r>
    </w:p>
  </w:comment>
  <w:comment w:id="228" w:author="黒沼 由紀子" w:date="2021-06-15T19:08:00Z" w:initials="黒沼">
    <w:p w14:paraId="7BA401CF" w14:textId="39085DB0" w:rsidR="00CD0623" w:rsidRDefault="00CD0623">
      <w:pPr>
        <w:pStyle w:val="CommentText"/>
        <w:rPr>
          <w:lang w:eastAsia="ja-JP"/>
        </w:rPr>
      </w:pPr>
      <w:r>
        <w:rPr>
          <w:rStyle w:val="CommentReference"/>
        </w:rPr>
        <w:annotationRef/>
      </w:r>
      <w:r>
        <w:rPr>
          <w:rFonts w:hint="eastAsia"/>
          <w:lang w:eastAsia="ja-JP"/>
        </w:rPr>
        <w:t>自宅の</w:t>
      </w:r>
    </w:p>
  </w:comment>
  <w:comment w:id="232" w:author="OGURO Kei, ECO/CS3" w:date="2021-06-15T20:16:00Z" w:initials="OKE">
    <w:p w14:paraId="0F3138D7" w14:textId="76EFC427" w:rsidR="00CD0623" w:rsidRDefault="00CD0623" w:rsidP="00130882">
      <w:pPr>
        <w:pStyle w:val="CommentText"/>
      </w:pPr>
      <w:r>
        <w:rPr>
          <w:rFonts w:hint="eastAsia"/>
          <w:lang w:eastAsia="ja-JP"/>
        </w:rPr>
        <w:t>Translation</w:t>
      </w:r>
      <w:r>
        <w:t xml:space="preserve"> for </w:t>
      </w:r>
    </w:p>
    <w:p w14:paraId="4D40204B" w14:textId="70FA3479" w:rsidR="00CD0623" w:rsidRDefault="00CD0623" w:rsidP="00130882">
      <w:pPr>
        <w:pStyle w:val="CommentText"/>
      </w:pPr>
      <w:r>
        <w:t>“</w:t>
      </w:r>
      <w:r>
        <w:rPr>
          <w:rStyle w:val="CommentReference"/>
        </w:rPr>
        <w:annotationRef/>
      </w:r>
      <w:r w:rsidRPr="00B02EBA">
        <w:t xml:space="preserve">The government would </w:t>
      </w:r>
      <w:proofErr w:type="spellStart"/>
      <w:r w:rsidRPr="00B02EBA">
        <w:t>subsidise</w:t>
      </w:r>
      <w:proofErr w:type="spellEnd"/>
      <w:r w:rsidRPr="00B02EBA">
        <w:t xml:space="preserve"> half of the insulation costs to help households with the transition</w:t>
      </w:r>
      <w:r>
        <w:t>”</w:t>
      </w:r>
      <w:r w:rsidRPr="00B02EB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6534C" w15:done="0"/>
  <w15:commentEx w15:paraId="620C6855" w15:done="0"/>
  <w15:commentEx w15:paraId="00E674D9" w15:done="0"/>
  <w15:commentEx w15:paraId="6B4866BF" w15:done="0"/>
  <w15:commentEx w15:paraId="60ABAE0D" w15:done="0"/>
  <w15:commentEx w15:paraId="1EE759C5" w15:done="0"/>
  <w15:commentEx w15:paraId="0243BA90" w15:done="0"/>
  <w15:commentEx w15:paraId="74402EA9" w15:done="0"/>
  <w15:commentEx w15:paraId="273E2BE3" w15:done="0"/>
  <w15:commentEx w15:paraId="2F73E98F" w15:paraIdParent="273E2BE3" w15:done="0"/>
  <w15:commentEx w15:paraId="5481C123" w15:done="0"/>
  <w15:commentEx w15:paraId="2B93BCAA" w15:paraIdParent="5481C123" w15:done="0"/>
  <w15:commentEx w15:paraId="43CDA62A" w15:done="0"/>
  <w15:commentEx w15:paraId="4E425B43" w15:done="0"/>
  <w15:commentEx w15:paraId="06068EB1" w15:done="0"/>
  <w15:commentEx w15:paraId="3A08BC54" w15:done="0"/>
  <w15:commentEx w15:paraId="081E483F" w15:paraIdParent="3A08BC54" w15:done="0"/>
  <w15:commentEx w15:paraId="0720F4F2" w15:done="0"/>
  <w15:commentEx w15:paraId="2197700B" w15:done="0"/>
  <w15:commentEx w15:paraId="43FCAD5F" w15:done="0"/>
  <w15:commentEx w15:paraId="371FB551" w15:done="0"/>
  <w15:commentEx w15:paraId="35896952" w15:done="0"/>
  <w15:commentEx w15:paraId="1EE66581" w15:done="0"/>
  <w15:commentEx w15:paraId="3E61E55A" w15:done="0"/>
  <w15:commentEx w15:paraId="7399233D" w15:done="0"/>
  <w15:commentEx w15:paraId="25E87270" w15:paraIdParent="7399233D" w15:done="0"/>
  <w15:commentEx w15:paraId="429A77E5" w15:done="0"/>
  <w15:commentEx w15:paraId="76A3C43E" w15:done="0"/>
  <w15:commentEx w15:paraId="6FD94171" w15:done="0"/>
  <w15:commentEx w15:paraId="00D49369" w15:done="0"/>
  <w15:commentEx w15:paraId="3D9C9059" w15:done="0"/>
  <w15:commentEx w15:paraId="24AE9725" w15:done="0"/>
  <w15:commentEx w15:paraId="62C3AB8D" w15:done="0"/>
  <w15:commentEx w15:paraId="6265809B" w15:done="0"/>
  <w15:commentEx w15:paraId="72293302" w15:done="0"/>
  <w15:commentEx w15:paraId="4DDE1B59" w15:done="0"/>
  <w15:commentEx w15:paraId="75452C07" w15:done="0"/>
  <w15:commentEx w15:paraId="556391E2" w15:done="0"/>
  <w15:commentEx w15:paraId="78523600" w15:paraIdParent="556391E2" w15:done="0"/>
  <w15:commentEx w15:paraId="23784BAD" w15:done="0"/>
  <w15:commentEx w15:paraId="28295012" w15:done="0"/>
  <w15:commentEx w15:paraId="2DB99466" w15:done="0"/>
  <w15:commentEx w15:paraId="7BA401CF" w15:done="0"/>
  <w15:commentEx w15:paraId="4D4020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3262" w16cex:dateUtc="2021-06-15T05:06:00Z"/>
  <w16cex:commentExtensible w16cex:durableId="24738814" w16cex:dateUtc="2021-06-15T11:12:00Z"/>
  <w16cex:commentExtensible w16cex:durableId="24733449" w16cex:dateUtc="2021-06-15T05:14:00Z"/>
  <w16cex:commentExtensible w16cex:durableId="24733663" w16cex:dateUtc="2021-06-15T05:23:00Z"/>
  <w16cex:commentExtensible w16cex:durableId="24733926" w16cex:dateUtc="2021-06-15T05:35:00Z"/>
  <w16cex:commentExtensible w16cex:durableId="247339A8" w16cex:dateUtc="2021-06-15T05:37:00Z"/>
  <w16cex:commentExtensible w16cex:durableId="24735EC0" w16cex:dateUtc="2021-06-15T08:15:00Z"/>
  <w16cex:commentExtensible w16cex:durableId="2473631F" w16cex:dateUtc="2021-06-15T08:34:00Z"/>
  <w16cex:commentExtensible w16cex:durableId="2473648D" w16cex:dateUtc="2021-06-15T08:40:00Z"/>
  <w16cex:commentExtensible w16cex:durableId="24736517" w16cex:dateUtc="2021-06-15T08:42:00Z"/>
  <w16cex:commentExtensible w16cex:durableId="24736655" w16cex:dateUtc="2021-06-15T08:48:00Z"/>
  <w16cex:commentExtensible w16cex:durableId="2473875A" w16cex:dateUtc="2021-06-15T11:08:00Z"/>
  <w16cex:commentExtensible w16cex:durableId="2473681C" w16cex:dateUtc="2021-06-15T08:55:00Z"/>
  <w16cex:commentExtensible w16cex:durableId="24738850" w16cex:dateUtc="2021-06-15T11:13:00Z"/>
  <w16cex:commentExtensible w16cex:durableId="24736902" w16cex:dateUtc="2021-06-15T08:59:00Z"/>
  <w16cex:commentExtensible w16cex:durableId="24736A16" w16cex:dateUtc="2021-06-15T09:04:00Z"/>
  <w16cex:commentExtensible w16cex:durableId="2473885E" w16cex:dateUtc="2021-06-15T11:13:00Z"/>
  <w16cex:commentExtensible w16cex:durableId="24736BC4" w16cex:dateUtc="2021-06-15T09:11:00Z"/>
  <w16cex:commentExtensible w16cex:durableId="24738295" w16cex:dateUtc="2021-06-15T10:48:00Z"/>
  <w16cex:commentExtensible w16cex:durableId="24736DCA" w16cex:dateUtc="2021-06-15T09:19:00Z"/>
  <w16cex:commentExtensible w16cex:durableId="24736DBE" w16cex:dateUtc="2021-06-15T09:19:00Z"/>
  <w16cex:commentExtensible w16cex:durableId="24736E15" w16cex:dateUtc="2021-06-15T09:21:00Z"/>
  <w16cex:commentExtensible w16cex:durableId="24736F41" w16cex:dateUtc="2021-06-15T09:26:00Z"/>
  <w16cex:commentExtensible w16cex:durableId="24736F6B" w16cex:dateUtc="2021-06-15T09:26:00Z"/>
  <w16cex:commentExtensible w16cex:durableId="247376B8" w16cex:dateUtc="2021-06-15T09:58:00Z"/>
  <w16cex:commentExtensible w16cex:durableId="24737755" w16cex:dateUtc="2021-06-15T10:00:00Z"/>
  <w16cex:commentExtensible w16cex:durableId="2473780B" w16cex:dateUtc="2021-06-15T10:03:00Z"/>
  <w16cex:commentExtensible w16cex:durableId="247378DF" w16cex:dateUtc="2021-06-15T10:07:00Z"/>
  <w16cex:commentExtensible w16cex:durableId="24737930" w16cex:dateUtc="2021-06-15T10:08:00Z"/>
  <w16cex:commentExtensible w16cex:durableId="2473796F" w16cex:dateUtc="2021-06-15T10:09:00Z"/>
  <w16cex:commentExtensible w16cex:durableId="24737AF3" w16cex:dateUtc="2021-06-15T10:16:00Z"/>
  <w16cex:commentExtensible w16cex:durableId="24737AFB" w16cex:dateUtc="2021-06-15T10:16:00Z"/>
  <w16cex:commentExtensible w16cex:durableId="24737B6D" w16cex:dateUtc="2021-06-15T10:18:00Z"/>
  <w16cex:commentExtensible w16cex:durableId="24737CBD" w16cex:dateUtc="2021-06-15T10:23:00Z"/>
  <w16cex:commentExtensible w16cex:durableId="24737D20" w16cex:dateUtc="2021-06-15T10:25:00Z"/>
  <w16cex:commentExtensible w16cex:durableId="24737D06" w16cex:dateUtc="2021-06-15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51C38" w16cid:durableId="24733025"/>
  <w16cid:commentId w16cid:paraId="0F587307" w16cid:durableId="24733026"/>
  <w16cid:commentId w16cid:paraId="6186534C" w16cid:durableId="24733262"/>
  <w16cid:commentId w16cid:paraId="4F418F8F" w16cid:durableId="24733027"/>
  <w16cid:commentId w16cid:paraId="212D4DBF" w16cid:durableId="24733028"/>
  <w16cid:commentId w16cid:paraId="620C6855" w16cid:durableId="24733029"/>
  <w16cid:commentId w16cid:paraId="110B7DD1" w16cid:durableId="2473302A"/>
  <w16cid:commentId w16cid:paraId="00E674D9" w16cid:durableId="2473302B"/>
  <w16cid:commentId w16cid:paraId="15C613E6" w16cid:durableId="24738814"/>
  <w16cid:commentId w16cid:paraId="17C3D959" w16cid:durableId="2473302C"/>
  <w16cid:commentId w16cid:paraId="5ABB3D43" w16cid:durableId="24733449"/>
  <w16cid:commentId w16cid:paraId="5CA285AF" w16cid:durableId="24733663"/>
  <w16cid:commentId w16cid:paraId="1EE759C5" w16cid:durableId="2473302D"/>
  <w16cid:commentId w16cid:paraId="079E3B7E" w16cid:durableId="24733926"/>
  <w16cid:commentId w16cid:paraId="7F9AB2A8" w16cid:durableId="247339A8"/>
  <w16cid:commentId w16cid:paraId="0243BA90" w16cid:durableId="2473302E"/>
  <w16cid:commentId w16cid:paraId="74402EA9" w16cid:durableId="2473302F"/>
  <w16cid:commentId w16cid:paraId="273E2BE3" w16cid:durableId="24733030"/>
  <w16cid:commentId w16cid:paraId="5481C123" w16cid:durableId="24733031"/>
  <w16cid:commentId w16cid:paraId="3ADD23AB" w16cid:durableId="24733032"/>
  <w16cid:commentId w16cid:paraId="4E425B43" w16cid:durableId="24733033"/>
  <w16cid:commentId w16cid:paraId="06068EB1" w16cid:durableId="24733034"/>
  <w16cid:commentId w16cid:paraId="1D69A193" w16cid:durableId="24735EC0"/>
  <w16cid:commentId w16cid:paraId="3A08BC54" w16cid:durableId="24733035"/>
  <w16cid:commentId w16cid:paraId="0720F4F2" w16cid:durableId="24733036"/>
  <w16cid:commentId w16cid:paraId="7E5EAADC" w16cid:durableId="2473631F"/>
  <w16cid:commentId w16cid:paraId="5A13EE1F" w16cid:durableId="2473648D"/>
  <w16cid:commentId w16cid:paraId="2197700B" w16cid:durableId="24733037"/>
  <w16cid:commentId w16cid:paraId="1E8964D9" w16cid:durableId="24736517"/>
  <w16cid:commentId w16cid:paraId="43FCAD5F" w16cid:durableId="24733038"/>
  <w16cid:commentId w16cid:paraId="371FB551" w16cid:durableId="24733039"/>
  <w16cid:commentId w16cid:paraId="65788FBF" w16cid:durableId="24736655"/>
  <w16cid:commentId w16cid:paraId="1EE66581" w16cid:durableId="2473303A"/>
  <w16cid:commentId w16cid:paraId="18DFEEBD" w16cid:durableId="2473875A"/>
  <w16cid:commentId w16cid:paraId="3E61E55A" w16cid:durableId="2473303B"/>
  <w16cid:commentId w16cid:paraId="7399233D" w16cid:durableId="2473303C"/>
  <w16cid:commentId w16cid:paraId="429A77E5" w16cid:durableId="2473303D"/>
  <w16cid:commentId w16cid:paraId="16FB972A" w16cid:durableId="2473681C"/>
  <w16cid:commentId w16cid:paraId="4D30730C" w16cid:durableId="24738850"/>
  <w16cid:commentId w16cid:paraId="11BDD4C2" w16cid:durableId="24736902"/>
  <w16cid:commentId w16cid:paraId="76A3C43E" w16cid:durableId="2473303E"/>
  <w16cid:commentId w16cid:paraId="6FD94171" w16cid:durableId="2473303F"/>
  <w16cid:commentId w16cid:paraId="00D49369" w16cid:durableId="24736A16"/>
  <w16cid:commentId w16cid:paraId="3D9C9059" w16cid:durableId="24733040"/>
  <w16cid:commentId w16cid:paraId="51DD458D" w16cid:durableId="2473885E"/>
  <w16cid:commentId w16cid:paraId="24AE9725" w16cid:durableId="24733041"/>
  <w16cid:commentId w16cid:paraId="62C3AB8D" w16cid:durableId="24733042"/>
  <w16cid:commentId w16cid:paraId="6265809B" w16cid:durableId="24733043"/>
  <w16cid:commentId w16cid:paraId="305B9CB1" w16cid:durableId="24736BC4"/>
  <w16cid:commentId w16cid:paraId="72293302" w16cid:durableId="24733044"/>
  <w16cid:commentId w16cid:paraId="4DDE1B59" w16cid:durableId="24733045"/>
  <w16cid:commentId w16cid:paraId="75452C07" w16cid:durableId="24733046"/>
  <w16cid:commentId w16cid:paraId="7F4E9B4A" w16cid:durableId="24738295"/>
  <w16cid:commentId w16cid:paraId="2E83A00A" w16cid:durableId="24736DCA"/>
  <w16cid:commentId w16cid:paraId="146F0583" w16cid:durableId="24736DBE"/>
  <w16cid:commentId w16cid:paraId="10CF85D5" w16cid:durableId="24736E15"/>
  <w16cid:commentId w16cid:paraId="4B89C734" w16cid:durableId="24736F41"/>
  <w16cid:commentId w16cid:paraId="75C11990" w16cid:durableId="24736F6B"/>
  <w16cid:commentId w16cid:paraId="23784BAD" w16cid:durableId="247376B8"/>
  <w16cid:commentId w16cid:paraId="28295012" w16cid:durableId="24737755"/>
  <w16cid:commentId w16cid:paraId="12520A43" w16cid:durableId="2473780B"/>
  <w16cid:commentId w16cid:paraId="2DB99466" w16cid:durableId="247378DF"/>
  <w16cid:commentId w16cid:paraId="7BA401CF" w16cid:durableId="24737930"/>
  <w16cid:commentId w16cid:paraId="0A1FEE47" w16cid:durableId="2473796F"/>
  <w16cid:commentId w16cid:paraId="1AB77074" w16cid:durableId="24737AF3"/>
  <w16cid:commentId w16cid:paraId="6D604CB8" w16cid:durableId="24737AFB"/>
  <w16cid:commentId w16cid:paraId="7F0A0645" w16cid:durableId="24737B6D"/>
  <w16cid:commentId w16cid:paraId="2CE326B9" w16cid:durableId="24737CBD"/>
  <w16cid:commentId w16cid:paraId="208DC1B7" w16cid:durableId="24737D20"/>
  <w16cid:commentId w16cid:paraId="7F44A434" w16cid:durableId="24737D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F331C" w14:textId="77777777" w:rsidR="00B423BE" w:rsidRDefault="00B423BE">
      <w:pPr>
        <w:spacing w:line="240" w:lineRule="auto"/>
      </w:pPr>
      <w:r>
        <w:separator/>
      </w:r>
    </w:p>
  </w:endnote>
  <w:endnote w:type="continuationSeparator" w:id="0">
    <w:p w14:paraId="3875FDAA" w14:textId="77777777" w:rsidR="00B423BE" w:rsidRDefault="00B42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595B1" w14:textId="77777777" w:rsidR="00CD0623" w:rsidRDefault="00CD0623" w:rsidP="002168DA">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EDC6F28" w14:textId="77777777" w:rsidR="00CD0623" w:rsidRDefault="00CD0623" w:rsidP="002168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64062" w14:textId="2CED9FE2" w:rsidR="00CD0623" w:rsidRDefault="00CD0623" w:rsidP="002168DA">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7C7E91">
      <w:rPr>
        <w:rStyle w:val="PageNumber"/>
        <w:noProof/>
      </w:rPr>
      <w:t>116</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7C7E91">
      <w:rPr>
        <w:rStyle w:val="PageNumber"/>
        <w:noProof/>
      </w:rPr>
      <w:t>124</w:t>
    </w:r>
    <w:r>
      <w:rPr>
        <w:rStyle w:val="PageNumber"/>
      </w:rPr>
      <w:fldChar w:fldCharType="end"/>
    </w:r>
  </w:p>
  <w:p w14:paraId="5E80B0A3" w14:textId="77777777" w:rsidR="00CD0623" w:rsidRDefault="00CD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6F6D9" w14:textId="77777777" w:rsidR="00B423BE" w:rsidRDefault="00B423BE">
      <w:pPr>
        <w:spacing w:line="240" w:lineRule="auto"/>
      </w:pPr>
      <w:r>
        <w:separator/>
      </w:r>
    </w:p>
  </w:footnote>
  <w:footnote w:type="continuationSeparator" w:id="0">
    <w:p w14:paraId="4F59C44A" w14:textId="77777777" w:rsidR="00B423BE" w:rsidRDefault="00B42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AAF59" w14:textId="77777777" w:rsidR="00CD0623" w:rsidRDefault="00CD0623">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GURO Kei, ECO/CS3">
    <w15:presenceInfo w15:providerId="AD" w15:userId="S-1-5-21-2146598497-832928401-1254845835-259432"/>
  </w15:person>
  <w15:person w15:author="黒沼 由紀子">
    <w15:presenceInfo w15:providerId="Windows Live" w15:userId="f38524dffb16644c"/>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030E2"/>
    <w:rsid w:val="000C1862"/>
    <w:rsid w:val="000E12FA"/>
    <w:rsid w:val="00116059"/>
    <w:rsid w:val="00130882"/>
    <w:rsid w:val="00187DD7"/>
    <w:rsid w:val="00204287"/>
    <w:rsid w:val="002168DA"/>
    <w:rsid w:val="002510D4"/>
    <w:rsid w:val="00267113"/>
    <w:rsid w:val="00267D08"/>
    <w:rsid w:val="00274E9B"/>
    <w:rsid w:val="00283119"/>
    <w:rsid w:val="002B3C07"/>
    <w:rsid w:val="002F1E84"/>
    <w:rsid w:val="002F493F"/>
    <w:rsid w:val="0032701F"/>
    <w:rsid w:val="00330A0A"/>
    <w:rsid w:val="003548ED"/>
    <w:rsid w:val="003A5282"/>
    <w:rsid w:val="004A72E6"/>
    <w:rsid w:val="0051652C"/>
    <w:rsid w:val="005635B5"/>
    <w:rsid w:val="00573ECB"/>
    <w:rsid w:val="005B02A9"/>
    <w:rsid w:val="0065472E"/>
    <w:rsid w:val="006827B5"/>
    <w:rsid w:val="006E2127"/>
    <w:rsid w:val="0073695B"/>
    <w:rsid w:val="0077127D"/>
    <w:rsid w:val="00796A24"/>
    <w:rsid w:val="007B7E65"/>
    <w:rsid w:val="007C7E91"/>
    <w:rsid w:val="008A7DBE"/>
    <w:rsid w:val="008C38AB"/>
    <w:rsid w:val="008E56AC"/>
    <w:rsid w:val="00932957"/>
    <w:rsid w:val="00952639"/>
    <w:rsid w:val="009567EB"/>
    <w:rsid w:val="009A2B25"/>
    <w:rsid w:val="00A3300A"/>
    <w:rsid w:val="00AE6796"/>
    <w:rsid w:val="00B02EBA"/>
    <w:rsid w:val="00B23BB4"/>
    <w:rsid w:val="00B423BE"/>
    <w:rsid w:val="00B70267"/>
    <w:rsid w:val="00B70C31"/>
    <w:rsid w:val="00B90FE3"/>
    <w:rsid w:val="00BA3165"/>
    <w:rsid w:val="00BD0693"/>
    <w:rsid w:val="00C74A24"/>
    <w:rsid w:val="00CA0786"/>
    <w:rsid w:val="00CA7690"/>
    <w:rsid w:val="00CD0623"/>
    <w:rsid w:val="00D52290"/>
    <w:rsid w:val="00D85469"/>
    <w:rsid w:val="00F22B15"/>
    <w:rsid w:val="00F4395E"/>
    <w:rsid w:val="00F54099"/>
    <w:rsid w:val="00F74EDF"/>
    <w:rsid w:val="00F83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E5FD48"/>
  <w15:docId w15:val="{F1ED257B-3AC7-4292-850D-0F5A3F11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ja-JP"/>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ja-JP"/>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ja-JP"/>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2168DA"/>
    <w:rPr>
      <w:sz w:val="16"/>
      <w:szCs w:val="16"/>
    </w:rPr>
  </w:style>
  <w:style w:type="paragraph" w:styleId="CommentText">
    <w:name w:val="annotation text"/>
    <w:basedOn w:val="Normal"/>
    <w:link w:val="CommentTextChar"/>
    <w:uiPriority w:val="99"/>
    <w:unhideWhenUsed/>
    <w:rsid w:val="002168DA"/>
    <w:pPr>
      <w:spacing w:line="240" w:lineRule="auto"/>
    </w:pPr>
    <w:rPr>
      <w:sz w:val="20"/>
      <w:szCs w:val="20"/>
    </w:rPr>
  </w:style>
  <w:style w:type="character" w:customStyle="1" w:styleId="CommentTextChar">
    <w:name w:val="Comment Text Char"/>
    <w:basedOn w:val="DefaultParagraphFont"/>
    <w:link w:val="CommentText"/>
    <w:uiPriority w:val="99"/>
    <w:rsid w:val="002168DA"/>
    <w:rPr>
      <w:sz w:val="20"/>
      <w:szCs w:val="20"/>
    </w:rPr>
  </w:style>
  <w:style w:type="paragraph" w:styleId="CommentSubject">
    <w:name w:val="annotation subject"/>
    <w:basedOn w:val="CommentText"/>
    <w:next w:val="CommentText"/>
    <w:link w:val="CommentSubjectChar"/>
    <w:uiPriority w:val="99"/>
    <w:semiHidden/>
    <w:unhideWhenUsed/>
    <w:rsid w:val="002168DA"/>
    <w:rPr>
      <w:b/>
      <w:bCs/>
    </w:rPr>
  </w:style>
  <w:style w:type="character" w:customStyle="1" w:styleId="CommentSubjectChar">
    <w:name w:val="Comment Subject Char"/>
    <w:basedOn w:val="CommentTextChar"/>
    <w:link w:val="CommentSubject"/>
    <w:uiPriority w:val="99"/>
    <w:semiHidden/>
    <w:rsid w:val="002168DA"/>
    <w:rPr>
      <w:b/>
      <w:bCs/>
      <w:sz w:val="20"/>
      <w:szCs w:val="20"/>
    </w:rPr>
  </w:style>
  <w:style w:type="paragraph" w:styleId="BalloonText">
    <w:name w:val="Balloon Text"/>
    <w:basedOn w:val="Normal"/>
    <w:link w:val="BalloonTextChar"/>
    <w:uiPriority w:val="99"/>
    <w:semiHidden/>
    <w:unhideWhenUsed/>
    <w:rsid w:val="002168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8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PC@oecd.org"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6/09/relationships/commentsIds" Target="commentsIds.xml"/><Relationship Id="rId10" Type="http://schemas.openxmlformats.org/officeDocument/2006/relationships/hyperlink" Target="http://DPO@oecd.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ecd.org/general/data-protection.ht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DDE1-CD35-4787-BC58-7C09CECA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9997</Words>
  <Characters>56987</Characters>
  <Application>Microsoft Office Word</Application>
  <DocSecurity>0</DocSecurity>
  <Lines>474</Lines>
  <Paragraphs>133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Climate Survey - Japan</vt:lpstr>
      <vt:lpstr>Climate Survey - Japan</vt:lpstr>
    </vt:vector>
  </TitlesOfParts>
  <Company>Qualtrics</Company>
  <LinksUpToDate>false</LinksUpToDate>
  <CharactersWithSpaces>66851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Japan</dc:title>
  <dc:subject/>
  <dc:creator>Qualtrics</dc:creator>
  <cp:keywords/>
  <dc:description/>
  <cp:lastModifiedBy>Fabre  Adrien</cp:lastModifiedBy>
  <cp:revision>6</cp:revision>
  <dcterms:created xsi:type="dcterms:W3CDTF">2021-06-15T17:31:00Z</dcterms:created>
  <dcterms:modified xsi:type="dcterms:W3CDTF">2021-06-20T18:57:00Z</dcterms:modified>
</cp:coreProperties>
</file>