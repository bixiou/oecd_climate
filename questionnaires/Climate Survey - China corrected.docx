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DF8CC" w14:textId="77777777" w:rsidR="00B62D5E" w:rsidRDefault="00FC177C">
      <w:pPr>
        <w:pStyle w:val="H2"/>
      </w:pPr>
      <w:bookmarkStart w:id="5" w:name="_GoBack"/>
      <w:bookmarkEnd w:id="5"/>
      <w:r>
        <w:t>China</w:t>
      </w:r>
    </w:p>
    <w:p w14:paraId="4CDE89F1" w14:textId="77777777" w:rsidR="00B62D5E" w:rsidRDefault="00B62D5E"/>
    <w:p w14:paraId="105EC89B" w14:textId="77777777" w:rsidR="00B62D5E" w:rsidRDefault="00B62D5E">
      <w:pPr>
        <w:pStyle w:val="BlockSeparator"/>
      </w:pPr>
    </w:p>
    <w:p w14:paraId="1F42A4EC" w14:textId="77777777" w:rsidR="00B62D5E" w:rsidRDefault="00FC177C">
      <w:pPr>
        <w:pStyle w:val="BlockStartLabel"/>
      </w:pPr>
      <w:r>
        <w:t>Start of Block: Welcome</w:t>
      </w:r>
    </w:p>
    <w:tbl>
      <w:tblPr>
        <w:tblStyle w:val="QQuestionIconTable"/>
        <w:tblW w:w="0" w:type="auto"/>
        <w:tblLook w:val="0460" w:firstRow="1" w:lastRow="1" w:firstColumn="0" w:lastColumn="0" w:noHBand="0" w:noVBand="1"/>
        <w:tblPrChange w:id="6" w:author="ANA-AN00" w:date="2021-07-30T14:33:00Z">
          <w:tblPr>
            <w:tblStyle w:val="QQuestionIconTable"/>
            <w:tblW w:w="50" w:type="auto"/>
            <w:tblLook w:val="07E0" w:firstRow="1" w:lastRow="1" w:firstColumn="1" w:lastColumn="1" w:noHBand="1" w:noVBand="1"/>
          </w:tblPr>
        </w:tblPrChange>
      </w:tblPr>
      <w:tblGrid>
        <w:gridCol w:w="380"/>
        <w:tblGridChange w:id="7">
          <w:tblGrid>
            <w:gridCol w:w="380"/>
          </w:tblGrid>
        </w:tblGridChange>
      </w:tblGrid>
      <w:tr w:rsidR="00B62D5E" w14:paraId="3B381A9B" w14:textId="77777777">
        <w:tc>
          <w:tcPr>
            <w:tcW w:w="50" w:type="dxa"/>
            <w:tcPrChange w:id="8" w:author="ANA-AN00" w:date="2021-07-30T14:33:00Z">
              <w:tcPr>
                <w:tcW w:w="50" w:type="dxa"/>
              </w:tcPr>
            </w:tcPrChange>
          </w:tcPr>
          <w:p w14:paraId="5ABDB791" w14:textId="2C3EA9B7" w:rsidR="00B62D5E" w:rsidRDefault="00FC177C">
            <w:pPr>
              <w:keepNext/>
            </w:pPr>
            <w:del w:id="9" w:author="ANA-AN00" w:date="2021-07-30T14:33:00Z">
              <w:r>
                <w:rPr>
                  <w:noProof/>
                </w:rPr>
                <w:drawing>
                  <wp:inline distT="0" distB="0" distL="0" distR="0" wp14:anchorId="7B019643" wp14:editId="06EE7ECE">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10" w:author="ANA-AN00" w:date="2021-07-30T14:33:00Z">
              <w:r>
                <w:rPr>
                  <w:noProof/>
                </w:rPr>
                <w:drawing>
                  <wp:inline distT="0" distB="0" distL="0" distR="0">
                    <wp:extent cx="228600" cy="228600"/>
                    <wp:effectExtent l="0" t="0" r="0" b="0"/>
                    <wp:docPr id="1026" name="WordQuestionJavaScri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QuestionJavaScript.png"/>
                            <pic:cNvPicPr/>
                          </pic:nvPicPr>
                          <pic:blipFill>
                            <a:blip r:embed="rId7" cstate="print"/>
                            <a:srcRect/>
                            <a:stretch/>
                          </pic:blipFill>
                          <pic:spPr>
                            <a:xfrm>
                              <a:off x="0" y="0"/>
                              <a:ext cx="228600" cy="228600"/>
                            </a:xfrm>
                            <a:prstGeom prst="rect">
                              <a:avLst/>
                            </a:prstGeom>
                          </pic:spPr>
                        </pic:pic>
                      </a:graphicData>
                    </a:graphic>
                  </wp:inline>
                </w:drawing>
              </w:r>
            </w:ins>
          </w:p>
        </w:tc>
      </w:tr>
    </w:tbl>
    <w:p w14:paraId="7261797B" w14:textId="77777777" w:rsidR="00B62D5E" w:rsidRDefault="00B62D5E"/>
    <w:p w14:paraId="207E6756" w14:textId="1269668A" w:rsidR="00B62D5E" w:rsidRDefault="00FC177C">
      <w:pPr>
        <w:keepNext/>
      </w:pPr>
      <w:r>
        <w:t xml:space="preserve">Q1.1 </w:t>
      </w:r>
      <w:r>
        <w:br/>
      </w:r>
      <w:del w:id="11" w:author="ANA-AN00" w:date="2021-07-30T14:33:00Z">
        <w:r>
          <w:delText xml:space="preserve"> </w:delText>
        </w:r>
      </w:del>
      <w:r>
        <w:t>This is a survey conducted for academic research purposes by researchers from Harvard University and the OECD. It will take approximately </w:t>
      </w:r>
      <w:r>
        <w:rPr>
          <w:b/>
        </w:rPr>
        <w:t>25 minutes</w:t>
      </w:r>
      <w:r>
        <w:t> to complete. The survey data is used for research purposes only,</w:t>
      </w:r>
      <w:r>
        <w:t xml:space="preserve"> and the research is non-partisan. You will be compensated for this survey if you complete the survey and your responses pass our survey quality checks. These checks use statistical control methods to detect incoherent and rushed responses. It is very impo</w:t>
      </w:r>
      <w:r>
        <w:t>rtant for the validity of our research that you </w:t>
      </w:r>
      <w:r>
        <w:rPr>
          <w:b/>
        </w:rPr>
        <w:t>answer honestly </w:t>
      </w:r>
      <w:r>
        <w:t>and </w:t>
      </w:r>
      <w:r>
        <w:rPr>
          <w:b/>
        </w:rPr>
        <w:t>read the questions carefully</w:t>
      </w:r>
      <w:r>
        <w:t> before answering.   </w:t>
      </w:r>
      <w:r>
        <w:br/>
        <w:t>The survey collects personal data, including socio-demographic characteristics and political views. All of the answers you provide will re</w:t>
      </w:r>
      <w:r>
        <w:t>main anonymous and be treated with absolute confidentiality. The personal data we collect will be transferred and stored on secure servers. Only researchers working on the project will have access to the anonymized data. Your participation in this survey i</w:t>
      </w:r>
      <w:r>
        <w:t xml:space="preserve">s completely voluntary. You are entitled to choose not to take part. If at first you agree to take part, you can later change your mind. Your decision will not be held against you in any way. Your refusal to participate will not result in any consequences </w:t>
      </w:r>
      <w:r>
        <w:t>or any loss of benefits that you are otherwise entitled to receive. You can ask any questions before you decide whether to participate.       If you have questions, concerns, or complaints, or think the research has offended you, you can contact the resear</w:t>
      </w:r>
      <w:r>
        <w:t>ch team at social.economics.research2020@gmail.com or call the Harvard University Area Institutional Review Board (“IRB”) at (617) 496-2847. The OECD is committed to protecting the personal data it processes, in accordance with its Personal Data Protection</w:t>
      </w:r>
      <w:r>
        <w:t xml:space="preserve"> Rules (</w:t>
      </w:r>
      <w:del w:id="12" w:author="ANA-AN00" w:date="2021-07-30T14:33:00Z">
        <w:r>
          <w:fldChar w:fldCharType="begin"/>
        </w:r>
        <w:r>
          <w:delInstrText xml:space="preserve"> HYPERLINK "https://www.oecd.org/general/data-protection.htm" \h </w:delInstrText>
        </w:r>
        <w:r>
          <w:fldChar w:fldCharType="separate"/>
        </w:r>
        <w:r>
          <w:rPr>
            <w:color w:val="007AC0"/>
            <w:u w:val="single"/>
          </w:rPr>
          <w:delText>https://www.oecd.org/general/data-protection.htm</w:delText>
        </w:r>
        <w:r>
          <w:rPr>
            <w:color w:val="007AC0"/>
            <w:u w:val="single"/>
          </w:rPr>
          <w:fldChar w:fldCharType="end"/>
        </w:r>
        <w:r>
          <w:delText>).</w:delText>
        </w:r>
      </w:del>
      <w:ins w:id="13" w:author="ANA-AN00" w:date="2021-07-30T14:33:00Z">
        <w:r>
          <w:fldChar w:fldCharType="begin"/>
        </w:r>
        <w:r>
          <w:instrText xml:space="preserve"> HYPERLINK "https://www.oecd.org/general/data-protection.htm" </w:instrText>
        </w:r>
        <w:r>
          <w:fldChar w:fldCharType="separate"/>
        </w:r>
        <w:r>
          <w:rPr>
            <w:color w:val="007AC0"/>
            <w:u w:val="single"/>
          </w:rPr>
          <w:t>https://www.oecd.org/general/data-protection.htm</w:t>
        </w:r>
        <w:r>
          <w:fldChar w:fldCharType="end"/>
        </w:r>
        <w:r>
          <w:t>).</w:t>
        </w:r>
      </w:ins>
      <w:r>
        <w:t> If you have further queries or complaints related to the processing of your personal data, please contact the Data Protection Office</w:t>
      </w:r>
      <w:r>
        <w:t>r (</w:t>
      </w:r>
      <w:del w:id="14" w:author="ANA-AN00" w:date="2021-07-30T14:33:00Z">
        <w:r>
          <w:fldChar w:fldCharType="begin"/>
        </w:r>
        <w:r>
          <w:delInstrText xml:space="preserve"> HYPERLINK "http://DPO@oecd.org" \h </w:delInstrText>
        </w:r>
        <w:r>
          <w:fldChar w:fldCharType="separate"/>
        </w:r>
        <w:r>
          <w:rPr>
            <w:color w:val="007AC0"/>
            <w:u w:val="single"/>
          </w:rPr>
          <w:delText>DPO@oecd.org</w:delText>
        </w:r>
        <w:r>
          <w:rPr>
            <w:color w:val="007AC0"/>
            <w:u w:val="single"/>
          </w:rPr>
          <w:fldChar w:fldCharType="end"/>
        </w:r>
        <w:r>
          <w:delText>).</w:delText>
        </w:r>
      </w:del>
      <w:ins w:id="15" w:author="ANA-AN00" w:date="2021-07-30T14:33:00Z">
        <w:r>
          <w:fldChar w:fldCharType="begin"/>
        </w:r>
        <w:r>
          <w:instrText xml:space="preserve"> HYPERLINK "http://DPO@oecd.org" </w:instrText>
        </w:r>
        <w:r>
          <w:fldChar w:fldCharType="separate"/>
        </w:r>
        <w:r>
          <w:rPr>
            <w:color w:val="007AC0"/>
            <w:u w:val="single"/>
          </w:rPr>
          <w:t>DPO@oecd.org</w:t>
        </w:r>
        <w:r>
          <w:fldChar w:fldCharType="end"/>
        </w:r>
        <w:r>
          <w:t>).</w:t>
        </w:r>
      </w:ins>
      <w:r>
        <w:t xml:space="preserve"> If you need further assistance in resolving claims related to personal data protection you can contact the Data Protection commissioner (</w:t>
      </w:r>
      <w:del w:id="16" w:author="ANA-AN00" w:date="2021-07-30T14:33:00Z">
        <w:r>
          <w:fldChar w:fldCharType="begin"/>
        </w:r>
        <w:r>
          <w:delInstrText xml:space="preserve"> HYPERLINK "http://DPC@oecd.org" \h </w:delInstrText>
        </w:r>
        <w:r>
          <w:fldChar w:fldCharType="separate"/>
        </w:r>
        <w:r>
          <w:rPr>
            <w:color w:val="007AC0"/>
            <w:u w:val="single"/>
          </w:rPr>
          <w:delText>DPC@oecd.org</w:delText>
        </w:r>
        <w:r>
          <w:rPr>
            <w:color w:val="007AC0"/>
            <w:u w:val="single"/>
          </w:rPr>
          <w:fldChar w:fldCharType="end"/>
        </w:r>
      </w:del>
      <w:ins w:id="17" w:author="ANA-AN00" w:date="2021-07-30T14:33:00Z">
        <w:r>
          <w:fldChar w:fldCharType="begin"/>
        </w:r>
        <w:r>
          <w:instrText xml:space="preserve"> HYPERLINK "http://DPC@oecd.org" </w:instrText>
        </w:r>
        <w:r>
          <w:fldChar w:fldCharType="separate"/>
        </w:r>
        <w:r>
          <w:rPr>
            <w:color w:val="007AC0"/>
            <w:u w:val="single"/>
          </w:rPr>
          <w:t>DPC@oecd.org</w:t>
        </w:r>
        <w:r>
          <w:fldChar w:fldCharType="end"/>
        </w:r>
      </w:ins>
      <w:r>
        <w:t>).</w:t>
      </w:r>
      <w:del w:id="18" w:author="ANA-AN00" w:date="2021-07-30T14:33:00Z">
        <w:r>
          <w:delText xml:space="preserve">   </w:delText>
        </w:r>
        <w:r>
          <w:br/>
          <w:delText xml:space="preserve">  </w:delText>
        </w:r>
      </w:del>
      <w:ins w:id="19" w:author="ANA-AN00" w:date="2021-07-30T14:33:00Z">
        <w:r>
          <w:br/>
          <w:t> </w:t>
        </w:r>
      </w:ins>
      <w:r>
        <w:br/>
      </w:r>
      <w:r>
        <w:rPr>
          <w:b/>
        </w:rPr>
        <w:t>Do you agree</w:t>
      </w:r>
      <w:r>
        <w:rPr>
          <w:b/>
        </w:rPr>
        <w:t xml:space="preserve"> to participate in the survey?</w:t>
      </w:r>
      <w:del w:id="20" w:author="ANA-AN00" w:date="2021-07-30T14:33:00Z">
        <w:r>
          <w:delText xml:space="preserve"> </w:delText>
        </w:r>
      </w:del>
    </w:p>
    <w:p w14:paraId="2C4F0744" w14:textId="77777777" w:rsidR="00B62D5E" w:rsidRDefault="00FC177C">
      <w:pPr>
        <w:pStyle w:val="ListParagraph"/>
        <w:keepNext/>
        <w:numPr>
          <w:ilvl w:val="0"/>
          <w:numId w:val="3"/>
        </w:numPr>
        <w:pPrChange w:id="21" w:author="ANA-AN00" w:date="2021-07-30T14:33:00Z">
          <w:pPr>
            <w:pStyle w:val="ListParagraph"/>
            <w:keepNext/>
            <w:numPr>
              <w:numId w:val="6"/>
            </w:numPr>
            <w:spacing w:before="120" w:line="240" w:lineRule="auto"/>
            <w:ind w:left="360"/>
          </w:pPr>
        </w:pPrChange>
      </w:pPr>
      <w:r>
        <w:t xml:space="preserve">Yes  (1) </w:t>
      </w:r>
    </w:p>
    <w:p w14:paraId="6ED677F1" w14:textId="77777777" w:rsidR="00B62D5E" w:rsidRDefault="00FC177C">
      <w:pPr>
        <w:pStyle w:val="ListParagraph"/>
        <w:keepNext/>
        <w:numPr>
          <w:ilvl w:val="0"/>
          <w:numId w:val="3"/>
        </w:numPr>
        <w:pPrChange w:id="22" w:author="ANA-AN00" w:date="2021-07-30T14:33:00Z">
          <w:pPr>
            <w:pStyle w:val="ListParagraph"/>
            <w:keepNext/>
            <w:numPr>
              <w:numId w:val="6"/>
            </w:numPr>
            <w:spacing w:before="120" w:line="240" w:lineRule="auto"/>
            <w:ind w:left="360"/>
          </w:pPr>
        </w:pPrChange>
      </w:pPr>
      <w:r>
        <w:t xml:space="preserve">No  (2) </w:t>
      </w:r>
    </w:p>
    <w:p w14:paraId="34C45A41" w14:textId="77777777" w:rsidR="00B62D5E" w:rsidRDefault="00B62D5E"/>
    <w:p w14:paraId="6BC73345" w14:textId="3E967457" w:rsidR="00B62D5E" w:rsidRDefault="00FC177C">
      <w:pPr>
        <w:keepNext/>
      </w:pPr>
      <w:r>
        <w:lastRenderedPageBreak/>
        <w:t xml:space="preserve">Q1.1 </w:t>
      </w:r>
      <w:r>
        <w:br/>
      </w:r>
      <w:del w:id="23" w:author="ANA-AN00" w:date="2021-07-30T14:33:00Z">
        <w:r>
          <w:delText xml:space="preserve"> </w:delText>
        </w:r>
      </w:del>
      <w:r>
        <w:t>这是一项由哈佛大学和经济合作与发展组织（</w:t>
      </w:r>
      <w:r>
        <w:t>OECD</w:t>
      </w:r>
      <w:r>
        <w:t>）的研究人员出于学术研究目的而进行的调查，问卷时长约</w:t>
      </w:r>
      <w:r>
        <w:rPr>
          <w:b/>
        </w:rPr>
        <w:t>25</w:t>
      </w:r>
      <w:r>
        <w:rPr>
          <w:b/>
        </w:rPr>
        <w:t>分钟</w:t>
      </w:r>
      <w:r>
        <w:t>。调查数据仅用于研究目的，</w:t>
      </w:r>
      <w:del w:id="24" w:author="ANA-AN00" w:date="2021-07-30T14:33:00Z">
        <w:r>
          <w:delText>研究是非党派的</w:delText>
        </w:r>
      </w:del>
      <w:ins w:id="25" w:author="ANA-AN00" w:date="2021-07-30T14:33:00Z">
        <w:r>
          <w:t>研究是</w:t>
        </w:r>
        <w:r>
          <w:rPr>
            <w:rFonts w:hint="eastAsia"/>
            <w:lang w:eastAsia="zh-CN"/>
          </w:rPr>
          <w:t>完全中立</w:t>
        </w:r>
        <w:r>
          <w:t>的</w:t>
        </w:r>
      </w:ins>
      <w:r>
        <w:t>。完成调查并通过了我们的调查质量检查后，您将获得报酬。该质量检查是指使用统计控制方法来检测不连贯和仓促的回答。请</w:t>
      </w:r>
      <w:r>
        <w:rPr>
          <w:b/>
        </w:rPr>
        <w:t>诚实地回答问题</w:t>
      </w:r>
      <w:r>
        <w:t>，并在回答之前</w:t>
      </w:r>
      <w:r>
        <w:rPr>
          <w:b/>
        </w:rPr>
        <w:t>仔细阅读问题</w:t>
      </w:r>
      <w:r>
        <w:t>，这对于我们研究的有效性是非常重要的。</w:t>
      </w:r>
      <w:r>
        <w:t xml:space="preserve">   </w:t>
      </w:r>
      <w:r>
        <w:br/>
      </w:r>
      <w:r>
        <w:t>此调查会收集个人数据，包括社会人口统计学特征和政治</w:t>
      </w:r>
      <w:r>
        <w:t>意见等。您提供的所有答案都将完全匿名并绝对保密。</w:t>
      </w:r>
      <w:del w:id="26" w:author="ANA-AN00" w:date="2021-07-30T14:33:00Z">
        <w:r>
          <w:delText>我们所收集的个人资料将被传送至并储存在安全的伺服器上</w:delText>
        </w:r>
      </w:del>
      <w:ins w:id="27" w:author="ANA-AN00" w:date="2021-07-30T14:33:00Z">
        <w:r>
          <w:t>我们所收集的个人资料将被传送并储存在安全的</w:t>
        </w:r>
        <w:r>
          <w:rPr>
            <w:rFonts w:hint="eastAsia"/>
            <w:lang w:eastAsia="zh-CN"/>
          </w:rPr>
          <w:t>服务器</w:t>
        </w:r>
        <w:r>
          <w:t>上</w:t>
        </w:r>
      </w:ins>
      <w:r>
        <w:t>。只有参与该项目的研究人员才能接触到这些匿名数据。这次调查完全是自愿性质的。</w:t>
      </w:r>
      <w:del w:id="28" w:author="ANA-AN00" w:date="2021-07-30T14:33:00Z">
        <w:r>
          <w:delText>你有权选择参加与否</w:delText>
        </w:r>
      </w:del>
      <w:ins w:id="29" w:author="ANA-AN00" w:date="2021-07-30T14:33:00Z">
        <w:r>
          <w:rPr>
            <w:rFonts w:hint="eastAsia"/>
            <w:lang w:eastAsia="zh-CN"/>
          </w:rPr>
          <w:t>您</w:t>
        </w:r>
        <w:r>
          <w:t>有权选择参加</w:t>
        </w:r>
        <w:r>
          <w:rPr>
            <w:rFonts w:hint="eastAsia"/>
            <w:lang w:eastAsia="zh-CN"/>
          </w:rPr>
          <w:t>或拒绝</w:t>
        </w:r>
      </w:ins>
      <w:r>
        <w:t>。即使您同意参加，</w:t>
      </w:r>
      <w:del w:id="30" w:author="ANA-AN00" w:date="2021-07-30T14:33:00Z">
        <w:r>
          <w:delText>在作答中途您也以改变主意</w:delText>
        </w:r>
      </w:del>
      <w:ins w:id="31" w:author="ANA-AN00" w:date="2021-07-30T14:33:00Z">
        <w:r>
          <w:t>在作答中途您也</w:t>
        </w:r>
        <w:r>
          <w:rPr>
            <w:rFonts w:hint="eastAsia"/>
            <w:lang w:eastAsia="zh-CN"/>
          </w:rPr>
          <w:t>可以</w:t>
        </w:r>
        <w:r>
          <w:t>改变主意</w:t>
        </w:r>
      </w:ins>
      <w:r>
        <w:t>。您的决定不会对您造成任何方式的不利。您的拒绝不会导致任何后果或任何应有权益的损失。在决定是否参加之前，您可以询问任何问题。</w:t>
      </w:r>
      <w:r>
        <w:t xml:space="preserve">       </w:t>
      </w:r>
      <w:r>
        <w:t>如果您有问题、担忧或投诉，或认为该研究冒犯了您，请通过</w:t>
      </w:r>
      <w:r>
        <w:t>social.economics.research2020@gmail.com</w:t>
      </w:r>
      <w:r>
        <w:t>联系</w:t>
      </w:r>
      <w:r>
        <w:t>研究团队，或致电</w:t>
      </w:r>
      <w:r>
        <w:t>(617)496-2847</w:t>
      </w:r>
      <w:r>
        <w:t>联系哈佛大学地区机构审查委员会</w:t>
      </w:r>
      <w:r>
        <w:t>(“IRB”)</w:t>
      </w:r>
      <w:r>
        <w:t>。经济合作与发展组织承诺根据其《个人数据保护规则》</w:t>
      </w:r>
      <w:r>
        <w:t>(https://www.oecd.org/general/data-protection.htm)</w:t>
      </w:r>
      <w:r>
        <w:t>保护其处理的个人资料。如你对个人资料的处理有任何疑问或投诉，请联络资料保护主任</w:t>
      </w:r>
      <w:r>
        <w:t>(DPO@oecd.org)</w:t>
      </w:r>
      <w:r>
        <w:t>。如果您在解决与个人资料保护有关的申索时需要进一步协助，可联络资料保护专员</w:t>
      </w:r>
      <w:r>
        <w:t>(DPC@oecd.org)</w:t>
      </w:r>
      <w:r>
        <w:t>。</w:t>
      </w:r>
      <w:del w:id="32" w:author="ANA-AN00" w:date="2021-07-30T14:33:00Z">
        <w:r>
          <w:delText xml:space="preserve">   </w:delText>
        </w:r>
        <w:r>
          <w:br/>
          <w:delText xml:space="preserve">  </w:delText>
        </w:r>
      </w:del>
      <w:ins w:id="33" w:author="ANA-AN00" w:date="2021-07-30T14:33:00Z">
        <w:r>
          <w:br/>
          <w:t> </w:t>
        </w:r>
      </w:ins>
      <w:r>
        <w:br/>
      </w:r>
      <w:r>
        <w:rPr>
          <w:b/>
        </w:rPr>
        <w:t>请问您是否同意参加调查？</w:t>
      </w:r>
      <w:del w:id="34" w:author="ANA-AN00" w:date="2021-07-30T14:33:00Z">
        <w:r>
          <w:delText xml:space="preserve"> </w:delText>
        </w:r>
      </w:del>
    </w:p>
    <w:p w14:paraId="5406DF18" w14:textId="2CFA0DF7" w:rsidR="00B62D5E" w:rsidRDefault="00FC177C">
      <w:pPr>
        <w:pStyle w:val="ListParagraph"/>
        <w:keepNext/>
        <w:numPr>
          <w:ilvl w:val="0"/>
          <w:numId w:val="3"/>
        </w:numPr>
        <w:pPrChange w:id="35" w:author="ANA-AN00" w:date="2021-07-30T14:33:00Z">
          <w:pPr>
            <w:pStyle w:val="ListParagraph"/>
            <w:keepNext/>
            <w:numPr>
              <w:numId w:val="6"/>
            </w:numPr>
            <w:spacing w:before="120" w:line="240" w:lineRule="auto"/>
            <w:ind w:left="360"/>
          </w:pPr>
        </w:pPrChange>
      </w:pPr>
      <w:del w:id="36" w:author="ANA-AN00" w:date="2021-07-30T14:33:00Z">
        <w:r>
          <w:delText>是</w:delText>
        </w:r>
      </w:del>
      <w:ins w:id="37" w:author="ANA-AN00" w:date="2021-07-30T14:33:00Z">
        <w:r>
          <w:rPr>
            <w:rFonts w:hint="eastAsia"/>
            <w:lang w:eastAsia="zh-CN"/>
          </w:rPr>
          <w:t>同意</w:t>
        </w:r>
      </w:ins>
      <w:r>
        <w:t xml:space="preserve">  (1) </w:t>
      </w:r>
    </w:p>
    <w:p w14:paraId="26A96D78" w14:textId="0FF686D6" w:rsidR="00B62D5E" w:rsidRDefault="00FC177C">
      <w:pPr>
        <w:pStyle w:val="ListParagraph"/>
        <w:keepNext/>
        <w:numPr>
          <w:ilvl w:val="0"/>
          <w:numId w:val="3"/>
        </w:numPr>
        <w:pPrChange w:id="38" w:author="ANA-AN00" w:date="2021-07-30T14:33:00Z">
          <w:pPr>
            <w:pStyle w:val="ListParagraph"/>
            <w:keepNext/>
            <w:numPr>
              <w:numId w:val="6"/>
            </w:numPr>
            <w:spacing w:before="120" w:line="240" w:lineRule="auto"/>
            <w:ind w:left="360"/>
          </w:pPr>
        </w:pPrChange>
      </w:pPr>
      <w:del w:id="39" w:author="ANA-AN00" w:date="2021-07-30T14:33:00Z">
        <w:r>
          <w:delText>不是</w:delText>
        </w:r>
      </w:del>
      <w:ins w:id="40" w:author="ANA-AN00" w:date="2021-07-30T14:33:00Z">
        <w:r>
          <w:t>不</w:t>
        </w:r>
        <w:r>
          <w:rPr>
            <w:rFonts w:hint="eastAsia"/>
            <w:lang w:eastAsia="zh-CN"/>
          </w:rPr>
          <w:t>同意</w:t>
        </w:r>
      </w:ins>
      <w:r>
        <w:t xml:space="preserve">  (2)</w:t>
      </w:r>
      <w:r>
        <w:t xml:space="preserve"> </w:t>
      </w:r>
    </w:p>
    <w:p w14:paraId="4CD94E96" w14:textId="77777777" w:rsidR="00B62D5E" w:rsidRDefault="00B62D5E"/>
    <w:p w14:paraId="47A8C0F6" w14:textId="77777777" w:rsidR="00B62D5E" w:rsidRDefault="00FC177C">
      <w:pPr>
        <w:pStyle w:val="BlockEndLabel"/>
      </w:pPr>
      <w:r>
        <w:t>End of Block: Welcome</w:t>
      </w:r>
    </w:p>
    <w:p w14:paraId="2FFF697F" w14:textId="77777777" w:rsidR="00B62D5E" w:rsidRDefault="00B62D5E">
      <w:pPr>
        <w:pStyle w:val="BlockSeparator"/>
      </w:pPr>
    </w:p>
    <w:p w14:paraId="747EF597" w14:textId="77777777" w:rsidR="00B62D5E" w:rsidRDefault="00FC177C">
      <w:pPr>
        <w:pStyle w:val="BlockStartLabel"/>
      </w:pPr>
      <w:r>
        <w:t>Start of Block: Socio-demographics</w:t>
      </w:r>
    </w:p>
    <w:tbl>
      <w:tblPr>
        <w:tblStyle w:val="QQuestionIconTable"/>
        <w:tblW w:w="0" w:type="auto"/>
        <w:tblLook w:val="0460" w:firstRow="1" w:lastRow="1" w:firstColumn="0" w:lastColumn="0" w:noHBand="0" w:noVBand="1"/>
        <w:tblPrChange w:id="41" w:author="ANA-AN00" w:date="2021-07-30T14:33:00Z">
          <w:tblPr>
            <w:tblStyle w:val="QQuestionIconTable"/>
            <w:tblW w:w="50" w:type="auto"/>
            <w:tblLook w:val="07E0" w:firstRow="1" w:lastRow="1" w:firstColumn="1" w:lastColumn="1" w:noHBand="1" w:noVBand="1"/>
          </w:tblPr>
        </w:tblPrChange>
      </w:tblPr>
      <w:tblGrid>
        <w:gridCol w:w="380"/>
        <w:tblGridChange w:id="42">
          <w:tblGrid>
            <w:gridCol w:w="380"/>
          </w:tblGrid>
        </w:tblGridChange>
      </w:tblGrid>
      <w:tr w:rsidR="00B62D5E" w14:paraId="3C6DA2AE" w14:textId="77777777">
        <w:tc>
          <w:tcPr>
            <w:tcW w:w="50" w:type="dxa"/>
            <w:tcPrChange w:id="43" w:author="ANA-AN00" w:date="2021-07-30T14:33:00Z">
              <w:tcPr>
                <w:tcW w:w="50" w:type="dxa"/>
              </w:tcPr>
            </w:tcPrChange>
          </w:tcPr>
          <w:p w14:paraId="45A0947F" w14:textId="7F9F8BDE" w:rsidR="00B62D5E" w:rsidRDefault="00FC177C">
            <w:pPr>
              <w:keepNext/>
            </w:pPr>
            <w:del w:id="44" w:author="ANA-AN00" w:date="2021-07-30T14:33:00Z">
              <w:r>
                <w:rPr>
                  <w:noProof/>
                </w:rPr>
                <w:drawing>
                  <wp:inline distT="0" distB="0" distL="0" distR="0" wp14:anchorId="26C5B278" wp14:editId="095C71F3">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45" w:author="ANA-AN00" w:date="2021-07-30T14:33:00Z">
              <w:r>
                <w:rPr>
                  <w:noProof/>
                </w:rPr>
                <w:drawing>
                  <wp:inline distT="0" distB="0" distL="0" distR="0">
                    <wp:extent cx="228600" cy="228600"/>
                    <wp:effectExtent l="0" t="0" r="0" b="0"/>
                    <wp:docPr id="1027" name="WordQuestionJavaScri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cstate="print"/>
                            <a:srcRect/>
                            <a:stretch/>
                          </pic:blipFill>
                          <pic:spPr>
                            <a:xfrm>
                              <a:off x="0" y="0"/>
                              <a:ext cx="228600" cy="228600"/>
                            </a:xfrm>
                            <a:prstGeom prst="rect">
                              <a:avLst/>
                            </a:prstGeom>
                          </pic:spPr>
                        </pic:pic>
                      </a:graphicData>
                    </a:graphic>
                  </wp:inline>
                </w:drawing>
              </w:r>
            </w:ins>
          </w:p>
        </w:tc>
      </w:tr>
    </w:tbl>
    <w:p w14:paraId="5506BF2E" w14:textId="77777777" w:rsidR="00B62D5E" w:rsidRDefault="00B62D5E"/>
    <w:p w14:paraId="7EE13CF8" w14:textId="77777777" w:rsidR="00B62D5E" w:rsidRDefault="00FC177C">
      <w:pPr>
        <w:keepNext/>
      </w:pPr>
      <w:r>
        <w:t>Q2.1 What is your gender?</w:t>
      </w:r>
    </w:p>
    <w:p w14:paraId="21ED0090" w14:textId="77777777" w:rsidR="00B62D5E" w:rsidRDefault="00FC177C">
      <w:pPr>
        <w:pStyle w:val="ListParagraph"/>
        <w:keepNext/>
        <w:numPr>
          <w:ilvl w:val="0"/>
          <w:numId w:val="3"/>
        </w:numPr>
        <w:pPrChange w:id="46" w:author="ANA-AN00" w:date="2021-07-30T14:33:00Z">
          <w:pPr>
            <w:pStyle w:val="ListParagraph"/>
            <w:keepNext/>
            <w:numPr>
              <w:numId w:val="6"/>
            </w:numPr>
            <w:spacing w:before="120" w:line="240" w:lineRule="auto"/>
            <w:ind w:left="360"/>
          </w:pPr>
        </w:pPrChange>
      </w:pPr>
      <w:r>
        <w:t xml:space="preserve">Female  (1) </w:t>
      </w:r>
    </w:p>
    <w:p w14:paraId="1C3B6191" w14:textId="77777777" w:rsidR="00B62D5E" w:rsidRDefault="00FC177C">
      <w:pPr>
        <w:pStyle w:val="ListParagraph"/>
        <w:keepNext/>
        <w:numPr>
          <w:ilvl w:val="0"/>
          <w:numId w:val="3"/>
        </w:numPr>
        <w:pPrChange w:id="47" w:author="ANA-AN00" w:date="2021-07-30T14:33:00Z">
          <w:pPr>
            <w:pStyle w:val="ListParagraph"/>
            <w:keepNext/>
            <w:numPr>
              <w:numId w:val="6"/>
            </w:numPr>
            <w:spacing w:before="120" w:line="240" w:lineRule="auto"/>
            <w:ind w:left="360"/>
          </w:pPr>
        </w:pPrChange>
      </w:pPr>
      <w:r>
        <w:t xml:space="preserve">Male  (2) </w:t>
      </w:r>
    </w:p>
    <w:p w14:paraId="2D1AB591" w14:textId="77777777" w:rsidR="00B62D5E" w:rsidRDefault="00FC177C">
      <w:pPr>
        <w:pStyle w:val="ListParagraph"/>
        <w:keepNext/>
        <w:numPr>
          <w:ilvl w:val="0"/>
          <w:numId w:val="3"/>
        </w:numPr>
        <w:pPrChange w:id="48" w:author="ANA-AN00" w:date="2021-07-30T14:33:00Z">
          <w:pPr>
            <w:pStyle w:val="ListParagraph"/>
            <w:keepNext/>
            <w:numPr>
              <w:numId w:val="6"/>
            </w:numPr>
            <w:spacing w:before="120" w:line="240" w:lineRule="auto"/>
            <w:ind w:left="360"/>
          </w:pPr>
        </w:pPrChange>
      </w:pPr>
      <w:r>
        <w:t xml:space="preserve">Other  (3) </w:t>
      </w:r>
    </w:p>
    <w:p w14:paraId="74B456DC" w14:textId="77777777" w:rsidR="00B62D5E" w:rsidRDefault="00B62D5E"/>
    <w:p w14:paraId="4575384C" w14:textId="3A8C2E46" w:rsidR="00B62D5E" w:rsidRDefault="00FC177C">
      <w:pPr>
        <w:keepNext/>
      </w:pPr>
      <w:r>
        <w:lastRenderedPageBreak/>
        <w:t xml:space="preserve">Q2.1 </w:t>
      </w:r>
      <w:del w:id="49" w:author="ANA-AN00" w:date="2021-07-30T14:33:00Z">
        <w:r>
          <w:delText>您的性别是什么</w:delText>
        </w:r>
      </w:del>
      <w:ins w:id="50" w:author="ANA-AN00" w:date="2021-07-30T14:33:00Z">
        <w:r>
          <w:t>您的性别</w:t>
        </w:r>
      </w:ins>
      <w:r>
        <w:t>？</w:t>
      </w:r>
    </w:p>
    <w:p w14:paraId="3CFD978C" w14:textId="77777777" w:rsidR="00B62D5E" w:rsidRDefault="00FC177C">
      <w:pPr>
        <w:pStyle w:val="ListParagraph"/>
        <w:keepNext/>
        <w:numPr>
          <w:ilvl w:val="0"/>
          <w:numId w:val="3"/>
        </w:numPr>
        <w:pPrChange w:id="51" w:author="ANA-AN00" w:date="2021-07-30T14:33:00Z">
          <w:pPr>
            <w:pStyle w:val="ListParagraph"/>
            <w:keepNext/>
            <w:numPr>
              <w:numId w:val="6"/>
            </w:numPr>
            <w:spacing w:before="120" w:line="240" w:lineRule="auto"/>
            <w:ind w:left="360"/>
          </w:pPr>
        </w:pPrChange>
      </w:pPr>
      <w:r>
        <w:t>女性</w:t>
      </w:r>
      <w:r>
        <w:t xml:space="preserve">  (1) </w:t>
      </w:r>
    </w:p>
    <w:p w14:paraId="67ABAAD3" w14:textId="77777777" w:rsidR="00B62D5E" w:rsidRDefault="00FC177C">
      <w:pPr>
        <w:pStyle w:val="ListParagraph"/>
        <w:keepNext/>
        <w:numPr>
          <w:ilvl w:val="0"/>
          <w:numId w:val="3"/>
        </w:numPr>
        <w:pPrChange w:id="52" w:author="ANA-AN00" w:date="2021-07-30T14:33:00Z">
          <w:pPr>
            <w:pStyle w:val="ListParagraph"/>
            <w:keepNext/>
            <w:numPr>
              <w:numId w:val="6"/>
            </w:numPr>
            <w:spacing w:before="120" w:line="240" w:lineRule="auto"/>
            <w:ind w:left="360"/>
          </w:pPr>
        </w:pPrChange>
      </w:pPr>
      <w:r>
        <w:t>男性</w:t>
      </w:r>
      <w:r>
        <w:t xml:space="preserve">  (2) </w:t>
      </w:r>
    </w:p>
    <w:p w14:paraId="3FC5601B" w14:textId="77777777" w:rsidR="00B62D5E" w:rsidRDefault="00FC177C">
      <w:pPr>
        <w:pStyle w:val="ListParagraph"/>
        <w:keepNext/>
        <w:numPr>
          <w:ilvl w:val="0"/>
          <w:numId w:val="3"/>
        </w:numPr>
        <w:pPrChange w:id="53" w:author="ANA-AN00" w:date="2021-07-30T14:33:00Z">
          <w:pPr>
            <w:pStyle w:val="ListParagraph"/>
            <w:keepNext/>
            <w:numPr>
              <w:numId w:val="6"/>
            </w:numPr>
            <w:spacing w:before="120" w:line="240" w:lineRule="auto"/>
            <w:ind w:left="360"/>
          </w:pPr>
        </w:pPrChange>
      </w:pPr>
      <w:r>
        <w:t>其他</w:t>
      </w:r>
      <w:r>
        <w:t xml:space="preserve">  (3) </w:t>
      </w:r>
    </w:p>
    <w:p w14:paraId="1204C487" w14:textId="77777777" w:rsidR="00B62D5E" w:rsidRDefault="00B62D5E"/>
    <w:p w14:paraId="5BF424EA" w14:textId="77777777" w:rsidR="00B62D5E" w:rsidRDefault="00B62D5E">
      <w:pPr>
        <w:pStyle w:val="QuestionSeparator"/>
      </w:pPr>
    </w:p>
    <w:p w14:paraId="403915DA" w14:textId="77777777" w:rsidR="00B62D5E" w:rsidRDefault="00B62D5E"/>
    <w:p w14:paraId="690814CC" w14:textId="77777777" w:rsidR="00B62D5E" w:rsidRDefault="00FC177C">
      <w:pPr>
        <w:keepNext/>
      </w:pPr>
      <w:r>
        <w:t>Q2.2 How old are you?</w:t>
      </w:r>
    </w:p>
    <w:p w14:paraId="7612D6AF" w14:textId="77777777" w:rsidR="00B62D5E" w:rsidRDefault="00FC177C">
      <w:pPr>
        <w:pStyle w:val="ListParagraph"/>
        <w:keepNext/>
        <w:numPr>
          <w:ilvl w:val="0"/>
          <w:numId w:val="3"/>
        </w:numPr>
        <w:pPrChange w:id="54" w:author="ANA-AN00" w:date="2021-07-30T14:33:00Z">
          <w:pPr>
            <w:pStyle w:val="ListParagraph"/>
            <w:keepNext/>
            <w:numPr>
              <w:numId w:val="6"/>
            </w:numPr>
            <w:spacing w:before="120" w:line="240" w:lineRule="auto"/>
            <w:ind w:left="360"/>
          </w:pPr>
        </w:pPrChange>
      </w:pPr>
      <w:r>
        <w:t xml:space="preserve">Below 18  (27) </w:t>
      </w:r>
    </w:p>
    <w:p w14:paraId="4BC2EC16" w14:textId="77777777" w:rsidR="00B62D5E" w:rsidRDefault="00FC177C">
      <w:pPr>
        <w:pStyle w:val="ListParagraph"/>
        <w:keepNext/>
        <w:numPr>
          <w:ilvl w:val="0"/>
          <w:numId w:val="3"/>
        </w:numPr>
        <w:pPrChange w:id="55" w:author="ANA-AN00" w:date="2021-07-30T14:33:00Z">
          <w:pPr>
            <w:pStyle w:val="ListParagraph"/>
            <w:keepNext/>
            <w:numPr>
              <w:numId w:val="6"/>
            </w:numPr>
            <w:spacing w:before="120" w:line="240" w:lineRule="auto"/>
            <w:ind w:left="360"/>
          </w:pPr>
        </w:pPrChange>
      </w:pPr>
      <w:r>
        <w:t xml:space="preserve">18 to 24  (28) </w:t>
      </w:r>
    </w:p>
    <w:p w14:paraId="0FE7F338" w14:textId="77777777" w:rsidR="00B62D5E" w:rsidRDefault="00FC177C">
      <w:pPr>
        <w:pStyle w:val="ListParagraph"/>
        <w:keepNext/>
        <w:numPr>
          <w:ilvl w:val="0"/>
          <w:numId w:val="3"/>
        </w:numPr>
        <w:pPrChange w:id="56" w:author="ANA-AN00" w:date="2021-07-30T14:33:00Z">
          <w:pPr>
            <w:pStyle w:val="ListParagraph"/>
            <w:keepNext/>
            <w:numPr>
              <w:numId w:val="6"/>
            </w:numPr>
            <w:spacing w:before="120" w:line="240" w:lineRule="auto"/>
            <w:ind w:left="360"/>
          </w:pPr>
        </w:pPrChange>
      </w:pPr>
      <w:r>
        <w:t xml:space="preserve">25 to 34  (29) </w:t>
      </w:r>
    </w:p>
    <w:p w14:paraId="506A5C0C" w14:textId="77777777" w:rsidR="00B62D5E" w:rsidRDefault="00FC177C">
      <w:pPr>
        <w:pStyle w:val="ListParagraph"/>
        <w:keepNext/>
        <w:numPr>
          <w:ilvl w:val="0"/>
          <w:numId w:val="3"/>
        </w:numPr>
        <w:pPrChange w:id="57" w:author="ANA-AN00" w:date="2021-07-30T14:33:00Z">
          <w:pPr>
            <w:pStyle w:val="ListParagraph"/>
            <w:keepNext/>
            <w:numPr>
              <w:numId w:val="6"/>
            </w:numPr>
            <w:spacing w:before="120" w:line="240" w:lineRule="auto"/>
            <w:ind w:left="360"/>
          </w:pPr>
        </w:pPrChange>
      </w:pPr>
      <w:r>
        <w:t xml:space="preserve">35 to 49  (30) </w:t>
      </w:r>
    </w:p>
    <w:p w14:paraId="1B5A14C0" w14:textId="77777777" w:rsidR="00B62D5E" w:rsidRDefault="00FC177C">
      <w:pPr>
        <w:pStyle w:val="ListParagraph"/>
        <w:keepNext/>
        <w:numPr>
          <w:ilvl w:val="0"/>
          <w:numId w:val="3"/>
        </w:numPr>
        <w:pPrChange w:id="58" w:author="ANA-AN00" w:date="2021-07-30T14:33:00Z">
          <w:pPr>
            <w:pStyle w:val="ListParagraph"/>
            <w:keepNext/>
            <w:numPr>
              <w:numId w:val="6"/>
            </w:numPr>
            <w:spacing w:before="120" w:line="240" w:lineRule="auto"/>
            <w:ind w:left="360"/>
          </w:pPr>
        </w:pPrChange>
      </w:pPr>
      <w:r>
        <w:t xml:space="preserve">50 to 64  (31) </w:t>
      </w:r>
    </w:p>
    <w:p w14:paraId="69DABBCD" w14:textId="77777777" w:rsidR="00B62D5E" w:rsidRDefault="00FC177C">
      <w:pPr>
        <w:pStyle w:val="ListParagraph"/>
        <w:keepNext/>
        <w:numPr>
          <w:ilvl w:val="0"/>
          <w:numId w:val="3"/>
        </w:numPr>
        <w:pPrChange w:id="59" w:author="ANA-AN00" w:date="2021-07-30T14:33:00Z">
          <w:pPr>
            <w:pStyle w:val="ListParagraph"/>
            <w:keepNext/>
            <w:numPr>
              <w:numId w:val="6"/>
            </w:numPr>
            <w:spacing w:before="120" w:line="240" w:lineRule="auto"/>
            <w:ind w:left="360"/>
          </w:pPr>
        </w:pPrChange>
      </w:pPr>
      <w:r>
        <w:t xml:space="preserve">65 or above  (32) </w:t>
      </w:r>
    </w:p>
    <w:p w14:paraId="07638E34" w14:textId="77777777" w:rsidR="00B62D5E" w:rsidRDefault="00B62D5E"/>
    <w:p w14:paraId="1153157E" w14:textId="77777777" w:rsidR="00B62D5E" w:rsidRDefault="00FC177C">
      <w:pPr>
        <w:keepNext/>
      </w:pPr>
      <w:r>
        <w:t xml:space="preserve">Q2.2 </w:t>
      </w:r>
      <w:r>
        <w:t>您属于以下哪个年龄层？</w:t>
      </w:r>
    </w:p>
    <w:p w14:paraId="3B6C49E2" w14:textId="77777777" w:rsidR="00B62D5E" w:rsidRDefault="00FC177C">
      <w:pPr>
        <w:pStyle w:val="ListParagraph"/>
        <w:keepNext/>
        <w:numPr>
          <w:ilvl w:val="0"/>
          <w:numId w:val="3"/>
        </w:numPr>
        <w:pPrChange w:id="60" w:author="ANA-AN00" w:date="2021-07-30T14:33:00Z">
          <w:pPr>
            <w:pStyle w:val="ListParagraph"/>
            <w:keepNext/>
            <w:numPr>
              <w:numId w:val="6"/>
            </w:numPr>
            <w:spacing w:before="120" w:line="240" w:lineRule="auto"/>
            <w:ind w:left="360"/>
          </w:pPr>
        </w:pPrChange>
      </w:pPr>
      <w:r>
        <w:t>18</w:t>
      </w:r>
      <w:r>
        <w:t>岁以下</w:t>
      </w:r>
      <w:r>
        <w:t xml:space="preserve">  (27) </w:t>
      </w:r>
    </w:p>
    <w:p w14:paraId="445B250A" w14:textId="77777777" w:rsidR="00B62D5E" w:rsidRDefault="00FC177C">
      <w:pPr>
        <w:pStyle w:val="ListParagraph"/>
        <w:keepNext/>
        <w:numPr>
          <w:ilvl w:val="0"/>
          <w:numId w:val="3"/>
        </w:numPr>
        <w:pPrChange w:id="61" w:author="ANA-AN00" w:date="2021-07-30T14:33:00Z">
          <w:pPr>
            <w:pStyle w:val="ListParagraph"/>
            <w:keepNext/>
            <w:numPr>
              <w:numId w:val="6"/>
            </w:numPr>
            <w:spacing w:before="120" w:line="240" w:lineRule="auto"/>
            <w:ind w:left="360"/>
          </w:pPr>
        </w:pPrChange>
      </w:pPr>
      <w:r>
        <w:t>18</w:t>
      </w:r>
      <w:r>
        <w:t>至</w:t>
      </w:r>
      <w:r>
        <w:t>24</w:t>
      </w:r>
      <w:r>
        <w:t>岁</w:t>
      </w:r>
      <w:r>
        <w:t xml:space="preserve">  (28) </w:t>
      </w:r>
    </w:p>
    <w:p w14:paraId="77A8C479" w14:textId="77777777" w:rsidR="00B62D5E" w:rsidRDefault="00FC177C">
      <w:pPr>
        <w:pStyle w:val="ListParagraph"/>
        <w:keepNext/>
        <w:numPr>
          <w:ilvl w:val="0"/>
          <w:numId w:val="3"/>
        </w:numPr>
        <w:pPrChange w:id="62" w:author="ANA-AN00" w:date="2021-07-30T14:33:00Z">
          <w:pPr>
            <w:pStyle w:val="ListParagraph"/>
            <w:keepNext/>
            <w:numPr>
              <w:numId w:val="6"/>
            </w:numPr>
            <w:spacing w:before="120" w:line="240" w:lineRule="auto"/>
            <w:ind w:left="360"/>
          </w:pPr>
        </w:pPrChange>
      </w:pPr>
      <w:r>
        <w:t>25</w:t>
      </w:r>
      <w:r>
        <w:t>至</w:t>
      </w:r>
      <w:r>
        <w:t>34</w:t>
      </w:r>
      <w:r>
        <w:t>岁</w:t>
      </w:r>
      <w:r>
        <w:t xml:space="preserve">  (29) </w:t>
      </w:r>
    </w:p>
    <w:p w14:paraId="20865FFA" w14:textId="77777777" w:rsidR="00B62D5E" w:rsidRDefault="00FC177C">
      <w:pPr>
        <w:pStyle w:val="ListParagraph"/>
        <w:keepNext/>
        <w:numPr>
          <w:ilvl w:val="0"/>
          <w:numId w:val="3"/>
        </w:numPr>
        <w:pPrChange w:id="63" w:author="ANA-AN00" w:date="2021-07-30T14:33:00Z">
          <w:pPr>
            <w:pStyle w:val="ListParagraph"/>
            <w:keepNext/>
            <w:numPr>
              <w:numId w:val="6"/>
            </w:numPr>
            <w:spacing w:before="120" w:line="240" w:lineRule="auto"/>
            <w:ind w:left="360"/>
          </w:pPr>
        </w:pPrChange>
      </w:pPr>
      <w:r>
        <w:t>35</w:t>
      </w:r>
      <w:r>
        <w:t>至</w:t>
      </w:r>
      <w:r>
        <w:t>49</w:t>
      </w:r>
      <w:r>
        <w:t>岁</w:t>
      </w:r>
      <w:r>
        <w:t xml:space="preserve">  (30) </w:t>
      </w:r>
    </w:p>
    <w:p w14:paraId="5E1CC3C6" w14:textId="77777777" w:rsidR="00B62D5E" w:rsidRDefault="00FC177C">
      <w:pPr>
        <w:pStyle w:val="ListParagraph"/>
        <w:keepNext/>
        <w:numPr>
          <w:ilvl w:val="0"/>
          <w:numId w:val="3"/>
        </w:numPr>
        <w:pPrChange w:id="64" w:author="ANA-AN00" w:date="2021-07-30T14:33:00Z">
          <w:pPr>
            <w:pStyle w:val="ListParagraph"/>
            <w:keepNext/>
            <w:numPr>
              <w:numId w:val="6"/>
            </w:numPr>
            <w:spacing w:before="120" w:line="240" w:lineRule="auto"/>
            <w:ind w:left="360"/>
          </w:pPr>
        </w:pPrChange>
      </w:pPr>
      <w:r>
        <w:t>50</w:t>
      </w:r>
      <w:r>
        <w:t>至</w:t>
      </w:r>
      <w:r>
        <w:t>64</w:t>
      </w:r>
      <w:r>
        <w:t>岁</w:t>
      </w:r>
      <w:r>
        <w:t xml:space="preserve">  (31) </w:t>
      </w:r>
    </w:p>
    <w:p w14:paraId="108F677D" w14:textId="77777777" w:rsidR="00B62D5E" w:rsidRDefault="00FC177C">
      <w:pPr>
        <w:pStyle w:val="ListParagraph"/>
        <w:keepNext/>
        <w:numPr>
          <w:ilvl w:val="0"/>
          <w:numId w:val="3"/>
        </w:numPr>
        <w:pPrChange w:id="65" w:author="ANA-AN00" w:date="2021-07-30T14:33:00Z">
          <w:pPr>
            <w:pStyle w:val="ListParagraph"/>
            <w:keepNext/>
            <w:numPr>
              <w:numId w:val="6"/>
            </w:numPr>
            <w:spacing w:before="120" w:line="240" w:lineRule="auto"/>
            <w:ind w:left="360"/>
          </w:pPr>
        </w:pPrChange>
      </w:pPr>
      <w:r>
        <w:t>65</w:t>
      </w:r>
      <w:r>
        <w:t>岁或以上</w:t>
      </w:r>
      <w:r>
        <w:t xml:space="preserve">  (32) </w:t>
      </w:r>
    </w:p>
    <w:p w14:paraId="6881D0BE" w14:textId="77777777" w:rsidR="00B62D5E" w:rsidRDefault="00B62D5E"/>
    <w:p w14:paraId="5731FAEA" w14:textId="77777777" w:rsidR="00B62D5E" w:rsidRDefault="00B62D5E">
      <w:pPr>
        <w:pStyle w:val="QuestionSeparator"/>
      </w:pPr>
    </w:p>
    <w:tbl>
      <w:tblPr>
        <w:tblStyle w:val="QQuestionIconTable"/>
        <w:tblW w:w="0" w:type="auto"/>
        <w:tblLook w:val="0460" w:firstRow="1" w:lastRow="1" w:firstColumn="0" w:lastColumn="0" w:noHBand="0" w:noVBand="1"/>
        <w:tblPrChange w:id="66" w:author="ANA-AN00" w:date="2021-07-30T14:33:00Z">
          <w:tblPr>
            <w:tblStyle w:val="QQuestionIconTable"/>
            <w:tblW w:w="50" w:type="auto"/>
            <w:tblLook w:val="07E0" w:firstRow="1" w:lastRow="1" w:firstColumn="1" w:lastColumn="1" w:noHBand="1" w:noVBand="1"/>
          </w:tblPr>
        </w:tblPrChange>
      </w:tblPr>
      <w:tblGrid>
        <w:gridCol w:w="380"/>
        <w:tblGridChange w:id="67">
          <w:tblGrid>
            <w:gridCol w:w="380"/>
          </w:tblGrid>
        </w:tblGridChange>
      </w:tblGrid>
      <w:tr w:rsidR="00B62D5E" w14:paraId="7AAA9C4B" w14:textId="77777777">
        <w:tc>
          <w:tcPr>
            <w:tcW w:w="50" w:type="dxa"/>
            <w:tcPrChange w:id="68" w:author="ANA-AN00" w:date="2021-07-30T14:33:00Z">
              <w:tcPr>
                <w:tcW w:w="50" w:type="dxa"/>
              </w:tcPr>
            </w:tcPrChange>
          </w:tcPr>
          <w:p w14:paraId="3373C072" w14:textId="2ED819B5" w:rsidR="00B62D5E" w:rsidRDefault="00FC177C">
            <w:pPr>
              <w:keepNext/>
            </w:pPr>
            <w:del w:id="69" w:author="ANA-AN00" w:date="2021-07-30T14:33:00Z">
              <w:r>
                <w:rPr>
                  <w:noProof/>
                </w:rPr>
                <w:drawing>
                  <wp:inline distT="0" distB="0" distL="0" distR="0" wp14:anchorId="335F0C45" wp14:editId="606692E6">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del>
            <w:ins w:id="70" w:author="ANA-AN00" w:date="2021-07-30T14:33:00Z">
              <w:r>
                <w:rPr>
                  <w:noProof/>
                </w:rPr>
                <w:drawing>
                  <wp:inline distT="0" distB="0" distL="0" distR="0">
                    <wp:extent cx="228600" cy="228600"/>
                    <wp:effectExtent l="0" t="0" r="0" b="0"/>
                    <wp:docPr id="1028" name="WordQuestionValid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cstate="print"/>
                            <a:srcRect/>
                            <a:stretch/>
                          </pic:blipFill>
                          <pic:spPr>
                            <a:xfrm>
                              <a:off x="0" y="0"/>
                              <a:ext cx="228600" cy="228600"/>
                            </a:xfrm>
                            <a:prstGeom prst="rect">
                              <a:avLst/>
                            </a:prstGeom>
                          </pic:spPr>
                        </pic:pic>
                      </a:graphicData>
                    </a:graphic>
                  </wp:inline>
                </w:drawing>
              </w:r>
            </w:ins>
          </w:p>
        </w:tc>
      </w:tr>
    </w:tbl>
    <w:p w14:paraId="7E3AE300" w14:textId="77777777" w:rsidR="00B62D5E" w:rsidRDefault="00B62D5E"/>
    <w:p w14:paraId="34237DA6" w14:textId="77777777" w:rsidR="00B62D5E" w:rsidRDefault="00FC177C">
      <w:pPr>
        <w:keepNext/>
      </w:pPr>
      <w:r>
        <w:t>Q2.4 What is your ZIP</w:t>
      </w:r>
      <w:r>
        <w:rPr>
          <w:b/>
        </w:rPr>
        <w:t xml:space="preserve"> </w:t>
      </w:r>
      <w:r>
        <w:t>code?</w:t>
      </w:r>
    </w:p>
    <w:p w14:paraId="50980C84" w14:textId="77777777" w:rsidR="00B62D5E" w:rsidRDefault="00FC177C">
      <w:pPr>
        <w:pStyle w:val="TextEntryLine"/>
        <w:ind w:firstLine="400"/>
      </w:pPr>
      <w:r>
        <w:t>________________________________________________________________</w:t>
      </w:r>
    </w:p>
    <w:p w14:paraId="7424FB2B" w14:textId="77777777" w:rsidR="00B62D5E" w:rsidRDefault="00B62D5E"/>
    <w:p w14:paraId="49C48AF2" w14:textId="77777777" w:rsidR="00B62D5E" w:rsidRDefault="00FC177C">
      <w:pPr>
        <w:keepNext/>
      </w:pPr>
      <w:r>
        <w:t xml:space="preserve">Q2.4 </w:t>
      </w:r>
      <w:r>
        <w:t>您的邮编是？</w:t>
      </w:r>
    </w:p>
    <w:p w14:paraId="1413362A" w14:textId="77777777" w:rsidR="00B62D5E" w:rsidRDefault="00FC177C">
      <w:pPr>
        <w:pStyle w:val="TextEntryLine"/>
        <w:ind w:firstLine="400"/>
      </w:pPr>
      <w:r>
        <w:t>________________________________________________________________</w:t>
      </w:r>
    </w:p>
    <w:p w14:paraId="4011B157" w14:textId="77777777" w:rsidR="00B62D5E" w:rsidRDefault="00B62D5E"/>
    <w:p w14:paraId="01CD2669" w14:textId="77777777" w:rsidR="00B62D5E" w:rsidRDefault="00B62D5E">
      <w:pPr>
        <w:pStyle w:val="QuestionSeparator"/>
      </w:pPr>
    </w:p>
    <w:p w14:paraId="3647286B" w14:textId="77777777" w:rsidR="00B62D5E" w:rsidRDefault="00B62D5E"/>
    <w:p w14:paraId="62E65309" w14:textId="77777777" w:rsidR="00B62D5E" w:rsidRDefault="00FC177C">
      <w:pPr>
        <w:keepNext/>
      </w:pPr>
      <w:r>
        <w:t>Q2.5 What type of agglomeration do you live in? I live in:</w:t>
      </w:r>
    </w:p>
    <w:p w14:paraId="390C59A9" w14:textId="77777777" w:rsidR="00B62D5E" w:rsidRDefault="00FC177C">
      <w:pPr>
        <w:pStyle w:val="ListParagraph"/>
        <w:keepNext/>
        <w:numPr>
          <w:ilvl w:val="0"/>
          <w:numId w:val="3"/>
        </w:numPr>
        <w:pPrChange w:id="71" w:author="ANA-AN00" w:date="2021-07-30T14:33:00Z">
          <w:pPr>
            <w:pStyle w:val="ListParagraph"/>
            <w:keepNext/>
            <w:numPr>
              <w:numId w:val="6"/>
            </w:numPr>
            <w:spacing w:before="120" w:line="240" w:lineRule="auto"/>
            <w:ind w:left="360"/>
          </w:pPr>
        </w:pPrChange>
      </w:pPr>
      <w:r>
        <w:t xml:space="preserve">A rural area  (1) </w:t>
      </w:r>
    </w:p>
    <w:p w14:paraId="29D8769F" w14:textId="77777777" w:rsidR="00B62D5E" w:rsidRDefault="00FC177C">
      <w:pPr>
        <w:pStyle w:val="ListParagraph"/>
        <w:keepNext/>
        <w:numPr>
          <w:ilvl w:val="0"/>
          <w:numId w:val="3"/>
        </w:numPr>
        <w:pPrChange w:id="72" w:author="ANA-AN00" w:date="2021-07-30T14:33:00Z">
          <w:pPr>
            <w:pStyle w:val="ListParagraph"/>
            <w:keepNext/>
            <w:numPr>
              <w:numId w:val="6"/>
            </w:numPr>
            <w:spacing w:before="120" w:line="240" w:lineRule="auto"/>
            <w:ind w:left="360"/>
          </w:pPr>
        </w:pPrChange>
      </w:pPr>
      <w:r>
        <w:t xml:space="preserve">A small town (5,000 – 20,000 inhabitants)  (2) </w:t>
      </w:r>
    </w:p>
    <w:p w14:paraId="704B7D83" w14:textId="77777777" w:rsidR="00B62D5E" w:rsidRDefault="00FC177C">
      <w:pPr>
        <w:pStyle w:val="ListParagraph"/>
        <w:keepNext/>
        <w:numPr>
          <w:ilvl w:val="0"/>
          <w:numId w:val="3"/>
        </w:numPr>
        <w:pPrChange w:id="73" w:author="ANA-AN00" w:date="2021-07-30T14:33:00Z">
          <w:pPr>
            <w:pStyle w:val="ListParagraph"/>
            <w:keepNext/>
            <w:numPr>
              <w:numId w:val="6"/>
            </w:numPr>
            <w:spacing w:before="120" w:line="240" w:lineRule="auto"/>
            <w:ind w:left="360"/>
          </w:pPr>
        </w:pPrChange>
      </w:pPr>
      <w:r>
        <w:t xml:space="preserve">A large town (20,000 – 50,000 inhabitants)  (3) </w:t>
      </w:r>
    </w:p>
    <w:p w14:paraId="1B1AFCEF" w14:textId="77777777" w:rsidR="00B62D5E" w:rsidRDefault="00FC177C">
      <w:pPr>
        <w:pStyle w:val="ListParagraph"/>
        <w:keepNext/>
        <w:numPr>
          <w:ilvl w:val="0"/>
          <w:numId w:val="3"/>
        </w:numPr>
        <w:pPrChange w:id="74" w:author="ANA-AN00" w:date="2021-07-30T14:33:00Z">
          <w:pPr>
            <w:pStyle w:val="ListParagraph"/>
            <w:keepNext/>
            <w:numPr>
              <w:numId w:val="6"/>
            </w:numPr>
            <w:spacing w:before="120" w:line="240" w:lineRule="auto"/>
            <w:ind w:left="360"/>
          </w:pPr>
        </w:pPrChange>
      </w:pPr>
      <w:r>
        <w:t xml:space="preserve">A small city </w:t>
      </w:r>
      <w:r>
        <w:t xml:space="preserve">or its suburbs (50,000 – 250,000 inhabitants)  (5) </w:t>
      </w:r>
    </w:p>
    <w:p w14:paraId="7566177D" w14:textId="77777777" w:rsidR="00B62D5E" w:rsidRDefault="00FC177C">
      <w:pPr>
        <w:pStyle w:val="ListParagraph"/>
        <w:keepNext/>
        <w:numPr>
          <w:ilvl w:val="0"/>
          <w:numId w:val="3"/>
        </w:numPr>
        <w:pPrChange w:id="75" w:author="ANA-AN00" w:date="2021-07-30T14:33:00Z">
          <w:pPr>
            <w:pStyle w:val="ListParagraph"/>
            <w:keepNext/>
            <w:numPr>
              <w:numId w:val="6"/>
            </w:numPr>
            <w:spacing w:before="120" w:line="240" w:lineRule="auto"/>
            <w:ind w:left="360"/>
          </w:pPr>
        </w:pPrChange>
      </w:pPr>
      <w:r>
        <w:t xml:space="preserve">A large city or its suburbs (250,000 – 3,000,000 inhabitants)  (7) </w:t>
      </w:r>
    </w:p>
    <w:p w14:paraId="68A01F3A" w14:textId="77777777" w:rsidR="00B62D5E" w:rsidRDefault="00FC177C">
      <w:pPr>
        <w:pStyle w:val="ListParagraph"/>
        <w:keepNext/>
        <w:numPr>
          <w:ilvl w:val="0"/>
          <w:numId w:val="3"/>
        </w:numPr>
        <w:pPrChange w:id="76" w:author="ANA-AN00" w:date="2021-07-30T14:33:00Z">
          <w:pPr>
            <w:pStyle w:val="ListParagraph"/>
            <w:keepNext/>
            <w:numPr>
              <w:numId w:val="6"/>
            </w:numPr>
            <w:spacing w:before="120" w:line="240" w:lineRule="auto"/>
            <w:ind w:left="360"/>
          </w:pPr>
        </w:pPrChange>
      </w:pPr>
      <w:r>
        <w:t xml:space="preserve">A very large city or its suburbs (more than 3 million inhabitants)  (8) </w:t>
      </w:r>
    </w:p>
    <w:p w14:paraId="61DAE7FC" w14:textId="77777777" w:rsidR="00B62D5E" w:rsidRDefault="00B62D5E"/>
    <w:p w14:paraId="26028850" w14:textId="77777777" w:rsidR="00B62D5E" w:rsidRDefault="00FC177C">
      <w:pPr>
        <w:keepNext/>
      </w:pPr>
      <w:r>
        <w:t xml:space="preserve">Q2.5 </w:t>
      </w:r>
      <w:r>
        <w:t>您住在什么类型的聚居地？我住在：</w:t>
      </w:r>
    </w:p>
    <w:p w14:paraId="4A342FC4" w14:textId="77777777" w:rsidR="00B62D5E" w:rsidRDefault="00FC177C">
      <w:pPr>
        <w:pStyle w:val="ListParagraph"/>
        <w:keepNext/>
        <w:numPr>
          <w:ilvl w:val="0"/>
          <w:numId w:val="3"/>
        </w:numPr>
        <w:pPrChange w:id="77" w:author="ANA-AN00" w:date="2021-07-30T14:33:00Z">
          <w:pPr>
            <w:pStyle w:val="ListParagraph"/>
            <w:keepNext/>
            <w:numPr>
              <w:numId w:val="6"/>
            </w:numPr>
            <w:spacing w:before="120" w:line="240" w:lineRule="auto"/>
            <w:ind w:left="360"/>
          </w:pPr>
        </w:pPrChange>
      </w:pPr>
      <w:r>
        <w:t>农村地区</w:t>
      </w:r>
      <w:r>
        <w:t xml:space="preserve">  (1) </w:t>
      </w:r>
    </w:p>
    <w:p w14:paraId="4F194FB7" w14:textId="77777777" w:rsidR="00B62D5E" w:rsidRDefault="00FC177C">
      <w:pPr>
        <w:pStyle w:val="ListParagraph"/>
        <w:keepNext/>
        <w:numPr>
          <w:ilvl w:val="0"/>
          <w:numId w:val="3"/>
        </w:numPr>
        <w:pPrChange w:id="78" w:author="ANA-AN00" w:date="2021-07-30T14:33:00Z">
          <w:pPr>
            <w:pStyle w:val="ListParagraph"/>
            <w:keepNext/>
            <w:numPr>
              <w:numId w:val="6"/>
            </w:numPr>
            <w:spacing w:before="120" w:line="240" w:lineRule="auto"/>
            <w:ind w:left="360"/>
          </w:pPr>
        </w:pPrChange>
      </w:pPr>
      <w:r>
        <w:t>小镇（</w:t>
      </w:r>
      <w:r>
        <w:t xml:space="preserve">5,000 – 20,000 </w:t>
      </w:r>
      <w:r>
        <w:t>人口）</w:t>
      </w:r>
      <w:r>
        <w:t xml:space="preserve">  (2) </w:t>
      </w:r>
    </w:p>
    <w:p w14:paraId="1913ED55" w14:textId="77777777" w:rsidR="00B62D5E" w:rsidRDefault="00FC177C">
      <w:pPr>
        <w:pStyle w:val="ListParagraph"/>
        <w:keepNext/>
        <w:numPr>
          <w:ilvl w:val="0"/>
          <w:numId w:val="3"/>
        </w:numPr>
        <w:pPrChange w:id="79" w:author="ANA-AN00" w:date="2021-07-30T14:33:00Z">
          <w:pPr>
            <w:pStyle w:val="ListParagraph"/>
            <w:keepNext/>
            <w:numPr>
              <w:numId w:val="6"/>
            </w:numPr>
            <w:spacing w:before="120" w:line="240" w:lineRule="auto"/>
            <w:ind w:left="360"/>
          </w:pPr>
        </w:pPrChange>
      </w:pPr>
      <w:r>
        <w:t>大城镇（</w:t>
      </w:r>
      <w:r>
        <w:t xml:space="preserve">20,000 – 50,000 </w:t>
      </w:r>
      <w:r>
        <w:t>人口）</w:t>
      </w:r>
      <w:r>
        <w:t xml:space="preserve">  (3) </w:t>
      </w:r>
    </w:p>
    <w:p w14:paraId="2C84A528" w14:textId="77777777" w:rsidR="00B62D5E" w:rsidRDefault="00FC177C">
      <w:pPr>
        <w:pStyle w:val="ListParagraph"/>
        <w:keepNext/>
        <w:numPr>
          <w:ilvl w:val="0"/>
          <w:numId w:val="3"/>
        </w:numPr>
        <w:pPrChange w:id="80" w:author="ANA-AN00" w:date="2021-07-30T14:33:00Z">
          <w:pPr>
            <w:pStyle w:val="ListParagraph"/>
            <w:keepNext/>
            <w:numPr>
              <w:numId w:val="6"/>
            </w:numPr>
            <w:spacing w:before="120" w:line="240" w:lineRule="auto"/>
            <w:ind w:left="360"/>
          </w:pPr>
        </w:pPrChange>
      </w:pPr>
      <w:r>
        <w:t>小城市或其郊区（</w:t>
      </w:r>
      <w:r>
        <w:t xml:space="preserve">50,000 – 250,000 </w:t>
      </w:r>
      <w:r>
        <w:t>人口）</w:t>
      </w:r>
      <w:r>
        <w:t xml:space="preserve">  (5) </w:t>
      </w:r>
    </w:p>
    <w:p w14:paraId="77C0A9BF" w14:textId="77777777" w:rsidR="00B62D5E" w:rsidRDefault="00FC177C">
      <w:pPr>
        <w:pStyle w:val="ListParagraph"/>
        <w:keepNext/>
        <w:numPr>
          <w:ilvl w:val="0"/>
          <w:numId w:val="3"/>
        </w:numPr>
        <w:pPrChange w:id="81" w:author="ANA-AN00" w:date="2021-07-30T14:33:00Z">
          <w:pPr>
            <w:pStyle w:val="ListParagraph"/>
            <w:keepNext/>
            <w:numPr>
              <w:numId w:val="6"/>
            </w:numPr>
            <w:spacing w:before="120" w:line="240" w:lineRule="auto"/>
            <w:ind w:left="360"/>
          </w:pPr>
        </w:pPrChange>
      </w:pPr>
      <w:r>
        <w:t>大城市或其郊区（</w:t>
      </w:r>
      <w:r>
        <w:t xml:space="preserve">250,000 – 3,000,000 </w:t>
      </w:r>
      <w:r>
        <w:t>人口）</w:t>
      </w:r>
      <w:r>
        <w:t xml:space="preserve">  (7) </w:t>
      </w:r>
    </w:p>
    <w:p w14:paraId="353D09C3" w14:textId="77777777" w:rsidR="00B62D5E" w:rsidRDefault="00FC177C">
      <w:pPr>
        <w:pStyle w:val="ListParagraph"/>
        <w:keepNext/>
        <w:numPr>
          <w:ilvl w:val="0"/>
          <w:numId w:val="3"/>
        </w:numPr>
        <w:pPrChange w:id="82" w:author="ANA-AN00" w:date="2021-07-30T14:33:00Z">
          <w:pPr>
            <w:pStyle w:val="ListParagraph"/>
            <w:keepNext/>
            <w:numPr>
              <w:numId w:val="6"/>
            </w:numPr>
            <w:spacing w:before="120" w:line="240" w:lineRule="auto"/>
            <w:ind w:left="360"/>
          </w:pPr>
        </w:pPrChange>
      </w:pPr>
      <w:r>
        <w:t>一个非常大的城市或其郊区（超过</w:t>
      </w:r>
      <w:r>
        <w:t xml:space="preserve"> 300 </w:t>
      </w:r>
      <w:r>
        <w:t>万人口）</w:t>
      </w:r>
      <w:r>
        <w:t xml:space="preserve">  (8) </w:t>
      </w:r>
    </w:p>
    <w:p w14:paraId="01AC3D9C" w14:textId="77777777" w:rsidR="00B62D5E" w:rsidRDefault="00B62D5E"/>
    <w:p w14:paraId="47C42CE3" w14:textId="77777777" w:rsidR="00B62D5E" w:rsidRDefault="00B62D5E">
      <w:pPr>
        <w:pStyle w:val="QuestionSeparator"/>
      </w:pPr>
    </w:p>
    <w:p w14:paraId="4BFAE88B" w14:textId="77777777" w:rsidR="00B62D5E" w:rsidRDefault="00B62D5E"/>
    <w:p w14:paraId="73B7F270" w14:textId="77777777" w:rsidR="00B62D5E" w:rsidRDefault="00FC177C">
      <w:pPr>
        <w:keepNext/>
      </w:pPr>
      <w:r>
        <w:lastRenderedPageBreak/>
        <w:t>Q2.6 What is the nationality of your parents? (Multiple answers allowed)</w:t>
      </w:r>
    </w:p>
    <w:p w14:paraId="72DC99A3" w14:textId="77777777" w:rsidR="00B62D5E" w:rsidRDefault="00FC177C">
      <w:pPr>
        <w:pStyle w:val="ListParagraph"/>
        <w:keepNext/>
        <w:numPr>
          <w:ilvl w:val="0"/>
          <w:numId w:val="4"/>
        </w:numPr>
        <w:pPrChange w:id="83" w:author="ANA-AN00" w:date="2021-07-30T14:33:00Z">
          <w:pPr>
            <w:pStyle w:val="ListParagraph"/>
            <w:keepNext/>
            <w:numPr>
              <w:numId w:val="5"/>
            </w:numPr>
            <w:spacing w:before="120" w:line="240" w:lineRule="auto"/>
            <w:ind w:left="360"/>
          </w:pPr>
        </w:pPrChange>
      </w:pPr>
      <w:r>
        <w:t xml:space="preserve">[country]  (1) </w:t>
      </w:r>
    </w:p>
    <w:p w14:paraId="13FEF23C" w14:textId="77777777" w:rsidR="00B62D5E" w:rsidRDefault="00FC177C">
      <w:pPr>
        <w:pStyle w:val="ListParagraph"/>
        <w:keepNext/>
        <w:numPr>
          <w:ilvl w:val="0"/>
          <w:numId w:val="4"/>
        </w:numPr>
        <w:pPrChange w:id="84" w:author="ANA-AN00" w:date="2021-07-30T14:33:00Z">
          <w:pPr>
            <w:pStyle w:val="ListParagraph"/>
            <w:keepNext/>
            <w:numPr>
              <w:numId w:val="5"/>
            </w:numPr>
            <w:spacing w:before="120" w:line="240" w:lineRule="auto"/>
            <w:ind w:left="360"/>
          </w:pPr>
        </w:pPrChange>
      </w:pPr>
      <w:r>
        <w:t xml:space="preserve">[continent] except [country]  </w:t>
      </w:r>
      <w:r>
        <w:t xml:space="preserve">(2) </w:t>
      </w:r>
    </w:p>
    <w:p w14:paraId="369FB08E" w14:textId="77777777" w:rsidR="00B62D5E" w:rsidRDefault="00FC177C">
      <w:pPr>
        <w:pStyle w:val="ListParagraph"/>
        <w:keepNext/>
        <w:numPr>
          <w:ilvl w:val="0"/>
          <w:numId w:val="4"/>
        </w:numPr>
        <w:pPrChange w:id="85" w:author="ANA-AN00" w:date="2021-07-30T14:33:00Z">
          <w:pPr>
            <w:pStyle w:val="ListParagraph"/>
            <w:keepNext/>
            <w:numPr>
              <w:numId w:val="5"/>
            </w:numPr>
            <w:spacing w:before="120" w:line="240" w:lineRule="auto"/>
            <w:ind w:left="360"/>
          </w:pPr>
        </w:pPrChange>
      </w:pPr>
      <w:r>
        <w:t xml:space="preserve">xxx  (8) </w:t>
      </w:r>
    </w:p>
    <w:p w14:paraId="2744F960" w14:textId="77777777" w:rsidR="00B62D5E" w:rsidRDefault="00FC177C">
      <w:pPr>
        <w:pStyle w:val="ListParagraph"/>
        <w:keepNext/>
        <w:numPr>
          <w:ilvl w:val="0"/>
          <w:numId w:val="4"/>
        </w:numPr>
        <w:pPrChange w:id="86" w:author="ANA-AN00" w:date="2021-07-30T14:33:00Z">
          <w:pPr>
            <w:pStyle w:val="ListParagraph"/>
            <w:keepNext/>
            <w:numPr>
              <w:numId w:val="5"/>
            </w:numPr>
            <w:spacing w:before="120" w:line="240" w:lineRule="auto"/>
            <w:ind w:left="360"/>
          </w:pPr>
        </w:pPrChange>
      </w:pPr>
      <w:r>
        <w:t xml:space="preserve">xxx  (4) </w:t>
      </w:r>
    </w:p>
    <w:p w14:paraId="1C1F9DC9" w14:textId="77777777" w:rsidR="00B62D5E" w:rsidRDefault="00FC177C">
      <w:pPr>
        <w:pStyle w:val="ListParagraph"/>
        <w:keepNext/>
        <w:numPr>
          <w:ilvl w:val="0"/>
          <w:numId w:val="4"/>
        </w:numPr>
        <w:pPrChange w:id="87" w:author="ANA-AN00" w:date="2021-07-30T14:33:00Z">
          <w:pPr>
            <w:pStyle w:val="ListParagraph"/>
            <w:keepNext/>
            <w:numPr>
              <w:numId w:val="5"/>
            </w:numPr>
            <w:spacing w:before="120" w:line="240" w:lineRule="auto"/>
            <w:ind w:left="360"/>
          </w:pPr>
        </w:pPrChange>
      </w:pPr>
      <w:r>
        <w:t xml:space="preserve">xxx  (3) </w:t>
      </w:r>
    </w:p>
    <w:p w14:paraId="03F4ED8F" w14:textId="77777777" w:rsidR="00B62D5E" w:rsidRDefault="00FC177C">
      <w:pPr>
        <w:pStyle w:val="ListParagraph"/>
        <w:keepNext/>
        <w:numPr>
          <w:ilvl w:val="0"/>
          <w:numId w:val="4"/>
        </w:numPr>
        <w:pPrChange w:id="88" w:author="ANA-AN00" w:date="2021-07-30T14:33:00Z">
          <w:pPr>
            <w:pStyle w:val="ListParagraph"/>
            <w:keepNext/>
            <w:numPr>
              <w:numId w:val="5"/>
            </w:numPr>
            <w:spacing w:before="120" w:line="240" w:lineRule="auto"/>
            <w:ind w:left="360"/>
          </w:pPr>
        </w:pPrChange>
      </w:pPr>
      <w:r>
        <w:t xml:space="preserve">xxx  (5) </w:t>
      </w:r>
    </w:p>
    <w:p w14:paraId="664A29A4" w14:textId="77777777" w:rsidR="00B62D5E" w:rsidRDefault="00FC177C">
      <w:pPr>
        <w:pStyle w:val="ListParagraph"/>
        <w:keepNext/>
        <w:numPr>
          <w:ilvl w:val="0"/>
          <w:numId w:val="4"/>
        </w:numPr>
        <w:pPrChange w:id="89" w:author="ANA-AN00" w:date="2021-07-30T14:33:00Z">
          <w:pPr>
            <w:pStyle w:val="ListParagraph"/>
            <w:keepNext/>
            <w:numPr>
              <w:numId w:val="5"/>
            </w:numPr>
            <w:spacing w:before="120" w:line="240" w:lineRule="auto"/>
            <w:ind w:left="360"/>
          </w:pPr>
        </w:pPrChange>
      </w:pPr>
      <w:r>
        <w:t>Other  (6) ________________________________________________</w:t>
      </w:r>
    </w:p>
    <w:p w14:paraId="462C563D" w14:textId="77777777" w:rsidR="00B62D5E" w:rsidRDefault="00FC177C">
      <w:pPr>
        <w:pStyle w:val="ListParagraph"/>
        <w:keepNext/>
        <w:numPr>
          <w:ilvl w:val="0"/>
          <w:numId w:val="4"/>
        </w:numPr>
        <w:pPrChange w:id="90" w:author="ANA-AN00" w:date="2021-07-30T14:33:00Z">
          <w:pPr>
            <w:pStyle w:val="ListParagraph"/>
            <w:keepNext/>
            <w:numPr>
              <w:numId w:val="5"/>
            </w:numPr>
            <w:spacing w:before="120" w:line="240" w:lineRule="auto"/>
            <w:ind w:left="360"/>
          </w:pPr>
        </w:pPrChange>
      </w:pPr>
      <w:r>
        <w:t xml:space="preserve">Prefer not to say  (7) </w:t>
      </w:r>
    </w:p>
    <w:p w14:paraId="2DF53DF3" w14:textId="77777777" w:rsidR="00B62D5E" w:rsidRDefault="00B62D5E"/>
    <w:p w14:paraId="34565A4F" w14:textId="77777777" w:rsidR="00B62D5E" w:rsidRDefault="00FC177C">
      <w:pPr>
        <w:keepNext/>
      </w:pPr>
      <w:r>
        <w:t xml:space="preserve">Q2.6 </w:t>
      </w:r>
      <w:r>
        <w:t>您父母的国籍是什么？</w:t>
      </w:r>
      <w:r>
        <w:t xml:space="preserve"> </w:t>
      </w:r>
      <w:r>
        <w:t>（可多选）</w:t>
      </w:r>
    </w:p>
    <w:p w14:paraId="6FD36A07" w14:textId="77777777" w:rsidR="00B62D5E" w:rsidRDefault="00FC177C">
      <w:pPr>
        <w:pStyle w:val="ListParagraph"/>
        <w:keepNext/>
        <w:numPr>
          <w:ilvl w:val="0"/>
          <w:numId w:val="4"/>
        </w:numPr>
        <w:pPrChange w:id="91" w:author="ANA-AN00" w:date="2021-07-30T14:33:00Z">
          <w:pPr>
            <w:pStyle w:val="ListParagraph"/>
            <w:keepNext/>
            <w:numPr>
              <w:numId w:val="5"/>
            </w:numPr>
            <w:spacing w:before="120" w:line="240" w:lineRule="auto"/>
            <w:ind w:left="360"/>
          </w:pPr>
        </w:pPrChange>
      </w:pPr>
      <w:r>
        <w:t>中国</w:t>
      </w:r>
      <w:r>
        <w:t xml:space="preserve">  (1) </w:t>
      </w:r>
    </w:p>
    <w:p w14:paraId="1C978CE0" w14:textId="77777777" w:rsidR="00B62D5E" w:rsidRDefault="00FC177C">
      <w:pPr>
        <w:pStyle w:val="ListParagraph"/>
        <w:keepNext/>
        <w:numPr>
          <w:ilvl w:val="0"/>
          <w:numId w:val="4"/>
        </w:numPr>
        <w:pPrChange w:id="92" w:author="ANA-AN00" w:date="2021-07-30T14:33:00Z">
          <w:pPr>
            <w:pStyle w:val="ListParagraph"/>
            <w:keepNext/>
            <w:numPr>
              <w:numId w:val="5"/>
            </w:numPr>
            <w:spacing w:before="120" w:line="240" w:lineRule="auto"/>
            <w:ind w:left="360"/>
          </w:pPr>
        </w:pPrChange>
      </w:pPr>
      <w:r>
        <w:t>除中国以外的其他亚洲地区</w:t>
      </w:r>
      <w:r>
        <w:t xml:space="preserve">  (2) </w:t>
      </w:r>
    </w:p>
    <w:p w14:paraId="7D042A70" w14:textId="77777777" w:rsidR="00B62D5E" w:rsidRDefault="00FC177C">
      <w:pPr>
        <w:pStyle w:val="ListParagraph"/>
        <w:keepNext/>
        <w:numPr>
          <w:ilvl w:val="0"/>
          <w:numId w:val="4"/>
        </w:numPr>
        <w:pPrChange w:id="93" w:author="ANA-AN00" w:date="2021-07-30T14:33:00Z">
          <w:pPr>
            <w:pStyle w:val="ListParagraph"/>
            <w:keepNext/>
            <w:numPr>
              <w:numId w:val="5"/>
            </w:numPr>
            <w:spacing w:before="120" w:line="240" w:lineRule="auto"/>
            <w:ind w:left="360"/>
          </w:pPr>
        </w:pPrChange>
      </w:pPr>
      <w:r>
        <w:t xml:space="preserve">xxx  (8) </w:t>
      </w:r>
    </w:p>
    <w:p w14:paraId="23DD0C51" w14:textId="77777777" w:rsidR="00B62D5E" w:rsidRDefault="00FC177C">
      <w:pPr>
        <w:pStyle w:val="ListParagraph"/>
        <w:keepNext/>
        <w:numPr>
          <w:ilvl w:val="0"/>
          <w:numId w:val="4"/>
        </w:numPr>
        <w:pPrChange w:id="94" w:author="ANA-AN00" w:date="2021-07-30T14:33:00Z">
          <w:pPr>
            <w:pStyle w:val="ListParagraph"/>
            <w:keepNext/>
            <w:numPr>
              <w:numId w:val="5"/>
            </w:numPr>
            <w:spacing w:before="120" w:line="240" w:lineRule="auto"/>
            <w:ind w:left="360"/>
          </w:pPr>
        </w:pPrChange>
      </w:pPr>
      <w:r>
        <w:t xml:space="preserve">xxx  (4) </w:t>
      </w:r>
    </w:p>
    <w:p w14:paraId="722E3C31" w14:textId="77777777" w:rsidR="00B62D5E" w:rsidRDefault="00FC177C">
      <w:pPr>
        <w:pStyle w:val="ListParagraph"/>
        <w:keepNext/>
        <w:numPr>
          <w:ilvl w:val="0"/>
          <w:numId w:val="4"/>
        </w:numPr>
        <w:pPrChange w:id="95" w:author="ANA-AN00" w:date="2021-07-30T14:33:00Z">
          <w:pPr>
            <w:pStyle w:val="ListParagraph"/>
            <w:keepNext/>
            <w:numPr>
              <w:numId w:val="5"/>
            </w:numPr>
            <w:spacing w:before="120" w:line="240" w:lineRule="auto"/>
            <w:ind w:left="360"/>
          </w:pPr>
        </w:pPrChange>
      </w:pPr>
      <w:r>
        <w:t xml:space="preserve">xxx  (3) </w:t>
      </w:r>
    </w:p>
    <w:p w14:paraId="72C8098D" w14:textId="77777777" w:rsidR="00B62D5E" w:rsidRDefault="00FC177C">
      <w:pPr>
        <w:pStyle w:val="ListParagraph"/>
        <w:keepNext/>
        <w:numPr>
          <w:ilvl w:val="0"/>
          <w:numId w:val="4"/>
        </w:numPr>
        <w:pPrChange w:id="96" w:author="ANA-AN00" w:date="2021-07-30T14:33:00Z">
          <w:pPr>
            <w:pStyle w:val="ListParagraph"/>
            <w:keepNext/>
            <w:numPr>
              <w:numId w:val="5"/>
            </w:numPr>
            <w:spacing w:before="120" w:line="240" w:lineRule="auto"/>
            <w:ind w:left="360"/>
          </w:pPr>
        </w:pPrChange>
      </w:pPr>
      <w:r>
        <w:t xml:space="preserve">xxx  (5) </w:t>
      </w:r>
    </w:p>
    <w:p w14:paraId="7F2359D5" w14:textId="77777777" w:rsidR="00B62D5E" w:rsidRDefault="00FC177C">
      <w:pPr>
        <w:pStyle w:val="ListParagraph"/>
        <w:keepNext/>
        <w:numPr>
          <w:ilvl w:val="0"/>
          <w:numId w:val="4"/>
        </w:numPr>
        <w:pPrChange w:id="97" w:author="ANA-AN00" w:date="2021-07-30T14:33:00Z">
          <w:pPr>
            <w:pStyle w:val="ListParagraph"/>
            <w:keepNext/>
            <w:numPr>
              <w:numId w:val="5"/>
            </w:numPr>
            <w:spacing w:before="120" w:line="240" w:lineRule="auto"/>
            <w:ind w:left="360"/>
          </w:pPr>
        </w:pPrChange>
      </w:pPr>
      <w:r>
        <w:t>其他</w:t>
      </w:r>
      <w:r>
        <w:t xml:space="preserve">  (6) ____________________________</w:t>
      </w:r>
      <w:r>
        <w:t>____________________</w:t>
      </w:r>
    </w:p>
    <w:p w14:paraId="0A3A4B13" w14:textId="77777777" w:rsidR="00B62D5E" w:rsidRDefault="00FC177C">
      <w:pPr>
        <w:pStyle w:val="ListParagraph"/>
        <w:keepNext/>
        <w:numPr>
          <w:ilvl w:val="0"/>
          <w:numId w:val="4"/>
        </w:numPr>
        <w:pPrChange w:id="98" w:author="ANA-AN00" w:date="2021-07-30T14:33:00Z">
          <w:pPr>
            <w:pStyle w:val="ListParagraph"/>
            <w:keepNext/>
            <w:numPr>
              <w:numId w:val="5"/>
            </w:numPr>
            <w:spacing w:before="120" w:line="240" w:lineRule="auto"/>
            <w:ind w:left="360"/>
          </w:pPr>
        </w:pPrChange>
      </w:pPr>
      <w:r>
        <w:t>不愿回答</w:t>
      </w:r>
      <w:r>
        <w:t xml:space="preserve">  (7) </w:t>
      </w:r>
    </w:p>
    <w:p w14:paraId="795ED3C4" w14:textId="77777777" w:rsidR="00B62D5E" w:rsidRDefault="00B62D5E"/>
    <w:p w14:paraId="45EF0B6D" w14:textId="77777777" w:rsidR="00B62D5E" w:rsidRDefault="00B62D5E">
      <w:pPr>
        <w:pStyle w:val="QuestionSeparator"/>
      </w:pPr>
    </w:p>
    <w:p w14:paraId="7E962CEF" w14:textId="77777777" w:rsidR="00B62D5E" w:rsidRDefault="00B62D5E"/>
    <w:p w14:paraId="6246D2F2" w14:textId="77777777" w:rsidR="00B62D5E" w:rsidRDefault="00FC177C">
      <w:pPr>
        <w:keepNext/>
      </w:pPr>
      <w:r>
        <w:lastRenderedPageBreak/>
        <w:t>Q228 Do you live with your partner (if you have one)?</w:t>
      </w:r>
    </w:p>
    <w:p w14:paraId="52176D26" w14:textId="77777777" w:rsidR="00B62D5E" w:rsidRDefault="00FC177C">
      <w:pPr>
        <w:pStyle w:val="ListParagraph"/>
        <w:keepNext/>
        <w:numPr>
          <w:ilvl w:val="0"/>
          <w:numId w:val="3"/>
        </w:numPr>
        <w:pPrChange w:id="99" w:author="ANA-AN00" w:date="2021-07-30T14:33:00Z">
          <w:pPr>
            <w:pStyle w:val="ListParagraph"/>
            <w:keepNext/>
            <w:numPr>
              <w:numId w:val="6"/>
            </w:numPr>
            <w:spacing w:before="120" w:line="240" w:lineRule="auto"/>
            <w:ind w:left="360"/>
          </w:pPr>
        </w:pPrChange>
      </w:pPr>
      <w:r>
        <w:t xml:space="preserve">Yes  (1) </w:t>
      </w:r>
    </w:p>
    <w:p w14:paraId="67C31F79" w14:textId="77777777" w:rsidR="00B62D5E" w:rsidRDefault="00FC177C">
      <w:pPr>
        <w:pStyle w:val="ListParagraph"/>
        <w:keepNext/>
        <w:numPr>
          <w:ilvl w:val="0"/>
          <w:numId w:val="3"/>
        </w:numPr>
        <w:pPrChange w:id="100" w:author="ANA-AN00" w:date="2021-07-30T14:33:00Z">
          <w:pPr>
            <w:pStyle w:val="ListParagraph"/>
            <w:keepNext/>
            <w:numPr>
              <w:numId w:val="6"/>
            </w:numPr>
            <w:spacing w:before="120" w:line="240" w:lineRule="auto"/>
            <w:ind w:left="360"/>
          </w:pPr>
        </w:pPrChange>
      </w:pPr>
      <w:r>
        <w:t xml:space="preserve">No or I don't have a partner  (2) </w:t>
      </w:r>
    </w:p>
    <w:p w14:paraId="439B4889" w14:textId="77777777" w:rsidR="00B62D5E" w:rsidRDefault="00B62D5E"/>
    <w:p w14:paraId="373A98F8" w14:textId="77777777" w:rsidR="00B62D5E" w:rsidRDefault="00FC177C">
      <w:pPr>
        <w:keepNext/>
      </w:pPr>
      <w:r>
        <w:t xml:space="preserve">Q228 </w:t>
      </w:r>
      <w:r>
        <w:t>您和您的伴侣（如有）是住在一起的吗？</w:t>
      </w:r>
    </w:p>
    <w:p w14:paraId="5E0B3CD5" w14:textId="77777777" w:rsidR="00B62D5E" w:rsidRDefault="00FC177C">
      <w:pPr>
        <w:pStyle w:val="ListParagraph"/>
        <w:keepNext/>
        <w:numPr>
          <w:ilvl w:val="0"/>
          <w:numId w:val="3"/>
        </w:numPr>
        <w:pPrChange w:id="101" w:author="ANA-AN00" w:date="2021-07-30T14:33:00Z">
          <w:pPr>
            <w:pStyle w:val="ListParagraph"/>
            <w:keepNext/>
            <w:numPr>
              <w:numId w:val="6"/>
            </w:numPr>
            <w:spacing w:before="120" w:line="240" w:lineRule="auto"/>
            <w:ind w:left="360"/>
          </w:pPr>
        </w:pPrChange>
      </w:pPr>
      <w:r>
        <w:t>是的</w:t>
      </w:r>
      <w:r>
        <w:t xml:space="preserve">  (1) </w:t>
      </w:r>
    </w:p>
    <w:p w14:paraId="70298FF1" w14:textId="77777777" w:rsidR="00B62D5E" w:rsidRDefault="00FC177C">
      <w:pPr>
        <w:pStyle w:val="ListParagraph"/>
        <w:keepNext/>
        <w:numPr>
          <w:ilvl w:val="0"/>
          <w:numId w:val="3"/>
        </w:numPr>
        <w:pPrChange w:id="102" w:author="ANA-AN00" w:date="2021-07-30T14:33:00Z">
          <w:pPr>
            <w:pStyle w:val="ListParagraph"/>
            <w:keepNext/>
            <w:numPr>
              <w:numId w:val="6"/>
            </w:numPr>
            <w:spacing w:before="120" w:line="240" w:lineRule="auto"/>
            <w:ind w:left="360"/>
          </w:pPr>
        </w:pPrChange>
      </w:pPr>
      <w:r>
        <w:t>不是，或我没有伴侣</w:t>
      </w:r>
      <w:r>
        <w:t xml:space="preserve">  (2) </w:t>
      </w:r>
    </w:p>
    <w:p w14:paraId="05840538" w14:textId="77777777" w:rsidR="00B62D5E" w:rsidRDefault="00B62D5E"/>
    <w:p w14:paraId="34C8E1C7" w14:textId="77777777" w:rsidR="00B62D5E" w:rsidRDefault="00B62D5E">
      <w:pPr>
        <w:pStyle w:val="QuestionSeparator"/>
      </w:pPr>
    </w:p>
    <w:p w14:paraId="198A5E1F" w14:textId="77777777" w:rsidR="00B62D5E" w:rsidRDefault="00B62D5E"/>
    <w:p w14:paraId="6C498208" w14:textId="77777777" w:rsidR="00B62D5E" w:rsidRDefault="00FC177C">
      <w:pPr>
        <w:keepNext/>
      </w:pPr>
      <w:r>
        <w:t>Q2.17 What is your marital status?</w:t>
      </w:r>
    </w:p>
    <w:p w14:paraId="5B0E64A4" w14:textId="77777777" w:rsidR="00B62D5E" w:rsidRDefault="00FC177C">
      <w:pPr>
        <w:pStyle w:val="ListParagraph"/>
        <w:keepNext/>
        <w:numPr>
          <w:ilvl w:val="0"/>
          <w:numId w:val="3"/>
        </w:numPr>
        <w:pPrChange w:id="103" w:author="ANA-AN00" w:date="2021-07-30T14:33:00Z">
          <w:pPr>
            <w:pStyle w:val="ListParagraph"/>
            <w:keepNext/>
            <w:numPr>
              <w:numId w:val="6"/>
            </w:numPr>
            <w:spacing w:before="120" w:line="240" w:lineRule="auto"/>
            <w:ind w:left="360"/>
          </w:pPr>
        </w:pPrChange>
      </w:pPr>
      <w:r>
        <w:t xml:space="preserve">Single  (1) </w:t>
      </w:r>
    </w:p>
    <w:p w14:paraId="5237CB9B" w14:textId="77777777" w:rsidR="00B62D5E" w:rsidRDefault="00FC177C">
      <w:pPr>
        <w:pStyle w:val="ListParagraph"/>
        <w:keepNext/>
        <w:numPr>
          <w:ilvl w:val="0"/>
          <w:numId w:val="3"/>
        </w:numPr>
        <w:pPrChange w:id="104" w:author="ANA-AN00" w:date="2021-07-30T14:33:00Z">
          <w:pPr>
            <w:pStyle w:val="ListParagraph"/>
            <w:keepNext/>
            <w:numPr>
              <w:numId w:val="6"/>
            </w:numPr>
            <w:spacing w:before="120" w:line="240" w:lineRule="auto"/>
            <w:ind w:left="360"/>
          </w:pPr>
        </w:pPrChange>
      </w:pPr>
      <w:r>
        <w:t xml:space="preserve">Married  (4) </w:t>
      </w:r>
    </w:p>
    <w:p w14:paraId="418AE5F4" w14:textId="77777777" w:rsidR="00B62D5E" w:rsidRDefault="00FC177C">
      <w:pPr>
        <w:pStyle w:val="ListParagraph"/>
        <w:keepNext/>
        <w:numPr>
          <w:ilvl w:val="0"/>
          <w:numId w:val="3"/>
        </w:numPr>
        <w:pPrChange w:id="105" w:author="ANA-AN00" w:date="2021-07-30T14:33:00Z">
          <w:pPr>
            <w:pStyle w:val="ListParagraph"/>
            <w:keepNext/>
            <w:numPr>
              <w:numId w:val="6"/>
            </w:numPr>
            <w:spacing w:before="120" w:line="240" w:lineRule="auto"/>
            <w:ind w:left="360"/>
          </w:pPr>
        </w:pPrChange>
      </w:pPr>
      <w:r>
        <w:t xml:space="preserve">Divorced or legally separated  (5) </w:t>
      </w:r>
    </w:p>
    <w:p w14:paraId="08A4AA05" w14:textId="77777777" w:rsidR="00B62D5E" w:rsidRDefault="00FC177C">
      <w:pPr>
        <w:pStyle w:val="ListParagraph"/>
        <w:keepNext/>
        <w:numPr>
          <w:ilvl w:val="0"/>
          <w:numId w:val="3"/>
        </w:numPr>
        <w:pPrChange w:id="106" w:author="ANA-AN00" w:date="2021-07-30T14:33:00Z">
          <w:pPr>
            <w:pStyle w:val="ListParagraph"/>
            <w:keepNext/>
            <w:numPr>
              <w:numId w:val="6"/>
            </w:numPr>
            <w:spacing w:before="120" w:line="240" w:lineRule="auto"/>
            <w:ind w:left="360"/>
          </w:pPr>
        </w:pPrChange>
      </w:pPr>
      <w:r>
        <w:t xml:space="preserve">Widowed  (6) </w:t>
      </w:r>
    </w:p>
    <w:p w14:paraId="301B3644" w14:textId="77777777" w:rsidR="00B62D5E" w:rsidRDefault="00B62D5E"/>
    <w:p w14:paraId="1EFDAE3D" w14:textId="77777777" w:rsidR="00B62D5E" w:rsidRDefault="00FC177C">
      <w:pPr>
        <w:keepNext/>
      </w:pPr>
      <w:r>
        <w:t xml:space="preserve">Q2.17 </w:t>
      </w:r>
      <w:r>
        <w:t>您的婚姻状态是？</w:t>
      </w:r>
    </w:p>
    <w:p w14:paraId="05122458" w14:textId="77777777" w:rsidR="00B62D5E" w:rsidRDefault="00FC177C">
      <w:pPr>
        <w:pStyle w:val="ListParagraph"/>
        <w:keepNext/>
        <w:numPr>
          <w:ilvl w:val="0"/>
          <w:numId w:val="3"/>
        </w:numPr>
        <w:pPrChange w:id="107" w:author="ANA-AN00" w:date="2021-07-30T14:33:00Z">
          <w:pPr>
            <w:pStyle w:val="ListParagraph"/>
            <w:keepNext/>
            <w:numPr>
              <w:numId w:val="6"/>
            </w:numPr>
            <w:spacing w:before="120" w:line="240" w:lineRule="auto"/>
            <w:ind w:left="360"/>
          </w:pPr>
        </w:pPrChange>
      </w:pPr>
      <w:r>
        <w:t>单身</w:t>
      </w:r>
      <w:r>
        <w:t xml:space="preserve">  (1) </w:t>
      </w:r>
    </w:p>
    <w:p w14:paraId="2408F0B4" w14:textId="77777777" w:rsidR="00B62D5E" w:rsidRDefault="00FC177C">
      <w:pPr>
        <w:pStyle w:val="ListParagraph"/>
        <w:keepNext/>
        <w:numPr>
          <w:ilvl w:val="0"/>
          <w:numId w:val="3"/>
        </w:numPr>
        <w:pPrChange w:id="108" w:author="ANA-AN00" w:date="2021-07-30T14:33:00Z">
          <w:pPr>
            <w:pStyle w:val="ListParagraph"/>
            <w:keepNext/>
            <w:numPr>
              <w:numId w:val="6"/>
            </w:numPr>
            <w:spacing w:before="120" w:line="240" w:lineRule="auto"/>
            <w:ind w:left="360"/>
          </w:pPr>
        </w:pPrChange>
      </w:pPr>
      <w:r>
        <w:t>已婚</w:t>
      </w:r>
      <w:r>
        <w:t xml:space="preserve">  (4) </w:t>
      </w:r>
    </w:p>
    <w:p w14:paraId="0606EDBB" w14:textId="77777777" w:rsidR="00B62D5E" w:rsidRDefault="00FC177C">
      <w:pPr>
        <w:pStyle w:val="ListParagraph"/>
        <w:keepNext/>
        <w:numPr>
          <w:ilvl w:val="0"/>
          <w:numId w:val="3"/>
        </w:numPr>
        <w:pPrChange w:id="109" w:author="ANA-AN00" w:date="2021-07-30T14:33:00Z">
          <w:pPr>
            <w:pStyle w:val="ListParagraph"/>
            <w:keepNext/>
            <w:numPr>
              <w:numId w:val="6"/>
            </w:numPr>
            <w:spacing w:before="120" w:line="240" w:lineRule="auto"/>
            <w:ind w:left="360"/>
          </w:pPr>
        </w:pPrChange>
      </w:pPr>
      <w:r>
        <w:t>离婚</w:t>
      </w:r>
      <w:r>
        <w:t>/</w:t>
      </w:r>
      <w:r>
        <w:t>分居</w:t>
      </w:r>
      <w:r>
        <w:t xml:space="preserve">  (5) </w:t>
      </w:r>
    </w:p>
    <w:p w14:paraId="52DAC539" w14:textId="77777777" w:rsidR="00B62D5E" w:rsidRDefault="00FC177C">
      <w:pPr>
        <w:pStyle w:val="ListParagraph"/>
        <w:keepNext/>
        <w:numPr>
          <w:ilvl w:val="0"/>
          <w:numId w:val="3"/>
        </w:numPr>
        <w:pPrChange w:id="110" w:author="ANA-AN00" w:date="2021-07-30T14:33:00Z">
          <w:pPr>
            <w:pStyle w:val="ListParagraph"/>
            <w:keepNext/>
            <w:numPr>
              <w:numId w:val="6"/>
            </w:numPr>
            <w:spacing w:before="120" w:line="240" w:lineRule="auto"/>
            <w:ind w:left="360"/>
          </w:pPr>
        </w:pPrChange>
      </w:pPr>
      <w:r>
        <w:t>丧偶</w:t>
      </w:r>
      <w:r>
        <w:t xml:space="preserve">  (6) </w:t>
      </w:r>
    </w:p>
    <w:p w14:paraId="2DCCEE94" w14:textId="77777777" w:rsidR="00B62D5E" w:rsidRDefault="00B62D5E"/>
    <w:p w14:paraId="29E9798F" w14:textId="77777777" w:rsidR="00B62D5E" w:rsidRDefault="00B62D5E">
      <w:pPr>
        <w:pStyle w:val="QuestionSeparator"/>
      </w:pPr>
    </w:p>
    <w:p w14:paraId="7CE93BF6" w14:textId="77777777" w:rsidR="00B62D5E" w:rsidRDefault="00B62D5E"/>
    <w:p w14:paraId="1AAE447B" w14:textId="77777777" w:rsidR="00B62D5E" w:rsidRDefault="00FC177C">
      <w:pPr>
        <w:keepNext/>
      </w:pPr>
      <w:r>
        <w:lastRenderedPageBreak/>
        <w:t>Q2.19 How many people are in your household? The household includes: you, the members of your family who live with you (including children), and you</w:t>
      </w:r>
      <w:r>
        <w:t>r dependents. This excludes flatmates.</w:t>
      </w:r>
    </w:p>
    <w:p w14:paraId="2A85DCC1" w14:textId="77777777" w:rsidR="00B62D5E" w:rsidRDefault="00FC177C">
      <w:pPr>
        <w:pStyle w:val="ListParagraph"/>
        <w:keepNext/>
        <w:numPr>
          <w:ilvl w:val="0"/>
          <w:numId w:val="3"/>
        </w:numPr>
        <w:pPrChange w:id="111" w:author="ANA-AN00" w:date="2021-07-30T14:33:00Z">
          <w:pPr>
            <w:pStyle w:val="ListParagraph"/>
            <w:keepNext/>
            <w:numPr>
              <w:numId w:val="6"/>
            </w:numPr>
            <w:spacing w:before="120" w:line="240" w:lineRule="auto"/>
            <w:ind w:left="360"/>
          </w:pPr>
        </w:pPrChange>
      </w:pPr>
      <w:r>
        <w:t xml:space="preserve">1  (8) </w:t>
      </w:r>
    </w:p>
    <w:p w14:paraId="6C72A92F" w14:textId="77777777" w:rsidR="00B62D5E" w:rsidRDefault="00FC177C">
      <w:pPr>
        <w:pStyle w:val="ListParagraph"/>
        <w:keepNext/>
        <w:numPr>
          <w:ilvl w:val="0"/>
          <w:numId w:val="3"/>
        </w:numPr>
        <w:pPrChange w:id="112" w:author="ANA-AN00" w:date="2021-07-30T14:33:00Z">
          <w:pPr>
            <w:pStyle w:val="ListParagraph"/>
            <w:keepNext/>
            <w:numPr>
              <w:numId w:val="6"/>
            </w:numPr>
            <w:spacing w:before="120" w:line="240" w:lineRule="auto"/>
            <w:ind w:left="360"/>
          </w:pPr>
        </w:pPrChange>
      </w:pPr>
      <w:r>
        <w:t xml:space="preserve">2  (9) </w:t>
      </w:r>
    </w:p>
    <w:p w14:paraId="05D15E73" w14:textId="77777777" w:rsidR="00B62D5E" w:rsidRDefault="00FC177C">
      <w:pPr>
        <w:pStyle w:val="ListParagraph"/>
        <w:keepNext/>
        <w:numPr>
          <w:ilvl w:val="0"/>
          <w:numId w:val="3"/>
        </w:numPr>
        <w:pPrChange w:id="113" w:author="ANA-AN00" w:date="2021-07-30T14:33:00Z">
          <w:pPr>
            <w:pStyle w:val="ListParagraph"/>
            <w:keepNext/>
            <w:numPr>
              <w:numId w:val="6"/>
            </w:numPr>
            <w:spacing w:before="120" w:line="240" w:lineRule="auto"/>
            <w:ind w:left="360"/>
          </w:pPr>
        </w:pPrChange>
      </w:pPr>
      <w:r>
        <w:t xml:space="preserve">3  (10) </w:t>
      </w:r>
    </w:p>
    <w:p w14:paraId="4C210452" w14:textId="77777777" w:rsidR="00B62D5E" w:rsidRDefault="00FC177C">
      <w:pPr>
        <w:pStyle w:val="ListParagraph"/>
        <w:keepNext/>
        <w:numPr>
          <w:ilvl w:val="0"/>
          <w:numId w:val="3"/>
        </w:numPr>
        <w:pPrChange w:id="114" w:author="ANA-AN00" w:date="2021-07-30T14:33:00Z">
          <w:pPr>
            <w:pStyle w:val="ListParagraph"/>
            <w:keepNext/>
            <w:numPr>
              <w:numId w:val="6"/>
            </w:numPr>
            <w:spacing w:before="120" w:line="240" w:lineRule="auto"/>
            <w:ind w:left="360"/>
          </w:pPr>
        </w:pPrChange>
      </w:pPr>
      <w:r>
        <w:t xml:space="preserve">4  (11) </w:t>
      </w:r>
    </w:p>
    <w:p w14:paraId="29AF8D84" w14:textId="77777777" w:rsidR="00B62D5E" w:rsidRDefault="00FC177C">
      <w:pPr>
        <w:pStyle w:val="ListParagraph"/>
        <w:keepNext/>
        <w:numPr>
          <w:ilvl w:val="0"/>
          <w:numId w:val="3"/>
        </w:numPr>
        <w:pPrChange w:id="115" w:author="ANA-AN00" w:date="2021-07-30T14:33:00Z">
          <w:pPr>
            <w:pStyle w:val="ListParagraph"/>
            <w:keepNext/>
            <w:numPr>
              <w:numId w:val="6"/>
            </w:numPr>
            <w:spacing w:before="120" w:line="240" w:lineRule="auto"/>
            <w:ind w:left="360"/>
          </w:pPr>
        </w:pPrChange>
      </w:pPr>
      <w:r>
        <w:t xml:space="preserve">5 or more  (12) </w:t>
      </w:r>
    </w:p>
    <w:p w14:paraId="4ED4BE9E" w14:textId="77777777" w:rsidR="00B62D5E" w:rsidRDefault="00B62D5E"/>
    <w:p w14:paraId="52A1A00B" w14:textId="77777777" w:rsidR="00B62D5E" w:rsidRDefault="00FC177C">
      <w:pPr>
        <w:keepNext/>
      </w:pPr>
      <w:r>
        <w:t xml:space="preserve">Q2.19 </w:t>
      </w:r>
      <w:r>
        <w:t>你家里一共有多少人？这里包括：您、与您同住的家庭成员（包括孩子）以及您的家属。这里不包括室友。</w:t>
      </w:r>
    </w:p>
    <w:p w14:paraId="1D85AE60" w14:textId="77777777" w:rsidR="00B62D5E" w:rsidRDefault="00FC177C">
      <w:pPr>
        <w:pStyle w:val="ListParagraph"/>
        <w:keepNext/>
        <w:numPr>
          <w:ilvl w:val="0"/>
          <w:numId w:val="3"/>
        </w:numPr>
        <w:pPrChange w:id="116" w:author="ANA-AN00" w:date="2021-07-30T14:33:00Z">
          <w:pPr>
            <w:pStyle w:val="ListParagraph"/>
            <w:keepNext/>
            <w:numPr>
              <w:numId w:val="6"/>
            </w:numPr>
            <w:spacing w:before="120" w:line="240" w:lineRule="auto"/>
            <w:ind w:left="360"/>
          </w:pPr>
        </w:pPrChange>
      </w:pPr>
      <w:r>
        <w:t>1</w:t>
      </w:r>
      <w:r>
        <w:t>个</w:t>
      </w:r>
      <w:r>
        <w:t xml:space="preserve">  (8) </w:t>
      </w:r>
    </w:p>
    <w:p w14:paraId="2C7F4D54" w14:textId="77777777" w:rsidR="00B62D5E" w:rsidRDefault="00FC177C">
      <w:pPr>
        <w:pStyle w:val="ListParagraph"/>
        <w:keepNext/>
        <w:numPr>
          <w:ilvl w:val="0"/>
          <w:numId w:val="3"/>
        </w:numPr>
        <w:pPrChange w:id="117" w:author="ANA-AN00" w:date="2021-07-30T14:33:00Z">
          <w:pPr>
            <w:pStyle w:val="ListParagraph"/>
            <w:keepNext/>
            <w:numPr>
              <w:numId w:val="6"/>
            </w:numPr>
            <w:spacing w:before="120" w:line="240" w:lineRule="auto"/>
            <w:ind w:left="360"/>
          </w:pPr>
        </w:pPrChange>
      </w:pPr>
      <w:r>
        <w:t>2</w:t>
      </w:r>
      <w:r>
        <w:t>个</w:t>
      </w:r>
      <w:r>
        <w:t xml:space="preserve">  (9) </w:t>
      </w:r>
    </w:p>
    <w:p w14:paraId="2AC648B0" w14:textId="77777777" w:rsidR="00B62D5E" w:rsidRDefault="00FC177C">
      <w:pPr>
        <w:pStyle w:val="ListParagraph"/>
        <w:keepNext/>
        <w:numPr>
          <w:ilvl w:val="0"/>
          <w:numId w:val="3"/>
        </w:numPr>
        <w:pPrChange w:id="118" w:author="ANA-AN00" w:date="2021-07-30T14:33:00Z">
          <w:pPr>
            <w:pStyle w:val="ListParagraph"/>
            <w:keepNext/>
            <w:numPr>
              <w:numId w:val="6"/>
            </w:numPr>
            <w:spacing w:before="120" w:line="240" w:lineRule="auto"/>
            <w:ind w:left="360"/>
          </w:pPr>
        </w:pPrChange>
      </w:pPr>
      <w:r>
        <w:t>3</w:t>
      </w:r>
      <w:r>
        <w:t>个</w:t>
      </w:r>
      <w:r>
        <w:t xml:space="preserve">  (10) </w:t>
      </w:r>
    </w:p>
    <w:p w14:paraId="13DF521F" w14:textId="77777777" w:rsidR="00B62D5E" w:rsidRDefault="00FC177C">
      <w:pPr>
        <w:pStyle w:val="ListParagraph"/>
        <w:keepNext/>
        <w:numPr>
          <w:ilvl w:val="0"/>
          <w:numId w:val="3"/>
        </w:numPr>
        <w:pPrChange w:id="119" w:author="ANA-AN00" w:date="2021-07-30T14:33:00Z">
          <w:pPr>
            <w:pStyle w:val="ListParagraph"/>
            <w:keepNext/>
            <w:numPr>
              <w:numId w:val="6"/>
            </w:numPr>
            <w:spacing w:before="120" w:line="240" w:lineRule="auto"/>
            <w:ind w:left="360"/>
          </w:pPr>
        </w:pPrChange>
      </w:pPr>
      <w:r>
        <w:t>4</w:t>
      </w:r>
      <w:r>
        <w:t>个</w:t>
      </w:r>
      <w:r>
        <w:t xml:space="preserve">  (11) </w:t>
      </w:r>
    </w:p>
    <w:p w14:paraId="795E1BFE" w14:textId="77777777" w:rsidR="00B62D5E" w:rsidRDefault="00FC177C">
      <w:pPr>
        <w:pStyle w:val="ListParagraph"/>
        <w:keepNext/>
        <w:numPr>
          <w:ilvl w:val="0"/>
          <w:numId w:val="3"/>
        </w:numPr>
        <w:pPrChange w:id="120" w:author="ANA-AN00" w:date="2021-07-30T14:33:00Z">
          <w:pPr>
            <w:pStyle w:val="ListParagraph"/>
            <w:keepNext/>
            <w:numPr>
              <w:numId w:val="6"/>
            </w:numPr>
            <w:spacing w:before="120" w:line="240" w:lineRule="auto"/>
            <w:ind w:left="360"/>
          </w:pPr>
        </w:pPrChange>
      </w:pPr>
      <w:r>
        <w:t>5</w:t>
      </w:r>
      <w:r>
        <w:t>个或更多</w:t>
      </w:r>
      <w:r>
        <w:t xml:space="preserve">  (12) </w:t>
      </w:r>
    </w:p>
    <w:p w14:paraId="2A64C9F9" w14:textId="77777777" w:rsidR="00B62D5E" w:rsidRDefault="00B62D5E"/>
    <w:p w14:paraId="77A5221B" w14:textId="77777777" w:rsidR="00B62D5E" w:rsidRDefault="00B62D5E">
      <w:pPr>
        <w:pStyle w:val="QuestionSeparator"/>
      </w:pPr>
    </w:p>
    <w:p w14:paraId="151A5F0C" w14:textId="77777777" w:rsidR="00B62D5E" w:rsidRDefault="00B62D5E"/>
    <w:p w14:paraId="2FBCFEF1" w14:textId="77777777" w:rsidR="00B62D5E" w:rsidRDefault="00FC177C">
      <w:pPr>
        <w:keepNext/>
      </w:pPr>
      <w:r>
        <w:t>Q2.18 How many children below 14 live with you?</w:t>
      </w:r>
    </w:p>
    <w:p w14:paraId="008D2425" w14:textId="77777777" w:rsidR="00B62D5E" w:rsidRDefault="00FC177C">
      <w:pPr>
        <w:pStyle w:val="ListParagraph"/>
        <w:keepNext/>
        <w:numPr>
          <w:ilvl w:val="0"/>
          <w:numId w:val="3"/>
        </w:numPr>
        <w:pPrChange w:id="121" w:author="ANA-AN00" w:date="2021-07-30T14:33:00Z">
          <w:pPr>
            <w:pStyle w:val="ListParagraph"/>
            <w:keepNext/>
            <w:numPr>
              <w:numId w:val="6"/>
            </w:numPr>
            <w:spacing w:before="120" w:line="240" w:lineRule="auto"/>
            <w:ind w:left="360"/>
          </w:pPr>
        </w:pPrChange>
      </w:pPr>
      <w:r>
        <w:t xml:space="preserve">0  (3) </w:t>
      </w:r>
    </w:p>
    <w:p w14:paraId="41B04295" w14:textId="77777777" w:rsidR="00B62D5E" w:rsidRDefault="00FC177C">
      <w:pPr>
        <w:pStyle w:val="ListParagraph"/>
        <w:keepNext/>
        <w:numPr>
          <w:ilvl w:val="0"/>
          <w:numId w:val="3"/>
        </w:numPr>
        <w:pPrChange w:id="122" w:author="ANA-AN00" w:date="2021-07-30T14:33:00Z">
          <w:pPr>
            <w:pStyle w:val="ListParagraph"/>
            <w:keepNext/>
            <w:numPr>
              <w:numId w:val="6"/>
            </w:numPr>
            <w:spacing w:before="120" w:line="240" w:lineRule="auto"/>
            <w:ind w:left="360"/>
          </w:pPr>
        </w:pPrChange>
      </w:pPr>
      <w:r>
        <w:t xml:space="preserve">1  (4) </w:t>
      </w:r>
    </w:p>
    <w:p w14:paraId="21F72F3D" w14:textId="77777777" w:rsidR="00B62D5E" w:rsidRDefault="00FC177C">
      <w:pPr>
        <w:pStyle w:val="ListParagraph"/>
        <w:keepNext/>
        <w:numPr>
          <w:ilvl w:val="0"/>
          <w:numId w:val="3"/>
        </w:numPr>
        <w:pPrChange w:id="123" w:author="ANA-AN00" w:date="2021-07-30T14:33:00Z">
          <w:pPr>
            <w:pStyle w:val="ListParagraph"/>
            <w:keepNext/>
            <w:numPr>
              <w:numId w:val="6"/>
            </w:numPr>
            <w:spacing w:before="120" w:line="240" w:lineRule="auto"/>
            <w:ind w:left="360"/>
          </w:pPr>
        </w:pPrChange>
      </w:pPr>
      <w:r>
        <w:t xml:space="preserve">2  (5) </w:t>
      </w:r>
    </w:p>
    <w:p w14:paraId="22DC05B0" w14:textId="77777777" w:rsidR="00B62D5E" w:rsidRDefault="00FC177C">
      <w:pPr>
        <w:pStyle w:val="ListParagraph"/>
        <w:keepNext/>
        <w:numPr>
          <w:ilvl w:val="0"/>
          <w:numId w:val="3"/>
        </w:numPr>
        <w:pPrChange w:id="124" w:author="ANA-AN00" w:date="2021-07-30T14:33:00Z">
          <w:pPr>
            <w:pStyle w:val="ListParagraph"/>
            <w:keepNext/>
            <w:numPr>
              <w:numId w:val="6"/>
            </w:numPr>
            <w:spacing w:before="120" w:line="240" w:lineRule="auto"/>
            <w:ind w:left="360"/>
          </w:pPr>
        </w:pPrChange>
      </w:pPr>
      <w:r>
        <w:t xml:space="preserve">3  (6) </w:t>
      </w:r>
    </w:p>
    <w:p w14:paraId="6DD2F233" w14:textId="77777777" w:rsidR="00B62D5E" w:rsidRDefault="00FC177C">
      <w:pPr>
        <w:pStyle w:val="ListParagraph"/>
        <w:keepNext/>
        <w:numPr>
          <w:ilvl w:val="0"/>
          <w:numId w:val="3"/>
        </w:numPr>
        <w:pPrChange w:id="125" w:author="ANA-AN00" w:date="2021-07-30T14:33:00Z">
          <w:pPr>
            <w:pStyle w:val="ListParagraph"/>
            <w:keepNext/>
            <w:numPr>
              <w:numId w:val="6"/>
            </w:numPr>
            <w:spacing w:before="120" w:line="240" w:lineRule="auto"/>
            <w:ind w:left="360"/>
          </w:pPr>
        </w:pPrChange>
      </w:pPr>
      <w:r>
        <w:t xml:space="preserve">4 or more  (7) </w:t>
      </w:r>
    </w:p>
    <w:p w14:paraId="50A27062" w14:textId="77777777" w:rsidR="00B62D5E" w:rsidRDefault="00B62D5E"/>
    <w:p w14:paraId="02BE4223" w14:textId="77777777" w:rsidR="00B62D5E" w:rsidRDefault="00FC177C">
      <w:pPr>
        <w:keepNext/>
      </w:pPr>
      <w:r>
        <w:lastRenderedPageBreak/>
        <w:t xml:space="preserve">Q2.18 </w:t>
      </w:r>
      <w:r>
        <w:t>有多少个</w:t>
      </w:r>
      <w:r>
        <w:t xml:space="preserve"> 14 </w:t>
      </w:r>
      <w:r>
        <w:t>岁以下的孩子和您住在一起？</w:t>
      </w:r>
    </w:p>
    <w:p w14:paraId="57FBE6B8" w14:textId="77777777" w:rsidR="00B62D5E" w:rsidRDefault="00FC177C">
      <w:pPr>
        <w:pStyle w:val="ListParagraph"/>
        <w:keepNext/>
        <w:numPr>
          <w:ilvl w:val="0"/>
          <w:numId w:val="3"/>
        </w:numPr>
        <w:pPrChange w:id="126" w:author="ANA-AN00" w:date="2021-07-30T14:33:00Z">
          <w:pPr>
            <w:pStyle w:val="ListParagraph"/>
            <w:keepNext/>
            <w:numPr>
              <w:numId w:val="6"/>
            </w:numPr>
            <w:spacing w:before="120" w:line="240" w:lineRule="auto"/>
            <w:ind w:left="360"/>
          </w:pPr>
        </w:pPrChange>
      </w:pPr>
      <w:r>
        <w:t>0</w:t>
      </w:r>
      <w:r>
        <w:t>个</w:t>
      </w:r>
      <w:r>
        <w:t xml:space="preserve">  (3) </w:t>
      </w:r>
    </w:p>
    <w:p w14:paraId="75CF0EEA" w14:textId="77777777" w:rsidR="00B62D5E" w:rsidRDefault="00FC177C">
      <w:pPr>
        <w:pStyle w:val="ListParagraph"/>
        <w:keepNext/>
        <w:numPr>
          <w:ilvl w:val="0"/>
          <w:numId w:val="3"/>
        </w:numPr>
        <w:pPrChange w:id="127" w:author="ANA-AN00" w:date="2021-07-30T14:33:00Z">
          <w:pPr>
            <w:pStyle w:val="ListParagraph"/>
            <w:keepNext/>
            <w:numPr>
              <w:numId w:val="6"/>
            </w:numPr>
            <w:spacing w:before="120" w:line="240" w:lineRule="auto"/>
            <w:ind w:left="360"/>
          </w:pPr>
        </w:pPrChange>
      </w:pPr>
      <w:r>
        <w:t>1</w:t>
      </w:r>
      <w:r>
        <w:t>个</w:t>
      </w:r>
      <w:r>
        <w:t xml:space="preserve">  (4) </w:t>
      </w:r>
    </w:p>
    <w:p w14:paraId="237C1155" w14:textId="77777777" w:rsidR="00B62D5E" w:rsidRDefault="00FC177C">
      <w:pPr>
        <w:pStyle w:val="ListParagraph"/>
        <w:keepNext/>
        <w:numPr>
          <w:ilvl w:val="0"/>
          <w:numId w:val="3"/>
        </w:numPr>
        <w:pPrChange w:id="128" w:author="ANA-AN00" w:date="2021-07-30T14:33:00Z">
          <w:pPr>
            <w:pStyle w:val="ListParagraph"/>
            <w:keepNext/>
            <w:numPr>
              <w:numId w:val="6"/>
            </w:numPr>
            <w:spacing w:before="120" w:line="240" w:lineRule="auto"/>
            <w:ind w:left="360"/>
          </w:pPr>
        </w:pPrChange>
      </w:pPr>
      <w:r>
        <w:t>2</w:t>
      </w:r>
      <w:r>
        <w:t>个</w:t>
      </w:r>
      <w:r>
        <w:t xml:space="preserve">  (5) </w:t>
      </w:r>
    </w:p>
    <w:p w14:paraId="69B1BA20" w14:textId="77777777" w:rsidR="00B62D5E" w:rsidRDefault="00FC177C">
      <w:pPr>
        <w:pStyle w:val="ListParagraph"/>
        <w:keepNext/>
        <w:numPr>
          <w:ilvl w:val="0"/>
          <w:numId w:val="3"/>
        </w:numPr>
        <w:pPrChange w:id="129" w:author="ANA-AN00" w:date="2021-07-30T14:33:00Z">
          <w:pPr>
            <w:pStyle w:val="ListParagraph"/>
            <w:keepNext/>
            <w:numPr>
              <w:numId w:val="6"/>
            </w:numPr>
            <w:spacing w:before="120" w:line="240" w:lineRule="auto"/>
            <w:ind w:left="360"/>
          </w:pPr>
        </w:pPrChange>
      </w:pPr>
      <w:r>
        <w:t>3</w:t>
      </w:r>
      <w:r>
        <w:t>个</w:t>
      </w:r>
      <w:r>
        <w:t xml:space="preserve">  (6) </w:t>
      </w:r>
    </w:p>
    <w:p w14:paraId="623E4C11" w14:textId="77777777" w:rsidR="00B62D5E" w:rsidRDefault="00FC177C">
      <w:pPr>
        <w:pStyle w:val="ListParagraph"/>
        <w:keepNext/>
        <w:numPr>
          <w:ilvl w:val="0"/>
          <w:numId w:val="3"/>
        </w:numPr>
        <w:pPrChange w:id="130" w:author="ANA-AN00" w:date="2021-07-30T14:33:00Z">
          <w:pPr>
            <w:pStyle w:val="ListParagraph"/>
            <w:keepNext/>
            <w:numPr>
              <w:numId w:val="6"/>
            </w:numPr>
            <w:spacing w:before="120" w:line="240" w:lineRule="auto"/>
            <w:ind w:left="360"/>
          </w:pPr>
        </w:pPrChange>
      </w:pPr>
      <w:r>
        <w:t>4</w:t>
      </w:r>
      <w:r>
        <w:t>个或更多</w:t>
      </w:r>
      <w:r>
        <w:t xml:space="preserve">  (7) </w:t>
      </w:r>
    </w:p>
    <w:p w14:paraId="0AF91E57" w14:textId="77777777" w:rsidR="00B62D5E" w:rsidRDefault="00B62D5E"/>
    <w:p w14:paraId="120DB43E" w14:textId="77777777" w:rsidR="00B62D5E" w:rsidRDefault="00B62D5E">
      <w:pPr>
        <w:pStyle w:val="QuestionSeparator"/>
      </w:pPr>
    </w:p>
    <w:p w14:paraId="32C870B0" w14:textId="77777777" w:rsidR="00B62D5E" w:rsidRDefault="00B62D5E"/>
    <w:p w14:paraId="4E97D253" w14:textId="77777777" w:rsidR="00B62D5E" w:rsidRDefault="00FC177C">
      <w:pPr>
        <w:keepNext/>
      </w:pPr>
      <w:r>
        <w:t>Q2.8 What is the highest</w:t>
      </w:r>
      <w:r>
        <w:rPr>
          <w:b/>
        </w:rPr>
        <w:t xml:space="preserve"> </w:t>
      </w:r>
      <w:r>
        <w:t>level</w:t>
      </w:r>
      <w:r>
        <w:rPr>
          <w:b/>
        </w:rPr>
        <w:t xml:space="preserve"> </w:t>
      </w:r>
      <w:r>
        <w:t>of</w:t>
      </w:r>
      <w:r>
        <w:rPr>
          <w:b/>
        </w:rPr>
        <w:t xml:space="preserve"> </w:t>
      </w:r>
      <w:r>
        <w:t>education you have completed?</w:t>
      </w:r>
    </w:p>
    <w:p w14:paraId="316C9172" w14:textId="77777777" w:rsidR="00B62D5E" w:rsidRDefault="00FC177C">
      <w:pPr>
        <w:pStyle w:val="ListParagraph"/>
        <w:keepNext/>
        <w:numPr>
          <w:ilvl w:val="0"/>
          <w:numId w:val="3"/>
        </w:numPr>
        <w:pPrChange w:id="131" w:author="ANA-AN00" w:date="2021-07-30T14:33:00Z">
          <w:pPr>
            <w:pStyle w:val="ListParagraph"/>
            <w:keepNext/>
            <w:numPr>
              <w:numId w:val="6"/>
            </w:numPr>
            <w:spacing w:before="120" w:line="240" w:lineRule="auto"/>
            <w:ind w:left="360"/>
          </w:pPr>
        </w:pPrChange>
      </w:pPr>
      <w:r>
        <w:t xml:space="preserve">No schooling completed  (1) </w:t>
      </w:r>
    </w:p>
    <w:p w14:paraId="2D148D58" w14:textId="77777777" w:rsidR="00B62D5E" w:rsidRDefault="00FC177C">
      <w:pPr>
        <w:pStyle w:val="ListParagraph"/>
        <w:keepNext/>
        <w:numPr>
          <w:ilvl w:val="0"/>
          <w:numId w:val="3"/>
        </w:numPr>
        <w:pPrChange w:id="132" w:author="ANA-AN00" w:date="2021-07-30T14:33:00Z">
          <w:pPr>
            <w:pStyle w:val="ListParagraph"/>
            <w:keepNext/>
            <w:numPr>
              <w:numId w:val="6"/>
            </w:numPr>
            <w:spacing w:before="120" w:line="240" w:lineRule="auto"/>
            <w:ind w:left="360"/>
          </w:pPr>
        </w:pPrChange>
      </w:pPr>
      <w:r>
        <w:t xml:space="preserve">Primary school  (2) </w:t>
      </w:r>
    </w:p>
    <w:p w14:paraId="087F3506" w14:textId="77777777" w:rsidR="00B62D5E" w:rsidRDefault="00FC177C">
      <w:pPr>
        <w:pStyle w:val="ListParagraph"/>
        <w:keepNext/>
        <w:numPr>
          <w:ilvl w:val="0"/>
          <w:numId w:val="3"/>
        </w:numPr>
        <w:pPrChange w:id="133" w:author="ANA-AN00" w:date="2021-07-30T14:33:00Z">
          <w:pPr>
            <w:pStyle w:val="ListParagraph"/>
            <w:keepNext/>
            <w:numPr>
              <w:numId w:val="6"/>
            </w:numPr>
            <w:spacing w:before="120" w:line="240" w:lineRule="auto"/>
            <w:ind w:left="360"/>
          </w:pPr>
        </w:pPrChange>
      </w:pPr>
      <w:r>
        <w:t xml:space="preserve">Lower secondary school  (3) </w:t>
      </w:r>
    </w:p>
    <w:p w14:paraId="1321E8AC" w14:textId="77777777" w:rsidR="00B62D5E" w:rsidRDefault="00FC177C">
      <w:pPr>
        <w:pStyle w:val="ListParagraph"/>
        <w:keepNext/>
        <w:numPr>
          <w:ilvl w:val="0"/>
          <w:numId w:val="3"/>
        </w:numPr>
        <w:pPrChange w:id="134" w:author="ANA-AN00" w:date="2021-07-30T14:33:00Z">
          <w:pPr>
            <w:pStyle w:val="ListParagraph"/>
            <w:keepNext/>
            <w:numPr>
              <w:numId w:val="6"/>
            </w:numPr>
            <w:spacing w:before="120" w:line="240" w:lineRule="auto"/>
            <w:ind w:left="360"/>
          </w:pPr>
        </w:pPrChange>
      </w:pPr>
      <w:r>
        <w:t xml:space="preserve">Vocational degree  (4) </w:t>
      </w:r>
    </w:p>
    <w:p w14:paraId="16E7B886" w14:textId="77777777" w:rsidR="00B62D5E" w:rsidRDefault="00FC177C">
      <w:pPr>
        <w:pStyle w:val="ListParagraph"/>
        <w:keepNext/>
        <w:numPr>
          <w:ilvl w:val="0"/>
          <w:numId w:val="3"/>
        </w:numPr>
        <w:pPrChange w:id="135" w:author="ANA-AN00" w:date="2021-07-30T14:33:00Z">
          <w:pPr>
            <w:pStyle w:val="ListParagraph"/>
            <w:keepNext/>
            <w:numPr>
              <w:numId w:val="6"/>
            </w:numPr>
            <w:spacing w:before="120" w:line="240" w:lineRule="auto"/>
            <w:ind w:left="360"/>
          </w:pPr>
        </w:pPrChange>
      </w:pPr>
      <w:r>
        <w:t xml:space="preserve">High school  (5) </w:t>
      </w:r>
    </w:p>
    <w:p w14:paraId="529E9C55" w14:textId="77777777" w:rsidR="00B62D5E" w:rsidRDefault="00FC177C">
      <w:pPr>
        <w:pStyle w:val="ListParagraph"/>
        <w:keepNext/>
        <w:numPr>
          <w:ilvl w:val="0"/>
          <w:numId w:val="3"/>
        </w:numPr>
        <w:pPrChange w:id="136" w:author="ANA-AN00" w:date="2021-07-30T14:33:00Z">
          <w:pPr>
            <w:pStyle w:val="ListParagraph"/>
            <w:keepNext/>
            <w:numPr>
              <w:numId w:val="6"/>
            </w:numPr>
            <w:spacing w:before="120" w:line="240" w:lineRule="auto"/>
            <w:ind w:left="360"/>
          </w:pPr>
        </w:pPrChange>
      </w:pPr>
      <w:r>
        <w:t xml:space="preserve">College degree  (6) </w:t>
      </w:r>
    </w:p>
    <w:p w14:paraId="29E056CD" w14:textId="77777777" w:rsidR="00B62D5E" w:rsidRDefault="00FC177C">
      <w:pPr>
        <w:pStyle w:val="ListParagraph"/>
        <w:keepNext/>
        <w:numPr>
          <w:ilvl w:val="0"/>
          <w:numId w:val="3"/>
        </w:numPr>
        <w:pPrChange w:id="137" w:author="ANA-AN00" w:date="2021-07-30T14:33:00Z">
          <w:pPr>
            <w:pStyle w:val="ListParagraph"/>
            <w:keepNext/>
            <w:numPr>
              <w:numId w:val="6"/>
            </w:numPr>
            <w:spacing w:before="120" w:line="240" w:lineRule="auto"/>
            <w:ind w:left="360"/>
          </w:pPr>
        </w:pPrChange>
      </w:pPr>
      <w:r>
        <w:t xml:space="preserve">Master's degree or above  (7) </w:t>
      </w:r>
    </w:p>
    <w:p w14:paraId="1E6EBBDC" w14:textId="77777777" w:rsidR="00B62D5E" w:rsidRDefault="00B62D5E"/>
    <w:p w14:paraId="1929A20B" w14:textId="77777777" w:rsidR="00B62D5E" w:rsidRDefault="00FC177C">
      <w:pPr>
        <w:keepNext/>
      </w:pPr>
      <w:r>
        <w:lastRenderedPageBreak/>
        <w:t xml:space="preserve">Q2.8 </w:t>
      </w:r>
      <w:r>
        <w:t>您的最高教育程度是？</w:t>
      </w:r>
    </w:p>
    <w:p w14:paraId="6D3A3F88" w14:textId="77777777" w:rsidR="00B62D5E" w:rsidRDefault="00FC177C">
      <w:pPr>
        <w:pStyle w:val="ListParagraph"/>
        <w:keepNext/>
        <w:numPr>
          <w:ilvl w:val="0"/>
          <w:numId w:val="3"/>
        </w:numPr>
        <w:pPrChange w:id="138" w:author="ANA-AN00" w:date="2021-07-30T14:33:00Z">
          <w:pPr>
            <w:pStyle w:val="ListParagraph"/>
            <w:keepNext/>
            <w:numPr>
              <w:numId w:val="6"/>
            </w:numPr>
            <w:spacing w:before="120" w:line="240" w:lineRule="auto"/>
            <w:ind w:left="360"/>
          </w:pPr>
        </w:pPrChange>
      </w:pPr>
      <w:r>
        <w:t>未完成学业</w:t>
      </w:r>
      <w:r>
        <w:t xml:space="preserve">  (1) </w:t>
      </w:r>
    </w:p>
    <w:p w14:paraId="6EA445CE" w14:textId="77777777" w:rsidR="00B62D5E" w:rsidRDefault="00FC177C">
      <w:pPr>
        <w:pStyle w:val="ListParagraph"/>
        <w:keepNext/>
        <w:numPr>
          <w:ilvl w:val="0"/>
          <w:numId w:val="3"/>
        </w:numPr>
        <w:pPrChange w:id="139" w:author="ANA-AN00" w:date="2021-07-30T14:33:00Z">
          <w:pPr>
            <w:pStyle w:val="ListParagraph"/>
            <w:keepNext/>
            <w:numPr>
              <w:numId w:val="6"/>
            </w:numPr>
            <w:spacing w:before="120" w:line="240" w:lineRule="auto"/>
            <w:ind w:left="360"/>
          </w:pPr>
        </w:pPrChange>
      </w:pPr>
      <w:r>
        <w:t>小学</w:t>
      </w:r>
      <w:r>
        <w:t xml:space="preserve">  (2) </w:t>
      </w:r>
    </w:p>
    <w:p w14:paraId="2F16E45A" w14:textId="77777777" w:rsidR="00B62D5E" w:rsidRDefault="00FC177C">
      <w:pPr>
        <w:pStyle w:val="ListParagraph"/>
        <w:keepNext/>
        <w:numPr>
          <w:ilvl w:val="0"/>
          <w:numId w:val="3"/>
        </w:numPr>
        <w:pPrChange w:id="140" w:author="ANA-AN00" w:date="2021-07-30T14:33:00Z">
          <w:pPr>
            <w:pStyle w:val="ListParagraph"/>
            <w:keepNext/>
            <w:numPr>
              <w:numId w:val="6"/>
            </w:numPr>
            <w:spacing w:before="120" w:line="240" w:lineRule="auto"/>
            <w:ind w:left="360"/>
          </w:pPr>
        </w:pPrChange>
      </w:pPr>
      <w:r>
        <w:t>初中</w:t>
      </w:r>
      <w:r>
        <w:t xml:space="preserve">  (3) </w:t>
      </w:r>
    </w:p>
    <w:p w14:paraId="1C43158F" w14:textId="77777777" w:rsidR="00B62D5E" w:rsidRDefault="00FC177C">
      <w:pPr>
        <w:pStyle w:val="ListParagraph"/>
        <w:keepNext/>
        <w:numPr>
          <w:ilvl w:val="0"/>
          <w:numId w:val="3"/>
        </w:numPr>
        <w:pPrChange w:id="141" w:author="ANA-AN00" w:date="2021-07-30T14:33:00Z">
          <w:pPr>
            <w:pStyle w:val="ListParagraph"/>
            <w:keepNext/>
            <w:numPr>
              <w:numId w:val="6"/>
            </w:numPr>
            <w:spacing w:before="120" w:line="240" w:lineRule="auto"/>
            <w:ind w:left="360"/>
          </w:pPr>
        </w:pPrChange>
      </w:pPr>
      <w:r>
        <w:t>职业学位</w:t>
      </w:r>
      <w:r>
        <w:t xml:space="preserve">  (4) </w:t>
      </w:r>
    </w:p>
    <w:p w14:paraId="549EBFA7" w14:textId="77777777" w:rsidR="00B62D5E" w:rsidRDefault="00FC177C">
      <w:pPr>
        <w:pStyle w:val="ListParagraph"/>
        <w:keepNext/>
        <w:numPr>
          <w:ilvl w:val="0"/>
          <w:numId w:val="3"/>
        </w:numPr>
        <w:pPrChange w:id="142" w:author="ANA-AN00" w:date="2021-07-30T14:33:00Z">
          <w:pPr>
            <w:pStyle w:val="ListParagraph"/>
            <w:keepNext/>
            <w:numPr>
              <w:numId w:val="6"/>
            </w:numPr>
            <w:spacing w:before="120" w:line="240" w:lineRule="auto"/>
            <w:ind w:left="360"/>
          </w:pPr>
        </w:pPrChange>
      </w:pPr>
      <w:r>
        <w:t>高中</w:t>
      </w:r>
      <w:r>
        <w:t xml:space="preserve">  (5) </w:t>
      </w:r>
    </w:p>
    <w:p w14:paraId="692B460D" w14:textId="77777777" w:rsidR="00B62D5E" w:rsidRDefault="00FC177C">
      <w:pPr>
        <w:pStyle w:val="ListParagraph"/>
        <w:keepNext/>
        <w:numPr>
          <w:ilvl w:val="0"/>
          <w:numId w:val="3"/>
        </w:numPr>
        <w:pPrChange w:id="143" w:author="ANA-AN00" w:date="2021-07-30T14:33:00Z">
          <w:pPr>
            <w:pStyle w:val="ListParagraph"/>
            <w:keepNext/>
            <w:numPr>
              <w:numId w:val="6"/>
            </w:numPr>
            <w:spacing w:before="120" w:line="240" w:lineRule="auto"/>
            <w:ind w:left="360"/>
          </w:pPr>
        </w:pPrChange>
      </w:pPr>
      <w:r>
        <w:t>大学本科</w:t>
      </w:r>
      <w:r>
        <w:t xml:space="preserve">  (6) </w:t>
      </w:r>
    </w:p>
    <w:p w14:paraId="3C2B5F80" w14:textId="77777777" w:rsidR="00B62D5E" w:rsidRDefault="00FC177C">
      <w:pPr>
        <w:pStyle w:val="ListParagraph"/>
        <w:keepNext/>
        <w:numPr>
          <w:ilvl w:val="0"/>
          <w:numId w:val="3"/>
        </w:numPr>
        <w:pPrChange w:id="144" w:author="ANA-AN00" w:date="2021-07-30T14:33:00Z">
          <w:pPr>
            <w:pStyle w:val="ListParagraph"/>
            <w:keepNext/>
            <w:numPr>
              <w:numId w:val="6"/>
            </w:numPr>
            <w:spacing w:before="120" w:line="240" w:lineRule="auto"/>
            <w:ind w:left="360"/>
          </w:pPr>
        </w:pPrChange>
      </w:pPr>
      <w:r>
        <w:t>硕士及以上</w:t>
      </w:r>
      <w:r>
        <w:t xml:space="preserve">  (7) </w:t>
      </w:r>
    </w:p>
    <w:p w14:paraId="66FB983A" w14:textId="77777777" w:rsidR="00B62D5E" w:rsidRDefault="00B62D5E"/>
    <w:p w14:paraId="5D0BC408" w14:textId="77777777" w:rsidR="00B62D5E" w:rsidRDefault="00B62D5E">
      <w:pPr>
        <w:pStyle w:val="QuestionSeparator"/>
      </w:pPr>
    </w:p>
    <w:p w14:paraId="276C5461" w14:textId="77777777" w:rsidR="00B62D5E" w:rsidRDefault="00B62D5E"/>
    <w:p w14:paraId="01EDCF2E" w14:textId="77777777" w:rsidR="00B62D5E" w:rsidRDefault="00FC177C">
      <w:pPr>
        <w:keepNext/>
      </w:pPr>
      <w:r>
        <w:t>Q2.9 What is your employment status?</w:t>
      </w:r>
    </w:p>
    <w:p w14:paraId="1B31C532" w14:textId="77777777" w:rsidR="00B62D5E" w:rsidRDefault="00FC177C">
      <w:pPr>
        <w:pStyle w:val="ListParagraph"/>
        <w:keepNext/>
        <w:numPr>
          <w:ilvl w:val="0"/>
          <w:numId w:val="3"/>
        </w:numPr>
        <w:pPrChange w:id="145" w:author="ANA-AN00" w:date="2021-07-30T14:33:00Z">
          <w:pPr>
            <w:pStyle w:val="ListParagraph"/>
            <w:keepNext/>
            <w:numPr>
              <w:numId w:val="6"/>
            </w:numPr>
            <w:spacing w:before="120" w:line="240" w:lineRule="auto"/>
            <w:ind w:left="360"/>
          </w:pPr>
        </w:pPrChange>
      </w:pPr>
      <w:r>
        <w:t xml:space="preserve">Full-time employed  (2) </w:t>
      </w:r>
    </w:p>
    <w:p w14:paraId="5F66CC75" w14:textId="77777777" w:rsidR="00B62D5E" w:rsidRDefault="00FC177C">
      <w:pPr>
        <w:pStyle w:val="ListParagraph"/>
        <w:keepNext/>
        <w:numPr>
          <w:ilvl w:val="0"/>
          <w:numId w:val="3"/>
        </w:numPr>
        <w:pPrChange w:id="146" w:author="ANA-AN00" w:date="2021-07-30T14:33:00Z">
          <w:pPr>
            <w:pStyle w:val="ListParagraph"/>
            <w:keepNext/>
            <w:numPr>
              <w:numId w:val="6"/>
            </w:numPr>
            <w:spacing w:before="120" w:line="240" w:lineRule="auto"/>
            <w:ind w:left="360"/>
          </w:pPr>
        </w:pPrChange>
      </w:pPr>
      <w:r>
        <w:t xml:space="preserve">Part-time employed  (3) </w:t>
      </w:r>
    </w:p>
    <w:p w14:paraId="05BE8551" w14:textId="77777777" w:rsidR="00B62D5E" w:rsidRDefault="00FC177C">
      <w:pPr>
        <w:pStyle w:val="ListParagraph"/>
        <w:keepNext/>
        <w:numPr>
          <w:ilvl w:val="0"/>
          <w:numId w:val="3"/>
        </w:numPr>
        <w:pPrChange w:id="147" w:author="ANA-AN00" w:date="2021-07-30T14:33:00Z">
          <w:pPr>
            <w:pStyle w:val="ListParagraph"/>
            <w:keepNext/>
            <w:numPr>
              <w:numId w:val="6"/>
            </w:numPr>
            <w:spacing w:before="120" w:line="240" w:lineRule="auto"/>
            <w:ind w:left="360"/>
          </w:pPr>
        </w:pPrChange>
      </w:pPr>
      <w:r>
        <w:t xml:space="preserve">Self-employed  (4) </w:t>
      </w:r>
    </w:p>
    <w:p w14:paraId="790D1B9C" w14:textId="77777777" w:rsidR="00B62D5E" w:rsidRDefault="00FC177C">
      <w:pPr>
        <w:pStyle w:val="ListParagraph"/>
        <w:keepNext/>
        <w:numPr>
          <w:ilvl w:val="0"/>
          <w:numId w:val="3"/>
        </w:numPr>
        <w:pPrChange w:id="148" w:author="ANA-AN00" w:date="2021-07-30T14:33:00Z">
          <w:pPr>
            <w:pStyle w:val="ListParagraph"/>
            <w:keepNext/>
            <w:numPr>
              <w:numId w:val="6"/>
            </w:numPr>
            <w:spacing w:before="120" w:line="240" w:lineRule="auto"/>
            <w:ind w:left="360"/>
          </w:pPr>
        </w:pPrChange>
      </w:pPr>
      <w:r>
        <w:t xml:space="preserve">Student  (6) </w:t>
      </w:r>
    </w:p>
    <w:p w14:paraId="06E92FCE" w14:textId="77777777" w:rsidR="00B62D5E" w:rsidRDefault="00FC177C">
      <w:pPr>
        <w:pStyle w:val="ListParagraph"/>
        <w:keepNext/>
        <w:numPr>
          <w:ilvl w:val="0"/>
          <w:numId w:val="3"/>
        </w:numPr>
        <w:pPrChange w:id="149" w:author="ANA-AN00" w:date="2021-07-30T14:33:00Z">
          <w:pPr>
            <w:pStyle w:val="ListParagraph"/>
            <w:keepNext/>
            <w:numPr>
              <w:numId w:val="6"/>
            </w:numPr>
            <w:spacing w:before="120" w:line="240" w:lineRule="auto"/>
            <w:ind w:left="360"/>
          </w:pPr>
        </w:pPrChange>
      </w:pPr>
      <w:r>
        <w:t xml:space="preserve">Retired  (7) </w:t>
      </w:r>
    </w:p>
    <w:p w14:paraId="3ADB9654" w14:textId="77777777" w:rsidR="00B62D5E" w:rsidRDefault="00FC177C">
      <w:pPr>
        <w:pStyle w:val="ListParagraph"/>
        <w:keepNext/>
        <w:numPr>
          <w:ilvl w:val="0"/>
          <w:numId w:val="3"/>
        </w:numPr>
        <w:pPrChange w:id="150" w:author="ANA-AN00" w:date="2021-07-30T14:33:00Z">
          <w:pPr>
            <w:pStyle w:val="ListParagraph"/>
            <w:keepNext/>
            <w:numPr>
              <w:numId w:val="6"/>
            </w:numPr>
            <w:spacing w:before="120" w:line="240" w:lineRule="auto"/>
            <w:ind w:left="360"/>
          </w:pPr>
        </w:pPrChange>
      </w:pPr>
      <w:r>
        <w:t xml:space="preserve">Unemployed (searching for a job)  (5) </w:t>
      </w:r>
    </w:p>
    <w:p w14:paraId="1522D99A" w14:textId="77777777" w:rsidR="00B62D5E" w:rsidRDefault="00FC177C">
      <w:pPr>
        <w:pStyle w:val="ListParagraph"/>
        <w:keepNext/>
        <w:numPr>
          <w:ilvl w:val="0"/>
          <w:numId w:val="3"/>
        </w:numPr>
        <w:pPrChange w:id="151" w:author="ANA-AN00" w:date="2021-07-30T14:33:00Z">
          <w:pPr>
            <w:pStyle w:val="ListParagraph"/>
            <w:keepNext/>
            <w:numPr>
              <w:numId w:val="6"/>
            </w:numPr>
            <w:spacing w:before="120" w:line="240" w:lineRule="auto"/>
            <w:ind w:left="360"/>
          </w:pPr>
        </w:pPrChange>
      </w:pPr>
      <w:r>
        <w:t xml:space="preserve">Inactive (not searching for a job)  (8) </w:t>
      </w:r>
    </w:p>
    <w:p w14:paraId="7502AE8D" w14:textId="77777777" w:rsidR="00B62D5E" w:rsidRDefault="00B62D5E"/>
    <w:p w14:paraId="02EF4D9D" w14:textId="77777777" w:rsidR="00B62D5E" w:rsidRDefault="00FC177C">
      <w:pPr>
        <w:keepNext/>
      </w:pPr>
      <w:r>
        <w:lastRenderedPageBreak/>
        <w:t xml:space="preserve">Q2.9 </w:t>
      </w:r>
      <w:r>
        <w:t>您的工作状况是？</w:t>
      </w:r>
    </w:p>
    <w:p w14:paraId="31813336" w14:textId="77777777" w:rsidR="00B62D5E" w:rsidRDefault="00FC177C">
      <w:pPr>
        <w:pStyle w:val="ListParagraph"/>
        <w:keepNext/>
        <w:numPr>
          <w:ilvl w:val="0"/>
          <w:numId w:val="3"/>
        </w:numPr>
        <w:pPrChange w:id="152" w:author="ANA-AN00" w:date="2021-07-30T14:33:00Z">
          <w:pPr>
            <w:pStyle w:val="ListParagraph"/>
            <w:keepNext/>
            <w:numPr>
              <w:numId w:val="6"/>
            </w:numPr>
            <w:spacing w:before="120" w:line="240" w:lineRule="auto"/>
            <w:ind w:left="360"/>
          </w:pPr>
        </w:pPrChange>
      </w:pPr>
      <w:r>
        <w:t>全职工作</w:t>
      </w:r>
      <w:r>
        <w:t xml:space="preserve">  (2) </w:t>
      </w:r>
    </w:p>
    <w:p w14:paraId="44967AC8" w14:textId="77777777" w:rsidR="00B62D5E" w:rsidRDefault="00FC177C">
      <w:pPr>
        <w:pStyle w:val="ListParagraph"/>
        <w:keepNext/>
        <w:numPr>
          <w:ilvl w:val="0"/>
          <w:numId w:val="3"/>
        </w:numPr>
        <w:pPrChange w:id="153" w:author="ANA-AN00" w:date="2021-07-30T14:33:00Z">
          <w:pPr>
            <w:pStyle w:val="ListParagraph"/>
            <w:keepNext/>
            <w:numPr>
              <w:numId w:val="6"/>
            </w:numPr>
            <w:spacing w:before="120" w:line="240" w:lineRule="auto"/>
            <w:ind w:left="360"/>
          </w:pPr>
        </w:pPrChange>
      </w:pPr>
      <w:r>
        <w:t>兼职工作</w:t>
      </w:r>
      <w:r>
        <w:t xml:space="preserve">  (3) </w:t>
      </w:r>
    </w:p>
    <w:p w14:paraId="5BF1252B" w14:textId="77777777" w:rsidR="00B62D5E" w:rsidRDefault="00FC177C">
      <w:pPr>
        <w:pStyle w:val="ListParagraph"/>
        <w:keepNext/>
        <w:numPr>
          <w:ilvl w:val="0"/>
          <w:numId w:val="3"/>
        </w:numPr>
        <w:pPrChange w:id="154" w:author="ANA-AN00" w:date="2021-07-30T14:33:00Z">
          <w:pPr>
            <w:pStyle w:val="ListParagraph"/>
            <w:keepNext/>
            <w:numPr>
              <w:numId w:val="6"/>
            </w:numPr>
            <w:spacing w:before="120" w:line="240" w:lineRule="auto"/>
            <w:ind w:left="360"/>
          </w:pPr>
        </w:pPrChange>
      </w:pPr>
      <w:r>
        <w:t>自雇人士</w:t>
      </w:r>
      <w:r>
        <w:t xml:space="preserve">  (4) </w:t>
      </w:r>
    </w:p>
    <w:p w14:paraId="4D2BCCA5" w14:textId="77777777" w:rsidR="00B62D5E" w:rsidRDefault="00FC177C">
      <w:pPr>
        <w:pStyle w:val="ListParagraph"/>
        <w:keepNext/>
        <w:numPr>
          <w:ilvl w:val="0"/>
          <w:numId w:val="3"/>
        </w:numPr>
        <w:pPrChange w:id="155" w:author="ANA-AN00" w:date="2021-07-30T14:33:00Z">
          <w:pPr>
            <w:pStyle w:val="ListParagraph"/>
            <w:keepNext/>
            <w:numPr>
              <w:numId w:val="6"/>
            </w:numPr>
            <w:spacing w:before="120" w:line="240" w:lineRule="auto"/>
            <w:ind w:left="360"/>
          </w:pPr>
        </w:pPrChange>
      </w:pPr>
      <w:r>
        <w:t>学生</w:t>
      </w:r>
      <w:r>
        <w:t xml:space="preserve">  (6) </w:t>
      </w:r>
    </w:p>
    <w:p w14:paraId="2456B09B" w14:textId="77777777" w:rsidR="00B62D5E" w:rsidRDefault="00FC177C">
      <w:pPr>
        <w:pStyle w:val="ListParagraph"/>
        <w:keepNext/>
        <w:numPr>
          <w:ilvl w:val="0"/>
          <w:numId w:val="3"/>
        </w:numPr>
        <w:pPrChange w:id="156" w:author="ANA-AN00" w:date="2021-07-30T14:33:00Z">
          <w:pPr>
            <w:pStyle w:val="ListParagraph"/>
            <w:keepNext/>
            <w:numPr>
              <w:numId w:val="6"/>
            </w:numPr>
            <w:spacing w:before="120" w:line="240" w:lineRule="auto"/>
            <w:ind w:left="360"/>
          </w:pPr>
        </w:pPrChange>
      </w:pPr>
      <w:r>
        <w:t>已退休</w:t>
      </w:r>
      <w:r>
        <w:t xml:space="preserve">  (7) </w:t>
      </w:r>
    </w:p>
    <w:p w14:paraId="2CC1FBE8" w14:textId="77777777" w:rsidR="00B62D5E" w:rsidRDefault="00FC177C">
      <w:pPr>
        <w:pStyle w:val="ListParagraph"/>
        <w:keepNext/>
        <w:numPr>
          <w:ilvl w:val="0"/>
          <w:numId w:val="3"/>
        </w:numPr>
        <w:pPrChange w:id="157" w:author="ANA-AN00" w:date="2021-07-30T14:33:00Z">
          <w:pPr>
            <w:pStyle w:val="ListParagraph"/>
            <w:keepNext/>
            <w:numPr>
              <w:numId w:val="6"/>
            </w:numPr>
            <w:spacing w:before="120" w:line="240" w:lineRule="auto"/>
            <w:ind w:left="360"/>
          </w:pPr>
        </w:pPrChange>
      </w:pPr>
      <w:r>
        <w:t>待业（正在找工作）</w:t>
      </w:r>
      <w:r>
        <w:t xml:space="preserve">  (5) </w:t>
      </w:r>
    </w:p>
    <w:p w14:paraId="28E9C5B4" w14:textId="77777777" w:rsidR="00B62D5E" w:rsidRDefault="00FC177C">
      <w:pPr>
        <w:pStyle w:val="ListParagraph"/>
        <w:keepNext/>
        <w:numPr>
          <w:ilvl w:val="0"/>
          <w:numId w:val="3"/>
        </w:numPr>
        <w:pPrChange w:id="158" w:author="ANA-AN00" w:date="2021-07-30T14:33:00Z">
          <w:pPr>
            <w:pStyle w:val="ListParagraph"/>
            <w:keepNext/>
            <w:numPr>
              <w:numId w:val="6"/>
            </w:numPr>
            <w:spacing w:before="120" w:line="240" w:lineRule="auto"/>
            <w:ind w:left="360"/>
          </w:pPr>
        </w:pPrChange>
      </w:pPr>
      <w:r>
        <w:t>无业（并没有在找工作）</w:t>
      </w:r>
      <w:r>
        <w:t xml:space="preserve">  (8) </w:t>
      </w:r>
    </w:p>
    <w:p w14:paraId="2B525CBD" w14:textId="77777777" w:rsidR="00B62D5E" w:rsidRDefault="00B62D5E"/>
    <w:p w14:paraId="11BC8A0B" w14:textId="77777777" w:rsidR="00B62D5E" w:rsidRDefault="00B62D5E">
      <w:pPr>
        <w:pStyle w:val="QuestionSeparator"/>
      </w:pPr>
    </w:p>
    <w:p w14:paraId="09087123" w14:textId="77777777" w:rsidR="00B62D5E" w:rsidRDefault="00FC177C">
      <w:pPr>
        <w:pStyle w:val="QDisplayLogic"/>
        <w:keepNext/>
      </w:pPr>
      <w:r>
        <w:t>Display This Question:</w:t>
      </w:r>
    </w:p>
    <w:p w14:paraId="23E8F47A" w14:textId="77777777" w:rsidR="00B62D5E" w:rsidRDefault="00FC177C">
      <w:pPr>
        <w:pStyle w:val="QDisplayLogic"/>
        <w:keepNext/>
        <w:ind w:firstLine="400"/>
      </w:pPr>
      <w:r>
        <w:t>If What is your employment status? = Full-time employed</w:t>
      </w:r>
    </w:p>
    <w:p w14:paraId="3AF7BEF8" w14:textId="77777777" w:rsidR="00B62D5E" w:rsidRDefault="00FC177C">
      <w:pPr>
        <w:pStyle w:val="QDisplayLogic"/>
        <w:keepNext/>
        <w:ind w:firstLine="400"/>
      </w:pPr>
      <w:r>
        <w:t>Or What is your employment status? = Part-time employed</w:t>
      </w:r>
    </w:p>
    <w:p w14:paraId="4D65F0FB" w14:textId="77777777" w:rsidR="00B62D5E" w:rsidRDefault="00FC177C">
      <w:pPr>
        <w:pStyle w:val="QDisplayLogic"/>
        <w:keepNext/>
        <w:ind w:firstLine="400"/>
      </w:pPr>
      <w:r>
        <w:t>Or What is your employment status? = Self-employed</w:t>
      </w:r>
    </w:p>
    <w:p w14:paraId="5ADAB28F" w14:textId="77777777" w:rsidR="00B62D5E" w:rsidRDefault="00B62D5E"/>
    <w:p w14:paraId="13010EF0" w14:textId="77777777" w:rsidR="00B62D5E" w:rsidRDefault="00FC177C">
      <w:pPr>
        <w:keepNext/>
      </w:pPr>
      <w:r>
        <w:lastRenderedPageBreak/>
        <w:t>Q271 If you work in any of the fo</w:t>
      </w:r>
      <w:r>
        <w:t>llowing industries, please select one describing your industry best</w:t>
      </w:r>
    </w:p>
    <w:p w14:paraId="2AA6D1C0" w14:textId="77777777" w:rsidR="00B62D5E" w:rsidRDefault="00FC177C">
      <w:pPr>
        <w:pStyle w:val="ListParagraph"/>
        <w:keepNext/>
        <w:numPr>
          <w:ilvl w:val="0"/>
          <w:numId w:val="3"/>
        </w:numPr>
        <w:pPrChange w:id="159" w:author="ANA-AN00" w:date="2021-07-30T14:33:00Z">
          <w:pPr>
            <w:pStyle w:val="ListParagraph"/>
            <w:keepNext/>
            <w:numPr>
              <w:numId w:val="6"/>
            </w:numPr>
            <w:spacing w:before="120" w:line="240" w:lineRule="auto"/>
            <w:ind w:left="360"/>
          </w:pPr>
        </w:pPrChange>
      </w:pPr>
      <w:r>
        <w:t xml:space="preserve">Oil, gas or coal  (1) </w:t>
      </w:r>
    </w:p>
    <w:p w14:paraId="5CC96DF1" w14:textId="77777777" w:rsidR="00B62D5E" w:rsidRDefault="00FC177C">
      <w:pPr>
        <w:pStyle w:val="ListParagraph"/>
        <w:keepNext/>
        <w:numPr>
          <w:ilvl w:val="0"/>
          <w:numId w:val="3"/>
        </w:numPr>
        <w:pPrChange w:id="160" w:author="ANA-AN00" w:date="2021-07-30T14:33:00Z">
          <w:pPr>
            <w:pStyle w:val="ListParagraph"/>
            <w:keepNext/>
            <w:numPr>
              <w:numId w:val="6"/>
            </w:numPr>
            <w:spacing w:before="120" w:line="240" w:lineRule="auto"/>
            <w:ind w:left="360"/>
          </w:pPr>
        </w:pPrChange>
      </w:pPr>
      <w:r>
        <w:t xml:space="preserve">Other energy industries  (15) </w:t>
      </w:r>
    </w:p>
    <w:p w14:paraId="368BA36C" w14:textId="77777777" w:rsidR="00B62D5E" w:rsidRDefault="00FC177C">
      <w:pPr>
        <w:pStyle w:val="ListParagraph"/>
        <w:keepNext/>
        <w:numPr>
          <w:ilvl w:val="0"/>
          <w:numId w:val="3"/>
        </w:numPr>
        <w:pPrChange w:id="161" w:author="ANA-AN00" w:date="2021-07-30T14:33:00Z">
          <w:pPr>
            <w:pStyle w:val="ListParagraph"/>
            <w:keepNext/>
            <w:numPr>
              <w:numId w:val="6"/>
            </w:numPr>
            <w:spacing w:before="120" w:line="240" w:lineRule="auto"/>
            <w:ind w:left="360"/>
          </w:pPr>
        </w:pPrChange>
      </w:pPr>
      <w:r>
        <w:t xml:space="preserve">Cement production  (2) </w:t>
      </w:r>
    </w:p>
    <w:p w14:paraId="26093D27" w14:textId="77777777" w:rsidR="00B62D5E" w:rsidRDefault="00FC177C">
      <w:pPr>
        <w:pStyle w:val="ListParagraph"/>
        <w:keepNext/>
        <w:numPr>
          <w:ilvl w:val="0"/>
          <w:numId w:val="3"/>
        </w:numPr>
        <w:pPrChange w:id="162" w:author="ANA-AN00" w:date="2021-07-30T14:33:00Z">
          <w:pPr>
            <w:pStyle w:val="ListParagraph"/>
            <w:keepNext/>
            <w:numPr>
              <w:numId w:val="6"/>
            </w:numPr>
            <w:spacing w:before="120" w:line="240" w:lineRule="auto"/>
            <w:ind w:left="360"/>
          </w:pPr>
        </w:pPrChange>
      </w:pPr>
      <w:r>
        <w:t xml:space="preserve">Construction  (3) </w:t>
      </w:r>
    </w:p>
    <w:p w14:paraId="4B7BCF9E" w14:textId="77777777" w:rsidR="00B62D5E" w:rsidRDefault="00FC177C">
      <w:pPr>
        <w:pStyle w:val="ListParagraph"/>
        <w:keepNext/>
        <w:numPr>
          <w:ilvl w:val="0"/>
          <w:numId w:val="3"/>
        </w:numPr>
        <w:pPrChange w:id="163" w:author="ANA-AN00" w:date="2021-07-30T14:33:00Z">
          <w:pPr>
            <w:pStyle w:val="ListParagraph"/>
            <w:keepNext/>
            <w:numPr>
              <w:numId w:val="6"/>
            </w:numPr>
            <w:spacing w:before="120" w:line="240" w:lineRule="auto"/>
            <w:ind w:left="360"/>
          </w:pPr>
        </w:pPrChange>
      </w:pPr>
      <w:r>
        <w:t xml:space="preserve">Automobile manufacturing  (4) </w:t>
      </w:r>
    </w:p>
    <w:p w14:paraId="67D8C10E" w14:textId="77777777" w:rsidR="00B62D5E" w:rsidRDefault="00FC177C">
      <w:pPr>
        <w:pStyle w:val="ListParagraph"/>
        <w:keepNext/>
        <w:numPr>
          <w:ilvl w:val="0"/>
          <w:numId w:val="3"/>
        </w:numPr>
        <w:pPrChange w:id="164" w:author="ANA-AN00" w:date="2021-07-30T14:33:00Z">
          <w:pPr>
            <w:pStyle w:val="ListParagraph"/>
            <w:keepNext/>
            <w:numPr>
              <w:numId w:val="6"/>
            </w:numPr>
            <w:spacing w:before="120" w:line="240" w:lineRule="auto"/>
            <w:ind w:left="360"/>
          </w:pPr>
        </w:pPrChange>
      </w:pPr>
      <w:r>
        <w:t xml:space="preserve">Iron and steel manufacturing  (5) </w:t>
      </w:r>
    </w:p>
    <w:p w14:paraId="01731C11" w14:textId="77777777" w:rsidR="00B62D5E" w:rsidRDefault="00FC177C">
      <w:pPr>
        <w:pStyle w:val="ListParagraph"/>
        <w:keepNext/>
        <w:numPr>
          <w:ilvl w:val="0"/>
          <w:numId w:val="3"/>
        </w:numPr>
        <w:pPrChange w:id="165" w:author="ANA-AN00" w:date="2021-07-30T14:33:00Z">
          <w:pPr>
            <w:pStyle w:val="ListParagraph"/>
            <w:keepNext/>
            <w:numPr>
              <w:numId w:val="6"/>
            </w:numPr>
            <w:spacing w:before="120" w:line="240" w:lineRule="auto"/>
            <w:ind w:left="360"/>
          </w:pPr>
        </w:pPrChange>
      </w:pPr>
      <w:r>
        <w:t>Chemical manufacturing  (</w:t>
      </w:r>
      <w:r>
        <w:t xml:space="preserve">6) </w:t>
      </w:r>
    </w:p>
    <w:p w14:paraId="380873D2" w14:textId="77777777" w:rsidR="00B62D5E" w:rsidRDefault="00FC177C">
      <w:pPr>
        <w:pStyle w:val="ListParagraph"/>
        <w:keepNext/>
        <w:numPr>
          <w:ilvl w:val="0"/>
          <w:numId w:val="3"/>
        </w:numPr>
        <w:pPrChange w:id="166" w:author="ANA-AN00" w:date="2021-07-30T14:33:00Z">
          <w:pPr>
            <w:pStyle w:val="ListParagraph"/>
            <w:keepNext/>
            <w:numPr>
              <w:numId w:val="6"/>
            </w:numPr>
            <w:spacing w:before="120" w:line="240" w:lineRule="auto"/>
            <w:ind w:left="360"/>
          </w:pPr>
        </w:pPrChange>
      </w:pPr>
      <w:r>
        <w:t xml:space="preserve">Plastics production  (7) </w:t>
      </w:r>
    </w:p>
    <w:p w14:paraId="3750093F" w14:textId="77777777" w:rsidR="00B62D5E" w:rsidRDefault="00FC177C">
      <w:pPr>
        <w:pStyle w:val="ListParagraph"/>
        <w:keepNext/>
        <w:numPr>
          <w:ilvl w:val="0"/>
          <w:numId w:val="3"/>
        </w:numPr>
        <w:pPrChange w:id="167" w:author="ANA-AN00" w:date="2021-07-30T14:33:00Z">
          <w:pPr>
            <w:pStyle w:val="ListParagraph"/>
            <w:keepNext/>
            <w:numPr>
              <w:numId w:val="6"/>
            </w:numPr>
            <w:spacing w:before="120" w:line="240" w:lineRule="auto"/>
            <w:ind w:left="360"/>
          </w:pPr>
        </w:pPrChange>
      </w:pPr>
      <w:r>
        <w:t xml:space="preserve">Pulp and paper production  (8) </w:t>
      </w:r>
    </w:p>
    <w:p w14:paraId="147F7F8B" w14:textId="77777777" w:rsidR="00B62D5E" w:rsidRDefault="00FC177C">
      <w:pPr>
        <w:pStyle w:val="ListParagraph"/>
        <w:keepNext/>
        <w:numPr>
          <w:ilvl w:val="0"/>
          <w:numId w:val="3"/>
        </w:numPr>
        <w:pPrChange w:id="168" w:author="ANA-AN00" w:date="2021-07-30T14:33:00Z">
          <w:pPr>
            <w:pStyle w:val="ListParagraph"/>
            <w:keepNext/>
            <w:numPr>
              <w:numId w:val="6"/>
            </w:numPr>
            <w:spacing w:before="120" w:line="240" w:lineRule="auto"/>
            <w:ind w:left="360"/>
          </w:pPr>
        </w:pPrChange>
      </w:pPr>
      <w:r>
        <w:t xml:space="preserve">Farming (crop or livestock)  (9) </w:t>
      </w:r>
    </w:p>
    <w:p w14:paraId="7A4CC02C" w14:textId="77777777" w:rsidR="00B62D5E" w:rsidRPr="0083031D" w:rsidRDefault="00FC177C">
      <w:pPr>
        <w:pStyle w:val="ListParagraph"/>
        <w:keepNext/>
        <w:numPr>
          <w:ilvl w:val="0"/>
          <w:numId w:val="3"/>
        </w:numPr>
        <w:rPr>
          <w:lang w:val="fr-CH"/>
          <w:rPrChange w:id="169" w:author="ANA-AN00" w:date="2021-07-30T14:33:00Z">
            <w:rPr/>
          </w:rPrChange>
        </w:rPr>
        <w:pPrChange w:id="170" w:author="ANA-AN00" w:date="2021-07-30T14:33:00Z">
          <w:pPr>
            <w:pStyle w:val="ListParagraph"/>
            <w:keepNext/>
            <w:numPr>
              <w:numId w:val="6"/>
            </w:numPr>
            <w:spacing w:before="120" w:line="240" w:lineRule="auto"/>
            <w:ind w:left="360"/>
          </w:pPr>
        </w:pPrChange>
      </w:pPr>
      <w:r w:rsidRPr="0083031D">
        <w:rPr>
          <w:lang w:val="fr-CH"/>
          <w:rPrChange w:id="171" w:author="ANA-AN00" w:date="2021-07-30T14:33:00Z">
            <w:rPr/>
          </w:rPrChange>
        </w:rPr>
        <w:t xml:space="preserve">Air transport (e.g. airlines)  (10) </w:t>
      </w:r>
    </w:p>
    <w:p w14:paraId="6D755F87" w14:textId="77777777" w:rsidR="00B62D5E" w:rsidRDefault="00FC177C">
      <w:pPr>
        <w:pStyle w:val="ListParagraph"/>
        <w:keepNext/>
        <w:numPr>
          <w:ilvl w:val="0"/>
          <w:numId w:val="3"/>
        </w:numPr>
        <w:pPrChange w:id="172" w:author="ANA-AN00" w:date="2021-07-30T14:33:00Z">
          <w:pPr>
            <w:pStyle w:val="ListParagraph"/>
            <w:keepNext/>
            <w:numPr>
              <w:numId w:val="6"/>
            </w:numPr>
            <w:spacing w:before="120" w:line="240" w:lineRule="auto"/>
            <w:ind w:left="360"/>
          </w:pPr>
        </w:pPrChange>
      </w:pPr>
      <w:r>
        <w:t xml:space="preserve">No, none of the above  (14) </w:t>
      </w:r>
    </w:p>
    <w:p w14:paraId="4ADEAE83" w14:textId="77777777" w:rsidR="00B62D5E" w:rsidRDefault="00B62D5E"/>
    <w:p w14:paraId="5BD9A3CA" w14:textId="77777777" w:rsidR="00B62D5E" w:rsidRDefault="00FC177C">
      <w:pPr>
        <w:keepNext/>
      </w:pPr>
      <w:r>
        <w:lastRenderedPageBreak/>
        <w:t xml:space="preserve">Q271 </w:t>
      </w:r>
      <w:r>
        <w:t>如果您是在以下任何行业工作，请选择最能描述您所在行业的一个答案。</w:t>
      </w:r>
    </w:p>
    <w:p w14:paraId="476D722C" w14:textId="77777777" w:rsidR="00B62D5E" w:rsidRDefault="00FC177C">
      <w:pPr>
        <w:pStyle w:val="ListParagraph"/>
        <w:keepNext/>
        <w:numPr>
          <w:ilvl w:val="0"/>
          <w:numId w:val="3"/>
        </w:numPr>
        <w:pPrChange w:id="173" w:author="ANA-AN00" w:date="2021-07-30T14:33:00Z">
          <w:pPr>
            <w:pStyle w:val="ListParagraph"/>
            <w:keepNext/>
            <w:numPr>
              <w:numId w:val="6"/>
            </w:numPr>
            <w:spacing w:before="120" w:line="240" w:lineRule="auto"/>
            <w:ind w:left="360"/>
          </w:pPr>
        </w:pPrChange>
      </w:pPr>
      <w:r>
        <w:t>石油、天然气或煤炭</w:t>
      </w:r>
      <w:r>
        <w:t xml:space="preserve">  (1) </w:t>
      </w:r>
    </w:p>
    <w:p w14:paraId="4CC1CA24" w14:textId="77777777" w:rsidR="00B62D5E" w:rsidRDefault="00FC177C">
      <w:pPr>
        <w:pStyle w:val="ListParagraph"/>
        <w:keepNext/>
        <w:numPr>
          <w:ilvl w:val="0"/>
          <w:numId w:val="3"/>
        </w:numPr>
        <w:pPrChange w:id="174" w:author="ANA-AN00" w:date="2021-07-30T14:33:00Z">
          <w:pPr>
            <w:pStyle w:val="ListParagraph"/>
            <w:keepNext/>
            <w:numPr>
              <w:numId w:val="6"/>
            </w:numPr>
            <w:spacing w:before="120" w:line="240" w:lineRule="auto"/>
            <w:ind w:left="360"/>
          </w:pPr>
        </w:pPrChange>
      </w:pPr>
      <w:r>
        <w:t>其他能源行业</w:t>
      </w:r>
      <w:r>
        <w:t xml:space="preserve">  (15) </w:t>
      </w:r>
    </w:p>
    <w:p w14:paraId="41749DD8" w14:textId="77777777" w:rsidR="00B62D5E" w:rsidRDefault="00FC177C">
      <w:pPr>
        <w:pStyle w:val="ListParagraph"/>
        <w:keepNext/>
        <w:numPr>
          <w:ilvl w:val="0"/>
          <w:numId w:val="3"/>
        </w:numPr>
        <w:pPrChange w:id="175" w:author="ANA-AN00" w:date="2021-07-30T14:33:00Z">
          <w:pPr>
            <w:pStyle w:val="ListParagraph"/>
            <w:keepNext/>
            <w:numPr>
              <w:numId w:val="6"/>
            </w:numPr>
            <w:spacing w:before="120" w:line="240" w:lineRule="auto"/>
            <w:ind w:left="360"/>
          </w:pPr>
        </w:pPrChange>
      </w:pPr>
      <w:r>
        <w:t>水泥生产</w:t>
      </w:r>
      <w:r>
        <w:t xml:space="preserve">  (2) </w:t>
      </w:r>
    </w:p>
    <w:p w14:paraId="31D84E59" w14:textId="77777777" w:rsidR="00B62D5E" w:rsidRDefault="00FC177C">
      <w:pPr>
        <w:pStyle w:val="ListParagraph"/>
        <w:keepNext/>
        <w:numPr>
          <w:ilvl w:val="0"/>
          <w:numId w:val="3"/>
        </w:numPr>
        <w:pPrChange w:id="176" w:author="ANA-AN00" w:date="2021-07-30T14:33:00Z">
          <w:pPr>
            <w:pStyle w:val="ListParagraph"/>
            <w:keepNext/>
            <w:numPr>
              <w:numId w:val="6"/>
            </w:numPr>
            <w:spacing w:before="120" w:line="240" w:lineRule="auto"/>
            <w:ind w:left="360"/>
          </w:pPr>
        </w:pPrChange>
      </w:pPr>
      <w:r>
        <w:t>建筑</w:t>
      </w:r>
      <w:r>
        <w:t xml:space="preserve">  (3) </w:t>
      </w:r>
    </w:p>
    <w:p w14:paraId="52426EDE" w14:textId="77777777" w:rsidR="00B62D5E" w:rsidRDefault="00FC177C">
      <w:pPr>
        <w:pStyle w:val="ListParagraph"/>
        <w:keepNext/>
        <w:numPr>
          <w:ilvl w:val="0"/>
          <w:numId w:val="3"/>
        </w:numPr>
        <w:pPrChange w:id="177" w:author="ANA-AN00" w:date="2021-07-30T14:33:00Z">
          <w:pPr>
            <w:pStyle w:val="ListParagraph"/>
            <w:keepNext/>
            <w:numPr>
              <w:numId w:val="6"/>
            </w:numPr>
            <w:spacing w:before="120" w:line="240" w:lineRule="auto"/>
            <w:ind w:left="360"/>
          </w:pPr>
        </w:pPrChange>
      </w:pPr>
      <w:r>
        <w:t>汽车制造</w:t>
      </w:r>
      <w:r>
        <w:t xml:space="preserve">  (4) </w:t>
      </w:r>
    </w:p>
    <w:p w14:paraId="59A41FE0" w14:textId="77777777" w:rsidR="00B62D5E" w:rsidRDefault="00FC177C">
      <w:pPr>
        <w:pStyle w:val="ListParagraph"/>
        <w:keepNext/>
        <w:numPr>
          <w:ilvl w:val="0"/>
          <w:numId w:val="3"/>
        </w:numPr>
        <w:pPrChange w:id="178" w:author="ANA-AN00" w:date="2021-07-30T14:33:00Z">
          <w:pPr>
            <w:pStyle w:val="ListParagraph"/>
            <w:keepNext/>
            <w:numPr>
              <w:numId w:val="6"/>
            </w:numPr>
            <w:spacing w:before="120" w:line="240" w:lineRule="auto"/>
            <w:ind w:left="360"/>
          </w:pPr>
        </w:pPrChange>
      </w:pPr>
      <w:r>
        <w:t>钢铁制造</w:t>
      </w:r>
      <w:r>
        <w:t xml:space="preserve">  (5) </w:t>
      </w:r>
    </w:p>
    <w:p w14:paraId="0867BD6E" w14:textId="77777777" w:rsidR="00B62D5E" w:rsidRDefault="00FC177C">
      <w:pPr>
        <w:pStyle w:val="ListParagraph"/>
        <w:keepNext/>
        <w:numPr>
          <w:ilvl w:val="0"/>
          <w:numId w:val="3"/>
        </w:numPr>
        <w:pPrChange w:id="179" w:author="ANA-AN00" w:date="2021-07-30T14:33:00Z">
          <w:pPr>
            <w:pStyle w:val="ListParagraph"/>
            <w:keepNext/>
            <w:numPr>
              <w:numId w:val="6"/>
            </w:numPr>
            <w:spacing w:before="120" w:line="240" w:lineRule="auto"/>
            <w:ind w:left="360"/>
          </w:pPr>
        </w:pPrChange>
      </w:pPr>
      <w:r>
        <w:t>化工制造</w:t>
      </w:r>
      <w:r>
        <w:t xml:space="preserve">  (6) </w:t>
      </w:r>
    </w:p>
    <w:p w14:paraId="0EDACB67" w14:textId="77777777" w:rsidR="00B62D5E" w:rsidRDefault="00FC177C">
      <w:pPr>
        <w:pStyle w:val="ListParagraph"/>
        <w:keepNext/>
        <w:numPr>
          <w:ilvl w:val="0"/>
          <w:numId w:val="3"/>
        </w:numPr>
        <w:pPrChange w:id="180" w:author="ANA-AN00" w:date="2021-07-30T14:33:00Z">
          <w:pPr>
            <w:pStyle w:val="ListParagraph"/>
            <w:keepNext/>
            <w:numPr>
              <w:numId w:val="6"/>
            </w:numPr>
            <w:spacing w:before="120" w:line="240" w:lineRule="auto"/>
            <w:ind w:left="360"/>
          </w:pPr>
        </w:pPrChange>
      </w:pPr>
      <w:r>
        <w:t>塑料生产</w:t>
      </w:r>
      <w:r>
        <w:t xml:space="preserve">  (7) </w:t>
      </w:r>
    </w:p>
    <w:p w14:paraId="7AB9E8DC" w14:textId="77777777" w:rsidR="00B62D5E" w:rsidRDefault="00FC177C">
      <w:pPr>
        <w:pStyle w:val="ListParagraph"/>
        <w:keepNext/>
        <w:numPr>
          <w:ilvl w:val="0"/>
          <w:numId w:val="3"/>
        </w:numPr>
        <w:pPrChange w:id="181" w:author="ANA-AN00" w:date="2021-07-30T14:33:00Z">
          <w:pPr>
            <w:pStyle w:val="ListParagraph"/>
            <w:keepNext/>
            <w:numPr>
              <w:numId w:val="6"/>
            </w:numPr>
            <w:spacing w:before="120" w:line="240" w:lineRule="auto"/>
            <w:ind w:left="360"/>
          </w:pPr>
        </w:pPrChange>
      </w:pPr>
      <w:r>
        <w:t>纸浆和造纸</w:t>
      </w:r>
      <w:r>
        <w:t xml:space="preserve">  (8) </w:t>
      </w:r>
    </w:p>
    <w:p w14:paraId="492733D6" w14:textId="77777777" w:rsidR="00B62D5E" w:rsidRDefault="00FC177C">
      <w:pPr>
        <w:pStyle w:val="ListParagraph"/>
        <w:keepNext/>
        <w:numPr>
          <w:ilvl w:val="0"/>
          <w:numId w:val="3"/>
        </w:numPr>
        <w:pPrChange w:id="182" w:author="ANA-AN00" w:date="2021-07-30T14:33:00Z">
          <w:pPr>
            <w:pStyle w:val="ListParagraph"/>
            <w:keepNext/>
            <w:numPr>
              <w:numId w:val="6"/>
            </w:numPr>
            <w:spacing w:before="120" w:line="240" w:lineRule="auto"/>
            <w:ind w:left="360"/>
          </w:pPr>
        </w:pPrChange>
      </w:pPr>
      <w:r>
        <w:t>农业（农作物或牲畜）</w:t>
      </w:r>
      <w:r>
        <w:t xml:space="preserve">  (9) </w:t>
      </w:r>
    </w:p>
    <w:p w14:paraId="7FFC7294" w14:textId="77777777" w:rsidR="00B62D5E" w:rsidRDefault="00FC177C">
      <w:pPr>
        <w:pStyle w:val="ListParagraph"/>
        <w:keepNext/>
        <w:numPr>
          <w:ilvl w:val="0"/>
          <w:numId w:val="3"/>
        </w:numPr>
        <w:pPrChange w:id="183" w:author="ANA-AN00" w:date="2021-07-30T14:33:00Z">
          <w:pPr>
            <w:pStyle w:val="ListParagraph"/>
            <w:keepNext/>
            <w:numPr>
              <w:numId w:val="6"/>
            </w:numPr>
            <w:spacing w:before="120" w:line="240" w:lineRule="auto"/>
            <w:ind w:left="360"/>
          </w:pPr>
        </w:pPrChange>
      </w:pPr>
      <w:r>
        <w:t>航空运输（例如航空公司）</w:t>
      </w:r>
      <w:r>
        <w:t xml:space="preserve">  (10) </w:t>
      </w:r>
    </w:p>
    <w:p w14:paraId="12C48FCE" w14:textId="77777777" w:rsidR="00B62D5E" w:rsidRDefault="00FC177C">
      <w:pPr>
        <w:pStyle w:val="ListParagraph"/>
        <w:keepNext/>
        <w:numPr>
          <w:ilvl w:val="0"/>
          <w:numId w:val="3"/>
        </w:numPr>
        <w:pPrChange w:id="184" w:author="ANA-AN00" w:date="2021-07-30T14:33:00Z">
          <w:pPr>
            <w:pStyle w:val="ListParagraph"/>
            <w:keepNext/>
            <w:numPr>
              <w:numId w:val="6"/>
            </w:numPr>
            <w:spacing w:before="120" w:line="240" w:lineRule="auto"/>
            <w:ind w:left="360"/>
          </w:pPr>
        </w:pPrChange>
      </w:pPr>
      <w:r>
        <w:t>以上皆否</w:t>
      </w:r>
      <w:r>
        <w:t xml:space="preserve">  (14) </w:t>
      </w:r>
    </w:p>
    <w:p w14:paraId="19CD8504" w14:textId="77777777" w:rsidR="00B62D5E" w:rsidRDefault="00B62D5E"/>
    <w:p w14:paraId="7C74A040" w14:textId="77777777" w:rsidR="00B62D5E" w:rsidRDefault="00B62D5E">
      <w:pPr>
        <w:pStyle w:val="QuestionSeparator"/>
      </w:pPr>
    </w:p>
    <w:p w14:paraId="2134A120" w14:textId="77777777" w:rsidR="00B62D5E" w:rsidRDefault="00FC177C">
      <w:pPr>
        <w:pStyle w:val="QDisplayLogic"/>
        <w:keepNext/>
      </w:pPr>
      <w:r>
        <w:t>Display This Question:</w:t>
      </w:r>
    </w:p>
    <w:p w14:paraId="7B16156C" w14:textId="77777777" w:rsidR="00B62D5E" w:rsidRDefault="00FC177C">
      <w:pPr>
        <w:pStyle w:val="QDisplayLogic"/>
        <w:keepNext/>
        <w:ind w:firstLine="400"/>
      </w:pPr>
      <w:r>
        <w:t>If What is your employment status? = Retired</w:t>
      </w:r>
    </w:p>
    <w:p w14:paraId="1940D768" w14:textId="77777777" w:rsidR="00B62D5E" w:rsidRDefault="00FC177C">
      <w:pPr>
        <w:pStyle w:val="QDisplayLogic"/>
        <w:keepNext/>
        <w:ind w:firstLine="400"/>
      </w:pPr>
      <w:r>
        <w:t>Or What is your employment status? = Unemployed (searching for a job)</w:t>
      </w:r>
    </w:p>
    <w:p w14:paraId="67947E54" w14:textId="77777777" w:rsidR="00B62D5E" w:rsidRDefault="00FC177C">
      <w:pPr>
        <w:pStyle w:val="QDisplayLogic"/>
        <w:keepNext/>
        <w:ind w:firstLine="400"/>
      </w:pPr>
      <w:r>
        <w:t xml:space="preserve">Or What is </w:t>
      </w:r>
      <w:r>
        <w:t>your employment status? = Inactive (not searching for a job)</w:t>
      </w:r>
    </w:p>
    <w:p w14:paraId="46BF5CA5" w14:textId="77777777" w:rsidR="00B62D5E" w:rsidRDefault="00B62D5E"/>
    <w:p w14:paraId="3651F0A5" w14:textId="77777777" w:rsidR="00B62D5E" w:rsidRDefault="00FC177C">
      <w:pPr>
        <w:keepNext/>
      </w:pPr>
      <w:r>
        <w:lastRenderedPageBreak/>
        <w:t>Q274 If in your last job you worked in any of the following industries, please select one describing your industry best.</w:t>
      </w:r>
    </w:p>
    <w:p w14:paraId="0089C775" w14:textId="77777777" w:rsidR="00B62D5E" w:rsidRDefault="00FC177C">
      <w:pPr>
        <w:pStyle w:val="ListParagraph"/>
        <w:keepNext/>
        <w:numPr>
          <w:ilvl w:val="0"/>
          <w:numId w:val="3"/>
        </w:numPr>
        <w:pPrChange w:id="185" w:author="ANA-AN00" w:date="2021-07-30T14:33:00Z">
          <w:pPr>
            <w:pStyle w:val="ListParagraph"/>
            <w:keepNext/>
            <w:numPr>
              <w:numId w:val="6"/>
            </w:numPr>
            <w:spacing w:before="120" w:line="240" w:lineRule="auto"/>
            <w:ind w:left="360"/>
          </w:pPr>
        </w:pPrChange>
      </w:pPr>
      <w:r>
        <w:t xml:space="preserve">Oil, gas or coal  (1) </w:t>
      </w:r>
    </w:p>
    <w:p w14:paraId="40B57AFE" w14:textId="77777777" w:rsidR="00B62D5E" w:rsidRDefault="00FC177C">
      <w:pPr>
        <w:pStyle w:val="ListParagraph"/>
        <w:keepNext/>
        <w:numPr>
          <w:ilvl w:val="0"/>
          <w:numId w:val="3"/>
        </w:numPr>
        <w:pPrChange w:id="186" w:author="ANA-AN00" w:date="2021-07-30T14:33:00Z">
          <w:pPr>
            <w:pStyle w:val="ListParagraph"/>
            <w:keepNext/>
            <w:numPr>
              <w:numId w:val="6"/>
            </w:numPr>
            <w:spacing w:before="120" w:line="240" w:lineRule="auto"/>
            <w:ind w:left="360"/>
          </w:pPr>
        </w:pPrChange>
      </w:pPr>
      <w:r>
        <w:t xml:space="preserve">Other energy industries  (11) </w:t>
      </w:r>
    </w:p>
    <w:p w14:paraId="0D3C318D" w14:textId="77777777" w:rsidR="00B62D5E" w:rsidRDefault="00FC177C">
      <w:pPr>
        <w:pStyle w:val="ListParagraph"/>
        <w:keepNext/>
        <w:numPr>
          <w:ilvl w:val="0"/>
          <w:numId w:val="3"/>
        </w:numPr>
        <w:pPrChange w:id="187" w:author="ANA-AN00" w:date="2021-07-30T14:33:00Z">
          <w:pPr>
            <w:pStyle w:val="ListParagraph"/>
            <w:keepNext/>
            <w:numPr>
              <w:numId w:val="6"/>
            </w:numPr>
            <w:spacing w:before="120" w:line="240" w:lineRule="auto"/>
            <w:ind w:left="360"/>
          </w:pPr>
        </w:pPrChange>
      </w:pPr>
      <w:r>
        <w:t xml:space="preserve">Cement production  (2) </w:t>
      </w:r>
    </w:p>
    <w:p w14:paraId="5945B3E8" w14:textId="77777777" w:rsidR="00B62D5E" w:rsidRDefault="00FC177C">
      <w:pPr>
        <w:pStyle w:val="ListParagraph"/>
        <w:keepNext/>
        <w:numPr>
          <w:ilvl w:val="0"/>
          <w:numId w:val="3"/>
        </w:numPr>
        <w:pPrChange w:id="188" w:author="ANA-AN00" w:date="2021-07-30T14:33:00Z">
          <w:pPr>
            <w:pStyle w:val="ListParagraph"/>
            <w:keepNext/>
            <w:numPr>
              <w:numId w:val="6"/>
            </w:numPr>
            <w:spacing w:before="120" w:line="240" w:lineRule="auto"/>
            <w:ind w:left="360"/>
          </w:pPr>
        </w:pPrChange>
      </w:pPr>
      <w:r>
        <w:t xml:space="preserve">Construction  (3) </w:t>
      </w:r>
    </w:p>
    <w:p w14:paraId="6213A245" w14:textId="77777777" w:rsidR="00B62D5E" w:rsidRDefault="00FC177C">
      <w:pPr>
        <w:pStyle w:val="ListParagraph"/>
        <w:keepNext/>
        <w:numPr>
          <w:ilvl w:val="0"/>
          <w:numId w:val="3"/>
        </w:numPr>
        <w:pPrChange w:id="189" w:author="ANA-AN00" w:date="2021-07-30T14:33:00Z">
          <w:pPr>
            <w:pStyle w:val="ListParagraph"/>
            <w:keepNext/>
            <w:numPr>
              <w:numId w:val="6"/>
            </w:numPr>
            <w:spacing w:before="120" w:line="240" w:lineRule="auto"/>
            <w:ind w:left="360"/>
          </w:pPr>
        </w:pPrChange>
      </w:pPr>
      <w:r>
        <w:t xml:space="preserve">Automobile manufacturing  (4) </w:t>
      </w:r>
    </w:p>
    <w:p w14:paraId="26452CDA" w14:textId="77777777" w:rsidR="00B62D5E" w:rsidRDefault="00FC177C">
      <w:pPr>
        <w:pStyle w:val="ListParagraph"/>
        <w:keepNext/>
        <w:numPr>
          <w:ilvl w:val="0"/>
          <w:numId w:val="3"/>
        </w:numPr>
        <w:pPrChange w:id="190" w:author="ANA-AN00" w:date="2021-07-30T14:33:00Z">
          <w:pPr>
            <w:pStyle w:val="ListParagraph"/>
            <w:keepNext/>
            <w:numPr>
              <w:numId w:val="6"/>
            </w:numPr>
            <w:spacing w:before="120" w:line="240" w:lineRule="auto"/>
            <w:ind w:left="360"/>
          </w:pPr>
        </w:pPrChange>
      </w:pPr>
      <w:r>
        <w:t xml:space="preserve">Iron and steel manufacturing  (5) </w:t>
      </w:r>
    </w:p>
    <w:p w14:paraId="46D65D5E" w14:textId="77777777" w:rsidR="00B62D5E" w:rsidRDefault="00FC177C">
      <w:pPr>
        <w:pStyle w:val="ListParagraph"/>
        <w:keepNext/>
        <w:numPr>
          <w:ilvl w:val="0"/>
          <w:numId w:val="3"/>
        </w:numPr>
        <w:pPrChange w:id="191" w:author="ANA-AN00" w:date="2021-07-30T14:33:00Z">
          <w:pPr>
            <w:pStyle w:val="ListParagraph"/>
            <w:keepNext/>
            <w:numPr>
              <w:numId w:val="6"/>
            </w:numPr>
            <w:spacing w:before="120" w:line="240" w:lineRule="auto"/>
            <w:ind w:left="360"/>
          </w:pPr>
        </w:pPrChange>
      </w:pPr>
      <w:r>
        <w:t xml:space="preserve">Chemical manufacturing  (6) </w:t>
      </w:r>
    </w:p>
    <w:p w14:paraId="28C8C581" w14:textId="77777777" w:rsidR="00B62D5E" w:rsidRDefault="00FC177C">
      <w:pPr>
        <w:pStyle w:val="ListParagraph"/>
        <w:keepNext/>
        <w:numPr>
          <w:ilvl w:val="0"/>
          <w:numId w:val="3"/>
        </w:numPr>
        <w:pPrChange w:id="192" w:author="ANA-AN00" w:date="2021-07-30T14:33:00Z">
          <w:pPr>
            <w:pStyle w:val="ListParagraph"/>
            <w:keepNext/>
            <w:numPr>
              <w:numId w:val="6"/>
            </w:numPr>
            <w:spacing w:before="120" w:line="240" w:lineRule="auto"/>
            <w:ind w:left="360"/>
          </w:pPr>
        </w:pPrChange>
      </w:pPr>
      <w:r>
        <w:t xml:space="preserve">Plastics production  (7) </w:t>
      </w:r>
    </w:p>
    <w:p w14:paraId="394D9DFC" w14:textId="77777777" w:rsidR="00B62D5E" w:rsidRDefault="00FC177C">
      <w:pPr>
        <w:pStyle w:val="ListParagraph"/>
        <w:keepNext/>
        <w:numPr>
          <w:ilvl w:val="0"/>
          <w:numId w:val="3"/>
        </w:numPr>
        <w:pPrChange w:id="193" w:author="ANA-AN00" w:date="2021-07-30T14:33:00Z">
          <w:pPr>
            <w:pStyle w:val="ListParagraph"/>
            <w:keepNext/>
            <w:numPr>
              <w:numId w:val="6"/>
            </w:numPr>
            <w:spacing w:before="120" w:line="240" w:lineRule="auto"/>
            <w:ind w:left="360"/>
          </w:pPr>
        </w:pPrChange>
      </w:pPr>
      <w:r>
        <w:t xml:space="preserve">Pulp and paper production  (8) </w:t>
      </w:r>
    </w:p>
    <w:p w14:paraId="71B2A842" w14:textId="77777777" w:rsidR="00B62D5E" w:rsidRDefault="00FC177C">
      <w:pPr>
        <w:pStyle w:val="ListParagraph"/>
        <w:keepNext/>
        <w:numPr>
          <w:ilvl w:val="0"/>
          <w:numId w:val="3"/>
        </w:numPr>
        <w:pPrChange w:id="194" w:author="ANA-AN00" w:date="2021-07-30T14:33:00Z">
          <w:pPr>
            <w:pStyle w:val="ListParagraph"/>
            <w:keepNext/>
            <w:numPr>
              <w:numId w:val="6"/>
            </w:numPr>
            <w:spacing w:before="120" w:line="240" w:lineRule="auto"/>
            <w:ind w:left="360"/>
          </w:pPr>
        </w:pPrChange>
      </w:pPr>
      <w:r>
        <w:t xml:space="preserve">Farming (crop or livestock)  (9) </w:t>
      </w:r>
    </w:p>
    <w:p w14:paraId="6DEDD267" w14:textId="77777777" w:rsidR="00B62D5E" w:rsidRPr="0083031D" w:rsidRDefault="00FC177C">
      <w:pPr>
        <w:pStyle w:val="ListParagraph"/>
        <w:keepNext/>
        <w:numPr>
          <w:ilvl w:val="0"/>
          <w:numId w:val="3"/>
        </w:numPr>
        <w:rPr>
          <w:lang w:val="fr-CH"/>
          <w:rPrChange w:id="195" w:author="ANA-AN00" w:date="2021-07-30T14:33:00Z">
            <w:rPr/>
          </w:rPrChange>
        </w:rPr>
        <w:pPrChange w:id="196" w:author="ANA-AN00" w:date="2021-07-30T14:33:00Z">
          <w:pPr>
            <w:pStyle w:val="ListParagraph"/>
            <w:keepNext/>
            <w:numPr>
              <w:numId w:val="6"/>
            </w:numPr>
            <w:spacing w:before="120" w:line="240" w:lineRule="auto"/>
            <w:ind w:left="360"/>
          </w:pPr>
        </w:pPrChange>
      </w:pPr>
      <w:r w:rsidRPr="0083031D">
        <w:rPr>
          <w:lang w:val="fr-CH"/>
          <w:rPrChange w:id="197" w:author="ANA-AN00" w:date="2021-07-30T14:33:00Z">
            <w:rPr/>
          </w:rPrChange>
        </w:rPr>
        <w:t>Air transport (e.g. airlin</w:t>
      </w:r>
      <w:r w:rsidRPr="0083031D">
        <w:rPr>
          <w:lang w:val="fr-CH"/>
          <w:rPrChange w:id="198" w:author="ANA-AN00" w:date="2021-07-30T14:33:00Z">
            <w:rPr/>
          </w:rPrChange>
        </w:rPr>
        <w:t xml:space="preserve">es)  (10) </w:t>
      </w:r>
    </w:p>
    <w:p w14:paraId="57AD9EF2" w14:textId="77777777" w:rsidR="00B62D5E" w:rsidRDefault="00FC177C">
      <w:pPr>
        <w:pStyle w:val="ListParagraph"/>
        <w:keepNext/>
        <w:numPr>
          <w:ilvl w:val="0"/>
          <w:numId w:val="3"/>
        </w:numPr>
        <w:pPrChange w:id="199" w:author="ANA-AN00" w:date="2021-07-30T14:33:00Z">
          <w:pPr>
            <w:pStyle w:val="ListParagraph"/>
            <w:keepNext/>
            <w:numPr>
              <w:numId w:val="6"/>
            </w:numPr>
            <w:spacing w:before="120" w:line="240" w:lineRule="auto"/>
            <w:ind w:left="360"/>
          </w:pPr>
        </w:pPrChange>
      </w:pPr>
      <w:r>
        <w:t xml:space="preserve">No, none of the above  (12) </w:t>
      </w:r>
    </w:p>
    <w:p w14:paraId="3AB7888D" w14:textId="77777777" w:rsidR="00B62D5E" w:rsidRDefault="00B62D5E"/>
    <w:p w14:paraId="2DFE4C82" w14:textId="77777777" w:rsidR="00B62D5E" w:rsidRDefault="00FC177C">
      <w:pPr>
        <w:keepNext/>
      </w:pPr>
      <w:r>
        <w:lastRenderedPageBreak/>
        <w:t xml:space="preserve">Q274 </w:t>
      </w:r>
      <w:r>
        <w:t>如果您在上一份工作中从事以下任何行业，请选择最能描述这个行业的一个答案。</w:t>
      </w:r>
    </w:p>
    <w:p w14:paraId="0FC9F56A" w14:textId="77777777" w:rsidR="00B62D5E" w:rsidRDefault="00FC177C">
      <w:pPr>
        <w:pStyle w:val="ListParagraph"/>
        <w:keepNext/>
        <w:numPr>
          <w:ilvl w:val="0"/>
          <w:numId w:val="3"/>
        </w:numPr>
        <w:pPrChange w:id="200" w:author="ANA-AN00" w:date="2021-07-30T14:33:00Z">
          <w:pPr>
            <w:pStyle w:val="ListParagraph"/>
            <w:keepNext/>
            <w:numPr>
              <w:numId w:val="6"/>
            </w:numPr>
            <w:spacing w:before="120" w:line="240" w:lineRule="auto"/>
            <w:ind w:left="360"/>
          </w:pPr>
        </w:pPrChange>
      </w:pPr>
      <w:r>
        <w:t>石油、天然气或煤炭</w:t>
      </w:r>
      <w:r>
        <w:t xml:space="preserve">  (1) </w:t>
      </w:r>
    </w:p>
    <w:p w14:paraId="51D8A359" w14:textId="77777777" w:rsidR="00B62D5E" w:rsidRDefault="00FC177C">
      <w:pPr>
        <w:pStyle w:val="ListParagraph"/>
        <w:keepNext/>
        <w:numPr>
          <w:ilvl w:val="0"/>
          <w:numId w:val="3"/>
        </w:numPr>
        <w:pPrChange w:id="201" w:author="ANA-AN00" w:date="2021-07-30T14:33:00Z">
          <w:pPr>
            <w:pStyle w:val="ListParagraph"/>
            <w:keepNext/>
            <w:numPr>
              <w:numId w:val="6"/>
            </w:numPr>
            <w:spacing w:before="120" w:line="240" w:lineRule="auto"/>
            <w:ind w:left="360"/>
          </w:pPr>
        </w:pPrChange>
      </w:pPr>
      <w:r>
        <w:t>其他能源行业</w:t>
      </w:r>
      <w:r>
        <w:t xml:space="preserve">  (11) </w:t>
      </w:r>
    </w:p>
    <w:p w14:paraId="7EFF5DE0" w14:textId="77777777" w:rsidR="00B62D5E" w:rsidRDefault="00FC177C">
      <w:pPr>
        <w:pStyle w:val="ListParagraph"/>
        <w:keepNext/>
        <w:numPr>
          <w:ilvl w:val="0"/>
          <w:numId w:val="3"/>
        </w:numPr>
        <w:pPrChange w:id="202" w:author="ANA-AN00" w:date="2021-07-30T14:33:00Z">
          <w:pPr>
            <w:pStyle w:val="ListParagraph"/>
            <w:keepNext/>
            <w:numPr>
              <w:numId w:val="6"/>
            </w:numPr>
            <w:spacing w:before="120" w:line="240" w:lineRule="auto"/>
            <w:ind w:left="360"/>
          </w:pPr>
        </w:pPrChange>
      </w:pPr>
      <w:r>
        <w:t>水泥生产</w:t>
      </w:r>
      <w:r>
        <w:t xml:space="preserve">  (2) </w:t>
      </w:r>
    </w:p>
    <w:p w14:paraId="25C164B2" w14:textId="77777777" w:rsidR="00B62D5E" w:rsidRDefault="00FC177C">
      <w:pPr>
        <w:pStyle w:val="ListParagraph"/>
        <w:keepNext/>
        <w:numPr>
          <w:ilvl w:val="0"/>
          <w:numId w:val="3"/>
        </w:numPr>
        <w:pPrChange w:id="203" w:author="ANA-AN00" w:date="2021-07-30T14:33:00Z">
          <w:pPr>
            <w:pStyle w:val="ListParagraph"/>
            <w:keepNext/>
            <w:numPr>
              <w:numId w:val="6"/>
            </w:numPr>
            <w:spacing w:before="120" w:line="240" w:lineRule="auto"/>
            <w:ind w:left="360"/>
          </w:pPr>
        </w:pPrChange>
      </w:pPr>
      <w:r>
        <w:t>建筑</w:t>
      </w:r>
      <w:r>
        <w:t xml:space="preserve">  (3) </w:t>
      </w:r>
    </w:p>
    <w:p w14:paraId="0740C022" w14:textId="77777777" w:rsidR="00B62D5E" w:rsidRDefault="00FC177C">
      <w:pPr>
        <w:pStyle w:val="ListParagraph"/>
        <w:keepNext/>
        <w:numPr>
          <w:ilvl w:val="0"/>
          <w:numId w:val="3"/>
        </w:numPr>
        <w:pPrChange w:id="204" w:author="ANA-AN00" w:date="2021-07-30T14:33:00Z">
          <w:pPr>
            <w:pStyle w:val="ListParagraph"/>
            <w:keepNext/>
            <w:numPr>
              <w:numId w:val="6"/>
            </w:numPr>
            <w:spacing w:before="120" w:line="240" w:lineRule="auto"/>
            <w:ind w:left="360"/>
          </w:pPr>
        </w:pPrChange>
      </w:pPr>
      <w:r>
        <w:t>汽车制造</w:t>
      </w:r>
      <w:r>
        <w:t xml:space="preserve">  (4) </w:t>
      </w:r>
    </w:p>
    <w:p w14:paraId="5A17860E" w14:textId="77777777" w:rsidR="00B62D5E" w:rsidRDefault="00FC177C">
      <w:pPr>
        <w:pStyle w:val="ListParagraph"/>
        <w:keepNext/>
        <w:numPr>
          <w:ilvl w:val="0"/>
          <w:numId w:val="3"/>
        </w:numPr>
        <w:pPrChange w:id="205" w:author="ANA-AN00" w:date="2021-07-30T14:33:00Z">
          <w:pPr>
            <w:pStyle w:val="ListParagraph"/>
            <w:keepNext/>
            <w:numPr>
              <w:numId w:val="6"/>
            </w:numPr>
            <w:spacing w:before="120" w:line="240" w:lineRule="auto"/>
            <w:ind w:left="360"/>
          </w:pPr>
        </w:pPrChange>
      </w:pPr>
      <w:r>
        <w:t>钢铁制造</w:t>
      </w:r>
      <w:r>
        <w:t xml:space="preserve">  (5) </w:t>
      </w:r>
    </w:p>
    <w:p w14:paraId="537EBFA5" w14:textId="77777777" w:rsidR="00B62D5E" w:rsidRDefault="00FC177C">
      <w:pPr>
        <w:pStyle w:val="ListParagraph"/>
        <w:keepNext/>
        <w:numPr>
          <w:ilvl w:val="0"/>
          <w:numId w:val="3"/>
        </w:numPr>
        <w:pPrChange w:id="206" w:author="ANA-AN00" w:date="2021-07-30T14:33:00Z">
          <w:pPr>
            <w:pStyle w:val="ListParagraph"/>
            <w:keepNext/>
            <w:numPr>
              <w:numId w:val="6"/>
            </w:numPr>
            <w:spacing w:before="120" w:line="240" w:lineRule="auto"/>
            <w:ind w:left="360"/>
          </w:pPr>
        </w:pPrChange>
      </w:pPr>
      <w:r>
        <w:t>化工制造</w:t>
      </w:r>
      <w:r>
        <w:t xml:space="preserve">  (6) </w:t>
      </w:r>
    </w:p>
    <w:p w14:paraId="408B00BF" w14:textId="77777777" w:rsidR="00B62D5E" w:rsidRDefault="00FC177C">
      <w:pPr>
        <w:pStyle w:val="ListParagraph"/>
        <w:keepNext/>
        <w:numPr>
          <w:ilvl w:val="0"/>
          <w:numId w:val="3"/>
        </w:numPr>
        <w:pPrChange w:id="207" w:author="ANA-AN00" w:date="2021-07-30T14:33:00Z">
          <w:pPr>
            <w:pStyle w:val="ListParagraph"/>
            <w:keepNext/>
            <w:numPr>
              <w:numId w:val="6"/>
            </w:numPr>
            <w:spacing w:before="120" w:line="240" w:lineRule="auto"/>
            <w:ind w:left="360"/>
          </w:pPr>
        </w:pPrChange>
      </w:pPr>
      <w:r>
        <w:t>塑料生产</w:t>
      </w:r>
      <w:r>
        <w:t xml:space="preserve">  (7) </w:t>
      </w:r>
    </w:p>
    <w:p w14:paraId="2FA87721" w14:textId="77777777" w:rsidR="00B62D5E" w:rsidRDefault="00FC177C">
      <w:pPr>
        <w:pStyle w:val="ListParagraph"/>
        <w:keepNext/>
        <w:numPr>
          <w:ilvl w:val="0"/>
          <w:numId w:val="3"/>
        </w:numPr>
        <w:pPrChange w:id="208" w:author="ANA-AN00" w:date="2021-07-30T14:33:00Z">
          <w:pPr>
            <w:pStyle w:val="ListParagraph"/>
            <w:keepNext/>
            <w:numPr>
              <w:numId w:val="6"/>
            </w:numPr>
            <w:spacing w:before="120" w:line="240" w:lineRule="auto"/>
            <w:ind w:left="360"/>
          </w:pPr>
        </w:pPrChange>
      </w:pPr>
      <w:r>
        <w:t>纸浆和造纸</w:t>
      </w:r>
      <w:r>
        <w:t xml:space="preserve">  (8) </w:t>
      </w:r>
    </w:p>
    <w:p w14:paraId="6CEEFB5C" w14:textId="77777777" w:rsidR="00B62D5E" w:rsidRDefault="00FC177C">
      <w:pPr>
        <w:pStyle w:val="ListParagraph"/>
        <w:keepNext/>
        <w:numPr>
          <w:ilvl w:val="0"/>
          <w:numId w:val="3"/>
        </w:numPr>
        <w:pPrChange w:id="209" w:author="ANA-AN00" w:date="2021-07-30T14:33:00Z">
          <w:pPr>
            <w:pStyle w:val="ListParagraph"/>
            <w:keepNext/>
            <w:numPr>
              <w:numId w:val="6"/>
            </w:numPr>
            <w:spacing w:before="120" w:line="240" w:lineRule="auto"/>
            <w:ind w:left="360"/>
          </w:pPr>
        </w:pPrChange>
      </w:pPr>
      <w:r>
        <w:t>农业（农作物或牲畜）</w:t>
      </w:r>
      <w:r>
        <w:t xml:space="preserve">  (9) </w:t>
      </w:r>
    </w:p>
    <w:p w14:paraId="272DF87A" w14:textId="77777777" w:rsidR="00B62D5E" w:rsidRDefault="00FC177C">
      <w:pPr>
        <w:pStyle w:val="ListParagraph"/>
        <w:keepNext/>
        <w:numPr>
          <w:ilvl w:val="0"/>
          <w:numId w:val="3"/>
        </w:numPr>
        <w:pPrChange w:id="210" w:author="ANA-AN00" w:date="2021-07-30T14:33:00Z">
          <w:pPr>
            <w:pStyle w:val="ListParagraph"/>
            <w:keepNext/>
            <w:numPr>
              <w:numId w:val="6"/>
            </w:numPr>
            <w:spacing w:before="120" w:line="240" w:lineRule="auto"/>
            <w:ind w:left="360"/>
          </w:pPr>
        </w:pPrChange>
      </w:pPr>
      <w:r>
        <w:t>航空运输（例如航空公司）</w:t>
      </w:r>
      <w:r>
        <w:t xml:space="preserve">  (10) </w:t>
      </w:r>
    </w:p>
    <w:p w14:paraId="29A22422" w14:textId="77777777" w:rsidR="00B62D5E" w:rsidRDefault="00FC177C">
      <w:pPr>
        <w:pStyle w:val="ListParagraph"/>
        <w:keepNext/>
        <w:numPr>
          <w:ilvl w:val="0"/>
          <w:numId w:val="3"/>
        </w:numPr>
        <w:pPrChange w:id="211" w:author="ANA-AN00" w:date="2021-07-30T14:33:00Z">
          <w:pPr>
            <w:pStyle w:val="ListParagraph"/>
            <w:keepNext/>
            <w:numPr>
              <w:numId w:val="6"/>
            </w:numPr>
            <w:spacing w:before="120" w:line="240" w:lineRule="auto"/>
            <w:ind w:left="360"/>
          </w:pPr>
        </w:pPrChange>
      </w:pPr>
      <w:r>
        <w:t>以上皆否</w:t>
      </w:r>
      <w:r>
        <w:t xml:space="preserve">  (12) </w:t>
      </w:r>
    </w:p>
    <w:p w14:paraId="4C50EE96" w14:textId="77777777" w:rsidR="00B62D5E" w:rsidRDefault="00B62D5E"/>
    <w:p w14:paraId="57DDE036" w14:textId="77777777" w:rsidR="00B62D5E" w:rsidRDefault="00B62D5E">
      <w:pPr>
        <w:pStyle w:val="QuestionSeparator"/>
      </w:pPr>
    </w:p>
    <w:p w14:paraId="75EF4AC9" w14:textId="77777777" w:rsidR="00B62D5E" w:rsidRDefault="00FC177C">
      <w:pPr>
        <w:pStyle w:val="QDisplayLogic"/>
        <w:keepNext/>
      </w:pPr>
      <w:r>
        <w:t xml:space="preserve">Display This </w:t>
      </w:r>
      <w:r>
        <w:t>Question:</w:t>
      </w:r>
    </w:p>
    <w:p w14:paraId="7814F2AF" w14:textId="77777777" w:rsidR="00B62D5E" w:rsidRDefault="00FC177C">
      <w:pPr>
        <w:pStyle w:val="QDisplayLogic"/>
        <w:keepNext/>
        <w:ind w:firstLine="400"/>
      </w:pPr>
      <w:r>
        <w:t>If What is your employment status? = Full-time employed</w:t>
      </w:r>
    </w:p>
    <w:p w14:paraId="56AF128B" w14:textId="77777777" w:rsidR="00B62D5E" w:rsidRDefault="00FC177C">
      <w:pPr>
        <w:pStyle w:val="QDisplayLogic"/>
        <w:keepNext/>
        <w:ind w:firstLine="400"/>
      </w:pPr>
      <w:r>
        <w:t>Or What is your employment status? = Part-time employed</w:t>
      </w:r>
    </w:p>
    <w:p w14:paraId="156738CA" w14:textId="77777777" w:rsidR="00B62D5E" w:rsidRDefault="00FC177C">
      <w:pPr>
        <w:pStyle w:val="QDisplayLogic"/>
        <w:keepNext/>
        <w:ind w:firstLine="400"/>
      </w:pPr>
      <w:r>
        <w:t>Or What is your employment status? = Self-employed</w:t>
      </w:r>
    </w:p>
    <w:p w14:paraId="33FA4C24" w14:textId="77777777" w:rsidR="00B62D5E" w:rsidRDefault="00B62D5E"/>
    <w:p w14:paraId="2447C1BE" w14:textId="77777777" w:rsidR="00B62D5E" w:rsidRDefault="00FC177C">
      <w:pPr>
        <w:keepNext/>
      </w:pPr>
      <w:r>
        <w:t>Q272 What is the main activity of the company or organization where you work?</w:t>
      </w:r>
    </w:p>
    <w:p w14:paraId="6FE0667E" w14:textId="77777777" w:rsidR="00B62D5E" w:rsidRDefault="00FC177C">
      <w:pPr>
        <w:pStyle w:val="Dropdown"/>
        <w:keepNext/>
      </w:pPr>
      <w:r>
        <w:t>▼ Ag</w:t>
      </w:r>
      <w:r>
        <w:t>riculture, forestry, fishing, hunting (2) ... None of the above/ Other (24)</w:t>
      </w:r>
    </w:p>
    <w:p w14:paraId="0EC8F320" w14:textId="77777777" w:rsidR="00B62D5E" w:rsidRDefault="00B62D5E"/>
    <w:p w14:paraId="4E23D623" w14:textId="5A1E679B" w:rsidR="00B62D5E" w:rsidRDefault="00FC177C">
      <w:pPr>
        <w:keepNext/>
      </w:pPr>
      <w:r>
        <w:t xml:space="preserve">Q272 </w:t>
      </w:r>
      <w:del w:id="212" w:author="ANA-AN00" w:date="2021-07-30T14:33:00Z">
        <w:r>
          <w:delText>您所工作的公司或机构的主要活动是什么</w:delText>
        </w:r>
      </w:del>
      <w:ins w:id="213" w:author="ANA-AN00" w:date="2021-07-30T14:33:00Z">
        <w:r>
          <w:t>您工作</w:t>
        </w:r>
        <w:r>
          <w:rPr>
            <w:rFonts w:hint="eastAsia"/>
            <w:lang w:eastAsia="zh-CN"/>
          </w:rPr>
          <w:t>所在</w:t>
        </w:r>
        <w:r>
          <w:t>的公司或机构的主要活动是什么</w:t>
        </w:r>
      </w:ins>
      <w:r>
        <w:t>？</w:t>
      </w:r>
    </w:p>
    <w:p w14:paraId="4FDAC971" w14:textId="77777777" w:rsidR="00B62D5E" w:rsidRDefault="00FC177C">
      <w:pPr>
        <w:pStyle w:val="Dropdown"/>
        <w:keepNext/>
      </w:pPr>
      <w:r>
        <w:t xml:space="preserve">▼ </w:t>
      </w:r>
      <w:r>
        <w:t>农业、林业、渔业、狩猎</w:t>
      </w:r>
      <w:r>
        <w:t xml:space="preserve"> (2) ... </w:t>
      </w:r>
      <w:r>
        <w:t>以上皆否</w:t>
      </w:r>
      <w:r>
        <w:t>/</w:t>
      </w:r>
      <w:r>
        <w:t>其他</w:t>
      </w:r>
      <w:r>
        <w:t xml:space="preserve"> (24)</w:t>
      </w:r>
    </w:p>
    <w:p w14:paraId="176ECDE5" w14:textId="77777777" w:rsidR="00B62D5E" w:rsidRDefault="00B62D5E"/>
    <w:p w14:paraId="10DD7581" w14:textId="77777777" w:rsidR="00B62D5E" w:rsidRDefault="00B62D5E">
      <w:pPr>
        <w:pStyle w:val="QuestionSeparator"/>
      </w:pPr>
    </w:p>
    <w:p w14:paraId="1AF188E4" w14:textId="77777777" w:rsidR="00B62D5E" w:rsidRDefault="00FC177C">
      <w:pPr>
        <w:pStyle w:val="QDisplayLogic"/>
        <w:keepNext/>
      </w:pPr>
      <w:r>
        <w:lastRenderedPageBreak/>
        <w:t>Display This Question:</w:t>
      </w:r>
    </w:p>
    <w:p w14:paraId="3F1D610E" w14:textId="77777777" w:rsidR="00B62D5E" w:rsidRDefault="00FC177C">
      <w:pPr>
        <w:pStyle w:val="QDisplayLogic"/>
        <w:keepNext/>
        <w:ind w:firstLine="400"/>
      </w:pPr>
      <w:r>
        <w:t>If What is your employment status? = Retired</w:t>
      </w:r>
    </w:p>
    <w:p w14:paraId="652121D6" w14:textId="77777777" w:rsidR="00B62D5E" w:rsidRDefault="00FC177C">
      <w:pPr>
        <w:pStyle w:val="QDisplayLogic"/>
        <w:keepNext/>
        <w:ind w:firstLine="400"/>
      </w:pPr>
      <w:r>
        <w:t xml:space="preserve">Or What is your employment status? = Unemployed </w:t>
      </w:r>
      <w:r>
        <w:t>(searching for a job)</w:t>
      </w:r>
    </w:p>
    <w:p w14:paraId="431C0115" w14:textId="77777777" w:rsidR="00B62D5E" w:rsidRDefault="00FC177C">
      <w:pPr>
        <w:pStyle w:val="QDisplayLogic"/>
        <w:keepNext/>
        <w:ind w:firstLine="400"/>
      </w:pPr>
      <w:r>
        <w:t>Or What is your employment status? = Inactive (not searching for a job)</w:t>
      </w:r>
    </w:p>
    <w:p w14:paraId="24626383" w14:textId="77777777" w:rsidR="00B62D5E" w:rsidRDefault="00B62D5E"/>
    <w:p w14:paraId="6D906D1B" w14:textId="77777777" w:rsidR="00B62D5E" w:rsidRDefault="00FC177C">
      <w:pPr>
        <w:keepNext/>
      </w:pPr>
      <w:r>
        <w:t>Q273 What was the main activity of the company or organization at which you last worked? </w:t>
      </w:r>
    </w:p>
    <w:p w14:paraId="58B6A0D0" w14:textId="77777777" w:rsidR="00B62D5E" w:rsidRDefault="00FC177C">
      <w:pPr>
        <w:pStyle w:val="Dropdown"/>
        <w:keepNext/>
      </w:pPr>
      <w:r>
        <w:t>▼ Agriculture, forestry, fishing, hunting (1) ... None of the above/Oth</w:t>
      </w:r>
      <w:r>
        <w:t>er (23)</w:t>
      </w:r>
    </w:p>
    <w:p w14:paraId="71443D14" w14:textId="77777777" w:rsidR="00B62D5E" w:rsidRDefault="00B62D5E"/>
    <w:p w14:paraId="61E80939" w14:textId="77777777" w:rsidR="00B62D5E" w:rsidRDefault="00FC177C">
      <w:pPr>
        <w:keepNext/>
      </w:pPr>
      <w:r>
        <w:t xml:space="preserve">Q273 </w:t>
      </w:r>
      <w:r>
        <w:t>您上一份工作的公司或机构的主要活动是什么？</w:t>
      </w:r>
    </w:p>
    <w:p w14:paraId="1DB6AB59" w14:textId="77777777" w:rsidR="00B62D5E" w:rsidRDefault="00FC177C">
      <w:pPr>
        <w:pStyle w:val="Dropdown"/>
        <w:keepNext/>
      </w:pPr>
      <w:r>
        <w:t xml:space="preserve">▼ </w:t>
      </w:r>
      <w:r>
        <w:t>农业、林业、渔业、狩猎</w:t>
      </w:r>
      <w:r>
        <w:t xml:space="preserve"> (1) ... </w:t>
      </w:r>
      <w:r>
        <w:t>以上皆否</w:t>
      </w:r>
      <w:r>
        <w:t>/</w:t>
      </w:r>
      <w:r>
        <w:t>其他</w:t>
      </w:r>
      <w:r>
        <w:t xml:space="preserve"> (23)</w:t>
      </w:r>
    </w:p>
    <w:p w14:paraId="03D82E6E" w14:textId="77777777" w:rsidR="00B62D5E" w:rsidRDefault="00B62D5E"/>
    <w:p w14:paraId="1779F52D" w14:textId="77777777" w:rsidR="00B62D5E" w:rsidRDefault="00B62D5E">
      <w:pPr>
        <w:pStyle w:val="QuestionSeparator"/>
      </w:pPr>
    </w:p>
    <w:tbl>
      <w:tblPr>
        <w:tblStyle w:val="QQuestionIconTable"/>
        <w:tblW w:w="0" w:type="auto"/>
        <w:tblLook w:val="0460" w:firstRow="1" w:lastRow="1" w:firstColumn="0" w:lastColumn="0" w:noHBand="0" w:noVBand="1"/>
        <w:tblPrChange w:id="214" w:author="ANA-AN00" w:date="2021-07-30T14:33:00Z">
          <w:tblPr>
            <w:tblStyle w:val="QQuestionIconTable"/>
            <w:tblW w:w="50" w:type="auto"/>
            <w:tblLook w:val="07E0" w:firstRow="1" w:lastRow="1" w:firstColumn="1" w:lastColumn="1" w:noHBand="1" w:noVBand="1"/>
          </w:tblPr>
        </w:tblPrChange>
      </w:tblPr>
      <w:tblGrid>
        <w:gridCol w:w="380"/>
        <w:tblGridChange w:id="215">
          <w:tblGrid>
            <w:gridCol w:w="380"/>
          </w:tblGrid>
        </w:tblGridChange>
      </w:tblGrid>
      <w:tr w:rsidR="00B62D5E" w14:paraId="17403EDA" w14:textId="77777777">
        <w:tc>
          <w:tcPr>
            <w:tcW w:w="50" w:type="dxa"/>
            <w:tcPrChange w:id="216" w:author="ANA-AN00" w:date="2021-07-30T14:33:00Z">
              <w:tcPr>
                <w:tcW w:w="50" w:type="dxa"/>
              </w:tcPr>
            </w:tcPrChange>
          </w:tcPr>
          <w:p w14:paraId="3CBF7034" w14:textId="5B798E48" w:rsidR="00B62D5E" w:rsidRDefault="00FC177C">
            <w:pPr>
              <w:keepNext/>
            </w:pPr>
            <w:del w:id="217" w:author="ANA-AN00" w:date="2021-07-30T14:33:00Z">
              <w:r>
                <w:rPr>
                  <w:noProof/>
                </w:rPr>
                <w:drawing>
                  <wp:inline distT="0" distB="0" distL="0" distR="0" wp14:anchorId="61544C5A" wp14:editId="7A01FD9F">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218" w:author="ANA-AN00" w:date="2021-07-30T14:33:00Z">
              <w:r>
                <w:rPr>
                  <w:noProof/>
                </w:rPr>
                <w:drawing>
                  <wp:inline distT="0" distB="0" distL="0" distR="0">
                    <wp:extent cx="228600" cy="228600"/>
                    <wp:effectExtent l="0" t="0" r="0" b="0"/>
                    <wp:docPr id="1029" name="WordQuestionJavaScri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cstate="print"/>
                            <a:srcRect/>
                            <a:stretch/>
                          </pic:blipFill>
                          <pic:spPr>
                            <a:xfrm>
                              <a:off x="0" y="0"/>
                              <a:ext cx="228600" cy="228600"/>
                            </a:xfrm>
                            <a:prstGeom prst="rect">
                              <a:avLst/>
                            </a:prstGeom>
                          </pic:spPr>
                        </pic:pic>
                      </a:graphicData>
                    </a:graphic>
                  </wp:inline>
                </w:drawing>
              </w:r>
            </w:ins>
          </w:p>
        </w:tc>
      </w:tr>
    </w:tbl>
    <w:p w14:paraId="16B8015F" w14:textId="77777777" w:rsidR="00B62D5E" w:rsidRDefault="00B62D5E"/>
    <w:p w14:paraId="2C195AA0" w14:textId="77777777" w:rsidR="00B62D5E" w:rsidRDefault="00FC177C">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XXX Update if indiv</w:t>
      </w:r>
    </w:p>
    <w:p w14:paraId="63B6800B" w14:textId="77777777" w:rsidR="00B62D5E" w:rsidRDefault="00FC177C">
      <w:pPr>
        <w:pStyle w:val="ListParagraph"/>
        <w:keepNext/>
        <w:numPr>
          <w:ilvl w:val="0"/>
          <w:numId w:val="3"/>
        </w:numPr>
        <w:pPrChange w:id="219" w:author="ANA-AN00" w:date="2021-07-30T14:33:00Z">
          <w:pPr>
            <w:pStyle w:val="ListParagraph"/>
            <w:keepNext/>
            <w:numPr>
              <w:numId w:val="6"/>
            </w:numPr>
            <w:spacing w:before="120" w:line="240" w:lineRule="auto"/>
            <w:ind w:left="360"/>
          </w:pPr>
        </w:pPrChange>
      </w:pPr>
      <w:r>
        <w:t xml:space="preserve">less than €35,000  (5) </w:t>
      </w:r>
    </w:p>
    <w:p w14:paraId="6B5B109E" w14:textId="77777777" w:rsidR="00B62D5E" w:rsidRDefault="00FC177C">
      <w:pPr>
        <w:pStyle w:val="ListParagraph"/>
        <w:keepNext/>
        <w:numPr>
          <w:ilvl w:val="0"/>
          <w:numId w:val="3"/>
        </w:numPr>
        <w:pPrChange w:id="220" w:author="ANA-AN00" w:date="2021-07-30T14:33:00Z">
          <w:pPr>
            <w:pStyle w:val="ListParagraph"/>
            <w:keepNext/>
            <w:numPr>
              <w:numId w:val="6"/>
            </w:numPr>
            <w:spacing w:before="120" w:line="240" w:lineRule="auto"/>
            <w:ind w:left="360"/>
          </w:pPr>
        </w:pPrChange>
      </w:pPr>
      <w:r>
        <w:t xml:space="preserve">between €35,000 and €70,000  (6) </w:t>
      </w:r>
    </w:p>
    <w:p w14:paraId="1F996973" w14:textId="77777777" w:rsidR="00B62D5E" w:rsidRDefault="00FC177C">
      <w:pPr>
        <w:pStyle w:val="ListParagraph"/>
        <w:keepNext/>
        <w:numPr>
          <w:ilvl w:val="0"/>
          <w:numId w:val="3"/>
        </w:numPr>
        <w:pPrChange w:id="221" w:author="ANA-AN00" w:date="2021-07-30T14:33:00Z">
          <w:pPr>
            <w:pStyle w:val="ListParagraph"/>
            <w:keepNext/>
            <w:numPr>
              <w:numId w:val="6"/>
            </w:numPr>
            <w:spacing w:before="120" w:line="240" w:lineRule="auto"/>
            <w:ind w:left="360"/>
          </w:pPr>
        </w:pPrChange>
      </w:pPr>
      <w:r>
        <w:t xml:space="preserve">between €70,000 and €120,000  (8) </w:t>
      </w:r>
    </w:p>
    <w:p w14:paraId="5B6F118E" w14:textId="77777777" w:rsidR="00B62D5E" w:rsidRDefault="00FC177C">
      <w:pPr>
        <w:pStyle w:val="ListParagraph"/>
        <w:keepNext/>
        <w:numPr>
          <w:ilvl w:val="0"/>
          <w:numId w:val="3"/>
        </w:numPr>
        <w:pPrChange w:id="222" w:author="ANA-AN00" w:date="2021-07-30T14:33:00Z">
          <w:pPr>
            <w:pStyle w:val="ListParagraph"/>
            <w:keepNext/>
            <w:numPr>
              <w:numId w:val="6"/>
            </w:numPr>
            <w:spacing w:before="120" w:line="240" w:lineRule="auto"/>
            <w:ind w:left="360"/>
          </w:pPr>
        </w:pPrChange>
      </w:pPr>
      <w:r>
        <w:t xml:space="preserve">more than €120,000  (9) </w:t>
      </w:r>
    </w:p>
    <w:p w14:paraId="4F0157F1" w14:textId="77777777" w:rsidR="00B62D5E" w:rsidRDefault="00B62D5E"/>
    <w:p w14:paraId="01978CD9" w14:textId="77777777" w:rsidR="00B62D5E" w:rsidRDefault="00FC177C">
      <w:pPr>
        <w:keepNext/>
      </w:pPr>
      <w:r>
        <w:t xml:space="preserve">Q2.14 </w:t>
      </w:r>
      <w:r>
        <w:t>您每月的家庭总收入是多少？</w:t>
      </w:r>
    </w:p>
    <w:p w14:paraId="2E032192" w14:textId="77777777" w:rsidR="00B62D5E" w:rsidRDefault="00FC177C">
      <w:pPr>
        <w:pStyle w:val="ListParagraph"/>
        <w:keepNext/>
        <w:numPr>
          <w:ilvl w:val="0"/>
          <w:numId w:val="3"/>
        </w:numPr>
        <w:pPrChange w:id="223" w:author="ANA-AN00" w:date="2021-07-30T14:33:00Z">
          <w:pPr>
            <w:pStyle w:val="ListParagraph"/>
            <w:keepNext/>
            <w:numPr>
              <w:numId w:val="6"/>
            </w:numPr>
            <w:spacing w:before="120" w:line="240" w:lineRule="auto"/>
            <w:ind w:left="360"/>
          </w:pPr>
        </w:pPrChange>
      </w:pPr>
      <w:r>
        <w:t>人民币</w:t>
      </w:r>
      <w:r>
        <w:t>2,700</w:t>
      </w:r>
      <w:r>
        <w:t>元以下</w:t>
      </w:r>
      <w:r>
        <w:t xml:space="preserve">  (5) </w:t>
      </w:r>
    </w:p>
    <w:p w14:paraId="492BB57B" w14:textId="77777777" w:rsidR="00B62D5E" w:rsidRDefault="00FC177C">
      <w:pPr>
        <w:pStyle w:val="ListParagraph"/>
        <w:keepNext/>
        <w:numPr>
          <w:ilvl w:val="0"/>
          <w:numId w:val="3"/>
        </w:numPr>
        <w:pPrChange w:id="224" w:author="ANA-AN00" w:date="2021-07-30T14:33:00Z">
          <w:pPr>
            <w:pStyle w:val="ListParagraph"/>
            <w:keepNext/>
            <w:numPr>
              <w:numId w:val="6"/>
            </w:numPr>
            <w:spacing w:before="120" w:line="240" w:lineRule="auto"/>
            <w:ind w:left="360"/>
          </w:pPr>
        </w:pPrChange>
      </w:pPr>
      <w:r>
        <w:t>人民币</w:t>
      </w:r>
      <w:r>
        <w:t>2,700</w:t>
      </w:r>
      <w:r>
        <w:t>至</w:t>
      </w:r>
      <w:r>
        <w:t>4,900</w:t>
      </w:r>
      <w:r>
        <w:t>元</w:t>
      </w:r>
      <w:r>
        <w:t xml:space="preserve">  (6) </w:t>
      </w:r>
    </w:p>
    <w:p w14:paraId="2CDE140D" w14:textId="77777777" w:rsidR="00B62D5E" w:rsidRDefault="00FC177C">
      <w:pPr>
        <w:pStyle w:val="ListParagraph"/>
        <w:keepNext/>
        <w:numPr>
          <w:ilvl w:val="0"/>
          <w:numId w:val="3"/>
        </w:numPr>
        <w:pPrChange w:id="225" w:author="ANA-AN00" w:date="2021-07-30T14:33:00Z">
          <w:pPr>
            <w:pStyle w:val="ListParagraph"/>
            <w:keepNext/>
            <w:numPr>
              <w:numId w:val="6"/>
            </w:numPr>
            <w:spacing w:before="120" w:line="240" w:lineRule="auto"/>
            <w:ind w:left="360"/>
          </w:pPr>
        </w:pPrChange>
      </w:pPr>
      <w:r>
        <w:t>人民币</w:t>
      </w:r>
      <w:r>
        <w:t>4,900</w:t>
      </w:r>
      <w:r>
        <w:t>至</w:t>
      </w:r>
      <w:r>
        <w:t>8,150</w:t>
      </w:r>
      <w:r>
        <w:t>元</w:t>
      </w:r>
      <w:r>
        <w:t xml:space="preserve">  (8) </w:t>
      </w:r>
    </w:p>
    <w:p w14:paraId="5EB40924" w14:textId="77777777" w:rsidR="00B62D5E" w:rsidRDefault="00FC177C">
      <w:pPr>
        <w:pStyle w:val="ListParagraph"/>
        <w:keepNext/>
        <w:numPr>
          <w:ilvl w:val="0"/>
          <w:numId w:val="3"/>
        </w:numPr>
        <w:pPrChange w:id="226" w:author="ANA-AN00" w:date="2021-07-30T14:33:00Z">
          <w:pPr>
            <w:pStyle w:val="ListParagraph"/>
            <w:keepNext/>
            <w:numPr>
              <w:numId w:val="6"/>
            </w:numPr>
            <w:spacing w:before="120" w:line="240" w:lineRule="auto"/>
            <w:ind w:left="360"/>
          </w:pPr>
        </w:pPrChange>
      </w:pPr>
      <w:r>
        <w:t>人民币</w:t>
      </w:r>
      <w:r>
        <w:t>8,150</w:t>
      </w:r>
      <w:r>
        <w:t>元以上</w:t>
      </w:r>
      <w:r>
        <w:t xml:space="preserve">  (9) </w:t>
      </w:r>
    </w:p>
    <w:p w14:paraId="3BCFA2CA" w14:textId="77777777" w:rsidR="00B62D5E" w:rsidRDefault="00B62D5E"/>
    <w:p w14:paraId="27A4EAC3" w14:textId="77777777" w:rsidR="00B62D5E" w:rsidRDefault="00B62D5E">
      <w:pPr>
        <w:pStyle w:val="QuestionSeparator"/>
      </w:pPr>
    </w:p>
    <w:p w14:paraId="7CCF0A56" w14:textId="77777777" w:rsidR="00B62D5E" w:rsidRDefault="00B62D5E"/>
    <w:p w14:paraId="2DCC7ABB" w14:textId="77777777" w:rsidR="00B62D5E" w:rsidRDefault="00FC177C">
      <w:pPr>
        <w:keepNext/>
      </w:pPr>
      <w:r>
        <w:lastRenderedPageBreak/>
        <w:t>Q2.13 Have you or a member of your household been laid off or had to take a cut in your sala</w:t>
      </w:r>
      <w:r>
        <w:t>ry or wages due to the COVID-19 pandemic?</w:t>
      </w:r>
    </w:p>
    <w:p w14:paraId="188D2A95" w14:textId="77777777" w:rsidR="00B62D5E" w:rsidRDefault="00FC177C">
      <w:pPr>
        <w:pStyle w:val="ListParagraph"/>
        <w:keepNext/>
        <w:numPr>
          <w:ilvl w:val="0"/>
          <w:numId w:val="3"/>
        </w:numPr>
        <w:pPrChange w:id="227" w:author="ANA-AN00" w:date="2021-07-30T14:33:00Z">
          <w:pPr>
            <w:pStyle w:val="ListParagraph"/>
            <w:keepNext/>
            <w:numPr>
              <w:numId w:val="6"/>
            </w:numPr>
            <w:spacing w:before="120" w:line="240" w:lineRule="auto"/>
            <w:ind w:left="360"/>
          </w:pPr>
        </w:pPrChange>
      </w:pPr>
      <w:r>
        <w:t xml:space="preserve">Yes  (1) </w:t>
      </w:r>
    </w:p>
    <w:p w14:paraId="7AA75703" w14:textId="77777777" w:rsidR="00B62D5E" w:rsidRDefault="00FC177C">
      <w:pPr>
        <w:pStyle w:val="ListParagraph"/>
        <w:keepNext/>
        <w:numPr>
          <w:ilvl w:val="0"/>
          <w:numId w:val="3"/>
        </w:numPr>
        <w:pPrChange w:id="228" w:author="ANA-AN00" w:date="2021-07-30T14:33:00Z">
          <w:pPr>
            <w:pStyle w:val="ListParagraph"/>
            <w:keepNext/>
            <w:numPr>
              <w:numId w:val="6"/>
            </w:numPr>
            <w:spacing w:before="120" w:line="240" w:lineRule="auto"/>
            <w:ind w:left="360"/>
          </w:pPr>
        </w:pPrChange>
      </w:pPr>
      <w:r>
        <w:t xml:space="preserve">No  (2) </w:t>
      </w:r>
    </w:p>
    <w:p w14:paraId="00C219D6" w14:textId="77777777" w:rsidR="00B62D5E" w:rsidRDefault="00B62D5E"/>
    <w:p w14:paraId="3165D114" w14:textId="77777777" w:rsidR="00B62D5E" w:rsidRDefault="00FC177C">
      <w:pPr>
        <w:keepNext/>
      </w:pPr>
      <w:r>
        <w:t xml:space="preserve">Q2.13 </w:t>
      </w:r>
      <w:r>
        <w:t>您或您的家庭成员有没有因为</w:t>
      </w:r>
      <w:r>
        <w:t>COVID-19</w:t>
      </w:r>
      <w:r>
        <w:t>疫情而被解雇或减薪？</w:t>
      </w:r>
    </w:p>
    <w:p w14:paraId="2A12B7CC" w14:textId="77777777" w:rsidR="00B62D5E" w:rsidRDefault="00FC177C">
      <w:pPr>
        <w:pStyle w:val="ListParagraph"/>
        <w:keepNext/>
        <w:numPr>
          <w:ilvl w:val="0"/>
          <w:numId w:val="3"/>
        </w:numPr>
        <w:pPrChange w:id="229" w:author="ANA-AN00" w:date="2021-07-30T14:33:00Z">
          <w:pPr>
            <w:pStyle w:val="ListParagraph"/>
            <w:keepNext/>
            <w:numPr>
              <w:numId w:val="6"/>
            </w:numPr>
            <w:spacing w:before="120" w:line="240" w:lineRule="auto"/>
            <w:ind w:left="360"/>
          </w:pPr>
        </w:pPrChange>
      </w:pPr>
      <w:r>
        <w:t>有</w:t>
      </w:r>
      <w:r>
        <w:t xml:space="preserve">  (1) </w:t>
      </w:r>
    </w:p>
    <w:p w14:paraId="2B21CFAF" w14:textId="77777777" w:rsidR="00B62D5E" w:rsidRDefault="00FC177C">
      <w:pPr>
        <w:pStyle w:val="ListParagraph"/>
        <w:keepNext/>
        <w:numPr>
          <w:ilvl w:val="0"/>
          <w:numId w:val="3"/>
        </w:numPr>
        <w:pPrChange w:id="230" w:author="ANA-AN00" w:date="2021-07-30T14:33:00Z">
          <w:pPr>
            <w:pStyle w:val="ListParagraph"/>
            <w:keepNext/>
            <w:numPr>
              <w:numId w:val="6"/>
            </w:numPr>
            <w:spacing w:before="120" w:line="240" w:lineRule="auto"/>
            <w:ind w:left="360"/>
          </w:pPr>
        </w:pPrChange>
      </w:pPr>
      <w:r>
        <w:t>没有</w:t>
      </w:r>
      <w:r>
        <w:t xml:space="preserve">  (2) </w:t>
      </w:r>
    </w:p>
    <w:p w14:paraId="4B29421B" w14:textId="77777777" w:rsidR="00B62D5E" w:rsidRDefault="00B62D5E"/>
    <w:p w14:paraId="08D9D99F" w14:textId="77777777" w:rsidR="00B62D5E" w:rsidRDefault="00B62D5E">
      <w:pPr>
        <w:pStyle w:val="QuestionSeparator"/>
      </w:pPr>
    </w:p>
    <w:p w14:paraId="287E4F6D" w14:textId="77777777" w:rsidR="00B62D5E" w:rsidRDefault="00B62D5E"/>
    <w:p w14:paraId="10B9D7F3" w14:textId="77777777" w:rsidR="00B62D5E" w:rsidRDefault="00FC177C">
      <w:pPr>
        <w:keepNext/>
      </w:pPr>
      <w:r>
        <w:t>Q2.15 Are you a homeowner or a tenant? (Multiple answers are possible)</w:t>
      </w:r>
    </w:p>
    <w:p w14:paraId="449E4677" w14:textId="77777777" w:rsidR="00B62D5E" w:rsidRDefault="00FC177C">
      <w:pPr>
        <w:pStyle w:val="ListParagraph"/>
        <w:keepNext/>
        <w:numPr>
          <w:ilvl w:val="0"/>
          <w:numId w:val="4"/>
        </w:numPr>
        <w:pPrChange w:id="231" w:author="ANA-AN00" w:date="2021-07-30T14:33:00Z">
          <w:pPr>
            <w:pStyle w:val="ListParagraph"/>
            <w:keepNext/>
            <w:numPr>
              <w:numId w:val="5"/>
            </w:numPr>
            <w:spacing w:before="120" w:line="240" w:lineRule="auto"/>
            <w:ind w:left="360"/>
          </w:pPr>
        </w:pPrChange>
      </w:pPr>
      <w:r>
        <w:t xml:space="preserve">Tenant  (1) </w:t>
      </w:r>
    </w:p>
    <w:p w14:paraId="07021E1F" w14:textId="77777777" w:rsidR="00B62D5E" w:rsidRDefault="00FC177C">
      <w:pPr>
        <w:pStyle w:val="ListParagraph"/>
        <w:keepNext/>
        <w:numPr>
          <w:ilvl w:val="0"/>
          <w:numId w:val="4"/>
        </w:numPr>
        <w:pPrChange w:id="232" w:author="ANA-AN00" w:date="2021-07-30T14:33:00Z">
          <w:pPr>
            <w:pStyle w:val="ListParagraph"/>
            <w:keepNext/>
            <w:numPr>
              <w:numId w:val="5"/>
            </w:numPr>
            <w:spacing w:before="120" w:line="240" w:lineRule="auto"/>
            <w:ind w:left="360"/>
          </w:pPr>
        </w:pPrChange>
      </w:pPr>
      <w:r>
        <w:t xml:space="preserve">Owner  (2) </w:t>
      </w:r>
    </w:p>
    <w:p w14:paraId="774A4B66" w14:textId="77777777" w:rsidR="00B62D5E" w:rsidRDefault="00FC177C">
      <w:pPr>
        <w:pStyle w:val="ListParagraph"/>
        <w:keepNext/>
        <w:numPr>
          <w:ilvl w:val="0"/>
          <w:numId w:val="4"/>
        </w:numPr>
        <w:pPrChange w:id="233" w:author="ANA-AN00" w:date="2021-07-30T14:33:00Z">
          <w:pPr>
            <w:pStyle w:val="ListParagraph"/>
            <w:keepNext/>
            <w:numPr>
              <w:numId w:val="5"/>
            </w:numPr>
            <w:spacing w:before="120" w:line="240" w:lineRule="auto"/>
            <w:ind w:left="360"/>
          </w:pPr>
        </w:pPrChange>
      </w:pPr>
      <w:r>
        <w:t xml:space="preserve">Landlord renting out property  (3) </w:t>
      </w:r>
    </w:p>
    <w:p w14:paraId="783B7479" w14:textId="77777777" w:rsidR="00B62D5E" w:rsidRDefault="00FC177C">
      <w:pPr>
        <w:pStyle w:val="ListParagraph"/>
        <w:keepNext/>
        <w:numPr>
          <w:ilvl w:val="0"/>
          <w:numId w:val="4"/>
        </w:numPr>
        <w:pPrChange w:id="234" w:author="ANA-AN00" w:date="2021-07-30T14:33:00Z">
          <w:pPr>
            <w:pStyle w:val="ListParagraph"/>
            <w:keepNext/>
            <w:numPr>
              <w:numId w:val="5"/>
            </w:numPr>
            <w:spacing w:before="120" w:line="240" w:lineRule="auto"/>
            <w:ind w:left="360"/>
          </w:pPr>
        </w:pPrChange>
      </w:pPr>
      <w:r>
        <w:t xml:space="preserve">Hosted free of charge  (4) </w:t>
      </w:r>
    </w:p>
    <w:p w14:paraId="1BF03FDE" w14:textId="77777777" w:rsidR="00B62D5E" w:rsidRDefault="00B62D5E"/>
    <w:p w14:paraId="6ACEEF81" w14:textId="77777777" w:rsidR="00B62D5E" w:rsidRDefault="00FC177C">
      <w:pPr>
        <w:keepNext/>
      </w:pPr>
      <w:r>
        <w:t xml:space="preserve">Q2.15 </w:t>
      </w:r>
      <w:r>
        <w:t>你是业主还是租户？</w:t>
      </w:r>
      <w:r>
        <w:t xml:space="preserve"> </w:t>
      </w:r>
      <w:r>
        <w:t>（可多选）</w:t>
      </w:r>
    </w:p>
    <w:p w14:paraId="1FC7091F" w14:textId="77777777" w:rsidR="00B62D5E" w:rsidRDefault="00FC177C">
      <w:pPr>
        <w:pStyle w:val="ListParagraph"/>
        <w:keepNext/>
        <w:numPr>
          <w:ilvl w:val="0"/>
          <w:numId w:val="4"/>
        </w:numPr>
        <w:pPrChange w:id="235" w:author="ANA-AN00" w:date="2021-07-30T14:33:00Z">
          <w:pPr>
            <w:pStyle w:val="ListParagraph"/>
            <w:keepNext/>
            <w:numPr>
              <w:numId w:val="5"/>
            </w:numPr>
            <w:spacing w:before="120" w:line="240" w:lineRule="auto"/>
            <w:ind w:left="360"/>
          </w:pPr>
        </w:pPrChange>
      </w:pPr>
      <w:r>
        <w:t>租户</w:t>
      </w:r>
      <w:r>
        <w:t xml:space="preserve">  (1) </w:t>
      </w:r>
    </w:p>
    <w:p w14:paraId="31B5BB69" w14:textId="77777777" w:rsidR="00B62D5E" w:rsidRDefault="00FC177C">
      <w:pPr>
        <w:pStyle w:val="ListParagraph"/>
        <w:keepNext/>
        <w:numPr>
          <w:ilvl w:val="0"/>
          <w:numId w:val="4"/>
        </w:numPr>
        <w:pPrChange w:id="236" w:author="ANA-AN00" w:date="2021-07-30T14:33:00Z">
          <w:pPr>
            <w:pStyle w:val="ListParagraph"/>
            <w:keepNext/>
            <w:numPr>
              <w:numId w:val="5"/>
            </w:numPr>
            <w:spacing w:before="120" w:line="240" w:lineRule="auto"/>
            <w:ind w:left="360"/>
          </w:pPr>
        </w:pPrChange>
      </w:pPr>
      <w:r>
        <w:t>业主</w:t>
      </w:r>
      <w:r>
        <w:t xml:space="preserve">  (2) </w:t>
      </w:r>
    </w:p>
    <w:p w14:paraId="23E37A1F" w14:textId="77777777" w:rsidR="00B62D5E" w:rsidRDefault="00FC177C">
      <w:pPr>
        <w:pStyle w:val="ListParagraph"/>
        <w:keepNext/>
        <w:numPr>
          <w:ilvl w:val="0"/>
          <w:numId w:val="4"/>
        </w:numPr>
        <w:pPrChange w:id="237" w:author="ANA-AN00" w:date="2021-07-30T14:33:00Z">
          <w:pPr>
            <w:pStyle w:val="ListParagraph"/>
            <w:keepNext/>
            <w:numPr>
              <w:numId w:val="5"/>
            </w:numPr>
            <w:spacing w:before="120" w:line="240" w:lineRule="auto"/>
            <w:ind w:left="360"/>
          </w:pPr>
        </w:pPrChange>
      </w:pPr>
      <w:r>
        <w:t>出租物业的业主</w:t>
      </w:r>
      <w:r>
        <w:t xml:space="preserve">  (3) </w:t>
      </w:r>
    </w:p>
    <w:p w14:paraId="68D0BBF8" w14:textId="77777777" w:rsidR="00B62D5E" w:rsidRDefault="00FC177C">
      <w:pPr>
        <w:pStyle w:val="ListParagraph"/>
        <w:keepNext/>
        <w:numPr>
          <w:ilvl w:val="0"/>
          <w:numId w:val="4"/>
        </w:numPr>
        <w:pPrChange w:id="238" w:author="ANA-AN00" w:date="2021-07-30T14:33:00Z">
          <w:pPr>
            <w:pStyle w:val="ListParagraph"/>
            <w:keepNext/>
            <w:numPr>
              <w:numId w:val="5"/>
            </w:numPr>
            <w:spacing w:before="120" w:line="240" w:lineRule="auto"/>
            <w:ind w:left="360"/>
          </w:pPr>
        </w:pPrChange>
      </w:pPr>
      <w:r>
        <w:t>免费住在他人所拥有的物业</w:t>
      </w:r>
      <w:r>
        <w:t xml:space="preserve">  (4) </w:t>
      </w:r>
    </w:p>
    <w:p w14:paraId="2AC80897" w14:textId="77777777" w:rsidR="00B62D5E" w:rsidRDefault="00B62D5E"/>
    <w:p w14:paraId="56FE471F" w14:textId="77777777" w:rsidR="00B62D5E" w:rsidRDefault="00B62D5E">
      <w:pPr>
        <w:pStyle w:val="QuestionSeparator"/>
      </w:pPr>
    </w:p>
    <w:p w14:paraId="73FB47ED" w14:textId="77777777" w:rsidR="00B62D5E" w:rsidRDefault="00B62D5E"/>
    <w:p w14:paraId="0A033CDF" w14:textId="77777777" w:rsidR="00B62D5E" w:rsidRDefault="00FC177C">
      <w:pPr>
        <w:keepNext/>
      </w:pPr>
      <w:r>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 Include here all your possessions (home, c</w:t>
      </w:r>
      <w:r>
        <w:t>ar, savings, etc.) net of debt. For example, if you own a house worth £300,000 and you have £100,000 left to repay on your mortgage, your assets are £200,000.</w:t>
      </w:r>
      <w:r>
        <w:br/>
      </w:r>
      <w:r>
        <w:br/>
      </w:r>
      <w:r>
        <w:lastRenderedPageBreak/>
        <w:br/>
        <w:t>I estimate my assets net of debt to be: </w:t>
      </w:r>
    </w:p>
    <w:p w14:paraId="3942EE89" w14:textId="77777777" w:rsidR="00B62D5E" w:rsidRDefault="00FC177C">
      <w:pPr>
        <w:pStyle w:val="ListParagraph"/>
        <w:keepNext/>
        <w:numPr>
          <w:ilvl w:val="0"/>
          <w:numId w:val="3"/>
        </w:numPr>
        <w:pPrChange w:id="239" w:author="ANA-AN00" w:date="2021-07-30T14:33:00Z">
          <w:pPr>
            <w:pStyle w:val="ListParagraph"/>
            <w:keepNext/>
            <w:numPr>
              <w:numId w:val="6"/>
            </w:numPr>
            <w:spacing w:before="120" w:line="240" w:lineRule="auto"/>
            <w:ind w:left="360"/>
          </w:pPr>
        </w:pPrChange>
      </w:pPr>
      <w:r>
        <w:t xml:space="preserve">Less than £25,000  (1) </w:t>
      </w:r>
    </w:p>
    <w:p w14:paraId="57C5C819" w14:textId="77777777" w:rsidR="00B62D5E" w:rsidRDefault="00FC177C">
      <w:pPr>
        <w:pStyle w:val="ListParagraph"/>
        <w:keepNext/>
        <w:numPr>
          <w:ilvl w:val="0"/>
          <w:numId w:val="3"/>
        </w:numPr>
        <w:pPrChange w:id="240" w:author="ANA-AN00" w:date="2021-07-30T14:33:00Z">
          <w:pPr>
            <w:pStyle w:val="ListParagraph"/>
            <w:keepNext/>
            <w:numPr>
              <w:numId w:val="6"/>
            </w:numPr>
            <w:spacing w:before="120" w:line="240" w:lineRule="auto"/>
            <w:ind w:left="360"/>
          </w:pPr>
        </w:pPrChange>
      </w:pPr>
      <w:r>
        <w:t xml:space="preserve">Between £25,000 and £110,000  </w:t>
      </w:r>
      <w:r>
        <w:t xml:space="preserve">(6) </w:t>
      </w:r>
    </w:p>
    <w:p w14:paraId="599A481D" w14:textId="77777777" w:rsidR="00B62D5E" w:rsidRDefault="00FC177C">
      <w:pPr>
        <w:pStyle w:val="ListParagraph"/>
        <w:keepNext/>
        <w:numPr>
          <w:ilvl w:val="0"/>
          <w:numId w:val="3"/>
        </w:numPr>
        <w:pPrChange w:id="241" w:author="ANA-AN00" w:date="2021-07-30T14:33:00Z">
          <w:pPr>
            <w:pStyle w:val="ListParagraph"/>
            <w:keepNext/>
            <w:numPr>
              <w:numId w:val="6"/>
            </w:numPr>
            <w:spacing w:before="120" w:line="240" w:lineRule="auto"/>
            <w:ind w:left="360"/>
          </w:pPr>
        </w:pPrChange>
      </w:pPr>
      <w:r>
        <w:t xml:space="preserve">Between £110,000 and £250,000  (2) </w:t>
      </w:r>
    </w:p>
    <w:p w14:paraId="0ECD62FF" w14:textId="77777777" w:rsidR="00B62D5E" w:rsidRDefault="00FC177C">
      <w:pPr>
        <w:pStyle w:val="ListParagraph"/>
        <w:keepNext/>
        <w:numPr>
          <w:ilvl w:val="0"/>
          <w:numId w:val="3"/>
        </w:numPr>
        <w:pPrChange w:id="242" w:author="ANA-AN00" w:date="2021-07-30T14:33:00Z">
          <w:pPr>
            <w:pStyle w:val="ListParagraph"/>
            <w:keepNext/>
            <w:numPr>
              <w:numId w:val="6"/>
            </w:numPr>
            <w:spacing w:before="120" w:line="240" w:lineRule="auto"/>
            <w:ind w:left="360"/>
          </w:pPr>
        </w:pPrChange>
      </w:pPr>
      <w:r>
        <w:t xml:space="preserve">Between £250,000 and £500,000  (3) </w:t>
      </w:r>
    </w:p>
    <w:p w14:paraId="785B77AC" w14:textId="77777777" w:rsidR="00B62D5E" w:rsidRDefault="00FC177C">
      <w:pPr>
        <w:pStyle w:val="ListParagraph"/>
        <w:keepNext/>
        <w:numPr>
          <w:ilvl w:val="0"/>
          <w:numId w:val="3"/>
        </w:numPr>
        <w:pPrChange w:id="243" w:author="ANA-AN00" w:date="2021-07-30T14:33:00Z">
          <w:pPr>
            <w:pStyle w:val="ListParagraph"/>
            <w:keepNext/>
            <w:numPr>
              <w:numId w:val="6"/>
            </w:numPr>
            <w:spacing w:before="120" w:line="240" w:lineRule="auto"/>
            <w:ind w:left="360"/>
          </w:pPr>
        </w:pPrChange>
      </w:pPr>
      <w:r>
        <w:t xml:space="preserve">More than £500,000  (4) </w:t>
      </w:r>
    </w:p>
    <w:p w14:paraId="680AF3AC" w14:textId="77777777" w:rsidR="00B62D5E" w:rsidRDefault="00B62D5E"/>
    <w:p w14:paraId="073306CC" w14:textId="73575768" w:rsidR="00B62D5E" w:rsidRDefault="00FC177C">
      <w:pPr>
        <w:keepNext/>
      </w:pPr>
      <w:r>
        <w:t xml:space="preserve">Q2.16 </w:t>
      </w:r>
      <w:r>
        <w:t>您的资产、或您的家庭总资产（如果你已婚）的估计价值是多少（以人民币计）？这里是指您所有的财产（房屋、汽车、储蓄等）相加，并扣除债务后的净值。例如，如果您拥有一套价值</w:t>
      </w:r>
      <w:r>
        <w:t>30</w:t>
      </w:r>
      <w:r>
        <w:t>万元的房子，</w:t>
      </w:r>
      <w:del w:id="244" w:author="ANA-AN00" w:date="2021-07-30T14:33:00Z">
        <w:r>
          <w:delText>而你的抵押贷款还有</w:delText>
        </w:r>
      </w:del>
      <w:ins w:id="245" w:author="ANA-AN00" w:date="2021-07-30T14:33:00Z">
        <w:r>
          <w:t>而</w:t>
        </w:r>
        <w:r>
          <w:rPr>
            <w:rFonts w:hint="eastAsia"/>
            <w:lang w:eastAsia="zh-CN"/>
          </w:rPr>
          <w:t>您</w:t>
        </w:r>
        <w:r>
          <w:t>的抵押贷款还有</w:t>
        </w:r>
      </w:ins>
      <w:r>
        <w:t>10</w:t>
      </w:r>
      <w:r>
        <w:t>万需要偿还，</w:t>
      </w:r>
      <w:del w:id="246" w:author="ANA-AN00" w:date="2021-07-30T14:33:00Z">
        <w:r>
          <w:delText>那么你的资产就是</w:delText>
        </w:r>
      </w:del>
      <w:ins w:id="247" w:author="ANA-AN00" w:date="2021-07-30T14:33:00Z">
        <w:r>
          <w:t>那么</w:t>
        </w:r>
        <w:r>
          <w:rPr>
            <w:rFonts w:hint="eastAsia"/>
            <w:lang w:eastAsia="zh-CN"/>
          </w:rPr>
          <w:t>您</w:t>
        </w:r>
        <w:r>
          <w:t>的资产就是</w:t>
        </w:r>
      </w:ins>
      <w:r>
        <w:t>20</w:t>
      </w:r>
      <w:r>
        <w:t>万元。</w:t>
      </w:r>
      <w:r>
        <w:t xml:space="preserve"> </w:t>
      </w:r>
      <w:r>
        <w:t>我估计我的资产净值是</w:t>
      </w:r>
      <w:r>
        <w:t>:</w:t>
      </w:r>
    </w:p>
    <w:p w14:paraId="4B987682" w14:textId="77777777" w:rsidR="00B62D5E" w:rsidRDefault="00FC177C">
      <w:pPr>
        <w:pStyle w:val="ListParagraph"/>
        <w:keepNext/>
        <w:numPr>
          <w:ilvl w:val="0"/>
          <w:numId w:val="3"/>
        </w:numPr>
        <w:pPrChange w:id="248" w:author="ANA-AN00" w:date="2021-07-30T14:33:00Z">
          <w:pPr>
            <w:pStyle w:val="ListParagraph"/>
            <w:keepNext/>
            <w:numPr>
              <w:numId w:val="6"/>
            </w:numPr>
            <w:spacing w:before="120" w:line="240" w:lineRule="auto"/>
            <w:ind w:left="360"/>
          </w:pPr>
        </w:pPrChange>
      </w:pPr>
      <w:r>
        <w:t>人民币</w:t>
      </w:r>
      <w:r>
        <w:t>40,000</w:t>
      </w:r>
      <w:r>
        <w:t>元以下</w:t>
      </w:r>
      <w:r>
        <w:t xml:space="preserve">  (1) </w:t>
      </w:r>
    </w:p>
    <w:p w14:paraId="33072E1F" w14:textId="77777777" w:rsidR="00B62D5E" w:rsidRDefault="00FC177C">
      <w:pPr>
        <w:pStyle w:val="ListParagraph"/>
        <w:keepNext/>
        <w:numPr>
          <w:ilvl w:val="0"/>
          <w:numId w:val="3"/>
        </w:numPr>
        <w:pPrChange w:id="249" w:author="ANA-AN00" w:date="2021-07-30T14:33:00Z">
          <w:pPr>
            <w:pStyle w:val="ListParagraph"/>
            <w:keepNext/>
            <w:numPr>
              <w:numId w:val="6"/>
            </w:numPr>
            <w:spacing w:before="120" w:line="240" w:lineRule="auto"/>
            <w:ind w:left="360"/>
          </w:pPr>
        </w:pPrChange>
      </w:pPr>
      <w:r>
        <w:t>人民币</w:t>
      </w:r>
      <w:r>
        <w:t>40,000</w:t>
      </w:r>
      <w:r>
        <w:t>至</w:t>
      </w:r>
      <w:r>
        <w:t>100,000</w:t>
      </w:r>
      <w:r>
        <w:t>元</w:t>
      </w:r>
      <w:r>
        <w:t xml:space="preserve">  (6) </w:t>
      </w:r>
    </w:p>
    <w:p w14:paraId="35812D62" w14:textId="77777777" w:rsidR="00B62D5E" w:rsidRDefault="00FC177C">
      <w:pPr>
        <w:pStyle w:val="ListParagraph"/>
        <w:keepNext/>
        <w:numPr>
          <w:ilvl w:val="0"/>
          <w:numId w:val="3"/>
        </w:numPr>
        <w:pPrChange w:id="250" w:author="ANA-AN00" w:date="2021-07-30T14:33:00Z">
          <w:pPr>
            <w:pStyle w:val="ListParagraph"/>
            <w:keepNext/>
            <w:numPr>
              <w:numId w:val="6"/>
            </w:numPr>
            <w:spacing w:before="120" w:line="240" w:lineRule="auto"/>
            <w:ind w:left="360"/>
          </w:pPr>
        </w:pPrChange>
      </w:pPr>
      <w:r>
        <w:t>人民币</w:t>
      </w:r>
      <w:r>
        <w:t>100,000</w:t>
      </w:r>
      <w:r>
        <w:t>至</w:t>
      </w:r>
      <w:r>
        <w:t>180,000</w:t>
      </w:r>
      <w:r>
        <w:t>元</w:t>
      </w:r>
      <w:r>
        <w:t xml:space="preserve">  (2) </w:t>
      </w:r>
    </w:p>
    <w:p w14:paraId="37B6E570" w14:textId="77777777" w:rsidR="00B62D5E" w:rsidRDefault="00FC177C">
      <w:pPr>
        <w:pStyle w:val="ListParagraph"/>
        <w:keepNext/>
        <w:numPr>
          <w:ilvl w:val="0"/>
          <w:numId w:val="3"/>
        </w:numPr>
        <w:pPrChange w:id="251" w:author="ANA-AN00" w:date="2021-07-30T14:33:00Z">
          <w:pPr>
            <w:pStyle w:val="ListParagraph"/>
            <w:keepNext/>
            <w:numPr>
              <w:numId w:val="6"/>
            </w:numPr>
            <w:spacing w:before="120" w:line="240" w:lineRule="auto"/>
            <w:ind w:left="360"/>
          </w:pPr>
        </w:pPrChange>
      </w:pPr>
      <w:r>
        <w:t>人民币</w:t>
      </w:r>
      <w:r>
        <w:t>180,000</w:t>
      </w:r>
      <w:r>
        <w:t>至</w:t>
      </w:r>
      <w:r>
        <w:t>380,000</w:t>
      </w:r>
      <w:r>
        <w:t>元</w:t>
      </w:r>
      <w:r>
        <w:t xml:space="preserve">  (3) </w:t>
      </w:r>
    </w:p>
    <w:p w14:paraId="7E8CD58C" w14:textId="77777777" w:rsidR="00B62D5E" w:rsidRDefault="00FC177C">
      <w:pPr>
        <w:pStyle w:val="ListParagraph"/>
        <w:keepNext/>
        <w:numPr>
          <w:ilvl w:val="0"/>
          <w:numId w:val="3"/>
        </w:numPr>
        <w:pPrChange w:id="252" w:author="ANA-AN00" w:date="2021-07-30T14:33:00Z">
          <w:pPr>
            <w:pStyle w:val="ListParagraph"/>
            <w:keepNext/>
            <w:numPr>
              <w:numId w:val="6"/>
            </w:numPr>
            <w:spacing w:before="120" w:line="240" w:lineRule="auto"/>
            <w:ind w:left="360"/>
          </w:pPr>
        </w:pPrChange>
      </w:pPr>
      <w:r>
        <w:t>人民币</w:t>
      </w:r>
      <w:r>
        <w:t>380,000</w:t>
      </w:r>
      <w:r>
        <w:t>元以上</w:t>
      </w:r>
      <w:r>
        <w:t xml:space="preserve">  (4) </w:t>
      </w:r>
    </w:p>
    <w:p w14:paraId="7BE95038" w14:textId="77777777" w:rsidR="00B62D5E" w:rsidRDefault="00B62D5E"/>
    <w:p w14:paraId="40B777FE" w14:textId="77777777" w:rsidR="00B62D5E" w:rsidRDefault="00FC177C">
      <w:pPr>
        <w:pStyle w:val="BlockEndLabel"/>
      </w:pPr>
      <w:r>
        <w:t>End of Block: Socio-demographics</w:t>
      </w:r>
    </w:p>
    <w:p w14:paraId="59832AA8" w14:textId="77777777" w:rsidR="00B62D5E" w:rsidRDefault="00B62D5E">
      <w:pPr>
        <w:pStyle w:val="BlockSeparator"/>
      </w:pPr>
    </w:p>
    <w:p w14:paraId="180851A4" w14:textId="77777777" w:rsidR="00B62D5E" w:rsidRDefault="00FC177C">
      <w:pPr>
        <w:pStyle w:val="BlockStartLabel"/>
      </w:pPr>
      <w:r>
        <w:t>Start of Block: Political views and media consumption</w:t>
      </w:r>
    </w:p>
    <w:p w14:paraId="1230B58E" w14:textId="77777777" w:rsidR="00B62D5E" w:rsidRDefault="00B62D5E"/>
    <w:p w14:paraId="71B1CC2B" w14:textId="77777777" w:rsidR="00B62D5E" w:rsidRDefault="00FC177C">
      <w:pPr>
        <w:keepNext/>
      </w:pPr>
      <w:r>
        <w:t>Q23.1 To what extent are you interested in politic</w:t>
      </w:r>
      <w:r>
        <w:t>s?</w:t>
      </w:r>
    </w:p>
    <w:p w14:paraId="4CF287AE" w14:textId="77777777" w:rsidR="00B62D5E" w:rsidRDefault="00FC177C">
      <w:pPr>
        <w:pStyle w:val="ListParagraph"/>
        <w:keepNext/>
        <w:numPr>
          <w:ilvl w:val="0"/>
          <w:numId w:val="3"/>
        </w:numPr>
        <w:pPrChange w:id="253" w:author="ANA-AN00" w:date="2021-07-30T14:33:00Z">
          <w:pPr>
            <w:pStyle w:val="ListParagraph"/>
            <w:keepNext/>
            <w:numPr>
              <w:numId w:val="6"/>
            </w:numPr>
            <w:spacing w:before="120" w:line="240" w:lineRule="auto"/>
            <w:ind w:left="360"/>
          </w:pPr>
        </w:pPrChange>
      </w:pPr>
      <w:r>
        <w:t xml:space="preserve">Not at all  (0) </w:t>
      </w:r>
    </w:p>
    <w:p w14:paraId="0F4BF402" w14:textId="77777777" w:rsidR="00B62D5E" w:rsidRDefault="00FC177C">
      <w:pPr>
        <w:pStyle w:val="ListParagraph"/>
        <w:keepNext/>
        <w:numPr>
          <w:ilvl w:val="0"/>
          <w:numId w:val="3"/>
        </w:numPr>
        <w:pPrChange w:id="254" w:author="ANA-AN00" w:date="2021-07-30T14:33:00Z">
          <w:pPr>
            <w:pStyle w:val="ListParagraph"/>
            <w:keepNext/>
            <w:numPr>
              <w:numId w:val="6"/>
            </w:numPr>
            <w:spacing w:before="120" w:line="240" w:lineRule="auto"/>
            <w:ind w:left="360"/>
          </w:pPr>
        </w:pPrChange>
      </w:pPr>
      <w:r>
        <w:t xml:space="preserve">A little  (1) </w:t>
      </w:r>
    </w:p>
    <w:p w14:paraId="6FDCA360" w14:textId="77777777" w:rsidR="00B62D5E" w:rsidRDefault="00FC177C">
      <w:pPr>
        <w:pStyle w:val="ListParagraph"/>
        <w:keepNext/>
        <w:numPr>
          <w:ilvl w:val="0"/>
          <w:numId w:val="3"/>
        </w:numPr>
        <w:pPrChange w:id="255" w:author="ANA-AN00" w:date="2021-07-30T14:33:00Z">
          <w:pPr>
            <w:pStyle w:val="ListParagraph"/>
            <w:keepNext/>
            <w:numPr>
              <w:numId w:val="6"/>
            </w:numPr>
            <w:spacing w:before="120" w:line="240" w:lineRule="auto"/>
            <w:ind w:left="360"/>
          </w:pPr>
        </w:pPrChange>
      </w:pPr>
      <w:r>
        <w:t xml:space="preserve">Moderately  (2) </w:t>
      </w:r>
    </w:p>
    <w:p w14:paraId="7E7491FB" w14:textId="77777777" w:rsidR="00B62D5E" w:rsidRDefault="00FC177C">
      <w:pPr>
        <w:pStyle w:val="ListParagraph"/>
        <w:keepNext/>
        <w:numPr>
          <w:ilvl w:val="0"/>
          <w:numId w:val="3"/>
        </w:numPr>
        <w:pPrChange w:id="256" w:author="ANA-AN00" w:date="2021-07-30T14:33:00Z">
          <w:pPr>
            <w:pStyle w:val="ListParagraph"/>
            <w:keepNext/>
            <w:numPr>
              <w:numId w:val="6"/>
            </w:numPr>
            <w:spacing w:before="120" w:line="240" w:lineRule="auto"/>
            <w:ind w:left="360"/>
          </w:pPr>
        </w:pPrChange>
      </w:pPr>
      <w:r>
        <w:t xml:space="preserve">A lot  (3) </w:t>
      </w:r>
    </w:p>
    <w:p w14:paraId="591150FA" w14:textId="77777777" w:rsidR="00B62D5E" w:rsidRDefault="00FC177C">
      <w:pPr>
        <w:pStyle w:val="ListParagraph"/>
        <w:keepNext/>
        <w:numPr>
          <w:ilvl w:val="0"/>
          <w:numId w:val="3"/>
        </w:numPr>
        <w:pPrChange w:id="257" w:author="ANA-AN00" w:date="2021-07-30T14:33:00Z">
          <w:pPr>
            <w:pStyle w:val="ListParagraph"/>
            <w:keepNext/>
            <w:numPr>
              <w:numId w:val="6"/>
            </w:numPr>
            <w:spacing w:before="120" w:line="240" w:lineRule="auto"/>
            <w:ind w:left="360"/>
          </w:pPr>
        </w:pPrChange>
      </w:pPr>
      <w:r>
        <w:t xml:space="preserve">A great deal  (4) </w:t>
      </w:r>
    </w:p>
    <w:p w14:paraId="085C7E56" w14:textId="77777777" w:rsidR="00B62D5E" w:rsidRDefault="00B62D5E"/>
    <w:p w14:paraId="5F6751DA" w14:textId="77777777" w:rsidR="00B62D5E" w:rsidRDefault="00FC177C">
      <w:pPr>
        <w:keepNext/>
      </w:pPr>
      <w:r>
        <w:lastRenderedPageBreak/>
        <w:t xml:space="preserve">Q23.1 </w:t>
      </w:r>
      <w:r>
        <w:t>你在多大程度上对政治感兴趣？</w:t>
      </w:r>
    </w:p>
    <w:p w14:paraId="19BC0345" w14:textId="77777777" w:rsidR="00B62D5E" w:rsidRDefault="00FC177C">
      <w:pPr>
        <w:pStyle w:val="ListParagraph"/>
        <w:keepNext/>
        <w:numPr>
          <w:ilvl w:val="0"/>
          <w:numId w:val="3"/>
        </w:numPr>
        <w:pPrChange w:id="258" w:author="ANA-AN00" w:date="2021-07-30T14:33:00Z">
          <w:pPr>
            <w:pStyle w:val="ListParagraph"/>
            <w:keepNext/>
            <w:numPr>
              <w:numId w:val="6"/>
            </w:numPr>
            <w:spacing w:before="120" w:line="240" w:lineRule="auto"/>
            <w:ind w:left="360"/>
          </w:pPr>
        </w:pPrChange>
      </w:pPr>
      <w:r>
        <w:t>完全不感兴趣</w:t>
      </w:r>
      <w:r>
        <w:t xml:space="preserve">  (0) </w:t>
      </w:r>
    </w:p>
    <w:p w14:paraId="5CD63732" w14:textId="77777777" w:rsidR="00B62D5E" w:rsidRDefault="00FC177C">
      <w:pPr>
        <w:pStyle w:val="ListParagraph"/>
        <w:keepNext/>
        <w:numPr>
          <w:ilvl w:val="0"/>
          <w:numId w:val="3"/>
        </w:numPr>
        <w:pPrChange w:id="259" w:author="ANA-AN00" w:date="2021-07-30T14:33:00Z">
          <w:pPr>
            <w:pStyle w:val="ListParagraph"/>
            <w:keepNext/>
            <w:numPr>
              <w:numId w:val="6"/>
            </w:numPr>
            <w:spacing w:before="120" w:line="240" w:lineRule="auto"/>
            <w:ind w:left="360"/>
          </w:pPr>
        </w:pPrChange>
      </w:pPr>
      <w:r>
        <w:t>不太感兴趣</w:t>
      </w:r>
      <w:r>
        <w:t xml:space="preserve">  (1) </w:t>
      </w:r>
    </w:p>
    <w:p w14:paraId="21105DCC" w14:textId="77777777" w:rsidR="00B62D5E" w:rsidRDefault="00FC177C">
      <w:pPr>
        <w:pStyle w:val="ListParagraph"/>
        <w:keepNext/>
        <w:numPr>
          <w:ilvl w:val="0"/>
          <w:numId w:val="3"/>
        </w:numPr>
        <w:pPrChange w:id="260" w:author="ANA-AN00" w:date="2021-07-30T14:33:00Z">
          <w:pPr>
            <w:pStyle w:val="ListParagraph"/>
            <w:keepNext/>
            <w:numPr>
              <w:numId w:val="6"/>
            </w:numPr>
            <w:spacing w:before="120" w:line="240" w:lineRule="auto"/>
            <w:ind w:left="360"/>
          </w:pPr>
        </w:pPrChange>
      </w:pPr>
      <w:r>
        <w:t>一般</w:t>
      </w:r>
      <w:r>
        <w:t xml:space="preserve">  (2) </w:t>
      </w:r>
    </w:p>
    <w:p w14:paraId="0BEB0C6A" w14:textId="77777777" w:rsidR="00B62D5E" w:rsidRDefault="00FC177C">
      <w:pPr>
        <w:pStyle w:val="ListParagraph"/>
        <w:keepNext/>
        <w:numPr>
          <w:ilvl w:val="0"/>
          <w:numId w:val="3"/>
        </w:numPr>
        <w:pPrChange w:id="261" w:author="ANA-AN00" w:date="2021-07-30T14:33:00Z">
          <w:pPr>
            <w:pStyle w:val="ListParagraph"/>
            <w:keepNext/>
            <w:numPr>
              <w:numId w:val="6"/>
            </w:numPr>
            <w:spacing w:before="120" w:line="240" w:lineRule="auto"/>
            <w:ind w:left="360"/>
          </w:pPr>
        </w:pPrChange>
      </w:pPr>
      <w:r>
        <w:t>很感兴趣</w:t>
      </w:r>
      <w:r>
        <w:t xml:space="preserve">  (3) </w:t>
      </w:r>
    </w:p>
    <w:p w14:paraId="534805EA" w14:textId="77777777" w:rsidR="00B62D5E" w:rsidRDefault="00FC177C">
      <w:pPr>
        <w:pStyle w:val="ListParagraph"/>
        <w:keepNext/>
        <w:numPr>
          <w:ilvl w:val="0"/>
          <w:numId w:val="3"/>
        </w:numPr>
        <w:pPrChange w:id="262" w:author="ANA-AN00" w:date="2021-07-30T14:33:00Z">
          <w:pPr>
            <w:pStyle w:val="ListParagraph"/>
            <w:keepNext/>
            <w:numPr>
              <w:numId w:val="6"/>
            </w:numPr>
            <w:spacing w:before="120" w:line="240" w:lineRule="auto"/>
            <w:ind w:left="360"/>
          </w:pPr>
        </w:pPrChange>
      </w:pPr>
      <w:r>
        <w:t>非常感兴趣</w:t>
      </w:r>
      <w:r>
        <w:t xml:space="preserve">  (4) </w:t>
      </w:r>
    </w:p>
    <w:p w14:paraId="0D17BFD2" w14:textId="77777777" w:rsidR="00B62D5E" w:rsidRDefault="00B62D5E"/>
    <w:p w14:paraId="63269EA6" w14:textId="77777777" w:rsidR="00B62D5E" w:rsidRDefault="00B62D5E">
      <w:pPr>
        <w:pStyle w:val="QuestionSeparator"/>
      </w:pPr>
    </w:p>
    <w:p w14:paraId="5BA12B75" w14:textId="77777777" w:rsidR="00B62D5E" w:rsidRDefault="00B62D5E"/>
    <w:p w14:paraId="510D0996" w14:textId="77777777" w:rsidR="00B62D5E" w:rsidRDefault="00FC177C">
      <w:pPr>
        <w:keepNext/>
      </w:pPr>
      <w:r>
        <w:t>Q23.2 Are you member of an environmental organization?</w:t>
      </w:r>
    </w:p>
    <w:p w14:paraId="7C359069" w14:textId="77777777" w:rsidR="00B62D5E" w:rsidRDefault="00FC177C">
      <w:pPr>
        <w:pStyle w:val="ListParagraph"/>
        <w:keepNext/>
        <w:numPr>
          <w:ilvl w:val="0"/>
          <w:numId w:val="3"/>
        </w:numPr>
        <w:pPrChange w:id="263" w:author="ANA-AN00" w:date="2021-07-30T14:33:00Z">
          <w:pPr>
            <w:pStyle w:val="ListParagraph"/>
            <w:keepNext/>
            <w:numPr>
              <w:numId w:val="6"/>
            </w:numPr>
            <w:spacing w:before="120" w:line="240" w:lineRule="auto"/>
            <w:ind w:left="360"/>
          </w:pPr>
        </w:pPrChange>
      </w:pPr>
      <w:r>
        <w:t xml:space="preserve">Yes  (1) </w:t>
      </w:r>
    </w:p>
    <w:p w14:paraId="2DF212F1" w14:textId="77777777" w:rsidR="00B62D5E" w:rsidRDefault="00FC177C">
      <w:pPr>
        <w:pStyle w:val="ListParagraph"/>
        <w:keepNext/>
        <w:numPr>
          <w:ilvl w:val="0"/>
          <w:numId w:val="3"/>
        </w:numPr>
        <w:pPrChange w:id="264" w:author="ANA-AN00" w:date="2021-07-30T14:33:00Z">
          <w:pPr>
            <w:pStyle w:val="ListParagraph"/>
            <w:keepNext/>
            <w:numPr>
              <w:numId w:val="6"/>
            </w:numPr>
            <w:spacing w:before="120" w:line="240" w:lineRule="auto"/>
            <w:ind w:left="360"/>
          </w:pPr>
        </w:pPrChange>
      </w:pPr>
      <w:r>
        <w:t xml:space="preserve">No  (2) </w:t>
      </w:r>
    </w:p>
    <w:p w14:paraId="3ACD78B3" w14:textId="77777777" w:rsidR="00B62D5E" w:rsidRDefault="00B62D5E"/>
    <w:p w14:paraId="779C3A00" w14:textId="77777777" w:rsidR="00B62D5E" w:rsidRDefault="00FC177C">
      <w:pPr>
        <w:keepNext/>
      </w:pPr>
      <w:r>
        <w:t xml:space="preserve">Q23.2 </w:t>
      </w:r>
      <w:r>
        <w:t>您是环保组织的成员吗？</w:t>
      </w:r>
    </w:p>
    <w:p w14:paraId="3F69FD13" w14:textId="78C11E06" w:rsidR="00B62D5E" w:rsidRDefault="00FC177C">
      <w:pPr>
        <w:pStyle w:val="ListParagraph"/>
        <w:keepNext/>
        <w:numPr>
          <w:ilvl w:val="0"/>
          <w:numId w:val="3"/>
        </w:numPr>
        <w:pPrChange w:id="265" w:author="ANA-AN00" w:date="2021-07-30T14:33:00Z">
          <w:pPr>
            <w:pStyle w:val="ListParagraph"/>
            <w:keepNext/>
            <w:numPr>
              <w:numId w:val="6"/>
            </w:numPr>
            <w:spacing w:before="120" w:line="240" w:lineRule="auto"/>
            <w:ind w:left="360"/>
          </w:pPr>
        </w:pPrChange>
      </w:pPr>
      <w:del w:id="266" w:author="ANA-AN00" w:date="2021-07-30T14:33:00Z">
        <w:r>
          <w:delText>是的</w:delText>
        </w:r>
      </w:del>
      <w:ins w:id="267" w:author="ANA-AN00" w:date="2021-07-30T14:33:00Z">
        <w:r>
          <w:t>是</w:t>
        </w:r>
      </w:ins>
      <w:r>
        <w:t xml:space="preserve">  (1) </w:t>
      </w:r>
    </w:p>
    <w:p w14:paraId="601E8B1B" w14:textId="77777777" w:rsidR="00B62D5E" w:rsidRDefault="00FC177C">
      <w:pPr>
        <w:pStyle w:val="ListParagraph"/>
        <w:keepNext/>
        <w:numPr>
          <w:ilvl w:val="0"/>
          <w:numId w:val="3"/>
        </w:numPr>
        <w:pPrChange w:id="268" w:author="ANA-AN00" w:date="2021-07-30T14:33:00Z">
          <w:pPr>
            <w:pStyle w:val="ListParagraph"/>
            <w:keepNext/>
            <w:numPr>
              <w:numId w:val="6"/>
            </w:numPr>
            <w:spacing w:before="120" w:line="240" w:lineRule="auto"/>
            <w:ind w:left="360"/>
          </w:pPr>
        </w:pPrChange>
      </w:pPr>
      <w:r>
        <w:t>不是</w:t>
      </w:r>
      <w:r>
        <w:t xml:space="preserve">  (2) </w:t>
      </w:r>
    </w:p>
    <w:p w14:paraId="0ECB7669" w14:textId="77777777" w:rsidR="00B62D5E" w:rsidRDefault="00B62D5E"/>
    <w:p w14:paraId="2E8A4754" w14:textId="77777777" w:rsidR="00B62D5E" w:rsidRDefault="00B62D5E">
      <w:pPr>
        <w:pStyle w:val="QuestionSeparator"/>
      </w:pPr>
    </w:p>
    <w:p w14:paraId="09DF294D" w14:textId="77777777" w:rsidR="00B62D5E" w:rsidRDefault="00B62D5E"/>
    <w:p w14:paraId="514022E6" w14:textId="77777777" w:rsidR="00B62D5E" w:rsidRDefault="00FC177C">
      <w:pPr>
        <w:keepNext/>
      </w:pPr>
      <w:r>
        <w:t>Q23.3 Do you have any relatives who are environmentalists?</w:t>
      </w:r>
    </w:p>
    <w:p w14:paraId="2487A6AD" w14:textId="77777777" w:rsidR="00B62D5E" w:rsidRDefault="00FC177C">
      <w:pPr>
        <w:pStyle w:val="ListParagraph"/>
        <w:keepNext/>
        <w:numPr>
          <w:ilvl w:val="0"/>
          <w:numId w:val="3"/>
        </w:numPr>
        <w:pPrChange w:id="269" w:author="ANA-AN00" w:date="2021-07-30T14:33:00Z">
          <w:pPr>
            <w:pStyle w:val="ListParagraph"/>
            <w:keepNext/>
            <w:numPr>
              <w:numId w:val="6"/>
            </w:numPr>
            <w:spacing w:before="120" w:line="240" w:lineRule="auto"/>
            <w:ind w:left="360"/>
          </w:pPr>
        </w:pPrChange>
      </w:pPr>
      <w:r>
        <w:t xml:space="preserve">Yes  (1) </w:t>
      </w:r>
    </w:p>
    <w:p w14:paraId="0311FB84" w14:textId="77777777" w:rsidR="00B62D5E" w:rsidRDefault="00FC177C">
      <w:pPr>
        <w:pStyle w:val="ListParagraph"/>
        <w:keepNext/>
        <w:numPr>
          <w:ilvl w:val="0"/>
          <w:numId w:val="3"/>
        </w:numPr>
        <w:pPrChange w:id="270" w:author="ANA-AN00" w:date="2021-07-30T14:33:00Z">
          <w:pPr>
            <w:pStyle w:val="ListParagraph"/>
            <w:keepNext/>
            <w:numPr>
              <w:numId w:val="6"/>
            </w:numPr>
            <w:spacing w:before="120" w:line="240" w:lineRule="auto"/>
            <w:ind w:left="360"/>
          </w:pPr>
        </w:pPrChange>
      </w:pPr>
      <w:r>
        <w:t xml:space="preserve">No  (4) </w:t>
      </w:r>
    </w:p>
    <w:p w14:paraId="63EAA110" w14:textId="77777777" w:rsidR="00B62D5E" w:rsidRDefault="00B62D5E"/>
    <w:p w14:paraId="3B31BFCD" w14:textId="77777777" w:rsidR="00B62D5E" w:rsidRDefault="00FC177C">
      <w:pPr>
        <w:keepNext/>
      </w:pPr>
      <w:r>
        <w:t xml:space="preserve">Q23.3 </w:t>
      </w:r>
      <w:r>
        <w:t>你有亲人是环保主义者吗？</w:t>
      </w:r>
    </w:p>
    <w:p w14:paraId="7E97F5E8" w14:textId="77777777" w:rsidR="00B62D5E" w:rsidRDefault="00FC177C">
      <w:pPr>
        <w:pStyle w:val="ListParagraph"/>
        <w:keepNext/>
        <w:numPr>
          <w:ilvl w:val="0"/>
          <w:numId w:val="3"/>
        </w:numPr>
        <w:pPrChange w:id="271" w:author="ANA-AN00" w:date="2021-07-30T14:33:00Z">
          <w:pPr>
            <w:pStyle w:val="ListParagraph"/>
            <w:keepNext/>
            <w:numPr>
              <w:numId w:val="6"/>
            </w:numPr>
            <w:spacing w:before="120" w:line="240" w:lineRule="auto"/>
            <w:ind w:left="360"/>
          </w:pPr>
        </w:pPrChange>
      </w:pPr>
      <w:r>
        <w:t>有</w:t>
      </w:r>
      <w:r>
        <w:t xml:space="preserve">  (1) </w:t>
      </w:r>
    </w:p>
    <w:p w14:paraId="26C1CEB4" w14:textId="77777777" w:rsidR="00B62D5E" w:rsidRDefault="00FC177C">
      <w:pPr>
        <w:pStyle w:val="ListParagraph"/>
        <w:keepNext/>
        <w:numPr>
          <w:ilvl w:val="0"/>
          <w:numId w:val="3"/>
        </w:numPr>
        <w:pPrChange w:id="272" w:author="ANA-AN00" w:date="2021-07-30T14:33:00Z">
          <w:pPr>
            <w:pStyle w:val="ListParagraph"/>
            <w:keepNext/>
            <w:numPr>
              <w:numId w:val="6"/>
            </w:numPr>
            <w:spacing w:before="120" w:line="240" w:lineRule="auto"/>
            <w:ind w:left="360"/>
          </w:pPr>
        </w:pPrChange>
      </w:pPr>
      <w:r>
        <w:t>没有</w:t>
      </w:r>
      <w:r>
        <w:t xml:space="preserve">  (4) </w:t>
      </w:r>
    </w:p>
    <w:p w14:paraId="742387F5" w14:textId="77777777" w:rsidR="00B62D5E" w:rsidRDefault="00B62D5E"/>
    <w:p w14:paraId="1223C787" w14:textId="77777777" w:rsidR="00B62D5E" w:rsidRDefault="00B62D5E">
      <w:pPr>
        <w:pStyle w:val="QuestionSeparator"/>
      </w:pPr>
    </w:p>
    <w:p w14:paraId="01AA53E6" w14:textId="77777777" w:rsidR="00B62D5E" w:rsidRDefault="00B62D5E"/>
    <w:p w14:paraId="7E614776" w14:textId="77777777" w:rsidR="00B62D5E" w:rsidRDefault="00FC177C">
      <w:pPr>
        <w:keepNext/>
      </w:pPr>
      <w:r>
        <w:lastRenderedPageBreak/>
        <w:t>Q23.4 Did you vote in the [Last main election] election?</w:t>
      </w:r>
    </w:p>
    <w:p w14:paraId="74FF80D0" w14:textId="77777777" w:rsidR="00B62D5E" w:rsidRDefault="00FC177C">
      <w:pPr>
        <w:pStyle w:val="ListParagraph"/>
        <w:keepNext/>
        <w:numPr>
          <w:ilvl w:val="0"/>
          <w:numId w:val="3"/>
        </w:numPr>
        <w:pPrChange w:id="273" w:author="ANA-AN00" w:date="2021-07-30T14:33:00Z">
          <w:pPr>
            <w:pStyle w:val="ListParagraph"/>
            <w:keepNext/>
            <w:numPr>
              <w:numId w:val="6"/>
            </w:numPr>
            <w:spacing w:before="120" w:line="240" w:lineRule="auto"/>
            <w:ind w:left="360"/>
          </w:pPr>
        </w:pPrChange>
      </w:pPr>
      <w:r>
        <w:t xml:space="preserve">Yes  (1) </w:t>
      </w:r>
    </w:p>
    <w:p w14:paraId="08FD9630" w14:textId="77777777" w:rsidR="00B62D5E" w:rsidRDefault="00FC177C">
      <w:pPr>
        <w:pStyle w:val="ListParagraph"/>
        <w:keepNext/>
        <w:numPr>
          <w:ilvl w:val="0"/>
          <w:numId w:val="3"/>
        </w:numPr>
        <w:pPrChange w:id="274" w:author="ANA-AN00" w:date="2021-07-30T14:33:00Z">
          <w:pPr>
            <w:pStyle w:val="ListParagraph"/>
            <w:keepNext/>
            <w:numPr>
              <w:numId w:val="6"/>
            </w:numPr>
            <w:spacing w:before="120" w:line="240" w:lineRule="auto"/>
            <w:ind w:left="360"/>
          </w:pPr>
        </w:pPrChange>
      </w:pPr>
      <w:r>
        <w:t xml:space="preserve">No  (2) </w:t>
      </w:r>
    </w:p>
    <w:p w14:paraId="03777533" w14:textId="77777777" w:rsidR="00B62D5E" w:rsidRDefault="00FC177C">
      <w:pPr>
        <w:pStyle w:val="ListParagraph"/>
        <w:keepNext/>
        <w:numPr>
          <w:ilvl w:val="0"/>
          <w:numId w:val="3"/>
        </w:numPr>
        <w:pPrChange w:id="275" w:author="ANA-AN00" w:date="2021-07-30T14:33:00Z">
          <w:pPr>
            <w:pStyle w:val="ListParagraph"/>
            <w:keepNext/>
            <w:numPr>
              <w:numId w:val="6"/>
            </w:numPr>
            <w:spacing w:before="120" w:line="240" w:lineRule="auto"/>
            <w:ind w:left="360"/>
          </w:pPr>
        </w:pPrChange>
      </w:pPr>
      <w:r>
        <w:t>I don't have the right to vote</w:t>
      </w:r>
      <w:r>
        <w:t xml:space="preserve"> in [Country]  (4) </w:t>
      </w:r>
    </w:p>
    <w:p w14:paraId="18D7DD20" w14:textId="77777777" w:rsidR="00B62D5E" w:rsidRDefault="00FC177C">
      <w:pPr>
        <w:pStyle w:val="ListParagraph"/>
        <w:keepNext/>
        <w:numPr>
          <w:ilvl w:val="0"/>
          <w:numId w:val="3"/>
        </w:numPr>
        <w:pPrChange w:id="276" w:author="ANA-AN00" w:date="2021-07-30T14:33:00Z">
          <w:pPr>
            <w:pStyle w:val="ListParagraph"/>
            <w:keepNext/>
            <w:numPr>
              <w:numId w:val="6"/>
            </w:numPr>
            <w:spacing w:before="120" w:line="240" w:lineRule="auto"/>
            <w:ind w:left="360"/>
          </w:pPr>
        </w:pPrChange>
      </w:pPr>
      <w:r>
        <w:t xml:space="preserve">Prefer not to say  (3) </w:t>
      </w:r>
    </w:p>
    <w:p w14:paraId="2C4AE5EC" w14:textId="77777777" w:rsidR="00B62D5E" w:rsidRDefault="00B62D5E"/>
    <w:p w14:paraId="50636BA5" w14:textId="77777777" w:rsidR="00B62D5E" w:rsidRDefault="00FC177C">
      <w:pPr>
        <w:keepNext/>
      </w:pPr>
      <w:r>
        <w:t>Q23.4 Did you vote in the last election?</w:t>
      </w:r>
    </w:p>
    <w:p w14:paraId="11257BC6" w14:textId="77777777" w:rsidR="00B62D5E" w:rsidRDefault="00FC177C">
      <w:pPr>
        <w:pStyle w:val="ListParagraph"/>
        <w:keepNext/>
        <w:numPr>
          <w:ilvl w:val="0"/>
          <w:numId w:val="3"/>
        </w:numPr>
        <w:pPrChange w:id="277" w:author="ANA-AN00" w:date="2021-07-30T14:33:00Z">
          <w:pPr>
            <w:pStyle w:val="ListParagraph"/>
            <w:keepNext/>
            <w:numPr>
              <w:numId w:val="6"/>
            </w:numPr>
            <w:spacing w:before="120" w:line="240" w:lineRule="auto"/>
            <w:ind w:left="360"/>
          </w:pPr>
        </w:pPrChange>
      </w:pPr>
      <w:r>
        <w:t xml:space="preserve">Yes  (1) </w:t>
      </w:r>
    </w:p>
    <w:p w14:paraId="660A24CF" w14:textId="77777777" w:rsidR="00B62D5E" w:rsidRDefault="00FC177C">
      <w:pPr>
        <w:pStyle w:val="ListParagraph"/>
        <w:keepNext/>
        <w:numPr>
          <w:ilvl w:val="0"/>
          <w:numId w:val="3"/>
        </w:numPr>
        <w:pPrChange w:id="278" w:author="ANA-AN00" w:date="2021-07-30T14:33:00Z">
          <w:pPr>
            <w:pStyle w:val="ListParagraph"/>
            <w:keepNext/>
            <w:numPr>
              <w:numId w:val="6"/>
            </w:numPr>
            <w:spacing w:before="120" w:line="240" w:lineRule="auto"/>
            <w:ind w:left="360"/>
          </w:pPr>
        </w:pPrChange>
      </w:pPr>
      <w:r>
        <w:t xml:space="preserve">No  (2) </w:t>
      </w:r>
    </w:p>
    <w:p w14:paraId="2E32F6C9" w14:textId="77777777" w:rsidR="00B62D5E" w:rsidRDefault="00FC177C">
      <w:pPr>
        <w:pStyle w:val="ListParagraph"/>
        <w:keepNext/>
        <w:numPr>
          <w:ilvl w:val="0"/>
          <w:numId w:val="3"/>
        </w:numPr>
        <w:pPrChange w:id="279" w:author="ANA-AN00" w:date="2021-07-30T14:33:00Z">
          <w:pPr>
            <w:pStyle w:val="ListParagraph"/>
            <w:keepNext/>
            <w:numPr>
              <w:numId w:val="6"/>
            </w:numPr>
            <w:spacing w:before="120" w:line="240" w:lineRule="auto"/>
            <w:ind w:left="360"/>
          </w:pPr>
        </w:pPrChange>
      </w:pPr>
      <w:r>
        <w:t xml:space="preserve">I don't have the right to vote in [Country]  (4) </w:t>
      </w:r>
    </w:p>
    <w:p w14:paraId="743251D6" w14:textId="77777777" w:rsidR="00B62D5E" w:rsidRDefault="00FC177C">
      <w:pPr>
        <w:pStyle w:val="ListParagraph"/>
        <w:keepNext/>
        <w:numPr>
          <w:ilvl w:val="0"/>
          <w:numId w:val="3"/>
        </w:numPr>
        <w:pPrChange w:id="280" w:author="ANA-AN00" w:date="2021-07-30T14:33:00Z">
          <w:pPr>
            <w:pStyle w:val="ListParagraph"/>
            <w:keepNext/>
            <w:numPr>
              <w:numId w:val="6"/>
            </w:numPr>
            <w:spacing w:before="120" w:line="240" w:lineRule="auto"/>
            <w:ind w:left="360"/>
          </w:pPr>
        </w:pPrChange>
      </w:pPr>
      <w:r>
        <w:t xml:space="preserve">Prefer not to say  (3) </w:t>
      </w:r>
    </w:p>
    <w:p w14:paraId="497A7042" w14:textId="77777777" w:rsidR="00B62D5E" w:rsidRDefault="00B62D5E"/>
    <w:p w14:paraId="79317501" w14:textId="77777777" w:rsidR="00B62D5E" w:rsidRDefault="00FC177C">
      <w:pPr>
        <w:pStyle w:val="BlockEndLabel"/>
      </w:pPr>
      <w:r>
        <w:t>End of Block: Political views and media consumption</w:t>
      </w:r>
    </w:p>
    <w:p w14:paraId="7962B02E" w14:textId="77777777" w:rsidR="00B62D5E" w:rsidRDefault="00B62D5E">
      <w:pPr>
        <w:pStyle w:val="BlockSeparator"/>
      </w:pPr>
    </w:p>
    <w:p w14:paraId="5A0DC8A0" w14:textId="77777777" w:rsidR="00B62D5E" w:rsidRDefault="00FC177C">
      <w:pPr>
        <w:pStyle w:val="BlockStartLabel"/>
      </w:pPr>
      <w:r>
        <w:t xml:space="preserve">Start of Block: </w:t>
      </w:r>
      <w:r>
        <w:t>Politics (more)</w:t>
      </w:r>
    </w:p>
    <w:p w14:paraId="5DD67BF6" w14:textId="77777777" w:rsidR="00B62D5E" w:rsidRDefault="00FC177C">
      <w:pPr>
        <w:pStyle w:val="QDisplayLogic"/>
        <w:keepNext/>
      </w:pPr>
      <w:r>
        <w:t>Display This Question:</w:t>
      </w:r>
    </w:p>
    <w:p w14:paraId="085E8468" w14:textId="77777777" w:rsidR="00B62D5E" w:rsidRDefault="00FC177C">
      <w:pPr>
        <w:pStyle w:val="QDisplayLogic"/>
        <w:keepNext/>
        <w:ind w:firstLine="400"/>
      </w:pPr>
      <w:r>
        <w:t>If Did you vote in the last election? = Yes</w:t>
      </w:r>
    </w:p>
    <w:p w14:paraId="2D0A3CCF" w14:textId="77777777" w:rsidR="00B62D5E" w:rsidRDefault="00B62D5E"/>
    <w:p w14:paraId="7CCB9F6C" w14:textId="77777777" w:rsidR="00B62D5E" w:rsidRDefault="00FC177C">
      <w:pPr>
        <w:keepNext/>
      </w:pPr>
      <w:r>
        <w:t>Q24.1 Which candidate did you vote for in the last [main election]?</w:t>
      </w:r>
    </w:p>
    <w:p w14:paraId="2AAFE45A" w14:textId="77777777" w:rsidR="00B62D5E" w:rsidRDefault="00FC177C">
      <w:pPr>
        <w:pStyle w:val="ListParagraph"/>
        <w:keepNext/>
        <w:numPr>
          <w:ilvl w:val="0"/>
          <w:numId w:val="3"/>
        </w:numPr>
        <w:pPrChange w:id="281" w:author="ANA-AN00" w:date="2021-07-30T14:33:00Z">
          <w:pPr>
            <w:pStyle w:val="ListParagraph"/>
            <w:keepNext/>
            <w:numPr>
              <w:numId w:val="6"/>
            </w:numPr>
            <w:spacing w:before="120" w:line="240" w:lineRule="auto"/>
            <w:ind w:left="360"/>
          </w:pPr>
        </w:pPrChange>
      </w:pPr>
      <w:r>
        <w:t xml:space="preserve">Biden  (4) </w:t>
      </w:r>
    </w:p>
    <w:p w14:paraId="38D81CC0" w14:textId="77777777" w:rsidR="00B62D5E" w:rsidRDefault="00FC177C">
      <w:pPr>
        <w:pStyle w:val="ListParagraph"/>
        <w:keepNext/>
        <w:numPr>
          <w:ilvl w:val="0"/>
          <w:numId w:val="3"/>
        </w:numPr>
        <w:pPrChange w:id="282" w:author="ANA-AN00" w:date="2021-07-30T14:33:00Z">
          <w:pPr>
            <w:pStyle w:val="ListParagraph"/>
            <w:keepNext/>
            <w:numPr>
              <w:numId w:val="6"/>
            </w:numPr>
            <w:spacing w:before="120" w:line="240" w:lineRule="auto"/>
            <w:ind w:left="360"/>
          </w:pPr>
        </w:pPrChange>
      </w:pPr>
      <w:r>
        <w:t xml:space="preserve">Trump  (5) </w:t>
      </w:r>
    </w:p>
    <w:p w14:paraId="55D3B33C" w14:textId="77777777" w:rsidR="00B62D5E" w:rsidRDefault="00FC177C">
      <w:pPr>
        <w:pStyle w:val="ListParagraph"/>
        <w:keepNext/>
        <w:numPr>
          <w:ilvl w:val="0"/>
          <w:numId w:val="3"/>
        </w:numPr>
        <w:pPrChange w:id="283" w:author="ANA-AN00" w:date="2021-07-30T14:33:00Z">
          <w:pPr>
            <w:pStyle w:val="ListParagraph"/>
            <w:keepNext/>
            <w:numPr>
              <w:numId w:val="6"/>
            </w:numPr>
            <w:spacing w:before="120" w:line="240" w:lineRule="auto"/>
            <w:ind w:left="360"/>
          </w:pPr>
        </w:pPrChange>
      </w:pPr>
      <w:r>
        <w:t xml:space="preserve">Jorgensen  (6) </w:t>
      </w:r>
    </w:p>
    <w:p w14:paraId="358FFB8F" w14:textId="77777777" w:rsidR="00B62D5E" w:rsidRDefault="00FC177C">
      <w:pPr>
        <w:pStyle w:val="ListParagraph"/>
        <w:keepNext/>
        <w:numPr>
          <w:ilvl w:val="0"/>
          <w:numId w:val="3"/>
        </w:numPr>
        <w:pPrChange w:id="284" w:author="ANA-AN00" w:date="2021-07-30T14:33:00Z">
          <w:pPr>
            <w:pStyle w:val="ListParagraph"/>
            <w:keepNext/>
            <w:numPr>
              <w:numId w:val="6"/>
            </w:numPr>
            <w:spacing w:before="120" w:line="240" w:lineRule="auto"/>
            <w:ind w:left="360"/>
          </w:pPr>
        </w:pPrChange>
      </w:pPr>
      <w:r>
        <w:t xml:space="preserve">Hawkins  (12) </w:t>
      </w:r>
    </w:p>
    <w:p w14:paraId="6FB272F7" w14:textId="77777777" w:rsidR="00B62D5E" w:rsidRDefault="00FC177C">
      <w:pPr>
        <w:pStyle w:val="ListParagraph"/>
        <w:keepNext/>
        <w:numPr>
          <w:ilvl w:val="0"/>
          <w:numId w:val="3"/>
        </w:numPr>
        <w:pPrChange w:id="285" w:author="ANA-AN00" w:date="2021-07-30T14:33:00Z">
          <w:pPr>
            <w:pStyle w:val="ListParagraph"/>
            <w:keepNext/>
            <w:numPr>
              <w:numId w:val="6"/>
            </w:numPr>
            <w:spacing w:before="120" w:line="240" w:lineRule="auto"/>
            <w:ind w:left="360"/>
          </w:pPr>
        </w:pPrChange>
      </w:pPr>
      <w:r>
        <w:t xml:space="preserve">Prefer not to say  (13) </w:t>
      </w:r>
    </w:p>
    <w:p w14:paraId="2BF15BA7" w14:textId="77777777" w:rsidR="00B62D5E" w:rsidRDefault="00B62D5E"/>
    <w:p w14:paraId="6555DB20" w14:textId="77777777" w:rsidR="00B62D5E" w:rsidRDefault="00FC177C">
      <w:pPr>
        <w:keepNext/>
      </w:pPr>
      <w:r>
        <w:lastRenderedPageBreak/>
        <w:t xml:space="preserve">Q24.1 Which candidate </w:t>
      </w:r>
      <w:r>
        <w:t>did you vote for in the last election?</w:t>
      </w:r>
    </w:p>
    <w:p w14:paraId="29C44314" w14:textId="77777777" w:rsidR="00B62D5E" w:rsidRDefault="00FC177C">
      <w:pPr>
        <w:pStyle w:val="ListParagraph"/>
        <w:keepNext/>
        <w:numPr>
          <w:ilvl w:val="0"/>
          <w:numId w:val="3"/>
        </w:numPr>
        <w:pPrChange w:id="286" w:author="ANA-AN00" w:date="2021-07-30T14:33:00Z">
          <w:pPr>
            <w:pStyle w:val="ListParagraph"/>
            <w:keepNext/>
            <w:numPr>
              <w:numId w:val="6"/>
            </w:numPr>
            <w:spacing w:before="120" w:line="240" w:lineRule="auto"/>
            <w:ind w:left="360"/>
          </w:pPr>
        </w:pPrChange>
      </w:pPr>
      <w:r>
        <w:t xml:space="preserve">Biden  (4) </w:t>
      </w:r>
    </w:p>
    <w:p w14:paraId="694E11AE" w14:textId="77777777" w:rsidR="00B62D5E" w:rsidRDefault="00FC177C">
      <w:pPr>
        <w:pStyle w:val="ListParagraph"/>
        <w:keepNext/>
        <w:numPr>
          <w:ilvl w:val="0"/>
          <w:numId w:val="3"/>
        </w:numPr>
        <w:pPrChange w:id="287" w:author="ANA-AN00" w:date="2021-07-30T14:33:00Z">
          <w:pPr>
            <w:pStyle w:val="ListParagraph"/>
            <w:keepNext/>
            <w:numPr>
              <w:numId w:val="6"/>
            </w:numPr>
            <w:spacing w:before="120" w:line="240" w:lineRule="auto"/>
            <w:ind w:left="360"/>
          </w:pPr>
        </w:pPrChange>
      </w:pPr>
      <w:r>
        <w:t xml:space="preserve">Trump  (5) </w:t>
      </w:r>
    </w:p>
    <w:p w14:paraId="730941FC" w14:textId="77777777" w:rsidR="00B62D5E" w:rsidRDefault="00FC177C">
      <w:pPr>
        <w:pStyle w:val="ListParagraph"/>
        <w:keepNext/>
        <w:numPr>
          <w:ilvl w:val="0"/>
          <w:numId w:val="3"/>
        </w:numPr>
        <w:pPrChange w:id="288" w:author="ANA-AN00" w:date="2021-07-30T14:33:00Z">
          <w:pPr>
            <w:pStyle w:val="ListParagraph"/>
            <w:keepNext/>
            <w:numPr>
              <w:numId w:val="6"/>
            </w:numPr>
            <w:spacing w:before="120" w:line="240" w:lineRule="auto"/>
            <w:ind w:left="360"/>
          </w:pPr>
        </w:pPrChange>
      </w:pPr>
      <w:r>
        <w:t xml:space="preserve">Jorgensen  (6) </w:t>
      </w:r>
    </w:p>
    <w:p w14:paraId="45355177" w14:textId="77777777" w:rsidR="00B62D5E" w:rsidRDefault="00FC177C">
      <w:pPr>
        <w:pStyle w:val="ListParagraph"/>
        <w:keepNext/>
        <w:numPr>
          <w:ilvl w:val="0"/>
          <w:numId w:val="3"/>
        </w:numPr>
        <w:pPrChange w:id="289" w:author="ANA-AN00" w:date="2021-07-30T14:33:00Z">
          <w:pPr>
            <w:pStyle w:val="ListParagraph"/>
            <w:keepNext/>
            <w:numPr>
              <w:numId w:val="6"/>
            </w:numPr>
            <w:spacing w:before="120" w:line="240" w:lineRule="auto"/>
            <w:ind w:left="360"/>
          </w:pPr>
        </w:pPrChange>
      </w:pPr>
      <w:r>
        <w:t xml:space="preserve">Hawkins  (12) </w:t>
      </w:r>
    </w:p>
    <w:p w14:paraId="298311E2" w14:textId="77777777" w:rsidR="00B62D5E" w:rsidRDefault="00FC177C">
      <w:pPr>
        <w:pStyle w:val="ListParagraph"/>
        <w:keepNext/>
        <w:numPr>
          <w:ilvl w:val="0"/>
          <w:numId w:val="3"/>
        </w:numPr>
        <w:pPrChange w:id="290" w:author="ANA-AN00" w:date="2021-07-30T14:33:00Z">
          <w:pPr>
            <w:pStyle w:val="ListParagraph"/>
            <w:keepNext/>
            <w:numPr>
              <w:numId w:val="6"/>
            </w:numPr>
            <w:spacing w:before="120" w:line="240" w:lineRule="auto"/>
            <w:ind w:left="360"/>
          </w:pPr>
        </w:pPrChange>
      </w:pPr>
      <w:r>
        <w:t xml:space="preserve">Prefer not to say  (13) </w:t>
      </w:r>
    </w:p>
    <w:p w14:paraId="2451C1CD" w14:textId="77777777" w:rsidR="00B62D5E" w:rsidRDefault="00B62D5E"/>
    <w:p w14:paraId="6F849FE0" w14:textId="77777777" w:rsidR="00B62D5E" w:rsidRDefault="00B62D5E">
      <w:pPr>
        <w:pStyle w:val="QuestionSeparator"/>
      </w:pPr>
    </w:p>
    <w:p w14:paraId="4DF63C60" w14:textId="77777777" w:rsidR="00B62D5E" w:rsidRDefault="00FC177C">
      <w:pPr>
        <w:pStyle w:val="QDisplayLogic"/>
        <w:keepNext/>
      </w:pPr>
      <w:r>
        <w:t>Display This Question:</w:t>
      </w:r>
    </w:p>
    <w:p w14:paraId="7A770D35" w14:textId="77777777" w:rsidR="00B62D5E" w:rsidRDefault="00FC177C">
      <w:pPr>
        <w:pStyle w:val="QDisplayLogic"/>
        <w:keepNext/>
        <w:ind w:firstLine="400"/>
      </w:pPr>
      <w:r>
        <w:t>If Did you vote in the last election? != Yes</w:t>
      </w:r>
    </w:p>
    <w:p w14:paraId="44429E65" w14:textId="77777777" w:rsidR="00B62D5E" w:rsidRDefault="00B62D5E"/>
    <w:p w14:paraId="4AC35126" w14:textId="77777777" w:rsidR="00B62D5E" w:rsidRDefault="00FC177C">
      <w:pPr>
        <w:keepNext/>
      </w:pPr>
      <w:r>
        <w:t>Q24.2 Even if you did NOT vote in the last [main election], please</w:t>
      </w:r>
      <w:r>
        <w:t xml:space="preserve"> indicate the candidate that you were most likely to have voted for or who represents your views more closely.</w:t>
      </w:r>
    </w:p>
    <w:p w14:paraId="420CEB15" w14:textId="77777777" w:rsidR="00B62D5E" w:rsidRDefault="00FC177C">
      <w:pPr>
        <w:pStyle w:val="ListParagraph"/>
        <w:keepNext/>
        <w:numPr>
          <w:ilvl w:val="0"/>
          <w:numId w:val="3"/>
        </w:numPr>
        <w:pPrChange w:id="291" w:author="ANA-AN00" w:date="2021-07-30T14:33:00Z">
          <w:pPr>
            <w:pStyle w:val="ListParagraph"/>
            <w:keepNext/>
            <w:numPr>
              <w:numId w:val="6"/>
            </w:numPr>
            <w:spacing w:before="120" w:line="240" w:lineRule="auto"/>
            <w:ind w:left="360"/>
          </w:pPr>
        </w:pPrChange>
      </w:pPr>
      <w:r>
        <w:t xml:space="preserve">Biden  (1) </w:t>
      </w:r>
    </w:p>
    <w:p w14:paraId="04A35B06" w14:textId="77777777" w:rsidR="00B62D5E" w:rsidRDefault="00FC177C">
      <w:pPr>
        <w:pStyle w:val="ListParagraph"/>
        <w:keepNext/>
        <w:numPr>
          <w:ilvl w:val="0"/>
          <w:numId w:val="3"/>
        </w:numPr>
        <w:pPrChange w:id="292" w:author="ANA-AN00" w:date="2021-07-30T14:33:00Z">
          <w:pPr>
            <w:pStyle w:val="ListParagraph"/>
            <w:keepNext/>
            <w:numPr>
              <w:numId w:val="6"/>
            </w:numPr>
            <w:spacing w:before="120" w:line="240" w:lineRule="auto"/>
            <w:ind w:left="360"/>
          </w:pPr>
        </w:pPrChange>
      </w:pPr>
      <w:r>
        <w:t xml:space="preserve">Trump  (2) </w:t>
      </w:r>
    </w:p>
    <w:p w14:paraId="09E7B938" w14:textId="77777777" w:rsidR="00B62D5E" w:rsidRDefault="00FC177C">
      <w:pPr>
        <w:pStyle w:val="ListParagraph"/>
        <w:keepNext/>
        <w:numPr>
          <w:ilvl w:val="0"/>
          <w:numId w:val="3"/>
        </w:numPr>
        <w:pPrChange w:id="293" w:author="ANA-AN00" w:date="2021-07-30T14:33:00Z">
          <w:pPr>
            <w:pStyle w:val="ListParagraph"/>
            <w:keepNext/>
            <w:numPr>
              <w:numId w:val="6"/>
            </w:numPr>
            <w:spacing w:before="120" w:line="240" w:lineRule="auto"/>
            <w:ind w:left="360"/>
          </w:pPr>
        </w:pPrChange>
      </w:pPr>
      <w:r>
        <w:t xml:space="preserve">Jorgensen  (3) </w:t>
      </w:r>
    </w:p>
    <w:p w14:paraId="19B94A20" w14:textId="77777777" w:rsidR="00B62D5E" w:rsidRDefault="00FC177C">
      <w:pPr>
        <w:pStyle w:val="ListParagraph"/>
        <w:keepNext/>
        <w:numPr>
          <w:ilvl w:val="0"/>
          <w:numId w:val="3"/>
        </w:numPr>
        <w:pPrChange w:id="294" w:author="ANA-AN00" w:date="2021-07-30T14:33:00Z">
          <w:pPr>
            <w:pStyle w:val="ListParagraph"/>
            <w:keepNext/>
            <w:numPr>
              <w:numId w:val="6"/>
            </w:numPr>
            <w:spacing w:before="120" w:line="240" w:lineRule="auto"/>
            <w:ind w:left="360"/>
          </w:pPr>
        </w:pPrChange>
      </w:pPr>
      <w:r>
        <w:t xml:space="preserve">Hawkins  (4) </w:t>
      </w:r>
    </w:p>
    <w:p w14:paraId="745D6A9D" w14:textId="77777777" w:rsidR="00B62D5E" w:rsidRDefault="00FC177C">
      <w:pPr>
        <w:pStyle w:val="ListParagraph"/>
        <w:keepNext/>
        <w:numPr>
          <w:ilvl w:val="0"/>
          <w:numId w:val="3"/>
        </w:numPr>
        <w:pPrChange w:id="295" w:author="ANA-AN00" w:date="2021-07-30T14:33:00Z">
          <w:pPr>
            <w:pStyle w:val="ListParagraph"/>
            <w:keepNext/>
            <w:numPr>
              <w:numId w:val="6"/>
            </w:numPr>
            <w:spacing w:before="120" w:line="240" w:lineRule="auto"/>
            <w:ind w:left="360"/>
          </w:pPr>
        </w:pPrChange>
      </w:pPr>
      <w:r>
        <w:t xml:space="preserve">Prefer not to say  (5) </w:t>
      </w:r>
    </w:p>
    <w:p w14:paraId="3ED003B1" w14:textId="77777777" w:rsidR="00B62D5E" w:rsidRDefault="00B62D5E"/>
    <w:p w14:paraId="4D2A847A" w14:textId="77777777" w:rsidR="00B62D5E" w:rsidRDefault="00FC177C">
      <w:pPr>
        <w:keepNext/>
      </w:pPr>
      <w:r>
        <w:t>Q24.2 Even if you did NOT vote in the last election, please indica</w:t>
      </w:r>
      <w:r>
        <w:t>te the candidate that you were most likely to have voted for or who represents your views more closely.</w:t>
      </w:r>
    </w:p>
    <w:p w14:paraId="73291ABA" w14:textId="77777777" w:rsidR="00B62D5E" w:rsidRDefault="00FC177C">
      <w:pPr>
        <w:pStyle w:val="ListParagraph"/>
        <w:keepNext/>
        <w:numPr>
          <w:ilvl w:val="0"/>
          <w:numId w:val="3"/>
        </w:numPr>
        <w:pPrChange w:id="296" w:author="ANA-AN00" w:date="2021-07-30T14:33:00Z">
          <w:pPr>
            <w:pStyle w:val="ListParagraph"/>
            <w:keepNext/>
            <w:numPr>
              <w:numId w:val="6"/>
            </w:numPr>
            <w:spacing w:before="120" w:line="240" w:lineRule="auto"/>
            <w:ind w:left="360"/>
          </w:pPr>
        </w:pPrChange>
      </w:pPr>
      <w:r>
        <w:t xml:space="preserve">Biden  (1) </w:t>
      </w:r>
    </w:p>
    <w:p w14:paraId="0AF34CAE" w14:textId="77777777" w:rsidR="00B62D5E" w:rsidRDefault="00FC177C">
      <w:pPr>
        <w:pStyle w:val="ListParagraph"/>
        <w:keepNext/>
        <w:numPr>
          <w:ilvl w:val="0"/>
          <w:numId w:val="3"/>
        </w:numPr>
        <w:pPrChange w:id="297" w:author="ANA-AN00" w:date="2021-07-30T14:33:00Z">
          <w:pPr>
            <w:pStyle w:val="ListParagraph"/>
            <w:keepNext/>
            <w:numPr>
              <w:numId w:val="6"/>
            </w:numPr>
            <w:spacing w:before="120" w:line="240" w:lineRule="auto"/>
            <w:ind w:left="360"/>
          </w:pPr>
        </w:pPrChange>
      </w:pPr>
      <w:r>
        <w:t xml:space="preserve">Trump  (2) </w:t>
      </w:r>
    </w:p>
    <w:p w14:paraId="32D17379" w14:textId="77777777" w:rsidR="00B62D5E" w:rsidRDefault="00FC177C">
      <w:pPr>
        <w:pStyle w:val="ListParagraph"/>
        <w:keepNext/>
        <w:numPr>
          <w:ilvl w:val="0"/>
          <w:numId w:val="3"/>
        </w:numPr>
        <w:pPrChange w:id="298" w:author="ANA-AN00" w:date="2021-07-30T14:33:00Z">
          <w:pPr>
            <w:pStyle w:val="ListParagraph"/>
            <w:keepNext/>
            <w:numPr>
              <w:numId w:val="6"/>
            </w:numPr>
            <w:spacing w:before="120" w:line="240" w:lineRule="auto"/>
            <w:ind w:left="360"/>
          </w:pPr>
        </w:pPrChange>
      </w:pPr>
      <w:r>
        <w:t xml:space="preserve">Jorgensen  (3) </w:t>
      </w:r>
    </w:p>
    <w:p w14:paraId="2847AEA4" w14:textId="77777777" w:rsidR="00B62D5E" w:rsidRDefault="00FC177C">
      <w:pPr>
        <w:pStyle w:val="ListParagraph"/>
        <w:keepNext/>
        <w:numPr>
          <w:ilvl w:val="0"/>
          <w:numId w:val="3"/>
        </w:numPr>
        <w:pPrChange w:id="299" w:author="ANA-AN00" w:date="2021-07-30T14:33:00Z">
          <w:pPr>
            <w:pStyle w:val="ListParagraph"/>
            <w:keepNext/>
            <w:numPr>
              <w:numId w:val="6"/>
            </w:numPr>
            <w:spacing w:before="120" w:line="240" w:lineRule="auto"/>
            <w:ind w:left="360"/>
          </w:pPr>
        </w:pPrChange>
      </w:pPr>
      <w:r>
        <w:t xml:space="preserve">Hawkins  (4) </w:t>
      </w:r>
    </w:p>
    <w:p w14:paraId="6103A091" w14:textId="77777777" w:rsidR="00B62D5E" w:rsidRDefault="00FC177C">
      <w:pPr>
        <w:pStyle w:val="ListParagraph"/>
        <w:keepNext/>
        <w:numPr>
          <w:ilvl w:val="0"/>
          <w:numId w:val="3"/>
        </w:numPr>
        <w:pPrChange w:id="300" w:author="ANA-AN00" w:date="2021-07-30T14:33:00Z">
          <w:pPr>
            <w:pStyle w:val="ListParagraph"/>
            <w:keepNext/>
            <w:numPr>
              <w:numId w:val="6"/>
            </w:numPr>
            <w:spacing w:before="120" w:line="240" w:lineRule="auto"/>
            <w:ind w:left="360"/>
          </w:pPr>
        </w:pPrChange>
      </w:pPr>
      <w:r>
        <w:t xml:space="preserve">Prefer not to say  (5) </w:t>
      </w:r>
    </w:p>
    <w:p w14:paraId="6333D675" w14:textId="77777777" w:rsidR="00B62D5E" w:rsidRDefault="00B62D5E"/>
    <w:p w14:paraId="56B7230A" w14:textId="77777777" w:rsidR="00B62D5E" w:rsidRDefault="00B62D5E">
      <w:pPr>
        <w:pStyle w:val="QuestionSeparator"/>
      </w:pPr>
    </w:p>
    <w:p w14:paraId="4AC81CFC" w14:textId="77777777" w:rsidR="00B62D5E" w:rsidRDefault="00B62D5E"/>
    <w:p w14:paraId="7A0CCE07" w14:textId="77777777" w:rsidR="00B62D5E" w:rsidRDefault="00FC177C">
      <w:pPr>
        <w:keepNext/>
      </w:pPr>
      <w:r>
        <w:lastRenderedPageBreak/>
        <w:t xml:space="preserve">Q24.5 On economic policy matters, where do you see yourself on a scale </w:t>
      </w:r>
      <w:r>
        <w:t>from 1 to 5, where 1 is Left and 5 is Right?</w:t>
      </w:r>
    </w:p>
    <w:tbl>
      <w:tblPr>
        <w:tblStyle w:val="QSliderLabelsTable"/>
        <w:tblW w:w="0" w:type="auto"/>
        <w:tblInd w:w="0" w:type="dxa"/>
        <w:tblCellMar>
          <w:top w:w="0" w:type="dxa"/>
          <w:left w:w="0" w:type="dxa"/>
          <w:bottom w:w="0" w:type="dxa"/>
          <w:right w:w="0" w:type="dxa"/>
        </w:tblCellMar>
        <w:tblLook w:val="0460" w:firstRow="1" w:lastRow="1" w:firstColumn="0" w:lastColumn="0" w:noHBand="0" w:noVBand="1"/>
        <w:tblPrChange w:id="301" w:author="ANA-AN00" w:date="2021-07-30T14:33:00Z">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PrChange>
      </w:tblPr>
      <w:tblGrid>
        <w:gridCol w:w="4031"/>
        <w:gridCol w:w="1402"/>
        <w:gridCol w:w="1448"/>
        <w:gridCol w:w="1425"/>
        <w:tblGridChange w:id="302">
          <w:tblGrid>
            <w:gridCol w:w="4659"/>
            <w:gridCol w:w="1563"/>
            <w:gridCol w:w="1571"/>
            <w:gridCol w:w="1567"/>
          </w:tblGrid>
        </w:tblGridChange>
      </w:tblGrid>
      <w:tr w:rsidR="00B62D5E" w14:paraId="4C2B0D99" w14:textId="77777777">
        <w:tblPrEx>
          <w:tblCellMar>
            <w:top w:w="0" w:type="dxa"/>
            <w:left w:w="0" w:type="dxa"/>
            <w:bottom w:w="0" w:type="dxa"/>
            <w:right w:w="0" w:type="dxa"/>
          </w:tblCellMar>
          <w:tblPrExChange w:id="303" w:author="ANA-AN00" w:date="2021-07-30T14:33:00Z">
            <w:tblPrEx>
              <w:tblCellMar>
                <w:top w:w="0" w:type="dxa"/>
                <w:left w:w="0" w:type="dxa"/>
                <w:bottom w:w="0" w:type="dxa"/>
                <w:right w:w="0" w:type="dxa"/>
              </w:tblCellMar>
            </w:tblPrEx>
          </w:tblPrExChange>
        </w:tblPrEx>
        <w:tc>
          <w:tcPr>
            <w:tcW w:w="4788" w:type="dxa"/>
            <w:tcPrChange w:id="304" w:author="ANA-AN00" w:date="2021-07-30T14:33:00Z">
              <w:tcPr>
                <w:tcW w:w="4788" w:type="dxa"/>
                <w:vAlign w:val="top"/>
              </w:tcPr>
            </w:tcPrChange>
          </w:tcPr>
          <w:p w14:paraId="5848E49E" w14:textId="77777777" w:rsidR="00B62D5E" w:rsidRDefault="00B62D5E">
            <w:pPr>
              <w:keepNext/>
            </w:pPr>
          </w:p>
        </w:tc>
        <w:tc>
          <w:tcPr>
            <w:tcW w:w="1596" w:type="dxa"/>
            <w:tcPrChange w:id="305" w:author="ANA-AN00" w:date="2021-07-30T14:33:00Z">
              <w:tcPr>
                <w:tcW w:w="1596" w:type="dxa"/>
                <w:vAlign w:val="top"/>
              </w:tcPr>
            </w:tcPrChange>
          </w:tcPr>
          <w:p w14:paraId="7F7767D2" w14:textId="77777777" w:rsidR="00B62D5E" w:rsidRDefault="00FC177C">
            <w:r>
              <w:t>Left</w:t>
            </w:r>
          </w:p>
        </w:tc>
        <w:tc>
          <w:tcPr>
            <w:tcW w:w="1596" w:type="dxa"/>
            <w:tcPrChange w:id="306" w:author="ANA-AN00" w:date="2021-07-30T14:33:00Z">
              <w:tcPr>
                <w:tcW w:w="1596" w:type="dxa"/>
                <w:vAlign w:val="top"/>
              </w:tcPr>
            </w:tcPrChange>
          </w:tcPr>
          <w:p w14:paraId="22D6EF1B" w14:textId="77777777" w:rsidR="00B62D5E" w:rsidRDefault="00FC177C">
            <w:r>
              <w:t>Center</w:t>
            </w:r>
          </w:p>
        </w:tc>
        <w:tc>
          <w:tcPr>
            <w:tcW w:w="1596" w:type="dxa"/>
            <w:tcPrChange w:id="307" w:author="ANA-AN00" w:date="2021-07-30T14:33:00Z">
              <w:tcPr>
                <w:tcW w:w="1596" w:type="dxa"/>
                <w:vAlign w:val="top"/>
              </w:tcPr>
            </w:tcPrChange>
          </w:tcPr>
          <w:p w14:paraId="2A9FB68D" w14:textId="77777777" w:rsidR="00B62D5E" w:rsidRDefault="00FC177C">
            <w:r>
              <w:t>Right</w:t>
            </w:r>
          </w:p>
        </w:tc>
      </w:tr>
    </w:tbl>
    <w:p w14:paraId="2AB58046" w14:textId="77777777" w:rsidR="00B62D5E" w:rsidRDefault="00B62D5E"/>
    <w:tbl>
      <w:tblPr>
        <w:tblStyle w:val="QSliderLabelsTable"/>
        <w:tblW w:w="0" w:type="auto"/>
        <w:tblInd w:w="0" w:type="dxa"/>
        <w:tblCellMar>
          <w:top w:w="0" w:type="dxa"/>
          <w:left w:w="0" w:type="dxa"/>
          <w:bottom w:w="0" w:type="dxa"/>
          <w:right w:w="0" w:type="dxa"/>
        </w:tblCellMar>
        <w:tblLook w:val="0460" w:firstRow="1" w:lastRow="1" w:firstColumn="0" w:lastColumn="0" w:noHBand="0" w:noVBand="1"/>
        <w:tblPrChange w:id="308" w:author="ANA-AN00" w:date="2021-07-30T14:33:00Z">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PrChange>
      </w:tblPr>
      <w:tblGrid>
        <w:gridCol w:w="4110"/>
        <w:gridCol w:w="840"/>
        <w:gridCol w:w="839"/>
        <w:gridCol w:w="839"/>
        <w:gridCol w:w="839"/>
        <w:gridCol w:w="839"/>
        <w:tblGridChange w:id="309">
          <w:tblGrid>
            <w:gridCol w:w="4671"/>
            <w:gridCol w:w="937"/>
            <w:gridCol w:w="938"/>
            <w:gridCol w:w="938"/>
            <w:gridCol w:w="938"/>
            <w:gridCol w:w="938"/>
          </w:tblGrid>
        </w:tblGridChange>
      </w:tblGrid>
      <w:tr w:rsidR="00B62D5E" w14:paraId="4FEE50D3" w14:textId="77777777">
        <w:tblPrEx>
          <w:tblCellMar>
            <w:top w:w="0" w:type="dxa"/>
            <w:left w:w="0" w:type="dxa"/>
            <w:bottom w:w="0" w:type="dxa"/>
            <w:right w:w="0" w:type="dxa"/>
          </w:tblCellMar>
          <w:tblPrExChange w:id="310" w:author="ANA-AN00" w:date="2021-07-30T14:33:00Z">
            <w:tblPrEx>
              <w:tblCellMar>
                <w:top w:w="0" w:type="dxa"/>
                <w:left w:w="0" w:type="dxa"/>
                <w:bottom w:w="0" w:type="dxa"/>
                <w:right w:w="0" w:type="dxa"/>
              </w:tblCellMar>
            </w:tblPrEx>
          </w:tblPrExChange>
        </w:tblPrEx>
        <w:tc>
          <w:tcPr>
            <w:tcW w:w="4788" w:type="dxa"/>
            <w:tcPrChange w:id="311" w:author="ANA-AN00" w:date="2021-07-30T14:33:00Z">
              <w:tcPr>
                <w:tcW w:w="4788" w:type="dxa"/>
                <w:vAlign w:val="top"/>
              </w:tcPr>
            </w:tcPrChange>
          </w:tcPr>
          <w:p w14:paraId="1006C12B" w14:textId="77777777" w:rsidR="00B62D5E" w:rsidRDefault="00B62D5E"/>
        </w:tc>
        <w:tc>
          <w:tcPr>
            <w:tcW w:w="958" w:type="dxa"/>
            <w:tcPrChange w:id="312" w:author="ANA-AN00" w:date="2021-07-30T14:33:00Z">
              <w:tcPr>
                <w:tcW w:w="958" w:type="dxa"/>
                <w:vAlign w:val="top"/>
              </w:tcPr>
            </w:tcPrChange>
          </w:tcPr>
          <w:p w14:paraId="6E2D49E3" w14:textId="77777777" w:rsidR="00B62D5E" w:rsidRDefault="00FC177C">
            <w:r>
              <w:t>1</w:t>
            </w:r>
          </w:p>
        </w:tc>
        <w:tc>
          <w:tcPr>
            <w:tcW w:w="958" w:type="dxa"/>
            <w:tcPrChange w:id="313" w:author="ANA-AN00" w:date="2021-07-30T14:33:00Z">
              <w:tcPr>
                <w:tcW w:w="958" w:type="dxa"/>
                <w:vAlign w:val="top"/>
              </w:tcPr>
            </w:tcPrChange>
          </w:tcPr>
          <w:p w14:paraId="5A787D4D" w14:textId="77777777" w:rsidR="00B62D5E" w:rsidRDefault="00FC177C">
            <w:r>
              <w:t>2</w:t>
            </w:r>
          </w:p>
        </w:tc>
        <w:tc>
          <w:tcPr>
            <w:tcW w:w="958" w:type="dxa"/>
            <w:tcPrChange w:id="314" w:author="ANA-AN00" w:date="2021-07-30T14:33:00Z">
              <w:tcPr>
                <w:tcW w:w="958" w:type="dxa"/>
                <w:vAlign w:val="top"/>
              </w:tcPr>
            </w:tcPrChange>
          </w:tcPr>
          <w:p w14:paraId="5B6BEC48" w14:textId="77777777" w:rsidR="00B62D5E" w:rsidRDefault="00FC177C">
            <w:r>
              <w:t>3</w:t>
            </w:r>
          </w:p>
        </w:tc>
        <w:tc>
          <w:tcPr>
            <w:tcW w:w="958" w:type="dxa"/>
            <w:tcPrChange w:id="315" w:author="ANA-AN00" w:date="2021-07-30T14:33:00Z">
              <w:tcPr>
                <w:tcW w:w="958" w:type="dxa"/>
                <w:vAlign w:val="top"/>
              </w:tcPr>
            </w:tcPrChange>
          </w:tcPr>
          <w:p w14:paraId="565462EB" w14:textId="77777777" w:rsidR="00B62D5E" w:rsidRDefault="00FC177C">
            <w:r>
              <w:t>4</w:t>
            </w:r>
          </w:p>
        </w:tc>
        <w:tc>
          <w:tcPr>
            <w:tcW w:w="958" w:type="dxa"/>
            <w:tcPrChange w:id="316" w:author="ANA-AN00" w:date="2021-07-30T14:33:00Z">
              <w:tcPr>
                <w:tcW w:w="958" w:type="dxa"/>
                <w:vAlign w:val="top"/>
              </w:tcPr>
            </w:tcPrChange>
          </w:tcPr>
          <w:p w14:paraId="7E63A643" w14:textId="77777777" w:rsidR="00B62D5E" w:rsidRDefault="00FC177C">
            <w:r>
              <w:t>5</w:t>
            </w:r>
          </w:p>
        </w:tc>
      </w:tr>
    </w:tbl>
    <w:p w14:paraId="049F8B7E" w14:textId="77777777" w:rsidR="00B62D5E" w:rsidRDefault="00B62D5E"/>
    <w:tbl>
      <w:tblPr>
        <w:tblStyle w:val="QStandardSliderTable"/>
        <w:tblW w:w="0" w:type="auto"/>
        <w:tblLook w:val="0460" w:firstRow="1" w:lastRow="1" w:firstColumn="0" w:lastColumn="0" w:noHBand="0" w:noVBand="1"/>
        <w:tblPrChange w:id="317" w:author="ANA-AN00" w:date="2021-07-30T14:33:00Z">
          <w:tblPr>
            <w:tblStyle w:val="QStandardSliderTable0"/>
            <w:tblW w:w="9576" w:type="auto"/>
            <w:tblLook w:val="07E0" w:firstRow="1" w:lastRow="1" w:firstColumn="1" w:lastColumn="1" w:noHBand="1" w:noVBand="1"/>
          </w:tblPr>
        </w:tblPrChange>
      </w:tblPr>
      <w:tblGrid>
        <w:gridCol w:w="3901"/>
        <w:gridCol w:w="4405"/>
        <w:tblGridChange w:id="318">
          <w:tblGrid>
            <w:gridCol w:w="4788"/>
            <w:gridCol w:w="4788"/>
          </w:tblGrid>
        </w:tblGridChange>
      </w:tblGrid>
      <w:tr w:rsidR="00B62D5E" w14:paraId="7BB3DE3E" w14:textId="77777777" w:rsidTr="00B62D5E">
        <w:tc>
          <w:tcPr>
            <w:tcW w:w="4788" w:type="dxa"/>
            <w:tcPrChange w:id="319" w:author="ANA-AN00" w:date="2021-07-30T14:33:00Z">
              <w:tcPr>
                <w:tcW w:w="4788" w:type="dxa"/>
                <w:tcBorders>
                  <w:right w:val="single" w:sz="4" w:space="0" w:color="CCCCCC"/>
                </w:tcBorders>
              </w:tcPr>
            </w:tcPrChange>
          </w:tcPr>
          <w:p w14:paraId="77B71645" w14:textId="77777777" w:rsidR="00B62D5E" w:rsidRDefault="00FC177C">
            <w:pPr>
              <w:keepNext/>
            </w:pPr>
            <w:r>
              <w:t>Economic policy leaning ()</w:t>
            </w:r>
          </w:p>
        </w:tc>
        <w:tc>
          <w:tcPr>
            <w:tcW w:w="4788" w:type="dxa"/>
            <w:tcPrChange w:id="320" w:author="ANA-AN00" w:date="2021-07-30T14:33:00Z">
              <w:tcPr>
                <w:tcW w:w="4788" w:type="dxa"/>
              </w:tcPr>
            </w:tcPrChange>
          </w:tcPr>
          <w:p w14:paraId="45DE496E" w14:textId="23A9C617" w:rsidR="00B62D5E" w:rsidRDefault="00FC177C">
            <w:pPr>
              <w:keepNext/>
            </w:pPr>
            <w:del w:id="321" w:author="ANA-AN00" w:date="2021-07-30T14:33:00Z">
              <w:r>
                <w:rPr>
                  <w:noProof/>
                </w:rPr>
                <w:drawing>
                  <wp:inline distT="0" distB="0" distL="0" distR="0" wp14:anchorId="43212836" wp14:editId="6A1080DF">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del>
            <w:ins w:id="322" w:author="ANA-AN00" w:date="2021-07-30T14:33:00Z">
              <w:r>
                <w:rPr>
                  <w:noProof/>
                </w:rPr>
                <w:drawing>
                  <wp:inline distT="0" distB="0" distL="0" distR="0">
                    <wp:extent cx="1904999" cy="304800"/>
                    <wp:effectExtent l="0" t="0" r="0" b="0"/>
                    <wp:docPr id="1030" name="WordSliderHorizon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9" cstate="print"/>
                            <a:srcRect/>
                            <a:stretch/>
                          </pic:blipFill>
                          <pic:spPr>
                            <a:xfrm>
                              <a:off x="0" y="0"/>
                              <a:ext cx="1904999" cy="304800"/>
                            </a:xfrm>
                            <a:prstGeom prst="rect">
                              <a:avLst/>
                            </a:prstGeom>
                          </pic:spPr>
                        </pic:pic>
                      </a:graphicData>
                    </a:graphic>
                  </wp:inline>
                </w:drawing>
              </w:r>
            </w:ins>
          </w:p>
        </w:tc>
      </w:tr>
    </w:tbl>
    <w:p w14:paraId="3E61F632" w14:textId="77777777" w:rsidR="00B62D5E" w:rsidRDefault="00B62D5E"/>
    <w:p w14:paraId="4F2EB7CD" w14:textId="77777777" w:rsidR="00B62D5E" w:rsidRDefault="00B62D5E"/>
    <w:p w14:paraId="4E4E12EE" w14:textId="77777777" w:rsidR="00B62D5E" w:rsidRDefault="00FC177C">
      <w:pPr>
        <w:keepNext/>
      </w:pPr>
      <w:r>
        <w:t>Q24.5 On economic policy matters, where do you see yourself on a scale from 1 to 5, where 1 is Left and 5 is Right?</w:t>
      </w:r>
    </w:p>
    <w:tbl>
      <w:tblPr>
        <w:tblStyle w:val="QSliderLabelsTable"/>
        <w:tblW w:w="0" w:type="auto"/>
        <w:tblInd w:w="0" w:type="dxa"/>
        <w:tblCellMar>
          <w:top w:w="0" w:type="dxa"/>
          <w:left w:w="0" w:type="dxa"/>
          <w:bottom w:w="0" w:type="dxa"/>
          <w:right w:w="0" w:type="dxa"/>
        </w:tblCellMar>
        <w:tblLook w:val="0460" w:firstRow="1" w:lastRow="1" w:firstColumn="0" w:lastColumn="0" w:noHBand="0" w:noVBand="1"/>
        <w:tblPrChange w:id="323" w:author="ANA-AN00" w:date="2021-07-30T14:33:00Z">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PrChange>
      </w:tblPr>
      <w:tblGrid>
        <w:gridCol w:w="4031"/>
        <w:gridCol w:w="1402"/>
        <w:gridCol w:w="1448"/>
        <w:gridCol w:w="1425"/>
        <w:tblGridChange w:id="324">
          <w:tblGrid>
            <w:gridCol w:w="4659"/>
            <w:gridCol w:w="1563"/>
            <w:gridCol w:w="1571"/>
            <w:gridCol w:w="1567"/>
          </w:tblGrid>
        </w:tblGridChange>
      </w:tblGrid>
      <w:tr w:rsidR="00B62D5E" w14:paraId="3FBAA20D" w14:textId="77777777">
        <w:tblPrEx>
          <w:tblCellMar>
            <w:top w:w="0" w:type="dxa"/>
            <w:left w:w="0" w:type="dxa"/>
            <w:bottom w:w="0" w:type="dxa"/>
            <w:right w:w="0" w:type="dxa"/>
          </w:tblCellMar>
          <w:tblPrExChange w:id="325" w:author="ANA-AN00" w:date="2021-07-30T14:33:00Z">
            <w:tblPrEx>
              <w:tblCellMar>
                <w:top w:w="0" w:type="dxa"/>
                <w:left w:w="0" w:type="dxa"/>
                <w:bottom w:w="0" w:type="dxa"/>
                <w:right w:w="0" w:type="dxa"/>
              </w:tblCellMar>
            </w:tblPrEx>
          </w:tblPrExChange>
        </w:tblPrEx>
        <w:tc>
          <w:tcPr>
            <w:tcW w:w="4788" w:type="dxa"/>
            <w:tcPrChange w:id="326" w:author="ANA-AN00" w:date="2021-07-30T14:33:00Z">
              <w:tcPr>
                <w:tcW w:w="4788" w:type="dxa"/>
                <w:vAlign w:val="top"/>
              </w:tcPr>
            </w:tcPrChange>
          </w:tcPr>
          <w:p w14:paraId="24391E09" w14:textId="77777777" w:rsidR="00B62D5E" w:rsidRDefault="00B62D5E">
            <w:pPr>
              <w:keepNext/>
            </w:pPr>
          </w:p>
        </w:tc>
        <w:tc>
          <w:tcPr>
            <w:tcW w:w="1596" w:type="dxa"/>
            <w:tcPrChange w:id="327" w:author="ANA-AN00" w:date="2021-07-30T14:33:00Z">
              <w:tcPr>
                <w:tcW w:w="1596" w:type="dxa"/>
                <w:vAlign w:val="top"/>
              </w:tcPr>
            </w:tcPrChange>
          </w:tcPr>
          <w:p w14:paraId="3E42167D" w14:textId="77777777" w:rsidR="00B62D5E" w:rsidRDefault="00FC177C">
            <w:r>
              <w:t>Left</w:t>
            </w:r>
          </w:p>
        </w:tc>
        <w:tc>
          <w:tcPr>
            <w:tcW w:w="1596" w:type="dxa"/>
            <w:tcPrChange w:id="328" w:author="ANA-AN00" w:date="2021-07-30T14:33:00Z">
              <w:tcPr>
                <w:tcW w:w="1596" w:type="dxa"/>
                <w:vAlign w:val="top"/>
              </w:tcPr>
            </w:tcPrChange>
          </w:tcPr>
          <w:p w14:paraId="08657D60" w14:textId="77777777" w:rsidR="00B62D5E" w:rsidRDefault="00FC177C">
            <w:r>
              <w:t>Center</w:t>
            </w:r>
          </w:p>
        </w:tc>
        <w:tc>
          <w:tcPr>
            <w:tcW w:w="1596" w:type="dxa"/>
            <w:tcPrChange w:id="329" w:author="ANA-AN00" w:date="2021-07-30T14:33:00Z">
              <w:tcPr>
                <w:tcW w:w="1596" w:type="dxa"/>
                <w:vAlign w:val="top"/>
              </w:tcPr>
            </w:tcPrChange>
          </w:tcPr>
          <w:p w14:paraId="388775B0" w14:textId="77777777" w:rsidR="00B62D5E" w:rsidRDefault="00FC177C">
            <w:r>
              <w:t>Right</w:t>
            </w:r>
          </w:p>
        </w:tc>
      </w:tr>
    </w:tbl>
    <w:p w14:paraId="75E7A0A4" w14:textId="77777777" w:rsidR="00B62D5E" w:rsidRDefault="00B62D5E"/>
    <w:tbl>
      <w:tblPr>
        <w:tblStyle w:val="QSliderLabelsTable"/>
        <w:tblW w:w="0" w:type="auto"/>
        <w:tblInd w:w="0" w:type="dxa"/>
        <w:tblCellMar>
          <w:top w:w="0" w:type="dxa"/>
          <w:left w:w="0" w:type="dxa"/>
          <w:bottom w:w="0" w:type="dxa"/>
          <w:right w:w="0" w:type="dxa"/>
        </w:tblCellMar>
        <w:tblLook w:val="0460" w:firstRow="1" w:lastRow="1" w:firstColumn="0" w:lastColumn="0" w:noHBand="0" w:noVBand="1"/>
        <w:tblPrChange w:id="330" w:author="ANA-AN00" w:date="2021-07-30T14:33:00Z">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PrChange>
      </w:tblPr>
      <w:tblGrid>
        <w:gridCol w:w="4110"/>
        <w:gridCol w:w="840"/>
        <w:gridCol w:w="839"/>
        <w:gridCol w:w="839"/>
        <w:gridCol w:w="839"/>
        <w:gridCol w:w="839"/>
        <w:tblGridChange w:id="331">
          <w:tblGrid>
            <w:gridCol w:w="4671"/>
            <w:gridCol w:w="937"/>
            <w:gridCol w:w="938"/>
            <w:gridCol w:w="938"/>
            <w:gridCol w:w="938"/>
            <w:gridCol w:w="938"/>
          </w:tblGrid>
        </w:tblGridChange>
      </w:tblGrid>
      <w:tr w:rsidR="00B62D5E" w14:paraId="7F7FCD9A" w14:textId="77777777">
        <w:tblPrEx>
          <w:tblCellMar>
            <w:top w:w="0" w:type="dxa"/>
            <w:left w:w="0" w:type="dxa"/>
            <w:bottom w:w="0" w:type="dxa"/>
            <w:right w:w="0" w:type="dxa"/>
          </w:tblCellMar>
          <w:tblPrExChange w:id="332" w:author="ANA-AN00" w:date="2021-07-30T14:33:00Z">
            <w:tblPrEx>
              <w:tblCellMar>
                <w:top w:w="0" w:type="dxa"/>
                <w:left w:w="0" w:type="dxa"/>
                <w:bottom w:w="0" w:type="dxa"/>
                <w:right w:w="0" w:type="dxa"/>
              </w:tblCellMar>
            </w:tblPrEx>
          </w:tblPrExChange>
        </w:tblPrEx>
        <w:tc>
          <w:tcPr>
            <w:tcW w:w="4788" w:type="dxa"/>
            <w:tcPrChange w:id="333" w:author="ANA-AN00" w:date="2021-07-30T14:33:00Z">
              <w:tcPr>
                <w:tcW w:w="4788" w:type="dxa"/>
                <w:vAlign w:val="top"/>
              </w:tcPr>
            </w:tcPrChange>
          </w:tcPr>
          <w:p w14:paraId="520A9E33" w14:textId="77777777" w:rsidR="00B62D5E" w:rsidRDefault="00B62D5E"/>
        </w:tc>
        <w:tc>
          <w:tcPr>
            <w:tcW w:w="958" w:type="dxa"/>
            <w:tcPrChange w:id="334" w:author="ANA-AN00" w:date="2021-07-30T14:33:00Z">
              <w:tcPr>
                <w:tcW w:w="958" w:type="dxa"/>
                <w:vAlign w:val="top"/>
              </w:tcPr>
            </w:tcPrChange>
          </w:tcPr>
          <w:p w14:paraId="7C63F6A5" w14:textId="77777777" w:rsidR="00B62D5E" w:rsidRDefault="00FC177C">
            <w:r>
              <w:t>1</w:t>
            </w:r>
          </w:p>
        </w:tc>
        <w:tc>
          <w:tcPr>
            <w:tcW w:w="958" w:type="dxa"/>
            <w:tcPrChange w:id="335" w:author="ANA-AN00" w:date="2021-07-30T14:33:00Z">
              <w:tcPr>
                <w:tcW w:w="958" w:type="dxa"/>
                <w:vAlign w:val="top"/>
              </w:tcPr>
            </w:tcPrChange>
          </w:tcPr>
          <w:p w14:paraId="21FA1C44" w14:textId="77777777" w:rsidR="00B62D5E" w:rsidRDefault="00FC177C">
            <w:r>
              <w:t>2</w:t>
            </w:r>
          </w:p>
        </w:tc>
        <w:tc>
          <w:tcPr>
            <w:tcW w:w="958" w:type="dxa"/>
            <w:tcPrChange w:id="336" w:author="ANA-AN00" w:date="2021-07-30T14:33:00Z">
              <w:tcPr>
                <w:tcW w:w="958" w:type="dxa"/>
                <w:vAlign w:val="top"/>
              </w:tcPr>
            </w:tcPrChange>
          </w:tcPr>
          <w:p w14:paraId="131B2E27" w14:textId="77777777" w:rsidR="00B62D5E" w:rsidRDefault="00FC177C">
            <w:r>
              <w:t>3</w:t>
            </w:r>
          </w:p>
        </w:tc>
        <w:tc>
          <w:tcPr>
            <w:tcW w:w="958" w:type="dxa"/>
            <w:tcPrChange w:id="337" w:author="ANA-AN00" w:date="2021-07-30T14:33:00Z">
              <w:tcPr>
                <w:tcW w:w="958" w:type="dxa"/>
                <w:vAlign w:val="top"/>
              </w:tcPr>
            </w:tcPrChange>
          </w:tcPr>
          <w:p w14:paraId="14C652A8" w14:textId="77777777" w:rsidR="00B62D5E" w:rsidRDefault="00FC177C">
            <w:r>
              <w:t>4</w:t>
            </w:r>
          </w:p>
        </w:tc>
        <w:tc>
          <w:tcPr>
            <w:tcW w:w="958" w:type="dxa"/>
            <w:tcPrChange w:id="338" w:author="ANA-AN00" w:date="2021-07-30T14:33:00Z">
              <w:tcPr>
                <w:tcW w:w="958" w:type="dxa"/>
                <w:vAlign w:val="top"/>
              </w:tcPr>
            </w:tcPrChange>
          </w:tcPr>
          <w:p w14:paraId="175DAB42" w14:textId="77777777" w:rsidR="00B62D5E" w:rsidRDefault="00FC177C">
            <w:r>
              <w:t>5</w:t>
            </w:r>
          </w:p>
        </w:tc>
      </w:tr>
    </w:tbl>
    <w:p w14:paraId="64FF89D9" w14:textId="77777777" w:rsidR="00B62D5E" w:rsidRDefault="00B62D5E"/>
    <w:tbl>
      <w:tblPr>
        <w:tblStyle w:val="QStandardSliderTable"/>
        <w:tblW w:w="0" w:type="auto"/>
        <w:tblLook w:val="0460" w:firstRow="1" w:lastRow="1" w:firstColumn="0" w:lastColumn="0" w:noHBand="0" w:noVBand="1"/>
        <w:tblPrChange w:id="339" w:author="ANA-AN00" w:date="2021-07-30T14:33:00Z">
          <w:tblPr>
            <w:tblStyle w:val="QStandardSliderTable0"/>
            <w:tblW w:w="9576" w:type="auto"/>
            <w:tblLook w:val="07E0" w:firstRow="1" w:lastRow="1" w:firstColumn="1" w:lastColumn="1" w:noHBand="1" w:noVBand="1"/>
          </w:tblPr>
        </w:tblPrChange>
      </w:tblPr>
      <w:tblGrid>
        <w:gridCol w:w="3901"/>
        <w:gridCol w:w="4405"/>
        <w:tblGridChange w:id="340">
          <w:tblGrid>
            <w:gridCol w:w="4788"/>
            <w:gridCol w:w="4788"/>
          </w:tblGrid>
        </w:tblGridChange>
      </w:tblGrid>
      <w:tr w:rsidR="00B62D5E" w14:paraId="70EB4E4F" w14:textId="77777777" w:rsidTr="00B62D5E">
        <w:tc>
          <w:tcPr>
            <w:tcW w:w="4788" w:type="dxa"/>
            <w:tcPrChange w:id="341" w:author="ANA-AN00" w:date="2021-07-30T14:33:00Z">
              <w:tcPr>
                <w:tcW w:w="4788" w:type="dxa"/>
                <w:tcBorders>
                  <w:right w:val="single" w:sz="4" w:space="0" w:color="CCCCCC"/>
                </w:tcBorders>
              </w:tcPr>
            </w:tcPrChange>
          </w:tcPr>
          <w:p w14:paraId="3A58423E" w14:textId="77777777" w:rsidR="00B62D5E" w:rsidRDefault="00FC177C">
            <w:pPr>
              <w:keepNext/>
            </w:pPr>
            <w:r>
              <w:t>Economic policy leaning ()</w:t>
            </w:r>
          </w:p>
        </w:tc>
        <w:tc>
          <w:tcPr>
            <w:tcW w:w="4788" w:type="dxa"/>
            <w:tcPrChange w:id="342" w:author="ANA-AN00" w:date="2021-07-30T14:33:00Z">
              <w:tcPr>
                <w:tcW w:w="4788" w:type="dxa"/>
              </w:tcPr>
            </w:tcPrChange>
          </w:tcPr>
          <w:p w14:paraId="66F21A64" w14:textId="162CE260" w:rsidR="00B62D5E" w:rsidRDefault="00FC177C">
            <w:pPr>
              <w:keepNext/>
            </w:pPr>
            <w:del w:id="343" w:author="ANA-AN00" w:date="2021-07-30T14:33:00Z">
              <w:r>
                <w:rPr>
                  <w:noProof/>
                </w:rPr>
                <w:drawing>
                  <wp:inline distT="0" distB="0" distL="0" distR="0" wp14:anchorId="52F53DE9" wp14:editId="255506F6">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del>
            <w:ins w:id="344" w:author="ANA-AN00" w:date="2021-07-30T14:33:00Z">
              <w:r>
                <w:rPr>
                  <w:noProof/>
                </w:rPr>
                <w:drawing>
                  <wp:inline distT="0" distB="0" distL="0" distR="0">
                    <wp:extent cx="1904999" cy="304800"/>
                    <wp:effectExtent l="0" t="0" r="0" b="0"/>
                    <wp:docPr id="1031" name="WordSliderHorizon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cstate="print"/>
                            <a:srcRect/>
                            <a:stretch/>
                          </pic:blipFill>
                          <pic:spPr>
                            <a:xfrm>
                              <a:off x="0" y="0"/>
                              <a:ext cx="1904999" cy="304800"/>
                            </a:xfrm>
                            <a:prstGeom prst="rect">
                              <a:avLst/>
                            </a:prstGeom>
                          </pic:spPr>
                        </pic:pic>
                      </a:graphicData>
                    </a:graphic>
                  </wp:inline>
                </w:drawing>
              </w:r>
            </w:ins>
          </w:p>
        </w:tc>
      </w:tr>
    </w:tbl>
    <w:p w14:paraId="0E2820B1" w14:textId="77777777" w:rsidR="00B62D5E" w:rsidRDefault="00B62D5E"/>
    <w:p w14:paraId="347AE0AC" w14:textId="77777777" w:rsidR="00B62D5E" w:rsidRDefault="00B62D5E"/>
    <w:p w14:paraId="6909ED11" w14:textId="77777777" w:rsidR="00B62D5E" w:rsidRDefault="00B62D5E">
      <w:pPr>
        <w:pStyle w:val="QuestionSeparator"/>
      </w:pPr>
    </w:p>
    <w:p w14:paraId="3CD88310" w14:textId="77777777" w:rsidR="00B62D5E" w:rsidRDefault="00B62D5E"/>
    <w:p w14:paraId="5928C724" w14:textId="77777777" w:rsidR="00B62D5E" w:rsidRDefault="00FC177C">
      <w:pPr>
        <w:keepNext/>
      </w:pPr>
      <w:r>
        <w:t>Q24.6 What do you consider to be your political affiliation, as of today? (XXX to be updated)</w:t>
      </w:r>
    </w:p>
    <w:p w14:paraId="0C6C911D" w14:textId="77777777" w:rsidR="00B62D5E" w:rsidRDefault="00FC177C">
      <w:pPr>
        <w:pStyle w:val="ListParagraph"/>
        <w:keepNext/>
        <w:numPr>
          <w:ilvl w:val="0"/>
          <w:numId w:val="3"/>
        </w:numPr>
        <w:pPrChange w:id="345" w:author="ANA-AN00" w:date="2021-07-30T14:33:00Z">
          <w:pPr>
            <w:pStyle w:val="ListParagraph"/>
            <w:keepNext/>
            <w:numPr>
              <w:numId w:val="6"/>
            </w:numPr>
            <w:spacing w:before="120" w:line="240" w:lineRule="auto"/>
            <w:ind w:left="360"/>
          </w:pPr>
        </w:pPrChange>
      </w:pPr>
      <w:r>
        <w:t xml:space="preserve">Republican  (1) </w:t>
      </w:r>
    </w:p>
    <w:p w14:paraId="3C07C1A1" w14:textId="77777777" w:rsidR="00B62D5E" w:rsidRDefault="00FC177C">
      <w:pPr>
        <w:pStyle w:val="ListParagraph"/>
        <w:keepNext/>
        <w:numPr>
          <w:ilvl w:val="0"/>
          <w:numId w:val="3"/>
        </w:numPr>
        <w:pPrChange w:id="346" w:author="ANA-AN00" w:date="2021-07-30T14:33:00Z">
          <w:pPr>
            <w:pStyle w:val="ListParagraph"/>
            <w:keepNext/>
            <w:numPr>
              <w:numId w:val="6"/>
            </w:numPr>
            <w:spacing w:before="120" w:line="240" w:lineRule="auto"/>
            <w:ind w:left="360"/>
          </w:pPr>
        </w:pPrChange>
      </w:pPr>
      <w:r>
        <w:t xml:space="preserve">Democrat  (2) </w:t>
      </w:r>
    </w:p>
    <w:p w14:paraId="109C0AE4" w14:textId="77777777" w:rsidR="00B62D5E" w:rsidRDefault="00FC177C">
      <w:pPr>
        <w:pStyle w:val="ListParagraph"/>
        <w:keepNext/>
        <w:numPr>
          <w:ilvl w:val="0"/>
          <w:numId w:val="3"/>
        </w:numPr>
        <w:pPrChange w:id="347" w:author="ANA-AN00" w:date="2021-07-30T14:33:00Z">
          <w:pPr>
            <w:pStyle w:val="ListParagraph"/>
            <w:keepNext/>
            <w:numPr>
              <w:numId w:val="6"/>
            </w:numPr>
            <w:spacing w:before="120" w:line="240" w:lineRule="auto"/>
            <w:ind w:left="360"/>
          </w:pPr>
        </w:pPrChange>
      </w:pPr>
      <w:r>
        <w:t xml:space="preserve">Independent  (3) </w:t>
      </w:r>
    </w:p>
    <w:p w14:paraId="4D5A98A8" w14:textId="77777777" w:rsidR="00B62D5E" w:rsidRDefault="00FC177C">
      <w:pPr>
        <w:pStyle w:val="ListParagraph"/>
        <w:keepNext/>
        <w:numPr>
          <w:ilvl w:val="0"/>
          <w:numId w:val="3"/>
        </w:numPr>
        <w:pPrChange w:id="348" w:author="ANA-AN00" w:date="2021-07-30T14:33:00Z">
          <w:pPr>
            <w:pStyle w:val="ListParagraph"/>
            <w:keepNext/>
            <w:numPr>
              <w:numId w:val="6"/>
            </w:numPr>
            <w:spacing w:before="120" w:line="240" w:lineRule="auto"/>
            <w:ind w:left="360"/>
          </w:pPr>
        </w:pPrChange>
      </w:pPr>
      <w:r>
        <w:t xml:space="preserve">Other  (4) </w:t>
      </w:r>
    </w:p>
    <w:p w14:paraId="279F37FB" w14:textId="77777777" w:rsidR="00B62D5E" w:rsidRDefault="00FC177C">
      <w:pPr>
        <w:pStyle w:val="ListParagraph"/>
        <w:keepNext/>
        <w:numPr>
          <w:ilvl w:val="0"/>
          <w:numId w:val="3"/>
        </w:numPr>
        <w:pPrChange w:id="349" w:author="ANA-AN00" w:date="2021-07-30T14:33:00Z">
          <w:pPr>
            <w:pStyle w:val="ListParagraph"/>
            <w:keepNext/>
            <w:numPr>
              <w:numId w:val="6"/>
            </w:numPr>
            <w:spacing w:before="120" w:line="240" w:lineRule="auto"/>
            <w:ind w:left="360"/>
          </w:pPr>
        </w:pPrChange>
      </w:pPr>
      <w:r>
        <w:t xml:space="preserve">Non-Affiliated  (5) </w:t>
      </w:r>
    </w:p>
    <w:p w14:paraId="22334E95" w14:textId="77777777" w:rsidR="00B62D5E" w:rsidRDefault="00B62D5E"/>
    <w:p w14:paraId="255A7F06" w14:textId="77777777" w:rsidR="00B62D5E" w:rsidRDefault="00FC177C">
      <w:pPr>
        <w:keepNext/>
      </w:pPr>
      <w:r>
        <w:lastRenderedPageBreak/>
        <w:t xml:space="preserve">Q24.6 What do you consider to be your </w:t>
      </w:r>
      <w:r>
        <w:t>political affiliation, as of today?</w:t>
      </w:r>
    </w:p>
    <w:p w14:paraId="1BC7DB4E" w14:textId="77777777" w:rsidR="00B62D5E" w:rsidRDefault="00FC177C">
      <w:pPr>
        <w:pStyle w:val="ListParagraph"/>
        <w:keepNext/>
        <w:numPr>
          <w:ilvl w:val="0"/>
          <w:numId w:val="3"/>
        </w:numPr>
        <w:pPrChange w:id="350" w:author="ANA-AN00" w:date="2021-07-30T14:33:00Z">
          <w:pPr>
            <w:pStyle w:val="ListParagraph"/>
            <w:keepNext/>
            <w:numPr>
              <w:numId w:val="6"/>
            </w:numPr>
            <w:spacing w:before="120" w:line="240" w:lineRule="auto"/>
            <w:ind w:left="360"/>
          </w:pPr>
        </w:pPrChange>
      </w:pPr>
      <w:r>
        <w:t xml:space="preserve">Republican  (1) </w:t>
      </w:r>
    </w:p>
    <w:p w14:paraId="5D34F5CF" w14:textId="77777777" w:rsidR="00B62D5E" w:rsidRDefault="00FC177C">
      <w:pPr>
        <w:pStyle w:val="ListParagraph"/>
        <w:keepNext/>
        <w:numPr>
          <w:ilvl w:val="0"/>
          <w:numId w:val="3"/>
        </w:numPr>
        <w:pPrChange w:id="351" w:author="ANA-AN00" w:date="2021-07-30T14:33:00Z">
          <w:pPr>
            <w:pStyle w:val="ListParagraph"/>
            <w:keepNext/>
            <w:numPr>
              <w:numId w:val="6"/>
            </w:numPr>
            <w:spacing w:before="120" w:line="240" w:lineRule="auto"/>
            <w:ind w:left="360"/>
          </w:pPr>
        </w:pPrChange>
      </w:pPr>
      <w:r>
        <w:t xml:space="preserve">Democrat  (2) </w:t>
      </w:r>
    </w:p>
    <w:p w14:paraId="53C6E20F" w14:textId="77777777" w:rsidR="00B62D5E" w:rsidRDefault="00FC177C">
      <w:pPr>
        <w:pStyle w:val="ListParagraph"/>
        <w:keepNext/>
        <w:numPr>
          <w:ilvl w:val="0"/>
          <w:numId w:val="3"/>
        </w:numPr>
        <w:pPrChange w:id="352" w:author="ANA-AN00" w:date="2021-07-30T14:33:00Z">
          <w:pPr>
            <w:pStyle w:val="ListParagraph"/>
            <w:keepNext/>
            <w:numPr>
              <w:numId w:val="6"/>
            </w:numPr>
            <w:spacing w:before="120" w:line="240" w:lineRule="auto"/>
            <w:ind w:left="360"/>
          </w:pPr>
        </w:pPrChange>
      </w:pPr>
      <w:r>
        <w:t xml:space="preserve">Independent  (3) </w:t>
      </w:r>
    </w:p>
    <w:p w14:paraId="0FDB4DD1" w14:textId="77777777" w:rsidR="00B62D5E" w:rsidRDefault="00FC177C">
      <w:pPr>
        <w:pStyle w:val="ListParagraph"/>
        <w:keepNext/>
        <w:numPr>
          <w:ilvl w:val="0"/>
          <w:numId w:val="3"/>
        </w:numPr>
        <w:pPrChange w:id="353" w:author="ANA-AN00" w:date="2021-07-30T14:33:00Z">
          <w:pPr>
            <w:pStyle w:val="ListParagraph"/>
            <w:keepNext/>
            <w:numPr>
              <w:numId w:val="6"/>
            </w:numPr>
            <w:spacing w:before="120" w:line="240" w:lineRule="auto"/>
            <w:ind w:left="360"/>
          </w:pPr>
        </w:pPrChange>
      </w:pPr>
      <w:r>
        <w:t xml:space="preserve">Other  (4) </w:t>
      </w:r>
    </w:p>
    <w:p w14:paraId="6B4501C5" w14:textId="77777777" w:rsidR="00B62D5E" w:rsidRDefault="00FC177C">
      <w:pPr>
        <w:pStyle w:val="ListParagraph"/>
        <w:keepNext/>
        <w:numPr>
          <w:ilvl w:val="0"/>
          <w:numId w:val="3"/>
        </w:numPr>
        <w:pPrChange w:id="354" w:author="ANA-AN00" w:date="2021-07-30T14:33:00Z">
          <w:pPr>
            <w:pStyle w:val="ListParagraph"/>
            <w:keepNext/>
            <w:numPr>
              <w:numId w:val="6"/>
            </w:numPr>
            <w:spacing w:before="120" w:line="240" w:lineRule="auto"/>
            <w:ind w:left="360"/>
          </w:pPr>
        </w:pPrChange>
      </w:pPr>
      <w:r>
        <w:t xml:space="preserve">Non-Affiliated  (5) </w:t>
      </w:r>
    </w:p>
    <w:p w14:paraId="5161E145" w14:textId="77777777" w:rsidR="00B62D5E" w:rsidRDefault="00B62D5E"/>
    <w:p w14:paraId="330BF3E7" w14:textId="77777777" w:rsidR="00B62D5E" w:rsidRDefault="00FC177C">
      <w:pPr>
        <w:pStyle w:val="BlockEndLabel"/>
      </w:pPr>
      <w:r>
        <w:t>End of Block: Politics (more)</w:t>
      </w:r>
    </w:p>
    <w:p w14:paraId="6C98A49B" w14:textId="77777777" w:rsidR="00B62D5E" w:rsidRDefault="00B62D5E">
      <w:pPr>
        <w:pStyle w:val="BlockSeparator"/>
      </w:pPr>
    </w:p>
    <w:p w14:paraId="36EFB749" w14:textId="77777777" w:rsidR="00B62D5E" w:rsidRDefault="00FC177C">
      <w:pPr>
        <w:pStyle w:val="BlockStartLabel"/>
      </w:pPr>
      <w:r>
        <w:t>Start of Block: Household composition and energy characteristics</w:t>
      </w:r>
    </w:p>
    <w:tbl>
      <w:tblPr>
        <w:tblStyle w:val="QQuestionIconTable"/>
        <w:tblW w:w="0" w:type="auto"/>
        <w:tblLook w:val="0460" w:firstRow="1" w:lastRow="1" w:firstColumn="0" w:lastColumn="0" w:noHBand="0" w:noVBand="1"/>
        <w:tblPrChange w:id="355" w:author="ANA-AN00" w:date="2021-07-30T14:33:00Z">
          <w:tblPr>
            <w:tblStyle w:val="QQuestionIconTable"/>
            <w:tblW w:w="50" w:type="auto"/>
            <w:tblLook w:val="07E0" w:firstRow="1" w:lastRow="1" w:firstColumn="1" w:lastColumn="1" w:noHBand="1" w:noVBand="1"/>
          </w:tblPr>
        </w:tblPrChange>
      </w:tblPr>
      <w:tblGrid>
        <w:gridCol w:w="380"/>
        <w:tblGridChange w:id="356">
          <w:tblGrid>
            <w:gridCol w:w="380"/>
          </w:tblGrid>
        </w:tblGridChange>
      </w:tblGrid>
      <w:tr w:rsidR="00B62D5E" w14:paraId="1D100E7F" w14:textId="77777777">
        <w:tc>
          <w:tcPr>
            <w:tcW w:w="50" w:type="dxa"/>
            <w:tcPrChange w:id="357" w:author="ANA-AN00" w:date="2021-07-30T14:33:00Z">
              <w:tcPr>
                <w:tcW w:w="50" w:type="dxa"/>
              </w:tcPr>
            </w:tcPrChange>
          </w:tcPr>
          <w:p w14:paraId="2557316E" w14:textId="49F8D3BF" w:rsidR="00B62D5E" w:rsidRDefault="00FC177C">
            <w:pPr>
              <w:keepNext/>
            </w:pPr>
            <w:del w:id="358" w:author="ANA-AN00" w:date="2021-07-30T14:33:00Z">
              <w:r>
                <w:rPr>
                  <w:noProof/>
                </w:rPr>
                <w:drawing>
                  <wp:inline distT="0" distB="0" distL="0" distR="0" wp14:anchorId="69E0320E" wp14:editId="58ED43F6">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359" w:author="ANA-AN00" w:date="2021-07-30T14:33:00Z">
              <w:r>
                <w:rPr>
                  <w:noProof/>
                </w:rPr>
                <w:drawing>
                  <wp:inline distT="0" distB="0" distL="0" distR="0">
                    <wp:extent cx="228600" cy="228600"/>
                    <wp:effectExtent l="0" t="0" r="0" b="0"/>
                    <wp:docPr id="1032" name="WordQuestionJavaScri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cstate="print"/>
                            <a:srcRect/>
                            <a:stretch/>
                          </pic:blipFill>
                          <pic:spPr>
                            <a:xfrm>
                              <a:off x="0" y="0"/>
                              <a:ext cx="228600" cy="228600"/>
                            </a:xfrm>
                            <a:prstGeom prst="rect">
                              <a:avLst/>
                            </a:prstGeom>
                          </pic:spPr>
                        </pic:pic>
                      </a:graphicData>
                    </a:graphic>
                  </wp:inline>
                </w:drawing>
              </w:r>
            </w:ins>
          </w:p>
        </w:tc>
      </w:tr>
    </w:tbl>
    <w:p w14:paraId="0C08E732" w14:textId="77777777" w:rsidR="00B62D5E" w:rsidRDefault="00B62D5E"/>
    <w:p w14:paraId="4C9A2076" w14:textId="77777777" w:rsidR="00B62D5E" w:rsidRDefault="00FC177C">
      <w:pPr>
        <w:keepNext/>
      </w:pPr>
      <w:r>
        <w:t xml:space="preserve">Q3.1  What is the main way you heat </w:t>
      </w:r>
      <w:r>
        <w:t>your home?</w:t>
      </w:r>
    </w:p>
    <w:p w14:paraId="4FDC2AA7" w14:textId="77777777" w:rsidR="00B62D5E" w:rsidRDefault="00FC177C">
      <w:pPr>
        <w:pStyle w:val="ListParagraph"/>
        <w:keepNext/>
        <w:numPr>
          <w:ilvl w:val="0"/>
          <w:numId w:val="3"/>
        </w:numPr>
        <w:pPrChange w:id="360" w:author="ANA-AN00" w:date="2021-07-30T14:33:00Z">
          <w:pPr>
            <w:pStyle w:val="ListParagraph"/>
            <w:keepNext/>
            <w:numPr>
              <w:numId w:val="6"/>
            </w:numPr>
            <w:spacing w:before="120" w:line="240" w:lineRule="auto"/>
            <w:ind w:left="360"/>
          </w:pPr>
        </w:pPrChange>
      </w:pPr>
      <w:r>
        <w:t xml:space="preserve">Electricity  (1) </w:t>
      </w:r>
    </w:p>
    <w:p w14:paraId="4C5D3610" w14:textId="77777777" w:rsidR="00B62D5E" w:rsidRDefault="00FC177C">
      <w:pPr>
        <w:pStyle w:val="ListParagraph"/>
        <w:keepNext/>
        <w:numPr>
          <w:ilvl w:val="0"/>
          <w:numId w:val="3"/>
        </w:numPr>
        <w:pPrChange w:id="361" w:author="ANA-AN00" w:date="2021-07-30T14:33:00Z">
          <w:pPr>
            <w:pStyle w:val="ListParagraph"/>
            <w:keepNext/>
            <w:numPr>
              <w:numId w:val="6"/>
            </w:numPr>
            <w:spacing w:before="120" w:line="240" w:lineRule="auto"/>
            <w:ind w:left="360"/>
          </w:pPr>
        </w:pPrChange>
      </w:pPr>
      <w:r>
        <w:t xml:space="preserve">Gas  (2) </w:t>
      </w:r>
    </w:p>
    <w:p w14:paraId="2EEFE525" w14:textId="77777777" w:rsidR="00B62D5E" w:rsidRDefault="00FC177C">
      <w:pPr>
        <w:pStyle w:val="ListParagraph"/>
        <w:keepNext/>
        <w:numPr>
          <w:ilvl w:val="0"/>
          <w:numId w:val="3"/>
        </w:numPr>
        <w:pPrChange w:id="362" w:author="ANA-AN00" w:date="2021-07-30T14:33:00Z">
          <w:pPr>
            <w:pStyle w:val="ListParagraph"/>
            <w:keepNext/>
            <w:numPr>
              <w:numId w:val="6"/>
            </w:numPr>
            <w:spacing w:before="120" w:line="240" w:lineRule="auto"/>
            <w:ind w:left="360"/>
          </w:pPr>
        </w:pPrChange>
      </w:pPr>
      <w:r>
        <w:t xml:space="preserve">Heating oil  (3) </w:t>
      </w:r>
    </w:p>
    <w:p w14:paraId="44369468" w14:textId="77777777" w:rsidR="00B62D5E" w:rsidRDefault="00FC177C">
      <w:pPr>
        <w:pStyle w:val="ListParagraph"/>
        <w:keepNext/>
        <w:numPr>
          <w:ilvl w:val="0"/>
          <w:numId w:val="3"/>
        </w:numPr>
        <w:pPrChange w:id="363" w:author="ANA-AN00" w:date="2021-07-30T14:33:00Z">
          <w:pPr>
            <w:pStyle w:val="ListParagraph"/>
            <w:keepNext/>
            <w:numPr>
              <w:numId w:val="6"/>
            </w:numPr>
            <w:spacing w:before="120" w:line="240" w:lineRule="auto"/>
            <w:ind w:left="360"/>
          </w:pPr>
        </w:pPrChange>
      </w:pPr>
      <w:r>
        <w:t xml:space="preserve">Coal  (6) </w:t>
      </w:r>
    </w:p>
    <w:p w14:paraId="7CE83D0F" w14:textId="77777777" w:rsidR="00B62D5E" w:rsidRDefault="00FC177C">
      <w:pPr>
        <w:pStyle w:val="ListParagraph"/>
        <w:keepNext/>
        <w:numPr>
          <w:ilvl w:val="0"/>
          <w:numId w:val="3"/>
        </w:numPr>
        <w:pPrChange w:id="364" w:author="ANA-AN00" w:date="2021-07-30T14:33:00Z">
          <w:pPr>
            <w:pStyle w:val="ListParagraph"/>
            <w:keepNext/>
            <w:numPr>
              <w:numId w:val="6"/>
            </w:numPr>
            <w:spacing w:before="120" w:line="240" w:lineRule="auto"/>
            <w:ind w:left="360"/>
          </w:pPr>
        </w:pPrChange>
      </w:pPr>
      <w:r>
        <w:t xml:space="preserve">Wood, solar, geothermal, or heat pump  (4) </w:t>
      </w:r>
    </w:p>
    <w:p w14:paraId="747B5C23" w14:textId="77777777" w:rsidR="00B62D5E" w:rsidRDefault="00FC177C">
      <w:pPr>
        <w:pStyle w:val="ListParagraph"/>
        <w:keepNext/>
        <w:numPr>
          <w:ilvl w:val="0"/>
          <w:numId w:val="3"/>
        </w:numPr>
        <w:pPrChange w:id="365" w:author="ANA-AN00" w:date="2021-07-30T14:33:00Z">
          <w:pPr>
            <w:pStyle w:val="ListParagraph"/>
            <w:keepNext/>
            <w:numPr>
              <w:numId w:val="6"/>
            </w:numPr>
            <w:spacing w:before="120" w:line="240" w:lineRule="auto"/>
            <w:ind w:left="360"/>
          </w:pPr>
        </w:pPrChange>
      </w:pPr>
      <w:r>
        <w:t xml:space="preserve">District heating  (7) </w:t>
      </w:r>
    </w:p>
    <w:p w14:paraId="3B8A95F0" w14:textId="77777777" w:rsidR="00B62D5E" w:rsidRDefault="00FC177C">
      <w:pPr>
        <w:pStyle w:val="ListParagraph"/>
        <w:keepNext/>
        <w:numPr>
          <w:ilvl w:val="0"/>
          <w:numId w:val="3"/>
        </w:numPr>
        <w:pPrChange w:id="366" w:author="ANA-AN00" w:date="2021-07-30T14:33:00Z">
          <w:pPr>
            <w:pStyle w:val="ListParagraph"/>
            <w:keepNext/>
            <w:numPr>
              <w:numId w:val="6"/>
            </w:numPr>
            <w:spacing w:before="120" w:line="240" w:lineRule="auto"/>
            <w:ind w:left="360"/>
          </w:pPr>
        </w:pPrChange>
      </w:pPr>
      <w:r>
        <w:t xml:space="preserve">Don't know, or prefer not to say  (5) </w:t>
      </w:r>
    </w:p>
    <w:p w14:paraId="4EA6EF54" w14:textId="77777777" w:rsidR="00B62D5E" w:rsidRDefault="00B62D5E"/>
    <w:p w14:paraId="75384CDE" w14:textId="21551E65" w:rsidR="00B62D5E" w:rsidRDefault="00FC177C">
      <w:pPr>
        <w:keepNext/>
      </w:pPr>
      <w:r>
        <w:lastRenderedPageBreak/>
        <w:t xml:space="preserve">Q3.1  </w:t>
      </w:r>
      <w:del w:id="367" w:author="ANA-AN00" w:date="2021-07-30T14:33:00Z">
        <w:r>
          <w:delText>你家供暖的主要方式是什么</w:delText>
        </w:r>
      </w:del>
      <w:ins w:id="368" w:author="ANA-AN00" w:date="2021-07-30T14:33:00Z">
        <w:r>
          <w:rPr>
            <w:rFonts w:hint="eastAsia"/>
            <w:lang w:eastAsia="zh-CN"/>
          </w:rPr>
          <w:t>您</w:t>
        </w:r>
        <w:r>
          <w:t>家供暖的主要方式是什么</w:t>
        </w:r>
      </w:ins>
      <w:r>
        <w:t>？</w:t>
      </w:r>
    </w:p>
    <w:p w14:paraId="0BE9DB4F" w14:textId="77777777" w:rsidR="00B62D5E" w:rsidRDefault="00FC177C">
      <w:pPr>
        <w:pStyle w:val="ListParagraph"/>
        <w:keepNext/>
        <w:numPr>
          <w:ilvl w:val="0"/>
          <w:numId w:val="3"/>
        </w:numPr>
        <w:pPrChange w:id="369" w:author="ANA-AN00" w:date="2021-07-30T14:33:00Z">
          <w:pPr>
            <w:pStyle w:val="ListParagraph"/>
            <w:keepNext/>
            <w:numPr>
              <w:numId w:val="6"/>
            </w:numPr>
            <w:spacing w:before="120" w:line="240" w:lineRule="auto"/>
            <w:ind w:left="360"/>
          </w:pPr>
        </w:pPrChange>
      </w:pPr>
      <w:r>
        <w:t>电力</w:t>
      </w:r>
      <w:r>
        <w:t xml:space="preserve">  (1) </w:t>
      </w:r>
    </w:p>
    <w:p w14:paraId="258F2684" w14:textId="77777777" w:rsidR="00B62D5E" w:rsidRDefault="00FC177C">
      <w:pPr>
        <w:pStyle w:val="ListParagraph"/>
        <w:keepNext/>
        <w:numPr>
          <w:ilvl w:val="0"/>
          <w:numId w:val="3"/>
        </w:numPr>
        <w:pPrChange w:id="370" w:author="ANA-AN00" w:date="2021-07-30T14:33:00Z">
          <w:pPr>
            <w:pStyle w:val="ListParagraph"/>
            <w:keepNext/>
            <w:numPr>
              <w:numId w:val="6"/>
            </w:numPr>
            <w:spacing w:before="120" w:line="240" w:lineRule="auto"/>
            <w:ind w:left="360"/>
          </w:pPr>
        </w:pPrChange>
      </w:pPr>
      <w:r>
        <w:t>燃气</w:t>
      </w:r>
      <w:r>
        <w:t xml:space="preserve">  (2) </w:t>
      </w:r>
    </w:p>
    <w:p w14:paraId="7FC54DFF" w14:textId="77777777" w:rsidR="00B62D5E" w:rsidRDefault="00FC177C">
      <w:pPr>
        <w:pStyle w:val="ListParagraph"/>
        <w:keepNext/>
        <w:numPr>
          <w:ilvl w:val="0"/>
          <w:numId w:val="3"/>
        </w:numPr>
        <w:pPrChange w:id="371" w:author="ANA-AN00" w:date="2021-07-30T14:33:00Z">
          <w:pPr>
            <w:pStyle w:val="ListParagraph"/>
            <w:keepNext/>
            <w:numPr>
              <w:numId w:val="6"/>
            </w:numPr>
            <w:spacing w:before="120" w:line="240" w:lineRule="auto"/>
            <w:ind w:left="360"/>
          </w:pPr>
        </w:pPrChange>
      </w:pPr>
      <w:r>
        <w:t>取暖油</w:t>
      </w:r>
      <w:r>
        <w:t xml:space="preserve">  (3) </w:t>
      </w:r>
    </w:p>
    <w:p w14:paraId="4F4E2ABE" w14:textId="77777777" w:rsidR="00B62D5E" w:rsidRDefault="00FC177C">
      <w:pPr>
        <w:pStyle w:val="ListParagraph"/>
        <w:keepNext/>
        <w:numPr>
          <w:ilvl w:val="0"/>
          <w:numId w:val="3"/>
        </w:numPr>
        <w:pPrChange w:id="372" w:author="ANA-AN00" w:date="2021-07-30T14:33:00Z">
          <w:pPr>
            <w:pStyle w:val="ListParagraph"/>
            <w:keepNext/>
            <w:numPr>
              <w:numId w:val="6"/>
            </w:numPr>
            <w:spacing w:before="120" w:line="240" w:lineRule="auto"/>
            <w:ind w:left="360"/>
          </w:pPr>
        </w:pPrChange>
      </w:pPr>
      <w:r>
        <w:t>煤炭</w:t>
      </w:r>
      <w:r>
        <w:t xml:space="preserve">  (6) </w:t>
      </w:r>
    </w:p>
    <w:p w14:paraId="04CAA5A6" w14:textId="77777777" w:rsidR="00B62D5E" w:rsidRDefault="00FC177C">
      <w:pPr>
        <w:pStyle w:val="ListParagraph"/>
        <w:keepNext/>
        <w:numPr>
          <w:ilvl w:val="0"/>
          <w:numId w:val="3"/>
        </w:numPr>
        <w:pPrChange w:id="373" w:author="ANA-AN00" w:date="2021-07-30T14:33:00Z">
          <w:pPr>
            <w:pStyle w:val="ListParagraph"/>
            <w:keepNext/>
            <w:numPr>
              <w:numId w:val="6"/>
            </w:numPr>
            <w:spacing w:before="120" w:line="240" w:lineRule="auto"/>
            <w:ind w:left="360"/>
          </w:pPr>
        </w:pPrChange>
      </w:pPr>
      <w:r>
        <w:t>木材、太阳能、地热或热泵</w:t>
      </w:r>
      <w:r>
        <w:t xml:space="preserve">  (4) </w:t>
      </w:r>
    </w:p>
    <w:p w14:paraId="6D4196FC" w14:textId="77777777" w:rsidR="00B62D5E" w:rsidRDefault="00FC177C">
      <w:pPr>
        <w:pStyle w:val="ListParagraph"/>
        <w:keepNext/>
        <w:numPr>
          <w:ilvl w:val="0"/>
          <w:numId w:val="3"/>
        </w:numPr>
        <w:pPrChange w:id="374" w:author="ANA-AN00" w:date="2021-07-30T14:33:00Z">
          <w:pPr>
            <w:pStyle w:val="ListParagraph"/>
            <w:keepNext/>
            <w:numPr>
              <w:numId w:val="6"/>
            </w:numPr>
            <w:spacing w:before="120" w:line="240" w:lineRule="auto"/>
            <w:ind w:left="360"/>
          </w:pPr>
        </w:pPrChange>
      </w:pPr>
      <w:r>
        <w:t>区域供热</w:t>
      </w:r>
      <w:r>
        <w:t xml:space="preserve"> </w:t>
      </w:r>
      <w:r>
        <w:t xml:space="preserve"> (7) </w:t>
      </w:r>
    </w:p>
    <w:p w14:paraId="084A3EE8" w14:textId="77777777" w:rsidR="00B62D5E" w:rsidRDefault="00FC177C">
      <w:pPr>
        <w:pStyle w:val="ListParagraph"/>
        <w:keepNext/>
        <w:numPr>
          <w:ilvl w:val="0"/>
          <w:numId w:val="3"/>
        </w:numPr>
        <w:pPrChange w:id="375" w:author="ANA-AN00" w:date="2021-07-30T14:33:00Z">
          <w:pPr>
            <w:pStyle w:val="ListParagraph"/>
            <w:keepNext/>
            <w:numPr>
              <w:numId w:val="6"/>
            </w:numPr>
            <w:spacing w:before="120" w:line="240" w:lineRule="auto"/>
            <w:ind w:left="360"/>
          </w:pPr>
        </w:pPrChange>
      </w:pPr>
      <w:r>
        <w:t>不知道，或者不愿回答</w:t>
      </w:r>
      <w:r>
        <w:t xml:space="preserve">  (5) </w:t>
      </w:r>
    </w:p>
    <w:p w14:paraId="235BF96A" w14:textId="77777777" w:rsidR="00B62D5E" w:rsidRDefault="00B62D5E"/>
    <w:p w14:paraId="1A7C14A7" w14:textId="77777777" w:rsidR="00B62D5E" w:rsidRDefault="00B62D5E">
      <w:pPr>
        <w:pStyle w:val="QuestionSeparator"/>
      </w:pPr>
    </w:p>
    <w:p w14:paraId="2531068A" w14:textId="77777777" w:rsidR="00B62D5E" w:rsidRDefault="00B62D5E"/>
    <w:p w14:paraId="64D494A0" w14:textId="77777777" w:rsidR="00B62D5E" w:rsidRDefault="00FC177C">
      <w:pPr>
        <w:keepNext/>
      </w:pPr>
      <w:r>
        <w:t xml:space="preserve">Q242 In a typical </w:t>
      </w:r>
      <w:r>
        <w:rPr>
          <w:b/>
        </w:rPr>
        <w:t>year</w:t>
      </w:r>
      <w:r>
        <w:t>, how much do you spend on heating</w:t>
      </w:r>
      <w:r>
        <w:rPr>
          <w:b/>
        </w:rPr>
        <w:t xml:space="preserve"> </w:t>
      </w:r>
      <w:r>
        <w:t>for your accommodation? </w:t>
      </w:r>
    </w:p>
    <w:p w14:paraId="4A56BCAE" w14:textId="77777777" w:rsidR="00B62D5E" w:rsidRDefault="00FC177C">
      <w:pPr>
        <w:pStyle w:val="ListParagraph"/>
        <w:keepNext/>
        <w:numPr>
          <w:ilvl w:val="0"/>
          <w:numId w:val="3"/>
        </w:numPr>
        <w:pPrChange w:id="376" w:author="ANA-AN00" w:date="2021-07-30T14:33:00Z">
          <w:pPr>
            <w:pStyle w:val="ListParagraph"/>
            <w:keepNext/>
            <w:numPr>
              <w:numId w:val="6"/>
            </w:numPr>
            <w:spacing w:before="120" w:line="240" w:lineRule="auto"/>
            <w:ind w:left="360"/>
          </w:pPr>
        </w:pPrChange>
      </w:pPr>
      <w:r>
        <w:t xml:space="preserve">I don't know  (1) </w:t>
      </w:r>
    </w:p>
    <w:p w14:paraId="7C913107" w14:textId="77777777" w:rsidR="00B62D5E" w:rsidRDefault="00FC177C">
      <w:pPr>
        <w:pStyle w:val="ListParagraph"/>
        <w:keepNext/>
        <w:numPr>
          <w:ilvl w:val="0"/>
          <w:numId w:val="3"/>
        </w:numPr>
        <w:pPrChange w:id="377" w:author="ANA-AN00" w:date="2021-07-30T14:33:00Z">
          <w:pPr>
            <w:pStyle w:val="ListParagraph"/>
            <w:keepNext/>
            <w:numPr>
              <w:numId w:val="6"/>
            </w:numPr>
            <w:spacing w:before="120" w:line="240" w:lineRule="auto"/>
            <w:ind w:left="360"/>
          </w:pPr>
        </w:pPrChange>
      </w:pPr>
      <w:r>
        <w:t xml:space="preserve">Less than £200  (2) </w:t>
      </w:r>
    </w:p>
    <w:p w14:paraId="6912E73B" w14:textId="77777777" w:rsidR="00B62D5E" w:rsidRDefault="00FC177C">
      <w:pPr>
        <w:pStyle w:val="ListParagraph"/>
        <w:keepNext/>
        <w:numPr>
          <w:ilvl w:val="0"/>
          <w:numId w:val="3"/>
        </w:numPr>
        <w:pPrChange w:id="378" w:author="ANA-AN00" w:date="2021-07-30T14:33:00Z">
          <w:pPr>
            <w:pStyle w:val="ListParagraph"/>
            <w:keepNext/>
            <w:numPr>
              <w:numId w:val="6"/>
            </w:numPr>
            <w:spacing w:before="120" w:line="240" w:lineRule="auto"/>
            <w:ind w:left="360"/>
          </w:pPr>
        </w:pPrChange>
      </w:pPr>
      <w:r>
        <w:t xml:space="preserve">£201 – £800  (3) </w:t>
      </w:r>
    </w:p>
    <w:p w14:paraId="153DAEDC" w14:textId="77777777" w:rsidR="00B62D5E" w:rsidRDefault="00FC177C">
      <w:pPr>
        <w:pStyle w:val="ListParagraph"/>
        <w:keepNext/>
        <w:numPr>
          <w:ilvl w:val="0"/>
          <w:numId w:val="3"/>
        </w:numPr>
        <w:pPrChange w:id="379" w:author="ANA-AN00" w:date="2021-07-30T14:33:00Z">
          <w:pPr>
            <w:pStyle w:val="ListParagraph"/>
            <w:keepNext/>
            <w:numPr>
              <w:numId w:val="6"/>
            </w:numPr>
            <w:spacing w:before="120" w:line="240" w:lineRule="auto"/>
            <w:ind w:left="360"/>
          </w:pPr>
        </w:pPrChange>
      </w:pPr>
      <w:r>
        <w:t xml:space="preserve">£801 – £1,300  (4) </w:t>
      </w:r>
    </w:p>
    <w:p w14:paraId="7A69DB07" w14:textId="77777777" w:rsidR="00B62D5E" w:rsidRDefault="00FC177C">
      <w:pPr>
        <w:pStyle w:val="ListParagraph"/>
        <w:keepNext/>
        <w:numPr>
          <w:ilvl w:val="0"/>
          <w:numId w:val="3"/>
        </w:numPr>
        <w:pPrChange w:id="380" w:author="ANA-AN00" w:date="2021-07-30T14:33:00Z">
          <w:pPr>
            <w:pStyle w:val="ListParagraph"/>
            <w:keepNext/>
            <w:numPr>
              <w:numId w:val="6"/>
            </w:numPr>
            <w:spacing w:before="120" w:line="240" w:lineRule="auto"/>
            <w:ind w:left="360"/>
          </w:pPr>
        </w:pPrChange>
      </w:pPr>
      <w:r>
        <w:t xml:space="preserve">£1,301 – £2,000  (5) </w:t>
      </w:r>
    </w:p>
    <w:p w14:paraId="4A0482B8" w14:textId="77777777" w:rsidR="00B62D5E" w:rsidRDefault="00FC177C">
      <w:pPr>
        <w:pStyle w:val="ListParagraph"/>
        <w:keepNext/>
        <w:numPr>
          <w:ilvl w:val="0"/>
          <w:numId w:val="3"/>
        </w:numPr>
        <w:pPrChange w:id="381" w:author="ANA-AN00" w:date="2021-07-30T14:33:00Z">
          <w:pPr>
            <w:pStyle w:val="ListParagraph"/>
            <w:keepNext/>
            <w:numPr>
              <w:numId w:val="6"/>
            </w:numPr>
            <w:spacing w:before="120" w:line="240" w:lineRule="auto"/>
            <w:ind w:left="360"/>
          </w:pPr>
        </w:pPrChange>
      </w:pPr>
      <w:r>
        <w:t xml:space="preserve">xxx  (6) </w:t>
      </w:r>
    </w:p>
    <w:p w14:paraId="2A17AB54" w14:textId="77777777" w:rsidR="00B62D5E" w:rsidRDefault="00FC177C">
      <w:pPr>
        <w:pStyle w:val="ListParagraph"/>
        <w:keepNext/>
        <w:numPr>
          <w:ilvl w:val="0"/>
          <w:numId w:val="3"/>
        </w:numPr>
        <w:pPrChange w:id="382" w:author="ANA-AN00" w:date="2021-07-30T14:33:00Z">
          <w:pPr>
            <w:pStyle w:val="ListParagraph"/>
            <w:keepNext/>
            <w:numPr>
              <w:numId w:val="6"/>
            </w:numPr>
            <w:spacing w:before="120" w:line="240" w:lineRule="auto"/>
            <w:ind w:left="360"/>
          </w:pPr>
        </w:pPrChange>
      </w:pPr>
      <w:r>
        <w:t xml:space="preserve">xxx  (7) </w:t>
      </w:r>
    </w:p>
    <w:p w14:paraId="6914913A" w14:textId="77777777" w:rsidR="00B62D5E" w:rsidRDefault="00FC177C">
      <w:pPr>
        <w:pStyle w:val="ListParagraph"/>
        <w:keepNext/>
        <w:numPr>
          <w:ilvl w:val="0"/>
          <w:numId w:val="3"/>
        </w:numPr>
        <w:pPrChange w:id="383" w:author="ANA-AN00" w:date="2021-07-30T14:33:00Z">
          <w:pPr>
            <w:pStyle w:val="ListParagraph"/>
            <w:keepNext/>
            <w:numPr>
              <w:numId w:val="6"/>
            </w:numPr>
            <w:spacing w:before="120" w:line="240" w:lineRule="auto"/>
            <w:ind w:left="360"/>
          </w:pPr>
        </w:pPrChange>
      </w:pPr>
      <w:r>
        <w:t xml:space="preserve">More than £2,000  (8) </w:t>
      </w:r>
    </w:p>
    <w:p w14:paraId="5514447F" w14:textId="77777777" w:rsidR="00B62D5E" w:rsidRDefault="00B62D5E"/>
    <w:p w14:paraId="0594A198" w14:textId="77777777" w:rsidR="00B62D5E" w:rsidRDefault="00FC177C">
      <w:pPr>
        <w:keepNext/>
      </w:pPr>
      <w:r>
        <w:lastRenderedPageBreak/>
        <w:t>Q242</w:t>
      </w:r>
      <w:r>
        <w:t xml:space="preserve"> </w:t>
      </w:r>
      <w:r>
        <w:t>一般情况下，您每年在住所供暖方面花费了多少钱？</w:t>
      </w:r>
    </w:p>
    <w:p w14:paraId="3207F573" w14:textId="77777777" w:rsidR="00B62D5E" w:rsidRDefault="00FC177C">
      <w:pPr>
        <w:pStyle w:val="ListParagraph"/>
        <w:keepNext/>
        <w:numPr>
          <w:ilvl w:val="0"/>
          <w:numId w:val="3"/>
        </w:numPr>
        <w:pPrChange w:id="384" w:author="ANA-AN00" w:date="2021-07-30T14:33:00Z">
          <w:pPr>
            <w:pStyle w:val="ListParagraph"/>
            <w:keepNext/>
            <w:numPr>
              <w:numId w:val="6"/>
            </w:numPr>
            <w:spacing w:before="120" w:line="240" w:lineRule="auto"/>
            <w:ind w:left="360"/>
          </w:pPr>
        </w:pPrChange>
      </w:pPr>
      <w:r>
        <w:t>我不知道</w:t>
      </w:r>
      <w:r>
        <w:t xml:space="preserve">  (1) </w:t>
      </w:r>
    </w:p>
    <w:p w14:paraId="765FFD36" w14:textId="77777777" w:rsidR="00B62D5E" w:rsidRDefault="00FC177C">
      <w:pPr>
        <w:pStyle w:val="ListParagraph"/>
        <w:keepNext/>
        <w:numPr>
          <w:ilvl w:val="0"/>
          <w:numId w:val="3"/>
        </w:numPr>
        <w:pPrChange w:id="385" w:author="ANA-AN00" w:date="2021-07-30T14:33:00Z">
          <w:pPr>
            <w:pStyle w:val="ListParagraph"/>
            <w:keepNext/>
            <w:numPr>
              <w:numId w:val="6"/>
            </w:numPr>
            <w:spacing w:before="120" w:line="240" w:lineRule="auto"/>
            <w:ind w:left="360"/>
          </w:pPr>
        </w:pPrChange>
      </w:pPr>
      <w:r>
        <w:t>人民币</w:t>
      </w:r>
      <w:r>
        <w:t>130</w:t>
      </w:r>
      <w:r>
        <w:t>元以下</w:t>
      </w:r>
      <w:r>
        <w:t xml:space="preserve">  (2) </w:t>
      </w:r>
    </w:p>
    <w:p w14:paraId="5B8208E9" w14:textId="77777777" w:rsidR="00B62D5E" w:rsidRDefault="00FC177C">
      <w:pPr>
        <w:pStyle w:val="ListParagraph"/>
        <w:keepNext/>
        <w:numPr>
          <w:ilvl w:val="0"/>
          <w:numId w:val="3"/>
        </w:numPr>
        <w:pPrChange w:id="386" w:author="ANA-AN00" w:date="2021-07-30T14:33:00Z">
          <w:pPr>
            <w:pStyle w:val="ListParagraph"/>
            <w:keepNext/>
            <w:numPr>
              <w:numId w:val="6"/>
            </w:numPr>
            <w:spacing w:before="120" w:line="240" w:lineRule="auto"/>
            <w:ind w:left="360"/>
          </w:pPr>
        </w:pPrChange>
      </w:pPr>
      <w:r>
        <w:t>人民币</w:t>
      </w:r>
      <w:r>
        <w:t>130</w:t>
      </w:r>
      <w:r>
        <w:t>至</w:t>
      </w:r>
      <w:r>
        <w:t>485</w:t>
      </w:r>
      <w:r>
        <w:t>元</w:t>
      </w:r>
      <w:r>
        <w:t xml:space="preserve">  (3) </w:t>
      </w:r>
    </w:p>
    <w:p w14:paraId="269CBC12" w14:textId="77777777" w:rsidR="00B62D5E" w:rsidRDefault="00FC177C">
      <w:pPr>
        <w:pStyle w:val="ListParagraph"/>
        <w:keepNext/>
        <w:numPr>
          <w:ilvl w:val="0"/>
          <w:numId w:val="3"/>
        </w:numPr>
        <w:pPrChange w:id="387" w:author="ANA-AN00" w:date="2021-07-30T14:33:00Z">
          <w:pPr>
            <w:pStyle w:val="ListParagraph"/>
            <w:keepNext/>
            <w:numPr>
              <w:numId w:val="6"/>
            </w:numPr>
            <w:spacing w:before="120" w:line="240" w:lineRule="auto"/>
            <w:ind w:left="360"/>
          </w:pPr>
        </w:pPrChange>
      </w:pPr>
      <w:r>
        <w:t>人民币</w:t>
      </w:r>
      <w:r>
        <w:t>486</w:t>
      </w:r>
      <w:r>
        <w:t>至</w:t>
      </w:r>
      <w:r>
        <w:t>809</w:t>
      </w:r>
      <w:r>
        <w:t>元</w:t>
      </w:r>
      <w:r>
        <w:t xml:space="preserve">  (4) </w:t>
      </w:r>
    </w:p>
    <w:p w14:paraId="65E7C7D1" w14:textId="77777777" w:rsidR="00B62D5E" w:rsidRDefault="00FC177C">
      <w:pPr>
        <w:pStyle w:val="ListParagraph"/>
        <w:keepNext/>
        <w:numPr>
          <w:ilvl w:val="0"/>
          <w:numId w:val="3"/>
        </w:numPr>
        <w:pPrChange w:id="388" w:author="ANA-AN00" w:date="2021-07-30T14:33:00Z">
          <w:pPr>
            <w:pStyle w:val="ListParagraph"/>
            <w:keepNext/>
            <w:numPr>
              <w:numId w:val="6"/>
            </w:numPr>
            <w:spacing w:before="120" w:line="240" w:lineRule="auto"/>
            <w:ind w:left="360"/>
          </w:pPr>
        </w:pPrChange>
      </w:pPr>
      <w:r>
        <w:t>人民币</w:t>
      </w:r>
      <w:r>
        <w:t>810</w:t>
      </w:r>
      <w:r>
        <w:t>至</w:t>
      </w:r>
      <w:r>
        <w:t>1,294</w:t>
      </w:r>
      <w:r>
        <w:t>元</w:t>
      </w:r>
      <w:r>
        <w:t xml:space="preserve">  (5) </w:t>
      </w:r>
    </w:p>
    <w:p w14:paraId="07E98F7F" w14:textId="77777777" w:rsidR="00B62D5E" w:rsidRDefault="00FC177C">
      <w:pPr>
        <w:pStyle w:val="ListParagraph"/>
        <w:keepNext/>
        <w:numPr>
          <w:ilvl w:val="0"/>
          <w:numId w:val="3"/>
        </w:numPr>
        <w:pPrChange w:id="389" w:author="ANA-AN00" w:date="2021-07-30T14:33:00Z">
          <w:pPr>
            <w:pStyle w:val="ListParagraph"/>
            <w:keepNext/>
            <w:numPr>
              <w:numId w:val="6"/>
            </w:numPr>
            <w:spacing w:before="120" w:line="240" w:lineRule="auto"/>
            <w:ind w:left="360"/>
          </w:pPr>
        </w:pPrChange>
      </w:pPr>
      <w:r>
        <w:t>人民币</w:t>
      </w:r>
      <w:r>
        <w:t>1,295</w:t>
      </w:r>
      <w:r>
        <w:t>至</w:t>
      </w:r>
      <w:r>
        <w:t>1,617</w:t>
      </w:r>
      <w:r>
        <w:t>元</w:t>
      </w:r>
      <w:r>
        <w:t xml:space="preserve">  (6) </w:t>
      </w:r>
    </w:p>
    <w:p w14:paraId="2632A433" w14:textId="77777777" w:rsidR="00B62D5E" w:rsidRDefault="00FC177C">
      <w:pPr>
        <w:pStyle w:val="ListParagraph"/>
        <w:keepNext/>
        <w:numPr>
          <w:ilvl w:val="0"/>
          <w:numId w:val="3"/>
        </w:numPr>
        <w:pPrChange w:id="390" w:author="ANA-AN00" w:date="2021-07-30T14:33:00Z">
          <w:pPr>
            <w:pStyle w:val="ListParagraph"/>
            <w:keepNext/>
            <w:numPr>
              <w:numId w:val="6"/>
            </w:numPr>
            <w:spacing w:before="120" w:line="240" w:lineRule="auto"/>
            <w:ind w:left="360"/>
          </w:pPr>
        </w:pPrChange>
      </w:pPr>
      <w:r>
        <w:t>人民币</w:t>
      </w:r>
      <w:r>
        <w:t>1,618</w:t>
      </w:r>
      <w:r>
        <w:t>至</w:t>
      </w:r>
      <w:r>
        <w:t>1,941</w:t>
      </w:r>
      <w:r>
        <w:t>元</w:t>
      </w:r>
      <w:r>
        <w:t xml:space="preserve">  (7) </w:t>
      </w:r>
    </w:p>
    <w:p w14:paraId="7FD200AE" w14:textId="77777777" w:rsidR="00B62D5E" w:rsidRDefault="00FC177C">
      <w:pPr>
        <w:pStyle w:val="ListParagraph"/>
        <w:keepNext/>
        <w:numPr>
          <w:ilvl w:val="0"/>
          <w:numId w:val="3"/>
        </w:numPr>
        <w:pPrChange w:id="391" w:author="ANA-AN00" w:date="2021-07-30T14:33:00Z">
          <w:pPr>
            <w:pStyle w:val="ListParagraph"/>
            <w:keepNext/>
            <w:numPr>
              <w:numId w:val="6"/>
            </w:numPr>
            <w:spacing w:before="120" w:line="240" w:lineRule="auto"/>
            <w:ind w:left="360"/>
          </w:pPr>
        </w:pPrChange>
      </w:pPr>
      <w:r>
        <w:t>人民币</w:t>
      </w:r>
      <w:r>
        <w:t>1,941</w:t>
      </w:r>
      <w:r>
        <w:t>元以上</w:t>
      </w:r>
      <w:r>
        <w:t xml:space="preserve">  (8) </w:t>
      </w:r>
    </w:p>
    <w:p w14:paraId="36711058" w14:textId="77777777" w:rsidR="00B62D5E" w:rsidRDefault="00B62D5E"/>
    <w:p w14:paraId="2A8CC0A2" w14:textId="77777777" w:rsidR="00B62D5E" w:rsidRDefault="00B62D5E">
      <w:pPr>
        <w:pStyle w:val="QuestionSeparator"/>
      </w:pPr>
    </w:p>
    <w:p w14:paraId="74C6D752" w14:textId="77777777" w:rsidR="00B62D5E" w:rsidRDefault="00B62D5E"/>
    <w:p w14:paraId="0B3F6824" w14:textId="77777777" w:rsidR="00B62D5E" w:rsidRDefault="00FC177C">
      <w:pPr>
        <w:keepNext/>
      </w:pPr>
      <w:r>
        <w:t>Q243 Good insulation can keep a building warm in the winter and cool in the summer.</w:t>
      </w:r>
      <w:r>
        <w:br/>
      </w:r>
      <w:r>
        <w:br/>
        <w:t>How do you rate the insulation of your accommodation?</w:t>
      </w:r>
    </w:p>
    <w:p w14:paraId="1A8AF097" w14:textId="77777777" w:rsidR="00B62D5E" w:rsidRDefault="00FC177C">
      <w:pPr>
        <w:pStyle w:val="ListParagraph"/>
        <w:keepNext/>
        <w:numPr>
          <w:ilvl w:val="0"/>
          <w:numId w:val="3"/>
        </w:numPr>
        <w:pPrChange w:id="392" w:author="ANA-AN00" w:date="2021-07-30T14:33:00Z">
          <w:pPr>
            <w:pStyle w:val="ListParagraph"/>
            <w:keepNext/>
            <w:numPr>
              <w:numId w:val="6"/>
            </w:numPr>
            <w:spacing w:before="120" w:line="240" w:lineRule="auto"/>
            <w:ind w:left="360"/>
          </w:pPr>
        </w:pPrChange>
      </w:pPr>
      <w:r>
        <w:t xml:space="preserve">Very poor  (0) </w:t>
      </w:r>
    </w:p>
    <w:p w14:paraId="5F3C9D95" w14:textId="77777777" w:rsidR="00B62D5E" w:rsidRDefault="00FC177C">
      <w:pPr>
        <w:pStyle w:val="ListParagraph"/>
        <w:keepNext/>
        <w:numPr>
          <w:ilvl w:val="0"/>
          <w:numId w:val="3"/>
        </w:numPr>
        <w:pPrChange w:id="393" w:author="ANA-AN00" w:date="2021-07-30T14:33:00Z">
          <w:pPr>
            <w:pStyle w:val="ListParagraph"/>
            <w:keepNext/>
            <w:numPr>
              <w:numId w:val="6"/>
            </w:numPr>
            <w:spacing w:before="120" w:line="240" w:lineRule="auto"/>
            <w:ind w:left="360"/>
          </w:pPr>
        </w:pPrChange>
      </w:pPr>
      <w:r>
        <w:t xml:space="preserve">Poor  (11) </w:t>
      </w:r>
    </w:p>
    <w:p w14:paraId="337636F8" w14:textId="77777777" w:rsidR="00B62D5E" w:rsidRDefault="00FC177C">
      <w:pPr>
        <w:pStyle w:val="ListParagraph"/>
        <w:keepNext/>
        <w:numPr>
          <w:ilvl w:val="0"/>
          <w:numId w:val="3"/>
        </w:numPr>
        <w:pPrChange w:id="394" w:author="ANA-AN00" w:date="2021-07-30T14:33:00Z">
          <w:pPr>
            <w:pStyle w:val="ListParagraph"/>
            <w:keepNext/>
            <w:numPr>
              <w:numId w:val="6"/>
            </w:numPr>
            <w:spacing w:before="120" w:line="240" w:lineRule="auto"/>
            <w:ind w:left="360"/>
          </w:pPr>
        </w:pPrChange>
      </w:pPr>
      <w:r>
        <w:t xml:space="preserve">Fair  (12) </w:t>
      </w:r>
    </w:p>
    <w:p w14:paraId="592799C4" w14:textId="77777777" w:rsidR="00B62D5E" w:rsidRDefault="00FC177C">
      <w:pPr>
        <w:pStyle w:val="ListParagraph"/>
        <w:keepNext/>
        <w:numPr>
          <w:ilvl w:val="0"/>
          <w:numId w:val="3"/>
        </w:numPr>
        <w:pPrChange w:id="395" w:author="ANA-AN00" w:date="2021-07-30T14:33:00Z">
          <w:pPr>
            <w:pStyle w:val="ListParagraph"/>
            <w:keepNext/>
            <w:numPr>
              <w:numId w:val="6"/>
            </w:numPr>
            <w:spacing w:before="120" w:line="240" w:lineRule="auto"/>
            <w:ind w:left="360"/>
          </w:pPr>
        </w:pPrChange>
      </w:pPr>
      <w:r>
        <w:t xml:space="preserve">Good  (13) </w:t>
      </w:r>
    </w:p>
    <w:p w14:paraId="5F42CD97" w14:textId="77777777" w:rsidR="00B62D5E" w:rsidRDefault="00FC177C">
      <w:pPr>
        <w:pStyle w:val="ListParagraph"/>
        <w:keepNext/>
        <w:numPr>
          <w:ilvl w:val="0"/>
          <w:numId w:val="3"/>
        </w:numPr>
        <w:pPrChange w:id="396" w:author="ANA-AN00" w:date="2021-07-30T14:33:00Z">
          <w:pPr>
            <w:pStyle w:val="ListParagraph"/>
            <w:keepNext/>
            <w:numPr>
              <w:numId w:val="6"/>
            </w:numPr>
            <w:spacing w:before="120" w:line="240" w:lineRule="auto"/>
            <w:ind w:left="360"/>
          </w:pPr>
        </w:pPrChange>
      </w:pPr>
      <w:r>
        <w:t xml:space="preserve">Excellent  (14) </w:t>
      </w:r>
    </w:p>
    <w:p w14:paraId="20D60E72" w14:textId="77777777" w:rsidR="00B62D5E" w:rsidRDefault="00B62D5E"/>
    <w:p w14:paraId="4EF4F72A" w14:textId="597BBCFD" w:rsidR="00B62D5E" w:rsidRDefault="00FC177C">
      <w:pPr>
        <w:keepNext/>
      </w:pPr>
      <w:r>
        <w:lastRenderedPageBreak/>
        <w:t xml:space="preserve">Q243 </w:t>
      </w:r>
      <w:del w:id="397" w:author="ANA-AN00" w:date="2021-07-30T14:33:00Z">
        <w:r>
          <w:delText>良好的保温能使建筑物冬暖夏凉。</w:delText>
        </w:r>
        <w:r>
          <w:br/>
        </w:r>
        <w:r>
          <w:br/>
        </w:r>
      </w:del>
      <w:ins w:id="398" w:author="ANA-AN00" w:date="2021-07-30T14:33:00Z">
        <w:r>
          <w:t>良好的</w:t>
        </w:r>
        <w:r>
          <w:rPr>
            <w:rFonts w:hint="eastAsia"/>
            <w:lang w:eastAsia="zh-CN"/>
          </w:rPr>
          <w:t>隔断</w:t>
        </w:r>
        <w:r>
          <w:t>能使建筑物冬暖夏凉</w:t>
        </w:r>
        <w:r>
          <w:rPr>
            <w:rFonts w:hint="eastAsia"/>
            <w:lang w:eastAsia="zh-CN"/>
          </w:rPr>
          <w:t>。</w:t>
        </w:r>
      </w:ins>
      <w:r>
        <w:t>您如何评价你的住处的隔热性能？</w:t>
      </w:r>
    </w:p>
    <w:p w14:paraId="26BAF89A" w14:textId="77777777" w:rsidR="00B62D5E" w:rsidRDefault="00FC177C">
      <w:pPr>
        <w:pStyle w:val="ListParagraph"/>
        <w:keepNext/>
        <w:numPr>
          <w:ilvl w:val="0"/>
          <w:numId w:val="3"/>
        </w:numPr>
        <w:pPrChange w:id="399" w:author="ANA-AN00" w:date="2021-07-30T14:33:00Z">
          <w:pPr>
            <w:pStyle w:val="ListParagraph"/>
            <w:keepNext/>
            <w:numPr>
              <w:numId w:val="6"/>
            </w:numPr>
            <w:spacing w:before="120" w:line="240" w:lineRule="auto"/>
            <w:ind w:left="360"/>
          </w:pPr>
        </w:pPrChange>
      </w:pPr>
      <w:r>
        <w:t>非常差</w:t>
      </w:r>
      <w:r>
        <w:t xml:space="preserve">  (0) </w:t>
      </w:r>
    </w:p>
    <w:p w14:paraId="6DDFE676" w14:textId="77777777" w:rsidR="00B62D5E" w:rsidRDefault="00FC177C">
      <w:pPr>
        <w:pStyle w:val="ListParagraph"/>
        <w:keepNext/>
        <w:numPr>
          <w:ilvl w:val="0"/>
          <w:numId w:val="3"/>
        </w:numPr>
        <w:pPrChange w:id="400" w:author="ANA-AN00" w:date="2021-07-30T14:33:00Z">
          <w:pPr>
            <w:pStyle w:val="ListParagraph"/>
            <w:keepNext/>
            <w:numPr>
              <w:numId w:val="6"/>
            </w:numPr>
            <w:spacing w:before="120" w:line="240" w:lineRule="auto"/>
            <w:ind w:left="360"/>
          </w:pPr>
        </w:pPrChange>
      </w:pPr>
      <w:r>
        <w:t>差</w:t>
      </w:r>
      <w:r>
        <w:t xml:space="preserve">  (11) </w:t>
      </w:r>
    </w:p>
    <w:p w14:paraId="419937C0" w14:textId="77777777" w:rsidR="00B62D5E" w:rsidRDefault="00FC177C">
      <w:pPr>
        <w:pStyle w:val="ListParagraph"/>
        <w:keepNext/>
        <w:numPr>
          <w:ilvl w:val="0"/>
          <w:numId w:val="3"/>
        </w:numPr>
        <w:pPrChange w:id="401" w:author="ANA-AN00" w:date="2021-07-30T14:33:00Z">
          <w:pPr>
            <w:pStyle w:val="ListParagraph"/>
            <w:keepNext/>
            <w:numPr>
              <w:numId w:val="6"/>
            </w:numPr>
            <w:spacing w:before="120" w:line="240" w:lineRule="auto"/>
            <w:ind w:left="360"/>
          </w:pPr>
        </w:pPrChange>
      </w:pPr>
      <w:r>
        <w:t>一般</w:t>
      </w:r>
      <w:r>
        <w:t xml:space="preserve">  (12) </w:t>
      </w:r>
    </w:p>
    <w:p w14:paraId="2DFC9665" w14:textId="77777777" w:rsidR="00B62D5E" w:rsidRDefault="00FC177C">
      <w:pPr>
        <w:pStyle w:val="ListParagraph"/>
        <w:keepNext/>
        <w:numPr>
          <w:ilvl w:val="0"/>
          <w:numId w:val="3"/>
        </w:numPr>
        <w:pPrChange w:id="402" w:author="ANA-AN00" w:date="2021-07-30T14:33:00Z">
          <w:pPr>
            <w:pStyle w:val="ListParagraph"/>
            <w:keepNext/>
            <w:numPr>
              <w:numId w:val="6"/>
            </w:numPr>
            <w:spacing w:before="120" w:line="240" w:lineRule="auto"/>
            <w:ind w:left="360"/>
          </w:pPr>
        </w:pPrChange>
      </w:pPr>
      <w:r>
        <w:t>好</w:t>
      </w:r>
      <w:r>
        <w:t xml:space="preserve">  (13) </w:t>
      </w:r>
    </w:p>
    <w:p w14:paraId="4E226BC5" w14:textId="77777777" w:rsidR="00B62D5E" w:rsidRDefault="00FC177C">
      <w:pPr>
        <w:pStyle w:val="ListParagraph"/>
        <w:keepNext/>
        <w:numPr>
          <w:ilvl w:val="0"/>
          <w:numId w:val="3"/>
        </w:numPr>
        <w:pPrChange w:id="403" w:author="ANA-AN00" w:date="2021-07-30T14:33:00Z">
          <w:pPr>
            <w:pStyle w:val="ListParagraph"/>
            <w:keepNext/>
            <w:numPr>
              <w:numId w:val="6"/>
            </w:numPr>
            <w:spacing w:before="120" w:line="240" w:lineRule="auto"/>
            <w:ind w:left="360"/>
          </w:pPr>
        </w:pPrChange>
      </w:pPr>
      <w:r>
        <w:t>非常好</w:t>
      </w:r>
      <w:r>
        <w:t xml:space="preserve">  (14) </w:t>
      </w:r>
    </w:p>
    <w:p w14:paraId="198D3E8F" w14:textId="77777777" w:rsidR="00B62D5E" w:rsidRDefault="00B62D5E"/>
    <w:p w14:paraId="5AA5AD31" w14:textId="77777777" w:rsidR="00B62D5E" w:rsidRDefault="00B62D5E">
      <w:pPr>
        <w:pStyle w:val="QuestionSeparator"/>
      </w:pPr>
    </w:p>
    <w:p w14:paraId="20F22850" w14:textId="77777777" w:rsidR="00B62D5E" w:rsidRDefault="00B62D5E"/>
    <w:p w14:paraId="0501540A" w14:textId="77777777" w:rsidR="00B62D5E" w:rsidRDefault="00FC177C">
      <w:pPr>
        <w:keepNext/>
      </w:pPr>
      <w:r>
        <w:t xml:space="preserve">Q3.2 In a typical month, how much do you </w:t>
      </w:r>
      <w:r>
        <w:t>spend on gas for driving?</w:t>
      </w:r>
    </w:p>
    <w:p w14:paraId="1F01C858" w14:textId="77777777" w:rsidR="00B62D5E" w:rsidRDefault="00FC177C">
      <w:pPr>
        <w:pStyle w:val="ListParagraph"/>
        <w:keepNext/>
        <w:numPr>
          <w:ilvl w:val="0"/>
          <w:numId w:val="3"/>
        </w:numPr>
        <w:pPrChange w:id="404" w:author="ANA-AN00" w:date="2021-07-30T14:33:00Z">
          <w:pPr>
            <w:pStyle w:val="ListParagraph"/>
            <w:keepNext/>
            <w:numPr>
              <w:numId w:val="6"/>
            </w:numPr>
            <w:spacing w:before="120" w:line="240" w:lineRule="auto"/>
            <w:ind w:left="360"/>
          </w:pPr>
        </w:pPrChange>
      </w:pPr>
      <w:r>
        <w:t xml:space="preserve">Less than £5  (4) </w:t>
      </w:r>
    </w:p>
    <w:p w14:paraId="226FA11A" w14:textId="77777777" w:rsidR="00B62D5E" w:rsidRDefault="00FC177C">
      <w:pPr>
        <w:pStyle w:val="ListParagraph"/>
        <w:keepNext/>
        <w:numPr>
          <w:ilvl w:val="0"/>
          <w:numId w:val="3"/>
        </w:numPr>
        <w:pPrChange w:id="405" w:author="ANA-AN00" w:date="2021-07-30T14:33:00Z">
          <w:pPr>
            <w:pStyle w:val="ListParagraph"/>
            <w:keepNext/>
            <w:numPr>
              <w:numId w:val="6"/>
            </w:numPr>
            <w:spacing w:before="120" w:line="240" w:lineRule="auto"/>
            <w:ind w:left="360"/>
          </w:pPr>
        </w:pPrChange>
      </w:pPr>
      <w:r>
        <w:t xml:space="preserve">£5 – £25  (5) </w:t>
      </w:r>
    </w:p>
    <w:p w14:paraId="2F8420B6" w14:textId="77777777" w:rsidR="00B62D5E" w:rsidRDefault="00FC177C">
      <w:pPr>
        <w:pStyle w:val="ListParagraph"/>
        <w:keepNext/>
        <w:numPr>
          <w:ilvl w:val="0"/>
          <w:numId w:val="3"/>
        </w:numPr>
        <w:pPrChange w:id="406" w:author="ANA-AN00" w:date="2021-07-30T14:33:00Z">
          <w:pPr>
            <w:pStyle w:val="ListParagraph"/>
            <w:keepNext/>
            <w:numPr>
              <w:numId w:val="6"/>
            </w:numPr>
            <w:spacing w:before="120" w:line="240" w:lineRule="auto"/>
            <w:ind w:left="360"/>
          </w:pPr>
        </w:pPrChange>
      </w:pPr>
      <w:r>
        <w:t xml:space="preserve">£26 – £75  (6) </w:t>
      </w:r>
    </w:p>
    <w:p w14:paraId="7AE7BDC8" w14:textId="77777777" w:rsidR="00B62D5E" w:rsidRDefault="00FC177C">
      <w:pPr>
        <w:pStyle w:val="ListParagraph"/>
        <w:keepNext/>
        <w:numPr>
          <w:ilvl w:val="0"/>
          <w:numId w:val="3"/>
        </w:numPr>
        <w:pPrChange w:id="407" w:author="ANA-AN00" w:date="2021-07-30T14:33:00Z">
          <w:pPr>
            <w:pStyle w:val="ListParagraph"/>
            <w:keepNext/>
            <w:numPr>
              <w:numId w:val="6"/>
            </w:numPr>
            <w:spacing w:before="120" w:line="240" w:lineRule="auto"/>
            <w:ind w:left="360"/>
          </w:pPr>
        </w:pPrChange>
      </w:pPr>
      <w:r>
        <w:t xml:space="preserve">£76 – £125  (7) </w:t>
      </w:r>
    </w:p>
    <w:p w14:paraId="27688F6E" w14:textId="77777777" w:rsidR="00B62D5E" w:rsidRDefault="00FC177C">
      <w:pPr>
        <w:pStyle w:val="ListParagraph"/>
        <w:keepNext/>
        <w:numPr>
          <w:ilvl w:val="0"/>
          <w:numId w:val="3"/>
        </w:numPr>
        <w:pPrChange w:id="408" w:author="ANA-AN00" w:date="2021-07-30T14:33:00Z">
          <w:pPr>
            <w:pStyle w:val="ListParagraph"/>
            <w:keepNext/>
            <w:numPr>
              <w:numId w:val="6"/>
            </w:numPr>
            <w:spacing w:before="120" w:line="240" w:lineRule="auto"/>
            <w:ind w:left="360"/>
          </w:pPr>
        </w:pPrChange>
      </w:pPr>
      <w:r>
        <w:t xml:space="preserve">£126 – £200  (8) </w:t>
      </w:r>
    </w:p>
    <w:p w14:paraId="7153267B" w14:textId="77777777" w:rsidR="00B62D5E" w:rsidRDefault="00FC177C">
      <w:pPr>
        <w:pStyle w:val="ListParagraph"/>
        <w:keepNext/>
        <w:numPr>
          <w:ilvl w:val="0"/>
          <w:numId w:val="3"/>
        </w:numPr>
        <w:pPrChange w:id="409" w:author="ANA-AN00" w:date="2021-07-30T14:33:00Z">
          <w:pPr>
            <w:pStyle w:val="ListParagraph"/>
            <w:keepNext/>
            <w:numPr>
              <w:numId w:val="6"/>
            </w:numPr>
            <w:spacing w:before="120" w:line="240" w:lineRule="auto"/>
            <w:ind w:left="360"/>
          </w:pPr>
        </w:pPrChange>
      </w:pPr>
      <w:r>
        <w:t xml:space="preserve">xxx  (9) </w:t>
      </w:r>
    </w:p>
    <w:p w14:paraId="1DF82D61" w14:textId="77777777" w:rsidR="00B62D5E" w:rsidRDefault="00FC177C">
      <w:pPr>
        <w:pStyle w:val="ListParagraph"/>
        <w:keepNext/>
        <w:numPr>
          <w:ilvl w:val="0"/>
          <w:numId w:val="3"/>
        </w:numPr>
        <w:pPrChange w:id="410" w:author="ANA-AN00" w:date="2021-07-30T14:33:00Z">
          <w:pPr>
            <w:pStyle w:val="ListParagraph"/>
            <w:keepNext/>
            <w:numPr>
              <w:numId w:val="6"/>
            </w:numPr>
            <w:spacing w:before="120" w:line="240" w:lineRule="auto"/>
            <w:ind w:left="360"/>
          </w:pPr>
        </w:pPrChange>
      </w:pPr>
      <w:r>
        <w:t xml:space="preserve">More than £200  (10) </w:t>
      </w:r>
    </w:p>
    <w:p w14:paraId="54F19CE8" w14:textId="77777777" w:rsidR="00B62D5E" w:rsidRDefault="00B62D5E"/>
    <w:p w14:paraId="541D52BC" w14:textId="7B0E2DDE" w:rsidR="00B62D5E" w:rsidRDefault="00FC177C">
      <w:pPr>
        <w:keepNext/>
      </w:pPr>
      <w:r>
        <w:lastRenderedPageBreak/>
        <w:t xml:space="preserve">Q3.2 </w:t>
      </w:r>
      <w:r>
        <w:t>一般情况下，</w:t>
      </w:r>
      <w:del w:id="411" w:author="ANA-AN00" w:date="2021-07-30T14:33:00Z">
        <w:r>
          <w:delText>您每个月在驾驶的燃油方面花费多少钱</w:delText>
        </w:r>
      </w:del>
      <w:ins w:id="412" w:author="ANA-AN00" w:date="2021-07-30T14:33:00Z">
        <w:r>
          <w:t>您每个月在驾驶燃油方面花费多少钱</w:t>
        </w:r>
      </w:ins>
      <w:r>
        <w:t>？</w:t>
      </w:r>
    </w:p>
    <w:p w14:paraId="03FBEA11" w14:textId="77777777" w:rsidR="00B62D5E" w:rsidRDefault="00FC177C">
      <w:pPr>
        <w:pStyle w:val="ListParagraph"/>
        <w:keepNext/>
        <w:numPr>
          <w:ilvl w:val="0"/>
          <w:numId w:val="3"/>
        </w:numPr>
        <w:pPrChange w:id="413" w:author="ANA-AN00" w:date="2021-07-30T14:33:00Z">
          <w:pPr>
            <w:pStyle w:val="ListParagraph"/>
            <w:keepNext/>
            <w:numPr>
              <w:numId w:val="6"/>
            </w:numPr>
            <w:spacing w:before="120" w:line="240" w:lineRule="auto"/>
            <w:ind w:left="360"/>
          </w:pPr>
        </w:pPrChange>
      </w:pPr>
      <w:r>
        <w:t>人民币</w:t>
      </w:r>
      <w:r>
        <w:t>32</w:t>
      </w:r>
      <w:r>
        <w:t>元以下</w:t>
      </w:r>
      <w:r>
        <w:t xml:space="preserve">  (4) </w:t>
      </w:r>
    </w:p>
    <w:p w14:paraId="724F33A3" w14:textId="77777777" w:rsidR="00B62D5E" w:rsidRDefault="00FC177C">
      <w:pPr>
        <w:pStyle w:val="ListParagraph"/>
        <w:keepNext/>
        <w:numPr>
          <w:ilvl w:val="0"/>
          <w:numId w:val="3"/>
        </w:numPr>
        <w:pPrChange w:id="414" w:author="ANA-AN00" w:date="2021-07-30T14:33:00Z">
          <w:pPr>
            <w:pStyle w:val="ListParagraph"/>
            <w:keepNext/>
            <w:numPr>
              <w:numId w:val="6"/>
            </w:numPr>
            <w:spacing w:before="120" w:line="240" w:lineRule="auto"/>
            <w:ind w:left="360"/>
          </w:pPr>
        </w:pPrChange>
      </w:pPr>
      <w:r>
        <w:t>人民币</w:t>
      </w:r>
      <w:r>
        <w:t>33</w:t>
      </w:r>
      <w:r>
        <w:t>至</w:t>
      </w:r>
      <w:r>
        <w:t>62</w:t>
      </w:r>
      <w:r>
        <w:t>元</w:t>
      </w:r>
      <w:r>
        <w:t xml:space="preserve">  (5) </w:t>
      </w:r>
    </w:p>
    <w:p w14:paraId="637CED86" w14:textId="77777777" w:rsidR="00B62D5E" w:rsidRDefault="00FC177C">
      <w:pPr>
        <w:pStyle w:val="ListParagraph"/>
        <w:keepNext/>
        <w:numPr>
          <w:ilvl w:val="0"/>
          <w:numId w:val="3"/>
        </w:numPr>
        <w:pPrChange w:id="415" w:author="ANA-AN00" w:date="2021-07-30T14:33:00Z">
          <w:pPr>
            <w:pStyle w:val="ListParagraph"/>
            <w:keepNext/>
            <w:numPr>
              <w:numId w:val="6"/>
            </w:numPr>
            <w:spacing w:before="120" w:line="240" w:lineRule="auto"/>
            <w:ind w:left="360"/>
          </w:pPr>
        </w:pPrChange>
      </w:pPr>
      <w:r>
        <w:t>人民币</w:t>
      </w:r>
      <w:r>
        <w:t>163</w:t>
      </w:r>
      <w:r>
        <w:t>至</w:t>
      </w:r>
      <w:r>
        <w:t>485</w:t>
      </w:r>
      <w:r>
        <w:t>元</w:t>
      </w:r>
      <w:r>
        <w:t xml:space="preserve">  (6) </w:t>
      </w:r>
    </w:p>
    <w:p w14:paraId="4AB10A84" w14:textId="77777777" w:rsidR="00B62D5E" w:rsidRDefault="00FC177C">
      <w:pPr>
        <w:pStyle w:val="ListParagraph"/>
        <w:keepNext/>
        <w:numPr>
          <w:ilvl w:val="0"/>
          <w:numId w:val="3"/>
        </w:numPr>
        <w:pPrChange w:id="416" w:author="ANA-AN00" w:date="2021-07-30T14:33:00Z">
          <w:pPr>
            <w:pStyle w:val="ListParagraph"/>
            <w:keepNext/>
            <w:numPr>
              <w:numId w:val="6"/>
            </w:numPr>
            <w:spacing w:before="120" w:line="240" w:lineRule="auto"/>
            <w:ind w:left="360"/>
          </w:pPr>
        </w:pPrChange>
      </w:pPr>
      <w:r>
        <w:t>人民币</w:t>
      </w:r>
      <w:r>
        <w:t>486</w:t>
      </w:r>
      <w:r>
        <w:t>至</w:t>
      </w:r>
      <w:r>
        <w:t>809</w:t>
      </w:r>
      <w:r>
        <w:t>元</w:t>
      </w:r>
      <w:r>
        <w:t xml:space="preserve">  (7) </w:t>
      </w:r>
    </w:p>
    <w:p w14:paraId="04ED45D2" w14:textId="77777777" w:rsidR="00B62D5E" w:rsidRDefault="00FC177C">
      <w:pPr>
        <w:pStyle w:val="ListParagraph"/>
        <w:keepNext/>
        <w:numPr>
          <w:ilvl w:val="0"/>
          <w:numId w:val="3"/>
        </w:numPr>
        <w:pPrChange w:id="417" w:author="ANA-AN00" w:date="2021-07-30T14:33:00Z">
          <w:pPr>
            <w:pStyle w:val="ListParagraph"/>
            <w:keepNext/>
            <w:numPr>
              <w:numId w:val="6"/>
            </w:numPr>
            <w:spacing w:before="120" w:line="240" w:lineRule="auto"/>
            <w:ind w:left="360"/>
          </w:pPr>
        </w:pPrChange>
      </w:pPr>
      <w:r>
        <w:t>人民币</w:t>
      </w:r>
      <w:r>
        <w:t>810</w:t>
      </w:r>
      <w:r>
        <w:t>至</w:t>
      </w:r>
      <w:r>
        <w:t>1,132</w:t>
      </w:r>
      <w:r>
        <w:t>元</w:t>
      </w:r>
      <w:r>
        <w:t xml:space="preserve">  (</w:t>
      </w:r>
      <w:r>
        <w:t xml:space="preserve">8) </w:t>
      </w:r>
    </w:p>
    <w:p w14:paraId="1D9C30EE" w14:textId="77777777" w:rsidR="00B62D5E" w:rsidRDefault="00FC177C">
      <w:pPr>
        <w:pStyle w:val="ListParagraph"/>
        <w:keepNext/>
        <w:numPr>
          <w:ilvl w:val="0"/>
          <w:numId w:val="3"/>
        </w:numPr>
        <w:pPrChange w:id="418" w:author="ANA-AN00" w:date="2021-07-30T14:33:00Z">
          <w:pPr>
            <w:pStyle w:val="ListParagraph"/>
            <w:keepNext/>
            <w:numPr>
              <w:numId w:val="6"/>
            </w:numPr>
            <w:spacing w:before="120" w:line="240" w:lineRule="auto"/>
            <w:ind w:left="360"/>
          </w:pPr>
        </w:pPrChange>
      </w:pPr>
      <w:r>
        <w:t>人民币</w:t>
      </w:r>
      <w:r>
        <w:t>1,133</w:t>
      </w:r>
      <w:r>
        <w:t>至</w:t>
      </w:r>
      <w:r>
        <w:t>1,466</w:t>
      </w:r>
      <w:r>
        <w:t>元</w:t>
      </w:r>
      <w:r>
        <w:t xml:space="preserve">  (9) </w:t>
      </w:r>
    </w:p>
    <w:p w14:paraId="0C0DD150" w14:textId="77777777" w:rsidR="00B62D5E" w:rsidRDefault="00FC177C">
      <w:pPr>
        <w:pStyle w:val="ListParagraph"/>
        <w:keepNext/>
        <w:numPr>
          <w:ilvl w:val="0"/>
          <w:numId w:val="3"/>
        </w:numPr>
        <w:pPrChange w:id="419" w:author="ANA-AN00" w:date="2021-07-30T14:33:00Z">
          <w:pPr>
            <w:pStyle w:val="ListParagraph"/>
            <w:keepNext/>
            <w:numPr>
              <w:numId w:val="6"/>
            </w:numPr>
            <w:spacing w:before="120" w:line="240" w:lineRule="auto"/>
            <w:ind w:left="360"/>
          </w:pPr>
        </w:pPrChange>
      </w:pPr>
      <w:r>
        <w:t>人民币</w:t>
      </w:r>
      <w:r>
        <w:t>1,456</w:t>
      </w:r>
      <w:r>
        <w:t>元以上</w:t>
      </w:r>
      <w:r>
        <w:t xml:space="preserve">  (10) </w:t>
      </w:r>
    </w:p>
    <w:p w14:paraId="09239C0B" w14:textId="77777777" w:rsidR="00B62D5E" w:rsidRDefault="00B62D5E"/>
    <w:p w14:paraId="36260B64" w14:textId="77777777" w:rsidR="00B62D5E" w:rsidRDefault="00B62D5E">
      <w:pPr>
        <w:pStyle w:val="QuestionSeparator"/>
      </w:pPr>
    </w:p>
    <w:p w14:paraId="6C8FDA69" w14:textId="77777777" w:rsidR="00B62D5E" w:rsidRDefault="00B62D5E"/>
    <w:p w14:paraId="65BADB3D" w14:textId="77777777" w:rsidR="00B62D5E" w:rsidRDefault="00FC177C">
      <w:pPr>
        <w:keepNext/>
      </w:pPr>
      <w:r>
        <w:t>Q3.3 How many round-trip flights did you take between 2017 and 2019?</w:t>
      </w:r>
    </w:p>
    <w:p w14:paraId="4C799EFB" w14:textId="77777777" w:rsidR="00B62D5E" w:rsidRDefault="00FC177C">
      <w:pPr>
        <w:pStyle w:val="ListParagraph"/>
        <w:keepNext/>
        <w:numPr>
          <w:ilvl w:val="0"/>
          <w:numId w:val="3"/>
        </w:numPr>
        <w:pPrChange w:id="420" w:author="ANA-AN00" w:date="2021-07-30T14:33:00Z">
          <w:pPr>
            <w:pStyle w:val="ListParagraph"/>
            <w:keepNext/>
            <w:numPr>
              <w:numId w:val="6"/>
            </w:numPr>
            <w:spacing w:before="120" w:line="240" w:lineRule="auto"/>
            <w:ind w:left="360"/>
          </w:pPr>
        </w:pPrChange>
      </w:pPr>
      <w:r>
        <w:t xml:space="preserve">0  (4) </w:t>
      </w:r>
    </w:p>
    <w:p w14:paraId="70D4EBA2" w14:textId="77777777" w:rsidR="00B62D5E" w:rsidRDefault="00FC177C">
      <w:pPr>
        <w:pStyle w:val="ListParagraph"/>
        <w:keepNext/>
        <w:numPr>
          <w:ilvl w:val="0"/>
          <w:numId w:val="3"/>
        </w:numPr>
        <w:pPrChange w:id="421" w:author="ANA-AN00" w:date="2021-07-30T14:33:00Z">
          <w:pPr>
            <w:pStyle w:val="ListParagraph"/>
            <w:keepNext/>
            <w:numPr>
              <w:numId w:val="6"/>
            </w:numPr>
            <w:spacing w:before="120" w:line="240" w:lineRule="auto"/>
            <w:ind w:left="360"/>
          </w:pPr>
        </w:pPrChange>
      </w:pPr>
      <w:r>
        <w:t xml:space="preserve">1  (5) </w:t>
      </w:r>
    </w:p>
    <w:p w14:paraId="336087A2" w14:textId="77777777" w:rsidR="00B62D5E" w:rsidRDefault="00FC177C">
      <w:pPr>
        <w:pStyle w:val="ListParagraph"/>
        <w:keepNext/>
        <w:numPr>
          <w:ilvl w:val="0"/>
          <w:numId w:val="3"/>
        </w:numPr>
        <w:pPrChange w:id="422" w:author="ANA-AN00" w:date="2021-07-30T14:33:00Z">
          <w:pPr>
            <w:pStyle w:val="ListParagraph"/>
            <w:keepNext/>
            <w:numPr>
              <w:numId w:val="6"/>
            </w:numPr>
            <w:spacing w:before="120" w:line="240" w:lineRule="auto"/>
            <w:ind w:left="360"/>
          </w:pPr>
        </w:pPrChange>
      </w:pPr>
      <w:r>
        <w:t xml:space="preserve">2  (6) </w:t>
      </w:r>
    </w:p>
    <w:p w14:paraId="19402D57" w14:textId="77777777" w:rsidR="00B62D5E" w:rsidRDefault="00FC177C">
      <w:pPr>
        <w:pStyle w:val="ListParagraph"/>
        <w:keepNext/>
        <w:numPr>
          <w:ilvl w:val="0"/>
          <w:numId w:val="3"/>
        </w:numPr>
        <w:pPrChange w:id="423" w:author="ANA-AN00" w:date="2021-07-30T14:33:00Z">
          <w:pPr>
            <w:pStyle w:val="ListParagraph"/>
            <w:keepNext/>
            <w:numPr>
              <w:numId w:val="6"/>
            </w:numPr>
            <w:spacing w:before="120" w:line="240" w:lineRule="auto"/>
            <w:ind w:left="360"/>
          </w:pPr>
        </w:pPrChange>
      </w:pPr>
      <w:r>
        <w:t xml:space="preserve">3 or 4  (7) </w:t>
      </w:r>
    </w:p>
    <w:p w14:paraId="4E183420" w14:textId="77777777" w:rsidR="00B62D5E" w:rsidRDefault="00FC177C">
      <w:pPr>
        <w:pStyle w:val="ListParagraph"/>
        <w:keepNext/>
        <w:numPr>
          <w:ilvl w:val="0"/>
          <w:numId w:val="3"/>
        </w:numPr>
        <w:pPrChange w:id="424" w:author="ANA-AN00" w:date="2021-07-30T14:33:00Z">
          <w:pPr>
            <w:pStyle w:val="ListParagraph"/>
            <w:keepNext/>
            <w:numPr>
              <w:numId w:val="6"/>
            </w:numPr>
            <w:spacing w:before="120" w:line="240" w:lineRule="auto"/>
            <w:ind w:left="360"/>
          </w:pPr>
        </w:pPrChange>
      </w:pPr>
      <w:r>
        <w:t xml:space="preserve">5 to 7  (9) </w:t>
      </w:r>
    </w:p>
    <w:p w14:paraId="1194A172" w14:textId="77777777" w:rsidR="00B62D5E" w:rsidRDefault="00FC177C">
      <w:pPr>
        <w:pStyle w:val="ListParagraph"/>
        <w:keepNext/>
        <w:numPr>
          <w:ilvl w:val="0"/>
          <w:numId w:val="3"/>
        </w:numPr>
        <w:pPrChange w:id="425" w:author="ANA-AN00" w:date="2021-07-30T14:33:00Z">
          <w:pPr>
            <w:pStyle w:val="ListParagraph"/>
            <w:keepNext/>
            <w:numPr>
              <w:numId w:val="6"/>
            </w:numPr>
            <w:spacing w:before="120" w:line="240" w:lineRule="auto"/>
            <w:ind w:left="360"/>
          </w:pPr>
        </w:pPrChange>
      </w:pPr>
      <w:r>
        <w:t xml:space="preserve">8 to 14  (14) </w:t>
      </w:r>
    </w:p>
    <w:p w14:paraId="0E024285" w14:textId="77777777" w:rsidR="00B62D5E" w:rsidRDefault="00FC177C">
      <w:pPr>
        <w:pStyle w:val="ListParagraph"/>
        <w:keepNext/>
        <w:numPr>
          <w:ilvl w:val="0"/>
          <w:numId w:val="3"/>
        </w:numPr>
        <w:pPrChange w:id="426" w:author="ANA-AN00" w:date="2021-07-30T14:33:00Z">
          <w:pPr>
            <w:pStyle w:val="ListParagraph"/>
            <w:keepNext/>
            <w:numPr>
              <w:numId w:val="6"/>
            </w:numPr>
            <w:spacing w:before="120" w:line="240" w:lineRule="auto"/>
            <w:ind w:left="360"/>
          </w:pPr>
        </w:pPrChange>
      </w:pPr>
      <w:r>
        <w:t xml:space="preserve">15 or more  (12) </w:t>
      </w:r>
    </w:p>
    <w:p w14:paraId="07BEB353" w14:textId="77777777" w:rsidR="00B62D5E" w:rsidRDefault="00B62D5E"/>
    <w:p w14:paraId="39F223CF" w14:textId="77777777" w:rsidR="00B62D5E" w:rsidRDefault="00FC177C">
      <w:pPr>
        <w:keepNext/>
      </w:pPr>
      <w:r>
        <w:lastRenderedPageBreak/>
        <w:t xml:space="preserve">Q3.3 </w:t>
      </w:r>
      <w:r>
        <w:t>您在</w:t>
      </w:r>
      <w:r>
        <w:t>2017</w:t>
      </w:r>
      <w:r>
        <w:t>年至</w:t>
      </w:r>
      <w:r>
        <w:t>2019</w:t>
      </w:r>
      <w:r>
        <w:t>年期间乘坐过多少次往返航班？</w:t>
      </w:r>
    </w:p>
    <w:p w14:paraId="19549FEE" w14:textId="77777777" w:rsidR="00B62D5E" w:rsidRDefault="00FC177C">
      <w:pPr>
        <w:pStyle w:val="ListParagraph"/>
        <w:keepNext/>
        <w:numPr>
          <w:ilvl w:val="0"/>
          <w:numId w:val="3"/>
        </w:numPr>
        <w:pPrChange w:id="427" w:author="ANA-AN00" w:date="2021-07-30T14:33:00Z">
          <w:pPr>
            <w:pStyle w:val="ListParagraph"/>
            <w:keepNext/>
            <w:numPr>
              <w:numId w:val="6"/>
            </w:numPr>
            <w:spacing w:before="120" w:line="240" w:lineRule="auto"/>
            <w:ind w:left="360"/>
          </w:pPr>
        </w:pPrChange>
      </w:pPr>
      <w:r>
        <w:t>0</w:t>
      </w:r>
      <w:r>
        <w:t>次</w:t>
      </w:r>
      <w:r>
        <w:t xml:space="preserve">  (4) </w:t>
      </w:r>
    </w:p>
    <w:p w14:paraId="5E883E3B" w14:textId="77777777" w:rsidR="00B62D5E" w:rsidRDefault="00FC177C">
      <w:pPr>
        <w:pStyle w:val="ListParagraph"/>
        <w:keepNext/>
        <w:numPr>
          <w:ilvl w:val="0"/>
          <w:numId w:val="3"/>
        </w:numPr>
        <w:pPrChange w:id="428" w:author="ANA-AN00" w:date="2021-07-30T14:33:00Z">
          <w:pPr>
            <w:pStyle w:val="ListParagraph"/>
            <w:keepNext/>
            <w:numPr>
              <w:numId w:val="6"/>
            </w:numPr>
            <w:spacing w:before="120" w:line="240" w:lineRule="auto"/>
            <w:ind w:left="360"/>
          </w:pPr>
        </w:pPrChange>
      </w:pPr>
      <w:r>
        <w:t>1</w:t>
      </w:r>
      <w:r>
        <w:t>次</w:t>
      </w:r>
      <w:r>
        <w:t xml:space="preserve">  (5) </w:t>
      </w:r>
    </w:p>
    <w:p w14:paraId="2BC8564B" w14:textId="77777777" w:rsidR="00B62D5E" w:rsidRDefault="00FC177C">
      <w:pPr>
        <w:pStyle w:val="ListParagraph"/>
        <w:keepNext/>
        <w:numPr>
          <w:ilvl w:val="0"/>
          <w:numId w:val="3"/>
        </w:numPr>
        <w:pPrChange w:id="429" w:author="ANA-AN00" w:date="2021-07-30T14:33:00Z">
          <w:pPr>
            <w:pStyle w:val="ListParagraph"/>
            <w:keepNext/>
            <w:numPr>
              <w:numId w:val="6"/>
            </w:numPr>
            <w:spacing w:before="120" w:line="240" w:lineRule="auto"/>
            <w:ind w:left="360"/>
          </w:pPr>
        </w:pPrChange>
      </w:pPr>
      <w:r>
        <w:t>2</w:t>
      </w:r>
      <w:r>
        <w:t>次</w:t>
      </w:r>
      <w:r>
        <w:t xml:space="preserve">  (6) </w:t>
      </w:r>
    </w:p>
    <w:p w14:paraId="3FA35490" w14:textId="77777777" w:rsidR="00B62D5E" w:rsidRDefault="00FC177C">
      <w:pPr>
        <w:pStyle w:val="ListParagraph"/>
        <w:keepNext/>
        <w:numPr>
          <w:ilvl w:val="0"/>
          <w:numId w:val="3"/>
        </w:numPr>
        <w:pPrChange w:id="430" w:author="ANA-AN00" w:date="2021-07-30T14:33:00Z">
          <w:pPr>
            <w:pStyle w:val="ListParagraph"/>
            <w:keepNext/>
            <w:numPr>
              <w:numId w:val="6"/>
            </w:numPr>
            <w:spacing w:before="120" w:line="240" w:lineRule="auto"/>
            <w:ind w:left="360"/>
          </w:pPr>
        </w:pPrChange>
      </w:pPr>
      <w:r>
        <w:t>3</w:t>
      </w:r>
      <w:r>
        <w:t>或</w:t>
      </w:r>
      <w:r>
        <w:t>4</w:t>
      </w:r>
      <w:r>
        <w:t>次</w:t>
      </w:r>
      <w:r>
        <w:t xml:space="preserve">  (7) </w:t>
      </w:r>
    </w:p>
    <w:p w14:paraId="77EFDF91" w14:textId="77777777" w:rsidR="00B62D5E" w:rsidRDefault="00FC177C">
      <w:pPr>
        <w:pStyle w:val="ListParagraph"/>
        <w:keepNext/>
        <w:numPr>
          <w:ilvl w:val="0"/>
          <w:numId w:val="3"/>
        </w:numPr>
        <w:pPrChange w:id="431" w:author="ANA-AN00" w:date="2021-07-30T14:33:00Z">
          <w:pPr>
            <w:pStyle w:val="ListParagraph"/>
            <w:keepNext/>
            <w:numPr>
              <w:numId w:val="6"/>
            </w:numPr>
            <w:spacing w:before="120" w:line="240" w:lineRule="auto"/>
            <w:ind w:left="360"/>
          </w:pPr>
        </w:pPrChange>
      </w:pPr>
      <w:r>
        <w:t>5</w:t>
      </w:r>
      <w:r>
        <w:t>至</w:t>
      </w:r>
      <w:r>
        <w:t>7</w:t>
      </w:r>
      <w:r>
        <w:t>次</w:t>
      </w:r>
      <w:r>
        <w:t xml:space="preserve">  (9) </w:t>
      </w:r>
    </w:p>
    <w:p w14:paraId="4860B3EA" w14:textId="77777777" w:rsidR="00B62D5E" w:rsidRDefault="00FC177C">
      <w:pPr>
        <w:pStyle w:val="ListParagraph"/>
        <w:keepNext/>
        <w:numPr>
          <w:ilvl w:val="0"/>
          <w:numId w:val="3"/>
        </w:numPr>
        <w:pPrChange w:id="432" w:author="ANA-AN00" w:date="2021-07-30T14:33:00Z">
          <w:pPr>
            <w:pStyle w:val="ListParagraph"/>
            <w:keepNext/>
            <w:numPr>
              <w:numId w:val="6"/>
            </w:numPr>
            <w:spacing w:before="120" w:line="240" w:lineRule="auto"/>
            <w:ind w:left="360"/>
          </w:pPr>
        </w:pPrChange>
      </w:pPr>
      <w:r>
        <w:t>8</w:t>
      </w:r>
      <w:r>
        <w:t>至</w:t>
      </w:r>
      <w:r>
        <w:t>14</w:t>
      </w:r>
      <w:r>
        <w:t>次</w:t>
      </w:r>
      <w:r>
        <w:t xml:space="preserve">  (14) </w:t>
      </w:r>
    </w:p>
    <w:p w14:paraId="40E2E3C3" w14:textId="77777777" w:rsidR="00B62D5E" w:rsidRDefault="00FC177C">
      <w:pPr>
        <w:pStyle w:val="ListParagraph"/>
        <w:keepNext/>
        <w:numPr>
          <w:ilvl w:val="0"/>
          <w:numId w:val="3"/>
        </w:numPr>
        <w:pPrChange w:id="433" w:author="ANA-AN00" w:date="2021-07-30T14:33:00Z">
          <w:pPr>
            <w:pStyle w:val="ListParagraph"/>
            <w:keepNext/>
            <w:numPr>
              <w:numId w:val="6"/>
            </w:numPr>
            <w:spacing w:before="120" w:line="240" w:lineRule="auto"/>
            <w:ind w:left="360"/>
          </w:pPr>
        </w:pPrChange>
      </w:pPr>
      <w:r>
        <w:t>15</w:t>
      </w:r>
      <w:r>
        <w:t>次或更多</w:t>
      </w:r>
      <w:r>
        <w:t xml:space="preserve">  (12) </w:t>
      </w:r>
    </w:p>
    <w:p w14:paraId="5B487BD1" w14:textId="77777777" w:rsidR="00B62D5E" w:rsidRDefault="00B62D5E"/>
    <w:p w14:paraId="06C2E1D0" w14:textId="77777777" w:rsidR="00B62D5E" w:rsidRDefault="00B62D5E">
      <w:pPr>
        <w:pStyle w:val="QuestionSeparator"/>
      </w:pPr>
    </w:p>
    <w:p w14:paraId="7D5D96B7" w14:textId="77777777" w:rsidR="00B62D5E" w:rsidRDefault="00B62D5E"/>
    <w:p w14:paraId="0A6BE67E" w14:textId="77777777" w:rsidR="00B62D5E" w:rsidRDefault="00FC177C">
      <w:pPr>
        <w:keepNext/>
      </w:pPr>
      <w:r>
        <w:t>Q3.4 How often do you eat beef?</w:t>
      </w:r>
    </w:p>
    <w:p w14:paraId="68761490" w14:textId="77777777" w:rsidR="00B62D5E" w:rsidRDefault="00FC177C">
      <w:pPr>
        <w:pStyle w:val="ListParagraph"/>
        <w:keepNext/>
        <w:numPr>
          <w:ilvl w:val="0"/>
          <w:numId w:val="3"/>
        </w:numPr>
        <w:pPrChange w:id="434" w:author="ANA-AN00" w:date="2021-07-30T14:33:00Z">
          <w:pPr>
            <w:pStyle w:val="ListParagraph"/>
            <w:keepNext/>
            <w:numPr>
              <w:numId w:val="6"/>
            </w:numPr>
            <w:spacing w:before="120" w:line="240" w:lineRule="auto"/>
            <w:ind w:left="360"/>
          </w:pPr>
        </w:pPrChange>
      </w:pPr>
      <w:r>
        <w:t xml:space="preserve">Never  (2) </w:t>
      </w:r>
    </w:p>
    <w:p w14:paraId="14FFB946" w14:textId="77777777" w:rsidR="00B62D5E" w:rsidRDefault="00FC177C">
      <w:pPr>
        <w:pStyle w:val="ListParagraph"/>
        <w:keepNext/>
        <w:numPr>
          <w:ilvl w:val="0"/>
          <w:numId w:val="3"/>
        </w:numPr>
        <w:pPrChange w:id="435" w:author="ANA-AN00" w:date="2021-07-30T14:33:00Z">
          <w:pPr>
            <w:pStyle w:val="ListParagraph"/>
            <w:keepNext/>
            <w:numPr>
              <w:numId w:val="6"/>
            </w:numPr>
            <w:spacing w:before="120" w:line="240" w:lineRule="auto"/>
            <w:ind w:left="360"/>
          </w:pPr>
        </w:pPrChange>
      </w:pPr>
      <w:r>
        <w:t xml:space="preserve">Less than once a week  (3) </w:t>
      </w:r>
    </w:p>
    <w:p w14:paraId="3173678E" w14:textId="77777777" w:rsidR="00B62D5E" w:rsidRDefault="00FC177C">
      <w:pPr>
        <w:pStyle w:val="ListParagraph"/>
        <w:keepNext/>
        <w:numPr>
          <w:ilvl w:val="0"/>
          <w:numId w:val="3"/>
        </w:numPr>
        <w:pPrChange w:id="436" w:author="ANA-AN00" w:date="2021-07-30T14:33:00Z">
          <w:pPr>
            <w:pStyle w:val="ListParagraph"/>
            <w:keepNext/>
            <w:numPr>
              <w:numId w:val="6"/>
            </w:numPr>
            <w:spacing w:before="120" w:line="240" w:lineRule="auto"/>
            <w:ind w:left="360"/>
          </w:pPr>
        </w:pPrChange>
      </w:pPr>
      <w:r>
        <w:t xml:space="preserve">One to four times per week  (4) </w:t>
      </w:r>
    </w:p>
    <w:p w14:paraId="3358841C" w14:textId="77777777" w:rsidR="00B62D5E" w:rsidRDefault="00FC177C">
      <w:pPr>
        <w:pStyle w:val="ListParagraph"/>
        <w:keepNext/>
        <w:numPr>
          <w:ilvl w:val="0"/>
          <w:numId w:val="3"/>
        </w:numPr>
        <w:pPrChange w:id="437" w:author="ANA-AN00" w:date="2021-07-30T14:33:00Z">
          <w:pPr>
            <w:pStyle w:val="ListParagraph"/>
            <w:keepNext/>
            <w:numPr>
              <w:numId w:val="6"/>
            </w:numPr>
            <w:spacing w:before="120" w:line="240" w:lineRule="auto"/>
            <w:ind w:left="360"/>
          </w:pPr>
        </w:pPrChange>
      </w:pPr>
      <w:r>
        <w:t xml:space="preserve">Almost or at least daily  (5) </w:t>
      </w:r>
    </w:p>
    <w:p w14:paraId="65D0F19F" w14:textId="77777777" w:rsidR="00B62D5E" w:rsidRDefault="00B62D5E"/>
    <w:p w14:paraId="1BD25D98" w14:textId="77777777" w:rsidR="00B62D5E" w:rsidRDefault="00FC177C">
      <w:pPr>
        <w:keepNext/>
      </w:pPr>
      <w:r>
        <w:t xml:space="preserve">Q3.4 </w:t>
      </w:r>
      <w:r>
        <w:t>你多久吃一次牛肉？</w:t>
      </w:r>
    </w:p>
    <w:p w14:paraId="705D5B38" w14:textId="77777777" w:rsidR="00B62D5E" w:rsidRDefault="00FC177C">
      <w:pPr>
        <w:pStyle w:val="ListParagraph"/>
        <w:keepNext/>
        <w:numPr>
          <w:ilvl w:val="0"/>
          <w:numId w:val="3"/>
        </w:numPr>
        <w:pPrChange w:id="438" w:author="ANA-AN00" w:date="2021-07-30T14:33:00Z">
          <w:pPr>
            <w:pStyle w:val="ListParagraph"/>
            <w:keepNext/>
            <w:numPr>
              <w:numId w:val="6"/>
            </w:numPr>
            <w:spacing w:before="120" w:line="240" w:lineRule="auto"/>
            <w:ind w:left="360"/>
          </w:pPr>
        </w:pPrChange>
      </w:pPr>
      <w:r>
        <w:t>从不</w:t>
      </w:r>
      <w:r>
        <w:t xml:space="preserve">  (2) </w:t>
      </w:r>
    </w:p>
    <w:p w14:paraId="48816CBA" w14:textId="77777777" w:rsidR="00B62D5E" w:rsidRDefault="00FC177C">
      <w:pPr>
        <w:pStyle w:val="ListParagraph"/>
        <w:keepNext/>
        <w:numPr>
          <w:ilvl w:val="0"/>
          <w:numId w:val="3"/>
        </w:numPr>
        <w:pPrChange w:id="439" w:author="ANA-AN00" w:date="2021-07-30T14:33:00Z">
          <w:pPr>
            <w:pStyle w:val="ListParagraph"/>
            <w:keepNext/>
            <w:numPr>
              <w:numId w:val="6"/>
            </w:numPr>
            <w:spacing w:before="120" w:line="240" w:lineRule="auto"/>
            <w:ind w:left="360"/>
          </w:pPr>
        </w:pPrChange>
      </w:pPr>
      <w:r>
        <w:t>一周不到一次</w:t>
      </w:r>
      <w:r>
        <w:t xml:space="preserve">  (3) </w:t>
      </w:r>
    </w:p>
    <w:p w14:paraId="2834FF4D" w14:textId="77777777" w:rsidR="00B62D5E" w:rsidRDefault="00FC177C">
      <w:pPr>
        <w:pStyle w:val="ListParagraph"/>
        <w:keepNext/>
        <w:numPr>
          <w:ilvl w:val="0"/>
          <w:numId w:val="3"/>
        </w:numPr>
        <w:pPrChange w:id="440" w:author="ANA-AN00" w:date="2021-07-30T14:33:00Z">
          <w:pPr>
            <w:pStyle w:val="ListParagraph"/>
            <w:keepNext/>
            <w:numPr>
              <w:numId w:val="6"/>
            </w:numPr>
            <w:spacing w:before="120" w:line="240" w:lineRule="auto"/>
            <w:ind w:left="360"/>
          </w:pPr>
        </w:pPrChange>
      </w:pPr>
      <w:r>
        <w:t>每周一到四次</w:t>
      </w:r>
      <w:r>
        <w:t xml:space="preserve">  (4) </w:t>
      </w:r>
    </w:p>
    <w:p w14:paraId="1432FDC0" w14:textId="77777777" w:rsidR="00B62D5E" w:rsidRDefault="00FC177C">
      <w:pPr>
        <w:pStyle w:val="ListParagraph"/>
        <w:keepNext/>
        <w:numPr>
          <w:ilvl w:val="0"/>
          <w:numId w:val="3"/>
        </w:numPr>
        <w:pPrChange w:id="441" w:author="ANA-AN00" w:date="2021-07-30T14:33:00Z">
          <w:pPr>
            <w:pStyle w:val="ListParagraph"/>
            <w:keepNext/>
            <w:numPr>
              <w:numId w:val="6"/>
            </w:numPr>
            <w:spacing w:before="120" w:line="240" w:lineRule="auto"/>
            <w:ind w:left="360"/>
          </w:pPr>
        </w:pPrChange>
      </w:pPr>
      <w:r>
        <w:t>接近每天，或每天一次或以上</w:t>
      </w:r>
      <w:r>
        <w:t xml:space="preserve">  (5) </w:t>
      </w:r>
    </w:p>
    <w:p w14:paraId="033D5AE3" w14:textId="77777777" w:rsidR="00B62D5E" w:rsidRDefault="00B62D5E"/>
    <w:p w14:paraId="63D4696A" w14:textId="77777777" w:rsidR="00B62D5E" w:rsidRDefault="00B62D5E">
      <w:pPr>
        <w:pStyle w:val="QuestionSeparator"/>
      </w:pPr>
    </w:p>
    <w:p w14:paraId="66DCF521" w14:textId="77777777" w:rsidR="00B62D5E" w:rsidRDefault="00B62D5E"/>
    <w:p w14:paraId="45B4D9DD" w14:textId="77777777" w:rsidR="00B62D5E" w:rsidRDefault="00FC177C">
      <w:pPr>
        <w:keepNext/>
      </w:pPr>
      <w:r>
        <w:lastRenderedPageBreak/>
        <w:t>Q3.5 Which</w:t>
      </w:r>
      <w:r>
        <w:rPr>
          <w:b/>
        </w:rPr>
        <w:t xml:space="preserve"> </w:t>
      </w:r>
      <w:r>
        <w:t>mode of transport did you mainly use for each of the following trips in 2019?</w:t>
      </w:r>
    </w:p>
    <w:tbl>
      <w:tblPr>
        <w:tblStyle w:val="QQuestionTable"/>
        <w:tblW w:w="0" w:type="auto"/>
        <w:tblLook w:val="0460" w:firstRow="1" w:lastRow="1" w:firstColumn="0" w:lastColumn="0" w:noHBand="0" w:noVBand="1"/>
        <w:tblPrChange w:id="442" w:author="ANA-AN00" w:date="2021-07-30T14:33:00Z">
          <w:tblPr>
            <w:tblStyle w:val="QQuestionTable0"/>
            <w:tblW w:w="9576" w:type="auto"/>
            <w:tblLook w:val="07E0" w:firstRow="1" w:lastRow="1" w:firstColumn="1" w:lastColumn="1" w:noHBand="1" w:noVBand="1"/>
          </w:tblPr>
        </w:tblPrChange>
      </w:tblPr>
      <w:tblGrid>
        <w:gridCol w:w="1535"/>
        <w:gridCol w:w="1408"/>
        <w:gridCol w:w="1397"/>
        <w:gridCol w:w="1322"/>
        <w:gridCol w:w="1213"/>
        <w:gridCol w:w="1431"/>
        <w:tblGridChange w:id="443">
          <w:tblGrid>
            <w:gridCol w:w="1596"/>
            <w:gridCol w:w="1596"/>
            <w:gridCol w:w="1596"/>
            <w:gridCol w:w="1596"/>
            <w:gridCol w:w="1596"/>
            <w:gridCol w:w="1596"/>
          </w:tblGrid>
        </w:tblGridChange>
      </w:tblGrid>
      <w:tr w:rsidR="00B62D5E" w14:paraId="3480F9DD"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444" w:author="ANA-AN00" w:date="2021-07-30T14:33:00Z">
              <w:tcPr>
                <w:tcW w:w="1596" w:type="dxa"/>
                <w:tcBorders>
                  <w:right w:val="single" w:sz="4" w:space="0" w:color="BFBFBF"/>
                </w:tcBorders>
              </w:tcPr>
            </w:tcPrChange>
          </w:tcPr>
          <w:p w14:paraId="4616DC2F"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445" w:author="ANA-AN00" w:date="2021-07-30T14:33:00Z">
              <w:tcPr>
                <w:tcW w:w="1596" w:type="dxa"/>
              </w:tcPr>
            </w:tcPrChange>
          </w:tcPr>
          <w:p w14:paraId="7609DC4D" w14:textId="77777777" w:rsidR="00B62D5E" w:rsidRDefault="00FC177C">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Change w:id="446" w:author="ANA-AN00" w:date="2021-07-30T14:33:00Z">
              <w:tcPr>
                <w:tcW w:w="1596" w:type="dxa"/>
              </w:tcPr>
            </w:tcPrChange>
          </w:tcPr>
          <w:p w14:paraId="73555F05" w14:textId="77777777" w:rsidR="00B62D5E" w:rsidRDefault="00FC177C">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Change w:id="447" w:author="ANA-AN00" w:date="2021-07-30T14:33:00Z">
              <w:tcPr>
                <w:tcW w:w="1596" w:type="dxa"/>
              </w:tcPr>
            </w:tcPrChange>
          </w:tcPr>
          <w:p w14:paraId="2D2B3622" w14:textId="77777777" w:rsidR="00B62D5E" w:rsidRDefault="00FC177C">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Change w:id="448" w:author="ANA-AN00" w:date="2021-07-30T14:33:00Z">
              <w:tcPr>
                <w:tcW w:w="1596" w:type="dxa"/>
              </w:tcPr>
            </w:tcPrChange>
          </w:tcPr>
          <w:p w14:paraId="6DC87ECE" w14:textId="77777777" w:rsidR="00B62D5E" w:rsidRDefault="00FC177C">
            <w:pPr>
              <w:cnfStyle w:val="100000000000" w:firstRow="1" w:lastRow="0" w:firstColumn="0" w:lastColumn="0" w:oddVBand="0" w:evenVBand="0" w:oddHBand="0" w:evenHBand="0" w:firstRowFirstColumn="0" w:firstRowLastColumn="0" w:lastRowFirstColumn="0" w:lastRowLastColumn="0"/>
            </w:pPr>
            <w:r>
              <w:t>Other (4)</w:t>
            </w:r>
          </w:p>
        </w:tc>
        <w:tc>
          <w:tcPr>
            <w:tcW w:w="1596" w:type="dxa"/>
            <w:tcPrChange w:id="449" w:author="ANA-AN00" w:date="2021-07-30T14:33:00Z">
              <w:tcPr>
                <w:tcW w:w="1596" w:type="dxa"/>
              </w:tcPr>
            </w:tcPrChange>
          </w:tcPr>
          <w:p w14:paraId="3FB5977A" w14:textId="77777777" w:rsidR="00B62D5E" w:rsidRDefault="00FC177C">
            <w:pPr>
              <w:cnfStyle w:val="100000000000" w:firstRow="1" w:lastRow="0" w:firstColumn="0" w:lastColumn="0" w:oddVBand="0" w:evenVBand="0" w:oddHBand="0" w:evenHBand="0" w:firstRowFirstColumn="0" w:firstRowLastColumn="0" w:lastRowFirstColumn="0" w:lastRowLastColumn="0"/>
            </w:pPr>
            <w:r>
              <w:t>Not Applicable (5)</w:t>
            </w:r>
          </w:p>
        </w:tc>
      </w:tr>
      <w:tr w:rsidR="00B62D5E" w14:paraId="3572E027" w14:textId="77777777" w:rsidTr="00B62D5E">
        <w:tc>
          <w:tcPr>
            <w:tcW w:w="1596" w:type="dxa"/>
            <w:tcPrChange w:id="450" w:author="ANA-AN00" w:date="2021-07-30T14:33:00Z">
              <w:tcPr>
                <w:tcW w:w="1596" w:type="dxa"/>
                <w:tcBorders>
                  <w:right w:val="single" w:sz="4" w:space="0" w:color="BFBFBF"/>
                </w:tcBorders>
              </w:tcPr>
            </w:tcPrChange>
          </w:tcPr>
          <w:p w14:paraId="52FE6542" w14:textId="77777777" w:rsidR="00B62D5E" w:rsidRDefault="00FC177C">
            <w:pPr>
              <w:keepNext/>
            </w:pPr>
            <w:r>
              <w:t xml:space="preserve">Commute to work or place of study (1) </w:t>
            </w:r>
          </w:p>
        </w:tc>
        <w:tc>
          <w:tcPr>
            <w:tcW w:w="1596" w:type="dxa"/>
            <w:tcPrChange w:id="451" w:author="ANA-AN00" w:date="2021-07-30T14:33:00Z">
              <w:tcPr>
                <w:tcW w:w="1596" w:type="dxa"/>
              </w:tcPr>
            </w:tcPrChange>
          </w:tcPr>
          <w:p w14:paraId="047F63E1" w14:textId="77777777" w:rsidR="00B62D5E" w:rsidRDefault="00B62D5E">
            <w:pPr>
              <w:pStyle w:val="ListParagraph"/>
              <w:keepNext/>
              <w:numPr>
                <w:ilvl w:val="0"/>
                <w:numId w:val="3"/>
              </w:numPr>
              <w:pPrChange w:id="452" w:author="ANA-AN00" w:date="2021-07-30T14:33:00Z">
                <w:pPr>
                  <w:pStyle w:val="ListParagraph"/>
                  <w:keepNext/>
                  <w:numPr>
                    <w:numId w:val="6"/>
                  </w:numPr>
                  <w:spacing w:before="120"/>
                  <w:ind w:left="360"/>
                </w:pPr>
              </w:pPrChange>
            </w:pPr>
          </w:p>
        </w:tc>
        <w:tc>
          <w:tcPr>
            <w:tcW w:w="1596" w:type="dxa"/>
            <w:tcPrChange w:id="453" w:author="ANA-AN00" w:date="2021-07-30T14:33:00Z">
              <w:tcPr>
                <w:tcW w:w="1596" w:type="dxa"/>
              </w:tcPr>
            </w:tcPrChange>
          </w:tcPr>
          <w:p w14:paraId="26276C7B" w14:textId="77777777" w:rsidR="00B62D5E" w:rsidRDefault="00B62D5E">
            <w:pPr>
              <w:pStyle w:val="ListParagraph"/>
              <w:keepNext/>
              <w:numPr>
                <w:ilvl w:val="0"/>
                <w:numId w:val="3"/>
              </w:numPr>
              <w:pPrChange w:id="454" w:author="ANA-AN00" w:date="2021-07-30T14:33:00Z">
                <w:pPr>
                  <w:pStyle w:val="ListParagraph"/>
                  <w:keepNext/>
                  <w:numPr>
                    <w:numId w:val="6"/>
                  </w:numPr>
                  <w:spacing w:before="120"/>
                  <w:ind w:left="360"/>
                </w:pPr>
              </w:pPrChange>
            </w:pPr>
          </w:p>
        </w:tc>
        <w:tc>
          <w:tcPr>
            <w:tcW w:w="1596" w:type="dxa"/>
            <w:tcPrChange w:id="455" w:author="ANA-AN00" w:date="2021-07-30T14:33:00Z">
              <w:tcPr>
                <w:tcW w:w="1596" w:type="dxa"/>
              </w:tcPr>
            </w:tcPrChange>
          </w:tcPr>
          <w:p w14:paraId="517977EF" w14:textId="77777777" w:rsidR="00B62D5E" w:rsidRDefault="00B62D5E">
            <w:pPr>
              <w:pStyle w:val="ListParagraph"/>
              <w:keepNext/>
              <w:numPr>
                <w:ilvl w:val="0"/>
                <w:numId w:val="3"/>
              </w:numPr>
              <w:pPrChange w:id="456" w:author="ANA-AN00" w:date="2021-07-30T14:33:00Z">
                <w:pPr>
                  <w:pStyle w:val="ListParagraph"/>
                  <w:keepNext/>
                  <w:numPr>
                    <w:numId w:val="6"/>
                  </w:numPr>
                  <w:spacing w:before="120"/>
                  <w:ind w:left="360"/>
                </w:pPr>
              </w:pPrChange>
            </w:pPr>
          </w:p>
        </w:tc>
        <w:tc>
          <w:tcPr>
            <w:tcW w:w="1596" w:type="dxa"/>
            <w:tcPrChange w:id="457" w:author="ANA-AN00" w:date="2021-07-30T14:33:00Z">
              <w:tcPr>
                <w:tcW w:w="1596" w:type="dxa"/>
              </w:tcPr>
            </w:tcPrChange>
          </w:tcPr>
          <w:p w14:paraId="3BFAF014" w14:textId="77777777" w:rsidR="00B62D5E" w:rsidRDefault="00B62D5E">
            <w:pPr>
              <w:pStyle w:val="ListParagraph"/>
              <w:keepNext/>
              <w:numPr>
                <w:ilvl w:val="0"/>
                <w:numId w:val="3"/>
              </w:numPr>
              <w:pPrChange w:id="458" w:author="ANA-AN00" w:date="2021-07-30T14:33:00Z">
                <w:pPr>
                  <w:pStyle w:val="ListParagraph"/>
                  <w:keepNext/>
                  <w:numPr>
                    <w:numId w:val="6"/>
                  </w:numPr>
                  <w:spacing w:before="120"/>
                  <w:ind w:left="360"/>
                </w:pPr>
              </w:pPrChange>
            </w:pPr>
          </w:p>
        </w:tc>
        <w:tc>
          <w:tcPr>
            <w:tcW w:w="1596" w:type="dxa"/>
            <w:tcPrChange w:id="459" w:author="ANA-AN00" w:date="2021-07-30T14:33:00Z">
              <w:tcPr>
                <w:tcW w:w="1596" w:type="dxa"/>
              </w:tcPr>
            </w:tcPrChange>
          </w:tcPr>
          <w:p w14:paraId="24D90A75" w14:textId="77777777" w:rsidR="00B62D5E" w:rsidRDefault="00B62D5E">
            <w:pPr>
              <w:pStyle w:val="ListParagraph"/>
              <w:keepNext/>
              <w:numPr>
                <w:ilvl w:val="0"/>
                <w:numId w:val="3"/>
              </w:numPr>
              <w:pPrChange w:id="460" w:author="ANA-AN00" w:date="2021-07-30T14:33:00Z">
                <w:pPr>
                  <w:pStyle w:val="ListParagraph"/>
                  <w:keepNext/>
                  <w:numPr>
                    <w:numId w:val="6"/>
                  </w:numPr>
                  <w:spacing w:before="120"/>
                  <w:ind w:left="360"/>
                </w:pPr>
              </w:pPrChange>
            </w:pPr>
          </w:p>
        </w:tc>
      </w:tr>
      <w:tr w:rsidR="00B62D5E" w14:paraId="60264EA3" w14:textId="77777777" w:rsidTr="00B62D5E">
        <w:tc>
          <w:tcPr>
            <w:tcW w:w="1596" w:type="dxa"/>
            <w:tcPrChange w:id="461" w:author="ANA-AN00" w:date="2021-07-30T14:33:00Z">
              <w:tcPr>
                <w:tcW w:w="1596" w:type="dxa"/>
                <w:tcBorders>
                  <w:right w:val="single" w:sz="4" w:space="0" w:color="BFBFBF"/>
                </w:tcBorders>
              </w:tcPr>
            </w:tcPrChange>
          </w:tcPr>
          <w:p w14:paraId="130E141C" w14:textId="77777777" w:rsidR="00B62D5E" w:rsidRDefault="00FC177C">
            <w:pPr>
              <w:keepNext/>
            </w:pPr>
            <w:r>
              <w:t xml:space="preserve">Grocery shopping (2) </w:t>
            </w:r>
          </w:p>
        </w:tc>
        <w:tc>
          <w:tcPr>
            <w:tcW w:w="1596" w:type="dxa"/>
            <w:tcPrChange w:id="462" w:author="ANA-AN00" w:date="2021-07-30T14:33:00Z">
              <w:tcPr>
                <w:tcW w:w="1596" w:type="dxa"/>
              </w:tcPr>
            </w:tcPrChange>
          </w:tcPr>
          <w:p w14:paraId="1E2624C8" w14:textId="77777777" w:rsidR="00B62D5E" w:rsidRDefault="00B62D5E">
            <w:pPr>
              <w:pStyle w:val="ListParagraph"/>
              <w:keepNext/>
              <w:numPr>
                <w:ilvl w:val="0"/>
                <w:numId w:val="3"/>
              </w:numPr>
              <w:pPrChange w:id="463" w:author="ANA-AN00" w:date="2021-07-30T14:33:00Z">
                <w:pPr>
                  <w:pStyle w:val="ListParagraph"/>
                  <w:keepNext/>
                  <w:numPr>
                    <w:numId w:val="6"/>
                  </w:numPr>
                  <w:spacing w:before="120"/>
                  <w:ind w:left="360"/>
                </w:pPr>
              </w:pPrChange>
            </w:pPr>
          </w:p>
        </w:tc>
        <w:tc>
          <w:tcPr>
            <w:tcW w:w="1596" w:type="dxa"/>
            <w:tcPrChange w:id="464" w:author="ANA-AN00" w:date="2021-07-30T14:33:00Z">
              <w:tcPr>
                <w:tcW w:w="1596" w:type="dxa"/>
              </w:tcPr>
            </w:tcPrChange>
          </w:tcPr>
          <w:p w14:paraId="385DBF62" w14:textId="77777777" w:rsidR="00B62D5E" w:rsidRDefault="00B62D5E">
            <w:pPr>
              <w:pStyle w:val="ListParagraph"/>
              <w:keepNext/>
              <w:numPr>
                <w:ilvl w:val="0"/>
                <w:numId w:val="3"/>
              </w:numPr>
              <w:pPrChange w:id="465" w:author="ANA-AN00" w:date="2021-07-30T14:33:00Z">
                <w:pPr>
                  <w:pStyle w:val="ListParagraph"/>
                  <w:keepNext/>
                  <w:numPr>
                    <w:numId w:val="6"/>
                  </w:numPr>
                  <w:spacing w:before="120"/>
                  <w:ind w:left="360"/>
                </w:pPr>
              </w:pPrChange>
            </w:pPr>
          </w:p>
        </w:tc>
        <w:tc>
          <w:tcPr>
            <w:tcW w:w="1596" w:type="dxa"/>
            <w:tcPrChange w:id="466" w:author="ANA-AN00" w:date="2021-07-30T14:33:00Z">
              <w:tcPr>
                <w:tcW w:w="1596" w:type="dxa"/>
              </w:tcPr>
            </w:tcPrChange>
          </w:tcPr>
          <w:p w14:paraId="7F83EB50" w14:textId="77777777" w:rsidR="00B62D5E" w:rsidRDefault="00B62D5E">
            <w:pPr>
              <w:pStyle w:val="ListParagraph"/>
              <w:keepNext/>
              <w:numPr>
                <w:ilvl w:val="0"/>
                <w:numId w:val="3"/>
              </w:numPr>
              <w:pPrChange w:id="467" w:author="ANA-AN00" w:date="2021-07-30T14:33:00Z">
                <w:pPr>
                  <w:pStyle w:val="ListParagraph"/>
                  <w:keepNext/>
                  <w:numPr>
                    <w:numId w:val="6"/>
                  </w:numPr>
                  <w:spacing w:before="120"/>
                  <w:ind w:left="360"/>
                </w:pPr>
              </w:pPrChange>
            </w:pPr>
          </w:p>
        </w:tc>
        <w:tc>
          <w:tcPr>
            <w:tcW w:w="1596" w:type="dxa"/>
            <w:tcPrChange w:id="468" w:author="ANA-AN00" w:date="2021-07-30T14:33:00Z">
              <w:tcPr>
                <w:tcW w:w="1596" w:type="dxa"/>
              </w:tcPr>
            </w:tcPrChange>
          </w:tcPr>
          <w:p w14:paraId="02E75EAB" w14:textId="77777777" w:rsidR="00B62D5E" w:rsidRDefault="00B62D5E">
            <w:pPr>
              <w:pStyle w:val="ListParagraph"/>
              <w:keepNext/>
              <w:numPr>
                <w:ilvl w:val="0"/>
                <w:numId w:val="3"/>
              </w:numPr>
              <w:pPrChange w:id="469" w:author="ANA-AN00" w:date="2021-07-30T14:33:00Z">
                <w:pPr>
                  <w:pStyle w:val="ListParagraph"/>
                  <w:keepNext/>
                  <w:numPr>
                    <w:numId w:val="6"/>
                  </w:numPr>
                  <w:spacing w:before="120"/>
                  <w:ind w:left="360"/>
                </w:pPr>
              </w:pPrChange>
            </w:pPr>
          </w:p>
        </w:tc>
        <w:tc>
          <w:tcPr>
            <w:tcW w:w="1596" w:type="dxa"/>
            <w:tcPrChange w:id="470" w:author="ANA-AN00" w:date="2021-07-30T14:33:00Z">
              <w:tcPr>
                <w:tcW w:w="1596" w:type="dxa"/>
              </w:tcPr>
            </w:tcPrChange>
          </w:tcPr>
          <w:p w14:paraId="01276A51" w14:textId="77777777" w:rsidR="00B62D5E" w:rsidRDefault="00B62D5E">
            <w:pPr>
              <w:pStyle w:val="ListParagraph"/>
              <w:keepNext/>
              <w:numPr>
                <w:ilvl w:val="0"/>
                <w:numId w:val="3"/>
              </w:numPr>
              <w:pPrChange w:id="471" w:author="ANA-AN00" w:date="2021-07-30T14:33:00Z">
                <w:pPr>
                  <w:pStyle w:val="ListParagraph"/>
                  <w:keepNext/>
                  <w:numPr>
                    <w:numId w:val="6"/>
                  </w:numPr>
                  <w:spacing w:before="120"/>
                  <w:ind w:left="360"/>
                </w:pPr>
              </w:pPrChange>
            </w:pPr>
          </w:p>
        </w:tc>
      </w:tr>
      <w:tr w:rsidR="00B62D5E" w14:paraId="0C6D8159" w14:textId="77777777" w:rsidTr="00B62D5E">
        <w:tc>
          <w:tcPr>
            <w:tcW w:w="1596" w:type="dxa"/>
            <w:tcPrChange w:id="472" w:author="ANA-AN00" w:date="2021-07-30T14:33:00Z">
              <w:tcPr>
                <w:tcW w:w="1596" w:type="dxa"/>
                <w:tcBorders>
                  <w:right w:val="single" w:sz="4" w:space="0" w:color="BFBFBF"/>
                </w:tcBorders>
              </w:tcPr>
            </w:tcPrChange>
          </w:tcPr>
          <w:p w14:paraId="38A3B04E" w14:textId="77777777" w:rsidR="00B62D5E" w:rsidRDefault="00FC177C">
            <w:pPr>
              <w:keepNext/>
            </w:pPr>
            <w:r>
              <w:t xml:space="preserve">Recreational and leisure activities  (excluding holiday travel) (3) </w:t>
            </w:r>
          </w:p>
        </w:tc>
        <w:tc>
          <w:tcPr>
            <w:tcW w:w="1596" w:type="dxa"/>
            <w:tcPrChange w:id="473" w:author="ANA-AN00" w:date="2021-07-30T14:33:00Z">
              <w:tcPr>
                <w:tcW w:w="1596" w:type="dxa"/>
              </w:tcPr>
            </w:tcPrChange>
          </w:tcPr>
          <w:p w14:paraId="7AAF790C" w14:textId="77777777" w:rsidR="00B62D5E" w:rsidRDefault="00B62D5E">
            <w:pPr>
              <w:pStyle w:val="ListParagraph"/>
              <w:keepNext/>
              <w:numPr>
                <w:ilvl w:val="0"/>
                <w:numId w:val="3"/>
              </w:numPr>
              <w:pPrChange w:id="474" w:author="ANA-AN00" w:date="2021-07-30T14:33:00Z">
                <w:pPr>
                  <w:pStyle w:val="ListParagraph"/>
                  <w:keepNext/>
                  <w:numPr>
                    <w:numId w:val="6"/>
                  </w:numPr>
                  <w:spacing w:before="120"/>
                  <w:ind w:left="360"/>
                </w:pPr>
              </w:pPrChange>
            </w:pPr>
          </w:p>
        </w:tc>
        <w:tc>
          <w:tcPr>
            <w:tcW w:w="1596" w:type="dxa"/>
            <w:tcPrChange w:id="475" w:author="ANA-AN00" w:date="2021-07-30T14:33:00Z">
              <w:tcPr>
                <w:tcW w:w="1596" w:type="dxa"/>
              </w:tcPr>
            </w:tcPrChange>
          </w:tcPr>
          <w:p w14:paraId="38C3C3F6" w14:textId="77777777" w:rsidR="00B62D5E" w:rsidRDefault="00B62D5E">
            <w:pPr>
              <w:pStyle w:val="ListParagraph"/>
              <w:keepNext/>
              <w:numPr>
                <w:ilvl w:val="0"/>
                <w:numId w:val="3"/>
              </w:numPr>
              <w:pPrChange w:id="476" w:author="ANA-AN00" w:date="2021-07-30T14:33:00Z">
                <w:pPr>
                  <w:pStyle w:val="ListParagraph"/>
                  <w:keepNext/>
                  <w:numPr>
                    <w:numId w:val="6"/>
                  </w:numPr>
                  <w:spacing w:before="120"/>
                  <w:ind w:left="360"/>
                </w:pPr>
              </w:pPrChange>
            </w:pPr>
          </w:p>
        </w:tc>
        <w:tc>
          <w:tcPr>
            <w:tcW w:w="1596" w:type="dxa"/>
            <w:tcPrChange w:id="477" w:author="ANA-AN00" w:date="2021-07-30T14:33:00Z">
              <w:tcPr>
                <w:tcW w:w="1596" w:type="dxa"/>
              </w:tcPr>
            </w:tcPrChange>
          </w:tcPr>
          <w:p w14:paraId="49417EEC" w14:textId="77777777" w:rsidR="00B62D5E" w:rsidRDefault="00B62D5E">
            <w:pPr>
              <w:pStyle w:val="ListParagraph"/>
              <w:keepNext/>
              <w:numPr>
                <w:ilvl w:val="0"/>
                <w:numId w:val="3"/>
              </w:numPr>
              <w:pPrChange w:id="478" w:author="ANA-AN00" w:date="2021-07-30T14:33:00Z">
                <w:pPr>
                  <w:pStyle w:val="ListParagraph"/>
                  <w:keepNext/>
                  <w:numPr>
                    <w:numId w:val="6"/>
                  </w:numPr>
                  <w:spacing w:before="120"/>
                  <w:ind w:left="360"/>
                </w:pPr>
              </w:pPrChange>
            </w:pPr>
          </w:p>
        </w:tc>
        <w:tc>
          <w:tcPr>
            <w:tcW w:w="1596" w:type="dxa"/>
            <w:tcPrChange w:id="479" w:author="ANA-AN00" w:date="2021-07-30T14:33:00Z">
              <w:tcPr>
                <w:tcW w:w="1596" w:type="dxa"/>
              </w:tcPr>
            </w:tcPrChange>
          </w:tcPr>
          <w:p w14:paraId="70AEF34E" w14:textId="77777777" w:rsidR="00B62D5E" w:rsidRDefault="00B62D5E">
            <w:pPr>
              <w:pStyle w:val="ListParagraph"/>
              <w:keepNext/>
              <w:numPr>
                <w:ilvl w:val="0"/>
                <w:numId w:val="3"/>
              </w:numPr>
              <w:pPrChange w:id="480" w:author="ANA-AN00" w:date="2021-07-30T14:33:00Z">
                <w:pPr>
                  <w:pStyle w:val="ListParagraph"/>
                  <w:keepNext/>
                  <w:numPr>
                    <w:numId w:val="6"/>
                  </w:numPr>
                  <w:spacing w:before="120"/>
                  <w:ind w:left="360"/>
                </w:pPr>
              </w:pPrChange>
            </w:pPr>
          </w:p>
        </w:tc>
        <w:tc>
          <w:tcPr>
            <w:tcW w:w="1596" w:type="dxa"/>
            <w:tcPrChange w:id="481" w:author="ANA-AN00" w:date="2021-07-30T14:33:00Z">
              <w:tcPr>
                <w:tcW w:w="1596" w:type="dxa"/>
              </w:tcPr>
            </w:tcPrChange>
          </w:tcPr>
          <w:p w14:paraId="02B8F3CC" w14:textId="77777777" w:rsidR="00B62D5E" w:rsidRDefault="00B62D5E">
            <w:pPr>
              <w:pStyle w:val="ListParagraph"/>
              <w:keepNext/>
              <w:numPr>
                <w:ilvl w:val="0"/>
                <w:numId w:val="3"/>
              </w:numPr>
              <w:pPrChange w:id="482" w:author="ANA-AN00" w:date="2021-07-30T14:33:00Z">
                <w:pPr>
                  <w:pStyle w:val="ListParagraph"/>
                  <w:keepNext/>
                  <w:numPr>
                    <w:numId w:val="6"/>
                  </w:numPr>
                  <w:spacing w:before="120"/>
                  <w:ind w:left="360"/>
                </w:pPr>
              </w:pPrChange>
            </w:pPr>
          </w:p>
        </w:tc>
      </w:tr>
    </w:tbl>
    <w:p w14:paraId="6007FB90" w14:textId="77777777" w:rsidR="00B62D5E" w:rsidRDefault="00B62D5E"/>
    <w:p w14:paraId="2D4AB80B" w14:textId="77777777" w:rsidR="00B62D5E" w:rsidRDefault="00B62D5E"/>
    <w:p w14:paraId="26834867" w14:textId="77777777" w:rsidR="00B62D5E" w:rsidRDefault="00FC177C">
      <w:pPr>
        <w:keepNext/>
      </w:pPr>
      <w:r>
        <w:t xml:space="preserve">Q3.5 </w:t>
      </w:r>
      <w:r>
        <w:t>在</w:t>
      </w:r>
      <w:r>
        <w:t>2019</w:t>
      </w:r>
      <w:r>
        <w:t>年，您在以下各类出行中主要使用的交通方式是？</w:t>
      </w:r>
    </w:p>
    <w:tbl>
      <w:tblPr>
        <w:tblStyle w:val="QQuestionTable"/>
        <w:tblW w:w="0" w:type="auto"/>
        <w:tblLook w:val="0460" w:firstRow="1" w:lastRow="1" w:firstColumn="0" w:lastColumn="0" w:noHBand="0" w:noVBand="1"/>
        <w:tblPrChange w:id="483"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484">
          <w:tblGrid>
            <w:gridCol w:w="1596"/>
            <w:gridCol w:w="1596"/>
            <w:gridCol w:w="1596"/>
            <w:gridCol w:w="1596"/>
            <w:gridCol w:w="1596"/>
            <w:gridCol w:w="1596"/>
          </w:tblGrid>
        </w:tblGridChange>
      </w:tblGrid>
      <w:tr w:rsidR="00B62D5E" w14:paraId="437AAFB1"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485" w:author="ANA-AN00" w:date="2021-07-30T14:33:00Z">
              <w:tcPr>
                <w:tcW w:w="1596" w:type="dxa"/>
                <w:tcBorders>
                  <w:right w:val="single" w:sz="4" w:space="0" w:color="BFBFBF"/>
                </w:tcBorders>
              </w:tcPr>
            </w:tcPrChange>
          </w:tcPr>
          <w:p w14:paraId="157D590F"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486" w:author="ANA-AN00" w:date="2021-07-30T14:33:00Z">
              <w:tcPr>
                <w:tcW w:w="1596" w:type="dxa"/>
              </w:tcPr>
            </w:tcPrChange>
          </w:tcPr>
          <w:p w14:paraId="04CE4C6D" w14:textId="77777777" w:rsidR="00B62D5E" w:rsidRDefault="00FC177C">
            <w:pPr>
              <w:cnfStyle w:val="100000000000" w:firstRow="1" w:lastRow="0" w:firstColumn="0" w:lastColumn="0" w:oddVBand="0" w:evenVBand="0" w:oddHBand="0" w:evenHBand="0" w:firstRowFirstColumn="0" w:firstRowLastColumn="0" w:lastRowFirstColumn="0" w:lastRowLastColumn="0"/>
            </w:pPr>
            <w:r>
              <w:t>汽车或摩托车</w:t>
            </w:r>
            <w:r>
              <w:t xml:space="preserve"> (1)</w:t>
            </w:r>
          </w:p>
        </w:tc>
        <w:tc>
          <w:tcPr>
            <w:tcW w:w="1596" w:type="dxa"/>
            <w:tcPrChange w:id="487" w:author="ANA-AN00" w:date="2021-07-30T14:33:00Z">
              <w:tcPr>
                <w:tcW w:w="1596" w:type="dxa"/>
              </w:tcPr>
            </w:tcPrChange>
          </w:tcPr>
          <w:p w14:paraId="79569902" w14:textId="77777777" w:rsidR="00B62D5E" w:rsidRDefault="00FC177C">
            <w:pPr>
              <w:cnfStyle w:val="100000000000" w:firstRow="1" w:lastRow="0" w:firstColumn="0" w:lastColumn="0" w:oddVBand="0" w:evenVBand="0" w:oddHBand="0" w:evenHBand="0" w:firstRowFirstColumn="0" w:firstRowLastColumn="0" w:lastRowFirstColumn="0" w:lastRowLastColumn="0"/>
            </w:pPr>
            <w:r>
              <w:t>公共交通工具</w:t>
            </w:r>
            <w:r>
              <w:t xml:space="preserve"> (2)</w:t>
            </w:r>
          </w:p>
        </w:tc>
        <w:tc>
          <w:tcPr>
            <w:tcW w:w="1596" w:type="dxa"/>
            <w:tcPrChange w:id="488" w:author="ANA-AN00" w:date="2021-07-30T14:33:00Z">
              <w:tcPr>
                <w:tcW w:w="1596" w:type="dxa"/>
              </w:tcPr>
            </w:tcPrChange>
          </w:tcPr>
          <w:p w14:paraId="0A38D066" w14:textId="77777777" w:rsidR="00B62D5E" w:rsidRDefault="00FC177C">
            <w:pPr>
              <w:cnfStyle w:val="100000000000" w:firstRow="1" w:lastRow="0" w:firstColumn="0" w:lastColumn="0" w:oddVBand="0" w:evenVBand="0" w:oddHBand="0" w:evenHBand="0" w:firstRowFirstColumn="0" w:firstRowLastColumn="0" w:lastRowFirstColumn="0" w:lastRowLastColumn="0"/>
            </w:pPr>
            <w:r>
              <w:t>步行或骑自行车</w:t>
            </w:r>
            <w:r>
              <w:t xml:space="preserve"> (3)</w:t>
            </w:r>
          </w:p>
        </w:tc>
        <w:tc>
          <w:tcPr>
            <w:tcW w:w="1596" w:type="dxa"/>
            <w:tcPrChange w:id="489" w:author="ANA-AN00" w:date="2021-07-30T14:33:00Z">
              <w:tcPr>
                <w:tcW w:w="1596" w:type="dxa"/>
              </w:tcPr>
            </w:tcPrChange>
          </w:tcPr>
          <w:p w14:paraId="409F9778" w14:textId="77777777" w:rsidR="00B62D5E" w:rsidRDefault="00FC177C">
            <w:pPr>
              <w:cnfStyle w:val="100000000000" w:firstRow="1" w:lastRow="0" w:firstColumn="0" w:lastColumn="0" w:oddVBand="0" w:evenVBand="0" w:oddHBand="0" w:evenHBand="0" w:firstRowFirstColumn="0" w:firstRowLastColumn="0" w:lastRowFirstColumn="0" w:lastRowLastColumn="0"/>
            </w:pPr>
            <w:r>
              <w:t>其他</w:t>
            </w:r>
            <w:r>
              <w:t xml:space="preserve"> (4)</w:t>
            </w:r>
          </w:p>
        </w:tc>
        <w:tc>
          <w:tcPr>
            <w:tcW w:w="1596" w:type="dxa"/>
            <w:tcPrChange w:id="490" w:author="ANA-AN00" w:date="2021-07-30T14:33:00Z">
              <w:tcPr>
                <w:tcW w:w="1596" w:type="dxa"/>
              </w:tcPr>
            </w:tcPrChange>
          </w:tcPr>
          <w:p w14:paraId="4582BC32" w14:textId="77777777" w:rsidR="00B62D5E" w:rsidRDefault="00FC177C">
            <w:pPr>
              <w:cnfStyle w:val="100000000000" w:firstRow="1" w:lastRow="0" w:firstColumn="0" w:lastColumn="0" w:oddVBand="0" w:evenVBand="0" w:oddHBand="0" w:evenHBand="0" w:firstRowFirstColumn="0" w:firstRowLastColumn="0" w:lastRowFirstColumn="0" w:lastRowLastColumn="0"/>
            </w:pPr>
            <w:r>
              <w:t>不适用</w:t>
            </w:r>
            <w:r>
              <w:t xml:space="preserve"> (5)</w:t>
            </w:r>
          </w:p>
        </w:tc>
      </w:tr>
      <w:tr w:rsidR="00B62D5E" w14:paraId="22A9507E" w14:textId="77777777" w:rsidTr="00B62D5E">
        <w:tc>
          <w:tcPr>
            <w:tcW w:w="1596" w:type="dxa"/>
            <w:tcPrChange w:id="491" w:author="ANA-AN00" w:date="2021-07-30T14:33:00Z">
              <w:tcPr>
                <w:tcW w:w="1596" w:type="dxa"/>
                <w:tcBorders>
                  <w:right w:val="single" w:sz="4" w:space="0" w:color="BFBFBF"/>
                </w:tcBorders>
              </w:tcPr>
            </w:tcPrChange>
          </w:tcPr>
          <w:p w14:paraId="54B2F7DC" w14:textId="77777777" w:rsidR="00B62D5E" w:rsidRDefault="00FC177C">
            <w:pPr>
              <w:keepNext/>
            </w:pPr>
            <w:r>
              <w:t>前往工作或学习的地方</w:t>
            </w:r>
            <w:r>
              <w:t xml:space="preserve"> (1) </w:t>
            </w:r>
          </w:p>
        </w:tc>
        <w:tc>
          <w:tcPr>
            <w:tcW w:w="1596" w:type="dxa"/>
            <w:tcPrChange w:id="492" w:author="ANA-AN00" w:date="2021-07-30T14:33:00Z">
              <w:tcPr>
                <w:tcW w:w="1596" w:type="dxa"/>
              </w:tcPr>
            </w:tcPrChange>
          </w:tcPr>
          <w:p w14:paraId="70DB959A" w14:textId="77777777" w:rsidR="00B62D5E" w:rsidRDefault="00B62D5E">
            <w:pPr>
              <w:pStyle w:val="ListParagraph"/>
              <w:keepNext/>
              <w:numPr>
                <w:ilvl w:val="0"/>
                <w:numId w:val="3"/>
              </w:numPr>
              <w:pPrChange w:id="493" w:author="ANA-AN00" w:date="2021-07-30T14:33:00Z">
                <w:pPr>
                  <w:pStyle w:val="ListParagraph"/>
                  <w:keepNext/>
                  <w:numPr>
                    <w:numId w:val="6"/>
                  </w:numPr>
                  <w:spacing w:before="120"/>
                  <w:ind w:left="360"/>
                </w:pPr>
              </w:pPrChange>
            </w:pPr>
          </w:p>
        </w:tc>
        <w:tc>
          <w:tcPr>
            <w:tcW w:w="1596" w:type="dxa"/>
            <w:tcPrChange w:id="494" w:author="ANA-AN00" w:date="2021-07-30T14:33:00Z">
              <w:tcPr>
                <w:tcW w:w="1596" w:type="dxa"/>
              </w:tcPr>
            </w:tcPrChange>
          </w:tcPr>
          <w:p w14:paraId="33071741" w14:textId="77777777" w:rsidR="00B62D5E" w:rsidRDefault="00B62D5E">
            <w:pPr>
              <w:pStyle w:val="ListParagraph"/>
              <w:keepNext/>
              <w:numPr>
                <w:ilvl w:val="0"/>
                <w:numId w:val="3"/>
              </w:numPr>
              <w:pPrChange w:id="495" w:author="ANA-AN00" w:date="2021-07-30T14:33:00Z">
                <w:pPr>
                  <w:pStyle w:val="ListParagraph"/>
                  <w:keepNext/>
                  <w:numPr>
                    <w:numId w:val="6"/>
                  </w:numPr>
                  <w:spacing w:before="120"/>
                  <w:ind w:left="360"/>
                </w:pPr>
              </w:pPrChange>
            </w:pPr>
          </w:p>
        </w:tc>
        <w:tc>
          <w:tcPr>
            <w:tcW w:w="1596" w:type="dxa"/>
            <w:tcPrChange w:id="496" w:author="ANA-AN00" w:date="2021-07-30T14:33:00Z">
              <w:tcPr>
                <w:tcW w:w="1596" w:type="dxa"/>
              </w:tcPr>
            </w:tcPrChange>
          </w:tcPr>
          <w:p w14:paraId="3213D814" w14:textId="77777777" w:rsidR="00B62D5E" w:rsidRDefault="00B62D5E">
            <w:pPr>
              <w:pStyle w:val="ListParagraph"/>
              <w:keepNext/>
              <w:numPr>
                <w:ilvl w:val="0"/>
                <w:numId w:val="3"/>
              </w:numPr>
              <w:pPrChange w:id="497" w:author="ANA-AN00" w:date="2021-07-30T14:33:00Z">
                <w:pPr>
                  <w:pStyle w:val="ListParagraph"/>
                  <w:keepNext/>
                  <w:numPr>
                    <w:numId w:val="6"/>
                  </w:numPr>
                  <w:spacing w:before="120"/>
                  <w:ind w:left="360"/>
                </w:pPr>
              </w:pPrChange>
            </w:pPr>
          </w:p>
        </w:tc>
        <w:tc>
          <w:tcPr>
            <w:tcW w:w="1596" w:type="dxa"/>
            <w:tcPrChange w:id="498" w:author="ANA-AN00" w:date="2021-07-30T14:33:00Z">
              <w:tcPr>
                <w:tcW w:w="1596" w:type="dxa"/>
              </w:tcPr>
            </w:tcPrChange>
          </w:tcPr>
          <w:p w14:paraId="3E554B56" w14:textId="77777777" w:rsidR="00B62D5E" w:rsidRDefault="00B62D5E">
            <w:pPr>
              <w:pStyle w:val="ListParagraph"/>
              <w:keepNext/>
              <w:numPr>
                <w:ilvl w:val="0"/>
                <w:numId w:val="3"/>
              </w:numPr>
              <w:pPrChange w:id="499" w:author="ANA-AN00" w:date="2021-07-30T14:33:00Z">
                <w:pPr>
                  <w:pStyle w:val="ListParagraph"/>
                  <w:keepNext/>
                  <w:numPr>
                    <w:numId w:val="6"/>
                  </w:numPr>
                  <w:spacing w:before="120"/>
                  <w:ind w:left="360"/>
                </w:pPr>
              </w:pPrChange>
            </w:pPr>
          </w:p>
        </w:tc>
        <w:tc>
          <w:tcPr>
            <w:tcW w:w="1596" w:type="dxa"/>
            <w:tcPrChange w:id="500" w:author="ANA-AN00" w:date="2021-07-30T14:33:00Z">
              <w:tcPr>
                <w:tcW w:w="1596" w:type="dxa"/>
              </w:tcPr>
            </w:tcPrChange>
          </w:tcPr>
          <w:p w14:paraId="6937F470" w14:textId="77777777" w:rsidR="00B62D5E" w:rsidRDefault="00B62D5E">
            <w:pPr>
              <w:pStyle w:val="ListParagraph"/>
              <w:keepNext/>
              <w:numPr>
                <w:ilvl w:val="0"/>
                <w:numId w:val="3"/>
              </w:numPr>
              <w:pPrChange w:id="501" w:author="ANA-AN00" w:date="2021-07-30T14:33:00Z">
                <w:pPr>
                  <w:pStyle w:val="ListParagraph"/>
                  <w:keepNext/>
                  <w:numPr>
                    <w:numId w:val="6"/>
                  </w:numPr>
                  <w:spacing w:before="120"/>
                  <w:ind w:left="360"/>
                </w:pPr>
              </w:pPrChange>
            </w:pPr>
          </w:p>
        </w:tc>
      </w:tr>
      <w:tr w:rsidR="00B62D5E" w14:paraId="503B7641" w14:textId="77777777" w:rsidTr="00B62D5E">
        <w:tc>
          <w:tcPr>
            <w:tcW w:w="1596" w:type="dxa"/>
            <w:tcPrChange w:id="502" w:author="ANA-AN00" w:date="2021-07-30T14:33:00Z">
              <w:tcPr>
                <w:tcW w:w="1596" w:type="dxa"/>
                <w:tcBorders>
                  <w:right w:val="single" w:sz="4" w:space="0" w:color="BFBFBF"/>
                </w:tcBorders>
              </w:tcPr>
            </w:tcPrChange>
          </w:tcPr>
          <w:p w14:paraId="5481C983" w14:textId="77777777" w:rsidR="00B62D5E" w:rsidRDefault="00FC177C">
            <w:pPr>
              <w:keepNext/>
            </w:pPr>
            <w:r>
              <w:t>购物</w:t>
            </w:r>
            <w:r>
              <w:t xml:space="preserve"> (2) </w:t>
            </w:r>
          </w:p>
        </w:tc>
        <w:tc>
          <w:tcPr>
            <w:tcW w:w="1596" w:type="dxa"/>
            <w:tcPrChange w:id="503" w:author="ANA-AN00" w:date="2021-07-30T14:33:00Z">
              <w:tcPr>
                <w:tcW w:w="1596" w:type="dxa"/>
              </w:tcPr>
            </w:tcPrChange>
          </w:tcPr>
          <w:p w14:paraId="121C9B55" w14:textId="77777777" w:rsidR="00B62D5E" w:rsidRDefault="00B62D5E">
            <w:pPr>
              <w:pStyle w:val="ListParagraph"/>
              <w:keepNext/>
              <w:numPr>
                <w:ilvl w:val="0"/>
                <w:numId w:val="3"/>
              </w:numPr>
              <w:pPrChange w:id="504" w:author="ANA-AN00" w:date="2021-07-30T14:33:00Z">
                <w:pPr>
                  <w:pStyle w:val="ListParagraph"/>
                  <w:keepNext/>
                  <w:numPr>
                    <w:numId w:val="6"/>
                  </w:numPr>
                  <w:spacing w:before="120"/>
                  <w:ind w:left="360"/>
                </w:pPr>
              </w:pPrChange>
            </w:pPr>
          </w:p>
        </w:tc>
        <w:tc>
          <w:tcPr>
            <w:tcW w:w="1596" w:type="dxa"/>
            <w:tcPrChange w:id="505" w:author="ANA-AN00" w:date="2021-07-30T14:33:00Z">
              <w:tcPr>
                <w:tcW w:w="1596" w:type="dxa"/>
              </w:tcPr>
            </w:tcPrChange>
          </w:tcPr>
          <w:p w14:paraId="6E7FBF34" w14:textId="77777777" w:rsidR="00B62D5E" w:rsidRDefault="00B62D5E">
            <w:pPr>
              <w:pStyle w:val="ListParagraph"/>
              <w:keepNext/>
              <w:numPr>
                <w:ilvl w:val="0"/>
                <w:numId w:val="3"/>
              </w:numPr>
              <w:pPrChange w:id="506" w:author="ANA-AN00" w:date="2021-07-30T14:33:00Z">
                <w:pPr>
                  <w:pStyle w:val="ListParagraph"/>
                  <w:keepNext/>
                  <w:numPr>
                    <w:numId w:val="6"/>
                  </w:numPr>
                  <w:spacing w:before="120"/>
                  <w:ind w:left="360"/>
                </w:pPr>
              </w:pPrChange>
            </w:pPr>
          </w:p>
        </w:tc>
        <w:tc>
          <w:tcPr>
            <w:tcW w:w="1596" w:type="dxa"/>
            <w:tcPrChange w:id="507" w:author="ANA-AN00" w:date="2021-07-30T14:33:00Z">
              <w:tcPr>
                <w:tcW w:w="1596" w:type="dxa"/>
              </w:tcPr>
            </w:tcPrChange>
          </w:tcPr>
          <w:p w14:paraId="35D717FD" w14:textId="77777777" w:rsidR="00B62D5E" w:rsidRDefault="00B62D5E">
            <w:pPr>
              <w:pStyle w:val="ListParagraph"/>
              <w:keepNext/>
              <w:numPr>
                <w:ilvl w:val="0"/>
                <w:numId w:val="3"/>
              </w:numPr>
              <w:pPrChange w:id="508" w:author="ANA-AN00" w:date="2021-07-30T14:33:00Z">
                <w:pPr>
                  <w:pStyle w:val="ListParagraph"/>
                  <w:keepNext/>
                  <w:numPr>
                    <w:numId w:val="6"/>
                  </w:numPr>
                  <w:spacing w:before="120"/>
                  <w:ind w:left="360"/>
                </w:pPr>
              </w:pPrChange>
            </w:pPr>
          </w:p>
        </w:tc>
        <w:tc>
          <w:tcPr>
            <w:tcW w:w="1596" w:type="dxa"/>
            <w:tcPrChange w:id="509" w:author="ANA-AN00" w:date="2021-07-30T14:33:00Z">
              <w:tcPr>
                <w:tcW w:w="1596" w:type="dxa"/>
              </w:tcPr>
            </w:tcPrChange>
          </w:tcPr>
          <w:p w14:paraId="17C0268B" w14:textId="77777777" w:rsidR="00B62D5E" w:rsidRDefault="00B62D5E">
            <w:pPr>
              <w:pStyle w:val="ListParagraph"/>
              <w:keepNext/>
              <w:numPr>
                <w:ilvl w:val="0"/>
                <w:numId w:val="3"/>
              </w:numPr>
              <w:pPrChange w:id="510" w:author="ANA-AN00" w:date="2021-07-30T14:33:00Z">
                <w:pPr>
                  <w:pStyle w:val="ListParagraph"/>
                  <w:keepNext/>
                  <w:numPr>
                    <w:numId w:val="6"/>
                  </w:numPr>
                  <w:spacing w:before="120"/>
                  <w:ind w:left="360"/>
                </w:pPr>
              </w:pPrChange>
            </w:pPr>
          </w:p>
        </w:tc>
        <w:tc>
          <w:tcPr>
            <w:tcW w:w="1596" w:type="dxa"/>
            <w:tcPrChange w:id="511" w:author="ANA-AN00" w:date="2021-07-30T14:33:00Z">
              <w:tcPr>
                <w:tcW w:w="1596" w:type="dxa"/>
              </w:tcPr>
            </w:tcPrChange>
          </w:tcPr>
          <w:p w14:paraId="41936FF9" w14:textId="77777777" w:rsidR="00B62D5E" w:rsidRDefault="00B62D5E">
            <w:pPr>
              <w:pStyle w:val="ListParagraph"/>
              <w:keepNext/>
              <w:numPr>
                <w:ilvl w:val="0"/>
                <w:numId w:val="3"/>
              </w:numPr>
              <w:pPrChange w:id="512" w:author="ANA-AN00" w:date="2021-07-30T14:33:00Z">
                <w:pPr>
                  <w:pStyle w:val="ListParagraph"/>
                  <w:keepNext/>
                  <w:numPr>
                    <w:numId w:val="6"/>
                  </w:numPr>
                  <w:spacing w:before="120"/>
                  <w:ind w:left="360"/>
                </w:pPr>
              </w:pPrChange>
            </w:pPr>
          </w:p>
        </w:tc>
      </w:tr>
      <w:tr w:rsidR="00B62D5E" w14:paraId="0E73A605" w14:textId="77777777" w:rsidTr="00B62D5E">
        <w:tc>
          <w:tcPr>
            <w:tcW w:w="1596" w:type="dxa"/>
            <w:tcPrChange w:id="513" w:author="ANA-AN00" w:date="2021-07-30T14:33:00Z">
              <w:tcPr>
                <w:tcW w:w="1596" w:type="dxa"/>
                <w:tcBorders>
                  <w:right w:val="single" w:sz="4" w:space="0" w:color="BFBFBF"/>
                </w:tcBorders>
              </w:tcPr>
            </w:tcPrChange>
          </w:tcPr>
          <w:p w14:paraId="14346A71" w14:textId="77777777" w:rsidR="00B62D5E" w:rsidRDefault="00FC177C">
            <w:pPr>
              <w:keepNext/>
            </w:pPr>
            <w:r>
              <w:t>休闲和休闲活动（不包括假期旅行）</w:t>
            </w:r>
            <w:r>
              <w:t xml:space="preserve"> (3) </w:t>
            </w:r>
          </w:p>
        </w:tc>
        <w:tc>
          <w:tcPr>
            <w:tcW w:w="1596" w:type="dxa"/>
            <w:tcPrChange w:id="514" w:author="ANA-AN00" w:date="2021-07-30T14:33:00Z">
              <w:tcPr>
                <w:tcW w:w="1596" w:type="dxa"/>
              </w:tcPr>
            </w:tcPrChange>
          </w:tcPr>
          <w:p w14:paraId="39E427D3" w14:textId="77777777" w:rsidR="00B62D5E" w:rsidRDefault="00B62D5E">
            <w:pPr>
              <w:pStyle w:val="ListParagraph"/>
              <w:keepNext/>
              <w:numPr>
                <w:ilvl w:val="0"/>
                <w:numId w:val="3"/>
              </w:numPr>
              <w:pPrChange w:id="515" w:author="ANA-AN00" w:date="2021-07-30T14:33:00Z">
                <w:pPr>
                  <w:pStyle w:val="ListParagraph"/>
                  <w:keepNext/>
                  <w:numPr>
                    <w:numId w:val="6"/>
                  </w:numPr>
                  <w:spacing w:before="120"/>
                  <w:ind w:left="360"/>
                </w:pPr>
              </w:pPrChange>
            </w:pPr>
          </w:p>
        </w:tc>
        <w:tc>
          <w:tcPr>
            <w:tcW w:w="1596" w:type="dxa"/>
            <w:tcPrChange w:id="516" w:author="ANA-AN00" w:date="2021-07-30T14:33:00Z">
              <w:tcPr>
                <w:tcW w:w="1596" w:type="dxa"/>
              </w:tcPr>
            </w:tcPrChange>
          </w:tcPr>
          <w:p w14:paraId="00D89B07" w14:textId="77777777" w:rsidR="00B62D5E" w:rsidRDefault="00B62D5E">
            <w:pPr>
              <w:pStyle w:val="ListParagraph"/>
              <w:keepNext/>
              <w:numPr>
                <w:ilvl w:val="0"/>
                <w:numId w:val="3"/>
              </w:numPr>
              <w:pPrChange w:id="517" w:author="ANA-AN00" w:date="2021-07-30T14:33:00Z">
                <w:pPr>
                  <w:pStyle w:val="ListParagraph"/>
                  <w:keepNext/>
                  <w:numPr>
                    <w:numId w:val="6"/>
                  </w:numPr>
                  <w:spacing w:before="120"/>
                  <w:ind w:left="360"/>
                </w:pPr>
              </w:pPrChange>
            </w:pPr>
          </w:p>
        </w:tc>
        <w:tc>
          <w:tcPr>
            <w:tcW w:w="1596" w:type="dxa"/>
            <w:tcPrChange w:id="518" w:author="ANA-AN00" w:date="2021-07-30T14:33:00Z">
              <w:tcPr>
                <w:tcW w:w="1596" w:type="dxa"/>
              </w:tcPr>
            </w:tcPrChange>
          </w:tcPr>
          <w:p w14:paraId="10C01910" w14:textId="77777777" w:rsidR="00B62D5E" w:rsidRDefault="00B62D5E">
            <w:pPr>
              <w:pStyle w:val="ListParagraph"/>
              <w:keepNext/>
              <w:numPr>
                <w:ilvl w:val="0"/>
                <w:numId w:val="3"/>
              </w:numPr>
              <w:pPrChange w:id="519" w:author="ANA-AN00" w:date="2021-07-30T14:33:00Z">
                <w:pPr>
                  <w:pStyle w:val="ListParagraph"/>
                  <w:keepNext/>
                  <w:numPr>
                    <w:numId w:val="6"/>
                  </w:numPr>
                  <w:spacing w:before="120"/>
                  <w:ind w:left="360"/>
                </w:pPr>
              </w:pPrChange>
            </w:pPr>
          </w:p>
        </w:tc>
        <w:tc>
          <w:tcPr>
            <w:tcW w:w="1596" w:type="dxa"/>
            <w:tcPrChange w:id="520" w:author="ANA-AN00" w:date="2021-07-30T14:33:00Z">
              <w:tcPr>
                <w:tcW w:w="1596" w:type="dxa"/>
              </w:tcPr>
            </w:tcPrChange>
          </w:tcPr>
          <w:p w14:paraId="348E3329" w14:textId="77777777" w:rsidR="00B62D5E" w:rsidRDefault="00B62D5E">
            <w:pPr>
              <w:pStyle w:val="ListParagraph"/>
              <w:keepNext/>
              <w:numPr>
                <w:ilvl w:val="0"/>
                <w:numId w:val="3"/>
              </w:numPr>
              <w:pPrChange w:id="521" w:author="ANA-AN00" w:date="2021-07-30T14:33:00Z">
                <w:pPr>
                  <w:pStyle w:val="ListParagraph"/>
                  <w:keepNext/>
                  <w:numPr>
                    <w:numId w:val="6"/>
                  </w:numPr>
                  <w:spacing w:before="120"/>
                  <w:ind w:left="360"/>
                </w:pPr>
              </w:pPrChange>
            </w:pPr>
          </w:p>
        </w:tc>
        <w:tc>
          <w:tcPr>
            <w:tcW w:w="1596" w:type="dxa"/>
            <w:tcPrChange w:id="522" w:author="ANA-AN00" w:date="2021-07-30T14:33:00Z">
              <w:tcPr>
                <w:tcW w:w="1596" w:type="dxa"/>
              </w:tcPr>
            </w:tcPrChange>
          </w:tcPr>
          <w:p w14:paraId="4E4D81A6" w14:textId="77777777" w:rsidR="00B62D5E" w:rsidRDefault="00B62D5E">
            <w:pPr>
              <w:pStyle w:val="ListParagraph"/>
              <w:keepNext/>
              <w:numPr>
                <w:ilvl w:val="0"/>
                <w:numId w:val="3"/>
              </w:numPr>
              <w:pPrChange w:id="523" w:author="ANA-AN00" w:date="2021-07-30T14:33:00Z">
                <w:pPr>
                  <w:pStyle w:val="ListParagraph"/>
                  <w:keepNext/>
                  <w:numPr>
                    <w:numId w:val="6"/>
                  </w:numPr>
                  <w:spacing w:before="120"/>
                  <w:ind w:left="360"/>
                </w:pPr>
              </w:pPrChange>
            </w:pPr>
          </w:p>
        </w:tc>
      </w:tr>
    </w:tbl>
    <w:p w14:paraId="05B4CE69" w14:textId="77777777" w:rsidR="00B62D5E" w:rsidRDefault="00B62D5E"/>
    <w:p w14:paraId="045F354A" w14:textId="77777777" w:rsidR="00B62D5E" w:rsidRDefault="00B62D5E"/>
    <w:p w14:paraId="538C12A0" w14:textId="77777777" w:rsidR="00B62D5E" w:rsidRDefault="00B62D5E">
      <w:pPr>
        <w:pStyle w:val="QuestionSeparator"/>
      </w:pPr>
    </w:p>
    <w:p w14:paraId="3FB36D8D" w14:textId="77777777" w:rsidR="00B62D5E" w:rsidRDefault="00B62D5E"/>
    <w:p w14:paraId="617E8380" w14:textId="77777777" w:rsidR="00B62D5E" w:rsidRDefault="00FC177C">
      <w:pPr>
        <w:keepNext/>
      </w:pPr>
      <w:r>
        <w:lastRenderedPageBreak/>
        <w:t>Q3.6 How do you rate the availability (ease of access and frequency) of public transportation where you live?</w:t>
      </w:r>
    </w:p>
    <w:p w14:paraId="4D87B811" w14:textId="77777777" w:rsidR="00B62D5E" w:rsidRDefault="00FC177C">
      <w:pPr>
        <w:pStyle w:val="ListParagraph"/>
        <w:keepNext/>
        <w:numPr>
          <w:ilvl w:val="0"/>
          <w:numId w:val="3"/>
        </w:numPr>
        <w:pPrChange w:id="524" w:author="ANA-AN00" w:date="2021-07-30T14:33:00Z">
          <w:pPr>
            <w:pStyle w:val="ListParagraph"/>
            <w:keepNext/>
            <w:numPr>
              <w:numId w:val="6"/>
            </w:numPr>
            <w:spacing w:before="120" w:line="240" w:lineRule="auto"/>
            <w:ind w:left="360"/>
          </w:pPr>
        </w:pPrChange>
      </w:pPr>
      <w:r>
        <w:t xml:space="preserve">Very poor  (0) </w:t>
      </w:r>
    </w:p>
    <w:p w14:paraId="6AAD3399" w14:textId="77777777" w:rsidR="00B62D5E" w:rsidRDefault="00FC177C">
      <w:pPr>
        <w:pStyle w:val="ListParagraph"/>
        <w:keepNext/>
        <w:numPr>
          <w:ilvl w:val="0"/>
          <w:numId w:val="3"/>
        </w:numPr>
        <w:pPrChange w:id="525" w:author="ANA-AN00" w:date="2021-07-30T14:33:00Z">
          <w:pPr>
            <w:pStyle w:val="ListParagraph"/>
            <w:keepNext/>
            <w:numPr>
              <w:numId w:val="6"/>
            </w:numPr>
            <w:spacing w:before="120" w:line="240" w:lineRule="auto"/>
            <w:ind w:left="360"/>
          </w:pPr>
        </w:pPrChange>
      </w:pPr>
      <w:r>
        <w:t xml:space="preserve">Poor  (1) </w:t>
      </w:r>
    </w:p>
    <w:p w14:paraId="11A1631B" w14:textId="77777777" w:rsidR="00B62D5E" w:rsidRDefault="00FC177C">
      <w:pPr>
        <w:pStyle w:val="ListParagraph"/>
        <w:keepNext/>
        <w:numPr>
          <w:ilvl w:val="0"/>
          <w:numId w:val="3"/>
        </w:numPr>
        <w:pPrChange w:id="526" w:author="ANA-AN00" w:date="2021-07-30T14:33:00Z">
          <w:pPr>
            <w:pStyle w:val="ListParagraph"/>
            <w:keepNext/>
            <w:numPr>
              <w:numId w:val="6"/>
            </w:numPr>
            <w:spacing w:before="120" w:line="240" w:lineRule="auto"/>
            <w:ind w:left="360"/>
          </w:pPr>
        </w:pPrChange>
      </w:pPr>
      <w:r>
        <w:t xml:space="preserve">Fair  (2) </w:t>
      </w:r>
    </w:p>
    <w:p w14:paraId="7763B336" w14:textId="77777777" w:rsidR="00B62D5E" w:rsidRDefault="00FC177C">
      <w:pPr>
        <w:pStyle w:val="ListParagraph"/>
        <w:keepNext/>
        <w:numPr>
          <w:ilvl w:val="0"/>
          <w:numId w:val="3"/>
        </w:numPr>
        <w:pPrChange w:id="527" w:author="ANA-AN00" w:date="2021-07-30T14:33:00Z">
          <w:pPr>
            <w:pStyle w:val="ListParagraph"/>
            <w:keepNext/>
            <w:numPr>
              <w:numId w:val="6"/>
            </w:numPr>
            <w:spacing w:before="120" w:line="240" w:lineRule="auto"/>
            <w:ind w:left="360"/>
          </w:pPr>
        </w:pPrChange>
      </w:pPr>
      <w:r>
        <w:t xml:space="preserve">Good  (3) </w:t>
      </w:r>
    </w:p>
    <w:p w14:paraId="46DF057E" w14:textId="77777777" w:rsidR="00B62D5E" w:rsidRDefault="00FC177C">
      <w:pPr>
        <w:pStyle w:val="ListParagraph"/>
        <w:keepNext/>
        <w:numPr>
          <w:ilvl w:val="0"/>
          <w:numId w:val="3"/>
        </w:numPr>
        <w:pPrChange w:id="528" w:author="ANA-AN00" w:date="2021-07-30T14:33:00Z">
          <w:pPr>
            <w:pStyle w:val="ListParagraph"/>
            <w:keepNext/>
            <w:numPr>
              <w:numId w:val="6"/>
            </w:numPr>
            <w:spacing w:before="120" w:line="240" w:lineRule="auto"/>
            <w:ind w:left="360"/>
          </w:pPr>
        </w:pPrChange>
      </w:pPr>
      <w:r>
        <w:t xml:space="preserve">Excellent  (4) </w:t>
      </w:r>
    </w:p>
    <w:p w14:paraId="74E29BBF" w14:textId="77777777" w:rsidR="00B62D5E" w:rsidRDefault="00B62D5E"/>
    <w:p w14:paraId="347DDA96" w14:textId="77777777" w:rsidR="00B62D5E" w:rsidRDefault="00FC177C">
      <w:pPr>
        <w:keepNext/>
      </w:pPr>
      <w:r>
        <w:t xml:space="preserve">Q3.6 </w:t>
      </w:r>
      <w:r>
        <w:t>您如何评价您居住地的公共交通的可用性（便利性和频率）？</w:t>
      </w:r>
    </w:p>
    <w:p w14:paraId="5B376B0E" w14:textId="77777777" w:rsidR="00B62D5E" w:rsidRDefault="00FC177C">
      <w:pPr>
        <w:pStyle w:val="ListParagraph"/>
        <w:keepNext/>
        <w:numPr>
          <w:ilvl w:val="0"/>
          <w:numId w:val="3"/>
        </w:numPr>
        <w:pPrChange w:id="529" w:author="ANA-AN00" w:date="2021-07-30T14:33:00Z">
          <w:pPr>
            <w:pStyle w:val="ListParagraph"/>
            <w:keepNext/>
            <w:numPr>
              <w:numId w:val="6"/>
            </w:numPr>
            <w:spacing w:before="120" w:line="240" w:lineRule="auto"/>
            <w:ind w:left="360"/>
          </w:pPr>
        </w:pPrChange>
      </w:pPr>
      <w:r>
        <w:t>很差</w:t>
      </w:r>
      <w:r>
        <w:t xml:space="preserve">  (0) </w:t>
      </w:r>
    </w:p>
    <w:p w14:paraId="7812EB9F" w14:textId="77777777" w:rsidR="00B62D5E" w:rsidRDefault="00FC177C">
      <w:pPr>
        <w:pStyle w:val="ListParagraph"/>
        <w:keepNext/>
        <w:numPr>
          <w:ilvl w:val="0"/>
          <w:numId w:val="3"/>
        </w:numPr>
        <w:pPrChange w:id="530" w:author="ANA-AN00" w:date="2021-07-30T14:33:00Z">
          <w:pPr>
            <w:pStyle w:val="ListParagraph"/>
            <w:keepNext/>
            <w:numPr>
              <w:numId w:val="6"/>
            </w:numPr>
            <w:spacing w:before="120" w:line="240" w:lineRule="auto"/>
            <w:ind w:left="360"/>
          </w:pPr>
        </w:pPrChange>
      </w:pPr>
      <w:r>
        <w:t>差</w:t>
      </w:r>
      <w:r>
        <w:t xml:space="preserve">  (1) </w:t>
      </w:r>
    </w:p>
    <w:p w14:paraId="08E6366A" w14:textId="77777777" w:rsidR="00B62D5E" w:rsidRDefault="00FC177C">
      <w:pPr>
        <w:pStyle w:val="ListParagraph"/>
        <w:keepNext/>
        <w:numPr>
          <w:ilvl w:val="0"/>
          <w:numId w:val="3"/>
        </w:numPr>
        <w:pPrChange w:id="531" w:author="ANA-AN00" w:date="2021-07-30T14:33:00Z">
          <w:pPr>
            <w:pStyle w:val="ListParagraph"/>
            <w:keepNext/>
            <w:numPr>
              <w:numId w:val="6"/>
            </w:numPr>
            <w:spacing w:before="120" w:line="240" w:lineRule="auto"/>
            <w:ind w:left="360"/>
          </w:pPr>
        </w:pPrChange>
      </w:pPr>
      <w:r>
        <w:t>一般</w:t>
      </w:r>
      <w:r>
        <w:t xml:space="preserve">  (2) </w:t>
      </w:r>
    </w:p>
    <w:p w14:paraId="02C23988" w14:textId="77777777" w:rsidR="00B62D5E" w:rsidRDefault="00FC177C">
      <w:pPr>
        <w:pStyle w:val="ListParagraph"/>
        <w:keepNext/>
        <w:numPr>
          <w:ilvl w:val="0"/>
          <w:numId w:val="3"/>
        </w:numPr>
        <w:pPrChange w:id="532" w:author="ANA-AN00" w:date="2021-07-30T14:33:00Z">
          <w:pPr>
            <w:pStyle w:val="ListParagraph"/>
            <w:keepNext/>
            <w:numPr>
              <w:numId w:val="6"/>
            </w:numPr>
            <w:spacing w:before="120" w:line="240" w:lineRule="auto"/>
            <w:ind w:left="360"/>
          </w:pPr>
        </w:pPrChange>
      </w:pPr>
      <w:r>
        <w:t>好</w:t>
      </w:r>
      <w:r>
        <w:t xml:space="preserve">  (3) </w:t>
      </w:r>
    </w:p>
    <w:p w14:paraId="7025D2A5" w14:textId="77777777" w:rsidR="00B62D5E" w:rsidRDefault="00FC177C">
      <w:pPr>
        <w:pStyle w:val="ListParagraph"/>
        <w:keepNext/>
        <w:numPr>
          <w:ilvl w:val="0"/>
          <w:numId w:val="3"/>
        </w:numPr>
        <w:pPrChange w:id="533" w:author="ANA-AN00" w:date="2021-07-30T14:33:00Z">
          <w:pPr>
            <w:pStyle w:val="ListParagraph"/>
            <w:keepNext/>
            <w:numPr>
              <w:numId w:val="6"/>
            </w:numPr>
            <w:spacing w:before="120" w:line="240" w:lineRule="auto"/>
            <w:ind w:left="360"/>
          </w:pPr>
        </w:pPrChange>
      </w:pPr>
      <w:r>
        <w:t>非常好</w:t>
      </w:r>
      <w:r>
        <w:t xml:space="preserve">  (4) </w:t>
      </w:r>
    </w:p>
    <w:p w14:paraId="760F05A4" w14:textId="77777777" w:rsidR="00B62D5E" w:rsidRDefault="00B62D5E"/>
    <w:p w14:paraId="39586588" w14:textId="77777777" w:rsidR="00B62D5E" w:rsidRDefault="00B62D5E">
      <w:pPr>
        <w:pStyle w:val="QuestionSeparator"/>
      </w:pPr>
    </w:p>
    <w:p w14:paraId="0F3BDD1D" w14:textId="77777777" w:rsidR="00B62D5E" w:rsidRDefault="00B62D5E"/>
    <w:p w14:paraId="069E58B0" w14:textId="77777777" w:rsidR="00B62D5E" w:rsidRDefault="00FC177C">
      <w:pPr>
        <w:keepNext/>
      </w:pPr>
      <w:r>
        <w:t>Q3.7 Timing</w:t>
      </w:r>
    </w:p>
    <w:p w14:paraId="03BCFF6E" w14:textId="77777777" w:rsidR="00B62D5E" w:rsidRDefault="00FC177C">
      <w:pPr>
        <w:pStyle w:val="ListParagraph"/>
        <w:keepNext/>
        <w:ind w:left="0"/>
      </w:pPr>
      <w:r>
        <w:t>First Click  (1)</w:t>
      </w:r>
    </w:p>
    <w:p w14:paraId="049FC7E0" w14:textId="77777777" w:rsidR="00B62D5E" w:rsidRDefault="00FC177C">
      <w:pPr>
        <w:pStyle w:val="ListParagraph"/>
        <w:keepNext/>
        <w:ind w:left="0"/>
      </w:pPr>
      <w:r>
        <w:t>Last Click  (2)</w:t>
      </w:r>
    </w:p>
    <w:p w14:paraId="00C39699" w14:textId="77777777" w:rsidR="00B62D5E" w:rsidRDefault="00FC177C">
      <w:pPr>
        <w:pStyle w:val="ListParagraph"/>
        <w:keepNext/>
        <w:ind w:left="0"/>
      </w:pPr>
      <w:r>
        <w:t>Page Submit  (3)</w:t>
      </w:r>
    </w:p>
    <w:p w14:paraId="6A75243A" w14:textId="77777777" w:rsidR="00B62D5E" w:rsidRDefault="00FC177C">
      <w:pPr>
        <w:pStyle w:val="ListParagraph"/>
        <w:keepNext/>
        <w:ind w:left="0"/>
      </w:pPr>
      <w:r>
        <w:t>Click Count  (4)</w:t>
      </w:r>
    </w:p>
    <w:p w14:paraId="2AFBAB33" w14:textId="77777777" w:rsidR="00B62D5E" w:rsidRDefault="00B62D5E"/>
    <w:p w14:paraId="13E39893" w14:textId="77777777" w:rsidR="00B62D5E" w:rsidRDefault="00FC177C">
      <w:pPr>
        <w:keepNext/>
      </w:pPr>
      <w:r>
        <w:t>Q3.7 Timing</w:t>
      </w:r>
    </w:p>
    <w:p w14:paraId="1D60F919" w14:textId="77777777" w:rsidR="00B62D5E" w:rsidRDefault="00FC177C">
      <w:pPr>
        <w:pStyle w:val="ListParagraph"/>
        <w:keepNext/>
        <w:ind w:left="0"/>
      </w:pPr>
      <w:r>
        <w:t>First Click  (1)</w:t>
      </w:r>
    </w:p>
    <w:p w14:paraId="2C4108AD" w14:textId="77777777" w:rsidR="00B62D5E" w:rsidRDefault="00FC177C">
      <w:pPr>
        <w:pStyle w:val="ListParagraph"/>
        <w:keepNext/>
        <w:ind w:left="0"/>
      </w:pPr>
      <w:r>
        <w:t>Last Click  (2)</w:t>
      </w:r>
    </w:p>
    <w:p w14:paraId="55F6B175" w14:textId="77777777" w:rsidR="00B62D5E" w:rsidRDefault="00FC177C">
      <w:pPr>
        <w:pStyle w:val="ListParagraph"/>
        <w:keepNext/>
        <w:ind w:left="0"/>
      </w:pPr>
      <w:r>
        <w:t>Page Submit  (3)</w:t>
      </w:r>
    </w:p>
    <w:p w14:paraId="7402C2D2" w14:textId="77777777" w:rsidR="00B62D5E" w:rsidRDefault="00FC177C">
      <w:pPr>
        <w:pStyle w:val="ListParagraph"/>
        <w:keepNext/>
        <w:ind w:left="0"/>
      </w:pPr>
      <w:r>
        <w:t>Click Count  (4)</w:t>
      </w:r>
    </w:p>
    <w:p w14:paraId="28F8F305" w14:textId="77777777" w:rsidR="00B62D5E" w:rsidRDefault="00B62D5E"/>
    <w:p w14:paraId="718FBCB0" w14:textId="77777777" w:rsidR="00B62D5E" w:rsidRDefault="00FC177C">
      <w:pPr>
        <w:pStyle w:val="BlockEndLabel"/>
      </w:pPr>
      <w:r>
        <w:t>End of Block: Household composition and energy characteristics</w:t>
      </w:r>
    </w:p>
    <w:p w14:paraId="32469CC8" w14:textId="77777777" w:rsidR="00B62D5E" w:rsidRDefault="00B62D5E">
      <w:pPr>
        <w:pStyle w:val="BlockSeparator"/>
      </w:pPr>
    </w:p>
    <w:p w14:paraId="59F96D69" w14:textId="77777777" w:rsidR="00B62D5E" w:rsidRDefault="00FC177C">
      <w:pPr>
        <w:pStyle w:val="BlockStartLabel"/>
      </w:pPr>
      <w:r>
        <w:t xml:space="preserve">Start of Block: Essay: climate </w:t>
      </w:r>
      <w:r>
        <w:t>change</w:t>
      </w:r>
    </w:p>
    <w:p w14:paraId="50E73D4B" w14:textId="77777777" w:rsidR="00B62D5E" w:rsidRDefault="00B62D5E"/>
    <w:p w14:paraId="52275284" w14:textId="77777777" w:rsidR="00B62D5E" w:rsidRDefault="00FC177C">
      <w:pPr>
        <w:keepNext/>
      </w:pPr>
      <w:r>
        <w:lastRenderedPageBreak/>
        <w:t>Q5.1 Timing</w:t>
      </w:r>
    </w:p>
    <w:p w14:paraId="49957DD9" w14:textId="77777777" w:rsidR="00B62D5E" w:rsidRDefault="00FC177C">
      <w:pPr>
        <w:pStyle w:val="ListParagraph"/>
        <w:keepNext/>
        <w:ind w:left="0"/>
      </w:pPr>
      <w:r>
        <w:t>First Click  (1)</w:t>
      </w:r>
    </w:p>
    <w:p w14:paraId="0709DD41" w14:textId="77777777" w:rsidR="00B62D5E" w:rsidRDefault="00FC177C">
      <w:pPr>
        <w:pStyle w:val="ListParagraph"/>
        <w:keepNext/>
        <w:ind w:left="0"/>
      </w:pPr>
      <w:r>
        <w:t>Last Click  (2)</w:t>
      </w:r>
    </w:p>
    <w:p w14:paraId="2079BDEA" w14:textId="77777777" w:rsidR="00B62D5E" w:rsidRDefault="00FC177C">
      <w:pPr>
        <w:pStyle w:val="ListParagraph"/>
        <w:keepNext/>
        <w:ind w:left="0"/>
      </w:pPr>
      <w:r>
        <w:t>Page Submit  (3)</w:t>
      </w:r>
    </w:p>
    <w:p w14:paraId="79776F6E" w14:textId="77777777" w:rsidR="00B62D5E" w:rsidRDefault="00FC177C">
      <w:pPr>
        <w:pStyle w:val="ListParagraph"/>
        <w:keepNext/>
        <w:ind w:left="0"/>
      </w:pPr>
      <w:r>
        <w:t>Click Count  (4)</w:t>
      </w:r>
    </w:p>
    <w:p w14:paraId="75FABC5A" w14:textId="77777777" w:rsidR="00B62D5E" w:rsidRDefault="00B62D5E"/>
    <w:p w14:paraId="2F18D064" w14:textId="77777777" w:rsidR="00B62D5E" w:rsidRDefault="00FC177C">
      <w:pPr>
        <w:keepNext/>
      </w:pPr>
      <w:r>
        <w:t>Q5.1 Timing</w:t>
      </w:r>
    </w:p>
    <w:p w14:paraId="65FF645E" w14:textId="77777777" w:rsidR="00B62D5E" w:rsidRDefault="00FC177C">
      <w:pPr>
        <w:pStyle w:val="ListParagraph"/>
        <w:keepNext/>
        <w:ind w:left="0"/>
      </w:pPr>
      <w:r>
        <w:t>First Click  (1)</w:t>
      </w:r>
    </w:p>
    <w:p w14:paraId="11BA5466" w14:textId="77777777" w:rsidR="00B62D5E" w:rsidRDefault="00FC177C">
      <w:pPr>
        <w:pStyle w:val="ListParagraph"/>
        <w:keepNext/>
        <w:ind w:left="0"/>
      </w:pPr>
      <w:r>
        <w:t>Last Click  (2)</w:t>
      </w:r>
    </w:p>
    <w:p w14:paraId="34449643" w14:textId="77777777" w:rsidR="00B62D5E" w:rsidRDefault="00FC177C">
      <w:pPr>
        <w:pStyle w:val="ListParagraph"/>
        <w:keepNext/>
        <w:ind w:left="0"/>
      </w:pPr>
      <w:r>
        <w:t>Page Submit  (3)</w:t>
      </w:r>
    </w:p>
    <w:p w14:paraId="46454D93" w14:textId="77777777" w:rsidR="00B62D5E" w:rsidRDefault="00FC177C">
      <w:pPr>
        <w:pStyle w:val="ListParagraph"/>
        <w:keepNext/>
        <w:ind w:left="0"/>
      </w:pPr>
      <w:r>
        <w:t>Click Count  (4)</w:t>
      </w:r>
    </w:p>
    <w:p w14:paraId="6BBDD3F2" w14:textId="77777777" w:rsidR="00B62D5E" w:rsidRDefault="00B62D5E"/>
    <w:p w14:paraId="6C78D90E" w14:textId="77777777" w:rsidR="00B62D5E" w:rsidRDefault="00B62D5E">
      <w:pPr>
        <w:pStyle w:val="QuestionSeparator"/>
      </w:pPr>
    </w:p>
    <w:p w14:paraId="732BEEE3" w14:textId="77777777" w:rsidR="00B62D5E" w:rsidRDefault="00B62D5E"/>
    <w:p w14:paraId="77785D98" w14:textId="6A02966E" w:rsidR="00B62D5E" w:rsidRDefault="00FC177C">
      <w:pPr>
        <w:keepNext/>
      </w:pPr>
      <w:r>
        <w:t xml:space="preserve">Q5.2 When thinking about climate change, what are your main considerations? What </w:t>
      </w:r>
      <w:r>
        <w:t>should the [country] government do regarding climate change?</w:t>
      </w:r>
      <w:del w:id="534" w:author="ANA-AN00" w:date="2021-07-30T14:33:00Z">
        <w:r>
          <w:delText xml:space="preserve"> </w:delText>
        </w:r>
        <w:r>
          <w:br/>
        </w:r>
        <w:r>
          <w:br/>
          <w:delText xml:space="preserve"> </w:delText>
        </w:r>
      </w:del>
      <w:ins w:id="535" w:author="ANA-AN00" w:date="2021-07-30T14:33:00Z">
        <w:r>
          <w:br/>
        </w:r>
        <w:r>
          <w:br/>
        </w:r>
      </w:ins>
      <w:r>
        <w:t>Please write as much as you would like, your response will be very useful.</w:t>
      </w:r>
    </w:p>
    <w:p w14:paraId="5FAB760B" w14:textId="77777777" w:rsidR="00B62D5E" w:rsidRDefault="00FC177C">
      <w:pPr>
        <w:pStyle w:val="TextEntryLine"/>
        <w:ind w:firstLine="400"/>
      </w:pPr>
      <w:r>
        <w:t>________________________________________________________________</w:t>
      </w:r>
    </w:p>
    <w:p w14:paraId="4FDC7E81" w14:textId="77777777" w:rsidR="00B62D5E" w:rsidRDefault="00FC177C">
      <w:pPr>
        <w:pStyle w:val="TextEntryLine"/>
        <w:ind w:firstLine="400"/>
      </w:pPr>
      <w:r>
        <w:t>______________________________________________________</w:t>
      </w:r>
      <w:r>
        <w:t>__________</w:t>
      </w:r>
    </w:p>
    <w:p w14:paraId="58EDF407" w14:textId="77777777" w:rsidR="00B62D5E" w:rsidRDefault="00FC177C">
      <w:pPr>
        <w:pStyle w:val="TextEntryLine"/>
        <w:ind w:firstLine="400"/>
      </w:pPr>
      <w:r>
        <w:t>________________________________________________________________</w:t>
      </w:r>
    </w:p>
    <w:p w14:paraId="3BB7903A" w14:textId="77777777" w:rsidR="00B62D5E" w:rsidRDefault="00FC177C">
      <w:pPr>
        <w:pStyle w:val="TextEntryLine"/>
        <w:ind w:firstLine="400"/>
      </w:pPr>
      <w:r>
        <w:t>________________________________________________________________</w:t>
      </w:r>
    </w:p>
    <w:p w14:paraId="0C24D931" w14:textId="77777777" w:rsidR="00B62D5E" w:rsidRDefault="00FC177C">
      <w:pPr>
        <w:pStyle w:val="TextEntryLine"/>
        <w:ind w:firstLine="400"/>
      </w:pPr>
      <w:r>
        <w:t>________________________________________________________________</w:t>
      </w:r>
    </w:p>
    <w:p w14:paraId="7CACD14A" w14:textId="77777777" w:rsidR="00B62D5E" w:rsidRDefault="00B62D5E"/>
    <w:p w14:paraId="0CE5EF55" w14:textId="62D77BDC" w:rsidR="00B62D5E" w:rsidRDefault="00FC177C">
      <w:pPr>
        <w:keepNext/>
      </w:pPr>
      <w:r>
        <w:t xml:space="preserve">Q5.2 </w:t>
      </w:r>
      <w:r>
        <w:t>当想到气候变化时，</w:t>
      </w:r>
      <w:del w:id="536" w:author="ANA-AN00" w:date="2021-07-30T14:33:00Z">
        <w:r>
          <w:delText>你的主要考虑是什么</w:delText>
        </w:r>
      </w:del>
      <w:ins w:id="537" w:author="ANA-AN00" w:date="2021-07-30T14:33:00Z">
        <w:r>
          <w:rPr>
            <w:rFonts w:hint="eastAsia"/>
            <w:lang w:eastAsia="zh-CN"/>
          </w:rPr>
          <w:t>您</w:t>
        </w:r>
        <w:r>
          <w:t>的主要考虑是什么</w:t>
        </w:r>
      </w:ins>
      <w:r>
        <w:t>？中国政府应该如何应对气候变化</w:t>
      </w:r>
      <w:r>
        <w:t>? </w:t>
      </w:r>
      <w:r>
        <w:br/>
      </w:r>
      <w:r>
        <w:br/>
      </w:r>
      <w:r>
        <w:br/>
      </w:r>
      <w:r>
        <w:t>请尽可能写下</w:t>
      </w:r>
      <w:r>
        <w:t>您的所有看法，</w:t>
      </w:r>
      <w:del w:id="538" w:author="ANA-AN00" w:date="2021-07-30T14:33:00Z">
        <w:r>
          <w:delText>你的回答会对我们很有用</w:delText>
        </w:r>
      </w:del>
      <w:ins w:id="539" w:author="ANA-AN00" w:date="2021-07-30T14:33:00Z">
        <w:r>
          <w:rPr>
            <w:rFonts w:hint="eastAsia"/>
            <w:lang w:eastAsia="zh-CN"/>
          </w:rPr>
          <w:t>您</w:t>
        </w:r>
        <w:r>
          <w:t>的回答会对我们很有</w:t>
        </w:r>
        <w:r>
          <w:rPr>
            <w:rFonts w:hint="eastAsia"/>
            <w:lang w:eastAsia="zh-CN"/>
          </w:rPr>
          <w:t>帮助</w:t>
        </w:r>
      </w:ins>
      <w:r>
        <w:t>。</w:t>
      </w:r>
    </w:p>
    <w:p w14:paraId="6C1B55A3" w14:textId="77777777" w:rsidR="00B62D5E" w:rsidRDefault="00FC177C">
      <w:pPr>
        <w:pStyle w:val="TextEntryLine"/>
        <w:ind w:firstLine="400"/>
      </w:pPr>
      <w:r>
        <w:t>________________________________________________________________</w:t>
      </w:r>
    </w:p>
    <w:p w14:paraId="6FB12C2C" w14:textId="77777777" w:rsidR="00B62D5E" w:rsidRDefault="00FC177C">
      <w:pPr>
        <w:pStyle w:val="TextEntryLine"/>
        <w:ind w:firstLine="400"/>
      </w:pPr>
      <w:r>
        <w:t>________________________________________________________________</w:t>
      </w:r>
    </w:p>
    <w:p w14:paraId="7AF88BCB" w14:textId="77777777" w:rsidR="00B62D5E" w:rsidRDefault="00FC177C">
      <w:pPr>
        <w:pStyle w:val="TextEntryLine"/>
        <w:ind w:firstLine="400"/>
      </w:pPr>
      <w:r>
        <w:t>________________________________________________________________</w:t>
      </w:r>
    </w:p>
    <w:p w14:paraId="2C17D5AC" w14:textId="77777777" w:rsidR="00B62D5E" w:rsidRDefault="00FC177C">
      <w:pPr>
        <w:pStyle w:val="TextEntryLine"/>
        <w:ind w:firstLine="400"/>
      </w:pPr>
      <w:r>
        <w:t>________________________________________</w:t>
      </w:r>
      <w:r>
        <w:t>________________________</w:t>
      </w:r>
    </w:p>
    <w:p w14:paraId="296CE2C1" w14:textId="77777777" w:rsidR="00B62D5E" w:rsidRDefault="00FC177C">
      <w:pPr>
        <w:pStyle w:val="TextEntryLine"/>
        <w:ind w:firstLine="400"/>
      </w:pPr>
      <w:r>
        <w:t>________________________________________________________________</w:t>
      </w:r>
    </w:p>
    <w:p w14:paraId="5143D397" w14:textId="77777777" w:rsidR="00B62D5E" w:rsidRDefault="00B62D5E"/>
    <w:p w14:paraId="32191AA7" w14:textId="77777777" w:rsidR="00B62D5E" w:rsidRDefault="00FC177C">
      <w:pPr>
        <w:pStyle w:val="BlockEndLabel"/>
      </w:pPr>
      <w:r>
        <w:t>End of Block: Essay: climate change</w:t>
      </w:r>
    </w:p>
    <w:p w14:paraId="0820477F" w14:textId="77777777" w:rsidR="00B62D5E" w:rsidRDefault="00B62D5E">
      <w:pPr>
        <w:pStyle w:val="BlockSeparator"/>
      </w:pPr>
    </w:p>
    <w:p w14:paraId="596389E8" w14:textId="77777777" w:rsidR="00B62D5E" w:rsidRDefault="00FC177C">
      <w:pPr>
        <w:pStyle w:val="BlockStartLabel"/>
      </w:pPr>
      <w:r>
        <w:t>Start of Block: Treatment information: local climate</w:t>
      </w:r>
    </w:p>
    <w:p w14:paraId="5AAE8104" w14:textId="77777777" w:rsidR="00B62D5E" w:rsidRDefault="00B62D5E"/>
    <w:p w14:paraId="73985A54" w14:textId="4206A888" w:rsidR="00B62D5E" w:rsidRDefault="00FC177C">
      <w:pPr>
        <w:keepNext/>
      </w:pPr>
      <w:r>
        <w:t xml:space="preserve">Q7.1 Recent academic studies have assessed the effects of climate change </w:t>
      </w:r>
      <w:r>
        <w:t>in [country]. We will now show you a 3 minute video (with sound) that summarizes the results of these studies. </w:t>
      </w:r>
      <w:del w:id="540" w:author="ANA-AN00" w:date="2021-07-30T14:33:00Z">
        <w:r>
          <w:delText xml:space="preserve"> </w:delText>
        </w:r>
        <w:r>
          <w:br/>
          <w:delText xml:space="preserve">   </w:delText>
        </w:r>
      </w:del>
      <w:ins w:id="541" w:author="ANA-AN00" w:date="2021-07-30T14:33:00Z">
        <w:r>
          <w:br/>
          <w:t> </w:t>
        </w:r>
      </w:ins>
      <w:r>
        <w:br/>
        <w:t>Please pay attention to the information provided as you will be asked questions about it later. Do not skip forward or close the page while th</w:t>
      </w:r>
      <w:r>
        <w:t>e video is running.</w:t>
      </w:r>
      <w:del w:id="542" w:author="ANA-AN00" w:date="2021-07-30T14:33:00Z">
        <w:r>
          <w:delText xml:space="preserve">  </w:delText>
        </w:r>
        <w:r>
          <w:br/>
        </w:r>
        <w:r>
          <w:br/>
          <w:delText xml:space="preserve"> </w:delText>
        </w:r>
      </w:del>
      <w:ins w:id="543" w:author="ANA-AN00" w:date="2021-07-30T14:33:00Z">
        <w:r>
          <w:br/>
        </w:r>
        <w:r>
          <w:br/>
        </w:r>
      </w:ins>
      <w:r>
        <w:t>Please proceed to the next page when you are ready.</w:t>
      </w:r>
    </w:p>
    <w:p w14:paraId="36CE4D97" w14:textId="77777777" w:rsidR="00B62D5E" w:rsidRDefault="00B62D5E"/>
    <w:p w14:paraId="2383641D" w14:textId="225EA377" w:rsidR="00B62D5E" w:rsidRDefault="00FC177C">
      <w:pPr>
        <w:keepNext/>
      </w:pPr>
      <w:r>
        <w:t xml:space="preserve">Q7.1 </w:t>
      </w:r>
      <w:r>
        <w:br/>
      </w:r>
      <w:r>
        <w:br/>
      </w:r>
      <w:del w:id="544" w:author="ANA-AN00" w:date="2021-07-30T14:33:00Z">
        <w:r>
          <w:delText xml:space="preserve"> </w:delText>
        </w:r>
      </w:del>
      <w:r>
        <w:t>现在我们将播放一段</w:t>
      </w:r>
      <w:r>
        <w:t>3</w:t>
      </w:r>
      <w:del w:id="545" w:author="ANA-AN00" w:date="2021-07-30T14:33:00Z">
        <w:r>
          <w:delText>分钟的视频</w:delText>
        </w:r>
        <w:r>
          <w:delText>(</w:delText>
        </w:r>
        <w:r>
          <w:delText>带声音</w:delText>
        </w:r>
        <w:r>
          <w:delText>)</w:delText>
        </w:r>
      </w:del>
      <w:ins w:id="546" w:author="ANA-AN00" w:date="2021-07-30T14:33:00Z">
        <w:r>
          <w:t>分钟的带声</w:t>
        </w:r>
        <w:r>
          <w:rPr>
            <w:rFonts w:hint="eastAsia"/>
            <w:lang w:eastAsia="zh-CN"/>
          </w:rPr>
          <w:t>视频</w:t>
        </w:r>
      </w:ins>
      <w:r>
        <w:t>，它总结了这些研究的结果。</w:t>
      </w:r>
      <w:del w:id="547" w:author="ANA-AN00" w:date="2021-07-30T14:33:00Z">
        <w:r>
          <w:delText xml:space="preserve"> </w:delText>
        </w:r>
      </w:del>
      <w:ins w:id="548" w:author="ANA-AN00" w:date="2021-07-30T14:33:00Z">
        <w:r>
          <w:cr/>
        </w:r>
      </w:ins>
      <w:r>
        <w:br/>
      </w:r>
      <w:r>
        <w:br/>
      </w:r>
      <w:r>
        <w:br/>
      </w:r>
      <w:r>
        <w:br/>
      </w:r>
      <w:r>
        <w:t>请注意所提供的信息，</w:t>
      </w:r>
      <w:del w:id="549" w:author="ANA-AN00" w:date="2021-07-30T14:33:00Z">
        <w:r>
          <w:delText>因为稍后会问您有关的问题</w:delText>
        </w:r>
      </w:del>
      <w:ins w:id="550" w:author="ANA-AN00" w:date="2021-07-30T14:33:00Z">
        <w:r>
          <w:t>因为稍后会问您有关的</w:t>
        </w:r>
        <w:r>
          <w:rPr>
            <w:rFonts w:hint="eastAsia"/>
            <w:lang w:eastAsia="zh-CN"/>
          </w:rPr>
          <w:t>与视频</w:t>
        </w:r>
        <w:r>
          <w:t>问题</w:t>
        </w:r>
      </w:ins>
      <w:r>
        <w:t>。视频播放过程中，请勿跳转或关闭页面。</w:t>
      </w:r>
      <w:r>
        <w:br/>
      </w:r>
      <w:r>
        <w:br/>
      </w:r>
      <w:r>
        <w:br/>
      </w:r>
      <w:r>
        <w:t>准备好后请进入下一页。</w:t>
      </w:r>
      <w:r>
        <w:br/>
      </w:r>
    </w:p>
    <w:p w14:paraId="02A4603D" w14:textId="77777777" w:rsidR="00B62D5E" w:rsidRDefault="00B62D5E"/>
    <w:p w14:paraId="770CC45F" w14:textId="77777777" w:rsidR="00B62D5E" w:rsidRDefault="00FC177C">
      <w:pPr>
        <w:pStyle w:val="BlockEndLabel"/>
      </w:pPr>
      <w:r>
        <w:t>End of Block: Treatment information: local climate</w:t>
      </w:r>
    </w:p>
    <w:p w14:paraId="3FD663E7" w14:textId="77777777" w:rsidR="00B62D5E" w:rsidRDefault="00B62D5E">
      <w:pPr>
        <w:pStyle w:val="BlockSeparator"/>
      </w:pPr>
    </w:p>
    <w:p w14:paraId="1EC37B59" w14:textId="77777777" w:rsidR="00B62D5E" w:rsidRDefault="00FC177C">
      <w:pPr>
        <w:pStyle w:val="BlockStartLabel"/>
      </w:pPr>
      <w:r>
        <w:t xml:space="preserve">Start of Block: Treatment: </w:t>
      </w:r>
      <w:r>
        <w:t>local climate</w:t>
      </w:r>
    </w:p>
    <w:p w14:paraId="4C5FC46C" w14:textId="77777777" w:rsidR="00B62D5E" w:rsidRDefault="00B62D5E"/>
    <w:p w14:paraId="10FF3AD4" w14:textId="77777777" w:rsidR="00B62D5E" w:rsidRDefault="00FC177C">
      <w:pPr>
        <w:keepNext/>
      </w:pPr>
      <w:r>
        <w:t>Q8.1 Timing</w:t>
      </w:r>
    </w:p>
    <w:p w14:paraId="2A809775" w14:textId="77777777" w:rsidR="00B62D5E" w:rsidRDefault="00FC177C">
      <w:pPr>
        <w:pStyle w:val="ListParagraph"/>
        <w:keepNext/>
        <w:ind w:left="0"/>
      </w:pPr>
      <w:r>
        <w:t>First Click  (1)</w:t>
      </w:r>
    </w:p>
    <w:p w14:paraId="223F1F13" w14:textId="77777777" w:rsidR="00B62D5E" w:rsidRDefault="00FC177C">
      <w:pPr>
        <w:pStyle w:val="ListParagraph"/>
        <w:keepNext/>
        <w:ind w:left="0"/>
      </w:pPr>
      <w:r>
        <w:t>Last Click  (2)</w:t>
      </w:r>
    </w:p>
    <w:p w14:paraId="6A97DEE3" w14:textId="77777777" w:rsidR="00B62D5E" w:rsidRDefault="00FC177C">
      <w:pPr>
        <w:pStyle w:val="ListParagraph"/>
        <w:keepNext/>
        <w:ind w:left="0"/>
      </w:pPr>
      <w:r>
        <w:t>Page Submit  (3)</w:t>
      </w:r>
    </w:p>
    <w:p w14:paraId="5F4E9323" w14:textId="77777777" w:rsidR="00B62D5E" w:rsidRDefault="00FC177C">
      <w:pPr>
        <w:pStyle w:val="ListParagraph"/>
        <w:keepNext/>
        <w:ind w:left="0"/>
      </w:pPr>
      <w:r>
        <w:t>Click Count  (4)</w:t>
      </w:r>
    </w:p>
    <w:p w14:paraId="646F9C66" w14:textId="77777777" w:rsidR="00B62D5E" w:rsidRDefault="00B62D5E"/>
    <w:p w14:paraId="28CFEA78" w14:textId="77777777" w:rsidR="00B62D5E" w:rsidRDefault="00FC177C">
      <w:pPr>
        <w:keepNext/>
      </w:pPr>
      <w:r>
        <w:t>Q8.1 Timing</w:t>
      </w:r>
    </w:p>
    <w:p w14:paraId="4B62C945" w14:textId="77777777" w:rsidR="00B62D5E" w:rsidRDefault="00FC177C">
      <w:pPr>
        <w:pStyle w:val="ListParagraph"/>
        <w:keepNext/>
        <w:ind w:left="0"/>
      </w:pPr>
      <w:r>
        <w:t>First Click  (1)</w:t>
      </w:r>
    </w:p>
    <w:p w14:paraId="27D04771" w14:textId="77777777" w:rsidR="00B62D5E" w:rsidRDefault="00FC177C">
      <w:pPr>
        <w:pStyle w:val="ListParagraph"/>
        <w:keepNext/>
        <w:ind w:left="0"/>
      </w:pPr>
      <w:r>
        <w:t>Last Click  (2)</w:t>
      </w:r>
    </w:p>
    <w:p w14:paraId="7C5178B0" w14:textId="77777777" w:rsidR="00B62D5E" w:rsidRDefault="00FC177C">
      <w:pPr>
        <w:pStyle w:val="ListParagraph"/>
        <w:keepNext/>
        <w:ind w:left="0"/>
      </w:pPr>
      <w:r>
        <w:t>Page Submit  (3)</w:t>
      </w:r>
    </w:p>
    <w:p w14:paraId="5C8FF272" w14:textId="77777777" w:rsidR="00B62D5E" w:rsidRDefault="00FC177C">
      <w:pPr>
        <w:pStyle w:val="ListParagraph"/>
        <w:keepNext/>
        <w:ind w:left="0"/>
      </w:pPr>
      <w:r>
        <w:t>Click Count  (4)</w:t>
      </w:r>
    </w:p>
    <w:p w14:paraId="1954D8A8" w14:textId="77777777" w:rsidR="00B62D5E" w:rsidRDefault="00B62D5E"/>
    <w:p w14:paraId="67086551" w14:textId="77777777" w:rsidR="00B62D5E" w:rsidRDefault="00B62D5E">
      <w:pPr>
        <w:pStyle w:val="QuestionSeparator"/>
      </w:pPr>
    </w:p>
    <w:p w14:paraId="4823CEC9" w14:textId="77777777" w:rsidR="00B62D5E" w:rsidRDefault="00B62D5E"/>
    <w:p w14:paraId="20C0C040" w14:textId="23B1D2F7" w:rsidR="00B62D5E" w:rsidRDefault="00FC177C">
      <w:pPr>
        <w:keepNext/>
      </w:pPr>
      <w:r>
        <w:lastRenderedPageBreak/>
        <w:t xml:space="preserve">Q8.2 </w:t>
      </w:r>
      <w:r>
        <w:br/>
      </w:r>
      <w:del w:id="551" w:author="ANA-AN00" w:date="2021-07-30T14:33:00Z">
        <w:r>
          <w:delText xml:space="preserve"> </w:delText>
        </w:r>
        <w:r>
          <w:br/>
          <w:delText xml:space="preserve"> </w:delText>
        </w:r>
      </w:del>
      <w:ins w:id="552" w:author="ANA-AN00" w:date="2021-07-30T14:33:00Z">
        <w:r>
          <w:br/>
        </w:r>
      </w:ins>
    </w:p>
    <w:p w14:paraId="1D9C18D1" w14:textId="77777777" w:rsidR="00B62D5E" w:rsidRDefault="00B62D5E"/>
    <w:p w14:paraId="0870BAEF" w14:textId="77F71330" w:rsidR="00B62D5E" w:rsidRDefault="00FC177C">
      <w:pPr>
        <w:keepNext/>
      </w:pPr>
      <w:r>
        <w:t xml:space="preserve">Q8.2 </w:t>
      </w:r>
      <w:r>
        <w:br/>
      </w:r>
      <w:del w:id="553" w:author="ANA-AN00" w:date="2021-07-30T14:33:00Z">
        <w:r>
          <w:delText xml:space="preserve"> </w:delText>
        </w:r>
        <w:r>
          <w:br/>
          <w:delText xml:space="preserve"> </w:delText>
        </w:r>
      </w:del>
      <w:ins w:id="554" w:author="ANA-AN00" w:date="2021-07-30T14:33:00Z">
        <w:r>
          <w:br/>
        </w:r>
      </w:ins>
    </w:p>
    <w:p w14:paraId="67C00E5B" w14:textId="77777777" w:rsidR="00B62D5E" w:rsidRDefault="00B62D5E"/>
    <w:p w14:paraId="4DF3A75A" w14:textId="77777777" w:rsidR="00B62D5E" w:rsidRDefault="00FC177C">
      <w:pPr>
        <w:pStyle w:val="BlockEndLabel"/>
      </w:pPr>
      <w:r>
        <w:t>End of Block: Treatment: local climate</w:t>
      </w:r>
    </w:p>
    <w:p w14:paraId="17680FEC" w14:textId="77777777" w:rsidR="00B62D5E" w:rsidRDefault="00B62D5E">
      <w:pPr>
        <w:pStyle w:val="BlockSeparator"/>
      </w:pPr>
    </w:p>
    <w:p w14:paraId="0E379D9D" w14:textId="77777777" w:rsidR="00B62D5E" w:rsidRDefault="00FC177C">
      <w:pPr>
        <w:pStyle w:val="BlockStartLabel"/>
      </w:pPr>
      <w:r>
        <w:t xml:space="preserve">Start of Block: </w:t>
      </w:r>
      <w:r>
        <w:t>Treatment feedback: local climate</w:t>
      </w:r>
    </w:p>
    <w:p w14:paraId="06A65174" w14:textId="77777777" w:rsidR="00B62D5E" w:rsidRDefault="00B62D5E"/>
    <w:p w14:paraId="358F7235" w14:textId="77777777" w:rsidR="00B62D5E" w:rsidRDefault="00FC177C">
      <w:pPr>
        <w:keepNext/>
      </w:pPr>
      <w:r>
        <w:t>Q9.1 Were you able to watch and listen to the video until the end?</w:t>
      </w:r>
    </w:p>
    <w:p w14:paraId="5B1D3564" w14:textId="77777777" w:rsidR="00B62D5E" w:rsidRDefault="00FC177C">
      <w:pPr>
        <w:pStyle w:val="ListParagraph"/>
        <w:keepNext/>
        <w:numPr>
          <w:ilvl w:val="0"/>
          <w:numId w:val="3"/>
        </w:numPr>
        <w:pPrChange w:id="555" w:author="ANA-AN00" w:date="2021-07-30T14:33:00Z">
          <w:pPr>
            <w:pStyle w:val="ListParagraph"/>
            <w:keepNext/>
            <w:numPr>
              <w:numId w:val="6"/>
            </w:numPr>
            <w:spacing w:before="120" w:line="240" w:lineRule="auto"/>
            <w:ind w:left="360"/>
          </w:pPr>
        </w:pPrChange>
      </w:pPr>
      <w:r>
        <w:t xml:space="preserve">Yes  (1) </w:t>
      </w:r>
    </w:p>
    <w:p w14:paraId="0A962AE0" w14:textId="77777777" w:rsidR="00B62D5E" w:rsidRDefault="00FC177C">
      <w:pPr>
        <w:pStyle w:val="ListParagraph"/>
        <w:keepNext/>
        <w:numPr>
          <w:ilvl w:val="0"/>
          <w:numId w:val="3"/>
        </w:numPr>
        <w:pPrChange w:id="556" w:author="ANA-AN00" w:date="2021-07-30T14:33:00Z">
          <w:pPr>
            <w:pStyle w:val="ListParagraph"/>
            <w:keepNext/>
            <w:numPr>
              <w:numId w:val="6"/>
            </w:numPr>
            <w:spacing w:before="120" w:line="240" w:lineRule="auto"/>
            <w:ind w:left="360"/>
          </w:pPr>
        </w:pPrChange>
      </w:pPr>
      <w:r>
        <w:t xml:space="preserve">No, there was a technical problem  (2) </w:t>
      </w:r>
    </w:p>
    <w:p w14:paraId="3DF79C48" w14:textId="77777777" w:rsidR="00B62D5E" w:rsidRDefault="00FC177C">
      <w:pPr>
        <w:pStyle w:val="ListParagraph"/>
        <w:keepNext/>
        <w:numPr>
          <w:ilvl w:val="0"/>
          <w:numId w:val="3"/>
        </w:numPr>
        <w:pPrChange w:id="557" w:author="ANA-AN00" w:date="2021-07-30T14:33:00Z">
          <w:pPr>
            <w:pStyle w:val="ListParagraph"/>
            <w:keepNext/>
            <w:numPr>
              <w:numId w:val="6"/>
            </w:numPr>
            <w:spacing w:before="120" w:line="240" w:lineRule="auto"/>
            <w:ind w:left="360"/>
          </w:pPr>
        </w:pPrChange>
      </w:pPr>
      <w:r>
        <w:t xml:space="preserve">No, I skipped part of the video  (3) </w:t>
      </w:r>
    </w:p>
    <w:p w14:paraId="5F3345E1" w14:textId="77777777" w:rsidR="00B62D5E" w:rsidRDefault="00B62D5E"/>
    <w:p w14:paraId="4D0CACC4" w14:textId="77777777" w:rsidR="00B62D5E" w:rsidRDefault="00FC177C">
      <w:pPr>
        <w:keepNext/>
      </w:pPr>
      <w:r>
        <w:t xml:space="preserve">Q9.1 </w:t>
      </w:r>
      <w:r>
        <w:t>你有看和听视频直到最后吗？</w:t>
      </w:r>
    </w:p>
    <w:p w14:paraId="7A4CC7D9" w14:textId="77777777" w:rsidR="00B62D5E" w:rsidRDefault="00FC177C">
      <w:pPr>
        <w:pStyle w:val="ListParagraph"/>
        <w:keepNext/>
        <w:numPr>
          <w:ilvl w:val="0"/>
          <w:numId w:val="3"/>
        </w:numPr>
        <w:pPrChange w:id="558" w:author="ANA-AN00" w:date="2021-07-30T14:33:00Z">
          <w:pPr>
            <w:pStyle w:val="ListParagraph"/>
            <w:keepNext/>
            <w:numPr>
              <w:numId w:val="6"/>
            </w:numPr>
            <w:spacing w:before="120" w:line="240" w:lineRule="auto"/>
            <w:ind w:left="360"/>
          </w:pPr>
        </w:pPrChange>
      </w:pPr>
      <w:r>
        <w:t>有</w:t>
      </w:r>
      <w:r>
        <w:t xml:space="preserve">  (1) </w:t>
      </w:r>
    </w:p>
    <w:p w14:paraId="6E9BB834" w14:textId="77777777" w:rsidR="00B62D5E" w:rsidRDefault="00FC177C">
      <w:pPr>
        <w:pStyle w:val="ListParagraph"/>
        <w:keepNext/>
        <w:numPr>
          <w:ilvl w:val="0"/>
          <w:numId w:val="3"/>
        </w:numPr>
        <w:pPrChange w:id="559" w:author="ANA-AN00" w:date="2021-07-30T14:33:00Z">
          <w:pPr>
            <w:pStyle w:val="ListParagraph"/>
            <w:keepNext/>
            <w:numPr>
              <w:numId w:val="6"/>
            </w:numPr>
            <w:spacing w:before="120" w:line="240" w:lineRule="auto"/>
            <w:ind w:left="360"/>
          </w:pPr>
        </w:pPrChange>
      </w:pPr>
      <w:r>
        <w:t>没有，因为出了技术问题</w:t>
      </w:r>
      <w:r>
        <w:t xml:space="preserve">  (2) </w:t>
      </w:r>
    </w:p>
    <w:p w14:paraId="66F6A424" w14:textId="77777777" w:rsidR="00B62D5E" w:rsidRDefault="00FC177C">
      <w:pPr>
        <w:pStyle w:val="ListParagraph"/>
        <w:keepNext/>
        <w:numPr>
          <w:ilvl w:val="0"/>
          <w:numId w:val="3"/>
        </w:numPr>
        <w:pPrChange w:id="560" w:author="ANA-AN00" w:date="2021-07-30T14:33:00Z">
          <w:pPr>
            <w:pStyle w:val="ListParagraph"/>
            <w:keepNext/>
            <w:numPr>
              <w:numId w:val="6"/>
            </w:numPr>
            <w:spacing w:before="120" w:line="240" w:lineRule="auto"/>
            <w:ind w:left="360"/>
          </w:pPr>
        </w:pPrChange>
      </w:pPr>
      <w:r>
        <w:t>没有，我跳过了部分视频</w:t>
      </w:r>
      <w:r>
        <w:t xml:space="preserve">  (3) </w:t>
      </w:r>
    </w:p>
    <w:p w14:paraId="1F03DFA8" w14:textId="77777777" w:rsidR="00B62D5E" w:rsidRDefault="00B62D5E"/>
    <w:p w14:paraId="72A7FD0E" w14:textId="77777777" w:rsidR="00B62D5E" w:rsidRDefault="00B62D5E">
      <w:pPr>
        <w:pStyle w:val="QuestionSeparator"/>
      </w:pPr>
    </w:p>
    <w:p w14:paraId="31A3F7CD" w14:textId="77777777" w:rsidR="00B62D5E" w:rsidRDefault="00B62D5E"/>
    <w:p w14:paraId="7A6634BB" w14:textId="77777777" w:rsidR="00B62D5E" w:rsidRDefault="00FC177C">
      <w:pPr>
        <w:keepNext/>
      </w:pPr>
      <w:r>
        <w:t>Q9.2 From what was said in the video, if greenhouse gas emissions continue on their current trend, what will be the rise in global average temperature in 2100? </w:t>
      </w:r>
    </w:p>
    <w:p w14:paraId="3E01F227" w14:textId="77777777" w:rsidR="00B62D5E" w:rsidRDefault="00FC177C">
      <w:pPr>
        <w:pStyle w:val="ListParagraph"/>
        <w:keepNext/>
        <w:numPr>
          <w:ilvl w:val="0"/>
          <w:numId w:val="3"/>
        </w:numPr>
        <w:pPrChange w:id="561" w:author="ANA-AN00" w:date="2021-07-30T14:33:00Z">
          <w:pPr>
            <w:pStyle w:val="ListParagraph"/>
            <w:keepNext/>
            <w:numPr>
              <w:numId w:val="6"/>
            </w:numPr>
            <w:spacing w:before="120" w:line="240" w:lineRule="auto"/>
            <w:ind w:left="360"/>
          </w:pPr>
        </w:pPrChange>
      </w:pPr>
      <w:r>
        <w:t xml:space="preserve">1 °C  (1) </w:t>
      </w:r>
    </w:p>
    <w:p w14:paraId="6BB3A4B2" w14:textId="77777777" w:rsidR="00B62D5E" w:rsidRDefault="00FC177C">
      <w:pPr>
        <w:pStyle w:val="ListParagraph"/>
        <w:keepNext/>
        <w:numPr>
          <w:ilvl w:val="0"/>
          <w:numId w:val="3"/>
        </w:numPr>
        <w:pPrChange w:id="562" w:author="ANA-AN00" w:date="2021-07-30T14:33:00Z">
          <w:pPr>
            <w:pStyle w:val="ListParagraph"/>
            <w:keepNext/>
            <w:numPr>
              <w:numId w:val="6"/>
            </w:numPr>
            <w:spacing w:before="120" w:line="240" w:lineRule="auto"/>
            <w:ind w:left="360"/>
          </w:pPr>
        </w:pPrChange>
      </w:pPr>
      <w:r>
        <w:t xml:space="preserve">2 °C  (4) </w:t>
      </w:r>
    </w:p>
    <w:p w14:paraId="65C23B65" w14:textId="77777777" w:rsidR="00B62D5E" w:rsidRDefault="00FC177C">
      <w:pPr>
        <w:pStyle w:val="ListParagraph"/>
        <w:keepNext/>
        <w:numPr>
          <w:ilvl w:val="0"/>
          <w:numId w:val="3"/>
        </w:numPr>
        <w:pPrChange w:id="563" w:author="ANA-AN00" w:date="2021-07-30T14:33:00Z">
          <w:pPr>
            <w:pStyle w:val="ListParagraph"/>
            <w:keepNext/>
            <w:numPr>
              <w:numId w:val="6"/>
            </w:numPr>
            <w:spacing w:before="120" w:line="240" w:lineRule="auto"/>
            <w:ind w:left="360"/>
          </w:pPr>
        </w:pPrChange>
      </w:pPr>
      <w:r>
        <w:t xml:space="preserve">4 °C  (2) </w:t>
      </w:r>
    </w:p>
    <w:p w14:paraId="676D7FE9" w14:textId="77777777" w:rsidR="00B62D5E" w:rsidRDefault="00FC177C">
      <w:pPr>
        <w:pStyle w:val="ListParagraph"/>
        <w:keepNext/>
        <w:numPr>
          <w:ilvl w:val="0"/>
          <w:numId w:val="3"/>
        </w:numPr>
        <w:pPrChange w:id="564" w:author="ANA-AN00" w:date="2021-07-30T14:33:00Z">
          <w:pPr>
            <w:pStyle w:val="ListParagraph"/>
            <w:keepNext/>
            <w:numPr>
              <w:numId w:val="6"/>
            </w:numPr>
            <w:spacing w:before="120" w:line="240" w:lineRule="auto"/>
            <w:ind w:left="360"/>
          </w:pPr>
        </w:pPrChange>
      </w:pPr>
      <w:r>
        <w:t xml:space="preserve">7 °C  (5) </w:t>
      </w:r>
    </w:p>
    <w:p w14:paraId="6ED0EEE6" w14:textId="77777777" w:rsidR="00B62D5E" w:rsidRDefault="00FC177C">
      <w:pPr>
        <w:pStyle w:val="ListParagraph"/>
        <w:keepNext/>
        <w:numPr>
          <w:ilvl w:val="0"/>
          <w:numId w:val="3"/>
        </w:numPr>
        <w:pPrChange w:id="565" w:author="ANA-AN00" w:date="2021-07-30T14:33:00Z">
          <w:pPr>
            <w:pStyle w:val="ListParagraph"/>
            <w:keepNext/>
            <w:numPr>
              <w:numId w:val="6"/>
            </w:numPr>
            <w:spacing w:before="120" w:line="240" w:lineRule="auto"/>
            <w:ind w:left="360"/>
          </w:pPr>
        </w:pPrChange>
      </w:pPr>
      <w:r>
        <w:t xml:space="preserve">Don't know  (3) </w:t>
      </w:r>
    </w:p>
    <w:p w14:paraId="6069E4EA" w14:textId="77777777" w:rsidR="00B62D5E" w:rsidRDefault="00B62D5E"/>
    <w:p w14:paraId="597FCC7C" w14:textId="77777777" w:rsidR="00B62D5E" w:rsidRDefault="00FC177C">
      <w:pPr>
        <w:keepNext/>
      </w:pPr>
      <w:r>
        <w:lastRenderedPageBreak/>
        <w:t xml:space="preserve">Q9.2 </w:t>
      </w:r>
      <w:r>
        <w:t>根据我们在视频中所说的，如果温室气体排放继续保持当前的</w:t>
      </w:r>
      <w:r>
        <w:t>趋势，到</w:t>
      </w:r>
      <w:r>
        <w:t>2100</w:t>
      </w:r>
      <w:r>
        <w:t>年全球平均气温将上升多少？</w:t>
      </w:r>
    </w:p>
    <w:p w14:paraId="16D484F8" w14:textId="77777777" w:rsidR="00B62D5E" w:rsidRDefault="00FC177C">
      <w:pPr>
        <w:pStyle w:val="ListParagraph"/>
        <w:keepNext/>
        <w:numPr>
          <w:ilvl w:val="0"/>
          <w:numId w:val="3"/>
        </w:numPr>
        <w:pPrChange w:id="566" w:author="ANA-AN00" w:date="2021-07-30T14:33:00Z">
          <w:pPr>
            <w:pStyle w:val="ListParagraph"/>
            <w:keepNext/>
            <w:numPr>
              <w:numId w:val="6"/>
            </w:numPr>
            <w:spacing w:before="120" w:line="240" w:lineRule="auto"/>
            <w:ind w:left="360"/>
          </w:pPr>
        </w:pPrChange>
      </w:pPr>
      <w:r>
        <w:t>摄氏</w:t>
      </w:r>
      <w:r>
        <w:t>1</w:t>
      </w:r>
      <w:r>
        <w:t>度</w:t>
      </w:r>
      <w:r>
        <w:t xml:space="preserve">  (1) </w:t>
      </w:r>
    </w:p>
    <w:p w14:paraId="71FDE25A" w14:textId="77777777" w:rsidR="00B62D5E" w:rsidRDefault="00FC177C">
      <w:pPr>
        <w:pStyle w:val="ListParagraph"/>
        <w:keepNext/>
        <w:numPr>
          <w:ilvl w:val="0"/>
          <w:numId w:val="3"/>
        </w:numPr>
        <w:pPrChange w:id="567" w:author="ANA-AN00" w:date="2021-07-30T14:33:00Z">
          <w:pPr>
            <w:pStyle w:val="ListParagraph"/>
            <w:keepNext/>
            <w:numPr>
              <w:numId w:val="6"/>
            </w:numPr>
            <w:spacing w:before="120" w:line="240" w:lineRule="auto"/>
            <w:ind w:left="360"/>
          </w:pPr>
        </w:pPrChange>
      </w:pPr>
      <w:r>
        <w:t>摄氏</w:t>
      </w:r>
      <w:r>
        <w:t>2</w:t>
      </w:r>
      <w:r>
        <w:t>度</w:t>
      </w:r>
      <w:r>
        <w:t xml:space="preserve">  (4) </w:t>
      </w:r>
    </w:p>
    <w:p w14:paraId="33E182BE" w14:textId="77777777" w:rsidR="00B62D5E" w:rsidRDefault="00FC177C">
      <w:pPr>
        <w:pStyle w:val="ListParagraph"/>
        <w:keepNext/>
        <w:numPr>
          <w:ilvl w:val="0"/>
          <w:numId w:val="3"/>
        </w:numPr>
        <w:pPrChange w:id="568" w:author="ANA-AN00" w:date="2021-07-30T14:33:00Z">
          <w:pPr>
            <w:pStyle w:val="ListParagraph"/>
            <w:keepNext/>
            <w:numPr>
              <w:numId w:val="6"/>
            </w:numPr>
            <w:spacing w:before="120" w:line="240" w:lineRule="auto"/>
            <w:ind w:left="360"/>
          </w:pPr>
        </w:pPrChange>
      </w:pPr>
      <w:r>
        <w:t>摄氏</w:t>
      </w:r>
      <w:r>
        <w:t>4</w:t>
      </w:r>
      <w:r>
        <w:t>度</w:t>
      </w:r>
      <w:r>
        <w:t xml:space="preserve">  (2) </w:t>
      </w:r>
    </w:p>
    <w:p w14:paraId="6D618A2A" w14:textId="77777777" w:rsidR="00B62D5E" w:rsidRDefault="00FC177C">
      <w:pPr>
        <w:pStyle w:val="ListParagraph"/>
        <w:keepNext/>
        <w:numPr>
          <w:ilvl w:val="0"/>
          <w:numId w:val="3"/>
        </w:numPr>
        <w:pPrChange w:id="569" w:author="ANA-AN00" w:date="2021-07-30T14:33:00Z">
          <w:pPr>
            <w:pStyle w:val="ListParagraph"/>
            <w:keepNext/>
            <w:numPr>
              <w:numId w:val="6"/>
            </w:numPr>
            <w:spacing w:before="120" w:line="240" w:lineRule="auto"/>
            <w:ind w:left="360"/>
          </w:pPr>
        </w:pPrChange>
      </w:pPr>
      <w:r>
        <w:t>摄氏</w:t>
      </w:r>
      <w:r>
        <w:t>7</w:t>
      </w:r>
      <w:r>
        <w:t>度</w:t>
      </w:r>
      <w:r>
        <w:t xml:space="preserve">  (5) </w:t>
      </w:r>
    </w:p>
    <w:p w14:paraId="51FE509D" w14:textId="77777777" w:rsidR="00B62D5E" w:rsidRDefault="00FC177C">
      <w:pPr>
        <w:pStyle w:val="ListParagraph"/>
        <w:keepNext/>
        <w:numPr>
          <w:ilvl w:val="0"/>
          <w:numId w:val="3"/>
        </w:numPr>
        <w:pPrChange w:id="570" w:author="ANA-AN00" w:date="2021-07-30T14:33:00Z">
          <w:pPr>
            <w:pStyle w:val="ListParagraph"/>
            <w:keepNext/>
            <w:numPr>
              <w:numId w:val="6"/>
            </w:numPr>
            <w:spacing w:before="120" w:line="240" w:lineRule="auto"/>
            <w:ind w:left="360"/>
          </w:pPr>
        </w:pPrChange>
      </w:pPr>
      <w:r>
        <w:t>不知道</w:t>
      </w:r>
      <w:r>
        <w:t xml:space="preserve">  (3) </w:t>
      </w:r>
    </w:p>
    <w:p w14:paraId="24676B7B" w14:textId="77777777" w:rsidR="00B62D5E" w:rsidRDefault="00B62D5E"/>
    <w:p w14:paraId="2E931C5C" w14:textId="77777777" w:rsidR="00B62D5E" w:rsidRDefault="00B62D5E">
      <w:pPr>
        <w:pStyle w:val="QuestionSeparator"/>
      </w:pPr>
    </w:p>
    <w:p w14:paraId="5CB3C49F" w14:textId="77777777" w:rsidR="00B62D5E" w:rsidRDefault="00B62D5E"/>
    <w:p w14:paraId="778AE15F" w14:textId="77777777" w:rsidR="00B62D5E" w:rsidRDefault="00FC177C">
      <w:pPr>
        <w:keepNext/>
      </w:pPr>
      <w:r>
        <w:t xml:space="preserve">Q9.3 From what was said in the video, which of the following is </w:t>
      </w:r>
      <w:r>
        <w:rPr>
          <w:i/>
        </w:rPr>
        <w:t>not</w:t>
      </w:r>
      <w:r>
        <w:t> an expected effect of climate change in [Country]?</w:t>
      </w:r>
    </w:p>
    <w:p w14:paraId="25F50302" w14:textId="77777777" w:rsidR="00B62D5E" w:rsidRDefault="00FC177C">
      <w:pPr>
        <w:pStyle w:val="ListParagraph"/>
        <w:keepNext/>
        <w:numPr>
          <w:ilvl w:val="0"/>
          <w:numId w:val="3"/>
        </w:numPr>
        <w:pPrChange w:id="571" w:author="ANA-AN00" w:date="2021-07-30T14:33:00Z">
          <w:pPr>
            <w:pStyle w:val="ListParagraph"/>
            <w:keepNext/>
            <w:numPr>
              <w:numId w:val="6"/>
            </w:numPr>
            <w:spacing w:before="120" w:line="240" w:lineRule="auto"/>
            <w:ind w:left="360"/>
          </w:pPr>
        </w:pPrChange>
      </w:pPr>
      <w:r>
        <w:t xml:space="preserve">Ozone hole  (3) </w:t>
      </w:r>
    </w:p>
    <w:p w14:paraId="43812331" w14:textId="77777777" w:rsidR="00B62D5E" w:rsidRDefault="00FC177C">
      <w:pPr>
        <w:pStyle w:val="ListParagraph"/>
        <w:keepNext/>
        <w:numPr>
          <w:ilvl w:val="0"/>
          <w:numId w:val="3"/>
        </w:numPr>
        <w:pPrChange w:id="572" w:author="ANA-AN00" w:date="2021-07-30T14:33:00Z">
          <w:pPr>
            <w:pStyle w:val="ListParagraph"/>
            <w:keepNext/>
            <w:numPr>
              <w:numId w:val="6"/>
            </w:numPr>
            <w:spacing w:before="120" w:line="240" w:lineRule="auto"/>
            <w:ind w:left="360"/>
          </w:pPr>
        </w:pPrChange>
      </w:pPr>
      <w:r>
        <w:t xml:space="preserve">More rain  (4) </w:t>
      </w:r>
    </w:p>
    <w:p w14:paraId="4C2FE2DF" w14:textId="77777777" w:rsidR="00B62D5E" w:rsidRDefault="00FC177C">
      <w:pPr>
        <w:pStyle w:val="ListParagraph"/>
        <w:keepNext/>
        <w:numPr>
          <w:ilvl w:val="0"/>
          <w:numId w:val="3"/>
        </w:numPr>
        <w:pPrChange w:id="573" w:author="ANA-AN00" w:date="2021-07-30T14:33:00Z">
          <w:pPr>
            <w:pStyle w:val="ListParagraph"/>
            <w:keepNext/>
            <w:numPr>
              <w:numId w:val="6"/>
            </w:numPr>
            <w:spacing w:before="120" w:line="240" w:lineRule="auto"/>
            <w:ind w:left="360"/>
          </w:pPr>
        </w:pPrChange>
      </w:pPr>
      <w:r>
        <w:t xml:space="preserve">Flooding  (5) </w:t>
      </w:r>
    </w:p>
    <w:p w14:paraId="641F5735" w14:textId="77777777" w:rsidR="00B62D5E" w:rsidRDefault="00FC177C">
      <w:pPr>
        <w:pStyle w:val="ListParagraph"/>
        <w:keepNext/>
        <w:numPr>
          <w:ilvl w:val="0"/>
          <w:numId w:val="3"/>
        </w:numPr>
        <w:pPrChange w:id="574" w:author="ANA-AN00" w:date="2021-07-30T14:33:00Z">
          <w:pPr>
            <w:pStyle w:val="ListParagraph"/>
            <w:keepNext/>
            <w:numPr>
              <w:numId w:val="6"/>
            </w:numPr>
            <w:spacing w:before="120" w:line="240" w:lineRule="auto"/>
            <w:ind w:left="360"/>
          </w:pPr>
        </w:pPrChange>
      </w:pPr>
      <w:r>
        <w:t xml:space="preserve">Damaging of marine ecosystems  (6) </w:t>
      </w:r>
    </w:p>
    <w:p w14:paraId="21617010" w14:textId="77777777" w:rsidR="00B62D5E" w:rsidRDefault="00FC177C">
      <w:pPr>
        <w:pStyle w:val="ListParagraph"/>
        <w:keepNext/>
        <w:numPr>
          <w:ilvl w:val="0"/>
          <w:numId w:val="3"/>
        </w:numPr>
        <w:pPrChange w:id="575" w:author="ANA-AN00" w:date="2021-07-30T14:33:00Z">
          <w:pPr>
            <w:pStyle w:val="ListParagraph"/>
            <w:keepNext/>
            <w:numPr>
              <w:numId w:val="6"/>
            </w:numPr>
            <w:spacing w:before="120" w:line="240" w:lineRule="auto"/>
            <w:ind w:left="360"/>
          </w:pPr>
        </w:pPrChange>
      </w:pPr>
      <w:r>
        <w:t xml:space="preserve">Don't know  (7) </w:t>
      </w:r>
    </w:p>
    <w:p w14:paraId="3214C731" w14:textId="77777777" w:rsidR="00B62D5E" w:rsidRDefault="00B62D5E"/>
    <w:p w14:paraId="622A712D" w14:textId="77777777" w:rsidR="00B62D5E" w:rsidRDefault="00FC177C">
      <w:pPr>
        <w:keepNext/>
      </w:pPr>
      <w:r>
        <w:t xml:space="preserve">Q9.3 </w:t>
      </w:r>
      <w:r>
        <w:t>根据我们在视频中所说的，以下哪一项</w:t>
      </w:r>
      <w:r>
        <w:rPr>
          <w:i/>
        </w:rPr>
        <w:t>不是</w:t>
      </w:r>
      <w:r>
        <w:t>气候变化对中国预期会造成的影响？</w:t>
      </w:r>
    </w:p>
    <w:p w14:paraId="1144A50A" w14:textId="77777777" w:rsidR="00B62D5E" w:rsidRDefault="00FC177C">
      <w:pPr>
        <w:pStyle w:val="ListParagraph"/>
        <w:keepNext/>
        <w:numPr>
          <w:ilvl w:val="0"/>
          <w:numId w:val="3"/>
        </w:numPr>
        <w:pPrChange w:id="576" w:author="ANA-AN00" w:date="2021-07-30T14:33:00Z">
          <w:pPr>
            <w:pStyle w:val="ListParagraph"/>
            <w:keepNext/>
            <w:numPr>
              <w:numId w:val="6"/>
            </w:numPr>
            <w:spacing w:before="120" w:line="240" w:lineRule="auto"/>
            <w:ind w:left="360"/>
          </w:pPr>
        </w:pPrChange>
      </w:pPr>
      <w:r>
        <w:t>臭氧层空洞</w:t>
      </w:r>
      <w:r>
        <w:t xml:space="preserve">  (3) </w:t>
      </w:r>
    </w:p>
    <w:p w14:paraId="117C345F" w14:textId="77777777" w:rsidR="00B62D5E" w:rsidRDefault="00FC177C">
      <w:pPr>
        <w:pStyle w:val="ListParagraph"/>
        <w:keepNext/>
        <w:numPr>
          <w:ilvl w:val="0"/>
          <w:numId w:val="3"/>
        </w:numPr>
        <w:pPrChange w:id="577" w:author="ANA-AN00" w:date="2021-07-30T14:33:00Z">
          <w:pPr>
            <w:pStyle w:val="ListParagraph"/>
            <w:keepNext/>
            <w:numPr>
              <w:numId w:val="6"/>
            </w:numPr>
            <w:spacing w:before="120" w:line="240" w:lineRule="auto"/>
            <w:ind w:left="360"/>
          </w:pPr>
        </w:pPrChange>
      </w:pPr>
      <w:r>
        <w:t>海平面上升及洪水</w:t>
      </w:r>
      <w:r>
        <w:t xml:space="preserve">  (4) </w:t>
      </w:r>
    </w:p>
    <w:p w14:paraId="64F1DBC7" w14:textId="77777777" w:rsidR="00B62D5E" w:rsidRDefault="00FC177C">
      <w:pPr>
        <w:pStyle w:val="ListParagraph"/>
        <w:keepNext/>
        <w:numPr>
          <w:ilvl w:val="0"/>
          <w:numId w:val="3"/>
        </w:numPr>
        <w:pPrChange w:id="578" w:author="ANA-AN00" w:date="2021-07-30T14:33:00Z">
          <w:pPr>
            <w:pStyle w:val="ListParagraph"/>
            <w:keepNext/>
            <w:numPr>
              <w:numId w:val="6"/>
            </w:numPr>
            <w:spacing w:before="120" w:line="240" w:lineRule="auto"/>
            <w:ind w:left="360"/>
          </w:pPr>
        </w:pPrChange>
      </w:pPr>
      <w:r>
        <w:t>水资源短缺</w:t>
      </w:r>
      <w:r>
        <w:t xml:space="preserve">  (5) </w:t>
      </w:r>
    </w:p>
    <w:p w14:paraId="2D895522" w14:textId="77777777" w:rsidR="00B62D5E" w:rsidRDefault="00FC177C">
      <w:pPr>
        <w:pStyle w:val="ListParagraph"/>
        <w:keepNext/>
        <w:numPr>
          <w:ilvl w:val="0"/>
          <w:numId w:val="3"/>
        </w:numPr>
        <w:pPrChange w:id="579" w:author="ANA-AN00" w:date="2021-07-30T14:33:00Z">
          <w:pPr>
            <w:pStyle w:val="ListParagraph"/>
            <w:keepNext/>
            <w:numPr>
              <w:numId w:val="6"/>
            </w:numPr>
            <w:spacing w:before="120" w:line="240" w:lineRule="auto"/>
            <w:ind w:left="360"/>
          </w:pPr>
        </w:pPrChange>
      </w:pPr>
      <w:r>
        <w:t>越来越严重的热浪</w:t>
      </w:r>
      <w:r>
        <w:t xml:space="preserve">  (6) </w:t>
      </w:r>
    </w:p>
    <w:p w14:paraId="0893CC27" w14:textId="77777777" w:rsidR="00B62D5E" w:rsidRDefault="00FC177C">
      <w:pPr>
        <w:pStyle w:val="ListParagraph"/>
        <w:keepNext/>
        <w:numPr>
          <w:ilvl w:val="0"/>
          <w:numId w:val="3"/>
        </w:numPr>
        <w:pPrChange w:id="580" w:author="ANA-AN00" w:date="2021-07-30T14:33:00Z">
          <w:pPr>
            <w:pStyle w:val="ListParagraph"/>
            <w:keepNext/>
            <w:numPr>
              <w:numId w:val="6"/>
            </w:numPr>
            <w:spacing w:before="120" w:line="240" w:lineRule="auto"/>
            <w:ind w:left="360"/>
          </w:pPr>
        </w:pPrChange>
      </w:pPr>
      <w:r>
        <w:t>不知道</w:t>
      </w:r>
      <w:r>
        <w:t xml:space="preserve">  (7) </w:t>
      </w:r>
    </w:p>
    <w:p w14:paraId="290B9CA2" w14:textId="77777777" w:rsidR="00B62D5E" w:rsidRDefault="00B62D5E"/>
    <w:p w14:paraId="3D84A9A0" w14:textId="77777777" w:rsidR="00B62D5E" w:rsidRDefault="00FC177C">
      <w:pPr>
        <w:pStyle w:val="BlockEndLabel"/>
      </w:pPr>
      <w:r>
        <w:t>End of Block: Treatment feedback: local climate</w:t>
      </w:r>
    </w:p>
    <w:p w14:paraId="256C3080" w14:textId="77777777" w:rsidR="00B62D5E" w:rsidRDefault="00B62D5E">
      <w:pPr>
        <w:pStyle w:val="BlockSeparator"/>
      </w:pPr>
    </w:p>
    <w:p w14:paraId="428D5C04" w14:textId="77777777" w:rsidR="00B62D5E" w:rsidRDefault="00FC177C">
      <w:pPr>
        <w:pStyle w:val="BlockStartLabel"/>
      </w:pPr>
      <w:r>
        <w:t>Start of Block: Treatment information: policy</w:t>
      </w:r>
    </w:p>
    <w:p w14:paraId="440FE42A" w14:textId="77777777" w:rsidR="00B62D5E" w:rsidRDefault="00B62D5E"/>
    <w:p w14:paraId="30B0E983" w14:textId="3436E666" w:rsidR="00B62D5E" w:rsidRDefault="00FC177C">
      <w:pPr>
        <w:keepNext/>
      </w:pPr>
      <w:r>
        <w:lastRenderedPageBreak/>
        <w:t>Q10.1 We will now show you a 5 minute video (with sound) that summarizes the features of some policies proposed to fight climate change.</w:t>
      </w:r>
      <w:del w:id="581" w:author="ANA-AN00" w:date="2021-07-30T14:33:00Z">
        <w:r>
          <w:delText xml:space="preserve"> </w:delText>
        </w:r>
        <w:r>
          <w:br/>
          <w:delText> </w:delText>
        </w:r>
        <w:r>
          <w:br/>
          <w:delText xml:space="preserve"> </w:delText>
        </w:r>
      </w:del>
      <w:ins w:id="582" w:author="ANA-AN00" w:date="2021-07-30T14:33:00Z">
        <w:r>
          <w:br/>
          <w:t> </w:t>
        </w:r>
        <w:r>
          <w:br/>
        </w:r>
      </w:ins>
      <w:r>
        <w:t>Please pay attention to the information provided as you will be asked questions about it later. Do not skip forward o</w:t>
      </w:r>
      <w:r>
        <w:t>r close the page while the video is running.</w:t>
      </w:r>
      <w:del w:id="583" w:author="ANA-AN00" w:date="2021-07-30T14:33:00Z">
        <w:r>
          <w:delText xml:space="preserve">  </w:delText>
        </w:r>
        <w:r>
          <w:br/>
        </w:r>
        <w:r>
          <w:br/>
          <w:delText xml:space="preserve"> </w:delText>
        </w:r>
      </w:del>
      <w:ins w:id="584" w:author="ANA-AN00" w:date="2021-07-30T14:33:00Z">
        <w:r>
          <w:br/>
        </w:r>
        <w:r>
          <w:br/>
        </w:r>
      </w:ins>
      <w:r>
        <w:t>Please proceed to the next page when you are ready.</w:t>
      </w:r>
    </w:p>
    <w:p w14:paraId="0DFB20A8" w14:textId="77777777" w:rsidR="00B62D5E" w:rsidRDefault="00B62D5E"/>
    <w:p w14:paraId="76208D3E" w14:textId="3EEF5A4F" w:rsidR="00B62D5E" w:rsidRDefault="00FC177C">
      <w:pPr>
        <w:keepNext/>
      </w:pPr>
      <w:r>
        <w:t xml:space="preserve">Q10.1 </w:t>
      </w:r>
      <w:r>
        <w:t>现在我们将播放一段</w:t>
      </w:r>
      <w:r>
        <w:t>5</w:t>
      </w:r>
      <w:r>
        <w:t>分钟的视频</w:t>
      </w:r>
      <w:r>
        <w:t>(</w:t>
      </w:r>
      <w:r>
        <w:t>带声音</w:t>
      </w:r>
      <w:r>
        <w:t>)</w:t>
      </w:r>
      <w:r>
        <w:t>，它总结了一些应对气候变化的政策的特点。</w:t>
      </w:r>
      <w:del w:id="585" w:author="ANA-AN00" w:date="2021-07-30T14:33:00Z">
        <w:r>
          <w:delText xml:space="preserve"> </w:delText>
        </w:r>
        <w:r>
          <w:br/>
          <w:delText xml:space="preserve"> </w:delText>
        </w:r>
      </w:del>
      <w:ins w:id="586" w:author="ANA-AN00" w:date="2021-07-30T14:33:00Z">
        <w:r>
          <w:br/>
        </w:r>
      </w:ins>
      <w:r>
        <w:br/>
        <w:t xml:space="preserve"> </w:t>
      </w:r>
      <w:r>
        <w:t>请注意所提供的信息，因为稍后会问您有关的问题。视频播放过程中，请勿跳转或关闭页面。</w:t>
      </w:r>
      <w:r>
        <w:br/>
        <w:t> </w:t>
      </w:r>
      <w:del w:id="587" w:author="ANA-AN00" w:date="2021-07-30T14:33:00Z">
        <w:r>
          <w:delText xml:space="preserve"> </w:delText>
        </w:r>
      </w:del>
      <w:r>
        <w:br/>
      </w:r>
      <w:r>
        <w:t>准备好后，请继续下一页。</w:t>
      </w:r>
    </w:p>
    <w:p w14:paraId="59D776E9" w14:textId="77777777" w:rsidR="00B62D5E" w:rsidRDefault="00B62D5E"/>
    <w:p w14:paraId="39F9BE5C" w14:textId="77777777" w:rsidR="00B62D5E" w:rsidRDefault="00FC177C">
      <w:pPr>
        <w:pStyle w:val="BlockEndLabel"/>
      </w:pPr>
      <w:r>
        <w:t>End of Block: Treatment information: policy</w:t>
      </w:r>
    </w:p>
    <w:p w14:paraId="3D08909C" w14:textId="77777777" w:rsidR="00B62D5E" w:rsidRDefault="00B62D5E">
      <w:pPr>
        <w:pStyle w:val="BlockSeparator"/>
      </w:pPr>
    </w:p>
    <w:p w14:paraId="0CA08B90" w14:textId="77777777" w:rsidR="00B62D5E" w:rsidRDefault="00FC177C">
      <w:pPr>
        <w:pStyle w:val="BlockStartLabel"/>
      </w:pPr>
      <w:r>
        <w:t>Start</w:t>
      </w:r>
      <w:r>
        <w:t xml:space="preserve"> of Block: Treatment: policy</w:t>
      </w:r>
    </w:p>
    <w:p w14:paraId="0616D374" w14:textId="77777777" w:rsidR="00B62D5E" w:rsidRDefault="00B62D5E"/>
    <w:p w14:paraId="34BACF33" w14:textId="77777777" w:rsidR="00B62D5E" w:rsidRDefault="00FC177C">
      <w:pPr>
        <w:keepNext/>
      </w:pPr>
      <w:r>
        <w:t>Q11.1 Timing</w:t>
      </w:r>
    </w:p>
    <w:p w14:paraId="7DABAAFE" w14:textId="77777777" w:rsidR="00B62D5E" w:rsidRDefault="00FC177C">
      <w:pPr>
        <w:pStyle w:val="ListParagraph"/>
        <w:keepNext/>
        <w:ind w:left="0"/>
      </w:pPr>
      <w:r>
        <w:t>First Click  (1)</w:t>
      </w:r>
    </w:p>
    <w:p w14:paraId="3DCBDFD0" w14:textId="77777777" w:rsidR="00B62D5E" w:rsidRDefault="00FC177C">
      <w:pPr>
        <w:pStyle w:val="ListParagraph"/>
        <w:keepNext/>
        <w:ind w:left="0"/>
      </w:pPr>
      <w:r>
        <w:t>Last Click  (2)</w:t>
      </w:r>
    </w:p>
    <w:p w14:paraId="51560D0C" w14:textId="77777777" w:rsidR="00B62D5E" w:rsidRDefault="00FC177C">
      <w:pPr>
        <w:pStyle w:val="ListParagraph"/>
        <w:keepNext/>
        <w:ind w:left="0"/>
      </w:pPr>
      <w:r>
        <w:t>Page Submit  (3)</w:t>
      </w:r>
    </w:p>
    <w:p w14:paraId="6D3F6112" w14:textId="77777777" w:rsidR="00B62D5E" w:rsidRDefault="00FC177C">
      <w:pPr>
        <w:pStyle w:val="ListParagraph"/>
        <w:keepNext/>
        <w:ind w:left="0"/>
      </w:pPr>
      <w:r>
        <w:t>Click Count  (4)</w:t>
      </w:r>
    </w:p>
    <w:p w14:paraId="337BD5F8" w14:textId="77777777" w:rsidR="00B62D5E" w:rsidRDefault="00B62D5E"/>
    <w:p w14:paraId="30CC4A42" w14:textId="77777777" w:rsidR="00B62D5E" w:rsidRDefault="00FC177C">
      <w:pPr>
        <w:keepNext/>
      </w:pPr>
      <w:r>
        <w:t>Q11.1 Timing</w:t>
      </w:r>
    </w:p>
    <w:p w14:paraId="2849A48A" w14:textId="77777777" w:rsidR="00B62D5E" w:rsidRDefault="00FC177C">
      <w:pPr>
        <w:pStyle w:val="ListParagraph"/>
        <w:keepNext/>
        <w:ind w:left="0"/>
      </w:pPr>
      <w:r>
        <w:t>First Click  (1)</w:t>
      </w:r>
    </w:p>
    <w:p w14:paraId="2C39FE74" w14:textId="77777777" w:rsidR="00B62D5E" w:rsidRDefault="00FC177C">
      <w:pPr>
        <w:pStyle w:val="ListParagraph"/>
        <w:keepNext/>
        <w:ind w:left="0"/>
      </w:pPr>
      <w:r>
        <w:t>Last Click  (2)</w:t>
      </w:r>
    </w:p>
    <w:p w14:paraId="47E36415" w14:textId="77777777" w:rsidR="00B62D5E" w:rsidRDefault="00FC177C">
      <w:pPr>
        <w:pStyle w:val="ListParagraph"/>
        <w:keepNext/>
        <w:ind w:left="0"/>
      </w:pPr>
      <w:r>
        <w:t>Page Submit  (3)</w:t>
      </w:r>
    </w:p>
    <w:p w14:paraId="79835F74" w14:textId="77777777" w:rsidR="00B62D5E" w:rsidRDefault="00FC177C">
      <w:pPr>
        <w:pStyle w:val="ListParagraph"/>
        <w:keepNext/>
        <w:ind w:left="0"/>
      </w:pPr>
      <w:r>
        <w:t>Click Count  (4)</w:t>
      </w:r>
    </w:p>
    <w:p w14:paraId="3FF1DF93" w14:textId="77777777" w:rsidR="00B62D5E" w:rsidRDefault="00B62D5E"/>
    <w:p w14:paraId="3D1ADCC0" w14:textId="77777777" w:rsidR="00B62D5E" w:rsidRDefault="00B62D5E">
      <w:pPr>
        <w:pStyle w:val="QuestionSeparator"/>
      </w:pPr>
    </w:p>
    <w:p w14:paraId="4A937D21" w14:textId="77777777" w:rsidR="00B62D5E" w:rsidRDefault="00B62D5E"/>
    <w:p w14:paraId="17342A7D" w14:textId="7F685905" w:rsidR="00B62D5E" w:rsidRDefault="00FC177C">
      <w:pPr>
        <w:keepNext/>
      </w:pPr>
      <w:r>
        <w:t xml:space="preserve">Q11.2 </w:t>
      </w:r>
      <w:r>
        <w:br/>
      </w:r>
      <w:del w:id="588" w:author="ANA-AN00" w:date="2021-07-30T14:33:00Z">
        <w:r>
          <w:delText xml:space="preserve"> </w:delText>
        </w:r>
        <w:r>
          <w:br/>
          <w:delText xml:space="preserve"> </w:delText>
        </w:r>
      </w:del>
      <w:ins w:id="589" w:author="ANA-AN00" w:date="2021-07-30T14:33:00Z">
        <w:r>
          <w:br/>
        </w:r>
      </w:ins>
    </w:p>
    <w:p w14:paraId="474ECC89" w14:textId="77777777" w:rsidR="00B62D5E" w:rsidRDefault="00B62D5E"/>
    <w:p w14:paraId="3509766B" w14:textId="612C0A3A" w:rsidR="00B62D5E" w:rsidRDefault="00FC177C">
      <w:pPr>
        <w:keepNext/>
      </w:pPr>
      <w:r>
        <w:t xml:space="preserve">Q11.2 </w:t>
      </w:r>
      <w:r>
        <w:br/>
      </w:r>
      <w:del w:id="590" w:author="ANA-AN00" w:date="2021-07-30T14:33:00Z">
        <w:r>
          <w:delText xml:space="preserve"> </w:delText>
        </w:r>
        <w:r>
          <w:br/>
        </w:r>
        <w:r>
          <w:lastRenderedPageBreak/>
          <w:delText xml:space="preserve"> </w:delText>
        </w:r>
      </w:del>
      <w:ins w:id="591" w:author="ANA-AN00" w:date="2021-07-30T14:33:00Z">
        <w:r>
          <w:br/>
        </w:r>
      </w:ins>
    </w:p>
    <w:p w14:paraId="4710A7C2" w14:textId="77777777" w:rsidR="00B62D5E" w:rsidRDefault="00B62D5E"/>
    <w:p w14:paraId="6500A2DA" w14:textId="77777777" w:rsidR="00B62D5E" w:rsidRDefault="00FC177C">
      <w:pPr>
        <w:pStyle w:val="BlockEndLabel"/>
      </w:pPr>
      <w:r>
        <w:t>End of Block: Treatment: policy</w:t>
      </w:r>
    </w:p>
    <w:p w14:paraId="64747C2E" w14:textId="77777777" w:rsidR="00B62D5E" w:rsidRDefault="00B62D5E">
      <w:pPr>
        <w:pStyle w:val="BlockSeparator"/>
      </w:pPr>
    </w:p>
    <w:p w14:paraId="63CCDBA2" w14:textId="77777777" w:rsidR="00B62D5E" w:rsidRDefault="00FC177C">
      <w:pPr>
        <w:pStyle w:val="BlockStartLabel"/>
      </w:pPr>
      <w:r>
        <w:t xml:space="preserve">Start of </w:t>
      </w:r>
      <w:r>
        <w:t>Block: Treatment feedback: policy</w:t>
      </w:r>
    </w:p>
    <w:p w14:paraId="4512B769" w14:textId="77777777" w:rsidR="00B62D5E" w:rsidRDefault="00B62D5E"/>
    <w:p w14:paraId="7A12FDA6" w14:textId="77777777" w:rsidR="00B62D5E" w:rsidRDefault="00FC177C">
      <w:pPr>
        <w:keepNext/>
      </w:pPr>
      <w:r>
        <w:t>Q12.1 Were you able to watch and listen to the video until the end?</w:t>
      </w:r>
    </w:p>
    <w:p w14:paraId="4599C696" w14:textId="77777777" w:rsidR="00B62D5E" w:rsidRDefault="00FC177C">
      <w:pPr>
        <w:pStyle w:val="ListParagraph"/>
        <w:keepNext/>
        <w:numPr>
          <w:ilvl w:val="0"/>
          <w:numId w:val="3"/>
        </w:numPr>
        <w:pPrChange w:id="592" w:author="ANA-AN00" w:date="2021-07-30T14:33:00Z">
          <w:pPr>
            <w:pStyle w:val="ListParagraph"/>
            <w:keepNext/>
            <w:numPr>
              <w:numId w:val="6"/>
            </w:numPr>
            <w:spacing w:before="120" w:line="240" w:lineRule="auto"/>
            <w:ind w:left="360"/>
          </w:pPr>
        </w:pPrChange>
      </w:pPr>
      <w:r>
        <w:t xml:space="preserve">Yes  (1) </w:t>
      </w:r>
    </w:p>
    <w:p w14:paraId="376436F1" w14:textId="77777777" w:rsidR="00B62D5E" w:rsidRDefault="00FC177C">
      <w:pPr>
        <w:pStyle w:val="ListParagraph"/>
        <w:keepNext/>
        <w:numPr>
          <w:ilvl w:val="0"/>
          <w:numId w:val="3"/>
        </w:numPr>
        <w:pPrChange w:id="593" w:author="ANA-AN00" w:date="2021-07-30T14:33:00Z">
          <w:pPr>
            <w:pStyle w:val="ListParagraph"/>
            <w:keepNext/>
            <w:numPr>
              <w:numId w:val="6"/>
            </w:numPr>
            <w:spacing w:before="120" w:line="240" w:lineRule="auto"/>
            <w:ind w:left="360"/>
          </w:pPr>
        </w:pPrChange>
      </w:pPr>
      <w:r>
        <w:t xml:space="preserve">No, there was a technical problem  (2) </w:t>
      </w:r>
    </w:p>
    <w:p w14:paraId="1A9C9C36" w14:textId="77777777" w:rsidR="00B62D5E" w:rsidRDefault="00FC177C">
      <w:pPr>
        <w:pStyle w:val="ListParagraph"/>
        <w:keepNext/>
        <w:numPr>
          <w:ilvl w:val="0"/>
          <w:numId w:val="3"/>
        </w:numPr>
        <w:pPrChange w:id="594" w:author="ANA-AN00" w:date="2021-07-30T14:33:00Z">
          <w:pPr>
            <w:pStyle w:val="ListParagraph"/>
            <w:keepNext/>
            <w:numPr>
              <w:numId w:val="6"/>
            </w:numPr>
            <w:spacing w:before="120" w:line="240" w:lineRule="auto"/>
            <w:ind w:left="360"/>
          </w:pPr>
        </w:pPrChange>
      </w:pPr>
      <w:r>
        <w:t xml:space="preserve">No, I skipped part of the video  (3) </w:t>
      </w:r>
    </w:p>
    <w:p w14:paraId="0521833C" w14:textId="77777777" w:rsidR="00B62D5E" w:rsidRDefault="00B62D5E"/>
    <w:p w14:paraId="71B45070" w14:textId="77777777" w:rsidR="00B62D5E" w:rsidRDefault="00FC177C">
      <w:pPr>
        <w:keepNext/>
      </w:pPr>
      <w:r>
        <w:t xml:space="preserve">Q12.1 </w:t>
      </w:r>
      <w:r>
        <w:t>你有看和听视频直到最后吗？</w:t>
      </w:r>
    </w:p>
    <w:p w14:paraId="2D7EC902" w14:textId="77777777" w:rsidR="00B62D5E" w:rsidRDefault="00FC177C">
      <w:pPr>
        <w:pStyle w:val="ListParagraph"/>
        <w:keepNext/>
        <w:numPr>
          <w:ilvl w:val="0"/>
          <w:numId w:val="3"/>
        </w:numPr>
        <w:pPrChange w:id="595" w:author="ANA-AN00" w:date="2021-07-30T14:33:00Z">
          <w:pPr>
            <w:pStyle w:val="ListParagraph"/>
            <w:keepNext/>
            <w:numPr>
              <w:numId w:val="6"/>
            </w:numPr>
            <w:spacing w:before="120" w:line="240" w:lineRule="auto"/>
            <w:ind w:left="360"/>
          </w:pPr>
        </w:pPrChange>
      </w:pPr>
      <w:r>
        <w:t>有</w:t>
      </w:r>
      <w:r>
        <w:t xml:space="preserve">  (1) </w:t>
      </w:r>
    </w:p>
    <w:p w14:paraId="73F20FFD" w14:textId="77777777" w:rsidR="00B62D5E" w:rsidRDefault="00FC177C">
      <w:pPr>
        <w:pStyle w:val="ListParagraph"/>
        <w:keepNext/>
        <w:numPr>
          <w:ilvl w:val="0"/>
          <w:numId w:val="3"/>
        </w:numPr>
        <w:pPrChange w:id="596" w:author="ANA-AN00" w:date="2021-07-30T14:33:00Z">
          <w:pPr>
            <w:pStyle w:val="ListParagraph"/>
            <w:keepNext/>
            <w:numPr>
              <w:numId w:val="6"/>
            </w:numPr>
            <w:spacing w:before="120" w:line="240" w:lineRule="auto"/>
            <w:ind w:left="360"/>
          </w:pPr>
        </w:pPrChange>
      </w:pPr>
      <w:r>
        <w:t>没有，因为出了技术问题</w:t>
      </w:r>
      <w:r>
        <w:t xml:space="preserve">  (2) </w:t>
      </w:r>
    </w:p>
    <w:p w14:paraId="285C5AF1" w14:textId="77777777" w:rsidR="00B62D5E" w:rsidRDefault="00FC177C">
      <w:pPr>
        <w:pStyle w:val="ListParagraph"/>
        <w:keepNext/>
        <w:numPr>
          <w:ilvl w:val="0"/>
          <w:numId w:val="3"/>
        </w:numPr>
        <w:pPrChange w:id="597" w:author="ANA-AN00" w:date="2021-07-30T14:33:00Z">
          <w:pPr>
            <w:pStyle w:val="ListParagraph"/>
            <w:keepNext/>
            <w:numPr>
              <w:numId w:val="6"/>
            </w:numPr>
            <w:spacing w:before="120" w:line="240" w:lineRule="auto"/>
            <w:ind w:left="360"/>
          </w:pPr>
        </w:pPrChange>
      </w:pPr>
      <w:r>
        <w:t>没有，我跳过了部分视频</w:t>
      </w:r>
      <w:r>
        <w:t xml:space="preserve">  (3) </w:t>
      </w:r>
    </w:p>
    <w:p w14:paraId="7A19971B" w14:textId="77777777" w:rsidR="00B62D5E" w:rsidRDefault="00B62D5E"/>
    <w:p w14:paraId="42C6D28E" w14:textId="77777777" w:rsidR="00B62D5E" w:rsidRDefault="00B62D5E">
      <w:pPr>
        <w:pStyle w:val="QuestionSeparator"/>
      </w:pPr>
    </w:p>
    <w:p w14:paraId="60887337" w14:textId="77777777" w:rsidR="00B62D5E" w:rsidRDefault="00B62D5E"/>
    <w:p w14:paraId="6DB8F8D1" w14:textId="77777777" w:rsidR="00B62D5E" w:rsidRDefault="00FC177C">
      <w:pPr>
        <w:keepNext/>
      </w:pPr>
      <w:r>
        <w:t>Q12.3 The video presented three climate policies. What was the first policy about?</w:t>
      </w:r>
    </w:p>
    <w:p w14:paraId="6C2E6315" w14:textId="77777777" w:rsidR="00B62D5E" w:rsidRDefault="00FC177C">
      <w:pPr>
        <w:pStyle w:val="ListParagraph"/>
        <w:keepNext/>
        <w:numPr>
          <w:ilvl w:val="0"/>
          <w:numId w:val="3"/>
        </w:numPr>
        <w:pPrChange w:id="598" w:author="ANA-AN00" w:date="2021-07-30T14:33:00Z">
          <w:pPr>
            <w:pStyle w:val="ListParagraph"/>
            <w:keepNext/>
            <w:numPr>
              <w:numId w:val="6"/>
            </w:numPr>
            <w:spacing w:before="120" w:line="240" w:lineRule="auto"/>
            <w:ind w:left="360"/>
          </w:pPr>
        </w:pPrChange>
      </w:pPr>
      <w:r>
        <w:t xml:space="preserve">A ban on combustion-engine cars  (2) </w:t>
      </w:r>
    </w:p>
    <w:p w14:paraId="4A9C11E4" w14:textId="77777777" w:rsidR="00B62D5E" w:rsidRDefault="00FC177C">
      <w:pPr>
        <w:pStyle w:val="ListParagraph"/>
        <w:keepNext/>
        <w:numPr>
          <w:ilvl w:val="0"/>
          <w:numId w:val="3"/>
        </w:numPr>
        <w:pPrChange w:id="599" w:author="ANA-AN00" w:date="2021-07-30T14:33:00Z">
          <w:pPr>
            <w:pStyle w:val="ListParagraph"/>
            <w:keepNext/>
            <w:numPr>
              <w:numId w:val="6"/>
            </w:numPr>
            <w:spacing w:before="120" w:line="240" w:lineRule="auto"/>
            <w:ind w:left="360"/>
          </w:pPr>
        </w:pPrChange>
      </w:pPr>
      <w:r>
        <w:t xml:space="preserve">A ban on short-haul flights  (1) </w:t>
      </w:r>
    </w:p>
    <w:p w14:paraId="60673C01" w14:textId="77777777" w:rsidR="00B62D5E" w:rsidRDefault="00FC177C">
      <w:pPr>
        <w:pStyle w:val="ListParagraph"/>
        <w:keepNext/>
        <w:numPr>
          <w:ilvl w:val="0"/>
          <w:numId w:val="3"/>
        </w:numPr>
        <w:pPrChange w:id="600" w:author="ANA-AN00" w:date="2021-07-30T14:33:00Z">
          <w:pPr>
            <w:pStyle w:val="ListParagraph"/>
            <w:keepNext/>
            <w:numPr>
              <w:numId w:val="6"/>
            </w:numPr>
            <w:spacing w:before="120" w:line="240" w:lineRule="auto"/>
            <w:ind w:left="360"/>
          </w:pPr>
        </w:pPrChange>
      </w:pPr>
      <w:r>
        <w:t xml:space="preserve">A ban on coal power plants  (3) </w:t>
      </w:r>
    </w:p>
    <w:p w14:paraId="7375ECF1" w14:textId="77777777" w:rsidR="00B62D5E" w:rsidRDefault="00FC177C">
      <w:pPr>
        <w:pStyle w:val="ListParagraph"/>
        <w:keepNext/>
        <w:numPr>
          <w:ilvl w:val="0"/>
          <w:numId w:val="3"/>
        </w:numPr>
        <w:pPrChange w:id="601" w:author="ANA-AN00" w:date="2021-07-30T14:33:00Z">
          <w:pPr>
            <w:pStyle w:val="ListParagraph"/>
            <w:keepNext/>
            <w:numPr>
              <w:numId w:val="6"/>
            </w:numPr>
            <w:spacing w:before="120" w:line="240" w:lineRule="auto"/>
            <w:ind w:left="360"/>
          </w:pPr>
        </w:pPrChange>
      </w:pPr>
      <w:r>
        <w:t xml:space="preserve">A ban on single-use plastic bags  (6) </w:t>
      </w:r>
    </w:p>
    <w:p w14:paraId="0E0FE00D" w14:textId="77777777" w:rsidR="00B62D5E" w:rsidRDefault="00FC177C">
      <w:pPr>
        <w:pStyle w:val="ListParagraph"/>
        <w:keepNext/>
        <w:numPr>
          <w:ilvl w:val="0"/>
          <w:numId w:val="3"/>
        </w:numPr>
        <w:pPrChange w:id="602" w:author="ANA-AN00" w:date="2021-07-30T14:33:00Z">
          <w:pPr>
            <w:pStyle w:val="ListParagraph"/>
            <w:keepNext/>
            <w:numPr>
              <w:numId w:val="6"/>
            </w:numPr>
            <w:spacing w:before="120" w:line="240" w:lineRule="auto"/>
            <w:ind w:left="360"/>
          </w:pPr>
        </w:pPrChange>
      </w:pPr>
      <w:r>
        <w:t xml:space="preserve">Don't know  (7) </w:t>
      </w:r>
    </w:p>
    <w:p w14:paraId="12130800" w14:textId="77777777" w:rsidR="00B62D5E" w:rsidRDefault="00B62D5E"/>
    <w:p w14:paraId="7F26A118" w14:textId="77777777" w:rsidR="00B62D5E" w:rsidRDefault="00FC177C">
      <w:pPr>
        <w:keepNext/>
      </w:pPr>
      <w:r>
        <w:lastRenderedPageBreak/>
        <w:t xml:space="preserve">Q12.3 </w:t>
      </w:r>
      <w:r>
        <w:t>该视</w:t>
      </w:r>
      <w:r>
        <w:t>频介绍了三项气候政策。第一项政策是什么？</w:t>
      </w:r>
    </w:p>
    <w:p w14:paraId="07FEFF4C" w14:textId="77777777" w:rsidR="00B62D5E" w:rsidRDefault="00FC177C">
      <w:pPr>
        <w:pStyle w:val="ListParagraph"/>
        <w:keepNext/>
        <w:numPr>
          <w:ilvl w:val="0"/>
          <w:numId w:val="3"/>
        </w:numPr>
        <w:pPrChange w:id="603" w:author="ANA-AN00" w:date="2021-07-30T14:33:00Z">
          <w:pPr>
            <w:pStyle w:val="ListParagraph"/>
            <w:keepNext/>
            <w:numPr>
              <w:numId w:val="6"/>
            </w:numPr>
            <w:spacing w:before="120" w:line="240" w:lineRule="auto"/>
            <w:ind w:left="360"/>
          </w:pPr>
        </w:pPrChange>
      </w:pPr>
      <w:r>
        <w:t>禁止内燃机汽车</w:t>
      </w:r>
      <w:r>
        <w:t xml:space="preserve">  (2) </w:t>
      </w:r>
    </w:p>
    <w:p w14:paraId="5C94B789" w14:textId="77777777" w:rsidR="00B62D5E" w:rsidRDefault="00FC177C">
      <w:pPr>
        <w:pStyle w:val="ListParagraph"/>
        <w:keepNext/>
        <w:numPr>
          <w:ilvl w:val="0"/>
          <w:numId w:val="3"/>
        </w:numPr>
        <w:pPrChange w:id="604" w:author="ANA-AN00" w:date="2021-07-30T14:33:00Z">
          <w:pPr>
            <w:pStyle w:val="ListParagraph"/>
            <w:keepNext/>
            <w:numPr>
              <w:numId w:val="6"/>
            </w:numPr>
            <w:spacing w:before="120" w:line="240" w:lineRule="auto"/>
            <w:ind w:left="360"/>
          </w:pPr>
        </w:pPrChange>
      </w:pPr>
      <w:r>
        <w:t>禁止短途航班</w:t>
      </w:r>
      <w:r>
        <w:t xml:space="preserve">  (1) </w:t>
      </w:r>
    </w:p>
    <w:p w14:paraId="5051F40F" w14:textId="77777777" w:rsidR="00B62D5E" w:rsidRDefault="00FC177C">
      <w:pPr>
        <w:pStyle w:val="ListParagraph"/>
        <w:keepNext/>
        <w:numPr>
          <w:ilvl w:val="0"/>
          <w:numId w:val="3"/>
        </w:numPr>
        <w:pPrChange w:id="605" w:author="ANA-AN00" w:date="2021-07-30T14:33:00Z">
          <w:pPr>
            <w:pStyle w:val="ListParagraph"/>
            <w:keepNext/>
            <w:numPr>
              <w:numId w:val="6"/>
            </w:numPr>
            <w:spacing w:before="120" w:line="240" w:lineRule="auto"/>
            <w:ind w:left="360"/>
          </w:pPr>
        </w:pPrChange>
      </w:pPr>
      <w:r>
        <w:t>禁止燃煤电厂</w:t>
      </w:r>
      <w:r>
        <w:t xml:space="preserve">  (3) </w:t>
      </w:r>
    </w:p>
    <w:p w14:paraId="730CD5DD" w14:textId="77777777" w:rsidR="00B62D5E" w:rsidRDefault="00FC177C">
      <w:pPr>
        <w:pStyle w:val="ListParagraph"/>
        <w:keepNext/>
        <w:numPr>
          <w:ilvl w:val="0"/>
          <w:numId w:val="3"/>
        </w:numPr>
        <w:pPrChange w:id="606" w:author="ANA-AN00" w:date="2021-07-30T14:33:00Z">
          <w:pPr>
            <w:pStyle w:val="ListParagraph"/>
            <w:keepNext/>
            <w:numPr>
              <w:numId w:val="6"/>
            </w:numPr>
            <w:spacing w:before="120" w:line="240" w:lineRule="auto"/>
            <w:ind w:left="360"/>
          </w:pPr>
        </w:pPrChange>
      </w:pPr>
      <w:r>
        <w:t>禁止使用一次性塑料袋</w:t>
      </w:r>
      <w:r>
        <w:t xml:space="preserve">  (6) </w:t>
      </w:r>
    </w:p>
    <w:p w14:paraId="4E756723" w14:textId="77777777" w:rsidR="00B62D5E" w:rsidRDefault="00FC177C">
      <w:pPr>
        <w:pStyle w:val="ListParagraph"/>
        <w:keepNext/>
        <w:numPr>
          <w:ilvl w:val="0"/>
          <w:numId w:val="3"/>
        </w:numPr>
        <w:pPrChange w:id="607" w:author="ANA-AN00" w:date="2021-07-30T14:33:00Z">
          <w:pPr>
            <w:pStyle w:val="ListParagraph"/>
            <w:keepNext/>
            <w:numPr>
              <w:numId w:val="6"/>
            </w:numPr>
            <w:spacing w:before="120" w:line="240" w:lineRule="auto"/>
            <w:ind w:left="360"/>
          </w:pPr>
        </w:pPrChange>
      </w:pPr>
      <w:r>
        <w:t>不知道</w:t>
      </w:r>
      <w:r>
        <w:t xml:space="preserve">  (7) </w:t>
      </w:r>
    </w:p>
    <w:p w14:paraId="09027A44" w14:textId="77777777" w:rsidR="00B62D5E" w:rsidRDefault="00B62D5E"/>
    <w:p w14:paraId="3F19404B" w14:textId="77777777" w:rsidR="00B62D5E" w:rsidRDefault="00B62D5E">
      <w:pPr>
        <w:pStyle w:val="QuestionSeparator"/>
      </w:pPr>
    </w:p>
    <w:p w14:paraId="46C462EC" w14:textId="77777777" w:rsidR="00B62D5E" w:rsidRDefault="00B62D5E"/>
    <w:p w14:paraId="7713E43A" w14:textId="77777777" w:rsidR="00B62D5E" w:rsidRDefault="00FC177C">
      <w:pPr>
        <w:keepNext/>
      </w:pPr>
      <w:r>
        <w:t>Q12.2 The green infrastructure program described in the video would be financed by: </w:t>
      </w:r>
    </w:p>
    <w:p w14:paraId="512785DF" w14:textId="77777777" w:rsidR="00B62D5E" w:rsidRDefault="00FC177C">
      <w:pPr>
        <w:pStyle w:val="ListParagraph"/>
        <w:keepNext/>
        <w:numPr>
          <w:ilvl w:val="0"/>
          <w:numId w:val="3"/>
        </w:numPr>
        <w:pPrChange w:id="608" w:author="ANA-AN00" w:date="2021-07-30T14:33:00Z">
          <w:pPr>
            <w:pStyle w:val="ListParagraph"/>
            <w:keepNext/>
            <w:numPr>
              <w:numId w:val="6"/>
            </w:numPr>
            <w:spacing w:before="120" w:line="240" w:lineRule="auto"/>
            <w:ind w:left="360"/>
          </w:pPr>
        </w:pPrChange>
      </w:pPr>
      <w:r>
        <w:t xml:space="preserve">Additional government debt  (3) </w:t>
      </w:r>
    </w:p>
    <w:p w14:paraId="74479F24" w14:textId="77777777" w:rsidR="00B62D5E" w:rsidRDefault="00FC177C">
      <w:pPr>
        <w:pStyle w:val="ListParagraph"/>
        <w:keepNext/>
        <w:numPr>
          <w:ilvl w:val="0"/>
          <w:numId w:val="3"/>
        </w:numPr>
        <w:pPrChange w:id="609" w:author="ANA-AN00" w:date="2021-07-30T14:33:00Z">
          <w:pPr>
            <w:pStyle w:val="ListParagraph"/>
            <w:keepNext/>
            <w:numPr>
              <w:numId w:val="6"/>
            </w:numPr>
            <w:spacing w:before="120" w:line="240" w:lineRule="auto"/>
            <w:ind w:left="360"/>
          </w:pPr>
        </w:pPrChange>
      </w:pPr>
      <w:r>
        <w:t xml:space="preserve">Taxes on the wealthiest  (1) </w:t>
      </w:r>
    </w:p>
    <w:p w14:paraId="7AB10DD4" w14:textId="77777777" w:rsidR="00B62D5E" w:rsidRDefault="00FC177C">
      <w:pPr>
        <w:pStyle w:val="ListParagraph"/>
        <w:keepNext/>
        <w:numPr>
          <w:ilvl w:val="0"/>
          <w:numId w:val="3"/>
        </w:numPr>
        <w:pPrChange w:id="610" w:author="ANA-AN00" w:date="2021-07-30T14:33:00Z">
          <w:pPr>
            <w:pStyle w:val="ListParagraph"/>
            <w:keepNext/>
            <w:numPr>
              <w:numId w:val="6"/>
            </w:numPr>
            <w:spacing w:before="120" w:line="240" w:lineRule="auto"/>
            <w:ind w:left="360"/>
          </w:pPr>
        </w:pPrChange>
      </w:pPr>
      <w:r>
        <w:t xml:space="preserve">Increase in the VAT (value-added tax)  (7) </w:t>
      </w:r>
    </w:p>
    <w:p w14:paraId="756C71A1" w14:textId="77777777" w:rsidR="00B62D5E" w:rsidRDefault="00FC177C">
      <w:pPr>
        <w:pStyle w:val="ListParagraph"/>
        <w:keepNext/>
        <w:numPr>
          <w:ilvl w:val="0"/>
          <w:numId w:val="3"/>
        </w:numPr>
        <w:pPrChange w:id="611" w:author="ANA-AN00" w:date="2021-07-30T14:33:00Z">
          <w:pPr>
            <w:pStyle w:val="ListParagraph"/>
            <w:keepNext/>
            <w:numPr>
              <w:numId w:val="6"/>
            </w:numPr>
            <w:spacing w:before="120" w:line="240" w:lineRule="auto"/>
            <w:ind w:left="360"/>
          </w:pPr>
        </w:pPrChange>
      </w:pPr>
      <w:r>
        <w:t xml:space="preserve">Reduction in social spending  (4) </w:t>
      </w:r>
    </w:p>
    <w:p w14:paraId="5C5011D1" w14:textId="77777777" w:rsidR="00B62D5E" w:rsidRDefault="00FC177C">
      <w:pPr>
        <w:pStyle w:val="ListParagraph"/>
        <w:keepNext/>
        <w:numPr>
          <w:ilvl w:val="0"/>
          <w:numId w:val="3"/>
        </w:numPr>
        <w:pPrChange w:id="612" w:author="ANA-AN00" w:date="2021-07-30T14:33:00Z">
          <w:pPr>
            <w:pStyle w:val="ListParagraph"/>
            <w:keepNext/>
            <w:numPr>
              <w:numId w:val="6"/>
            </w:numPr>
            <w:spacing w:before="120" w:line="240" w:lineRule="auto"/>
            <w:ind w:left="360"/>
          </w:pPr>
        </w:pPrChange>
      </w:pPr>
      <w:r>
        <w:t xml:space="preserve">Don't know  (6) </w:t>
      </w:r>
    </w:p>
    <w:p w14:paraId="06C86129" w14:textId="77777777" w:rsidR="00B62D5E" w:rsidRDefault="00B62D5E"/>
    <w:p w14:paraId="50441A64" w14:textId="77777777" w:rsidR="00B62D5E" w:rsidRDefault="00FC177C">
      <w:pPr>
        <w:keepNext/>
      </w:pPr>
      <w:r>
        <w:t xml:space="preserve">Q12.2 </w:t>
      </w:r>
      <w:r>
        <w:t>视频中所介绍的绿色基础设施计划的资金是来自：</w:t>
      </w:r>
    </w:p>
    <w:p w14:paraId="5FB54684" w14:textId="77777777" w:rsidR="00B62D5E" w:rsidRDefault="00FC177C">
      <w:pPr>
        <w:pStyle w:val="ListParagraph"/>
        <w:keepNext/>
        <w:numPr>
          <w:ilvl w:val="0"/>
          <w:numId w:val="3"/>
        </w:numPr>
        <w:pPrChange w:id="613" w:author="ANA-AN00" w:date="2021-07-30T14:33:00Z">
          <w:pPr>
            <w:pStyle w:val="ListParagraph"/>
            <w:keepNext/>
            <w:numPr>
              <w:numId w:val="6"/>
            </w:numPr>
            <w:spacing w:before="120" w:line="240" w:lineRule="auto"/>
            <w:ind w:left="360"/>
          </w:pPr>
        </w:pPrChange>
      </w:pPr>
      <w:r>
        <w:t>额外的政府债务</w:t>
      </w:r>
      <w:r>
        <w:t xml:space="preserve">  (3) </w:t>
      </w:r>
    </w:p>
    <w:p w14:paraId="485F2E23" w14:textId="77777777" w:rsidR="00B62D5E" w:rsidRDefault="00FC177C">
      <w:pPr>
        <w:pStyle w:val="ListParagraph"/>
        <w:keepNext/>
        <w:numPr>
          <w:ilvl w:val="0"/>
          <w:numId w:val="3"/>
        </w:numPr>
        <w:pPrChange w:id="614" w:author="ANA-AN00" w:date="2021-07-30T14:33:00Z">
          <w:pPr>
            <w:pStyle w:val="ListParagraph"/>
            <w:keepNext/>
            <w:numPr>
              <w:numId w:val="6"/>
            </w:numPr>
            <w:spacing w:before="120" w:line="240" w:lineRule="auto"/>
            <w:ind w:left="360"/>
          </w:pPr>
        </w:pPrChange>
      </w:pPr>
      <w:r>
        <w:t>对最富有的人征税</w:t>
      </w:r>
      <w:r>
        <w:t xml:space="preserve">  (1) </w:t>
      </w:r>
    </w:p>
    <w:p w14:paraId="0679DC0B" w14:textId="77777777" w:rsidR="00B62D5E" w:rsidRDefault="00FC177C">
      <w:pPr>
        <w:pStyle w:val="ListParagraph"/>
        <w:keepNext/>
        <w:numPr>
          <w:ilvl w:val="0"/>
          <w:numId w:val="3"/>
        </w:numPr>
        <w:pPrChange w:id="615" w:author="ANA-AN00" w:date="2021-07-30T14:33:00Z">
          <w:pPr>
            <w:pStyle w:val="ListParagraph"/>
            <w:keepNext/>
            <w:numPr>
              <w:numId w:val="6"/>
            </w:numPr>
            <w:spacing w:before="120" w:line="240" w:lineRule="auto"/>
            <w:ind w:left="360"/>
          </w:pPr>
        </w:pPrChange>
      </w:pPr>
      <w:r>
        <w:t>提高增值税</w:t>
      </w:r>
      <w:r>
        <w:t xml:space="preserve">  (7) </w:t>
      </w:r>
    </w:p>
    <w:p w14:paraId="0BFB57FC" w14:textId="77777777" w:rsidR="00B62D5E" w:rsidRDefault="00FC177C">
      <w:pPr>
        <w:pStyle w:val="ListParagraph"/>
        <w:keepNext/>
        <w:numPr>
          <w:ilvl w:val="0"/>
          <w:numId w:val="3"/>
        </w:numPr>
        <w:pPrChange w:id="616" w:author="ANA-AN00" w:date="2021-07-30T14:33:00Z">
          <w:pPr>
            <w:pStyle w:val="ListParagraph"/>
            <w:keepNext/>
            <w:numPr>
              <w:numId w:val="6"/>
            </w:numPr>
            <w:spacing w:before="120" w:line="240" w:lineRule="auto"/>
            <w:ind w:left="360"/>
          </w:pPr>
        </w:pPrChange>
      </w:pPr>
      <w:r>
        <w:t>减少社会开支</w:t>
      </w:r>
      <w:r>
        <w:t xml:space="preserve">  (4) </w:t>
      </w:r>
    </w:p>
    <w:p w14:paraId="446B04AF" w14:textId="77777777" w:rsidR="00B62D5E" w:rsidRDefault="00FC177C">
      <w:pPr>
        <w:pStyle w:val="ListParagraph"/>
        <w:keepNext/>
        <w:numPr>
          <w:ilvl w:val="0"/>
          <w:numId w:val="3"/>
        </w:numPr>
        <w:pPrChange w:id="617" w:author="ANA-AN00" w:date="2021-07-30T14:33:00Z">
          <w:pPr>
            <w:pStyle w:val="ListParagraph"/>
            <w:keepNext/>
            <w:numPr>
              <w:numId w:val="6"/>
            </w:numPr>
            <w:spacing w:before="120" w:line="240" w:lineRule="auto"/>
            <w:ind w:left="360"/>
          </w:pPr>
        </w:pPrChange>
      </w:pPr>
      <w:r>
        <w:t>不知道</w:t>
      </w:r>
      <w:r>
        <w:t xml:space="preserve">  (6) </w:t>
      </w:r>
    </w:p>
    <w:p w14:paraId="589F98DF" w14:textId="77777777" w:rsidR="00B62D5E" w:rsidRDefault="00B62D5E"/>
    <w:p w14:paraId="7DB8810B" w14:textId="77777777" w:rsidR="00B62D5E" w:rsidRDefault="00FC177C">
      <w:pPr>
        <w:pStyle w:val="BlockEndLabel"/>
      </w:pPr>
      <w:r>
        <w:t>End of Block: Treatment feedback: policy</w:t>
      </w:r>
    </w:p>
    <w:p w14:paraId="2A3B81A0" w14:textId="77777777" w:rsidR="00B62D5E" w:rsidRDefault="00B62D5E">
      <w:pPr>
        <w:pStyle w:val="BlockSeparator"/>
      </w:pPr>
    </w:p>
    <w:p w14:paraId="47E8B011" w14:textId="77777777" w:rsidR="00B62D5E" w:rsidRDefault="00FC177C">
      <w:pPr>
        <w:pStyle w:val="BlockStartLabel"/>
      </w:pPr>
      <w:r>
        <w:t>Start of Block: Climate</w:t>
      </w:r>
      <w:r>
        <w:t xml:space="preserve"> knowledge</w:t>
      </w:r>
    </w:p>
    <w:p w14:paraId="44B746F4" w14:textId="77777777" w:rsidR="00B62D5E" w:rsidRDefault="00B62D5E"/>
    <w:p w14:paraId="4629E31F" w14:textId="77777777" w:rsidR="00B62D5E" w:rsidRDefault="00FC177C">
      <w:pPr>
        <w:keepNext/>
      </w:pPr>
      <w:r>
        <w:lastRenderedPageBreak/>
        <w:t>Q13.1 How often do you think or talk with people about climate change?</w:t>
      </w:r>
    </w:p>
    <w:p w14:paraId="4FFAE5FE" w14:textId="77777777" w:rsidR="00B62D5E" w:rsidRDefault="00FC177C">
      <w:pPr>
        <w:pStyle w:val="ListParagraph"/>
        <w:keepNext/>
        <w:numPr>
          <w:ilvl w:val="0"/>
          <w:numId w:val="3"/>
        </w:numPr>
        <w:pPrChange w:id="618" w:author="ANA-AN00" w:date="2021-07-30T14:33:00Z">
          <w:pPr>
            <w:pStyle w:val="ListParagraph"/>
            <w:keepNext/>
            <w:numPr>
              <w:numId w:val="6"/>
            </w:numPr>
            <w:spacing w:before="120" w:line="240" w:lineRule="auto"/>
            <w:ind w:left="360"/>
          </w:pPr>
        </w:pPrChange>
      </w:pPr>
      <w:r>
        <w:t xml:space="preserve">Almost never  (2) </w:t>
      </w:r>
    </w:p>
    <w:p w14:paraId="675610EC" w14:textId="77777777" w:rsidR="00B62D5E" w:rsidRDefault="00FC177C">
      <w:pPr>
        <w:pStyle w:val="ListParagraph"/>
        <w:keepNext/>
        <w:numPr>
          <w:ilvl w:val="0"/>
          <w:numId w:val="3"/>
        </w:numPr>
        <w:pPrChange w:id="619" w:author="ANA-AN00" w:date="2021-07-30T14:33:00Z">
          <w:pPr>
            <w:pStyle w:val="ListParagraph"/>
            <w:keepNext/>
            <w:numPr>
              <w:numId w:val="6"/>
            </w:numPr>
            <w:spacing w:before="120" w:line="240" w:lineRule="auto"/>
            <w:ind w:left="360"/>
          </w:pPr>
        </w:pPrChange>
      </w:pPr>
      <w:r>
        <w:t xml:space="preserve">Several times a year  (3) </w:t>
      </w:r>
    </w:p>
    <w:p w14:paraId="6BD40ACB" w14:textId="77777777" w:rsidR="00B62D5E" w:rsidRDefault="00FC177C">
      <w:pPr>
        <w:pStyle w:val="ListParagraph"/>
        <w:keepNext/>
        <w:numPr>
          <w:ilvl w:val="0"/>
          <w:numId w:val="3"/>
        </w:numPr>
        <w:pPrChange w:id="620" w:author="ANA-AN00" w:date="2021-07-30T14:33:00Z">
          <w:pPr>
            <w:pStyle w:val="ListParagraph"/>
            <w:keepNext/>
            <w:numPr>
              <w:numId w:val="6"/>
            </w:numPr>
            <w:spacing w:before="120" w:line="240" w:lineRule="auto"/>
            <w:ind w:left="360"/>
          </w:pPr>
        </w:pPrChange>
      </w:pPr>
      <w:r>
        <w:t xml:space="preserve">Several times a month  (4) </w:t>
      </w:r>
    </w:p>
    <w:p w14:paraId="40AEFE83" w14:textId="77777777" w:rsidR="00B62D5E" w:rsidRDefault="00B62D5E"/>
    <w:p w14:paraId="1466CFAB" w14:textId="77777777" w:rsidR="00B62D5E" w:rsidRDefault="00FC177C">
      <w:pPr>
        <w:keepNext/>
      </w:pPr>
      <w:r>
        <w:t xml:space="preserve">Q13.1 </w:t>
      </w:r>
      <w:r>
        <w:t>您有多经常会思考或与别人谈论关于气候变化的话题？</w:t>
      </w:r>
    </w:p>
    <w:p w14:paraId="47399210" w14:textId="77777777" w:rsidR="00B62D5E" w:rsidRDefault="00FC177C">
      <w:pPr>
        <w:pStyle w:val="ListParagraph"/>
        <w:keepNext/>
        <w:numPr>
          <w:ilvl w:val="0"/>
          <w:numId w:val="3"/>
        </w:numPr>
        <w:pPrChange w:id="621" w:author="ANA-AN00" w:date="2021-07-30T14:33:00Z">
          <w:pPr>
            <w:pStyle w:val="ListParagraph"/>
            <w:keepNext/>
            <w:numPr>
              <w:numId w:val="6"/>
            </w:numPr>
            <w:spacing w:before="120" w:line="240" w:lineRule="auto"/>
            <w:ind w:left="360"/>
          </w:pPr>
        </w:pPrChange>
      </w:pPr>
      <w:r>
        <w:t>几乎从不</w:t>
      </w:r>
      <w:r>
        <w:t xml:space="preserve">  (2) </w:t>
      </w:r>
    </w:p>
    <w:p w14:paraId="06A53979" w14:textId="77777777" w:rsidR="00B62D5E" w:rsidRDefault="00FC177C">
      <w:pPr>
        <w:pStyle w:val="ListParagraph"/>
        <w:keepNext/>
        <w:numPr>
          <w:ilvl w:val="0"/>
          <w:numId w:val="3"/>
        </w:numPr>
        <w:pPrChange w:id="622" w:author="ANA-AN00" w:date="2021-07-30T14:33:00Z">
          <w:pPr>
            <w:pStyle w:val="ListParagraph"/>
            <w:keepNext/>
            <w:numPr>
              <w:numId w:val="6"/>
            </w:numPr>
            <w:spacing w:before="120" w:line="240" w:lineRule="auto"/>
            <w:ind w:left="360"/>
          </w:pPr>
        </w:pPrChange>
      </w:pPr>
      <w:r>
        <w:t>一年几次</w:t>
      </w:r>
      <w:r>
        <w:t xml:space="preserve">  (3) </w:t>
      </w:r>
    </w:p>
    <w:p w14:paraId="0B9A7947" w14:textId="77777777" w:rsidR="00B62D5E" w:rsidRDefault="00FC177C">
      <w:pPr>
        <w:pStyle w:val="ListParagraph"/>
        <w:keepNext/>
        <w:numPr>
          <w:ilvl w:val="0"/>
          <w:numId w:val="3"/>
        </w:numPr>
        <w:pPrChange w:id="623" w:author="ANA-AN00" w:date="2021-07-30T14:33:00Z">
          <w:pPr>
            <w:pStyle w:val="ListParagraph"/>
            <w:keepNext/>
            <w:numPr>
              <w:numId w:val="6"/>
            </w:numPr>
            <w:spacing w:before="120" w:line="240" w:lineRule="auto"/>
            <w:ind w:left="360"/>
          </w:pPr>
        </w:pPrChange>
      </w:pPr>
      <w:r>
        <w:t>一个月几次</w:t>
      </w:r>
      <w:r>
        <w:t xml:space="preserve">  (4) </w:t>
      </w:r>
    </w:p>
    <w:p w14:paraId="402B539D" w14:textId="77777777" w:rsidR="00B62D5E" w:rsidRDefault="00B62D5E"/>
    <w:p w14:paraId="59337810" w14:textId="77777777" w:rsidR="00B62D5E" w:rsidRDefault="00B62D5E">
      <w:pPr>
        <w:pStyle w:val="QuestionSeparator"/>
      </w:pPr>
    </w:p>
    <w:p w14:paraId="2691E956" w14:textId="77777777" w:rsidR="00B62D5E" w:rsidRDefault="00B62D5E"/>
    <w:p w14:paraId="46B154D2" w14:textId="77777777" w:rsidR="00B62D5E" w:rsidRDefault="00FC177C">
      <w:pPr>
        <w:keepNext/>
      </w:pPr>
      <w:r>
        <w:t xml:space="preserve">Q13.2 In your opinion, is </w:t>
      </w:r>
      <w:r>
        <w:t>climate change real?</w:t>
      </w:r>
    </w:p>
    <w:p w14:paraId="1C0FC832" w14:textId="77777777" w:rsidR="00B62D5E" w:rsidRDefault="00FC177C">
      <w:pPr>
        <w:pStyle w:val="ListParagraph"/>
        <w:keepNext/>
        <w:numPr>
          <w:ilvl w:val="0"/>
          <w:numId w:val="3"/>
        </w:numPr>
        <w:pPrChange w:id="624" w:author="ANA-AN00" w:date="2021-07-30T14:33:00Z">
          <w:pPr>
            <w:pStyle w:val="ListParagraph"/>
            <w:keepNext/>
            <w:numPr>
              <w:numId w:val="6"/>
            </w:numPr>
            <w:spacing w:before="120" w:line="240" w:lineRule="auto"/>
            <w:ind w:left="360"/>
          </w:pPr>
        </w:pPrChange>
      </w:pPr>
      <w:r>
        <w:t xml:space="preserve">Yes  (1) </w:t>
      </w:r>
    </w:p>
    <w:p w14:paraId="247FD9B7" w14:textId="77777777" w:rsidR="00B62D5E" w:rsidRDefault="00FC177C">
      <w:pPr>
        <w:pStyle w:val="ListParagraph"/>
        <w:keepNext/>
        <w:numPr>
          <w:ilvl w:val="0"/>
          <w:numId w:val="3"/>
        </w:numPr>
        <w:pPrChange w:id="625" w:author="ANA-AN00" w:date="2021-07-30T14:33:00Z">
          <w:pPr>
            <w:pStyle w:val="ListParagraph"/>
            <w:keepNext/>
            <w:numPr>
              <w:numId w:val="6"/>
            </w:numPr>
            <w:spacing w:before="120" w:line="240" w:lineRule="auto"/>
            <w:ind w:left="360"/>
          </w:pPr>
        </w:pPrChange>
      </w:pPr>
      <w:r>
        <w:t xml:space="preserve">No  (2) </w:t>
      </w:r>
    </w:p>
    <w:p w14:paraId="57D01A1F" w14:textId="77777777" w:rsidR="00B62D5E" w:rsidRDefault="00B62D5E"/>
    <w:p w14:paraId="6586EC87" w14:textId="77777777" w:rsidR="00B62D5E" w:rsidRDefault="00FC177C">
      <w:pPr>
        <w:keepNext/>
      </w:pPr>
      <w:r>
        <w:t xml:space="preserve">Q13.2 </w:t>
      </w:r>
      <w:r>
        <w:t>在您看来，气候变化是真的吗？</w:t>
      </w:r>
    </w:p>
    <w:p w14:paraId="042CEC03" w14:textId="77777777" w:rsidR="00B62D5E" w:rsidRDefault="00FC177C">
      <w:pPr>
        <w:pStyle w:val="ListParagraph"/>
        <w:keepNext/>
        <w:numPr>
          <w:ilvl w:val="0"/>
          <w:numId w:val="3"/>
        </w:numPr>
        <w:pPrChange w:id="626" w:author="ANA-AN00" w:date="2021-07-30T14:33:00Z">
          <w:pPr>
            <w:pStyle w:val="ListParagraph"/>
            <w:keepNext/>
            <w:numPr>
              <w:numId w:val="6"/>
            </w:numPr>
            <w:spacing w:before="120" w:line="240" w:lineRule="auto"/>
            <w:ind w:left="360"/>
          </w:pPr>
        </w:pPrChange>
      </w:pPr>
      <w:r>
        <w:t>是的</w:t>
      </w:r>
      <w:r>
        <w:t xml:space="preserve">  (1) </w:t>
      </w:r>
    </w:p>
    <w:p w14:paraId="4A66D0F5" w14:textId="77777777" w:rsidR="00B62D5E" w:rsidRDefault="00FC177C">
      <w:pPr>
        <w:pStyle w:val="ListParagraph"/>
        <w:keepNext/>
        <w:numPr>
          <w:ilvl w:val="0"/>
          <w:numId w:val="3"/>
        </w:numPr>
        <w:pPrChange w:id="627" w:author="ANA-AN00" w:date="2021-07-30T14:33:00Z">
          <w:pPr>
            <w:pStyle w:val="ListParagraph"/>
            <w:keepNext/>
            <w:numPr>
              <w:numId w:val="6"/>
            </w:numPr>
            <w:spacing w:before="120" w:line="240" w:lineRule="auto"/>
            <w:ind w:left="360"/>
          </w:pPr>
        </w:pPrChange>
      </w:pPr>
      <w:r>
        <w:t>不是</w:t>
      </w:r>
      <w:r>
        <w:t xml:space="preserve">  (2) </w:t>
      </w:r>
    </w:p>
    <w:p w14:paraId="656B24BD" w14:textId="77777777" w:rsidR="00B62D5E" w:rsidRDefault="00B62D5E"/>
    <w:p w14:paraId="5A6D496A" w14:textId="77777777" w:rsidR="00B62D5E" w:rsidRDefault="00B62D5E">
      <w:pPr>
        <w:pStyle w:val="QuestionSeparator"/>
      </w:pPr>
    </w:p>
    <w:p w14:paraId="2DA650C9" w14:textId="77777777" w:rsidR="00B62D5E" w:rsidRDefault="00FC177C">
      <w:pPr>
        <w:pStyle w:val="QDisplayLogic"/>
        <w:keepNext/>
      </w:pPr>
      <w:r>
        <w:t>Display This Question:</w:t>
      </w:r>
    </w:p>
    <w:p w14:paraId="6075EA5C" w14:textId="77777777" w:rsidR="00B62D5E" w:rsidRDefault="00FC177C">
      <w:pPr>
        <w:pStyle w:val="QDisplayLogic"/>
        <w:keepNext/>
        <w:ind w:firstLine="400"/>
      </w:pPr>
      <w:r>
        <w:t>If In your opinion, is climate change real? = Yes</w:t>
      </w:r>
    </w:p>
    <w:p w14:paraId="26ACC63B" w14:textId="77777777" w:rsidR="00B62D5E" w:rsidRDefault="00B62D5E"/>
    <w:p w14:paraId="4D3D941C" w14:textId="77777777" w:rsidR="00B62D5E" w:rsidRDefault="00FC177C">
      <w:pPr>
        <w:keepNext/>
      </w:pPr>
      <w:r>
        <w:lastRenderedPageBreak/>
        <w:t>Q13.3 What part of climate change do you think is due to human activity?</w:t>
      </w:r>
    </w:p>
    <w:p w14:paraId="4E67C55F" w14:textId="77777777" w:rsidR="00B62D5E" w:rsidRDefault="00FC177C">
      <w:pPr>
        <w:pStyle w:val="ListParagraph"/>
        <w:keepNext/>
        <w:numPr>
          <w:ilvl w:val="0"/>
          <w:numId w:val="3"/>
        </w:numPr>
        <w:pPrChange w:id="628" w:author="ANA-AN00" w:date="2021-07-30T14:33:00Z">
          <w:pPr>
            <w:pStyle w:val="ListParagraph"/>
            <w:keepNext/>
            <w:numPr>
              <w:numId w:val="6"/>
            </w:numPr>
            <w:spacing w:before="120" w:line="240" w:lineRule="auto"/>
            <w:ind w:left="360"/>
          </w:pPr>
        </w:pPrChange>
      </w:pPr>
      <w:r>
        <w:t xml:space="preserve">None  (0) </w:t>
      </w:r>
    </w:p>
    <w:p w14:paraId="7E0BA71F" w14:textId="77777777" w:rsidR="00B62D5E" w:rsidRDefault="00FC177C">
      <w:pPr>
        <w:pStyle w:val="ListParagraph"/>
        <w:keepNext/>
        <w:numPr>
          <w:ilvl w:val="0"/>
          <w:numId w:val="3"/>
        </w:numPr>
        <w:pPrChange w:id="629" w:author="ANA-AN00" w:date="2021-07-30T14:33:00Z">
          <w:pPr>
            <w:pStyle w:val="ListParagraph"/>
            <w:keepNext/>
            <w:numPr>
              <w:numId w:val="6"/>
            </w:numPr>
            <w:spacing w:before="120" w:line="240" w:lineRule="auto"/>
            <w:ind w:left="360"/>
          </w:pPr>
        </w:pPrChange>
      </w:pPr>
      <w:r>
        <w:t xml:space="preserve">A little  (11) </w:t>
      </w:r>
    </w:p>
    <w:p w14:paraId="201759C2" w14:textId="77777777" w:rsidR="00B62D5E" w:rsidRDefault="00FC177C">
      <w:pPr>
        <w:pStyle w:val="ListParagraph"/>
        <w:keepNext/>
        <w:numPr>
          <w:ilvl w:val="0"/>
          <w:numId w:val="3"/>
        </w:numPr>
        <w:pPrChange w:id="630" w:author="ANA-AN00" w:date="2021-07-30T14:33:00Z">
          <w:pPr>
            <w:pStyle w:val="ListParagraph"/>
            <w:keepNext/>
            <w:numPr>
              <w:numId w:val="6"/>
            </w:numPr>
            <w:spacing w:before="120" w:line="240" w:lineRule="auto"/>
            <w:ind w:left="360"/>
          </w:pPr>
        </w:pPrChange>
      </w:pPr>
      <w:r>
        <w:t xml:space="preserve">Some  (12) </w:t>
      </w:r>
    </w:p>
    <w:p w14:paraId="3ADB26F1" w14:textId="77777777" w:rsidR="00B62D5E" w:rsidRDefault="00FC177C">
      <w:pPr>
        <w:pStyle w:val="ListParagraph"/>
        <w:keepNext/>
        <w:numPr>
          <w:ilvl w:val="0"/>
          <w:numId w:val="3"/>
        </w:numPr>
        <w:pPrChange w:id="631" w:author="ANA-AN00" w:date="2021-07-30T14:33:00Z">
          <w:pPr>
            <w:pStyle w:val="ListParagraph"/>
            <w:keepNext/>
            <w:numPr>
              <w:numId w:val="6"/>
            </w:numPr>
            <w:spacing w:before="120" w:line="240" w:lineRule="auto"/>
            <w:ind w:left="360"/>
          </w:pPr>
        </w:pPrChange>
      </w:pPr>
      <w:r>
        <w:t xml:space="preserve">A lot  (13) </w:t>
      </w:r>
    </w:p>
    <w:p w14:paraId="0471BFA0" w14:textId="77777777" w:rsidR="00B62D5E" w:rsidRDefault="00FC177C">
      <w:pPr>
        <w:pStyle w:val="ListParagraph"/>
        <w:keepNext/>
        <w:numPr>
          <w:ilvl w:val="0"/>
          <w:numId w:val="3"/>
        </w:numPr>
        <w:pPrChange w:id="632" w:author="ANA-AN00" w:date="2021-07-30T14:33:00Z">
          <w:pPr>
            <w:pStyle w:val="ListParagraph"/>
            <w:keepNext/>
            <w:numPr>
              <w:numId w:val="6"/>
            </w:numPr>
            <w:spacing w:before="120" w:line="240" w:lineRule="auto"/>
            <w:ind w:left="360"/>
          </w:pPr>
        </w:pPrChange>
      </w:pPr>
      <w:r>
        <w:t xml:space="preserve">Most  (14) </w:t>
      </w:r>
    </w:p>
    <w:p w14:paraId="1AD108F6" w14:textId="77777777" w:rsidR="00B62D5E" w:rsidRDefault="00B62D5E"/>
    <w:p w14:paraId="605182CF" w14:textId="77777777" w:rsidR="00B62D5E" w:rsidRDefault="00FC177C">
      <w:pPr>
        <w:keepNext/>
      </w:pPr>
      <w:r>
        <w:t xml:space="preserve">Q13.3 </w:t>
      </w:r>
      <w:r>
        <w:t>您认为气候变化有多大部分是由人类活动造成的？</w:t>
      </w:r>
    </w:p>
    <w:p w14:paraId="321416F1" w14:textId="77777777" w:rsidR="00B62D5E" w:rsidRDefault="00FC177C">
      <w:pPr>
        <w:pStyle w:val="ListParagraph"/>
        <w:keepNext/>
        <w:numPr>
          <w:ilvl w:val="0"/>
          <w:numId w:val="3"/>
        </w:numPr>
        <w:pPrChange w:id="633" w:author="ANA-AN00" w:date="2021-07-30T14:33:00Z">
          <w:pPr>
            <w:pStyle w:val="ListParagraph"/>
            <w:keepNext/>
            <w:numPr>
              <w:numId w:val="6"/>
            </w:numPr>
            <w:spacing w:before="120" w:line="240" w:lineRule="auto"/>
            <w:ind w:left="360"/>
          </w:pPr>
        </w:pPrChange>
      </w:pPr>
      <w:r>
        <w:t>没有任何</w:t>
      </w:r>
      <w:r>
        <w:t xml:space="preserve">  (0) </w:t>
      </w:r>
    </w:p>
    <w:p w14:paraId="47C0E9ED" w14:textId="77777777" w:rsidR="00B62D5E" w:rsidRDefault="00FC177C">
      <w:pPr>
        <w:pStyle w:val="ListParagraph"/>
        <w:keepNext/>
        <w:numPr>
          <w:ilvl w:val="0"/>
          <w:numId w:val="3"/>
        </w:numPr>
        <w:pPrChange w:id="634" w:author="ANA-AN00" w:date="2021-07-30T14:33:00Z">
          <w:pPr>
            <w:pStyle w:val="ListParagraph"/>
            <w:keepNext/>
            <w:numPr>
              <w:numId w:val="6"/>
            </w:numPr>
            <w:spacing w:before="120" w:line="240" w:lineRule="auto"/>
            <w:ind w:left="360"/>
          </w:pPr>
        </w:pPrChange>
      </w:pPr>
      <w:r>
        <w:t>很小</w:t>
      </w:r>
      <w:r>
        <w:t xml:space="preserve">  (11) </w:t>
      </w:r>
    </w:p>
    <w:p w14:paraId="4EDB02C9" w14:textId="77777777" w:rsidR="00B62D5E" w:rsidRDefault="00FC177C">
      <w:pPr>
        <w:pStyle w:val="ListParagraph"/>
        <w:keepNext/>
        <w:numPr>
          <w:ilvl w:val="0"/>
          <w:numId w:val="3"/>
        </w:numPr>
        <w:pPrChange w:id="635" w:author="ANA-AN00" w:date="2021-07-30T14:33:00Z">
          <w:pPr>
            <w:pStyle w:val="ListParagraph"/>
            <w:keepNext/>
            <w:numPr>
              <w:numId w:val="6"/>
            </w:numPr>
            <w:spacing w:before="120" w:line="240" w:lineRule="auto"/>
            <w:ind w:left="360"/>
          </w:pPr>
        </w:pPrChange>
      </w:pPr>
      <w:r>
        <w:t>一些</w:t>
      </w:r>
      <w:r>
        <w:t xml:space="preserve">  (12) </w:t>
      </w:r>
    </w:p>
    <w:p w14:paraId="4306C31E" w14:textId="77777777" w:rsidR="00B62D5E" w:rsidRDefault="00FC177C">
      <w:pPr>
        <w:pStyle w:val="ListParagraph"/>
        <w:keepNext/>
        <w:numPr>
          <w:ilvl w:val="0"/>
          <w:numId w:val="3"/>
        </w:numPr>
        <w:pPrChange w:id="636" w:author="ANA-AN00" w:date="2021-07-30T14:33:00Z">
          <w:pPr>
            <w:pStyle w:val="ListParagraph"/>
            <w:keepNext/>
            <w:numPr>
              <w:numId w:val="6"/>
            </w:numPr>
            <w:spacing w:before="120" w:line="240" w:lineRule="auto"/>
            <w:ind w:left="360"/>
          </w:pPr>
        </w:pPrChange>
      </w:pPr>
      <w:r>
        <w:t>很大部分</w:t>
      </w:r>
      <w:r>
        <w:t xml:space="preserve">  (13) </w:t>
      </w:r>
    </w:p>
    <w:p w14:paraId="75783787" w14:textId="77777777" w:rsidR="00B62D5E" w:rsidRDefault="00FC177C">
      <w:pPr>
        <w:pStyle w:val="ListParagraph"/>
        <w:keepNext/>
        <w:numPr>
          <w:ilvl w:val="0"/>
          <w:numId w:val="3"/>
        </w:numPr>
        <w:pPrChange w:id="637" w:author="ANA-AN00" w:date="2021-07-30T14:33:00Z">
          <w:pPr>
            <w:pStyle w:val="ListParagraph"/>
            <w:keepNext/>
            <w:numPr>
              <w:numId w:val="6"/>
            </w:numPr>
            <w:spacing w:before="120" w:line="240" w:lineRule="auto"/>
            <w:ind w:left="360"/>
          </w:pPr>
        </w:pPrChange>
      </w:pPr>
      <w:r>
        <w:t>绝大部分</w:t>
      </w:r>
      <w:r>
        <w:t xml:space="preserve">  (14) </w:t>
      </w:r>
    </w:p>
    <w:p w14:paraId="1FF729E2" w14:textId="77777777" w:rsidR="00B62D5E" w:rsidRDefault="00B62D5E"/>
    <w:p w14:paraId="680E960C" w14:textId="77777777" w:rsidR="00B62D5E" w:rsidRDefault="00B62D5E">
      <w:pPr>
        <w:pStyle w:val="QuestionSeparator"/>
      </w:pPr>
    </w:p>
    <w:p w14:paraId="129F2720" w14:textId="77777777" w:rsidR="00B62D5E" w:rsidRDefault="00B62D5E"/>
    <w:p w14:paraId="7EACA527" w14:textId="77777777" w:rsidR="00B62D5E" w:rsidRDefault="00FC177C">
      <w:pPr>
        <w:keepNext/>
      </w:pPr>
      <w:r>
        <w:t>Q13.4 Do you agree or disagree with the following statement: "Climate change is an important problem."</w:t>
      </w:r>
    </w:p>
    <w:p w14:paraId="4048C1A7" w14:textId="77777777" w:rsidR="00B62D5E" w:rsidRDefault="00FC177C">
      <w:pPr>
        <w:pStyle w:val="ListParagraph"/>
        <w:keepNext/>
        <w:numPr>
          <w:ilvl w:val="0"/>
          <w:numId w:val="3"/>
        </w:numPr>
        <w:pPrChange w:id="638" w:author="ANA-AN00" w:date="2021-07-30T14:33:00Z">
          <w:pPr>
            <w:pStyle w:val="ListParagraph"/>
            <w:keepNext/>
            <w:numPr>
              <w:numId w:val="6"/>
            </w:numPr>
            <w:spacing w:before="120" w:line="240" w:lineRule="auto"/>
            <w:ind w:left="360"/>
          </w:pPr>
        </w:pPrChange>
      </w:pPr>
      <w:r>
        <w:t xml:space="preserve">Strongly disagree  (0) </w:t>
      </w:r>
    </w:p>
    <w:p w14:paraId="423A0081" w14:textId="77777777" w:rsidR="00B62D5E" w:rsidRDefault="00FC177C">
      <w:pPr>
        <w:pStyle w:val="ListParagraph"/>
        <w:keepNext/>
        <w:numPr>
          <w:ilvl w:val="0"/>
          <w:numId w:val="3"/>
        </w:numPr>
        <w:pPrChange w:id="639" w:author="ANA-AN00" w:date="2021-07-30T14:33:00Z">
          <w:pPr>
            <w:pStyle w:val="ListParagraph"/>
            <w:keepNext/>
            <w:numPr>
              <w:numId w:val="6"/>
            </w:numPr>
            <w:spacing w:before="120" w:line="240" w:lineRule="auto"/>
            <w:ind w:left="360"/>
          </w:pPr>
        </w:pPrChange>
      </w:pPr>
      <w:r>
        <w:t xml:space="preserve">Somewhat disagree  (1) </w:t>
      </w:r>
    </w:p>
    <w:p w14:paraId="463230BA" w14:textId="77777777" w:rsidR="00B62D5E" w:rsidRDefault="00FC177C">
      <w:pPr>
        <w:pStyle w:val="ListParagraph"/>
        <w:keepNext/>
        <w:numPr>
          <w:ilvl w:val="0"/>
          <w:numId w:val="3"/>
        </w:numPr>
        <w:pPrChange w:id="640" w:author="ANA-AN00" w:date="2021-07-30T14:33:00Z">
          <w:pPr>
            <w:pStyle w:val="ListParagraph"/>
            <w:keepNext/>
            <w:numPr>
              <w:numId w:val="6"/>
            </w:numPr>
            <w:spacing w:before="120" w:line="240" w:lineRule="auto"/>
            <w:ind w:left="360"/>
          </w:pPr>
        </w:pPrChange>
      </w:pPr>
      <w:r>
        <w:t xml:space="preserve">Neither agree nor disagree  (2) </w:t>
      </w:r>
    </w:p>
    <w:p w14:paraId="0E841D93" w14:textId="77777777" w:rsidR="00B62D5E" w:rsidRDefault="00FC177C">
      <w:pPr>
        <w:pStyle w:val="ListParagraph"/>
        <w:keepNext/>
        <w:numPr>
          <w:ilvl w:val="0"/>
          <w:numId w:val="3"/>
        </w:numPr>
        <w:pPrChange w:id="641" w:author="ANA-AN00" w:date="2021-07-30T14:33:00Z">
          <w:pPr>
            <w:pStyle w:val="ListParagraph"/>
            <w:keepNext/>
            <w:numPr>
              <w:numId w:val="6"/>
            </w:numPr>
            <w:spacing w:before="120" w:line="240" w:lineRule="auto"/>
            <w:ind w:left="360"/>
          </w:pPr>
        </w:pPrChange>
      </w:pPr>
      <w:r>
        <w:t xml:space="preserve">Somewhat agree  (3) </w:t>
      </w:r>
    </w:p>
    <w:p w14:paraId="7D6F473F" w14:textId="77777777" w:rsidR="00B62D5E" w:rsidRDefault="00FC177C">
      <w:pPr>
        <w:pStyle w:val="ListParagraph"/>
        <w:keepNext/>
        <w:numPr>
          <w:ilvl w:val="0"/>
          <w:numId w:val="3"/>
        </w:numPr>
        <w:pPrChange w:id="642" w:author="ANA-AN00" w:date="2021-07-30T14:33:00Z">
          <w:pPr>
            <w:pStyle w:val="ListParagraph"/>
            <w:keepNext/>
            <w:numPr>
              <w:numId w:val="6"/>
            </w:numPr>
            <w:spacing w:before="120" w:line="240" w:lineRule="auto"/>
            <w:ind w:left="360"/>
          </w:pPr>
        </w:pPrChange>
      </w:pPr>
      <w:r>
        <w:t xml:space="preserve">Strongly agree  (4) </w:t>
      </w:r>
    </w:p>
    <w:p w14:paraId="310D3A97" w14:textId="77777777" w:rsidR="00B62D5E" w:rsidRDefault="00B62D5E"/>
    <w:p w14:paraId="638D92B0" w14:textId="7191452F" w:rsidR="00B62D5E" w:rsidRDefault="00FC177C">
      <w:pPr>
        <w:keepNext/>
      </w:pPr>
      <w:r>
        <w:lastRenderedPageBreak/>
        <w:t xml:space="preserve">Q13.4 </w:t>
      </w:r>
      <w:del w:id="643" w:author="ANA-AN00" w:date="2021-07-30T14:33:00Z">
        <w:r>
          <w:delText>您是否认同以下说</w:delText>
        </w:r>
        <w:r>
          <w:delText>法</w:delText>
        </w:r>
      </w:del>
      <w:ins w:id="644" w:author="ANA-AN00" w:date="2021-07-30T14:33:00Z">
        <w:r>
          <w:t>您是否</w:t>
        </w:r>
        <w:r>
          <w:rPr>
            <w:rFonts w:hint="eastAsia"/>
            <w:lang w:eastAsia="zh-CN"/>
          </w:rPr>
          <w:t>认为</w:t>
        </w:r>
      </w:ins>
      <w:r>
        <w:t>：</w:t>
      </w:r>
      <w:r>
        <w:t>“</w:t>
      </w:r>
      <w:r>
        <w:t>气候变化是一个重要问题。</w:t>
      </w:r>
      <w:r>
        <w:t>”</w:t>
      </w:r>
    </w:p>
    <w:p w14:paraId="49414FFD" w14:textId="77777777" w:rsidR="00B62D5E" w:rsidRDefault="00FC177C">
      <w:pPr>
        <w:pStyle w:val="ListParagraph"/>
        <w:keepNext/>
        <w:numPr>
          <w:ilvl w:val="0"/>
          <w:numId w:val="3"/>
        </w:numPr>
        <w:pPrChange w:id="645" w:author="ANA-AN00" w:date="2021-07-30T14:33:00Z">
          <w:pPr>
            <w:pStyle w:val="ListParagraph"/>
            <w:keepNext/>
            <w:numPr>
              <w:numId w:val="6"/>
            </w:numPr>
            <w:spacing w:before="120" w:line="240" w:lineRule="auto"/>
            <w:ind w:left="360"/>
          </w:pPr>
        </w:pPrChange>
      </w:pPr>
      <w:r>
        <w:t>非常不同意</w:t>
      </w:r>
      <w:r>
        <w:t xml:space="preserve">  (0) </w:t>
      </w:r>
    </w:p>
    <w:p w14:paraId="69A685E2" w14:textId="77777777" w:rsidR="00B62D5E" w:rsidRDefault="00FC177C">
      <w:pPr>
        <w:pStyle w:val="ListParagraph"/>
        <w:keepNext/>
        <w:numPr>
          <w:ilvl w:val="0"/>
          <w:numId w:val="3"/>
        </w:numPr>
        <w:pPrChange w:id="646" w:author="ANA-AN00" w:date="2021-07-30T14:33:00Z">
          <w:pPr>
            <w:pStyle w:val="ListParagraph"/>
            <w:keepNext/>
            <w:numPr>
              <w:numId w:val="6"/>
            </w:numPr>
            <w:spacing w:before="120" w:line="240" w:lineRule="auto"/>
            <w:ind w:left="360"/>
          </w:pPr>
        </w:pPrChange>
      </w:pPr>
      <w:r>
        <w:t>不太同意</w:t>
      </w:r>
      <w:r>
        <w:t xml:space="preserve">  (1) </w:t>
      </w:r>
    </w:p>
    <w:p w14:paraId="346B1B4D" w14:textId="77777777" w:rsidR="00B62D5E" w:rsidRDefault="00FC177C">
      <w:pPr>
        <w:pStyle w:val="ListParagraph"/>
        <w:keepNext/>
        <w:numPr>
          <w:ilvl w:val="0"/>
          <w:numId w:val="3"/>
        </w:numPr>
        <w:pPrChange w:id="647" w:author="ANA-AN00" w:date="2021-07-30T14:33:00Z">
          <w:pPr>
            <w:pStyle w:val="ListParagraph"/>
            <w:keepNext/>
            <w:numPr>
              <w:numId w:val="6"/>
            </w:numPr>
            <w:spacing w:before="120" w:line="240" w:lineRule="auto"/>
            <w:ind w:left="360"/>
          </w:pPr>
        </w:pPrChange>
      </w:pPr>
      <w:r>
        <w:t>既不同意也不反对</w:t>
      </w:r>
      <w:r>
        <w:t xml:space="preserve">  (2) </w:t>
      </w:r>
    </w:p>
    <w:p w14:paraId="0C03178B" w14:textId="77777777" w:rsidR="00B62D5E" w:rsidRDefault="00FC177C">
      <w:pPr>
        <w:pStyle w:val="ListParagraph"/>
        <w:keepNext/>
        <w:numPr>
          <w:ilvl w:val="0"/>
          <w:numId w:val="3"/>
        </w:numPr>
        <w:pPrChange w:id="648" w:author="ANA-AN00" w:date="2021-07-30T14:33:00Z">
          <w:pPr>
            <w:pStyle w:val="ListParagraph"/>
            <w:keepNext/>
            <w:numPr>
              <w:numId w:val="6"/>
            </w:numPr>
            <w:spacing w:before="120" w:line="240" w:lineRule="auto"/>
            <w:ind w:left="360"/>
          </w:pPr>
        </w:pPrChange>
      </w:pPr>
      <w:r>
        <w:t>有点同意</w:t>
      </w:r>
      <w:r>
        <w:t xml:space="preserve">  (3) </w:t>
      </w:r>
    </w:p>
    <w:p w14:paraId="6DAAD64E" w14:textId="77777777" w:rsidR="00B62D5E" w:rsidRDefault="00FC177C">
      <w:pPr>
        <w:pStyle w:val="ListParagraph"/>
        <w:keepNext/>
        <w:numPr>
          <w:ilvl w:val="0"/>
          <w:numId w:val="3"/>
        </w:numPr>
        <w:pPrChange w:id="649" w:author="ANA-AN00" w:date="2021-07-30T14:33:00Z">
          <w:pPr>
            <w:pStyle w:val="ListParagraph"/>
            <w:keepNext/>
            <w:numPr>
              <w:numId w:val="6"/>
            </w:numPr>
            <w:spacing w:before="120" w:line="240" w:lineRule="auto"/>
            <w:ind w:left="360"/>
          </w:pPr>
        </w:pPrChange>
      </w:pPr>
      <w:r>
        <w:t>非常同意</w:t>
      </w:r>
      <w:r>
        <w:t xml:space="preserve">  (4) </w:t>
      </w:r>
    </w:p>
    <w:p w14:paraId="4DEC71FC" w14:textId="77777777" w:rsidR="00B62D5E" w:rsidRDefault="00B62D5E"/>
    <w:p w14:paraId="02DDAFEF" w14:textId="77777777" w:rsidR="00B62D5E" w:rsidRDefault="00B62D5E">
      <w:pPr>
        <w:pStyle w:val="QuestionSeparator"/>
      </w:pPr>
    </w:p>
    <w:p w14:paraId="0DB32012" w14:textId="77777777" w:rsidR="00B62D5E" w:rsidRDefault="00B62D5E"/>
    <w:p w14:paraId="2BE20784" w14:textId="77777777" w:rsidR="00B62D5E" w:rsidRDefault="00FC177C">
      <w:pPr>
        <w:keepNext/>
      </w:pPr>
      <w:r>
        <w:t>Q13.5 How knowledgeable do you consider yourself about climate cha</w:t>
      </w:r>
      <w:r>
        <w:t>nge?</w:t>
      </w:r>
    </w:p>
    <w:p w14:paraId="19472D8B" w14:textId="77777777" w:rsidR="00B62D5E" w:rsidRDefault="00FC177C">
      <w:pPr>
        <w:pStyle w:val="ListParagraph"/>
        <w:keepNext/>
        <w:numPr>
          <w:ilvl w:val="0"/>
          <w:numId w:val="3"/>
        </w:numPr>
        <w:pPrChange w:id="650" w:author="ANA-AN00" w:date="2021-07-30T14:33:00Z">
          <w:pPr>
            <w:pStyle w:val="ListParagraph"/>
            <w:keepNext/>
            <w:numPr>
              <w:numId w:val="6"/>
            </w:numPr>
            <w:spacing w:before="120" w:line="240" w:lineRule="auto"/>
            <w:ind w:left="360"/>
          </w:pPr>
        </w:pPrChange>
      </w:pPr>
      <w:r>
        <w:t xml:space="preserve">Not at all  (0) </w:t>
      </w:r>
    </w:p>
    <w:p w14:paraId="5AAAF820" w14:textId="77777777" w:rsidR="00B62D5E" w:rsidRDefault="00FC177C">
      <w:pPr>
        <w:pStyle w:val="ListParagraph"/>
        <w:keepNext/>
        <w:numPr>
          <w:ilvl w:val="0"/>
          <w:numId w:val="3"/>
        </w:numPr>
        <w:pPrChange w:id="651" w:author="ANA-AN00" w:date="2021-07-30T14:33:00Z">
          <w:pPr>
            <w:pStyle w:val="ListParagraph"/>
            <w:keepNext/>
            <w:numPr>
              <w:numId w:val="6"/>
            </w:numPr>
            <w:spacing w:before="120" w:line="240" w:lineRule="auto"/>
            <w:ind w:left="360"/>
          </w:pPr>
        </w:pPrChange>
      </w:pPr>
      <w:r>
        <w:t xml:space="preserve">A little  (1) </w:t>
      </w:r>
    </w:p>
    <w:p w14:paraId="6BFDBA2A" w14:textId="77777777" w:rsidR="00B62D5E" w:rsidRDefault="00FC177C">
      <w:pPr>
        <w:pStyle w:val="ListParagraph"/>
        <w:keepNext/>
        <w:numPr>
          <w:ilvl w:val="0"/>
          <w:numId w:val="3"/>
        </w:numPr>
        <w:pPrChange w:id="652" w:author="ANA-AN00" w:date="2021-07-30T14:33:00Z">
          <w:pPr>
            <w:pStyle w:val="ListParagraph"/>
            <w:keepNext/>
            <w:numPr>
              <w:numId w:val="6"/>
            </w:numPr>
            <w:spacing w:before="120" w:line="240" w:lineRule="auto"/>
            <w:ind w:left="360"/>
          </w:pPr>
        </w:pPrChange>
      </w:pPr>
      <w:r>
        <w:t xml:space="preserve">Moderately  (2) </w:t>
      </w:r>
    </w:p>
    <w:p w14:paraId="7FDBD597" w14:textId="77777777" w:rsidR="00B62D5E" w:rsidRDefault="00FC177C">
      <w:pPr>
        <w:pStyle w:val="ListParagraph"/>
        <w:keepNext/>
        <w:numPr>
          <w:ilvl w:val="0"/>
          <w:numId w:val="3"/>
        </w:numPr>
        <w:pPrChange w:id="653" w:author="ANA-AN00" w:date="2021-07-30T14:33:00Z">
          <w:pPr>
            <w:pStyle w:val="ListParagraph"/>
            <w:keepNext/>
            <w:numPr>
              <w:numId w:val="6"/>
            </w:numPr>
            <w:spacing w:before="120" w:line="240" w:lineRule="auto"/>
            <w:ind w:left="360"/>
          </w:pPr>
        </w:pPrChange>
      </w:pPr>
      <w:r>
        <w:t xml:space="preserve">A lot  (3) </w:t>
      </w:r>
    </w:p>
    <w:p w14:paraId="2F9DF745" w14:textId="77777777" w:rsidR="00B62D5E" w:rsidRDefault="00FC177C">
      <w:pPr>
        <w:pStyle w:val="ListParagraph"/>
        <w:keepNext/>
        <w:numPr>
          <w:ilvl w:val="0"/>
          <w:numId w:val="3"/>
        </w:numPr>
        <w:pPrChange w:id="654" w:author="ANA-AN00" w:date="2021-07-30T14:33:00Z">
          <w:pPr>
            <w:pStyle w:val="ListParagraph"/>
            <w:keepNext/>
            <w:numPr>
              <w:numId w:val="6"/>
            </w:numPr>
            <w:spacing w:before="120" w:line="240" w:lineRule="auto"/>
            <w:ind w:left="360"/>
          </w:pPr>
        </w:pPrChange>
      </w:pPr>
      <w:r>
        <w:t xml:space="preserve">A great deal  (4) </w:t>
      </w:r>
    </w:p>
    <w:p w14:paraId="5A23DDD1" w14:textId="77777777" w:rsidR="00B62D5E" w:rsidRDefault="00B62D5E"/>
    <w:p w14:paraId="2D018D45" w14:textId="77777777" w:rsidR="00B62D5E" w:rsidRDefault="00FC177C">
      <w:pPr>
        <w:keepNext/>
      </w:pPr>
      <w:r>
        <w:t xml:space="preserve">Q13.5 </w:t>
      </w:r>
      <w:r>
        <w:t>您认为自己有多了解气候变化？</w:t>
      </w:r>
    </w:p>
    <w:p w14:paraId="2F954A96" w14:textId="77777777" w:rsidR="00B62D5E" w:rsidRDefault="00FC177C">
      <w:pPr>
        <w:pStyle w:val="ListParagraph"/>
        <w:keepNext/>
        <w:numPr>
          <w:ilvl w:val="0"/>
          <w:numId w:val="3"/>
        </w:numPr>
        <w:pPrChange w:id="655" w:author="ANA-AN00" w:date="2021-07-30T14:33:00Z">
          <w:pPr>
            <w:pStyle w:val="ListParagraph"/>
            <w:keepNext/>
            <w:numPr>
              <w:numId w:val="6"/>
            </w:numPr>
            <w:spacing w:before="120" w:line="240" w:lineRule="auto"/>
            <w:ind w:left="360"/>
          </w:pPr>
        </w:pPrChange>
      </w:pPr>
      <w:r>
        <w:t>完全不了解</w:t>
      </w:r>
      <w:r>
        <w:t xml:space="preserve">  (0) </w:t>
      </w:r>
    </w:p>
    <w:p w14:paraId="0D5B3104" w14:textId="77777777" w:rsidR="00B62D5E" w:rsidRDefault="00FC177C">
      <w:pPr>
        <w:pStyle w:val="ListParagraph"/>
        <w:keepNext/>
        <w:numPr>
          <w:ilvl w:val="0"/>
          <w:numId w:val="3"/>
        </w:numPr>
        <w:pPrChange w:id="656" w:author="ANA-AN00" w:date="2021-07-30T14:33:00Z">
          <w:pPr>
            <w:pStyle w:val="ListParagraph"/>
            <w:keepNext/>
            <w:numPr>
              <w:numId w:val="6"/>
            </w:numPr>
            <w:spacing w:before="120" w:line="240" w:lineRule="auto"/>
            <w:ind w:left="360"/>
          </w:pPr>
        </w:pPrChange>
      </w:pPr>
      <w:r>
        <w:t>不太了解</w:t>
      </w:r>
      <w:r>
        <w:t xml:space="preserve">  (1) </w:t>
      </w:r>
    </w:p>
    <w:p w14:paraId="7E7415BB" w14:textId="77777777" w:rsidR="00B62D5E" w:rsidRDefault="00FC177C">
      <w:pPr>
        <w:pStyle w:val="ListParagraph"/>
        <w:keepNext/>
        <w:numPr>
          <w:ilvl w:val="0"/>
          <w:numId w:val="3"/>
        </w:numPr>
        <w:pPrChange w:id="657" w:author="ANA-AN00" w:date="2021-07-30T14:33:00Z">
          <w:pPr>
            <w:pStyle w:val="ListParagraph"/>
            <w:keepNext/>
            <w:numPr>
              <w:numId w:val="6"/>
            </w:numPr>
            <w:spacing w:before="120" w:line="240" w:lineRule="auto"/>
            <w:ind w:left="360"/>
          </w:pPr>
        </w:pPrChange>
      </w:pPr>
      <w:r>
        <w:t>一般</w:t>
      </w:r>
      <w:r>
        <w:t xml:space="preserve">  (2) </w:t>
      </w:r>
    </w:p>
    <w:p w14:paraId="46729860" w14:textId="77777777" w:rsidR="00B62D5E" w:rsidRDefault="00FC177C">
      <w:pPr>
        <w:pStyle w:val="ListParagraph"/>
        <w:keepNext/>
        <w:numPr>
          <w:ilvl w:val="0"/>
          <w:numId w:val="3"/>
        </w:numPr>
        <w:pPrChange w:id="658" w:author="ANA-AN00" w:date="2021-07-30T14:33:00Z">
          <w:pPr>
            <w:pStyle w:val="ListParagraph"/>
            <w:keepNext/>
            <w:numPr>
              <w:numId w:val="6"/>
            </w:numPr>
            <w:spacing w:before="120" w:line="240" w:lineRule="auto"/>
            <w:ind w:left="360"/>
          </w:pPr>
        </w:pPrChange>
      </w:pPr>
      <w:r>
        <w:t>很了解</w:t>
      </w:r>
      <w:r>
        <w:t xml:space="preserve">  (3) </w:t>
      </w:r>
    </w:p>
    <w:p w14:paraId="354C7504" w14:textId="77777777" w:rsidR="00B62D5E" w:rsidRDefault="00FC177C">
      <w:pPr>
        <w:pStyle w:val="ListParagraph"/>
        <w:keepNext/>
        <w:numPr>
          <w:ilvl w:val="0"/>
          <w:numId w:val="3"/>
        </w:numPr>
        <w:pPrChange w:id="659" w:author="ANA-AN00" w:date="2021-07-30T14:33:00Z">
          <w:pPr>
            <w:pStyle w:val="ListParagraph"/>
            <w:keepNext/>
            <w:numPr>
              <w:numId w:val="6"/>
            </w:numPr>
            <w:spacing w:before="120" w:line="240" w:lineRule="auto"/>
            <w:ind w:left="360"/>
          </w:pPr>
        </w:pPrChange>
      </w:pPr>
      <w:r>
        <w:t>非常了解</w:t>
      </w:r>
      <w:r>
        <w:t xml:space="preserve">  (4) </w:t>
      </w:r>
    </w:p>
    <w:p w14:paraId="5131E1A2" w14:textId="77777777" w:rsidR="00B62D5E" w:rsidRDefault="00B62D5E"/>
    <w:p w14:paraId="01A9F320" w14:textId="77777777" w:rsidR="00B62D5E" w:rsidRDefault="00B62D5E">
      <w:pPr>
        <w:pStyle w:val="QuestionSeparator"/>
      </w:pPr>
    </w:p>
    <w:p w14:paraId="6FE0BBFC" w14:textId="77777777" w:rsidR="00B62D5E" w:rsidRDefault="00B62D5E"/>
    <w:p w14:paraId="1B989694" w14:textId="6D180E6A" w:rsidR="00B62D5E" w:rsidRDefault="00FC177C">
      <w:pPr>
        <w:keepNext/>
      </w:pPr>
      <w:r>
        <w:t xml:space="preserve">Q13.7 Greenhouse gases are gases that trap heat in the atmosphere and make the Earth warmer, </w:t>
      </w:r>
      <w:r>
        <w:t>causing climate change. In particular, the burning of fossil fuels and agricultural production emit greenhouse gases.</w:t>
      </w:r>
      <w:r>
        <w:br/>
        <w:t> </w:t>
      </w:r>
      <w:del w:id="660" w:author="ANA-AN00" w:date="2021-07-30T14:33:00Z">
        <w:r>
          <w:delText xml:space="preserve"> </w:delText>
        </w:r>
      </w:del>
      <w:r>
        <w:br/>
      </w:r>
      <w:r>
        <w:lastRenderedPageBreak/>
        <w:t>Which of the following elements contribute to climate change? (Multiple answers are possible)   </w:t>
      </w:r>
    </w:p>
    <w:p w14:paraId="47D57DA9" w14:textId="77777777" w:rsidR="00B62D5E" w:rsidRDefault="00FC177C">
      <w:pPr>
        <w:pStyle w:val="ListParagraph"/>
        <w:keepNext/>
        <w:numPr>
          <w:ilvl w:val="0"/>
          <w:numId w:val="4"/>
        </w:numPr>
        <w:pPrChange w:id="661" w:author="ANA-AN00" w:date="2021-07-30T14:33:00Z">
          <w:pPr>
            <w:pStyle w:val="ListParagraph"/>
            <w:keepNext/>
            <w:numPr>
              <w:numId w:val="5"/>
            </w:numPr>
            <w:spacing w:before="120" w:line="240" w:lineRule="auto"/>
            <w:ind w:left="360"/>
          </w:pPr>
        </w:pPrChange>
      </w:pPr>
      <w:r>
        <w:t xml:space="preserve">CO2  (1) </w:t>
      </w:r>
    </w:p>
    <w:p w14:paraId="6442AAB0" w14:textId="77777777" w:rsidR="00B62D5E" w:rsidRDefault="00FC177C">
      <w:pPr>
        <w:pStyle w:val="ListParagraph"/>
        <w:keepNext/>
        <w:numPr>
          <w:ilvl w:val="0"/>
          <w:numId w:val="4"/>
        </w:numPr>
        <w:pPrChange w:id="662" w:author="ANA-AN00" w:date="2021-07-30T14:33:00Z">
          <w:pPr>
            <w:pStyle w:val="ListParagraph"/>
            <w:keepNext/>
            <w:numPr>
              <w:numId w:val="5"/>
            </w:numPr>
            <w:spacing w:before="120" w:line="240" w:lineRule="auto"/>
            <w:ind w:left="360"/>
          </w:pPr>
        </w:pPrChange>
      </w:pPr>
      <w:r>
        <w:t xml:space="preserve">Hydrogen  (2) </w:t>
      </w:r>
    </w:p>
    <w:p w14:paraId="6C9B0A29" w14:textId="77777777" w:rsidR="00B62D5E" w:rsidRDefault="00FC177C">
      <w:pPr>
        <w:pStyle w:val="ListParagraph"/>
        <w:keepNext/>
        <w:numPr>
          <w:ilvl w:val="0"/>
          <w:numId w:val="4"/>
        </w:numPr>
        <w:pPrChange w:id="663" w:author="ANA-AN00" w:date="2021-07-30T14:33:00Z">
          <w:pPr>
            <w:pStyle w:val="ListParagraph"/>
            <w:keepNext/>
            <w:numPr>
              <w:numId w:val="5"/>
            </w:numPr>
            <w:spacing w:before="120" w:line="240" w:lineRule="auto"/>
            <w:ind w:left="360"/>
          </w:pPr>
        </w:pPrChange>
      </w:pPr>
      <w:r>
        <w:t xml:space="preserve">Methane  (3) </w:t>
      </w:r>
    </w:p>
    <w:p w14:paraId="12E1BA23" w14:textId="77777777" w:rsidR="00B62D5E" w:rsidRDefault="00FC177C">
      <w:pPr>
        <w:pStyle w:val="ListParagraph"/>
        <w:keepNext/>
        <w:numPr>
          <w:ilvl w:val="0"/>
          <w:numId w:val="4"/>
        </w:numPr>
        <w:pPrChange w:id="664" w:author="ANA-AN00" w:date="2021-07-30T14:33:00Z">
          <w:pPr>
            <w:pStyle w:val="ListParagraph"/>
            <w:keepNext/>
            <w:numPr>
              <w:numId w:val="5"/>
            </w:numPr>
            <w:spacing w:before="120" w:line="240" w:lineRule="auto"/>
            <w:ind w:left="360"/>
          </w:pPr>
        </w:pPrChange>
      </w:pPr>
      <w:r>
        <w:t xml:space="preserve">Particulate matter  (4) </w:t>
      </w:r>
    </w:p>
    <w:p w14:paraId="78AE9246" w14:textId="77777777" w:rsidR="00B62D5E" w:rsidRDefault="00B62D5E"/>
    <w:p w14:paraId="5C2E8528" w14:textId="77777777" w:rsidR="00B62D5E" w:rsidRDefault="00FC177C">
      <w:pPr>
        <w:keepNext/>
      </w:pPr>
      <w:r>
        <w:t xml:space="preserve">Q13.7 </w:t>
      </w:r>
      <w:r>
        <w:t>温室气体是将热量捕获在地球大气中，使地球更热，从而导致气候变化的气体。化石燃料的燃烧和农业生产会排放温室气体。</w:t>
      </w:r>
      <w:r>
        <w:t> </w:t>
      </w:r>
      <w:r>
        <w:br/>
      </w:r>
      <w:r>
        <w:br/>
      </w:r>
      <w:r>
        <w:br/>
      </w:r>
      <w:r>
        <w:t>下列哪个</w:t>
      </w:r>
      <w:r>
        <w:t>/</w:t>
      </w:r>
      <w:r>
        <w:t>些元素导致了气候变化</w:t>
      </w:r>
      <w:r>
        <w:t>?</w:t>
      </w:r>
      <w:r>
        <w:t>（可多选）</w:t>
      </w:r>
    </w:p>
    <w:p w14:paraId="7FB747F0" w14:textId="77777777" w:rsidR="00B62D5E" w:rsidRDefault="00FC177C">
      <w:pPr>
        <w:pStyle w:val="ListParagraph"/>
        <w:keepNext/>
        <w:numPr>
          <w:ilvl w:val="0"/>
          <w:numId w:val="4"/>
        </w:numPr>
        <w:pPrChange w:id="665" w:author="ANA-AN00" w:date="2021-07-30T14:33:00Z">
          <w:pPr>
            <w:pStyle w:val="ListParagraph"/>
            <w:keepNext/>
            <w:numPr>
              <w:numId w:val="5"/>
            </w:numPr>
            <w:spacing w:before="120" w:line="240" w:lineRule="auto"/>
            <w:ind w:left="360"/>
          </w:pPr>
        </w:pPrChange>
      </w:pPr>
      <w:r>
        <w:t>二氧化碳</w:t>
      </w:r>
      <w:r>
        <w:t xml:space="preserve">  (1) </w:t>
      </w:r>
    </w:p>
    <w:p w14:paraId="354FBE6B" w14:textId="77777777" w:rsidR="00B62D5E" w:rsidRDefault="00FC177C">
      <w:pPr>
        <w:pStyle w:val="ListParagraph"/>
        <w:keepNext/>
        <w:numPr>
          <w:ilvl w:val="0"/>
          <w:numId w:val="4"/>
        </w:numPr>
        <w:pPrChange w:id="666" w:author="ANA-AN00" w:date="2021-07-30T14:33:00Z">
          <w:pPr>
            <w:pStyle w:val="ListParagraph"/>
            <w:keepNext/>
            <w:numPr>
              <w:numId w:val="5"/>
            </w:numPr>
            <w:spacing w:before="120" w:line="240" w:lineRule="auto"/>
            <w:ind w:left="360"/>
          </w:pPr>
        </w:pPrChange>
      </w:pPr>
      <w:r>
        <w:t>氢气</w:t>
      </w:r>
      <w:r>
        <w:t xml:space="preserve">  (2) </w:t>
      </w:r>
    </w:p>
    <w:p w14:paraId="4F48EF01" w14:textId="77777777" w:rsidR="00B62D5E" w:rsidRDefault="00FC177C">
      <w:pPr>
        <w:pStyle w:val="ListParagraph"/>
        <w:keepNext/>
        <w:numPr>
          <w:ilvl w:val="0"/>
          <w:numId w:val="4"/>
        </w:numPr>
        <w:pPrChange w:id="667" w:author="ANA-AN00" w:date="2021-07-30T14:33:00Z">
          <w:pPr>
            <w:pStyle w:val="ListParagraph"/>
            <w:keepNext/>
            <w:numPr>
              <w:numId w:val="5"/>
            </w:numPr>
            <w:spacing w:before="120" w:line="240" w:lineRule="auto"/>
            <w:ind w:left="360"/>
          </w:pPr>
        </w:pPrChange>
      </w:pPr>
      <w:r>
        <w:t>甲烷</w:t>
      </w:r>
      <w:r>
        <w:t xml:space="preserve">  (3) </w:t>
      </w:r>
    </w:p>
    <w:p w14:paraId="3C05D4ED" w14:textId="77777777" w:rsidR="00B62D5E" w:rsidRDefault="00FC177C">
      <w:pPr>
        <w:pStyle w:val="ListParagraph"/>
        <w:keepNext/>
        <w:numPr>
          <w:ilvl w:val="0"/>
          <w:numId w:val="4"/>
        </w:numPr>
        <w:pPrChange w:id="668" w:author="ANA-AN00" w:date="2021-07-30T14:33:00Z">
          <w:pPr>
            <w:pStyle w:val="ListParagraph"/>
            <w:keepNext/>
            <w:numPr>
              <w:numId w:val="5"/>
            </w:numPr>
            <w:spacing w:before="120" w:line="240" w:lineRule="auto"/>
            <w:ind w:left="360"/>
          </w:pPr>
        </w:pPrChange>
      </w:pPr>
      <w:r>
        <w:t>颗粒物</w:t>
      </w:r>
      <w:r>
        <w:t xml:space="preserve">  (4) </w:t>
      </w:r>
    </w:p>
    <w:p w14:paraId="46C66096" w14:textId="77777777" w:rsidR="00B62D5E" w:rsidRDefault="00B62D5E"/>
    <w:p w14:paraId="43744830" w14:textId="77777777" w:rsidR="00B62D5E" w:rsidRDefault="00B62D5E">
      <w:pPr>
        <w:pStyle w:val="QuestionSeparator"/>
      </w:pPr>
    </w:p>
    <w:p w14:paraId="5F023047" w14:textId="77777777" w:rsidR="00B62D5E" w:rsidRDefault="00B62D5E"/>
    <w:p w14:paraId="720301A3" w14:textId="77777777" w:rsidR="00B62D5E" w:rsidRDefault="00FC177C">
      <w:pPr>
        <w:keepNext/>
      </w:pPr>
      <w:r>
        <w:t xml:space="preserve">Q13.8 Do you think that cutting global greenhouse gas emissions by half would be sufficient to </w:t>
      </w:r>
      <w:r>
        <w:t>eventually stop temperatures from rising? </w:t>
      </w:r>
    </w:p>
    <w:p w14:paraId="7862AEFE" w14:textId="77777777" w:rsidR="00B62D5E" w:rsidRDefault="00FC177C">
      <w:pPr>
        <w:pStyle w:val="ListParagraph"/>
        <w:keepNext/>
        <w:numPr>
          <w:ilvl w:val="0"/>
          <w:numId w:val="3"/>
        </w:numPr>
        <w:pPrChange w:id="669" w:author="ANA-AN00" w:date="2021-07-30T14:33:00Z">
          <w:pPr>
            <w:pStyle w:val="ListParagraph"/>
            <w:keepNext/>
            <w:numPr>
              <w:numId w:val="6"/>
            </w:numPr>
            <w:spacing w:before="120" w:line="240" w:lineRule="auto"/>
            <w:ind w:left="360"/>
          </w:pPr>
        </w:pPrChange>
      </w:pPr>
      <w:r>
        <w:t xml:space="preserve">Yes  (5) </w:t>
      </w:r>
    </w:p>
    <w:p w14:paraId="7CE02BF3" w14:textId="77777777" w:rsidR="00B62D5E" w:rsidRDefault="00FC177C">
      <w:pPr>
        <w:pStyle w:val="ListParagraph"/>
        <w:keepNext/>
        <w:numPr>
          <w:ilvl w:val="0"/>
          <w:numId w:val="3"/>
        </w:numPr>
        <w:pPrChange w:id="670" w:author="ANA-AN00" w:date="2021-07-30T14:33:00Z">
          <w:pPr>
            <w:pStyle w:val="ListParagraph"/>
            <w:keepNext/>
            <w:numPr>
              <w:numId w:val="6"/>
            </w:numPr>
            <w:spacing w:before="120" w:line="240" w:lineRule="auto"/>
            <w:ind w:left="360"/>
          </w:pPr>
        </w:pPrChange>
      </w:pPr>
      <w:r>
        <w:t xml:space="preserve">No  (4) </w:t>
      </w:r>
    </w:p>
    <w:p w14:paraId="3F02F5D9" w14:textId="77777777" w:rsidR="00B62D5E" w:rsidRDefault="00B62D5E"/>
    <w:p w14:paraId="6F9E6750" w14:textId="77777777" w:rsidR="00B62D5E" w:rsidRDefault="00FC177C">
      <w:pPr>
        <w:keepNext/>
      </w:pPr>
      <w:r>
        <w:t xml:space="preserve">Q13.8 </w:t>
      </w:r>
      <w:r>
        <w:t>您认为将全球温室气体排放量减少一半是否足以最终阻止气温上升？</w:t>
      </w:r>
    </w:p>
    <w:p w14:paraId="2AEE4DF7" w14:textId="77777777" w:rsidR="00B62D5E" w:rsidRDefault="00FC177C">
      <w:pPr>
        <w:pStyle w:val="ListParagraph"/>
        <w:keepNext/>
        <w:numPr>
          <w:ilvl w:val="0"/>
          <w:numId w:val="3"/>
        </w:numPr>
        <w:pPrChange w:id="671" w:author="ANA-AN00" w:date="2021-07-30T14:33:00Z">
          <w:pPr>
            <w:pStyle w:val="ListParagraph"/>
            <w:keepNext/>
            <w:numPr>
              <w:numId w:val="6"/>
            </w:numPr>
            <w:spacing w:before="120" w:line="240" w:lineRule="auto"/>
            <w:ind w:left="360"/>
          </w:pPr>
        </w:pPrChange>
      </w:pPr>
      <w:r>
        <w:t>是</w:t>
      </w:r>
      <w:r>
        <w:t xml:space="preserve">  (5) </w:t>
      </w:r>
    </w:p>
    <w:p w14:paraId="1331D7C5" w14:textId="77777777" w:rsidR="00B62D5E" w:rsidRDefault="00FC177C">
      <w:pPr>
        <w:pStyle w:val="ListParagraph"/>
        <w:keepNext/>
        <w:numPr>
          <w:ilvl w:val="0"/>
          <w:numId w:val="3"/>
        </w:numPr>
        <w:pPrChange w:id="672" w:author="ANA-AN00" w:date="2021-07-30T14:33:00Z">
          <w:pPr>
            <w:pStyle w:val="ListParagraph"/>
            <w:keepNext/>
            <w:numPr>
              <w:numId w:val="6"/>
            </w:numPr>
            <w:spacing w:before="120" w:line="240" w:lineRule="auto"/>
            <w:ind w:left="360"/>
          </w:pPr>
        </w:pPrChange>
      </w:pPr>
      <w:r>
        <w:t>否</w:t>
      </w:r>
      <w:r>
        <w:t xml:space="preserve">  (4) </w:t>
      </w:r>
    </w:p>
    <w:p w14:paraId="7A2F6EA3" w14:textId="77777777" w:rsidR="00B62D5E" w:rsidRDefault="00B62D5E"/>
    <w:p w14:paraId="08B46DC3" w14:textId="77777777" w:rsidR="00B62D5E" w:rsidRDefault="00B62D5E">
      <w:pPr>
        <w:pStyle w:val="QuestionSeparator"/>
      </w:pPr>
    </w:p>
    <w:p w14:paraId="0CE37FC6" w14:textId="77777777" w:rsidR="00B62D5E" w:rsidRDefault="00B62D5E"/>
    <w:p w14:paraId="0EA98FAC" w14:textId="4EEDD98A" w:rsidR="00B62D5E" w:rsidRDefault="00FC177C">
      <w:pPr>
        <w:keepNext/>
      </w:pPr>
      <w:r>
        <w:t xml:space="preserve">Q13.9 For the next three questions we would like you to rank the items according to the greenhouse gas emissions they emit, to the best </w:t>
      </w:r>
      <w:r>
        <w:t xml:space="preserve">of your knowledge (where 1 is </w:t>
      </w:r>
      <w:r>
        <w:lastRenderedPageBreak/>
        <w:t>the item that emits the most and 3 the item that emits the least).</w:t>
      </w:r>
      <w:del w:id="673" w:author="ANA-AN00" w:date="2021-07-30T14:33:00Z">
        <w:r>
          <w:delText xml:space="preserve"> </w:delText>
        </w:r>
        <w:r>
          <w:br/>
        </w:r>
        <w:r>
          <w:br/>
          <w:delText xml:space="preserve"> </w:delText>
        </w:r>
      </w:del>
      <w:ins w:id="674" w:author="ANA-AN00" w:date="2021-07-30T14:33:00Z">
        <w:r>
          <w:br/>
        </w:r>
        <w:r>
          <w:br/>
        </w:r>
      </w:ins>
      <w:r>
        <w:t>The greenhouse gas emissions of a product are those emitted at all steps involved in its production and distribution.</w:t>
      </w:r>
    </w:p>
    <w:p w14:paraId="19F96A91" w14:textId="77777777" w:rsidR="00B62D5E" w:rsidRDefault="00B62D5E"/>
    <w:p w14:paraId="1079EF2E" w14:textId="77777777" w:rsidR="00B62D5E" w:rsidRDefault="00FC177C">
      <w:pPr>
        <w:keepNext/>
      </w:pPr>
      <w:r>
        <w:t xml:space="preserve">Q13.9 </w:t>
      </w:r>
      <w:r>
        <w:t>对于接下来的三个问题，我们希望您根据项目所排放的温室气体排放量，并</w:t>
      </w:r>
      <w:r>
        <w:t>尽您所知，对其进行排名（其中</w:t>
      </w:r>
      <w:r>
        <w:t>1</w:t>
      </w:r>
      <w:r>
        <w:t>是排放最多的项目，</w:t>
      </w:r>
      <w:r>
        <w:t>3</w:t>
      </w:r>
      <w:r>
        <w:t>是排放最少的项目）。</w:t>
      </w:r>
      <w:r>
        <w:br/>
      </w:r>
      <w:r>
        <w:br/>
      </w:r>
      <w:r>
        <w:t>注：产品的温室气体排放是指在其生产和销售过程中涉及的所有步骤中所排放的温室气体。</w:t>
      </w:r>
    </w:p>
    <w:p w14:paraId="30D97B86" w14:textId="77777777" w:rsidR="00B62D5E" w:rsidRDefault="00B62D5E"/>
    <w:p w14:paraId="226485EB" w14:textId="77777777" w:rsidR="00B62D5E" w:rsidRDefault="00B62D5E">
      <w:pPr>
        <w:pStyle w:val="QuestionSeparator"/>
      </w:pPr>
    </w:p>
    <w:tbl>
      <w:tblPr>
        <w:tblStyle w:val="QQuestionIconTable"/>
        <w:tblW w:w="0" w:type="auto"/>
        <w:tblLook w:val="0460" w:firstRow="1" w:lastRow="1" w:firstColumn="0" w:lastColumn="0" w:noHBand="0" w:noVBand="1"/>
        <w:tblPrChange w:id="675" w:author="ANA-AN00" w:date="2021-07-30T14:33:00Z">
          <w:tblPr>
            <w:tblStyle w:val="QQuestionIconTable"/>
            <w:tblW w:w="50" w:type="auto"/>
            <w:tblLook w:val="07E0" w:firstRow="1" w:lastRow="1" w:firstColumn="1" w:lastColumn="1" w:noHBand="1" w:noVBand="1"/>
          </w:tblPr>
        </w:tblPrChange>
      </w:tblPr>
      <w:tblGrid>
        <w:gridCol w:w="380"/>
        <w:tblGridChange w:id="676">
          <w:tblGrid>
            <w:gridCol w:w="380"/>
          </w:tblGrid>
        </w:tblGridChange>
      </w:tblGrid>
      <w:tr w:rsidR="00B62D5E" w14:paraId="0DB61FBE" w14:textId="77777777">
        <w:tc>
          <w:tcPr>
            <w:tcW w:w="50" w:type="dxa"/>
            <w:tcPrChange w:id="677" w:author="ANA-AN00" w:date="2021-07-30T14:33:00Z">
              <w:tcPr>
                <w:tcW w:w="50" w:type="dxa"/>
              </w:tcPr>
            </w:tcPrChange>
          </w:tcPr>
          <w:p w14:paraId="057251BB" w14:textId="15BF65AB" w:rsidR="00B62D5E" w:rsidRDefault="00FC177C">
            <w:pPr>
              <w:keepNext/>
            </w:pPr>
            <w:del w:id="678" w:author="ANA-AN00" w:date="2021-07-30T14:33:00Z">
              <w:r>
                <w:rPr>
                  <w:noProof/>
                </w:rPr>
                <w:drawing>
                  <wp:inline distT="0" distB="0" distL="0" distR="0" wp14:anchorId="6AABFF20" wp14:editId="63675CB1">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679" w:author="ANA-AN00" w:date="2021-07-30T14:33:00Z">
              <w:r>
                <w:rPr>
                  <w:noProof/>
                </w:rPr>
                <w:drawing>
                  <wp:inline distT="0" distB="0" distL="0" distR="0">
                    <wp:extent cx="228600" cy="228600"/>
                    <wp:effectExtent l="0" t="0" r="0" b="0"/>
                    <wp:docPr id="1033"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1EEC8754" w14:textId="77777777" w:rsidR="00B62D5E" w:rsidRDefault="00B62D5E"/>
    <w:p w14:paraId="73106A0B" w14:textId="0F5BEBFD" w:rsidR="00B62D5E" w:rsidRDefault="00FC177C">
      <w:pPr>
        <w:keepNext/>
      </w:pPr>
      <w:r>
        <w:t>Q13.10 If a family of 4 travels 500 miles from [City 1] to [City 2], with which mode of transportation do they emit the most greenhouse gases?</w:t>
      </w:r>
      <w:del w:id="680" w:author="ANA-AN00" w:date="2021-07-30T14:33:00Z">
        <w:r>
          <w:delText xml:space="preserve"> </w:delText>
        </w:r>
        <w:r>
          <w:br/>
        </w:r>
        <w:r>
          <w:br/>
          <w:delText xml:space="preserve"> </w:delText>
        </w:r>
      </w:del>
      <w:ins w:id="681" w:author="ANA-AN00" w:date="2021-07-30T14:33:00Z">
        <w:r>
          <w:br/>
        </w:r>
        <w:r>
          <w:br/>
        </w:r>
      </w:ins>
      <w:r>
        <w:t>Please rank the items from 1</w:t>
      </w:r>
      <w:r>
        <w:t xml:space="preserve"> (most) to 3 (least) (by clicking and dragging the items).</w:t>
      </w:r>
    </w:p>
    <w:p w14:paraId="57C1219B" w14:textId="77777777" w:rsidR="00B62D5E" w:rsidRDefault="00FC177C">
      <w:pPr>
        <w:pStyle w:val="ListParagraph"/>
        <w:keepNext/>
        <w:ind w:left="0"/>
      </w:pPr>
      <w:r>
        <w:t>______ Car (running on diesel or gasoline) (1)</w:t>
      </w:r>
    </w:p>
    <w:p w14:paraId="273309A8" w14:textId="77777777" w:rsidR="00B62D5E" w:rsidRDefault="00FC177C">
      <w:pPr>
        <w:pStyle w:val="ListParagraph"/>
        <w:keepNext/>
        <w:ind w:left="0"/>
      </w:pPr>
      <w:r>
        <w:t>______ Coach (2)</w:t>
      </w:r>
    </w:p>
    <w:p w14:paraId="6C063D68" w14:textId="77777777" w:rsidR="00B62D5E" w:rsidRDefault="00FC177C">
      <w:pPr>
        <w:pStyle w:val="ListParagraph"/>
        <w:keepNext/>
        <w:ind w:left="0"/>
      </w:pPr>
      <w:r>
        <w:t>______ Plane (3)</w:t>
      </w:r>
    </w:p>
    <w:p w14:paraId="466EB4A5" w14:textId="77777777" w:rsidR="00B62D5E" w:rsidRDefault="00B62D5E"/>
    <w:p w14:paraId="2014ED25" w14:textId="77777777" w:rsidR="00B62D5E" w:rsidRDefault="00FC177C">
      <w:pPr>
        <w:keepNext/>
      </w:pPr>
      <w:r>
        <w:t xml:space="preserve">Q13.10 </w:t>
      </w:r>
      <w:r>
        <w:t>如果一家四口要从</w:t>
      </w:r>
      <w:r>
        <w:t>[</w:t>
      </w:r>
      <w:r>
        <w:t>城市</w:t>
      </w:r>
      <w:r>
        <w:t xml:space="preserve"> 1]</w:t>
      </w:r>
      <w:r>
        <w:t>去</w:t>
      </w:r>
      <w:r>
        <w:t>[</w:t>
      </w:r>
      <w:r>
        <w:t>城市</w:t>
      </w:r>
      <w:r>
        <w:t xml:space="preserve"> 2]</w:t>
      </w:r>
      <w:r>
        <w:t>，两地距离</w:t>
      </w:r>
      <w:r>
        <w:t>500</w:t>
      </w:r>
      <w:r>
        <w:t>英里，以下哪种交通工具所排放的温室气体会最多？</w:t>
      </w:r>
      <w:r>
        <w:br/>
      </w:r>
      <w:r>
        <w:br/>
      </w:r>
      <w:r>
        <w:t>请单击并拖动项目以进行排列，其中</w:t>
      </w:r>
      <w:r>
        <w:t>1</w:t>
      </w:r>
      <w:r>
        <w:t>代表排放最多，</w:t>
      </w:r>
      <w:r>
        <w:t>3</w:t>
      </w:r>
      <w:r>
        <w:t>代表排放最少。</w:t>
      </w:r>
      <w:r>
        <w:br/>
      </w:r>
    </w:p>
    <w:p w14:paraId="5DDA57B1" w14:textId="77777777" w:rsidR="00B62D5E" w:rsidRDefault="00FC177C">
      <w:pPr>
        <w:pStyle w:val="ListParagraph"/>
        <w:keepNext/>
        <w:ind w:left="0"/>
      </w:pPr>
      <w:r>
        <w:t xml:space="preserve">______ </w:t>
      </w:r>
      <w:r>
        <w:t>汽车（使用柴油或汽油）</w:t>
      </w:r>
      <w:r>
        <w:t xml:space="preserve"> </w:t>
      </w:r>
      <w:r>
        <w:t>(1)</w:t>
      </w:r>
    </w:p>
    <w:p w14:paraId="1C63046F" w14:textId="77777777" w:rsidR="00B62D5E" w:rsidRDefault="00FC177C">
      <w:pPr>
        <w:pStyle w:val="ListParagraph"/>
        <w:keepNext/>
        <w:ind w:left="0"/>
      </w:pPr>
      <w:r>
        <w:t xml:space="preserve">______ </w:t>
      </w:r>
      <w:r>
        <w:t>长途汽车</w:t>
      </w:r>
      <w:r>
        <w:t xml:space="preserve"> (2)</w:t>
      </w:r>
    </w:p>
    <w:p w14:paraId="1DADD5B7" w14:textId="77777777" w:rsidR="00B62D5E" w:rsidRDefault="00FC177C">
      <w:pPr>
        <w:pStyle w:val="ListParagraph"/>
        <w:keepNext/>
        <w:ind w:left="0"/>
      </w:pPr>
      <w:r>
        <w:t xml:space="preserve">______ </w:t>
      </w:r>
      <w:r>
        <w:t>飞机</w:t>
      </w:r>
      <w:r>
        <w:t xml:space="preserve"> (3)</w:t>
      </w:r>
    </w:p>
    <w:p w14:paraId="30EC9A95" w14:textId="77777777" w:rsidR="00B62D5E" w:rsidRDefault="00B62D5E"/>
    <w:p w14:paraId="7FF31C71" w14:textId="77777777" w:rsidR="00B62D5E" w:rsidRDefault="00B62D5E">
      <w:pPr>
        <w:pStyle w:val="QuestionSeparator"/>
      </w:pPr>
    </w:p>
    <w:tbl>
      <w:tblPr>
        <w:tblStyle w:val="QQuestionIconTable"/>
        <w:tblW w:w="0" w:type="auto"/>
        <w:tblLook w:val="0460" w:firstRow="1" w:lastRow="1" w:firstColumn="0" w:lastColumn="0" w:noHBand="0" w:noVBand="1"/>
        <w:tblPrChange w:id="682" w:author="ANA-AN00" w:date="2021-07-30T14:33:00Z">
          <w:tblPr>
            <w:tblStyle w:val="QQuestionIconTable"/>
            <w:tblW w:w="50" w:type="auto"/>
            <w:tblLook w:val="07E0" w:firstRow="1" w:lastRow="1" w:firstColumn="1" w:lastColumn="1" w:noHBand="1" w:noVBand="1"/>
          </w:tblPr>
        </w:tblPrChange>
      </w:tblPr>
      <w:tblGrid>
        <w:gridCol w:w="380"/>
        <w:tblGridChange w:id="683">
          <w:tblGrid>
            <w:gridCol w:w="380"/>
          </w:tblGrid>
        </w:tblGridChange>
      </w:tblGrid>
      <w:tr w:rsidR="00B62D5E" w14:paraId="3D6D4DCF" w14:textId="77777777">
        <w:tc>
          <w:tcPr>
            <w:tcW w:w="50" w:type="dxa"/>
            <w:tcPrChange w:id="684" w:author="ANA-AN00" w:date="2021-07-30T14:33:00Z">
              <w:tcPr>
                <w:tcW w:w="50" w:type="dxa"/>
              </w:tcPr>
            </w:tcPrChange>
          </w:tcPr>
          <w:p w14:paraId="2C9724D8" w14:textId="5478FBC9" w:rsidR="00B62D5E" w:rsidRDefault="00FC177C">
            <w:pPr>
              <w:keepNext/>
            </w:pPr>
            <w:del w:id="685" w:author="ANA-AN00" w:date="2021-07-30T14:33:00Z">
              <w:r>
                <w:rPr>
                  <w:noProof/>
                </w:rPr>
                <w:drawing>
                  <wp:inline distT="0" distB="0" distL="0" distR="0" wp14:anchorId="406034AC" wp14:editId="45D17E7B">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686" w:author="ANA-AN00" w:date="2021-07-30T14:33:00Z">
              <w:r>
                <w:rPr>
                  <w:noProof/>
                </w:rPr>
                <w:drawing>
                  <wp:inline distT="0" distB="0" distL="0" distR="0">
                    <wp:extent cx="228600" cy="228600"/>
                    <wp:effectExtent l="0" t="0" r="0" b="0"/>
                    <wp:docPr id="1034"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254EC1C9" w14:textId="77777777" w:rsidR="00B62D5E" w:rsidRDefault="00B62D5E"/>
    <w:p w14:paraId="596D0FB7" w14:textId="10EDFFEA" w:rsidR="00B62D5E" w:rsidRDefault="00FC177C">
      <w:pPr>
        <w:keepNext/>
      </w:pPr>
      <w:r>
        <w:t>Q13.11 Which dish emits the most greenhouse gases? We consider that each dish weighs 200 g.</w:t>
      </w:r>
      <w:del w:id="687" w:author="ANA-AN00" w:date="2021-07-30T14:33:00Z">
        <w:r>
          <w:delText xml:space="preserve"> </w:delText>
        </w:r>
        <w:r>
          <w:br/>
        </w:r>
        <w:r>
          <w:br/>
          <w:delText xml:space="preserve"> </w:delText>
        </w:r>
      </w:del>
      <w:ins w:id="688" w:author="ANA-AN00" w:date="2021-07-30T14:33:00Z">
        <w:r>
          <w:br/>
        </w:r>
        <w:r>
          <w:lastRenderedPageBreak/>
          <w:br/>
        </w:r>
      </w:ins>
      <w:r>
        <w:rPr>
          <w:i/>
        </w:rPr>
        <w:t>Please rank the items from 1 (most) to 3 (least) </w:t>
      </w:r>
      <w:r>
        <w:t>(by clicking and dragging the items).</w:t>
      </w:r>
    </w:p>
    <w:p w14:paraId="4800B533" w14:textId="77777777" w:rsidR="00B62D5E" w:rsidRDefault="00FC177C">
      <w:pPr>
        <w:pStyle w:val="ListParagraph"/>
        <w:keepNext/>
        <w:ind w:left="0"/>
      </w:pPr>
      <w:r>
        <w:t>______ A beef steak (1)</w:t>
      </w:r>
    </w:p>
    <w:p w14:paraId="5E343793" w14:textId="77777777" w:rsidR="00B62D5E" w:rsidRDefault="00FC177C">
      <w:pPr>
        <w:pStyle w:val="ListParagraph"/>
        <w:keepNext/>
        <w:ind w:left="0"/>
      </w:pPr>
      <w:r>
        <w:t>______ One s</w:t>
      </w:r>
      <w:r>
        <w:t>erving of pasta (2)</w:t>
      </w:r>
    </w:p>
    <w:p w14:paraId="1444D846" w14:textId="77777777" w:rsidR="00B62D5E" w:rsidRDefault="00FC177C">
      <w:pPr>
        <w:pStyle w:val="ListParagraph"/>
        <w:keepNext/>
        <w:ind w:left="0"/>
      </w:pPr>
      <w:r>
        <w:t>______ Chicken wings (3)</w:t>
      </w:r>
    </w:p>
    <w:p w14:paraId="3029AF0D" w14:textId="77777777" w:rsidR="00B62D5E" w:rsidRDefault="00B62D5E"/>
    <w:p w14:paraId="4A2D5359" w14:textId="157F7593" w:rsidR="00B62D5E" w:rsidRDefault="00FC177C">
      <w:pPr>
        <w:keepNext/>
      </w:pPr>
      <w:r>
        <w:t xml:space="preserve">Q13.11 </w:t>
      </w:r>
      <w:r>
        <w:t>哪道菜排放的温室气体最多？假设每道菜重量各</w:t>
      </w:r>
      <w:r>
        <w:t xml:space="preserve"> 200 </w:t>
      </w:r>
      <w:r>
        <w:t>克。</w:t>
      </w:r>
      <w:r>
        <w:br/>
      </w:r>
      <w:r>
        <w:br/>
      </w:r>
      <w:r>
        <w:br/>
      </w:r>
      <w:r>
        <w:t>请单击并拖动项目以进行排列，其中</w:t>
      </w:r>
      <w:r>
        <w:t>1</w:t>
      </w:r>
      <w:r>
        <w:t>代表排放最多，</w:t>
      </w:r>
      <w:r>
        <w:t>3</w:t>
      </w:r>
      <w:r>
        <w:t>代表排放最少。</w:t>
      </w:r>
      <w:del w:id="689" w:author="ANA-AN00" w:date="2021-07-30T14:33:00Z">
        <w:r>
          <w:delText xml:space="preserve"> </w:delText>
        </w:r>
      </w:del>
      <w:ins w:id="690" w:author="ANA-AN00" w:date="2021-07-30T14:33:00Z">
        <w:r>
          <w:cr/>
        </w:r>
      </w:ins>
      <w:r>
        <w:br/>
      </w:r>
    </w:p>
    <w:p w14:paraId="47E35E10" w14:textId="77777777" w:rsidR="00B62D5E" w:rsidRDefault="00FC177C">
      <w:pPr>
        <w:pStyle w:val="ListParagraph"/>
        <w:keepNext/>
        <w:ind w:left="0"/>
      </w:pPr>
      <w:r>
        <w:t xml:space="preserve">______ </w:t>
      </w:r>
      <w:r>
        <w:t>一块牛排</w:t>
      </w:r>
      <w:r>
        <w:t xml:space="preserve"> (1)</w:t>
      </w:r>
    </w:p>
    <w:p w14:paraId="789C78C1" w14:textId="77777777" w:rsidR="00B62D5E" w:rsidRDefault="00FC177C">
      <w:pPr>
        <w:pStyle w:val="ListParagraph"/>
        <w:keepNext/>
        <w:ind w:left="0"/>
      </w:pPr>
      <w:r>
        <w:t xml:space="preserve">______ </w:t>
      </w:r>
      <w:r>
        <w:t>一份意大利面</w:t>
      </w:r>
      <w:r>
        <w:t xml:space="preserve"> (2)</w:t>
      </w:r>
    </w:p>
    <w:p w14:paraId="25D1885D" w14:textId="77777777" w:rsidR="00B62D5E" w:rsidRDefault="00FC177C">
      <w:pPr>
        <w:pStyle w:val="ListParagraph"/>
        <w:keepNext/>
        <w:ind w:left="0"/>
      </w:pPr>
      <w:r>
        <w:t xml:space="preserve">______ </w:t>
      </w:r>
      <w:r>
        <w:t>鸡翅</w:t>
      </w:r>
      <w:r>
        <w:t xml:space="preserve"> (3)</w:t>
      </w:r>
    </w:p>
    <w:p w14:paraId="72692230" w14:textId="77777777" w:rsidR="00B62D5E" w:rsidRDefault="00B62D5E"/>
    <w:p w14:paraId="46517370" w14:textId="77777777" w:rsidR="00B62D5E" w:rsidRDefault="00B62D5E">
      <w:pPr>
        <w:pStyle w:val="QuestionSeparator"/>
      </w:pPr>
    </w:p>
    <w:tbl>
      <w:tblPr>
        <w:tblStyle w:val="QQuestionIconTable"/>
        <w:tblW w:w="0" w:type="auto"/>
        <w:tblLook w:val="0460" w:firstRow="1" w:lastRow="1" w:firstColumn="0" w:lastColumn="0" w:noHBand="0" w:noVBand="1"/>
        <w:tblPrChange w:id="691" w:author="ANA-AN00" w:date="2021-07-30T14:33:00Z">
          <w:tblPr>
            <w:tblStyle w:val="QQuestionIconTable"/>
            <w:tblW w:w="50" w:type="auto"/>
            <w:tblLook w:val="07E0" w:firstRow="1" w:lastRow="1" w:firstColumn="1" w:lastColumn="1" w:noHBand="1" w:noVBand="1"/>
          </w:tblPr>
        </w:tblPrChange>
      </w:tblPr>
      <w:tblGrid>
        <w:gridCol w:w="380"/>
        <w:tblGridChange w:id="692">
          <w:tblGrid>
            <w:gridCol w:w="380"/>
          </w:tblGrid>
        </w:tblGridChange>
      </w:tblGrid>
      <w:tr w:rsidR="00B62D5E" w14:paraId="0077A9F6" w14:textId="77777777">
        <w:tc>
          <w:tcPr>
            <w:tcW w:w="50" w:type="dxa"/>
            <w:tcPrChange w:id="693" w:author="ANA-AN00" w:date="2021-07-30T14:33:00Z">
              <w:tcPr>
                <w:tcW w:w="50" w:type="dxa"/>
              </w:tcPr>
            </w:tcPrChange>
          </w:tcPr>
          <w:p w14:paraId="3DC66E06" w14:textId="55CE3968" w:rsidR="00B62D5E" w:rsidRDefault="00FC177C">
            <w:pPr>
              <w:keepNext/>
            </w:pPr>
            <w:del w:id="694" w:author="ANA-AN00" w:date="2021-07-30T14:33:00Z">
              <w:r>
                <w:rPr>
                  <w:noProof/>
                </w:rPr>
                <w:drawing>
                  <wp:inline distT="0" distB="0" distL="0" distR="0" wp14:anchorId="637D1CAD" wp14:editId="51C20724">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695" w:author="ANA-AN00" w:date="2021-07-30T14:33:00Z">
              <w:r>
                <w:rPr>
                  <w:noProof/>
                </w:rPr>
                <w:drawing>
                  <wp:inline distT="0" distB="0" distL="0" distR="0">
                    <wp:extent cx="228600" cy="228600"/>
                    <wp:effectExtent l="0" t="0" r="0" b="0"/>
                    <wp:docPr id="1035"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09BFE450" w14:textId="77777777" w:rsidR="00B62D5E" w:rsidRDefault="00B62D5E"/>
    <w:p w14:paraId="21A68F68" w14:textId="1B98D84E" w:rsidR="00B62D5E" w:rsidRDefault="00FC177C">
      <w:pPr>
        <w:keepNext/>
      </w:pPr>
      <w:r>
        <w:t xml:space="preserve">Q13.12 Which source of electric energy emits the most greenhouse gases to provide </w:t>
      </w:r>
      <w:r>
        <w:t>power for a house?</w:t>
      </w:r>
      <w:del w:id="696" w:author="ANA-AN00" w:date="2021-07-30T14:33:00Z">
        <w:r>
          <w:delText xml:space="preserve"> </w:delText>
        </w:r>
        <w:r>
          <w:br/>
        </w:r>
        <w:r>
          <w:br/>
          <w:delText xml:space="preserve"> </w:delText>
        </w:r>
      </w:del>
      <w:ins w:id="697" w:author="ANA-AN00" w:date="2021-07-30T14:33:00Z">
        <w:r>
          <w:br/>
        </w:r>
        <w:r>
          <w:br/>
        </w:r>
      </w:ins>
      <w:r>
        <w:rPr>
          <w:i/>
        </w:rPr>
        <w:t>Please rank the items from 1 (most) to 3 (least) </w:t>
      </w:r>
      <w:r>
        <w:t>(by clicking and dragging the items).</w:t>
      </w:r>
    </w:p>
    <w:p w14:paraId="0DD84C8F" w14:textId="77777777" w:rsidR="00B62D5E" w:rsidRDefault="00FC177C">
      <w:pPr>
        <w:pStyle w:val="ListParagraph"/>
        <w:keepNext/>
        <w:ind w:left="0"/>
      </w:pPr>
      <w:r>
        <w:t>______ Gas-fired power plant (1)</w:t>
      </w:r>
    </w:p>
    <w:p w14:paraId="3DFDB585" w14:textId="77777777" w:rsidR="00B62D5E" w:rsidRDefault="00FC177C">
      <w:pPr>
        <w:pStyle w:val="ListParagraph"/>
        <w:keepNext/>
        <w:ind w:left="0"/>
      </w:pPr>
      <w:r>
        <w:t>______ Nuclear power plant (2)</w:t>
      </w:r>
    </w:p>
    <w:p w14:paraId="49298DEA" w14:textId="77777777" w:rsidR="00B62D5E" w:rsidRDefault="00FC177C">
      <w:pPr>
        <w:pStyle w:val="ListParagraph"/>
        <w:keepNext/>
        <w:ind w:left="0"/>
      </w:pPr>
      <w:r>
        <w:t>______ Coal-fired power station (3)</w:t>
      </w:r>
    </w:p>
    <w:p w14:paraId="5A361D07" w14:textId="77777777" w:rsidR="00B62D5E" w:rsidRDefault="00B62D5E"/>
    <w:p w14:paraId="69047945" w14:textId="40020065" w:rsidR="00B62D5E" w:rsidRDefault="00FC177C">
      <w:pPr>
        <w:keepNext/>
      </w:pPr>
      <w:r>
        <w:t xml:space="preserve">Q13.12 </w:t>
      </w:r>
      <w:r>
        <w:t>为房屋供电时，</w:t>
      </w:r>
      <w:del w:id="698" w:author="ANA-AN00" w:date="2021-07-30T14:33:00Z">
        <w:r>
          <w:delText>哪种电能的来源排放的温室气体最多？</w:delText>
        </w:r>
      </w:del>
      <w:ins w:id="699" w:author="ANA-AN00" w:date="2021-07-30T14:33:00Z">
        <w:r>
          <w:t>哪种</w:t>
        </w:r>
        <w:r>
          <w:rPr>
            <w:rFonts w:hint="eastAsia"/>
            <w:lang w:eastAsia="zh-CN"/>
          </w:rPr>
          <w:t>能源</w:t>
        </w:r>
        <w:r>
          <w:t>排放的温室气体最多？</w:t>
        </w:r>
      </w:ins>
      <w:r>
        <w:br/>
      </w:r>
      <w:r>
        <w:br/>
      </w:r>
      <w:r>
        <w:br/>
      </w:r>
      <w:r>
        <w:t>请单击并拖动项目以进行排列，其中</w:t>
      </w:r>
      <w:r>
        <w:t>1</w:t>
      </w:r>
      <w:r>
        <w:t>代表排放最多，</w:t>
      </w:r>
      <w:r>
        <w:t>3</w:t>
      </w:r>
      <w:r>
        <w:t>代表排放最少。</w:t>
      </w:r>
      <w:del w:id="700" w:author="ANA-AN00" w:date="2021-07-30T14:33:00Z">
        <w:r>
          <w:delText xml:space="preserve"> </w:delText>
        </w:r>
      </w:del>
      <w:r>
        <w:br/>
      </w:r>
    </w:p>
    <w:p w14:paraId="6BAD4333" w14:textId="77777777" w:rsidR="00B62D5E" w:rsidRDefault="00FC177C">
      <w:pPr>
        <w:pStyle w:val="ListParagraph"/>
        <w:keepNext/>
        <w:ind w:left="0"/>
      </w:pPr>
      <w:r>
        <w:t xml:space="preserve">______ </w:t>
      </w:r>
      <w:r>
        <w:t>燃气发电厂</w:t>
      </w:r>
      <w:r>
        <w:t xml:space="preserve"> (1)</w:t>
      </w:r>
    </w:p>
    <w:p w14:paraId="70F7F462" w14:textId="77777777" w:rsidR="00B62D5E" w:rsidRDefault="00FC177C">
      <w:pPr>
        <w:pStyle w:val="ListParagraph"/>
        <w:keepNext/>
        <w:ind w:left="0"/>
      </w:pPr>
      <w:r>
        <w:t xml:space="preserve">______ </w:t>
      </w:r>
      <w:r>
        <w:t>核电厂</w:t>
      </w:r>
      <w:r>
        <w:t xml:space="preserve"> (2)</w:t>
      </w:r>
    </w:p>
    <w:p w14:paraId="7367535A" w14:textId="77777777" w:rsidR="00B62D5E" w:rsidRDefault="00FC177C">
      <w:pPr>
        <w:pStyle w:val="ListParagraph"/>
        <w:keepNext/>
        <w:ind w:left="0"/>
      </w:pPr>
      <w:r>
        <w:t xml:space="preserve">______ </w:t>
      </w:r>
      <w:r>
        <w:t>燃煤发电站</w:t>
      </w:r>
      <w:r>
        <w:t xml:space="preserve"> (3)</w:t>
      </w:r>
    </w:p>
    <w:p w14:paraId="5DF5985B" w14:textId="77777777" w:rsidR="00B62D5E" w:rsidRDefault="00B62D5E"/>
    <w:p w14:paraId="31E2D438" w14:textId="77777777" w:rsidR="00B62D5E" w:rsidRDefault="00B62D5E">
      <w:pPr>
        <w:pStyle w:val="QuestionSeparator"/>
      </w:pPr>
    </w:p>
    <w:tbl>
      <w:tblPr>
        <w:tblStyle w:val="QQuestionIconTable"/>
        <w:tblW w:w="0" w:type="auto"/>
        <w:tblLook w:val="0460" w:firstRow="1" w:lastRow="1" w:firstColumn="0" w:lastColumn="0" w:noHBand="0" w:noVBand="1"/>
        <w:tblPrChange w:id="701" w:author="ANA-AN00" w:date="2021-07-30T14:33:00Z">
          <w:tblPr>
            <w:tblStyle w:val="QQuestionIconTable"/>
            <w:tblW w:w="50" w:type="auto"/>
            <w:tblLook w:val="07E0" w:firstRow="1" w:lastRow="1" w:firstColumn="1" w:lastColumn="1" w:noHBand="1" w:noVBand="1"/>
          </w:tblPr>
        </w:tblPrChange>
      </w:tblPr>
      <w:tblGrid>
        <w:gridCol w:w="380"/>
        <w:tblGridChange w:id="702">
          <w:tblGrid>
            <w:gridCol w:w="380"/>
          </w:tblGrid>
        </w:tblGridChange>
      </w:tblGrid>
      <w:tr w:rsidR="00B62D5E" w14:paraId="64F549C1" w14:textId="77777777">
        <w:tc>
          <w:tcPr>
            <w:tcW w:w="50" w:type="dxa"/>
            <w:tcPrChange w:id="703" w:author="ANA-AN00" w:date="2021-07-30T14:33:00Z">
              <w:tcPr>
                <w:tcW w:w="50" w:type="dxa"/>
              </w:tcPr>
            </w:tcPrChange>
          </w:tcPr>
          <w:p w14:paraId="65F4372B" w14:textId="27D5EC1F" w:rsidR="00B62D5E" w:rsidRDefault="00FC177C">
            <w:pPr>
              <w:keepNext/>
            </w:pPr>
            <w:del w:id="704" w:author="ANA-AN00" w:date="2021-07-30T14:33:00Z">
              <w:r>
                <w:rPr>
                  <w:noProof/>
                </w:rPr>
                <w:drawing>
                  <wp:inline distT="0" distB="0" distL="0" distR="0" wp14:anchorId="54D03B66" wp14:editId="5383A599">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705" w:author="ANA-AN00" w:date="2021-07-30T14:33:00Z">
              <w:r>
                <w:rPr>
                  <w:noProof/>
                </w:rPr>
                <w:drawing>
                  <wp:inline distT="0" distB="0" distL="0" distR="0">
                    <wp:extent cx="228600" cy="228600"/>
                    <wp:effectExtent l="0" t="0" r="0" b="0"/>
                    <wp:docPr id="1036"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311B68DA" w14:textId="77777777" w:rsidR="00B62D5E" w:rsidRDefault="00B62D5E"/>
    <w:p w14:paraId="039230B7" w14:textId="77777777" w:rsidR="00B62D5E" w:rsidRDefault="00FC177C">
      <w:pPr>
        <w:keepNext/>
      </w:pPr>
      <w:r>
        <w:lastRenderedPageBreak/>
        <w:t>Q258 Which region contributes most to global greenhouse gas emissions?</w:t>
      </w:r>
      <w:r>
        <w:br/>
      </w:r>
      <w:r>
        <w:rPr>
          <w:i/>
        </w:rPr>
        <w:t>Please rank the regions from 1 (most) to 4 (least) and note that multiple regions may have the same rank. </w:t>
      </w:r>
    </w:p>
    <w:tbl>
      <w:tblPr>
        <w:tblStyle w:val="QQuestionTable"/>
        <w:tblW w:w="0" w:type="auto"/>
        <w:tblLook w:val="0460" w:firstRow="1" w:lastRow="1" w:firstColumn="0" w:lastColumn="0" w:noHBand="0" w:noVBand="1"/>
        <w:tblPrChange w:id="706" w:author="ANA-AN00" w:date="2021-07-30T14:33:00Z">
          <w:tblPr>
            <w:tblStyle w:val="QQuestionTable0"/>
            <w:tblW w:w="9576" w:type="auto"/>
            <w:tblLook w:val="07E0" w:firstRow="1" w:lastRow="1" w:firstColumn="1" w:lastColumn="1" w:noHBand="1" w:noVBand="1"/>
          </w:tblPr>
        </w:tblPrChange>
      </w:tblPr>
      <w:tblGrid>
        <w:gridCol w:w="1744"/>
        <w:gridCol w:w="1639"/>
        <w:gridCol w:w="1639"/>
        <w:gridCol w:w="1639"/>
        <w:gridCol w:w="1645"/>
        <w:tblGridChange w:id="707">
          <w:tblGrid>
            <w:gridCol w:w="1915"/>
            <w:gridCol w:w="1915"/>
            <w:gridCol w:w="1915"/>
            <w:gridCol w:w="1915"/>
            <w:gridCol w:w="1915"/>
          </w:tblGrid>
        </w:tblGridChange>
      </w:tblGrid>
      <w:tr w:rsidR="00B62D5E" w14:paraId="3549F786" w14:textId="77777777" w:rsidTr="00B62D5E">
        <w:trPr>
          <w:cnfStyle w:val="100000000000" w:firstRow="1" w:lastRow="0" w:firstColumn="0" w:lastColumn="0" w:oddVBand="0" w:evenVBand="0" w:oddHBand="0" w:evenHBand="0" w:firstRowFirstColumn="0" w:firstRowLastColumn="0" w:lastRowFirstColumn="0" w:lastRowLastColumn="0"/>
        </w:trPr>
        <w:tc>
          <w:tcPr>
            <w:tcW w:w="1915" w:type="dxa"/>
            <w:tcPrChange w:id="708" w:author="ANA-AN00" w:date="2021-07-30T14:33:00Z">
              <w:tcPr>
                <w:tcW w:w="1915" w:type="dxa"/>
                <w:tcBorders>
                  <w:right w:val="single" w:sz="4" w:space="0" w:color="BFBFBF"/>
                </w:tcBorders>
              </w:tcPr>
            </w:tcPrChange>
          </w:tcPr>
          <w:p w14:paraId="1A6394D4"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915" w:type="dxa"/>
            <w:tcPrChange w:id="709" w:author="ANA-AN00" w:date="2021-07-30T14:33:00Z">
              <w:tcPr>
                <w:tcW w:w="1915" w:type="dxa"/>
              </w:tcPr>
            </w:tcPrChange>
          </w:tcPr>
          <w:p w14:paraId="79515344" w14:textId="77777777" w:rsidR="00B62D5E" w:rsidRDefault="00FC177C">
            <w:pPr>
              <w:cnfStyle w:val="100000000000" w:firstRow="1" w:lastRow="0" w:firstColumn="0" w:lastColumn="0" w:oddVBand="0" w:evenVBand="0" w:oddHBand="0" w:evenHBand="0" w:firstRowFirstColumn="0" w:firstRowLastColumn="0" w:lastRowFirstColumn="0" w:lastRowLastColumn="0"/>
            </w:pPr>
            <w:r>
              <w:t xml:space="preserve">Rank </w:t>
            </w:r>
            <w:r>
              <w:t>1: Most (1)</w:t>
            </w:r>
          </w:p>
        </w:tc>
        <w:tc>
          <w:tcPr>
            <w:tcW w:w="1915" w:type="dxa"/>
            <w:tcPrChange w:id="710" w:author="ANA-AN00" w:date="2021-07-30T14:33:00Z">
              <w:tcPr>
                <w:tcW w:w="1915" w:type="dxa"/>
              </w:tcPr>
            </w:tcPrChange>
          </w:tcPr>
          <w:p w14:paraId="3FF45821" w14:textId="77777777" w:rsidR="00B62D5E" w:rsidRDefault="00FC177C">
            <w:pPr>
              <w:cnfStyle w:val="100000000000" w:firstRow="1" w:lastRow="0" w:firstColumn="0" w:lastColumn="0" w:oddVBand="0" w:evenVBand="0" w:oddHBand="0" w:evenHBand="0" w:firstRowFirstColumn="0" w:firstRowLastColumn="0" w:lastRowFirstColumn="0" w:lastRowLastColumn="0"/>
            </w:pPr>
            <w:r>
              <w:t>Rank 2 (2)</w:t>
            </w:r>
          </w:p>
        </w:tc>
        <w:tc>
          <w:tcPr>
            <w:tcW w:w="1915" w:type="dxa"/>
            <w:tcPrChange w:id="711" w:author="ANA-AN00" w:date="2021-07-30T14:33:00Z">
              <w:tcPr>
                <w:tcW w:w="1915" w:type="dxa"/>
              </w:tcPr>
            </w:tcPrChange>
          </w:tcPr>
          <w:p w14:paraId="1BE5D0B8" w14:textId="77777777" w:rsidR="00B62D5E" w:rsidRDefault="00FC177C">
            <w:pPr>
              <w:cnfStyle w:val="100000000000" w:firstRow="1" w:lastRow="0" w:firstColumn="0" w:lastColumn="0" w:oddVBand="0" w:evenVBand="0" w:oddHBand="0" w:evenHBand="0" w:firstRowFirstColumn="0" w:firstRowLastColumn="0" w:lastRowFirstColumn="0" w:lastRowLastColumn="0"/>
            </w:pPr>
            <w:r>
              <w:t>Rank 3 (3)</w:t>
            </w:r>
          </w:p>
        </w:tc>
        <w:tc>
          <w:tcPr>
            <w:tcW w:w="1915" w:type="dxa"/>
            <w:tcPrChange w:id="712" w:author="ANA-AN00" w:date="2021-07-30T14:33:00Z">
              <w:tcPr>
                <w:tcW w:w="1915" w:type="dxa"/>
              </w:tcPr>
            </w:tcPrChange>
          </w:tcPr>
          <w:p w14:paraId="5A84D771" w14:textId="77777777" w:rsidR="00B62D5E" w:rsidRDefault="00FC177C">
            <w:pPr>
              <w:cnfStyle w:val="100000000000" w:firstRow="1" w:lastRow="0" w:firstColumn="0" w:lastColumn="0" w:oddVBand="0" w:evenVBand="0" w:oddHBand="0" w:evenHBand="0" w:firstRowFirstColumn="0" w:firstRowLastColumn="0" w:lastRowFirstColumn="0" w:lastRowLastColumn="0"/>
            </w:pPr>
            <w:r>
              <w:t>Rank 4: Least (4)</w:t>
            </w:r>
          </w:p>
        </w:tc>
      </w:tr>
      <w:tr w:rsidR="00B62D5E" w14:paraId="793641FF" w14:textId="77777777" w:rsidTr="00B62D5E">
        <w:tc>
          <w:tcPr>
            <w:tcW w:w="1915" w:type="dxa"/>
            <w:tcPrChange w:id="713" w:author="ANA-AN00" w:date="2021-07-30T14:33:00Z">
              <w:tcPr>
                <w:tcW w:w="1915" w:type="dxa"/>
                <w:tcBorders>
                  <w:right w:val="single" w:sz="4" w:space="0" w:color="BFBFBF"/>
                </w:tcBorders>
              </w:tcPr>
            </w:tcPrChange>
          </w:tcPr>
          <w:p w14:paraId="71A9919D" w14:textId="77777777" w:rsidR="00B62D5E" w:rsidRDefault="00FC177C">
            <w:pPr>
              <w:keepNext/>
            </w:pPr>
            <w:r>
              <w:t xml:space="preserve">The U.S. (1) </w:t>
            </w:r>
          </w:p>
        </w:tc>
        <w:tc>
          <w:tcPr>
            <w:tcW w:w="1915" w:type="dxa"/>
            <w:tcPrChange w:id="714" w:author="ANA-AN00" w:date="2021-07-30T14:33:00Z">
              <w:tcPr>
                <w:tcW w:w="1915" w:type="dxa"/>
              </w:tcPr>
            </w:tcPrChange>
          </w:tcPr>
          <w:p w14:paraId="11442E3F" w14:textId="77777777" w:rsidR="00B62D5E" w:rsidRDefault="00B62D5E">
            <w:pPr>
              <w:pStyle w:val="ListParagraph"/>
              <w:keepNext/>
              <w:numPr>
                <w:ilvl w:val="0"/>
                <w:numId w:val="3"/>
              </w:numPr>
              <w:pPrChange w:id="715" w:author="ANA-AN00" w:date="2021-07-30T14:33:00Z">
                <w:pPr>
                  <w:pStyle w:val="ListParagraph"/>
                  <w:keepNext/>
                  <w:numPr>
                    <w:numId w:val="6"/>
                  </w:numPr>
                  <w:spacing w:before="120"/>
                  <w:ind w:left="360"/>
                </w:pPr>
              </w:pPrChange>
            </w:pPr>
          </w:p>
        </w:tc>
        <w:tc>
          <w:tcPr>
            <w:tcW w:w="1915" w:type="dxa"/>
            <w:tcPrChange w:id="716" w:author="ANA-AN00" w:date="2021-07-30T14:33:00Z">
              <w:tcPr>
                <w:tcW w:w="1915" w:type="dxa"/>
              </w:tcPr>
            </w:tcPrChange>
          </w:tcPr>
          <w:p w14:paraId="7FAEE440" w14:textId="77777777" w:rsidR="00B62D5E" w:rsidRDefault="00B62D5E">
            <w:pPr>
              <w:pStyle w:val="ListParagraph"/>
              <w:keepNext/>
              <w:numPr>
                <w:ilvl w:val="0"/>
                <w:numId w:val="3"/>
              </w:numPr>
              <w:pPrChange w:id="717" w:author="ANA-AN00" w:date="2021-07-30T14:33:00Z">
                <w:pPr>
                  <w:pStyle w:val="ListParagraph"/>
                  <w:keepNext/>
                  <w:numPr>
                    <w:numId w:val="6"/>
                  </w:numPr>
                  <w:spacing w:before="120"/>
                  <w:ind w:left="360"/>
                </w:pPr>
              </w:pPrChange>
            </w:pPr>
          </w:p>
        </w:tc>
        <w:tc>
          <w:tcPr>
            <w:tcW w:w="1915" w:type="dxa"/>
            <w:tcPrChange w:id="718" w:author="ANA-AN00" w:date="2021-07-30T14:33:00Z">
              <w:tcPr>
                <w:tcW w:w="1915" w:type="dxa"/>
              </w:tcPr>
            </w:tcPrChange>
          </w:tcPr>
          <w:p w14:paraId="73776262" w14:textId="77777777" w:rsidR="00B62D5E" w:rsidRDefault="00B62D5E">
            <w:pPr>
              <w:pStyle w:val="ListParagraph"/>
              <w:keepNext/>
              <w:numPr>
                <w:ilvl w:val="0"/>
                <w:numId w:val="3"/>
              </w:numPr>
              <w:pPrChange w:id="719" w:author="ANA-AN00" w:date="2021-07-30T14:33:00Z">
                <w:pPr>
                  <w:pStyle w:val="ListParagraph"/>
                  <w:keepNext/>
                  <w:numPr>
                    <w:numId w:val="6"/>
                  </w:numPr>
                  <w:spacing w:before="120"/>
                  <w:ind w:left="360"/>
                </w:pPr>
              </w:pPrChange>
            </w:pPr>
          </w:p>
        </w:tc>
        <w:tc>
          <w:tcPr>
            <w:tcW w:w="1915" w:type="dxa"/>
            <w:tcPrChange w:id="720" w:author="ANA-AN00" w:date="2021-07-30T14:33:00Z">
              <w:tcPr>
                <w:tcW w:w="1915" w:type="dxa"/>
              </w:tcPr>
            </w:tcPrChange>
          </w:tcPr>
          <w:p w14:paraId="4606429C" w14:textId="77777777" w:rsidR="00B62D5E" w:rsidRDefault="00B62D5E">
            <w:pPr>
              <w:pStyle w:val="ListParagraph"/>
              <w:keepNext/>
              <w:numPr>
                <w:ilvl w:val="0"/>
                <w:numId w:val="3"/>
              </w:numPr>
              <w:pPrChange w:id="721" w:author="ANA-AN00" w:date="2021-07-30T14:33:00Z">
                <w:pPr>
                  <w:pStyle w:val="ListParagraph"/>
                  <w:keepNext/>
                  <w:numPr>
                    <w:numId w:val="6"/>
                  </w:numPr>
                  <w:spacing w:before="120"/>
                  <w:ind w:left="360"/>
                </w:pPr>
              </w:pPrChange>
            </w:pPr>
          </w:p>
        </w:tc>
      </w:tr>
      <w:tr w:rsidR="00B62D5E" w14:paraId="50B06394" w14:textId="77777777" w:rsidTr="00B62D5E">
        <w:tc>
          <w:tcPr>
            <w:tcW w:w="1915" w:type="dxa"/>
            <w:tcPrChange w:id="722" w:author="ANA-AN00" w:date="2021-07-30T14:33:00Z">
              <w:tcPr>
                <w:tcW w:w="1915" w:type="dxa"/>
                <w:tcBorders>
                  <w:right w:val="single" w:sz="4" w:space="0" w:color="BFBFBF"/>
                </w:tcBorders>
              </w:tcPr>
            </w:tcPrChange>
          </w:tcPr>
          <w:p w14:paraId="318EBFFC" w14:textId="77777777" w:rsidR="00B62D5E" w:rsidRDefault="00FC177C">
            <w:pPr>
              <w:keepNext/>
            </w:pPr>
            <w:r>
              <w:t xml:space="preserve">The European Union (2) </w:t>
            </w:r>
          </w:p>
        </w:tc>
        <w:tc>
          <w:tcPr>
            <w:tcW w:w="1915" w:type="dxa"/>
            <w:tcPrChange w:id="723" w:author="ANA-AN00" w:date="2021-07-30T14:33:00Z">
              <w:tcPr>
                <w:tcW w:w="1915" w:type="dxa"/>
              </w:tcPr>
            </w:tcPrChange>
          </w:tcPr>
          <w:p w14:paraId="4C67F333" w14:textId="77777777" w:rsidR="00B62D5E" w:rsidRDefault="00B62D5E">
            <w:pPr>
              <w:pStyle w:val="ListParagraph"/>
              <w:keepNext/>
              <w:numPr>
                <w:ilvl w:val="0"/>
                <w:numId w:val="3"/>
              </w:numPr>
              <w:pPrChange w:id="724" w:author="ANA-AN00" w:date="2021-07-30T14:33:00Z">
                <w:pPr>
                  <w:pStyle w:val="ListParagraph"/>
                  <w:keepNext/>
                  <w:numPr>
                    <w:numId w:val="6"/>
                  </w:numPr>
                  <w:spacing w:before="120"/>
                  <w:ind w:left="360"/>
                </w:pPr>
              </w:pPrChange>
            </w:pPr>
          </w:p>
        </w:tc>
        <w:tc>
          <w:tcPr>
            <w:tcW w:w="1915" w:type="dxa"/>
            <w:tcPrChange w:id="725" w:author="ANA-AN00" w:date="2021-07-30T14:33:00Z">
              <w:tcPr>
                <w:tcW w:w="1915" w:type="dxa"/>
              </w:tcPr>
            </w:tcPrChange>
          </w:tcPr>
          <w:p w14:paraId="4AE9BE66" w14:textId="77777777" w:rsidR="00B62D5E" w:rsidRDefault="00B62D5E">
            <w:pPr>
              <w:pStyle w:val="ListParagraph"/>
              <w:keepNext/>
              <w:numPr>
                <w:ilvl w:val="0"/>
                <w:numId w:val="3"/>
              </w:numPr>
              <w:pPrChange w:id="726" w:author="ANA-AN00" w:date="2021-07-30T14:33:00Z">
                <w:pPr>
                  <w:pStyle w:val="ListParagraph"/>
                  <w:keepNext/>
                  <w:numPr>
                    <w:numId w:val="6"/>
                  </w:numPr>
                  <w:spacing w:before="120"/>
                  <w:ind w:left="360"/>
                </w:pPr>
              </w:pPrChange>
            </w:pPr>
          </w:p>
        </w:tc>
        <w:tc>
          <w:tcPr>
            <w:tcW w:w="1915" w:type="dxa"/>
            <w:tcPrChange w:id="727" w:author="ANA-AN00" w:date="2021-07-30T14:33:00Z">
              <w:tcPr>
                <w:tcW w:w="1915" w:type="dxa"/>
              </w:tcPr>
            </w:tcPrChange>
          </w:tcPr>
          <w:p w14:paraId="043A24DA" w14:textId="77777777" w:rsidR="00B62D5E" w:rsidRDefault="00B62D5E">
            <w:pPr>
              <w:pStyle w:val="ListParagraph"/>
              <w:keepNext/>
              <w:numPr>
                <w:ilvl w:val="0"/>
                <w:numId w:val="3"/>
              </w:numPr>
              <w:pPrChange w:id="728" w:author="ANA-AN00" w:date="2021-07-30T14:33:00Z">
                <w:pPr>
                  <w:pStyle w:val="ListParagraph"/>
                  <w:keepNext/>
                  <w:numPr>
                    <w:numId w:val="6"/>
                  </w:numPr>
                  <w:spacing w:before="120"/>
                  <w:ind w:left="360"/>
                </w:pPr>
              </w:pPrChange>
            </w:pPr>
          </w:p>
        </w:tc>
        <w:tc>
          <w:tcPr>
            <w:tcW w:w="1915" w:type="dxa"/>
            <w:tcPrChange w:id="729" w:author="ANA-AN00" w:date="2021-07-30T14:33:00Z">
              <w:tcPr>
                <w:tcW w:w="1915" w:type="dxa"/>
              </w:tcPr>
            </w:tcPrChange>
          </w:tcPr>
          <w:p w14:paraId="45A471D9" w14:textId="77777777" w:rsidR="00B62D5E" w:rsidRDefault="00B62D5E">
            <w:pPr>
              <w:pStyle w:val="ListParagraph"/>
              <w:keepNext/>
              <w:numPr>
                <w:ilvl w:val="0"/>
                <w:numId w:val="3"/>
              </w:numPr>
              <w:pPrChange w:id="730" w:author="ANA-AN00" w:date="2021-07-30T14:33:00Z">
                <w:pPr>
                  <w:pStyle w:val="ListParagraph"/>
                  <w:keepNext/>
                  <w:numPr>
                    <w:numId w:val="6"/>
                  </w:numPr>
                  <w:spacing w:before="120"/>
                  <w:ind w:left="360"/>
                </w:pPr>
              </w:pPrChange>
            </w:pPr>
          </w:p>
        </w:tc>
      </w:tr>
      <w:tr w:rsidR="00B62D5E" w14:paraId="78243B5C" w14:textId="77777777" w:rsidTr="00B62D5E">
        <w:tc>
          <w:tcPr>
            <w:tcW w:w="1915" w:type="dxa"/>
            <w:tcPrChange w:id="731" w:author="ANA-AN00" w:date="2021-07-30T14:33:00Z">
              <w:tcPr>
                <w:tcW w:w="1915" w:type="dxa"/>
                <w:tcBorders>
                  <w:right w:val="single" w:sz="4" w:space="0" w:color="BFBFBF"/>
                </w:tcBorders>
              </w:tcPr>
            </w:tcPrChange>
          </w:tcPr>
          <w:p w14:paraId="19E90520" w14:textId="77777777" w:rsidR="00B62D5E" w:rsidRDefault="00FC177C">
            <w:pPr>
              <w:keepNext/>
            </w:pPr>
            <w:r>
              <w:t xml:space="preserve">China (3) </w:t>
            </w:r>
          </w:p>
        </w:tc>
        <w:tc>
          <w:tcPr>
            <w:tcW w:w="1915" w:type="dxa"/>
            <w:tcPrChange w:id="732" w:author="ANA-AN00" w:date="2021-07-30T14:33:00Z">
              <w:tcPr>
                <w:tcW w:w="1915" w:type="dxa"/>
              </w:tcPr>
            </w:tcPrChange>
          </w:tcPr>
          <w:p w14:paraId="1B7666BB" w14:textId="77777777" w:rsidR="00B62D5E" w:rsidRDefault="00B62D5E">
            <w:pPr>
              <w:pStyle w:val="ListParagraph"/>
              <w:keepNext/>
              <w:numPr>
                <w:ilvl w:val="0"/>
                <w:numId w:val="3"/>
              </w:numPr>
              <w:pPrChange w:id="733" w:author="ANA-AN00" w:date="2021-07-30T14:33:00Z">
                <w:pPr>
                  <w:pStyle w:val="ListParagraph"/>
                  <w:keepNext/>
                  <w:numPr>
                    <w:numId w:val="6"/>
                  </w:numPr>
                  <w:spacing w:before="120"/>
                  <w:ind w:left="360"/>
                </w:pPr>
              </w:pPrChange>
            </w:pPr>
          </w:p>
        </w:tc>
        <w:tc>
          <w:tcPr>
            <w:tcW w:w="1915" w:type="dxa"/>
            <w:tcPrChange w:id="734" w:author="ANA-AN00" w:date="2021-07-30T14:33:00Z">
              <w:tcPr>
                <w:tcW w:w="1915" w:type="dxa"/>
              </w:tcPr>
            </w:tcPrChange>
          </w:tcPr>
          <w:p w14:paraId="284FE010" w14:textId="77777777" w:rsidR="00B62D5E" w:rsidRDefault="00B62D5E">
            <w:pPr>
              <w:pStyle w:val="ListParagraph"/>
              <w:keepNext/>
              <w:numPr>
                <w:ilvl w:val="0"/>
                <w:numId w:val="3"/>
              </w:numPr>
              <w:pPrChange w:id="735" w:author="ANA-AN00" w:date="2021-07-30T14:33:00Z">
                <w:pPr>
                  <w:pStyle w:val="ListParagraph"/>
                  <w:keepNext/>
                  <w:numPr>
                    <w:numId w:val="6"/>
                  </w:numPr>
                  <w:spacing w:before="120"/>
                  <w:ind w:left="360"/>
                </w:pPr>
              </w:pPrChange>
            </w:pPr>
          </w:p>
        </w:tc>
        <w:tc>
          <w:tcPr>
            <w:tcW w:w="1915" w:type="dxa"/>
            <w:tcPrChange w:id="736" w:author="ANA-AN00" w:date="2021-07-30T14:33:00Z">
              <w:tcPr>
                <w:tcW w:w="1915" w:type="dxa"/>
              </w:tcPr>
            </w:tcPrChange>
          </w:tcPr>
          <w:p w14:paraId="1B538E45" w14:textId="77777777" w:rsidR="00B62D5E" w:rsidRDefault="00B62D5E">
            <w:pPr>
              <w:pStyle w:val="ListParagraph"/>
              <w:keepNext/>
              <w:numPr>
                <w:ilvl w:val="0"/>
                <w:numId w:val="3"/>
              </w:numPr>
              <w:pPrChange w:id="737" w:author="ANA-AN00" w:date="2021-07-30T14:33:00Z">
                <w:pPr>
                  <w:pStyle w:val="ListParagraph"/>
                  <w:keepNext/>
                  <w:numPr>
                    <w:numId w:val="6"/>
                  </w:numPr>
                  <w:spacing w:before="120"/>
                  <w:ind w:left="360"/>
                </w:pPr>
              </w:pPrChange>
            </w:pPr>
          </w:p>
        </w:tc>
        <w:tc>
          <w:tcPr>
            <w:tcW w:w="1915" w:type="dxa"/>
            <w:tcPrChange w:id="738" w:author="ANA-AN00" w:date="2021-07-30T14:33:00Z">
              <w:tcPr>
                <w:tcW w:w="1915" w:type="dxa"/>
              </w:tcPr>
            </w:tcPrChange>
          </w:tcPr>
          <w:p w14:paraId="6F85B957" w14:textId="77777777" w:rsidR="00B62D5E" w:rsidRDefault="00B62D5E">
            <w:pPr>
              <w:pStyle w:val="ListParagraph"/>
              <w:keepNext/>
              <w:numPr>
                <w:ilvl w:val="0"/>
                <w:numId w:val="3"/>
              </w:numPr>
              <w:pPrChange w:id="739" w:author="ANA-AN00" w:date="2021-07-30T14:33:00Z">
                <w:pPr>
                  <w:pStyle w:val="ListParagraph"/>
                  <w:keepNext/>
                  <w:numPr>
                    <w:numId w:val="6"/>
                  </w:numPr>
                  <w:spacing w:before="120"/>
                  <w:ind w:left="360"/>
                </w:pPr>
              </w:pPrChange>
            </w:pPr>
          </w:p>
        </w:tc>
      </w:tr>
      <w:tr w:rsidR="00B62D5E" w14:paraId="213CEDA2" w14:textId="77777777" w:rsidTr="00B62D5E">
        <w:tc>
          <w:tcPr>
            <w:tcW w:w="1915" w:type="dxa"/>
            <w:tcPrChange w:id="740" w:author="ANA-AN00" w:date="2021-07-30T14:33:00Z">
              <w:tcPr>
                <w:tcW w:w="1915" w:type="dxa"/>
                <w:tcBorders>
                  <w:right w:val="single" w:sz="4" w:space="0" w:color="BFBFBF"/>
                </w:tcBorders>
              </w:tcPr>
            </w:tcPrChange>
          </w:tcPr>
          <w:p w14:paraId="210622E6" w14:textId="77777777" w:rsidR="00B62D5E" w:rsidRDefault="00FC177C">
            <w:pPr>
              <w:keepNext/>
            </w:pPr>
            <w:r>
              <w:t xml:space="preserve">India (4) </w:t>
            </w:r>
          </w:p>
        </w:tc>
        <w:tc>
          <w:tcPr>
            <w:tcW w:w="1915" w:type="dxa"/>
            <w:tcPrChange w:id="741" w:author="ANA-AN00" w:date="2021-07-30T14:33:00Z">
              <w:tcPr>
                <w:tcW w:w="1915" w:type="dxa"/>
              </w:tcPr>
            </w:tcPrChange>
          </w:tcPr>
          <w:p w14:paraId="03758961" w14:textId="77777777" w:rsidR="00B62D5E" w:rsidRDefault="00B62D5E">
            <w:pPr>
              <w:pStyle w:val="ListParagraph"/>
              <w:keepNext/>
              <w:numPr>
                <w:ilvl w:val="0"/>
                <w:numId w:val="3"/>
              </w:numPr>
              <w:pPrChange w:id="742" w:author="ANA-AN00" w:date="2021-07-30T14:33:00Z">
                <w:pPr>
                  <w:pStyle w:val="ListParagraph"/>
                  <w:keepNext/>
                  <w:numPr>
                    <w:numId w:val="6"/>
                  </w:numPr>
                  <w:spacing w:before="120"/>
                  <w:ind w:left="360"/>
                </w:pPr>
              </w:pPrChange>
            </w:pPr>
          </w:p>
        </w:tc>
        <w:tc>
          <w:tcPr>
            <w:tcW w:w="1915" w:type="dxa"/>
            <w:tcPrChange w:id="743" w:author="ANA-AN00" w:date="2021-07-30T14:33:00Z">
              <w:tcPr>
                <w:tcW w:w="1915" w:type="dxa"/>
              </w:tcPr>
            </w:tcPrChange>
          </w:tcPr>
          <w:p w14:paraId="4F240E14" w14:textId="77777777" w:rsidR="00B62D5E" w:rsidRDefault="00B62D5E">
            <w:pPr>
              <w:pStyle w:val="ListParagraph"/>
              <w:keepNext/>
              <w:numPr>
                <w:ilvl w:val="0"/>
                <w:numId w:val="3"/>
              </w:numPr>
              <w:pPrChange w:id="744" w:author="ANA-AN00" w:date="2021-07-30T14:33:00Z">
                <w:pPr>
                  <w:pStyle w:val="ListParagraph"/>
                  <w:keepNext/>
                  <w:numPr>
                    <w:numId w:val="6"/>
                  </w:numPr>
                  <w:spacing w:before="120"/>
                  <w:ind w:left="360"/>
                </w:pPr>
              </w:pPrChange>
            </w:pPr>
          </w:p>
        </w:tc>
        <w:tc>
          <w:tcPr>
            <w:tcW w:w="1915" w:type="dxa"/>
            <w:tcPrChange w:id="745" w:author="ANA-AN00" w:date="2021-07-30T14:33:00Z">
              <w:tcPr>
                <w:tcW w:w="1915" w:type="dxa"/>
              </w:tcPr>
            </w:tcPrChange>
          </w:tcPr>
          <w:p w14:paraId="353CE5D1" w14:textId="77777777" w:rsidR="00B62D5E" w:rsidRDefault="00B62D5E">
            <w:pPr>
              <w:pStyle w:val="ListParagraph"/>
              <w:keepNext/>
              <w:numPr>
                <w:ilvl w:val="0"/>
                <w:numId w:val="3"/>
              </w:numPr>
              <w:pPrChange w:id="746" w:author="ANA-AN00" w:date="2021-07-30T14:33:00Z">
                <w:pPr>
                  <w:pStyle w:val="ListParagraph"/>
                  <w:keepNext/>
                  <w:numPr>
                    <w:numId w:val="6"/>
                  </w:numPr>
                  <w:spacing w:before="120"/>
                  <w:ind w:left="360"/>
                </w:pPr>
              </w:pPrChange>
            </w:pPr>
          </w:p>
        </w:tc>
        <w:tc>
          <w:tcPr>
            <w:tcW w:w="1915" w:type="dxa"/>
            <w:tcPrChange w:id="747" w:author="ANA-AN00" w:date="2021-07-30T14:33:00Z">
              <w:tcPr>
                <w:tcW w:w="1915" w:type="dxa"/>
              </w:tcPr>
            </w:tcPrChange>
          </w:tcPr>
          <w:p w14:paraId="7C494083" w14:textId="77777777" w:rsidR="00B62D5E" w:rsidRDefault="00B62D5E">
            <w:pPr>
              <w:pStyle w:val="ListParagraph"/>
              <w:keepNext/>
              <w:numPr>
                <w:ilvl w:val="0"/>
                <w:numId w:val="3"/>
              </w:numPr>
              <w:pPrChange w:id="748" w:author="ANA-AN00" w:date="2021-07-30T14:33:00Z">
                <w:pPr>
                  <w:pStyle w:val="ListParagraph"/>
                  <w:keepNext/>
                  <w:numPr>
                    <w:numId w:val="6"/>
                  </w:numPr>
                  <w:spacing w:before="120"/>
                  <w:ind w:left="360"/>
                </w:pPr>
              </w:pPrChange>
            </w:pPr>
          </w:p>
        </w:tc>
      </w:tr>
    </w:tbl>
    <w:p w14:paraId="3975260F" w14:textId="77777777" w:rsidR="00B62D5E" w:rsidRDefault="00B62D5E"/>
    <w:p w14:paraId="5E41EEDB" w14:textId="77777777" w:rsidR="00B62D5E" w:rsidRDefault="00B62D5E"/>
    <w:p w14:paraId="2275267F" w14:textId="2809F3EC" w:rsidR="00B62D5E" w:rsidRDefault="00FC177C">
      <w:pPr>
        <w:keepNext/>
      </w:pPr>
      <w:r>
        <w:t xml:space="preserve">Q258 </w:t>
      </w:r>
      <w:r>
        <w:br/>
      </w:r>
      <w:r>
        <w:t>哪个地区排放的温室气体最多？</w:t>
      </w:r>
      <w:del w:id="749" w:author="ANA-AN00" w:date="2021-07-30T14:33:00Z">
        <w:r>
          <w:delText xml:space="preserve"> </w:delText>
        </w:r>
      </w:del>
      <w:r>
        <w:br/>
      </w:r>
      <w:r>
        <w:br/>
      </w:r>
      <w:r>
        <w:br/>
      </w:r>
      <w:r>
        <w:br/>
      </w:r>
      <w:r>
        <w:rPr>
          <w:i/>
        </w:rPr>
        <w:t>请从</w:t>
      </w:r>
      <w:r>
        <w:rPr>
          <w:i/>
        </w:rPr>
        <w:t xml:space="preserve"> 1</w:t>
      </w:r>
      <w:r>
        <w:rPr>
          <w:i/>
        </w:rPr>
        <w:t>（最多）到</w:t>
      </w:r>
      <w:r>
        <w:rPr>
          <w:i/>
        </w:rPr>
        <w:t xml:space="preserve"> 4</w:t>
      </w:r>
      <w:r>
        <w:rPr>
          <w:i/>
        </w:rPr>
        <w:t>（最少）对地区进行排名，多个地区可以有相同的排名。</w:t>
      </w:r>
      <w:del w:id="750" w:author="ANA-AN00" w:date="2021-07-30T14:33:00Z">
        <w:r>
          <w:rPr>
            <w:i/>
          </w:rPr>
          <w:delText xml:space="preserve"> </w:delText>
        </w:r>
      </w:del>
      <w:r>
        <w:rPr>
          <w:i/>
        </w:rPr>
        <w:br/>
      </w:r>
      <w:r>
        <w:br/>
      </w:r>
    </w:p>
    <w:tbl>
      <w:tblPr>
        <w:tblStyle w:val="QQuestionTable"/>
        <w:tblW w:w="0" w:type="auto"/>
        <w:tblLook w:val="0460" w:firstRow="1" w:lastRow="1" w:firstColumn="0" w:lastColumn="0" w:noHBand="0" w:noVBand="1"/>
        <w:tblPrChange w:id="751" w:author="ANA-AN00" w:date="2021-07-30T14:33:00Z">
          <w:tblPr>
            <w:tblStyle w:val="QQuestionTable0"/>
            <w:tblW w:w="9576" w:type="auto"/>
            <w:tblLook w:val="07E0" w:firstRow="1" w:lastRow="1" w:firstColumn="1" w:lastColumn="1" w:noHBand="1" w:noVBand="1"/>
          </w:tblPr>
        </w:tblPrChange>
      </w:tblPr>
      <w:tblGrid>
        <w:gridCol w:w="1662"/>
        <w:gridCol w:w="1661"/>
        <w:gridCol w:w="1661"/>
        <w:gridCol w:w="1661"/>
        <w:gridCol w:w="1661"/>
        <w:tblGridChange w:id="752">
          <w:tblGrid>
            <w:gridCol w:w="1915"/>
            <w:gridCol w:w="1915"/>
            <w:gridCol w:w="1915"/>
            <w:gridCol w:w="1915"/>
            <w:gridCol w:w="1915"/>
          </w:tblGrid>
        </w:tblGridChange>
      </w:tblGrid>
      <w:tr w:rsidR="00B62D5E" w14:paraId="46583225" w14:textId="77777777" w:rsidTr="00B62D5E">
        <w:trPr>
          <w:cnfStyle w:val="100000000000" w:firstRow="1" w:lastRow="0" w:firstColumn="0" w:lastColumn="0" w:oddVBand="0" w:evenVBand="0" w:oddHBand="0" w:evenHBand="0" w:firstRowFirstColumn="0" w:firstRowLastColumn="0" w:lastRowFirstColumn="0" w:lastRowLastColumn="0"/>
        </w:trPr>
        <w:tc>
          <w:tcPr>
            <w:tcW w:w="1915" w:type="dxa"/>
            <w:tcPrChange w:id="753" w:author="ANA-AN00" w:date="2021-07-30T14:33:00Z">
              <w:tcPr>
                <w:tcW w:w="1915" w:type="dxa"/>
                <w:tcBorders>
                  <w:right w:val="single" w:sz="4" w:space="0" w:color="BFBFBF"/>
                </w:tcBorders>
              </w:tcPr>
            </w:tcPrChange>
          </w:tcPr>
          <w:p w14:paraId="03528EF0"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915" w:type="dxa"/>
            <w:tcPrChange w:id="754" w:author="ANA-AN00" w:date="2021-07-30T14:33:00Z">
              <w:tcPr>
                <w:tcW w:w="1915" w:type="dxa"/>
              </w:tcPr>
            </w:tcPrChange>
          </w:tcPr>
          <w:p w14:paraId="11423487"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1</w:t>
            </w:r>
            <w:r>
              <w:t>名：最多</w:t>
            </w:r>
            <w:r>
              <w:t xml:space="preserve"> (1)</w:t>
            </w:r>
          </w:p>
        </w:tc>
        <w:tc>
          <w:tcPr>
            <w:tcW w:w="1915" w:type="dxa"/>
            <w:tcPrChange w:id="755" w:author="ANA-AN00" w:date="2021-07-30T14:33:00Z">
              <w:tcPr>
                <w:tcW w:w="1915" w:type="dxa"/>
              </w:tcPr>
            </w:tcPrChange>
          </w:tcPr>
          <w:p w14:paraId="33E5E062"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2</w:t>
            </w:r>
            <w:r>
              <w:t>名</w:t>
            </w:r>
            <w:r>
              <w:t xml:space="preserve"> (2)</w:t>
            </w:r>
          </w:p>
        </w:tc>
        <w:tc>
          <w:tcPr>
            <w:tcW w:w="1915" w:type="dxa"/>
            <w:tcPrChange w:id="756" w:author="ANA-AN00" w:date="2021-07-30T14:33:00Z">
              <w:tcPr>
                <w:tcW w:w="1915" w:type="dxa"/>
              </w:tcPr>
            </w:tcPrChange>
          </w:tcPr>
          <w:p w14:paraId="14DDE912"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3</w:t>
            </w:r>
            <w:r>
              <w:t>名</w:t>
            </w:r>
            <w:r>
              <w:t xml:space="preserve"> (3)</w:t>
            </w:r>
          </w:p>
        </w:tc>
        <w:tc>
          <w:tcPr>
            <w:tcW w:w="1915" w:type="dxa"/>
            <w:tcPrChange w:id="757" w:author="ANA-AN00" w:date="2021-07-30T14:33:00Z">
              <w:tcPr>
                <w:tcW w:w="1915" w:type="dxa"/>
              </w:tcPr>
            </w:tcPrChange>
          </w:tcPr>
          <w:p w14:paraId="2043065F"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4</w:t>
            </w:r>
            <w:r>
              <w:t>名：最少</w:t>
            </w:r>
            <w:r>
              <w:t xml:space="preserve"> (4)</w:t>
            </w:r>
          </w:p>
        </w:tc>
      </w:tr>
      <w:tr w:rsidR="00B62D5E" w14:paraId="280A6F94" w14:textId="77777777" w:rsidTr="00B62D5E">
        <w:tc>
          <w:tcPr>
            <w:tcW w:w="1915" w:type="dxa"/>
            <w:tcPrChange w:id="758" w:author="ANA-AN00" w:date="2021-07-30T14:33:00Z">
              <w:tcPr>
                <w:tcW w:w="1915" w:type="dxa"/>
                <w:tcBorders>
                  <w:right w:val="single" w:sz="4" w:space="0" w:color="BFBFBF"/>
                </w:tcBorders>
              </w:tcPr>
            </w:tcPrChange>
          </w:tcPr>
          <w:p w14:paraId="408881CB" w14:textId="77777777" w:rsidR="00B62D5E" w:rsidRDefault="00FC177C">
            <w:pPr>
              <w:keepNext/>
            </w:pPr>
            <w:r>
              <w:t>美国</w:t>
            </w:r>
            <w:r>
              <w:t xml:space="preserve"> (1) </w:t>
            </w:r>
          </w:p>
        </w:tc>
        <w:tc>
          <w:tcPr>
            <w:tcW w:w="1915" w:type="dxa"/>
            <w:tcPrChange w:id="759" w:author="ANA-AN00" w:date="2021-07-30T14:33:00Z">
              <w:tcPr>
                <w:tcW w:w="1915" w:type="dxa"/>
              </w:tcPr>
            </w:tcPrChange>
          </w:tcPr>
          <w:p w14:paraId="4FE8261B" w14:textId="77777777" w:rsidR="00B62D5E" w:rsidRDefault="00B62D5E">
            <w:pPr>
              <w:pStyle w:val="ListParagraph"/>
              <w:keepNext/>
              <w:numPr>
                <w:ilvl w:val="0"/>
                <w:numId w:val="3"/>
              </w:numPr>
              <w:pPrChange w:id="760" w:author="ANA-AN00" w:date="2021-07-30T14:33:00Z">
                <w:pPr>
                  <w:pStyle w:val="ListParagraph"/>
                  <w:keepNext/>
                  <w:numPr>
                    <w:numId w:val="6"/>
                  </w:numPr>
                  <w:spacing w:before="120"/>
                  <w:ind w:left="360"/>
                </w:pPr>
              </w:pPrChange>
            </w:pPr>
          </w:p>
        </w:tc>
        <w:tc>
          <w:tcPr>
            <w:tcW w:w="1915" w:type="dxa"/>
            <w:tcPrChange w:id="761" w:author="ANA-AN00" w:date="2021-07-30T14:33:00Z">
              <w:tcPr>
                <w:tcW w:w="1915" w:type="dxa"/>
              </w:tcPr>
            </w:tcPrChange>
          </w:tcPr>
          <w:p w14:paraId="180AC017" w14:textId="77777777" w:rsidR="00B62D5E" w:rsidRDefault="00B62D5E">
            <w:pPr>
              <w:pStyle w:val="ListParagraph"/>
              <w:keepNext/>
              <w:numPr>
                <w:ilvl w:val="0"/>
                <w:numId w:val="3"/>
              </w:numPr>
              <w:pPrChange w:id="762" w:author="ANA-AN00" w:date="2021-07-30T14:33:00Z">
                <w:pPr>
                  <w:pStyle w:val="ListParagraph"/>
                  <w:keepNext/>
                  <w:numPr>
                    <w:numId w:val="6"/>
                  </w:numPr>
                  <w:spacing w:before="120"/>
                  <w:ind w:left="360"/>
                </w:pPr>
              </w:pPrChange>
            </w:pPr>
          </w:p>
        </w:tc>
        <w:tc>
          <w:tcPr>
            <w:tcW w:w="1915" w:type="dxa"/>
            <w:tcPrChange w:id="763" w:author="ANA-AN00" w:date="2021-07-30T14:33:00Z">
              <w:tcPr>
                <w:tcW w:w="1915" w:type="dxa"/>
              </w:tcPr>
            </w:tcPrChange>
          </w:tcPr>
          <w:p w14:paraId="6F77E382" w14:textId="77777777" w:rsidR="00B62D5E" w:rsidRDefault="00B62D5E">
            <w:pPr>
              <w:pStyle w:val="ListParagraph"/>
              <w:keepNext/>
              <w:numPr>
                <w:ilvl w:val="0"/>
                <w:numId w:val="3"/>
              </w:numPr>
              <w:pPrChange w:id="764" w:author="ANA-AN00" w:date="2021-07-30T14:33:00Z">
                <w:pPr>
                  <w:pStyle w:val="ListParagraph"/>
                  <w:keepNext/>
                  <w:numPr>
                    <w:numId w:val="6"/>
                  </w:numPr>
                  <w:spacing w:before="120"/>
                  <w:ind w:left="360"/>
                </w:pPr>
              </w:pPrChange>
            </w:pPr>
          </w:p>
        </w:tc>
        <w:tc>
          <w:tcPr>
            <w:tcW w:w="1915" w:type="dxa"/>
            <w:tcPrChange w:id="765" w:author="ANA-AN00" w:date="2021-07-30T14:33:00Z">
              <w:tcPr>
                <w:tcW w:w="1915" w:type="dxa"/>
              </w:tcPr>
            </w:tcPrChange>
          </w:tcPr>
          <w:p w14:paraId="655FD20F" w14:textId="77777777" w:rsidR="00B62D5E" w:rsidRDefault="00B62D5E">
            <w:pPr>
              <w:pStyle w:val="ListParagraph"/>
              <w:keepNext/>
              <w:numPr>
                <w:ilvl w:val="0"/>
                <w:numId w:val="3"/>
              </w:numPr>
              <w:pPrChange w:id="766" w:author="ANA-AN00" w:date="2021-07-30T14:33:00Z">
                <w:pPr>
                  <w:pStyle w:val="ListParagraph"/>
                  <w:keepNext/>
                  <w:numPr>
                    <w:numId w:val="6"/>
                  </w:numPr>
                  <w:spacing w:before="120"/>
                  <w:ind w:left="360"/>
                </w:pPr>
              </w:pPrChange>
            </w:pPr>
          </w:p>
        </w:tc>
      </w:tr>
      <w:tr w:rsidR="00B62D5E" w14:paraId="6C3FF3CD" w14:textId="77777777" w:rsidTr="00B62D5E">
        <w:tc>
          <w:tcPr>
            <w:tcW w:w="1915" w:type="dxa"/>
            <w:tcPrChange w:id="767" w:author="ANA-AN00" w:date="2021-07-30T14:33:00Z">
              <w:tcPr>
                <w:tcW w:w="1915" w:type="dxa"/>
                <w:tcBorders>
                  <w:right w:val="single" w:sz="4" w:space="0" w:color="BFBFBF"/>
                </w:tcBorders>
              </w:tcPr>
            </w:tcPrChange>
          </w:tcPr>
          <w:p w14:paraId="33674A59" w14:textId="77777777" w:rsidR="00B62D5E" w:rsidRDefault="00FC177C">
            <w:pPr>
              <w:keepNext/>
            </w:pPr>
            <w:r>
              <w:t>欧盟</w:t>
            </w:r>
            <w:r>
              <w:t xml:space="preserve"> (2) </w:t>
            </w:r>
          </w:p>
        </w:tc>
        <w:tc>
          <w:tcPr>
            <w:tcW w:w="1915" w:type="dxa"/>
            <w:tcPrChange w:id="768" w:author="ANA-AN00" w:date="2021-07-30T14:33:00Z">
              <w:tcPr>
                <w:tcW w:w="1915" w:type="dxa"/>
              </w:tcPr>
            </w:tcPrChange>
          </w:tcPr>
          <w:p w14:paraId="1C9BFA0C" w14:textId="77777777" w:rsidR="00B62D5E" w:rsidRDefault="00B62D5E">
            <w:pPr>
              <w:pStyle w:val="ListParagraph"/>
              <w:keepNext/>
              <w:numPr>
                <w:ilvl w:val="0"/>
                <w:numId w:val="3"/>
              </w:numPr>
              <w:pPrChange w:id="769" w:author="ANA-AN00" w:date="2021-07-30T14:33:00Z">
                <w:pPr>
                  <w:pStyle w:val="ListParagraph"/>
                  <w:keepNext/>
                  <w:numPr>
                    <w:numId w:val="6"/>
                  </w:numPr>
                  <w:spacing w:before="120"/>
                  <w:ind w:left="360"/>
                </w:pPr>
              </w:pPrChange>
            </w:pPr>
          </w:p>
        </w:tc>
        <w:tc>
          <w:tcPr>
            <w:tcW w:w="1915" w:type="dxa"/>
            <w:tcPrChange w:id="770" w:author="ANA-AN00" w:date="2021-07-30T14:33:00Z">
              <w:tcPr>
                <w:tcW w:w="1915" w:type="dxa"/>
              </w:tcPr>
            </w:tcPrChange>
          </w:tcPr>
          <w:p w14:paraId="26D45D4D" w14:textId="77777777" w:rsidR="00B62D5E" w:rsidRDefault="00B62D5E">
            <w:pPr>
              <w:pStyle w:val="ListParagraph"/>
              <w:keepNext/>
              <w:numPr>
                <w:ilvl w:val="0"/>
                <w:numId w:val="3"/>
              </w:numPr>
              <w:pPrChange w:id="771" w:author="ANA-AN00" w:date="2021-07-30T14:33:00Z">
                <w:pPr>
                  <w:pStyle w:val="ListParagraph"/>
                  <w:keepNext/>
                  <w:numPr>
                    <w:numId w:val="6"/>
                  </w:numPr>
                  <w:spacing w:before="120"/>
                  <w:ind w:left="360"/>
                </w:pPr>
              </w:pPrChange>
            </w:pPr>
          </w:p>
        </w:tc>
        <w:tc>
          <w:tcPr>
            <w:tcW w:w="1915" w:type="dxa"/>
            <w:tcPrChange w:id="772" w:author="ANA-AN00" w:date="2021-07-30T14:33:00Z">
              <w:tcPr>
                <w:tcW w:w="1915" w:type="dxa"/>
              </w:tcPr>
            </w:tcPrChange>
          </w:tcPr>
          <w:p w14:paraId="3C0C1CA1" w14:textId="77777777" w:rsidR="00B62D5E" w:rsidRDefault="00B62D5E">
            <w:pPr>
              <w:pStyle w:val="ListParagraph"/>
              <w:keepNext/>
              <w:numPr>
                <w:ilvl w:val="0"/>
                <w:numId w:val="3"/>
              </w:numPr>
              <w:pPrChange w:id="773" w:author="ANA-AN00" w:date="2021-07-30T14:33:00Z">
                <w:pPr>
                  <w:pStyle w:val="ListParagraph"/>
                  <w:keepNext/>
                  <w:numPr>
                    <w:numId w:val="6"/>
                  </w:numPr>
                  <w:spacing w:before="120"/>
                  <w:ind w:left="360"/>
                </w:pPr>
              </w:pPrChange>
            </w:pPr>
          </w:p>
        </w:tc>
        <w:tc>
          <w:tcPr>
            <w:tcW w:w="1915" w:type="dxa"/>
            <w:tcPrChange w:id="774" w:author="ANA-AN00" w:date="2021-07-30T14:33:00Z">
              <w:tcPr>
                <w:tcW w:w="1915" w:type="dxa"/>
              </w:tcPr>
            </w:tcPrChange>
          </w:tcPr>
          <w:p w14:paraId="37B3152B" w14:textId="77777777" w:rsidR="00B62D5E" w:rsidRDefault="00B62D5E">
            <w:pPr>
              <w:pStyle w:val="ListParagraph"/>
              <w:keepNext/>
              <w:numPr>
                <w:ilvl w:val="0"/>
                <w:numId w:val="3"/>
              </w:numPr>
              <w:pPrChange w:id="775" w:author="ANA-AN00" w:date="2021-07-30T14:33:00Z">
                <w:pPr>
                  <w:pStyle w:val="ListParagraph"/>
                  <w:keepNext/>
                  <w:numPr>
                    <w:numId w:val="6"/>
                  </w:numPr>
                  <w:spacing w:before="120"/>
                  <w:ind w:left="360"/>
                </w:pPr>
              </w:pPrChange>
            </w:pPr>
          </w:p>
        </w:tc>
      </w:tr>
      <w:tr w:rsidR="00B62D5E" w14:paraId="1F034900" w14:textId="77777777" w:rsidTr="00B62D5E">
        <w:tc>
          <w:tcPr>
            <w:tcW w:w="1915" w:type="dxa"/>
            <w:tcPrChange w:id="776" w:author="ANA-AN00" w:date="2021-07-30T14:33:00Z">
              <w:tcPr>
                <w:tcW w:w="1915" w:type="dxa"/>
                <w:tcBorders>
                  <w:right w:val="single" w:sz="4" w:space="0" w:color="BFBFBF"/>
                </w:tcBorders>
              </w:tcPr>
            </w:tcPrChange>
          </w:tcPr>
          <w:p w14:paraId="6C78EFDD" w14:textId="77777777" w:rsidR="00B62D5E" w:rsidRDefault="00FC177C">
            <w:pPr>
              <w:keepNext/>
            </w:pPr>
            <w:r>
              <w:t>中国</w:t>
            </w:r>
            <w:r>
              <w:t xml:space="preserve"> (3) </w:t>
            </w:r>
          </w:p>
        </w:tc>
        <w:tc>
          <w:tcPr>
            <w:tcW w:w="1915" w:type="dxa"/>
            <w:tcPrChange w:id="777" w:author="ANA-AN00" w:date="2021-07-30T14:33:00Z">
              <w:tcPr>
                <w:tcW w:w="1915" w:type="dxa"/>
              </w:tcPr>
            </w:tcPrChange>
          </w:tcPr>
          <w:p w14:paraId="7696DCCE" w14:textId="77777777" w:rsidR="00B62D5E" w:rsidRDefault="00B62D5E">
            <w:pPr>
              <w:pStyle w:val="ListParagraph"/>
              <w:keepNext/>
              <w:numPr>
                <w:ilvl w:val="0"/>
                <w:numId w:val="3"/>
              </w:numPr>
              <w:pPrChange w:id="778" w:author="ANA-AN00" w:date="2021-07-30T14:33:00Z">
                <w:pPr>
                  <w:pStyle w:val="ListParagraph"/>
                  <w:keepNext/>
                  <w:numPr>
                    <w:numId w:val="6"/>
                  </w:numPr>
                  <w:spacing w:before="120"/>
                  <w:ind w:left="360"/>
                </w:pPr>
              </w:pPrChange>
            </w:pPr>
          </w:p>
        </w:tc>
        <w:tc>
          <w:tcPr>
            <w:tcW w:w="1915" w:type="dxa"/>
            <w:tcPrChange w:id="779" w:author="ANA-AN00" w:date="2021-07-30T14:33:00Z">
              <w:tcPr>
                <w:tcW w:w="1915" w:type="dxa"/>
              </w:tcPr>
            </w:tcPrChange>
          </w:tcPr>
          <w:p w14:paraId="14A1BDDB" w14:textId="77777777" w:rsidR="00B62D5E" w:rsidRDefault="00B62D5E">
            <w:pPr>
              <w:pStyle w:val="ListParagraph"/>
              <w:keepNext/>
              <w:numPr>
                <w:ilvl w:val="0"/>
                <w:numId w:val="3"/>
              </w:numPr>
              <w:pPrChange w:id="780" w:author="ANA-AN00" w:date="2021-07-30T14:33:00Z">
                <w:pPr>
                  <w:pStyle w:val="ListParagraph"/>
                  <w:keepNext/>
                  <w:numPr>
                    <w:numId w:val="6"/>
                  </w:numPr>
                  <w:spacing w:before="120"/>
                  <w:ind w:left="360"/>
                </w:pPr>
              </w:pPrChange>
            </w:pPr>
          </w:p>
        </w:tc>
        <w:tc>
          <w:tcPr>
            <w:tcW w:w="1915" w:type="dxa"/>
            <w:tcPrChange w:id="781" w:author="ANA-AN00" w:date="2021-07-30T14:33:00Z">
              <w:tcPr>
                <w:tcW w:w="1915" w:type="dxa"/>
              </w:tcPr>
            </w:tcPrChange>
          </w:tcPr>
          <w:p w14:paraId="1BFD2725" w14:textId="77777777" w:rsidR="00B62D5E" w:rsidRDefault="00B62D5E">
            <w:pPr>
              <w:pStyle w:val="ListParagraph"/>
              <w:keepNext/>
              <w:numPr>
                <w:ilvl w:val="0"/>
                <w:numId w:val="3"/>
              </w:numPr>
              <w:pPrChange w:id="782" w:author="ANA-AN00" w:date="2021-07-30T14:33:00Z">
                <w:pPr>
                  <w:pStyle w:val="ListParagraph"/>
                  <w:keepNext/>
                  <w:numPr>
                    <w:numId w:val="6"/>
                  </w:numPr>
                  <w:spacing w:before="120"/>
                  <w:ind w:left="360"/>
                </w:pPr>
              </w:pPrChange>
            </w:pPr>
          </w:p>
        </w:tc>
        <w:tc>
          <w:tcPr>
            <w:tcW w:w="1915" w:type="dxa"/>
            <w:tcPrChange w:id="783" w:author="ANA-AN00" w:date="2021-07-30T14:33:00Z">
              <w:tcPr>
                <w:tcW w:w="1915" w:type="dxa"/>
              </w:tcPr>
            </w:tcPrChange>
          </w:tcPr>
          <w:p w14:paraId="59D36CD7" w14:textId="77777777" w:rsidR="00B62D5E" w:rsidRDefault="00B62D5E">
            <w:pPr>
              <w:pStyle w:val="ListParagraph"/>
              <w:keepNext/>
              <w:numPr>
                <w:ilvl w:val="0"/>
                <w:numId w:val="3"/>
              </w:numPr>
              <w:pPrChange w:id="784" w:author="ANA-AN00" w:date="2021-07-30T14:33:00Z">
                <w:pPr>
                  <w:pStyle w:val="ListParagraph"/>
                  <w:keepNext/>
                  <w:numPr>
                    <w:numId w:val="6"/>
                  </w:numPr>
                  <w:spacing w:before="120"/>
                  <w:ind w:left="360"/>
                </w:pPr>
              </w:pPrChange>
            </w:pPr>
          </w:p>
        </w:tc>
      </w:tr>
      <w:tr w:rsidR="00B62D5E" w14:paraId="7DDABAAE" w14:textId="77777777" w:rsidTr="00B62D5E">
        <w:tc>
          <w:tcPr>
            <w:tcW w:w="1915" w:type="dxa"/>
            <w:tcPrChange w:id="785" w:author="ANA-AN00" w:date="2021-07-30T14:33:00Z">
              <w:tcPr>
                <w:tcW w:w="1915" w:type="dxa"/>
                <w:tcBorders>
                  <w:right w:val="single" w:sz="4" w:space="0" w:color="BFBFBF"/>
                </w:tcBorders>
              </w:tcPr>
            </w:tcPrChange>
          </w:tcPr>
          <w:p w14:paraId="5C14571F" w14:textId="77777777" w:rsidR="00B62D5E" w:rsidRDefault="00FC177C">
            <w:pPr>
              <w:keepNext/>
            </w:pPr>
            <w:r>
              <w:t>印度</w:t>
            </w:r>
            <w:r>
              <w:t xml:space="preserve"> (4) </w:t>
            </w:r>
          </w:p>
        </w:tc>
        <w:tc>
          <w:tcPr>
            <w:tcW w:w="1915" w:type="dxa"/>
            <w:tcPrChange w:id="786" w:author="ANA-AN00" w:date="2021-07-30T14:33:00Z">
              <w:tcPr>
                <w:tcW w:w="1915" w:type="dxa"/>
              </w:tcPr>
            </w:tcPrChange>
          </w:tcPr>
          <w:p w14:paraId="135F1D1A" w14:textId="77777777" w:rsidR="00B62D5E" w:rsidRDefault="00B62D5E">
            <w:pPr>
              <w:pStyle w:val="ListParagraph"/>
              <w:keepNext/>
              <w:numPr>
                <w:ilvl w:val="0"/>
                <w:numId w:val="3"/>
              </w:numPr>
              <w:pPrChange w:id="787" w:author="ANA-AN00" w:date="2021-07-30T14:33:00Z">
                <w:pPr>
                  <w:pStyle w:val="ListParagraph"/>
                  <w:keepNext/>
                  <w:numPr>
                    <w:numId w:val="6"/>
                  </w:numPr>
                  <w:spacing w:before="120"/>
                  <w:ind w:left="360"/>
                </w:pPr>
              </w:pPrChange>
            </w:pPr>
          </w:p>
        </w:tc>
        <w:tc>
          <w:tcPr>
            <w:tcW w:w="1915" w:type="dxa"/>
            <w:tcPrChange w:id="788" w:author="ANA-AN00" w:date="2021-07-30T14:33:00Z">
              <w:tcPr>
                <w:tcW w:w="1915" w:type="dxa"/>
              </w:tcPr>
            </w:tcPrChange>
          </w:tcPr>
          <w:p w14:paraId="42EC23F2" w14:textId="77777777" w:rsidR="00B62D5E" w:rsidRDefault="00B62D5E">
            <w:pPr>
              <w:pStyle w:val="ListParagraph"/>
              <w:keepNext/>
              <w:numPr>
                <w:ilvl w:val="0"/>
                <w:numId w:val="3"/>
              </w:numPr>
              <w:pPrChange w:id="789" w:author="ANA-AN00" w:date="2021-07-30T14:33:00Z">
                <w:pPr>
                  <w:pStyle w:val="ListParagraph"/>
                  <w:keepNext/>
                  <w:numPr>
                    <w:numId w:val="6"/>
                  </w:numPr>
                  <w:spacing w:before="120"/>
                  <w:ind w:left="360"/>
                </w:pPr>
              </w:pPrChange>
            </w:pPr>
          </w:p>
        </w:tc>
        <w:tc>
          <w:tcPr>
            <w:tcW w:w="1915" w:type="dxa"/>
            <w:tcPrChange w:id="790" w:author="ANA-AN00" w:date="2021-07-30T14:33:00Z">
              <w:tcPr>
                <w:tcW w:w="1915" w:type="dxa"/>
              </w:tcPr>
            </w:tcPrChange>
          </w:tcPr>
          <w:p w14:paraId="782BC8E9" w14:textId="77777777" w:rsidR="00B62D5E" w:rsidRDefault="00B62D5E">
            <w:pPr>
              <w:pStyle w:val="ListParagraph"/>
              <w:keepNext/>
              <w:numPr>
                <w:ilvl w:val="0"/>
                <w:numId w:val="3"/>
              </w:numPr>
              <w:pPrChange w:id="791" w:author="ANA-AN00" w:date="2021-07-30T14:33:00Z">
                <w:pPr>
                  <w:pStyle w:val="ListParagraph"/>
                  <w:keepNext/>
                  <w:numPr>
                    <w:numId w:val="6"/>
                  </w:numPr>
                  <w:spacing w:before="120"/>
                  <w:ind w:left="360"/>
                </w:pPr>
              </w:pPrChange>
            </w:pPr>
          </w:p>
        </w:tc>
        <w:tc>
          <w:tcPr>
            <w:tcW w:w="1915" w:type="dxa"/>
            <w:tcPrChange w:id="792" w:author="ANA-AN00" w:date="2021-07-30T14:33:00Z">
              <w:tcPr>
                <w:tcW w:w="1915" w:type="dxa"/>
              </w:tcPr>
            </w:tcPrChange>
          </w:tcPr>
          <w:p w14:paraId="42C79638" w14:textId="77777777" w:rsidR="00B62D5E" w:rsidRDefault="00B62D5E">
            <w:pPr>
              <w:pStyle w:val="ListParagraph"/>
              <w:keepNext/>
              <w:numPr>
                <w:ilvl w:val="0"/>
                <w:numId w:val="3"/>
              </w:numPr>
              <w:pPrChange w:id="793" w:author="ANA-AN00" w:date="2021-07-30T14:33:00Z">
                <w:pPr>
                  <w:pStyle w:val="ListParagraph"/>
                  <w:keepNext/>
                  <w:numPr>
                    <w:numId w:val="6"/>
                  </w:numPr>
                  <w:spacing w:before="120"/>
                  <w:ind w:left="360"/>
                </w:pPr>
              </w:pPrChange>
            </w:pPr>
          </w:p>
        </w:tc>
      </w:tr>
    </w:tbl>
    <w:p w14:paraId="4B38AB55" w14:textId="77777777" w:rsidR="00B62D5E" w:rsidRDefault="00B62D5E"/>
    <w:p w14:paraId="5811BB1D" w14:textId="77777777" w:rsidR="00B62D5E" w:rsidRDefault="00B62D5E"/>
    <w:p w14:paraId="3B441C34" w14:textId="77777777" w:rsidR="00B62D5E" w:rsidRDefault="00B62D5E">
      <w:pPr>
        <w:pStyle w:val="QuestionSeparator"/>
      </w:pPr>
    </w:p>
    <w:tbl>
      <w:tblPr>
        <w:tblStyle w:val="QQuestionIconTable"/>
        <w:tblW w:w="0" w:type="auto"/>
        <w:tblLook w:val="0460" w:firstRow="1" w:lastRow="1" w:firstColumn="0" w:lastColumn="0" w:noHBand="0" w:noVBand="1"/>
        <w:tblPrChange w:id="794" w:author="ANA-AN00" w:date="2021-07-30T14:33:00Z">
          <w:tblPr>
            <w:tblStyle w:val="QQuestionIconTable"/>
            <w:tblW w:w="50" w:type="auto"/>
            <w:tblLook w:val="07E0" w:firstRow="1" w:lastRow="1" w:firstColumn="1" w:lastColumn="1" w:noHBand="1" w:noVBand="1"/>
          </w:tblPr>
        </w:tblPrChange>
      </w:tblPr>
      <w:tblGrid>
        <w:gridCol w:w="380"/>
        <w:tblGridChange w:id="795">
          <w:tblGrid>
            <w:gridCol w:w="380"/>
          </w:tblGrid>
        </w:tblGridChange>
      </w:tblGrid>
      <w:tr w:rsidR="00B62D5E" w14:paraId="389C16CB" w14:textId="77777777">
        <w:tc>
          <w:tcPr>
            <w:tcW w:w="50" w:type="dxa"/>
            <w:tcPrChange w:id="796" w:author="ANA-AN00" w:date="2021-07-30T14:33:00Z">
              <w:tcPr>
                <w:tcW w:w="50" w:type="dxa"/>
              </w:tcPr>
            </w:tcPrChange>
          </w:tcPr>
          <w:p w14:paraId="3EFADA79" w14:textId="20DF6267" w:rsidR="00B62D5E" w:rsidRDefault="00FC177C">
            <w:pPr>
              <w:keepNext/>
            </w:pPr>
            <w:del w:id="797" w:author="ANA-AN00" w:date="2021-07-30T14:33:00Z">
              <w:r>
                <w:rPr>
                  <w:noProof/>
                </w:rPr>
                <w:drawing>
                  <wp:inline distT="0" distB="0" distL="0" distR="0" wp14:anchorId="34CECFB4" wp14:editId="7D02EE66">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798" w:author="ANA-AN00" w:date="2021-07-30T14:33:00Z">
              <w:r>
                <w:rPr>
                  <w:noProof/>
                </w:rPr>
                <w:drawing>
                  <wp:inline distT="0" distB="0" distL="0" distR="0">
                    <wp:extent cx="228600" cy="228600"/>
                    <wp:effectExtent l="0" t="0" r="0" b="0"/>
                    <wp:docPr id="1037"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5723447C" w14:textId="77777777" w:rsidR="00B62D5E" w:rsidRDefault="00B62D5E"/>
    <w:p w14:paraId="7F07219C" w14:textId="7480C03A" w:rsidR="00B62D5E" w:rsidRDefault="00FC177C">
      <w:pPr>
        <w:keepNext/>
      </w:pPr>
      <w:r>
        <w:t>Q14.2 In which region does the consumption of an average person contribute most to greenhouse gas emissions?</w:t>
      </w:r>
      <w:r>
        <w:br/>
      </w:r>
      <w:del w:id="799" w:author="ANA-AN00" w:date="2021-07-30T14:33:00Z">
        <w:r>
          <w:lastRenderedPageBreak/>
          <w:delText xml:space="preserve"> </w:delText>
        </w:r>
        <w:r>
          <w:br/>
          <w:delText xml:space="preserve"> </w:delText>
        </w:r>
      </w:del>
      <w:ins w:id="800" w:author="ANA-AN00" w:date="2021-07-30T14:33:00Z">
        <w:r>
          <w:br/>
        </w:r>
      </w:ins>
      <w:r>
        <w:t>Please rank the regions from 1 (most) to 4 (least).</w:t>
      </w:r>
    </w:p>
    <w:tbl>
      <w:tblPr>
        <w:tblStyle w:val="QQuestionTable"/>
        <w:tblW w:w="0" w:type="auto"/>
        <w:tblLook w:val="0460" w:firstRow="1" w:lastRow="1" w:firstColumn="0" w:lastColumn="0" w:noHBand="0" w:noVBand="1"/>
        <w:tblPrChange w:id="801" w:author="ANA-AN00" w:date="2021-07-30T14:33:00Z">
          <w:tblPr>
            <w:tblStyle w:val="QQuestionTable0"/>
            <w:tblW w:w="9576" w:type="auto"/>
            <w:tblLook w:val="07E0" w:firstRow="1" w:lastRow="1" w:firstColumn="1" w:lastColumn="1" w:noHBand="1" w:noVBand="1"/>
          </w:tblPr>
        </w:tblPrChange>
      </w:tblPr>
      <w:tblGrid>
        <w:gridCol w:w="1744"/>
        <w:gridCol w:w="1639"/>
        <w:gridCol w:w="1639"/>
        <w:gridCol w:w="1639"/>
        <w:gridCol w:w="1645"/>
        <w:tblGridChange w:id="802">
          <w:tblGrid>
            <w:gridCol w:w="1915"/>
            <w:gridCol w:w="1915"/>
            <w:gridCol w:w="1915"/>
            <w:gridCol w:w="1915"/>
            <w:gridCol w:w="1915"/>
          </w:tblGrid>
        </w:tblGridChange>
      </w:tblGrid>
      <w:tr w:rsidR="00B62D5E" w14:paraId="3E0CF528" w14:textId="77777777" w:rsidTr="00B62D5E">
        <w:trPr>
          <w:cnfStyle w:val="100000000000" w:firstRow="1" w:lastRow="0" w:firstColumn="0" w:lastColumn="0" w:oddVBand="0" w:evenVBand="0" w:oddHBand="0" w:evenHBand="0" w:firstRowFirstColumn="0" w:firstRowLastColumn="0" w:lastRowFirstColumn="0" w:lastRowLastColumn="0"/>
        </w:trPr>
        <w:tc>
          <w:tcPr>
            <w:tcW w:w="1915" w:type="dxa"/>
            <w:tcPrChange w:id="803" w:author="ANA-AN00" w:date="2021-07-30T14:33:00Z">
              <w:tcPr>
                <w:tcW w:w="1915" w:type="dxa"/>
                <w:tcBorders>
                  <w:right w:val="single" w:sz="4" w:space="0" w:color="BFBFBF"/>
                </w:tcBorders>
              </w:tcPr>
            </w:tcPrChange>
          </w:tcPr>
          <w:p w14:paraId="4FA15256"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915" w:type="dxa"/>
            <w:tcPrChange w:id="804" w:author="ANA-AN00" w:date="2021-07-30T14:33:00Z">
              <w:tcPr>
                <w:tcW w:w="1915" w:type="dxa"/>
              </w:tcPr>
            </w:tcPrChange>
          </w:tcPr>
          <w:p w14:paraId="7AE08009" w14:textId="77777777" w:rsidR="00B62D5E" w:rsidRDefault="00FC177C">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Change w:id="805" w:author="ANA-AN00" w:date="2021-07-30T14:33:00Z">
              <w:tcPr>
                <w:tcW w:w="1915" w:type="dxa"/>
              </w:tcPr>
            </w:tcPrChange>
          </w:tcPr>
          <w:p w14:paraId="119CCE76" w14:textId="77777777" w:rsidR="00B62D5E" w:rsidRDefault="00FC177C">
            <w:pPr>
              <w:cnfStyle w:val="100000000000" w:firstRow="1" w:lastRow="0" w:firstColumn="0" w:lastColumn="0" w:oddVBand="0" w:evenVBand="0" w:oddHBand="0" w:evenHBand="0" w:firstRowFirstColumn="0" w:firstRowLastColumn="0" w:lastRowFirstColumn="0" w:lastRowLastColumn="0"/>
            </w:pPr>
            <w:r>
              <w:t>Rank 2 (2)</w:t>
            </w:r>
          </w:p>
        </w:tc>
        <w:tc>
          <w:tcPr>
            <w:tcW w:w="1915" w:type="dxa"/>
            <w:tcPrChange w:id="806" w:author="ANA-AN00" w:date="2021-07-30T14:33:00Z">
              <w:tcPr>
                <w:tcW w:w="1915" w:type="dxa"/>
              </w:tcPr>
            </w:tcPrChange>
          </w:tcPr>
          <w:p w14:paraId="47A93BA4" w14:textId="77777777" w:rsidR="00B62D5E" w:rsidRDefault="00FC177C">
            <w:pPr>
              <w:cnfStyle w:val="100000000000" w:firstRow="1" w:lastRow="0" w:firstColumn="0" w:lastColumn="0" w:oddVBand="0" w:evenVBand="0" w:oddHBand="0" w:evenHBand="0" w:firstRowFirstColumn="0" w:firstRowLastColumn="0" w:lastRowFirstColumn="0" w:lastRowLastColumn="0"/>
            </w:pPr>
            <w:r>
              <w:t>Rank 3 (3)</w:t>
            </w:r>
          </w:p>
        </w:tc>
        <w:tc>
          <w:tcPr>
            <w:tcW w:w="1915" w:type="dxa"/>
            <w:tcPrChange w:id="807" w:author="ANA-AN00" w:date="2021-07-30T14:33:00Z">
              <w:tcPr>
                <w:tcW w:w="1915" w:type="dxa"/>
              </w:tcPr>
            </w:tcPrChange>
          </w:tcPr>
          <w:p w14:paraId="4261D3F3" w14:textId="77777777" w:rsidR="00B62D5E" w:rsidRDefault="00FC177C">
            <w:pPr>
              <w:cnfStyle w:val="100000000000" w:firstRow="1" w:lastRow="0" w:firstColumn="0" w:lastColumn="0" w:oddVBand="0" w:evenVBand="0" w:oddHBand="0" w:evenHBand="0" w:firstRowFirstColumn="0" w:firstRowLastColumn="0" w:lastRowFirstColumn="0" w:lastRowLastColumn="0"/>
            </w:pPr>
            <w:r>
              <w:t xml:space="preserve">Rank 4: </w:t>
            </w:r>
            <w:r>
              <w:t>Least (4)</w:t>
            </w:r>
          </w:p>
        </w:tc>
      </w:tr>
      <w:tr w:rsidR="00B62D5E" w14:paraId="3590F2E0" w14:textId="77777777" w:rsidTr="00B62D5E">
        <w:tc>
          <w:tcPr>
            <w:tcW w:w="1915" w:type="dxa"/>
            <w:tcPrChange w:id="808" w:author="ANA-AN00" w:date="2021-07-30T14:33:00Z">
              <w:tcPr>
                <w:tcW w:w="1915" w:type="dxa"/>
                <w:tcBorders>
                  <w:right w:val="single" w:sz="4" w:space="0" w:color="BFBFBF"/>
                </w:tcBorders>
              </w:tcPr>
            </w:tcPrChange>
          </w:tcPr>
          <w:p w14:paraId="1225DE3E" w14:textId="77777777" w:rsidR="00B62D5E" w:rsidRDefault="00FC177C">
            <w:pPr>
              <w:keepNext/>
            </w:pPr>
            <w:r>
              <w:t xml:space="preserve">The U.S. (1) </w:t>
            </w:r>
          </w:p>
        </w:tc>
        <w:tc>
          <w:tcPr>
            <w:tcW w:w="1915" w:type="dxa"/>
            <w:tcPrChange w:id="809" w:author="ANA-AN00" w:date="2021-07-30T14:33:00Z">
              <w:tcPr>
                <w:tcW w:w="1915" w:type="dxa"/>
              </w:tcPr>
            </w:tcPrChange>
          </w:tcPr>
          <w:p w14:paraId="51CBBAC7" w14:textId="77777777" w:rsidR="00B62D5E" w:rsidRDefault="00B62D5E">
            <w:pPr>
              <w:pStyle w:val="ListParagraph"/>
              <w:keepNext/>
              <w:numPr>
                <w:ilvl w:val="0"/>
                <w:numId w:val="3"/>
              </w:numPr>
              <w:pPrChange w:id="810" w:author="ANA-AN00" w:date="2021-07-30T14:33:00Z">
                <w:pPr>
                  <w:pStyle w:val="ListParagraph"/>
                  <w:keepNext/>
                  <w:numPr>
                    <w:numId w:val="6"/>
                  </w:numPr>
                  <w:spacing w:before="120"/>
                  <w:ind w:left="360"/>
                </w:pPr>
              </w:pPrChange>
            </w:pPr>
          </w:p>
        </w:tc>
        <w:tc>
          <w:tcPr>
            <w:tcW w:w="1915" w:type="dxa"/>
            <w:tcPrChange w:id="811" w:author="ANA-AN00" w:date="2021-07-30T14:33:00Z">
              <w:tcPr>
                <w:tcW w:w="1915" w:type="dxa"/>
              </w:tcPr>
            </w:tcPrChange>
          </w:tcPr>
          <w:p w14:paraId="0FC93E5C" w14:textId="77777777" w:rsidR="00B62D5E" w:rsidRDefault="00B62D5E">
            <w:pPr>
              <w:pStyle w:val="ListParagraph"/>
              <w:keepNext/>
              <w:numPr>
                <w:ilvl w:val="0"/>
                <w:numId w:val="3"/>
              </w:numPr>
              <w:pPrChange w:id="812" w:author="ANA-AN00" w:date="2021-07-30T14:33:00Z">
                <w:pPr>
                  <w:pStyle w:val="ListParagraph"/>
                  <w:keepNext/>
                  <w:numPr>
                    <w:numId w:val="6"/>
                  </w:numPr>
                  <w:spacing w:before="120"/>
                  <w:ind w:left="360"/>
                </w:pPr>
              </w:pPrChange>
            </w:pPr>
          </w:p>
        </w:tc>
        <w:tc>
          <w:tcPr>
            <w:tcW w:w="1915" w:type="dxa"/>
            <w:tcPrChange w:id="813" w:author="ANA-AN00" w:date="2021-07-30T14:33:00Z">
              <w:tcPr>
                <w:tcW w:w="1915" w:type="dxa"/>
              </w:tcPr>
            </w:tcPrChange>
          </w:tcPr>
          <w:p w14:paraId="366A0FA3" w14:textId="77777777" w:rsidR="00B62D5E" w:rsidRDefault="00B62D5E">
            <w:pPr>
              <w:pStyle w:val="ListParagraph"/>
              <w:keepNext/>
              <w:numPr>
                <w:ilvl w:val="0"/>
                <w:numId w:val="3"/>
              </w:numPr>
              <w:pPrChange w:id="814" w:author="ANA-AN00" w:date="2021-07-30T14:33:00Z">
                <w:pPr>
                  <w:pStyle w:val="ListParagraph"/>
                  <w:keepNext/>
                  <w:numPr>
                    <w:numId w:val="6"/>
                  </w:numPr>
                  <w:spacing w:before="120"/>
                  <w:ind w:left="360"/>
                </w:pPr>
              </w:pPrChange>
            </w:pPr>
          </w:p>
        </w:tc>
        <w:tc>
          <w:tcPr>
            <w:tcW w:w="1915" w:type="dxa"/>
            <w:tcPrChange w:id="815" w:author="ANA-AN00" w:date="2021-07-30T14:33:00Z">
              <w:tcPr>
                <w:tcW w:w="1915" w:type="dxa"/>
              </w:tcPr>
            </w:tcPrChange>
          </w:tcPr>
          <w:p w14:paraId="1DE6AD3E" w14:textId="77777777" w:rsidR="00B62D5E" w:rsidRDefault="00B62D5E">
            <w:pPr>
              <w:pStyle w:val="ListParagraph"/>
              <w:keepNext/>
              <w:numPr>
                <w:ilvl w:val="0"/>
                <w:numId w:val="3"/>
              </w:numPr>
              <w:pPrChange w:id="816" w:author="ANA-AN00" w:date="2021-07-30T14:33:00Z">
                <w:pPr>
                  <w:pStyle w:val="ListParagraph"/>
                  <w:keepNext/>
                  <w:numPr>
                    <w:numId w:val="6"/>
                  </w:numPr>
                  <w:spacing w:before="120"/>
                  <w:ind w:left="360"/>
                </w:pPr>
              </w:pPrChange>
            </w:pPr>
          </w:p>
        </w:tc>
      </w:tr>
      <w:tr w:rsidR="00B62D5E" w14:paraId="22CF40B5" w14:textId="77777777" w:rsidTr="00B62D5E">
        <w:tc>
          <w:tcPr>
            <w:tcW w:w="1915" w:type="dxa"/>
            <w:tcPrChange w:id="817" w:author="ANA-AN00" w:date="2021-07-30T14:33:00Z">
              <w:tcPr>
                <w:tcW w:w="1915" w:type="dxa"/>
                <w:tcBorders>
                  <w:right w:val="single" w:sz="4" w:space="0" w:color="BFBFBF"/>
                </w:tcBorders>
              </w:tcPr>
            </w:tcPrChange>
          </w:tcPr>
          <w:p w14:paraId="14C23C91" w14:textId="77777777" w:rsidR="00B62D5E" w:rsidRDefault="00FC177C">
            <w:pPr>
              <w:keepNext/>
            </w:pPr>
            <w:r>
              <w:t xml:space="preserve">The European Union (2) </w:t>
            </w:r>
          </w:p>
        </w:tc>
        <w:tc>
          <w:tcPr>
            <w:tcW w:w="1915" w:type="dxa"/>
            <w:tcPrChange w:id="818" w:author="ANA-AN00" w:date="2021-07-30T14:33:00Z">
              <w:tcPr>
                <w:tcW w:w="1915" w:type="dxa"/>
              </w:tcPr>
            </w:tcPrChange>
          </w:tcPr>
          <w:p w14:paraId="7A9A3B33" w14:textId="77777777" w:rsidR="00B62D5E" w:rsidRDefault="00B62D5E">
            <w:pPr>
              <w:pStyle w:val="ListParagraph"/>
              <w:keepNext/>
              <w:numPr>
                <w:ilvl w:val="0"/>
                <w:numId w:val="3"/>
              </w:numPr>
              <w:pPrChange w:id="819" w:author="ANA-AN00" w:date="2021-07-30T14:33:00Z">
                <w:pPr>
                  <w:pStyle w:val="ListParagraph"/>
                  <w:keepNext/>
                  <w:numPr>
                    <w:numId w:val="6"/>
                  </w:numPr>
                  <w:spacing w:before="120"/>
                  <w:ind w:left="360"/>
                </w:pPr>
              </w:pPrChange>
            </w:pPr>
          </w:p>
        </w:tc>
        <w:tc>
          <w:tcPr>
            <w:tcW w:w="1915" w:type="dxa"/>
            <w:tcPrChange w:id="820" w:author="ANA-AN00" w:date="2021-07-30T14:33:00Z">
              <w:tcPr>
                <w:tcW w:w="1915" w:type="dxa"/>
              </w:tcPr>
            </w:tcPrChange>
          </w:tcPr>
          <w:p w14:paraId="09DDFA08" w14:textId="77777777" w:rsidR="00B62D5E" w:rsidRDefault="00B62D5E">
            <w:pPr>
              <w:pStyle w:val="ListParagraph"/>
              <w:keepNext/>
              <w:numPr>
                <w:ilvl w:val="0"/>
                <w:numId w:val="3"/>
              </w:numPr>
              <w:pPrChange w:id="821" w:author="ANA-AN00" w:date="2021-07-30T14:33:00Z">
                <w:pPr>
                  <w:pStyle w:val="ListParagraph"/>
                  <w:keepNext/>
                  <w:numPr>
                    <w:numId w:val="6"/>
                  </w:numPr>
                  <w:spacing w:before="120"/>
                  <w:ind w:left="360"/>
                </w:pPr>
              </w:pPrChange>
            </w:pPr>
          </w:p>
        </w:tc>
        <w:tc>
          <w:tcPr>
            <w:tcW w:w="1915" w:type="dxa"/>
            <w:tcPrChange w:id="822" w:author="ANA-AN00" w:date="2021-07-30T14:33:00Z">
              <w:tcPr>
                <w:tcW w:w="1915" w:type="dxa"/>
              </w:tcPr>
            </w:tcPrChange>
          </w:tcPr>
          <w:p w14:paraId="23CDCAF7" w14:textId="77777777" w:rsidR="00B62D5E" w:rsidRDefault="00B62D5E">
            <w:pPr>
              <w:pStyle w:val="ListParagraph"/>
              <w:keepNext/>
              <w:numPr>
                <w:ilvl w:val="0"/>
                <w:numId w:val="3"/>
              </w:numPr>
              <w:pPrChange w:id="823" w:author="ANA-AN00" w:date="2021-07-30T14:33:00Z">
                <w:pPr>
                  <w:pStyle w:val="ListParagraph"/>
                  <w:keepNext/>
                  <w:numPr>
                    <w:numId w:val="6"/>
                  </w:numPr>
                  <w:spacing w:before="120"/>
                  <w:ind w:left="360"/>
                </w:pPr>
              </w:pPrChange>
            </w:pPr>
          </w:p>
        </w:tc>
        <w:tc>
          <w:tcPr>
            <w:tcW w:w="1915" w:type="dxa"/>
            <w:tcPrChange w:id="824" w:author="ANA-AN00" w:date="2021-07-30T14:33:00Z">
              <w:tcPr>
                <w:tcW w:w="1915" w:type="dxa"/>
              </w:tcPr>
            </w:tcPrChange>
          </w:tcPr>
          <w:p w14:paraId="28F03934" w14:textId="77777777" w:rsidR="00B62D5E" w:rsidRDefault="00B62D5E">
            <w:pPr>
              <w:pStyle w:val="ListParagraph"/>
              <w:keepNext/>
              <w:numPr>
                <w:ilvl w:val="0"/>
                <w:numId w:val="3"/>
              </w:numPr>
              <w:pPrChange w:id="825" w:author="ANA-AN00" w:date="2021-07-30T14:33:00Z">
                <w:pPr>
                  <w:pStyle w:val="ListParagraph"/>
                  <w:keepNext/>
                  <w:numPr>
                    <w:numId w:val="6"/>
                  </w:numPr>
                  <w:spacing w:before="120"/>
                  <w:ind w:left="360"/>
                </w:pPr>
              </w:pPrChange>
            </w:pPr>
          </w:p>
        </w:tc>
      </w:tr>
      <w:tr w:rsidR="00B62D5E" w14:paraId="749EBBA5" w14:textId="77777777" w:rsidTr="00B62D5E">
        <w:tc>
          <w:tcPr>
            <w:tcW w:w="1915" w:type="dxa"/>
            <w:tcPrChange w:id="826" w:author="ANA-AN00" w:date="2021-07-30T14:33:00Z">
              <w:tcPr>
                <w:tcW w:w="1915" w:type="dxa"/>
                <w:tcBorders>
                  <w:right w:val="single" w:sz="4" w:space="0" w:color="BFBFBF"/>
                </w:tcBorders>
              </w:tcPr>
            </w:tcPrChange>
          </w:tcPr>
          <w:p w14:paraId="03F217CE" w14:textId="77777777" w:rsidR="00B62D5E" w:rsidRDefault="00FC177C">
            <w:pPr>
              <w:keepNext/>
            </w:pPr>
            <w:r>
              <w:t xml:space="preserve">China (3) </w:t>
            </w:r>
          </w:p>
        </w:tc>
        <w:tc>
          <w:tcPr>
            <w:tcW w:w="1915" w:type="dxa"/>
            <w:tcPrChange w:id="827" w:author="ANA-AN00" w:date="2021-07-30T14:33:00Z">
              <w:tcPr>
                <w:tcW w:w="1915" w:type="dxa"/>
              </w:tcPr>
            </w:tcPrChange>
          </w:tcPr>
          <w:p w14:paraId="7987E837" w14:textId="77777777" w:rsidR="00B62D5E" w:rsidRDefault="00B62D5E">
            <w:pPr>
              <w:pStyle w:val="ListParagraph"/>
              <w:keepNext/>
              <w:numPr>
                <w:ilvl w:val="0"/>
                <w:numId w:val="3"/>
              </w:numPr>
              <w:pPrChange w:id="828" w:author="ANA-AN00" w:date="2021-07-30T14:33:00Z">
                <w:pPr>
                  <w:pStyle w:val="ListParagraph"/>
                  <w:keepNext/>
                  <w:numPr>
                    <w:numId w:val="6"/>
                  </w:numPr>
                  <w:spacing w:before="120"/>
                  <w:ind w:left="360"/>
                </w:pPr>
              </w:pPrChange>
            </w:pPr>
          </w:p>
        </w:tc>
        <w:tc>
          <w:tcPr>
            <w:tcW w:w="1915" w:type="dxa"/>
            <w:tcPrChange w:id="829" w:author="ANA-AN00" w:date="2021-07-30T14:33:00Z">
              <w:tcPr>
                <w:tcW w:w="1915" w:type="dxa"/>
              </w:tcPr>
            </w:tcPrChange>
          </w:tcPr>
          <w:p w14:paraId="6DE47087" w14:textId="77777777" w:rsidR="00B62D5E" w:rsidRDefault="00B62D5E">
            <w:pPr>
              <w:pStyle w:val="ListParagraph"/>
              <w:keepNext/>
              <w:numPr>
                <w:ilvl w:val="0"/>
                <w:numId w:val="3"/>
              </w:numPr>
              <w:pPrChange w:id="830" w:author="ANA-AN00" w:date="2021-07-30T14:33:00Z">
                <w:pPr>
                  <w:pStyle w:val="ListParagraph"/>
                  <w:keepNext/>
                  <w:numPr>
                    <w:numId w:val="6"/>
                  </w:numPr>
                  <w:spacing w:before="120"/>
                  <w:ind w:left="360"/>
                </w:pPr>
              </w:pPrChange>
            </w:pPr>
          </w:p>
        </w:tc>
        <w:tc>
          <w:tcPr>
            <w:tcW w:w="1915" w:type="dxa"/>
            <w:tcPrChange w:id="831" w:author="ANA-AN00" w:date="2021-07-30T14:33:00Z">
              <w:tcPr>
                <w:tcW w:w="1915" w:type="dxa"/>
              </w:tcPr>
            </w:tcPrChange>
          </w:tcPr>
          <w:p w14:paraId="6FBDD045" w14:textId="77777777" w:rsidR="00B62D5E" w:rsidRDefault="00B62D5E">
            <w:pPr>
              <w:pStyle w:val="ListParagraph"/>
              <w:keepNext/>
              <w:numPr>
                <w:ilvl w:val="0"/>
                <w:numId w:val="3"/>
              </w:numPr>
              <w:pPrChange w:id="832" w:author="ANA-AN00" w:date="2021-07-30T14:33:00Z">
                <w:pPr>
                  <w:pStyle w:val="ListParagraph"/>
                  <w:keepNext/>
                  <w:numPr>
                    <w:numId w:val="6"/>
                  </w:numPr>
                  <w:spacing w:before="120"/>
                  <w:ind w:left="360"/>
                </w:pPr>
              </w:pPrChange>
            </w:pPr>
          </w:p>
        </w:tc>
        <w:tc>
          <w:tcPr>
            <w:tcW w:w="1915" w:type="dxa"/>
            <w:tcPrChange w:id="833" w:author="ANA-AN00" w:date="2021-07-30T14:33:00Z">
              <w:tcPr>
                <w:tcW w:w="1915" w:type="dxa"/>
              </w:tcPr>
            </w:tcPrChange>
          </w:tcPr>
          <w:p w14:paraId="5FEBD030" w14:textId="77777777" w:rsidR="00B62D5E" w:rsidRDefault="00B62D5E">
            <w:pPr>
              <w:pStyle w:val="ListParagraph"/>
              <w:keepNext/>
              <w:numPr>
                <w:ilvl w:val="0"/>
                <w:numId w:val="3"/>
              </w:numPr>
              <w:pPrChange w:id="834" w:author="ANA-AN00" w:date="2021-07-30T14:33:00Z">
                <w:pPr>
                  <w:pStyle w:val="ListParagraph"/>
                  <w:keepNext/>
                  <w:numPr>
                    <w:numId w:val="6"/>
                  </w:numPr>
                  <w:spacing w:before="120"/>
                  <w:ind w:left="360"/>
                </w:pPr>
              </w:pPrChange>
            </w:pPr>
          </w:p>
        </w:tc>
      </w:tr>
      <w:tr w:rsidR="00B62D5E" w14:paraId="6DA2D3A4" w14:textId="77777777" w:rsidTr="00B62D5E">
        <w:tc>
          <w:tcPr>
            <w:tcW w:w="1915" w:type="dxa"/>
            <w:tcPrChange w:id="835" w:author="ANA-AN00" w:date="2021-07-30T14:33:00Z">
              <w:tcPr>
                <w:tcW w:w="1915" w:type="dxa"/>
                <w:tcBorders>
                  <w:right w:val="single" w:sz="4" w:space="0" w:color="BFBFBF"/>
                </w:tcBorders>
              </w:tcPr>
            </w:tcPrChange>
          </w:tcPr>
          <w:p w14:paraId="08918C9A" w14:textId="77777777" w:rsidR="00B62D5E" w:rsidRDefault="00FC177C">
            <w:pPr>
              <w:keepNext/>
            </w:pPr>
            <w:r>
              <w:t xml:space="preserve">India (5) </w:t>
            </w:r>
          </w:p>
        </w:tc>
        <w:tc>
          <w:tcPr>
            <w:tcW w:w="1915" w:type="dxa"/>
            <w:tcPrChange w:id="836" w:author="ANA-AN00" w:date="2021-07-30T14:33:00Z">
              <w:tcPr>
                <w:tcW w:w="1915" w:type="dxa"/>
              </w:tcPr>
            </w:tcPrChange>
          </w:tcPr>
          <w:p w14:paraId="52CB9389" w14:textId="77777777" w:rsidR="00B62D5E" w:rsidRDefault="00B62D5E">
            <w:pPr>
              <w:pStyle w:val="ListParagraph"/>
              <w:keepNext/>
              <w:numPr>
                <w:ilvl w:val="0"/>
                <w:numId w:val="3"/>
              </w:numPr>
              <w:pPrChange w:id="837" w:author="ANA-AN00" w:date="2021-07-30T14:33:00Z">
                <w:pPr>
                  <w:pStyle w:val="ListParagraph"/>
                  <w:keepNext/>
                  <w:numPr>
                    <w:numId w:val="6"/>
                  </w:numPr>
                  <w:spacing w:before="120"/>
                  <w:ind w:left="360"/>
                </w:pPr>
              </w:pPrChange>
            </w:pPr>
          </w:p>
        </w:tc>
        <w:tc>
          <w:tcPr>
            <w:tcW w:w="1915" w:type="dxa"/>
            <w:tcPrChange w:id="838" w:author="ANA-AN00" w:date="2021-07-30T14:33:00Z">
              <w:tcPr>
                <w:tcW w:w="1915" w:type="dxa"/>
              </w:tcPr>
            </w:tcPrChange>
          </w:tcPr>
          <w:p w14:paraId="66E7D352" w14:textId="77777777" w:rsidR="00B62D5E" w:rsidRDefault="00B62D5E">
            <w:pPr>
              <w:pStyle w:val="ListParagraph"/>
              <w:keepNext/>
              <w:numPr>
                <w:ilvl w:val="0"/>
                <w:numId w:val="3"/>
              </w:numPr>
              <w:pPrChange w:id="839" w:author="ANA-AN00" w:date="2021-07-30T14:33:00Z">
                <w:pPr>
                  <w:pStyle w:val="ListParagraph"/>
                  <w:keepNext/>
                  <w:numPr>
                    <w:numId w:val="6"/>
                  </w:numPr>
                  <w:spacing w:before="120"/>
                  <w:ind w:left="360"/>
                </w:pPr>
              </w:pPrChange>
            </w:pPr>
          </w:p>
        </w:tc>
        <w:tc>
          <w:tcPr>
            <w:tcW w:w="1915" w:type="dxa"/>
            <w:tcPrChange w:id="840" w:author="ANA-AN00" w:date="2021-07-30T14:33:00Z">
              <w:tcPr>
                <w:tcW w:w="1915" w:type="dxa"/>
              </w:tcPr>
            </w:tcPrChange>
          </w:tcPr>
          <w:p w14:paraId="66A2E7D9" w14:textId="77777777" w:rsidR="00B62D5E" w:rsidRDefault="00B62D5E">
            <w:pPr>
              <w:pStyle w:val="ListParagraph"/>
              <w:keepNext/>
              <w:numPr>
                <w:ilvl w:val="0"/>
                <w:numId w:val="3"/>
              </w:numPr>
              <w:pPrChange w:id="841" w:author="ANA-AN00" w:date="2021-07-30T14:33:00Z">
                <w:pPr>
                  <w:pStyle w:val="ListParagraph"/>
                  <w:keepNext/>
                  <w:numPr>
                    <w:numId w:val="6"/>
                  </w:numPr>
                  <w:spacing w:before="120"/>
                  <w:ind w:left="360"/>
                </w:pPr>
              </w:pPrChange>
            </w:pPr>
          </w:p>
        </w:tc>
        <w:tc>
          <w:tcPr>
            <w:tcW w:w="1915" w:type="dxa"/>
            <w:tcPrChange w:id="842" w:author="ANA-AN00" w:date="2021-07-30T14:33:00Z">
              <w:tcPr>
                <w:tcW w:w="1915" w:type="dxa"/>
              </w:tcPr>
            </w:tcPrChange>
          </w:tcPr>
          <w:p w14:paraId="12A561BA" w14:textId="77777777" w:rsidR="00B62D5E" w:rsidRDefault="00B62D5E">
            <w:pPr>
              <w:pStyle w:val="ListParagraph"/>
              <w:keepNext/>
              <w:numPr>
                <w:ilvl w:val="0"/>
                <w:numId w:val="3"/>
              </w:numPr>
              <w:pPrChange w:id="843" w:author="ANA-AN00" w:date="2021-07-30T14:33:00Z">
                <w:pPr>
                  <w:pStyle w:val="ListParagraph"/>
                  <w:keepNext/>
                  <w:numPr>
                    <w:numId w:val="6"/>
                  </w:numPr>
                  <w:spacing w:before="120"/>
                  <w:ind w:left="360"/>
                </w:pPr>
              </w:pPrChange>
            </w:pPr>
          </w:p>
        </w:tc>
      </w:tr>
      <w:tr w:rsidR="00B62D5E" w14:paraId="7124CF91" w14:textId="77777777" w:rsidTr="00B62D5E">
        <w:tc>
          <w:tcPr>
            <w:tcW w:w="1915" w:type="dxa"/>
            <w:tcPrChange w:id="844" w:author="ANA-AN00" w:date="2021-07-30T14:33:00Z">
              <w:tcPr>
                <w:tcW w:w="1915" w:type="dxa"/>
                <w:tcBorders>
                  <w:right w:val="single" w:sz="4" w:space="0" w:color="BFBFBF"/>
                </w:tcBorders>
              </w:tcPr>
            </w:tcPrChange>
          </w:tcPr>
          <w:p w14:paraId="1A9E27D4" w14:textId="77777777" w:rsidR="00B62D5E" w:rsidRDefault="00FC177C">
            <w:pPr>
              <w:keepNext/>
            </w:pPr>
            <w:r>
              <w:t xml:space="preserve">[Country] (6) </w:t>
            </w:r>
          </w:p>
        </w:tc>
        <w:tc>
          <w:tcPr>
            <w:tcW w:w="1915" w:type="dxa"/>
            <w:tcPrChange w:id="845" w:author="ANA-AN00" w:date="2021-07-30T14:33:00Z">
              <w:tcPr>
                <w:tcW w:w="1915" w:type="dxa"/>
              </w:tcPr>
            </w:tcPrChange>
          </w:tcPr>
          <w:p w14:paraId="406A9D33" w14:textId="77777777" w:rsidR="00B62D5E" w:rsidRDefault="00B62D5E">
            <w:pPr>
              <w:pStyle w:val="ListParagraph"/>
              <w:keepNext/>
              <w:numPr>
                <w:ilvl w:val="0"/>
                <w:numId w:val="3"/>
              </w:numPr>
              <w:pPrChange w:id="846" w:author="ANA-AN00" w:date="2021-07-30T14:33:00Z">
                <w:pPr>
                  <w:pStyle w:val="ListParagraph"/>
                  <w:keepNext/>
                  <w:numPr>
                    <w:numId w:val="6"/>
                  </w:numPr>
                  <w:spacing w:before="120"/>
                  <w:ind w:left="360"/>
                </w:pPr>
              </w:pPrChange>
            </w:pPr>
          </w:p>
        </w:tc>
        <w:tc>
          <w:tcPr>
            <w:tcW w:w="1915" w:type="dxa"/>
            <w:tcPrChange w:id="847" w:author="ANA-AN00" w:date="2021-07-30T14:33:00Z">
              <w:tcPr>
                <w:tcW w:w="1915" w:type="dxa"/>
              </w:tcPr>
            </w:tcPrChange>
          </w:tcPr>
          <w:p w14:paraId="551D754F" w14:textId="77777777" w:rsidR="00B62D5E" w:rsidRDefault="00B62D5E">
            <w:pPr>
              <w:pStyle w:val="ListParagraph"/>
              <w:keepNext/>
              <w:numPr>
                <w:ilvl w:val="0"/>
                <w:numId w:val="3"/>
              </w:numPr>
              <w:pPrChange w:id="848" w:author="ANA-AN00" w:date="2021-07-30T14:33:00Z">
                <w:pPr>
                  <w:pStyle w:val="ListParagraph"/>
                  <w:keepNext/>
                  <w:numPr>
                    <w:numId w:val="6"/>
                  </w:numPr>
                  <w:spacing w:before="120"/>
                  <w:ind w:left="360"/>
                </w:pPr>
              </w:pPrChange>
            </w:pPr>
          </w:p>
        </w:tc>
        <w:tc>
          <w:tcPr>
            <w:tcW w:w="1915" w:type="dxa"/>
            <w:tcPrChange w:id="849" w:author="ANA-AN00" w:date="2021-07-30T14:33:00Z">
              <w:tcPr>
                <w:tcW w:w="1915" w:type="dxa"/>
              </w:tcPr>
            </w:tcPrChange>
          </w:tcPr>
          <w:p w14:paraId="662A31FC" w14:textId="77777777" w:rsidR="00B62D5E" w:rsidRDefault="00B62D5E">
            <w:pPr>
              <w:pStyle w:val="ListParagraph"/>
              <w:keepNext/>
              <w:numPr>
                <w:ilvl w:val="0"/>
                <w:numId w:val="3"/>
              </w:numPr>
              <w:pPrChange w:id="850" w:author="ANA-AN00" w:date="2021-07-30T14:33:00Z">
                <w:pPr>
                  <w:pStyle w:val="ListParagraph"/>
                  <w:keepNext/>
                  <w:numPr>
                    <w:numId w:val="6"/>
                  </w:numPr>
                  <w:spacing w:before="120"/>
                  <w:ind w:left="360"/>
                </w:pPr>
              </w:pPrChange>
            </w:pPr>
          </w:p>
        </w:tc>
        <w:tc>
          <w:tcPr>
            <w:tcW w:w="1915" w:type="dxa"/>
            <w:tcPrChange w:id="851" w:author="ANA-AN00" w:date="2021-07-30T14:33:00Z">
              <w:tcPr>
                <w:tcW w:w="1915" w:type="dxa"/>
              </w:tcPr>
            </w:tcPrChange>
          </w:tcPr>
          <w:p w14:paraId="7BCC8C06" w14:textId="77777777" w:rsidR="00B62D5E" w:rsidRDefault="00B62D5E">
            <w:pPr>
              <w:pStyle w:val="ListParagraph"/>
              <w:keepNext/>
              <w:numPr>
                <w:ilvl w:val="0"/>
                <w:numId w:val="3"/>
              </w:numPr>
              <w:pPrChange w:id="852" w:author="ANA-AN00" w:date="2021-07-30T14:33:00Z">
                <w:pPr>
                  <w:pStyle w:val="ListParagraph"/>
                  <w:keepNext/>
                  <w:numPr>
                    <w:numId w:val="6"/>
                  </w:numPr>
                  <w:spacing w:before="120"/>
                  <w:ind w:left="360"/>
                </w:pPr>
              </w:pPrChange>
            </w:pPr>
          </w:p>
        </w:tc>
      </w:tr>
    </w:tbl>
    <w:p w14:paraId="2C3BE497" w14:textId="77777777" w:rsidR="00B62D5E" w:rsidRDefault="00B62D5E"/>
    <w:p w14:paraId="10BD3286" w14:textId="77777777" w:rsidR="00B62D5E" w:rsidRDefault="00B62D5E"/>
    <w:p w14:paraId="454804F6" w14:textId="77777777" w:rsidR="00B62D5E" w:rsidRDefault="00FC177C">
      <w:pPr>
        <w:keepNext/>
      </w:pPr>
      <w:r>
        <w:t xml:space="preserve">Q14.2 </w:t>
      </w:r>
      <w:r>
        <w:t>哪个地区的人均温室气体排放量最多？</w:t>
      </w:r>
      <w:r>
        <w:br/>
      </w:r>
      <w:r>
        <w:br/>
      </w:r>
      <w:r>
        <w:br/>
      </w:r>
      <w:r>
        <w:rPr>
          <w:i/>
        </w:rPr>
        <w:t>请从</w:t>
      </w:r>
      <w:r>
        <w:rPr>
          <w:i/>
        </w:rPr>
        <w:t xml:space="preserve"> 1</w:t>
      </w:r>
      <w:r>
        <w:rPr>
          <w:i/>
        </w:rPr>
        <w:t>（最多）到</w:t>
      </w:r>
      <w:r>
        <w:rPr>
          <w:i/>
        </w:rPr>
        <w:t xml:space="preserve"> 4</w:t>
      </w:r>
      <w:r>
        <w:rPr>
          <w:i/>
        </w:rPr>
        <w:t>（最少）对地区进行排名。</w:t>
      </w:r>
    </w:p>
    <w:tbl>
      <w:tblPr>
        <w:tblStyle w:val="QQuestionTable"/>
        <w:tblW w:w="0" w:type="auto"/>
        <w:tblLook w:val="0460" w:firstRow="1" w:lastRow="1" w:firstColumn="0" w:lastColumn="0" w:noHBand="0" w:noVBand="1"/>
        <w:tblPrChange w:id="853" w:author="ANA-AN00" w:date="2021-07-30T14:33:00Z">
          <w:tblPr>
            <w:tblStyle w:val="QQuestionTable0"/>
            <w:tblW w:w="9576" w:type="auto"/>
            <w:tblLook w:val="07E0" w:firstRow="1" w:lastRow="1" w:firstColumn="1" w:lastColumn="1" w:noHBand="1" w:noVBand="1"/>
          </w:tblPr>
        </w:tblPrChange>
      </w:tblPr>
      <w:tblGrid>
        <w:gridCol w:w="1758"/>
        <w:gridCol w:w="1637"/>
        <w:gridCol w:w="1637"/>
        <w:gridCol w:w="1637"/>
        <w:gridCol w:w="1637"/>
        <w:tblGridChange w:id="854">
          <w:tblGrid>
            <w:gridCol w:w="1915"/>
            <w:gridCol w:w="1915"/>
            <w:gridCol w:w="1915"/>
            <w:gridCol w:w="1915"/>
            <w:gridCol w:w="1915"/>
          </w:tblGrid>
        </w:tblGridChange>
      </w:tblGrid>
      <w:tr w:rsidR="00B62D5E" w14:paraId="2F00FED0" w14:textId="77777777" w:rsidTr="00B62D5E">
        <w:trPr>
          <w:cnfStyle w:val="100000000000" w:firstRow="1" w:lastRow="0" w:firstColumn="0" w:lastColumn="0" w:oddVBand="0" w:evenVBand="0" w:oddHBand="0" w:evenHBand="0" w:firstRowFirstColumn="0" w:firstRowLastColumn="0" w:lastRowFirstColumn="0" w:lastRowLastColumn="0"/>
        </w:trPr>
        <w:tc>
          <w:tcPr>
            <w:tcW w:w="1915" w:type="dxa"/>
            <w:tcPrChange w:id="855" w:author="ANA-AN00" w:date="2021-07-30T14:33:00Z">
              <w:tcPr>
                <w:tcW w:w="1915" w:type="dxa"/>
                <w:tcBorders>
                  <w:right w:val="single" w:sz="4" w:space="0" w:color="BFBFBF"/>
                </w:tcBorders>
              </w:tcPr>
            </w:tcPrChange>
          </w:tcPr>
          <w:p w14:paraId="76F339BD"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915" w:type="dxa"/>
            <w:tcPrChange w:id="856" w:author="ANA-AN00" w:date="2021-07-30T14:33:00Z">
              <w:tcPr>
                <w:tcW w:w="1915" w:type="dxa"/>
              </w:tcPr>
            </w:tcPrChange>
          </w:tcPr>
          <w:p w14:paraId="6BFB08D6"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1</w:t>
            </w:r>
            <w:r>
              <w:t>名：最多</w:t>
            </w:r>
            <w:r>
              <w:t xml:space="preserve"> (1)</w:t>
            </w:r>
          </w:p>
        </w:tc>
        <w:tc>
          <w:tcPr>
            <w:tcW w:w="1915" w:type="dxa"/>
            <w:tcPrChange w:id="857" w:author="ANA-AN00" w:date="2021-07-30T14:33:00Z">
              <w:tcPr>
                <w:tcW w:w="1915" w:type="dxa"/>
              </w:tcPr>
            </w:tcPrChange>
          </w:tcPr>
          <w:p w14:paraId="188ED947"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2</w:t>
            </w:r>
            <w:r>
              <w:t>名</w:t>
            </w:r>
            <w:r>
              <w:t xml:space="preserve"> (2)</w:t>
            </w:r>
          </w:p>
        </w:tc>
        <w:tc>
          <w:tcPr>
            <w:tcW w:w="1915" w:type="dxa"/>
            <w:tcPrChange w:id="858" w:author="ANA-AN00" w:date="2021-07-30T14:33:00Z">
              <w:tcPr>
                <w:tcW w:w="1915" w:type="dxa"/>
              </w:tcPr>
            </w:tcPrChange>
          </w:tcPr>
          <w:p w14:paraId="3B32430C"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3</w:t>
            </w:r>
            <w:r>
              <w:t>名</w:t>
            </w:r>
            <w:r>
              <w:t xml:space="preserve"> (3)</w:t>
            </w:r>
          </w:p>
        </w:tc>
        <w:tc>
          <w:tcPr>
            <w:tcW w:w="1915" w:type="dxa"/>
            <w:tcPrChange w:id="859" w:author="ANA-AN00" w:date="2021-07-30T14:33:00Z">
              <w:tcPr>
                <w:tcW w:w="1915" w:type="dxa"/>
              </w:tcPr>
            </w:tcPrChange>
          </w:tcPr>
          <w:p w14:paraId="1242FD6D" w14:textId="77777777" w:rsidR="00B62D5E" w:rsidRDefault="00FC177C">
            <w:pPr>
              <w:cnfStyle w:val="100000000000" w:firstRow="1" w:lastRow="0" w:firstColumn="0" w:lastColumn="0" w:oddVBand="0" w:evenVBand="0" w:oddHBand="0" w:evenHBand="0" w:firstRowFirstColumn="0" w:firstRowLastColumn="0" w:lastRowFirstColumn="0" w:lastRowLastColumn="0"/>
            </w:pPr>
            <w:r>
              <w:t>第</w:t>
            </w:r>
            <w:r>
              <w:t>4</w:t>
            </w:r>
            <w:r>
              <w:t>名：最少</w:t>
            </w:r>
            <w:r>
              <w:t xml:space="preserve"> (4)</w:t>
            </w:r>
          </w:p>
        </w:tc>
      </w:tr>
      <w:tr w:rsidR="00B62D5E" w14:paraId="2B40B65C" w14:textId="77777777" w:rsidTr="00B62D5E">
        <w:tc>
          <w:tcPr>
            <w:tcW w:w="1915" w:type="dxa"/>
            <w:tcPrChange w:id="860" w:author="ANA-AN00" w:date="2021-07-30T14:33:00Z">
              <w:tcPr>
                <w:tcW w:w="1915" w:type="dxa"/>
                <w:tcBorders>
                  <w:right w:val="single" w:sz="4" w:space="0" w:color="BFBFBF"/>
                </w:tcBorders>
              </w:tcPr>
            </w:tcPrChange>
          </w:tcPr>
          <w:p w14:paraId="543C3E96" w14:textId="77777777" w:rsidR="00B62D5E" w:rsidRDefault="00FC177C">
            <w:pPr>
              <w:keepNext/>
            </w:pPr>
            <w:r>
              <w:t>美国</w:t>
            </w:r>
            <w:r>
              <w:t xml:space="preserve"> (1) </w:t>
            </w:r>
          </w:p>
        </w:tc>
        <w:tc>
          <w:tcPr>
            <w:tcW w:w="1915" w:type="dxa"/>
            <w:tcPrChange w:id="861" w:author="ANA-AN00" w:date="2021-07-30T14:33:00Z">
              <w:tcPr>
                <w:tcW w:w="1915" w:type="dxa"/>
              </w:tcPr>
            </w:tcPrChange>
          </w:tcPr>
          <w:p w14:paraId="2639F635" w14:textId="77777777" w:rsidR="00B62D5E" w:rsidRDefault="00B62D5E">
            <w:pPr>
              <w:pStyle w:val="ListParagraph"/>
              <w:keepNext/>
              <w:numPr>
                <w:ilvl w:val="0"/>
                <w:numId w:val="3"/>
              </w:numPr>
              <w:pPrChange w:id="862" w:author="ANA-AN00" w:date="2021-07-30T14:33:00Z">
                <w:pPr>
                  <w:pStyle w:val="ListParagraph"/>
                  <w:keepNext/>
                  <w:numPr>
                    <w:numId w:val="6"/>
                  </w:numPr>
                  <w:spacing w:before="120"/>
                  <w:ind w:left="360"/>
                </w:pPr>
              </w:pPrChange>
            </w:pPr>
          </w:p>
        </w:tc>
        <w:tc>
          <w:tcPr>
            <w:tcW w:w="1915" w:type="dxa"/>
            <w:tcPrChange w:id="863" w:author="ANA-AN00" w:date="2021-07-30T14:33:00Z">
              <w:tcPr>
                <w:tcW w:w="1915" w:type="dxa"/>
              </w:tcPr>
            </w:tcPrChange>
          </w:tcPr>
          <w:p w14:paraId="18A71072" w14:textId="77777777" w:rsidR="00B62D5E" w:rsidRDefault="00B62D5E">
            <w:pPr>
              <w:pStyle w:val="ListParagraph"/>
              <w:keepNext/>
              <w:numPr>
                <w:ilvl w:val="0"/>
                <w:numId w:val="3"/>
              </w:numPr>
              <w:pPrChange w:id="864" w:author="ANA-AN00" w:date="2021-07-30T14:33:00Z">
                <w:pPr>
                  <w:pStyle w:val="ListParagraph"/>
                  <w:keepNext/>
                  <w:numPr>
                    <w:numId w:val="6"/>
                  </w:numPr>
                  <w:spacing w:before="120"/>
                  <w:ind w:left="360"/>
                </w:pPr>
              </w:pPrChange>
            </w:pPr>
          </w:p>
        </w:tc>
        <w:tc>
          <w:tcPr>
            <w:tcW w:w="1915" w:type="dxa"/>
            <w:tcPrChange w:id="865" w:author="ANA-AN00" w:date="2021-07-30T14:33:00Z">
              <w:tcPr>
                <w:tcW w:w="1915" w:type="dxa"/>
              </w:tcPr>
            </w:tcPrChange>
          </w:tcPr>
          <w:p w14:paraId="5C2E99F0" w14:textId="77777777" w:rsidR="00B62D5E" w:rsidRDefault="00B62D5E">
            <w:pPr>
              <w:pStyle w:val="ListParagraph"/>
              <w:keepNext/>
              <w:numPr>
                <w:ilvl w:val="0"/>
                <w:numId w:val="3"/>
              </w:numPr>
              <w:pPrChange w:id="866" w:author="ANA-AN00" w:date="2021-07-30T14:33:00Z">
                <w:pPr>
                  <w:pStyle w:val="ListParagraph"/>
                  <w:keepNext/>
                  <w:numPr>
                    <w:numId w:val="6"/>
                  </w:numPr>
                  <w:spacing w:before="120"/>
                  <w:ind w:left="360"/>
                </w:pPr>
              </w:pPrChange>
            </w:pPr>
          </w:p>
        </w:tc>
        <w:tc>
          <w:tcPr>
            <w:tcW w:w="1915" w:type="dxa"/>
            <w:tcPrChange w:id="867" w:author="ANA-AN00" w:date="2021-07-30T14:33:00Z">
              <w:tcPr>
                <w:tcW w:w="1915" w:type="dxa"/>
              </w:tcPr>
            </w:tcPrChange>
          </w:tcPr>
          <w:p w14:paraId="02D472B2" w14:textId="77777777" w:rsidR="00B62D5E" w:rsidRDefault="00B62D5E">
            <w:pPr>
              <w:pStyle w:val="ListParagraph"/>
              <w:keepNext/>
              <w:numPr>
                <w:ilvl w:val="0"/>
                <w:numId w:val="3"/>
              </w:numPr>
              <w:pPrChange w:id="868" w:author="ANA-AN00" w:date="2021-07-30T14:33:00Z">
                <w:pPr>
                  <w:pStyle w:val="ListParagraph"/>
                  <w:keepNext/>
                  <w:numPr>
                    <w:numId w:val="6"/>
                  </w:numPr>
                  <w:spacing w:before="120"/>
                  <w:ind w:left="360"/>
                </w:pPr>
              </w:pPrChange>
            </w:pPr>
          </w:p>
        </w:tc>
      </w:tr>
      <w:tr w:rsidR="00B62D5E" w14:paraId="31DA8D28" w14:textId="77777777" w:rsidTr="00B62D5E">
        <w:tc>
          <w:tcPr>
            <w:tcW w:w="1915" w:type="dxa"/>
            <w:tcPrChange w:id="869" w:author="ANA-AN00" w:date="2021-07-30T14:33:00Z">
              <w:tcPr>
                <w:tcW w:w="1915" w:type="dxa"/>
                <w:tcBorders>
                  <w:right w:val="single" w:sz="4" w:space="0" w:color="BFBFBF"/>
                </w:tcBorders>
              </w:tcPr>
            </w:tcPrChange>
          </w:tcPr>
          <w:p w14:paraId="6CA0BAE4" w14:textId="77777777" w:rsidR="00B62D5E" w:rsidRDefault="00FC177C">
            <w:pPr>
              <w:keepNext/>
            </w:pPr>
            <w:r>
              <w:t>欧盟</w:t>
            </w:r>
            <w:r>
              <w:t xml:space="preserve"> (2) </w:t>
            </w:r>
          </w:p>
        </w:tc>
        <w:tc>
          <w:tcPr>
            <w:tcW w:w="1915" w:type="dxa"/>
            <w:tcPrChange w:id="870" w:author="ANA-AN00" w:date="2021-07-30T14:33:00Z">
              <w:tcPr>
                <w:tcW w:w="1915" w:type="dxa"/>
              </w:tcPr>
            </w:tcPrChange>
          </w:tcPr>
          <w:p w14:paraId="6D2EBB01" w14:textId="77777777" w:rsidR="00B62D5E" w:rsidRDefault="00B62D5E">
            <w:pPr>
              <w:pStyle w:val="ListParagraph"/>
              <w:keepNext/>
              <w:numPr>
                <w:ilvl w:val="0"/>
                <w:numId w:val="3"/>
              </w:numPr>
              <w:pPrChange w:id="871" w:author="ANA-AN00" w:date="2021-07-30T14:33:00Z">
                <w:pPr>
                  <w:pStyle w:val="ListParagraph"/>
                  <w:keepNext/>
                  <w:numPr>
                    <w:numId w:val="6"/>
                  </w:numPr>
                  <w:spacing w:before="120"/>
                  <w:ind w:left="360"/>
                </w:pPr>
              </w:pPrChange>
            </w:pPr>
          </w:p>
        </w:tc>
        <w:tc>
          <w:tcPr>
            <w:tcW w:w="1915" w:type="dxa"/>
            <w:tcPrChange w:id="872" w:author="ANA-AN00" w:date="2021-07-30T14:33:00Z">
              <w:tcPr>
                <w:tcW w:w="1915" w:type="dxa"/>
              </w:tcPr>
            </w:tcPrChange>
          </w:tcPr>
          <w:p w14:paraId="34C91112" w14:textId="77777777" w:rsidR="00B62D5E" w:rsidRDefault="00B62D5E">
            <w:pPr>
              <w:pStyle w:val="ListParagraph"/>
              <w:keepNext/>
              <w:numPr>
                <w:ilvl w:val="0"/>
                <w:numId w:val="3"/>
              </w:numPr>
              <w:pPrChange w:id="873" w:author="ANA-AN00" w:date="2021-07-30T14:33:00Z">
                <w:pPr>
                  <w:pStyle w:val="ListParagraph"/>
                  <w:keepNext/>
                  <w:numPr>
                    <w:numId w:val="6"/>
                  </w:numPr>
                  <w:spacing w:before="120"/>
                  <w:ind w:left="360"/>
                </w:pPr>
              </w:pPrChange>
            </w:pPr>
          </w:p>
        </w:tc>
        <w:tc>
          <w:tcPr>
            <w:tcW w:w="1915" w:type="dxa"/>
            <w:tcPrChange w:id="874" w:author="ANA-AN00" w:date="2021-07-30T14:33:00Z">
              <w:tcPr>
                <w:tcW w:w="1915" w:type="dxa"/>
              </w:tcPr>
            </w:tcPrChange>
          </w:tcPr>
          <w:p w14:paraId="20A0B52F" w14:textId="77777777" w:rsidR="00B62D5E" w:rsidRDefault="00B62D5E">
            <w:pPr>
              <w:pStyle w:val="ListParagraph"/>
              <w:keepNext/>
              <w:numPr>
                <w:ilvl w:val="0"/>
                <w:numId w:val="3"/>
              </w:numPr>
              <w:pPrChange w:id="875" w:author="ANA-AN00" w:date="2021-07-30T14:33:00Z">
                <w:pPr>
                  <w:pStyle w:val="ListParagraph"/>
                  <w:keepNext/>
                  <w:numPr>
                    <w:numId w:val="6"/>
                  </w:numPr>
                  <w:spacing w:before="120"/>
                  <w:ind w:left="360"/>
                </w:pPr>
              </w:pPrChange>
            </w:pPr>
          </w:p>
        </w:tc>
        <w:tc>
          <w:tcPr>
            <w:tcW w:w="1915" w:type="dxa"/>
            <w:tcPrChange w:id="876" w:author="ANA-AN00" w:date="2021-07-30T14:33:00Z">
              <w:tcPr>
                <w:tcW w:w="1915" w:type="dxa"/>
              </w:tcPr>
            </w:tcPrChange>
          </w:tcPr>
          <w:p w14:paraId="50539727" w14:textId="77777777" w:rsidR="00B62D5E" w:rsidRDefault="00B62D5E">
            <w:pPr>
              <w:pStyle w:val="ListParagraph"/>
              <w:keepNext/>
              <w:numPr>
                <w:ilvl w:val="0"/>
                <w:numId w:val="3"/>
              </w:numPr>
              <w:pPrChange w:id="877" w:author="ANA-AN00" w:date="2021-07-30T14:33:00Z">
                <w:pPr>
                  <w:pStyle w:val="ListParagraph"/>
                  <w:keepNext/>
                  <w:numPr>
                    <w:numId w:val="6"/>
                  </w:numPr>
                  <w:spacing w:before="120"/>
                  <w:ind w:left="360"/>
                </w:pPr>
              </w:pPrChange>
            </w:pPr>
          </w:p>
        </w:tc>
      </w:tr>
      <w:tr w:rsidR="00B62D5E" w14:paraId="497CC188" w14:textId="77777777" w:rsidTr="00B62D5E">
        <w:tc>
          <w:tcPr>
            <w:tcW w:w="1915" w:type="dxa"/>
            <w:tcPrChange w:id="878" w:author="ANA-AN00" w:date="2021-07-30T14:33:00Z">
              <w:tcPr>
                <w:tcW w:w="1915" w:type="dxa"/>
                <w:tcBorders>
                  <w:right w:val="single" w:sz="4" w:space="0" w:color="BFBFBF"/>
                </w:tcBorders>
              </w:tcPr>
            </w:tcPrChange>
          </w:tcPr>
          <w:p w14:paraId="28661724" w14:textId="77777777" w:rsidR="00B62D5E" w:rsidRDefault="00FC177C">
            <w:pPr>
              <w:keepNext/>
            </w:pPr>
            <w:r>
              <w:t>中国</w:t>
            </w:r>
            <w:r>
              <w:t xml:space="preserve"> (3) </w:t>
            </w:r>
          </w:p>
        </w:tc>
        <w:tc>
          <w:tcPr>
            <w:tcW w:w="1915" w:type="dxa"/>
            <w:tcPrChange w:id="879" w:author="ANA-AN00" w:date="2021-07-30T14:33:00Z">
              <w:tcPr>
                <w:tcW w:w="1915" w:type="dxa"/>
              </w:tcPr>
            </w:tcPrChange>
          </w:tcPr>
          <w:p w14:paraId="6F929139" w14:textId="77777777" w:rsidR="00B62D5E" w:rsidRDefault="00B62D5E">
            <w:pPr>
              <w:pStyle w:val="ListParagraph"/>
              <w:keepNext/>
              <w:numPr>
                <w:ilvl w:val="0"/>
                <w:numId w:val="3"/>
              </w:numPr>
              <w:pPrChange w:id="880" w:author="ANA-AN00" w:date="2021-07-30T14:33:00Z">
                <w:pPr>
                  <w:pStyle w:val="ListParagraph"/>
                  <w:keepNext/>
                  <w:numPr>
                    <w:numId w:val="6"/>
                  </w:numPr>
                  <w:spacing w:before="120"/>
                  <w:ind w:left="360"/>
                </w:pPr>
              </w:pPrChange>
            </w:pPr>
          </w:p>
        </w:tc>
        <w:tc>
          <w:tcPr>
            <w:tcW w:w="1915" w:type="dxa"/>
            <w:tcPrChange w:id="881" w:author="ANA-AN00" w:date="2021-07-30T14:33:00Z">
              <w:tcPr>
                <w:tcW w:w="1915" w:type="dxa"/>
              </w:tcPr>
            </w:tcPrChange>
          </w:tcPr>
          <w:p w14:paraId="64DA2D0B" w14:textId="77777777" w:rsidR="00B62D5E" w:rsidRDefault="00B62D5E">
            <w:pPr>
              <w:pStyle w:val="ListParagraph"/>
              <w:keepNext/>
              <w:numPr>
                <w:ilvl w:val="0"/>
                <w:numId w:val="3"/>
              </w:numPr>
              <w:pPrChange w:id="882" w:author="ANA-AN00" w:date="2021-07-30T14:33:00Z">
                <w:pPr>
                  <w:pStyle w:val="ListParagraph"/>
                  <w:keepNext/>
                  <w:numPr>
                    <w:numId w:val="6"/>
                  </w:numPr>
                  <w:spacing w:before="120"/>
                  <w:ind w:left="360"/>
                </w:pPr>
              </w:pPrChange>
            </w:pPr>
          </w:p>
        </w:tc>
        <w:tc>
          <w:tcPr>
            <w:tcW w:w="1915" w:type="dxa"/>
            <w:tcPrChange w:id="883" w:author="ANA-AN00" w:date="2021-07-30T14:33:00Z">
              <w:tcPr>
                <w:tcW w:w="1915" w:type="dxa"/>
              </w:tcPr>
            </w:tcPrChange>
          </w:tcPr>
          <w:p w14:paraId="20FEEA38" w14:textId="77777777" w:rsidR="00B62D5E" w:rsidRDefault="00B62D5E">
            <w:pPr>
              <w:pStyle w:val="ListParagraph"/>
              <w:keepNext/>
              <w:numPr>
                <w:ilvl w:val="0"/>
                <w:numId w:val="3"/>
              </w:numPr>
              <w:pPrChange w:id="884" w:author="ANA-AN00" w:date="2021-07-30T14:33:00Z">
                <w:pPr>
                  <w:pStyle w:val="ListParagraph"/>
                  <w:keepNext/>
                  <w:numPr>
                    <w:numId w:val="6"/>
                  </w:numPr>
                  <w:spacing w:before="120"/>
                  <w:ind w:left="360"/>
                </w:pPr>
              </w:pPrChange>
            </w:pPr>
          </w:p>
        </w:tc>
        <w:tc>
          <w:tcPr>
            <w:tcW w:w="1915" w:type="dxa"/>
            <w:tcPrChange w:id="885" w:author="ANA-AN00" w:date="2021-07-30T14:33:00Z">
              <w:tcPr>
                <w:tcW w:w="1915" w:type="dxa"/>
              </w:tcPr>
            </w:tcPrChange>
          </w:tcPr>
          <w:p w14:paraId="6E6C3D68" w14:textId="77777777" w:rsidR="00B62D5E" w:rsidRDefault="00B62D5E">
            <w:pPr>
              <w:pStyle w:val="ListParagraph"/>
              <w:keepNext/>
              <w:numPr>
                <w:ilvl w:val="0"/>
                <w:numId w:val="3"/>
              </w:numPr>
              <w:pPrChange w:id="886" w:author="ANA-AN00" w:date="2021-07-30T14:33:00Z">
                <w:pPr>
                  <w:pStyle w:val="ListParagraph"/>
                  <w:keepNext/>
                  <w:numPr>
                    <w:numId w:val="6"/>
                  </w:numPr>
                  <w:spacing w:before="120"/>
                  <w:ind w:left="360"/>
                </w:pPr>
              </w:pPrChange>
            </w:pPr>
          </w:p>
        </w:tc>
      </w:tr>
      <w:tr w:rsidR="00B62D5E" w14:paraId="5E423703" w14:textId="77777777" w:rsidTr="00B62D5E">
        <w:tc>
          <w:tcPr>
            <w:tcW w:w="1915" w:type="dxa"/>
            <w:tcPrChange w:id="887" w:author="ANA-AN00" w:date="2021-07-30T14:33:00Z">
              <w:tcPr>
                <w:tcW w:w="1915" w:type="dxa"/>
                <w:tcBorders>
                  <w:right w:val="single" w:sz="4" w:space="0" w:color="BFBFBF"/>
                </w:tcBorders>
              </w:tcPr>
            </w:tcPrChange>
          </w:tcPr>
          <w:p w14:paraId="521956E5" w14:textId="77777777" w:rsidR="00B62D5E" w:rsidRDefault="00FC177C">
            <w:pPr>
              <w:keepNext/>
            </w:pPr>
            <w:r>
              <w:t>印度</w:t>
            </w:r>
            <w:r>
              <w:t xml:space="preserve"> (5) </w:t>
            </w:r>
          </w:p>
        </w:tc>
        <w:tc>
          <w:tcPr>
            <w:tcW w:w="1915" w:type="dxa"/>
            <w:tcPrChange w:id="888" w:author="ANA-AN00" w:date="2021-07-30T14:33:00Z">
              <w:tcPr>
                <w:tcW w:w="1915" w:type="dxa"/>
              </w:tcPr>
            </w:tcPrChange>
          </w:tcPr>
          <w:p w14:paraId="31277CE3" w14:textId="77777777" w:rsidR="00B62D5E" w:rsidRDefault="00B62D5E">
            <w:pPr>
              <w:pStyle w:val="ListParagraph"/>
              <w:keepNext/>
              <w:numPr>
                <w:ilvl w:val="0"/>
                <w:numId w:val="3"/>
              </w:numPr>
              <w:pPrChange w:id="889" w:author="ANA-AN00" w:date="2021-07-30T14:33:00Z">
                <w:pPr>
                  <w:pStyle w:val="ListParagraph"/>
                  <w:keepNext/>
                  <w:numPr>
                    <w:numId w:val="6"/>
                  </w:numPr>
                  <w:spacing w:before="120"/>
                  <w:ind w:left="360"/>
                </w:pPr>
              </w:pPrChange>
            </w:pPr>
          </w:p>
        </w:tc>
        <w:tc>
          <w:tcPr>
            <w:tcW w:w="1915" w:type="dxa"/>
            <w:tcPrChange w:id="890" w:author="ANA-AN00" w:date="2021-07-30T14:33:00Z">
              <w:tcPr>
                <w:tcW w:w="1915" w:type="dxa"/>
              </w:tcPr>
            </w:tcPrChange>
          </w:tcPr>
          <w:p w14:paraId="52EEE74E" w14:textId="77777777" w:rsidR="00B62D5E" w:rsidRDefault="00B62D5E">
            <w:pPr>
              <w:pStyle w:val="ListParagraph"/>
              <w:keepNext/>
              <w:numPr>
                <w:ilvl w:val="0"/>
                <w:numId w:val="3"/>
              </w:numPr>
              <w:pPrChange w:id="891" w:author="ANA-AN00" w:date="2021-07-30T14:33:00Z">
                <w:pPr>
                  <w:pStyle w:val="ListParagraph"/>
                  <w:keepNext/>
                  <w:numPr>
                    <w:numId w:val="6"/>
                  </w:numPr>
                  <w:spacing w:before="120"/>
                  <w:ind w:left="360"/>
                </w:pPr>
              </w:pPrChange>
            </w:pPr>
          </w:p>
        </w:tc>
        <w:tc>
          <w:tcPr>
            <w:tcW w:w="1915" w:type="dxa"/>
            <w:tcPrChange w:id="892" w:author="ANA-AN00" w:date="2021-07-30T14:33:00Z">
              <w:tcPr>
                <w:tcW w:w="1915" w:type="dxa"/>
              </w:tcPr>
            </w:tcPrChange>
          </w:tcPr>
          <w:p w14:paraId="322C892F" w14:textId="77777777" w:rsidR="00B62D5E" w:rsidRDefault="00B62D5E">
            <w:pPr>
              <w:pStyle w:val="ListParagraph"/>
              <w:keepNext/>
              <w:numPr>
                <w:ilvl w:val="0"/>
                <w:numId w:val="3"/>
              </w:numPr>
              <w:pPrChange w:id="893" w:author="ANA-AN00" w:date="2021-07-30T14:33:00Z">
                <w:pPr>
                  <w:pStyle w:val="ListParagraph"/>
                  <w:keepNext/>
                  <w:numPr>
                    <w:numId w:val="6"/>
                  </w:numPr>
                  <w:spacing w:before="120"/>
                  <w:ind w:left="360"/>
                </w:pPr>
              </w:pPrChange>
            </w:pPr>
          </w:p>
        </w:tc>
        <w:tc>
          <w:tcPr>
            <w:tcW w:w="1915" w:type="dxa"/>
            <w:tcPrChange w:id="894" w:author="ANA-AN00" w:date="2021-07-30T14:33:00Z">
              <w:tcPr>
                <w:tcW w:w="1915" w:type="dxa"/>
              </w:tcPr>
            </w:tcPrChange>
          </w:tcPr>
          <w:p w14:paraId="71978E7D" w14:textId="77777777" w:rsidR="00B62D5E" w:rsidRDefault="00B62D5E">
            <w:pPr>
              <w:pStyle w:val="ListParagraph"/>
              <w:keepNext/>
              <w:numPr>
                <w:ilvl w:val="0"/>
                <w:numId w:val="3"/>
              </w:numPr>
              <w:pPrChange w:id="895" w:author="ANA-AN00" w:date="2021-07-30T14:33:00Z">
                <w:pPr>
                  <w:pStyle w:val="ListParagraph"/>
                  <w:keepNext/>
                  <w:numPr>
                    <w:numId w:val="6"/>
                  </w:numPr>
                  <w:spacing w:before="120"/>
                  <w:ind w:left="360"/>
                </w:pPr>
              </w:pPrChange>
            </w:pPr>
          </w:p>
        </w:tc>
      </w:tr>
      <w:tr w:rsidR="00B62D5E" w14:paraId="176719C0" w14:textId="77777777" w:rsidTr="00B62D5E">
        <w:tc>
          <w:tcPr>
            <w:tcW w:w="1915" w:type="dxa"/>
            <w:tcPrChange w:id="896" w:author="ANA-AN00" w:date="2021-07-30T14:33:00Z">
              <w:tcPr>
                <w:tcW w:w="1915" w:type="dxa"/>
                <w:tcBorders>
                  <w:right w:val="single" w:sz="4" w:space="0" w:color="BFBFBF"/>
                </w:tcBorders>
              </w:tcPr>
            </w:tcPrChange>
          </w:tcPr>
          <w:p w14:paraId="2D45539F" w14:textId="77777777" w:rsidR="00B62D5E" w:rsidRDefault="00FC177C">
            <w:pPr>
              <w:keepNext/>
            </w:pPr>
            <w:r>
              <w:t xml:space="preserve">[Country] (6) </w:t>
            </w:r>
          </w:p>
        </w:tc>
        <w:tc>
          <w:tcPr>
            <w:tcW w:w="1915" w:type="dxa"/>
            <w:tcPrChange w:id="897" w:author="ANA-AN00" w:date="2021-07-30T14:33:00Z">
              <w:tcPr>
                <w:tcW w:w="1915" w:type="dxa"/>
              </w:tcPr>
            </w:tcPrChange>
          </w:tcPr>
          <w:p w14:paraId="57A5B2F5" w14:textId="77777777" w:rsidR="00B62D5E" w:rsidRDefault="00B62D5E">
            <w:pPr>
              <w:pStyle w:val="ListParagraph"/>
              <w:keepNext/>
              <w:numPr>
                <w:ilvl w:val="0"/>
                <w:numId w:val="3"/>
              </w:numPr>
              <w:pPrChange w:id="898" w:author="ANA-AN00" w:date="2021-07-30T14:33:00Z">
                <w:pPr>
                  <w:pStyle w:val="ListParagraph"/>
                  <w:keepNext/>
                  <w:numPr>
                    <w:numId w:val="6"/>
                  </w:numPr>
                  <w:spacing w:before="120"/>
                  <w:ind w:left="360"/>
                </w:pPr>
              </w:pPrChange>
            </w:pPr>
          </w:p>
        </w:tc>
        <w:tc>
          <w:tcPr>
            <w:tcW w:w="1915" w:type="dxa"/>
            <w:tcPrChange w:id="899" w:author="ANA-AN00" w:date="2021-07-30T14:33:00Z">
              <w:tcPr>
                <w:tcW w:w="1915" w:type="dxa"/>
              </w:tcPr>
            </w:tcPrChange>
          </w:tcPr>
          <w:p w14:paraId="0ACF43B0" w14:textId="77777777" w:rsidR="00B62D5E" w:rsidRDefault="00B62D5E">
            <w:pPr>
              <w:pStyle w:val="ListParagraph"/>
              <w:keepNext/>
              <w:numPr>
                <w:ilvl w:val="0"/>
                <w:numId w:val="3"/>
              </w:numPr>
              <w:pPrChange w:id="900" w:author="ANA-AN00" w:date="2021-07-30T14:33:00Z">
                <w:pPr>
                  <w:pStyle w:val="ListParagraph"/>
                  <w:keepNext/>
                  <w:numPr>
                    <w:numId w:val="6"/>
                  </w:numPr>
                  <w:spacing w:before="120"/>
                  <w:ind w:left="360"/>
                </w:pPr>
              </w:pPrChange>
            </w:pPr>
          </w:p>
        </w:tc>
        <w:tc>
          <w:tcPr>
            <w:tcW w:w="1915" w:type="dxa"/>
            <w:tcPrChange w:id="901" w:author="ANA-AN00" w:date="2021-07-30T14:33:00Z">
              <w:tcPr>
                <w:tcW w:w="1915" w:type="dxa"/>
              </w:tcPr>
            </w:tcPrChange>
          </w:tcPr>
          <w:p w14:paraId="4C6472E1" w14:textId="77777777" w:rsidR="00B62D5E" w:rsidRDefault="00B62D5E">
            <w:pPr>
              <w:pStyle w:val="ListParagraph"/>
              <w:keepNext/>
              <w:numPr>
                <w:ilvl w:val="0"/>
                <w:numId w:val="3"/>
              </w:numPr>
              <w:pPrChange w:id="902" w:author="ANA-AN00" w:date="2021-07-30T14:33:00Z">
                <w:pPr>
                  <w:pStyle w:val="ListParagraph"/>
                  <w:keepNext/>
                  <w:numPr>
                    <w:numId w:val="6"/>
                  </w:numPr>
                  <w:spacing w:before="120"/>
                  <w:ind w:left="360"/>
                </w:pPr>
              </w:pPrChange>
            </w:pPr>
          </w:p>
        </w:tc>
        <w:tc>
          <w:tcPr>
            <w:tcW w:w="1915" w:type="dxa"/>
            <w:tcPrChange w:id="903" w:author="ANA-AN00" w:date="2021-07-30T14:33:00Z">
              <w:tcPr>
                <w:tcW w:w="1915" w:type="dxa"/>
              </w:tcPr>
            </w:tcPrChange>
          </w:tcPr>
          <w:p w14:paraId="44980791" w14:textId="77777777" w:rsidR="00B62D5E" w:rsidRDefault="00B62D5E">
            <w:pPr>
              <w:pStyle w:val="ListParagraph"/>
              <w:keepNext/>
              <w:numPr>
                <w:ilvl w:val="0"/>
                <w:numId w:val="3"/>
              </w:numPr>
              <w:pPrChange w:id="904" w:author="ANA-AN00" w:date="2021-07-30T14:33:00Z">
                <w:pPr>
                  <w:pStyle w:val="ListParagraph"/>
                  <w:keepNext/>
                  <w:numPr>
                    <w:numId w:val="6"/>
                  </w:numPr>
                  <w:spacing w:before="120"/>
                  <w:ind w:left="360"/>
                </w:pPr>
              </w:pPrChange>
            </w:pPr>
          </w:p>
        </w:tc>
      </w:tr>
    </w:tbl>
    <w:p w14:paraId="69538695" w14:textId="77777777" w:rsidR="00B62D5E" w:rsidRDefault="00B62D5E"/>
    <w:p w14:paraId="445EE5EF" w14:textId="77777777" w:rsidR="00B62D5E" w:rsidRDefault="00B62D5E"/>
    <w:p w14:paraId="07A7D992" w14:textId="77777777" w:rsidR="00B62D5E" w:rsidRDefault="00B62D5E">
      <w:pPr>
        <w:pStyle w:val="QuestionSeparator"/>
      </w:pPr>
    </w:p>
    <w:p w14:paraId="4D525E0D" w14:textId="77777777" w:rsidR="00B62D5E" w:rsidRDefault="00B62D5E"/>
    <w:p w14:paraId="6BEEF269" w14:textId="77777777" w:rsidR="00B62D5E" w:rsidRDefault="00FC177C">
      <w:pPr>
        <w:keepNext/>
      </w:pPr>
      <w:r>
        <w:lastRenderedPageBreak/>
        <w:t>Q13.13 If nothing is done to limit climate change, how likely do you think it is that climate change will lead to the following events?</w:t>
      </w:r>
    </w:p>
    <w:tbl>
      <w:tblPr>
        <w:tblStyle w:val="QQuestionTable"/>
        <w:tblW w:w="0" w:type="auto"/>
        <w:tblLook w:val="0460" w:firstRow="1" w:lastRow="1" w:firstColumn="0" w:lastColumn="0" w:noHBand="0" w:noVBand="1"/>
        <w:tblPrChange w:id="905" w:author="ANA-AN00" w:date="2021-07-30T14:33:00Z">
          <w:tblPr>
            <w:tblStyle w:val="QQuestionTable0"/>
            <w:tblW w:w="9576" w:type="auto"/>
            <w:tblLook w:val="07E0" w:firstRow="1" w:lastRow="1" w:firstColumn="1" w:lastColumn="1" w:noHBand="1" w:noVBand="1"/>
          </w:tblPr>
        </w:tblPrChange>
      </w:tblPr>
      <w:tblGrid>
        <w:gridCol w:w="1723"/>
        <w:gridCol w:w="1617"/>
        <w:gridCol w:w="1713"/>
        <w:gridCol w:w="1713"/>
        <w:gridCol w:w="1540"/>
        <w:tblGridChange w:id="906">
          <w:tblGrid>
            <w:gridCol w:w="1915"/>
            <w:gridCol w:w="1915"/>
            <w:gridCol w:w="1915"/>
            <w:gridCol w:w="1915"/>
            <w:gridCol w:w="1915"/>
          </w:tblGrid>
        </w:tblGridChange>
      </w:tblGrid>
      <w:tr w:rsidR="00B62D5E" w14:paraId="29E43800" w14:textId="77777777" w:rsidTr="00B62D5E">
        <w:trPr>
          <w:cnfStyle w:val="100000000000" w:firstRow="1" w:lastRow="0" w:firstColumn="0" w:lastColumn="0" w:oddVBand="0" w:evenVBand="0" w:oddHBand="0" w:evenHBand="0" w:firstRowFirstColumn="0" w:firstRowLastColumn="0" w:lastRowFirstColumn="0" w:lastRowLastColumn="0"/>
        </w:trPr>
        <w:tc>
          <w:tcPr>
            <w:tcW w:w="1915" w:type="dxa"/>
            <w:tcPrChange w:id="907" w:author="ANA-AN00" w:date="2021-07-30T14:33:00Z">
              <w:tcPr>
                <w:tcW w:w="1915" w:type="dxa"/>
                <w:tcBorders>
                  <w:right w:val="single" w:sz="4" w:space="0" w:color="BFBFBF"/>
                </w:tcBorders>
              </w:tcPr>
            </w:tcPrChange>
          </w:tcPr>
          <w:p w14:paraId="48D6903E"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915" w:type="dxa"/>
            <w:tcPrChange w:id="908" w:author="ANA-AN00" w:date="2021-07-30T14:33:00Z">
              <w:tcPr>
                <w:tcW w:w="1915" w:type="dxa"/>
              </w:tcPr>
            </w:tcPrChange>
          </w:tcPr>
          <w:p w14:paraId="6A687C27" w14:textId="77777777" w:rsidR="00B62D5E" w:rsidRDefault="00FC177C">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Change w:id="909" w:author="ANA-AN00" w:date="2021-07-30T14:33:00Z">
              <w:tcPr>
                <w:tcW w:w="1915" w:type="dxa"/>
              </w:tcPr>
            </w:tcPrChange>
          </w:tcPr>
          <w:p w14:paraId="456FD802"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Change w:id="910" w:author="ANA-AN00" w:date="2021-07-30T14:33:00Z">
              <w:tcPr>
                <w:tcW w:w="1915" w:type="dxa"/>
              </w:tcPr>
            </w:tcPrChange>
          </w:tcPr>
          <w:p w14:paraId="6EBE9785"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Change w:id="911" w:author="ANA-AN00" w:date="2021-07-30T14:33:00Z">
              <w:tcPr>
                <w:tcW w:w="1915" w:type="dxa"/>
              </w:tcPr>
            </w:tcPrChange>
          </w:tcPr>
          <w:p w14:paraId="20C7BE82" w14:textId="77777777" w:rsidR="00B62D5E" w:rsidRDefault="00FC177C">
            <w:pPr>
              <w:cnfStyle w:val="100000000000" w:firstRow="1" w:lastRow="0" w:firstColumn="0" w:lastColumn="0" w:oddVBand="0" w:evenVBand="0" w:oddHBand="0" w:evenHBand="0" w:firstRowFirstColumn="0" w:firstRowLastColumn="0" w:lastRowFirstColumn="0" w:lastRowLastColumn="0"/>
            </w:pPr>
            <w:r>
              <w:t>Very likely (4)</w:t>
            </w:r>
          </w:p>
        </w:tc>
      </w:tr>
      <w:tr w:rsidR="00B62D5E" w14:paraId="2703749F" w14:textId="77777777" w:rsidTr="00B62D5E">
        <w:tc>
          <w:tcPr>
            <w:tcW w:w="1915" w:type="dxa"/>
            <w:tcPrChange w:id="912" w:author="ANA-AN00" w:date="2021-07-30T14:33:00Z">
              <w:tcPr>
                <w:tcW w:w="1915" w:type="dxa"/>
                <w:tcBorders>
                  <w:right w:val="single" w:sz="4" w:space="0" w:color="BFBFBF"/>
                </w:tcBorders>
              </w:tcPr>
            </w:tcPrChange>
          </w:tcPr>
          <w:p w14:paraId="33452960" w14:textId="77777777" w:rsidR="00B62D5E" w:rsidRDefault="00FC177C">
            <w:pPr>
              <w:keepNext/>
            </w:pPr>
            <w:r>
              <w:t xml:space="preserve">Severe droughts and heatwaves (3) </w:t>
            </w:r>
          </w:p>
        </w:tc>
        <w:tc>
          <w:tcPr>
            <w:tcW w:w="1915" w:type="dxa"/>
            <w:tcPrChange w:id="913" w:author="ANA-AN00" w:date="2021-07-30T14:33:00Z">
              <w:tcPr>
                <w:tcW w:w="1915" w:type="dxa"/>
              </w:tcPr>
            </w:tcPrChange>
          </w:tcPr>
          <w:p w14:paraId="7F510563" w14:textId="77777777" w:rsidR="00B62D5E" w:rsidRDefault="00B62D5E">
            <w:pPr>
              <w:pStyle w:val="ListParagraph"/>
              <w:keepNext/>
              <w:numPr>
                <w:ilvl w:val="0"/>
                <w:numId w:val="3"/>
              </w:numPr>
              <w:pPrChange w:id="914" w:author="ANA-AN00" w:date="2021-07-30T14:33:00Z">
                <w:pPr>
                  <w:pStyle w:val="ListParagraph"/>
                  <w:keepNext/>
                  <w:numPr>
                    <w:numId w:val="6"/>
                  </w:numPr>
                  <w:spacing w:before="120"/>
                  <w:ind w:left="360"/>
                </w:pPr>
              </w:pPrChange>
            </w:pPr>
          </w:p>
        </w:tc>
        <w:tc>
          <w:tcPr>
            <w:tcW w:w="1915" w:type="dxa"/>
            <w:tcPrChange w:id="915" w:author="ANA-AN00" w:date="2021-07-30T14:33:00Z">
              <w:tcPr>
                <w:tcW w:w="1915" w:type="dxa"/>
              </w:tcPr>
            </w:tcPrChange>
          </w:tcPr>
          <w:p w14:paraId="6248AC09" w14:textId="77777777" w:rsidR="00B62D5E" w:rsidRDefault="00B62D5E">
            <w:pPr>
              <w:pStyle w:val="ListParagraph"/>
              <w:keepNext/>
              <w:numPr>
                <w:ilvl w:val="0"/>
                <w:numId w:val="3"/>
              </w:numPr>
              <w:pPrChange w:id="916" w:author="ANA-AN00" w:date="2021-07-30T14:33:00Z">
                <w:pPr>
                  <w:pStyle w:val="ListParagraph"/>
                  <w:keepNext/>
                  <w:numPr>
                    <w:numId w:val="6"/>
                  </w:numPr>
                  <w:spacing w:before="120"/>
                  <w:ind w:left="360"/>
                </w:pPr>
              </w:pPrChange>
            </w:pPr>
          </w:p>
        </w:tc>
        <w:tc>
          <w:tcPr>
            <w:tcW w:w="1915" w:type="dxa"/>
            <w:tcPrChange w:id="917" w:author="ANA-AN00" w:date="2021-07-30T14:33:00Z">
              <w:tcPr>
                <w:tcW w:w="1915" w:type="dxa"/>
              </w:tcPr>
            </w:tcPrChange>
          </w:tcPr>
          <w:p w14:paraId="18FCC5E4" w14:textId="77777777" w:rsidR="00B62D5E" w:rsidRDefault="00B62D5E">
            <w:pPr>
              <w:pStyle w:val="ListParagraph"/>
              <w:keepNext/>
              <w:numPr>
                <w:ilvl w:val="0"/>
                <w:numId w:val="3"/>
              </w:numPr>
              <w:pPrChange w:id="918" w:author="ANA-AN00" w:date="2021-07-30T14:33:00Z">
                <w:pPr>
                  <w:pStyle w:val="ListParagraph"/>
                  <w:keepNext/>
                  <w:numPr>
                    <w:numId w:val="6"/>
                  </w:numPr>
                  <w:spacing w:before="120"/>
                  <w:ind w:left="360"/>
                </w:pPr>
              </w:pPrChange>
            </w:pPr>
          </w:p>
        </w:tc>
        <w:tc>
          <w:tcPr>
            <w:tcW w:w="1915" w:type="dxa"/>
            <w:tcPrChange w:id="919" w:author="ANA-AN00" w:date="2021-07-30T14:33:00Z">
              <w:tcPr>
                <w:tcW w:w="1915" w:type="dxa"/>
              </w:tcPr>
            </w:tcPrChange>
          </w:tcPr>
          <w:p w14:paraId="34406F88" w14:textId="77777777" w:rsidR="00B62D5E" w:rsidRDefault="00B62D5E">
            <w:pPr>
              <w:pStyle w:val="ListParagraph"/>
              <w:keepNext/>
              <w:numPr>
                <w:ilvl w:val="0"/>
                <w:numId w:val="3"/>
              </w:numPr>
              <w:pPrChange w:id="920" w:author="ANA-AN00" w:date="2021-07-30T14:33:00Z">
                <w:pPr>
                  <w:pStyle w:val="ListParagraph"/>
                  <w:keepNext/>
                  <w:numPr>
                    <w:numId w:val="6"/>
                  </w:numPr>
                  <w:spacing w:before="120"/>
                  <w:ind w:left="360"/>
                </w:pPr>
              </w:pPrChange>
            </w:pPr>
          </w:p>
        </w:tc>
      </w:tr>
      <w:tr w:rsidR="00B62D5E" w14:paraId="0BC16794" w14:textId="77777777" w:rsidTr="00B62D5E">
        <w:tc>
          <w:tcPr>
            <w:tcW w:w="1915" w:type="dxa"/>
            <w:tcPrChange w:id="921" w:author="ANA-AN00" w:date="2021-07-30T14:33:00Z">
              <w:tcPr>
                <w:tcW w:w="1915" w:type="dxa"/>
                <w:tcBorders>
                  <w:right w:val="single" w:sz="4" w:space="0" w:color="BFBFBF"/>
                </w:tcBorders>
              </w:tcPr>
            </w:tcPrChange>
          </w:tcPr>
          <w:p w14:paraId="4A9DC4CA" w14:textId="77777777" w:rsidR="00B62D5E" w:rsidRDefault="00FC177C">
            <w:pPr>
              <w:keepNext/>
            </w:pPr>
            <w:r>
              <w:t xml:space="preserve">More frequent volcanic eruptions (2) </w:t>
            </w:r>
          </w:p>
        </w:tc>
        <w:tc>
          <w:tcPr>
            <w:tcW w:w="1915" w:type="dxa"/>
            <w:tcPrChange w:id="922" w:author="ANA-AN00" w:date="2021-07-30T14:33:00Z">
              <w:tcPr>
                <w:tcW w:w="1915" w:type="dxa"/>
              </w:tcPr>
            </w:tcPrChange>
          </w:tcPr>
          <w:p w14:paraId="219348BC" w14:textId="77777777" w:rsidR="00B62D5E" w:rsidRDefault="00B62D5E">
            <w:pPr>
              <w:pStyle w:val="ListParagraph"/>
              <w:keepNext/>
              <w:numPr>
                <w:ilvl w:val="0"/>
                <w:numId w:val="3"/>
              </w:numPr>
              <w:pPrChange w:id="923" w:author="ANA-AN00" w:date="2021-07-30T14:33:00Z">
                <w:pPr>
                  <w:pStyle w:val="ListParagraph"/>
                  <w:keepNext/>
                  <w:numPr>
                    <w:numId w:val="6"/>
                  </w:numPr>
                  <w:spacing w:before="120"/>
                  <w:ind w:left="360"/>
                </w:pPr>
              </w:pPrChange>
            </w:pPr>
          </w:p>
        </w:tc>
        <w:tc>
          <w:tcPr>
            <w:tcW w:w="1915" w:type="dxa"/>
            <w:tcPrChange w:id="924" w:author="ANA-AN00" w:date="2021-07-30T14:33:00Z">
              <w:tcPr>
                <w:tcW w:w="1915" w:type="dxa"/>
              </w:tcPr>
            </w:tcPrChange>
          </w:tcPr>
          <w:p w14:paraId="2A5A157C" w14:textId="77777777" w:rsidR="00B62D5E" w:rsidRDefault="00B62D5E">
            <w:pPr>
              <w:pStyle w:val="ListParagraph"/>
              <w:keepNext/>
              <w:numPr>
                <w:ilvl w:val="0"/>
                <w:numId w:val="3"/>
              </w:numPr>
              <w:pPrChange w:id="925" w:author="ANA-AN00" w:date="2021-07-30T14:33:00Z">
                <w:pPr>
                  <w:pStyle w:val="ListParagraph"/>
                  <w:keepNext/>
                  <w:numPr>
                    <w:numId w:val="6"/>
                  </w:numPr>
                  <w:spacing w:before="120"/>
                  <w:ind w:left="360"/>
                </w:pPr>
              </w:pPrChange>
            </w:pPr>
          </w:p>
        </w:tc>
        <w:tc>
          <w:tcPr>
            <w:tcW w:w="1915" w:type="dxa"/>
            <w:tcPrChange w:id="926" w:author="ANA-AN00" w:date="2021-07-30T14:33:00Z">
              <w:tcPr>
                <w:tcW w:w="1915" w:type="dxa"/>
              </w:tcPr>
            </w:tcPrChange>
          </w:tcPr>
          <w:p w14:paraId="5CF710EF" w14:textId="77777777" w:rsidR="00B62D5E" w:rsidRDefault="00B62D5E">
            <w:pPr>
              <w:pStyle w:val="ListParagraph"/>
              <w:keepNext/>
              <w:numPr>
                <w:ilvl w:val="0"/>
                <w:numId w:val="3"/>
              </w:numPr>
              <w:pPrChange w:id="927" w:author="ANA-AN00" w:date="2021-07-30T14:33:00Z">
                <w:pPr>
                  <w:pStyle w:val="ListParagraph"/>
                  <w:keepNext/>
                  <w:numPr>
                    <w:numId w:val="6"/>
                  </w:numPr>
                  <w:spacing w:before="120"/>
                  <w:ind w:left="360"/>
                </w:pPr>
              </w:pPrChange>
            </w:pPr>
          </w:p>
        </w:tc>
        <w:tc>
          <w:tcPr>
            <w:tcW w:w="1915" w:type="dxa"/>
            <w:tcPrChange w:id="928" w:author="ANA-AN00" w:date="2021-07-30T14:33:00Z">
              <w:tcPr>
                <w:tcW w:w="1915" w:type="dxa"/>
              </w:tcPr>
            </w:tcPrChange>
          </w:tcPr>
          <w:p w14:paraId="0D518754" w14:textId="77777777" w:rsidR="00B62D5E" w:rsidRDefault="00B62D5E">
            <w:pPr>
              <w:pStyle w:val="ListParagraph"/>
              <w:keepNext/>
              <w:numPr>
                <w:ilvl w:val="0"/>
                <w:numId w:val="3"/>
              </w:numPr>
              <w:pPrChange w:id="929" w:author="ANA-AN00" w:date="2021-07-30T14:33:00Z">
                <w:pPr>
                  <w:pStyle w:val="ListParagraph"/>
                  <w:keepNext/>
                  <w:numPr>
                    <w:numId w:val="6"/>
                  </w:numPr>
                  <w:spacing w:before="120"/>
                  <w:ind w:left="360"/>
                </w:pPr>
              </w:pPrChange>
            </w:pPr>
          </w:p>
        </w:tc>
      </w:tr>
      <w:tr w:rsidR="00B62D5E" w14:paraId="34DE03D2" w14:textId="77777777" w:rsidTr="00B62D5E">
        <w:tc>
          <w:tcPr>
            <w:tcW w:w="1915" w:type="dxa"/>
            <w:tcPrChange w:id="930" w:author="ANA-AN00" w:date="2021-07-30T14:33:00Z">
              <w:tcPr>
                <w:tcW w:w="1915" w:type="dxa"/>
                <w:tcBorders>
                  <w:right w:val="single" w:sz="4" w:space="0" w:color="BFBFBF"/>
                </w:tcBorders>
              </w:tcPr>
            </w:tcPrChange>
          </w:tcPr>
          <w:p w14:paraId="15AF45E0" w14:textId="77777777" w:rsidR="00B62D5E" w:rsidRDefault="00FC177C">
            <w:pPr>
              <w:keepNext/>
            </w:pPr>
            <w:r>
              <w:t xml:space="preserve">Rising sea levels (4) </w:t>
            </w:r>
          </w:p>
        </w:tc>
        <w:tc>
          <w:tcPr>
            <w:tcW w:w="1915" w:type="dxa"/>
            <w:tcPrChange w:id="931" w:author="ANA-AN00" w:date="2021-07-30T14:33:00Z">
              <w:tcPr>
                <w:tcW w:w="1915" w:type="dxa"/>
              </w:tcPr>
            </w:tcPrChange>
          </w:tcPr>
          <w:p w14:paraId="00186331" w14:textId="77777777" w:rsidR="00B62D5E" w:rsidRDefault="00B62D5E">
            <w:pPr>
              <w:pStyle w:val="ListParagraph"/>
              <w:keepNext/>
              <w:numPr>
                <w:ilvl w:val="0"/>
                <w:numId w:val="3"/>
              </w:numPr>
              <w:pPrChange w:id="932" w:author="ANA-AN00" w:date="2021-07-30T14:33:00Z">
                <w:pPr>
                  <w:pStyle w:val="ListParagraph"/>
                  <w:keepNext/>
                  <w:numPr>
                    <w:numId w:val="6"/>
                  </w:numPr>
                  <w:spacing w:before="120"/>
                  <w:ind w:left="360"/>
                </w:pPr>
              </w:pPrChange>
            </w:pPr>
          </w:p>
        </w:tc>
        <w:tc>
          <w:tcPr>
            <w:tcW w:w="1915" w:type="dxa"/>
            <w:tcPrChange w:id="933" w:author="ANA-AN00" w:date="2021-07-30T14:33:00Z">
              <w:tcPr>
                <w:tcW w:w="1915" w:type="dxa"/>
              </w:tcPr>
            </w:tcPrChange>
          </w:tcPr>
          <w:p w14:paraId="42A206D9" w14:textId="77777777" w:rsidR="00B62D5E" w:rsidRDefault="00B62D5E">
            <w:pPr>
              <w:pStyle w:val="ListParagraph"/>
              <w:keepNext/>
              <w:numPr>
                <w:ilvl w:val="0"/>
                <w:numId w:val="3"/>
              </w:numPr>
              <w:pPrChange w:id="934" w:author="ANA-AN00" w:date="2021-07-30T14:33:00Z">
                <w:pPr>
                  <w:pStyle w:val="ListParagraph"/>
                  <w:keepNext/>
                  <w:numPr>
                    <w:numId w:val="6"/>
                  </w:numPr>
                  <w:spacing w:before="120"/>
                  <w:ind w:left="360"/>
                </w:pPr>
              </w:pPrChange>
            </w:pPr>
          </w:p>
        </w:tc>
        <w:tc>
          <w:tcPr>
            <w:tcW w:w="1915" w:type="dxa"/>
            <w:tcPrChange w:id="935" w:author="ANA-AN00" w:date="2021-07-30T14:33:00Z">
              <w:tcPr>
                <w:tcW w:w="1915" w:type="dxa"/>
              </w:tcPr>
            </w:tcPrChange>
          </w:tcPr>
          <w:p w14:paraId="5CED8793" w14:textId="77777777" w:rsidR="00B62D5E" w:rsidRDefault="00B62D5E">
            <w:pPr>
              <w:pStyle w:val="ListParagraph"/>
              <w:keepNext/>
              <w:numPr>
                <w:ilvl w:val="0"/>
                <w:numId w:val="3"/>
              </w:numPr>
              <w:pPrChange w:id="936" w:author="ANA-AN00" w:date="2021-07-30T14:33:00Z">
                <w:pPr>
                  <w:pStyle w:val="ListParagraph"/>
                  <w:keepNext/>
                  <w:numPr>
                    <w:numId w:val="6"/>
                  </w:numPr>
                  <w:spacing w:before="120"/>
                  <w:ind w:left="360"/>
                </w:pPr>
              </w:pPrChange>
            </w:pPr>
          </w:p>
        </w:tc>
        <w:tc>
          <w:tcPr>
            <w:tcW w:w="1915" w:type="dxa"/>
            <w:tcPrChange w:id="937" w:author="ANA-AN00" w:date="2021-07-30T14:33:00Z">
              <w:tcPr>
                <w:tcW w:w="1915" w:type="dxa"/>
              </w:tcPr>
            </w:tcPrChange>
          </w:tcPr>
          <w:p w14:paraId="1F770A97" w14:textId="77777777" w:rsidR="00B62D5E" w:rsidRDefault="00B62D5E">
            <w:pPr>
              <w:pStyle w:val="ListParagraph"/>
              <w:keepNext/>
              <w:numPr>
                <w:ilvl w:val="0"/>
                <w:numId w:val="3"/>
              </w:numPr>
              <w:pPrChange w:id="938" w:author="ANA-AN00" w:date="2021-07-30T14:33:00Z">
                <w:pPr>
                  <w:pStyle w:val="ListParagraph"/>
                  <w:keepNext/>
                  <w:numPr>
                    <w:numId w:val="6"/>
                  </w:numPr>
                  <w:spacing w:before="120"/>
                  <w:ind w:left="360"/>
                </w:pPr>
              </w:pPrChange>
            </w:pPr>
          </w:p>
        </w:tc>
      </w:tr>
      <w:tr w:rsidR="00B62D5E" w14:paraId="6E654259" w14:textId="77777777" w:rsidTr="00B62D5E">
        <w:tc>
          <w:tcPr>
            <w:tcW w:w="1915" w:type="dxa"/>
            <w:tcPrChange w:id="939" w:author="ANA-AN00" w:date="2021-07-30T14:33:00Z">
              <w:tcPr>
                <w:tcW w:w="1915" w:type="dxa"/>
                <w:tcBorders>
                  <w:right w:val="single" w:sz="4" w:space="0" w:color="BFBFBF"/>
                </w:tcBorders>
              </w:tcPr>
            </w:tcPrChange>
          </w:tcPr>
          <w:p w14:paraId="44455546" w14:textId="77777777" w:rsidR="00B62D5E" w:rsidRDefault="00FC177C">
            <w:pPr>
              <w:keepNext/>
            </w:pPr>
            <w:r>
              <w:t xml:space="preserve">Lower agricultural production (1) </w:t>
            </w:r>
          </w:p>
        </w:tc>
        <w:tc>
          <w:tcPr>
            <w:tcW w:w="1915" w:type="dxa"/>
            <w:tcPrChange w:id="940" w:author="ANA-AN00" w:date="2021-07-30T14:33:00Z">
              <w:tcPr>
                <w:tcW w:w="1915" w:type="dxa"/>
              </w:tcPr>
            </w:tcPrChange>
          </w:tcPr>
          <w:p w14:paraId="32E52AEF" w14:textId="77777777" w:rsidR="00B62D5E" w:rsidRDefault="00B62D5E">
            <w:pPr>
              <w:pStyle w:val="ListParagraph"/>
              <w:keepNext/>
              <w:numPr>
                <w:ilvl w:val="0"/>
                <w:numId w:val="3"/>
              </w:numPr>
              <w:pPrChange w:id="941" w:author="ANA-AN00" w:date="2021-07-30T14:33:00Z">
                <w:pPr>
                  <w:pStyle w:val="ListParagraph"/>
                  <w:keepNext/>
                  <w:numPr>
                    <w:numId w:val="6"/>
                  </w:numPr>
                  <w:spacing w:before="120"/>
                  <w:ind w:left="360"/>
                </w:pPr>
              </w:pPrChange>
            </w:pPr>
          </w:p>
        </w:tc>
        <w:tc>
          <w:tcPr>
            <w:tcW w:w="1915" w:type="dxa"/>
            <w:tcPrChange w:id="942" w:author="ANA-AN00" w:date="2021-07-30T14:33:00Z">
              <w:tcPr>
                <w:tcW w:w="1915" w:type="dxa"/>
              </w:tcPr>
            </w:tcPrChange>
          </w:tcPr>
          <w:p w14:paraId="1CACD7C3" w14:textId="77777777" w:rsidR="00B62D5E" w:rsidRDefault="00B62D5E">
            <w:pPr>
              <w:pStyle w:val="ListParagraph"/>
              <w:keepNext/>
              <w:numPr>
                <w:ilvl w:val="0"/>
                <w:numId w:val="3"/>
              </w:numPr>
              <w:pPrChange w:id="943" w:author="ANA-AN00" w:date="2021-07-30T14:33:00Z">
                <w:pPr>
                  <w:pStyle w:val="ListParagraph"/>
                  <w:keepNext/>
                  <w:numPr>
                    <w:numId w:val="6"/>
                  </w:numPr>
                  <w:spacing w:before="120"/>
                  <w:ind w:left="360"/>
                </w:pPr>
              </w:pPrChange>
            </w:pPr>
          </w:p>
        </w:tc>
        <w:tc>
          <w:tcPr>
            <w:tcW w:w="1915" w:type="dxa"/>
            <w:tcPrChange w:id="944" w:author="ANA-AN00" w:date="2021-07-30T14:33:00Z">
              <w:tcPr>
                <w:tcW w:w="1915" w:type="dxa"/>
              </w:tcPr>
            </w:tcPrChange>
          </w:tcPr>
          <w:p w14:paraId="2DDE0B83" w14:textId="77777777" w:rsidR="00B62D5E" w:rsidRDefault="00B62D5E">
            <w:pPr>
              <w:pStyle w:val="ListParagraph"/>
              <w:keepNext/>
              <w:numPr>
                <w:ilvl w:val="0"/>
                <w:numId w:val="3"/>
              </w:numPr>
              <w:pPrChange w:id="945" w:author="ANA-AN00" w:date="2021-07-30T14:33:00Z">
                <w:pPr>
                  <w:pStyle w:val="ListParagraph"/>
                  <w:keepNext/>
                  <w:numPr>
                    <w:numId w:val="6"/>
                  </w:numPr>
                  <w:spacing w:before="120"/>
                  <w:ind w:left="360"/>
                </w:pPr>
              </w:pPrChange>
            </w:pPr>
          </w:p>
        </w:tc>
        <w:tc>
          <w:tcPr>
            <w:tcW w:w="1915" w:type="dxa"/>
            <w:tcPrChange w:id="946" w:author="ANA-AN00" w:date="2021-07-30T14:33:00Z">
              <w:tcPr>
                <w:tcW w:w="1915" w:type="dxa"/>
              </w:tcPr>
            </w:tcPrChange>
          </w:tcPr>
          <w:p w14:paraId="3A6C78DB" w14:textId="77777777" w:rsidR="00B62D5E" w:rsidRDefault="00B62D5E">
            <w:pPr>
              <w:pStyle w:val="ListParagraph"/>
              <w:keepNext/>
              <w:numPr>
                <w:ilvl w:val="0"/>
                <w:numId w:val="3"/>
              </w:numPr>
              <w:pPrChange w:id="947" w:author="ANA-AN00" w:date="2021-07-30T14:33:00Z">
                <w:pPr>
                  <w:pStyle w:val="ListParagraph"/>
                  <w:keepNext/>
                  <w:numPr>
                    <w:numId w:val="6"/>
                  </w:numPr>
                  <w:spacing w:before="120"/>
                  <w:ind w:left="360"/>
                </w:pPr>
              </w:pPrChange>
            </w:pPr>
          </w:p>
        </w:tc>
      </w:tr>
      <w:tr w:rsidR="00B62D5E" w14:paraId="4B54FB0B" w14:textId="77777777" w:rsidTr="00B62D5E">
        <w:tc>
          <w:tcPr>
            <w:tcW w:w="1915" w:type="dxa"/>
            <w:tcPrChange w:id="948" w:author="ANA-AN00" w:date="2021-07-30T14:33:00Z">
              <w:tcPr>
                <w:tcW w:w="1915" w:type="dxa"/>
                <w:tcBorders>
                  <w:right w:val="single" w:sz="4" w:space="0" w:color="BFBFBF"/>
                </w:tcBorders>
              </w:tcPr>
            </w:tcPrChange>
          </w:tcPr>
          <w:p w14:paraId="3DAF338A" w14:textId="77777777" w:rsidR="00B62D5E" w:rsidRDefault="00FC177C">
            <w:pPr>
              <w:keepNext/>
            </w:pPr>
            <w:r>
              <w:t xml:space="preserve">Drop in standards of living (5) </w:t>
            </w:r>
          </w:p>
        </w:tc>
        <w:tc>
          <w:tcPr>
            <w:tcW w:w="1915" w:type="dxa"/>
            <w:tcPrChange w:id="949" w:author="ANA-AN00" w:date="2021-07-30T14:33:00Z">
              <w:tcPr>
                <w:tcW w:w="1915" w:type="dxa"/>
              </w:tcPr>
            </w:tcPrChange>
          </w:tcPr>
          <w:p w14:paraId="0558FB7F" w14:textId="77777777" w:rsidR="00B62D5E" w:rsidRDefault="00B62D5E">
            <w:pPr>
              <w:pStyle w:val="ListParagraph"/>
              <w:keepNext/>
              <w:numPr>
                <w:ilvl w:val="0"/>
                <w:numId w:val="3"/>
              </w:numPr>
              <w:pPrChange w:id="950" w:author="ANA-AN00" w:date="2021-07-30T14:33:00Z">
                <w:pPr>
                  <w:pStyle w:val="ListParagraph"/>
                  <w:keepNext/>
                  <w:numPr>
                    <w:numId w:val="6"/>
                  </w:numPr>
                  <w:spacing w:before="120"/>
                  <w:ind w:left="360"/>
                </w:pPr>
              </w:pPrChange>
            </w:pPr>
          </w:p>
        </w:tc>
        <w:tc>
          <w:tcPr>
            <w:tcW w:w="1915" w:type="dxa"/>
            <w:tcPrChange w:id="951" w:author="ANA-AN00" w:date="2021-07-30T14:33:00Z">
              <w:tcPr>
                <w:tcW w:w="1915" w:type="dxa"/>
              </w:tcPr>
            </w:tcPrChange>
          </w:tcPr>
          <w:p w14:paraId="41B4D9C1" w14:textId="77777777" w:rsidR="00B62D5E" w:rsidRDefault="00B62D5E">
            <w:pPr>
              <w:pStyle w:val="ListParagraph"/>
              <w:keepNext/>
              <w:numPr>
                <w:ilvl w:val="0"/>
                <w:numId w:val="3"/>
              </w:numPr>
              <w:pPrChange w:id="952" w:author="ANA-AN00" w:date="2021-07-30T14:33:00Z">
                <w:pPr>
                  <w:pStyle w:val="ListParagraph"/>
                  <w:keepNext/>
                  <w:numPr>
                    <w:numId w:val="6"/>
                  </w:numPr>
                  <w:spacing w:before="120"/>
                  <w:ind w:left="360"/>
                </w:pPr>
              </w:pPrChange>
            </w:pPr>
          </w:p>
        </w:tc>
        <w:tc>
          <w:tcPr>
            <w:tcW w:w="1915" w:type="dxa"/>
            <w:tcPrChange w:id="953" w:author="ANA-AN00" w:date="2021-07-30T14:33:00Z">
              <w:tcPr>
                <w:tcW w:w="1915" w:type="dxa"/>
              </w:tcPr>
            </w:tcPrChange>
          </w:tcPr>
          <w:p w14:paraId="521297CE" w14:textId="77777777" w:rsidR="00B62D5E" w:rsidRDefault="00B62D5E">
            <w:pPr>
              <w:pStyle w:val="ListParagraph"/>
              <w:keepNext/>
              <w:numPr>
                <w:ilvl w:val="0"/>
                <w:numId w:val="3"/>
              </w:numPr>
              <w:pPrChange w:id="954" w:author="ANA-AN00" w:date="2021-07-30T14:33:00Z">
                <w:pPr>
                  <w:pStyle w:val="ListParagraph"/>
                  <w:keepNext/>
                  <w:numPr>
                    <w:numId w:val="6"/>
                  </w:numPr>
                  <w:spacing w:before="120"/>
                  <w:ind w:left="360"/>
                </w:pPr>
              </w:pPrChange>
            </w:pPr>
          </w:p>
        </w:tc>
        <w:tc>
          <w:tcPr>
            <w:tcW w:w="1915" w:type="dxa"/>
            <w:tcPrChange w:id="955" w:author="ANA-AN00" w:date="2021-07-30T14:33:00Z">
              <w:tcPr>
                <w:tcW w:w="1915" w:type="dxa"/>
              </w:tcPr>
            </w:tcPrChange>
          </w:tcPr>
          <w:p w14:paraId="2E5699BF" w14:textId="77777777" w:rsidR="00B62D5E" w:rsidRDefault="00B62D5E">
            <w:pPr>
              <w:pStyle w:val="ListParagraph"/>
              <w:keepNext/>
              <w:numPr>
                <w:ilvl w:val="0"/>
                <w:numId w:val="3"/>
              </w:numPr>
              <w:pPrChange w:id="956" w:author="ANA-AN00" w:date="2021-07-30T14:33:00Z">
                <w:pPr>
                  <w:pStyle w:val="ListParagraph"/>
                  <w:keepNext/>
                  <w:numPr>
                    <w:numId w:val="6"/>
                  </w:numPr>
                  <w:spacing w:before="120"/>
                  <w:ind w:left="360"/>
                </w:pPr>
              </w:pPrChange>
            </w:pPr>
          </w:p>
        </w:tc>
      </w:tr>
      <w:tr w:rsidR="00B62D5E" w14:paraId="2A12645F" w14:textId="77777777" w:rsidTr="00B62D5E">
        <w:tc>
          <w:tcPr>
            <w:tcW w:w="1915" w:type="dxa"/>
            <w:tcPrChange w:id="957" w:author="ANA-AN00" w:date="2021-07-30T14:33:00Z">
              <w:tcPr>
                <w:tcW w:w="1915" w:type="dxa"/>
                <w:tcBorders>
                  <w:right w:val="single" w:sz="4" w:space="0" w:color="BFBFBF"/>
                </w:tcBorders>
              </w:tcPr>
            </w:tcPrChange>
          </w:tcPr>
          <w:p w14:paraId="162FB9DA" w14:textId="77777777" w:rsidR="00B62D5E" w:rsidRDefault="00FC177C">
            <w:pPr>
              <w:keepNext/>
            </w:pPr>
            <w:r>
              <w:t xml:space="preserve">Larger migration flows (6) </w:t>
            </w:r>
          </w:p>
        </w:tc>
        <w:tc>
          <w:tcPr>
            <w:tcW w:w="1915" w:type="dxa"/>
            <w:tcPrChange w:id="958" w:author="ANA-AN00" w:date="2021-07-30T14:33:00Z">
              <w:tcPr>
                <w:tcW w:w="1915" w:type="dxa"/>
              </w:tcPr>
            </w:tcPrChange>
          </w:tcPr>
          <w:p w14:paraId="3FF9A667" w14:textId="77777777" w:rsidR="00B62D5E" w:rsidRDefault="00B62D5E">
            <w:pPr>
              <w:pStyle w:val="ListParagraph"/>
              <w:keepNext/>
              <w:numPr>
                <w:ilvl w:val="0"/>
                <w:numId w:val="3"/>
              </w:numPr>
              <w:pPrChange w:id="959" w:author="ANA-AN00" w:date="2021-07-30T14:33:00Z">
                <w:pPr>
                  <w:pStyle w:val="ListParagraph"/>
                  <w:keepNext/>
                  <w:numPr>
                    <w:numId w:val="6"/>
                  </w:numPr>
                  <w:spacing w:before="120"/>
                  <w:ind w:left="360"/>
                </w:pPr>
              </w:pPrChange>
            </w:pPr>
          </w:p>
        </w:tc>
        <w:tc>
          <w:tcPr>
            <w:tcW w:w="1915" w:type="dxa"/>
            <w:tcPrChange w:id="960" w:author="ANA-AN00" w:date="2021-07-30T14:33:00Z">
              <w:tcPr>
                <w:tcW w:w="1915" w:type="dxa"/>
              </w:tcPr>
            </w:tcPrChange>
          </w:tcPr>
          <w:p w14:paraId="67719ED3" w14:textId="77777777" w:rsidR="00B62D5E" w:rsidRDefault="00B62D5E">
            <w:pPr>
              <w:pStyle w:val="ListParagraph"/>
              <w:keepNext/>
              <w:numPr>
                <w:ilvl w:val="0"/>
                <w:numId w:val="3"/>
              </w:numPr>
              <w:pPrChange w:id="961" w:author="ANA-AN00" w:date="2021-07-30T14:33:00Z">
                <w:pPr>
                  <w:pStyle w:val="ListParagraph"/>
                  <w:keepNext/>
                  <w:numPr>
                    <w:numId w:val="6"/>
                  </w:numPr>
                  <w:spacing w:before="120"/>
                  <w:ind w:left="360"/>
                </w:pPr>
              </w:pPrChange>
            </w:pPr>
          </w:p>
        </w:tc>
        <w:tc>
          <w:tcPr>
            <w:tcW w:w="1915" w:type="dxa"/>
            <w:tcPrChange w:id="962" w:author="ANA-AN00" w:date="2021-07-30T14:33:00Z">
              <w:tcPr>
                <w:tcW w:w="1915" w:type="dxa"/>
              </w:tcPr>
            </w:tcPrChange>
          </w:tcPr>
          <w:p w14:paraId="0CE6E397" w14:textId="77777777" w:rsidR="00B62D5E" w:rsidRDefault="00B62D5E">
            <w:pPr>
              <w:pStyle w:val="ListParagraph"/>
              <w:keepNext/>
              <w:numPr>
                <w:ilvl w:val="0"/>
                <w:numId w:val="3"/>
              </w:numPr>
              <w:pPrChange w:id="963" w:author="ANA-AN00" w:date="2021-07-30T14:33:00Z">
                <w:pPr>
                  <w:pStyle w:val="ListParagraph"/>
                  <w:keepNext/>
                  <w:numPr>
                    <w:numId w:val="6"/>
                  </w:numPr>
                  <w:spacing w:before="120"/>
                  <w:ind w:left="360"/>
                </w:pPr>
              </w:pPrChange>
            </w:pPr>
          </w:p>
        </w:tc>
        <w:tc>
          <w:tcPr>
            <w:tcW w:w="1915" w:type="dxa"/>
            <w:tcPrChange w:id="964" w:author="ANA-AN00" w:date="2021-07-30T14:33:00Z">
              <w:tcPr>
                <w:tcW w:w="1915" w:type="dxa"/>
              </w:tcPr>
            </w:tcPrChange>
          </w:tcPr>
          <w:p w14:paraId="10B5D0A8" w14:textId="77777777" w:rsidR="00B62D5E" w:rsidRDefault="00B62D5E">
            <w:pPr>
              <w:pStyle w:val="ListParagraph"/>
              <w:keepNext/>
              <w:numPr>
                <w:ilvl w:val="0"/>
                <w:numId w:val="3"/>
              </w:numPr>
              <w:pPrChange w:id="965" w:author="ANA-AN00" w:date="2021-07-30T14:33:00Z">
                <w:pPr>
                  <w:pStyle w:val="ListParagraph"/>
                  <w:keepNext/>
                  <w:numPr>
                    <w:numId w:val="6"/>
                  </w:numPr>
                  <w:spacing w:before="120"/>
                  <w:ind w:left="360"/>
                </w:pPr>
              </w:pPrChange>
            </w:pPr>
          </w:p>
        </w:tc>
      </w:tr>
      <w:tr w:rsidR="00B62D5E" w14:paraId="6B720BEB" w14:textId="77777777" w:rsidTr="00B62D5E">
        <w:tc>
          <w:tcPr>
            <w:tcW w:w="1915" w:type="dxa"/>
            <w:tcPrChange w:id="966" w:author="ANA-AN00" w:date="2021-07-30T14:33:00Z">
              <w:tcPr>
                <w:tcW w:w="1915" w:type="dxa"/>
                <w:tcBorders>
                  <w:right w:val="single" w:sz="4" w:space="0" w:color="BFBFBF"/>
                </w:tcBorders>
              </w:tcPr>
            </w:tcPrChange>
          </w:tcPr>
          <w:p w14:paraId="1EA151DA" w14:textId="77777777" w:rsidR="00B62D5E" w:rsidRDefault="00FC177C">
            <w:pPr>
              <w:keepNext/>
            </w:pPr>
            <w:r>
              <w:t xml:space="preserve">More armed conflicts (7) </w:t>
            </w:r>
          </w:p>
        </w:tc>
        <w:tc>
          <w:tcPr>
            <w:tcW w:w="1915" w:type="dxa"/>
            <w:tcPrChange w:id="967" w:author="ANA-AN00" w:date="2021-07-30T14:33:00Z">
              <w:tcPr>
                <w:tcW w:w="1915" w:type="dxa"/>
              </w:tcPr>
            </w:tcPrChange>
          </w:tcPr>
          <w:p w14:paraId="2DCDDAA8" w14:textId="77777777" w:rsidR="00B62D5E" w:rsidRDefault="00B62D5E">
            <w:pPr>
              <w:pStyle w:val="ListParagraph"/>
              <w:keepNext/>
              <w:numPr>
                <w:ilvl w:val="0"/>
                <w:numId w:val="3"/>
              </w:numPr>
              <w:pPrChange w:id="968" w:author="ANA-AN00" w:date="2021-07-30T14:33:00Z">
                <w:pPr>
                  <w:pStyle w:val="ListParagraph"/>
                  <w:keepNext/>
                  <w:numPr>
                    <w:numId w:val="6"/>
                  </w:numPr>
                  <w:spacing w:before="120"/>
                  <w:ind w:left="360"/>
                </w:pPr>
              </w:pPrChange>
            </w:pPr>
          </w:p>
        </w:tc>
        <w:tc>
          <w:tcPr>
            <w:tcW w:w="1915" w:type="dxa"/>
            <w:tcPrChange w:id="969" w:author="ANA-AN00" w:date="2021-07-30T14:33:00Z">
              <w:tcPr>
                <w:tcW w:w="1915" w:type="dxa"/>
              </w:tcPr>
            </w:tcPrChange>
          </w:tcPr>
          <w:p w14:paraId="4D4A3D4A" w14:textId="77777777" w:rsidR="00B62D5E" w:rsidRDefault="00B62D5E">
            <w:pPr>
              <w:pStyle w:val="ListParagraph"/>
              <w:keepNext/>
              <w:numPr>
                <w:ilvl w:val="0"/>
                <w:numId w:val="3"/>
              </w:numPr>
              <w:pPrChange w:id="970" w:author="ANA-AN00" w:date="2021-07-30T14:33:00Z">
                <w:pPr>
                  <w:pStyle w:val="ListParagraph"/>
                  <w:keepNext/>
                  <w:numPr>
                    <w:numId w:val="6"/>
                  </w:numPr>
                  <w:spacing w:before="120"/>
                  <w:ind w:left="360"/>
                </w:pPr>
              </w:pPrChange>
            </w:pPr>
          </w:p>
        </w:tc>
        <w:tc>
          <w:tcPr>
            <w:tcW w:w="1915" w:type="dxa"/>
            <w:tcPrChange w:id="971" w:author="ANA-AN00" w:date="2021-07-30T14:33:00Z">
              <w:tcPr>
                <w:tcW w:w="1915" w:type="dxa"/>
              </w:tcPr>
            </w:tcPrChange>
          </w:tcPr>
          <w:p w14:paraId="341E2D0E" w14:textId="77777777" w:rsidR="00B62D5E" w:rsidRDefault="00B62D5E">
            <w:pPr>
              <w:pStyle w:val="ListParagraph"/>
              <w:keepNext/>
              <w:numPr>
                <w:ilvl w:val="0"/>
                <w:numId w:val="3"/>
              </w:numPr>
              <w:pPrChange w:id="972" w:author="ANA-AN00" w:date="2021-07-30T14:33:00Z">
                <w:pPr>
                  <w:pStyle w:val="ListParagraph"/>
                  <w:keepNext/>
                  <w:numPr>
                    <w:numId w:val="6"/>
                  </w:numPr>
                  <w:spacing w:before="120"/>
                  <w:ind w:left="360"/>
                </w:pPr>
              </w:pPrChange>
            </w:pPr>
          </w:p>
        </w:tc>
        <w:tc>
          <w:tcPr>
            <w:tcW w:w="1915" w:type="dxa"/>
            <w:tcPrChange w:id="973" w:author="ANA-AN00" w:date="2021-07-30T14:33:00Z">
              <w:tcPr>
                <w:tcW w:w="1915" w:type="dxa"/>
              </w:tcPr>
            </w:tcPrChange>
          </w:tcPr>
          <w:p w14:paraId="04B33E84" w14:textId="77777777" w:rsidR="00B62D5E" w:rsidRDefault="00B62D5E">
            <w:pPr>
              <w:pStyle w:val="ListParagraph"/>
              <w:keepNext/>
              <w:numPr>
                <w:ilvl w:val="0"/>
                <w:numId w:val="3"/>
              </w:numPr>
              <w:pPrChange w:id="974" w:author="ANA-AN00" w:date="2021-07-30T14:33:00Z">
                <w:pPr>
                  <w:pStyle w:val="ListParagraph"/>
                  <w:keepNext/>
                  <w:numPr>
                    <w:numId w:val="6"/>
                  </w:numPr>
                  <w:spacing w:before="120"/>
                  <w:ind w:left="360"/>
                </w:pPr>
              </w:pPrChange>
            </w:pPr>
          </w:p>
        </w:tc>
      </w:tr>
      <w:tr w:rsidR="00B62D5E" w14:paraId="0DDF505A" w14:textId="77777777" w:rsidTr="00B62D5E">
        <w:tc>
          <w:tcPr>
            <w:tcW w:w="1915" w:type="dxa"/>
            <w:tcPrChange w:id="975" w:author="ANA-AN00" w:date="2021-07-30T14:33:00Z">
              <w:tcPr>
                <w:tcW w:w="1915" w:type="dxa"/>
                <w:tcBorders>
                  <w:right w:val="single" w:sz="4" w:space="0" w:color="BFBFBF"/>
                </w:tcBorders>
              </w:tcPr>
            </w:tcPrChange>
          </w:tcPr>
          <w:p w14:paraId="11401888" w14:textId="77777777" w:rsidR="00B62D5E" w:rsidRDefault="00FC177C">
            <w:pPr>
              <w:keepNext/>
            </w:pPr>
            <w:r>
              <w:t xml:space="preserve">Extinction of humankind (8) </w:t>
            </w:r>
          </w:p>
        </w:tc>
        <w:tc>
          <w:tcPr>
            <w:tcW w:w="1915" w:type="dxa"/>
            <w:tcPrChange w:id="976" w:author="ANA-AN00" w:date="2021-07-30T14:33:00Z">
              <w:tcPr>
                <w:tcW w:w="1915" w:type="dxa"/>
              </w:tcPr>
            </w:tcPrChange>
          </w:tcPr>
          <w:p w14:paraId="62F9CB15" w14:textId="77777777" w:rsidR="00B62D5E" w:rsidRDefault="00B62D5E">
            <w:pPr>
              <w:pStyle w:val="ListParagraph"/>
              <w:keepNext/>
              <w:numPr>
                <w:ilvl w:val="0"/>
                <w:numId w:val="3"/>
              </w:numPr>
              <w:pPrChange w:id="977" w:author="ANA-AN00" w:date="2021-07-30T14:33:00Z">
                <w:pPr>
                  <w:pStyle w:val="ListParagraph"/>
                  <w:keepNext/>
                  <w:numPr>
                    <w:numId w:val="6"/>
                  </w:numPr>
                  <w:spacing w:before="120"/>
                  <w:ind w:left="360"/>
                </w:pPr>
              </w:pPrChange>
            </w:pPr>
          </w:p>
        </w:tc>
        <w:tc>
          <w:tcPr>
            <w:tcW w:w="1915" w:type="dxa"/>
            <w:tcPrChange w:id="978" w:author="ANA-AN00" w:date="2021-07-30T14:33:00Z">
              <w:tcPr>
                <w:tcW w:w="1915" w:type="dxa"/>
              </w:tcPr>
            </w:tcPrChange>
          </w:tcPr>
          <w:p w14:paraId="23F0CEE1" w14:textId="77777777" w:rsidR="00B62D5E" w:rsidRDefault="00B62D5E">
            <w:pPr>
              <w:pStyle w:val="ListParagraph"/>
              <w:keepNext/>
              <w:numPr>
                <w:ilvl w:val="0"/>
                <w:numId w:val="3"/>
              </w:numPr>
              <w:pPrChange w:id="979" w:author="ANA-AN00" w:date="2021-07-30T14:33:00Z">
                <w:pPr>
                  <w:pStyle w:val="ListParagraph"/>
                  <w:keepNext/>
                  <w:numPr>
                    <w:numId w:val="6"/>
                  </w:numPr>
                  <w:spacing w:before="120"/>
                  <w:ind w:left="360"/>
                </w:pPr>
              </w:pPrChange>
            </w:pPr>
          </w:p>
        </w:tc>
        <w:tc>
          <w:tcPr>
            <w:tcW w:w="1915" w:type="dxa"/>
            <w:tcPrChange w:id="980" w:author="ANA-AN00" w:date="2021-07-30T14:33:00Z">
              <w:tcPr>
                <w:tcW w:w="1915" w:type="dxa"/>
              </w:tcPr>
            </w:tcPrChange>
          </w:tcPr>
          <w:p w14:paraId="683D56F1" w14:textId="77777777" w:rsidR="00B62D5E" w:rsidRDefault="00B62D5E">
            <w:pPr>
              <w:pStyle w:val="ListParagraph"/>
              <w:keepNext/>
              <w:numPr>
                <w:ilvl w:val="0"/>
                <w:numId w:val="3"/>
              </w:numPr>
              <w:pPrChange w:id="981" w:author="ANA-AN00" w:date="2021-07-30T14:33:00Z">
                <w:pPr>
                  <w:pStyle w:val="ListParagraph"/>
                  <w:keepNext/>
                  <w:numPr>
                    <w:numId w:val="6"/>
                  </w:numPr>
                  <w:spacing w:before="120"/>
                  <w:ind w:left="360"/>
                </w:pPr>
              </w:pPrChange>
            </w:pPr>
          </w:p>
        </w:tc>
        <w:tc>
          <w:tcPr>
            <w:tcW w:w="1915" w:type="dxa"/>
            <w:tcPrChange w:id="982" w:author="ANA-AN00" w:date="2021-07-30T14:33:00Z">
              <w:tcPr>
                <w:tcW w:w="1915" w:type="dxa"/>
              </w:tcPr>
            </w:tcPrChange>
          </w:tcPr>
          <w:p w14:paraId="143D4727" w14:textId="77777777" w:rsidR="00B62D5E" w:rsidRDefault="00B62D5E">
            <w:pPr>
              <w:pStyle w:val="ListParagraph"/>
              <w:keepNext/>
              <w:numPr>
                <w:ilvl w:val="0"/>
                <w:numId w:val="3"/>
              </w:numPr>
              <w:pPrChange w:id="983" w:author="ANA-AN00" w:date="2021-07-30T14:33:00Z">
                <w:pPr>
                  <w:pStyle w:val="ListParagraph"/>
                  <w:keepNext/>
                  <w:numPr>
                    <w:numId w:val="6"/>
                  </w:numPr>
                  <w:spacing w:before="120"/>
                  <w:ind w:left="360"/>
                </w:pPr>
              </w:pPrChange>
            </w:pPr>
          </w:p>
        </w:tc>
      </w:tr>
    </w:tbl>
    <w:p w14:paraId="4B1A547A" w14:textId="77777777" w:rsidR="00B62D5E" w:rsidRDefault="00B62D5E"/>
    <w:p w14:paraId="4C27A69C" w14:textId="77777777" w:rsidR="00B62D5E" w:rsidRDefault="00B62D5E"/>
    <w:p w14:paraId="282F83CB" w14:textId="77777777" w:rsidR="00B62D5E" w:rsidRDefault="00FC177C">
      <w:pPr>
        <w:keepNext/>
      </w:pPr>
      <w:r>
        <w:lastRenderedPageBreak/>
        <w:t xml:space="preserve">Q13.13 </w:t>
      </w:r>
      <w:r>
        <w:t>如果不采取任何措施来限制气候变化，您认为气候变化导致以下事件的可能性有多大？</w:t>
      </w:r>
    </w:p>
    <w:tbl>
      <w:tblPr>
        <w:tblStyle w:val="QQuestionTable"/>
        <w:tblW w:w="0" w:type="auto"/>
        <w:tblLook w:val="0460" w:firstRow="1" w:lastRow="1" w:firstColumn="0" w:lastColumn="0" w:noHBand="0" w:noVBand="1"/>
        <w:tblPrChange w:id="984" w:author="ANA-AN00" w:date="2021-07-30T14:33:00Z">
          <w:tblPr>
            <w:tblStyle w:val="QQuestionTable0"/>
            <w:tblW w:w="9576" w:type="auto"/>
            <w:tblLook w:val="07E0" w:firstRow="1" w:lastRow="1" w:firstColumn="1" w:lastColumn="1" w:noHBand="1" w:noVBand="1"/>
          </w:tblPr>
        </w:tblPrChange>
      </w:tblPr>
      <w:tblGrid>
        <w:gridCol w:w="1662"/>
        <w:gridCol w:w="1661"/>
        <w:gridCol w:w="1661"/>
        <w:gridCol w:w="1661"/>
        <w:gridCol w:w="1661"/>
        <w:tblGridChange w:id="985">
          <w:tblGrid>
            <w:gridCol w:w="1915"/>
            <w:gridCol w:w="1915"/>
            <w:gridCol w:w="1915"/>
            <w:gridCol w:w="1915"/>
            <w:gridCol w:w="1915"/>
          </w:tblGrid>
        </w:tblGridChange>
      </w:tblGrid>
      <w:tr w:rsidR="00B62D5E" w14:paraId="3D55834F" w14:textId="77777777" w:rsidTr="00B62D5E">
        <w:trPr>
          <w:cnfStyle w:val="100000000000" w:firstRow="1" w:lastRow="0" w:firstColumn="0" w:lastColumn="0" w:oddVBand="0" w:evenVBand="0" w:oddHBand="0" w:evenHBand="0" w:firstRowFirstColumn="0" w:firstRowLastColumn="0" w:lastRowFirstColumn="0" w:lastRowLastColumn="0"/>
        </w:trPr>
        <w:tc>
          <w:tcPr>
            <w:tcW w:w="1915" w:type="dxa"/>
            <w:tcPrChange w:id="986" w:author="ANA-AN00" w:date="2021-07-30T14:33:00Z">
              <w:tcPr>
                <w:tcW w:w="1915" w:type="dxa"/>
                <w:tcBorders>
                  <w:right w:val="single" w:sz="4" w:space="0" w:color="BFBFBF"/>
                </w:tcBorders>
              </w:tcPr>
            </w:tcPrChange>
          </w:tcPr>
          <w:p w14:paraId="41DFC369"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915" w:type="dxa"/>
            <w:tcPrChange w:id="987" w:author="ANA-AN00" w:date="2021-07-30T14:33:00Z">
              <w:tcPr>
                <w:tcW w:w="1915" w:type="dxa"/>
              </w:tcPr>
            </w:tcPrChange>
          </w:tcPr>
          <w:p w14:paraId="4058639E"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非常不可能</w:t>
            </w:r>
            <w:r>
              <w:t xml:space="preserve"> (1)</w:t>
            </w:r>
          </w:p>
        </w:tc>
        <w:tc>
          <w:tcPr>
            <w:tcW w:w="1915" w:type="dxa"/>
            <w:tcPrChange w:id="988" w:author="ANA-AN00" w:date="2021-07-30T14:33:00Z">
              <w:tcPr>
                <w:tcW w:w="1915" w:type="dxa"/>
              </w:tcPr>
            </w:tcPrChange>
          </w:tcPr>
          <w:p w14:paraId="19F28163"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不太可能</w:t>
            </w:r>
            <w:r>
              <w:t xml:space="preserve"> (2)</w:t>
            </w:r>
          </w:p>
        </w:tc>
        <w:tc>
          <w:tcPr>
            <w:tcW w:w="1915" w:type="dxa"/>
            <w:tcPrChange w:id="989" w:author="ANA-AN00" w:date="2021-07-30T14:33:00Z">
              <w:tcPr>
                <w:tcW w:w="1915" w:type="dxa"/>
              </w:tcPr>
            </w:tcPrChange>
          </w:tcPr>
          <w:p w14:paraId="075A7667"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有点可能</w:t>
            </w:r>
            <w:r>
              <w:t xml:space="preserve"> (3)</w:t>
            </w:r>
          </w:p>
        </w:tc>
        <w:tc>
          <w:tcPr>
            <w:tcW w:w="1915" w:type="dxa"/>
            <w:tcPrChange w:id="990" w:author="ANA-AN00" w:date="2021-07-30T14:33:00Z">
              <w:tcPr>
                <w:tcW w:w="1915" w:type="dxa"/>
              </w:tcPr>
            </w:tcPrChange>
          </w:tcPr>
          <w:p w14:paraId="347D132D"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非常有可能</w:t>
            </w:r>
            <w:r>
              <w:t xml:space="preserve"> (4)</w:t>
            </w:r>
          </w:p>
        </w:tc>
      </w:tr>
      <w:tr w:rsidR="00B62D5E" w14:paraId="65E8BC6D" w14:textId="77777777" w:rsidTr="00B62D5E">
        <w:tc>
          <w:tcPr>
            <w:tcW w:w="1915" w:type="dxa"/>
            <w:tcPrChange w:id="991" w:author="ANA-AN00" w:date="2021-07-30T14:33:00Z">
              <w:tcPr>
                <w:tcW w:w="1915" w:type="dxa"/>
                <w:tcBorders>
                  <w:right w:val="single" w:sz="4" w:space="0" w:color="BFBFBF"/>
                </w:tcBorders>
              </w:tcPr>
            </w:tcPrChange>
          </w:tcPr>
          <w:p w14:paraId="149B3F00" w14:textId="77777777" w:rsidR="00B62D5E" w:rsidRDefault="00FC177C">
            <w:pPr>
              <w:keepNext/>
            </w:pPr>
            <w:r>
              <w:t>严重的干旱和热浪</w:t>
            </w:r>
            <w:r>
              <w:t xml:space="preserve"> (3) </w:t>
            </w:r>
          </w:p>
        </w:tc>
        <w:tc>
          <w:tcPr>
            <w:tcW w:w="1915" w:type="dxa"/>
            <w:tcPrChange w:id="992" w:author="ANA-AN00" w:date="2021-07-30T14:33:00Z">
              <w:tcPr>
                <w:tcW w:w="1915" w:type="dxa"/>
              </w:tcPr>
            </w:tcPrChange>
          </w:tcPr>
          <w:p w14:paraId="22CC998D" w14:textId="77777777" w:rsidR="00B62D5E" w:rsidRDefault="00B62D5E">
            <w:pPr>
              <w:pStyle w:val="ListParagraph"/>
              <w:keepNext/>
              <w:numPr>
                <w:ilvl w:val="0"/>
                <w:numId w:val="3"/>
              </w:numPr>
              <w:pPrChange w:id="993" w:author="ANA-AN00" w:date="2021-07-30T14:33:00Z">
                <w:pPr>
                  <w:pStyle w:val="ListParagraph"/>
                  <w:keepNext/>
                  <w:numPr>
                    <w:numId w:val="6"/>
                  </w:numPr>
                  <w:spacing w:before="120"/>
                  <w:ind w:left="360"/>
                </w:pPr>
              </w:pPrChange>
            </w:pPr>
          </w:p>
        </w:tc>
        <w:tc>
          <w:tcPr>
            <w:tcW w:w="1915" w:type="dxa"/>
            <w:tcPrChange w:id="994" w:author="ANA-AN00" w:date="2021-07-30T14:33:00Z">
              <w:tcPr>
                <w:tcW w:w="1915" w:type="dxa"/>
              </w:tcPr>
            </w:tcPrChange>
          </w:tcPr>
          <w:p w14:paraId="1E2B72B1" w14:textId="77777777" w:rsidR="00B62D5E" w:rsidRDefault="00B62D5E">
            <w:pPr>
              <w:pStyle w:val="ListParagraph"/>
              <w:keepNext/>
              <w:numPr>
                <w:ilvl w:val="0"/>
                <w:numId w:val="3"/>
              </w:numPr>
              <w:pPrChange w:id="995" w:author="ANA-AN00" w:date="2021-07-30T14:33:00Z">
                <w:pPr>
                  <w:pStyle w:val="ListParagraph"/>
                  <w:keepNext/>
                  <w:numPr>
                    <w:numId w:val="6"/>
                  </w:numPr>
                  <w:spacing w:before="120"/>
                  <w:ind w:left="360"/>
                </w:pPr>
              </w:pPrChange>
            </w:pPr>
          </w:p>
        </w:tc>
        <w:tc>
          <w:tcPr>
            <w:tcW w:w="1915" w:type="dxa"/>
            <w:tcPrChange w:id="996" w:author="ANA-AN00" w:date="2021-07-30T14:33:00Z">
              <w:tcPr>
                <w:tcW w:w="1915" w:type="dxa"/>
              </w:tcPr>
            </w:tcPrChange>
          </w:tcPr>
          <w:p w14:paraId="03DBBA2F" w14:textId="77777777" w:rsidR="00B62D5E" w:rsidRDefault="00B62D5E">
            <w:pPr>
              <w:pStyle w:val="ListParagraph"/>
              <w:keepNext/>
              <w:numPr>
                <w:ilvl w:val="0"/>
                <w:numId w:val="3"/>
              </w:numPr>
              <w:pPrChange w:id="997" w:author="ANA-AN00" w:date="2021-07-30T14:33:00Z">
                <w:pPr>
                  <w:pStyle w:val="ListParagraph"/>
                  <w:keepNext/>
                  <w:numPr>
                    <w:numId w:val="6"/>
                  </w:numPr>
                  <w:spacing w:before="120"/>
                  <w:ind w:left="360"/>
                </w:pPr>
              </w:pPrChange>
            </w:pPr>
          </w:p>
        </w:tc>
        <w:tc>
          <w:tcPr>
            <w:tcW w:w="1915" w:type="dxa"/>
            <w:tcPrChange w:id="998" w:author="ANA-AN00" w:date="2021-07-30T14:33:00Z">
              <w:tcPr>
                <w:tcW w:w="1915" w:type="dxa"/>
              </w:tcPr>
            </w:tcPrChange>
          </w:tcPr>
          <w:p w14:paraId="1F82544C" w14:textId="77777777" w:rsidR="00B62D5E" w:rsidRDefault="00B62D5E">
            <w:pPr>
              <w:pStyle w:val="ListParagraph"/>
              <w:keepNext/>
              <w:numPr>
                <w:ilvl w:val="0"/>
                <w:numId w:val="3"/>
              </w:numPr>
              <w:pPrChange w:id="999" w:author="ANA-AN00" w:date="2021-07-30T14:33:00Z">
                <w:pPr>
                  <w:pStyle w:val="ListParagraph"/>
                  <w:keepNext/>
                  <w:numPr>
                    <w:numId w:val="6"/>
                  </w:numPr>
                  <w:spacing w:before="120"/>
                  <w:ind w:left="360"/>
                </w:pPr>
              </w:pPrChange>
            </w:pPr>
          </w:p>
        </w:tc>
      </w:tr>
      <w:tr w:rsidR="00B62D5E" w14:paraId="2B0C1234" w14:textId="77777777" w:rsidTr="00B62D5E">
        <w:tc>
          <w:tcPr>
            <w:tcW w:w="1915" w:type="dxa"/>
            <w:tcPrChange w:id="1000" w:author="ANA-AN00" w:date="2021-07-30T14:33:00Z">
              <w:tcPr>
                <w:tcW w:w="1915" w:type="dxa"/>
                <w:tcBorders>
                  <w:right w:val="single" w:sz="4" w:space="0" w:color="BFBFBF"/>
                </w:tcBorders>
              </w:tcPr>
            </w:tcPrChange>
          </w:tcPr>
          <w:p w14:paraId="2C91931E" w14:textId="77777777" w:rsidR="00B62D5E" w:rsidRDefault="00FC177C">
            <w:pPr>
              <w:keepNext/>
            </w:pPr>
            <w:r>
              <w:t>更频繁的火山喷发</w:t>
            </w:r>
            <w:r>
              <w:t xml:space="preserve"> (2) </w:t>
            </w:r>
          </w:p>
        </w:tc>
        <w:tc>
          <w:tcPr>
            <w:tcW w:w="1915" w:type="dxa"/>
            <w:tcPrChange w:id="1001" w:author="ANA-AN00" w:date="2021-07-30T14:33:00Z">
              <w:tcPr>
                <w:tcW w:w="1915" w:type="dxa"/>
              </w:tcPr>
            </w:tcPrChange>
          </w:tcPr>
          <w:p w14:paraId="67C5A07E" w14:textId="77777777" w:rsidR="00B62D5E" w:rsidRDefault="00B62D5E">
            <w:pPr>
              <w:pStyle w:val="ListParagraph"/>
              <w:keepNext/>
              <w:numPr>
                <w:ilvl w:val="0"/>
                <w:numId w:val="3"/>
              </w:numPr>
              <w:pPrChange w:id="1002" w:author="ANA-AN00" w:date="2021-07-30T14:33:00Z">
                <w:pPr>
                  <w:pStyle w:val="ListParagraph"/>
                  <w:keepNext/>
                  <w:numPr>
                    <w:numId w:val="6"/>
                  </w:numPr>
                  <w:spacing w:before="120"/>
                  <w:ind w:left="360"/>
                </w:pPr>
              </w:pPrChange>
            </w:pPr>
          </w:p>
        </w:tc>
        <w:tc>
          <w:tcPr>
            <w:tcW w:w="1915" w:type="dxa"/>
            <w:tcPrChange w:id="1003" w:author="ANA-AN00" w:date="2021-07-30T14:33:00Z">
              <w:tcPr>
                <w:tcW w:w="1915" w:type="dxa"/>
              </w:tcPr>
            </w:tcPrChange>
          </w:tcPr>
          <w:p w14:paraId="23AADD43" w14:textId="77777777" w:rsidR="00B62D5E" w:rsidRDefault="00B62D5E">
            <w:pPr>
              <w:pStyle w:val="ListParagraph"/>
              <w:keepNext/>
              <w:numPr>
                <w:ilvl w:val="0"/>
                <w:numId w:val="3"/>
              </w:numPr>
              <w:pPrChange w:id="1004" w:author="ANA-AN00" w:date="2021-07-30T14:33:00Z">
                <w:pPr>
                  <w:pStyle w:val="ListParagraph"/>
                  <w:keepNext/>
                  <w:numPr>
                    <w:numId w:val="6"/>
                  </w:numPr>
                  <w:spacing w:before="120"/>
                  <w:ind w:left="360"/>
                </w:pPr>
              </w:pPrChange>
            </w:pPr>
          </w:p>
        </w:tc>
        <w:tc>
          <w:tcPr>
            <w:tcW w:w="1915" w:type="dxa"/>
            <w:tcPrChange w:id="1005" w:author="ANA-AN00" w:date="2021-07-30T14:33:00Z">
              <w:tcPr>
                <w:tcW w:w="1915" w:type="dxa"/>
              </w:tcPr>
            </w:tcPrChange>
          </w:tcPr>
          <w:p w14:paraId="6CF724DC" w14:textId="77777777" w:rsidR="00B62D5E" w:rsidRDefault="00B62D5E">
            <w:pPr>
              <w:pStyle w:val="ListParagraph"/>
              <w:keepNext/>
              <w:numPr>
                <w:ilvl w:val="0"/>
                <w:numId w:val="3"/>
              </w:numPr>
              <w:pPrChange w:id="1006" w:author="ANA-AN00" w:date="2021-07-30T14:33:00Z">
                <w:pPr>
                  <w:pStyle w:val="ListParagraph"/>
                  <w:keepNext/>
                  <w:numPr>
                    <w:numId w:val="6"/>
                  </w:numPr>
                  <w:spacing w:before="120"/>
                  <w:ind w:left="360"/>
                </w:pPr>
              </w:pPrChange>
            </w:pPr>
          </w:p>
        </w:tc>
        <w:tc>
          <w:tcPr>
            <w:tcW w:w="1915" w:type="dxa"/>
            <w:tcPrChange w:id="1007" w:author="ANA-AN00" w:date="2021-07-30T14:33:00Z">
              <w:tcPr>
                <w:tcW w:w="1915" w:type="dxa"/>
              </w:tcPr>
            </w:tcPrChange>
          </w:tcPr>
          <w:p w14:paraId="604DFDBC" w14:textId="77777777" w:rsidR="00B62D5E" w:rsidRDefault="00B62D5E">
            <w:pPr>
              <w:pStyle w:val="ListParagraph"/>
              <w:keepNext/>
              <w:numPr>
                <w:ilvl w:val="0"/>
                <w:numId w:val="3"/>
              </w:numPr>
              <w:pPrChange w:id="1008" w:author="ANA-AN00" w:date="2021-07-30T14:33:00Z">
                <w:pPr>
                  <w:pStyle w:val="ListParagraph"/>
                  <w:keepNext/>
                  <w:numPr>
                    <w:numId w:val="6"/>
                  </w:numPr>
                  <w:spacing w:before="120"/>
                  <w:ind w:left="360"/>
                </w:pPr>
              </w:pPrChange>
            </w:pPr>
          </w:p>
        </w:tc>
      </w:tr>
      <w:tr w:rsidR="00B62D5E" w14:paraId="35681B1A" w14:textId="77777777" w:rsidTr="00B62D5E">
        <w:tc>
          <w:tcPr>
            <w:tcW w:w="1915" w:type="dxa"/>
            <w:tcPrChange w:id="1009" w:author="ANA-AN00" w:date="2021-07-30T14:33:00Z">
              <w:tcPr>
                <w:tcW w:w="1915" w:type="dxa"/>
                <w:tcBorders>
                  <w:right w:val="single" w:sz="4" w:space="0" w:color="BFBFBF"/>
                </w:tcBorders>
              </w:tcPr>
            </w:tcPrChange>
          </w:tcPr>
          <w:p w14:paraId="092326DE" w14:textId="77777777" w:rsidR="00B62D5E" w:rsidRDefault="00FC177C">
            <w:pPr>
              <w:keepNext/>
            </w:pPr>
            <w:r>
              <w:t>海平面上升</w:t>
            </w:r>
            <w:r>
              <w:t xml:space="preserve"> (4) </w:t>
            </w:r>
          </w:p>
        </w:tc>
        <w:tc>
          <w:tcPr>
            <w:tcW w:w="1915" w:type="dxa"/>
            <w:tcPrChange w:id="1010" w:author="ANA-AN00" w:date="2021-07-30T14:33:00Z">
              <w:tcPr>
                <w:tcW w:w="1915" w:type="dxa"/>
              </w:tcPr>
            </w:tcPrChange>
          </w:tcPr>
          <w:p w14:paraId="2496BB30" w14:textId="77777777" w:rsidR="00B62D5E" w:rsidRDefault="00B62D5E">
            <w:pPr>
              <w:pStyle w:val="ListParagraph"/>
              <w:keepNext/>
              <w:numPr>
                <w:ilvl w:val="0"/>
                <w:numId w:val="3"/>
              </w:numPr>
              <w:pPrChange w:id="1011" w:author="ANA-AN00" w:date="2021-07-30T14:33:00Z">
                <w:pPr>
                  <w:pStyle w:val="ListParagraph"/>
                  <w:keepNext/>
                  <w:numPr>
                    <w:numId w:val="6"/>
                  </w:numPr>
                  <w:spacing w:before="120"/>
                  <w:ind w:left="360"/>
                </w:pPr>
              </w:pPrChange>
            </w:pPr>
          </w:p>
        </w:tc>
        <w:tc>
          <w:tcPr>
            <w:tcW w:w="1915" w:type="dxa"/>
            <w:tcPrChange w:id="1012" w:author="ANA-AN00" w:date="2021-07-30T14:33:00Z">
              <w:tcPr>
                <w:tcW w:w="1915" w:type="dxa"/>
              </w:tcPr>
            </w:tcPrChange>
          </w:tcPr>
          <w:p w14:paraId="4597DE2E" w14:textId="77777777" w:rsidR="00B62D5E" w:rsidRDefault="00B62D5E">
            <w:pPr>
              <w:pStyle w:val="ListParagraph"/>
              <w:keepNext/>
              <w:numPr>
                <w:ilvl w:val="0"/>
                <w:numId w:val="3"/>
              </w:numPr>
              <w:pPrChange w:id="1013" w:author="ANA-AN00" w:date="2021-07-30T14:33:00Z">
                <w:pPr>
                  <w:pStyle w:val="ListParagraph"/>
                  <w:keepNext/>
                  <w:numPr>
                    <w:numId w:val="6"/>
                  </w:numPr>
                  <w:spacing w:before="120"/>
                  <w:ind w:left="360"/>
                </w:pPr>
              </w:pPrChange>
            </w:pPr>
          </w:p>
        </w:tc>
        <w:tc>
          <w:tcPr>
            <w:tcW w:w="1915" w:type="dxa"/>
            <w:tcPrChange w:id="1014" w:author="ANA-AN00" w:date="2021-07-30T14:33:00Z">
              <w:tcPr>
                <w:tcW w:w="1915" w:type="dxa"/>
              </w:tcPr>
            </w:tcPrChange>
          </w:tcPr>
          <w:p w14:paraId="6E3357F6" w14:textId="77777777" w:rsidR="00B62D5E" w:rsidRDefault="00B62D5E">
            <w:pPr>
              <w:pStyle w:val="ListParagraph"/>
              <w:keepNext/>
              <w:numPr>
                <w:ilvl w:val="0"/>
                <w:numId w:val="3"/>
              </w:numPr>
              <w:pPrChange w:id="1015" w:author="ANA-AN00" w:date="2021-07-30T14:33:00Z">
                <w:pPr>
                  <w:pStyle w:val="ListParagraph"/>
                  <w:keepNext/>
                  <w:numPr>
                    <w:numId w:val="6"/>
                  </w:numPr>
                  <w:spacing w:before="120"/>
                  <w:ind w:left="360"/>
                </w:pPr>
              </w:pPrChange>
            </w:pPr>
          </w:p>
        </w:tc>
        <w:tc>
          <w:tcPr>
            <w:tcW w:w="1915" w:type="dxa"/>
            <w:tcPrChange w:id="1016" w:author="ANA-AN00" w:date="2021-07-30T14:33:00Z">
              <w:tcPr>
                <w:tcW w:w="1915" w:type="dxa"/>
              </w:tcPr>
            </w:tcPrChange>
          </w:tcPr>
          <w:p w14:paraId="42C25C9F" w14:textId="77777777" w:rsidR="00B62D5E" w:rsidRDefault="00B62D5E">
            <w:pPr>
              <w:pStyle w:val="ListParagraph"/>
              <w:keepNext/>
              <w:numPr>
                <w:ilvl w:val="0"/>
                <w:numId w:val="3"/>
              </w:numPr>
              <w:pPrChange w:id="1017" w:author="ANA-AN00" w:date="2021-07-30T14:33:00Z">
                <w:pPr>
                  <w:pStyle w:val="ListParagraph"/>
                  <w:keepNext/>
                  <w:numPr>
                    <w:numId w:val="6"/>
                  </w:numPr>
                  <w:spacing w:before="120"/>
                  <w:ind w:left="360"/>
                </w:pPr>
              </w:pPrChange>
            </w:pPr>
          </w:p>
        </w:tc>
      </w:tr>
      <w:tr w:rsidR="00B62D5E" w14:paraId="1DB7FB94" w14:textId="77777777" w:rsidTr="00B62D5E">
        <w:tc>
          <w:tcPr>
            <w:tcW w:w="1915" w:type="dxa"/>
            <w:tcPrChange w:id="1018" w:author="ANA-AN00" w:date="2021-07-30T14:33:00Z">
              <w:tcPr>
                <w:tcW w:w="1915" w:type="dxa"/>
                <w:tcBorders>
                  <w:right w:val="single" w:sz="4" w:space="0" w:color="BFBFBF"/>
                </w:tcBorders>
              </w:tcPr>
            </w:tcPrChange>
          </w:tcPr>
          <w:p w14:paraId="75E47807" w14:textId="77777777" w:rsidR="00B62D5E" w:rsidRDefault="00FC177C">
            <w:pPr>
              <w:keepNext/>
            </w:pPr>
            <w:r>
              <w:t>农业产量下降</w:t>
            </w:r>
            <w:r>
              <w:t xml:space="preserve"> (1) </w:t>
            </w:r>
          </w:p>
        </w:tc>
        <w:tc>
          <w:tcPr>
            <w:tcW w:w="1915" w:type="dxa"/>
            <w:tcPrChange w:id="1019" w:author="ANA-AN00" w:date="2021-07-30T14:33:00Z">
              <w:tcPr>
                <w:tcW w:w="1915" w:type="dxa"/>
              </w:tcPr>
            </w:tcPrChange>
          </w:tcPr>
          <w:p w14:paraId="58DD9E9A" w14:textId="77777777" w:rsidR="00B62D5E" w:rsidRDefault="00B62D5E">
            <w:pPr>
              <w:pStyle w:val="ListParagraph"/>
              <w:keepNext/>
              <w:numPr>
                <w:ilvl w:val="0"/>
                <w:numId w:val="3"/>
              </w:numPr>
              <w:pPrChange w:id="1020" w:author="ANA-AN00" w:date="2021-07-30T14:33:00Z">
                <w:pPr>
                  <w:pStyle w:val="ListParagraph"/>
                  <w:keepNext/>
                  <w:numPr>
                    <w:numId w:val="6"/>
                  </w:numPr>
                  <w:spacing w:before="120"/>
                  <w:ind w:left="360"/>
                </w:pPr>
              </w:pPrChange>
            </w:pPr>
          </w:p>
        </w:tc>
        <w:tc>
          <w:tcPr>
            <w:tcW w:w="1915" w:type="dxa"/>
            <w:tcPrChange w:id="1021" w:author="ANA-AN00" w:date="2021-07-30T14:33:00Z">
              <w:tcPr>
                <w:tcW w:w="1915" w:type="dxa"/>
              </w:tcPr>
            </w:tcPrChange>
          </w:tcPr>
          <w:p w14:paraId="491A4FBD" w14:textId="77777777" w:rsidR="00B62D5E" w:rsidRDefault="00B62D5E">
            <w:pPr>
              <w:pStyle w:val="ListParagraph"/>
              <w:keepNext/>
              <w:numPr>
                <w:ilvl w:val="0"/>
                <w:numId w:val="3"/>
              </w:numPr>
              <w:pPrChange w:id="1022" w:author="ANA-AN00" w:date="2021-07-30T14:33:00Z">
                <w:pPr>
                  <w:pStyle w:val="ListParagraph"/>
                  <w:keepNext/>
                  <w:numPr>
                    <w:numId w:val="6"/>
                  </w:numPr>
                  <w:spacing w:before="120"/>
                  <w:ind w:left="360"/>
                </w:pPr>
              </w:pPrChange>
            </w:pPr>
          </w:p>
        </w:tc>
        <w:tc>
          <w:tcPr>
            <w:tcW w:w="1915" w:type="dxa"/>
            <w:tcPrChange w:id="1023" w:author="ANA-AN00" w:date="2021-07-30T14:33:00Z">
              <w:tcPr>
                <w:tcW w:w="1915" w:type="dxa"/>
              </w:tcPr>
            </w:tcPrChange>
          </w:tcPr>
          <w:p w14:paraId="1171DEAE" w14:textId="77777777" w:rsidR="00B62D5E" w:rsidRDefault="00B62D5E">
            <w:pPr>
              <w:pStyle w:val="ListParagraph"/>
              <w:keepNext/>
              <w:numPr>
                <w:ilvl w:val="0"/>
                <w:numId w:val="3"/>
              </w:numPr>
              <w:pPrChange w:id="1024" w:author="ANA-AN00" w:date="2021-07-30T14:33:00Z">
                <w:pPr>
                  <w:pStyle w:val="ListParagraph"/>
                  <w:keepNext/>
                  <w:numPr>
                    <w:numId w:val="6"/>
                  </w:numPr>
                  <w:spacing w:before="120"/>
                  <w:ind w:left="360"/>
                </w:pPr>
              </w:pPrChange>
            </w:pPr>
          </w:p>
        </w:tc>
        <w:tc>
          <w:tcPr>
            <w:tcW w:w="1915" w:type="dxa"/>
            <w:tcPrChange w:id="1025" w:author="ANA-AN00" w:date="2021-07-30T14:33:00Z">
              <w:tcPr>
                <w:tcW w:w="1915" w:type="dxa"/>
              </w:tcPr>
            </w:tcPrChange>
          </w:tcPr>
          <w:p w14:paraId="58786498" w14:textId="77777777" w:rsidR="00B62D5E" w:rsidRDefault="00B62D5E">
            <w:pPr>
              <w:pStyle w:val="ListParagraph"/>
              <w:keepNext/>
              <w:numPr>
                <w:ilvl w:val="0"/>
                <w:numId w:val="3"/>
              </w:numPr>
              <w:pPrChange w:id="1026" w:author="ANA-AN00" w:date="2021-07-30T14:33:00Z">
                <w:pPr>
                  <w:pStyle w:val="ListParagraph"/>
                  <w:keepNext/>
                  <w:numPr>
                    <w:numId w:val="6"/>
                  </w:numPr>
                  <w:spacing w:before="120"/>
                  <w:ind w:left="360"/>
                </w:pPr>
              </w:pPrChange>
            </w:pPr>
          </w:p>
        </w:tc>
      </w:tr>
      <w:tr w:rsidR="00B62D5E" w14:paraId="22C433E4" w14:textId="77777777" w:rsidTr="00B62D5E">
        <w:tc>
          <w:tcPr>
            <w:tcW w:w="1915" w:type="dxa"/>
            <w:tcPrChange w:id="1027" w:author="ANA-AN00" w:date="2021-07-30T14:33:00Z">
              <w:tcPr>
                <w:tcW w:w="1915" w:type="dxa"/>
                <w:tcBorders>
                  <w:right w:val="single" w:sz="4" w:space="0" w:color="BFBFBF"/>
                </w:tcBorders>
              </w:tcPr>
            </w:tcPrChange>
          </w:tcPr>
          <w:p w14:paraId="363B26DF" w14:textId="77777777" w:rsidR="00B62D5E" w:rsidRDefault="00FC177C">
            <w:pPr>
              <w:keepNext/>
            </w:pPr>
            <w:r>
              <w:t>生活水平下降</w:t>
            </w:r>
            <w:r>
              <w:t xml:space="preserve"> (5) </w:t>
            </w:r>
          </w:p>
        </w:tc>
        <w:tc>
          <w:tcPr>
            <w:tcW w:w="1915" w:type="dxa"/>
            <w:tcPrChange w:id="1028" w:author="ANA-AN00" w:date="2021-07-30T14:33:00Z">
              <w:tcPr>
                <w:tcW w:w="1915" w:type="dxa"/>
              </w:tcPr>
            </w:tcPrChange>
          </w:tcPr>
          <w:p w14:paraId="164F0524" w14:textId="77777777" w:rsidR="00B62D5E" w:rsidRDefault="00B62D5E">
            <w:pPr>
              <w:pStyle w:val="ListParagraph"/>
              <w:keepNext/>
              <w:numPr>
                <w:ilvl w:val="0"/>
                <w:numId w:val="3"/>
              </w:numPr>
              <w:pPrChange w:id="1029" w:author="ANA-AN00" w:date="2021-07-30T14:33:00Z">
                <w:pPr>
                  <w:pStyle w:val="ListParagraph"/>
                  <w:keepNext/>
                  <w:numPr>
                    <w:numId w:val="6"/>
                  </w:numPr>
                  <w:spacing w:before="120"/>
                  <w:ind w:left="360"/>
                </w:pPr>
              </w:pPrChange>
            </w:pPr>
          </w:p>
        </w:tc>
        <w:tc>
          <w:tcPr>
            <w:tcW w:w="1915" w:type="dxa"/>
            <w:tcPrChange w:id="1030" w:author="ANA-AN00" w:date="2021-07-30T14:33:00Z">
              <w:tcPr>
                <w:tcW w:w="1915" w:type="dxa"/>
              </w:tcPr>
            </w:tcPrChange>
          </w:tcPr>
          <w:p w14:paraId="7084FE88" w14:textId="77777777" w:rsidR="00B62D5E" w:rsidRDefault="00B62D5E">
            <w:pPr>
              <w:pStyle w:val="ListParagraph"/>
              <w:keepNext/>
              <w:numPr>
                <w:ilvl w:val="0"/>
                <w:numId w:val="3"/>
              </w:numPr>
              <w:pPrChange w:id="1031" w:author="ANA-AN00" w:date="2021-07-30T14:33:00Z">
                <w:pPr>
                  <w:pStyle w:val="ListParagraph"/>
                  <w:keepNext/>
                  <w:numPr>
                    <w:numId w:val="6"/>
                  </w:numPr>
                  <w:spacing w:before="120"/>
                  <w:ind w:left="360"/>
                </w:pPr>
              </w:pPrChange>
            </w:pPr>
          </w:p>
        </w:tc>
        <w:tc>
          <w:tcPr>
            <w:tcW w:w="1915" w:type="dxa"/>
            <w:tcPrChange w:id="1032" w:author="ANA-AN00" w:date="2021-07-30T14:33:00Z">
              <w:tcPr>
                <w:tcW w:w="1915" w:type="dxa"/>
              </w:tcPr>
            </w:tcPrChange>
          </w:tcPr>
          <w:p w14:paraId="39259A0C" w14:textId="77777777" w:rsidR="00B62D5E" w:rsidRDefault="00B62D5E">
            <w:pPr>
              <w:pStyle w:val="ListParagraph"/>
              <w:keepNext/>
              <w:numPr>
                <w:ilvl w:val="0"/>
                <w:numId w:val="3"/>
              </w:numPr>
              <w:pPrChange w:id="1033" w:author="ANA-AN00" w:date="2021-07-30T14:33:00Z">
                <w:pPr>
                  <w:pStyle w:val="ListParagraph"/>
                  <w:keepNext/>
                  <w:numPr>
                    <w:numId w:val="6"/>
                  </w:numPr>
                  <w:spacing w:before="120"/>
                  <w:ind w:left="360"/>
                </w:pPr>
              </w:pPrChange>
            </w:pPr>
          </w:p>
        </w:tc>
        <w:tc>
          <w:tcPr>
            <w:tcW w:w="1915" w:type="dxa"/>
            <w:tcPrChange w:id="1034" w:author="ANA-AN00" w:date="2021-07-30T14:33:00Z">
              <w:tcPr>
                <w:tcW w:w="1915" w:type="dxa"/>
              </w:tcPr>
            </w:tcPrChange>
          </w:tcPr>
          <w:p w14:paraId="729394E6" w14:textId="77777777" w:rsidR="00B62D5E" w:rsidRDefault="00B62D5E">
            <w:pPr>
              <w:pStyle w:val="ListParagraph"/>
              <w:keepNext/>
              <w:numPr>
                <w:ilvl w:val="0"/>
                <w:numId w:val="3"/>
              </w:numPr>
              <w:pPrChange w:id="1035" w:author="ANA-AN00" w:date="2021-07-30T14:33:00Z">
                <w:pPr>
                  <w:pStyle w:val="ListParagraph"/>
                  <w:keepNext/>
                  <w:numPr>
                    <w:numId w:val="6"/>
                  </w:numPr>
                  <w:spacing w:before="120"/>
                  <w:ind w:left="360"/>
                </w:pPr>
              </w:pPrChange>
            </w:pPr>
          </w:p>
        </w:tc>
      </w:tr>
      <w:tr w:rsidR="00B62D5E" w14:paraId="3A9E33C9" w14:textId="77777777" w:rsidTr="00B62D5E">
        <w:tc>
          <w:tcPr>
            <w:tcW w:w="1915" w:type="dxa"/>
            <w:tcPrChange w:id="1036" w:author="ANA-AN00" w:date="2021-07-30T14:33:00Z">
              <w:tcPr>
                <w:tcW w:w="1915" w:type="dxa"/>
                <w:tcBorders>
                  <w:right w:val="single" w:sz="4" w:space="0" w:color="BFBFBF"/>
                </w:tcBorders>
              </w:tcPr>
            </w:tcPrChange>
          </w:tcPr>
          <w:p w14:paraId="5C0780E0" w14:textId="77777777" w:rsidR="00B62D5E" w:rsidRDefault="00FC177C">
            <w:pPr>
              <w:keepNext/>
            </w:pPr>
            <w:r>
              <w:t>更大的移民潮</w:t>
            </w:r>
            <w:r>
              <w:t xml:space="preserve"> (6) </w:t>
            </w:r>
          </w:p>
        </w:tc>
        <w:tc>
          <w:tcPr>
            <w:tcW w:w="1915" w:type="dxa"/>
            <w:tcPrChange w:id="1037" w:author="ANA-AN00" w:date="2021-07-30T14:33:00Z">
              <w:tcPr>
                <w:tcW w:w="1915" w:type="dxa"/>
              </w:tcPr>
            </w:tcPrChange>
          </w:tcPr>
          <w:p w14:paraId="26E8036B" w14:textId="77777777" w:rsidR="00B62D5E" w:rsidRDefault="00B62D5E">
            <w:pPr>
              <w:pStyle w:val="ListParagraph"/>
              <w:keepNext/>
              <w:numPr>
                <w:ilvl w:val="0"/>
                <w:numId w:val="3"/>
              </w:numPr>
              <w:pPrChange w:id="1038" w:author="ANA-AN00" w:date="2021-07-30T14:33:00Z">
                <w:pPr>
                  <w:pStyle w:val="ListParagraph"/>
                  <w:keepNext/>
                  <w:numPr>
                    <w:numId w:val="6"/>
                  </w:numPr>
                  <w:spacing w:before="120"/>
                  <w:ind w:left="360"/>
                </w:pPr>
              </w:pPrChange>
            </w:pPr>
          </w:p>
        </w:tc>
        <w:tc>
          <w:tcPr>
            <w:tcW w:w="1915" w:type="dxa"/>
            <w:tcPrChange w:id="1039" w:author="ANA-AN00" w:date="2021-07-30T14:33:00Z">
              <w:tcPr>
                <w:tcW w:w="1915" w:type="dxa"/>
              </w:tcPr>
            </w:tcPrChange>
          </w:tcPr>
          <w:p w14:paraId="2DD7E4E2" w14:textId="77777777" w:rsidR="00B62D5E" w:rsidRDefault="00B62D5E">
            <w:pPr>
              <w:pStyle w:val="ListParagraph"/>
              <w:keepNext/>
              <w:numPr>
                <w:ilvl w:val="0"/>
                <w:numId w:val="3"/>
              </w:numPr>
              <w:pPrChange w:id="1040" w:author="ANA-AN00" w:date="2021-07-30T14:33:00Z">
                <w:pPr>
                  <w:pStyle w:val="ListParagraph"/>
                  <w:keepNext/>
                  <w:numPr>
                    <w:numId w:val="6"/>
                  </w:numPr>
                  <w:spacing w:before="120"/>
                  <w:ind w:left="360"/>
                </w:pPr>
              </w:pPrChange>
            </w:pPr>
          </w:p>
        </w:tc>
        <w:tc>
          <w:tcPr>
            <w:tcW w:w="1915" w:type="dxa"/>
            <w:tcPrChange w:id="1041" w:author="ANA-AN00" w:date="2021-07-30T14:33:00Z">
              <w:tcPr>
                <w:tcW w:w="1915" w:type="dxa"/>
              </w:tcPr>
            </w:tcPrChange>
          </w:tcPr>
          <w:p w14:paraId="4E7470BE" w14:textId="77777777" w:rsidR="00B62D5E" w:rsidRDefault="00B62D5E">
            <w:pPr>
              <w:pStyle w:val="ListParagraph"/>
              <w:keepNext/>
              <w:numPr>
                <w:ilvl w:val="0"/>
                <w:numId w:val="3"/>
              </w:numPr>
              <w:pPrChange w:id="1042" w:author="ANA-AN00" w:date="2021-07-30T14:33:00Z">
                <w:pPr>
                  <w:pStyle w:val="ListParagraph"/>
                  <w:keepNext/>
                  <w:numPr>
                    <w:numId w:val="6"/>
                  </w:numPr>
                  <w:spacing w:before="120"/>
                  <w:ind w:left="360"/>
                </w:pPr>
              </w:pPrChange>
            </w:pPr>
          </w:p>
        </w:tc>
        <w:tc>
          <w:tcPr>
            <w:tcW w:w="1915" w:type="dxa"/>
            <w:tcPrChange w:id="1043" w:author="ANA-AN00" w:date="2021-07-30T14:33:00Z">
              <w:tcPr>
                <w:tcW w:w="1915" w:type="dxa"/>
              </w:tcPr>
            </w:tcPrChange>
          </w:tcPr>
          <w:p w14:paraId="6415FD2B" w14:textId="77777777" w:rsidR="00B62D5E" w:rsidRDefault="00B62D5E">
            <w:pPr>
              <w:pStyle w:val="ListParagraph"/>
              <w:keepNext/>
              <w:numPr>
                <w:ilvl w:val="0"/>
                <w:numId w:val="3"/>
              </w:numPr>
              <w:pPrChange w:id="1044" w:author="ANA-AN00" w:date="2021-07-30T14:33:00Z">
                <w:pPr>
                  <w:pStyle w:val="ListParagraph"/>
                  <w:keepNext/>
                  <w:numPr>
                    <w:numId w:val="6"/>
                  </w:numPr>
                  <w:spacing w:before="120"/>
                  <w:ind w:left="360"/>
                </w:pPr>
              </w:pPrChange>
            </w:pPr>
          </w:p>
        </w:tc>
      </w:tr>
      <w:tr w:rsidR="00B62D5E" w14:paraId="65794660" w14:textId="77777777" w:rsidTr="00B62D5E">
        <w:tc>
          <w:tcPr>
            <w:tcW w:w="1915" w:type="dxa"/>
            <w:tcPrChange w:id="1045" w:author="ANA-AN00" w:date="2021-07-30T14:33:00Z">
              <w:tcPr>
                <w:tcW w:w="1915" w:type="dxa"/>
                <w:tcBorders>
                  <w:right w:val="single" w:sz="4" w:space="0" w:color="BFBFBF"/>
                </w:tcBorders>
              </w:tcPr>
            </w:tcPrChange>
          </w:tcPr>
          <w:p w14:paraId="623585B4" w14:textId="77777777" w:rsidR="00B62D5E" w:rsidRDefault="00FC177C">
            <w:pPr>
              <w:keepNext/>
            </w:pPr>
            <w:r>
              <w:t>更多武装冲突</w:t>
            </w:r>
            <w:r>
              <w:t xml:space="preserve"> (7) </w:t>
            </w:r>
          </w:p>
        </w:tc>
        <w:tc>
          <w:tcPr>
            <w:tcW w:w="1915" w:type="dxa"/>
            <w:tcPrChange w:id="1046" w:author="ANA-AN00" w:date="2021-07-30T14:33:00Z">
              <w:tcPr>
                <w:tcW w:w="1915" w:type="dxa"/>
              </w:tcPr>
            </w:tcPrChange>
          </w:tcPr>
          <w:p w14:paraId="3A572282" w14:textId="77777777" w:rsidR="00B62D5E" w:rsidRDefault="00B62D5E">
            <w:pPr>
              <w:pStyle w:val="ListParagraph"/>
              <w:keepNext/>
              <w:numPr>
                <w:ilvl w:val="0"/>
                <w:numId w:val="3"/>
              </w:numPr>
              <w:pPrChange w:id="1047" w:author="ANA-AN00" w:date="2021-07-30T14:33:00Z">
                <w:pPr>
                  <w:pStyle w:val="ListParagraph"/>
                  <w:keepNext/>
                  <w:numPr>
                    <w:numId w:val="6"/>
                  </w:numPr>
                  <w:spacing w:before="120"/>
                  <w:ind w:left="360"/>
                </w:pPr>
              </w:pPrChange>
            </w:pPr>
          </w:p>
        </w:tc>
        <w:tc>
          <w:tcPr>
            <w:tcW w:w="1915" w:type="dxa"/>
            <w:tcPrChange w:id="1048" w:author="ANA-AN00" w:date="2021-07-30T14:33:00Z">
              <w:tcPr>
                <w:tcW w:w="1915" w:type="dxa"/>
              </w:tcPr>
            </w:tcPrChange>
          </w:tcPr>
          <w:p w14:paraId="3BD3A015" w14:textId="77777777" w:rsidR="00B62D5E" w:rsidRDefault="00B62D5E">
            <w:pPr>
              <w:pStyle w:val="ListParagraph"/>
              <w:keepNext/>
              <w:numPr>
                <w:ilvl w:val="0"/>
                <w:numId w:val="3"/>
              </w:numPr>
              <w:pPrChange w:id="1049" w:author="ANA-AN00" w:date="2021-07-30T14:33:00Z">
                <w:pPr>
                  <w:pStyle w:val="ListParagraph"/>
                  <w:keepNext/>
                  <w:numPr>
                    <w:numId w:val="6"/>
                  </w:numPr>
                  <w:spacing w:before="120"/>
                  <w:ind w:left="360"/>
                </w:pPr>
              </w:pPrChange>
            </w:pPr>
          </w:p>
        </w:tc>
        <w:tc>
          <w:tcPr>
            <w:tcW w:w="1915" w:type="dxa"/>
            <w:tcPrChange w:id="1050" w:author="ANA-AN00" w:date="2021-07-30T14:33:00Z">
              <w:tcPr>
                <w:tcW w:w="1915" w:type="dxa"/>
              </w:tcPr>
            </w:tcPrChange>
          </w:tcPr>
          <w:p w14:paraId="40B10AB7" w14:textId="77777777" w:rsidR="00B62D5E" w:rsidRDefault="00B62D5E">
            <w:pPr>
              <w:pStyle w:val="ListParagraph"/>
              <w:keepNext/>
              <w:numPr>
                <w:ilvl w:val="0"/>
                <w:numId w:val="3"/>
              </w:numPr>
              <w:pPrChange w:id="1051" w:author="ANA-AN00" w:date="2021-07-30T14:33:00Z">
                <w:pPr>
                  <w:pStyle w:val="ListParagraph"/>
                  <w:keepNext/>
                  <w:numPr>
                    <w:numId w:val="6"/>
                  </w:numPr>
                  <w:spacing w:before="120"/>
                  <w:ind w:left="360"/>
                </w:pPr>
              </w:pPrChange>
            </w:pPr>
          </w:p>
        </w:tc>
        <w:tc>
          <w:tcPr>
            <w:tcW w:w="1915" w:type="dxa"/>
            <w:tcPrChange w:id="1052" w:author="ANA-AN00" w:date="2021-07-30T14:33:00Z">
              <w:tcPr>
                <w:tcW w:w="1915" w:type="dxa"/>
              </w:tcPr>
            </w:tcPrChange>
          </w:tcPr>
          <w:p w14:paraId="62F4D416" w14:textId="77777777" w:rsidR="00B62D5E" w:rsidRDefault="00B62D5E">
            <w:pPr>
              <w:pStyle w:val="ListParagraph"/>
              <w:keepNext/>
              <w:numPr>
                <w:ilvl w:val="0"/>
                <w:numId w:val="3"/>
              </w:numPr>
              <w:pPrChange w:id="1053" w:author="ANA-AN00" w:date="2021-07-30T14:33:00Z">
                <w:pPr>
                  <w:pStyle w:val="ListParagraph"/>
                  <w:keepNext/>
                  <w:numPr>
                    <w:numId w:val="6"/>
                  </w:numPr>
                  <w:spacing w:before="120"/>
                  <w:ind w:left="360"/>
                </w:pPr>
              </w:pPrChange>
            </w:pPr>
          </w:p>
        </w:tc>
      </w:tr>
      <w:tr w:rsidR="00B62D5E" w14:paraId="210F3331" w14:textId="77777777" w:rsidTr="00B62D5E">
        <w:tc>
          <w:tcPr>
            <w:tcW w:w="1915" w:type="dxa"/>
            <w:tcPrChange w:id="1054" w:author="ANA-AN00" w:date="2021-07-30T14:33:00Z">
              <w:tcPr>
                <w:tcW w:w="1915" w:type="dxa"/>
                <w:tcBorders>
                  <w:right w:val="single" w:sz="4" w:space="0" w:color="BFBFBF"/>
                </w:tcBorders>
              </w:tcPr>
            </w:tcPrChange>
          </w:tcPr>
          <w:p w14:paraId="788DD0C6" w14:textId="77777777" w:rsidR="00B62D5E" w:rsidRDefault="00FC177C">
            <w:pPr>
              <w:keepNext/>
            </w:pPr>
            <w:r>
              <w:t>人类灭绝</w:t>
            </w:r>
            <w:r>
              <w:t xml:space="preserve"> (8) </w:t>
            </w:r>
          </w:p>
        </w:tc>
        <w:tc>
          <w:tcPr>
            <w:tcW w:w="1915" w:type="dxa"/>
            <w:tcPrChange w:id="1055" w:author="ANA-AN00" w:date="2021-07-30T14:33:00Z">
              <w:tcPr>
                <w:tcW w:w="1915" w:type="dxa"/>
              </w:tcPr>
            </w:tcPrChange>
          </w:tcPr>
          <w:p w14:paraId="738F3E74" w14:textId="77777777" w:rsidR="00B62D5E" w:rsidRDefault="00B62D5E">
            <w:pPr>
              <w:pStyle w:val="ListParagraph"/>
              <w:keepNext/>
              <w:numPr>
                <w:ilvl w:val="0"/>
                <w:numId w:val="3"/>
              </w:numPr>
              <w:pPrChange w:id="1056" w:author="ANA-AN00" w:date="2021-07-30T14:33:00Z">
                <w:pPr>
                  <w:pStyle w:val="ListParagraph"/>
                  <w:keepNext/>
                  <w:numPr>
                    <w:numId w:val="6"/>
                  </w:numPr>
                  <w:spacing w:before="120"/>
                  <w:ind w:left="360"/>
                </w:pPr>
              </w:pPrChange>
            </w:pPr>
          </w:p>
        </w:tc>
        <w:tc>
          <w:tcPr>
            <w:tcW w:w="1915" w:type="dxa"/>
            <w:tcPrChange w:id="1057" w:author="ANA-AN00" w:date="2021-07-30T14:33:00Z">
              <w:tcPr>
                <w:tcW w:w="1915" w:type="dxa"/>
              </w:tcPr>
            </w:tcPrChange>
          </w:tcPr>
          <w:p w14:paraId="595BD22A" w14:textId="77777777" w:rsidR="00B62D5E" w:rsidRDefault="00B62D5E">
            <w:pPr>
              <w:pStyle w:val="ListParagraph"/>
              <w:keepNext/>
              <w:numPr>
                <w:ilvl w:val="0"/>
                <w:numId w:val="3"/>
              </w:numPr>
              <w:pPrChange w:id="1058" w:author="ANA-AN00" w:date="2021-07-30T14:33:00Z">
                <w:pPr>
                  <w:pStyle w:val="ListParagraph"/>
                  <w:keepNext/>
                  <w:numPr>
                    <w:numId w:val="6"/>
                  </w:numPr>
                  <w:spacing w:before="120"/>
                  <w:ind w:left="360"/>
                </w:pPr>
              </w:pPrChange>
            </w:pPr>
          </w:p>
        </w:tc>
        <w:tc>
          <w:tcPr>
            <w:tcW w:w="1915" w:type="dxa"/>
            <w:tcPrChange w:id="1059" w:author="ANA-AN00" w:date="2021-07-30T14:33:00Z">
              <w:tcPr>
                <w:tcW w:w="1915" w:type="dxa"/>
              </w:tcPr>
            </w:tcPrChange>
          </w:tcPr>
          <w:p w14:paraId="329A6FFF" w14:textId="77777777" w:rsidR="00B62D5E" w:rsidRDefault="00B62D5E">
            <w:pPr>
              <w:pStyle w:val="ListParagraph"/>
              <w:keepNext/>
              <w:numPr>
                <w:ilvl w:val="0"/>
                <w:numId w:val="3"/>
              </w:numPr>
              <w:pPrChange w:id="1060" w:author="ANA-AN00" w:date="2021-07-30T14:33:00Z">
                <w:pPr>
                  <w:pStyle w:val="ListParagraph"/>
                  <w:keepNext/>
                  <w:numPr>
                    <w:numId w:val="6"/>
                  </w:numPr>
                  <w:spacing w:before="120"/>
                  <w:ind w:left="360"/>
                </w:pPr>
              </w:pPrChange>
            </w:pPr>
          </w:p>
        </w:tc>
        <w:tc>
          <w:tcPr>
            <w:tcW w:w="1915" w:type="dxa"/>
            <w:tcPrChange w:id="1061" w:author="ANA-AN00" w:date="2021-07-30T14:33:00Z">
              <w:tcPr>
                <w:tcW w:w="1915" w:type="dxa"/>
              </w:tcPr>
            </w:tcPrChange>
          </w:tcPr>
          <w:p w14:paraId="69C76233" w14:textId="77777777" w:rsidR="00B62D5E" w:rsidRDefault="00B62D5E">
            <w:pPr>
              <w:pStyle w:val="ListParagraph"/>
              <w:keepNext/>
              <w:numPr>
                <w:ilvl w:val="0"/>
                <w:numId w:val="3"/>
              </w:numPr>
              <w:pPrChange w:id="1062" w:author="ANA-AN00" w:date="2021-07-30T14:33:00Z">
                <w:pPr>
                  <w:pStyle w:val="ListParagraph"/>
                  <w:keepNext/>
                  <w:numPr>
                    <w:numId w:val="6"/>
                  </w:numPr>
                  <w:spacing w:before="120"/>
                  <w:ind w:left="360"/>
                </w:pPr>
              </w:pPrChange>
            </w:pPr>
          </w:p>
        </w:tc>
      </w:tr>
    </w:tbl>
    <w:p w14:paraId="5F2BB185" w14:textId="77777777" w:rsidR="00B62D5E" w:rsidRDefault="00B62D5E"/>
    <w:p w14:paraId="2A46298A" w14:textId="77777777" w:rsidR="00B62D5E" w:rsidRDefault="00B62D5E"/>
    <w:p w14:paraId="60B44E06" w14:textId="77777777" w:rsidR="00B62D5E" w:rsidRDefault="00FC177C">
      <w:pPr>
        <w:pStyle w:val="BlockEndLabel"/>
      </w:pPr>
      <w:r>
        <w:t>End of Block: Climate knowledge</w:t>
      </w:r>
    </w:p>
    <w:p w14:paraId="0022338B" w14:textId="77777777" w:rsidR="00B62D5E" w:rsidRDefault="00B62D5E">
      <w:pPr>
        <w:pStyle w:val="BlockSeparator"/>
      </w:pPr>
    </w:p>
    <w:p w14:paraId="3B201C89" w14:textId="77777777" w:rsidR="00B62D5E" w:rsidRDefault="00FC177C">
      <w:pPr>
        <w:pStyle w:val="BlockStartLabel"/>
      </w:pPr>
      <w:r>
        <w:t>Start of Block: Climate Change (attitudes and risks)</w:t>
      </w:r>
    </w:p>
    <w:tbl>
      <w:tblPr>
        <w:tblStyle w:val="QQuestionIconTable"/>
        <w:tblW w:w="0" w:type="auto"/>
        <w:tblLook w:val="0460" w:firstRow="1" w:lastRow="1" w:firstColumn="0" w:lastColumn="0" w:noHBand="0" w:noVBand="1"/>
        <w:tblPrChange w:id="1063" w:author="ANA-AN00" w:date="2021-07-30T14:33:00Z">
          <w:tblPr>
            <w:tblStyle w:val="QQuestionIconTable"/>
            <w:tblW w:w="50" w:type="auto"/>
            <w:tblLook w:val="07E0" w:firstRow="1" w:lastRow="1" w:firstColumn="1" w:lastColumn="1" w:noHBand="1" w:noVBand="1"/>
          </w:tblPr>
        </w:tblPrChange>
      </w:tblPr>
      <w:tblGrid>
        <w:gridCol w:w="380"/>
        <w:tblGridChange w:id="1064">
          <w:tblGrid>
            <w:gridCol w:w="380"/>
          </w:tblGrid>
        </w:tblGridChange>
      </w:tblGrid>
      <w:tr w:rsidR="00B62D5E" w14:paraId="6D9E0FF9" w14:textId="77777777">
        <w:tc>
          <w:tcPr>
            <w:tcW w:w="50" w:type="dxa"/>
            <w:tcPrChange w:id="1065" w:author="ANA-AN00" w:date="2021-07-30T14:33:00Z">
              <w:tcPr>
                <w:tcW w:w="50" w:type="dxa"/>
              </w:tcPr>
            </w:tcPrChange>
          </w:tcPr>
          <w:p w14:paraId="59F380B9" w14:textId="0A5B76F9" w:rsidR="00B62D5E" w:rsidRDefault="00FC177C">
            <w:pPr>
              <w:keepNext/>
            </w:pPr>
            <w:del w:id="1066" w:author="ANA-AN00" w:date="2021-07-30T14:33:00Z">
              <w:r>
                <w:rPr>
                  <w:noProof/>
                </w:rPr>
                <w:drawing>
                  <wp:inline distT="0" distB="0" distL="0" distR="0" wp14:anchorId="71EFD258" wp14:editId="18657A66">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1067" w:author="ANA-AN00" w:date="2021-07-30T14:33:00Z">
              <w:r>
                <w:rPr>
                  <w:noProof/>
                </w:rPr>
                <w:drawing>
                  <wp:inline distT="0" distB="0" distL="0" distR="0">
                    <wp:extent cx="228600" cy="228600"/>
                    <wp:effectExtent l="0" t="0" r="0" b="0"/>
                    <wp:docPr id="1038"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63D7AA55" w14:textId="77777777" w:rsidR="00B62D5E" w:rsidRDefault="00B62D5E"/>
    <w:p w14:paraId="63AE67DA" w14:textId="77777777" w:rsidR="00B62D5E" w:rsidRDefault="00FC177C">
      <w:pPr>
        <w:keepNext/>
      </w:pPr>
      <w:r>
        <w:lastRenderedPageBreak/>
        <w:t>Q14.1 To what extent are the following groups responsible for climate change in [Country].?</w:t>
      </w:r>
    </w:p>
    <w:tbl>
      <w:tblPr>
        <w:tblStyle w:val="QQuestionTable"/>
        <w:tblW w:w="0" w:type="auto"/>
        <w:tblLook w:val="0460" w:firstRow="1" w:lastRow="1" w:firstColumn="0" w:lastColumn="0" w:noHBand="0" w:noVBand="1"/>
        <w:tblPrChange w:id="1068" w:author="ANA-AN00" w:date="2021-07-30T14:33:00Z">
          <w:tblPr>
            <w:tblStyle w:val="QQuestionTable0"/>
            <w:tblW w:w="9576" w:type="auto"/>
            <w:tblLook w:val="07E0" w:firstRow="1" w:lastRow="1" w:firstColumn="1" w:lastColumn="1" w:noHBand="1" w:noVBand="1"/>
          </w:tblPr>
        </w:tblPrChange>
      </w:tblPr>
      <w:tblGrid>
        <w:gridCol w:w="1538"/>
        <w:gridCol w:w="1303"/>
        <w:gridCol w:w="1317"/>
        <w:gridCol w:w="1517"/>
        <w:gridCol w:w="1282"/>
        <w:gridCol w:w="1349"/>
        <w:tblGridChange w:id="1069">
          <w:tblGrid>
            <w:gridCol w:w="1596"/>
            <w:gridCol w:w="1596"/>
            <w:gridCol w:w="1596"/>
            <w:gridCol w:w="1596"/>
            <w:gridCol w:w="1596"/>
            <w:gridCol w:w="1596"/>
          </w:tblGrid>
        </w:tblGridChange>
      </w:tblGrid>
      <w:tr w:rsidR="00B62D5E" w14:paraId="62FCAEF7"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070" w:author="ANA-AN00" w:date="2021-07-30T14:33:00Z">
              <w:tcPr>
                <w:tcW w:w="1596" w:type="dxa"/>
                <w:tcBorders>
                  <w:right w:val="single" w:sz="4" w:space="0" w:color="BFBFBF"/>
                </w:tcBorders>
              </w:tcPr>
            </w:tcPrChange>
          </w:tcPr>
          <w:p w14:paraId="34D30265"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071" w:author="ANA-AN00" w:date="2021-07-30T14:33:00Z">
              <w:tcPr>
                <w:tcW w:w="1596" w:type="dxa"/>
              </w:tcPr>
            </w:tcPrChange>
          </w:tcPr>
          <w:p w14:paraId="1E0F9B42" w14:textId="77777777" w:rsidR="00B62D5E" w:rsidRDefault="00FC177C">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Change w:id="1072" w:author="ANA-AN00" w:date="2021-07-30T14:33:00Z">
              <w:tcPr>
                <w:tcW w:w="1596" w:type="dxa"/>
              </w:tcPr>
            </w:tcPrChange>
          </w:tcPr>
          <w:p w14:paraId="57C40027" w14:textId="77777777" w:rsidR="00B62D5E" w:rsidRDefault="00FC177C">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Change w:id="1073" w:author="ANA-AN00" w:date="2021-07-30T14:33:00Z">
              <w:tcPr>
                <w:tcW w:w="1596" w:type="dxa"/>
              </w:tcPr>
            </w:tcPrChange>
          </w:tcPr>
          <w:p w14:paraId="1546B575" w14:textId="77777777" w:rsidR="00B62D5E" w:rsidRDefault="00FC177C">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Change w:id="1074" w:author="ANA-AN00" w:date="2021-07-30T14:33:00Z">
              <w:tcPr>
                <w:tcW w:w="1596" w:type="dxa"/>
              </w:tcPr>
            </w:tcPrChange>
          </w:tcPr>
          <w:p w14:paraId="54AC0273" w14:textId="77777777" w:rsidR="00B62D5E" w:rsidRDefault="00FC177C">
            <w:pPr>
              <w:cnfStyle w:val="100000000000" w:firstRow="1" w:lastRow="0" w:firstColumn="0" w:lastColumn="0" w:oddVBand="0" w:evenVBand="0" w:oddHBand="0" w:evenHBand="0" w:firstRowFirstColumn="0" w:firstRowLastColumn="0" w:lastRowFirstColumn="0" w:lastRowLastColumn="0"/>
            </w:pPr>
            <w:r>
              <w:t>A lot (4)</w:t>
            </w:r>
          </w:p>
        </w:tc>
        <w:tc>
          <w:tcPr>
            <w:tcW w:w="1596" w:type="dxa"/>
            <w:tcPrChange w:id="1075" w:author="ANA-AN00" w:date="2021-07-30T14:33:00Z">
              <w:tcPr>
                <w:tcW w:w="1596" w:type="dxa"/>
              </w:tcPr>
            </w:tcPrChange>
          </w:tcPr>
          <w:p w14:paraId="65E6D16A" w14:textId="77777777" w:rsidR="00B62D5E" w:rsidRDefault="00FC177C">
            <w:pPr>
              <w:cnfStyle w:val="100000000000" w:firstRow="1" w:lastRow="0" w:firstColumn="0" w:lastColumn="0" w:oddVBand="0" w:evenVBand="0" w:oddHBand="0" w:evenHBand="0" w:firstRowFirstColumn="0" w:firstRowLastColumn="0" w:lastRowFirstColumn="0" w:lastRowLastColumn="0"/>
            </w:pPr>
            <w:r>
              <w:t xml:space="preserve">A great deal </w:t>
            </w:r>
            <w:r>
              <w:t>(5)</w:t>
            </w:r>
          </w:p>
        </w:tc>
      </w:tr>
      <w:tr w:rsidR="00B62D5E" w14:paraId="5F508237" w14:textId="77777777" w:rsidTr="00B62D5E">
        <w:tc>
          <w:tcPr>
            <w:tcW w:w="1596" w:type="dxa"/>
            <w:tcPrChange w:id="1076" w:author="ANA-AN00" w:date="2021-07-30T14:33:00Z">
              <w:tcPr>
                <w:tcW w:w="1596" w:type="dxa"/>
                <w:tcBorders>
                  <w:right w:val="single" w:sz="4" w:space="0" w:color="BFBFBF"/>
                </w:tcBorders>
              </w:tcPr>
            </w:tcPrChange>
          </w:tcPr>
          <w:p w14:paraId="12D1234F" w14:textId="77777777" w:rsidR="00B62D5E" w:rsidRDefault="00FC177C">
            <w:pPr>
              <w:keepNext/>
            </w:pPr>
            <w:r>
              <w:t xml:space="preserve">Each of us (1) </w:t>
            </w:r>
          </w:p>
        </w:tc>
        <w:tc>
          <w:tcPr>
            <w:tcW w:w="1596" w:type="dxa"/>
            <w:tcPrChange w:id="1077" w:author="ANA-AN00" w:date="2021-07-30T14:33:00Z">
              <w:tcPr>
                <w:tcW w:w="1596" w:type="dxa"/>
              </w:tcPr>
            </w:tcPrChange>
          </w:tcPr>
          <w:p w14:paraId="7C443E8D" w14:textId="77777777" w:rsidR="00B62D5E" w:rsidRDefault="00B62D5E">
            <w:pPr>
              <w:pStyle w:val="ListParagraph"/>
              <w:keepNext/>
              <w:numPr>
                <w:ilvl w:val="0"/>
                <w:numId w:val="3"/>
              </w:numPr>
              <w:pPrChange w:id="1078" w:author="ANA-AN00" w:date="2021-07-30T14:33:00Z">
                <w:pPr>
                  <w:pStyle w:val="ListParagraph"/>
                  <w:keepNext/>
                  <w:numPr>
                    <w:numId w:val="6"/>
                  </w:numPr>
                  <w:spacing w:before="120"/>
                  <w:ind w:left="360"/>
                </w:pPr>
              </w:pPrChange>
            </w:pPr>
          </w:p>
        </w:tc>
        <w:tc>
          <w:tcPr>
            <w:tcW w:w="1596" w:type="dxa"/>
            <w:tcPrChange w:id="1079" w:author="ANA-AN00" w:date="2021-07-30T14:33:00Z">
              <w:tcPr>
                <w:tcW w:w="1596" w:type="dxa"/>
              </w:tcPr>
            </w:tcPrChange>
          </w:tcPr>
          <w:p w14:paraId="6120918B" w14:textId="77777777" w:rsidR="00B62D5E" w:rsidRDefault="00B62D5E">
            <w:pPr>
              <w:pStyle w:val="ListParagraph"/>
              <w:keepNext/>
              <w:numPr>
                <w:ilvl w:val="0"/>
                <w:numId w:val="3"/>
              </w:numPr>
              <w:pPrChange w:id="1080" w:author="ANA-AN00" w:date="2021-07-30T14:33:00Z">
                <w:pPr>
                  <w:pStyle w:val="ListParagraph"/>
                  <w:keepNext/>
                  <w:numPr>
                    <w:numId w:val="6"/>
                  </w:numPr>
                  <w:spacing w:before="120"/>
                  <w:ind w:left="360"/>
                </w:pPr>
              </w:pPrChange>
            </w:pPr>
          </w:p>
        </w:tc>
        <w:tc>
          <w:tcPr>
            <w:tcW w:w="1596" w:type="dxa"/>
            <w:tcPrChange w:id="1081" w:author="ANA-AN00" w:date="2021-07-30T14:33:00Z">
              <w:tcPr>
                <w:tcW w:w="1596" w:type="dxa"/>
              </w:tcPr>
            </w:tcPrChange>
          </w:tcPr>
          <w:p w14:paraId="397C781C" w14:textId="77777777" w:rsidR="00B62D5E" w:rsidRDefault="00B62D5E">
            <w:pPr>
              <w:pStyle w:val="ListParagraph"/>
              <w:keepNext/>
              <w:numPr>
                <w:ilvl w:val="0"/>
                <w:numId w:val="3"/>
              </w:numPr>
              <w:pPrChange w:id="1082" w:author="ANA-AN00" w:date="2021-07-30T14:33:00Z">
                <w:pPr>
                  <w:pStyle w:val="ListParagraph"/>
                  <w:keepNext/>
                  <w:numPr>
                    <w:numId w:val="6"/>
                  </w:numPr>
                  <w:spacing w:before="120"/>
                  <w:ind w:left="360"/>
                </w:pPr>
              </w:pPrChange>
            </w:pPr>
          </w:p>
        </w:tc>
        <w:tc>
          <w:tcPr>
            <w:tcW w:w="1596" w:type="dxa"/>
            <w:tcPrChange w:id="1083" w:author="ANA-AN00" w:date="2021-07-30T14:33:00Z">
              <w:tcPr>
                <w:tcW w:w="1596" w:type="dxa"/>
              </w:tcPr>
            </w:tcPrChange>
          </w:tcPr>
          <w:p w14:paraId="77189240" w14:textId="77777777" w:rsidR="00B62D5E" w:rsidRDefault="00B62D5E">
            <w:pPr>
              <w:pStyle w:val="ListParagraph"/>
              <w:keepNext/>
              <w:numPr>
                <w:ilvl w:val="0"/>
                <w:numId w:val="3"/>
              </w:numPr>
              <w:pPrChange w:id="1084" w:author="ANA-AN00" w:date="2021-07-30T14:33:00Z">
                <w:pPr>
                  <w:pStyle w:val="ListParagraph"/>
                  <w:keepNext/>
                  <w:numPr>
                    <w:numId w:val="6"/>
                  </w:numPr>
                  <w:spacing w:before="120"/>
                  <w:ind w:left="360"/>
                </w:pPr>
              </w:pPrChange>
            </w:pPr>
          </w:p>
        </w:tc>
        <w:tc>
          <w:tcPr>
            <w:tcW w:w="1596" w:type="dxa"/>
            <w:tcPrChange w:id="1085" w:author="ANA-AN00" w:date="2021-07-30T14:33:00Z">
              <w:tcPr>
                <w:tcW w:w="1596" w:type="dxa"/>
              </w:tcPr>
            </w:tcPrChange>
          </w:tcPr>
          <w:p w14:paraId="04AF976A" w14:textId="77777777" w:rsidR="00B62D5E" w:rsidRDefault="00B62D5E">
            <w:pPr>
              <w:pStyle w:val="ListParagraph"/>
              <w:keepNext/>
              <w:numPr>
                <w:ilvl w:val="0"/>
                <w:numId w:val="3"/>
              </w:numPr>
              <w:pPrChange w:id="1086" w:author="ANA-AN00" w:date="2021-07-30T14:33:00Z">
                <w:pPr>
                  <w:pStyle w:val="ListParagraph"/>
                  <w:keepNext/>
                  <w:numPr>
                    <w:numId w:val="6"/>
                  </w:numPr>
                  <w:spacing w:before="120"/>
                  <w:ind w:left="360"/>
                </w:pPr>
              </w:pPrChange>
            </w:pPr>
          </w:p>
        </w:tc>
      </w:tr>
      <w:tr w:rsidR="00B62D5E" w14:paraId="36C307C8" w14:textId="77777777" w:rsidTr="00B62D5E">
        <w:tc>
          <w:tcPr>
            <w:tcW w:w="1596" w:type="dxa"/>
            <w:tcPrChange w:id="1087" w:author="ANA-AN00" w:date="2021-07-30T14:33:00Z">
              <w:tcPr>
                <w:tcW w:w="1596" w:type="dxa"/>
                <w:tcBorders>
                  <w:right w:val="single" w:sz="4" w:space="0" w:color="BFBFBF"/>
                </w:tcBorders>
              </w:tcPr>
            </w:tcPrChange>
          </w:tcPr>
          <w:p w14:paraId="2EA0677A" w14:textId="77777777" w:rsidR="00B62D5E" w:rsidRDefault="00FC177C">
            <w:pPr>
              <w:keepNext/>
            </w:pPr>
            <w:r>
              <w:t xml:space="preserve">The high income earners (2) </w:t>
            </w:r>
          </w:p>
        </w:tc>
        <w:tc>
          <w:tcPr>
            <w:tcW w:w="1596" w:type="dxa"/>
            <w:tcPrChange w:id="1088" w:author="ANA-AN00" w:date="2021-07-30T14:33:00Z">
              <w:tcPr>
                <w:tcW w:w="1596" w:type="dxa"/>
              </w:tcPr>
            </w:tcPrChange>
          </w:tcPr>
          <w:p w14:paraId="5AAE7196" w14:textId="77777777" w:rsidR="00B62D5E" w:rsidRDefault="00B62D5E">
            <w:pPr>
              <w:pStyle w:val="ListParagraph"/>
              <w:keepNext/>
              <w:numPr>
                <w:ilvl w:val="0"/>
                <w:numId w:val="3"/>
              </w:numPr>
              <w:pPrChange w:id="1089" w:author="ANA-AN00" w:date="2021-07-30T14:33:00Z">
                <w:pPr>
                  <w:pStyle w:val="ListParagraph"/>
                  <w:keepNext/>
                  <w:numPr>
                    <w:numId w:val="6"/>
                  </w:numPr>
                  <w:spacing w:before="120"/>
                  <w:ind w:left="360"/>
                </w:pPr>
              </w:pPrChange>
            </w:pPr>
          </w:p>
        </w:tc>
        <w:tc>
          <w:tcPr>
            <w:tcW w:w="1596" w:type="dxa"/>
            <w:tcPrChange w:id="1090" w:author="ANA-AN00" w:date="2021-07-30T14:33:00Z">
              <w:tcPr>
                <w:tcW w:w="1596" w:type="dxa"/>
              </w:tcPr>
            </w:tcPrChange>
          </w:tcPr>
          <w:p w14:paraId="71485F28" w14:textId="77777777" w:rsidR="00B62D5E" w:rsidRDefault="00B62D5E">
            <w:pPr>
              <w:pStyle w:val="ListParagraph"/>
              <w:keepNext/>
              <w:numPr>
                <w:ilvl w:val="0"/>
                <w:numId w:val="3"/>
              </w:numPr>
              <w:pPrChange w:id="1091" w:author="ANA-AN00" w:date="2021-07-30T14:33:00Z">
                <w:pPr>
                  <w:pStyle w:val="ListParagraph"/>
                  <w:keepNext/>
                  <w:numPr>
                    <w:numId w:val="6"/>
                  </w:numPr>
                  <w:spacing w:before="120"/>
                  <w:ind w:left="360"/>
                </w:pPr>
              </w:pPrChange>
            </w:pPr>
          </w:p>
        </w:tc>
        <w:tc>
          <w:tcPr>
            <w:tcW w:w="1596" w:type="dxa"/>
            <w:tcPrChange w:id="1092" w:author="ANA-AN00" w:date="2021-07-30T14:33:00Z">
              <w:tcPr>
                <w:tcW w:w="1596" w:type="dxa"/>
              </w:tcPr>
            </w:tcPrChange>
          </w:tcPr>
          <w:p w14:paraId="00776F4E" w14:textId="77777777" w:rsidR="00B62D5E" w:rsidRDefault="00B62D5E">
            <w:pPr>
              <w:pStyle w:val="ListParagraph"/>
              <w:keepNext/>
              <w:numPr>
                <w:ilvl w:val="0"/>
                <w:numId w:val="3"/>
              </w:numPr>
              <w:pPrChange w:id="1093" w:author="ANA-AN00" w:date="2021-07-30T14:33:00Z">
                <w:pPr>
                  <w:pStyle w:val="ListParagraph"/>
                  <w:keepNext/>
                  <w:numPr>
                    <w:numId w:val="6"/>
                  </w:numPr>
                  <w:spacing w:before="120"/>
                  <w:ind w:left="360"/>
                </w:pPr>
              </w:pPrChange>
            </w:pPr>
          </w:p>
        </w:tc>
        <w:tc>
          <w:tcPr>
            <w:tcW w:w="1596" w:type="dxa"/>
            <w:tcPrChange w:id="1094" w:author="ANA-AN00" w:date="2021-07-30T14:33:00Z">
              <w:tcPr>
                <w:tcW w:w="1596" w:type="dxa"/>
              </w:tcPr>
            </w:tcPrChange>
          </w:tcPr>
          <w:p w14:paraId="00F5BADD" w14:textId="77777777" w:rsidR="00B62D5E" w:rsidRDefault="00B62D5E">
            <w:pPr>
              <w:pStyle w:val="ListParagraph"/>
              <w:keepNext/>
              <w:numPr>
                <w:ilvl w:val="0"/>
                <w:numId w:val="3"/>
              </w:numPr>
              <w:pPrChange w:id="1095" w:author="ANA-AN00" w:date="2021-07-30T14:33:00Z">
                <w:pPr>
                  <w:pStyle w:val="ListParagraph"/>
                  <w:keepNext/>
                  <w:numPr>
                    <w:numId w:val="6"/>
                  </w:numPr>
                  <w:spacing w:before="120"/>
                  <w:ind w:left="360"/>
                </w:pPr>
              </w:pPrChange>
            </w:pPr>
          </w:p>
        </w:tc>
        <w:tc>
          <w:tcPr>
            <w:tcW w:w="1596" w:type="dxa"/>
            <w:tcPrChange w:id="1096" w:author="ANA-AN00" w:date="2021-07-30T14:33:00Z">
              <w:tcPr>
                <w:tcW w:w="1596" w:type="dxa"/>
              </w:tcPr>
            </w:tcPrChange>
          </w:tcPr>
          <w:p w14:paraId="6E0E5440" w14:textId="77777777" w:rsidR="00B62D5E" w:rsidRDefault="00B62D5E">
            <w:pPr>
              <w:pStyle w:val="ListParagraph"/>
              <w:keepNext/>
              <w:numPr>
                <w:ilvl w:val="0"/>
                <w:numId w:val="3"/>
              </w:numPr>
              <w:pPrChange w:id="1097" w:author="ANA-AN00" w:date="2021-07-30T14:33:00Z">
                <w:pPr>
                  <w:pStyle w:val="ListParagraph"/>
                  <w:keepNext/>
                  <w:numPr>
                    <w:numId w:val="6"/>
                  </w:numPr>
                  <w:spacing w:before="120"/>
                  <w:ind w:left="360"/>
                </w:pPr>
              </w:pPrChange>
            </w:pPr>
          </w:p>
        </w:tc>
      </w:tr>
      <w:tr w:rsidR="00B62D5E" w14:paraId="54C10901" w14:textId="77777777" w:rsidTr="00B62D5E">
        <w:tc>
          <w:tcPr>
            <w:tcW w:w="1596" w:type="dxa"/>
            <w:tcPrChange w:id="1098" w:author="ANA-AN00" w:date="2021-07-30T14:33:00Z">
              <w:tcPr>
                <w:tcW w:w="1596" w:type="dxa"/>
                <w:tcBorders>
                  <w:right w:val="single" w:sz="4" w:space="0" w:color="BFBFBF"/>
                </w:tcBorders>
              </w:tcPr>
            </w:tcPrChange>
          </w:tcPr>
          <w:p w14:paraId="730E5DCB" w14:textId="77777777" w:rsidR="00B62D5E" w:rsidRDefault="00FC177C">
            <w:pPr>
              <w:keepNext/>
            </w:pPr>
            <w:r>
              <w:t xml:space="preserve">The [Country] government (3) </w:t>
            </w:r>
          </w:p>
        </w:tc>
        <w:tc>
          <w:tcPr>
            <w:tcW w:w="1596" w:type="dxa"/>
            <w:tcPrChange w:id="1099" w:author="ANA-AN00" w:date="2021-07-30T14:33:00Z">
              <w:tcPr>
                <w:tcW w:w="1596" w:type="dxa"/>
              </w:tcPr>
            </w:tcPrChange>
          </w:tcPr>
          <w:p w14:paraId="0931224C" w14:textId="77777777" w:rsidR="00B62D5E" w:rsidRDefault="00B62D5E">
            <w:pPr>
              <w:pStyle w:val="ListParagraph"/>
              <w:keepNext/>
              <w:numPr>
                <w:ilvl w:val="0"/>
                <w:numId w:val="3"/>
              </w:numPr>
              <w:pPrChange w:id="1100" w:author="ANA-AN00" w:date="2021-07-30T14:33:00Z">
                <w:pPr>
                  <w:pStyle w:val="ListParagraph"/>
                  <w:keepNext/>
                  <w:numPr>
                    <w:numId w:val="6"/>
                  </w:numPr>
                  <w:spacing w:before="120"/>
                  <w:ind w:left="360"/>
                </w:pPr>
              </w:pPrChange>
            </w:pPr>
          </w:p>
        </w:tc>
        <w:tc>
          <w:tcPr>
            <w:tcW w:w="1596" w:type="dxa"/>
            <w:tcPrChange w:id="1101" w:author="ANA-AN00" w:date="2021-07-30T14:33:00Z">
              <w:tcPr>
                <w:tcW w:w="1596" w:type="dxa"/>
              </w:tcPr>
            </w:tcPrChange>
          </w:tcPr>
          <w:p w14:paraId="3CFD604D" w14:textId="77777777" w:rsidR="00B62D5E" w:rsidRDefault="00B62D5E">
            <w:pPr>
              <w:pStyle w:val="ListParagraph"/>
              <w:keepNext/>
              <w:numPr>
                <w:ilvl w:val="0"/>
                <w:numId w:val="3"/>
              </w:numPr>
              <w:pPrChange w:id="1102" w:author="ANA-AN00" w:date="2021-07-30T14:33:00Z">
                <w:pPr>
                  <w:pStyle w:val="ListParagraph"/>
                  <w:keepNext/>
                  <w:numPr>
                    <w:numId w:val="6"/>
                  </w:numPr>
                  <w:spacing w:before="120"/>
                  <w:ind w:left="360"/>
                </w:pPr>
              </w:pPrChange>
            </w:pPr>
          </w:p>
        </w:tc>
        <w:tc>
          <w:tcPr>
            <w:tcW w:w="1596" w:type="dxa"/>
            <w:tcPrChange w:id="1103" w:author="ANA-AN00" w:date="2021-07-30T14:33:00Z">
              <w:tcPr>
                <w:tcW w:w="1596" w:type="dxa"/>
              </w:tcPr>
            </w:tcPrChange>
          </w:tcPr>
          <w:p w14:paraId="5F6447A2" w14:textId="77777777" w:rsidR="00B62D5E" w:rsidRDefault="00B62D5E">
            <w:pPr>
              <w:pStyle w:val="ListParagraph"/>
              <w:keepNext/>
              <w:numPr>
                <w:ilvl w:val="0"/>
                <w:numId w:val="3"/>
              </w:numPr>
              <w:pPrChange w:id="1104" w:author="ANA-AN00" w:date="2021-07-30T14:33:00Z">
                <w:pPr>
                  <w:pStyle w:val="ListParagraph"/>
                  <w:keepNext/>
                  <w:numPr>
                    <w:numId w:val="6"/>
                  </w:numPr>
                  <w:spacing w:before="120"/>
                  <w:ind w:left="360"/>
                </w:pPr>
              </w:pPrChange>
            </w:pPr>
          </w:p>
        </w:tc>
        <w:tc>
          <w:tcPr>
            <w:tcW w:w="1596" w:type="dxa"/>
            <w:tcPrChange w:id="1105" w:author="ANA-AN00" w:date="2021-07-30T14:33:00Z">
              <w:tcPr>
                <w:tcW w:w="1596" w:type="dxa"/>
              </w:tcPr>
            </w:tcPrChange>
          </w:tcPr>
          <w:p w14:paraId="251CEDA4" w14:textId="77777777" w:rsidR="00B62D5E" w:rsidRDefault="00B62D5E">
            <w:pPr>
              <w:pStyle w:val="ListParagraph"/>
              <w:keepNext/>
              <w:numPr>
                <w:ilvl w:val="0"/>
                <w:numId w:val="3"/>
              </w:numPr>
              <w:pPrChange w:id="1106" w:author="ANA-AN00" w:date="2021-07-30T14:33:00Z">
                <w:pPr>
                  <w:pStyle w:val="ListParagraph"/>
                  <w:keepNext/>
                  <w:numPr>
                    <w:numId w:val="6"/>
                  </w:numPr>
                  <w:spacing w:before="120"/>
                  <w:ind w:left="360"/>
                </w:pPr>
              </w:pPrChange>
            </w:pPr>
          </w:p>
        </w:tc>
        <w:tc>
          <w:tcPr>
            <w:tcW w:w="1596" w:type="dxa"/>
            <w:tcPrChange w:id="1107" w:author="ANA-AN00" w:date="2021-07-30T14:33:00Z">
              <w:tcPr>
                <w:tcW w:w="1596" w:type="dxa"/>
              </w:tcPr>
            </w:tcPrChange>
          </w:tcPr>
          <w:p w14:paraId="61D5739C" w14:textId="77777777" w:rsidR="00B62D5E" w:rsidRDefault="00B62D5E">
            <w:pPr>
              <w:pStyle w:val="ListParagraph"/>
              <w:keepNext/>
              <w:numPr>
                <w:ilvl w:val="0"/>
                <w:numId w:val="3"/>
              </w:numPr>
              <w:pPrChange w:id="1108" w:author="ANA-AN00" w:date="2021-07-30T14:33:00Z">
                <w:pPr>
                  <w:pStyle w:val="ListParagraph"/>
                  <w:keepNext/>
                  <w:numPr>
                    <w:numId w:val="6"/>
                  </w:numPr>
                  <w:spacing w:before="120"/>
                  <w:ind w:left="360"/>
                </w:pPr>
              </w:pPrChange>
            </w:pPr>
          </w:p>
        </w:tc>
      </w:tr>
      <w:tr w:rsidR="00B62D5E" w14:paraId="5A22B05A" w14:textId="77777777" w:rsidTr="00B62D5E">
        <w:tc>
          <w:tcPr>
            <w:tcW w:w="1596" w:type="dxa"/>
            <w:tcPrChange w:id="1109" w:author="ANA-AN00" w:date="2021-07-30T14:33:00Z">
              <w:tcPr>
                <w:tcW w:w="1596" w:type="dxa"/>
                <w:tcBorders>
                  <w:right w:val="single" w:sz="4" w:space="0" w:color="BFBFBF"/>
                </w:tcBorders>
              </w:tcPr>
            </w:tcPrChange>
          </w:tcPr>
          <w:p w14:paraId="0C834355" w14:textId="77777777" w:rsidR="00B62D5E" w:rsidRDefault="00FC177C">
            <w:pPr>
              <w:keepNext/>
            </w:pPr>
            <w:r>
              <w:t xml:space="preserve">Companies (4) </w:t>
            </w:r>
          </w:p>
        </w:tc>
        <w:tc>
          <w:tcPr>
            <w:tcW w:w="1596" w:type="dxa"/>
            <w:tcPrChange w:id="1110" w:author="ANA-AN00" w:date="2021-07-30T14:33:00Z">
              <w:tcPr>
                <w:tcW w:w="1596" w:type="dxa"/>
              </w:tcPr>
            </w:tcPrChange>
          </w:tcPr>
          <w:p w14:paraId="22BAD0CC" w14:textId="77777777" w:rsidR="00B62D5E" w:rsidRDefault="00B62D5E">
            <w:pPr>
              <w:pStyle w:val="ListParagraph"/>
              <w:keepNext/>
              <w:numPr>
                <w:ilvl w:val="0"/>
                <w:numId w:val="3"/>
              </w:numPr>
              <w:pPrChange w:id="1111" w:author="ANA-AN00" w:date="2021-07-30T14:33:00Z">
                <w:pPr>
                  <w:pStyle w:val="ListParagraph"/>
                  <w:keepNext/>
                  <w:numPr>
                    <w:numId w:val="6"/>
                  </w:numPr>
                  <w:spacing w:before="120"/>
                  <w:ind w:left="360"/>
                </w:pPr>
              </w:pPrChange>
            </w:pPr>
          </w:p>
        </w:tc>
        <w:tc>
          <w:tcPr>
            <w:tcW w:w="1596" w:type="dxa"/>
            <w:tcPrChange w:id="1112" w:author="ANA-AN00" w:date="2021-07-30T14:33:00Z">
              <w:tcPr>
                <w:tcW w:w="1596" w:type="dxa"/>
              </w:tcPr>
            </w:tcPrChange>
          </w:tcPr>
          <w:p w14:paraId="73E8EF6F" w14:textId="77777777" w:rsidR="00B62D5E" w:rsidRDefault="00B62D5E">
            <w:pPr>
              <w:pStyle w:val="ListParagraph"/>
              <w:keepNext/>
              <w:numPr>
                <w:ilvl w:val="0"/>
                <w:numId w:val="3"/>
              </w:numPr>
              <w:pPrChange w:id="1113" w:author="ANA-AN00" w:date="2021-07-30T14:33:00Z">
                <w:pPr>
                  <w:pStyle w:val="ListParagraph"/>
                  <w:keepNext/>
                  <w:numPr>
                    <w:numId w:val="6"/>
                  </w:numPr>
                  <w:spacing w:before="120"/>
                  <w:ind w:left="360"/>
                </w:pPr>
              </w:pPrChange>
            </w:pPr>
          </w:p>
        </w:tc>
        <w:tc>
          <w:tcPr>
            <w:tcW w:w="1596" w:type="dxa"/>
            <w:tcPrChange w:id="1114" w:author="ANA-AN00" w:date="2021-07-30T14:33:00Z">
              <w:tcPr>
                <w:tcW w:w="1596" w:type="dxa"/>
              </w:tcPr>
            </w:tcPrChange>
          </w:tcPr>
          <w:p w14:paraId="4A36608C" w14:textId="77777777" w:rsidR="00B62D5E" w:rsidRDefault="00B62D5E">
            <w:pPr>
              <w:pStyle w:val="ListParagraph"/>
              <w:keepNext/>
              <w:numPr>
                <w:ilvl w:val="0"/>
                <w:numId w:val="3"/>
              </w:numPr>
              <w:pPrChange w:id="1115" w:author="ANA-AN00" w:date="2021-07-30T14:33:00Z">
                <w:pPr>
                  <w:pStyle w:val="ListParagraph"/>
                  <w:keepNext/>
                  <w:numPr>
                    <w:numId w:val="6"/>
                  </w:numPr>
                  <w:spacing w:before="120"/>
                  <w:ind w:left="360"/>
                </w:pPr>
              </w:pPrChange>
            </w:pPr>
          </w:p>
        </w:tc>
        <w:tc>
          <w:tcPr>
            <w:tcW w:w="1596" w:type="dxa"/>
            <w:tcPrChange w:id="1116" w:author="ANA-AN00" w:date="2021-07-30T14:33:00Z">
              <w:tcPr>
                <w:tcW w:w="1596" w:type="dxa"/>
              </w:tcPr>
            </w:tcPrChange>
          </w:tcPr>
          <w:p w14:paraId="2322B201" w14:textId="77777777" w:rsidR="00B62D5E" w:rsidRDefault="00B62D5E">
            <w:pPr>
              <w:pStyle w:val="ListParagraph"/>
              <w:keepNext/>
              <w:numPr>
                <w:ilvl w:val="0"/>
                <w:numId w:val="3"/>
              </w:numPr>
              <w:pPrChange w:id="1117" w:author="ANA-AN00" w:date="2021-07-30T14:33:00Z">
                <w:pPr>
                  <w:pStyle w:val="ListParagraph"/>
                  <w:keepNext/>
                  <w:numPr>
                    <w:numId w:val="6"/>
                  </w:numPr>
                  <w:spacing w:before="120"/>
                  <w:ind w:left="360"/>
                </w:pPr>
              </w:pPrChange>
            </w:pPr>
          </w:p>
        </w:tc>
        <w:tc>
          <w:tcPr>
            <w:tcW w:w="1596" w:type="dxa"/>
            <w:tcPrChange w:id="1118" w:author="ANA-AN00" w:date="2021-07-30T14:33:00Z">
              <w:tcPr>
                <w:tcW w:w="1596" w:type="dxa"/>
              </w:tcPr>
            </w:tcPrChange>
          </w:tcPr>
          <w:p w14:paraId="05138D5C" w14:textId="77777777" w:rsidR="00B62D5E" w:rsidRDefault="00B62D5E">
            <w:pPr>
              <w:pStyle w:val="ListParagraph"/>
              <w:keepNext/>
              <w:numPr>
                <w:ilvl w:val="0"/>
                <w:numId w:val="3"/>
              </w:numPr>
              <w:pPrChange w:id="1119" w:author="ANA-AN00" w:date="2021-07-30T14:33:00Z">
                <w:pPr>
                  <w:pStyle w:val="ListParagraph"/>
                  <w:keepNext/>
                  <w:numPr>
                    <w:numId w:val="6"/>
                  </w:numPr>
                  <w:spacing w:before="120"/>
                  <w:ind w:left="360"/>
                </w:pPr>
              </w:pPrChange>
            </w:pPr>
          </w:p>
        </w:tc>
      </w:tr>
      <w:tr w:rsidR="00B62D5E" w14:paraId="6E90D91D" w14:textId="77777777" w:rsidTr="00B62D5E">
        <w:tc>
          <w:tcPr>
            <w:tcW w:w="1596" w:type="dxa"/>
            <w:tcPrChange w:id="1120" w:author="ANA-AN00" w:date="2021-07-30T14:33:00Z">
              <w:tcPr>
                <w:tcW w:w="1596" w:type="dxa"/>
                <w:tcBorders>
                  <w:right w:val="single" w:sz="4" w:space="0" w:color="BFBFBF"/>
                </w:tcBorders>
              </w:tcPr>
            </w:tcPrChange>
          </w:tcPr>
          <w:p w14:paraId="7FD453CB" w14:textId="77777777" w:rsidR="00B62D5E" w:rsidRDefault="00FC177C">
            <w:pPr>
              <w:keepNext/>
            </w:pPr>
            <w:r>
              <w:t xml:space="preserve">Previous generations (5) </w:t>
            </w:r>
          </w:p>
        </w:tc>
        <w:tc>
          <w:tcPr>
            <w:tcW w:w="1596" w:type="dxa"/>
            <w:tcPrChange w:id="1121" w:author="ANA-AN00" w:date="2021-07-30T14:33:00Z">
              <w:tcPr>
                <w:tcW w:w="1596" w:type="dxa"/>
              </w:tcPr>
            </w:tcPrChange>
          </w:tcPr>
          <w:p w14:paraId="0F9F908E" w14:textId="77777777" w:rsidR="00B62D5E" w:rsidRDefault="00B62D5E">
            <w:pPr>
              <w:pStyle w:val="ListParagraph"/>
              <w:keepNext/>
              <w:numPr>
                <w:ilvl w:val="0"/>
                <w:numId w:val="3"/>
              </w:numPr>
              <w:pPrChange w:id="1122" w:author="ANA-AN00" w:date="2021-07-30T14:33:00Z">
                <w:pPr>
                  <w:pStyle w:val="ListParagraph"/>
                  <w:keepNext/>
                  <w:numPr>
                    <w:numId w:val="6"/>
                  </w:numPr>
                  <w:spacing w:before="120"/>
                  <w:ind w:left="360"/>
                </w:pPr>
              </w:pPrChange>
            </w:pPr>
          </w:p>
        </w:tc>
        <w:tc>
          <w:tcPr>
            <w:tcW w:w="1596" w:type="dxa"/>
            <w:tcPrChange w:id="1123" w:author="ANA-AN00" w:date="2021-07-30T14:33:00Z">
              <w:tcPr>
                <w:tcW w:w="1596" w:type="dxa"/>
              </w:tcPr>
            </w:tcPrChange>
          </w:tcPr>
          <w:p w14:paraId="77794A29" w14:textId="77777777" w:rsidR="00B62D5E" w:rsidRDefault="00B62D5E">
            <w:pPr>
              <w:pStyle w:val="ListParagraph"/>
              <w:keepNext/>
              <w:numPr>
                <w:ilvl w:val="0"/>
                <w:numId w:val="3"/>
              </w:numPr>
              <w:pPrChange w:id="1124" w:author="ANA-AN00" w:date="2021-07-30T14:33:00Z">
                <w:pPr>
                  <w:pStyle w:val="ListParagraph"/>
                  <w:keepNext/>
                  <w:numPr>
                    <w:numId w:val="6"/>
                  </w:numPr>
                  <w:spacing w:before="120"/>
                  <w:ind w:left="360"/>
                </w:pPr>
              </w:pPrChange>
            </w:pPr>
          </w:p>
        </w:tc>
        <w:tc>
          <w:tcPr>
            <w:tcW w:w="1596" w:type="dxa"/>
            <w:tcPrChange w:id="1125" w:author="ANA-AN00" w:date="2021-07-30T14:33:00Z">
              <w:tcPr>
                <w:tcW w:w="1596" w:type="dxa"/>
              </w:tcPr>
            </w:tcPrChange>
          </w:tcPr>
          <w:p w14:paraId="031EF80A" w14:textId="77777777" w:rsidR="00B62D5E" w:rsidRDefault="00B62D5E">
            <w:pPr>
              <w:pStyle w:val="ListParagraph"/>
              <w:keepNext/>
              <w:numPr>
                <w:ilvl w:val="0"/>
                <w:numId w:val="3"/>
              </w:numPr>
              <w:pPrChange w:id="1126" w:author="ANA-AN00" w:date="2021-07-30T14:33:00Z">
                <w:pPr>
                  <w:pStyle w:val="ListParagraph"/>
                  <w:keepNext/>
                  <w:numPr>
                    <w:numId w:val="6"/>
                  </w:numPr>
                  <w:spacing w:before="120"/>
                  <w:ind w:left="360"/>
                </w:pPr>
              </w:pPrChange>
            </w:pPr>
          </w:p>
        </w:tc>
        <w:tc>
          <w:tcPr>
            <w:tcW w:w="1596" w:type="dxa"/>
            <w:tcPrChange w:id="1127" w:author="ANA-AN00" w:date="2021-07-30T14:33:00Z">
              <w:tcPr>
                <w:tcW w:w="1596" w:type="dxa"/>
              </w:tcPr>
            </w:tcPrChange>
          </w:tcPr>
          <w:p w14:paraId="561E55E6" w14:textId="77777777" w:rsidR="00B62D5E" w:rsidRDefault="00B62D5E">
            <w:pPr>
              <w:pStyle w:val="ListParagraph"/>
              <w:keepNext/>
              <w:numPr>
                <w:ilvl w:val="0"/>
                <w:numId w:val="3"/>
              </w:numPr>
              <w:pPrChange w:id="1128" w:author="ANA-AN00" w:date="2021-07-30T14:33:00Z">
                <w:pPr>
                  <w:pStyle w:val="ListParagraph"/>
                  <w:keepNext/>
                  <w:numPr>
                    <w:numId w:val="6"/>
                  </w:numPr>
                  <w:spacing w:before="120"/>
                  <w:ind w:left="360"/>
                </w:pPr>
              </w:pPrChange>
            </w:pPr>
          </w:p>
        </w:tc>
        <w:tc>
          <w:tcPr>
            <w:tcW w:w="1596" w:type="dxa"/>
            <w:tcPrChange w:id="1129" w:author="ANA-AN00" w:date="2021-07-30T14:33:00Z">
              <w:tcPr>
                <w:tcW w:w="1596" w:type="dxa"/>
              </w:tcPr>
            </w:tcPrChange>
          </w:tcPr>
          <w:p w14:paraId="64D23039" w14:textId="77777777" w:rsidR="00B62D5E" w:rsidRDefault="00B62D5E">
            <w:pPr>
              <w:pStyle w:val="ListParagraph"/>
              <w:keepNext/>
              <w:numPr>
                <w:ilvl w:val="0"/>
                <w:numId w:val="3"/>
              </w:numPr>
              <w:pPrChange w:id="1130" w:author="ANA-AN00" w:date="2021-07-30T14:33:00Z">
                <w:pPr>
                  <w:pStyle w:val="ListParagraph"/>
                  <w:keepNext/>
                  <w:numPr>
                    <w:numId w:val="6"/>
                  </w:numPr>
                  <w:spacing w:before="120"/>
                  <w:ind w:left="360"/>
                </w:pPr>
              </w:pPrChange>
            </w:pPr>
          </w:p>
        </w:tc>
      </w:tr>
    </w:tbl>
    <w:p w14:paraId="45E628A4" w14:textId="77777777" w:rsidR="00B62D5E" w:rsidRDefault="00B62D5E"/>
    <w:p w14:paraId="29B20634" w14:textId="77777777" w:rsidR="00B62D5E" w:rsidRDefault="00B62D5E"/>
    <w:p w14:paraId="2DA4BE93" w14:textId="77777777" w:rsidR="00B62D5E" w:rsidRDefault="00FC177C">
      <w:pPr>
        <w:keepNext/>
      </w:pPr>
      <w:r>
        <w:t xml:space="preserve">Q14.1 </w:t>
      </w:r>
      <w:r>
        <w:t>以下群体在多大程度上对气候变化负有责任？</w:t>
      </w:r>
    </w:p>
    <w:tbl>
      <w:tblPr>
        <w:tblStyle w:val="QQuestionTable"/>
        <w:tblW w:w="0" w:type="auto"/>
        <w:tblLook w:val="0460" w:firstRow="1" w:lastRow="1" w:firstColumn="0" w:lastColumn="0" w:noHBand="0" w:noVBand="1"/>
        <w:tblPrChange w:id="1131"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1132">
          <w:tblGrid>
            <w:gridCol w:w="1596"/>
            <w:gridCol w:w="1596"/>
            <w:gridCol w:w="1596"/>
            <w:gridCol w:w="1596"/>
            <w:gridCol w:w="1596"/>
            <w:gridCol w:w="1596"/>
          </w:tblGrid>
        </w:tblGridChange>
      </w:tblGrid>
      <w:tr w:rsidR="00B62D5E" w14:paraId="43142B15"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133" w:author="ANA-AN00" w:date="2021-07-30T14:33:00Z">
              <w:tcPr>
                <w:tcW w:w="1596" w:type="dxa"/>
                <w:tcBorders>
                  <w:right w:val="single" w:sz="4" w:space="0" w:color="BFBFBF"/>
                </w:tcBorders>
              </w:tcPr>
            </w:tcPrChange>
          </w:tcPr>
          <w:p w14:paraId="242FE465"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134" w:author="ANA-AN00" w:date="2021-07-30T14:33:00Z">
              <w:tcPr>
                <w:tcW w:w="1596" w:type="dxa"/>
              </w:tcPr>
            </w:tcPrChange>
          </w:tcPr>
          <w:p w14:paraId="5C59CC1C" w14:textId="77777777" w:rsidR="00B62D5E" w:rsidRDefault="00FC177C">
            <w:pPr>
              <w:cnfStyle w:val="100000000000" w:firstRow="1" w:lastRow="0" w:firstColumn="0" w:lastColumn="0" w:oddVBand="0" w:evenVBand="0" w:oddHBand="0" w:evenHBand="0" w:firstRowFirstColumn="0" w:firstRowLastColumn="0" w:lastRowFirstColumn="0" w:lastRowLastColumn="0"/>
            </w:pPr>
            <w:r>
              <w:t>完全没有责任</w:t>
            </w:r>
            <w:r>
              <w:t xml:space="preserve"> (1)</w:t>
            </w:r>
          </w:p>
        </w:tc>
        <w:tc>
          <w:tcPr>
            <w:tcW w:w="1596" w:type="dxa"/>
            <w:tcPrChange w:id="1135" w:author="ANA-AN00" w:date="2021-07-30T14:33:00Z">
              <w:tcPr>
                <w:tcW w:w="1596" w:type="dxa"/>
              </w:tcPr>
            </w:tcPrChange>
          </w:tcPr>
          <w:p w14:paraId="7BF82AB4" w14:textId="77777777" w:rsidR="00B62D5E" w:rsidRDefault="00FC177C">
            <w:pPr>
              <w:cnfStyle w:val="100000000000" w:firstRow="1" w:lastRow="0" w:firstColumn="0" w:lastColumn="0" w:oddVBand="0" w:evenVBand="0" w:oddHBand="0" w:evenHBand="0" w:firstRowFirstColumn="0" w:firstRowLastColumn="0" w:lastRowFirstColumn="0" w:lastRowLastColumn="0"/>
            </w:pPr>
            <w:r>
              <w:t>较小程度</w:t>
            </w:r>
            <w:r>
              <w:t xml:space="preserve"> (2)</w:t>
            </w:r>
          </w:p>
        </w:tc>
        <w:tc>
          <w:tcPr>
            <w:tcW w:w="1596" w:type="dxa"/>
            <w:tcPrChange w:id="1136" w:author="ANA-AN00" w:date="2021-07-30T14:33:00Z">
              <w:tcPr>
                <w:tcW w:w="1596" w:type="dxa"/>
              </w:tcPr>
            </w:tcPrChange>
          </w:tcPr>
          <w:p w14:paraId="7A8B481A" w14:textId="77777777" w:rsidR="00B62D5E" w:rsidRDefault="00FC177C">
            <w:pPr>
              <w:cnfStyle w:val="100000000000" w:firstRow="1" w:lastRow="0" w:firstColumn="0" w:lastColumn="0" w:oddVBand="0" w:evenVBand="0" w:oddHBand="0" w:evenHBand="0" w:firstRowFirstColumn="0" w:firstRowLastColumn="0" w:lastRowFirstColumn="0" w:lastRowLastColumn="0"/>
            </w:pPr>
            <w:r>
              <w:t>中等程度</w:t>
            </w:r>
            <w:r>
              <w:t xml:space="preserve"> (3)</w:t>
            </w:r>
          </w:p>
        </w:tc>
        <w:tc>
          <w:tcPr>
            <w:tcW w:w="1596" w:type="dxa"/>
            <w:tcPrChange w:id="1137" w:author="ANA-AN00" w:date="2021-07-30T14:33:00Z">
              <w:tcPr>
                <w:tcW w:w="1596" w:type="dxa"/>
              </w:tcPr>
            </w:tcPrChange>
          </w:tcPr>
          <w:p w14:paraId="4C5A1271" w14:textId="77777777" w:rsidR="00B62D5E" w:rsidRDefault="00FC177C">
            <w:pPr>
              <w:cnfStyle w:val="100000000000" w:firstRow="1" w:lastRow="0" w:firstColumn="0" w:lastColumn="0" w:oddVBand="0" w:evenVBand="0" w:oddHBand="0" w:evenHBand="0" w:firstRowFirstColumn="0" w:firstRowLastColumn="0" w:lastRowFirstColumn="0" w:lastRowLastColumn="0"/>
            </w:pPr>
            <w:r>
              <w:t>很大程度</w:t>
            </w:r>
            <w:r>
              <w:t xml:space="preserve"> (4)</w:t>
            </w:r>
          </w:p>
        </w:tc>
        <w:tc>
          <w:tcPr>
            <w:tcW w:w="1596" w:type="dxa"/>
            <w:tcPrChange w:id="1138" w:author="ANA-AN00" w:date="2021-07-30T14:33:00Z">
              <w:tcPr>
                <w:tcW w:w="1596" w:type="dxa"/>
              </w:tcPr>
            </w:tcPrChange>
          </w:tcPr>
          <w:p w14:paraId="368262C7" w14:textId="77777777" w:rsidR="00B62D5E" w:rsidRDefault="00FC177C">
            <w:pPr>
              <w:cnfStyle w:val="100000000000" w:firstRow="1" w:lastRow="0" w:firstColumn="0" w:lastColumn="0" w:oddVBand="0" w:evenVBand="0" w:oddHBand="0" w:evenHBand="0" w:firstRowFirstColumn="0" w:firstRowLastColumn="0" w:lastRowFirstColumn="0" w:lastRowLastColumn="0"/>
            </w:pPr>
            <w:r>
              <w:t>极大程度</w:t>
            </w:r>
            <w:r>
              <w:t xml:space="preserve"> (5)</w:t>
            </w:r>
          </w:p>
        </w:tc>
      </w:tr>
      <w:tr w:rsidR="00B62D5E" w14:paraId="496FE328" w14:textId="77777777" w:rsidTr="00B62D5E">
        <w:tc>
          <w:tcPr>
            <w:tcW w:w="1596" w:type="dxa"/>
            <w:tcPrChange w:id="1139" w:author="ANA-AN00" w:date="2021-07-30T14:33:00Z">
              <w:tcPr>
                <w:tcW w:w="1596" w:type="dxa"/>
                <w:tcBorders>
                  <w:right w:val="single" w:sz="4" w:space="0" w:color="BFBFBF"/>
                </w:tcBorders>
              </w:tcPr>
            </w:tcPrChange>
          </w:tcPr>
          <w:p w14:paraId="77C5A6B5" w14:textId="77777777" w:rsidR="00B62D5E" w:rsidRDefault="00FC177C">
            <w:pPr>
              <w:keepNext/>
            </w:pPr>
            <w:r>
              <w:t>我们每个人</w:t>
            </w:r>
            <w:r>
              <w:t xml:space="preserve"> (1) </w:t>
            </w:r>
          </w:p>
        </w:tc>
        <w:tc>
          <w:tcPr>
            <w:tcW w:w="1596" w:type="dxa"/>
            <w:tcPrChange w:id="1140" w:author="ANA-AN00" w:date="2021-07-30T14:33:00Z">
              <w:tcPr>
                <w:tcW w:w="1596" w:type="dxa"/>
              </w:tcPr>
            </w:tcPrChange>
          </w:tcPr>
          <w:p w14:paraId="74996509" w14:textId="77777777" w:rsidR="00B62D5E" w:rsidRDefault="00B62D5E">
            <w:pPr>
              <w:pStyle w:val="ListParagraph"/>
              <w:keepNext/>
              <w:numPr>
                <w:ilvl w:val="0"/>
                <w:numId w:val="3"/>
              </w:numPr>
              <w:pPrChange w:id="1141" w:author="ANA-AN00" w:date="2021-07-30T14:33:00Z">
                <w:pPr>
                  <w:pStyle w:val="ListParagraph"/>
                  <w:keepNext/>
                  <w:numPr>
                    <w:numId w:val="6"/>
                  </w:numPr>
                  <w:spacing w:before="120"/>
                  <w:ind w:left="360"/>
                </w:pPr>
              </w:pPrChange>
            </w:pPr>
          </w:p>
        </w:tc>
        <w:tc>
          <w:tcPr>
            <w:tcW w:w="1596" w:type="dxa"/>
            <w:tcPrChange w:id="1142" w:author="ANA-AN00" w:date="2021-07-30T14:33:00Z">
              <w:tcPr>
                <w:tcW w:w="1596" w:type="dxa"/>
              </w:tcPr>
            </w:tcPrChange>
          </w:tcPr>
          <w:p w14:paraId="3BC61111" w14:textId="77777777" w:rsidR="00B62D5E" w:rsidRDefault="00B62D5E">
            <w:pPr>
              <w:pStyle w:val="ListParagraph"/>
              <w:keepNext/>
              <w:numPr>
                <w:ilvl w:val="0"/>
                <w:numId w:val="3"/>
              </w:numPr>
              <w:pPrChange w:id="1143" w:author="ANA-AN00" w:date="2021-07-30T14:33:00Z">
                <w:pPr>
                  <w:pStyle w:val="ListParagraph"/>
                  <w:keepNext/>
                  <w:numPr>
                    <w:numId w:val="6"/>
                  </w:numPr>
                  <w:spacing w:before="120"/>
                  <w:ind w:left="360"/>
                </w:pPr>
              </w:pPrChange>
            </w:pPr>
          </w:p>
        </w:tc>
        <w:tc>
          <w:tcPr>
            <w:tcW w:w="1596" w:type="dxa"/>
            <w:tcPrChange w:id="1144" w:author="ANA-AN00" w:date="2021-07-30T14:33:00Z">
              <w:tcPr>
                <w:tcW w:w="1596" w:type="dxa"/>
              </w:tcPr>
            </w:tcPrChange>
          </w:tcPr>
          <w:p w14:paraId="38898A53" w14:textId="77777777" w:rsidR="00B62D5E" w:rsidRDefault="00B62D5E">
            <w:pPr>
              <w:pStyle w:val="ListParagraph"/>
              <w:keepNext/>
              <w:numPr>
                <w:ilvl w:val="0"/>
                <w:numId w:val="3"/>
              </w:numPr>
              <w:pPrChange w:id="1145" w:author="ANA-AN00" w:date="2021-07-30T14:33:00Z">
                <w:pPr>
                  <w:pStyle w:val="ListParagraph"/>
                  <w:keepNext/>
                  <w:numPr>
                    <w:numId w:val="6"/>
                  </w:numPr>
                  <w:spacing w:before="120"/>
                  <w:ind w:left="360"/>
                </w:pPr>
              </w:pPrChange>
            </w:pPr>
          </w:p>
        </w:tc>
        <w:tc>
          <w:tcPr>
            <w:tcW w:w="1596" w:type="dxa"/>
            <w:tcPrChange w:id="1146" w:author="ANA-AN00" w:date="2021-07-30T14:33:00Z">
              <w:tcPr>
                <w:tcW w:w="1596" w:type="dxa"/>
              </w:tcPr>
            </w:tcPrChange>
          </w:tcPr>
          <w:p w14:paraId="0F8C6121" w14:textId="77777777" w:rsidR="00B62D5E" w:rsidRDefault="00B62D5E">
            <w:pPr>
              <w:pStyle w:val="ListParagraph"/>
              <w:keepNext/>
              <w:numPr>
                <w:ilvl w:val="0"/>
                <w:numId w:val="3"/>
              </w:numPr>
              <w:pPrChange w:id="1147" w:author="ANA-AN00" w:date="2021-07-30T14:33:00Z">
                <w:pPr>
                  <w:pStyle w:val="ListParagraph"/>
                  <w:keepNext/>
                  <w:numPr>
                    <w:numId w:val="6"/>
                  </w:numPr>
                  <w:spacing w:before="120"/>
                  <w:ind w:left="360"/>
                </w:pPr>
              </w:pPrChange>
            </w:pPr>
          </w:p>
        </w:tc>
        <w:tc>
          <w:tcPr>
            <w:tcW w:w="1596" w:type="dxa"/>
            <w:tcPrChange w:id="1148" w:author="ANA-AN00" w:date="2021-07-30T14:33:00Z">
              <w:tcPr>
                <w:tcW w:w="1596" w:type="dxa"/>
              </w:tcPr>
            </w:tcPrChange>
          </w:tcPr>
          <w:p w14:paraId="1776F3B3" w14:textId="77777777" w:rsidR="00B62D5E" w:rsidRDefault="00B62D5E">
            <w:pPr>
              <w:pStyle w:val="ListParagraph"/>
              <w:keepNext/>
              <w:numPr>
                <w:ilvl w:val="0"/>
                <w:numId w:val="3"/>
              </w:numPr>
              <w:pPrChange w:id="1149" w:author="ANA-AN00" w:date="2021-07-30T14:33:00Z">
                <w:pPr>
                  <w:pStyle w:val="ListParagraph"/>
                  <w:keepNext/>
                  <w:numPr>
                    <w:numId w:val="6"/>
                  </w:numPr>
                  <w:spacing w:before="120"/>
                  <w:ind w:left="360"/>
                </w:pPr>
              </w:pPrChange>
            </w:pPr>
          </w:p>
        </w:tc>
      </w:tr>
      <w:tr w:rsidR="00B62D5E" w14:paraId="06B90EC5" w14:textId="77777777" w:rsidTr="00B62D5E">
        <w:tc>
          <w:tcPr>
            <w:tcW w:w="1596" w:type="dxa"/>
            <w:tcPrChange w:id="1150" w:author="ANA-AN00" w:date="2021-07-30T14:33:00Z">
              <w:tcPr>
                <w:tcW w:w="1596" w:type="dxa"/>
                <w:tcBorders>
                  <w:right w:val="single" w:sz="4" w:space="0" w:color="BFBFBF"/>
                </w:tcBorders>
              </w:tcPr>
            </w:tcPrChange>
          </w:tcPr>
          <w:p w14:paraId="646A5A28" w14:textId="77777777" w:rsidR="00B62D5E" w:rsidRDefault="00FC177C">
            <w:pPr>
              <w:keepNext/>
            </w:pPr>
            <w:r>
              <w:t>高收入人群</w:t>
            </w:r>
            <w:r>
              <w:t xml:space="preserve"> (2) </w:t>
            </w:r>
          </w:p>
        </w:tc>
        <w:tc>
          <w:tcPr>
            <w:tcW w:w="1596" w:type="dxa"/>
            <w:tcPrChange w:id="1151" w:author="ANA-AN00" w:date="2021-07-30T14:33:00Z">
              <w:tcPr>
                <w:tcW w:w="1596" w:type="dxa"/>
              </w:tcPr>
            </w:tcPrChange>
          </w:tcPr>
          <w:p w14:paraId="5F11AE8F" w14:textId="77777777" w:rsidR="00B62D5E" w:rsidRDefault="00B62D5E">
            <w:pPr>
              <w:pStyle w:val="ListParagraph"/>
              <w:keepNext/>
              <w:numPr>
                <w:ilvl w:val="0"/>
                <w:numId w:val="3"/>
              </w:numPr>
              <w:pPrChange w:id="1152" w:author="ANA-AN00" w:date="2021-07-30T14:33:00Z">
                <w:pPr>
                  <w:pStyle w:val="ListParagraph"/>
                  <w:keepNext/>
                  <w:numPr>
                    <w:numId w:val="6"/>
                  </w:numPr>
                  <w:spacing w:before="120"/>
                  <w:ind w:left="360"/>
                </w:pPr>
              </w:pPrChange>
            </w:pPr>
          </w:p>
        </w:tc>
        <w:tc>
          <w:tcPr>
            <w:tcW w:w="1596" w:type="dxa"/>
            <w:tcPrChange w:id="1153" w:author="ANA-AN00" w:date="2021-07-30T14:33:00Z">
              <w:tcPr>
                <w:tcW w:w="1596" w:type="dxa"/>
              </w:tcPr>
            </w:tcPrChange>
          </w:tcPr>
          <w:p w14:paraId="446291B8" w14:textId="77777777" w:rsidR="00B62D5E" w:rsidRDefault="00B62D5E">
            <w:pPr>
              <w:pStyle w:val="ListParagraph"/>
              <w:keepNext/>
              <w:numPr>
                <w:ilvl w:val="0"/>
                <w:numId w:val="3"/>
              </w:numPr>
              <w:pPrChange w:id="1154" w:author="ANA-AN00" w:date="2021-07-30T14:33:00Z">
                <w:pPr>
                  <w:pStyle w:val="ListParagraph"/>
                  <w:keepNext/>
                  <w:numPr>
                    <w:numId w:val="6"/>
                  </w:numPr>
                  <w:spacing w:before="120"/>
                  <w:ind w:left="360"/>
                </w:pPr>
              </w:pPrChange>
            </w:pPr>
          </w:p>
        </w:tc>
        <w:tc>
          <w:tcPr>
            <w:tcW w:w="1596" w:type="dxa"/>
            <w:tcPrChange w:id="1155" w:author="ANA-AN00" w:date="2021-07-30T14:33:00Z">
              <w:tcPr>
                <w:tcW w:w="1596" w:type="dxa"/>
              </w:tcPr>
            </w:tcPrChange>
          </w:tcPr>
          <w:p w14:paraId="147D1DA8" w14:textId="77777777" w:rsidR="00B62D5E" w:rsidRDefault="00B62D5E">
            <w:pPr>
              <w:pStyle w:val="ListParagraph"/>
              <w:keepNext/>
              <w:numPr>
                <w:ilvl w:val="0"/>
                <w:numId w:val="3"/>
              </w:numPr>
              <w:pPrChange w:id="1156" w:author="ANA-AN00" w:date="2021-07-30T14:33:00Z">
                <w:pPr>
                  <w:pStyle w:val="ListParagraph"/>
                  <w:keepNext/>
                  <w:numPr>
                    <w:numId w:val="6"/>
                  </w:numPr>
                  <w:spacing w:before="120"/>
                  <w:ind w:left="360"/>
                </w:pPr>
              </w:pPrChange>
            </w:pPr>
          </w:p>
        </w:tc>
        <w:tc>
          <w:tcPr>
            <w:tcW w:w="1596" w:type="dxa"/>
            <w:tcPrChange w:id="1157" w:author="ANA-AN00" w:date="2021-07-30T14:33:00Z">
              <w:tcPr>
                <w:tcW w:w="1596" w:type="dxa"/>
              </w:tcPr>
            </w:tcPrChange>
          </w:tcPr>
          <w:p w14:paraId="1EE77965" w14:textId="77777777" w:rsidR="00B62D5E" w:rsidRDefault="00B62D5E">
            <w:pPr>
              <w:pStyle w:val="ListParagraph"/>
              <w:keepNext/>
              <w:numPr>
                <w:ilvl w:val="0"/>
                <w:numId w:val="3"/>
              </w:numPr>
              <w:pPrChange w:id="1158" w:author="ANA-AN00" w:date="2021-07-30T14:33:00Z">
                <w:pPr>
                  <w:pStyle w:val="ListParagraph"/>
                  <w:keepNext/>
                  <w:numPr>
                    <w:numId w:val="6"/>
                  </w:numPr>
                  <w:spacing w:before="120"/>
                  <w:ind w:left="360"/>
                </w:pPr>
              </w:pPrChange>
            </w:pPr>
          </w:p>
        </w:tc>
        <w:tc>
          <w:tcPr>
            <w:tcW w:w="1596" w:type="dxa"/>
            <w:tcPrChange w:id="1159" w:author="ANA-AN00" w:date="2021-07-30T14:33:00Z">
              <w:tcPr>
                <w:tcW w:w="1596" w:type="dxa"/>
              </w:tcPr>
            </w:tcPrChange>
          </w:tcPr>
          <w:p w14:paraId="3128D67C" w14:textId="77777777" w:rsidR="00B62D5E" w:rsidRDefault="00B62D5E">
            <w:pPr>
              <w:pStyle w:val="ListParagraph"/>
              <w:keepNext/>
              <w:numPr>
                <w:ilvl w:val="0"/>
                <w:numId w:val="3"/>
              </w:numPr>
              <w:pPrChange w:id="1160" w:author="ANA-AN00" w:date="2021-07-30T14:33:00Z">
                <w:pPr>
                  <w:pStyle w:val="ListParagraph"/>
                  <w:keepNext/>
                  <w:numPr>
                    <w:numId w:val="6"/>
                  </w:numPr>
                  <w:spacing w:before="120"/>
                  <w:ind w:left="360"/>
                </w:pPr>
              </w:pPrChange>
            </w:pPr>
          </w:p>
        </w:tc>
      </w:tr>
      <w:tr w:rsidR="00B62D5E" w14:paraId="79DD5DF0" w14:textId="77777777" w:rsidTr="00B62D5E">
        <w:tc>
          <w:tcPr>
            <w:tcW w:w="1596" w:type="dxa"/>
            <w:tcPrChange w:id="1161" w:author="ANA-AN00" w:date="2021-07-30T14:33:00Z">
              <w:tcPr>
                <w:tcW w:w="1596" w:type="dxa"/>
                <w:tcBorders>
                  <w:right w:val="single" w:sz="4" w:space="0" w:color="BFBFBF"/>
                </w:tcBorders>
              </w:tcPr>
            </w:tcPrChange>
          </w:tcPr>
          <w:p w14:paraId="04784621" w14:textId="77777777" w:rsidR="00B62D5E" w:rsidRDefault="00FC177C">
            <w:pPr>
              <w:keepNext/>
            </w:pPr>
            <w:r>
              <w:t>中国政府</w:t>
            </w:r>
            <w:r>
              <w:t xml:space="preserve"> (3) </w:t>
            </w:r>
          </w:p>
        </w:tc>
        <w:tc>
          <w:tcPr>
            <w:tcW w:w="1596" w:type="dxa"/>
            <w:tcPrChange w:id="1162" w:author="ANA-AN00" w:date="2021-07-30T14:33:00Z">
              <w:tcPr>
                <w:tcW w:w="1596" w:type="dxa"/>
              </w:tcPr>
            </w:tcPrChange>
          </w:tcPr>
          <w:p w14:paraId="15271A10" w14:textId="77777777" w:rsidR="00B62D5E" w:rsidRDefault="00B62D5E">
            <w:pPr>
              <w:pStyle w:val="ListParagraph"/>
              <w:keepNext/>
              <w:numPr>
                <w:ilvl w:val="0"/>
                <w:numId w:val="3"/>
              </w:numPr>
              <w:pPrChange w:id="1163" w:author="ANA-AN00" w:date="2021-07-30T14:33:00Z">
                <w:pPr>
                  <w:pStyle w:val="ListParagraph"/>
                  <w:keepNext/>
                  <w:numPr>
                    <w:numId w:val="6"/>
                  </w:numPr>
                  <w:spacing w:before="120"/>
                  <w:ind w:left="360"/>
                </w:pPr>
              </w:pPrChange>
            </w:pPr>
          </w:p>
        </w:tc>
        <w:tc>
          <w:tcPr>
            <w:tcW w:w="1596" w:type="dxa"/>
            <w:tcPrChange w:id="1164" w:author="ANA-AN00" w:date="2021-07-30T14:33:00Z">
              <w:tcPr>
                <w:tcW w:w="1596" w:type="dxa"/>
              </w:tcPr>
            </w:tcPrChange>
          </w:tcPr>
          <w:p w14:paraId="181F8286" w14:textId="77777777" w:rsidR="00B62D5E" w:rsidRDefault="00B62D5E">
            <w:pPr>
              <w:pStyle w:val="ListParagraph"/>
              <w:keepNext/>
              <w:numPr>
                <w:ilvl w:val="0"/>
                <w:numId w:val="3"/>
              </w:numPr>
              <w:pPrChange w:id="1165" w:author="ANA-AN00" w:date="2021-07-30T14:33:00Z">
                <w:pPr>
                  <w:pStyle w:val="ListParagraph"/>
                  <w:keepNext/>
                  <w:numPr>
                    <w:numId w:val="6"/>
                  </w:numPr>
                  <w:spacing w:before="120"/>
                  <w:ind w:left="360"/>
                </w:pPr>
              </w:pPrChange>
            </w:pPr>
          </w:p>
        </w:tc>
        <w:tc>
          <w:tcPr>
            <w:tcW w:w="1596" w:type="dxa"/>
            <w:tcPrChange w:id="1166" w:author="ANA-AN00" w:date="2021-07-30T14:33:00Z">
              <w:tcPr>
                <w:tcW w:w="1596" w:type="dxa"/>
              </w:tcPr>
            </w:tcPrChange>
          </w:tcPr>
          <w:p w14:paraId="0BDF16B0" w14:textId="77777777" w:rsidR="00B62D5E" w:rsidRDefault="00B62D5E">
            <w:pPr>
              <w:pStyle w:val="ListParagraph"/>
              <w:keepNext/>
              <w:numPr>
                <w:ilvl w:val="0"/>
                <w:numId w:val="3"/>
              </w:numPr>
              <w:pPrChange w:id="1167" w:author="ANA-AN00" w:date="2021-07-30T14:33:00Z">
                <w:pPr>
                  <w:pStyle w:val="ListParagraph"/>
                  <w:keepNext/>
                  <w:numPr>
                    <w:numId w:val="6"/>
                  </w:numPr>
                  <w:spacing w:before="120"/>
                  <w:ind w:left="360"/>
                </w:pPr>
              </w:pPrChange>
            </w:pPr>
          </w:p>
        </w:tc>
        <w:tc>
          <w:tcPr>
            <w:tcW w:w="1596" w:type="dxa"/>
            <w:tcPrChange w:id="1168" w:author="ANA-AN00" w:date="2021-07-30T14:33:00Z">
              <w:tcPr>
                <w:tcW w:w="1596" w:type="dxa"/>
              </w:tcPr>
            </w:tcPrChange>
          </w:tcPr>
          <w:p w14:paraId="087626C6" w14:textId="77777777" w:rsidR="00B62D5E" w:rsidRDefault="00B62D5E">
            <w:pPr>
              <w:pStyle w:val="ListParagraph"/>
              <w:keepNext/>
              <w:numPr>
                <w:ilvl w:val="0"/>
                <w:numId w:val="3"/>
              </w:numPr>
              <w:pPrChange w:id="1169" w:author="ANA-AN00" w:date="2021-07-30T14:33:00Z">
                <w:pPr>
                  <w:pStyle w:val="ListParagraph"/>
                  <w:keepNext/>
                  <w:numPr>
                    <w:numId w:val="6"/>
                  </w:numPr>
                  <w:spacing w:before="120"/>
                  <w:ind w:left="360"/>
                </w:pPr>
              </w:pPrChange>
            </w:pPr>
          </w:p>
        </w:tc>
        <w:tc>
          <w:tcPr>
            <w:tcW w:w="1596" w:type="dxa"/>
            <w:tcPrChange w:id="1170" w:author="ANA-AN00" w:date="2021-07-30T14:33:00Z">
              <w:tcPr>
                <w:tcW w:w="1596" w:type="dxa"/>
              </w:tcPr>
            </w:tcPrChange>
          </w:tcPr>
          <w:p w14:paraId="37BA1C53" w14:textId="77777777" w:rsidR="00B62D5E" w:rsidRDefault="00B62D5E">
            <w:pPr>
              <w:pStyle w:val="ListParagraph"/>
              <w:keepNext/>
              <w:numPr>
                <w:ilvl w:val="0"/>
                <w:numId w:val="3"/>
              </w:numPr>
              <w:pPrChange w:id="1171" w:author="ANA-AN00" w:date="2021-07-30T14:33:00Z">
                <w:pPr>
                  <w:pStyle w:val="ListParagraph"/>
                  <w:keepNext/>
                  <w:numPr>
                    <w:numId w:val="6"/>
                  </w:numPr>
                  <w:spacing w:before="120"/>
                  <w:ind w:left="360"/>
                </w:pPr>
              </w:pPrChange>
            </w:pPr>
          </w:p>
        </w:tc>
      </w:tr>
      <w:tr w:rsidR="00B62D5E" w14:paraId="0742ABD6" w14:textId="77777777" w:rsidTr="00B62D5E">
        <w:tc>
          <w:tcPr>
            <w:tcW w:w="1596" w:type="dxa"/>
            <w:tcPrChange w:id="1172" w:author="ANA-AN00" w:date="2021-07-30T14:33:00Z">
              <w:tcPr>
                <w:tcW w:w="1596" w:type="dxa"/>
                <w:tcBorders>
                  <w:right w:val="single" w:sz="4" w:space="0" w:color="BFBFBF"/>
                </w:tcBorders>
              </w:tcPr>
            </w:tcPrChange>
          </w:tcPr>
          <w:p w14:paraId="3C69AC76" w14:textId="77777777" w:rsidR="00B62D5E" w:rsidRDefault="00FC177C">
            <w:pPr>
              <w:keepNext/>
            </w:pPr>
            <w:r>
              <w:t>企业</w:t>
            </w:r>
            <w:r>
              <w:t xml:space="preserve"> (4) </w:t>
            </w:r>
          </w:p>
        </w:tc>
        <w:tc>
          <w:tcPr>
            <w:tcW w:w="1596" w:type="dxa"/>
            <w:tcPrChange w:id="1173" w:author="ANA-AN00" w:date="2021-07-30T14:33:00Z">
              <w:tcPr>
                <w:tcW w:w="1596" w:type="dxa"/>
              </w:tcPr>
            </w:tcPrChange>
          </w:tcPr>
          <w:p w14:paraId="3D09F07A" w14:textId="77777777" w:rsidR="00B62D5E" w:rsidRDefault="00B62D5E">
            <w:pPr>
              <w:pStyle w:val="ListParagraph"/>
              <w:keepNext/>
              <w:numPr>
                <w:ilvl w:val="0"/>
                <w:numId w:val="3"/>
              </w:numPr>
              <w:pPrChange w:id="1174" w:author="ANA-AN00" w:date="2021-07-30T14:33:00Z">
                <w:pPr>
                  <w:pStyle w:val="ListParagraph"/>
                  <w:keepNext/>
                  <w:numPr>
                    <w:numId w:val="6"/>
                  </w:numPr>
                  <w:spacing w:before="120"/>
                  <w:ind w:left="360"/>
                </w:pPr>
              </w:pPrChange>
            </w:pPr>
          </w:p>
        </w:tc>
        <w:tc>
          <w:tcPr>
            <w:tcW w:w="1596" w:type="dxa"/>
            <w:tcPrChange w:id="1175" w:author="ANA-AN00" w:date="2021-07-30T14:33:00Z">
              <w:tcPr>
                <w:tcW w:w="1596" w:type="dxa"/>
              </w:tcPr>
            </w:tcPrChange>
          </w:tcPr>
          <w:p w14:paraId="415B4858" w14:textId="77777777" w:rsidR="00B62D5E" w:rsidRDefault="00B62D5E">
            <w:pPr>
              <w:pStyle w:val="ListParagraph"/>
              <w:keepNext/>
              <w:numPr>
                <w:ilvl w:val="0"/>
                <w:numId w:val="3"/>
              </w:numPr>
              <w:pPrChange w:id="1176" w:author="ANA-AN00" w:date="2021-07-30T14:33:00Z">
                <w:pPr>
                  <w:pStyle w:val="ListParagraph"/>
                  <w:keepNext/>
                  <w:numPr>
                    <w:numId w:val="6"/>
                  </w:numPr>
                  <w:spacing w:before="120"/>
                  <w:ind w:left="360"/>
                </w:pPr>
              </w:pPrChange>
            </w:pPr>
          </w:p>
        </w:tc>
        <w:tc>
          <w:tcPr>
            <w:tcW w:w="1596" w:type="dxa"/>
            <w:tcPrChange w:id="1177" w:author="ANA-AN00" w:date="2021-07-30T14:33:00Z">
              <w:tcPr>
                <w:tcW w:w="1596" w:type="dxa"/>
              </w:tcPr>
            </w:tcPrChange>
          </w:tcPr>
          <w:p w14:paraId="65F33182" w14:textId="77777777" w:rsidR="00B62D5E" w:rsidRDefault="00B62D5E">
            <w:pPr>
              <w:pStyle w:val="ListParagraph"/>
              <w:keepNext/>
              <w:numPr>
                <w:ilvl w:val="0"/>
                <w:numId w:val="3"/>
              </w:numPr>
              <w:pPrChange w:id="1178" w:author="ANA-AN00" w:date="2021-07-30T14:33:00Z">
                <w:pPr>
                  <w:pStyle w:val="ListParagraph"/>
                  <w:keepNext/>
                  <w:numPr>
                    <w:numId w:val="6"/>
                  </w:numPr>
                  <w:spacing w:before="120"/>
                  <w:ind w:left="360"/>
                </w:pPr>
              </w:pPrChange>
            </w:pPr>
          </w:p>
        </w:tc>
        <w:tc>
          <w:tcPr>
            <w:tcW w:w="1596" w:type="dxa"/>
            <w:tcPrChange w:id="1179" w:author="ANA-AN00" w:date="2021-07-30T14:33:00Z">
              <w:tcPr>
                <w:tcW w:w="1596" w:type="dxa"/>
              </w:tcPr>
            </w:tcPrChange>
          </w:tcPr>
          <w:p w14:paraId="3DBF2464" w14:textId="77777777" w:rsidR="00B62D5E" w:rsidRDefault="00B62D5E">
            <w:pPr>
              <w:pStyle w:val="ListParagraph"/>
              <w:keepNext/>
              <w:numPr>
                <w:ilvl w:val="0"/>
                <w:numId w:val="3"/>
              </w:numPr>
              <w:pPrChange w:id="1180" w:author="ANA-AN00" w:date="2021-07-30T14:33:00Z">
                <w:pPr>
                  <w:pStyle w:val="ListParagraph"/>
                  <w:keepNext/>
                  <w:numPr>
                    <w:numId w:val="6"/>
                  </w:numPr>
                  <w:spacing w:before="120"/>
                  <w:ind w:left="360"/>
                </w:pPr>
              </w:pPrChange>
            </w:pPr>
          </w:p>
        </w:tc>
        <w:tc>
          <w:tcPr>
            <w:tcW w:w="1596" w:type="dxa"/>
            <w:tcPrChange w:id="1181" w:author="ANA-AN00" w:date="2021-07-30T14:33:00Z">
              <w:tcPr>
                <w:tcW w:w="1596" w:type="dxa"/>
              </w:tcPr>
            </w:tcPrChange>
          </w:tcPr>
          <w:p w14:paraId="68E3D3D6" w14:textId="77777777" w:rsidR="00B62D5E" w:rsidRDefault="00B62D5E">
            <w:pPr>
              <w:pStyle w:val="ListParagraph"/>
              <w:keepNext/>
              <w:numPr>
                <w:ilvl w:val="0"/>
                <w:numId w:val="3"/>
              </w:numPr>
              <w:pPrChange w:id="1182" w:author="ANA-AN00" w:date="2021-07-30T14:33:00Z">
                <w:pPr>
                  <w:pStyle w:val="ListParagraph"/>
                  <w:keepNext/>
                  <w:numPr>
                    <w:numId w:val="6"/>
                  </w:numPr>
                  <w:spacing w:before="120"/>
                  <w:ind w:left="360"/>
                </w:pPr>
              </w:pPrChange>
            </w:pPr>
          </w:p>
        </w:tc>
      </w:tr>
      <w:tr w:rsidR="00B62D5E" w14:paraId="74C4D1B6" w14:textId="77777777" w:rsidTr="00B62D5E">
        <w:tc>
          <w:tcPr>
            <w:tcW w:w="1596" w:type="dxa"/>
            <w:tcPrChange w:id="1183" w:author="ANA-AN00" w:date="2021-07-30T14:33:00Z">
              <w:tcPr>
                <w:tcW w:w="1596" w:type="dxa"/>
                <w:tcBorders>
                  <w:right w:val="single" w:sz="4" w:space="0" w:color="BFBFBF"/>
                </w:tcBorders>
              </w:tcPr>
            </w:tcPrChange>
          </w:tcPr>
          <w:p w14:paraId="23C6E438" w14:textId="77777777" w:rsidR="00B62D5E" w:rsidRDefault="00FC177C">
            <w:pPr>
              <w:keepNext/>
            </w:pPr>
            <w:r>
              <w:t>前几代人</w:t>
            </w:r>
            <w:r>
              <w:t xml:space="preserve"> (5) </w:t>
            </w:r>
          </w:p>
        </w:tc>
        <w:tc>
          <w:tcPr>
            <w:tcW w:w="1596" w:type="dxa"/>
            <w:tcPrChange w:id="1184" w:author="ANA-AN00" w:date="2021-07-30T14:33:00Z">
              <w:tcPr>
                <w:tcW w:w="1596" w:type="dxa"/>
              </w:tcPr>
            </w:tcPrChange>
          </w:tcPr>
          <w:p w14:paraId="202E0A05" w14:textId="77777777" w:rsidR="00B62D5E" w:rsidRDefault="00B62D5E">
            <w:pPr>
              <w:pStyle w:val="ListParagraph"/>
              <w:keepNext/>
              <w:numPr>
                <w:ilvl w:val="0"/>
                <w:numId w:val="3"/>
              </w:numPr>
              <w:pPrChange w:id="1185" w:author="ANA-AN00" w:date="2021-07-30T14:33:00Z">
                <w:pPr>
                  <w:pStyle w:val="ListParagraph"/>
                  <w:keepNext/>
                  <w:numPr>
                    <w:numId w:val="6"/>
                  </w:numPr>
                  <w:spacing w:before="120"/>
                  <w:ind w:left="360"/>
                </w:pPr>
              </w:pPrChange>
            </w:pPr>
          </w:p>
        </w:tc>
        <w:tc>
          <w:tcPr>
            <w:tcW w:w="1596" w:type="dxa"/>
            <w:tcPrChange w:id="1186" w:author="ANA-AN00" w:date="2021-07-30T14:33:00Z">
              <w:tcPr>
                <w:tcW w:w="1596" w:type="dxa"/>
              </w:tcPr>
            </w:tcPrChange>
          </w:tcPr>
          <w:p w14:paraId="214314D8" w14:textId="77777777" w:rsidR="00B62D5E" w:rsidRDefault="00B62D5E">
            <w:pPr>
              <w:pStyle w:val="ListParagraph"/>
              <w:keepNext/>
              <w:numPr>
                <w:ilvl w:val="0"/>
                <w:numId w:val="3"/>
              </w:numPr>
              <w:pPrChange w:id="1187" w:author="ANA-AN00" w:date="2021-07-30T14:33:00Z">
                <w:pPr>
                  <w:pStyle w:val="ListParagraph"/>
                  <w:keepNext/>
                  <w:numPr>
                    <w:numId w:val="6"/>
                  </w:numPr>
                  <w:spacing w:before="120"/>
                  <w:ind w:left="360"/>
                </w:pPr>
              </w:pPrChange>
            </w:pPr>
          </w:p>
        </w:tc>
        <w:tc>
          <w:tcPr>
            <w:tcW w:w="1596" w:type="dxa"/>
            <w:tcPrChange w:id="1188" w:author="ANA-AN00" w:date="2021-07-30T14:33:00Z">
              <w:tcPr>
                <w:tcW w:w="1596" w:type="dxa"/>
              </w:tcPr>
            </w:tcPrChange>
          </w:tcPr>
          <w:p w14:paraId="258370B2" w14:textId="77777777" w:rsidR="00B62D5E" w:rsidRDefault="00B62D5E">
            <w:pPr>
              <w:pStyle w:val="ListParagraph"/>
              <w:keepNext/>
              <w:numPr>
                <w:ilvl w:val="0"/>
                <w:numId w:val="3"/>
              </w:numPr>
              <w:pPrChange w:id="1189" w:author="ANA-AN00" w:date="2021-07-30T14:33:00Z">
                <w:pPr>
                  <w:pStyle w:val="ListParagraph"/>
                  <w:keepNext/>
                  <w:numPr>
                    <w:numId w:val="6"/>
                  </w:numPr>
                  <w:spacing w:before="120"/>
                  <w:ind w:left="360"/>
                </w:pPr>
              </w:pPrChange>
            </w:pPr>
          </w:p>
        </w:tc>
        <w:tc>
          <w:tcPr>
            <w:tcW w:w="1596" w:type="dxa"/>
            <w:tcPrChange w:id="1190" w:author="ANA-AN00" w:date="2021-07-30T14:33:00Z">
              <w:tcPr>
                <w:tcW w:w="1596" w:type="dxa"/>
              </w:tcPr>
            </w:tcPrChange>
          </w:tcPr>
          <w:p w14:paraId="3E87286B" w14:textId="77777777" w:rsidR="00B62D5E" w:rsidRDefault="00B62D5E">
            <w:pPr>
              <w:pStyle w:val="ListParagraph"/>
              <w:keepNext/>
              <w:numPr>
                <w:ilvl w:val="0"/>
                <w:numId w:val="3"/>
              </w:numPr>
              <w:pPrChange w:id="1191" w:author="ANA-AN00" w:date="2021-07-30T14:33:00Z">
                <w:pPr>
                  <w:pStyle w:val="ListParagraph"/>
                  <w:keepNext/>
                  <w:numPr>
                    <w:numId w:val="6"/>
                  </w:numPr>
                  <w:spacing w:before="120"/>
                  <w:ind w:left="360"/>
                </w:pPr>
              </w:pPrChange>
            </w:pPr>
          </w:p>
        </w:tc>
        <w:tc>
          <w:tcPr>
            <w:tcW w:w="1596" w:type="dxa"/>
            <w:tcPrChange w:id="1192" w:author="ANA-AN00" w:date="2021-07-30T14:33:00Z">
              <w:tcPr>
                <w:tcW w:w="1596" w:type="dxa"/>
              </w:tcPr>
            </w:tcPrChange>
          </w:tcPr>
          <w:p w14:paraId="62265CD9" w14:textId="77777777" w:rsidR="00B62D5E" w:rsidRDefault="00B62D5E">
            <w:pPr>
              <w:pStyle w:val="ListParagraph"/>
              <w:keepNext/>
              <w:numPr>
                <w:ilvl w:val="0"/>
                <w:numId w:val="3"/>
              </w:numPr>
              <w:pPrChange w:id="1193" w:author="ANA-AN00" w:date="2021-07-30T14:33:00Z">
                <w:pPr>
                  <w:pStyle w:val="ListParagraph"/>
                  <w:keepNext/>
                  <w:numPr>
                    <w:numId w:val="6"/>
                  </w:numPr>
                  <w:spacing w:before="120"/>
                  <w:ind w:left="360"/>
                </w:pPr>
              </w:pPrChange>
            </w:pPr>
          </w:p>
        </w:tc>
      </w:tr>
    </w:tbl>
    <w:p w14:paraId="3DAE2E00" w14:textId="77777777" w:rsidR="00B62D5E" w:rsidRDefault="00B62D5E"/>
    <w:p w14:paraId="5E278BA4" w14:textId="77777777" w:rsidR="00B62D5E" w:rsidRDefault="00B62D5E"/>
    <w:p w14:paraId="2E250405" w14:textId="77777777" w:rsidR="00B62D5E" w:rsidRDefault="00B62D5E">
      <w:pPr>
        <w:pStyle w:val="QuestionSeparator"/>
      </w:pPr>
    </w:p>
    <w:tbl>
      <w:tblPr>
        <w:tblStyle w:val="QQuestionIconTable"/>
        <w:tblW w:w="0" w:type="auto"/>
        <w:tblLook w:val="0460" w:firstRow="1" w:lastRow="1" w:firstColumn="0" w:lastColumn="0" w:noHBand="0" w:noVBand="1"/>
        <w:tblPrChange w:id="1194" w:author="ANA-AN00" w:date="2021-07-30T14:33:00Z">
          <w:tblPr>
            <w:tblStyle w:val="QQuestionIconTable"/>
            <w:tblW w:w="50" w:type="auto"/>
            <w:tblLook w:val="07E0" w:firstRow="1" w:lastRow="1" w:firstColumn="1" w:lastColumn="1" w:noHBand="1" w:noVBand="1"/>
          </w:tblPr>
        </w:tblPrChange>
      </w:tblPr>
      <w:tblGrid>
        <w:gridCol w:w="380"/>
        <w:tblGridChange w:id="1195">
          <w:tblGrid>
            <w:gridCol w:w="380"/>
          </w:tblGrid>
        </w:tblGridChange>
      </w:tblGrid>
      <w:tr w:rsidR="00B62D5E" w14:paraId="7ED67771" w14:textId="77777777">
        <w:tc>
          <w:tcPr>
            <w:tcW w:w="50" w:type="dxa"/>
            <w:tcPrChange w:id="1196" w:author="ANA-AN00" w:date="2021-07-30T14:33:00Z">
              <w:tcPr>
                <w:tcW w:w="50" w:type="dxa"/>
              </w:tcPr>
            </w:tcPrChange>
          </w:tcPr>
          <w:p w14:paraId="5D180DCE" w14:textId="08155B6C" w:rsidR="00B62D5E" w:rsidRDefault="00FC177C">
            <w:pPr>
              <w:keepNext/>
            </w:pPr>
            <w:del w:id="1197" w:author="ANA-AN00" w:date="2021-07-30T14:33:00Z">
              <w:r>
                <w:rPr>
                  <w:noProof/>
                </w:rPr>
                <w:drawing>
                  <wp:inline distT="0" distB="0" distL="0" distR="0" wp14:anchorId="3660F2D6" wp14:editId="4050C2D9">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1198" w:author="ANA-AN00" w:date="2021-07-30T14:33:00Z">
              <w:r>
                <w:rPr>
                  <w:noProof/>
                </w:rPr>
                <w:drawing>
                  <wp:inline distT="0" distB="0" distL="0" distR="0">
                    <wp:extent cx="228600" cy="228600"/>
                    <wp:effectExtent l="0" t="0" r="0" b="0"/>
                    <wp:docPr id="1039"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04B12191" w14:textId="77777777" w:rsidR="00B62D5E" w:rsidRDefault="00B62D5E"/>
    <w:p w14:paraId="1A61605D" w14:textId="77777777" w:rsidR="00B62D5E" w:rsidRDefault="00FC177C">
      <w:pPr>
        <w:keepNext/>
      </w:pPr>
      <w:r>
        <w:lastRenderedPageBreak/>
        <w:t>Q14.3 To what extent do you think that it is technically feasible to stop greenhouse gas emissions by the end of the century while maintaining satisfactory standards of living in [Country]?</w:t>
      </w:r>
    </w:p>
    <w:p w14:paraId="24BA9B77" w14:textId="77777777" w:rsidR="00B62D5E" w:rsidRDefault="00FC177C">
      <w:pPr>
        <w:pStyle w:val="ListParagraph"/>
        <w:keepNext/>
        <w:numPr>
          <w:ilvl w:val="0"/>
          <w:numId w:val="3"/>
        </w:numPr>
        <w:pPrChange w:id="1199" w:author="ANA-AN00" w:date="2021-07-30T14:33:00Z">
          <w:pPr>
            <w:pStyle w:val="ListParagraph"/>
            <w:keepNext/>
            <w:numPr>
              <w:numId w:val="6"/>
            </w:numPr>
            <w:spacing w:before="120" w:line="240" w:lineRule="auto"/>
            <w:ind w:left="360"/>
          </w:pPr>
        </w:pPrChange>
      </w:pPr>
      <w:r>
        <w:t xml:space="preserve">Not at all  (0) </w:t>
      </w:r>
    </w:p>
    <w:p w14:paraId="25EAE93E" w14:textId="77777777" w:rsidR="00B62D5E" w:rsidRDefault="00FC177C">
      <w:pPr>
        <w:pStyle w:val="ListParagraph"/>
        <w:keepNext/>
        <w:numPr>
          <w:ilvl w:val="0"/>
          <w:numId w:val="3"/>
        </w:numPr>
        <w:pPrChange w:id="1200" w:author="ANA-AN00" w:date="2021-07-30T14:33:00Z">
          <w:pPr>
            <w:pStyle w:val="ListParagraph"/>
            <w:keepNext/>
            <w:numPr>
              <w:numId w:val="6"/>
            </w:numPr>
            <w:spacing w:before="120" w:line="240" w:lineRule="auto"/>
            <w:ind w:left="360"/>
          </w:pPr>
        </w:pPrChange>
      </w:pPr>
      <w:r>
        <w:t xml:space="preserve">A little  (1) </w:t>
      </w:r>
    </w:p>
    <w:p w14:paraId="4002AE2A" w14:textId="77777777" w:rsidR="00B62D5E" w:rsidRDefault="00FC177C">
      <w:pPr>
        <w:pStyle w:val="ListParagraph"/>
        <w:keepNext/>
        <w:numPr>
          <w:ilvl w:val="0"/>
          <w:numId w:val="3"/>
        </w:numPr>
        <w:pPrChange w:id="1201" w:author="ANA-AN00" w:date="2021-07-30T14:33:00Z">
          <w:pPr>
            <w:pStyle w:val="ListParagraph"/>
            <w:keepNext/>
            <w:numPr>
              <w:numId w:val="6"/>
            </w:numPr>
            <w:spacing w:before="120" w:line="240" w:lineRule="auto"/>
            <w:ind w:left="360"/>
          </w:pPr>
        </w:pPrChange>
      </w:pPr>
      <w:r>
        <w:t xml:space="preserve">Moderately  (2) </w:t>
      </w:r>
    </w:p>
    <w:p w14:paraId="41E05567" w14:textId="77777777" w:rsidR="00B62D5E" w:rsidRDefault="00FC177C">
      <w:pPr>
        <w:pStyle w:val="ListParagraph"/>
        <w:keepNext/>
        <w:numPr>
          <w:ilvl w:val="0"/>
          <w:numId w:val="3"/>
        </w:numPr>
        <w:pPrChange w:id="1202" w:author="ANA-AN00" w:date="2021-07-30T14:33:00Z">
          <w:pPr>
            <w:pStyle w:val="ListParagraph"/>
            <w:keepNext/>
            <w:numPr>
              <w:numId w:val="6"/>
            </w:numPr>
            <w:spacing w:before="120" w:line="240" w:lineRule="auto"/>
            <w:ind w:left="360"/>
          </w:pPr>
        </w:pPrChange>
      </w:pPr>
      <w:r>
        <w:t xml:space="preserve">A lot  (3) </w:t>
      </w:r>
    </w:p>
    <w:p w14:paraId="56392995" w14:textId="77777777" w:rsidR="00B62D5E" w:rsidRDefault="00FC177C">
      <w:pPr>
        <w:pStyle w:val="ListParagraph"/>
        <w:keepNext/>
        <w:numPr>
          <w:ilvl w:val="0"/>
          <w:numId w:val="3"/>
        </w:numPr>
        <w:pPrChange w:id="1203" w:author="ANA-AN00" w:date="2021-07-30T14:33:00Z">
          <w:pPr>
            <w:pStyle w:val="ListParagraph"/>
            <w:keepNext/>
            <w:numPr>
              <w:numId w:val="6"/>
            </w:numPr>
            <w:spacing w:before="120" w:line="240" w:lineRule="auto"/>
            <w:ind w:left="360"/>
          </w:pPr>
        </w:pPrChange>
      </w:pPr>
      <w:r>
        <w:t xml:space="preserve">A great deal  (4) </w:t>
      </w:r>
    </w:p>
    <w:p w14:paraId="69FD18CF" w14:textId="77777777" w:rsidR="00B62D5E" w:rsidRDefault="00B62D5E"/>
    <w:p w14:paraId="2DADBBAE" w14:textId="77777777" w:rsidR="00B62D5E" w:rsidRDefault="00FC177C">
      <w:pPr>
        <w:keepNext/>
      </w:pPr>
      <w:r>
        <w:t xml:space="preserve">Q14.3 </w:t>
      </w:r>
      <w:r>
        <w:t>您认为要在本世纪末停止温室气体排放并同时让中国保持满意的生活水平，这在技术上可行的程度如何？</w:t>
      </w:r>
    </w:p>
    <w:p w14:paraId="7D05CD10" w14:textId="77777777" w:rsidR="00B62D5E" w:rsidRDefault="00FC177C">
      <w:pPr>
        <w:pStyle w:val="ListParagraph"/>
        <w:keepNext/>
        <w:numPr>
          <w:ilvl w:val="0"/>
          <w:numId w:val="3"/>
        </w:numPr>
        <w:pPrChange w:id="1204" w:author="ANA-AN00" w:date="2021-07-30T14:33:00Z">
          <w:pPr>
            <w:pStyle w:val="ListParagraph"/>
            <w:keepNext/>
            <w:numPr>
              <w:numId w:val="6"/>
            </w:numPr>
            <w:spacing w:before="120" w:line="240" w:lineRule="auto"/>
            <w:ind w:left="360"/>
          </w:pPr>
        </w:pPrChange>
      </w:pPr>
      <w:r>
        <w:t>完全不可行</w:t>
      </w:r>
      <w:r>
        <w:t xml:space="preserve">  (0) </w:t>
      </w:r>
    </w:p>
    <w:p w14:paraId="6298CA42" w14:textId="77777777" w:rsidR="00B62D5E" w:rsidRDefault="00FC177C">
      <w:pPr>
        <w:pStyle w:val="ListParagraph"/>
        <w:keepNext/>
        <w:numPr>
          <w:ilvl w:val="0"/>
          <w:numId w:val="3"/>
        </w:numPr>
        <w:pPrChange w:id="1205" w:author="ANA-AN00" w:date="2021-07-30T14:33:00Z">
          <w:pPr>
            <w:pStyle w:val="ListParagraph"/>
            <w:keepNext/>
            <w:numPr>
              <w:numId w:val="6"/>
            </w:numPr>
            <w:spacing w:before="120" w:line="240" w:lineRule="auto"/>
            <w:ind w:left="360"/>
          </w:pPr>
        </w:pPrChange>
      </w:pPr>
      <w:r>
        <w:t>不太可行</w:t>
      </w:r>
      <w:r>
        <w:t xml:space="preserve">  (1) </w:t>
      </w:r>
    </w:p>
    <w:p w14:paraId="1A94321A" w14:textId="77777777" w:rsidR="00B62D5E" w:rsidRDefault="00FC177C">
      <w:pPr>
        <w:pStyle w:val="ListParagraph"/>
        <w:keepNext/>
        <w:numPr>
          <w:ilvl w:val="0"/>
          <w:numId w:val="3"/>
        </w:numPr>
        <w:pPrChange w:id="1206" w:author="ANA-AN00" w:date="2021-07-30T14:33:00Z">
          <w:pPr>
            <w:pStyle w:val="ListParagraph"/>
            <w:keepNext/>
            <w:numPr>
              <w:numId w:val="6"/>
            </w:numPr>
            <w:spacing w:before="120" w:line="240" w:lineRule="auto"/>
            <w:ind w:left="360"/>
          </w:pPr>
        </w:pPrChange>
      </w:pPr>
      <w:r>
        <w:t>一般</w:t>
      </w:r>
      <w:r>
        <w:t xml:space="preserve">  (2) </w:t>
      </w:r>
    </w:p>
    <w:p w14:paraId="4252C70B" w14:textId="77777777" w:rsidR="00B62D5E" w:rsidRDefault="00FC177C">
      <w:pPr>
        <w:pStyle w:val="ListParagraph"/>
        <w:keepNext/>
        <w:numPr>
          <w:ilvl w:val="0"/>
          <w:numId w:val="3"/>
        </w:numPr>
        <w:pPrChange w:id="1207" w:author="ANA-AN00" w:date="2021-07-30T14:33:00Z">
          <w:pPr>
            <w:pStyle w:val="ListParagraph"/>
            <w:keepNext/>
            <w:numPr>
              <w:numId w:val="6"/>
            </w:numPr>
            <w:spacing w:before="120" w:line="240" w:lineRule="auto"/>
            <w:ind w:left="360"/>
          </w:pPr>
        </w:pPrChange>
      </w:pPr>
      <w:r>
        <w:t>很可行</w:t>
      </w:r>
      <w:r>
        <w:t xml:space="preserve">  (3) </w:t>
      </w:r>
    </w:p>
    <w:p w14:paraId="7CAAC24A" w14:textId="77777777" w:rsidR="00B62D5E" w:rsidRDefault="00FC177C">
      <w:pPr>
        <w:pStyle w:val="ListParagraph"/>
        <w:keepNext/>
        <w:numPr>
          <w:ilvl w:val="0"/>
          <w:numId w:val="3"/>
        </w:numPr>
        <w:pPrChange w:id="1208" w:author="ANA-AN00" w:date="2021-07-30T14:33:00Z">
          <w:pPr>
            <w:pStyle w:val="ListParagraph"/>
            <w:keepNext/>
            <w:numPr>
              <w:numId w:val="6"/>
            </w:numPr>
            <w:spacing w:before="120" w:line="240" w:lineRule="auto"/>
            <w:ind w:left="360"/>
          </w:pPr>
        </w:pPrChange>
      </w:pPr>
      <w:r>
        <w:t>非常可行</w:t>
      </w:r>
      <w:r>
        <w:t xml:space="preserve">  (4) </w:t>
      </w:r>
    </w:p>
    <w:p w14:paraId="3DEC9428" w14:textId="77777777" w:rsidR="00B62D5E" w:rsidRDefault="00B62D5E"/>
    <w:p w14:paraId="37FCA55D" w14:textId="77777777" w:rsidR="00B62D5E" w:rsidRDefault="00B62D5E">
      <w:pPr>
        <w:pStyle w:val="QuestionSeparator"/>
      </w:pPr>
    </w:p>
    <w:p w14:paraId="7260AAA9" w14:textId="77777777" w:rsidR="00B62D5E" w:rsidRDefault="00B62D5E"/>
    <w:p w14:paraId="01801959" w14:textId="77777777" w:rsidR="00B62D5E" w:rsidRDefault="00FC177C">
      <w:pPr>
        <w:keepNext/>
      </w:pPr>
      <w:r>
        <w:t xml:space="preserve">Q14.4 To what extent do you think climate change already affects </w:t>
      </w:r>
      <w:r>
        <w:t>or will affect your personal life negatively?</w:t>
      </w:r>
    </w:p>
    <w:p w14:paraId="2A5919DD" w14:textId="77777777" w:rsidR="00B62D5E" w:rsidRDefault="00FC177C">
      <w:pPr>
        <w:pStyle w:val="ListParagraph"/>
        <w:keepNext/>
        <w:numPr>
          <w:ilvl w:val="0"/>
          <w:numId w:val="3"/>
        </w:numPr>
        <w:pPrChange w:id="1209" w:author="ANA-AN00" w:date="2021-07-30T14:33:00Z">
          <w:pPr>
            <w:pStyle w:val="ListParagraph"/>
            <w:keepNext/>
            <w:numPr>
              <w:numId w:val="6"/>
            </w:numPr>
            <w:spacing w:before="120" w:line="240" w:lineRule="auto"/>
            <w:ind w:left="360"/>
          </w:pPr>
        </w:pPrChange>
      </w:pPr>
      <w:r>
        <w:t xml:space="preserve">Not at all  (0) </w:t>
      </w:r>
    </w:p>
    <w:p w14:paraId="37420569" w14:textId="77777777" w:rsidR="00B62D5E" w:rsidRDefault="00FC177C">
      <w:pPr>
        <w:pStyle w:val="ListParagraph"/>
        <w:keepNext/>
        <w:numPr>
          <w:ilvl w:val="0"/>
          <w:numId w:val="3"/>
        </w:numPr>
        <w:pPrChange w:id="1210" w:author="ANA-AN00" w:date="2021-07-30T14:33:00Z">
          <w:pPr>
            <w:pStyle w:val="ListParagraph"/>
            <w:keepNext/>
            <w:numPr>
              <w:numId w:val="6"/>
            </w:numPr>
            <w:spacing w:before="120" w:line="240" w:lineRule="auto"/>
            <w:ind w:left="360"/>
          </w:pPr>
        </w:pPrChange>
      </w:pPr>
      <w:r>
        <w:t xml:space="preserve">A little  (1) </w:t>
      </w:r>
    </w:p>
    <w:p w14:paraId="7AD64F1E" w14:textId="77777777" w:rsidR="00B62D5E" w:rsidRDefault="00FC177C">
      <w:pPr>
        <w:pStyle w:val="ListParagraph"/>
        <w:keepNext/>
        <w:numPr>
          <w:ilvl w:val="0"/>
          <w:numId w:val="3"/>
        </w:numPr>
        <w:pPrChange w:id="1211" w:author="ANA-AN00" w:date="2021-07-30T14:33:00Z">
          <w:pPr>
            <w:pStyle w:val="ListParagraph"/>
            <w:keepNext/>
            <w:numPr>
              <w:numId w:val="6"/>
            </w:numPr>
            <w:spacing w:before="120" w:line="240" w:lineRule="auto"/>
            <w:ind w:left="360"/>
          </w:pPr>
        </w:pPrChange>
      </w:pPr>
      <w:r>
        <w:t xml:space="preserve">Moderately  (2) </w:t>
      </w:r>
    </w:p>
    <w:p w14:paraId="0AA61C73" w14:textId="77777777" w:rsidR="00B62D5E" w:rsidRDefault="00FC177C">
      <w:pPr>
        <w:pStyle w:val="ListParagraph"/>
        <w:keepNext/>
        <w:numPr>
          <w:ilvl w:val="0"/>
          <w:numId w:val="3"/>
        </w:numPr>
        <w:pPrChange w:id="1212" w:author="ANA-AN00" w:date="2021-07-30T14:33:00Z">
          <w:pPr>
            <w:pStyle w:val="ListParagraph"/>
            <w:keepNext/>
            <w:numPr>
              <w:numId w:val="6"/>
            </w:numPr>
            <w:spacing w:before="120" w:line="240" w:lineRule="auto"/>
            <w:ind w:left="360"/>
          </w:pPr>
        </w:pPrChange>
      </w:pPr>
      <w:r>
        <w:t xml:space="preserve">A lot  (3) </w:t>
      </w:r>
    </w:p>
    <w:p w14:paraId="219E26A5" w14:textId="77777777" w:rsidR="00B62D5E" w:rsidRDefault="00FC177C">
      <w:pPr>
        <w:pStyle w:val="ListParagraph"/>
        <w:keepNext/>
        <w:numPr>
          <w:ilvl w:val="0"/>
          <w:numId w:val="3"/>
        </w:numPr>
        <w:pPrChange w:id="1213" w:author="ANA-AN00" w:date="2021-07-30T14:33:00Z">
          <w:pPr>
            <w:pStyle w:val="ListParagraph"/>
            <w:keepNext/>
            <w:numPr>
              <w:numId w:val="6"/>
            </w:numPr>
            <w:spacing w:before="120" w:line="240" w:lineRule="auto"/>
            <w:ind w:left="360"/>
          </w:pPr>
        </w:pPrChange>
      </w:pPr>
      <w:r>
        <w:t xml:space="preserve">A great deal  (4) </w:t>
      </w:r>
    </w:p>
    <w:p w14:paraId="4B3D4AA1" w14:textId="77777777" w:rsidR="00B62D5E" w:rsidRDefault="00B62D5E"/>
    <w:p w14:paraId="0964CF4B" w14:textId="77777777" w:rsidR="00B62D5E" w:rsidRDefault="00FC177C">
      <w:pPr>
        <w:keepNext/>
      </w:pPr>
      <w:r>
        <w:lastRenderedPageBreak/>
        <w:t xml:space="preserve">Q14.4 </w:t>
      </w:r>
      <w:r>
        <w:t>你认为气候变化已经或将在多大程度上对您的个人生活产生负面影响</w:t>
      </w:r>
      <w:r>
        <w:t>?</w:t>
      </w:r>
    </w:p>
    <w:p w14:paraId="7B712AB0" w14:textId="77777777" w:rsidR="00B62D5E" w:rsidRDefault="00FC177C">
      <w:pPr>
        <w:pStyle w:val="ListParagraph"/>
        <w:keepNext/>
        <w:numPr>
          <w:ilvl w:val="0"/>
          <w:numId w:val="3"/>
        </w:numPr>
        <w:pPrChange w:id="1214" w:author="ANA-AN00" w:date="2021-07-30T14:33:00Z">
          <w:pPr>
            <w:pStyle w:val="ListParagraph"/>
            <w:keepNext/>
            <w:numPr>
              <w:numId w:val="6"/>
            </w:numPr>
            <w:spacing w:before="120" w:line="240" w:lineRule="auto"/>
            <w:ind w:left="360"/>
          </w:pPr>
        </w:pPrChange>
      </w:pPr>
      <w:r>
        <w:t>完全不影响</w:t>
      </w:r>
      <w:r>
        <w:t xml:space="preserve">  (0) </w:t>
      </w:r>
    </w:p>
    <w:p w14:paraId="3F7F95DA" w14:textId="77777777" w:rsidR="00B62D5E" w:rsidRDefault="00FC177C">
      <w:pPr>
        <w:pStyle w:val="ListParagraph"/>
        <w:keepNext/>
        <w:numPr>
          <w:ilvl w:val="0"/>
          <w:numId w:val="3"/>
        </w:numPr>
        <w:pPrChange w:id="1215" w:author="ANA-AN00" w:date="2021-07-30T14:33:00Z">
          <w:pPr>
            <w:pStyle w:val="ListParagraph"/>
            <w:keepNext/>
            <w:numPr>
              <w:numId w:val="6"/>
            </w:numPr>
            <w:spacing w:before="120" w:line="240" w:lineRule="auto"/>
            <w:ind w:left="360"/>
          </w:pPr>
        </w:pPrChange>
      </w:pPr>
      <w:r>
        <w:t>较小程度</w:t>
      </w:r>
      <w:r>
        <w:t xml:space="preserve">  (1) </w:t>
      </w:r>
    </w:p>
    <w:p w14:paraId="1CA4A609" w14:textId="77777777" w:rsidR="00B62D5E" w:rsidRDefault="00FC177C">
      <w:pPr>
        <w:pStyle w:val="ListParagraph"/>
        <w:keepNext/>
        <w:numPr>
          <w:ilvl w:val="0"/>
          <w:numId w:val="3"/>
        </w:numPr>
        <w:pPrChange w:id="1216" w:author="ANA-AN00" w:date="2021-07-30T14:33:00Z">
          <w:pPr>
            <w:pStyle w:val="ListParagraph"/>
            <w:keepNext/>
            <w:numPr>
              <w:numId w:val="6"/>
            </w:numPr>
            <w:spacing w:before="120" w:line="240" w:lineRule="auto"/>
            <w:ind w:left="360"/>
          </w:pPr>
        </w:pPrChange>
      </w:pPr>
      <w:r>
        <w:t>中等程度</w:t>
      </w:r>
      <w:r>
        <w:t xml:space="preserve">  (2) </w:t>
      </w:r>
    </w:p>
    <w:p w14:paraId="738278F0" w14:textId="77777777" w:rsidR="00B62D5E" w:rsidRDefault="00FC177C">
      <w:pPr>
        <w:pStyle w:val="ListParagraph"/>
        <w:keepNext/>
        <w:numPr>
          <w:ilvl w:val="0"/>
          <w:numId w:val="3"/>
        </w:numPr>
        <w:pPrChange w:id="1217" w:author="ANA-AN00" w:date="2021-07-30T14:33:00Z">
          <w:pPr>
            <w:pStyle w:val="ListParagraph"/>
            <w:keepNext/>
            <w:numPr>
              <w:numId w:val="6"/>
            </w:numPr>
            <w:spacing w:before="120" w:line="240" w:lineRule="auto"/>
            <w:ind w:left="360"/>
          </w:pPr>
        </w:pPrChange>
      </w:pPr>
      <w:r>
        <w:t>很大程度</w:t>
      </w:r>
      <w:r>
        <w:t xml:space="preserve">  (3) </w:t>
      </w:r>
    </w:p>
    <w:p w14:paraId="6F668EF0" w14:textId="77777777" w:rsidR="00B62D5E" w:rsidRDefault="00FC177C">
      <w:pPr>
        <w:pStyle w:val="ListParagraph"/>
        <w:keepNext/>
        <w:numPr>
          <w:ilvl w:val="0"/>
          <w:numId w:val="3"/>
        </w:numPr>
        <w:pPrChange w:id="1218" w:author="ANA-AN00" w:date="2021-07-30T14:33:00Z">
          <w:pPr>
            <w:pStyle w:val="ListParagraph"/>
            <w:keepNext/>
            <w:numPr>
              <w:numId w:val="6"/>
            </w:numPr>
            <w:spacing w:before="120" w:line="240" w:lineRule="auto"/>
            <w:ind w:left="360"/>
          </w:pPr>
        </w:pPrChange>
      </w:pPr>
      <w:r>
        <w:t>极大程度</w:t>
      </w:r>
      <w:r>
        <w:t xml:space="preserve">  (4) </w:t>
      </w:r>
    </w:p>
    <w:p w14:paraId="4C8681DA" w14:textId="77777777" w:rsidR="00B62D5E" w:rsidRDefault="00B62D5E"/>
    <w:p w14:paraId="5F305AFD" w14:textId="77777777" w:rsidR="00B62D5E" w:rsidRDefault="00B62D5E">
      <w:pPr>
        <w:pStyle w:val="QuestionSeparator"/>
      </w:pPr>
    </w:p>
    <w:p w14:paraId="5D1F9119" w14:textId="77777777" w:rsidR="00B62D5E" w:rsidRDefault="00B62D5E"/>
    <w:p w14:paraId="1F0E4938" w14:textId="77777777" w:rsidR="00B62D5E" w:rsidRDefault="00FC177C">
      <w:pPr>
        <w:keepNext/>
      </w:pPr>
      <w:r>
        <w:t>Q14.6 How likely is it that huma</w:t>
      </w:r>
      <w:r>
        <w:t>n kind halts climate change by the end of the century?</w:t>
      </w:r>
    </w:p>
    <w:p w14:paraId="021BBAB8" w14:textId="77777777" w:rsidR="00B62D5E" w:rsidRDefault="00FC177C">
      <w:pPr>
        <w:pStyle w:val="ListParagraph"/>
        <w:keepNext/>
        <w:numPr>
          <w:ilvl w:val="0"/>
          <w:numId w:val="3"/>
        </w:numPr>
        <w:pPrChange w:id="1219" w:author="ANA-AN00" w:date="2021-07-30T14:33:00Z">
          <w:pPr>
            <w:pStyle w:val="ListParagraph"/>
            <w:keepNext/>
            <w:numPr>
              <w:numId w:val="6"/>
            </w:numPr>
            <w:spacing w:before="120" w:line="240" w:lineRule="auto"/>
            <w:ind w:left="360"/>
          </w:pPr>
        </w:pPrChange>
      </w:pPr>
      <w:r>
        <w:t xml:space="preserve">Very unlikely  (0) </w:t>
      </w:r>
    </w:p>
    <w:p w14:paraId="7CD6E25B" w14:textId="77777777" w:rsidR="00B62D5E" w:rsidRDefault="00FC177C">
      <w:pPr>
        <w:pStyle w:val="ListParagraph"/>
        <w:keepNext/>
        <w:numPr>
          <w:ilvl w:val="0"/>
          <w:numId w:val="3"/>
        </w:numPr>
        <w:pPrChange w:id="1220" w:author="ANA-AN00" w:date="2021-07-30T14:33:00Z">
          <w:pPr>
            <w:pStyle w:val="ListParagraph"/>
            <w:keepNext/>
            <w:numPr>
              <w:numId w:val="6"/>
            </w:numPr>
            <w:spacing w:before="120" w:line="240" w:lineRule="auto"/>
            <w:ind w:left="360"/>
          </w:pPr>
        </w:pPrChange>
      </w:pPr>
      <w:r>
        <w:t xml:space="preserve">Somewhat unlikely  (1) </w:t>
      </w:r>
    </w:p>
    <w:p w14:paraId="5AB6C222" w14:textId="77777777" w:rsidR="00B62D5E" w:rsidRDefault="00FC177C">
      <w:pPr>
        <w:pStyle w:val="ListParagraph"/>
        <w:keepNext/>
        <w:numPr>
          <w:ilvl w:val="0"/>
          <w:numId w:val="3"/>
        </w:numPr>
        <w:pPrChange w:id="1221" w:author="ANA-AN00" w:date="2021-07-30T14:33:00Z">
          <w:pPr>
            <w:pStyle w:val="ListParagraph"/>
            <w:keepNext/>
            <w:numPr>
              <w:numId w:val="6"/>
            </w:numPr>
            <w:spacing w:before="120" w:line="240" w:lineRule="auto"/>
            <w:ind w:left="360"/>
          </w:pPr>
        </w:pPrChange>
      </w:pPr>
      <w:r>
        <w:t xml:space="preserve">Somewhat likely  (2) </w:t>
      </w:r>
    </w:p>
    <w:p w14:paraId="304273AF" w14:textId="77777777" w:rsidR="00B62D5E" w:rsidRDefault="00FC177C">
      <w:pPr>
        <w:pStyle w:val="ListParagraph"/>
        <w:keepNext/>
        <w:numPr>
          <w:ilvl w:val="0"/>
          <w:numId w:val="3"/>
        </w:numPr>
        <w:pPrChange w:id="1222" w:author="ANA-AN00" w:date="2021-07-30T14:33:00Z">
          <w:pPr>
            <w:pStyle w:val="ListParagraph"/>
            <w:keepNext/>
            <w:numPr>
              <w:numId w:val="6"/>
            </w:numPr>
            <w:spacing w:before="120" w:line="240" w:lineRule="auto"/>
            <w:ind w:left="360"/>
          </w:pPr>
        </w:pPrChange>
      </w:pPr>
      <w:r>
        <w:t xml:space="preserve">Very likely  (3) </w:t>
      </w:r>
    </w:p>
    <w:p w14:paraId="005CD88B" w14:textId="77777777" w:rsidR="00B62D5E" w:rsidRDefault="00B62D5E"/>
    <w:p w14:paraId="04EC096B" w14:textId="77777777" w:rsidR="00B62D5E" w:rsidRDefault="00FC177C">
      <w:pPr>
        <w:keepNext/>
      </w:pPr>
      <w:r>
        <w:t xml:space="preserve">Q14.6 </w:t>
      </w:r>
      <w:r>
        <w:t>人类在本世纪末之前阻止气候变化的可能性有多大？</w:t>
      </w:r>
    </w:p>
    <w:p w14:paraId="6E31F4D5" w14:textId="77777777" w:rsidR="00B62D5E" w:rsidRDefault="00FC177C">
      <w:pPr>
        <w:pStyle w:val="ListParagraph"/>
        <w:keepNext/>
        <w:numPr>
          <w:ilvl w:val="0"/>
          <w:numId w:val="3"/>
        </w:numPr>
        <w:pPrChange w:id="1223" w:author="ANA-AN00" w:date="2021-07-30T14:33:00Z">
          <w:pPr>
            <w:pStyle w:val="ListParagraph"/>
            <w:keepNext/>
            <w:numPr>
              <w:numId w:val="6"/>
            </w:numPr>
            <w:spacing w:before="120" w:line="240" w:lineRule="auto"/>
            <w:ind w:left="360"/>
          </w:pPr>
        </w:pPrChange>
      </w:pPr>
      <w:r>
        <w:t>非常不可能</w:t>
      </w:r>
      <w:r>
        <w:t xml:space="preserve">  (0) </w:t>
      </w:r>
    </w:p>
    <w:p w14:paraId="0D8A88FA" w14:textId="77777777" w:rsidR="00B62D5E" w:rsidRDefault="00FC177C">
      <w:pPr>
        <w:pStyle w:val="ListParagraph"/>
        <w:keepNext/>
        <w:numPr>
          <w:ilvl w:val="0"/>
          <w:numId w:val="3"/>
        </w:numPr>
        <w:pPrChange w:id="1224" w:author="ANA-AN00" w:date="2021-07-30T14:33:00Z">
          <w:pPr>
            <w:pStyle w:val="ListParagraph"/>
            <w:keepNext/>
            <w:numPr>
              <w:numId w:val="6"/>
            </w:numPr>
            <w:spacing w:before="120" w:line="240" w:lineRule="auto"/>
            <w:ind w:left="360"/>
          </w:pPr>
        </w:pPrChange>
      </w:pPr>
      <w:r>
        <w:t>不太可能</w:t>
      </w:r>
      <w:r>
        <w:t xml:space="preserve">  (1) </w:t>
      </w:r>
    </w:p>
    <w:p w14:paraId="16B59A3E" w14:textId="77777777" w:rsidR="00B62D5E" w:rsidRDefault="00FC177C">
      <w:pPr>
        <w:pStyle w:val="ListParagraph"/>
        <w:keepNext/>
        <w:numPr>
          <w:ilvl w:val="0"/>
          <w:numId w:val="3"/>
        </w:numPr>
        <w:pPrChange w:id="1225" w:author="ANA-AN00" w:date="2021-07-30T14:33:00Z">
          <w:pPr>
            <w:pStyle w:val="ListParagraph"/>
            <w:keepNext/>
            <w:numPr>
              <w:numId w:val="6"/>
            </w:numPr>
            <w:spacing w:before="120" w:line="240" w:lineRule="auto"/>
            <w:ind w:left="360"/>
          </w:pPr>
        </w:pPrChange>
      </w:pPr>
      <w:r>
        <w:t>有点可能</w:t>
      </w:r>
      <w:r>
        <w:t xml:space="preserve">  (2) </w:t>
      </w:r>
    </w:p>
    <w:p w14:paraId="4FEAF192" w14:textId="77777777" w:rsidR="00B62D5E" w:rsidRDefault="00FC177C">
      <w:pPr>
        <w:pStyle w:val="ListParagraph"/>
        <w:keepNext/>
        <w:numPr>
          <w:ilvl w:val="0"/>
          <w:numId w:val="3"/>
        </w:numPr>
        <w:pPrChange w:id="1226" w:author="ANA-AN00" w:date="2021-07-30T14:33:00Z">
          <w:pPr>
            <w:pStyle w:val="ListParagraph"/>
            <w:keepNext/>
            <w:numPr>
              <w:numId w:val="6"/>
            </w:numPr>
            <w:spacing w:before="120" w:line="240" w:lineRule="auto"/>
            <w:ind w:left="360"/>
          </w:pPr>
        </w:pPrChange>
      </w:pPr>
      <w:r>
        <w:t>非常有可能</w:t>
      </w:r>
      <w:r>
        <w:t xml:space="preserve">  (3) </w:t>
      </w:r>
    </w:p>
    <w:p w14:paraId="03425EF6" w14:textId="77777777" w:rsidR="00B62D5E" w:rsidRDefault="00B62D5E"/>
    <w:p w14:paraId="2441AC94" w14:textId="77777777" w:rsidR="00B62D5E" w:rsidRDefault="00B62D5E">
      <w:pPr>
        <w:pStyle w:val="QuestionSeparator"/>
      </w:pPr>
    </w:p>
    <w:p w14:paraId="06867FDD" w14:textId="77777777" w:rsidR="00B62D5E" w:rsidRDefault="00B62D5E"/>
    <w:p w14:paraId="70E40072" w14:textId="77777777" w:rsidR="00B62D5E" w:rsidRDefault="00FC177C">
      <w:pPr>
        <w:keepNext/>
      </w:pPr>
      <w:r>
        <w:lastRenderedPageBreak/>
        <w:t xml:space="preserve">Q14.7 If we decide to halt climate </w:t>
      </w:r>
      <w:r>
        <w:t>change through ambitious policies, what would be the effects on the [Country] economy and employment?</w:t>
      </w:r>
    </w:p>
    <w:p w14:paraId="75F21A55" w14:textId="77777777" w:rsidR="00B62D5E" w:rsidRDefault="00FC177C">
      <w:pPr>
        <w:pStyle w:val="ListParagraph"/>
        <w:keepNext/>
        <w:numPr>
          <w:ilvl w:val="0"/>
          <w:numId w:val="3"/>
        </w:numPr>
        <w:pPrChange w:id="1227" w:author="ANA-AN00" w:date="2021-07-30T14:33:00Z">
          <w:pPr>
            <w:pStyle w:val="ListParagraph"/>
            <w:keepNext/>
            <w:numPr>
              <w:numId w:val="6"/>
            </w:numPr>
            <w:spacing w:before="120" w:line="240" w:lineRule="auto"/>
            <w:ind w:left="360"/>
          </w:pPr>
        </w:pPrChange>
      </w:pPr>
      <w:r>
        <w:t xml:space="preserve">Very negative effects  (0) </w:t>
      </w:r>
    </w:p>
    <w:p w14:paraId="63E93812" w14:textId="77777777" w:rsidR="00B62D5E" w:rsidRDefault="00FC177C">
      <w:pPr>
        <w:pStyle w:val="ListParagraph"/>
        <w:keepNext/>
        <w:numPr>
          <w:ilvl w:val="0"/>
          <w:numId w:val="3"/>
        </w:numPr>
        <w:pPrChange w:id="1228" w:author="ANA-AN00" w:date="2021-07-30T14:33:00Z">
          <w:pPr>
            <w:pStyle w:val="ListParagraph"/>
            <w:keepNext/>
            <w:numPr>
              <w:numId w:val="6"/>
            </w:numPr>
            <w:spacing w:before="120" w:line="240" w:lineRule="auto"/>
            <w:ind w:left="360"/>
          </w:pPr>
        </w:pPrChange>
      </w:pPr>
      <w:r>
        <w:t xml:space="preserve">Somewhat negative effects  (1) </w:t>
      </w:r>
    </w:p>
    <w:p w14:paraId="0518FADC" w14:textId="77777777" w:rsidR="00B62D5E" w:rsidRDefault="00FC177C">
      <w:pPr>
        <w:pStyle w:val="ListParagraph"/>
        <w:keepNext/>
        <w:numPr>
          <w:ilvl w:val="0"/>
          <w:numId w:val="3"/>
        </w:numPr>
        <w:pPrChange w:id="1229" w:author="ANA-AN00" w:date="2021-07-30T14:33:00Z">
          <w:pPr>
            <w:pStyle w:val="ListParagraph"/>
            <w:keepNext/>
            <w:numPr>
              <w:numId w:val="6"/>
            </w:numPr>
            <w:spacing w:before="120" w:line="240" w:lineRule="auto"/>
            <w:ind w:left="360"/>
          </w:pPr>
        </w:pPrChange>
      </w:pPr>
      <w:r>
        <w:t xml:space="preserve">No noticeable effects  (2) </w:t>
      </w:r>
    </w:p>
    <w:p w14:paraId="2A5C881D" w14:textId="77777777" w:rsidR="00B62D5E" w:rsidRDefault="00FC177C">
      <w:pPr>
        <w:pStyle w:val="ListParagraph"/>
        <w:keepNext/>
        <w:numPr>
          <w:ilvl w:val="0"/>
          <w:numId w:val="3"/>
        </w:numPr>
        <w:pPrChange w:id="1230" w:author="ANA-AN00" w:date="2021-07-30T14:33:00Z">
          <w:pPr>
            <w:pStyle w:val="ListParagraph"/>
            <w:keepNext/>
            <w:numPr>
              <w:numId w:val="6"/>
            </w:numPr>
            <w:spacing w:before="120" w:line="240" w:lineRule="auto"/>
            <w:ind w:left="360"/>
          </w:pPr>
        </w:pPrChange>
      </w:pPr>
      <w:r>
        <w:t xml:space="preserve">Somewhat positive effects  (3) </w:t>
      </w:r>
    </w:p>
    <w:p w14:paraId="3ADE913C" w14:textId="77777777" w:rsidR="00B62D5E" w:rsidRDefault="00FC177C">
      <w:pPr>
        <w:pStyle w:val="ListParagraph"/>
        <w:keepNext/>
        <w:numPr>
          <w:ilvl w:val="0"/>
          <w:numId w:val="3"/>
        </w:numPr>
        <w:pPrChange w:id="1231" w:author="ANA-AN00" w:date="2021-07-30T14:33:00Z">
          <w:pPr>
            <w:pStyle w:val="ListParagraph"/>
            <w:keepNext/>
            <w:numPr>
              <w:numId w:val="6"/>
            </w:numPr>
            <w:spacing w:before="120" w:line="240" w:lineRule="auto"/>
            <w:ind w:left="360"/>
          </w:pPr>
        </w:pPrChange>
      </w:pPr>
      <w:r>
        <w:t xml:space="preserve">Very positive effects  (4) </w:t>
      </w:r>
    </w:p>
    <w:p w14:paraId="07767654" w14:textId="77777777" w:rsidR="00B62D5E" w:rsidRDefault="00B62D5E"/>
    <w:p w14:paraId="66A62B96" w14:textId="77777777" w:rsidR="00B62D5E" w:rsidRDefault="00FC177C">
      <w:pPr>
        <w:keepNext/>
      </w:pPr>
      <w:r>
        <w:t>Q14.7</w:t>
      </w:r>
      <w:r>
        <w:t xml:space="preserve"> </w:t>
      </w:r>
      <w:r>
        <w:t>如果我们决定通过积极措施来阻止气候变化，会对中国经济和就业产生什么样的影响？</w:t>
      </w:r>
    </w:p>
    <w:p w14:paraId="0FE306BE" w14:textId="77777777" w:rsidR="00B62D5E" w:rsidRDefault="00FC177C">
      <w:pPr>
        <w:pStyle w:val="ListParagraph"/>
        <w:keepNext/>
        <w:numPr>
          <w:ilvl w:val="0"/>
          <w:numId w:val="3"/>
        </w:numPr>
        <w:pPrChange w:id="1232" w:author="ANA-AN00" w:date="2021-07-30T14:33:00Z">
          <w:pPr>
            <w:pStyle w:val="ListParagraph"/>
            <w:keepNext/>
            <w:numPr>
              <w:numId w:val="6"/>
            </w:numPr>
            <w:spacing w:before="120" w:line="240" w:lineRule="auto"/>
            <w:ind w:left="360"/>
          </w:pPr>
        </w:pPrChange>
      </w:pPr>
      <w:r>
        <w:t>非常负面的影响</w:t>
      </w:r>
      <w:r>
        <w:t xml:space="preserve">  (0) </w:t>
      </w:r>
    </w:p>
    <w:p w14:paraId="1386540F" w14:textId="77777777" w:rsidR="00B62D5E" w:rsidRDefault="00FC177C">
      <w:pPr>
        <w:pStyle w:val="ListParagraph"/>
        <w:keepNext/>
        <w:numPr>
          <w:ilvl w:val="0"/>
          <w:numId w:val="3"/>
        </w:numPr>
        <w:pPrChange w:id="1233" w:author="ANA-AN00" w:date="2021-07-30T14:33:00Z">
          <w:pPr>
            <w:pStyle w:val="ListParagraph"/>
            <w:keepNext/>
            <w:numPr>
              <w:numId w:val="6"/>
            </w:numPr>
            <w:spacing w:before="120" w:line="240" w:lineRule="auto"/>
            <w:ind w:left="360"/>
          </w:pPr>
        </w:pPrChange>
      </w:pPr>
      <w:r>
        <w:t>比较负面的影响</w:t>
      </w:r>
      <w:r>
        <w:t xml:space="preserve">  (1) </w:t>
      </w:r>
    </w:p>
    <w:p w14:paraId="23537D4C" w14:textId="77777777" w:rsidR="00B62D5E" w:rsidRDefault="00FC177C">
      <w:pPr>
        <w:pStyle w:val="ListParagraph"/>
        <w:keepNext/>
        <w:numPr>
          <w:ilvl w:val="0"/>
          <w:numId w:val="3"/>
        </w:numPr>
        <w:pPrChange w:id="1234" w:author="ANA-AN00" w:date="2021-07-30T14:33:00Z">
          <w:pPr>
            <w:pStyle w:val="ListParagraph"/>
            <w:keepNext/>
            <w:numPr>
              <w:numId w:val="6"/>
            </w:numPr>
            <w:spacing w:before="120" w:line="240" w:lineRule="auto"/>
            <w:ind w:left="360"/>
          </w:pPr>
        </w:pPrChange>
      </w:pPr>
      <w:r>
        <w:t>没有显著的影响</w:t>
      </w:r>
      <w:r>
        <w:t xml:space="preserve">  (2) </w:t>
      </w:r>
    </w:p>
    <w:p w14:paraId="54FA88C7" w14:textId="77777777" w:rsidR="00B62D5E" w:rsidRDefault="00FC177C">
      <w:pPr>
        <w:pStyle w:val="ListParagraph"/>
        <w:keepNext/>
        <w:numPr>
          <w:ilvl w:val="0"/>
          <w:numId w:val="3"/>
        </w:numPr>
        <w:pPrChange w:id="1235" w:author="ANA-AN00" w:date="2021-07-30T14:33:00Z">
          <w:pPr>
            <w:pStyle w:val="ListParagraph"/>
            <w:keepNext/>
            <w:numPr>
              <w:numId w:val="6"/>
            </w:numPr>
            <w:spacing w:before="120" w:line="240" w:lineRule="auto"/>
            <w:ind w:left="360"/>
          </w:pPr>
        </w:pPrChange>
      </w:pPr>
      <w:r>
        <w:t>比较正面的影响</w:t>
      </w:r>
      <w:r>
        <w:t xml:space="preserve">  (3) </w:t>
      </w:r>
    </w:p>
    <w:p w14:paraId="2A5E0EAA" w14:textId="77777777" w:rsidR="00B62D5E" w:rsidRDefault="00FC177C">
      <w:pPr>
        <w:pStyle w:val="ListParagraph"/>
        <w:keepNext/>
        <w:numPr>
          <w:ilvl w:val="0"/>
          <w:numId w:val="3"/>
        </w:numPr>
        <w:pPrChange w:id="1236" w:author="ANA-AN00" w:date="2021-07-30T14:33:00Z">
          <w:pPr>
            <w:pStyle w:val="ListParagraph"/>
            <w:keepNext/>
            <w:numPr>
              <w:numId w:val="6"/>
            </w:numPr>
            <w:spacing w:before="120" w:line="240" w:lineRule="auto"/>
            <w:ind w:left="360"/>
          </w:pPr>
        </w:pPrChange>
      </w:pPr>
      <w:r>
        <w:t>非常正面的影响</w:t>
      </w:r>
      <w:r>
        <w:t xml:space="preserve">  (4) </w:t>
      </w:r>
    </w:p>
    <w:p w14:paraId="75655776" w14:textId="77777777" w:rsidR="00B62D5E" w:rsidRDefault="00B62D5E"/>
    <w:p w14:paraId="4BD9438D" w14:textId="77777777" w:rsidR="00B62D5E" w:rsidRDefault="00B62D5E">
      <w:pPr>
        <w:pStyle w:val="QuestionSeparator"/>
      </w:pPr>
    </w:p>
    <w:p w14:paraId="69015176" w14:textId="77777777" w:rsidR="00B62D5E" w:rsidRDefault="00B62D5E"/>
    <w:p w14:paraId="729F0284" w14:textId="77777777" w:rsidR="00B62D5E" w:rsidRDefault="00FC177C">
      <w:pPr>
        <w:keepNext/>
      </w:pPr>
      <w:r>
        <w:t>Q14.8 If we decide to halt climate change through ambitious policies, to what extent do you think it would negatively affect your lifestyle?</w:t>
      </w:r>
    </w:p>
    <w:p w14:paraId="59307C4F" w14:textId="77777777" w:rsidR="00B62D5E" w:rsidRDefault="00FC177C">
      <w:pPr>
        <w:pStyle w:val="ListParagraph"/>
        <w:keepNext/>
        <w:numPr>
          <w:ilvl w:val="0"/>
          <w:numId w:val="3"/>
        </w:numPr>
        <w:pPrChange w:id="1237" w:author="ANA-AN00" w:date="2021-07-30T14:33:00Z">
          <w:pPr>
            <w:pStyle w:val="ListParagraph"/>
            <w:keepNext/>
            <w:numPr>
              <w:numId w:val="6"/>
            </w:numPr>
            <w:spacing w:before="120" w:line="240" w:lineRule="auto"/>
            <w:ind w:left="360"/>
          </w:pPr>
        </w:pPrChange>
      </w:pPr>
      <w:r>
        <w:t>No</w:t>
      </w:r>
      <w:r>
        <w:t xml:space="preserve">t at all  (0) </w:t>
      </w:r>
    </w:p>
    <w:p w14:paraId="341DD45E" w14:textId="77777777" w:rsidR="00B62D5E" w:rsidRDefault="00FC177C">
      <w:pPr>
        <w:pStyle w:val="ListParagraph"/>
        <w:keepNext/>
        <w:numPr>
          <w:ilvl w:val="0"/>
          <w:numId w:val="3"/>
        </w:numPr>
        <w:pPrChange w:id="1238" w:author="ANA-AN00" w:date="2021-07-30T14:33:00Z">
          <w:pPr>
            <w:pStyle w:val="ListParagraph"/>
            <w:keepNext/>
            <w:numPr>
              <w:numId w:val="6"/>
            </w:numPr>
            <w:spacing w:before="120" w:line="240" w:lineRule="auto"/>
            <w:ind w:left="360"/>
          </w:pPr>
        </w:pPrChange>
      </w:pPr>
      <w:r>
        <w:t xml:space="preserve">A little  (1) </w:t>
      </w:r>
    </w:p>
    <w:p w14:paraId="7768E2AD" w14:textId="77777777" w:rsidR="00B62D5E" w:rsidRDefault="00FC177C">
      <w:pPr>
        <w:pStyle w:val="ListParagraph"/>
        <w:keepNext/>
        <w:numPr>
          <w:ilvl w:val="0"/>
          <w:numId w:val="3"/>
        </w:numPr>
        <w:pPrChange w:id="1239" w:author="ANA-AN00" w:date="2021-07-30T14:33:00Z">
          <w:pPr>
            <w:pStyle w:val="ListParagraph"/>
            <w:keepNext/>
            <w:numPr>
              <w:numId w:val="6"/>
            </w:numPr>
            <w:spacing w:before="120" w:line="240" w:lineRule="auto"/>
            <w:ind w:left="360"/>
          </w:pPr>
        </w:pPrChange>
      </w:pPr>
      <w:r>
        <w:t xml:space="preserve">Moderately  (2) </w:t>
      </w:r>
    </w:p>
    <w:p w14:paraId="0DCD0076" w14:textId="77777777" w:rsidR="00B62D5E" w:rsidRDefault="00FC177C">
      <w:pPr>
        <w:pStyle w:val="ListParagraph"/>
        <w:keepNext/>
        <w:numPr>
          <w:ilvl w:val="0"/>
          <w:numId w:val="3"/>
        </w:numPr>
        <w:pPrChange w:id="1240" w:author="ANA-AN00" w:date="2021-07-30T14:33:00Z">
          <w:pPr>
            <w:pStyle w:val="ListParagraph"/>
            <w:keepNext/>
            <w:numPr>
              <w:numId w:val="6"/>
            </w:numPr>
            <w:spacing w:before="120" w:line="240" w:lineRule="auto"/>
            <w:ind w:left="360"/>
          </w:pPr>
        </w:pPrChange>
      </w:pPr>
      <w:r>
        <w:t xml:space="preserve">A lot  (3) </w:t>
      </w:r>
    </w:p>
    <w:p w14:paraId="0C975ADB" w14:textId="77777777" w:rsidR="00B62D5E" w:rsidRDefault="00FC177C">
      <w:pPr>
        <w:pStyle w:val="ListParagraph"/>
        <w:keepNext/>
        <w:numPr>
          <w:ilvl w:val="0"/>
          <w:numId w:val="3"/>
        </w:numPr>
        <w:pPrChange w:id="1241" w:author="ANA-AN00" w:date="2021-07-30T14:33:00Z">
          <w:pPr>
            <w:pStyle w:val="ListParagraph"/>
            <w:keepNext/>
            <w:numPr>
              <w:numId w:val="6"/>
            </w:numPr>
            <w:spacing w:before="120" w:line="240" w:lineRule="auto"/>
            <w:ind w:left="360"/>
          </w:pPr>
        </w:pPrChange>
      </w:pPr>
      <w:r>
        <w:t xml:space="preserve">A great deal  (4) </w:t>
      </w:r>
    </w:p>
    <w:p w14:paraId="25852893" w14:textId="77777777" w:rsidR="00B62D5E" w:rsidRDefault="00B62D5E"/>
    <w:p w14:paraId="00725EE8" w14:textId="77777777" w:rsidR="00B62D5E" w:rsidRDefault="00FC177C">
      <w:pPr>
        <w:keepNext/>
      </w:pPr>
      <w:r>
        <w:lastRenderedPageBreak/>
        <w:t xml:space="preserve">Q14.8 </w:t>
      </w:r>
      <w:r>
        <w:t>如果我们决定通过积极措施来阻止气候变化气候变化，您认为这会在多大程度上对您的生活方式产生负面影响？</w:t>
      </w:r>
    </w:p>
    <w:p w14:paraId="3EAF930B" w14:textId="77777777" w:rsidR="00B62D5E" w:rsidRDefault="00FC177C">
      <w:pPr>
        <w:pStyle w:val="ListParagraph"/>
        <w:keepNext/>
        <w:numPr>
          <w:ilvl w:val="0"/>
          <w:numId w:val="3"/>
        </w:numPr>
        <w:pPrChange w:id="1242" w:author="ANA-AN00" w:date="2021-07-30T14:33:00Z">
          <w:pPr>
            <w:pStyle w:val="ListParagraph"/>
            <w:keepNext/>
            <w:numPr>
              <w:numId w:val="6"/>
            </w:numPr>
            <w:spacing w:before="120" w:line="240" w:lineRule="auto"/>
            <w:ind w:left="360"/>
          </w:pPr>
        </w:pPrChange>
      </w:pPr>
      <w:r>
        <w:t>完全不影响</w:t>
      </w:r>
      <w:r>
        <w:t xml:space="preserve">  (0) </w:t>
      </w:r>
    </w:p>
    <w:p w14:paraId="70A8DFA4" w14:textId="77777777" w:rsidR="00B62D5E" w:rsidRDefault="00FC177C">
      <w:pPr>
        <w:pStyle w:val="ListParagraph"/>
        <w:keepNext/>
        <w:numPr>
          <w:ilvl w:val="0"/>
          <w:numId w:val="3"/>
        </w:numPr>
        <w:pPrChange w:id="1243" w:author="ANA-AN00" w:date="2021-07-30T14:33:00Z">
          <w:pPr>
            <w:pStyle w:val="ListParagraph"/>
            <w:keepNext/>
            <w:numPr>
              <w:numId w:val="6"/>
            </w:numPr>
            <w:spacing w:before="120" w:line="240" w:lineRule="auto"/>
            <w:ind w:left="360"/>
          </w:pPr>
        </w:pPrChange>
      </w:pPr>
      <w:r>
        <w:t>较小程度</w:t>
      </w:r>
      <w:r>
        <w:t xml:space="preserve">  (1) </w:t>
      </w:r>
    </w:p>
    <w:p w14:paraId="1998894C" w14:textId="77777777" w:rsidR="00B62D5E" w:rsidRDefault="00FC177C">
      <w:pPr>
        <w:pStyle w:val="ListParagraph"/>
        <w:keepNext/>
        <w:numPr>
          <w:ilvl w:val="0"/>
          <w:numId w:val="3"/>
        </w:numPr>
        <w:pPrChange w:id="1244" w:author="ANA-AN00" w:date="2021-07-30T14:33:00Z">
          <w:pPr>
            <w:pStyle w:val="ListParagraph"/>
            <w:keepNext/>
            <w:numPr>
              <w:numId w:val="6"/>
            </w:numPr>
            <w:spacing w:before="120" w:line="240" w:lineRule="auto"/>
            <w:ind w:left="360"/>
          </w:pPr>
        </w:pPrChange>
      </w:pPr>
      <w:r>
        <w:t>中等程度</w:t>
      </w:r>
      <w:r>
        <w:t xml:space="preserve">  (2) </w:t>
      </w:r>
    </w:p>
    <w:p w14:paraId="0BD7DFAF" w14:textId="77777777" w:rsidR="00B62D5E" w:rsidRDefault="00FC177C">
      <w:pPr>
        <w:pStyle w:val="ListParagraph"/>
        <w:keepNext/>
        <w:numPr>
          <w:ilvl w:val="0"/>
          <w:numId w:val="3"/>
        </w:numPr>
        <w:pPrChange w:id="1245" w:author="ANA-AN00" w:date="2021-07-30T14:33:00Z">
          <w:pPr>
            <w:pStyle w:val="ListParagraph"/>
            <w:keepNext/>
            <w:numPr>
              <w:numId w:val="6"/>
            </w:numPr>
            <w:spacing w:before="120" w:line="240" w:lineRule="auto"/>
            <w:ind w:left="360"/>
          </w:pPr>
        </w:pPrChange>
      </w:pPr>
      <w:r>
        <w:t>很大程度</w:t>
      </w:r>
      <w:r>
        <w:t xml:space="preserve">  (3) </w:t>
      </w:r>
    </w:p>
    <w:p w14:paraId="73AD0374" w14:textId="77777777" w:rsidR="00B62D5E" w:rsidRDefault="00FC177C">
      <w:pPr>
        <w:pStyle w:val="ListParagraph"/>
        <w:keepNext/>
        <w:numPr>
          <w:ilvl w:val="0"/>
          <w:numId w:val="3"/>
        </w:numPr>
        <w:pPrChange w:id="1246" w:author="ANA-AN00" w:date="2021-07-30T14:33:00Z">
          <w:pPr>
            <w:pStyle w:val="ListParagraph"/>
            <w:keepNext/>
            <w:numPr>
              <w:numId w:val="6"/>
            </w:numPr>
            <w:spacing w:before="120" w:line="240" w:lineRule="auto"/>
            <w:ind w:left="360"/>
          </w:pPr>
        </w:pPrChange>
      </w:pPr>
      <w:r>
        <w:t>极大程度</w:t>
      </w:r>
      <w:r>
        <w:t xml:space="preserve">  (4) </w:t>
      </w:r>
    </w:p>
    <w:p w14:paraId="4F6A72E6" w14:textId="77777777" w:rsidR="00B62D5E" w:rsidRDefault="00B62D5E"/>
    <w:p w14:paraId="41C6C1D6" w14:textId="77777777" w:rsidR="00B62D5E" w:rsidRDefault="00B62D5E">
      <w:pPr>
        <w:pStyle w:val="QuestionSeparator"/>
      </w:pPr>
    </w:p>
    <w:p w14:paraId="0107183F" w14:textId="77777777" w:rsidR="00B62D5E" w:rsidRDefault="00B62D5E"/>
    <w:p w14:paraId="0839D2C6" w14:textId="754FE721" w:rsidR="00B62D5E" w:rsidRDefault="00FC177C">
      <w:pPr>
        <w:keepNext/>
      </w:pPr>
      <w:r>
        <w:t xml:space="preserve">Q14.9 Here are possible behaviors that experts say would help </w:t>
      </w:r>
      <w:r>
        <w:t>reduce greenhouse gas emissions.</w:t>
      </w:r>
      <w:del w:id="1247" w:author="ANA-AN00" w:date="2021-07-30T14:33:00Z">
        <w:r>
          <w:delText xml:space="preserve"> </w:delText>
        </w:r>
        <w:r>
          <w:br/>
          <w:delText xml:space="preserve">   </w:delText>
        </w:r>
      </w:del>
      <w:ins w:id="1248" w:author="ANA-AN00" w:date="2021-07-30T14:33:00Z">
        <w:r>
          <w:br/>
          <w:t> </w:t>
        </w:r>
      </w:ins>
      <w:r>
        <w:br/>
        <w:t>To what extent would you be willing to adopt the following behaviors?</w:t>
      </w:r>
    </w:p>
    <w:tbl>
      <w:tblPr>
        <w:tblStyle w:val="QQuestionTable"/>
        <w:tblW w:w="0" w:type="auto"/>
        <w:tblLook w:val="0460" w:firstRow="1" w:lastRow="1" w:firstColumn="0" w:lastColumn="0" w:noHBand="0" w:noVBand="1"/>
        <w:tblPrChange w:id="1249" w:author="ANA-AN00" w:date="2021-07-30T14:33:00Z">
          <w:tblPr>
            <w:tblStyle w:val="QQuestionTable0"/>
            <w:tblW w:w="9576" w:type="auto"/>
            <w:tblLook w:val="07E0" w:firstRow="1" w:lastRow="1" w:firstColumn="1" w:lastColumn="1" w:noHBand="1" w:noVBand="1"/>
          </w:tblPr>
        </w:tblPrChange>
      </w:tblPr>
      <w:tblGrid>
        <w:gridCol w:w="1561"/>
        <w:gridCol w:w="1298"/>
        <w:gridCol w:w="1312"/>
        <w:gridCol w:w="1515"/>
        <w:gridCol w:w="1276"/>
        <w:gridCol w:w="1344"/>
        <w:tblGridChange w:id="1250">
          <w:tblGrid>
            <w:gridCol w:w="1596"/>
            <w:gridCol w:w="1596"/>
            <w:gridCol w:w="1596"/>
            <w:gridCol w:w="1596"/>
            <w:gridCol w:w="1596"/>
            <w:gridCol w:w="1596"/>
          </w:tblGrid>
        </w:tblGridChange>
      </w:tblGrid>
      <w:tr w:rsidR="00B62D5E" w14:paraId="56A92C14"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251" w:author="ANA-AN00" w:date="2021-07-30T14:33:00Z">
              <w:tcPr>
                <w:tcW w:w="1596" w:type="dxa"/>
                <w:tcBorders>
                  <w:right w:val="single" w:sz="4" w:space="0" w:color="BFBFBF"/>
                </w:tcBorders>
              </w:tcPr>
            </w:tcPrChange>
          </w:tcPr>
          <w:p w14:paraId="2D57BE03"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252" w:author="ANA-AN00" w:date="2021-07-30T14:33:00Z">
              <w:tcPr>
                <w:tcW w:w="1596" w:type="dxa"/>
              </w:tcPr>
            </w:tcPrChange>
          </w:tcPr>
          <w:p w14:paraId="1A215465" w14:textId="77777777" w:rsidR="00B62D5E" w:rsidRDefault="00FC177C">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Change w:id="1253" w:author="ANA-AN00" w:date="2021-07-30T14:33:00Z">
              <w:tcPr>
                <w:tcW w:w="1596" w:type="dxa"/>
              </w:tcPr>
            </w:tcPrChange>
          </w:tcPr>
          <w:p w14:paraId="0BAF539D" w14:textId="77777777" w:rsidR="00B62D5E" w:rsidRDefault="00FC177C">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Change w:id="1254" w:author="ANA-AN00" w:date="2021-07-30T14:33:00Z">
              <w:tcPr>
                <w:tcW w:w="1596" w:type="dxa"/>
              </w:tcPr>
            </w:tcPrChange>
          </w:tcPr>
          <w:p w14:paraId="6027709B" w14:textId="77777777" w:rsidR="00B62D5E" w:rsidRDefault="00FC177C">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Change w:id="1255" w:author="ANA-AN00" w:date="2021-07-30T14:33:00Z">
              <w:tcPr>
                <w:tcW w:w="1596" w:type="dxa"/>
              </w:tcPr>
            </w:tcPrChange>
          </w:tcPr>
          <w:p w14:paraId="6417E633" w14:textId="77777777" w:rsidR="00B62D5E" w:rsidRDefault="00FC177C">
            <w:pPr>
              <w:cnfStyle w:val="100000000000" w:firstRow="1" w:lastRow="0" w:firstColumn="0" w:lastColumn="0" w:oddVBand="0" w:evenVBand="0" w:oddHBand="0" w:evenHBand="0" w:firstRowFirstColumn="0" w:firstRowLastColumn="0" w:lastRowFirstColumn="0" w:lastRowLastColumn="0"/>
            </w:pPr>
            <w:r>
              <w:t>A lot (4)</w:t>
            </w:r>
          </w:p>
        </w:tc>
        <w:tc>
          <w:tcPr>
            <w:tcW w:w="1596" w:type="dxa"/>
            <w:tcPrChange w:id="1256" w:author="ANA-AN00" w:date="2021-07-30T14:33:00Z">
              <w:tcPr>
                <w:tcW w:w="1596" w:type="dxa"/>
              </w:tcPr>
            </w:tcPrChange>
          </w:tcPr>
          <w:p w14:paraId="03E72CAA" w14:textId="77777777" w:rsidR="00B62D5E" w:rsidRDefault="00FC177C">
            <w:pPr>
              <w:cnfStyle w:val="100000000000" w:firstRow="1" w:lastRow="0" w:firstColumn="0" w:lastColumn="0" w:oddVBand="0" w:evenVBand="0" w:oddHBand="0" w:evenHBand="0" w:firstRowFirstColumn="0" w:firstRowLastColumn="0" w:lastRowFirstColumn="0" w:lastRowLastColumn="0"/>
            </w:pPr>
            <w:r>
              <w:t>A great deal (5)</w:t>
            </w:r>
          </w:p>
        </w:tc>
      </w:tr>
      <w:tr w:rsidR="00B62D5E" w14:paraId="7624284B" w14:textId="77777777" w:rsidTr="00B62D5E">
        <w:tc>
          <w:tcPr>
            <w:tcW w:w="1596" w:type="dxa"/>
            <w:tcPrChange w:id="1257" w:author="ANA-AN00" w:date="2021-07-30T14:33:00Z">
              <w:tcPr>
                <w:tcW w:w="1596" w:type="dxa"/>
                <w:tcBorders>
                  <w:right w:val="single" w:sz="4" w:space="0" w:color="BFBFBF"/>
                </w:tcBorders>
              </w:tcPr>
            </w:tcPrChange>
          </w:tcPr>
          <w:p w14:paraId="330CEF8E" w14:textId="77777777" w:rsidR="00B62D5E" w:rsidRDefault="00FC177C">
            <w:pPr>
              <w:keepNext/>
            </w:pPr>
            <w:r>
              <w:t xml:space="preserve">Limit flying (2) </w:t>
            </w:r>
          </w:p>
        </w:tc>
        <w:tc>
          <w:tcPr>
            <w:tcW w:w="1596" w:type="dxa"/>
            <w:tcPrChange w:id="1258" w:author="ANA-AN00" w:date="2021-07-30T14:33:00Z">
              <w:tcPr>
                <w:tcW w:w="1596" w:type="dxa"/>
              </w:tcPr>
            </w:tcPrChange>
          </w:tcPr>
          <w:p w14:paraId="124EF0D5" w14:textId="77777777" w:rsidR="00B62D5E" w:rsidRDefault="00B62D5E">
            <w:pPr>
              <w:pStyle w:val="ListParagraph"/>
              <w:keepNext/>
              <w:numPr>
                <w:ilvl w:val="0"/>
                <w:numId w:val="3"/>
              </w:numPr>
              <w:pPrChange w:id="1259" w:author="ANA-AN00" w:date="2021-07-30T14:33:00Z">
                <w:pPr>
                  <w:pStyle w:val="ListParagraph"/>
                  <w:keepNext/>
                  <w:numPr>
                    <w:numId w:val="6"/>
                  </w:numPr>
                  <w:spacing w:before="120"/>
                  <w:ind w:left="360"/>
                </w:pPr>
              </w:pPrChange>
            </w:pPr>
          </w:p>
        </w:tc>
        <w:tc>
          <w:tcPr>
            <w:tcW w:w="1596" w:type="dxa"/>
            <w:tcPrChange w:id="1260" w:author="ANA-AN00" w:date="2021-07-30T14:33:00Z">
              <w:tcPr>
                <w:tcW w:w="1596" w:type="dxa"/>
              </w:tcPr>
            </w:tcPrChange>
          </w:tcPr>
          <w:p w14:paraId="7979D179" w14:textId="77777777" w:rsidR="00B62D5E" w:rsidRDefault="00B62D5E">
            <w:pPr>
              <w:pStyle w:val="ListParagraph"/>
              <w:keepNext/>
              <w:numPr>
                <w:ilvl w:val="0"/>
                <w:numId w:val="3"/>
              </w:numPr>
              <w:pPrChange w:id="1261" w:author="ANA-AN00" w:date="2021-07-30T14:33:00Z">
                <w:pPr>
                  <w:pStyle w:val="ListParagraph"/>
                  <w:keepNext/>
                  <w:numPr>
                    <w:numId w:val="6"/>
                  </w:numPr>
                  <w:spacing w:before="120"/>
                  <w:ind w:left="360"/>
                </w:pPr>
              </w:pPrChange>
            </w:pPr>
          </w:p>
        </w:tc>
        <w:tc>
          <w:tcPr>
            <w:tcW w:w="1596" w:type="dxa"/>
            <w:tcPrChange w:id="1262" w:author="ANA-AN00" w:date="2021-07-30T14:33:00Z">
              <w:tcPr>
                <w:tcW w:w="1596" w:type="dxa"/>
              </w:tcPr>
            </w:tcPrChange>
          </w:tcPr>
          <w:p w14:paraId="516614B4" w14:textId="77777777" w:rsidR="00B62D5E" w:rsidRDefault="00B62D5E">
            <w:pPr>
              <w:pStyle w:val="ListParagraph"/>
              <w:keepNext/>
              <w:numPr>
                <w:ilvl w:val="0"/>
                <w:numId w:val="3"/>
              </w:numPr>
              <w:pPrChange w:id="1263" w:author="ANA-AN00" w:date="2021-07-30T14:33:00Z">
                <w:pPr>
                  <w:pStyle w:val="ListParagraph"/>
                  <w:keepNext/>
                  <w:numPr>
                    <w:numId w:val="6"/>
                  </w:numPr>
                  <w:spacing w:before="120"/>
                  <w:ind w:left="360"/>
                </w:pPr>
              </w:pPrChange>
            </w:pPr>
          </w:p>
        </w:tc>
        <w:tc>
          <w:tcPr>
            <w:tcW w:w="1596" w:type="dxa"/>
            <w:tcPrChange w:id="1264" w:author="ANA-AN00" w:date="2021-07-30T14:33:00Z">
              <w:tcPr>
                <w:tcW w:w="1596" w:type="dxa"/>
              </w:tcPr>
            </w:tcPrChange>
          </w:tcPr>
          <w:p w14:paraId="54352012" w14:textId="77777777" w:rsidR="00B62D5E" w:rsidRDefault="00B62D5E">
            <w:pPr>
              <w:pStyle w:val="ListParagraph"/>
              <w:keepNext/>
              <w:numPr>
                <w:ilvl w:val="0"/>
                <w:numId w:val="3"/>
              </w:numPr>
              <w:pPrChange w:id="1265" w:author="ANA-AN00" w:date="2021-07-30T14:33:00Z">
                <w:pPr>
                  <w:pStyle w:val="ListParagraph"/>
                  <w:keepNext/>
                  <w:numPr>
                    <w:numId w:val="6"/>
                  </w:numPr>
                  <w:spacing w:before="120"/>
                  <w:ind w:left="360"/>
                </w:pPr>
              </w:pPrChange>
            </w:pPr>
          </w:p>
        </w:tc>
        <w:tc>
          <w:tcPr>
            <w:tcW w:w="1596" w:type="dxa"/>
            <w:tcPrChange w:id="1266" w:author="ANA-AN00" w:date="2021-07-30T14:33:00Z">
              <w:tcPr>
                <w:tcW w:w="1596" w:type="dxa"/>
              </w:tcPr>
            </w:tcPrChange>
          </w:tcPr>
          <w:p w14:paraId="151C34D9" w14:textId="77777777" w:rsidR="00B62D5E" w:rsidRDefault="00B62D5E">
            <w:pPr>
              <w:pStyle w:val="ListParagraph"/>
              <w:keepNext/>
              <w:numPr>
                <w:ilvl w:val="0"/>
                <w:numId w:val="3"/>
              </w:numPr>
              <w:pPrChange w:id="1267" w:author="ANA-AN00" w:date="2021-07-30T14:33:00Z">
                <w:pPr>
                  <w:pStyle w:val="ListParagraph"/>
                  <w:keepNext/>
                  <w:numPr>
                    <w:numId w:val="6"/>
                  </w:numPr>
                  <w:spacing w:before="120"/>
                  <w:ind w:left="360"/>
                </w:pPr>
              </w:pPrChange>
            </w:pPr>
          </w:p>
        </w:tc>
      </w:tr>
      <w:tr w:rsidR="00B62D5E" w14:paraId="6701E449" w14:textId="77777777" w:rsidTr="00B62D5E">
        <w:tc>
          <w:tcPr>
            <w:tcW w:w="1596" w:type="dxa"/>
            <w:tcPrChange w:id="1268" w:author="ANA-AN00" w:date="2021-07-30T14:33:00Z">
              <w:tcPr>
                <w:tcW w:w="1596" w:type="dxa"/>
                <w:tcBorders>
                  <w:right w:val="single" w:sz="4" w:space="0" w:color="BFBFBF"/>
                </w:tcBorders>
              </w:tcPr>
            </w:tcPrChange>
          </w:tcPr>
          <w:p w14:paraId="642ABFAD" w14:textId="77777777" w:rsidR="00B62D5E" w:rsidRDefault="00FC177C">
            <w:pPr>
              <w:keepNext/>
            </w:pPr>
            <w:r>
              <w:t xml:space="preserve">Limit driving (1) </w:t>
            </w:r>
          </w:p>
        </w:tc>
        <w:tc>
          <w:tcPr>
            <w:tcW w:w="1596" w:type="dxa"/>
            <w:tcPrChange w:id="1269" w:author="ANA-AN00" w:date="2021-07-30T14:33:00Z">
              <w:tcPr>
                <w:tcW w:w="1596" w:type="dxa"/>
              </w:tcPr>
            </w:tcPrChange>
          </w:tcPr>
          <w:p w14:paraId="5708488E" w14:textId="77777777" w:rsidR="00B62D5E" w:rsidRDefault="00B62D5E">
            <w:pPr>
              <w:pStyle w:val="ListParagraph"/>
              <w:keepNext/>
              <w:numPr>
                <w:ilvl w:val="0"/>
                <w:numId w:val="3"/>
              </w:numPr>
              <w:pPrChange w:id="1270" w:author="ANA-AN00" w:date="2021-07-30T14:33:00Z">
                <w:pPr>
                  <w:pStyle w:val="ListParagraph"/>
                  <w:keepNext/>
                  <w:numPr>
                    <w:numId w:val="6"/>
                  </w:numPr>
                  <w:spacing w:before="120"/>
                  <w:ind w:left="360"/>
                </w:pPr>
              </w:pPrChange>
            </w:pPr>
          </w:p>
        </w:tc>
        <w:tc>
          <w:tcPr>
            <w:tcW w:w="1596" w:type="dxa"/>
            <w:tcPrChange w:id="1271" w:author="ANA-AN00" w:date="2021-07-30T14:33:00Z">
              <w:tcPr>
                <w:tcW w:w="1596" w:type="dxa"/>
              </w:tcPr>
            </w:tcPrChange>
          </w:tcPr>
          <w:p w14:paraId="73D46153" w14:textId="77777777" w:rsidR="00B62D5E" w:rsidRDefault="00B62D5E">
            <w:pPr>
              <w:pStyle w:val="ListParagraph"/>
              <w:keepNext/>
              <w:numPr>
                <w:ilvl w:val="0"/>
                <w:numId w:val="3"/>
              </w:numPr>
              <w:pPrChange w:id="1272" w:author="ANA-AN00" w:date="2021-07-30T14:33:00Z">
                <w:pPr>
                  <w:pStyle w:val="ListParagraph"/>
                  <w:keepNext/>
                  <w:numPr>
                    <w:numId w:val="6"/>
                  </w:numPr>
                  <w:spacing w:before="120"/>
                  <w:ind w:left="360"/>
                </w:pPr>
              </w:pPrChange>
            </w:pPr>
          </w:p>
        </w:tc>
        <w:tc>
          <w:tcPr>
            <w:tcW w:w="1596" w:type="dxa"/>
            <w:tcPrChange w:id="1273" w:author="ANA-AN00" w:date="2021-07-30T14:33:00Z">
              <w:tcPr>
                <w:tcW w:w="1596" w:type="dxa"/>
              </w:tcPr>
            </w:tcPrChange>
          </w:tcPr>
          <w:p w14:paraId="35A6A304" w14:textId="77777777" w:rsidR="00B62D5E" w:rsidRDefault="00B62D5E">
            <w:pPr>
              <w:pStyle w:val="ListParagraph"/>
              <w:keepNext/>
              <w:numPr>
                <w:ilvl w:val="0"/>
                <w:numId w:val="3"/>
              </w:numPr>
              <w:pPrChange w:id="1274" w:author="ANA-AN00" w:date="2021-07-30T14:33:00Z">
                <w:pPr>
                  <w:pStyle w:val="ListParagraph"/>
                  <w:keepNext/>
                  <w:numPr>
                    <w:numId w:val="6"/>
                  </w:numPr>
                  <w:spacing w:before="120"/>
                  <w:ind w:left="360"/>
                </w:pPr>
              </w:pPrChange>
            </w:pPr>
          </w:p>
        </w:tc>
        <w:tc>
          <w:tcPr>
            <w:tcW w:w="1596" w:type="dxa"/>
            <w:tcPrChange w:id="1275" w:author="ANA-AN00" w:date="2021-07-30T14:33:00Z">
              <w:tcPr>
                <w:tcW w:w="1596" w:type="dxa"/>
              </w:tcPr>
            </w:tcPrChange>
          </w:tcPr>
          <w:p w14:paraId="54C89FA7" w14:textId="77777777" w:rsidR="00B62D5E" w:rsidRDefault="00B62D5E">
            <w:pPr>
              <w:pStyle w:val="ListParagraph"/>
              <w:keepNext/>
              <w:numPr>
                <w:ilvl w:val="0"/>
                <w:numId w:val="3"/>
              </w:numPr>
              <w:pPrChange w:id="1276" w:author="ANA-AN00" w:date="2021-07-30T14:33:00Z">
                <w:pPr>
                  <w:pStyle w:val="ListParagraph"/>
                  <w:keepNext/>
                  <w:numPr>
                    <w:numId w:val="6"/>
                  </w:numPr>
                  <w:spacing w:before="120"/>
                  <w:ind w:left="360"/>
                </w:pPr>
              </w:pPrChange>
            </w:pPr>
          </w:p>
        </w:tc>
        <w:tc>
          <w:tcPr>
            <w:tcW w:w="1596" w:type="dxa"/>
            <w:tcPrChange w:id="1277" w:author="ANA-AN00" w:date="2021-07-30T14:33:00Z">
              <w:tcPr>
                <w:tcW w:w="1596" w:type="dxa"/>
              </w:tcPr>
            </w:tcPrChange>
          </w:tcPr>
          <w:p w14:paraId="2FA1A349" w14:textId="77777777" w:rsidR="00B62D5E" w:rsidRDefault="00B62D5E">
            <w:pPr>
              <w:pStyle w:val="ListParagraph"/>
              <w:keepNext/>
              <w:numPr>
                <w:ilvl w:val="0"/>
                <w:numId w:val="3"/>
              </w:numPr>
              <w:pPrChange w:id="1278" w:author="ANA-AN00" w:date="2021-07-30T14:33:00Z">
                <w:pPr>
                  <w:pStyle w:val="ListParagraph"/>
                  <w:keepNext/>
                  <w:numPr>
                    <w:numId w:val="6"/>
                  </w:numPr>
                  <w:spacing w:before="120"/>
                  <w:ind w:left="360"/>
                </w:pPr>
              </w:pPrChange>
            </w:pPr>
          </w:p>
        </w:tc>
      </w:tr>
      <w:tr w:rsidR="00B62D5E" w14:paraId="11C95788" w14:textId="77777777" w:rsidTr="00B62D5E">
        <w:tc>
          <w:tcPr>
            <w:tcW w:w="1596" w:type="dxa"/>
            <w:tcPrChange w:id="1279" w:author="ANA-AN00" w:date="2021-07-30T14:33:00Z">
              <w:tcPr>
                <w:tcW w:w="1596" w:type="dxa"/>
                <w:tcBorders>
                  <w:right w:val="single" w:sz="4" w:space="0" w:color="BFBFBF"/>
                </w:tcBorders>
              </w:tcPr>
            </w:tcPrChange>
          </w:tcPr>
          <w:p w14:paraId="4E9FAA46" w14:textId="77777777" w:rsidR="00B62D5E" w:rsidRDefault="00FC177C">
            <w:pPr>
              <w:keepNext/>
            </w:pPr>
            <w:r>
              <w:t xml:space="preserve">Have an electric vehicle (5) </w:t>
            </w:r>
          </w:p>
        </w:tc>
        <w:tc>
          <w:tcPr>
            <w:tcW w:w="1596" w:type="dxa"/>
            <w:tcPrChange w:id="1280" w:author="ANA-AN00" w:date="2021-07-30T14:33:00Z">
              <w:tcPr>
                <w:tcW w:w="1596" w:type="dxa"/>
              </w:tcPr>
            </w:tcPrChange>
          </w:tcPr>
          <w:p w14:paraId="5E540C88" w14:textId="77777777" w:rsidR="00B62D5E" w:rsidRDefault="00B62D5E">
            <w:pPr>
              <w:pStyle w:val="ListParagraph"/>
              <w:keepNext/>
              <w:numPr>
                <w:ilvl w:val="0"/>
                <w:numId w:val="3"/>
              </w:numPr>
              <w:pPrChange w:id="1281" w:author="ANA-AN00" w:date="2021-07-30T14:33:00Z">
                <w:pPr>
                  <w:pStyle w:val="ListParagraph"/>
                  <w:keepNext/>
                  <w:numPr>
                    <w:numId w:val="6"/>
                  </w:numPr>
                  <w:spacing w:before="120"/>
                  <w:ind w:left="360"/>
                </w:pPr>
              </w:pPrChange>
            </w:pPr>
          </w:p>
        </w:tc>
        <w:tc>
          <w:tcPr>
            <w:tcW w:w="1596" w:type="dxa"/>
            <w:tcPrChange w:id="1282" w:author="ANA-AN00" w:date="2021-07-30T14:33:00Z">
              <w:tcPr>
                <w:tcW w:w="1596" w:type="dxa"/>
              </w:tcPr>
            </w:tcPrChange>
          </w:tcPr>
          <w:p w14:paraId="597193B9" w14:textId="77777777" w:rsidR="00B62D5E" w:rsidRDefault="00B62D5E">
            <w:pPr>
              <w:pStyle w:val="ListParagraph"/>
              <w:keepNext/>
              <w:numPr>
                <w:ilvl w:val="0"/>
                <w:numId w:val="3"/>
              </w:numPr>
              <w:pPrChange w:id="1283" w:author="ANA-AN00" w:date="2021-07-30T14:33:00Z">
                <w:pPr>
                  <w:pStyle w:val="ListParagraph"/>
                  <w:keepNext/>
                  <w:numPr>
                    <w:numId w:val="6"/>
                  </w:numPr>
                  <w:spacing w:before="120"/>
                  <w:ind w:left="360"/>
                </w:pPr>
              </w:pPrChange>
            </w:pPr>
          </w:p>
        </w:tc>
        <w:tc>
          <w:tcPr>
            <w:tcW w:w="1596" w:type="dxa"/>
            <w:tcPrChange w:id="1284" w:author="ANA-AN00" w:date="2021-07-30T14:33:00Z">
              <w:tcPr>
                <w:tcW w:w="1596" w:type="dxa"/>
              </w:tcPr>
            </w:tcPrChange>
          </w:tcPr>
          <w:p w14:paraId="753D03A2" w14:textId="77777777" w:rsidR="00B62D5E" w:rsidRDefault="00B62D5E">
            <w:pPr>
              <w:pStyle w:val="ListParagraph"/>
              <w:keepNext/>
              <w:numPr>
                <w:ilvl w:val="0"/>
                <w:numId w:val="3"/>
              </w:numPr>
              <w:pPrChange w:id="1285" w:author="ANA-AN00" w:date="2021-07-30T14:33:00Z">
                <w:pPr>
                  <w:pStyle w:val="ListParagraph"/>
                  <w:keepNext/>
                  <w:numPr>
                    <w:numId w:val="6"/>
                  </w:numPr>
                  <w:spacing w:before="120"/>
                  <w:ind w:left="360"/>
                </w:pPr>
              </w:pPrChange>
            </w:pPr>
          </w:p>
        </w:tc>
        <w:tc>
          <w:tcPr>
            <w:tcW w:w="1596" w:type="dxa"/>
            <w:tcPrChange w:id="1286" w:author="ANA-AN00" w:date="2021-07-30T14:33:00Z">
              <w:tcPr>
                <w:tcW w:w="1596" w:type="dxa"/>
              </w:tcPr>
            </w:tcPrChange>
          </w:tcPr>
          <w:p w14:paraId="40C15F7A" w14:textId="77777777" w:rsidR="00B62D5E" w:rsidRDefault="00B62D5E">
            <w:pPr>
              <w:pStyle w:val="ListParagraph"/>
              <w:keepNext/>
              <w:numPr>
                <w:ilvl w:val="0"/>
                <w:numId w:val="3"/>
              </w:numPr>
              <w:pPrChange w:id="1287" w:author="ANA-AN00" w:date="2021-07-30T14:33:00Z">
                <w:pPr>
                  <w:pStyle w:val="ListParagraph"/>
                  <w:keepNext/>
                  <w:numPr>
                    <w:numId w:val="6"/>
                  </w:numPr>
                  <w:spacing w:before="120"/>
                  <w:ind w:left="360"/>
                </w:pPr>
              </w:pPrChange>
            </w:pPr>
          </w:p>
        </w:tc>
        <w:tc>
          <w:tcPr>
            <w:tcW w:w="1596" w:type="dxa"/>
            <w:tcPrChange w:id="1288" w:author="ANA-AN00" w:date="2021-07-30T14:33:00Z">
              <w:tcPr>
                <w:tcW w:w="1596" w:type="dxa"/>
              </w:tcPr>
            </w:tcPrChange>
          </w:tcPr>
          <w:p w14:paraId="5578AE73" w14:textId="77777777" w:rsidR="00B62D5E" w:rsidRDefault="00B62D5E">
            <w:pPr>
              <w:pStyle w:val="ListParagraph"/>
              <w:keepNext/>
              <w:numPr>
                <w:ilvl w:val="0"/>
                <w:numId w:val="3"/>
              </w:numPr>
              <w:pPrChange w:id="1289" w:author="ANA-AN00" w:date="2021-07-30T14:33:00Z">
                <w:pPr>
                  <w:pStyle w:val="ListParagraph"/>
                  <w:keepNext/>
                  <w:numPr>
                    <w:numId w:val="6"/>
                  </w:numPr>
                  <w:spacing w:before="120"/>
                  <w:ind w:left="360"/>
                </w:pPr>
              </w:pPrChange>
            </w:pPr>
          </w:p>
        </w:tc>
      </w:tr>
      <w:tr w:rsidR="00B62D5E" w14:paraId="29858A24" w14:textId="77777777" w:rsidTr="00B62D5E">
        <w:tc>
          <w:tcPr>
            <w:tcW w:w="1596" w:type="dxa"/>
            <w:tcPrChange w:id="1290" w:author="ANA-AN00" w:date="2021-07-30T14:33:00Z">
              <w:tcPr>
                <w:tcW w:w="1596" w:type="dxa"/>
                <w:tcBorders>
                  <w:right w:val="single" w:sz="4" w:space="0" w:color="BFBFBF"/>
                </w:tcBorders>
              </w:tcPr>
            </w:tcPrChange>
          </w:tcPr>
          <w:p w14:paraId="742FC981" w14:textId="77777777" w:rsidR="00B62D5E" w:rsidRDefault="00FC177C">
            <w:pPr>
              <w:keepNext/>
            </w:pPr>
            <w:r>
              <w:t xml:space="preserve">Limit beef consumption (4) </w:t>
            </w:r>
          </w:p>
        </w:tc>
        <w:tc>
          <w:tcPr>
            <w:tcW w:w="1596" w:type="dxa"/>
            <w:tcPrChange w:id="1291" w:author="ANA-AN00" w:date="2021-07-30T14:33:00Z">
              <w:tcPr>
                <w:tcW w:w="1596" w:type="dxa"/>
              </w:tcPr>
            </w:tcPrChange>
          </w:tcPr>
          <w:p w14:paraId="6852568B" w14:textId="77777777" w:rsidR="00B62D5E" w:rsidRDefault="00B62D5E">
            <w:pPr>
              <w:pStyle w:val="ListParagraph"/>
              <w:keepNext/>
              <w:numPr>
                <w:ilvl w:val="0"/>
                <w:numId w:val="3"/>
              </w:numPr>
              <w:pPrChange w:id="1292" w:author="ANA-AN00" w:date="2021-07-30T14:33:00Z">
                <w:pPr>
                  <w:pStyle w:val="ListParagraph"/>
                  <w:keepNext/>
                  <w:numPr>
                    <w:numId w:val="6"/>
                  </w:numPr>
                  <w:spacing w:before="120"/>
                  <w:ind w:left="360"/>
                </w:pPr>
              </w:pPrChange>
            </w:pPr>
          </w:p>
        </w:tc>
        <w:tc>
          <w:tcPr>
            <w:tcW w:w="1596" w:type="dxa"/>
            <w:tcPrChange w:id="1293" w:author="ANA-AN00" w:date="2021-07-30T14:33:00Z">
              <w:tcPr>
                <w:tcW w:w="1596" w:type="dxa"/>
              </w:tcPr>
            </w:tcPrChange>
          </w:tcPr>
          <w:p w14:paraId="39CEF5ED" w14:textId="77777777" w:rsidR="00B62D5E" w:rsidRDefault="00B62D5E">
            <w:pPr>
              <w:pStyle w:val="ListParagraph"/>
              <w:keepNext/>
              <w:numPr>
                <w:ilvl w:val="0"/>
                <w:numId w:val="3"/>
              </w:numPr>
              <w:pPrChange w:id="1294" w:author="ANA-AN00" w:date="2021-07-30T14:33:00Z">
                <w:pPr>
                  <w:pStyle w:val="ListParagraph"/>
                  <w:keepNext/>
                  <w:numPr>
                    <w:numId w:val="6"/>
                  </w:numPr>
                  <w:spacing w:before="120"/>
                  <w:ind w:left="360"/>
                </w:pPr>
              </w:pPrChange>
            </w:pPr>
          </w:p>
        </w:tc>
        <w:tc>
          <w:tcPr>
            <w:tcW w:w="1596" w:type="dxa"/>
            <w:tcPrChange w:id="1295" w:author="ANA-AN00" w:date="2021-07-30T14:33:00Z">
              <w:tcPr>
                <w:tcW w:w="1596" w:type="dxa"/>
              </w:tcPr>
            </w:tcPrChange>
          </w:tcPr>
          <w:p w14:paraId="53BD605C" w14:textId="77777777" w:rsidR="00B62D5E" w:rsidRDefault="00B62D5E">
            <w:pPr>
              <w:pStyle w:val="ListParagraph"/>
              <w:keepNext/>
              <w:numPr>
                <w:ilvl w:val="0"/>
                <w:numId w:val="3"/>
              </w:numPr>
              <w:pPrChange w:id="1296" w:author="ANA-AN00" w:date="2021-07-30T14:33:00Z">
                <w:pPr>
                  <w:pStyle w:val="ListParagraph"/>
                  <w:keepNext/>
                  <w:numPr>
                    <w:numId w:val="6"/>
                  </w:numPr>
                  <w:spacing w:before="120"/>
                  <w:ind w:left="360"/>
                </w:pPr>
              </w:pPrChange>
            </w:pPr>
          </w:p>
        </w:tc>
        <w:tc>
          <w:tcPr>
            <w:tcW w:w="1596" w:type="dxa"/>
            <w:tcPrChange w:id="1297" w:author="ANA-AN00" w:date="2021-07-30T14:33:00Z">
              <w:tcPr>
                <w:tcW w:w="1596" w:type="dxa"/>
              </w:tcPr>
            </w:tcPrChange>
          </w:tcPr>
          <w:p w14:paraId="23268C67" w14:textId="77777777" w:rsidR="00B62D5E" w:rsidRDefault="00B62D5E">
            <w:pPr>
              <w:pStyle w:val="ListParagraph"/>
              <w:keepNext/>
              <w:numPr>
                <w:ilvl w:val="0"/>
                <w:numId w:val="3"/>
              </w:numPr>
              <w:pPrChange w:id="1298" w:author="ANA-AN00" w:date="2021-07-30T14:33:00Z">
                <w:pPr>
                  <w:pStyle w:val="ListParagraph"/>
                  <w:keepNext/>
                  <w:numPr>
                    <w:numId w:val="6"/>
                  </w:numPr>
                  <w:spacing w:before="120"/>
                  <w:ind w:left="360"/>
                </w:pPr>
              </w:pPrChange>
            </w:pPr>
          </w:p>
        </w:tc>
        <w:tc>
          <w:tcPr>
            <w:tcW w:w="1596" w:type="dxa"/>
            <w:tcPrChange w:id="1299" w:author="ANA-AN00" w:date="2021-07-30T14:33:00Z">
              <w:tcPr>
                <w:tcW w:w="1596" w:type="dxa"/>
              </w:tcPr>
            </w:tcPrChange>
          </w:tcPr>
          <w:p w14:paraId="18E5233D" w14:textId="77777777" w:rsidR="00B62D5E" w:rsidRDefault="00B62D5E">
            <w:pPr>
              <w:pStyle w:val="ListParagraph"/>
              <w:keepNext/>
              <w:numPr>
                <w:ilvl w:val="0"/>
                <w:numId w:val="3"/>
              </w:numPr>
              <w:pPrChange w:id="1300" w:author="ANA-AN00" w:date="2021-07-30T14:33:00Z">
                <w:pPr>
                  <w:pStyle w:val="ListParagraph"/>
                  <w:keepNext/>
                  <w:numPr>
                    <w:numId w:val="6"/>
                  </w:numPr>
                  <w:spacing w:before="120"/>
                  <w:ind w:left="360"/>
                </w:pPr>
              </w:pPrChange>
            </w:pPr>
          </w:p>
        </w:tc>
      </w:tr>
      <w:tr w:rsidR="00B62D5E" w14:paraId="1ECDA86C" w14:textId="77777777" w:rsidTr="00B62D5E">
        <w:tc>
          <w:tcPr>
            <w:tcW w:w="1596" w:type="dxa"/>
            <w:tcPrChange w:id="1301" w:author="ANA-AN00" w:date="2021-07-30T14:33:00Z">
              <w:tcPr>
                <w:tcW w:w="1596" w:type="dxa"/>
                <w:tcBorders>
                  <w:right w:val="single" w:sz="4" w:space="0" w:color="BFBFBF"/>
                </w:tcBorders>
              </w:tcPr>
            </w:tcPrChange>
          </w:tcPr>
          <w:p w14:paraId="03115CA6" w14:textId="77777777" w:rsidR="00B62D5E" w:rsidRDefault="00FC177C">
            <w:pPr>
              <w:keepNext/>
            </w:pPr>
            <w:r>
              <w:t xml:space="preserve">Limit heating or cooling your home (6) </w:t>
            </w:r>
          </w:p>
        </w:tc>
        <w:tc>
          <w:tcPr>
            <w:tcW w:w="1596" w:type="dxa"/>
            <w:tcPrChange w:id="1302" w:author="ANA-AN00" w:date="2021-07-30T14:33:00Z">
              <w:tcPr>
                <w:tcW w:w="1596" w:type="dxa"/>
              </w:tcPr>
            </w:tcPrChange>
          </w:tcPr>
          <w:p w14:paraId="4C1C106A" w14:textId="77777777" w:rsidR="00B62D5E" w:rsidRDefault="00B62D5E">
            <w:pPr>
              <w:pStyle w:val="ListParagraph"/>
              <w:keepNext/>
              <w:numPr>
                <w:ilvl w:val="0"/>
                <w:numId w:val="3"/>
              </w:numPr>
              <w:pPrChange w:id="1303" w:author="ANA-AN00" w:date="2021-07-30T14:33:00Z">
                <w:pPr>
                  <w:pStyle w:val="ListParagraph"/>
                  <w:keepNext/>
                  <w:numPr>
                    <w:numId w:val="6"/>
                  </w:numPr>
                  <w:spacing w:before="120"/>
                  <w:ind w:left="360"/>
                </w:pPr>
              </w:pPrChange>
            </w:pPr>
          </w:p>
        </w:tc>
        <w:tc>
          <w:tcPr>
            <w:tcW w:w="1596" w:type="dxa"/>
            <w:tcPrChange w:id="1304" w:author="ANA-AN00" w:date="2021-07-30T14:33:00Z">
              <w:tcPr>
                <w:tcW w:w="1596" w:type="dxa"/>
              </w:tcPr>
            </w:tcPrChange>
          </w:tcPr>
          <w:p w14:paraId="6BAE909E" w14:textId="77777777" w:rsidR="00B62D5E" w:rsidRDefault="00B62D5E">
            <w:pPr>
              <w:pStyle w:val="ListParagraph"/>
              <w:keepNext/>
              <w:numPr>
                <w:ilvl w:val="0"/>
                <w:numId w:val="3"/>
              </w:numPr>
              <w:pPrChange w:id="1305" w:author="ANA-AN00" w:date="2021-07-30T14:33:00Z">
                <w:pPr>
                  <w:pStyle w:val="ListParagraph"/>
                  <w:keepNext/>
                  <w:numPr>
                    <w:numId w:val="6"/>
                  </w:numPr>
                  <w:spacing w:before="120"/>
                  <w:ind w:left="360"/>
                </w:pPr>
              </w:pPrChange>
            </w:pPr>
          </w:p>
        </w:tc>
        <w:tc>
          <w:tcPr>
            <w:tcW w:w="1596" w:type="dxa"/>
            <w:tcPrChange w:id="1306" w:author="ANA-AN00" w:date="2021-07-30T14:33:00Z">
              <w:tcPr>
                <w:tcW w:w="1596" w:type="dxa"/>
              </w:tcPr>
            </w:tcPrChange>
          </w:tcPr>
          <w:p w14:paraId="22EEF3A3" w14:textId="77777777" w:rsidR="00B62D5E" w:rsidRDefault="00B62D5E">
            <w:pPr>
              <w:pStyle w:val="ListParagraph"/>
              <w:keepNext/>
              <w:numPr>
                <w:ilvl w:val="0"/>
                <w:numId w:val="3"/>
              </w:numPr>
              <w:pPrChange w:id="1307" w:author="ANA-AN00" w:date="2021-07-30T14:33:00Z">
                <w:pPr>
                  <w:pStyle w:val="ListParagraph"/>
                  <w:keepNext/>
                  <w:numPr>
                    <w:numId w:val="6"/>
                  </w:numPr>
                  <w:spacing w:before="120"/>
                  <w:ind w:left="360"/>
                </w:pPr>
              </w:pPrChange>
            </w:pPr>
          </w:p>
        </w:tc>
        <w:tc>
          <w:tcPr>
            <w:tcW w:w="1596" w:type="dxa"/>
            <w:tcPrChange w:id="1308" w:author="ANA-AN00" w:date="2021-07-30T14:33:00Z">
              <w:tcPr>
                <w:tcW w:w="1596" w:type="dxa"/>
              </w:tcPr>
            </w:tcPrChange>
          </w:tcPr>
          <w:p w14:paraId="44057FF8" w14:textId="77777777" w:rsidR="00B62D5E" w:rsidRDefault="00B62D5E">
            <w:pPr>
              <w:pStyle w:val="ListParagraph"/>
              <w:keepNext/>
              <w:numPr>
                <w:ilvl w:val="0"/>
                <w:numId w:val="3"/>
              </w:numPr>
              <w:pPrChange w:id="1309" w:author="ANA-AN00" w:date="2021-07-30T14:33:00Z">
                <w:pPr>
                  <w:pStyle w:val="ListParagraph"/>
                  <w:keepNext/>
                  <w:numPr>
                    <w:numId w:val="6"/>
                  </w:numPr>
                  <w:spacing w:before="120"/>
                  <w:ind w:left="360"/>
                </w:pPr>
              </w:pPrChange>
            </w:pPr>
          </w:p>
        </w:tc>
        <w:tc>
          <w:tcPr>
            <w:tcW w:w="1596" w:type="dxa"/>
            <w:tcPrChange w:id="1310" w:author="ANA-AN00" w:date="2021-07-30T14:33:00Z">
              <w:tcPr>
                <w:tcW w:w="1596" w:type="dxa"/>
              </w:tcPr>
            </w:tcPrChange>
          </w:tcPr>
          <w:p w14:paraId="220B1913" w14:textId="77777777" w:rsidR="00B62D5E" w:rsidRDefault="00B62D5E">
            <w:pPr>
              <w:pStyle w:val="ListParagraph"/>
              <w:keepNext/>
              <w:numPr>
                <w:ilvl w:val="0"/>
                <w:numId w:val="3"/>
              </w:numPr>
              <w:pPrChange w:id="1311" w:author="ANA-AN00" w:date="2021-07-30T14:33:00Z">
                <w:pPr>
                  <w:pStyle w:val="ListParagraph"/>
                  <w:keepNext/>
                  <w:numPr>
                    <w:numId w:val="6"/>
                  </w:numPr>
                  <w:spacing w:before="120"/>
                  <w:ind w:left="360"/>
                </w:pPr>
              </w:pPrChange>
            </w:pPr>
          </w:p>
        </w:tc>
      </w:tr>
    </w:tbl>
    <w:p w14:paraId="52C30BC1" w14:textId="77777777" w:rsidR="00B62D5E" w:rsidRDefault="00B62D5E"/>
    <w:p w14:paraId="1FA6C0C2" w14:textId="77777777" w:rsidR="00B62D5E" w:rsidRDefault="00B62D5E"/>
    <w:p w14:paraId="5B3D9D8E" w14:textId="77777777" w:rsidR="00B62D5E" w:rsidRDefault="00FC177C">
      <w:pPr>
        <w:keepNext/>
      </w:pPr>
      <w:r>
        <w:t xml:space="preserve">Q14.9 </w:t>
      </w:r>
      <w:r>
        <w:t>以下是专家说的可能有助减少温室气体排放的行为。</w:t>
      </w:r>
      <w:r>
        <w:br/>
      </w:r>
      <w:r>
        <w:br/>
      </w:r>
      <w:r>
        <w:br/>
      </w:r>
      <w:r>
        <w:lastRenderedPageBreak/>
        <w:br/>
      </w:r>
      <w:r>
        <w:t>您在多大程度上愿意采取以下行为？</w:t>
      </w:r>
    </w:p>
    <w:tbl>
      <w:tblPr>
        <w:tblStyle w:val="QQuestionTable"/>
        <w:tblW w:w="0" w:type="auto"/>
        <w:tblLook w:val="0460" w:firstRow="1" w:lastRow="1" w:firstColumn="0" w:lastColumn="0" w:noHBand="0" w:noVBand="1"/>
        <w:tblPrChange w:id="1312"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1313">
          <w:tblGrid>
            <w:gridCol w:w="1596"/>
            <w:gridCol w:w="1596"/>
            <w:gridCol w:w="1596"/>
            <w:gridCol w:w="1596"/>
            <w:gridCol w:w="1596"/>
            <w:gridCol w:w="1596"/>
          </w:tblGrid>
        </w:tblGridChange>
      </w:tblGrid>
      <w:tr w:rsidR="00B62D5E" w14:paraId="3C9C3D33"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314" w:author="ANA-AN00" w:date="2021-07-30T14:33:00Z">
              <w:tcPr>
                <w:tcW w:w="1596" w:type="dxa"/>
                <w:tcBorders>
                  <w:right w:val="single" w:sz="4" w:space="0" w:color="BFBFBF"/>
                </w:tcBorders>
              </w:tcPr>
            </w:tcPrChange>
          </w:tcPr>
          <w:p w14:paraId="65D22A93"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315" w:author="ANA-AN00" w:date="2021-07-30T14:33:00Z">
              <w:tcPr>
                <w:tcW w:w="1596" w:type="dxa"/>
              </w:tcPr>
            </w:tcPrChange>
          </w:tcPr>
          <w:p w14:paraId="4AB82903" w14:textId="77777777" w:rsidR="00B62D5E" w:rsidRDefault="00FC177C">
            <w:pPr>
              <w:cnfStyle w:val="100000000000" w:firstRow="1" w:lastRow="0" w:firstColumn="0" w:lastColumn="0" w:oddVBand="0" w:evenVBand="0" w:oddHBand="0" w:evenHBand="0" w:firstRowFirstColumn="0" w:firstRowLastColumn="0" w:lastRowFirstColumn="0" w:lastRowLastColumn="0"/>
            </w:pPr>
            <w:r>
              <w:t>完全不愿意</w:t>
            </w:r>
            <w:r>
              <w:t xml:space="preserve"> (1)</w:t>
            </w:r>
          </w:p>
        </w:tc>
        <w:tc>
          <w:tcPr>
            <w:tcW w:w="1596" w:type="dxa"/>
            <w:tcPrChange w:id="1316" w:author="ANA-AN00" w:date="2021-07-30T14:33:00Z">
              <w:tcPr>
                <w:tcW w:w="1596" w:type="dxa"/>
              </w:tcPr>
            </w:tcPrChange>
          </w:tcPr>
          <w:p w14:paraId="160A293D" w14:textId="77777777" w:rsidR="00B62D5E" w:rsidRDefault="00FC177C">
            <w:pPr>
              <w:cnfStyle w:val="100000000000" w:firstRow="1" w:lastRow="0" w:firstColumn="0" w:lastColumn="0" w:oddVBand="0" w:evenVBand="0" w:oddHBand="0" w:evenHBand="0" w:firstRowFirstColumn="0" w:firstRowLastColumn="0" w:lastRowFirstColumn="0" w:lastRowLastColumn="0"/>
            </w:pPr>
            <w:r>
              <w:t>较小程度</w:t>
            </w:r>
            <w:r>
              <w:t xml:space="preserve"> (2)</w:t>
            </w:r>
          </w:p>
        </w:tc>
        <w:tc>
          <w:tcPr>
            <w:tcW w:w="1596" w:type="dxa"/>
            <w:tcPrChange w:id="1317" w:author="ANA-AN00" w:date="2021-07-30T14:33:00Z">
              <w:tcPr>
                <w:tcW w:w="1596" w:type="dxa"/>
              </w:tcPr>
            </w:tcPrChange>
          </w:tcPr>
          <w:p w14:paraId="1EDCD823" w14:textId="77777777" w:rsidR="00B62D5E" w:rsidRDefault="00FC177C">
            <w:pPr>
              <w:cnfStyle w:val="100000000000" w:firstRow="1" w:lastRow="0" w:firstColumn="0" w:lastColumn="0" w:oddVBand="0" w:evenVBand="0" w:oddHBand="0" w:evenHBand="0" w:firstRowFirstColumn="0" w:firstRowLastColumn="0" w:lastRowFirstColumn="0" w:lastRowLastColumn="0"/>
            </w:pPr>
            <w:r>
              <w:t>中等程度</w:t>
            </w:r>
            <w:r>
              <w:t xml:space="preserve"> (3)</w:t>
            </w:r>
          </w:p>
        </w:tc>
        <w:tc>
          <w:tcPr>
            <w:tcW w:w="1596" w:type="dxa"/>
            <w:tcPrChange w:id="1318" w:author="ANA-AN00" w:date="2021-07-30T14:33:00Z">
              <w:tcPr>
                <w:tcW w:w="1596" w:type="dxa"/>
              </w:tcPr>
            </w:tcPrChange>
          </w:tcPr>
          <w:p w14:paraId="195C7B6D" w14:textId="77777777" w:rsidR="00B62D5E" w:rsidRDefault="00FC177C">
            <w:pPr>
              <w:cnfStyle w:val="100000000000" w:firstRow="1" w:lastRow="0" w:firstColumn="0" w:lastColumn="0" w:oddVBand="0" w:evenVBand="0" w:oddHBand="0" w:evenHBand="0" w:firstRowFirstColumn="0" w:firstRowLastColumn="0" w:lastRowFirstColumn="0" w:lastRowLastColumn="0"/>
            </w:pPr>
            <w:r>
              <w:t>很大程度</w:t>
            </w:r>
            <w:r>
              <w:t xml:space="preserve"> (4)</w:t>
            </w:r>
          </w:p>
        </w:tc>
        <w:tc>
          <w:tcPr>
            <w:tcW w:w="1596" w:type="dxa"/>
            <w:tcPrChange w:id="1319" w:author="ANA-AN00" w:date="2021-07-30T14:33:00Z">
              <w:tcPr>
                <w:tcW w:w="1596" w:type="dxa"/>
              </w:tcPr>
            </w:tcPrChange>
          </w:tcPr>
          <w:p w14:paraId="0BF7CDBB" w14:textId="77777777" w:rsidR="00B62D5E" w:rsidRDefault="00FC177C">
            <w:pPr>
              <w:cnfStyle w:val="100000000000" w:firstRow="1" w:lastRow="0" w:firstColumn="0" w:lastColumn="0" w:oddVBand="0" w:evenVBand="0" w:oddHBand="0" w:evenHBand="0" w:firstRowFirstColumn="0" w:firstRowLastColumn="0" w:lastRowFirstColumn="0" w:lastRowLastColumn="0"/>
            </w:pPr>
            <w:r>
              <w:t>极大程度</w:t>
            </w:r>
            <w:r>
              <w:t xml:space="preserve"> (5)</w:t>
            </w:r>
          </w:p>
        </w:tc>
      </w:tr>
      <w:tr w:rsidR="00B62D5E" w14:paraId="449FFBF2" w14:textId="77777777" w:rsidTr="00B62D5E">
        <w:tc>
          <w:tcPr>
            <w:tcW w:w="1596" w:type="dxa"/>
            <w:tcPrChange w:id="1320" w:author="ANA-AN00" w:date="2021-07-30T14:33:00Z">
              <w:tcPr>
                <w:tcW w:w="1596" w:type="dxa"/>
                <w:tcBorders>
                  <w:right w:val="single" w:sz="4" w:space="0" w:color="BFBFBF"/>
                </w:tcBorders>
              </w:tcPr>
            </w:tcPrChange>
          </w:tcPr>
          <w:p w14:paraId="50E4A531" w14:textId="77777777" w:rsidR="00B62D5E" w:rsidRDefault="00FC177C">
            <w:pPr>
              <w:keepNext/>
            </w:pPr>
            <w:r>
              <w:t>有限度地或放弃乘坐飞机</w:t>
            </w:r>
            <w:r>
              <w:t xml:space="preserve"> (2) </w:t>
            </w:r>
          </w:p>
        </w:tc>
        <w:tc>
          <w:tcPr>
            <w:tcW w:w="1596" w:type="dxa"/>
            <w:tcPrChange w:id="1321" w:author="ANA-AN00" w:date="2021-07-30T14:33:00Z">
              <w:tcPr>
                <w:tcW w:w="1596" w:type="dxa"/>
              </w:tcPr>
            </w:tcPrChange>
          </w:tcPr>
          <w:p w14:paraId="6EA23691" w14:textId="77777777" w:rsidR="00B62D5E" w:rsidRDefault="00B62D5E">
            <w:pPr>
              <w:pStyle w:val="ListParagraph"/>
              <w:keepNext/>
              <w:numPr>
                <w:ilvl w:val="0"/>
                <w:numId w:val="3"/>
              </w:numPr>
              <w:pPrChange w:id="1322" w:author="ANA-AN00" w:date="2021-07-30T14:33:00Z">
                <w:pPr>
                  <w:pStyle w:val="ListParagraph"/>
                  <w:keepNext/>
                  <w:numPr>
                    <w:numId w:val="6"/>
                  </w:numPr>
                  <w:spacing w:before="120"/>
                  <w:ind w:left="360"/>
                </w:pPr>
              </w:pPrChange>
            </w:pPr>
          </w:p>
        </w:tc>
        <w:tc>
          <w:tcPr>
            <w:tcW w:w="1596" w:type="dxa"/>
            <w:tcPrChange w:id="1323" w:author="ANA-AN00" w:date="2021-07-30T14:33:00Z">
              <w:tcPr>
                <w:tcW w:w="1596" w:type="dxa"/>
              </w:tcPr>
            </w:tcPrChange>
          </w:tcPr>
          <w:p w14:paraId="60145CD9" w14:textId="77777777" w:rsidR="00B62D5E" w:rsidRDefault="00B62D5E">
            <w:pPr>
              <w:pStyle w:val="ListParagraph"/>
              <w:keepNext/>
              <w:numPr>
                <w:ilvl w:val="0"/>
                <w:numId w:val="3"/>
              </w:numPr>
              <w:pPrChange w:id="1324" w:author="ANA-AN00" w:date="2021-07-30T14:33:00Z">
                <w:pPr>
                  <w:pStyle w:val="ListParagraph"/>
                  <w:keepNext/>
                  <w:numPr>
                    <w:numId w:val="6"/>
                  </w:numPr>
                  <w:spacing w:before="120"/>
                  <w:ind w:left="360"/>
                </w:pPr>
              </w:pPrChange>
            </w:pPr>
          </w:p>
        </w:tc>
        <w:tc>
          <w:tcPr>
            <w:tcW w:w="1596" w:type="dxa"/>
            <w:tcPrChange w:id="1325" w:author="ANA-AN00" w:date="2021-07-30T14:33:00Z">
              <w:tcPr>
                <w:tcW w:w="1596" w:type="dxa"/>
              </w:tcPr>
            </w:tcPrChange>
          </w:tcPr>
          <w:p w14:paraId="083ADA8F" w14:textId="77777777" w:rsidR="00B62D5E" w:rsidRDefault="00B62D5E">
            <w:pPr>
              <w:pStyle w:val="ListParagraph"/>
              <w:keepNext/>
              <w:numPr>
                <w:ilvl w:val="0"/>
                <w:numId w:val="3"/>
              </w:numPr>
              <w:pPrChange w:id="1326" w:author="ANA-AN00" w:date="2021-07-30T14:33:00Z">
                <w:pPr>
                  <w:pStyle w:val="ListParagraph"/>
                  <w:keepNext/>
                  <w:numPr>
                    <w:numId w:val="6"/>
                  </w:numPr>
                  <w:spacing w:before="120"/>
                  <w:ind w:left="360"/>
                </w:pPr>
              </w:pPrChange>
            </w:pPr>
          </w:p>
        </w:tc>
        <w:tc>
          <w:tcPr>
            <w:tcW w:w="1596" w:type="dxa"/>
            <w:tcPrChange w:id="1327" w:author="ANA-AN00" w:date="2021-07-30T14:33:00Z">
              <w:tcPr>
                <w:tcW w:w="1596" w:type="dxa"/>
              </w:tcPr>
            </w:tcPrChange>
          </w:tcPr>
          <w:p w14:paraId="54DF5EBD" w14:textId="77777777" w:rsidR="00B62D5E" w:rsidRDefault="00B62D5E">
            <w:pPr>
              <w:pStyle w:val="ListParagraph"/>
              <w:keepNext/>
              <w:numPr>
                <w:ilvl w:val="0"/>
                <w:numId w:val="3"/>
              </w:numPr>
              <w:pPrChange w:id="1328" w:author="ANA-AN00" w:date="2021-07-30T14:33:00Z">
                <w:pPr>
                  <w:pStyle w:val="ListParagraph"/>
                  <w:keepNext/>
                  <w:numPr>
                    <w:numId w:val="6"/>
                  </w:numPr>
                  <w:spacing w:before="120"/>
                  <w:ind w:left="360"/>
                </w:pPr>
              </w:pPrChange>
            </w:pPr>
          </w:p>
        </w:tc>
        <w:tc>
          <w:tcPr>
            <w:tcW w:w="1596" w:type="dxa"/>
            <w:tcPrChange w:id="1329" w:author="ANA-AN00" w:date="2021-07-30T14:33:00Z">
              <w:tcPr>
                <w:tcW w:w="1596" w:type="dxa"/>
              </w:tcPr>
            </w:tcPrChange>
          </w:tcPr>
          <w:p w14:paraId="18425ABE" w14:textId="77777777" w:rsidR="00B62D5E" w:rsidRDefault="00B62D5E">
            <w:pPr>
              <w:pStyle w:val="ListParagraph"/>
              <w:keepNext/>
              <w:numPr>
                <w:ilvl w:val="0"/>
                <w:numId w:val="3"/>
              </w:numPr>
              <w:pPrChange w:id="1330" w:author="ANA-AN00" w:date="2021-07-30T14:33:00Z">
                <w:pPr>
                  <w:pStyle w:val="ListParagraph"/>
                  <w:keepNext/>
                  <w:numPr>
                    <w:numId w:val="6"/>
                  </w:numPr>
                  <w:spacing w:before="120"/>
                  <w:ind w:left="360"/>
                </w:pPr>
              </w:pPrChange>
            </w:pPr>
          </w:p>
        </w:tc>
      </w:tr>
      <w:tr w:rsidR="00B62D5E" w14:paraId="4BC764AF" w14:textId="77777777" w:rsidTr="00B62D5E">
        <w:tc>
          <w:tcPr>
            <w:tcW w:w="1596" w:type="dxa"/>
            <w:tcPrChange w:id="1331" w:author="ANA-AN00" w:date="2021-07-30T14:33:00Z">
              <w:tcPr>
                <w:tcW w:w="1596" w:type="dxa"/>
                <w:tcBorders>
                  <w:right w:val="single" w:sz="4" w:space="0" w:color="BFBFBF"/>
                </w:tcBorders>
              </w:tcPr>
            </w:tcPrChange>
          </w:tcPr>
          <w:p w14:paraId="48915359" w14:textId="77777777" w:rsidR="00B62D5E" w:rsidRDefault="00FC177C">
            <w:pPr>
              <w:keepNext/>
            </w:pPr>
            <w:r>
              <w:t>有限度地或放弃开车</w:t>
            </w:r>
            <w:r>
              <w:t xml:space="preserve"> (1) </w:t>
            </w:r>
          </w:p>
        </w:tc>
        <w:tc>
          <w:tcPr>
            <w:tcW w:w="1596" w:type="dxa"/>
            <w:tcPrChange w:id="1332" w:author="ANA-AN00" w:date="2021-07-30T14:33:00Z">
              <w:tcPr>
                <w:tcW w:w="1596" w:type="dxa"/>
              </w:tcPr>
            </w:tcPrChange>
          </w:tcPr>
          <w:p w14:paraId="0A374E68" w14:textId="77777777" w:rsidR="00B62D5E" w:rsidRDefault="00B62D5E">
            <w:pPr>
              <w:pStyle w:val="ListParagraph"/>
              <w:keepNext/>
              <w:numPr>
                <w:ilvl w:val="0"/>
                <w:numId w:val="3"/>
              </w:numPr>
              <w:pPrChange w:id="1333" w:author="ANA-AN00" w:date="2021-07-30T14:33:00Z">
                <w:pPr>
                  <w:pStyle w:val="ListParagraph"/>
                  <w:keepNext/>
                  <w:numPr>
                    <w:numId w:val="6"/>
                  </w:numPr>
                  <w:spacing w:before="120"/>
                  <w:ind w:left="360"/>
                </w:pPr>
              </w:pPrChange>
            </w:pPr>
          </w:p>
        </w:tc>
        <w:tc>
          <w:tcPr>
            <w:tcW w:w="1596" w:type="dxa"/>
            <w:tcPrChange w:id="1334" w:author="ANA-AN00" w:date="2021-07-30T14:33:00Z">
              <w:tcPr>
                <w:tcW w:w="1596" w:type="dxa"/>
              </w:tcPr>
            </w:tcPrChange>
          </w:tcPr>
          <w:p w14:paraId="06C7B3CB" w14:textId="77777777" w:rsidR="00B62D5E" w:rsidRDefault="00B62D5E">
            <w:pPr>
              <w:pStyle w:val="ListParagraph"/>
              <w:keepNext/>
              <w:numPr>
                <w:ilvl w:val="0"/>
                <w:numId w:val="3"/>
              </w:numPr>
              <w:pPrChange w:id="1335" w:author="ANA-AN00" w:date="2021-07-30T14:33:00Z">
                <w:pPr>
                  <w:pStyle w:val="ListParagraph"/>
                  <w:keepNext/>
                  <w:numPr>
                    <w:numId w:val="6"/>
                  </w:numPr>
                  <w:spacing w:before="120"/>
                  <w:ind w:left="360"/>
                </w:pPr>
              </w:pPrChange>
            </w:pPr>
          </w:p>
        </w:tc>
        <w:tc>
          <w:tcPr>
            <w:tcW w:w="1596" w:type="dxa"/>
            <w:tcPrChange w:id="1336" w:author="ANA-AN00" w:date="2021-07-30T14:33:00Z">
              <w:tcPr>
                <w:tcW w:w="1596" w:type="dxa"/>
              </w:tcPr>
            </w:tcPrChange>
          </w:tcPr>
          <w:p w14:paraId="36491537" w14:textId="77777777" w:rsidR="00B62D5E" w:rsidRDefault="00B62D5E">
            <w:pPr>
              <w:pStyle w:val="ListParagraph"/>
              <w:keepNext/>
              <w:numPr>
                <w:ilvl w:val="0"/>
                <w:numId w:val="3"/>
              </w:numPr>
              <w:pPrChange w:id="1337" w:author="ANA-AN00" w:date="2021-07-30T14:33:00Z">
                <w:pPr>
                  <w:pStyle w:val="ListParagraph"/>
                  <w:keepNext/>
                  <w:numPr>
                    <w:numId w:val="6"/>
                  </w:numPr>
                  <w:spacing w:before="120"/>
                  <w:ind w:left="360"/>
                </w:pPr>
              </w:pPrChange>
            </w:pPr>
          </w:p>
        </w:tc>
        <w:tc>
          <w:tcPr>
            <w:tcW w:w="1596" w:type="dxa"/>
            <w:tcPrChange w:id="1338" w:author="ANA-AN00" w:date="2021-07-30T14:33:00Z">
              <w:tcPr>
                <w:tcW w:w="1596" w:type="dxa"/>
              </w:tcPr>
            </w:tcPrChange>
          </w:tcPr>
          <w:p w14:paraId="2CBFA7BD" w14:textId="77777777" w:rsidR="00B62D5E" w:rsidRDefault="00B62D5E">
            <w:pPr>
              <w:pStyle w:val="ListParagraph"/>
              <w:keepNext/>
              <w:numPr>
                <w:ilvl w:val="0"/>
                <w:numId w:val="3"/>
              </w:numPr>
              <w:pPrChange w:id="1339" w:author="ANA-AN00" w:date="2021-07-30T14:33:00Z">
                <w:pPr>
                  <w:pStyle w:val="ListParagraph"/>
                  <w:keepNext/>
                  <w:numPr>
                    <w:numId w:val="6"/>
                  </w:numPr>
                  <w:spacing w:before="120"/>
                  <w:ind w:left="360"/>
                </w:pPr>
              </w:pPrChange>
            </w:pPr>
          </w:p>
        </w:tc>
        <w:tc>
          <w:tcPr>
            <w:tcW w:w="1596" w:type="dxa"/>
            <w:tcPrChange w:id="1340" w:author="ANA-AN00" w:date="2021-07-30T14:33:00Z">
              <w:tcPr>
                <w:tcW w:w="1596" w:type="dxa"/>
              </w:tcPr>
            </w:tcPrChange>
          </w:tcPr>
          <w:p w14:paraId="4F92BF72" w14:textId="77777777" w:rsidR="00B62D5E" w:rsidRDefault="00B62D5E">
            <w:pPr>
              <w:pStyle w:val="ListParagraph"/>
              <w:keepNext/>
              <w:numPr>
                <w:ilvl w:val="0"/>
                <w:numId w:val="3"/>
              </w:numPr>
              <w:pPrChange w:id="1341" w:author="ANA-AN00" w:date="2021-07-30T14:33:00Z">
                <w:pPr>
                  <w:pStyle w:val="ListParagraph"/>
                  <w:keepNext/>
                  <w:numPr>
                    <w:numId w:val="6"/>
                  </w:numPr>
                  <w:spacing w:before="120"/>
                  <w:ind w:left="360"/>
                </w:pPr>
              </w:pPrChange>
            </w:pPr>
          </w:p>
        </w:tc>
      </w:tr>
      <w:tr w:rsidR="00B62D5E" w14:paraId="3E3C26D2" w14:textId="77777777" w:rsidTr="00B62D5E">
        <w:tc>
          <w:tcPr>
            <w:tcW w:w="1596" w:type="dxa"/>
            <w:tcPrChange w:id="1342" w:author="ANA-AN00" w:date="2021-07-30T14:33:00Z">
              <w:tcPr>
                <w:tcW w:w="1596" w:type="dxa"/>
                <w:tcBorders>
                  <w:right w:val="single" w:sz="4" w:space="0" w:color="BFBFBF"/>
                </w:tcBorders>
              </w:tcPr>
            </w:tcPrChange>
          </w:tcPr>
          <w:p w14:paraId="3B6E7979" w14:textId="77777777" w:rsidR="00B62D5E" w:rsidRDefault="00FC177C">
            <w:pPr>
              <w:keepNext/>
            </w:pPr>
            <w:r>
              <w:t>购置一台电动车</w:t>
            </w:r>
            <w:r>
              <w:t xml:space="preserve"> (5) </w:t>
            </w:r>
          </w:p>
        </w:tc>
        <w:tc>
          <w:tcPr>
            <w:tcW w:w="1596" w:type="dxa"/>
            <w:tcPrChange w:id="1343" w:author="ANA-AN00" w:date="2021-07-30T14:33:00Z">
              <w:tcPr>
                <w:tcW w:w="1596" w:type="dxa"/>
              </w:tcPr>
            </w:tcPrChange>
          </w:tcPr>
          <w:p w14:paraId="1836E004" w14:textId="77777777" w:rsidR="00B62D5E" w:rsidRDefault="00B62D5E">
            <w:pPr>
              <w:pStyle w:val="ListParagraph"/>
              <w:keepNext/>
              <w:numPr>
                <w:ilvl w:val="0"/>
                <w:numId w:val="3"/>
              </w:numPr>
              <w:pPrChange w:id="1344" w:author="ANA-AN00" w:date="2021-07-30T14:33:00Z">
                <w:pPr>
                  <w:pStyle w:val="ListParagraph"/>
                  <w:keepNext/>
                  <w:numPr>
                    <w:numId w:val="6"/>
                  </w:numPr>
                  <w:spacing w:before="120"/>
                  <w:ind w:left="360"/>
                </w:pPr>
              </w:pPrChange>
            </w:pPr>
          </w:p>
        </w:tc>
        <w:tc>
          <w:tcPr>
            <w:tcW w:w="1596" w:type="dxa"/>
            <w:tcPrChange w:id="1345" w:author="ANA-AN00" w:date="2021-07-30T14:33:00Z">
              <w:tcPr>
                <w:tcW w:w="1596" w:type="dxa"/>
              </w:tcPr>
            </w:tcPrChange>
          </w:tcPr>
          <w:p w14:paraId="0C3CB0C1" w14:textId="77777777" w:rsidR="00B62D5E" w:rsidRDefault="00B62D5E">
            <w:pPr>
              <w:pStyle w:val="ListParagraph"/>
              <w:keepNext/>
              <w:numPr>
                <w:ilvl w:val="0"/>
                <w:numId w:val="3"/>
              </w:numPr>
              <w:pPrChange w:id="1346" w:author="ANA-AN00" w:date="2021-07-30T14:33:00Z">
                <w:pPr>
                  <w:pStyle w:val="ListParagraph"/>
                  <w:keepNext/>
                  <w:numPr>
                    <w:numId w:val="6"/>
                  </w:numPr>
                  <w:spacing w:before="120"/>
                  <w:ind w:left="360"/>
                </w:pPr>
              </w:pPrChange>
            </w:pPr>
          </w:p>
        </w:tc>
        <w:tc>
          <w:tcPr>
            <w:tcW w:w="1596" w:type="dxa"/>
            <w:tcPrChange w:id="1347" w:author="ANA-AN00" w:date="2021-07-30T14:33:00Z">
              <w:tcPr>
                <w:tcW w:w="1596" w:type="dxa"/>
              </w:tcPr>
            </w:tcPrChange>
          </w:tcPr>
          <w:p w14:paraId="0F55918A" w14:textId="77777777" w:rsidR="00B62D5E" w:rsidRDefault="00B62D5E">
            <w:pPr>
              <w:pStyle w:val="ListParagraph"/>
              <w:keepNext/>
              <w:numPr>
                <w:ilvl w:val="0"/>
                <w:numId w:val="3"/>
              </w:numPr>
              <w:pPrChange w:id="1348" w:author="ANA-AN00" w:date="2021-07-30T14:33:00Z">
                <w:pPr>
                  <w:pStyle w:val="ListParagraph"/>
                  <w:keepNext/>
                  <w:numPr>
                    <w:numId w:val="6"/>
                  </w:numPr>
                  <w:spacing w:before="120"/>
                  <w:ind w:left="360"/>
                </w:pPr>
              </w:pPrChange>
            </w:pPr>
          </w:p>
        </w:tc>
        <w:tc>
          <w:tcPr>
            <w:tcW w:w="1596" w:type="dxa"/>
            <w:tcPrChange w:id="1349" w:author="ANA-AN00" w:date="2021-07-30T14:33:00Z">
              <w:tcPr>
                <w:tcW w:w="1596" w:type="dxa"/>
              </w:tcPr>
            </w:tcPrChange>
          </w:tcPr>
          <w:p w14:paraId="60BD222A" w14:textId="77777777" w:rsidR="00B62D5E" w:rsidRDefault="00B62D5E">
            <w:pPr>
              <w:pStyle w:val="ListParagraph"/>
              <w:keepNext/>
              <w:numPr>
                <w:ilvl w:val="0"/>
                <w:numId w:val="3"/>
              </w:numPr>
              <w:pPrChange w:id="1350" w:author="ANA-AN00" w:date="2021-07-30T14:33:00Z">
                <w:pPr>
                  <w:pStyle w:val="ListParagraph"/>
                  <w:keepNext/>
                  <w:numPr>
                    <w:numId w:val="6"/>
                  </w:numPr>
                  <w:spacing w:before="120"/>
                  <w:ind w:left="360"/>
                </w:pPr>
              </w:pPrChange>
            </w:pPr>
          </w:p>
        </w:tc>
        <w:tc>
          <w:tcPr>
            <w:tcW w:w="1596" w:type="dxa"/>
            <w:tcPrChange w:id="1351" w:author="ANA-AN00" w:date="2021-07-30T14:33:00Z">
              <w:tcPr>
                <w:tcW w:w="1596" w:type="dxa"/>
              </w:tcPr>
            </w:tcPrChange>
          </w:tcPr>
          <w:p w14:paraId="52D48697" w14:textId="77777777" w:rsidR="00B62D5E" w:rsidRDefault="00B62D5E">
            <w:pPr>
              <w:pStyle w:val="ListParagraph"/>
              <w:keepNext/>
              <w:numPr>
                <w:ilvl w:val="0"/>
                <w:numId w:val="3"/>
              </w:numPr>
              <w:pPrChange w:id="1352" w:author="ANA-AN00" w:date="2021-07-30T14:33:00Z">
                <w:pPr>
                  <w:pStyle w:val="ListParagraph"/>
                  <w:keepNext/>
                  <w:numPr>
                    <w:numId w:val="6"/>
                  </w:numPr>
                  <w:spacing w:before="120"/>
                  <w:ind w:left="360"/>
                </w:pPr>
              </w:pPrChange>
            </w:pPr>
          </w:p>
        </w:tc>
      </w:tr>
      <w:tr w:rsidR="00B62D5E" w14:paraId="0BE68EEF" w14:textId="77777777" w:rsidTr="00B62D5E">
        <w:tc>
          <w:tcPr>
            <w:tcW w:w="1596" w:type="dxa"/>
            <w:tcPrChange w:id="1353" w:author="ANA-AN00" w:date="2021-07-30T14:33:00Z">
              <w:tcPr>
                <w:tcW w:w="1596" w:type="dxa"/>
                <w:tcBorders>
                  <w:right w:val="single" w:sz="4" w:space="0" w:color="BFBFBF"/>
                </w:tcBorders>
              </w:tcPr>
            </w:tcPrChange>
          </w:tcPr>
          <w:p w14:paraId="24AA2992" w14:textId="77777777" w:rsidR="00B62D5E" w:rsidRDefault="00FC177C">
            <w:pPr>
              <w:keepNext/>
            </w:pPr>
            <w:r>
              <w:t>有限度地或放弃吃牛肉</w:t>
            </w:r>
            <w:r>
              <w:t xml:space="preserve"> (4) </w:t>
            </w:r>
          </w:p>
        </w:tc>
        <w:tc>
          <w:tcPr>
            <w:tcW w:w="1596" w:type="dxa"/>
            <w:tcPrChange w:id="1354" w:author="ANA-AN00" w:date="2021-07-30T14:33:00Z">
              <w:tcPr>
                <w:tcW w:w="1596" w:type="dxa"/>
              </w:tcPr>
            </w:tcPrChange>
          </w:tcPr>
          <w:p w14:paraId="2F09935E" w14:textId="77777777" w:rsidR="00B62D5E" w:rsidRDefault="00B62D5E">
            <w:pPr>
              <w:pStyle w:val="ListParagraph"/>
              <w:keepNext/>
              <w:numPr>
                <w:ilvl w:val="0"/>
                <w:numId w:val="3"/>
              </w:numPr>
              <w:pPrChange w:id="1355" w:author="ANA-AN00" w:date="2021-07-30T14:33:00Z">
                <w:pPr>
                  <w:pStyle w:val="ListParagraph"/>
                  <w:keepNext/>
                  <w:numPr>
                    <w:numId w:val="6"/>
                  </w:numPr>
                  <w:spacing w:before="120"/>
                  <w:ind w:left="360"/>
                </w:pPr>
              </w:pPrChange>
            </w:pPr>
          </w:p>
        </w:tc>
        <w:tc>
          <w:tcPr>
            <w:tcW w:w="1596" w:type="dxa"/>
            <w:tcPrChange w:id="1356" w:author="ANA-AN00" w:date="2021-07-30T14:33:00Z">
              <w:tcPr>
                <w:tcW w:w="1596" w:type="dxa"/>
              </w:tcPr>
            </w:tcPrChange>
          </w:tcPr>
          <w:p w14:paraId="1D674203" w14:textId="77777777" w:rsidR="00B62D5E" w:rsidRDefault="00B62D5E">
            <w:pPr>
              <w:pStyle w:val="ListParagraph"/>
              <w:keepNext/>
              <w:numPr>
                <w:ilvl w:val="0"/>
                <w:numId w:val="3"/>
              </w:numPr>
              <w:pPrChange w:id="1357" w:author="ANA-AN00" w:date="2021-07-30T14:33:00Z">
                <w:pPr>
                  <w:pStyle w:val="ListParagraph"/>
                  <w:keepNext/>
                  <w:numPr>
                    <w:numId w:val="6"/>
                  </w:numPr>
                  <w:spacing w:before="120"/>
                  <w:ind w:left="360"/>
                </w:pPr>
              </w:pPrChange>
            </w:pPr>
          </w:p>
        </w:tc>
        <w:tc>
          <w:tcPr>
            <w:tcW w:w="1596" w:type="dxa"/>
            <w:tcPrChange w:id="1358" w:author="ANA-AN00" w:date="2021-07-30T14:33:00Z">
              <w:tcPr>
                <w:tcW w:w="1596" w:type="dxa"/>
              </w:tcPr>
            </w:tcPrChange>
          </w:tcPr>
          <w:p w14:paraId="1D5C1DCC" w14:textId="77777777" w:rsidR="00B62D5E" w:rsidRDefault="00B62D5E">
            <w:pPr>
              <w:pStyle w:val="ListParagraph"/>
              <w:keepNext/>
              <w:numPr>
                <w:ilvl w:val="0"/>
                <w:numId w:val="3"/>
              </w:numPr>
              <w:pPrChange w:id="1359" w:author="ANA-AN00" w:date="2021-07-30T14:33:00Z">
                <w:pPr>
                  <w:pStyle w:val="ListParagraph"/>
                  <w:keepNext/>
                  <w:numPr>
                    <w:numId w:val="6"/>
                  </w:numPr>
                  <w:spacing w:before="120"/>
                  <w:ind w:left="360"/>
                </w:pPr>
              </w:pPrChange>
            </w:pPr>
          </w:p>
        </w:tc>
        <w:tc>
          <w:tcPr>
            <w:tcW w:w="1596" w:type="dxa"/>
            <w:tcPrChange w:id="1360" w:author="ANA-AN00" w:date="2021-07-30T14:33:00Z">
              <w:tcPr>
                <w:tcW w:w="1596" w:type="dxa"/>
              </w:tcPr>
            </w:tcPrChange>
          </w:tcPr>
          <w:p w14:paraId="71EFD121" w14:textId="77777777" w:rsidR="00B62D5E" w:rsidRDefault="00B62D5E">
            <w:pPr>
              <w:pStyle w:val="ListParagraph"/>
              <w:keepNext/>
              <w:numPr>
                <w:ilvl w:val="0"/>
                <w:numId w:val="3"/>
              </w:numPr>
              <w:pPrChange w:id="1361" w:author="ANA-AN00" w:date="2021-07-30T14:33:00Z">
                <w:pPr>
                  <w:pStyle w:val="ListParagraph"/>
                  <w:keepNext/>
                  <w:numPr>
                    <w:numId w:val="6"/>
                  </w:numPr>
                  <w:spacing w:before="120"/>
                  <w:ind w:left="360"/>
                </w:pPr>
              </w:pPrChange>
            </w:pPr>
          </w:p>
        </w:tc>
        <w:tc>
          <w:tcPr>
            <w:tcW w:w="1596" w:type="dxa"/>
            <w:tcPrChange w:id="1362" w:author="ANA-AN00" w:date="2021-07-30T14:33:00Z">
              <w:tcPr>
                <w:tcW w:w="1596" w:type="dxa"/>
              </w:tcPr>
            </w:tcPrChange>
          </w:tcPr>
          <w:p w14:paraId="1836DDC5" w14:textId="77777777" w:rsidR="00B62D5E" w:rsidRDefault="00B62D5E">
            <w:pPr>
              <w:pStyle w:val="ListParagraph"/>
              <w:keepNext/>
              <w:numPr>
                <w:ilvl w:val="0"/>
                <w:numId w:val="3"/>
              </w:numPr>
              <w:pPrChange w:id="1363" w:author="ANA-AN00" w:date="2021-07-30T14:33:00Z">
                <w:pPr>
                  <w:pStyle w:val="ListParagraph"/>
                  <w:keepNext/>
                  <w:numPr>
                    <w:numId w:val="6"/>
                  </w:numPr>
                  <w:spacing w:before="120"/>
                  <w:ind w:left="360"/>
                </w:pPr>
              </w:pPrChange>
            </w:pPr>
          </w:p>
        </w:tc>
      </w:tr>
      <w:tr w:rsidR="00B62D5E" w14:paraId="2D026C29" w14:textId="77777777" w:rsidTr="00B62D5E">
        <w:tc>
          <w:tcPr>
            <w:tcW w:w="1596" w:type="dxa"/>
            <w:tcPrChange w:id="1364" w:author="ANA-AN00" w:date="2021-07-30T14:33:00Z">
              <w:tcPr>
                <w:tcW w:w="1596" w:type="dxa"/>
                <w:tcBorders>
                  <w:right w:val="single" w:sz="4" w:space="0" w:color="BFBFBF"/>
                </w:tcBorders>
              </w:tcPr>
            </w:tcPrChange>
          </w:tcPr>
          <w:p w14:paraId="27061B6D" w14:textId="77777777" w:rsidR="00B62D5E" w:rsidRDefault="00FC177C">
            <w:pPr>
              <w:keepNext/>
            </w:pPr>
            <w:r>
              <w:t>有限度地或放弃在家开暖气或冷气</w:t>
            </w:r>
            <w:r>
              <w:t xml:space="preserve"> (6) </w:t>
            </w:r>
          </w:p>
        </w:tc>
        <w:tc>
          <w:tcPr>
            <w:tcW w:w="1596" w:type="dxa"/>
            <w:tcPrChange w:id="1365" w:author="ANA-AN00" w:date="2021-07-30T14:33:00Z">
              <w:tcPr>
                <w:tcW w:w="1596" w:type="dxa"/>
              </w:tcPr>
            </w:tcPrChange>
          </w:tcPr>
          <w:p w14:paraId="3056EBB5" w14:textId="77777777" w:rsidR="00B62D5E" w:rsidRDefault="00B62D5E">
            <w:pPr>
              <w:pStyle w:val="ListParagraph"/>
              <w:keepNext/>
              <w:numPr>
                <w:ilvl w:val="0"/>
                <w:numId w:val="3"/>
              </w:numPr>
              <w:pPrChange w:id="1366" w:author="ANA-AN00" w:date="2021-07-30T14:33:00Z">
                <w:pPr>
                  <w:pStyle w:val="ListParagraph"/>
                  <w:keepNext/>
                  <w:numPr>
                    <w:numId w:val="6"/>
                  </w:numPr>
                  <w:spacing w:before="120"/>
                  <w:ind w:left="360"/>
                </w:pPr>
              </w:pPrChange>
            </w:pPr>
          </w:p>
        </w:tc>
        <w:tc>
          <w:tcPr>
            <w:tcW w:w="1596" w:type="dxa"/>
            <w:tcPrChange w:id="1367" w:author="ANA-AN00" w:date="2021-07-30T14:33:00Z">
              <w:tcPr>
                <w:tcW w:w="1596" w:type="dxa"/>
              </w:tcPr>
            </w:tcPrChange>
          </w:tcPr>
          <w:p w14:paraId="119D40B2" w14:textId="77777777" w:rsidR="00B62D5E" w:rsidRDefault="00B62D5E">
            <w:pPr>
              <w:pStyle w:val="ListParagraph"/>
              <w:keepNext/>
              <w:numPr>
                <w:ilvl w:val="0"/>
                <w:numId w:val="3"/>
              </w:numPr>
              <w:pPrChange w:id="1368" w:author="ANA-AN00" w:date="2021-07-30T14:33:00Z">
                <w:pPr>
                  <w:pStyle w:val="ListParagraph"/>
                  <w:keepNext/>
                  <w:numPr>
                    <w:numId w:val="6"/>
                  </w:numPr>
                  <w:spacing w:before="120"/>
                  <w:ind w:left="360"/>
                </w:pPr>
              </w:pPrChange>
            </w:pPr>
          </w:p>
        </w:tc>
        <w:tc>
          <w:tcPr>
            <w:tcW w:w="1596" w:type="dxa"/>
            <w:tcPrChange w:id="1369" w:author="ANA-AN00" w:date="2021-07-30T14:33:00Z">
              <w:tcPr>
                <w:tcW w:w="1596" w:type="dxa"/>
              </w:tcPr>
            </w:tcPrChange>
          </w:tcPr>
          <w:p w14:paraId="58C79A25" w14:textId="77777777" w:rsidR="00B62D5E" w:rsidRDefault="00B62D5E">
            <w:pPr>
              <w:pStyle w:val="ListParagraph"/>
              <w:keepNext/>
              <w:numPr>
                <w:ilvl w:val="0"/>
                <w:numId w:val="3"/>
              </w:numPr>
              <w:pPrChange w:id="1370" w:author="ANA-AN00" w:date="2021-07-30T14:33:00Z">
                <w:pPr>
                  <w:pStyle w:val="ListParagraph"/>
                  <w:keepNext/>
                  <w:numPr>
                    <w:numId w:val="6"/>
                  </w:numPr>
                  <w:spacing w:before="120"/>
                  <w:ind w:left="360"/>
                </w:pPr>
              </w:pPrChange>
            </w:pPr>
          </w:p>
        </w:tc>
        <w:tc>
          <w:tcPr>
            <w:tcW w:w="1596" w:type="dxa"/>
            <w:tcPrChange w:id="1371" w:author="ANA-AN00" w:date="2021-07-30T14:33:00Z">
              <w:tcPr>
                <w:tcW w:w="1596" w:type="dxa"/>
              </w:tcPr>
            </w:tcPrChange>
          </w:tcPr>
          <w:p w14:paraId="7C716118" w14:textId="77777777" w:rsidR="00B62D5E" w:rsidRDefault="00B62D5E">
            <w:pPr>
              <w:pStyle w:val="ListParagraph"/>
              <w:keepNext/>
              <w:numPr>
                <w:ilvl w:val="0"/>
                <w:numId w:val="3"/>
              </w:numPr>
              <w:pPrChange w:id="1372" w:author="ANA-AN00" w:date="2021-07-30T14:33:00Z">
                <w:pPr>
                  <w:pStyle w:val="ListParagraph"/>
                  <w:keepNext/>
                  <w:numPr>
                    <w:numId w:val="6"/>
                  </w:numPr>
                  <w:spacing w:before="120"/>
                  <w:ind w:left="360"/>
                </w:pPr>
              </w:pPrChange>
            </w:pPr>
          </w:p>
        </w:tc>
        <w:tc>
          <w:tcPr>
            <w:tcW w:w="1596" w:type="dxa"/>
            <w:tcPrChange w:id="1373" w:author="ANA-AN00" w:date="2021-07-30T14:33:00Z">
              <w:tcPr>
                <w:tcW w:w="1596" w:type="dxa"/>
              </w:tcPr>
            </w:tcPrChange>
          </w:tcPr>
          <w:p w14:paraId="24A6C5E3" w14:textId="77777777" w:rsidR="00B62D5E" w:rsidRDefault="00B62D5E">
            <w:pPr>
              <w:pStyle w:val="ListParagraph"/>
              <w:keepNext/>
              <w:numPr>
                <w:ilvl w:val="0"/>
                <w:numId w:val="3"/>
              </w:numPr>
              <w:pPrChange w:id="1374" w:author="ANA-AN00" w:date="2021-07-30T14:33:00Z">
                <w:pPr>
                  <w:pStyle w:val="ListParagraph"/>
                  <w:keepNext/>
                  <w:numPr>
                    <w:numId w:val="6"/>
                  </w:numPr>
                  <w:spacing w:before="120"/>
                  <w:ind w:left="360"/>
                </w:pPr>
              </w:pPrChange>
            </w:pPr>
          </w:p>
        </w:tc>
      </w:tr>
    </w:tbl>
    <w:p w14:paraId="50FC1A70" w14:textId="77777777" w:rsidR="00B62D5E" w:rsidRDefault="00B62D5E"/>
    <w:p w14:paraId="728F27B5" w14:textId="77777777" w:rsidR="00B62D5E" w:rsidRDefault="00B62D5E"/>
    <w:p w14:paraId="78F32F9B" w14:textId="77777777" w:rsidR="00B62D5E" w:rsidRDefault="00B62D5E">
      <w:pPr>
        <w:pStyle w:val="QuestionSeparator"/>
      </w:pPr>
    </w:p>
    <w:p w14:paraId="24763A08" w14:textId="77777777" w:rsidR="00B62D5E" w:rsidRDefault="00B62D5E"/>
    <w:p w14:paraId="669D0DF6" w14:textId="77777777" w:rsidR="00B62D5E" w:rsidRDefault="00FC177C">
      <w:pPr>
        <w:keepNext/>
      </w:pPr>
      <w:r>
        <w:lastRenderedPageBreak/>
        <w:t>Q14.11 How important are the factors below in order for you to adopt a sustainable lifestyle (i.e. limit driving, flying, and consumption, cycle more, etc.)?</w:t>
      </w:r>
    </w:p>
    <w:tbl>
      <w:tblPr>
        <w:tblStyle w:val="QQuestionTable"/>
        <w:tblW w:w="0" w:type="auto"/>
        <w:tblLook w:val="0460" w:firstRow="1" w:lastRow="1" w:firstColumn="0" w:lastColumn="0" w:noHBand="0" w:noVBand="1"/>
        <w:tblPrChange w:id="1375" w:author="ANA-AN00" w:date="2021-07-30T14:33:00Z">
          <w:tblPr>
            <w:tblStyle w:val="QQuestionTable0"/>
            <w:tblW w:w="9576" w:type="auto"/>
            <w:tblLook w:val="07E0" w:firstRow="1" w:lastRow="1" w:firstColumn="1" w:lastColumn="1" w:noHBand="1" w:noVBand="1"/>
          </w:tblPr>
        </w:tblPrChange>
      </w:tblPr>
      <w:tblGrid>
        <w:gridCol w:w="1487"/>
        <w:gridCol w:w="1316"/>
        <w:gridCol w:w="1329"/>
        <w:gridCol w:w="1520"/>
        <w:gridCol w:w="1295"/>
        <w:gridCol w:w="1359"/>
        <w:tblGridChange w:id="1376">
          <w:tblGrid>
            <w:gridCol w:w="1596"/>
            <w:gridCol w:w="1596"/>
            <w:gridCol w:w="1596"/>
            <w:gridCol w:w="1596"/>
            <w:gridCol w:w="1596"/>
            <w:gridCol w:w="1596"/>
          </w:tblGrid>
        </w:tblGridChange>
      </w:tblGrid>
      <w:tr w:rsidR="00B62D5E" w14:paraId="78629F0F"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377" w:author="ANA-AN00" w:date="2021-07-30T14:33:00Z">
              <w:tcPr>
                <w:tcW w:w="1596" w:type="dxa"/>
                <w:tcBorders>
                  <w:right w:val="single" w:sz="4" w:space="0" w:color="BFBFBF"/>
                </w:tcBorders>
              </w:tcPr>
            </w:tcPrChange>
          </w:tcPr>
          <w:p w14:paraId="322D7407"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378" w:author="ANA-AN00" w:date="2021-07-30T14:33:00Z">
              <w:tcPr>
                <w:tcW w:w="1596" w:type="dxa"/>
              </w:tcPr>
            </w:tcPrChange>
          </w:tcPr>
          <w:p w14:paraId="14C90C55" w14:textId="77777777" w:rsidR="00B62D5E" w:rsidRDefault="00FC177C">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Change w:id="1379" w:author="ANA-AN00" w:date="2021-07-30T14:33:00Z">
              <w:tcPr>
                <w:tcW w:w="1596" w:type="dxa"/>
              </w:tcPr>
            </w:tcPrChange>
          </w:tcPr>
          <w:p w14:paraId="7FEADFE8" w14:textId="77777777" w:rsidR="00B62D5E" w:rsidRDefault="00FC177C">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Change w:id="1380" w:author="ANA-AN00" w:date="2021-07-30T14:33:00Z">
              <w:tcPr>
                <w:tcW w:w="1596" w:type="dxa"/>
              </w:tcPr>
            </w:tcPrChange>
          </w:tcPr>
          <w:p w14:paraId="709CCEF9" w14:textId="77777777" w:rsidR="00B62D5E" w:rsidRDefault="00FC177C">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Change w:id="1381" w:author="ANA-AN00" w:date="2021-07-30T14:33:00Z">
              <w:tcPr>
                <w:tcW w:w="1596" w:type="dxa"/>
              </w:tcPr>
            </w:tcPrChange>
          </w:tcPr>
          <w:p w14:paraId="4ABD24DC" w14:textId="77777777" w:rsidR="00B62D5E" w:rsidRDefault="00FC177C">
            <w:pPr>
              <w:cnfStyle w:val="100000000000" w:firstRow="1" w:lastRow="0" w:firstColumn="0" w:lastColumn="0" w:oddVBand="0" w:evenVBand="0" w:oddHBand="0" w:evenHBand="0" w:firstRowFirstColumn="0" w:firstRowLastColumn="0" w:lastRowFirstColumn="0" w:lastRowLastColumn="0"/>
            </w:pPr>
            <w:r>
              <w:t>A</w:t>
            </w:r>
            <w:r>
              <w:t xml:space="preserve"> lot (4)</w:t>
            </w:r>
          </w:p>
        </w:tc>
        <w:tc>
          <w:tcPr>
            <w:tcW w:w="1596" w:type="dxa"/>
            <w:tcPrChange w:id="1382" w:author="ANA-AN00" w:date="2021-07-30T14:33:00Z">
              <w:tcPr>
                <w:tcW w:w="1596" w:type="dxa"/>
              </w:tcPr>
            </w:tcPrChange>
          </w:tcPr>
          <w:p w14:paraId="553BF63F" w14:textId="77777777" w:rsidR="00B62D5E" w:rsidRDefault="00FC177C">
            <w:pPr>
              <w:cnfStyle w:val="100000000000" w:firstRow="1" w:lastRow="0" w:firstColumn="0" w:lastColumn="0" w:oddVBand="0" w:evenVBand="0" w:oddHBand="0" w:evenHBand="0" w:firstRowFirstColumn="0" w:firstRowLastColumn="0" w:lastRowFirstColumn="0" w:lastRowLastColumn="0"/>
            </w:pPr>
            <w:r>
              <w:t>A great deal (5)</w:t>
            </w:r>
          </w:p>
        </w:tc>
      </w:tr>
      <w:tr w:rsidR="00B62D5E" w14:paraId="4F3A61DC" w14:textId="77777777" w:rsidTr="00B62D5E">
        <w:tc>
          <w:tcPr>
            <w:tcW w:w="1596" w:type="dxa"/>
            <w:tcPrChange w:id="1383" w:author="ANA-AN00" w:date="2021-07-30T14:33:00Z">
              <w:tcPr>
                <w:tcW w:w="1596" w:type="dxa"/>
                <w:tcBorders>
                  <w:right w:val="single" w:sz="4" w:space="0" w:color="BFBFBF"/>
                </w:tcBorders>
              </w:tcPr>
            </w:tcPrChange>
          </w:tcPr>
          <w:p w14:paraId="7A7CE9EC" w14:textId="77777777" w:rsidR="00B62D5E" w:rsidRDefault="00FC177C">
            <w:pPr>
              <w:keepNext/>
            </w:pPr>
            <w:r>
              <w:t xml:space="preserve">Ambitious climate policies (1) </w:t>
            </w:r>
          </w:p>
        </w:tc>
        <w:tc>
          <w:tcPr>
            <w:tcW w:w="1596" w:type="dxa"/>
            <w:tcPrChange w:id="1384" w:author="ANA-AN00" w:date="2021-07-30T14:33:00Z">
              <w:tcPr>
                <w:tcW w:w="1596" w:type="dxa"/>
              </w:tcPr>
            </w:tcPrChange>
          </w:tcPr>
          <w:p w14:paraId="2526FD18" w14:textId="77777777" w:rsidR="00B62D5E" w:rsidRDefault="00B62D5E">
            <w:pPr>
              <w:pStyle w:val="ListParagraph"/>
              <w:keepNext/>
              <w:numPr>
                <w:ilvl w:val="0"/>
                <w:numId w:val="3"/>
              </w:numPr>
              <w:pPrChange w:id="1385" w:author="ANA-AN00" w:date="2021-07-30T14:33:00Z">
                <w:pPr>
                  <w:pStyle w:val="ListParagraph"/>
                  <w:keepNext/>
                  <w:numPr>
                    <w:numId w:val="6"/>
                  </w:numPr>
                  <w:spacing w:before="120"/>
                  <w:ind w:left="360"/>
                </w:pPr>
              </w:pPrChange>
            </w:pPr>
          </w:p>
        </w:tc>
        <w:tc>
          <w:tcPr>
            <w:tcW w:w="1596" w:type="dxa"/>
            <w:tcPrChange w:id="1386" w:author="ANA-AN00" w:date="2021-07-30T14:33:00Z">
              <w:tcPr>
                <w:tcW w:w="1596" w:type="dxa"/>
              </w:tcPr>
            </w:tcPrChange>
          </w:tcPr>
          <w:p w14:paraId="63C84D05" w14:textId="77777777" w:rsidR="00B62D5E" w:rsidRDefault="00B62D5E">
            <w:pPr>
              <w:pStyle w:val="ListParagraph"/>
              <w:keepNext/>
              <w:numPr>
                <w:ilvl w:val="0"/>
                <w:numId w:val="3"/>
              </w:numPr>
              <w:pPrChange w:id="1387" w:author="ANA-AN00" w:date="2021-07-30T14:33:00Z">
                <w:pPr>
                  <w:pStyle w:val="ListParagraph"/>
                  <w:keepNext/>
                  <w:numPr>
                    <w:numId w:val="6"/>
                  </w:numPr>
                  <w:spacing w:before="120"/>
                  <w:ind w:left="360"/>
                </w:pPr>
              </w:pPrChange>
            </w:pPr>
          </w:p>
        </w:tc>
        <w:tc>
          <w:tcPr>
            <w:tcW w:w="1596" w:type="dxa"/>
            <w:tcPrChange w:id="1388" w:author="ANA-AN00" w:date="2021-07-30T14:33:00Z">
              <w:tcPr>
                <w:tcW w:w="1596" w:type="dxa"/>
              </w:tcPr>
            </w:tcPrChange>
          </w:tcPr>
          <w:p w14:paraId="163FA7B7" w14:textId="77777777" w:rsidR="00B62D5E" w:rsidRDefault="00B62D5E">
            <w:pPr>
              <w:pStyle w:val="ListParagraph"/>
              <w:keepNext/>
              <w:numPr>
                <w:ilvl w:val="0"/>
                <w:numId w:val="3"/>
              </w:numPr>
              <w:pPrChange w:id="1389" w:author="ANA-AN00" w:date="2021-07-30T14:33:00Z">
                <w:pPr>
                  <w:pStyle w:val="ListParagraph"/>
                  <w:keepNext/>
                  <w:numPr>
                    <w:numId w:val="6"/>
                  </w:numPr>
                  <w:spacing w:before="120"/>
                  <w:ind w:left="360"/>
                </w:pPr>
              </w:pPrChange>
            </w:pPr>
          </w:p>
        </w:tc>
        <w:tc>
          <w:tcPr>
            <w:tcW w:w="1596" w:type="dxa"/>
            <w:tcPrChange w:id="1390" w:author="ANA-AN00" w:date="2021-07-30T14:33:00Z">
              <w:tcPr>
                <w:tcW w:w="1596" w:type="dxa"/>
              </w:tcPr>
            </w:tcPrChange>
          </w:tcPr>
          <w:p w14:paraId="2311C45D" w14:textId="77777777" w:rsidR="00B62D5E" w:rsidRDefault="00B62D5E">
            <w:pPr>
              <w:pStyle w:val="ListParagraph"/>
              <w:keepNext/>
              <w:numPr>
                <w:ilvl w:val="0"/>
                <w:numId w:val="3"/>
              </w:numPr>
              <w:pPrChange w:id="1391" w:author="ANA-AN00" w:date="2021-07-30T14:33:00Z">
                <w:pPr>
                  <w:pStyle w:val="ListParagraph"/>
                  <w:keepNext/>
                  <w:numPr>
                    <w:numId w:val="6"/>
                  </w:numPr>
                  <w:spacing w:before="120"/>
                  <w:ind w:left="360"/>
                </w:pPr>
              </w:pPrChange>
            </w:pPr>
          </w:p>
        </w:tc>
        <w:tc>
          <w:tcPr>
            <w:tcW w:w="1596" w:type="dxa"/>
            <w:tcPrChange w:id="1392" w:author="ANA-AN00" w:date="2021-07-30T14:33:00Z">
              <w:tcPr>
                <w:tcW w:w="1596" w:type="dxa"/>
              </w:tcPr>
            </w:tcPrChange>
          </w:tcPr>
          <w:p w14:paraId="7BA6F60E" w14:textId="77777777" w:rsidR="00B62D5E" w:rsidRDefault="00B62D5E">
            <w:pPr>
              <w:pStyle w:val="ListParagraph"/>
              <w:keepNext/>
              <w:numPr>
                <w:ilvl w:val="0"/>
                <w:numId w:val="3"/>
              </w:numPr>
              <w:pPrChange w:id="1393" w:author="ANA-AN00" w:date="2021-07-30T14:33:00Z">
                <w:pPr>
                  <w:pStyle w:val="ListParagraph"/>
                  <w:keepNext/>
                  <w:numPr>
                    <w:numId w:val="6"/>
                  </w:numPr>
                  <w:spacing w:before="120"/>
                  <w:ind w:left="360"/>
                </w:pPr>
              </w:pPrChange>
            </w:pPr>
          </w:p>
        </w:tc>
      </w:tr>
      <w:tr w:rsidR="00B62D5E" w14:paraId="066F6C92" w14:textId="77777777" w:rsidTr="00B62D5E">
        <w:tc>
          <w:tcPr>
            <w:tcW w:w="1596" w:type="dxa"/>
            <w:tcPrChange w:id="1394" w:author="ANA-AN00" w:date="2021-07-30T14:33:00Z">
              <w:tcPr>
                <w:tcW w:w="1596" w:type="dxa"/>
                <w:tcBorders>
                  <w:right w:val="single" w:sz="4" w:space="0" w:color="BFBFBF"/>
                </w:tcBorders>
              </w:tcPr>
            </w:tcPrChange>
          </w:tcPr>
          <w:p w14:paraId="0DC9089F" w14:textId="77777777" w:rsidR="00B62D5E" w:rsidRDefault="00FC177C">
            <w:pPr>
              <w:keepNext/>
            </w:pPr>
            <w:r>
              <w:t xml:space="preserve">Having enough financial support (2) </w:t>
            </w:r>
          </w:p>
        </w:tc>
        <w:tc>
          <w:tcPr>
            <w:tcW w:w="1596" w:type="dxa"/>
            <w:tcPrChange w:id="1395" w:author="ANA-AN00" w:date="2021-07-30T14:33:00Z">
              <w:tcPr>
                <w:tcW w:w="1596" w:type="dxa"/>
              </w:tcPr>
            </w:tcPrChange>
          </w:tcPr>
          <w:p w14:paraId="745C6B1D" w14:textId="77777777" w:rsidR="00B62D5E" w:rsidRDefault="00B62D5E">
            <w:pPr>
              <w:pStyle w:val="ListParagraph"/>
              <w:keepNext/>
              <w:numPr>
                <w:ilvl w:val="0"/>
                <w:numId w:val="3"/>
              </w:numPr>
              <w:pPrChange w:id="1396" w:author="ANA-AN00" w:date="2021-07-30T14:33:00Z">
                <w:pPr>
                  <w:pStyle w:val="ListParagraph"/>
                  <w:keepNext/>
                  <w:numPr>
                    <w:numId w:val="6"/>
                  </w:numPr>
                  <w:spacing w:before="120"/>
                  <w:ind w:left="360"/>
                </w:pPr>
              </w:pPrChange>
            </w:pPr>
          </w:p>
        </w:tc>
        <w:tc>
          <w:tcPr>
            <w:tcW w:w="1596" w:type="dxa"/>
            <w:tcPrChange w:id="1397" w:author="ANA-AN00" w:date="2021-07-30T14:33:00Z">
              <w:tcPr>
                <w:tcW w:w="1596" w:type="dxa"/>
              </w:tcPr>
            </w:tcPrChange>
          </w:tcPr>
          <w:p w14:paraId="18862FF3" w14:textId="77777777" w:rsidR="00B62D5E" w:rsidRDefault="00B62D5E">
            <w:pPr>
              <w:pStyle w:val="ListParagraph"/>
              <w:keepNext/>
              <w:numPr>
                <w:ilvl w:val="0"/>
                <w:numId w:val="3"/>
              </w:numPr>
              <w:pPrChange w:id="1398" w:author="ANA-AN00" w:date="2021-07-30T14:33:00Z">
                <w:pPr>
                  <w:pStyle w:val="ListParagraph"/>
                  <w:keepNext/>
                  <w:numPr>
                    <w:numId w:val="6"/>
                  </w:numPr>
                  <w:spacing w:before="120"/>
                  <w:ind w:left="360"/>
                </w:pPr>
              </w:pPrChange>
            </w:pPr>
          </w:p>
        </w:tc>
        <w:tc>
          <w:tcPr>
            <w:tcW w:w="1596" w:type="dxa"/>
            <w:tcPrChange w:id="1399" w:author="ANA-AN00" w:date="2021-07-30T14:33:00Z">
              <w:tcPr>
                <w:tcW w:w="1596" w:type="dxa"/>
              </w:tcPr>
            </w:tcPrChange>
          </w:tcPr>
          <w:p w14:paraId="6EEA2CDB" w14:textId="77777777" w:rsidR="00B62D5E" w:rsidRDefault="00B62D5E">
            <w:pPr>
              <w:pStyle w:val="ListParagraph"/>
              <w:keepNext/>
              <w:numPr>
                <w:ilvl w:val="0"/>
                <w:numId w:val="3"/>
              </w:numPr>
              <w:pPrChange w:id="1400" w:author="ANA-AN00" w:date="2021-07-30T14:33:00Z">
                <w:pPr>
                  <w:pStyle w:val="ListParagraph"/>
                  <w:keepNext/>
                  <w:numPr>
                    <w:numId w:val="6"/>
                  </w:numPr>
                  <w:spacing w:before="120"/>
                  <w:ind w:left="360"/>
                </w:pPr>
              </w:pPrChange>
            </w:pPr>
          </w:p>
        </w:tc>
        <w:tc>
          <w:tcPr>
            <w:tcW w:w="1596" w:type="dxa"/>
            <w:tcPrChange w:id="1401" w:author="ANA-AN00" w:date="2021-07-30T14:33:00Z">
              <w:tcPr>
                <w:tcW w:w="1596" w:type="dxa"/>
              </w:tcPr>
            </w:tcPrChange>
          </w:tcPr>
          <w:p w14:paraId="28C7B483" w14:textId="77777777" w:rsidR="00B62D5E" w:rsidRDefault="00B62D5E">
            <w:pPr>
              <w:pStyle w:val="ListParagraph"/>
              <w:keepNext/>
              <w:numPr>
                <w:ilvl w:val="0"/>
                <w:numId w:val="3"/>
              </w:numPr>
              <w:pPrChange w:id="1402" w:author="ANA-AN00" w:date="2021-07-30T14:33:00Z">
                <w:pPr>
                  <w:pStyle w:val="ListParagraph"/>
                  <w:keepNext/>
                  <w:numPr>
                    <w:numId w:val="6"/>
                  </w:numPr>
                  <w:spacing w:before="120"/>
                  <w:ind w:left="360"/>
                </w:pPr>
              </w:pPrChange>
            </w:pPr>
          </w:p>
        </w:tc>
        <w:tc>
          <w:tcPr>
            <w:tcW w:w="1596" w:type="dxa"/>
            <w:tcPrChange w:id="1403" w:author="ANA-AN00" w:date="2021-07-30T14:33:00Z">
              <w:tcPr>
                <w:tcW w:w="1596" w:type="dxa"/>
              </w:tcPr>
            </w:tcPrChange>
          </w:tcPr>
          <w:p w14:paraId="1064CF3F" w14:textId="77777777" w:rsidR="00B62D5E" w:rsidRDefault="00B62D5E">
            <w:pPr>
              <w:pStyle w:val="ListParagraph"/>
              <w:keepNext/>
              <w:numPr>
                <w:ilvl w:val="0"/>
                <w:numId w:val="3"/>
              </w:numPr>
              <w:pPrChange w:id="1404" w:author="ANA-AN00" w:date="2021-07-30T14:33:00Z">
                <w:pPr>
                  <w:pStyle w:val="ListParagraph"/>
                  <w:keepNext/>
                  <w:numPr>
                    <w:numId w:val="6"/>
                  </w:numPr>
                  <w:spacing w:before="120"/>
                  <w:ind w:left="360"/>
                </w:pPr>
              </w:pPrChange>
            </w:pPr>
          </w:p>
        </w:tc>
      </w:tr>
      <w:tr w:rsidR="00B62D5E" w14:paraId="3C6EEE5E" w14:textId="77777777" w:rsidTr="00B62D5E">
        <w:tc>
          <w:tcPr>
            <w:tcW w:w="1596" w:type="dxa"/>
            <w:tcPrChange w:id="1405" w:author="ANA-AN00" w:date="2021-07-30T14:33:00Z">
              <w:tcPr>
                <w:tcW w:w="1596" w:type="dxa"/>
                <w:tcBorders>
                  <w:right w:val="single" w:sz="4" w:space="0" w:color="BFBFBF"/>
                </w:tcBorders>
              </w:tcPr>
            </w:tcPrChange>
          </w:tcPr>
          <w:p w14:paraId="7BA4D7DB" w14:textId="77777777" w:rsidR="00B62D5E" w:rsidRDefault="00FC177C">
            <w:pPr>
              <w:keepNext/>
            </w:pPr>
            <w:r>
              <w:t xml:space="preserve">People around you also changing their behavior (3) </w:t>
            </w:r>
          </w:p>
        </w:tc>
        <w:tc>
          <w:tcPr>
            <w:tcW w:w="1596" w:type="dxa"/>
            <w:tcPrChange w:id="1406" w:author="ANA-AN00" w:date="2021-07-30T14:33:00Z">
              <w:tcPr>
                <w:tcW w:w="1596" w:type="dxa"/>
              </w:tcPr>
            </w:tcPrChange>
          </w:tcPr>
          <w:p w14:paraId="7DF9DCF3" w14:textId="77777777" w:rsidR="00B62D5E" w:rsidRDefault="00B62D5E">
            <w:pPr>
              <w:pStyle w:val="ListParagraph"/>
              <w:keepNext/>
              <w:numPr>
                <w:ilvl w:val="0"/>
                <w:numId w:val="3"/>
              </w:numPr>
              <w:pPrChange w:id="1407" w:author="ANA-AN00" w:date="2021-07-30T14:33:00Z">
                <w:pPr>
                  <w:pStyle w:val="ListParagraph"/>
                  <w:keepNext/>
                  <w:numPr>
                    <w:numId w:val="6"/>
                  </w:numPr>
                  <w:spacing w:before="120"/>
                  <w:ind w:left="360"/>
                </w:pPr>
              </w:pPrChange>
            </w:pPr>
          </w:p>
        </w:tc>
        <w:tc>
          <w:tcPr>
            <w:tcW w:w="1596" w:type="dxa"/>
            <w:tcPrChange w:id="1408" w:author="ANA-AN00" w:date="2021-07-30T14:33:00Z">
              <w:tcPr>
                <w:tcW w:w="1596" w:type="dxa"/>
              </w:tcPr>
            </w:tcPrChange>
          </w:tcPr>
          <w:p w14:paraId="759E41CC" w14:textId="77777777" w:rsidR="00B62D5E" w:rsidRDefault="00B62D5E">
            <w:pPr>
              <w:pStyle w:val="ListParagraph"/>
              <w:keepNext/>
              <w:numPr>
                <w:ilvl w:val="0"/>
                <w:numId w:val="3"/>
              </w:numPr>
              <w:pPrChange w:id="1409" w:author="ANA-AN00" w:date="2021-07-30T14:33:00Z">
                <w:pPr>
                  <w:pStyle w:val="ListParagraph"/>
                  <w:keepNext/>
                  <w:numPr>
                    <w:numId w:val="6"/>
                  </w:numPr>
                  <w:spacing w:before="120"/>
                  <w:ind w:left="360"/>
                </w:pPr>
              </w:pPrChange>
            </w:pPr>
          </w:p>
        </w:tc>
        <w:tc>
          <w:tcPr>
            <w:tcW w:w="1596" w:type="dxa"/>
            <w:tcPrChange w:id="1410" w:author="ANA-AN00" w:date="2021-07-30T14:33:00Z">
              <w:tcPr>
                <w:tcW w:w="1596" w:type="dxa"/>
              </w:tcPr>
            </w:tcPrChange>
          </w:tcPr>
          <w:p w14:paraId="534F2220" w14:textId="77777777" w:rsidR="00B62D5E" w:rsidRDefault="00B62D5E">
            <w:pPr>
              <w:pStyle w:val="ListParagraph"/>
              <w:keepNext/>
              <w:numPr>
                <w:ilvl w:val="0"/>
                <w:numId w:val="3"/>
              </w:numPr>
              <w:pPrChange w:id="1411" w:author="ANA-AN00" w:date="2021-07-30T14:33:00Z">
                <w:pPr>
                  <w:pStyle w:val="ListParagraph"/>
                  <w:keepNext/>
                  <w:numPr>
                    <w:numId w:val="6"/>
                  </w:numPr>
                  <w:spacing w:before="120"/>
                  <w:ind w:left="360"/>
                </w:pPr>
              </w:pPrChange>
            </w:pPr>
          </w:p>
        </w:tc>
        <w:tc>
          <w:tcPr>
            <w:tcW w:w="1596" w:type="dxa"/>
            <w:tcPrChange w:id="1412" w:author="ANA-AN00" w:date="2021-07-30T14:33:00Z">
              <w:tcPr>
                <w:tcW w:w="1596" w:type="dxa"/>
              </w:tcPr>
            </w:tcPrChange>
          </w:tcPr>
          <w:p w14:paraId="1DDCF893" w14:textId="77777777" w:rsidR="00B62D5E" w:rsidRDefault="00B62D5E">
            <w:pPr>
              <w:pStyle w:val="ListParagraph"/>
              <w:keepNext/>
              <w:numPr>
                <w:ilvl w:val="0"/>
                <w:numId w:val="3"/>
              </w:numPr>
              <w:pPrChange w:id="1413" w:author="ANA-AN00" w:date="2021-07-30T14:33:00Z">
                <w:pPr>
                  <w:pStyle w:val="ListParagraph"/>
                  <w:keepNext/>
                  <w:numPr>
                    <w:numId w:val="6"/>
                  </w:numPr>
                  <w:spacing w:before="120"/>
                  <w:ind w:left="360"/>
                </w:pPr>
              </w:pPrChange>
            </w:pPr>
          </w:p>
        </w:tc>
        <w:tc>
          <w:tcPr>
            <w:tcW w:w="1596" w:type="dxa"/>
            <w:tcPrChange w:id="1414" w:author="ANA-AN00" w:date="2021-07-30T14:33:00Z">
              <w:tcPr>
                <w:tcW w:w="1596" w:type="dxa"/>
              </w:tcPr>
            </w:tcPrChange>
          </w:tcPr>
          <w:p w14:paraId="4138D5CD" w14:textId="77777777" w:rsidR="00B62D5E" w:rsidRDefault="00B62D5E">
            <w:pPr>
              <w:pStyle w:val="ListParagraph"/>
              <w:keepNext/>
              <w:numPr>
                <w:ilvl w:val="0"/>
                <w:numId w:val="3"/>
              </w:numPr>
              <w:pPrChange w:id="1415" w:author="ANA-AN00" w:date="2021-07-30T14:33:00Z">
                <w:pPr>
                  <w:pStyle w:val="ListParagraph"/>
                  <w:keepNext/>
                  <w:numPr>
                    <w:numId w:val="6"/>
                  </w:numPr>
                  <w:spacing w:before="120"/>
                  <w:ind w:left="360"/>
                </w:pPr>
              </w:pPrChange>
            </w:pPr>
          </w:p>
        </w:tc>
      </w:tr>
      <w:tr w:rsidR="00B62D5E" w14:paraId="2A153E0C" w14:textId="77777777" w:rsidTr="00B62D5E">
        <w:tc>
          <w:tcPr>
            <w:tcW w:w="1596" w:type="dxa"/>
            <w:tcPrChange w:id="1416" w:author="ANA-AN00" w:date="2021-07-30T14:33:00Z">
              <w:tcPr>
                <w:tcW w:w="1596" w:type="dxa"/>
                <w:tcBorders>
                  <w:right w:val="single" w:sz="4" w:space="0" w:color="BFBFBF"/>
                </w:tcBorders>
              </w:tcPr>
            </w:tcPrChange>
          </w:tcPr>
          <w:p w14:paraId="06BB5E46" w14:textId="77777777" w:rsidR="00B62D5E" w:rsidRDefault="00FC177C">
            <w:pPr>
              <w:keepNext/>
            </w:pPr>
            <w:r>
              <w:t xml:space="preserve">The most well off also changing their behavior (4) </w:t>
            </w:r>
          </w:p>
        </w:tc>
        <w:tc>
          <w:tcPr>
            <w:tcW w:w="1596" w:type="dxa"/>
            <w:tcPrChange w:id="1417" w:author="ANA-AN00" w:date="2021-07-30T14:33:00Z">
              <w:tcPr>
                <w:tcW w:w="1596" w:type="dxa"/>
              </w:tcPr>
            </w:tcPrChange>
          </w:tcPr>
          <w:p w14:paraId="5D1C59E7" w14:textId="77777777" w:rsidR="00B62D5E" w:rsidRDefault="00B62D5E">
            <w:pPr>
              <w:pStyle w:val="ListParagraph"/>
              <w:keepNext/>
              <w:numPr>
                <w:ilvl w:val="0"/>
                <w:numId w:val="3"/>
              </w:numPr>
              <w:pPrChange w:id="1418" w:author="ANA-AN00" w:date="2021-07-30T14:33:00Z">
                <w:pPr>
                  <w:pStyle w:val="ListParagraph"/>
                  <w:keepNext/>
                  <w:numPr>
                    <w:numId w:val="6"/>
                  </w:numPr>
                  <w:spacing w:before="120"/>
                  <w:ind w:left="360"/>
                </w:pPr>
              </w:pPrChange>
            </w:pPr>
          </w:p>
        </w:tc>
        <w:tc>
          <w:tcPr>
            <w:tcW w:w="1596" w:type="dxa"/>
            <w:tcPrChange w:id="1419" w:author="ANA-AN00" w:date="2021-07-30T14:33:00Z">
              <w:tcPr>
                <w:tcW w:w="1596" w:type="dxa"/>
              </w:tcPr>
            </w:tcPrChange>
          </w:tcPr>
          <w:p w14:paraId="23B1CEC8" w14:textId="77777777" w:rsidR="00B62D5E" w:rsidRDefault="00B62D5E">
            <w:pPr>
              <w:pStyle w:val="ListParagraph"/>
              <w:keepNext/>
              <w:numPr>
                <w:ilvl w:val="0"/>
                <w:numId w:val="3"/>
              </w:numPr>
              <w:pPrChange w:id="1420" w:author="ANA-AN00" w:date="2021-07-30T14:33:00Z">
                <w:pPr>
                  <w:pStyle w:val="ListParagraph"/>
                  <w:keepNext/>
                  <w:numPr>
                    <w:numId w:val="6"/>
                  </w:numPr>
                  <w:spacing w:before="120"/>
                  <w:ind w:left="360"/>
                </w:pPr>
              </w:pPrChange>
            </w:pPr>
          </w:p>
        </w:tc>
        <w:tc>
          <w:tcPr>
            <w:tcW w:w="1596" w:type="dxa"/>
            <w:tcPrChange w:id="1421" w:author="ANA-AN00" w:date="2021-07-30T14:33:00Z">
              <w:tcPr>
                <w:tcW w:w="1596" w:type="dxa"/>
              </w:tcPr>
            </w:tcPrChange>
          </w:tcPr>
          <w:p w14:paraId="77569CA7" w14:textId="77777777" w:rsidR="00B62D5E" w:rsidRDefault="00B62D5E">
            <w:pPr>
              <w:pStyle w:val="ListParagraph"/>
              <w:keepNext/>
              <w:numPr>
                <w:ilvl w:val="0"/>
                <w:numId w:val="3"/>
              </w:numPr>
              <w:pPrChange w:id="1422" w:author="ANA-AN00" w:date="2021-07-30T14:33:00Z">
                <w:pPr>
                  <w:pStyle w:val="ListParagraph"/>
                  <w:keepNext/>
                  <w:numPr>
                    <w:numId w:val="6"/>
                  </w:numPr>
                  <w:spacing w:before="120"/>
                  <w:ind w:left="360"/>
                </w:pPr>
              </w:pPrChange>
            </w:pPr>
          </w:p>
        </w:tc>
        <w:tc>
          <w:tcPr>
            <w:tcW w:w="1596" w:type="dxa"/>
            <w:tcPrChange w:id="1423" w:author="ANA-AN00" w:date="2021-07-30T14:33:00Z">
              <w:tcPr>
                <w:tcW w:w="1596" w:type="dxa"/>
              </w:tcPr>
            </w:tcPrChange>
          </w:tcPr>
          <w:p w14:paraId="50C4B63E" w14:textId="77777777" w:rsidR="00B62D5E" w:rsidRDefault="00B62D5E">
            <w:pPr>
              <w:pStyle w:val="ListParagraph"/>
              <w:keepNext/>
              <w:numPr>
                <w:ilvl w:val="0"/>
                <w:numId w:val="3"/>
              </w:numPr>
              <w:pPrChange w:id="1424" w:author="ANA-AN00" w:date="2021-07-30T14:33:00Z">
                <w:pPr>
                  <w:pStyle w:val="ListParagraph"/>
                  <w:keepNext/>
                  <w:numPr>
                    <w:numId w:val="6"/>
                  </w:numPr>
                  <w:spacing w:before="120"/>
                  <w:ind w:left="360"/>
                </w:pPr>
              </w:pPrChange>
            </w:pPr>
          </w:p>
        </w:tc>
        <w:tc>
          <w:tcPr>
            <w:tcW w:w="1596" w:type="dxa"/>
            <w:tcPrChange w:id="1425" w:author="ANA-AN00" w:date="2021-07-30T14:33:00Z">
              <w:tcPr>
                <w:tcW w:w="1596" w:type="dxa"/>
              </w:tcPr>
            </w:tcPrChange>
          </w:tcPr>
          <w:p w14:paraId="259040DE" w14:textId="77777777" w:rsidR="00B62D5E" w:rsidRDefault="00B62D5E">
            <w:pPr>
              <w:pStyle w:val="ListParagraph"/>
              <w:keepNext/>
              <w:numPr>
                <w:ilvl w:val="0"/>
                <w:numId w:val="3"/>
              </w:numPr>
              <w:pPrChange w:id="1426" w:author="ANA-AN00" w:date="2021-07-30T14:33:00Z">
                <w:pPr>
                  <w:pStyle w:val="ListParagraph"/>
                  <w:keepNext/>
                  <w:numPr>
                    <w:numId w:val="6"/>
                  </w:numPr>
                  <w:spacing w:before="120"/>
                  <w:ind w:left="360"/>
                </w:pPr>
              </w:pPrChange>
            </w:pPr>
          </w:p>
        </w:tc>
      </w:tr>
    </w:tbl>
    <w:p w14:paraId="0BFA0B15" w14:textId="77777777" w:rsidR="00B62D5E" w:rsidRDefault="00B62D5E"/>
    <w:p w14:paraId="1287EB5D" w14:textId="77777777" w:rsidR="00B62D5E" w:rsidRDefault="00B62D5E"/>
    <w:p w14:paraId="035D143F" w14:textId="77777777" w:rsidR="00B62D5E" w:rsidRDefault="00FC177C">
      <w:pPr>
        <w:keepNext/>
      </w:pPr>
      <w:r>
        <w:t xml:space="preserve">Q14.11 </w:t>
      </w:r>
      <w:r>
        <w:t>以下因素对于让您采用可持续的生活方式（即有限度或放弃开车、乘坐飞机和消费，或多骑自行车等）有多重要？</w:t>
      </w:r>
    </w:p>
    <w:tbl>
      <w:tblPr>
        <w:tblStyle w:val="QQuestionTable"/>
        <w:tblW w:w="0" w:type="auto"/>
        <w:tblLook w:val="0460" w:firstRow="1" w:lastRow="1" w:firstColumn="0" w:lastColumn="0" w:noHBand="0" w:noVBand="1"/>
        <w:tblPrChange w:id="1427"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1428">
          <w:tblGrid>
            <w:gridCol w:w="1596"/>
            <w:gridCol w:w="1596"/>
            <w:gridCol w:w="1596"/>
            <w:gridCol w:w="1596"/>
            <w:gridCol w:w="1596"/>
            <w:gridCol w:w="1596"/>
          </w:tblGrid>
        </w:tblGridChange>
      </w:tblGrid>
      <w:tr w:rsidR="00B62D5E" w14:paraId="0F762773"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429" w:author="ANA-AN00" w:date="2021-07-30T14:33:00Z">
              <w:tcPr>
                <w:tcW w:w="1596" w:type="dxa"/>
                <w:tcBorders>
                  <w:right w:val="single" w:sz="4" w:space="0" w:color="BFBFBF"/>
                </w:tcBorders>
              </w:tcPr>
            </w:tcPrChange>
          </w:tcPr>
          <w:p w14:paraId="24DE76FA"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430" w:author="ANA-AN00" w:date="2021-07-30T14:33:00Z">
              <w:tcPr>
                <w:tcW w:w="1596" w:type="dxa"/>
              </w:tcPr>
            </w:tcPrChange>
          </w:tcPr>
          <w:p w14:paraId="0587103E" w14:textId="77777777" w:rsidR="00B62D5E" w:rsidRDefault="00FC177C">
            <w:pPr>
              <w:cnfStyle w:val="100000000000" w:firstRow="1" w:lastRow="0" w:firstColumn="0" w:lastColumn="0" w:oddVBand="0" w:evenVBand="0" w:oddHBand="0" w:evenHBand="0" w:firstRowFirstColumn="0" w:firstRowLastColumn="0" w:lastRowFirstColumn="0" w:lastRowLastColumn="0"/>
            </w:pPr>
            <w:r>
              <w:t>一点也不</w:t>
            </w:r>
            <w:r>
              <w:t xml:space="preserve"> (1)</w:t>
            </w:r>
          </w:p>
        </w:tc>
        <w:tc>
          <w:tcPr>
            <w:tcW w:w="1596" w:type="dxa"/>
            <w:tcPrChange w:id="1431" w:author="ANA-AN00" w:date="2021-07-30T14:33:00Z">
              <w:tcPr>
                <w:tcW w:w="1596" w:type="dxa"/>
              </w:tcPr>
            </w:tcPrChange>
          </w:tcPr>
          <w:p w14:paraId="2986CF93" w14:textId="77777777" w:rsidR="00B62D5E" w:rsidRDefault="00FC177C">
            <w:pPr>
              <w:cnfStyle w:val="100000000000" w:firstRow="1" w:lastRow="0" w:firstColumn="0" w:lastColumn="0" w:oddVBand="0" w:evenVBand="0" w:oddHBand="0" w:evenHBand="0" w:firstRowFirstColumn="0" w:firstRowLastColumn="0" w:lastRowFirstColumn="0" w:lastRowLastColumn="0"/>
            </w:pPr>
            <w:r>
              <w:t>一点</w:t>
            </w:r>
            <w:r>
              <w:t xml:space="preserve"> (2)</w:t>
            </w:r>
          </w:p>
        </w:tc>
        <w:tc>
          <w:tcPr>
            <w:tcW w:w="1596" w:type="dxa"/>
            <w:tcPrChange w:id="1432" w:author="ANA-AN00" w:date="2021-07-30T14:33:00Z">
              <w:tcPr>
                <w:tcW w:w="1596" w:type="dxa"/>
              </w:tcPr>
            </w:tcPrChange>
          </w:tcPr>
          <w:p w14:paraId="33D604F5" w14:textId="77777777" w:rsidR="00B62D5E" w:rsidRDefault="00FC177C">
            <w:pPr>
              <w:cnfStyle w:val="100000000000" w:firstRow="1" w:lastRow="0" w:firstColumn="0" w:lastColumn="0" w:oddVBand="0" w:evenVBand="0" w:oddHBand="0" w:evenHBand="0" w:firstRowFirstColumn="0" w:firstRowLastColumn="0" w:lastRowFirstColumn="0" w:lastRowLastColumn="0"/>
            </w:pPr>
            <w:r>
              <w:t>适度</w:t>
            </w:r>
            <w:r>
              <w:t xml:space="preserve"> (3)</w:t>
            </w:r>
          </w:p>
        </w:tc>
        <w:tc>
          <w:tcPr>
            <w:tcW w:w="1596" w:type="dxa"/>
            <w:tcPrChange w:id="1433" w:author="ANA-AN00" w:date="2021-07-30T14:33:00Z">
              <w:tcPr>
                <w:tcW w:w="1596" w:type="dxa"/>
              </w:tcPr>
            </w:tcPrChange>
          </w:tcPr>
          <w:p w14:paraId="3488FA94" w14:textId="77777777" w:rsidR="00B62D5E" w:rsidRDefault="00FC177C">
            <w:pPr>
              <w:cnfStyle w:val="100000000000" w:firstRow="1" w:lastRow="0" w:firstColumn="0" w:lastColumn="0" w:oddVBand="0" w:evenVBand="0" w:oddHBand="0" w:evenHBand="0" w:firstRowFirstColumn="0" w:firstRowLastColumn="0" w:lastRowFirstColumn="0" w:lastRowLastColumn="0"/>
            </w:pPr>
            <w:r>
              <w:t>很多</w:t>
            </w:r>
            <w:r>
              <w:t xml:space="preserve"> (4)</w:t>
            </w:r>
          </w:p>
        </w:tc>
        <w:tc>
          <w:tcPr>
            <w:tcW w:w="1596" w:type="dxa"/>
            <w:tcPrChange w:id="1434" w:author="ANA-AN00" w:date="2021-07-30T14:33:00Z">
              <w:tcPr>
                <w:tcW w:w="1596" w:type="dxa"/>
              </w:tcPr>
            </w:tcPrChange>
          </w:tcPr>
          <w:p w14:paraId="0601D5DD" w14:textId="77777777" w:rsidR="00B62D5E" w:rsidRDefault="00FC177C">
            <w:pPr>
              <w:cnfStyle w:val="100000000000" w:firstRow="1" w:lastRow="0" w:firstColumn="0" w:lastColumn="0" w:oddVBand="0" w:evenVBand="0" w:oddHBand="0" w:evenHBand="0" w:firstRowFirstColumn="0" w:firstRowLastColumn="0" w:lastRowFirstColumn="0" w:lastRowLastColumn="0"/>
            </w:pPr>
            <w:r>
              <w:t>好的折扣</w:t>
            </w:r>
            <w:r>
              <w:t xml:space="preserve"> (5)</w:t>
            </w:r>
          </w:p>
        </w:tc>
      </w:tr>
      <w:tr w:rsidR="00B62D5E" w14:paraId="6E8D8503" w14:textId="77777777" w:rsidTr="00B62D5E">
        <w:tc>
          <w:tcPr>
            <w:tcW w:w="1596" w:type="dxa"/>
            <w:tcPrChange w:id="1435" w:author="ANA-AN00" w:date="2021-07-30T14:33:00Z">
              <w:tcPr>
                <w:tcW w:w="1596" w:type="dxa"/>
                <w:tcBorders>
                  <w:right w:val="single" w:sz="4" w:space="0" w:color="BFBFBF"/>
                </w:tcBorders>
              </w:tcPr>
            </w:tcPrChange>
          </w:tcPr>
          <w:p w14:paraId="42D4280A" w14:textId="77777777" w:rsidR="00B62D5E" w:rsidRDefault="00FC177C">
            <w:pPr>
              <w:keepNext/>
            </w:pPr>
            <w:r>
              <w:t>积极的气候政策</w:t>
            </w:r>
            <w:r>
              <w:t xml:space="preserve"> (1) </w:t>
            </w:r>
          </w:p>
        </w:tc>
        <w:tc>
          <w:tcPr>
            <w:tcW w:w="1596" w:type="dxa"/>
            <w:tcPrChange w:id="1436" w:author="ANA-AN00" w:date="2021-07-30T14:33:00Z">
              <w:tcPr>
                <w:tcW w:w="1596" w:type="dxa"/>
              </w:tcPr>
            </w:tcPrChange>
          </w:tcPr>
          <w:p w14:paraId="6010E97D" w14:textId="77777777" w:rsidR="00B62D5E" w:rsidRDefault="00B62D5E">
            <w:pPr>
              <w:pStyle w:val="ListParagraph"/>
              <w:keepNext/>
              <w:numPr>
                <w:ilvl w:val="0"/>
                <w:numId w:val="3"/>
              </w:numPr>
              <w:pPrChange w:id="1437" w:author="ANA-AN00" w:date="2021-07-30T14:33:00Z">
                <w:pPr>
                  <w:pStyle w:val="ListParagraph"/>
                  <w:keepNext/>
                  <w:numPr>
                    <w:numId w:val="6"/>
                  </w:numPr>
                  <w:spacing w:before="120"/>
                  <w:ind w:left="360"/>
                </w:pPr>
              </w:pPrChange>
            </w:pPr>
          </w:p>
        </w:tc>
        <w:tc>
          <w:tcPr>
            <w:tcW w:w="1596" w:type="dxa"/>
            <w:tcPrChange w:id="1438" w:author="ANA-AN00" w:date="2021-07-30T14:33:00Z">
              <w:tcPr>
                <w:tcW w:w="1596" w:type="dxa"/>
              </w:tcPr>
            </w:tcPrChange>
          </w:tcPr>
          <w:p w14:paraId="03DA42CC" w14:textId="77777777" w:rsidR="00B62D5E" w:rsidRDefault="00B62D5E">
            <w:pPr>
              <w:pStyle w:val="ListParagraph"/>
              <w:keepNext/>
              <w:numPr>
                <w:ilvl w:val="0"/>
                <w:numId w:val="3"/>
              </w:numPr>
              <w:pPrChange w:id="1439" w:author="ANA-AN00" w:date="2021-07-30T14:33:00Z">
                <w:pPr>
                  <w:pStyle w:val="ListParagraph"/>
                  <w:keepNext/>
                  <w:numPr>
                    <w:numId w:val="6"/>
                  </w:numPr>
                  <w:spacing w:before="120"/>
                  <w:ind w:left="360"/>
                </w:pPr>
              </w:pPrChange>
            </w:pPr>
          </w:p>
        </w:tc>
        <w:tc>
          <w:tcPr>
            <w:tcW w:w="1596" w:type="dxa"/>
            <w:tcPrChange w:id="1440" w:author="ANA-AN00" w:date="2021-07-30T14:33:00Z">
              <w:tcPr>
                <w:tcW w:w="1596" w:type="dxa"/>
              </w:tcPr>
            </w:tcPrChange>
          </w:tcPr>
          <w:p w14:paraId="67412C2D" w14:textId="77777777" w:rsidR="00B62D5E" w:rsidRDefault="00B62D5E">
            <w:pPr>
              <w:pStyle w:val="ListParagraph"/>
              <w:keepNext/>
              <w:numPr>
                <w:ilvl w:val="0"/>
                <w:numId w:val="3"/>
              </w:numPr>
              <w:pPrChange w:id="1441" w:author="ANA-AN00" w:date="2021-07-30T14:33:00Z">
                <w:pPr>
                  <w:pStyle w:val="ListParagraph"/>
                  <w:keepNext/>
                  <w:numPr>
                    <w:numId w:val="6"/>
                  </w:numPr>
                  <w:spacing w:before="120"/>
                  <w:ind w:left="360"/>
                </w:pPr>
              </w:pPrChange>
            </w:pPr>
          </w:p>
        </w:tc>
        <w:tc>
          <w:tcPr>
            <w:tcW w:w="1596" w:type="dxa"/>
            <w:tcPrChange w:id="1442" w:author="ANA-AN00" w:date="2021-07-30T14:33:00Z">
              <w:tcPr>
                <w:tcW w:w="1596" w:type="dxa"/>
              </w:tcPr>
            </w:tcPrChange>
          </w:tcPr>
          <w:p w14:paraId="4A48B0A9" w14:textId="77777777" w:rsidR="00B62D5E" w:rsidRDefault="00B62D5E">
            <w:pPr>
              <w:pStyle w:val="ListParagraph"/>
              <w:keepNext/>
              <w:numPr>
                <w:ilvl w:val="0"/>
                <w:numId w:val="3"/>
              </w:numPr>
              <w:pPrChange w:id="1443" w:author="ANA-AN00" w:date="2021-07-30T14:33:00Z">
                <w:pPr>
                  <w:pStyle w:val="ListParagraph"/>
                  <w:keepNext/>
                  <w:numPr>
                    <w:numId w:val="6"/>
                  </w:numPr>
                  <w:spacing w:before="120"/>
                  <w:ind w:left="360"/>
                </w:pPr>
              </w:pPrChange>
            </w:pPr>
          </w:p>
        </w:tc>
        <w:tc>
          <w:tcPr>
            <w:tcW w:w="1596" w:type="dxa"/>
            <w:tcPrChange w:id="1444" w:author="ANA-AN00" w:date="2021-07-30T14:33:00Z">
              <w:tcPr>
                <w:tcW w:w="1596" w:type="dxa"/>
              </w:tcPr>
            </w:tcPrChange>
          </w:tcPr>
          <w:p w14:paraId="61AE15F7" w14:textId="77777777" w:rsidR="00B62D5E" w:rsidRDefault="00B62D5E">
            <w:pPr>
              <w:pStyle w:val="ListParagraph"/>
              <w:keepNext/>
              <w:numPr>
                <w:ilvl w:val="0"/>
                <w:numId w:val="3"/>
              </w:numPr>
              <w:pPrChange w:id="1445" w:author="ANA-AN00" w:date="2021-07-30T14:33:00Z">
                <w:pPr>
                  <w:pStyle w:val="ListParagraph"/>
                  <w:keepNext/>
                  <w:numPr>
                    <w:numId w:val="6"/>
                  </w:numPr>
                  <w:spacing w:before="120"/>
                  <w:ind w:left="360"/>
                </w:pPr>
              </w:pPrChange>
            </w:pPr>
          </w:p>
        </w:tc>
      </w:tr>
      <w:tr w:rsidR="00B62D5E" w14:paraId="7E77552C" w14:textId="77777777" w:rsidTr="00B62D5E">
        <w:tc>
          <w:tcPr>
            <w:tcW w:w="1596" w:type="dxa"/>
            <w:tcPrChange w:id="1446" w:author="ANA-AN00" w:date="2021-07-30T14:33:00Z">
              <w:tcPr>
                <w:tcW w:w="1596" w:type="dxa"/>
                <w:tcBorders>
                  <w:right w:val="single" w:sz="4" w:space="0" w:color="BFBFBF"/>
                </w:tcBorders>
              </w:tcPr>
            </w:tcPrChange>
          </w:tcPr>
          <w:p w14:paraId="4634AD97" w14:textId="77777777" w:rsidR="00B62D5E" w:rsidRDefault="00FC177C">
            <w:pPr>
              <w:keepNext/>
            </w:pPr>
            <w:r>
              <w:t>有足够的资金支持</w:t>
            </w:r>
            <w:r>
              <w:t xml:space="preserve"> (2) </w:t>
            </w:r>
          </w:p>
        </w:tc>
        <w:tc>
          <w:tcPr>
            <w:tcW w:w="1596" w:type="dxa"/>
            <w:tcPrChange w:id="1447" w:author="ANA-AN00" w:date="2021-07-30T14:33:00Z">
              <w:tcPr>
                <w:tcW w:w="1596" w:type="dxa"/>
              </w:tcPr>
            </w:tcPrChange>
          </w:tcPr>
          <w:p w14:paraId="6DF44A1A" w14:textId="77777777" w:rsidR="00B62D5E" w:rsidRDefault="00B62D5E">
            <w:pPr>
              <w:pStyle w:val="ListParagraph"/>
              <w:keepNext/>
              <w:numPr>
                <w:ilvl w:val="0"/>
                <w:numId w:val="3"/>
              </w:numPr>
              <w:pPrChange w:id="1448" w:author="ANA-AN00" w:date="2021-07-30T14:33:00Z">
                <w:pPr>
                  <w:pStyle w:val="ListParagraph"/>
                  <w:keepNext/>
                  <w:numPr>
                    <w:numId w:val="6"/>
                  </w:numPr>
                  <w:spacing w:before="120"/>
                  <w:ind w:left="360"/>
                </w:pPr>
              </w:pPrChange>
            </w:pPr>
          </w:p>
        </w:tc>
        <w:tc>
          <w:tcPr>
            <w:tcW w:w="1596" w:type="dxa"/>
            <w:tcPrChange w:id="1449" w:author="ANA-AN00" w:date="2021-07-30T14:33:00Z">
              <w:tcPr>
                <w:tcW w:w="1596" w:type="dxa"/>
              </w:tcPr>
            </w:tcPrChange>
          </w:tcPr>
          <w:p w14:paraId="4FCBB5E4" w14:textId="77777777" w:rsidR="00B62D5E" w:rsidRDefault="00B62D5E">
            <w:pPr>
              <w:pStyle w:val="ListParagraph"/>
              <w:keepNext/>
              <w:numPr>
                <w:ilvl w:val="0"/>
                <w:numId w:val="3"/>
              </w:numPr>
              <w:pPrChange w:id="1450" w:author="ANA-AN00" w:date="2021-07-30T14:33:00Z">
                <w:pPr>
                  <w:pStyle w:val="ListParagraph"/>
                  <w:keepNext/>
                  <w:numPr>
                    <w:numId w:val="6"/>
                  </w:numPr>
                  <w:spacing w:before="120"/>
                  <w:ind w:left="360"/>
                </w:pPr>
              </w:pPrChange>
            </w:pPr>
          </w:p>
        </w:tc>
        <w:tc>
          <w:tcPr>
            <w:tcW w:w="1596" w:type="dxa"/>
            <w:tcPrChange w:id="1451" w:author="ANA-AN00" w:date="2021-07-30T14:33:00Z">
              <w:tcPr>
                <w:tcW w:w="1596" w:type="dxa"/>
              </w:tcPr>
            </w:tcPrChange>
          </w:tcPr>
          <w:p w14:paraId="550DBBC7" w14:textId="77777777" w:rsidR="00B62D5E" w:rsidRDefault="00B62D5E">
            <w:pPr>
              <w:pStyle w:val="ListParagraph"/>
              <w:keepNext/>
              <w:numPr>
                <w:ilvl w:val="0"/>
                <w:numId w:val="3"/>
              </w:numPr>
              <w:pPrChange w:id="1452" w:author="ANA-AN00" w:date="2021-07-30T14:33:00Z">
                <w:pPr>
                  <w:pStyle w:val="ListParagraph"/>
                  <w:keepNext/>
                  <w:numPr>
                    <w:numId w:val="6"/>
                  </w:numPr>
                  <w:spacing w:before="120"/>
                  <w:ind w:left="360"/>
                </w:pPr>
              </w:pPrChange>
            </w:pPr>
          </w:p>
        </w:tc>
        <w:tc>
          <w:tcPr>
            <w:tcW w:w="1596" w:type="dxa"/>
            <w:tcPrChange w:id="1453" w:author="ANA-AN00" w:date="2021-07-30T14:33:00Z">
              <w:tcPr>
                <w:tcW w:w="1596" w:type="dxa"/>
              </w:tcPr>
            </w:tcPrChange>
          </w:tcPr>
          <w:p w14:paraId="0AE993DE" w14:textId="77777777" w:rsidR="00B62D5E" w:rsidRDefault="00B62D5E">
            <w:pPr>
              <w:pStyle w:val="ListParagraph"/>
              <w:keepNext/>
              <w:numPr>
                <w:ilvl w:val="0"/>
                <w:numId w:val="3"/>
              </w:numPr>
              <w:pPrChange w:id="1454" w:author="ANA-AN00" w:date="2021-07-30T14:33:00Z">
                <w:pPr>
                  <w:pStyle w:val="ListParagraph"/>
                  <w:keepNext/>
                  <w:numPr>
                    <w:numId w:val="6"/>
                  </w:numPr>
                  <w:spacing w:before="120"/>
                  <w:ind w:left="360"/>
                </w:pPr>
              </w:pPrChange>
            </w:pPr>
          </w:p>
        </w:tc>
        <w:tc>
          <w:tcPr>
            <w:tcW w:w="1596" w:type="dxa"/>
            <w:tcPrChange w:id="1455" w:author="ANA-AN00" w:date="2021-07-30T14:33:00Z">
              <w:tcPr>
                <w:tcW w:w="1596" w:type="dxa"/>
              </w:tcPr>
            </w:tcPrChange>
          </w:tcPr>
          <w:p w14:paraId="3DDA6592" w14:textId="77777777" w:rsidR="00B62D5E" w:rsidRDefault="00B62D5E">
            <w:pPr>
              <w:pStyle w:val="ListParagraph"/>
              <w:keepNext/>
              <w:numPr>
                <w:ilvl w:val="0"/>
                <w:numId w:val="3"/>
              </w:numPr>
              <w:pPrChange w:id="1456" w:author="ANA-AN00" w:date="2021-07-30T14:33:00Z">
                <w:pPr>
                  <w:pStyle w:val="ListParagraph"/>
                  <w:keepNext/>
                  <w:numPr>
                    <w:numId w:val="6"/>
                  </w:numPr>
                  <w:spacing w:before="120"/>
                  <w:ind w:left="360"/>
                </w:pPr>
              </w:pPrChange>
            </w:pPr>
          </w:p>
        </w:tc>
      </w:tr>
      <w:tr w:rsidR="00B62D5E" w14:paraId="7E5F0D24" w14:textId="77777777" w:rsidTr="00B62D5E">
        <w:tc>
          <w:tcPr>
            <w:tcW w:w="1596" w:type="dxa"/>
            <w:tcPrChange w:id="1457" w:author="ANA-AN00" w:date="2021-07-30T14:33:00Z">
              <w:tcPr>
                <w:tcW w:w="1596" w:type="dxa"/>
                <w:tcBorders>
                  <w:right w:val="single" w:sz="4" w:space="0" w:color="BFBFBF"/>
                </w:tcBorders>
              </w:tcPr>
            </w:tcPrChange>
          </w:tcPr>
          <w:p w14:paraId="430B6F99" w14:textId="77777777" w:rsidR="00B62D5E" w:rsidRDefault="00FC177C">
            <w:pPr>
              <w:keepNext/>
            </w:pPr>
            <w:r>
              <w:t>你周围的人也在改变他们的行为</w:t>
            </w:r>
            <w:r>
              <w:t xml:space="preserve"> (3) </w:t>
            </w:r>
          </w:p>
        </w:tc>
        <w:tc>
          <w:tcPr>
            <w:tcW w:w="1596" w:type="dxa"/>
            <w:tcPrChange w:id="1458" w:author="ANA-AN00" w:date="2021-07-30T14:33:00Z">
              <w:tcPr>
                <w:tcW w:w="1596" w:type="dxa"/>
              </w:tcPr>
            </w:tcPrChange>
          </w:tcPr>
          <w:p w14:paraId="28C508BD" w14:textId="77777777" w:rsidR="00B62D5E" w:rsidRDefault="00B62D5E">
            <w:pPr>
              <w:pStyle w:val="ListParagraph"/>
              <w:keepNext/>
              <w:numPr>
                <w:ilvl w:val="0"/>
                <w:numId w:val="3"/>
              </w:numPr>
              <w:pPrChange w:id="1459" w:author="ANA-AN00" w:date="2021-07-30T14:33:00Z">
                <w:pPr>
                  <w:pStyle w:val="ListParagraph"/>
                  <w:keepNext/>
                  <w:numPr>
                    <w:numId w:val="6"/>
                  </w:numPr>
                  <w:spacing w:before="120"/>
                  <w:ind w:left="360"/>
                </w:pPr>
              </w:pPrChange>
            </w:pPr>
          </w:p>
        </w:tc>
        <w:tc>
          <w:tcPr>
            <w:tcW w:w="1596" w:type="dxa"/>
            <w:tcPrChange w:id="1460" w:author="ANA-AN00" w:date="2021-07-30T14:33:00Z">
              <w:tcPr>
                <w:tcW w:w="1596" w:type="dxa"/>
              </w:tcPr>
            </w:tcPrChange>
          </w:tcPr>
          <w:p w14:paraId="29ED116E" w14:textId="77777777" w:rsidR="00B62D5E" w:rsidRDefault="00B62D5E">
            <w:pPr>
              <w:pStyle w:val="ListParagraph"/>
              <w:keepNext/>
              <w:numPr>
                <w:ilvl w:val="0"/>
                <w:numId w:val="3"/>
              </w:numPr>
              <w:pPrChange w:id="1461" w:author="ANA-AN00" w:date="2021-07-30T14:33:00Z">
                <w:pPr>
                  <w:pStyle w:val="ListParagraph"/>
                  <w:keepNext/>
                  <w:numPr>
                    <w:numId w:val="6"/>
                  </w:numPr>
                  <w:spacing w:before="120"/>
                  <w:ind w:left="360"/>
                </w:pPr>
              </w:pPrChange>
            </w:pPr>
          </w:p>
        </w:tc>
        <w:tc>
          <w:tcPr>
            <w:tcW w:w="1596" w:type="dxa"/>
            <w:tcPrChange w:id="1462" w:author="ANA-AN00" w:date="2021-07-30T14:33:00Z">
              <w:tcPr>
                <w:tcW w:w="1596" w:type="dxa"/>
              </w:tcPr>
            </w:tcPrChange>
          </w:tcPr>
          <w:p w14:paraId="06C2697A" w14:textId="77777777" w:rsidR="00B62D5E" w:rsidRDefault="00B62D5E">
            <w:pPr>
              <w:pStyle w:val="ListParagraph"/>
              <w:keepNext/>
              <w:numPr>
                <w:ilvl w:val="0"/>
                <w:numId w:val="3"/>
              </w:numPr>
              <w:pPrChange w:id="1463" w:author="ANA-AN00" w:date="2021-07-30T14:33:00Z">
                <w:pPr>
                  <w:pStyle w:val="ListParagraph"/>
                  <w:keepNext/>
                  <w:numPr>
                    <w:numId w:val="6"/>
                  </w:numPr>
                  <w:spacing w:before="120"/>
                  <w:ind w:left="360"/>
                </w:pPr>
              </w:pPrChange>
            </w:pPr>
          </w:p>
        </w:tc>
        <w:tc>
          <w:tcPr>
            <w:tcW w:w="1596" w:type="dxa"/>
            <w:tcPrChange w:id="1464" w:author="ANA-AN00" w:date="2021-07-30T14:33:00Z">
              <w:tcPr>
                <w:tcW w:w="1596" w:type="dxa"/>
              </w:tcPr>
            </w:tcPrChange>
          </w:tcPr>
          <w:p w14:paraId="6B552FDB" w14:textId="77777777" w:rsidR="00B62D5E" w:rsidRDefault="00B62D5E">
            <w:pPr>
              <w:pStyle w:val="ListParagraph"/>
              <w:keepNext/>
              <w:numPr>
                <w:ilvl w:val="0"/>
                <w:numId w:val="3"/>
              </w:numPr>
              <w:pPrChange w:id="1465" w:author="ANA-AN00" w:date="2021-07-30T14:33:00Z">
                <w:pPr>
                  <w:pStyle w:val="ListParagraph"/>
                  <w:keepNext/>
                  <w:numPr>
                    <w:numId w:val="6"/>
                  </w:numPr>
                  <w:spacing w:before="120"/>
                  <w:ind w:left="360"/>
                </w:pPr>
              </w:pPrChange>
            </w:pPr>
          </w:p>
        </w:tc>
        <w:tc>
          <w:tcPr>
            <w:tcW w:w="1596" w:type="dxa"/>
            <w:tcPrChange w:id="1466" w:author="ANA-AN00" w:date="2021-07-30T14:33:00Z">
              <w:tcPr>
                <w:tcW w:w="1596" w:type="dxa"/>
              </w:tcPr>
            </w:tcPrChange>
          </w:tcPr>
          <w:p w14:paraId="3E19C9CA" w14:textId="77777777" w:rsidR="00B62D5E" w:rsidRDefault="00B62D5E">
            <w:pPr>
              <w:pStyle w:val="ListParagraph"/>
              <w:keepNext/>
              <w:numPr>
                <w:ilvl w:val="0"/>
                <w:numId w:val="3"/>
              </w:numPr>
              <w:pPrChange w:id="1467" w:author="ANA-AN00" w:date="2021-07-30T14:33:00Z">
                <w:pPr>
                  <w:pStyle w:val="ListParagraph"/>
                  <w:keepNext/>
                  <w:numPr>
                    <w:numId w:val="6"/>
                  </w:numPr>
                  <w:spacing w:before="120"/>
                  <w:ind w:left="360"/>
                </w:pPr>
              </w:pPrChange>
            </w:pPr>
          </w:p>
        </w:tc>
      </w:tr>
      <w:tr w:rsidR="00B62D5E" w14:paraId="135C3695" w14:textId="77777777" w:rsidTr="00B62D5E">
        <w:tc>
          <w:tcPr>
            <w:tcW w:w="1596" w:type="dxa"/>
            <w:tcPrChange w:id="1468" w:author="ANA-AN00" w:date="2021-07-30T14:33:00Z">
              <w:tcPr>
                <w:tcW w:w="1596" w:type="dxa"/>
                <w:tcBorders>
                  <w:right w:val="single" w:sz="4" w:space="0" w:color="BFBFBF"/>
                </w:tcBorders>
              </w:tcPr>
            </w:tcPrChange>
          </w:tcPr>
          <w:p w14:paraId="1F881837" w14:textId="77777777" w:rsidR="00B62D5E" w:rsidRDefault="00FC177C">
            <w:pPr>
              <w:keepNext/>
            </w:pPr>
            <w:r>
              <w:t>最富裕的人也在改变他们的行为</w:t>
            </w:r>
            <w:r>
              <w:t xml:space="preserve"> (4) </w:t>
            </w:r>
          </w:p>
        </w:tc>
        <w:tc>
          <w:tcPr>
            <w:tcW w:w="1596" w:type="dxa"/>
            <w:tcPrChange w:id="1469" w:author="ANA-AN00" w:date="2021-07-30T14:33:00Z">
              <w:tcPr>
                <w:tcW w:w="1596" w:type="dxa"/>
              </w:tcPr>
            </w:tcPrChange>
          </w:tcPr>
          <w:p w14:paraId="4315AC74" w14:textId="77777777" w:rsidR="00B62D5E" w:rsidRDefault="00B62D5E">
            <w:pPr>
              <w:pStyle w:val="ListParagraph"/>
              <w:keepNext/>
              <w:numPr>
                <w:ilvl w:val="0"/>
                <w:numId w:val="3"/>
              </w:numPr>
              <w:pPrChange w:id="1470" w:author="ANA-AN00" w:date="2021-07-30T14:33:00Z">
                <w:pPr>
                  <w:pStyle w:val="ListParagraph"/>
                  <w:keepNext/>
                  <w:numPr>
                    <w:numId w:val="6"/>
                  </w:numPr>
                  <w:spacing w:before="120"/>
                  <w:ind w:left="360"/>
                </w:pPr>
              </w:pPrChange>
            </w:pPr>
          </w:p>
        </w:tc>
        <w:tc>
          <w:tcPr>
            <w:tcW w:w="1596" w:type="dxa"/>
            <w:tcPrChange w:id="1471" w:author="ANA-AN00" w:date="2021-07-30T14:33:00Z">
              <w:tcPr>
                <w:tcW w:w="1596" w:type="dxa"/>
              </w:tcPr>
            </w:tcPrChange>
          </w:tcPr>
          <w:p w14:paraId="3185BA01" w14:textId="77777777" w:rsidR="00B62D5E" w:rsidRDefault="00B62D5E">
            <w:pPr>
              <w:pStyle w:val="ListParagraph"/>
              <w:keepNext/>
              <w:numPr>
                <w:ilvl w:val="0"/>
                <w:numId w:val="3"/>
              </w:numPr>
              <w:pPrChange w:id="1472" w:author="ANA-AN00" w:date="2021-07-30T14:33:00Z">
                <w:pPr>
                  <w:pStyle w:val="ListParagraph"/>
                  <w:keepNext/>
                  <w:numPr>
                    <w:numId w:val="6"/>
                  </w:numPr>
                  <w:spacing w:before="120"/>
                  <w:ind w:left="360"/>
                </w:pPr>
              </w:pPrChange>
            </w:pPr>
          </w:p>
        </w:tc>
        <w:tc>
          <w:tcPr>
            <w:tcW w:w="1596" w:type="dxa"/>
            <w:tcPrChange w:id="1473" w:author="ANA-AN00" w:date="2021-07-30T14:33:00Z">
              <w:tcPr>
                <w:tcW w:w="1596" w:type="dxa"/>
              </w:tcPr>
            </w:tcPrChange>
          </w:tcPr>
          <w:p w14:paraId="723D865C" w14:textId="77777777" w:rsidR="00B62D5E" w:rsidRDefault="00B62D5E">
            <w:pPr>
              <w:pStyle w:val="ListParagraph"/>
              <w:keepNext/>
              <w:numPr>
                <w:ilvl w:val="0"/>
                <w:numId w:val="3"/>
              </w:numPr>
              <w:pPrChange w:id="1474" w:author="ANA-AN00" w:date="2021-07-30T14:33:00Z">
                <w:pPr>
                  <w:pStyle w:val="ListParagraph"/>
                  <w:keepNext/>
                  <w:numPr>
                    <w:numId w:val="6"/>
                  </w:numPr>
                  <w:spacing w:before="120"/>
                  <w:ind w:left="360"/>
                </w:pPr>
              </w:pPrChange>
            </w:pPr>
          </w:p>
        </w:tc>
        <w:tc>
          <w:tcPr>
            <w:tcW w:w="1596" w:type="dxa"/>
            <w:tcPrChange w:id="1475" w:author="ANA-AN00" w:date="2021-07-30T14:33:00Z">
              <w:tcPr>
                <w:tcW w:w="1596" w:type="dxa"/>
              </w:tcPr>
            </w:tcPrChange>
          </w:tcPr>
          <w:p w14:paraId="3D587AFF" w14:textId="77777777" w:rsidR="00B62D5E" w:rsidRDefault="00B62D5E">
            <w:pPr>
              <w:pStyle w:val="ListParagraph"/>
              <w:keepNext/>
              <w:numPr>
                <w:ilvl w:val="0"/>
                <w:numId w:val="3"/>
              </w:numPr>
              <w:pPrChange w:id="1476" w:author="ANA-AN00" w:date="2021-07-30T14:33:00Z">
                <w:pPr>
                  <w:pStyle w:val="ListParagraph"/>
                  <w:keepNext/>
                  <w:numPr>
                    <w:numId w:val="6"/>
                  </w:numPr>
                  <w:spacing w:before="120"/>
                  <w:ind w:left="360"/>
                </w:pPr>
              </w:pPrChange>
            </w:pPr>
          </w:p>
        </w:tc>
        <w:tc>
          <w:tcPr>
            <w:tcW w:w="1596" w:type="dxa"/>
            <w:tcPrChange w:id="1477" w:author="ANA-AN00" w:date="2021-07-30T14:33:00Z">
              <w:tcPr>
                <w:tcW w:w="1596" w:type="dxa"/>
              </w:tcPr>
            </w:tcPrChange>
          </w:tcPr>
          <w:p w14:paraId="067360FB" w14:textId="77777777" w:rsidR="00B62D5E" w:rsidRDefault="00B62D5E">
            <w:pPr>
              <w:pStyle w:val="ListParagraph"/>
              <w:keepNext/>
              <w:numPr>
                <w:ilvl w:val="0"/>
                <w:numId w:val="3"/>
              </w:numPr>
              <w:pPrChange w:id="1478" w:author="ANA-AN00" w:date="2021-07-30T14:33:00Z">
                <w:pPr>
                  <w:pStyle w:val="ListParagraph"/>
                  <w:keepNext/>
                  <w:numPr>
                    <w:numId w:val="6"/>
                  </w:numPr>
                  <w:spacing w:before="120"/>
                  <w:ind w:left="360"/>
                </w:pPr>
              </w:pPrChange>
            </w:pPr>
          </w:p>
        </w:tc>
      </w:tr>
    </w:tbl>
    <w:p w14:paraId="53A6AAD9" w14:textId="77777777" w:rsidR="00B62D5E" w:rsidRDefault="00B62D5E"/>
    <w:p w14:paraId="3BF533EE" w14:textId="77777777" w:rsidR="00B62D5E" w:rsidRDefault="00B62D5E"/>
    <w:p w14:paraId="48D5F6EB" w14:textId="77777777" w:rsidR="00B62D5E" w:rsidRDefault="00FC177C">
      <w:pPr>
        <w:pStyle w:val="BlockEndLabel"/>
      </w:pPr>
      <w:r>
        <w:t>End of Block: Climate Change (attitudes and risks)</w:t>
      </w:r>
    </w:p>
    <w:p w14:paraId="536E7DD2" w14:textId="77777777" w:rsidR="00B62D5E" w:rsidRDefault="00B62D5E">
      <w:pPr>
        <w:pStyle w:val="BlockSeparator"/>
      </w:pPr>
    </w:p>
    <w:p w14:paraId="50DDC312" w14:textId="77777777" w:rsidR="00B62D5E" w:rsidRDefault="00FC177C">
      <w:pPr>
        <w:pStyle w:val="BlockStartLabel"/>
      </w:pPr>
      <w:r>
        <w:t xml:space="preserve">Start of Block: </w:t>
      </w:r>
      <w:r>
        <w:t>Preference 1: ban on the sale of combustion-engine cars (full)</w:t>
      </w:r>
    </w:p>
    <w:p w14:paraId="669164F3" w14:textId="77777777" w:rsidR="00B62D5E" w:rsidRDefault="00B62D5E"/>
    <w:p w14:paraId="72DAAF31" w14:textId="77777777" w:rsidR="00B62D5E" w:rsidRDefault="00FC177C">
      <w:pPr>
        <w:keepNext/>
      </w:pPr>
      <w:r>
        <w:t xml:space="preserve">Q15.1 </w:t>
      </w:r>
      <w:r>
        <w:br/>
        <w:t>To fight climate change, car producers can be required by law to produce cars that emit less CO2 per kilometer of the cars they sell. The emission limit is lowered every year so that on</w:t>
      </w:r>
      <w:r>
        <w:t xml:space="preserve">ly electric or hydrogen vehicles can be sold after 2030. This policy is called </w:t>
      </w:r>
      <w:r>
        <w:rPr>
          <w:i/>
        </w:rPr>
        <w:t>a ban on combustion-engine cars</w:t>
      </w:r>
      <w:r>
        <w:t>. </w:t>
      </w:r>
      <w:r>
        <w:br/>
        <w:t>We will now ask you a few questions regarding this specific policy.</w:t>
      </w:r>
    </w:p>
    <w:p w14:paraId="4A7FE0BD" w14:textId="77777777" w:rsidR="00B62D5E" w:rsidRDefault="00B62D5E"/>
    <w:p w14:paraId="26DD88E8" w14:textId="1562D733" w:rsidR="00B62D5E" w:rsidRDefault="00FC177C">
      <w:pPr>
        <w:keepNext/>
      </w:pPr>
      <w:r>
        <w:t xml:space="preserve">Q15.1 </w:t>
      </w:r>
      <w:r>
        <w:br/>
      </w:r>
      <w:r>
        <w:t>为了应对气候变化，可以通过法律要求汽车生产商生产并销售二氧化碳排放量较少的汽车。排放限值会逐年下调，这样在</w:t>
      </w:r>
      <w:r>
        <w:t>2030</w:t>
      </w:r>
      <w:r>
        <w:t>年以后，就只有电动或氢能汽车才能出售。这项政策被称为</w:t>
      </w:r>
      <w:r>
        <w:rPr>
          <w:i/>
        </w:rPr>
        <w:t>禁止内燃机汽车</w:t>
      </w:r>
      <w:r>
        <w:t>。</w:t>
      </w:r>
      <w:r>
        <w:br/>
      </w:r>
      <w:r>
        <w:br/>
      </w:r>
      <w:del w:id="1479" w:author="ANA-AN00" w:date="2021-07-30T14:33:00Z">
        <w:r>
          <w:delText xml:space="preserve">  </w:delText>
        </w:r>
      </w:del>
      <w:r>
        <w:br/>
      </w:r>
      <w:r>
        <w:t>现在，我们要问一些有关此项政策的问题。</w:t>
      </w:r>
    </w:p>
    <w:p w14:paraId="1BD9E262" w14:textId="77777777" w:rsidR="00B62D5E" w:rsidRDefault="00B62D5E"/>
    <w:p w14:paraId="10CE82A0" w14:textId="77777777" w:rsidR="00B62D5E" w:rsidRDefault="00B62D5E">
      <w:pPr>
        <w:pStyle w:val="QuestionSeparator"/>
      </w:pPr>
    </w:p>
    <w:p w14:paraId="5D75F05E" w14:textId="77777777" w:rsidR="00B62D5E" w:rsidRDefault="00B62D5E"/>
    <w:p w14:paraId="1093217D" w14:textId="77777777" w:rsidR="00B62D5E" w:rsidRDefault="00FC177C">
      <w:pPr>
        <w:keepNext/>
      </w:pPr>
      <w:r>
        <w:lastRenderedPageBreak/>
        <w:t>Q15.2 Do you agree or disagree with the following statements? A ban on combustion-engine cars would...</w:t>
      </w:r>
    </w:p>
    <w:tbl>
      <w:tblPr>
        <w:tblStyle w:val="QQuestionTable"/>
        <w:tblW w:w="0" w:type="auto"/>
        <w:tblLook w:val="0460" w:firstRow="1" w:lastRow="1" w:firstColumn="0" w:lastColumn="0" w:noHBand="0" w:noVBand="1"/>
        <w:tblPrChange w:id="1480" w:author="ANA-AN00" w:date="2021-07-30T14:33:00Z">
          <w:tblPr>
            <w:tblStyle w:val="QQuestionTable0"/>
            <w:tblW w:w="9576" w:type="auto"/>
            <w:tblLook w:val="07E0" w:firstRow="1" w:lastRow="1" w:firstColumn="1" w:lastColumn="1" w:noHBand="1" w:noVBand="1"/>
          </w:tblPr>
        </w:tblPrChange>
      </w:tblPr>
      <w:tblGrid>
        <w:gridCol w:w="1509"/>
        <w:gridCol w:w="1322"/>
        <w:gridCol w:w="1425"/>
        <w:gridCol w:w="1322"/>
        <w:gridCol w:w="1425"/>
        <w:gridCol w:w="1303"/>
        <w:tblGridChange w:id="1481">
          <w:tblGrid>
            <w:gridCol w:w="1596"/>
            <w:gridCol w:w="1596"/>
            <w:gridCol w:w="1596"/>
            <w:gridCol w:w="1596"/>
            <w:gridCol w:w="1596"/>
            <w:gridCol w:w="1596"/>
          </w:tblGrid>
        </w:tblGridChange>
      </w:tblGrid>
      <w:tr w:rsidR="00B62D5E" w14:paraId="043B39FF"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482" w:author="ANA-AN00" w:date="2021-07-30T14:33:00Z">
              <w:tcPr>
                <w:tcW w:w="1596" w:type="dxa"/>
                <w:tcBorders>
                  <w:right w:val="single" w:sz="4" w:space="0" w:color="BFBFBF"/>
                </w:tcBorders>
              </w:tcPr>
            </w:tcPrChange>
          </w:tcPr>
          <w:p w14:paraId="77787BFE"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483" w:author="ANA-AN00" w:date="2021-07-30T14:33:00Z">
              <w:tcPr>
                <w:tcW w:w="1596" w:type="dxa"/>
              </w:tcPr>
            </w:tcPrChange>
          </w:tcPr>
          <w:p w14:paraId="6439B954"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1484" w:author="ANA-AN00" w:date="2021-07-30T14:33:00Z">
              <w:tcPr>
                <w:tcW w:w="1596" w:type="dxa"/>
              </w:tcPr>
            </w:tcPrChange>
          </w:tcPr>
          <w:p w14:paraId="1587C7AD"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disa</w:t>
            </w:r>
            <w:r>
              <w:t>gree (2)</w:t>
            </w:r>
          </w:p>
        </w:tc>
        <w:tc>
          <w:tcPr>
            <w:tcW w:w="1596" w:type="dxa"/>
            <w:tcPrChange w:id="1485" w:author="ANA-AN00" w:date="2021-07-30T14:33:00Z">
              <w:tcPr>
                <w:tcW w:w="1596" w:type="dxa"/>
              </w:tcPr>
            </w:tcPrChange>
          </w:tcPr>
          <w:p w14:paraId="1503EA81"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1486" w:author="ANA-AN00" w:date="2021-07-30T14:33:00Z">
              <w:tcPr>
                <w:tcW w:w="1596" w:type="dxa"/>
              </w:tcPr>
            </w:tcPrChange>
          </w:tcPr>
          <w:p w14:paraId="5248023F"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1487" w:author="ANA-AN00" w:date="2021-07-30T14:33:00Z">
              <w:tcPr>
                <w:tcW w:w="1596" w:type="dxa"/>
              </w:tcPr>
            </w:tcPrChange>
          </w:tcPr>
          <w:p w14:paraId="2F8B0B3F"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agree (5)</w:t>
            </w:r>
          </w:p>
        </w:tc>
      </w:tr>
      <w:tr w:rsidR="00B62D5E" w14:paraId="19529D2F" w14:textId="77777777" w:rsidTr="00B62D5E">
        <w:tc>
          <w:tcPr>
            <w:tcW w:w="1596" w:type="dxa"/>
            <w:tcPrChange w:id="1488" w:author="ANA-AN00" w:date="2021-07-30T14:33:00Z">
              <w:tcPr>
                <w:tcW w:w="1596" w:type="dxa"/>
                <w:tcBorders>
                  <w:right w:val="single" w:sz="4" w:space="0" w:color="BFBFBF"/>
                </w:tcBorders>
              </w:tcPr>
            </w:tcPrChange>
          </w:tcPr>
          <w:p w14:paraId="6F2C9166" w14:textId="77777777" w:rsidR="00B62D5E" w:rsidRDefault="00FC177C">
            <w:pPr>
              <w:keepNext/>
            </w:pPr>
            <w:r>
              <w:t xml:space="preserve">reduce CO2 emissions from cars (1) </w:t>
            </w:r>
          </w:p>
        </w:tc>
        <w:tc>
          <w:tcPr>
            <w:tcW w:w="1596" w:type="dxa"/>
            <w:tcPrChange w:id="1489" w:author="ANA-AN00" w:date="2021-07-30T14:33:00Z">
              <w:tcPr>
                <w:tcW w:w="1596" w:type="dxa"/>
              </w:tcPr>
            </w:tcPrChange>
          </w:tcPr>
          <w:p w14:paraId="1BD2E4E0" w14:textId="77777777" w:rsidR="00B62D5E" w:rsidRDefault="00B62D5E">
            <w:pPr>
              <w:pStyle w:val="ListParagraph"/>
              <w:keepNext/>
              <w:numPr>
                <w:ilvl w:val="0"/>
                <w:numId w:val="3"/>
              </w:numPr>
              <w:pPrChange w:id="1490" w:author="ANA-AN00" w:date="2021-07-30T14:33:00Z">
                <w:pPr>
                  <w:pStyle w:val="ListParagraph"/>
                  <w:keepNext/>
                  <w:numPr>
                    <w:numId w:val="6"/>
                  </w:numPr>
                  <w:spacing w:before="120"/>
                  <w:ind w:left="360"/>
                </w:pPr>
              </w:pPrChange>
            </w:pPr>
          </w:p>
        </w:tc>
        <w:tc>
          <w:tcPr>
            <w:tcW w:w="1596" w:type="dxa"/>
            <w:tcPrChange w:id="1491" w:author="ANA-AN00" w:date="2021-07-30T14:33:00Z">
              <w:tcPr>
                <w:tcW w:w="1596" w:type="dxa"/>
              </w:tcPr>
            </w:tcPrChange>
          </w:tcPr>
          <w:p w14:paraId="04A331BB" w14:textId="77777777" w:rsidR="00B62D5E" w:rsidRDefault="00B62D5E">
            <w:pPr>
              <w:pStyle w:val="ListParagraph"/>
              <w:keepNext/>
              <w:numPr>
                <w:ilvl w:val="0"/>
                <w:numId w:val="3"/>
              </w:numPr>
              <w:pPrChange w:id="1492" w:author="ANA-AN00" w:date="2021-07-30T14:33:00Z">
                <w:pPr>
                  <w:pStyle w:val="ListParagraph"/>
                  <w:keepNext/>
                  <w:numPr>
                    <w:numId w:val="6"/>
                  </w:numPr>
                  <w:spacing w:before="120"/>
                  <w:ind w:left="360"/>
                </w:pPr>
              </w:pPrChange>
            </w:pPr>
          </w:p>
        </w:tc>
        <w:tc>
          <w:tcPr>
            <w:tcW w:w="1596" w:type="dxa"/>
            <w:tcPrChange w:id="1493" w:author="ANA-AN00" w:date="2021-07-30T14:33:00Z">
              <w:tcPr>
                <w:tcW w:w="1596" w:type="dxa"/>
              </w:tcPr>
            </w:tcPrChange>
          </w:tcPr>
          <w:p w14:paraId="03B789EF" w14:textId="77777777" w:rsidR="00B62D5E" w:rsidRDefault="00B62D5E">
            <w:pPr>
              <w:pStyle w:val="ListParagraph"/>
              <w:keepNext/>
              <w:numPr>
                <w:ilvl w:val="0"/>
                <w:numId w:val="3"/>
              </w:numPr>
              <w:pPrChange w:id="1494" w:author="ANA-AN00" w:date="2021-07-30T14:33:00Z">
                <w:pPr>
                  <w:pStyle w:val="ListParagraph"/>
                  <w:keepNext/>
                  <w:numPr>
                    <w:numId w:val="6"/>
                  </w:numPr>
                  <w:spacing w:before="120"/>
                  <w:ind w:left="360"/>
                </w:pPr>
              </w:pPrChange>
            </w:pPr>
          </w:p>
        </w:tc>
        <w:tc>
          <w:tcPr>
            <w:tcW w:w="1596" w:type="dxa"/>
            <w:tcPrChange w:id="1495" w:author="ANA-AN00" w:date="2021-07-30T14:33:00Z">
              <w:tcPr>
                <w:tcW w:w="1596" w:type="dxa"/>
              </w:tcPr>
            </w:tcPrChange>
          </w:tcPr>
          <w:p w14:paraId="333355BD" w14:textId="77777777" w:rsidR="00B62D5E" w:rsidRDefault="00B62D5E">
            <w:pPr>
              <w:pStyle w:val="ListParagraph"/>
              <w:keepNext/>
              <w:numPr>
                <w:ilvl w:val="0"/>
                <w:numId w:val="3"/>
              </w:numPr>
              <w:pPrChange w:id="1496" w:author="ANA-AN00" w:date="2021-07-30T14:33:00Z">
                <w:pPr>
                  <w:pStyle w:val="ListParagraph"/>
                  <w:keepNext/>
                  <w:numPr>
                    <w:numId w:val="6"/>
                  </w:numPr>
                  <w:spacing w:before="120"/>
                  <w:ind w:left="360"/>
                </w:pPr>
              </w:pPrChange>
            </w:pPr>
          </w:p>
        </w:tc>
        <w:tc>
          <w:tcPr>
            <w:tcW w:w="1596" w:type="dxa"/>
            <w:tcPrChange w:id="1497" w:author="ANA-AN00" w:date="2021-07-30T14:33:00Z">
              <w:tcPr>
                <w:tcW w:w="1596" w:type="dxa"/>
              </w:tcPr>
            </w:tcPrChange>
          </w:tcPr>
          <w:p w14:paraId="536D0B2D" w14:textId="77777777" w:rsidR="00B62D5E" w:rsidRDefault="00B62D5E">
            <w:pPr>
              <w:pStyle w:val="ListParagraph"/>
              <w:keepNext/>
              <w:numPr>
                <w:ilvl w:val="0"/>
                <w:numId w:val="3"/>
              </w:numPr>
              <w:pPrChange w:id="1498" w:author="ANA-AN00" w:date="2021-07-30T14:33:00Z">
                <w:pPr>
                  <w:pStyle w:val="ListParagraph"/>
                  <w:keepNext/>
                  <w:numPr>
                    <w:numId w:val="6"/>
                  </w:numPr>
                  <w:spacing w:before="120"/>
                  <w:ind w:left="360"/>
                </w:pPr>
              </w:pPrChange>
            </w:pPr>
          </w:p>
        </w:tc>
      </w:tr>
      <w:tr w:rsidR="00B62D5E" w14:paraId="27446E32" w14:textId="77777777" w:rsidTr="00B62D5E">
        <w:tc>
          <w:tcPr>
            <w:tcW w:w="1596" w:type="dxa"/>
            <w:tcPrChange w:id="1499" w:author="ANA-AN00" w:date="2021-07-30T14:33:00Z">
              <w:tcPr>
                <w:tcW w:w="1596" w:type="dxa"/>
                <w:tcBorders>
                  <w:right w:val="single" w:sz="4" w:space="0" w:color="BFBFBF"/>
                </w:tcBorders>
              </w:tcPr>
            </w:tcPrChange>
          </w:tcPr>
          <w:p w14:paraId="1164D3C4" w14:textId="77777777" w:rsidR="00B62D5E" w:rsidRDefault="00FC177C">
            <w:pPr>
              <w:keepNext/>
            </w:pPr>
            <w:r>
              <w:t xml:space="preserve">reduce air pollution (2) </w:t>
            </w:r>
          </w:p>
        </w:tc>
        <w:tc>
          <w:tcPr>
            <w:tcW w:w="1596" w:type="dxa"/>
            <w:tcPrChange w:id="1500" w:author="ANA-AN00" w:date="2021-07-30T14:33:00Z">
              <w:tcPr>
                <w:tcW w:w="1596" w:type="dxa"/>
              </w:tcPr>
            </w:tcPrChange>
          </w:tcPr>
          <w:p w14:paraId="641CC8D0" w14:textId="77777777" w:rsidR="00B62D5E" w:rsidRDefault="00B62D5E">
            <w:pPr>
              <w:pStyle w:val="ListParagraph"/>
              <w:keepNext/>
              <w:numPr>
                <w:ilvl w:val="0"/>
                <w:numId w:val="3"/>
              </w:numPr>
              <w:pPrChange w:id="1501" w:author="ANA-AN00" w:date="2021-07-30T14:33:00Z">
                <w:pPr>
                  <w:pStyle w:val="ListParagraph"/>
                  <w:keepNext/>
                  <w:numPr>
                    <w:numId w:val="6"/>
                  </w:numPr>
                  <w:spacing w:before="120"/>
                  <w:ind w:left="360"/>
                </w:pPr>
              </w:pPrChange>
            </w:pPr>
          </w:p>
        </w:tc>
        <w:tc>
          <w:tcPr>
            <w:tcW w:w="1596" w:type="dxa"/>
            <w:tcPrChange w:id="1502" w:author="ANA-AN00" w:date="2021-07-30T14:33:00Z">
              <w:tcPr>
                <w:tcW w:w="1596" w:type="dxa"/>
              </w:tcPr>
            </w:tcPrChange>
          </w:tcPr>
          <w:p w14:paraId="3F50BFC2" w14:textId="77777777" w:rsidR="00B62D5E" w:rsidRDefault="00B62D5E">
            <w:pPr>
              <w:pStyle w:val="ListParagraph"/>
              <w:keepNext/>
              <w:numPr>
                <w:ilvl w:val="0"/>
                <w:numId w:val="3"/>
              </w:numPr>
              <w:pPrChange w:id="1503" w:author="ANA-AN00" w:date="2021-07-30T14:33:00Z">
                <w:pPr>
                  <w:pStyle w:val="ListParagraph"/>
                  <w:keepNext/>
                  <w:numPr>
                    <w:numId w:val="6"/>
                  </w:numPr>
                  <w:spacing w:before="120"/>
                  <w:ind w:left="360"/>
                </w:pPr>
              </w:pPrChange>
            </w:pPr>
          </w:p>
        </w:tc>
        <w:tc>
          <w:tcPr>
            <w:tcW w:w="1596" w:type="dxa"/>
            <w:tcPrChange w:id="1504" w:author="ANA-AN00" w:date="2021-07-30T14:33:00Z">
              <w:tcPr>
                <w:tcW w:w="1596" w:type="dxa"/>
              </w:tcPr>
            </w:tcPrChange>
          </w:tcPr>
          <w:p w14:paraId="17D95A68" w14:textId="77777777" w:rsidR="00B62D5E" w:rsidRDefault="00B62D5E">
            <w:pPr>
              <w:pStyle w:val="ListParagraph"/>
              <w:keepNext/>
              <w:numPr>
                <w:ilvl w:val="0"/>
                <w:numId w:val="3"/>
              </w:numPr>
              <w:pPrChange w:id="1505" w:author="ANA-AN00" w:date="2021-07-30T14:33:00Z">
                <w:pPr>
                  <w:pStyle w:val="ListParagraph"/>
                  <w:keepNext/>
                  <w:numPr>
                    <w:numId w:val="6"/>
                  </w:numPr>
                  <w:spacing w:before="120"/>
                  <w:ind w:left="360"/>
                </w:pPr>
              </w:pPrChange>
            </w:pPr>
          </w:p>
        </w:tc>
        <w:tc>
          <w:tcPr>
            <w:tcW w:w="1596" w:type="dxa"/>
            <w:tcPrChange w:id="1506" w:author="ANA-AN00" w:date="2021-07-30T14:33:00Z">
              <w:tcPr>
                <w:tcW w:w="1596" w:type="dxa"/>
              </w:tcPr>
            </w:tcPrChange>
          </w:tcPr>
          <w:p w14:paraId="086E14F6" w14:textId="77777777" w:rsidR="00B62D5E" w:rsidRDefault="00B62D5E">
            <w:pPr>
              <w:pStyle w:val="ListParagraph"/>
              <w:keepNext/>
              <w:numPr>
                <w:ilvl w:val="0"/>
                <w:numId w:val="3"/>
              </w:numPr>
              <w:pPrChange w:id="1507" w:author="ANA-AN00" w:date="2021-07-30T14:33:00Z">
                <w:pPr>
                  <w:pStyle w:val="ListParagraph"/>
                  <w:keepNext/>
                  <w:numPr>
                    <w:numId w:val="6"/>
                  </w:numPr>
                  <w:spacing w:before="120"/>
                  <w:ind w:left="360"/>
                </w:pPr>
              </w:pPrChange>
            </w:pPr>
          </w:p>
        </w:tc>
        <w:tc>
          <w:tcPr>
            <w:tcW w:w="1596" w:type="dxa"/>
            <w:tcPrChange w:id="1508" w:author="ANA-AN00" w:date="2021-07-30T14:33:00Z">
              <w:tcPr>
                <w:tcW w:w="1596" w:type="dxa"/>
              </w:tcPr>
            </w:tcPrChange>
          </w:tcPr>
          <w:p w14:paraId="0226D84B" w14:textId="77777777" w:rsidR="00B62D5E" w:rsidRDefault="00B62D5E">
            <w:pPr>
              <w:pStyle w:val="ListParagraph"/>
              <w:keepNext/>
              <w:numPr>
                <w:ilvl w:val="0"/>
                <w:numId w:val="3"/>
              </w:numPr>
              <w:pPrChange w:id="1509" w:author="ANA-AN00" w:date="2021-07-30T14:33:00Z">
                <w:pPr>
                  <w:pStyle w:val="ListParagraph"/>
                  <w:keepNext/>
                  <w:numPr>
                    <w:numId w:val="6"/>
                  </w:numPr>
                  <w:spacing w:before="120"/>
                  <w:ind w:left="360"/>
                </w:pPr>
              </w:pPrChange>
            </w:pPr>
          </w:p>
        </w:tc>
      </w:tr>
      <w:tr w:rsidR="00B62D5E" w14:paraId="54BED123" w14:textId="77777777" w:rsidTr="00B62D5E">
        <w:tc>
          <w:tcPr>
            <w:tcW w:w="1596" w:type="dxa"/>
            <w:tcPrChange w:id="1510" w:author="ANA-AN00" w:date="2021-07-30T14:33:00Z">
              <w:tcPr>
                <w:tcW w:w="1596" w:type="dxa"/>
                <w:tcBorders>
                  <w:right w:val="single" w:sz="4" w:space="0" w:color="BFBFBF"/>
                </w:tcBorders>
              </w:tcPr>
            </w:tcPrChange>
          </w:tcPr>
          <w:p w14:paraId="07442972" w14:textId="77777777" w:rsidR="00B62D5E" w:rsidRDefault="00FC177C">
            <w:pPr>
              <w:keepNext/>
            </w:pPr>
            <w:r>
              <w:t xml:space="preserve">have a </w:t>
            </w:r>
            <w:r>
              <w:rPr>
                <w:b/>
              </w:rPr>
              <w:t>negative effect</w:t>
            </w:r>
            <w:r>
              <w:t xml:space="preserve"> on [Country] economy and employment (4) </w:t>
            </w:r>
          </w:p>
        </w:tc>
        <w:tc>
          <w:tcPr>
            <w:tcW w:w="1596" w:type="dxa"/>
            <w:tcPrChange w:id="1511" w:author="ANA-AN00" w:date="2021-07-30T14:33:00Z">
              <w:tcPr>
                <w:tcW w:w="1596" w:type="dxa"/>
              </w:tcPr>
            </w:tcPrChange>
          </w:tcPr>
          <w:p w14:paraId="5CF6A426" w14:textId="77777777" w:rsidR="00B62D5E" w:rsidRDefault="00B62D5E">
            <w:pPr>
              <w:pStyle w:val="ListParagraph"/>
              <w:keepNext/>
              <w:numPr>
                <w:ilvl w:val="0"/>
                <w:numId w:val="3"/>
              </w:numPr>
              <w:pPrChange w:id="1512" w:author="ANA-AN00" w:date="2021-07-30T14:33:00Z">
                <w:pPr>
                  <w:pStyle w:val="ListParagraph"/>
                  <w:keepNext/>
                  <w:numPr>
                    <w:numId w:val="6"/>
                  </w:numPr>
                  <w:spacing w:before="120"/>
                  <w:ind w:left="360"/>
                </w:pPr>
              </w:pPrChange>
            </w:pPr>
          </w:p>
        </w:tc>
        <w:tc>
          <w:tcPr>
            <w:tcW w:w="1596" w:type="dxa"/>
            <w:tcPrChange w:id="1513" w:author="ANA-AN00" w:date="2021-07-30T14:33:00Z">
              <w:tcPr>
                <w:tcW w:w="1596" w:type="dxa"/>
              </w:tcPr>
            </w:tcPrChange>
          </w:tcPr>
          <w:p w14:paraId="7D04264F" w14:textId="77777777" w:rsidR="00B62D5E" w:rsidRDefault="00B62D5E">
            <w:pPr>
              <w:pStyle w:val="ListParagraph"/>
              <w:keepNext/>
              <w:numPr>
                <w:ilvl w:val="0"/>
                <w:numId w:val="3"/>
              </w:numPr>
              <w:pPrChange w:id="1514" w:author="ANA-AN00" w:date="2021-07-30T14:33:00Z">
                <w:pPr>
                  <w:pStyle w:val="ListParagraph"/>
                  <w:keepNext/>
                  <w:numPr>
                    <w:numId w:val="6"/>
                  </w:numPr>
                  <w:spacing w:before="120"/>
                  <w:ind w:left="360"/>
                </w:pPr>
              </w:pPrChange>
            </w:pPr>
          </w:p>
        </w:tc>
        <w:tc>
          <w:tcPr>
            <w:tcW w:w="1596" w:type="dxa"/>
            <w:tcPrChange w:id="1515" w:author="ANA-AN00" w:date="2021-07-30T14:33:00Z">
              <w:tcPr>
                <w:tcW w:w="1596" w:type="dxa"/>
              </w:tcPr>
            </w:tcPrChange>
          </w:tcPr>
          <w:p w14:paraId="233EA31B" w14:textId="77777777" w:rsidR="00B62D5E" w:rsidRDefault="00B62D5E">
            <w:pPr>
              <w:pStyle w:val="ListParagraph"/>
              <w:keepNext/>
              <w:numPr>
                <w:ilvl w:val="0"/>
                <w:numId w:val="3"/>
              </w:numPr>
              <w:pPrChange w:id="1516" w:author="ANA-AN00" w:date="2021-07-30T14:33:00Z">
                <w:pPr>
                  <w:pStyle w:val="ListParagraph"/>
                  <w:keepNext/>
                  <w:numPr>
                    <w:numId w:val="6"/>
                  </w:numPr>
                  <w:spacing w:before="120"/>
                  <w:ind w:left="360"/>
                </w:pPr>
              </w:pPrChange>
            </w:pPr>
          </w:p>
        </w:tc>
        <w:tc>
          <w:tcPr>
            <w:tcW w:w="1596" w:type="dxa"/>
            <w:tcPrChange w:id="1517" w:author="ANA-AN00" w:date="2021-07-30T14:33:00Z">
              <w:tcPr>
                <w:tcW w:w="1596" w:type="dxa"/>
              </w:tcPr>
            </w:tcPrChange>
          </w:tcPr>
          <w:p w14:paraId="350406C5" w14:textId="77777777" w:rsidR="00B62D5E" w:rsidRDefault="00B62D5E">
            <w:pPr>
              <w:pStyle w:val="ListParagraph"/>
              <w:keepNext/>
              <w:numPr>
                <w:ilvl w:val="0"/>
                <w:numId w:val="3"/>
              </w:numPr>
              <w:pPrChange w:id="1518" w:author="ANA-AN00" w:date="2021-07-30T14:33:00Z">
                <w:pPr>
                  <w:pStyle w:val="ListParagraph"/>
                  <w:keepNext/>
                  <w:numPr>
                    <w:numId w:val="6"/>
                  </w:numPr>
                  <w:spacing w:before="120"/>
                  <w:ind w:left="360"/>
                </w:pPr>
              </w:pPrChange>
            </w:pPr>
          </w:p>
        </w:tc>
        <w:tc>
          <w:tcPr>
            <w:tcW w:w="1596" w:type="dxa"/>
            <w:tcPrChange w:id="1519" w:author="ANA-AN00" w:date="2021-07-30T14:33:00Z">
              <w:tcPr>
                <w:tcW w:w="1596" w:type="dxa"/>
              </w:tcPr>
            </w:tcPrChange>
          </w:tcPr>
          <w:p w14:paraId="768483BD" w14:textId="77777777" w:rsidR="00B62D5E" w:rsidRDefault="00B62D5E">
            <w:pPr>
              <w:pStyle w:val="ListParagraph"/>
              <w:keepNext/>
              <w:numPr>
                <w:ilvl w:val="0"/>
                <w:numId w:val="3"/>
              </w:numPr>
              <w:pPrChange w:id="1520" w:author="ANA-AN00" w:date="2021-07-30T14:33:00Z">
                <w:pPr>
                  <w:pStyle w:val="ListParagraph"/>
                  <w:keepNext/>
                  <w:numPr>
                    <w:numId w:val="6"/>
                  </w:numPr>
                  <w:spacing w:before="120"/>
                  <w:ind w:left="360"/>
                </w:pPr>
              </w:pPrChange>
            </w:pPr>
          </w:p>
        </w:tc>
      </w:tr>
      <w:tr w:rsidR="00B62D5E" w14:paraId="35BA0108" w14:textId="77777777" w:rsidTr="00B62D5E">
        <w:tc>
          <w:tcPr>
            <w:tcW w:w="1596" w:type="dxa"/>
            <w:tcPrChange w:id="1521" w:author="ANA-AN00" w:date="2021-07-30T14:33:00Z">
              <w:tcPr>
                <w:tcW w:w="1596" w:type="dxa"/>
                <w:tcBorders>
                  <w:right w:val="single" w:sz="4" w:space="0" w:color="BFBFBF"/>
                </w:tcBorders>
              </w:tcPr>
            </w:tcPrChange>
          </w:tcPr>
          <w:p w14:paraId="3769FFB6" w14:textId="77777777" w:rsidR="00B62D5E" w:rsidRDefault="00FC177C">
            <w:pPr>
              <w:keepNext/>
            </w:pPr>
            <w:r>
              <w:t xml:space="preserve">have a </w:t>
            </w:r>
            <w:r>
              <w:rPr>
                <w:b/>
              </w:rPr>
              <w:t xml:space="preserve">large effect </w:t>
            </w:r>
            <w:r>
              <w:t xml:space="preserve">on [Country] economy and employment (3) </w:t>
            </w:r>
          </w:p>
        </w:tc>
        <w:tc>
          <w:tcPr>
            <w:tcW w:w="1596" w:type="dxa"/>
            <w:tcPrChange w:id="1522" w:author="ANA-AN00" w:date="2021-07-30T14:33:00Z">
              <w:tcPr>
                <w:tcW w:w="1596" w:type="dxa"/>
              </w:tcPr>
            </w:tcPrChange>
          </w:tcPr>
          <w:p w14:paraId="7883B458" w14:textId="77777777" w:rsidR="00B62D5E" w:rsidRDefault="00B62D5E">
            <w:pPr>
              <w:pStyle w:val="ListParagraph"/>
              <w:keepNext/>
              <w:numPr>
                <w:ilvl w:val="0"/>
                <w:numId w:val="3"/>
              </w:numPr>
              <w:pPrChange w:id="1523" w:author="ANA-AN00" w:date="2021-07-30T14:33:00Z">
                <w:pPr>
                  <w:pStyle w:val="ListParagraph"/>
                  <w:keepNext/>
                  <w:numPr>
                    <w:numId w:val="6"/>
                  </w:numPr>
                  <w:spacing w:before="120"/>
                  <w:ind w:left="360"/>
                </w:pPr>
              </w:pPrChange>
            </w:pPr>
          </w:p>
        </w:tc>
        <w:tc>
          <w:tcPr>
            <w:tcW w:w="1596" w:type="dxa"/>
            <w:tcPrChange w:id="1524" w:author="ANA-AN00" w:date="2021-07-30T14:33:00Z">
              <w:tcPr>
                <w:tcW w:w="1596" w:type="dxa"/>
              </w:tcPr>
            </w:tcPrChange>
          </w:tcPr>
          <w:p w14:paraId="6FAA7BE4" w14:textId="77777777" w:rsidR="00B62D5E" w:rsidRDefault="00B62D5E">
            <w:pPr>
              <w:pStyle w:val="ListParagraph"/>
              <w:keepNext/>
              <w:numPr>
                <w:ilvl w:val="0"/>
                <w:numId w:val="3"/>
              </w:numPr>
              <w:pPrChange w:id="1525" w:author="ANA-AN00" w:date="2021-07-30T14:33:00Z">
                <w:pPr>
                  <w:pStyle w:val="ListParagraph"/>
                  <w:keepNext/>
                  <w:numPr>
                    <w:numId w:val="6"/>
                  </w:numPr>
                  <w:spacing w:before="120"/>
                  <w:ind w:left="360"/>
                </w:pPr>
              </w:pPrChange>
            </w:pPr>
          </w:p>
        </w:tc>
        <w:tc>
          <w:tcPr>
            <w:tcW w:w="1596" w:type="dxa"/>
            <w:tcPrChange w:id="1526" w:author="ANA-AN00" w:date="2021-07-30T14:33:00Z">
              <w:tcPr>
                <w:tcW w:w="1596" w:type="dxa"/>
              </w:tcPr>
            </w:tcPrChange>
          </w:tcPr>
          <w:p w14:paraId="7A5FD7A1" w14:textId="77777777" w:rsidR="00B62D5E" w:rsidRDefault="00B62D5E">
            <w:pPr>
              <w:pStyle w:val="ListParagraph"/>
              <w:keepNext/>
              <w:numPr>
                <w:ilvl w:val="0"/>
                <w:numId w:val="3"/>
              </w:numPr>
              <w:pPrChange w:id="1527" w:author="ANA-AN00" w:date="2021-07-30T14:33:00Z">
                <w:pPr>
                  <w:pStyle w:val="ListParagraph"/>
                  <w:keepNext/>
                  <w:numPr>
                    <w:numId w:val="6"/>
                  </w:numPr>
                  <w:spacing w:before="120"/>
                  <w:ind w:left="360"/>
                </w:pPr>
              </w:pPrChange>
            </w:pPr>
          </w:p>
        </w:tc>
        <w:tc>
          <w:tcPr>
            <w:tcW w:w="1596" w:type="dxa"/>
            <w:tcPrChange w:id="1528" w:author="ANA-AN00" w:date="2021-07-30T14:33:00Z">
              <w:tcPr>
                <w:tcW w:w="1596" w:type="dxa"/>
              </w:tcPr>
            </w:tcPrChange>
          </w:tcPr>
          <w:p w14:paraId="49E03ACB" w14:textId="77777777" w:rsidR="00B62D5E" w:rsidRDefault="00B62D5E">
            <w:pPr>
              <w:pStyle w:val="ListParagraph"/>
              <w:keepNext/>
              <w:numPr>
                <w:ilvl w:val="0"/>
                <w:numId w:val="3"/>
              </w:numPr>
              <w:pPrChange w:id="1529" w:author="ANA-AN00" w:date="2021-07-30T14:33:00Z">
                <w:pPr>
                  <w:pStyle w:val="ListParagraph"/>
                  <w:keepNext/>
                  <w:numPr>
                    <w:numId w:val="6"/>
                  </w:numPr>
                  <w:spacing w:before="120"/>
                  <w:ind w:left="360"/>
                </w:pPr>
              </w:pPrChange>
            </w:pPr>
          </w:p>
        </w:tc>
        <w:tc>
          <w:tcPr>
            <w:tcW w:w="1596" w:type="dxa"/>
            <w:tcPrChange w:id="1530" w:author="ANA-AN00" w:date="2021-07-30T14:33:00Z">
              <w:tcPr>
                <w:tcW w:w="1596" w:type="dxa"/>
              </w:tcPr>
            </w:tcPrChange>
          </w:tcPr>
          <w:p w14:paraId="3A3C489A" w14:textId="77777777" w:rsidR="00B62D5E" w:rsidRDefault="00B62D5E">
            <w:pPr>
              <w:pStyle w:val="ListParagraph"/>
              <w:keepNext/>
              <w:numPr>
                <w:ilvl w:val="0"/>
                <w:numId w:val="3"/>
              </w:numPr>
              <w:pPrChange w:id="1531" w:author="ANA-AN00" w:date="2021-07-30T14:33:00Z">
                <w:pPr>
                  <w:pStyle w:val="ListParagraph"/>
                  <w:keepNext/>
                  <w:numPr>
                    <w:numId w:val="6"/>
                  </w:numPr>
                  <w:spacing w:before="120"/>
                  <w:ind w:left="360"/>
                </w:pPr>
              </w:pPrChange>
            </w:pPr>
          </w:p>
        </w:tc>
      </w:tr>
      <w:tr w:rsidR="00B62D5E" w14:paraId="0C76E233" w14:textId="77777777" w:rsidTr="00B62D5E">
        <w:tc>
          <w:tcPr>
            <w:tcW w:w="1596" w:type="dxa"/>
            <w:tcPrChange w:id="1532" w:author="ANA-AN00" w:date="2021-07-30T14:33:00Z">
              <w:tcPr>
                <w:tcW w:w="1596" w:type="dxa"/>
                <w:tcBorders>
                  <w:right w:val="single" w:sz="4" w:space="0" w:color="BFBFBF"/>
                </w:tcBorders>
              </w:tcPr>
            </w:tcPrChange>
          </w:tcPr>
          <w:p w14:paraId="3BC65584" w14:textId="77777777" w:rsidR="00B62D5E" w:rsidRDefault="00FC177C">
            <w:pPr>
              <w:keepNext/>
            </w:pPr>
            <w:r>
              <w:t xml:space="preserve">be a costly way to fight climate change (5) </w:t>
            </w:r>
          </w:p>
        </w:tc>
        <w:tc>
          <w:tcPr>
            <w:tcW w:w="1596" w:type="dxa"/>
            <w:tcPrChange w:id="1533" w:author="ANA-AN00" w:date="2021-07-30T14:33:00Z">
              <w:tcPr>
                <w:tcW w:w="1596" w:type="dxa"/>
              </w:tcPr>
            </w:tcPrChange>
          </w:tcPr>
          <w:p w14:paraId="42CB78FA" w14:textId="77777777" w:rsidR="00B62D5E" w:rsidRDefault="00B62D5E">
            <w:pPr>
              <w:pStyle w:val="ListParagraph"/>
              <w:keepNext/>
              <w:numPr>
                <w:ilvl w:val="0"/>
                <w:numId w:val="3"/>
              </w:numPr>
              <w:pPrChange w:id="1534" w:author="ANA-AN00" w:date="2021-07-30T14:33:00Z">
                <w:pPr>
                  <w:pStyle w:val="ListParagraph"/>
                  <w:keepNext/>
                  <w:numPr>
                    <w:numId w:val="6"/>
                  </w:numPr>
                  <w:spacing w:before="120"/>
                  <w:ind w:left="360"/>
                </w:pPr>
              </w:pPrChange>
            </w:pPr>
          </w:p>
        </w:tc>
        <w:tc>
          <w:tcPr>
            <w:tcW w:w="1596" w:type="dxa"/>
            <w:tcPrChange w:id="1535" w:author="ANA-AN00" w:date="2021-07-30T14:33:00Z">
              <w:tcPr>
                <w:tcW w:w="1596" w:type="dxa"/>
              </w:tcPr>
            </w:tcPrChange>
          </w:tcPr>
          <w:p w14:paraId="12ECE85D" w14:textId="77777777" w:rsidR="00B62D5E" w:rsidRDefault="00B62D5E">
            <w:pPr>
              <w:pStyle w:val="ListParagraph"/>
              <w:keepNext/>
              <w:numPr>
                <w:ilvl w:val="0"/>
                <w:numId w:val="3"/>
              </w:numPr>
              <w:pPrChange w:id="1536" w:author="ANA-AN00" w:date="2021-07-30T14:33:00Z">
                <w:pPr>
                  <w:pStyle w:val="ListParagraph"/>
                  <w:keepNext/>
                  <w:numPr>
                    <w:numId w:val="6"/>
                  </w:numPr>
                  <w:spacing w:before="120"/>
                  <w:ind w:left="360"/>
                </w:pPr>
              </w:pPrChange>
            </w:pPr>
          </w:p>
        </w:tc>
        <w:tc>
          <w:tcPr>
            <w:tcW w:w="1596" w:type="dxa"/>
            <w:tcPrChange w:id="1537" w:author="ANA-AN00" w:date="2021-07-30T14:33:00Z">
              <w:tcPr>
                <w:tcW w:w="1596" w:type="dxa"/>
              </w:tcPr>
            </w:tcPrChange>
          </w:tcPr>
          <w:p w14:paraId="259AED96" w14:textId="77777777" w:rsidR="00B62D5E" w:rsidRDefault="00B62D5E">
            <w:pPr>
              <w:pStyle w:val="ListParagraph"/>
              <w:keepNext/>
              <w:numPr>
                <w:ilvl w:val="0"/>
                <w:numId w:val="3"/>
              </w:numPr>
              <w:pPrChange w:id="1538" w:author="ANA-AN00" w:date="2021-07-30T14:33:00Z">
                <w:pPr>
                  <w:pStyle w:val="ListParagraph"/>
                  <w:keepNext/>
                  <w:numPr>
                    <w:numId w:val="6"/>
                  </w:numPr>
                  <w:spacing w:before="120"/>
                  <w:ind w:left="360"/>
                </w:pPr>
              </w:pPrChange>
            </w:pPr>
          </w:p>
        </w:tc>
        <w:tc>
          <w:tcPr>
            <w:tcW w:w="1596" w:type="dxa"/>
            <w:tcPrChange w:id="1539" w:author="ANA-AN00" w:date="2021-07-30T14:33:00Z">
              <w:tcPr>
                <w:tcW w:w="1596" w:type="dxa"/>
              </w:tcPr>
            </w:tcPrChange>
          </w:tcPr>
          <w:p w14:paraId="43995701" w14:textId="77777777" w:rsidR="00B62D5E" w:rsidRDefault="00B62D5E">
            <w:pPr>
              <w:pStyle w:val="ListParagraph"/>
              <w:keepNext/>
              <w:numPr>
                <w:ilvl w:val="0"/>
                <w:numId w:val="3"/>
              </w:numPr>
              <w:pPrChange w:id="1540" w:author="ANA-AN00" w:date="2021-07-30T14:33:00Z">
                <w:pPr>
                  <w:pStyle w:val="ListParagraph"/>
                  <w:keepNext/>
                  <w:numPr>
                    <w:numId w:val="6"/>
                  </w:numPr>
                  <w:spacing w:before="120"/>
                  <w:ind w:left="360"/>
                </w:pPr>
              </w:pPrChange>
            </w:pPr>
          </w:p>
        </w:tc>
        <w:tc>
          <w:tcPr>
            <w:tcW w:w="1596" w:type="dxa"/>
            <w:tcPrChange w:id="1541" w:author="ANA-AN00" w:date="2021-07-30T14:33:00Z">
              <w:tcPr>
                <w:tcW w:w="1596" w:type="dxa"/>
              </w:tcPr>
            </w:tcPrChange>
          </w:tcPr>
          <w:p w14:paraId="6CAB8E16" w14:textId="77777777" w:rsidR="00B62D5E" w:rsidRDefault="00B62D5E">
            <w:pPr>
              <w:pStyle w:val="ListParagraph"/>
              <w:keepNext/>
              <w:numPr>
                <w:ilvl w:val="0"/>
                <w:numId w:val="3"/>
              </w:numPr>
              <w:pPrChange w:id="1542" w:author="ANA-AN00" w:date="2021-07-30T14:33:00Z">
                <w:pPr>
                  <w:pStyle w:val="ListParagraph"/>
                  <w:keepNext/>
                  <w:numPr>
                    <w:numId w:val="6"/>
                  </w:numPr>
                  <w:spacing w:before="120"/>
                  <w:ind w:left="360"/>
                </w:pPr>
              </w:pPrChange>
            </w:pPr>
          </w:p>
        </w:tc>
      </w:tr>
    </w:tbl>
    <w:p w14:paraId="47D069E9" w14:textId="77777777" w:rsidR="00B62D5E" w:rsidRDefault="00B62D5E"/>
    <w:p w14:paraId="217BF001" w14:textId="77777777" w:rsidR="00B62D5E" w:rsidRDefault="00B62D5E"/>
    <w:p w14:paraId="2AB32078" w14:textId="77777777" w:rsidR="00B62D5E" w:rsidRDefault="00FC177C">
      <w:pPr>
        <w:keepNext/>
      </w:pPr>
      <w:r>
        <w:lastRenderedPageBreak/>
        <w:t xml:space="preserve">Q15.2 </w:t>
      </w:r>
      <w:r>
        <w:t>您是否认同以下説法？禁止内燃机汽车会</w:t>
      </w:r>
      <w:r>
        <w:t>…</w:t>
      </w:r>
    </w:p>
    <w:tbl>
      <w:tblPr>
        <w:tblStyle w:val="QQuestionTable"/>
        <w:tblW w:w="0" w:type="auto"/>
        <w:tblLook w:val="0460" w:firstRow="1" w:lastRow="1" w:firstColumn="0" w:lastColumn="0" w:noHBand="0" w:noVBand="1"/>
        <w:tblPrChange w:id="1543"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1544">
          <w:tblGrid>
            <w:gridCol w:w="1596"/>
            <w:gridCol w:w="1596"/>
            <w:gridCol w:w="1596"/>
            <w:gridCol w:w="1596"/>
            <w:gridCol w:w="1596"/>
            <w:gridCol w:w="1596"/>
          </w:tblGrid>
        </w:tblGridChange>
      </w:tblGrid>
      <w:tr w:rsidR="00B62D5E" w14:paraId="01A753D3"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545" w:author="ANA-AN00" w:date="2021-07-30T14:33:00Z">
              <w:tcPr>
                <w:tcW w:w="1596" w:type="dxa"/>
                <w:tcBorders>
                  <w:right w:val="single" w:sz="4" w:space="0" w:color="BFBFBF"/>
                </w:tcBorders>
              </w:tcPr>
            </w:tcPrChange>
          </w:tcPr>
          <w:p w14:paraId="34F167B9"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546" w:author="ANA-AN00" w:date="2021-07-30T14:33:00Z">
              <w:tcPr>
                <w:tcW w:w="1596" w:type="dxa"/>
              </w:tcPr>
            </w:tcPrChange>
          </w:tcPr>
          <w:p w14:paraId="2C24ECAA"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Change w:id="1547" w:author="ANA-AN00" w:date="2021-07-30T14:33:00Z">
              <w:tcPr>
                <w:tcW w:w="1596" w:type="dxa"/>
              </w:tcPr>
            </w:tcPrChange>
          </w:tcPr>
          <w:p w14:paraId="1F98020A"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Change w:id="1548" w:author="ANA-AN00" w:date="2021-07-30T14:33:00Z">
              <w:tcPr>
                <w:tcW w:w="1596" w:type="dxa"/>
              </w:tcPr>
            </w:tcPrChange>
          </w:tcPr>
          <w:p w14:paraId="2592E9AA"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Change w:id="1549" w:author="ANA-AN00" w:date="2021-07-30T14:33:00Z">
              <w:tcPr>
                <w:tcW w:w="1596" w:type="dxa"/>
              </w:tcPr>
            </w:tcPrChange>
          </w:tcPr>
          <w:p w14:paraId="101AE2CC"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有点同意</w:t>
            </w:r>
            <w:r>
              <w:t xml:space="preserve"> (4)</w:t>
            </w:r>
          </w:p>
        </w:tc>
        <w:tc>
          <w:tcPr>
            <w:tcW w:w="1596" w:type="dxa"/>
            <w:tcPrChange w:id="1550" w:author="ANA-AN00" w:date="2021-07-30T14:33:00Z">
              <w:tcPr>
                <w:tcW w:w="1596" w:type="dxa"/>
              </w:tcPr>
            </w:tcPrChange>
          </w:tcPr>
          <w:p w14:paraId="727B5CE3"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B62D5E" w14:paraId="2F9EEC97" w14:textId="77777777" w:rsidTr="00B62D5E">
        <w:tc>
          <w:tcPr>
            <w:tcW w:w="1596" w:type="dxa"/>
            <w:tcPrChange w:id="1551" w:author="ANA-AN00" w:date="2021-07-30T14:33:00Z">
              <w:tcPr>
                <w:tcW w:w="1596" w:type="dxa"/>
                <w:tcBorders>
                  <w:right w:val="single" w:sz="4" w:space="0" w:color="BFBFBF"/>
                </w:tcBorders>
              </w:tcPr>
            </w:tcPrChange>
          </w:tcPr>
          <w:p w14:paraId="0B4773BD" w14:textId="77777777" w:rsidR="00B62D5E" w:rsidRDefault="00FC177C">
            <w:pPr>
              <w:keepNext/>
            </w:pPr>
            <w:r>
              <w:t>减少汽车的二氧化碳排放量</w:t>
            </w:r>
            <w:r>
              <w:t xml:space="preserve"> (1) </w:t>
            </w:r>
          </w:p>
        </w:tc>
        <w:tc>
          <w:tcPr>
            <w:tcW w:w="1596" w:type="dxa"/>
            <w:tcPrChange w:id="1552" w:author="ANA-AN00" w:date="2021-07-30T14:33:00Z">
              <w:tcPr>
                <w:tcW w:w="1596" w:type="dxa"/>
              </w:tcPr>
            </w:tcPrChange>
          </w:tcPr>
          <w:p w14:paraId="4F2FC1F9" w14:textId="77777777" w:rsidR="00B62D5E" w:rsidRDefault="00B62D5E">
            <w:pPr>
              <w:pStyle w:val="ListParagraph"/>
              <w:keepNext/>
              <w:numPr>
                <w:ilvl w:val="0"/>
                <w:numId w:val="3"/>
              </w:numPr>
              <w:pPrChange w:id="1553" w:author="ANA-AN00" w:date="2021-07-30T14:33:00Z">
                <w:pPr>
                  <w:pStyle w:val="ListParagraph"/>
                  <w:keepNext/>
                  <w:numPr>
                    <w:numId w:val="6"/>
                  </w:numPr>
                  <w:spacing w:before="120"/>
                  <w:ind w:left="360"/>
                </w:pPr>
              </w:pPrChange>
            </w:pPr>
          </w:p>
        </w:tc>
        <w:tc>
          <w:tcPr>
            <w:tcW w:w="1596" w:type="dxa"/>
            <w:tcPrChange w:id="1554" w:author="ANA-AN00" w:date="2021-07-30T14:33:00Z">
              <w:tcPr>
                <w:tcW w:w="1596" w:type="dxa"/>
              </w:tcPr>
            </w:tcPrChange>
          </w:tcPr>
          <w:p w14:paraId="76314828" w14:textId="77777777" w:rsidR="00B62D5E" w:rsidRDefault="00B62D5E">
            <w:pPr>
              <w:pStyle w:val="ListParagraph"/>
              <w:keepNext/>
              <w:numPr>
                <w:ilvl w:val="0"/>
                <w:numId w:val="3"/>
              </w:numPr>
              <w:pPrChange w:id="1555" w:author="ANA-AN00" w:date="2021-07-30T14:33:00Z">
                <w:pPr>
                  <w:pStyle w:val="ListParagraph"/>
                  <w:keepNext/>
                  <w:numPr>
                    <w:numId w:val="6"/>
                  </w:numPr>
                  <w:spacing w:before="120"/>
                  <w:ind w:left="360"/>
                </w:pPr>
              </w:pPrChange>
            </w:pPr>
          </w:p>
        </w:tc>
        <w:tc>
          <w:tcPr>
            <w:tcW w:w="1596" w:type="dxa"/>
            <w:tcPrChange w:id="1556" w:author="ANA-AN00" w:date="2021-07-30T14:33:00Z">
              <w:tcPr>
                <w:tcW w:w="1596" w:type="dxa"/>
              </w:tcPr>
            </w:tcPrChange>
          </w:tcPr>
          <w:p w14:paraId="5BAA0ED4" w14:textId="77777777" w:rsidR="00B62D5E" w:rsidRDefault="00B62D5E">
            <w:pPr>
              <w:pStyle w:val="ListParagraph"/>
              <w:keepNext/>
              <w:numPr>
                <w:ilvl w:val="0"/>
                <w:numId w:val="3"/>
              </w:numPr>
              <w:pPrChange w:id="1557" w:author="ANA-AN00" w:date="2021-07-30T14:33:00Z">
                <w:pPr>
                  <w:pStyle w:val="ListParagraph"/>
                  <w:keepNext/>
                  <w:numPr>
                    <w:numId w:val="6"/>
                  </w:numPr>
                  <w:spacing w:before="120"/>
                  <w:ind w:left="360"/>
                </w:pPr>
              </w:pPrChange>
            </w:pPr>
          </w:p>
        </w:tc>
        <w:tc>
          <w:tcPr>
            <w:tcW w:w="1596" w:type="dxa"/>
            <w:tcPrChange w:id="1558" w:author="ANA-AN00" w:date="2021-07-30T14:33:00Z">
              <w:tcPr>
                <w:tcW w:w="1596" w:type="dxa"/>
              </w:tcPr>
            </w:tcPrChange>
          </w:tcPr>
          <w:p w14:paraId="2607D53A" w14:textId="77777777" w:rsidR="00B62D5E" w:rsidRDefault="00B62D5E">
            <w:pPr>
              <w:pStyle w:val="ListParagraph"/>
              <w:keepNext/>
              <w:numPr>
                <w:ilvl w:val="0"/>
                <w:numId w:val="3"/>
              </w:numPr>
              <w:pPrChange w:id="1559" w:author="ANA-AN00" w:date="2021-07-30T14:33:00Z">
                <w:pPr>
                  <w:pStyle w:val="ListParagraph"/>
                  <w:keepNext/>
                  <w:numPr>
                    <w:numId w:val="6"/>
                  </w:numPr>
                  <w:spacing w:before="120"/>
                  <w:ind w:left="360"/>
                </w:pPr>
              </w:pPrChange>
            </w:pPr>
          </w:p>
        </w:tc>
        <w:tc>
          <w:tcPr>
            <w:tcW w:w="1596" w:type="dxa"/>
            <w:tcPrChange w:id="1560" w:author="ANA-AN00" w:date="2021-07-30T14:33:00Z">
              <w:tcPr>
                <w:tcW w:w="1596" w:type="dxa"/>
              </w:tcPr>
            </w:tcPrChange>
          </w:tcPr>
          <w:p w14:paraId="158BCF5D" w14:textId="77777777" w:rsidR="00B62D5E" w:rsidRDefault="00B62D5E">
            <w:pPr>
              <w:pStyle w:val="ListParagraph"/>
              <w:keepNext/>
              <w:numPr>
                <w:ilvl w:val="0"/>
                <w:numId w:val="3"/>
              </w:numPr>
              <w:pPrChange w:id="1561" w:author="ANA-AN00" w:date="2021-07-30T14:33:00Z">
                <w:pPr>
                  <w:pStyle w:val="ListParagraph"/>
                  <w:keepNext/>
                  <w:numPr>
                    <w:numId w:val="6"/>
                  </w:numPr>
                  <w:spacing w:before="120"/>
                  <w:ind w:left="360"/>
                </w:pPr>
              </w:pPrChange>
            </w:pPr>
          </w:p>
        </w:tc>
      </w:tr>
      <w:tr w:rsidR="00B62D5E" w14:paraId="66036449" w14:textId="77777777" w:rsidTr="00B62D5E">
        <w:tc>
          <w:tcPr>
            <w:tcW w:w="1596" w:type="dxa"/>
            <w:tcPrChange w:id="1562" w:author="ANA-AN00" w:date="2021-07-30T14:33:00Z">
              <w:tcPr>
                <w:tcW w:w="1596" w:type="dxa"/>
                <w:tcBorders>
                  <w:right w:val="single" w:sz="4" w:space="0" w:color="BFBFBF"/>
                </w:tcBorders>
              </w:tcPr>
            </w:tcPrChange>
          </w:tcPr>
          <w:p w14:paraId="7EE73378" w14:textId="77777777" w:rsidR="00B62D5E" w:rsidRDefault="00FC177C">
            <w:pPr>
              <w:keepNext/>
            </w:pPr>
            <w:r>
              <w:t>减少空气污染</w:t>
            </w:r>
            <w:r>
              <w:t xml:space="preserve"> (2) </w:t>
            </w:r>
          </w:p>
        </w:tc>
        <w:tc>
          <w:tcPr>
            <w:tcW w:w="1596" w:type="dxa"/>
            <w:tcPrChange w:id="1563" w:author="ANA-AN00" w:date="2021-07-30T14:33:00Z">
              <w:tcPr>
                <w:tcW w:w="1596" w:type="dxa"/>
              </w:tcPr>
            </w:tcPrChange>
          </w:tcPr>
          <w:p w14:paraId="06AE81E7" w14:textId="77777777" w:rsidR="00B62D5E" w:rsidRDefault="00B62D5E">
            <w:pPr>
              <w:pStyle w:val="ListParagraph"/>
              <w:keepNext/>
              <w:numPr>
                <w:ilvl w:val="0"/>
                <w:numId w:val="3"/>
              </w:numPr>
              <w:pPrChange w:id="1564" w:author="ANA-AN00" w:date="2021-07-30T14:33:00Z">
                <w:pPr>
                  <w:pStyle w:val="ListParagraph"/>
                  <w:keepNext/>
                  <w:numPr>
                    <w:numId w:val="6"/>
                  </w:numPr>
                  <w:spacing w:before="120"/>
                  <w:ind w:left="360"/>
                </w:pPr>
              </w:pPrChange>
            </w:pPr>
          </w:p>
        </w:tc>
        <w:tc>
          <w:tcPr>
            <w:tcW w:w="1596" w:type="dxa"/>
            <w:tcPrChange w:id="1565" w:author="ANA-AN00" w:date="2021-07-30T14:33:00Z">
              <w:tcPr>
                <w:tcW w:w="1596" w:type="dxa"/>
              </w:tcPr>
            </w:tcPrChange>
          </w:tcPr>
          <w:p w14:paraId="6FBA1F68" w14:textId="77777777" w:rsidR="00B62D5E" w:rsidRDefault="00B62D5E">
            <w:pPr>
              <w:pStyle w:val="ListParagraph"/>
              <w:keepNext/>
              <w:numPr>
                <w:ilvl w:val="0"/>
                <w:numId w:val="3"/>
              </w:numPr>
              <w:pPrChange w:id="1566" w:author="ANA-AN00" w:date="2021-07-30T14:33:00Z">
                <w:pPr>
                  <w:pStyle w:val="ListParagraph"/>
                  <w:keepNext/>
                  <w:numPr>
                    <w:numId w:val="6"/>
                  </w:numPr>
                  <w:spacing w:before="120"/>
                  <w:ind w:left="360"/>
                </w:pPr>
              </w:pPrChange>
            </w:pPr>
          </w:p>
        </w:tc>
        <w:tc>
          <w:tcPr>
            <w:tcW w:w="1596" w:type="dxa"/>
            <w:tcPrChange w:id="1567" w:author="ANA-AN00" w:date="2021-07-30T14:33:00Z">
              <w:tcPr>
                <w:tcW w:w="1596" w:type="dxa"/>
              </w:tcPr>
            </w:tcPrChange>
          </w:tcPr>
          <w:p w14:paraId="5253C43A" w14:textId="77777777" w:rsidR="00B62D5E" w:rsidRDefault="00B62D5E">
            <w:pPr>
              <w:pStyle w:val="ListParagraph"/>
              <w:keepNext/>
              <w:numPr>
                <w:ilvl w:val="0"/>
                <w:numId w:val="3"/>
              </w:numPr>
              <w:pPrChange w:id="1568" w:author="ANA-AN00" w:date="2021-07-30T14:33:00Z">
                <w:pPr>
                  <w:pStyle w:val="ListParagraph"/>
                  <w:keepNext/>
                  <w:numPr>
                    <w:numId w:val="6"/>
                  </w:numPr>
                  <w:spacing w:before="120"/>
                  <w:ind w:left="360"/>
                </w:pPr>
              </w:pPrChange>
            </w:pPr>
          </w:p>
        </w:tc>
        <w:tc>
          <w:tcPr>
            <w:tcW w:w="1596" w:type="dxa"/>
            <w:tcPrChange w:id="1569" w:author="ANA-AN00" w:date="2021-07-30T14:33:00Z">
              <w:tcPr>
                <w:tcW w:w="1596" w:type="dxa"/>
              </w:tcPr>
            </w:tcPrChange>
          </w:tcPr>
          <w:p w14:paraId="729BD130" w14:textId="77777777" w:rsidR="00B62D5E" w:rsidRDefault="00B62D5E">
            <w:pPr>
              <w:pStyle w:val="ListParagraph"/>
              <w:keepNext/>
              <w:numPr>
                <w:ilvl w:val="0"/>
                <w:numId w:val="3"/>
              </w:numPr>
              <w:pPrChange w:id="1570" w:author="ANA-AN00" w:date="2021-07-30T14:33:00Z">
                <w:pPr>
                  <w:pStyle w:val="ListParagraph"/>
                  <w:keepNext/>
                  <w:numPr>
                    <w:numId w:val="6"/>
                  </w:numPr>
                  <w:spacing w:before="120"/>
                  <w:ind w:left="360"/>
                </w:pPr>
              </w:pPrChange>
            </w:pPr>
          </w:p>
        </w:tc>
        <w:tc>
          <w:tcPr>
            <w:tcW w:w="1596" w:type="dxa"/>
            <w:tcPrChange w:id="1571" w:author="ANA-AN00" w:date="2021-07-30T14:33:00Z">
              <w:tcPr>
                <w:tcW w:w="1596" w:type="dxa"/>
              </w:tcPr>
            </w:tcPrChange>
          </w:tcPr>
          <w:p w14:paraId="5EB522C2" w14:textId="77777777" w:rsidR="00B62D5E" w:rsidRDefault="00B62D5E">
            <w:pPr>
              <w:pStyle w:val="ListParagraph"/>
              <w:keepNext/>
              <w:numPr>
                <w:ilvl w:val="0"/>
                <w:numId w:val="3"/>
              </w:numPr>
              <w:pPrChange w:id="1572" w:author="ANA-AN00" w:date="2021-07-30T14:33:00Z">
                <w:pPr>
                  <w:pStyle w:val="ListParagraph"/>
                  <w:keepNext/>
                  <w:numPr>
                    <w:numId w:val="6"/>
                  </w:numPr>
                  <w:spacing w:before="120"/>
                  <w:ind w:left="360"/>
                </w:pPr>
              </w:pPrChange>
            </w:pPr>
          </w:p>
        </w:tc>
      </w:tr>
      <w:tr w:rsidR="00B62D5E" w14:paraId="24E6224B" w14:textId="77777777" w:rsidTr="00B62D5E">
        <w:tc>
          <w:tcPr>
            <w:tcW w:w="1596" w:type="dxa"/>
            <w:tcPrChange w:id="1573" w:author="ANA-AN00" w:date="2021-07-30T14:33:00Z">
              <w:tcPr>
                <w:tcW w:w="1596" w:type="dxa"/>
                <w:tcBorders>
                  <w:right w:val="single" w:sz="4" w:space="0" w:color="BFBFBF"/>
                </w:tcBorders>
              </w:tcPr>
            </w:tcPrChange>
          </w:tcPr>
          <w:p w14:paraId="2B2B2F5E" w14:textId="77777777" w:rsidR="00B62D5E" w:rsidRDefault="00FC177C">
            <w:pPr>
              <w:keepNext/>
            </w:pPr>
            <w:r>
              <w:t>对中国经济和就业产生</w:t>
            </w:r>
            <w:r>
              <w:rPr>
                <w:b/>
              </w:rPr>
              <w:t>负面影响</w:t>
            </w:r>
            <w:r>
              <w:t xml:space="preserve"> (4) </w:t>
            </w:r>
          </w:p>
        </w:tc>
        <w:tc>
          <w:tcPr>
            <w:tcW w:w="1596" w:type="dxa"/>
            <w:tcPrChange w:id="1574" w:author="ANA-AN00" w:date="2021-07-30T14:33:00Z">
              <w:tcPr>
                <w:tcW w:w="1596" w:type="dxa"/>
              </w:tcPr>
            </w:tcPrChange>
          </w:tcPr>
          <w:p w14:paraId="32C503BD" w14:textId="77777777" w:rsidR="00B62D5E" w:rsidRDefault="00B62D5E">
            <w:pPr>
              <w:pStyle w:val="ListParagraph"/>
              <w:keepNext/>
              <w:numPr>
                <w:ilvl w:val="0"/>
                <w:numId w:val="3"/>
              </w:numPr>
              <w:pPrChange w:id="1575" w:author="ANA-AN00" w:date="2021-07-30T14:33:00Z">
                <w:pPr>
                  <w:pStyle w:val="ListParagraph"/>
                  <w:keepNext/>
                  <w:numPr>
                    <w:numId w:val="6"/>
                  </w:numPr>
                  <w:spacing w:before="120"/>
                  <w:ind w:left="360"/>
                </w:pPr>
              </w:pPrChange>
            </w:pPr>
          </w:p>
        </w:tc>
        <w:tc>
          <w:tcPr>
            <w:tcW w:w="1596" w:type="dxa"/>
            <w:tcPrChange w:id="1576" w:author="ANA-AN00" w:date="2021-07-30T14:33:00Z">
              <w:tcPr>
                <w:tcW w:w="1596" w:type="dxa"/>
              </w:tcPr>
            </w:tcPrChange>
          </w:tcPr>
          <w:p w14:paraId="4B2D344A" w14:textId="77777777" w:rsidR="00B62D5E" w:rsidRDefault="00B62D5E">
            <w:pPr>
              <w:pStyle w:val="ListParagraph"/>
              <w:keepNext/>
              <w:numPr>
                <w:ilvl w:val="0"/>
                <w:numId w:val="3"/>
              </w:numPr>
              <w:pPrChange w:id="1577" w:author="ANA-AN00" w:date="2021-07-30T14:33:00Z">
                <w:pPr>
                  <w:pStyle w:val="ListParagraph"/>
                  <w:keepNext/>
                  <w:numPr>
                    <w:numId w:val="6"/>
                  </w:numPr>
                  <w:spacing w:before="120"/>
                  <w:ind w:left="360"/>
                </w:pPr>
              </w:pPrChange>
            </w:pPr>
          </w:p>
        </w:tc>
        <w:tc>
          <w:tcPr>
            <w:tcW w:w="1596" w:type="dxa"/>
            <w:tcPrChange w:id="1578" w:author="ANA-AN00" w:date="2021-07-30T14:33:00Z">
              <w:tcPr>
                <w:tcW w:w="1596" w:type="dxa"/>
              </w:tcPr>
            </w:tcPrChange>
          </w:tcPr>
          <w:p w14:paraId="203BD16D" w14:textId="77777777" w:rsidR="00B62D5E" w:rsidRDefault="00B62D5E">
            <w:pPr>
              <w:pStyle w:val="ListParagraph"/>
              <w:keepNext/>
              <w:numPr>
                <w:ilvl w:val="0"/>
                <w:numId w:val="3"/>
              </w:numPr>
              <w:pPrChange w:id="1579" w:author="ANA-AN00" w:date="2021-07-30T14:33:00Z">
                <w:pPr>
                  <w:pStyle w:val="ListParagraph"/>
                  <w:keepNext/>
                  <w:numPr>
                    <w:numId w:val="6"/>
                  </w:numPr>
                  <w:spacing w:before="120"/>
                  <w:ind w:left="360"/>
                </w:pPr>
              </w:pPrChange>
            </w:pPr>
          </w:p>
        </w:tc>
        <w:tc>
          <w:tcPr>
            <w:tcW w:w="1596" w:type="dxa"/>
            <w:tcPrChange w:id="1580" w:author="ANA-AN00" w:date="2021-07-30T14:33:00Z">
              <w:tcPr>
                <w:tcW w:w="1596" w:type="dxa"/>
              </w:tcPr>
            </w:tcPrChange>
          </w:tcPr>
          <w:p w14:paraId="31DE1492" w14:textId="77777777" w:rsidR="00B62D5E" w:rsidRDefault="00B62D5E">
            <w:pPr>
              <w:pStyle w:val="ListParagraph"/>
              <w:keepNext/>
              <w:numPr>
                <w:ilvl w:val="0"/>
                <w:numId w:val="3"/>
              </w:numPr>
              <w:pPrChange w:id="1581" w:author="ANA-AN00" w:date="2021-07-30T14:33:00Z">
                <w:pPr>
                  <w:pStyle w:val="ListParagraph"/>
                  <w:keepNext/>
                  <w:numPr>
                    <w:numId w:val="6"/>
                  </w:numPr>
                  <w:spacing w:before="120"/>
                  <w:ind w:left="360"/>
                </w:pPr>
              </w:pPrChange>
            </w:pPr>
          </w:p>
        </w:tc>
        <w:tc>
          <w:tcPr>
            <w:tcW w:w="1596" w:type="dxa"/>
            <w:tcPrChange w:id="1582" w:author="ANA-AN00" w:date="2021-07-30T14:33:00Z">
              <w:tcPr>
                <w:tcW w:w="1596" w:type="dxa"/>
              </w:tcPr>
            </w:tcPrChange>
          </w:tcPr>
          <w:p w14:paraId="2FC7F3F1" w14:textId="77777777" w:rsidR="00B62D5E" w:rsidRDefault="00B62D5E">
            <w:pPr>
              <w:pStyle w:val="ListParagraph"/>
              <w:keepNext/>
              <w:numPr>
                <w:ilvl w:val="0"/>
                <w:numId w:val="3"/>
              </w:numPr>
              <w:pPrChange w:id="1583" w:author="ANA-AN00" w:date="2021-07-30T14:33:00Z">
                <w:pPr>
                  <w:pStyle w:val="ListParagraph"/>
                  <w:keepNext/>
                  <w:numPr>
                    <w:numId w:val="6"/>
                  </w:numPr>
                  <w:spacing w:before="120"/>
                  <w:ind w:left="360"/>
                </w:pPr>
              </w:pPrChange>
            </w:pPr>
          </w:p>
        </w:tc>
      </w:tr>
      <w:tr w:rsidR="00B62D5E" w14:paraId="301DD972" w14:textId="77777777" w:rsidTr="00B62D5E">
        <w:tc>
          <w:tcPr>
            <w:tcW w:w="1596" w:type="dxa"/>
            <w:tcPrChange w:id="1584" w:author="ANA-AN00" w:date="2021-07-30T14:33:00Z">
              <w:tcPr>
                <w:tcW w:w="1596" w:type="dxa"/>
                <w:tcBorders>
                  <w:right w:val="single" w:sz="4" w:space="0" w:color="BFBFBF"/>
                </w:tcBorders>
              </w:tcPr>
            </w:tcPrChange>
          </w:tcPr>
          <w:p w14:paraId="2BBE6480" w14:textId="77777777" w:rsidR="00B62D5E" w:rsidRDefault="00FC177C">
            <w:pPr>
              <w:keepNext/>
            </w:pPr>
            <w:r>
              <w:t>对中国经济和就业产生</w:t>
            </w:r>
            <w:r>
              <w:rPr>
                <w:b/>
              </w:rPr>
              <w:t>巨大影响</w:t>
            </w:r>
            <w:r>
              <w:t xml:space="preserve"> (3) </w:t>
            </w:r>
          </w:p>
        </w:tc>
        <w:tc>
          <w:tcPr>
            <w:tcW w:w="1596" w:type="dxa"/>
            <w:tcPrChange w:id="1585" w:author="ANA-AN00" w:date="2021-07-30T14:33:00Z">
              <w:tcPr>
                <w:tcW w:w="1596" w:type="dxa"/>
              </w:tcPr>
            </w:tcPrChange>
          </w:tcPr>
          <w:p w14:paraId="42224064" w14:textId="77777777" w:rsidR="00B62D5E" w:rsidRDefault="00B62D5E">
            <w:pPr>
              <w:pStyle w:val="ListParagraph"/>
              <w:keepNext/>
              <w:numPr>
                <w:ilvl w:val="0"/>
                <w:numId w:val="3"/>
              </w:numPr>
              <w:pPrChange w:id="1586" w:author="ANA-AN00" w:date="2021-07-30T14:33:00Z">
                <w:pPr>
                  <w:pStyle w:val="ListParagraph"/>
                  <w:keepNext/>
                  <w:numPr>
                    <w:numId w:val="6"/>
                  </w:numPr>
                  <w:spacing w:before="120"/>
                  <w:ind w:left="360"/>
                </w:pPr>
              </w:pPrChange>
            </w:pPr>
          </w:p>
        </w:tc>
        <w:tc>
          <w:tcPr>
            <w:tcW w:w="1596" w:type="dxa"/>
            <w:tcPrChange w:id="1587" w:author="ANA-AN00" w:date="2021-07-30T14:33:00Z">
              <w:tcPr>
                <w:tcW w:w="1596" w:type="dxa"/>
              </w:tcPr>
            </w:tcPrChange>
          </w:tcPr>
          <w:p w14:paraId="370D1784" w14:textId="77777777" w:rsidR="00B62D5E" w:rsidRDefault="00B62D5E">
            <w:pPr>
              <w:pStyle w:val="ListParagraph"/>
              <w:keepNext/>
              <w:numPr>
                <w:ilvl w:val="0"/>
                <w:numId w:val="3"/>
              </w:numPr>
              <w:pPrChange w:id="1588" w:author="ANA-AN00" w:date="2021-07-30T14:33:00Z">
                <w:pPr>
                  <w:pStyle w:val="ListParagraph"/>
                  <w:keepNext/>
                  <w:numPr>
                    <w:numId w:val="6"/>
                  </w:numPr>
                  <w:spacing w:before="120"/>
                  <w:ind w:left="360"/>
                </w:pPr>
              </w:pPrChange>
            </w:pPr>
          </w:p>
        </w:tc>
        <w:tc>
          <w:tcPr>
            <w:tcW w:w="1596" w:type="dxa"/>
            <w:tcPrChange w:id="1589" w:author="ANA-AN00" w:date="2021-07-30T14:33:00Z">
              <w:tcPr>
                <w:tcW w:w="1596" w:type="dxa"/>
              </w:tcPr>
            </w:tcPrChange>
          </w:tcPr>
          <w:p w14:paraId="0C4BFEF8" w14:textId="77777777" w:rsidR="00B62D5E" w:rsidRDefault="00B62D5E">
            <w:pPr>
              <w:pStyle w:val="ListParagraph"/>
              <w:keepNext/>
              <w:numPr>
                <w:ilvl w:val="0"/>
                <w:numId w:val="3"/>
              </w:numPr>
              <w:pPrChange w:id="1590" w:author="ANA-AN00" w:date="2021-07-30T14:33:00Z">
                <w:pPr>
                  <w:pStyle w:val="ListParagraph"/>
                  <w:keepNext/>
                  <w:numPr>
                    <w:numId w:val="6"/>
                  </w:numPr>
                  <w:spacing w:before="120"/>
                  <w:ind w:left="360"/>
                </w:pPr>
              </w:pPrChange>
            </w:pPr>
          </w:p>
        </w:tc>
        <w:tc>
          <w:tcPr>
            <w:tcW w:w="1596" w:type="dxa"/>
            <w:tcPrChange w:id="1591" w:author="ANA-AN00" w:date="2021-07-30T14:33:00Z">
              <w:tcPr>
                <w:tcW w:w="1596" w:type="dxa"/>
              </w:tcPr>
            </w:tcPrChange>
          </w:tcPr>
          <w:p w14:paraId="5A8125AB" w14:textId="77777777" w:rsidR="00B62D5E" w:rsidRDefault="00B62D5E">
            <w:pPr>
              <w:pStyle w:val="ListParagraph"/>
              <w:keepNext/>
              <w:numPr>
                <w:ilvl w:val="0"/>
                <w:numId w:val="3"/>
              </w:numPr>
              <w:pPrChange w:id="1592" w:author="ANA-AN00" w:date="2021-07-30T14:33:00Z">
                <w:pPr>
                  <w:pStyle w:val="ListParagraph"/>
                  <w:keepNext/>
                  <w:numPr>
                    <w:numId w:val="6"/>
                  </w:numPr>
                  <w:spacing w:before="120"/>
                  <w:ind w:left="360"/>
                </w:pPr>
              </w:pPrChange>
            </w:pPr>
          </w:p>
        </w:tc>
        <w:tc>
          <w:tcPr>
            <w:tcW w:w="1596" w:type="dxa"/>
            <w:tcPrChange w:id="1593" w:author="ANA-AN00" w:date="2021-07-30T14:33:00Z">
              <w:tcPr>
                <w:tcW w:w="1596" w:type="dxa"/>
              </w:tcPr>
            </w:tcPrChange>
          </w:tcPr>
          <w:p w14:paraId="278EE617" w14:textId="77777777" w:rsidR="00B62D5E" w:rsidRDefault="00B62D5E">
            <w:pPr>
              <w:pStyle w:val="ListParagraph"/>
              <w:keepNext/>
              <w:numPr>
                <w:ilvl w:val="0"/>
                <w:numId w:val="3"/>
              </w:numPr>
              <w:pPrChange w:id="1594" w:author="ANA-AN00" w:date="2021-07-30T14:33:00Z">
                <w:pPr>
                  <w:pStyle w:val="ListParagraph"/>
                  <w:keepNext/>
                  <w:numPr>
                    <w:numId w:val="6"/>
                  </w:numPr>
                  <w:spacing w:before="120"/>
                  <w:ind w:left="360"/>
                </w:pPr>
              </w:pPrChange>
            </w:pPr>
          </w:p>
        </w:tc>
      </w:tr>
      <w:tr w:rsidR="00B62D5E" w14:paraId="2F1BC047" w14:textId="77777777" w:rsidTr="00B62D5E">
        <w:tc>
          <w:tcPr>
            <w:tcW w:w="1596" w:type="dxa"/>
            <w:tcPrChange w:id="1595" w:author="ANA-AN00" w:date="2021-07-30T14:33:00Z">
              <w:tcPr>
                <w:tcW w:w="1596" w:type="dxa"/>
                <w:tcBorders>
                  <w:right w:val="single" w:sz="4" w:space="0" w:color="BFBFBF"/>
                </w:tcBorders>
              </w:tcPr>
            </w:tcPrChange>
          </w:tcPr>
          <w:p w14:paraId="042BC322" w14:textId="77777777" w:rsidR="00B62D5E" w:rsidRDefault="00FC177C">
            <w:pPr>
              <w:keepNext/>
            </w:pPr>
            <w:r>
              <w:t>是一种代价高昂的的对抗气候变化的方法</w:t>
            </w:r>
            <w:r>
              <w:t xml:space="preserve"> (5) </w:t>
            </w:r>
          </w:p>
        </w:tc>
        <w:tc>
          <w:tcPr>
            <w:tcW w:w="1596" w:type="dxa"/>
            <w:tcPrChange w:id="1596" w:author="ANA-AN00" w:date="2021-07-30T14:33:00Z">
              <w:tcPr>
                <w:tcW w:w="1596" w:type="dxa"/>
              </w:tcPr>
            </w:tcPrChange>
          </w:tcPr>
          <w:p w14:paraId="1DE9A53A" w14:textId="77777777" w:rsidR="00B62D5E" w:rsidRDefault="00B62D5E">
            <w:pPr>
              <w:pStyle w:val="ListParagraph"/>
              <w:keepNext/>
              <w:numPr>
                <w:ilvl w:val="0"/>
                <w:numId w:val="3"/>
              </w:numPr>
              <w:pPrChange w:id="1597" w:author="ANA-AN00" w:date="2021-07-30T14:33:00Z">
                <w:pPr>
                  <w:pStyle w:val="ListParagraph"/>
                  <w:keepNext/>
                  <w:numPr>
                    <w:numId w:val="6"/>
                  </w:numPr>
                  <w:spacing w:before="120"/>
                  <w:ind w:left="360"/>
                </w:pPr>
              </w:pPrChange>
            </w:pPr>
          </w:p>
        </w:tc>
        <w:tc>
          <w:tcPr>
            <w:tcW w:w="1596" w:type="dxa"/>
            <w:tcPrChange w:id="1598" w:author="ANA-AN00" w:date="2021-07-30T14:33:00Z">
              <w:tcPr>
                <w:tcW w:w="1596" w:type="dxa"/>
              </w:tcPr>
            </w:tcPrChange>
          </w:tcPr>
          <w:p w14:paraId="27746C8D" w14:textId="77777777" w:rsidR="00B62D5E" w:rsidRDefault="00B62D5E">
            <w:pPr>
              <w:pStyle w:val="ListParagraph"/>
              <w:keepNext/>
              <w:numPr>
                <w:ilvl w:val="0"/>
                <w:numId w:val="3"/>
              </w:numPr>
              <w:pPrChange w:id="1599" w:author="ANA-AN00" w:date="2021-07-30T14:33:00Z">
                <w:pPr>
                  <w:pStyle w:val="ListParagraph"/>
                  <w:keepNext/>
                  <w:numPr>
                    <w:numId w:val="6"/>
                  </w:numPr>
                  <w:spacing w:before="120"/>
                  <w:ind w:left="360"/>
                </w:pPr>
              </w:pPrChange>
            </w:pPr>
          </w:p>
        </w:tc>
        <w:tc>
          <w:tcPr>
            <w:tcW w:w="1596" w:type="dxa"/>
            <w:tcPrChange w:id="1600" w:author="ANA-AN00" w:date="2021-07-30T14:33:00Z">
              <w:tcPr>
                <w:tcW w:w="1596" w:type="dxa"/>
              </w:tcPr>
            </w:tcPrChange>
          </w:tcPr>
          <w:p w14:paraId="387525D4" w14:textId="77777777" w:rsidR="00B62D5E" w:rsidRDefault="00B62D5E">
            <w:pPr>
              <w:pStyle w:val="ListParagraph"/>
              <w:keepNext/>
              <w:numPr>
                <w:ilvl w:val="0"/>
                <w:numId w:val="3"/>
              </w:numPr>
              <w:pPrChange w:id="1601" w:author="ANA-AN00" w:date="2021-07-30T14:33:00Z">
                <w:pPr>
                  <w:pStyle w:val="ListParagraph"/>
                  <w:keepNext/>
                  <w:numPr>
                    <w:numId w:val="6"/>
                  </w:numPr>
                  <w:spacing w:before="120"/>
                  <w:ind w:left="360"/>
                </w:pPr>
              </w:pPrChange>
            </w:pPr>
          </w:p>
        </w:tc>
        <w:tc>
          <w:tcPr>
            <w:tcW w:w="1596" w:type="dxa"/>
            <w:tcPrChange w:id="1602" w:author="ANA-AN00" w:date="2021-07-30T14:33:00Z">
              <w:tcPr>
                <w:tcW w:w="1596" w:type="dxa"/>
              </w:tcPr>
            </w:tcPrChange>
          </w:tcPr>
          <w:p w14:paraId="0139103C" w14:textId="77777777" w:rsidR="00B62D5E" w:rsidRDefault="00B62D5E">
            <w:pPr>
              <w:pStyle w:val="ListParagraph"/>
              <w:keepNext/>
              <w:numPr>
                <w:ilvl w:val="0"/>
                <w:numId w:val="3"/>
              </w:numPr>
              <w:pPrChange w:id="1603" w:author="ANA-AN00" w:date="2021-07-30T14:33:00Z">
                <w:pPr>
                  <w:pStyle w:val="ListParagraph"/>
                  <w:keepNext/>
                  <w:numPr>
                    <w:numId w:val="6"/>
                  </w:numPr>
                  <w:spacing w:before="120"/>
                  <w:ind w:left="360"/>
                </w:pPr>
              </w:pPrChange>
            </w:pPr>
          </w:p>
        </w:tc>
        <w:tc>
          <w:tcPr>
            <w:tcW w:w="1596" w:type="dxa"/>
            <w:tcPrChange w:id="1604" w:author="ANA-AN00" w:date="2021-07-30T14:33:00Z">
              <w:tcPr>
                <w:tcW w:w="1596" w:type="dxa"/>
              </w:tcPr>
            </w:tcPrChange>
          </w:tcPr>
          <w:p w14:paraId="05307596" w14:textId="77777777" w:rsidR="00B62D5E" w:rsidRDefault="00B62D5E">
            <w:pPr>
              <w:pStyle w:val="ListParagraph"/>
              <w:keepNext/>
              <w:numPr>
                <w:ilvl w:val="0"/>
                <w:numId w:val="3"/>
              </w:numPr>
              <w:pPrChange w:id="1605" w:author="ANA-AN00" w:date="2021-07-30T14:33:00Z">
                <w:pPr>
                  <w:pStyle w:val="ListParagraph"/>
                  <w:keepNext/>
                  <w:numPr>
                    <w:numId w:val="6"/>
                  </w:numPr>
                  <w:spacing w:before="120"/>
                  <w:ind w:left="360"/>
                </w:pPr>
              </w:pPrChange>
            </w:pPr>
          </w:p>
        </w:tc>
      </w:tr>
    </w:tbl>
    <w:p w14:paraId="56AC3F63" w14:textId="77777777" w:rsidR="00B62D5E" w:rsidRDefault="00B62D5E"/>
    <w:p w14:paraId="2908A07B" w14:textId="77777777" w:rsidR="00B62D5E" w:rsidRDefault="00B62D5E"/>
    <w:p w14:paraId="4B0152DE" w14:textId="77777777" w:rsidR="00B62D5E" w:rsidRDefault="00B62D5E">
      <w:pPr>
        <w:pStyle w:val="QuestionSeparator"/>
      </w:pPr>
    </w:p>
    <w:p w14:paraId="0CD4F3BB" w14:textId="77777777" w:rsidR="00B62D5E" w:rsidRDefault="00B62D5E"/>
    <w:p w14:paraId="609701AE" w14:textId="77777777" w:rsidR="00B62D5E" w:rsidRDefault="00FC177C">
      <w:pPr>
        <w:keepNext/>
      </w:pPr>
      <w:r>
        <w:lastRenderedPageBreak/>
        <w:t>Q135 Do you agree or disagree with the following statements? A ban on combustion-engine cars would...</w:t>
      </w:r>
    </w:p>
    <w:tbl>
      <w:tblPr>
        <w:tblStyle w:val="QQuestionTable"/>
        <w:tblW w:w="0" w:type="auto"/>
        <w:tblLook w:val="0460" w:firstRow="1" w:lastRow="1" w:firstColumn="0" w:lastColumn="0" w:noHBand="0" w:noVBand="1"/>
        <w:tblPrChange w:id="1606" w:author="ANA-AN00" w:date="2021-07-30T14:33:00Z">
          <w:tblPr>
            <w:tblStyle w:val="QQuestionTable0"/>
            <w:tblW w:w="9576" w:type="auto"/>
            <w:tblLook w:val="07E0" w:firstRow="1" w:lastRow="1" w:firstColumn="1" w:lastColumn="1" w:noHBand="1" w:noVBand="1"/>
          </w:tblPr>
        </w:tblPrChange>
      </w:tblPr>
      <w:tblGrid>
        <w:gridCol w:w="1509"/>
        <w:gridCol w:w="1322"/>
        <w:gridCol w:w="1425"/>
        <w:gridCol w:w="1322"/>
        <w:gridCol w:w="1425"/>
        <w:gridCol w:w="1303"/>
        <w:tblGridChange w:id="1607">
          <w:tblGrid>
            <w:gridCol w:w="1596"/>
            <w:gridCol w:w="1596"/>
            <w:gridCol w:w="1596"/>
            <w:gridCol w:w="1596"/>
            <w:gridCol w:w="1596"/>
            <w:gridCol w:w="1596"/>
          </w:tblGrid>
        </w:tblGridChange>
      </w:tblGrid>
      <w:tr w:rsidR="00B62D5E" w14:paraId="60FE18DC"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608" w:author="ANA-AN00" w:date="2021-07-30T14:33:00Z">
              <w:tcPr>
                <w:tcW w:w="1596" w:type="dxa"/>
                <w:tcBorders>
                  <w:right w:val="single" w:sz="4" w:space="0" w:color="BFBFBF"/>
                </w:tcBorders>
              </w:tcPr>
            </w:tcPrChange>
          </w:tcPr>
          <w:p w14:paraId="1C286B9F"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609" w:author="ANA-AN00" w:date="2021-07-30T14:33:00Z">
              <w:tcPr>
                <w:tcW w:w="1596" w:type="dxa"/>
              </w:tcPr>
            </w:tcPrChange>
          </w:tcPr>
          <w:p w14:paraId="55B56C75"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1610" w:author="ANA-AN00" w:date="2021-07-30T14:33:00Z">
              <w:tcPr>
                <w:tcW w:w="1596" w:type="dxa"/>
              </w:tcPr>
            </w:tcPrChange>
          </w:tcPr>
          <w:p w14:paraId="2C0E9919"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1611" w:author="ANA-AN00" w:date="2021-07-30T14:33:00Z">
              <w:tcPr>
                <w:tcW w:w="1596" w:type="dxa"/>
              </w:tcPr>
            </w:tcPrChange>
          </w:tcPr>
          <w:p w14:paraId="471430B1"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1612" w:author="ANA-AN00" w:date="2021-07-30T14:33:00Z">
              <w:tcPr>
                <w:tcW w:w="1596" w:type="dxa"/>
              </w:tcPr>
            </w:tcPrChange>
          </w:tcPr>
          <w:p w14:paraId="6C9CE39E"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1613" w:author="ANA-AN00" w:date="2021-07-30T14:33:00Z">
              <w:tcPr>
                <w:tcW w:w="1596" w:type="dxa"/>
              </w:tcPr>
            </w:tcPrChange>
          </w:tcPr>
          <w:p w14:paraId="59D52520" w14:textId="77777777" w:rsidR="00B62D5E" w:rsidRDefault="00FC177C">
            <w:pPr>
              <w:cnfStyle w:val="100000000000" w:firstRow="1" w:lastRow="0" w:firstColumn="0" w:lastColumn="0" w:oddVBand="0" w:evenVBand="0" w:oddHBand="0" w:evenHBand="0" w:firstRowFirstColumn="0" w:firstRowLastColumn="0" w:lastRowFirstColumn="0" w:lastRowLastColumn="0"/>
            </w:pPr>
            <w:r>
              <w:t xml:space="preserve">Strongly </w:t>
            </w:r>
            <w:r>
              <w:t>agree (5)</w:t>
            </w:r>
          </w:p>
        </w:tc>
      </w:tr>
      <w:tr w:rsidR="00B62D5E" w14:paraId="642C5BB4" w14:textId="77777777" w:rsidTr="00B62D5E">
        <w:tc>
          <w:tcPr>
            <w:tcW w:w="1596" w:type="dxa"/>
            <w:tcPrChange w:id="1614" w:author="ANA-AN00" w:date="2021-07-30T14:33:00Z">
              <w:tcPr>
                <w:tcW w:w="1596" w:type="dxa"/>
                <w:tcBorders>
                  <w:right w:val="single" w:sz="4" w:space="0" w:color="BFBFBF"/>
                </w:tcBorders>
              </w:tcPr>
            </w:tcPrChange>
          </w:tcPr>
          <w:p w14:paraId="0F0CA0C4" w14:textId="77777777" w:rsidR="00B62D5E" w:rsidRDefault="00FC177C">
            <w:pPr>
              <w:keepNext/>
            </w:pPr>
            <w:r>
              <w:t xml:space="preserve">reduce CO2 emissions from cars (1) </w:t>
            </w:r>
          </w:p>
        </w:tc>
        <w:tc>
          <w:tcPr>
            <w:tcW w:w="1596" w:type="dxa"/>
            <w:tcPrChange w:id="1615" w:author="ANA-AN00" w:date="2021-07-30T14:33:00Z">
              <w:tcPr>
                <w:tcW w:w="1596" w:type="dxa"/>
              </w:tcPr>
            </w:tcPrChange>
          </w:tcPr>
          <w:p w14:paraId="728047CE" w14:textId="77777777" w:rsidR="00B62D5E" w:rsidRDefault="00B62D5E">
            <w:pPr>
              <w:pStyle w:val="ListParagraph"/>
              <w:keepNext/>
              <w:numPr>
                <w:ilvl w:val="0"/>
                <w:numId w:val="3"/>
              </w:numPr>
              <w:pPrChange w:id="1616" w:author="ANA-AN00" w:date="2021-07-30T14:33:00Z">
                <w:pPr>
                  <w:pStyle w:val="ListParagraph"/>
                  <w:keepNext/>
                  <w:numPr>
                    <w:numId w:val="6"/>
                  </w:numPr>
                  <w:spacing w:before="120"/>
                  <w:ind w:left="360"/>
                </w:pPr>
              </w:pPrChange>
            </w:pPr>
          </w:p>
        </w:tc>
        <w:tc>
          <w:tcPr>
            <w:tcW w:w="1596" w:type="dxa"/>
            <w:tcPrChange w:id="1617" w:author="ANA-AN00" w:date="2021-07-30T14:33:00Z">
              <w:tcPr>
                <w:tcW w:w="1596" w:type="dxa"/>
              </w:tcPr>
            </w:tcPrChange>
          </w:tcPr>
          <w:p w14:paraId="3E4FAA6A" w14:textId="77777777" w:rsidR="00B62D5E" w:rsidRDefault="00B62D5E">
            <w:pPr>
              <w:pStyle w:val="ListParagraph"/>
              <w:keepNext/>
              <w:numPr>
                <w:ilvl w:val="0"/>
                <w:numId w:val="3"/>
              </w:numPr>
              <w:pPrChange w:id="1618" w:author="ANA-AN00" w:date="2021-07-30T14:33:00Z">
                <w:pPr>
                  <w:pStyle w:val="ListParagraph"/>
                  <w:keepNext/>
                  <w:numPr>
                    <w:numId w:val="6"/>
                  </w:numPr>
                  <w:spacing w:before="120"/>
                  <w:ind w:left="360"/>
                </w:pPr>
              </w:pPrChange>
            </w:pPr>
          </w:p>
        </w:tc>
        <w:tc>
          <w:tcPr>
            <w:tcW w:w="1596" w:type="dxa"/>
            <w:tcPrChange w:id="1619" w:author="ANA-AN00" w:date="2021-07-30T14:33:00Z">
              <w:tcPr>
                <w:tcW w:w="1596" w:type="dxa"/>
              </w:tcPr>
            </w:tcPrChange>
          </w:tcPr>
          <w:p w14:paraId="114972A9" w14:textId="77777777" w:rsidR="00B62D5E" w:rsidRDefault="00B62D5E">
            <w:pPr>
              <w:pStyle w:val="ListParagraph"/>
              <w:keepNext/>
              <w:numPr>
                <w:ilvl w:val="0"/>
                <w:numId w:val="3"/>
              </w:numPr>
              <w:pPrChange w:id="1620" w:author="ANA-AN00" w:date="2021-07-30T14:33:00Z">
                <w:pPr>
                  <w:pStyle w:val="ListParagraph"/>
                  <w:keepNext/>
                  <w:numPr>
                    <w:numId w:val="6"/>
                  </w:numPr>
                  <w:spacing w:before="120"/>
                  <w:ind w:left="360"/>
                </w:pPr>
              </w:pPrChange>
            </w:pPr>
          </w:p>
        </w:tc>
        <w:tc>
          <w:tcPr>
            <w:tcW w:w="1596" w:type="dxa"/>
            <w:tcPrChange w:id="1621" w:author="ANA-AN00" w:date="2021-07-30T14:33:00Z">
              <w:tcPr>
                <w:tcW w:w="1596" w:type="dxa"/>
              </w:tcPr>
            </w:tcPrChange>
          </w:tcPr>
          <w:p w14:paraId="49C0822E" w14:textId="77777777" w:rsidR="00B62D5E" w:rsidRDefault="00B62D5E">
            <w:pPr>
              <w:pStyle w:val="ListParagraph"/>
              <w:keepNext/>
              <w:numPr>
                <w:ilvl w:val="0"/>
                <w:numId w:val="3"/>
              </w:numPr>
              <w:pPrChange w:id="1622" w:author="ANA-AN00" w:date="2021-07-30T14:33:00Z">
                <w:pPr>
                  <w:pStyle w:val="ListParagraph"/>
                  <w:keepNext/>
                  <w:numPr>
                    <w:numId w:val="6"/>
                  </w:numPr>
                  <w:spacing w:before="120"/>
                  <w:ind w:left="360"/>
                </w:pPr>
              </w:pPrChange>
            </w:pPr>
          </w:p>
        </w:tc>
        <w:tc>
          <w:tcPr>
            <w:tcW w:w="1596" w:type="dxa"/>
            <w:tcPrChange w:id="1623" w:author="ANA-AN00" w:date="2021-07-30T14:33:00Z">
              <w:tcPr>
                <w:tcW w:w="1596" w:type="dxa"/>
              </w:tcPr>
            </w:tcPrChange>
          </w:tcPr>
          <w:p w14:paraId="794EEECE" w14:textId="77777777" w:rsidR="00B62D5E" w:rsidRDefault="00B62D5E">
            <w:pPr>
              <w:pStyle w:val="ListParagraph"/>
              <w:keepNext/>
              <w:numPr>
                <w:ilvl w:val="0"/>
                <w:numId w:val="3"/>
              </w:numPr>
              <w:pPrChange w:id="1624" w:author="ANA-AN00" w:date="2021-07-30T14:33:00Z">
                <w:pPr>
                  <w:pStyle w:val="ListParagraph"/>
                  <w:keepNext/>
                  <w:numPr>
                    <w:numId w:val="6"/>
                  </w:numPr>
                  <w:spacing w:before="120"/>
                  <w:ind w:left="360"/>
                </w:pPr>
              </w:pPrChange>
            </w:pPr>
          </w:p>
        </w:tc>
      </w:tr>
      <w:tr w:rsidR="00B62D5E" w14:paraId="77445B61" w14:textId="77777777" w:rsidTr="00B62D5E">
        <w:tc>
          <w:tcPr>
            <w:tcW w:w="1596" w:type="dxa"/>
            <w:tcPrChange w:id="1625" w:author="ANA-AN00" w:date="2021-07-30T14:33:00Z">
              <w:tcPr>
                <w:tcW w:w="1596" w:type="dxa"/>
                <w:tcBorders>
                  <w:right w:val="single" w:sz="4" w:space="0" w:color="BFBFBF"/>
                </w:tcBorders>
              </w:tcPr>
            </w:tcPrChange>
          </w:tcPr>
          <w:p w14:paraId="14C706CC" w14:textId="77777777" w:rsidR="00B62D5E" w:rsidRDefault="00FC177C">
            <w:pPr>
              <w:keepNext/>
            </w:pPr>
            <w:r>
              <w:t xml:space="preserve">reduce air pollution (2) </w:t>
            </w:r>
          </w:p>
        </w:tc>
        <w:tc>
          <w:tcPr>
            <w:tcW w:w="1596" w:type="dxa"/>
            <w:tcPrChange w:id="1626" w:author="ANA-AN00" w:date="2021-07-30T14:33:00Z">
              <w:tcPr>
                <w:tcW w:w="1596" w:type="dxa"/>
              </w:tcPr>
            </w:tcPrChange>
          </w:tcPr>
          <w:p w14:paraId="325C83FF" w14:textId="77777777" w:rsidR="00B62D5E" w:rsidRDefault="00B62D5E">
            <w:pPr>
              <w:pStyle w:val="ListParagraph"/>
              <w:keepNext/>
              <w:numPr>
                <w:ilvl w:val="0"/>
                <w:numId w:val="3"/>
              </w:numPr>
              <w:pPrChange w:id="1627" w:author="ANA-AN00" w:date="2021-07-30T14:33:00Z">
                <w:pPr>
                  <w:pStyle w:val="ListParagraph"/>
                  <w:keepNext/>
                  <w:numPr>
                    <w:numId w:val="6"/>
                  </w:numPr>
                  <w:spacing w:before="120"/>
                  <w:ind w:left="360"/>
                </w:pPr>
              </w:pPrChange>
            </w:pPr>
          </w:p>
        </w:tc>
        <w:tc>
          <w:tcPr>
            <w:tcW w:w="1596" w:type="dxa"/>
            <w:tcPrChange w:id="1628" w:author="ANA-AN00" w:date="2021-07-30T14:33:00Z">
              <w:tcPr>
                <w:tcW w:w="1596" w:type="dxa"/>
              </w:tcPr>
            </w:tcPrChange>
          </w:tcPr>
          <w:p w14:paraId="224096D8" w14:textId="77777777" w:rsidR="00B62D5E" w:rsidRDefault="00B62D5E">
            <w:pPr>
              <w:pStyle w:val="ListParagraph"/>
              <w:keepNext/>
              <w:numPr>
                <w:ilvl w:val="0"/>
                <w:numId w:val="3"/>
              </w:numPr>
              <w:pPrChange w:id="1629" w:author="ANA-AN00" w:date="2021-07-30T14:33:00Z">
                <w:pPr>
                  <w:pStyle w:val="ListParagraph"/>
                  <w:keepNext/>
                  <w:numPr>
                    <w:numId w:val="6"/>
                  </w:numPr>
                  <w:spacing w:before="120"/>
                  <w:ind w:left="360"/>
                </w:pPr>
              </w:pPrChange>
            </w:pPr>
          </w:p>
        </w:tc>
        <w:tc>
          <w:tcPr>
            <w:tcW w:w="1596" w:type="dxa"/>
            <w:tcPrChange w:id="1630" w:author="ANA-AN00" w:date="2021-07-30T14:33:00Z">
              <w:tcPr>
                <w:tcW w:w="1596" w:type="dxa"/>
              </w:tcPr>
            </w:tcPrChange>
          </w:tcPr>
          <w:p w14:paraId="22E7A1B4" w14:textId="77777777" w:rsidR="00B62D5E" w:rsidRDefault="00B62D5E">
            <w:pPr>
              <w:pStyle w:val="ListParagraph"/>
              <w:keepNext/>
              <w:numPr>
                <w:ilvl w:val="0"/>
                <w:numId w:val="3"/>
              </w:numPr>
              <w:pPrChange w:id="1631" w:author="ANA-AN00" w:date="2021-07-30T14:33:00Z">
                <w:pPr>
                  <w:pStyle w:val="ListParagraph"/>
                  <w:keepNext/>
                  <w:numPr>
                    <w:numId w:val="6"/>
                  </w:numPr>
                  <w:spacing w:before="120"/>
                  <w:ind w:left="360"/>
                </w:pPr>
              </w:pPrChange>
            </w:pPr>
          </w:p>
        </w:tc>
        <w:tc>
          <w:tcPr>
            <w:tcW w:w="1596" w:type="dxa"/>
            <w:tcPrChange w:id="1632" w:author="ANA-AN00" w:date="2021-07-30T14:33:00Z">
              <w:tcPr>
                <w:tcW w:w="1596" w:type="dxa"/>
              </w:tcPr>
            </w:tcPrChange>
          </w:tcPr>
          <w:p w14:paraId="2B3349F0" w14:textId="77777777" w:rsidR="00B62D5E" w:rsidRDefault="00B62D5E">
            <w:pPr>
              <w:pStyle w:val="ListParagraph"/>
              <w:keepNext/>
              <w:numPr>
                <w:ilvl w:val="0"/>
                <w:numId w:val="3"/>
              </w:numPr>
              <w:pPrChange w:id="1633" w:author="ANA-AN00" w:date="2021-07-30T14:33:00Z">
                <w:pPr>
                  <w:pStyle w:val="ListParagraph"/>
                  <w:keepNext/>
                  <w:numPr>
                    <w:numId w:val="6"/>
                  </w:numPr>
                  <w:spacing w:before="120"/>
                  <w:ind w:left="360"/>
                </w:pPr>
              </w:pPrChange>
            </w:pPr>
          </w:p>
        </w:tc>
        <w:tc>
          <w:tcPr>
            <w:tcW w:w="1596" w:type="dxa"/>
            <w:tcPrChange w:id="1634" w:author="ANA-AN00" w:date="2021-07-30T14:33:00Z">
              <w:tcPr>
                <w:tcW w:w="1596" w:type="dxa"/>
              </w:tcPr>
            </w:tcPrChange>
          </w:tcPr>
          <w:p w14:paraId="69A843F7" w14:textId="77777777" w:rsidR="00B62D5E" w:rsidRDefault="00B62D5E">
            <w:pPr>
              <w:pStyle w:val="ListParagraph"/>
              <w:keepNext/>
              <w:numPr>
                <w:ilvl w:val="0"/>
                <w:numId w:val="3"/>
              </w:numPr>
              <w:pPrChange w:id="1635" w:author="ANA-AN00" w:date="2021-07-30T14:33:00Z">
                <w:pPr>
                  <w:pStyle w:val="ListParagraph"/>
                  <w:keepNext/>
                  <w:numPr>
                    <w:numId w:val="6"/>
                  </w:numPr>
                  <w:spacing w:before="120"/>
                  <w:ind w:left="360"/>
                </w:pPr>
              </w:pPrChange>
            </w:pPr>
          </w:p>
        </w:tc>
      </w:tr>
      <w:tr w:rsidR="00B62D5E" w14:paraId="3B79718D" w14:textId="77777777" w:rsidTr="00B62D5E">
        <w:tc>
          <w:tcPr>
            <w:tcW w:w="1596" w:type="dxa"/>
            <w:tcPrChange w:id="1636" w:author="ANA-AN00" w:date="2021-07-30T14:33:00Z">
              <w:tcPr>
                <w:tcW w:w="1596" w:type="dxa"/>
                <w:tcBorders>
                  <w:right w:val="single" w:sz="4" w:space="0" w:color="BFBFBF"/>
                </w:tcBorders>
              </w:tcPr>
            </w:tcPrChange>
          </w:tcPr>
          <w:p w14:paraId="147293B9" w14:textId="77777777" w:rsidR="00B62D5E" w:rsidRDefault="00FC177C">
            <w:pPr>
              <w:keepNext/>
            </w:pPr>
            <w:r>
              <w:t xml:space="preserve">have a </w:t>
            </w:r>
            <w:r>
              <w:rPr>
                <w:b/>
              </w:rPr>
              <w:t>positive effect</w:t>
            </w:r>
            <w:r>
              <w:t xml:space="preserve"> on [Country] economy and employment (4) </w:t>
            </w:r>
          </w:p>
        </w:tc>
        <w:tc>
          <w:tcPr>
            <w:tcW w:w="1596" w:type="dxa"/>
            <w:tcPrChange w:id="1637" w:author="ANA-AN00" w:date="2021-07-30T14:33:00Z">
              <w:tcPr>
                <w:tcW w:w="1596" w:type="dxa"/>
              </w:tcPr>
            </w:tcPrChange>
          </w:tcPr>
          <w:p w14:paraId="0A99E0E0" w14:textId="77777777" w:rsidR="00B62D5E" w:rsidRDefault="00B62D5E">
            <w:pPr>
              <w:pStyle w:val="ListParagraph"/>
              <w:keepNext/>
              <w:numPr>
                <w:ilvl w:val="0"/>
                <w:numId w:val="3"/>
              </w:numPr>
              <w:pPrChange w:id="1638" w:author="ANA-AN00" w:date="2021-07-30T14:33:00Z">
                <w:pPr>
                  <w:pStyle w:val="ListParagraph"/>
                  <w:keepNext/>
                  <w:numPr>
                    <w:numId w:val="6"/>
                  </w:numPr>
                  <w:spacing w:before="120"/>
                  <w:ind w:left="360"/>
                </w:pPr>
              </w:pPrChange>
            </w:pPr>
          </w:p>
        </w:tc>
        <w:tc>
          <w:tcPr>
            <w:tcW w:w="1596" w:type="dxa"/>
            <w:tcPrChange w:id="1639" w:author="ANA-AN00" w:date="2021-07-30T14:33:00Z">
              <w:tcPr>
                <w:tcW w:w="1596" w:type="dxa"/>
              </w:tcPr>
            </w:tcPrChange>
          </w:tcPr>
          <w:p w14:paraId="4C549B7C" w14:textId="77777777" w:rsidR="00B62D5E" w:rsidRDefault="00B62D5E">
            <w:pPr>
              <w:pStyle w:val="ListParagraph"/>
              <w:keepNext/>
              <w:numPr>
                <w:ilvl w:val="0"/>
                <w:numId w:val="3"/>
              </w:numPr>
              <w:pPrChange w:id="1640" w:author="ANA-AN00" w:date="2021-07-30T14:33:00Z">
                <w:pPr>
                  <w:pStyle w:val="ListParagraph"/>
                  <w:keepNext/>
                  <w:numPr>
                    <w:numId w:val="6"/>
                  </w:numPr>
                  <w:spacing w:before="120"/>
                  <w:ind w:left="360"/>
                </w:pPr>
              </w:pPrChange>
            </w:pPr>
          </w:p>
        </w:tc>
        <w:tc>
          <w:tcPr>
            <w:tcW w:w="1596" w:type="dxa"/>
            <w:tcPrChange w:id="1641" w:author="ANA-AN00" w:date="2021-07-30T14:33:00Z">
              <w:tcPr>
                <w:tcW w:w="1596" w:type="dxa"/>
              </w:tcPr>
            </w:tcPrChange>
          </w:tcPr>
          <w:p w14:paraId="64DDC108" w14:textId="77777777" w:rsidR="00B62D5E" w:rsidRDefault="00B62D5E">
            <w:pPr>
              <w:pStyle w:val="ListParagraph"/>
              <w:keepNext/>
              <w:numPr>
                <w:ilvl w:val="0"/>
                <w:numId w:val="3"/>
              </w:numPr>
              <w:pPrChange w:id="1642" w:author="ANA-AN00" w:date="2021-07-30T14:33:00Z">
                <w:pPr>
                  <w:pStyle w:val="ListParagraph"/>
                  <w:keepNext/>
                  <w:numPr>
                    <w:numId w:val="6"/>
                  </w:numPr>
                  <w:spacing w:before="120"/>
                  <w:ind w:left="360"/>
                </w:pPr>
              </w:pPrChange>
            </w:pPr>
          </w:p>
        </w:tc>
        <w:tc>
          <w:tcPr>
            <w:tcW w:w="1596" w:type="dxa"/>
            <w:tcPrChange w:id="1643" w:author="ANA-AN00" w:date="2021-07-30T14:33:00Z">
              <w:tcPr>
                <w:tcW w:w="1596" w:type="dxa"/>
              </w:tcPr>
            </w:tcPrChange>
          </w:tcPr>
          <w:p w14:paraId="2A4339B5" w14:textId="77777777" w:rsidR="00B62D5E" w:rsidRDefault="00B62D5E">
            <w:pPr>
              <w:pStyle w:val="ListParagraph"/>
              <w:keepNext/>
              <w:numPr>
                <w:ilvl w:val="0"/>
                <w:numId w:val="3"/>
              </w:numPr>
              <w:pPrChange w:id="1644" w:author="ANA-AN00" w:date="2021-07-30T14:33:00Z">
                <w:pPr>
                  <w:pStyle w:val="ListParagraph"/>
                  <w:keepNext/>
                  <w:numPr>
                    <w:numId w:val="6"/>
                  </w:numPr>
                  <w:spacing w:before="120"/>
                  <w:ind w:left="360"/>
                </w:pPr>
              </w:pPrChange>
            </w:pPr>
          </w:p>
        </w:tc>
        <w:tc>
          <w:tcPr>
            <w:tcW w:w="1596" w:type="dxa"/>
            <w:tcPrChange w:id="1645" w:author="ANA-AN00" w:date="2021-07-30T14:33:00Z">
              <w:tcPr>
                <w:tcW w:w="1596" w:type="dxa"/>
              </w:tcPr>
            </w:tcPrChange>
          </w:tcPr>
          <w:p w14:paraId="70099A82" w14:textId="77777777" w:rsidR="00B62D5E" w:rsidRDefault="00B62D5E">
            <w:pPr>
              <w:pStyle w:val="ListParagraph"/>
              <w:keepNext/>
              <w:numPr>
                <w:ilvl w:val="0"/>
                <w:numId w:val="3"/>
              </w:numPr>
              <w:pPrChange w:id="1646" w:author="ANA-AN00" w:date="2021-07-30T14:33:00Z">
                <w:pPr>
                  <w:pStyle w:val="ListParagraph"/>
                  <w:keepNext/>
                  <w:numPr>
                    <w:numId w:val="6"/>
                  </w:numPr>
                  <w:spacing w:before="120"/>
                  <w:ind w:left="360"/>
                </w:pPr>
              </w:pPrChange>
            </w:pPr>
          </w:p>
        </w:tc>
      </w:tr>
      <w:tr w:rsidR="00B62D5E" w14:paraId="1F32C083" w14:textId="77777777" w:rsidTr="00B62D5E">
        <w:tc>
          <w:tcPr>
            <w:tcW w:w="1596" w:type="dxa"/>
            <w:tcPrChange w:id="1647" w:author="ANA-AN00" w:date="2021-07-30T14:33:00Z">
              <w:tcPr>
                <w:tcW w:w="1596" w:type="dxa"/>
                <w:tcBorders>
                  <w:right w:val="single" w:sz="4" w:space="0" w:color="BFBFBF"/>
                </w:tcBorders>
              </w:tcPr>
            </w:tcPrChange>
          </w:tcPr>
          <w:p w14:paraId="3D05FFAC" w14:textId="77777777" w:rsidR="00B62D5E" w:rsidRDefault="00FC177C">
            <w:pPr>
              <w:keepNext/>
            </w:pPr>
            <w:r>
              <w:t xml:space="preserve">have a </w:t>
            </w:r>
            <w:r>
              <w:rPr>
                <w:b/>
              </w:rPr>
              <w:t xml:space="preserve">large effect </w:t>
            </w:r>
            <w:r>
              <w:t xml:space="preserve">on [Country] economy and employment (3) </w:t>
            </w:r>
          </w:p>
        </w:tc>
        <w:tc>
          <w:tcPr>
            <w:tcW w:w="1596" w:type="dxa"/>
            <w:tcPrChange w:id="1648" w:author="ANA-AN00" w:date="2021-07-30T14:33:00Z">
              <w:tcPr>
                <w:tcW w:w="1596" w:type="dxa"/>
              </w:tcPr>
            </w:tcPrChange>
          </w:tcPr>
          <w:p w14:paraId="2A2E2DF8" w14:textId="77777777" w:rsidR="00B62D5E" w:rsidRDefault="00B62D5E">
            <w:pPr>
              <w:pStyle w:val="ListParagraph"/>
              <w:keepNext/>
              <w:numPr>
                <w:ilvl w:val="0"/>
                <w:numId w:val="3"/>
              </w:numPr>
              <w:pPrChange w:id="1649" w:author="ANA-AN00" w:date="2021-07-30T14:33:00Z">
                <w:pPr>
                  <w:pStyle w:val="ListParagraph"/>
                  <w:keepNext/>
                  <w:numPr>
                    <w:numId w:val="6"/>
                  </w:numPr>
                  <w:spacing w:before="120"/>
                  <w:ind w:left="360"/>
                </w:pPr>
              </w:pPrChange>
            </w:pPr>
          </w:p>
        </w:tc>
        <w:tc>
          <w:tcPr>
            <w:tcW w:w="1596" w:type="dxa"/>
            <w:tcPrChange w:id="1650" w:author="ANA-AN00" w:date="2021-07-30T14:33:00Z">
              <w:tcPr>
                <w:tcW w:w="1596" w:type="dxa"/>
              </w:tcPr>
            </w:tcPrChange>
          </w:tcPr>
          <w:p w14:paraId="48A65DAF" w14:textId="77777777" w:rsidR="00B62D5E" w:rsidRDefault="00B62D5E">
            <w:pPr>
              <w:pStyle w:val="ListParagraph"/>
              <w:keepNext/>
              <w:numPr>
                <w:ilvl w:val="0"/>
                <w:numId w:val="3"/>
              </w:numPr>
              <w:pPrChange w:id="1651" w:author="ANA-AN00" w:date="2021-07-30T14:33:00Z">
                <w:pPr>
                  <w:pStyle w:val="ListParagraph"/>
                  <w:keepNext/>
                  <w:numPr>
                    <w:numId w:val="6"/>
                  </w:numPr>
                  <w:spacing w:before="120"/>
                  <w:ind w:left="360"/>
                </w:pPr>
              </w:pPrChange>
            </w:pPr>
          </w:p>
        </w:tc>
        <w:tc>
          <w:tcPr>
            <w:tcW w:w="1596" w:type="dxa"/>
            <w:tcPrChange w:id="1652" w:author="ANA-AN00" w:date="2021-07-30T14:33:00Z">
              <w:tcPr>
                <w:tcW w:w="1596" w:type="dxa"/>
              </w:tcPr>
            </w:tcPrChange>
          </w:tcPr>
          <w:p w14:paraId="3164CD34" w14:textId="77777777" w:rsidR="00B62D5E" w:rsidRDefault="00B62D5E">
            <w:pPr>
              <w:pStyle w:val="ListParagraph"/>
              <w:keepNext/>
              <w:numPr>
                <w:ilvl w:val="0"/>
                <w:numId w:val="3"/>
              </w:numPr>
              <w:pPrChange w:id="1653" w:author="ANA-AN00" w:date="2021-07-30T14:33:00Z">
                <w:pPr>
                  <w:pStyle w:val="ListParagraph"/>
                  <w:keepNext/>
                  <w:numPr>
                    <w:numId w:val="6"/>
                  </w:numPr>
                  <w:spacing w:before="120"/>
                  <w:ind w:left="360"/>
                </w:pPr>
              </w:pPrChange>
            </w:pPr>
          </w:p>
        </w:tc>
        <w:tc>
          <w:tcPr>
            <w:tcW w:w="1596" w:type="dxa"/>
            <w:tcPrChange w:id="1654" w:author="ANA-AN00" w:date="2021-07-30T14:33:00Z">
              <w:tcPr>
                <w:tcW w:w="1596" w:type="dxa"/>
              </w:tcPr>
            </w:tcPrChange>
          </w:tcPr>
          <w:p w14:paraId="03211A70" w14:textId="77777777" w:rsidR="00B62D5E" w:rsidRDefault="00B62D5E">
            <w:pPr>
              <w:pStyle w:val="ListParagraph"/>
              <w:keepNext/>
              <w:numPr>
                <w:ilvl w:val="0"/>
                <w:numId w:val="3"/>
              </w:numPr>
              <w:pPrChange w:id="1655" w:author="ANA-AN00" w:date="2021-07-30T14:33:00Z">
                <w:pPr>
                  <w:pStyle w:val="ListParagraph"/>
                  <w:keepNext/>
                  <w:numPr>
                    <w:numId w:val="6"/>
                  </w:numPr>
                  <w:spacing w:before="120"/>
                  <w:ind w:left="360"/>
                </w:pPr>
              </w:pPrChange>
            </w:pPr>
          </w:p>
        </w:tc>
        <w:tc>
          <w:tcPr>
            <w:tcW w:w="1596" w:type="dxa"/>
            <w:tcPrChange w:id="1656" w:author="ANA-AN00" w:date="2021-07-30T14:33:00Z">
              <w:tcPr>
                <w:tcW w:w="1596" w:type="dxa"/>
              </w:tcPr>
            </w:tcPrChange>
          </w:tcPr>
          <w:p w14:paraId="27FFE64C" w14:textId="77777777" w:rsidR="00B62D5E" w:rsidRDefault="00B62D5E">
            <w:pPr>
              <w:pStyle w:val="ListParagraph"/>
              <w:keepNext/>
              <w:numPr>
                <w:ilvl w:val="0"/>
                <w:numId w:val="3"/>
              </w:numPr>
              <w:pPrChange w:id="1657" w:author="ANA-AN00" w:date="2021-07-30T14:33:00Z">
                <w:pPr>
                  <w:pStyle w:val="ListParagraph"/>
                  <w:keepNext/>
                  <w:numPr>
                    <w:numId w:val="6"/>
                  </w:numPr>
                  <w:spacing w:before="120"/>
                  <w:ind w:left="360"/>
                </w:pPr>
              </w:pPrChange>
            </w:pPr>
          </w:p>
        </w:tc>
      </w:tr>
      <w:tr w:rsidR="00B62D5E" w14:paraId="15E32A6E" w14:textId="77777777" w:rsidTr="00B62D5E">
        <w:tc>
          <w:tcPr>
            <w:tcW w:w="1596" w:type="dxa"/>
            <w:tcPrChange w:id="1658" w:author="ANA-AN00" w:date="2021-07-30T14:33:00Z">
              <w:tcPr>
                <w:tcW w:w="1596" w:type="dxa"/>
                <w:tcBorders>
                  <w:right w:val="single" w:sz="4" w:space="0" w:color="BFBFBF"/>
                </w:tcBorders>
              </w:tcPr>
            </w:tcPrChange>
          </w:tcPr>
          <w:p w14:paraId="79103655" w14:textId="77777777" w:rsidR="00B62D5E" w:rsidRDefault="00FC177C">
            <w:pPr>
              <w:keepNext/>
            </w:pPr>
            <w:r>
              <w:t xml:space="preserve">be a costless way to fight climate change (5) </w:t>
            </w:r>
          </w:p>
        </w:tc>
        <w:tc>
          <w:tcPr>
            <w:tcW w:w="1596" w:type="dxa"/>
            <w:tcPrChange w:id="1659" w:author="ANA-AN00" w:date="2021-07-30T14:33:00Z">
              <w:tcPr>
                <w:tcW w:w="1596" w:type="dxa"/>
              </w:tcPr>
            </w:tcPrChange>
          </w:tcPr>
          <w:p w14:paraId="7E01456C" w14:textId="77777777" w:rsidR="00B62D5E" w:rsidRDefault="00B62D5E">
            <w:pPr>
              <w:pStyle w:val="ListParagraph"/>
              <w:keepNext/>
              <w:numPr>
                <w:ilvl w:val="0"/>
                <w:numId w:val="3"/>
              </w:numPr>
              <w:pPrChange w:id="1660" w:author="ANA-AN00" w:date="2021-07-30T14:33:00Z">
                <w:pPr>
                  <w:pStyle w:val="ListParagraph"/>
                  <w:keepNext/>
                  <w:numPr>
                    <w:numId w:val="6"/>
                  </w:numPr>
                  <w:spacing w:before="120"/>
                  <w:ind w:left="360"/>
                </w:pPr>
              </w:pPrChange>
            </w:pPr>
          </w:p>
        </w:tc>
        <w:tc>
          <w:tcPr>
            <w:tcW w:w="1596" w:type="dxa"/>
            <w:tcPrChange w:id="1661" w:author="ANA-AN00" w:date="2021-07-30T14:33:00Z">
              <w:tcPr>
                <w:tcW w:w="1596" w:type="dxa"/>
              </w:tcPr>
            </w:tcPrChange>
          </w:tcPr>
          <w:p w14:paraId="11D14BD4" w14:textId="77777777" w:rsidR="00B62D5E" w:rsidRDefault="00B62D5E">
            <w:pPr>
              <w:pStyle w:val="ListParagraph"/>
              <w:keepNext/>
              <w:numPr>
                <w:ilvl w:val="0"/>
                <w:numId w:val="3"/>
              </w:numPr>
              <w:pPrChange w:id="1662" w:author="ANA-AN00" w:date="2021-07-30T14:33:00Z">
                <w:pPr>
                  <w:pStyle w:val="ListParagraph"/>
                  <w:keepNext/>
                  <w:numPr>
                    <w:numId w:val="6"/>
                  </w:numPr>
                  <w:spacing w:before="120"/>
                  <w:ind w:left="360"/>
                </w:pPr>
              </w:pPrChange>
            </w:pPr>
          </w:p>
        </w:tc>
        <w:tc>
          <w:tcPr>
            <w:tcW w:w="1596" w:type="dxa"/>
            <w:tcPrChange w:id="1663" w:author="ANA-AN00" w:date="2021-07-30T14:33:00Z">
              <w:tcPr>
                <w:tcW w:w="1596" w:type="dxa"/>
              </w:tcPr>
            </w:tcPrChange>
          </w:tcPr>
          <w:p w14:paraId="2556C6C7" w14:textId="77777777" w:rsidR="00B62D5E" w:rsidRDefault="00B62D5E">
            <w:pPr>
              <w:pStyle w:val="ListParagraph"/>
              <w:keepNext/>
              <w:numPr>
                <w:ilvl w:val="0"/>
                <w:numId w:val="3"/>
              </w:numPr>
              <w:pPrChange w:id="1664" w:author="ANA-AN00" w:date="2021-07-30T14:33:00Z">
                <w:pPr>
                  <w:pStyle w:val="ListParagraph"/>
                  <w:keepNext/>
                  <w:numPr>
                    <w:numId w:val="6"/>
                  </w:numPr>
                  <w:spacing w:before="120"/>
                  <w:ind w:left="360"/>
                </w:pPr>
              </w:pPrChange>
            </w:pPr>
          </w:p>
        </w:tc>
        <w:tc>
          <w:tcPr>
            <w:tcW w:w="1596" w:type="dxa"/>
            <w:tcPrChange w:id="1665" w:author="ANA-AN00" w:date="2021-07-30T14:33:00Z">
              <w:tcPr>
                <w:tcW w:w="1596" w:type="dxa"/>
              </w:tcPr>
            </w:tcPrChange>
          </w:tcPr>
          <w:p w14:paraId="0D149411" w14:textId="77777777" w:rsidR="00B62D5E" w:rsidRDefault="00B62D5E">
            <w:pPr>
              <w:pStyle w:val="ListParagraph"/>
              <w:keepNext/>
              <w:numPr>
                <w:ilvl w:val="0"/>
                <w:numId w:val="3"/>
              </w:numPr>
              <w:pPrChange w:id="1666" w:author="ANA-AN00" w:date="2021-07-30T14:33:00Z">
                <w:pPr>
                  <w:pStyle w:val="ListParagraph"/>
                  <w:keepNext/>
                  <w:numPr>
                    <w:numId w:val="6"/>
                  </w:numPr>
                  <w:spacing w:before="120"/>
                  <w:ind w:left="360"/>
                </w:pPr>
              </w:pPrChange>
            </w:pPr>
          </w:p>
        </w:tc>
        <w:tc>
          <w:tcPr>
            <w:tcW w:w="1596" w:type="dxa"/>
            <w:tcPrChange w:id="1667" w:author="ANA-AN00" w:date="2021-07-30T14:33:00Z">
              <w:tcPr>
                <w:tcW w:w="1596" w:type="dxa"/>
              </w:tcPr>
            </w:tcPrChange>
          </w:tcPr>
          <w:p w14:paraId="6981067F" w14:textId="77777777" w:rsidR="00B62D5E" w:rsidRDefault="00B62D5E">
            <w:pPr>
              <w:pStyle w:val="ListParagraph"/>
              <w:keepNext/>
              <w:numPr>
                <w:ilvl w:val="0"/>
                <w:numId w:val="3"/>
              </w:numPr>
              <w:pPrChange w:id="1668" w:author="ANA-AN00" w:date="2021-07-30T14:33:00Z">
                <w:pPr>
                  <w:pStyle w:val="ListParagraph"/>
                  <w:keepNext/>
                  <w:numPr>
                    <w:numId w:val="6"/>
                  </w:numPr>
                  <w:spacing w:before="120"/>
                  <w:ind w:left="360"/>
                </w:pPr>
              </w:pPrChange>
            </w:pPr>
          </w:p>
        </w:tc>
      </w:tr>
    </w:tbl>
    <w:p w14:paraId="46DF6DD7" w14:textId="77777777" w:rsidR="00B62D5E" w:rsidRDefault="00B62D5E"/>
    <w:p w14:paraId="0485AD92" w14:textId="77777777" w:rsidR="00B62D5E" w:rsidRDefault="00B62D5E"/>
    <w:p w14:paraId="17607310" w14:textId="77777777" w:rsidR="00B62D5E" w:rsidRDefault="00FC177C">
      <w:pPr>
        <w:keepNext/>
      </w:pPr>
      <w:r>
        <w:lastRenderedPageBreak/>
        <w:t xml:space="preserve">Q135 </w:t>
      </w:r>
      <w:r>
        <w:t>您是否认同以下说法？禁止内燃机汽车会</w:t>
      </w:r>
      <w:r>
        <w:t>…</w:t>
      </w:r>
    </w:p>
    <w:tbl>
      <w:tblPr>
        <w:tblStyle w:val="QQuestionTable"/>
        <w:tblW w:w="0" w:type="auto"/>
        <w:tblLook w:val="0460" w:firstRow="1" w:lastRow="1" w:firstColumn="0" w:lastColumn="0" w:noHBand="0" w:noVBand="1"/>
        <w:tblPrChange w:id="1669"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1670">
          <w:tblGrid>
            <w:gridCol w:w="1596"/>
            <w:gridCol w:w="1596"/>
            <w:gridCol w:w="1596"/>
            <w:gridCol w:w="1596"/>
            <w:gridCol w:w="1596"/>
            <w:gridCol w:w="1596"/>
          </w:tblGrid>
        </w:tblGridChange>
      </w:tblGrid>
      <w:tr w:rsidR="00B62D5E" w14:paraId="1F2CE18C"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671" w:author="ANA-AN00" w:date="2021-07-30T14:33:00Z">
              <w:tcPr>
                <w:tcW w:w="1596" w:type="dxa"/>
                <w:tcBorders>
                  <w:right w:val="single" w:sz="4" w:space="0" w:color="BFBFBF"/>
                </w:tcBorders>
              </w:tcPr>
            </w:tcPrChange>
          </w:tcPr>
          <w:p w14:paraId="6A2AE90D"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672" w:author="ANA-AN00" w:date="2021-07-30T14:33:00Z">
              <w:tcPr>
                <w:tcW w:w="1596" w:type="dxa"/>
              </w:tcPr>
            </w:tcPrChange>
          </w:tcPr>
          <w:p w14:paraId="0B3B996D"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Change w:id="1673" w:author="ANA-AN00" w:date="2021-07-30T14:33:00Z">
              <w:tcPr>
                <w:tcW w:w="1596" w:type="dxa"/>
              </w:tcPr>
            </w:tcPrChange>
          </w:tcPr>
          <w:p w14:paraId="0879AE30"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Change w:id="1674" w:author="ANA-AN00" w:date="2021-07-30T14:33:00Z">
              <w:tcPr>
                <w:tcW w:w="1596" w:type="dxa"/>
              </w:tcPr>
            </w:tcPrChange>
          </w:tcPr>
          <w:p w14:paraId="3F1C14C5"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Change w:id="1675" w:author="ANA-AN00" w:date="2021-07-30T14:33:00Z">
              <w:tcPr>
                <w:tcW w:w="1596" w:type="dxa"/>
              </w:tcPr>
            </w:tcPrChange>
          </w:tcPr>
          <w:p w14:paraId="33559F49"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有点同意</w:t>
            </w:r>
            <w:r>
              <w:t xml:space="preserve"> (4)</w:t>
            </w:r>
          </w:p>
        </w:tc>
        <w:tc>
          <w:tcPr>
            <w:tcW w:w="1596" w:type="dxa"/>
            <w:tcPrChange w:id="1676" w:author="ANA-AN00" w:date="2021-07-30T14:33:00Z">
              <w:tcPr>
                <w:tcW w:w="1596" w:type="dxa"/>
              </w:tcPr>
            </w:tcPrChange>
          </w:tcPr>
          <w:p w14:paraId="76CC8590"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B62D5E" w14:paraId="18A9C0D3" w14:textId="77777777" w:rsidTr="00B62D5E">
        <w:tc>
          <w:tcPr>
            <w:tcW w:w="1596" w:type="dxa"/>
            <w:tcPrChange w:id="1677" w:author="ANA-AN00" w:date="2021-07-30T14:33:00Z">
              <w:tcPr>
                <w:tcW w:w="1596" w:type="dxa"/>
                <w:tcBorders>
                  <w:right w:val="single" w:sz="4" w:space="0" w:color="BFBFBF"/>
                </w:tcBorders>
              </w:tcPr>
            </w:tcPrChange>
          </w:tcPr>
          <w:p w14:paraId="17D571A2" w14:textId="77777777" w:rsidR="00B62D5E" w:rsidRDefault="00FC177C">
            <w:pPr>
              <w:keepNext/>
            </w:pPr>
            <w:r>
              <w:t>减少汽车的二氧化碳排放量</w:t>
            </w:r>
            <w:r>
              <w:t xml:space="preserve"> (1) </w:t>
            </w:r>
          </w:p>
        </w:tc>
        <w:tc>
          <w:tcPr>
            <w:tcW w:w="1596" w:type="dxa"/>
            <w:tcPrChange w:id="1678" w:author="ANA-AN00" w:date="2021-07-30T14:33:00Z">
              <w:tcPr>
                <w:tcW w:w="1596" w:type="dxa"/>
              </w:tcPr>
            </w:tcPrChange>
          </w:tcPr>
          <w:p w14:paraId="7275090C" w14:textId="77777777" w:rsidR="00B62D5E" w:rsidRDefault="00B62D5E">
            <w:pPr>
              <w:pStyle w:val="ListParagraph"/>
              <w:keepNext/>
              <w:numPr>
                <w:ilvl w:val="0"/>
                <w:numId w:val="3"/>
              </w:numPr>
              <w:pPrChange w:id="1679" w:author="ANA-AN00" w:date="2021-07-30T14:33:00Z">
                <w:pPr>
                  <w:pStyle w:val="ListParagraph"/>
                  <w:keepNext/>
                  <w:numPr>
                    <w:numId w:val="6"/>
                  </w:numPr>
                  <w:spacing w:before="120"/>
                  <w:ind w:left="360"/>
                </w:pPr>
              </w:pPrChange>
            </w:pPr>
          </w:p>
        </w:tc>
        <w:tc>
          <w:tcPr>
            <w:tcW w:w="1596" w:type="dxa"/>
            <w:tcPrChange w:id="1680" w:author="ANA-AN00" w:date="2021-07-30T14:33:00Z">
              <w:tcPr>
                <w:tcW w:w="1596" w:type="dxa"/>
              </w:tcPr>
            </w:tcPrChange>
          </w:tcPr>
          <w:p w14:paraId="0EE91037" w14:textId="77777777" w:rsidR="00B62D5E" w:rsidRDefault="00B62D5E">
            <w:pPr>
              <w:pStyle w:val="ListParagraph"/>
              <w:keepNext/>
              <w:numPr>
                <w:ilvl w:val="0"/>
                <w:numId w:val="3"/>
              </w:numPr>
              <w:pPrChange w:id="1681" w:author="ANA-AN00" w:date="2021-07-30T14:33:00Z">
                <w:pPr>
                  <w:pStyle w:val="ListParagraph"/>
                  <w:keepNext/>
                  <w:numPr>
                    <w:numId w:val="6"/>
                  </w:numPr>
                  <w:spacing w:before="120"/>
                  <w:ind w:left="360"/>
                </w:pPr>
              </w:pPrChange>
            </w:pPr>
          </w:p>
        </w:tc>
        <w:tc>
          <w:tcPr>
            <w:tcW w:w="1596" w:type="dxa"/>
            <w:tcPrChange w:id="1682" w:author="ANA-AN00" w:date="2021-07-30T14:33:00Z">
              <w:tcPr>
                <w:tcW w:w="1596" w:type="dxa"/>
              </w:tcPr>
            </w:tcPrChange>
          </w:tcPr>
          <w:p w14:paraId="1E1FD564" w14:textId="77777777" w:rsidR="00B62D5E" w:rsidRDefault="00B62D5E">
            <w:pPr>
              <w:pStyle w:val="ListParagraph"/>
              <w:keepNext/>
              <w:numPr>
                <w:ilvl w:val="0"/>
                <w:numId w:val="3"/>
              </w:numPr>
              <w:pPrChange w:id="1683" w:author="ANA-AN00" w:date="2021-07-30T14:33:00Z">
                <w:pPr>
                  <w:pStyle w:val="ListParagraph"/>
                  <w:keepNext/>
                  <w:numPr>
                    <w:numId w:val="6"/>
                  </w:numPr>
                  <w:spacing w:before="120"/>
                  <w:ind w:left="360"/>
                </w:pPr>
              </w:pPrChange>
            </w:pPr>
          </w:p>
        </w:tc>
        <w:tc>
          <w:tcPr>
            <w:tcW w:w="1596" w:type="dxa"/>
            <w:tcPrChange w:id="1684" w:author="ANA-AN00" w:date="2021-07-30T14:33:00Z">
              <w:tcPr>
                <w:tcW w:w="1596" w:type="dxa"/>
              </w:tcPr>
            </w:tcPrChange>
          </w:tcPr>
          <w:p w14:paraId="464A14C6" w14:textId="77777777" w:rsidR="00B62D5E" w:rsidRDefault="00B62D5E">
            <w:pPr>
              <w:pStyle w:val="ListParagraph"/>
              <w:keepNext/>
              <w:numPr>
                <w:ilvl w:val="0"/>
                <w:numId w:val="3"/>
              </w:numPr>
              <w:pPrChange w:id="1685" w:author="ANA-AN00" w:date="2021-07-30T14:33:00Z">
                <w:pPr>
                  <w:pStyle w:val="ListParagraph"/>
                  <w:keepNext/>
                  <w:numPr>
                    <w:numId w:val="6"/>
                  </w:numPr>
                  <w:spacing w:before="120"/>
                  <w:ind w:left="360"/>
                </w:pPr>
              </w:pPrChange>
            </w:pPr>
          </w:p>
        </w:tc>
        <w:tc>
          <w:tcPr>
            <w:tcW w:w="1596" w:type="dxa"/>
            <w:tcPrChange w:id="1686" w:author="ANA-AN00" w:date="2021-07-30T14:33:00Z">
              <w:tcPr>
                <w:tcW w:w="1596" w:type="dxa"/>
              </w:tcPr>
            </w:tcPrChange>
          </w:tcPr>
          <w:p w14:paraId="230BD9A8" w14:textId="77777777" w:rsidR="00B62D5E" w:rsidRDefault="00B62D5E">
            <w:pPr>
              <w:pStyle w:val="ListParagraph"/>
              <w:keepNext/>
              <w:numPr>
                <w:ilvl w:val="0"/>
                <w:numId w:val="3"/>
              </w:numPr>
              <w:pPrChange w:id="1687" w:author="ANA-AN00" w:date="2021-07-30T14:33:00Z">
                <w:pPr>
                  <w:pStyle w:val="ListParagraph"/>
                  <w:keepNext/>
                  <w:numPr>
                    <w:numId w:val="6"/>
                  </w:numPr>
                  <w:spacing w:before="120"/>
                  <w:ind w:left="360"/>
                </w:pPr>
              </w:pPrChange>
            </w:pPr>
          </w:p>
        </w:tc>
      </w:tr>
      <w:tr w:rsidR="00B62D5E" w14:paraId="1B6A7EAA" w14:textId="77777777" w:rsidTr="00B62D5E">
        <w:tc>
          <w:tcPr>
            <w:tcW w:w="1596" w:type="dxa"/>
            <w:tcPrChange w:id="1688" w:author="ANA-AN00" w:date="2021-07-30T14:33:00Z">
              <w:tcPr>
                <w:tcW w:w="1596" w:type="dxa"/>
                <w:tcBorders>
                  <w:right w:val="single" w:sz="4" w:space="0" w:color="BFBFBF"/>
                </w:tcBorders>
              </w:tcPr>
            </w:tcPrChange>
          </w:tcPr>
          <w:p w14:paraId="43571A5F" w14:textId="77777777" w:rsidR="00B62D5E" w:rsidRDefault="00FC177C">
            <w:pPr>
              <w:keepNext/>
            </w:pPr>
            <w:r>
              <w:t>减少空气污染</w:t>
            </w:r>
            <w:r>
              <w:t xml:space="preserve"> (2) </w:t>
            </w:r>
          </w:p>
        </w:tc>
        <w:tc>
          <w:tcPr>
            <w:tcW w:w="1596" w:type="dxa"/>
            <w:tcPrChange w:id="1689" w:author="ANA-AN00" w:date="2021-07-30T14:33:00Z">
              <w:tcPr>
                <w:tcW w:w="1596" w:type="dxa"/>
              </w:tcPr>
            </w:tcPrChange>
          </w:tcPr>
          <w:p w14:paraId="7F9B7F6E" w14:textId="77777777" w:rsidR="00B62D5E" w:rsidRDefault="00B62D5E">
            <w:pPr>
              <w:pStyle w:val="ListParagraph"/>
              <w:keepNext/>
              <w:numPr>
                <w:ilvl w:val="0"/>
                <w:numId w:val="3"/>
              </w:numPr>
              <w:pPrChange w:id="1690" w:author="ANA-AN00" w:date="2021-07-30T14:33:00Z">
                <w:pPr>
                  <w:pStyle w:val="ListParagraph"/>
                  <w:keepNext/>
                  <w:numPr>
                    <w:numId w:val="6"/>
                  </w:numPr>
                  <w:spacing w:before="120"/>
                  <w:ind w:left="360"/>
                </w:pPr>
              </w:pPrChange>
            </w:pPr>
          </w:p>
        </w:tc>
        <w:tc>
          <w:tcPr>
            <w:tcW w:w="1596" w:type="dxa"/>
            <w:tcPrChange w:id="1691" w:author="ANA-AN00" w:date="2021-07-30T14:33:00Z">
              <w:tcPr>
                <w:tcW w:w="1596" w:type="dxa"/>
              </w:tcPr>
            </w:tcPrChange>
          </w:tcPr>
          <w:p w14:paraId="0B74A5C3" w14:textId="77777777" w:rsidR="00B62D5E" w:rsidRDefault="00B62D5E">
            <w:pPr>
              <w:pStyle w:val="ListParagraph"/>
              <w:keepNext/>
              <w:numPr>
                <w:ilvl w:val="0"/>
                <w:numId w:val="3"/>
              </w:numPr>
              <w:pPrChange w:id="1692" w:author="ANA-AN00" w:date="2021-07-30T14:33:00Z">
                <w:pPr>
                  <w:pStyle w:val="ListParagraph"/>
                  <w:keepNext/>
                  <w:numPr>
                    <w:numId w:val="6"/>
                  </w:numPr>
                  <w:spacing w:before="120"/>
                  <w:ind w:left="360"/>
                </w:pPr>
              </w:pPrChange>
            </w:pPr>
          </w:p>
        </w:tc>
        <w:tc>
          <w:tcPr>
            <w:tcW w:w="1596" w:type="dxa"/>
            <w:tcPrChange w:id="1693" w:author="ANA-AN00" w:date="2021-07-30T14:33:00Z">
              <w:tcPr>
                <w:tcW w:w="1596" w:type="dxa"/>
              </w:tcPr>
            </w:tcPrChange>
          </w:tcPr>
          <w:p w14:paraId="1507D4A0" w14:textId="77777777" w:rsidR="00B62D5E" w:rsidRDefault="00B62D5E">
            <w:pPr>
              <w:pStyle w:val="ListParagraph"/>
              <w:keepNext/>
              <w:numPr>
                <w:ilvl w:val="0"/>
                <w:numId w:val="3"/>
              </w:numPr>
              <w:pPrChange w:id="1694" w:author="ANA-AN00" w:date="2021-07-30T14:33:00Z">
                <w:pPr>
                  <w:pStyle w:val="ListParagraph"/>
                  <w:keepNext/>
                  <w:numPr>
                    <w:numId w:val="6"/>
                  </w:numPr>
                  <w:spacing w:before="120"/>
                  <w:ind w:left="360"/>
                </w:pPr>
              </w:pPrChange>
            </w:pPr>
          </w:p>
        </w:tc>
        <w:tc>
          <w:tcPr>
            <w:tcW w:w="1596" w:type="dxa"/>
            <w:tcPrChange w:id="1695" w:author="ANA-AN00" w:date="2021-07-30T14:33:00Z">
              <w:tcPr>
                <w:tcW w:w="1596" w:type="dxa"/>
              </w:tcPr>
            </w:tcPrChange>
          </w:tcPr>
          <w:p w14:paraId="6874CD19" w14:textId="77777777" w:rsidR="00B62D5E" w:rsidRDefault="00B62D5E">
            <w:pPr>
              <w:pStyle w:val="ListParagraph"/>
              <w:keepNext/>
              <w:numPr>
                <w:ilvl w:val="0"/>
                <w:numId w:val="3"/>
              </w:numPr>
              <w:pPrChange w:id="1696" w:author="ANA-AN00" w:date="2021-07-30T14:33:00Z">
                <w:pPr>
                  <w:pStyle w:val="ListParagraph"/>
                  <w:keepNext/>
                  <w:numPr>
                    <w:numId w:val="6"/>
                  </w:numPr>
                  <w:spacing w:before="120"/>
                  <w:ind w:left="360"/>
                </w:pPr>
              </w:pPrChange>
            </w:pPr>
          </w:p>
        </w:tc>
        <w:tc>
          <w:tcPr>
            <w:tcW w:w="1596" w:type="dxa"/>
            <w:tcPrChange w:id="1697" w:author="ANA-AN00" w:date="2021-07-30T14:33:00Z">
              <w:tcPr>
                <w:tcW w:w="1596" w:type="dxa"/>
              </w:tcPr>
            </w:tcPrChange>
          </w:tcPr>
          <w:p w14:paraId="63ED2327" w14:textId="77777777" w:rsidR="00B62D5E" w:rsidRDefault="00B62D5E">
            <w:pPr>
              <w:pStyle w:val="ListParagraph"/>
              <w:keepNext/>
              <w:numPr>
                <w:ilvl w:val="0"/>
                <w:numId w:val="3"/>
              </w:numPr>
              <w:pPrChange w:id="1698" w:author="ANA-AN00" w:date="2021-07-30T14:33:00Z">
                <w:pPr>
                  <w:pStyle w:val="ListParagraph"/>
                  <w:keepNext/>
                  <w:numPr>
                    <w:numId w:val="6"/>
                  </w:numPr>
                  <w:spacing w:before="120"/>
                  <w:ind w:left="360"/>
                </w:pPr>
              </w:pPrChange>
            </w:pPr>
          </w:p>
        </w:tc>
      </w:tr>
      <w:tr w:rsidR="00B62D5E" w14:paraId="7FC49F58" w14:textId="77777777" w:rsidTr="00B62D5E">
        <w:tc>
          <w:tcPr>
            <w:tcW w:w="1596" w:type="dxa"/>
            <w:tcPrChange w:id="1699" w:author="ANA-AN00" w:date="2021-07-30T14:33:00Z">
              <w:tcPr>
                <w:tcW w:w="1596" w:type="dxa"/>
                <w:tcBorders>
                  <w:right w:val="single" w:sz="4" w:space="0" w:color="BFBFBF"/>
                </w:tcBorders>
              </w:tcPr>
            </w:tcPrChange>
          </w:tcPr>
          <w:p w14:paraId="5F89FE06" w14:textId="77777777" w:rsidR="00B62D5E" w:rsidRDefault="00FC177C">
            <w:pPr>
              <w:keepNext/>
            </w:pPr>
            <w:r>
              <w:t>对中国经济和就业产生</w:t>
            </w:r>
            <w:r>
              <w:rPr>
                <w:b/>
              </w:rPr>
              <w:t>正面影响</w:t>
            </w:r>
            <w:r>
              <w:t xml:space="preserve"> (4) </w:t>
            </w:r>
          </w:p>
        </w:tc>
        <w:tc>
          <w:tcPr>
            <w:tcW w:w="1596" w:type="dxa"/>
            <w:tcPrChange w:id="1700" w:author="ANA-AN00" w:date="2021-07-30T14:33:00Z">
              <w:tcPr>
                <w:tcW w:w="1596" w:type="dxa"/>
              </w:tcPr>
            </w:tcPrChange>
          </w:tcPr>
          <w:p w14:paraId="4BE303D8" w14:textId="77777777" w:rsidR="00B62D5E" w:rsidRDefault="00B62D5E">
            <w:pPr>
              <w:pStyle w:val="ListParagraph"/>
              <w:keepNext/>
              <w:numPr>
                <w:ilvl w:val="0"/>
                <w:numId w:val="3"/>
              </w:numPr>
              <w:pPrChange w:id="1701" w:author="ANA-AN00" w:date="2021-07-30T14:33:00Z">
                <w:pPr>
                  <w:pStyle w:val="ListParagraph"/>
                  <w:keepNext/>
                  <w:numPr>
                    <w:numId w:val="6"/>
                  </w:numPr>
                  <w:spacing w:before="120"/>
                  <w:ind w:left="360"/>
                </w:pPr>
              </w:pPrChange>
            </w:pPr>
          </w:p>
        </w:tc>
        <w:tc>
          <w:tcPr>
            <w:tcW w:w="1596" w:type="dxa"/>
            <w:tcPrChange w:id="1702" w:author="ANA-AN00" w:date="2021-07-30T14:33:00Z">
              <w:tcPr>
                <w:tcW w:w="1596" w:type="dxa"/>
              </w:tcPr>
            </w:tcPrChange>
          </w:tcPr>
          <w:p w14:paraId="5F17633D" w14:textId="77777777" w:rsidR="00B62D5E" w:rsidRDefault="00B62D5E">
            <w:pPr>
              <w:pStyle w:val="ListParagraph"/>
              <w:keepNext/>
              <w:numPr>
                <w:ilvl w:val="0"/>
                <w:numId w:val="3"/>
              </w:numPr>
              <w:pPrChange w:id="1703" w:author="ANA-AN00" w:date="2021-07-30T14:33:00Z">
                <w:pPr>
                  <w:pStyle w:val="ListParagraph"/>
                  <w:keepNext/>
                  <w:numPr>
                    <w:numId w:val="6"/>
                  </w:numPr>
                  <w:spacing w:before="120"/>
                  <w:ind w:left="360"/>
                </w:pPr>
              </w:pPrChange>
            </w:pPr>
          </w:p>
        </w:tc>
        <w:tc>
          <w:tcPr>
            <w:tcW w:w="1596" w:type="dxa"/>
            <w:tcPrChange w:id="1704" w:author="ANA-AN00" w:date="2021-07-30T14:33:00Z">
              <w:tcPr>
                <w:tcW w:w="1596" w:type="dxa"/>
              </w:tcPr>
            </w:tcPrChange>
          </w:tcPr>
          <w:p w14:paraId="1F46F8F9" w14:textId="77777777" w:rsidR="00B62D5E" w:rsidRDefault="00B62D5E">
            <w:pPr>
              <w:pStyle w:val="ListParagraph"/>
              <w:keepNext/>
              <w:numPr>
                <w:ilvl w:val="0"/>
                <w:numId w:val="3"/>
              </w:numPr>
              <w:pPrChange w:id="1705" w:author="ANA-AN00" w:date="2021-07-30T14:33:00Z">
                <w:pPr>
                  <w:pStyle w:val="ListParagraph"/>
                  <w:keepNext/>
                  <w:numPr>
                    <w:numId w:val="6"/>
                  </w:numPr>
                  <w:spacing w:before="120"/>
                  <w:ind w:left="360"/>
                </w:pPr>
              </w:pPrChange>
            </w:pPr>
          </w:p>
        </w:tc>
        <w:tc>
          <w:tcPr>
            <w:tcW w:w="1596" w:type="dxa"/>
            <w:tcPrChange w:id="1706" w:author="ANA-AN00" w:date="2021-07-30T14:33:00Z">
              <w:tcPr>
                <w:tcW w:w="1596" w:type="dxa"/>
              </w:tcPr>
            </w:tcPrChange>
          </w:tcPr>
          <w:p w14:paraId="00CA2BD2" w14:textId="77777777" w:rsidR="00B62D5E" w:rsidRDefault="00B62D5E">
            <w:pPr>
              <w:pStyle w:val="ListParagraph"/>
              <w:keepNext/>
              <w:numPr>
                <w:ilvl w:val="0"/>
                <w:numId w:val="3"/>
              </w:numPr>
              <w:pPrChange w:id="1707" w:author="ANA-AN00" w:date="2021-07-30T14:33:00Z">
                <w:pPr>
                  <w:pStyle w:val="ListParagraph"/>
                  <w:keepNext/>
                  <w:numPr>
                    <w:numId w:val="6"/>
                  </w:numPr>
                  <w:spacing w:before="120"/>
                  <w:ind w:left="360"/>
                </w:pPr>
              </w:pPrChange>
            </w:pPr>
          </w:p>
        </w:tc>
        <w:tc>
          <w:tcPr>
            <w:tcW w:w="1596" w:type="dxa"/>
            <w:tcPrChange w:id="1708" w:author="ANA-AN00" w:date="2021-07-30T14:33:00Z">
              <w:tcPr>
                <w:tcW w:w="1596" w:type="dxa"/>
              </w:tcPr>
            </w:tcPrChange>
          </w:tcPr>
          <w:p w14:paraId="66FFD614" w14:textId="77777777" w:rsidR="00B62D5E" w:rsidRDefault="00B62D5E">
            <w:pPr>
              <w:pStyle w:val="ListParagraph"/>
              <w:keepNext/>
              <w:numPr>
                <w:ilvl w:val="0"/>
                <w:numId w:val="3"/>
              </w:numPr>
              <w:pPrChange w:id="1709" w:author="ANA-AN00" w:date="2021-07-30T14:33:00Z">
                <w:pPr>
                  <w:pStyle w:val="ListParagraph"/>
                  <w:keepNext/>
                  <w:numPr>
                    <w:numId w:val="6"/>
                  </w:numPr>
                  <w:spacing w:before="120"/>
                  <w:ind w:left="360"/>
                </w:pPr>
              </w:pPrChange>
            </w:pPr>
          </w:p>
        </w:tc>
      </w:tr>
      <w:tr w:rsidR="00B62D5E" w14:paraId="78BB4FB3" w14:textId="77777777" w:rsidTr="00B62D5E">
        <w:tc>
          <w:tcPr>
            <w:tcW w:w="1596" w:type="dxa"/>
            <w:tcPrChange w:id="1710" w:author="ANA-AN00" w:date="2021-07-30T14:33:00Z">
              <w:tcPr>
                <w:tcW w:w="1596" w:type="dxa"/>
                <w:tcBorders>
                  <w:right w:val="single" w:sz="4" w:space="0" w:color="BFBFBF"/>
                </w:tcBorders>
              </w:tcPr>
            </w:tcPrChange>
          </w:tcPr>
          <w:p w14:paraId="3521F5B8" w14:textId="77777777" w:rsidR="00B62D5E" w:rsidRDefault="00FC177C">
            <w:pPr>
              <w:keepNext/>
            </w:pPr>
            <w:r>
              <w:t>对中国经济和就业产生</w:t>
            </w:r>
            <w:r>
              <w:rPr>
                <w:b/>
              </w:rPr>
              <w:t>很大影响</w:t>
            </w:r>
            <w:r>
              <w:t xml:space="preserve"> (3) </w:t>
            </w:r>
          </w:p>
        </w:tc>
        <w:tc>
          <w:tcPr>
            <w:tcW w:w="1596" w:type="dxa"/>
            <w:tcPrChange w:id="1711" w:author="ANA-AN00" w:date="2021-07-30T14:33:00Z">
              <w:tcPr>
                <w:tcW w:w="1596" w:type="dxa"/>
              </w:tcPr>
            </w:tcPrChange>
          </w:tcPr>
          <w:p w14:paraId="72DC6C55" w14:textId="77777777" w:rsidR="00B62D5E" w:rsidRDefault="00B62D5E">
            <w:pPr>
              <w:pStyle w:val="ListParagraph"/>
              <w:keepNext/>
              <w:numPr>
                <w:ilvl w:val="0"/>
                <w:numId w:val="3"/>
              </w:numPr>
              <w:pPrChange w:id="1712" w:author="ANA-AN00" w:date="2021-07-30T14:33:00Z">
                <w:pPr>
                  <w:pStyle w:val="ListParagraph"/>
                  <w:keepNext/>
                  <w:numPr>
                    <w:numId w:val="6"/>
                  </w:numPr>
                  <w:spacing w:before="120"/>
                  <w:ind w:left="360"/>
                </w:pPr>
              </w:pPrChange>
            </w:pPr>
          </w:p>
        </w:tc>
        <w:tc>
          <w:tcPr>
            <w:tcW w:w="1596" w:type="dxa"/>
            <w:tcPrChange w:id="1713" w:author="ANA-AN00" w:date="2021-07-30T14:33:00Z">
              <w:tcPr>
                <w:tcW w:w="1596" w:type="dxa"/>
              </w:tcPr>
            </w:tcPrChange>
          </w:tcPr>
          <w:p w14:paraId="0D34E694" w14:textId="77777777" w:rsidR="00B62D5E" w:rsidRDefault="00B62D5E">
            <w:pPr>
              <w:pStyle w:val="ListParagraph"/>
              <w:keepNext/>
              <w:numPr>
                <w:ilvl w:val="0"/>
                <w:numId w:val="3"/>
              </w:numPr>
              <w:pPrChange w:id="1714" w:author="ANA-AN00" w:date="2021-07-30T14:33:00Z">
                <w:pPr>
                  <w:pStyle w:val="ListParagraph"/>
                  <w:keepNext/>
                  <w:numPr>
                    <w:numId w:val="6"/>
                  </w:numPr>
                  <w:spacing w:before="120"/>
                  <w:ind w:left="360"/>
                </w:pPr>
              </w:pPrChange>
            </w:pPr>
          </w:p>
        </w:tc>
        <w:tc>
          <w:tcPr>
            <w:tcW w:w="1596" w:type="dxa"/>
            <w:tcPrChange w:id="1715" w:author="ANA-AN00" w:date="2021-07-30T14:33:00Z">
              <w:tcPr>
                <w:tcW w:w="1596" w:type="dxa"/>
              </w:tcPr>
            </w:tcPrChange>
          </w:tcPr>
          <w:p w14:paraId="417E6C3F" w14:textId="77777777" w:rsidR="00B62D5E" w:rsidRDefault="00B62D5E">
            <w:pPr>
              <w:pStyle w:val="ListParagraph"/>
              <w:keepNext/>
              <w:numPr>
                <w:ilvl w:val="0"/>
                <w:numId w:val="3"/>
              </w:numPr>
              <w:pPrChange w:id="1716" w:author="ANA-AN00" w:date="2021-07-30T14:33:00Z">
                <w:pPr>
                  <w:pStyle w:val="ListParagraph"/>
                  <w:keepNext/>
                  <w:numPr>
                    <w:numId w:val="6"/>
                  </w:numPr>
                  <w:spacing w:before="120"/>
                  <w:ind w:left="360"/>
                </w:pPr>
              </w:pPrChange>
            </w:pPr>
          </w:p>
        </w:tc>
        <w:tc>
          <w:tcPr>
            <w:tcW w:w="1596" w:type="dxa"/>
            <w:tcPrChange w:id="1717" w:author="ANA-AN00" w:date="2021-07-30T14:33:00Z">
              <w:tcPr>
                <w:tcW w:w="1596" w:type="dxa"/>
              </w:tcPr>
            </w:tcPrChange>
          </w:tcPr>
          <w:p w14:paraId="2A0B745F" w14:textId="77777777" w:rsidR="00B62D5E" w:rsidRDefault="00B62D5E">
            <w:pPr>
              <w:pStyle w:val="ListParagraph"/>
              <w:keepNext/>
              <w:numPr>
                <w:ilvl w:val="0"/>
                <w:numId w:val="3"/>
              </w:numPr>
              <w:pPrChange w:id="1718" w:author="ANA-AN00" w:date="2021-07-30T14:33:00Z">
                <w:pPr>
                  <w:pStyle w:val="ListParagraph"/>
                  <w:keepNext/>
                  <w:numPr>
                    <w:numId w:val="6"/>
                  </w:numPr>
                  <w:spacing w:before="120"/>
                  <w:ind w:left="360"/>
                </w:pPr>
              </w:pPrChange>
            </w:pPr>
          </w:p>
        </w:tc>
        <w:tc>
          <w:tcPr>
            <w:tcW w:w="1596" w:type="dxa"/>
            <w:tcPrChange w:id="1719" w:author="ANA-AN00" w:date="2021-07-30T14:33:00Z">
              <w:tcPr>
                <w:tcW w:w="1596" w:type="dxa"/>
              </w:tcPr>
            </w:tcPrChange>
          </w:tcPr>
          <w:p w14:paraId="147C1EEE" w14:textId="77777777" w:rsidR="00B62D5E" w:rsidRDefault="00B62D5E">
            <w:pPr>
              <w:pStyle w:val="ListParagraph"/>
              <w:keepNext/>
              <w:numPr>
                <w:ilvl w:val="0"/>
                <w:numId w:val="3"/>
              </w:numPr>
              <w:pPrChange w:id="1720" w:author="ANA-AN00" w:date="2021-07-30T14:33:00Z">
                <w:pPr>
                  <w:pStyle w:val="ListParagraph"/>
                  <w:keepNext/>
                  <w:numPr>
                    <w:numId w:val="6"/>
                  </w:numPr>
                  <w:spacing w:before="120"/>
                  <w:ind w:left="360"/>
                </w:pPr>
              </w:pPrChange>
            </w:pPr>
          </w:p>
        </w:tc>
      </w:tr>
      <w:tr w:rsidR="00B62D5E" w14:paraId="44471FED" w14:textId="77777777" w:rsidTr="00B62D5E">
        <w:tc>
          <w:tcPr>
            <w:tcW w:w="1596" w:type="dxa"/>
            <w:tcPrChange w:id="1721" w:author="ANA-AN00" w:date="2021-07-30T14:33:00Z">
              <w:tcPr>
                <w:tcW w:w="1596" w:type="dxa"/>
                <w:tcBorders>
                  <w:right w:val="single" w:sz="4" w:space="0" w:color="BFBFBF"/>
                </w:tcBorders>
              </w:tcPr>
            </w:tcPrChange>
          </w:tcPr>
          <w:p w14:paraId="44ED6B8E" w14:textId="77777777" w:rsidR="00B62D5E" w:rsidRDefault="00FC177C">
            <w:pPr>
              <w:keepNext/>
            </w:pPr>
            <w:r>
              <w:t>是一种无代价的对抗气候变化的方法</w:t>
            </w:r>
            <w:r>
              <w:t xml:space="preserve"> (5) </w:t>
            </w:r>
          </w:p>
        </w:tc>
        <w:tc>
          <w:tcPr>
            <w:tcW w:w="1596" w:type="dxa"/>
            <w:tcPrChange w:id="1722" w:author="ANA-AN00" w:date="2021-07-30T14:33:00Z">
              <w:tcPr>
                <w:tcW w:w="1596" w:type="dxa"/>
              </w:tcPr>
            </w:tcPrChange>
          </w:tcPr>
          <w:p w14:paraId="63440538" w14:textId="77777777" w:rsidR="00B62D5E" w:rsidRDefault="00B62D5E">
            <w:pPr>
              <w:pStyle w:val="ListParagraph"/>
              <w:keepNext/>
              <w:numPr>
                <w:ilvl w:val="0"/>
                <w:numId w:val="3"/>
              </w:numPr>
              <w:pPrChange w:id="1723" w:author="ANA-AN00" w:date="2021-07-30T14:33:00Z">
                <w:pPr>
                  <w:pStyle w:val="ListParagraph"/>
                  <w:keepNext/>
                  <w:numPr>
                    <w:numId w:val="6"/>
                  </w:numPr>
                  <w:spacing w:before="120"/>
                  <w:ind w:left="360"/>
                </w:pPr>
              </w:pPrChange>
            </w:pPr>
          </w:p>
        </w:tc>
        <w:tc>
          <w:tcPr>
            <w:tcW w:w="1596" w:type="dxa"/>
            <w:tcPrChange w:id="1724" w:author="ANA-AN00" w:date="2021-07-30T14:33:00Z">
              <w:tcPr>
                <w:tcW w:w="1596" w:type="dxa"/>
              </w:tcPr>
            </w:tcPrChange>
          </w:tcPr>
          <w:p w14:paraId="43891EFE" w14:textId="77777777" w:rsidR="00B62D5E" w:rsidRDefault="00B62D5E">
            <w:pPr>
              <w:pStyle w:val="ListParagraph"/>
              <w:keepNext/>
              <w:numPr>
                <w:ilvl w:val="0"/>
                <w:numId w:val="3"/>
              </w:numPr>
              <w:pPrChange w:id="1725" w:author="ANA-AN00" w:date="2021-07-30T14:33:00Z">
                <w:pPr>
                  <w:pStyle w:val="ListParagraph"/>
                  <w:keepNext/>
                  <w:numPr>
                    <w:numId w:val="6"/>
                  </w:numPr>
                  <w:spacing w:before="120"/>
                  <w:ind w:left="360"/>
                </w:pPr>
              </w:pPrChange>
            </w:pPr>
          </w:p>
        </w:tc>
        <w:tc>
          <w:tcPr>
            <w:tcW w:w="1596" w:type="dxa"/>
            <w:tcPrChange w:id="1726" w:author="ANA-AN00" w:date="2021-07-30T14:33:00Z">
              <w:tcPr>
                <w:tcW w:w="1596" w:type="dxa"/>
              </w:tcPr>
            </w:tcPrChange>
          </w:tcPr>
          <w:p w14:paraId="7E76D474" w14:textId="77777777" w:rsidR="00B62D5E" w:rsidRDefault="00B62D5E">
            <w:pPr>
              <w:pStyle w:val="ListParagraph"/>
              <w:keepNext/>
              <w:numPr>
                <w:ilvl w:val="0"/>
                <w:numId w:val="3"/>
              </w:numPr>
              <w:pPrChange w:id="1727" w:author="ANA-AN00" w:date="2021-07-30T14:33:00Z">
                <w:pPr>
                  <w:pStyle w:val="ListParagraph"/>
                  <w:keepNext/>
                  <w:numPr>
                    <w:numId w:val="6"/>
                  </w:numPr>
                  <w:spacing w:before="120"/>
                  <w:ind w:left="360"/>
                </w:pPr>
              </w:pPrChange>
            </w:pPr>
          </w:p>
        </w:tc>
        <w:tc>
          <w:tcPr>
            <w:tcW w:w="1596" w:type="dxa"/>
            <w:tcPrChange w:id="1728" w:author="ANA-AN00" w:date="2021-07-30T14:33:00Z">
              <w:tcPr>
                <w:tcW w:w="1596" w:type="dxa"/>
              </w:tcPr>
            </w:tcPrChange>
          </w:tcPr>
          <w:p w14:paraId="2FC172B5" w14:textId="77777777" w:rsidR="00B62D5E" w:rsidRDefault="00B62D5E">
            <w:pPr>
              <w:pStyle w:val="ListParagraph"/>
              <w:keepNext/>
              <w:numPr>
                <w:ilvl w:val="0"/>
                <w:numId w:val="3"/>
              </w:numPr>
              <w:pPrChange w:id="1729" w:author="ANA-AN00" w:date="2021-07-30T14:33:00Z">
                <w:pPr>
                  <w:pStyle w:val="ListParagraph"/>
                  <w:keepNext/>
                  <w:numPr>
                    <w:numId w:val="6"/>
                  </w:numPr>
                  <w:spacing w:before="120"/>
                  <w:ind w:left="360"/>
                </w:pPr>
              </w:pPrChange>
            </w:pPr>
          </w:p>
        </w:tc>
        <w:tc>
          <w:tcPr>
            <w:tcW w:w="1596" w:type="dxa"/>
            <w:tcPrChange w:id="1730" w:author="ANA-AN00" w:date="2021-07-30T14:33:00Z">
              <w:tcPr>
                <w:tcW w:w="1596" w:type="dxa"/>
              </w:tcPr>
            </w:tcPrChange>
          </w:tcPr>
          <w:p w14:paraId="2B5A5A4E" w14:textId="77777777" w:rsidR="00B62D5E" w:rsidRDefault="00B62D5E">
            <w:pPr>
              <w:pStyle w:val="ListParagraph"/>
              <w:keepNext/>
              <w:numPr>
                <w:ilvl w:val="0"/>
                <w:numId w:val="3"/>
              </w:numPr>
              <w:pPrChange w:id="1731" w:author="ANA-AN00" w:date="2021-07-30T14:33:00Z">
                <w:pPr>
                  <w:pStyle w:val="ListParagraph"/>
                  <w:keepNext/>
                  <w:numPr>
                    <w:numId w:val="6"/>
                  </w:numPr>
                  <w:spacing w:before="120"/>
                  <w:ind w:left="360"/>
                </w:pPr>
              </w:pPrChange>
            </w:pPr>
          </w:p>
        </w:tc>
      </w:tr>
    </w:tbl>
    <w:p w14:paraId="77A0ACC6" w14:textId="77777777" w:rsidR="00B62D5E" w:rsidRDefault="00B62D5E"/>
    <w:p w14:paraId="6A11146C" w14:textId="77777777" w:rsidR="00B62D5E" w:rsidRDefault="00B62D5E"/>
    <w:p w14:paraId="2C49740A" w14:textId="77777777" w:rsidR="00B62D5E" w:rsidRDefault="00B62D5E">
      <w:pPr>
        <w:pStyle w:val="QuestionSeparator"/>
      </w:pPr>
    </w:p>
    <w:p w14:paraId="18F56054" w14:textId="77777777" w:rsidR="00B62D5E" w:rsidRDefault="00B62D5E"/>
    <w:p w14:paraId="187D2EF0" w14:textId="77777777" w:rsidR="00B62D5E" w:rsidRDefault="00FC177C">
      <w:pPr>
        <w:keepNext/>
      </w:pPr>
      <w:r>
        <w:t>Q15.3 In your view, would the following groups win or lose if a ban on combustion-engine cars was implemented in [Country]?</w:t>
      </w:r>
    </w:p>
    <w:tbl>
      <w:tblPr>
        <w:tblStyle w:val="QQuestionTable"/>
        <w:tblW w:w="0" w:type="auto"/>
        <w:tblLook w:val="0460" w:firstRow="1" w:lastRow="1" w:firstColumn="0" w:lastColumn="0" w:noHBand="0" w:noVBand="1"/>
        <w:tblPrChange w:id="1732" w:author="ANA-AN00" w:date="2021-07-30T14:33:00Z">
          <w:tblPr>
            <w:tblStyle w:val="QQuestionTable0"/>
            <w:tblW w:w="9576" w:type="auto"/>
            <w:tblLook w:val="07E0" w:firstRow="1" w:lastRow="1" w:firstColumn="1" w:lastColumn="1" w:noHBand="1" w:noVBand="1"/>
          </w:tblPr>
        </w:tblPrChange>
      </w:tblPr>
      <w:tblGrid>
        <w:gridCol w:w="1426"/>
        <w:gridCol w:w="1351"/>
        <w:gridCol w:w="1395"/>
        <w:gridCol w:w="1415"/>
        <w:gridCol w:w="1395"/>
        <w:gridCol w:w="1324"/>
        <w:tblGridChange w:id="1733">
          <w:tblGrid>
            <w:gridCol w:w="1596"/>
            <w:gridCol w:w="1596"/>
            <w:gridCol w:w="1596"/>
            <w:gridCol w:w="1596"/>
            <w:gridCol w:w="1596"/>
            <w:gridCol w:w="1596"/>
          </w:tblGrid>
        </w:tblGridChange>
      </w:tblGrid>
      <w:tr w:rsidR="00B62D5E" w14:paraId="717B000E"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734" w:author="ANA-AN00" w:date="2021-07-30T14:33:00Z">
              <w:tcPr>
                <w:tcW w:w="1596" w:type="dxa"/>
                <w:tcBorders>
                  <w:right w:val="single" w:sz="4" w:space="0" w:color="BFBFBF"/>
                </w:tcBorders>
              </w:tcPr>
            </w:tcPrChange>
          </w:tcPr>
          <w:p w14:paraId="157E7E6A"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735" w:author="ANA-AN00" w:date="2021-07-30T14:33:00Z">
              <w:tcPr>
                <w:tcW w:w="1596" w:type="dxa"/>
              </w:tcPr>
            </w:tcPrChange>
          </w:tcPr>
          <w:p w14:paraId="30C45817" w14:textId="77777777" w:rsidR="00B62D5E" w:rsidRDefault="00FC177C">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Change w:id="1736" w:author="ANA-AN00" w:date="2021-07-30T14:33:00Z">
              <w:tcPr>
                <w:tcW w:w="1596" w:type="dxa"/>
              </w:tcPr>
            </w:tcPrChange>
          </w:tcPr>
          <w:p w14:paraId="77742AF1" w14:textId="77777777" w:rsidR="00B62D5E" w:rsidRDefault="00FC177C">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Change w:id="1737" w:author="ANA-AN00" w:date="2021-07-30T14:33:00Z">
              <w:tcPr>
                <w:tcW w:w="1596" w:type="dxa"/>
              </w:tcPr>
            </w:tcPrChange>
          </w:tcPr>
          <w:p w14:paraId="3EA04F6B"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Change w:id="1738" w:author="ANA-AN00" w:date="2021-07-30T14:33:00Z">
              <w:tcPr>
                <w:tcW w:w="1596" w:type="dxa"/>
              </w:tcPr>
            </w:tcPrChange>
          </w:tcPr>
          <w:p w14:paraId="27139D0E" w14:textId="77777777" w:rsidR="00B62D5E" w:rsidRDefault="00FC177C">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Change w:id="1739" w:author="ANA-AN00" w:date="2021-07-30T14:33:00Z">
              <w:tcPr>
                <w:tcW w:w="1596" w:type="dxa"/>
              </w:tcPr>
            </w:tcPrChange>
          </w:tcPr>
          <w:p w14:paraId="367CEC1E" w14:textId="77777777" w:rsidR="00B62D5E" w:rsidRDefault="00FC177C">
            <w:pPr>
              <w:cnfStyle w:val="100000000000" w:firstRow="1" w:lastRow="0" w:firstColumn="0" w:lastColumn="0" w:oddVBand="0" w:evenVBand="0" w:oddHBand="0" w:evenHBand="0" w:firstRowFirstColumn="0" w:firstRowLastColumn="0" w:lastRowFirstColumn="0" w:lastRowLastColumn="0"/>
            </w:pPr>
            <w:r>
              <w:t>Win a lot (7)</w:t>
            </w:r>
          </w:p>
        </w:tc>
      </w:tr>
      <w:tr w:rsidR="00B62D5E" w14:paraId="6BD54AF2" w14:textId="77777777" w:rsidTr="00B62D5E">
        <w:tc>
          <w:tcPr>
            <w:tcW w:w="1596" w:type="dxa"/>
            <w:tcPrChange w:id="1740" w:author="ANA-AN00" w:date="2021-07-30T14:33:00Z">
              <w:tcPr>
                <w:tcW w:w="1596" w:type="dxa"/>
                <w:tcBorders>
                  <w:right w:val="single" w:sz="4" w:space="0" w:color="BFBFBF"/>
                </w:tcBorders>
              </w:tcPr>
            </w:tcPrChange>
          </w:tcPr>
          <w:p w14:paraId="16BE0C07" w14:textId="77777777" w:rsidR="00B62D5E" w:rsidRDefault="00FC177C">
            <w:pPr>
              <w:keepNext/>
            </w:pPr>
            <w:r>
              <w:t xml:space="preserve">Low-income earners (1) </w:t>
            </w:r>
          </w:p>
        </w:tc>
        <w:tc>
          <w:tcPr>
            <w:tcW w:w="1596" w:type="dxa"/>
            <w:tcPrChange w:id="1741" w:author="ANA-AN00" w:date="2021-07-30T14:33:00Z">
              <w:tcPr>
                <w:tcW w:w="1596" w:type="dxa"/>
              </w:tcPr>
            </w:tcPrChange>
          </w:tcPr>
          <w:p w14:paraId="13E03499" w14:textId="77777777" w:rsidR="00B62D5E" w:rsidRDefault="00B62D5E">
            <w:pPr>
              <w:pStyle w:val="ListParagraph"/>
              <w:keepNext/>
              <w:numPr>
                <w:ilvl w:val="0"/>
                <w:numId w:val="3"/>
              </w:numPr>
              <w:pPrChange w:id="1742" w:author="ANA-AN00" w:date="2021-07-30T14:33:00Z">
                <w:pPr>
                  <w:pStyle w:val="ListParagraph"/>
                  <w:keepNext/>
                  <w:numPr>
                    <w:numId w:val="6"/>
                  </w:numPr>
                  <w:spacing w:before="120"/>
                  <w:ind w:left="360"/>
                </w:pPr>
              </w:pPrChange>
            </w:pPr>
          </w:p>
        </w:tc>
        <w:tc>
          <w:tcPr>
            <w:tcW w:w="1596" w:type="dxa"/>
            <w:tcPrChange w:id="1743" w:author="ANA-AN00" w:date="2021-07-30T14:33:00Z">
              <w:tcPr>
                <w:tcW w:w="1596" w:type="dxa"/>
              </w:tcPr>
            </w:tcPrChange>
          </w:tcPr>
          <w:p w14:paraId="1B4E9312" w14:textId="77777777" w:rsidR="00B62D5E" w:rsidRDefault="00B62D5E">
            <w:pPr>
              <w:pStyle w:val="ListParagraph"/>
              <w:keepNext/>
              <w:numPr>
                <w:ilvl w:val="0"/>
                <w:numId w:val="3"/>
              </w:numPr>
              <w:pPrChange w:id="1744" w:author="ANA-AN00" w:date="2021-07-30T14:33:00Z">
                <w:pPr>
                  <w:pStyle w:val="ListParagraph"/>
                  <w:keepNext/>
                  <w:numPr>
                    <w:numId w:val="6"/>
                  </w:numPr>
                  <w:spacing w:before="120"/>
                  <w:ind w:left="360"/>
                </w:pPr>
              </w:pPrChange>
            </w:pPr>
          </w:p>
        </w:tc>
        <w:tc>
          <w:tcPr>
            <w:tcW w:w="1596" w:type="dxa"/>
            <w:tcPrChange w:id="1745" w:author="ANA-AN00" w:date="2021-07-30T14:33:00Z">
              <w:tcPr>
                <w:tcW w:w="1596" w:type="dxa"/>
              </w:tcPr>
            </w:tcPrChange>
          </w:tcPr>
          <w:p w14:paraId="306CE9F0" w14:textId="77777777" w:rsidR="00B62D5E" w:rsidRDefault="00B62D5E">
            <w:pPr>
              <w:pStyle w:val="ListParagraph"/>
              <w:keepNext/>
              <w:numPr>
                <w:ilvl w:val="0"/>
                <w:numId w:val="3"/>
              </w:numPr>
              <w:pPrChange w:id="1746" w:author="ANA-AN00" w:date="2021-07-30T14:33:00Z">
                <w:pPr>
                  <w:pStyle w:val="ListParagraph"/>
                  <w:keepNext/>
                  <w:numPr>
                    <w:numId w:val="6"/>
                  </w:numPr>
                  <w:spacing w:before="120"/>
                  <w:ind w:left="360"/>
                </w:pPr>
              </w:pPrChange>
            </w:pPr>
          </w:p>
        </w:tc>
        <w:tc>
          <w:tcPr>
            <w:tcW w:w="1596" w:type="dxa"/>
            <w:tcPrChange w:id="1747" w:author="ANA-AN00" w:date="2021-07-30T14:33:00Z">
              <w:tcPr>
                <w:tcW w:w="1596" w:type="dxa"/>
              </w:tcPr>
            </w:tcPrChange>
          </w:tcPr>
          <w:p w14:paraId="5D577234" w14:textId="77777777" w:rsidR="00B62D5E" w:rsidRDefault="00B62D5E">
            <w:pPr>
              <w:pStyle w:val="ListParagraph"/>
              <w:keepNext/>
              <w:numPr>
                <w:ilvl w:val="0"/>
                <w:numId w:val="3"/>
              </w:numPr>
              <w:pPrChange w:id="1748" w:author="ANA-AN00" w:date="2021-07-30T14:33:00Z">
                <w:pPr>
                  <w:pStyle w:val="ListParagraph"/>
                  <w:keepNext/>
                  <w:numPr>
                    <w:numId w:val="6"/>
                  </w:numPr>
                  <w:spacing w:before="120"/>
                  <w:ind w:left="360"/>
                </w:pPr>
              </w:pPrChange>
            </w:pPr>
          </w:p>
        </w:tc>
        <w:tc>
          <w:tcPr>
            <w:tcW w:w="1596" w:type="dxa"/>
            <w:tcPrChange w:id="1749" w:author="ANA-AN00" w:date="2021-07-30T14:33:00Z">
              <w:tcPr>
                <w:tcW w:w="1596" w:type="dxa"/>
              </w:tcPr>
            </w:tcPrChange>
          </w:tcPr>
          <w:p w14:paraId="7EC522CF" w14:textId="77777777" w:rsidR="00B62D5E" w:rsidRDefault="00B62D5E">
            <w:pPr>
              <w:pStyle w:val="ListParagraph"/>
              <w:keepNext/>
              <w:numPr>
                <w:ilvl w:val="0"/>
                <w:numId w:val="3"/>
              </w:numPr>
              <w:pPrChange w:id="1750" w:author="ANA-AN00" w:date="2021-07-30T14:33:00Z">
                <w:pPr>
                  <w:pStyle w:val="ListParagraph"/>
                  <w:keepNext/>
                  <w:numPr>
                    <w:numId w:val="6"/>
                  </w:numPr>
                  <w:spacing w:before="120"/>
                  <w:ind w:left="360"/>
                </w:pPr>
              </w:pPrChange>
            </w:pPr>
          </w:p>
        </w:tc>
      </w:tr>
      <w:tr w:rsidR="00B62D5E" w14:paraId="5367D036" w14:textId="77777777" w:rsidTr="00B62D5E">
        <w:tc>
          <w:tcPr>
            <w:tcW w:w="1596" w:type="dxa"/>
            <w:tcPrChange w:id="1751" w:author="ANA-AN00" w:date="2021-07-30T14:33:00Z">
              <w:tcPr>
                <w:tcW w:w="1596" w:type="dxa"/>
                <w:tcBorders>
                  <w:right w:val="single" w:sz="4" w:space="0" w:color="BFBFBF"/>
                </w:tcBorders>
              </w:tcPr>
            </w:tcPrChange>
          </w:tcPr>
          <w:p w14:paraId="70A9078B" w14:textId="77777777" w:rsidR="00B62D5E" w:rsidRDefault="00FC177C">
            <w:pPr>
              <w:keepNext/>
            </w:pPr>
            <w:r>
              <w:t xml:space="preserve">The middle class (2) </w:t>
            </w:r>
          </w:p>
        </w:tc>
        <w:tc>
          <w:tcPr>
            <w:tcW w:w="1596" w:type="dxa"/>
            <w:tcPrChange w:id="1752" w:author="ANA-AN00" w:date="2021-07-30T14:33:00Z">
              <w:tcPr>
                <w:tcW w:w="1596" w:type="dxa"/>
              </w:tcPr>
            </w:tcPrChange>
          </w:tcPr>
          <w:p w14:paraId="1F93536A" w14:textId="77777777" w:rsidR="00B62D5E" w:rsidRDefault="00B62D5E">
            <w:pPr>
              <w:pStyle w:val="ListParagraph"/>
              <w:keepNext/>
              <w:numPr>
                <w:ilvl w:val="0"/>
                <w:numId w:val="3"/>
              </w:numPr>
              <w:pPrChange w:id="1753" w:author="ANA-AN00" w:date="2021-07-30T14:33:00Z">
                <w:pPr>
                  <w:pStyle w:val="ListParagraph"/>
                  <w:keepNext/>
                  <w:numPr>
                    <w:numId w:val="6"/>
                  </w:numPr>
                  <w:spacing w:before="120"/>
                  <w:ind w:left="360"/>
                </w:pPr>
              </w:pPrChange>
            </w:pPr>
          </w:p>
        </w:tc>
        <w:tc>
          <w:tcPr>
            <w:tcW w:w="1596" w:type="dxa"/>
            <w:tcPrChange w:id="1754" w:author="ANA-AN00" w:date="2021-07-30T14:33:00Z">
              <w:tcPr>
                <w:tcW w:w="1596" w:type="dxa"/>
              </w:tcPr>
            </w:tcPrChange>
          </w:tcPr>
          <w:p w14:paraId="71F3BCFB" w14:textId="77777777" w:rsidR="00B62D5E" w:rsidRDefault="00B62D5E">
            <w:pPr>
              <w:pStyle w:val="ListParagraph"/>
              <w:keepNext/>
              <w:numPr>
                <w:ilvl w:val="0"/>
                <w:numId w:val="3"/>
              </w:numPr>
              <w:pPrChange w:id="1755" w:author="ANA-AN00" w:date="2021-07-30T14:33:00Z">
                <w:pPr>
                  <w:pStyle w:val="ListParagraph"/>
                  <w:keepNext/>
                  <w:numPr>
                    <w:numId w:val="6"/>
                  </w:numPr>
                  <w:spacing w:before="120"/>
                  <w:ind w:left="360"/>
                </w:pPr>
              </w:pPrChange>
            </w:pPr>
          </w:p>
        </w:tc>
        <w:tc>
          <w:tcPr>
            <w:tcW w:w="1596" w:type="dxa"/>
            <w:tcPrChange w:id="1756" w:author="ANA-AN00" w:date="2021-07-30T14:33:00Z">
              <w:tcPr>
                <w:tcW w:w="1596" w:type="dxa"/>
              </w:tcPr>
            </w:tcPrChange>
          </w:tcPr>
          <w:p w14:paraId="2EA5E138" w14:textId="77777777" w:rsidR="00B62D5E" w:rsidRDefault="00B62D5E">
            <w:pPr>
              <w:pStyle w:val="ListParagraph"/>
              <w:keepNext/>
              <w:numPr>
                <w:ilvl w:val="0"/>
                <w:numId w:val="3"/>
              </w:numPr>
              <w:pPrChange w:id="1757" w:author="ANA-AN00" w:date="2021-07-30T14:33:00Z">
                <w:pPr>
                  <w:pStyle w:val="ListParagraph"/>
                  <w:keepNext/>
                  <w:numPr>
                    <w:numId w:val="6"/>
                  </w:numPr>
                  <w:spacing w:before="120"/>
                  <w:ind w:left="360"/>
                </w:pPr>
              </w:pPrChange>
            </w:pPr>
          </w:p>
        </w:tc>
        <w:tc>
          <w:tcPr>
            <w:tcW w:w="1596" w:type="dxa"/>
            <w:tcPrChange w:id="1758" w:author="ANA-AN00" w:date="2021-07-30T14:33:00Z">
              <w:tcPr>
                <w:tcW w:w="1596" w:type="dxa"/>
              </w:tcPr>
            </w:tcPrChange>
          </w:tcPr>
          <w:p w14:paraId="2CBDFAE2" w14:textId="77777777" w:rsidR="00B62D5E" w:rsidRDefault="00B62D5E">
            <w:pPr>
              <w:pStyle w:val="ListParagraph"/>
              <w:keepNext/>
              <w:numPr>
                <w:ilvl w:val="0"/>
                <w:numId w:val="3"/>
              </w:numPr>
              <w:pPrChange w:id="1759" w:author="ANA-AN00" w:date="2021-07-30T14:33:00Z">
                <w:pPr>
                  <w:pStyle w:val="ListParagraph"/>
                  <w:keepNext/>
                  <w:numPr>
                    <w:numId w:val="6"/>
                  </w:numPr>
                  <w:spacing w:before="120"/>
                  <w:ind w:left="360"/>
                </w:pPr>
              </w:pPrChange>
            </w:pPr>
          </w:p>
        </w:tc>
        <w:tc>
          <w:tcPr>
            <w:tcW w:w="1596" w:type="dxa"/>
            <w:tcPrChange w:id="1760" w:author="ANA-AN00" w:date="2021-07-30T14:33:00Z">
              <w:tcPr>
                <w:tcW w:w="1596" w:type="dxa"/>
              </w:tcPr>
            </w:tcPrChange>
          </w:tcPr>
          <w:p w14:paraId="0F4E8C44" w14:textId="77777777" w:rsidR="00B62D5E" w:rsidRDefault="00B62D5E">
            <w:pPr>
              <w:pStyle w:val="ListParagraph"/>
              <w:keepNext/>
              <w:numPr>
                <w:ilvl w:val="0"/>
                <w:numId w:val="3"/>
              </w:numPr>
              <w:pPrChange w:id="1761" w:author="ANA-AN00" w:date="2021-07-30T14:33:00Z">
                <w:pPr>
                  <w:pStyle w:val="ListParagraph"/>
                  <w:keepNext/>
                  <w:numPr>
                    <w:numId w:val="6"/>
                  </w:numPr>
                  <w:spacing w:before="120"/>
                  <w:ind w:left="360"/>
                </w:pPr>
              </w:pPrChange>
            </w:pPr>
          </w:p>
        </w:tc>
      </w:tr>
      <w:tr w:rsidR="00B62D5E" w14:paraId="69DBB0B9" w14:textId="77777777" w:rsidTr="00B62D5E">
        <w:tc>
          <w:tcPr>
            <w:tcW w:w="1596" w:type="dxa"/>
            <w:tcPrChange w:id="1762" w:author="ANA-AN00" w:date="2021-07-30T14:33:00Z">
              <w:tcPr>
                <w:tcW w:w="1596" w:type="dxa"/>
                <w:tcBorders>
                  <w:right w:val="single" w:sz="4" w:space="0" w:color="BFBFBF"/>
                </w:tcBorders>
              </w:tcPr>
            </w:tcPrChange>
          </w:tcPr>
          <w:p w14:paraId="50AB9AB5" w14:textId="77777777" w:rsidR="00B62D5E" w:rsidRDefault="00FC177C">
            <w:pPr>
              <w:keepNext/>
            </w:pPr>
            <w:r>
              <w:t xml:space="preserve">High-income earners (4) </w:t>
            </w:r>
          </w:p>
        </w:tc>
        <w:tc>
          <w:tcPr>
            <w:tcW w:w="1596" w:type="dxa"/>
            <w:tcPrChange w:id="1763" w:author="ANA-AN00" w:date="2021-07-30T14:33:00Z">
              <w:tcPr>
                <w:tcW w:w="1596" w:type="dxa"/>
              </w:tcPr>
            </w:tcPrChange>
          </w:tcPr>
          <w:p w14:paraId="625AEB97" w14:textId="77777777" w:rsidR="00B62D5E" w:rsidRDefault="00B62D5E">
            <w:pPr>
              <w:pStyle w:val="ListParagraph"/>
              <w:keepNext/>
              <w:numPr>
                <w:ilvl w:val="0"/>
                <w:numId w:val="3"/>
              </w:numPr>
              <w:pPrChange w:id="1764" w:author="ANA-AN00" w:date="2021-07-30T14:33:00Z">
                <w:pPr>
                  <w:pStyle w:val="ListParagraph"/>
                  <w:keepNext/>
                  <w:numPr>
                    <w:numId w:val="6"/>
                  </w:numPr>
                  <w:spacing w:before="120"/>
                  <w:ind w:left="360"/>
                </w:pPr>
              </w:pPrChange>
            </w:pPr>
          </w:p>
        </w:tc>
        <w:tc>
          <w:tcPr>
            <w:tcW w:w="1596" w:type="dxa"/>
            <w:tcPrChange w:id="1765" w:author="ANA-AN00" w:date="2021-07-30T14:33:00Z">
              <w:tcPr>
                <w:tcW w:w="1596" w:type="dxa"/>
              </w:tcPr>
            </w:tcPrChange>
          </w:tcPr>
          <w:p w14:paraId="550CF7E4" w14:textId="77777777" w:rsidR="00B62D5E" w:rsidRDefault="00B62D5E">
            <w:pPr>
              <w:pStyle w:val="ListParagraph"/>
              <w:keepNext/>
              <w:numPr>
                <w:ilvl w:val="0"/>
                <w:numId w:val="3"/>
              </w:numPr>
              <w:pPrChange w:id="1766" w:author="ANA-AN00" w:date="2021-07-30T14:33:00Z">
                <w:pPr>
                  <w:pStyle w:val="ListParagraph"/>
                  <w:keepNext/>
                  <w:numPr>
                    <w:numId w:val="6"/>
                  </w:numPr>
                  <w:spacing w:before="120"/>
                  <w:ind w:left="360"/>
                </w:pPr>
              </w:pPrChange>
            </w:pPr>
          </w:p>
        </w:tc>
        <w:tc>
          <w:tcPr>
            <w:tcW w:w="1596" w:type="dxa"/>
            <w:tcPrChange w:id="1767" w:author="ANA-AN00" w:date="2021-07-30T14:33:00Z">
              <w:tcPr>
                <w:tcW w:w="1596" w:type="dxa"/>
              </w:tcPr>
            </w:tcPrChange>
          </w:tcPr>
          <w:p w14:paraId="6D8EBF37" w14:textId="77777777" w:rsidR="00B62D5E" w:rsidRDefault="00B62D5E">
            <w:pPr>
              <w:pStyle w:val="ListParagraph"/>
              <w:keepNext/>
              <w:numPr>
                <w:ilvl w:val="0"/>
                <w:numId w:val="3"/>
              </w:numPr>
              <w:pPrChange w:id="1768" w:author="ANA-AN00" w:date="2021-07-30T14:33:00Z">
                <w:pPr>
                  <w:pStyle w:val="ListParagraph"/>
                  <w:keepNext/>
                  <w:numPr>
                    <w:numId w:val="6"/>
                  </w:numPr>
                  <w:spacing w:before="120"/>
                  <w:ind w:left="360"/>
                </w:pPr>
              </w:pPrChange>
            </w:pPr>
          </w:p>
        </w:tc>
        <w:tc>
          <w:tcPr>
            <w:tcW w:w="1596" w:type="dxa"/>
            <w:tcPrChange w:id="1769" w:author="ANA-AN00" w:date="2021-07-30T14:33:00Z">
              <w:tcPr>
                <w:tcW w:w="1596" w:type="dxa"/>
              </w:tcPr>
            </w:tcPrChange>
          </w:tcPr>
          <w:p w14:paraId="184A9592" w14:textId="77777777" w:rsidR="00B62D5E" w:rsidRDefault="00B62D5E">
            <w:pPr>
              <w:pStyle w:val="ListParagraph"/>
              <w:keepNext/>
              <w:numPr>
                <w:ilvl w:val="0"/>
                <w:numId w:val="3"/>
              </w:numPr>
              <w:pPrChange w:id="1770" w:author="ANA-AN00" w:date="2021-07-30T14:33:00Z">
                <w:pPr>
                  <w:pStyle w:val="ListParagraph"/>
                  <w:keepNext/>
                  <w:numPr>
                    <w:numId w:val="6"/>
                  </w:numPr>
                  <w:spacing w:before="120"/>
                  <w:ind w:left="360"/>
                </w:pPr>
              </w:pPrChange>
            </w:pPr>
          </w:p>
        </w:tc>
        <w:tc>
          <w:tcPr>
            <w:tcW w:w="1596" w:type="dxa"/>
            <w:tcPrChange w:id="1771" w:author="ANA-AN00" w:date="2021-07-30T14:33:00Z">
              <w:tcPr>
                <w:tcW w:w="1596" w:type="dxa"/>
              </w:tcPr>
            </w:tcPrChange>
          </w:tcPr>
          <w:p w14:paraId="0058CDCC" w14:textId="77777777" w:rsidR="00B62D5E" w:rsidRDefault="00B62D5E">
            <w:pPr>
              <w:pStyle w:val="ListParagraph"/>
              <w:keepNext/>
              <w:numPr>
                <w:ilvl w:val="0"/>
                <w:numId w:val="3"/>
              </w:numPr>
              <w:pPrChange w:id="1772" w:author="ANA-AN00" w:date="2021-07-30T14:33:00Z">
                <w:pPr>
                  <w:pStyle w:val="ListParagraph"/>
                  <w:keepNext/>
                  <w:numPr>
                    <w:numId w:val="6"/>
                  </w:numPr>
                  <w:spacing w:before="120"/>
                  <w:ind w:left="360"/>
                </w:pPr>
              </w:pPrChange>
            </w:pPr>
          </w:p>
        </w:tc>
      </w:tr>
      <w:tr w:rsidR="00B62D5E" w14:paraId="382550F9" w14:textId="77777777" w:rsidTr="00B62D5E">
        <w:tc>
          <w:tcPr>
            <w:tcW w:w="1596" w:type="dxa"/>
            <w:tcPrChange w:id="1773" w:author="ANA-AN00" w:date="2021-07-30T14:33:00Z">
              <w:tcPr>
                <w:tcW w:w="1596" w:type="dxa"/>
                <w:tcBorders>
                  <w:right w:val="single" w:sz="4" w:space="0" w:color="BFBFBF"/>
                </w:tcBorders>
              </w:tcPr>
            </w:tcPrChange>
          </w:tcPr>
          <w:p w14:paraId="2C178A18" w14:textId="77777777" w:rsidR="00B62D5E" w:rsidRDefault="00FC177C">
            <w:pPr>
              <w:keepNext/>
            </w:pPr>
            <w:r>
              <w:t xml:space="preserve">Those living in rural areas (5) </w:t>
            </w:r>
          </w:p>
        </w:tc>
        <w:tc>
          <w:tcPr>
            <w:tcW w:w="1596" w:type="dxa"/>
            <w:tcPrChange w:id="1774" w:author="ANA-AN00" w:date="2021-07-30T14:33:00Z">
              <w:tcPr>
                <w:tcW w:w="1596" w:type="dxa"/>
              </w:tcPr>
            </w:tcPrChange>
          </w:tcPr>
          <w:p w14:paraId="1E197743" w14:textId="77777777" w:rsidR="00B62D5E" w:rsidRDefault="00B62D5E">
            <w:pPr>
              <w:pStyle w:val="ListParagraph"/>
              <w:keepNext/>
              <w:numPr>
                <w:ilvl w:val="0"/>
                <w:numId w:val="3"/>
              </w:numPr>
              <w:pPrChange w:id="1775" w:author="ANA-AN00" w:date="2021-07-30T14:33:00Z">
                <w:pPr>
                  <w:pStyle w:val="ListParagraph"/>
                  <w:keepNext/>
                  <w:numPr>
                    <w:numId w:val="6"/>
                  </w:numPr>
                  <w:spacing w:before="120"/>
                  <w:ind w:left="360"/>
                </w:pPr>
              </w:pPrChange>
            </w:pPr>
          </w:p>
        </w:tc>
        <w:tc>
          <w:tcPr>
            <w:tcW w:w="1596" w:type="dxa"/>
            <w:tcPrChange w:id="1776" w:author="ANA-AN00" w:date="2021-07-30T14:33:00Z">
              <w:tcPr>
                <w:tcW w:w="1596" w:type="dxa"/>
              </w:tcPr>
            </w:tcPrChange>
          </w:tcPr>
          <w:p w14:paraId="52011630" w14:textId="77777777" w:rsidR="00B62D5E" w:rsidRDefault="00B62D5E">
            <w:pPr>
              <w:pStyle w:val="ListParagraph"/>
              <w:keepNext/>
              <w:numPr>
                <w:ilvl w:val="0"/>
                <w:numId w:val="3"/>
              </w:numPr>
              <w:pPrChange w:id="1777" w:author="ANA-AN00" w:date="2021-07-30T14:33:00Z">
                <w:pPr>
                  <w:pStyle w:val="ListParagraph"/>
                  <w:keepNext/>
                  <w:numPr>
                    <w:numId w:val="6"/>
                  </w:numPr>
                  <w:spacing w:before="120"/>
                  <w:ind w:left="360"/>
                </w:pPr>
              </w:pPrChange>
            </w:pPr>
          </w:p>
        </w:tc>
        <w:tc>
          <w:tcPr>
            <w:tcW w:w="1596" w:type="dxa"/>
            <w:tcPrChange w:id="1778" w:author="ANA-AN00" w:date="2021-07-30T14:33:00Z">
              <w:tcPr>
                <w:tcW w:w="1596" w:type="dxa"/>
              </w:tcPr>
            </w:tcPrChange>
          </w:tcPr>
          <w:p w14:paraId="0EBD08E8" w14:textId="77777777" w:rsidR="00B62D5E" w:rsidRDefault="00B62D5E">
            <w:pPr>
              <w:pStyle w:val="ListParagraph"/>
              <w:keepNext/>
              <w:numPr>
                <w:ilvl w:val="0"/>
                <w:numId w:val="3"/>
              </w:numPr>
              <w:pPrChange w:id="1779" w:author="ANA-AN00" w:date="2021-07-30T14:33:00Z">
                <w:pPr>
                  <w:pStyle w:val="ListParagraph"/>
                  <w:keepNext/>
                  <w:numPr>
                    <w:numId w:val="6"/>
                  </w:numPr>
                  <w:spacing w:before="120"/>
                  <w:ind w:left="360"/>
                </w:pPr>
              </w:pPrChange>
            </w:pPr>
          </w:p>
        </w:tc>
        <w:tc>
          <w:tcPr>
            <w:tcW w:w="1596" w:type="dxa"/>
            <w:tcPrChange w:id="1780" w:author="ANA-AN00" w:date="2021-07-30T14:33:00Z">
              <w:tcPr>
                <w:tcW w:w="1596" w:type="dxa"/>
              </w:tcPr>
            </w:tcPrChange>
          </w:tcPr>
          <w:p w14:paraId="050B5B1E" w14:textId="77777777" w:rsidR="00B62D5E" w:rsidRDefault="00B62D5E">
            <w:pPr>
              <w:pStyle w:val="ListParagraph"/>
              <w:keepNext/>
              <w:numPr>
                <w:ilvl w:val="0"/>
                <w:numId w:val="3"/>
              </w:numPr>
              <w:pPrChange w:id="1781" w:author="ANA-AN00" w:date="2021-07-30T14:33:00Z">
                <w:pPr>
                  <w:pStyle w:val="ListParagraph"/>
                  <w:keepNext/>
                  <w:numPr>
                    <w:numId w:val="6"/>
                  </w:numPr>
                  <w:spacing w:before="120"/>
                  <w:ind w:left="360"/>
                </w:pPr>
              </w:pPrChange>
            </w:pPr>
          </w:p>
        </w:tc>
        <w:tc>
          <w:tcPr>
            <w:tcW w:w="1596" w:type="dxa"/>
            <w:tcPrChange w:id="1782" w:author="ANA-AN00" w:date="2021-07-30T14:33:00Z">
              <w:tcPr>
                <w:tcW w:w="1596" w:type="dxa"/>
              </w:tcPr>
            </w:tcPrChange>
          </w:tcPr>
          <w:p w14:paraId="1FB32F2B" w14:textId="77777777" w:rsidR="00B62D5E" w:rsidRDefault="00B62D5E">
            <w:pPr>
              <w:pStyle w:val="ListParagraph"/>
              <w:keepNext/>
              <w:numPr>
                <w:ilvl w:val="0"/>
                <w:numId w:val="3"/>
              </w:numPr>
              <w:pPrChange w:id="1783" w:author="ANA-AN00" w:date="2021-07-30T14:33:00Z">
                <w:pPr>
                  <w:pStyle w:val="ListParagraph"/>
                  <w:keepNext/>
                  <w:numPr>
                    <w:numId w:val="6"/>
                  </w:numPr>
                  <w:spacing w:before="120"/>
                  <w:ind w:left="360"/>
                </w:pPr>
              </w:pPrChange>
            </w:pPr>
          </w:p>
        </w:tc>
      </w:tr>
    </w:tbl>
    <w:p w14:paraId="0AA03DD2" w14:textId="77777777" w:rsidR="00B62D5E" w:rsidRDefault="00B62D5E"/>
    <w:p w14:paraId="40706134" w14:textId="77777777" w:rsidR="00B62D5E" w:rsidRDefault="00B62D5E"/>
    <w:p w14:paraId="324DDF68" w14:textId="77777777" w:rsidR="00B62D5E" w:rsidRDefault="00FC177C">
      <w:pPr>
        <w:keepNext/>
      </w:pPr>
      <w:r>
        <w:lastRenderedPageBreak/>
        <w:t xml:space="preserve">Q15.3 </w:t>
      </w:r>
      <w:r>
        <w:t>在您看来，如果中国实施内燃机汽车禁令，以下群体会有获益还是损失？</w:t>
      </w:r>
    </w:p>
    <w:tbl>
      <w:tblPr>
        <w:tblStyle w:val="QQuestionTable"/>
        <w:tblW w:w="0" w:type="auto"/>
        <w:tblLook w:val="0460" w:firstRow="1" w:lastRow="1" w:firstColumn="0" w:lastColumn="0" w:noHBand="0" w:noVBand="1"/>
        <w:tblPrChange w:id="1784"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1785">
          <w:tblGrid>
            <w:gridCol w:w="1596"/>
            <w:gridCol w:w="1596"/>
            <w:gridCol w:w="1596"/>
            <w:gridCol w:w="1596"/>
            <w:gridCol w:w="1596"/>
            <w:gridCol w:w="1596"/>
          </w:tblGrid>
        </w:tblGridChange>
      </w:tblGrid>
      <w:tr w:rsidR="00B62D5E" w14:paraId="49D824DE"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786" w:author="ANA-AN00" w:date="2021-07-30T14:33:00Z">
              <w:tcPr>
                <w:tcW w:w="1596" w:type="dxa"/>
                <w:tcBorders>
                  <w:right w:val="single" w:sz="4" w:space="0" w:color="BFBFBF"/>
                </w:tcBorders>
              </w:tcPr>
            </w:tcPrChange>
          </w:tcPr>
          <w:p w14:paraId="7080789D"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787" w:author="ANA-AN00" w:date="2021-07-30T14:33:00Z">
              <w:tcPr>
                <w:tcW w:w="1596" w:type="dxa"/>
              </w:tcPr>
            </w:tcPrChange>
          </w:tcPr>
          <w:p w14:paraId="0BA00517" w14:textId="77777777" w:rsidR="00B62D5E" w:rsidRDefault="00FC177C">
            <w:pPr>
              <w:cnfStyle w:val="100000000000" w:firstRow="1" w:lastRow="0" w:firstColumn="0" w:lastColumn="0" w:oddVBand="0" w:evenVBand="0" w:oddHBand="0" w:evenHBand="0" w:firstRowFirstColumn="0" w:firstRowLastColumn="0" w:lastRowFirstColumn="0" w:lastRowLastColumn="0"/>
            </w:pPr>
            <w:r>
              <w:t>损失很大</w:t>
            </w:r>
            <w:r>
              <w:t xml:space="preserve"> (1)</w:t>
            </w:r>
          </w:p>
        </w:tc>
        <w:tc>
          <w:tcPr>
            <w:tcW w:w="1596" w:type="dxa"/>
            <w:tcPrChange w:id="1788" w:author="ANA-AN00" w:date="2021-07-30T14:33:00Z">
              <w:tcPr>
                <w:tcW w:w="1596" w:type="dxa"/>
              </w:tcPr>
            </w:tcPrChange>
          </w:tcPr>
          <w:p w14:paraId="14F0061F" w14:textId="77777777" w:rsidR="00B62D5E" w:rsidRDefault="00FC177C">
            <w:pPr>
              <w:cnfStyle w:val="100000000000" w:firstRow="1" w:lastRow="0" w:firstColumn="0" w:lastColumn="0" w:oddVBand="0" w:evenVBand="0" w:oddHBand="0" w:evenHBand="0" w:firstRowFirstColumn="0" w:firstRowLastColumn="0" w:lastRowFirstColumn="0" w:lastRowLastColumn="0"/>
            </w:pPr>
            <w:r>
              <w:t>主要是损失</w:t>
            </w:r>
            <w:r>
              <w:t xml:space="preserve"> (2)</w:t>
            </w:r>
          </w:p>
        </w:tc>
        <w:tc>
          <w:tcPr>
            <w:tcW w:w="1596" w:type="dxa"/>
            <w:tcPrChange w:id="1789" w:author="ANA-AN00" w:date="2021-07-30T14:33:00Z">
              <w:tcPr>
                <w:tcW w:w="1596" w:type="dxa"/>
              </w:tcPr>
            </w:tcPrChange>
          </w:tcPr>
          <w:p w14:paraId="572780AB" w14:textId="77777777" w:rsidR="00B62D5E" w:rsidRDefault="00FC177C">
            <w:pPr>
              <w:cnfStyle w:val="100000000000" w:firstRow="1" w:lastRow="0" w:firstColumn="0" w:lastColumn="0" w:oddVBand="0" w:evenVBand="0" w:oddHBand="0" w:evenHBand="0" w:firstRowFirstColumn="0" w:firstRowLastColumn="0" w:lastRowFirstColumn="0" w:lastRowLastColumn="0"/>
            </w:pPr>
            <w:r>
              <w:t>既没有获益也没有损失</w:t>
            </w:r>
            <w:r>
              <w:t xml:space="preserve"> (3)</w:t>
            </w:r>
          </w:p>
        </w:tc>
        <w:tc>
          <w:tcPr>
            <w:tcW w:w="1596" w:type="dxa"/>
            <w:tcPrChange w:id="1790" w:author="ANA-AN00" w:date="2021-07-30T14:33:00Z">
              <w:tcPr>
                <w:tcW w:w="1596" w:type="dxa"/>
              </w:tcPr>
            </w:tcPrChange>
          </w:tcPr>
          <w:p w14:paraId="217FFCCF" w14:textId="77777777" w:rsidR="00B62D5E" w:rsidRDefault="00FC177C">
            <w:pPr>
              <w:cnfStyle w:val="100000000000" w:firstRow="1" w:lastRow="0" w:firstColumn="0" w:lastColumn="0" w:oddVBand="0" w:evenVBand="0" w:oddHBand="0" w:evenHBand="0" w:firstRowFirstColumn="0" w:firstRowLastColumn="0" w:lastRowFirstColumn="0" w:lastRowLastColumn="0"/>
            </w:pPr>
            <w:r>
              <w:t>主要是获益</w:t>
            </w:r>
            <w:r>
              <w:t xml:space="preserve"> (6)</w:t>
            </w:r>
          </w:p>
        </w:tc>
        <w:tc>
          <w:tcPr>
            <w:tcW w:w="1596" w:type="dxa"/>
            <w:tcPrChange w:id="1791" w:author="ANA-AN00" w:date="2021-07-30T14:33:00Z">
              <w:tcPr>
                <w:tcW w:w="1596" w:type="dxa"/>
              </w:tcPr>
            </w:tcPrChange>
          </w:tcPr>
          <w:p w14:paraId="46125F20" w14:textId="77777777" w:rsidR="00B62D5E" w:rsidRDefault="00FC177C">
            <w:pPr>
              <w:cnfStyle w:val="100000000000" w:firstRow="1" w:lastRow="0" w:firstColumn="0" w:lastColumn="0" w:oddVBand="0" w:evenVBand="0" w:oddHBand="0" w:evenHBand="0" w:firstRowFirstColumn="0" w:firstRowLastColumn="0" w:lastRowFirstColumn="0" w:lastRowLastColumn="0"/>
            </w:pPr>
            <w:r>
              <w:t>获益很大</w:t>
            </w:r>
            <w:r>
              <w:t xml:space="preserve"> (7)</w:t>
            </w:r>
          </w:p>
        </w:tc>
      </w:tr>
      <w:tr w:rsidR="00B62D5E" w14:paraId="42FE35C0" w14:textId="77777777" w:rsidTr="00B62D5E">
        <w:tc>
          <w:tcPr>
            <w:tcW w:w="1596" w:type="dxa"/>
            <w:tcPrChange w:id="1792" w:author="ANA-AN00" w:date="2021-07-30T14:33:00Z">
              <w:tcPr>
                <w:tcW w:w="1596" w:type="dxa"/>
                <w:tcBorders>
                  <w:right w:val="single" w:sz="4" w:space="0" w:color="BFBFBF"/>
                </w:tcBorders>
              </w:tcPr>
            </w:tcPrChange>
          </w:tcPr>
          <w:p w14:paraId="040B351D" w14:textId="77777777" w:rsidR="00B62D5E" w:rsidRDefault="00FC177C">
            <w:pPr>
              <w:keepNext/>
            </w:pPr>
            <w:r>
              <w:t>低收入者</w:t>
            </w:r>
            <w:r>
              <w:t xml:space="preserve"> (1) </w:t>
            </w:r>
          </w:p>
        </w:tc>
        <w:tc>
          <w:tcPr>
            <w:tcW w:w="1596" w:type="dxa"/>
            <w:tcPrChange w:id="1793" w:author="ANA-AN00" w:date="2021-07-30T14:33:00Z">
              <w:tcPr>
                <w:tcW w:w="1596" w:type="dxa"/>
              </w:tcPr>
            </w:tcPrChange>
          </w:tcPr>
          <w:p w14:paraId="3D01528E" w14:textId="77777777" w:rsidR="00B62D5E" w:rsidRDefault="00B62D5E">
            <w:pPr>
              <w:pStyle w:val="ListParagraph"/>
              <w:keepNext/>
              <w:numPr>
                <w:ilvl w:val="0"/>
                <w:numId w:val="3"/>
              </w:numPr>
              <w:pPrChange w:id="1794" w:author="ANA-AN00" w:date="2021-07-30T14:33:00Z">
                <w:pPr>
                  <w:pStyle w:val="ListParagraph"/>
                  <w:keepNext/>
                  <w:numPr>
                    <w:numId w:val="6"/>
                  </w:numPr>
                  <w:spacing w:before="120"/>
                  <w:ind w:left="360"/>
                </w:pPr>
              </w:pPrChange>
            </w:pPr>
          </w:p>
        </w:tc>
        <w:tc>
          <w:tcPr>
            <w:tcW w:w="1596" w:type="dxa"/>
            <w:tcPrChange w:id="1795" w:author="ANA-AN00" w:date="2021-07-30T14:33:00Z">
              <w:tcPr>
                <w:tcW w:w="1596" w:type="dxa"/>
              </w:tcPr>
            </w:tcPrChange>
          </w:tcPr>
          <w:p w14:paraId="76C8F430" w14:textId="77777777" w:rsidR="00B62D5E" w:rsidRDefault="00B62D5E">
            <w:pPr>
              <w:pStyle w:val="ListParagraph"/>
              <w:keepNext/>
              <w:numPr>
                <w:ilvl w:val="0"/>
                <w:numId w:val="3"/>
              </w:numPr>
              <w:pPrChange w:id="1796" w:author="ANA-AN00" w:date="2021-07-30T14:33:00Z">
                <w:pPr>
                  <w:pStyle w:val="ListParagraph"/>
                  <w:keepNext/>
                  <w:numPr>
                    <w:numId w:val="6"/>
                  </w:numPr>
                  <w:spacing w:before="120"/>
                  <w:ind w:left="360"/>
                </w:pPr>
              </w:pPrChange>
            </w:pPr>
          </w:p>
        </w:tc>
        <w:tc>
          <w:tcPr>
            <w:tcW w:w="1596" w:type="dxa"/>
            <w:tcPrChange w:id="1797" w:author="ANA-AN00" w:date="2021-07-30T14:33:00Z">
              <w:tcPr>
                <w:tcW w:w="1596" w:type="dxa"/>
              </w:tcPr>
            </w:tcPrChange>
          </w:tcPr>
          <w:p w14:paraId="164CD724" w14:textId="77777777" w:rsidR="00B62D5E" w:rsidRDefault="00B62D5E">
            <w:pPr>
              <w:pStyle w:val="ListParagraph"/>
              <w:keepNext/>
              <w:numPr>
                <w:ilvl w:val="0"/>
                <w:numId w:val="3"/>
              </w:numPr>
              <w:pPrChange w:id="1798" w:author="ANA-AN00" w:date="2021-07-30T14:33:00Z">
                <w:pPr>
                  <w:pStyle w:val="ListParagraph"/>
                  <w:keepNext/>
                  <w:numPr>
                    <w:numId w:val="6"/>
                  </w:numPr>
                  <w:spacing w:before="120"/>
                  <w:ind w:left="360"/>
                </w:pPr>
              </w:pPrChange>
            </w:pPr>
          </w:p>
        </w:tc>
        <w:tc>
          <w:tcPr>
            <w:tcW w:w="1596" w:type="dxa"/>
            <w:tcPrChange w:id="1799" w:author="ANA-AN00" w:date="2021-07-30T14:33:00Z">
              <w:tcPr>
                <w:tcW w:w="1596" w:type="dxa"/>
              </w:tcPr>
            </w:tcPrChange>
          </w:tcPr>
          <w:p w14:paraId="1CE643BE" w14:textId="77777777" w:rsidR="00B62D5E" w:rsidRDefault="00B62D5E">
            <w:pPr>
              <w:pStyle w:val="ListParagraph"/>
              <w:keepNext/>
              <w:numPr>
                <w:ilvl w:val="0"/>
                <w:numId w:val="3"/>
              </w:numPr>
              <w:pPrChange w:id="1800" w:author="ANA-AN00" w:date="2021-07-30T14:33:00Z">
                <w:pPr>
                  <w:pStyle w:val="ListParagraph"/>
                  <w:keepNext/>
                  <w:numPr>
                    <w:numId w:val="6"/>
                  </w:numPr>
                  <w:spacing w:before="120"/>
                  <w:ind w:left="360"/>
                </w:pPr>
              </w:pPrChange>
            </w:pPr>
          </w:p>
        </w:tc>
        <w:tc>
          <w:tcPr>
            <w:tcW w:w="1596" w:type="dxa"/>
            <w:tcPrChange w:id="1801" w:author="ANA-AN00" w:date="2021-07-30T14:33:00Z">
              <w:tcPr>
                <w:tcW w:w="1596" w:type="dxa"/>
              </w:tcPr>
            </w:tcPrChange>
          </w:tcPr>
          <w:p w14:paraId="48C18453" w14:textId="77777777" w:rsidR="00B62D5E" w:rsidRDefault="00B62D5E">
            <w:pPr>
              <w:pStyle w:val="ListParagraph"/>
              <w:keepNext/>
              <w:numPr>
                <w:ilvl w:val="0"/>
                <w:numId w:val="3"/>
              </w:numPr>
              <w:pPrChange w:id="1802" w:author="ANA-AN00" w:date="2021-07-30T14:33:00Z">
                <w:pPr>
                  <w:pStyle w:val="ListParagraph"/>
                  <w:keepNext/>
                  <w:numPr>
                    <w:numId w:val="6"/>
                  </w:numPr>
                  <w:spacing w:before="120"/>
                  <w:ind w:left="360"/>
                </w:pPr>
              </w:pPrChange>
            </w:pPr>
          </w:p>
        </w:tc>
      </w:tr>
      <w:tr w:rsidR="00B62D5E" w14:paraId="40C8F81B" w14:textId="77777777" w:rsidTr="00B62D5E">
        <w:tc>
          <w:tcPr>
            <w:tcW w:w="1596" w:type="dxa"/>
            <w:tcPrChange w:id="1803" w:author="ANA-AN00" w:date="2021-07-30T14:33:00Z">
              <w:tcPr>
                <w:tcW w:w="1596" w:type="dxa"/>
                <w:tcBorders>
                  <w:right w:val="single" w:sz="4" w:space="0" w:color="BFBFBF"/>
                </w:tcBorders>
              </w:tcPr>
            </w:tcPrChange>
          </w:tcPr>
          <w:p w14:paraId="2D60D92C" w14:textId="77777777" w:rsidR="00B62D5E" w:rsidRDefault="00FC177C">
            <w:pPr>
              <w:keepNext/>
            </w:pPr>
            <w:r>
              <w:t>中收入者</w:t>
            </w:r>
            <w:r>
              <w:t xml:space="preserve"> (2) </w:t>
            </w:r>
          </w:p>
        </w:tc>
        <w:tc>
          <w:tcPr>
            <w:tcW w:w="1596" w:type="dxa"/>
            <w:tcPrChange w:id="1804" w:author="ANA-AN00" w:date="2021-07-30T14:33:00Z">
              <w:tcPr>
                <w:tcW w:w="1596" w:type="dxa"/>
              </w:tcPr>
            </w:tcPrChange>
          </w:tcPr>
          <w:p w14:paraId="77783F54" w14:textId="77777777" w:rsidR="00B62D5E" w:rsidRDefault="00B62D5E">
            <w:pPr>
              <w:pStyle w:val="ListParagraph"/>
              <w:keepNext/>
              <w:numPr>
                <w:ilvl w:val="0"/>
                <w:numId w:val="3"/>
              </w:numPr>
              <w:pPrChange w:id="1805" w:author="ANA-AN00" w:date="2021-07-30T14:33:00Z">
                <w:pPr>
                  <w:pStyle w:val="ListParagraph"/>
                  <w:keepNext/>
                  <w:numPr>
                    <w:numId w:val="6"/>
                  </w:numPr>
                  <w:spacing w:before="120"/>
                  <w:ind w:left="360"/>
                </w:pPr>
              </w:pPrChange>
            </w:pPr>
          </w:p>
        </w:tc>
        <w:tc>
          <w:tcPr>
            <w:tcW w:w="1596" w:type="dxa"/>
            <w:tcPrChange w:id="1806" w:author="ANA-AN00" w:date="2021-07-30T14:33:00Z">
              <w:tcPr>
                <w:tcW w:w="1596" w:type="dxa"/>
              </w:tcPr>
            </w:tcPrChange>
          </w:tcPr>
          <w:p w14:paraId="5B226B41" w14:textId="77777777" w:rsidR="00B62D5E" w:rsidRDefault="00B62D5E">
            <w:pPr>
              <w:pStyle w:val="ListParagraph"/>
              <w:keepNext/>
              <w:numPr>
                <w:ilvl w:val="0"/>
                <w:numId w:val="3"/>
              </w:numPr>
              <w:pPrChange w:id="1807" w:author="ANA-AN00" w:date="2021-07-30T14:33:00Z">
                <w:pPr>
                  <w:pStyle w:val="ListParagraph"/>
                  <w:keepNext/>
                  <w:numPr>
                    <w:numId w:val="6"/>
                  </w:numPr>
                  <w:spacing w:before="120"/>
                  <w:ind w:left="360"/>
                </w:pPr>
              </w:pPrChange>
            </w:pPr>
          </w:p>
        </w:tc>
        <w:tc>
          <w:tcPr>
            <w:tcW w:w="1596" w:type="dxa"/>
            <w:tcPrChange w:id="1808" w:author="ANA-AN00" w:date="2021-07-30T14:33:00Z">
              <w:tcPr>
                <w:tcW w:w="1596" w:type="dxa"/>
              </w:tcPr>
            </w:tcPrChange>
          </w:tcPr>
          <w:p w14:paraId="527992A0" w14:textId="77777777" w:rsidR="00B62D5E" w:rsidRDefault="00B62D5E">
            <w:pPr>
              <w:pStyle w:val="ListParagraph"/>
              <w:keepNext/>
              <w:numPr>
                <w:ilvl w:val="0"/>
                <w:numId w:val="3"/>
              </w:numPr>
              <w:pPrChange w:id="1809" w:author="ANA-AN00" w:date="2021-07-30T14:33:00Z">
                <w:pPr>
                  <w:pStyle w:val="ListParagraph"/>
                  <w:keepNext/>
                  <w:numPr>
                    <w:numId w:val="6"/>
                  </w:numPr>
                  <w:spacing w:before="120"/>
                  <w:ind w:left="360"/>
                </w:pPr>
              </w:pPrChange>
            </w:pPr>
          </w:p>
        </w:tc>
        <w:tc>
          <w:tcPr>
            <w:tcW w:w="1596" w:type="dxa"/>
            <w:tcPrChange w:id="1810" w:author="ANA-AN00" w:date="2021-07-30T14:33:00Z">
              <w:tcPr>
                <w:tcW w:w="1596" w:type="dxa"/>
              </w:tcPr>
            </w:tcPrChange>
          </w:tcPr>
          <w:p w14:paraId="1CFAE130" w14:textId="77777777" w:rsidR="00B62D5E" w:rsidRDefault="00B62D5E">
            <w:pPr>
              <w:pStyle w:val="ListParagraph"/>
              <w:keepNext/>
              <w:numPr>
                <w:ilvl w:val="0"/>
                <w:numId w:val="3"/>
              </w:numPr>
              <w:pPrChange w:id="1811" w:author="ANA-AN00" w:date="2021-07-30T14:33:00Z">
                <w:pPr>
                  <w:pStyle w:val="ListParagraph"/>
                  <w:keepNext/>
                  <w:numPr>
                    <w:numId w:val="6"/>
                  </w:numPr>
                  <w:spacing w:before="120"/>
                  <w:ind w:left="360"/>
                </w:pPr>
              </w:pPrChange>
            </w:pPr>
          </w:p>
        </w:tc>
        <w:tc>
          <w:tcPr>
            <w:tcW w:w="1596" w:type="dxa"/>
            <w:tcPrChange w:id="1812" w:author="ANA-AN00" w:date="2021-07-30T14:33:00Z">
              <w:tcPr>
                <w:tcW w:w="1596" w:type="dxa"/>
              </w:tcPr>
            </w:tcPrChange>
          </w:tcPr>
          <w:p w14:paraId="5F9DB8D7" w14:textId="77777777" w:rsidR="00B62D5E" w:rsidRDefault="00B62D5E">
            <w:pPr>
              <w:pStyle w:val="ListParagraph"/>
              <w:keepNext/>
              <w:numPr>
                <w:ilvl w:val="0"/>
                <w:numId w:val="3"/>
              </w:numPr>
              <w:pPrChange w:id="1813" w:author="ANA-AN00" w:date="2021-07-30T14:33:00Z">
                <w:pPr>
                  <w:pStyle w:val="ListParagraph"/>
                  <w:keepNext/>
                  <w:numPr>
                    <w:numId w:val="6"/>
                  </w:numPr>
                  <w:spacing w:before="120"/>
                  <w:ind w:left="360"/>
                </w:pPr>
              </w:pPrChange>
            </w:pPr>
          </w:p>
        </w:tc>
      </w:tr>
      <w:tr w:rsidR="00B62D5E" w14:paraId="5D716576" w14:textId="77777777" w:rsidTr="00B62D5E">
        <w:tc>
          <w:tcPr>
            <w:tcW w:w="1596" w:type="dxa"/>
            <w:tcPrChange w:id="1814" w:author="ANA-AN00" w:date="2021-07-30T14:33:00Z">
              <w:tcPr>
                <w:tcW w:w="1596" w:type="dxa"/>
                <w:tcBorders>
                  <w:right w:val="single" w:sz="4" w:space="0" w:color="BFBFBF"/>
                </w:tcBorders>
              </w:tcPr>
            </w:tcPrChange>
          </w:tcPr>
          <w:p w14:paraId="78E30224" w14:textId="77777777" w:rsidR="00B62D5E" w:rsidRDefault="00FC177C">
            <w:pPr>
              <w:keepNext/>
            </w:pPr>
            <w:r>
              <w:t>高收入者</w:t>
            </w:r>
            <w:r>
              <w:t xml:space="preserve"> (4) </w:t>
            </w:r>
          </w:p>
        </w:tc>
        <w:tc>
          <w:tcPr>
            <w:tcW w:w="1596" w:type="dxa"/>
            <w:tcPrChange w:id="1815" w:author="ANA-AN00" w:date="2021-07-30T14:33:00Z">
              <w:tcPr>
                <w:tcW w:w="1596" w:type="dxa"/>
              </w:tcPr>
            </w:tcPrChange>
          </w:tcPr>
          <w:p w14:paraId="37D61338" w14:textId="77777777" w:rsidR="00B62D5E" w:rsidRDefault="00B62D5E">
            <w:pPr>
              <w:pStyle w:val="ListParagraph"/>
              <w:keepNext/>
              <w:numPr>
                <w:ilvl w:val="0"/>
                <w:numId w:val="3"/>
              </w:numPr>
              <w:pPrChange w:id="1816" w:author="ANA-AN00" w:date="2021-07-30T14:33:00Z">
                <w:pPr>
                  <w:pStyle w:val="ListParagraph"/>
                  <w:keepNext/>
                  <w:numPr>
                    <w:numId w:val="6"/>
                  </w:numPr>
                  <w:spacing w:before="120"/>
                  <w:ind w:left="360"/>
                </w:pPr>
              </w:pPrChange>
            </w:pPr>
          </w:p>
        </w:tc>
        <w:tc>
          <w:tcPr>
            <w:tcW w:w="1596" w:type="dxa"/>
            <w:tcPrChange w:id="1817" w:author="ANA-AN00" w:date="2021-07-30T14:33:00Z">
              <w:tcPr>
                <w:tcW w:w="1596" w:type="dxa"/>
              </w:tcPr>
            </w:tcPrChange>
          </w:tcPr>
          <w:p w14:paraId="2AAC13CD" w14:textId="77777777" w:rsidR="00B62D5E" w:rsidRDefault="00B62D5E">
            <w:pPr>
              <w:pStyle w:val="ListParagraph"/>
              <w:keepNext/>
              <w:numPr>
                <w:ilvl w:val="0"/>
                <w:numId w:val="3"/>
              </w:numPr>
              <w:pPrChange w:id="1818" w:author="ANA-AN00" w:date="2021-07-30T14:33:00Z">
                <w:pPr>
                  <w:pStyle w:val="ListParagraph"/>
                  <w:keepNext/>
                  <w:numPr>
                    <w:numId w:val="6"/>
                  </w:numPr>
                  <w:spacing w:before="120"/>
                  <w:ind w:left="360"/>
                </w:pPr>
              </w:pPrChange>
            </w:pPr>
          </w:p>
        </w:tc>
        <w:tc>
          <w:tcPr>
            <w:tcW w:w="1596" w:type="dxa"/>
            <w:tcPrChange w:id="1819" w:author="ANA-AN00" w:date="2021-07-30T14:33:00Z">
              <w:tcPr>
                <w:tcW w:w="1596" w:type="dxa"/>
              </w:tcPr>
            </w:tcPrChange>
          </w:tcPr>
          <w:p w14:paraId="26806BC0" w14:textId="77777777" w:rsidR="00B62D5E" w:rsidRDefault="00B62D5E">
            <w:pPr>
              <w:pStyle w:val="ListParagraph"/>
              <w:keepNext/>
              <w:numPr>
                <w:ilvl w:val="0"/>
                <w:numId w:val="3"/>
              </w:numPr>
              <w:pPrChange w:id="1820" w:author="ANA-AN00" w:date="2021-07-30T14:33:00Z">
                <w:pPr>
                  <w:pStyle w:val="ListParagraph"/>
                  <w:keepNext/>
                  <w:numPr>
                    <w:numId w:val="6"/>
                  </w:numPr>
                  <w:spacing w:before="120"/>
                  <w:ind w:left="360"/>
                </w:pPr>
              </w:pPrChange>
            </w:pPr>
          </w:p>
        </w:tc>
        <w:tc>
          <w:tcPr>
            <w:tcW w:w="1596" w:type="dxa"/>
            <w:tcPrChange w:id="1821" w:author="ANA-AN00" w:date="2021-07-30T14:33:00Z">
              <w:tcPr>
                <w:tcW w:w="1596" w:type="dxa"/>
              </w:tcPr>
            </w:tcPrChange>
          </w:tcPr>
          <w:p w14:paraId="27B27B25" w14:textId="77777777" w:rsidR="00B62D5E" w:rsidRDefault="00B62D5E">
            <w:pPr>
              <w:pStyle w:val="ListParagraph"/>
              <w:keepNext/>
              <w:numPr>
                <w:ilvl w:val="0"/>
                <w:numId w:val="3"/>
              </w:numPr>
              <w:pPrChange w:id="1822" w:author="ANA-AN00" w:date="2021-07-30T14:33:00Z">
                <w:pPr>
                  <w:pStyle w:val="ListParagraph"/>
                  <w:keepNext/>
                  <w:numPr>
                    <w:numId w:val="6"/>
                  </w:numPr>
                  <w:spacing w:before="120"/>
                  <w:ind w:left="360"/>
                </w:pPr>
              </w:pPrChange>
            </w:pPr>
          </w:p>
        </w:tc>
        <w:tc>
          <w:tcPr>
            <w:tcW w:w="1596" w:type="dxa"/>
            <w:tcPrChange w:id="1823" w:author="ANA-AN00" w:date="2021-07-30T14:33:00Z">
              <w:tcPr>
                <w:tcW w:w="1596" w:type="dxa"/>
              </w:tcPr>
            </w:tcPrChange>
          </w:tcPr>
          <w:p w14:paraId="052AFE7B" w14:textId="77777777" w:rsidR="00B62D5E" w:rsidRDefault="00B62D5E">
            <w:pPr>
              <w:pStyle w:val="ListParagraph"/>
              <w:keepNext/>
              <w:numPr>
                <w:ilvl w:val="0"/>
                <w:numId w:val="3"/>
              </w:numPr>
              <w:pPrChange w:id="1824" w:author="ANA-AN00" w:date="2021-07-30T14:33:00Z">
                <w:pPr>
                  <w:pStyle w:val="ListParagraph"/>
                  <w:keepNext/>
                  <w:numPr>
                    <w:numId w:val="6"/>
                  </w:numPr>
                  <w:spacing w:before="120"/>
                  <w:ind w:left="360"/>
                </w:pPr>
              </w:pPrChange>
            </w:pPr>
          </w:p>
        </w:tc>
      </w:tr>
      <w:tr w:rsidR="00B62D5E" w14:paraId="1AAE0E8A" w14:textId="77777777" w:rsidTr="00B62D5E">
        <w:tc>
          <w:tcPr>
            <w:tcW w:w="1596" w:type="dxa"/>
            <w:tcPrChange w:id="1825" w:author="ANA-AN00" w:date="2021-07-30T14:33:00Z">
              <w:tcPr>
                <w:tcW w:w="1596" w:type="dxa"/>
                <w:tcBorders>
                  <w:right w:val="single" w:sz="4" w:space="0" w:color="BFBFBF"/>
                </w:tcBorders>
              </w:tcPr>
            </w:tcPrChange>
          </w:tcPr>
          <w:p w14:paraId="624E4338" w14:textId="77777777" w:rsidR="00B62D5E" w:rsidRDefault="00FC177C">
            <w:pPr>
              <w:keepNext/>
            </w:pPr>
            <w:r>
              <w:t>生活在农村的人</w:t>
            </w:r>
            <w:r>
              <w:t xml:space="preserve"> (5) </w:t>
            </w:r>
          </w:p>
        </w:tc>
        <w:tc>
          <w:tcPr>
            <w:tcW w:w="1596" w:type="dxa"/>
            <w:tcPrChange w:id="1826" w:author="ANA-AN00" w:date="2021-07-30T14:33:00Z">
              <w:tcPr>
                <w:tcW w:w="1596" w:type="dxa"/>
              </w:tcPr>
            </w:tcPrChange>
          </w:tcPr>
          <w:p w14:paraId="6F75B600" w14:textId="77777777" w:rsidR="00B62D5E" w:rsidRDefault="00B62D5E">
            <w:pPr>
              <w:pStyle w:val="ListParagraph"/>
              <w:keepNext/>
              <w:numPr>
                <w:ilvl w:val="0"/>
                <w:numId w:val="3"/>
              </w:numPr>
              <w:pPrChange w:id="1827" w:author="ANA-AN00" w:date="2021-07-30T14:33:00Z">
                <w:pPr>
                  <w:pStyle w:val="ListParagraph"/>
                  <w:keepNext/>
                  <w:numPr>
                    <w:numId w:val="6"/>
                  </w:numPr>
                  <w:spacing w:before="120"/>
                  <w:ind w:left="360"/>
                </w:pPr>
              </w:pPrChange>
            </w:pPr>
          </w:p>
        </w:tc>
        <w:tc>
          <w:tcPr>
            <w:tcW w:w="1596" w:type="dxa"/>
            <w:tcPrChange w:id="1828" w:author="ANA-AN00" w:date="2021-07-30T14:33:00Z">
              <w:tcPr>
                <w:tcW w:w="1596" w:type="dxa"/>
              </w:tcPr>
            </w:tcPrChange>
          </w:tcPr>
          <w:p w14:paraId="11D4051B" w14:textId="77777777" w:rsidR="00B62D5E" w:rsidRDefault="00B62D5E">
            <w:pPr>
              <w:pStyle w:val="ListParagraph"/>
              <w:keepNext/>
              <w:numPr>
                <w:ilvl w:val="0"/>
                <w:numId w:val="3"/>
              </w:numPr>
              <w:pPrChange w:id="1829" w:author="ANA-AN00" w:date="2021-07-30T14:33:00Z">
                <w:pPr>
                  <w:pStyle w:val="ListParagraph"/>
                  <w:keepNext/>
                  <w:numPr>
                    <w:numId w:val="6"/>
                  </w:numPr>
                  <w:spacing w:before="120"/>
                  <w:ind w:left="360"/>
                </w:pPr>
              </w:pPrChange>
            </w:pPr>
          </w:p>
        </w:tc>
        <w:tc>
          <w:tcPr>
            <w:tcW w:w="1596" w:type="dxa"/>
            <w:tcPrChange w:id="1830" w:author="ANA-AN00" w:date="2021-07-30T14:33:00Z">
              <w:tcPr>
                <w:tcW w:w="1596" w:type="dxa"/>
              </w:tcPr>
            </w:tcPrChange>
          </w:tcPr>
          <w:p w14:paraId="0DD48DE4" w14:textId="77777777" w:rsidR="00B62D5E" w:rsidRDefault="00B62D5E">
            <w:pPr>
              <w:pStyle w:val="ListParagraph"/>
              <w:keepNext/>
              <w:numPr>
                <w:ilvl w:val="0"/>
                <w:numId w:val="3"/>
              </w:numPr>
              <w:pPrChange w:id="1831" w:author="ANA-AN00" w:date="2021-07-30T14:33:00Z">
                <w:pPr>
                  <w:pStyle w:val="ListParagraph"/>
                  <w:keepNext/>
                  <w:numPr>
                    <w:numId w:val="6"/>
                  </w:numPr>
                  <w:spacing w:before="120"/>
                  <w:ind w:left="360"/>
                </w:pPr>
              </w:pPrChange>
            </w:pPr>
          </w:p>
        </w:tc>
        <w:tc>
          <w:tcPr>
            <w:tcW w:w="1596" w:type="dxa"/>
            <w:tcPrChange w:id="1832" w:author="ANA-AN00" w:date="2021-07-30T14:33:00Z">
              <w:tcPr>
                <w:tcW w:w="1596" w:type="dxa"/>
              </w:tcPr>
            </w:tcPrChange>
          </w:tcPr>
          <w:p w14:paraId="2E541655" w14:textId="77777777" w:rsidR="00B62D5E" w:rsidRDefault="00B62D5E">
            <w:pPr>
              <w:pStyle w:val="ListParagraph"/>
              <w:keepNext/>
              <w:numPr>
                <w:ilvl w:val="0"/>
                <w:numId w:val="3"/>
              </w:numPr>
              <w:pPrChange w:id="1833" w:author="ANA-AN00" w:date="2021-07-30T14:33:00Z">
                <w:pPr>
                  <w:pStyle w:val="ListParagraph"/>
                  <w:keepNext/>
                  <w:numPr>
                    <w:numId w:val="6"/>
                  </w:numPr>
                  <w:spacing w:before="120"/>
                  <w:ind w:left="360"/>
                </w:pPr>
              </w:pPrChange>
            </w:pPr>
          </w:p>
        </w:tc>
        <w:tc>
          <w:tcPr>
            <w:tcW w:w="1596" w:type="dxa"/>
            <w:tcPrChange w:id="1834" w:author="ANA-AN00" w:date="2021-07-30T14:33:00Z">
              <w:tcPr>
                <w:tcW w:w="1596" w:type="dxa"/>
              </w:tcPr>
            </w:tcPrChange>
          </w:tcPr>
          <w:p w14:paraId="6AE97EB0" w14:textId="77777777" w:rsidR="00B62D5E" w:rsidRDefault="00B62D5E">
            <w:pPr>
              <w:pStyle w:val="ListParagraph"/>
              <w:keepNext/>
              <w:numPr>
                <w:ilvl w:val="0"/>
                <w:numId w:val="3"/>
              </w:numPr>
              <w:pPrChange w:id="1835" w:author="ANA-AN00" w:date="2021-07-30T14:33:00Z">
                <w:pPr>
                  <w:pStyle w:val="ListParagraph"/>
                  <w:keepNext/>
                  <w:numPr>
                    <w:numId w:val="6"/>
                  </w:numPr>
                  <w:spacing w:before="120"/>
                  <w:ind w:left="360"/>
                </w:pPr>
              </w:pPrChange>
            </w:pPr>
          </w:p>
        </w:tc>
      </w:tr>
    </w:tbl>
    <w:p w14:paraId="22708D7D" w14:textId="77777777" w:rsidR="00B62D5E" w:rsidRDefault="00B62D5E"/>
    <w:p w14:paraId="52F0C794" w14:textId="77777777" w:rsidR="00B62D5E" w:rsidRDefault="00B62D5E"/>
    <w:p w14:paraId="7A256A6E" w14:textId="77777777" w:rsidR="00B62D5E" w:rsidRDefault="00B62D5E">
      <w:pPr>
        <w:pStyle w:val="QuestionSeparator"/>
      </w:pPr>
    </w:p>
    <w:p w14:paraId="0870ECDC" w14:textId="77777777" w:rsidR="00B62D5E" w:rsidRDefault="00B62D5E"/>
    <w:p w14:paraId="6F3B60CD" w14:textId="77777777" w:rsidR="00B62D5E" w:rsidRDefault="00FC177C">
      <w:pPr>
        <w:keepNext/>
      </w:pPr>
      <w:r>
        <w:t>Q15.4 Do you think that your household would win or lose financially from a ban on combustion-engine cars?</w:t>
      </w:r>
    </w:p>
    <w:p w14:paraId="53FD911B" w14:textId="77777777" w:rsidR="00B62D5E" w:rsidRDefault="00FC177C">
      <w:pPr>
        <w:pStyle w:val="ListParagraph"/>
        <w:keepNext/>
        <w:numPr>
          <w:ilvl w:val="0"/>
          <w:numId w:val="3"/>
        </w:numPr>
        <w:pPrChange w:id="1836" w:author="ANA-AN00" w:date="2021-07-30T14:33:00Z">
          <w:pPr>
            <w:pStyle w:val="ListParagraph"/>
            <w:keepNext/>
            <w:numPr>
              <w:numId w:val="6"/>
            </w:numPr>
            <w:spacing w:before="120" w:line="240" w:lineRule="auto"/>
            <w:ind w:left="360"/>
          </w:pPr>
        </w:pPrChange>
      </w:pPr>
      <w:r>
        <w:t xml:space="preserve">Lose a lot  (1) </w:t>
      </w:r>
    </w:p>
    <w:p w14:paraId="41B4A3BB" w14:textId="77777777" w:rsidR="00B62D5E" w:rsidRDefault="00FC177C">
      <w:pPr>
        <w:pStyle w:val="ListParagraph"/>
        <w:keepNext/>
        <w:numPr>
          <w:ilvl w:val="0"/>
          <w:numId w:val="3"/>
        </w:numPr>
        <w:pPrChange w:id="1837" w:author="ANA-AN00" w:date="2021-07-30T14:33:00Z">
          <w:pPr>
            <w:pStyle w:val="ListParagraph"/>
            <w:keepNext/>
            <w:numPr>
              <w:numId w:val="6"/>
            </w:numPr>
            <w:spacing w:before="120" w:line="240" w:lineRule="auto"/>
            <w:ind w:left="360"/>
          </w:pPr>
        </w:pPrChange>
      </w:pPr>
      <w:r>
        <w:t xml:space="preserve">Mostly lose  (5) </w:t>
      </w:r>
    </w:p>
    <w:p w14:paraId="49FA1E7D" w14:textId="77777777" w:rsidR="00B62D5E" w:rsidRDefault="00FC177C">
      <w:pPr>
        <w:pStyle w:val="ListParagraph"/>
        <w:keepNext/>
        <w:numPr>
          <w:ilvl w:val="0"/>
          <w:numId w:val="3"/>
        </w:numPr>
        <w:pPrChange w:id="1838" w:author="ANA-AN00" w:date="2021-07-30T14:33:00Z">
          <w:pPr>
            <w:pStyle w:val="ListParagraph"/>
            <w:keepNext/>
            <w:numPr>
              <w:numId w:val="6"/>
            </w:numPr>
            <w:spacing w:before="120" w:line="240" w:lineRule="auto"/>
            <w:ind w:left="360"/>
          </w:pPr>
        </w:pPrChange>
      </w:pPr>
      <w:r>
        <w:t xml:space="preserve">Neither win nor lose  (6) </w:t>
      </w:r>
    </w:p>
    <w:p w14:paraId="1B708E49" w14:textId="77777777" w:rsidR="00B62D5E" w:rsidRDefault="00FC177C">
      <w:pPr>
        <w:pStyle w:val="ListParagraph"/>
        <w:keepNext/>
        <w:numPr>
          <w:ilvl w:val="0"/>
          <w:numId w:val="3"/>
        </w:numPr>
        <w:pPrChange w:id="1839" w:author="ANA-AN00" w:date="2021-07-30T14:33:00Z">
          <w:pPr>
            <w:pStyle w:val="ListParagraph"/>
            <w:keepNext/>
            <w:numPr>
              <w:numId w:val="6"/>
            </w:numPr>
            <w:spacing w:before="120" w:line="240" w:lineRule="auto"/>
            <w:ind w:left="360"/>
          </w:pPr>
        </w:pPrChange>
      </w:pPr>
      <w:r>
        <w:t xml:space="preserve">Mostly win  (9) </w:t>
      </w:r>
    </w:p>
    <w:p w14:paraId="480F3713" w14:textId="77777777" w:rsidR="00B62D5E" w:rsidRDefault="00FC177C">
      <w:pPr>
        <w:pStyle w:val="ListParagraph"/>
        <w:keepNext/>
        <w:numPr>
          <w:ilvl w:val="0"/>
          <w:numId w:val="3"/>
        </w:numPr>
        <w:pPrChange w:id="1840" w:author="ANA-AN00" w:date="2021-07-30T14:33:00Z">
          <w:pPr>
            <w:pStyle w:val="ListParagraph"/>
            <w:keepNext/>
            <w:numPr>
              <w:numId w:val="6"/>
            </w:numPr>
            <w:spacing w:before="120" w:line="240" w:lineRule="auto"/>
            <w:ind w:left="360"/>
          </w:pPr>
        </w:pPrChange>
      </w:pPr>
      <w:r>
        <w:t xml:space="preserve">Win a lot  (10) </w:t>
      </w:r>
    </w:p>
    <w:p w14:paraId="0AC0A25B" w14:textId="77777777" w:rsidR="00B62D5E" w:rsidRDefault="00B62D5E"/>
    <w:p w14:paraId="1B21375B" w14:textId="77777777" w:rsidR="00B62D5E" w:rsidRDefault="00FC177C">
      <w:pPr>
        <w:keepNext/>
      </w:pPr>
      <w:r>
        <w:t xml:space="preserve">Q15.4 </w:t>
      </w:r>
      <w:r>
        <w:t>您认为在内燃机汽车禁令下，您的家庭在经济上会有获益还是损失？</w:t>
      </w:r>
    </w:p>
    <w:p w14:paraId="64555DAC" w14:textId="77777777" w:rsidR="00B62D5E" w:rsidRDefault="00FC177C">
      <w:pPr>
        <w:pStyle w:val="ListParagraph"/>
        <w:keepNext/>
        <w:numPr>
          <w:ilvl w:val="0"/>
          <w:numId w:val="3"/>
        </w:numPr>
        <w:pPrChange w:id="1841" w:author="ANA-AN00" w:date="2021-07-30T14:33:00Z">
          <w:pPr>
            <w:pStyle w:val="ListParagraph"/>
            <w:keepNext/>
            <w:numPr>
              <w:numId w:val="6"/>
            </w:numPr>
            <w:spacing w:before="120" w:line="240" w:lineRule="auto"/>
            <w:ind w:left="360"/>
          </w:pPr>
        </w:pPrChange>
      </w:pPr>
      <w:r>
        <w:t>损失很大</w:t>
      </w:r>
      <w:r>
        <w:t xml:space="preserve">  (1) </w:t>
      </w:r>
    </w:p>
    <w:p w14:paraId="39F7717E" w14:textId="77777777" w:rsidR="00B62D5E" w:rsidRDefault="00FC177C">
      <w:pPr>
        <w:pStyle w:val="ListParagraph"/>
        <w:keepNext/>
        <w:numPr>
          <w:ilvl w:val="0"/>
          <w:numId w:val="3"/>
        </w:numPr>
        <w:pPrChange w:id="1842" w:author="ANA-AN00" w:date="2021-07-30T14:33:00Z">
          <w:pPr>
            <w:pStyle w:val="ListParagraph"/>
            <w:keepNext/>
            <w:numPr>
              <w:numId w:val="6"/>
            </w:numPr>
            <w:spacing w:before="120" w:line="240" w:lineRule="auto"/>
            <w:ind w:left="360"/>
          </w:pPr>
        </w:pPrChange>
      </w:pPr>
      <w:r>
        <w:t>主要是损失</w:t>
      </w:r>
      <w:r>
        <w:t xml:space="preserve">  (5) </w:t>
      </w:r>
    </w:p>
    <w:p w14:paraId="64C9B8BA" w14:textId="77777777" w:rsidR="00B62D5E" w:rsidRDefault="00FC177C">
      <w:pPr>
        <w:pStyle w:val="ListParagraph"/>
        <w:keepNext/>
        <w:numPr>
          <w:ilvl w:val="0"/>
          <w:numId w:val="3"/>
        </w:numPr>
        <w:pPrChange w:id="1843" w:author="ANA-AN00" w:date="2021-07-30T14:33:00Z">
          <w:pPr>
            <w:pStyle w:val="ListParagraph"/>
            <w:keepNext/>
            <w:numPr>
              <w:numId w:val="6"/>
            </w:numPr>
            <w:spacing w:before="120" w:line="240" w:lineRule="auto"/>
            <w:ind w:left="360"/>
          </w:pPr>
        </w:pPrChange>
      </w:pPr>
      <w:r>
        <w:t>既没有获益也没有损失</w:t>
      </w:r>
      <w:r>
        <w:t xml:space="preserve">  (6) </w:t>
      </w:r>
    </w:p>
    <w:p w14:paraId="29C09C20" w14:textId="77777777" w:rsidR="00B62D5E" w:rsidRDefault="00FC177C">
      <w:pPr>
        <w:pStyle w:val="ListParagraph"/>
        <w:keepNext/>
        <w:numPr>
          <w:ilvl w:val="0"/>
          <w:numId w:val="3"/>
        </w:numPr>
        <w:pPrChange w:id="1844" w:author="ANA-AN00" w:date="2021-07-30T14:33:00Z">
          <w:pPr>
            <w:pStyle w:val="ListParagraph"/>
            <w:keepNext/>
            <w:numPr>
              <w:numId w:val="6"/>
            </w:numPr>
            <w:spacing w:before="120" w:line="240" w:lineRule="auto"/>
            <w:ind w:left="360"/>
          </w:pPr>
        </w:pPrChange>
      </w:pPr>
      <w:r>
        <w:t>主要是获益</w:t>
      </w:r>
      <w:r>
        <w:t xml:space="preserve">  (9) </w:t>
      </w:r>
    </w:p>
    <w:p w14:paraId="5D324852" w14:textId="77777777" w:rsidR="00B62D5E" w:rsidRDefault="00FC177C">
      <w:pPr>
        <w:pStyle w:val="ListParagraph"/>
        <w:keepNext/>
        <w:numPr>
          <w:ilvl w:val="0"/>
          <w:numId w:val="3"/>
        </w:numPr>
        <w:pPrChange w:id="1845" w:author="ANA-AN00" w:date="2021-07-30T14:33:00Z">
          <w:pPr>
            <w:pStyle w:val="ListParagraph"/>
            <w:keepNext/>
            <w:numPr>
              <w:numId w:val="6"/>
            </w:numPr>
            <w:spacing w:before="120" w:line="240" w:lineRule="auto"/>
            <w:ind w:left="360"/>
          </w:pPr>
        </w:pPrChange>
      </w:pPr>
      <w:r>
        <w:t>获益很大</w:t>
      </w:r>
      <w:r>
        <w:t xml:space="preserve">  (10) </w:t>
      </w:r>
    </w:p>
    <w:p w14:paraId="6D0D63AD" w14:textId="77777777" w:rsidR="00B62D5E" w:rsidRDefault="00B62D5E"/>
    <w:p w14:paraId="35B5E7A6" w14:textId="77777777" w:rsidR="00B62D5E" w:rsidRDefault="00B62D5E">
      <w:pPr>
        <w:pStyle w:val="QuestionSeparator"/>
      </w:pPr>
    </w:p>
    <w:p w14:paraId="1E849244" w14:textId="77777777" w:rsidR="00B62D5E" w:rsidRDefault="00B62D5E"/>
    <w:p w14:paraId="5EEBEEB4" w14:textId="77777777" w:rsidR="00B62D5E" w:rsidRDefault="00FC177C">
      <w:pPr>
        <w:keepNext/>
      </w:pPr>
      <w:r>
        <w:lastRenderedPageBreak/>
        <w:t>Q15.6 Do you agree or disagree with the following statement: "A ban on combustion-engine cars is fair"?</w:t>
      </w:r>
    </w:p>
    <w:p w14:paraId="1C314B7B" w14:textId="77777777" w:rsidR="00B62D5E" w:rsidRDefault="00FC177C">
      <w:pPr>
        <w:pStyle w:val="ListParagraph"/>
        <w:keepNext/>
        <w:numPr>
          <w:ilvl w:val="0"/>
          <w:numId w:val="3"/>
        </w:numPr>
        <w:pPrChange w:id="1846" w:author="ANA-AN00" w:date="2021-07-30T14:33:00Z">
          <w:pPr>
            <w:pStyle w:val="ListParagraph"/>
            <w:keepNext/>
            <w:numPr>
              <w:numId w:val="6"/>
            </w:numPr>
            <w:spacing w:before="120" w:line="240" w:lineRule="auto"/>
            <w:ind w:left="360"/>
          </w:pPr>
        </w:pPrChange>
      </w:pPr>
      <w:r>
        <w:t xml:space="preserve">Strongly disagree  (0) </w:t>
      </w:r>
    </w:p>
    <w:p w14:paraId="2A296A3A" w14:textId="77777777" w:rsidR="00B62D5E" w:rsidRDefault="00FC177C">
      <w:pPr>
        <w:pStyle w:val="ListParagraph"/>
        <w:keepNext/>
        <w:numPr>
          <w:ilvl w:val="0"/>
          <w:numId w:val="3"/>
        </w:numPr>
        <w:pPrChange w:id="1847" w:author="ANA-AN00" w:date="2021-07-30T14:33:00Z">
          <w:pPr>
            <w:pStyle w:val="ListParagraph"/>
            <w:keepNext/>
            <w:numPr>
              <w:numId w:val="6"/>
            </w:numPr>
            <w:spacing w:before="120" w:line="240" w:lineRule="auto"/>
            <w:ind w:left="360"/>
          </w:pPr>
        </w:pPrChange>
      </w:pPr>
      <w:r>
        <w:t xml:space="preserve">Somewhat disagree  (1) </w:t>
      </w:r>
    </w:p>
    <w:p w14:paraId="11DD03EC" w14:textId="77777777" w:rsidR="00B62D5E" w:rsidRDefault="00FC177C">
      <w:pPr>
        <w:pStyle w:val="ListParagraph"/>
        <w:keepNext/>
        <w:numPr>
          <w:ilvl w:val="0"/>
          <w:numId w:val="3"/>
        </w:numPr>
        <w:pPrChange w:id="1848" w:author="ANA-AN00" w:date="2021-07-30T14:33:00Z">
          <w:pPr>
            <w:pStyle w:val="ListParagraph"/>
            <w:keepNext/>
            <w:numPr>
              <w:numId w:val="6"/>
            </w:numPr>
            <w:spacing w:before="120" w:line="240" w:lineRule="auto"/>
            <w:ind w:left="360"/>
          </w:pPr>
        </w:pPrChange>
      </w:pPr>
      <w:r>
        <w:t xml:space="preserve">Neither agree nor disagree  (2) </w:t>
      </w:r>
    </w:p>
    <w:p w14:paraId="66EC27D5" w14:textId="77777777" w:rsidR="00B62D5E" w:rsidRDefault="00FC177C">
      <w:pPr>
        <w:pStyle w:val="ListParagraph"/>
        <w:keepNext/>
        <w:numPr>
          <w:ilvl w:val="0"/>
          <w:numId w:val="3"/>
        </w:numPr>
        <w:pPrChange w:id="1849" w:author="ANA-AN00" w:date="2021-07-30T14:33:00Z">
          <w:pPr>
            <w:pStyle w:val="ListParagraph"/>
            <w:keepNext/>
            <w:numPr>
              <w:numId w:val="6"/>
            </w:numPr>
            <w:spacing w:before="120" w:line="240" w:lineRule="auto"/>
            <w:ind w:left="360"/>
          </w:pPr>
        </w:pPrChange>
      </w:pPr>
      <w:r>
        <w:t xml:space="preserve">Somewhat agree  (3) </w:t>
      </w:r>
    </w:p>
    <w:p w14:paraId="0CC111F0" w14:textId="77777777" w:rsidR="00B62D5E" w:rsidRDefault="00FC177C">
      <w:pPr>
        <w:pStyle w:val="ListParagraph"/>
        <w:keepNext/>
        <w:numPr>
          <w:ilvl w:val="0"/>
          <w:numId w:val="3"/>
        </w:numPr>
        <w:pPrChange w:id="1850" w:author="ANA-AN00" w:date="2021-07-30T14:33:00Z">
          <w:pPr>
            <w:pStyle w:val="ListParagraph"/>
            <w:keepNext/>
            <w:numPr>
              <w:numId w:val="6"/>
            </w:numPr>
            <w:spacing w:before="120" w:line="240" w:lineRule="auto"/>
            <w:ind w:left="360"/>
          </w:pPr>
        </w:pPrChange>
      </w:pPr>
      <w:r>
        <w:t xml:space="preserve">Strongly agree  (4) </w:t>
      </w:r>
    </w:p>
    <w:p w14:paraId="65D9EBD1" w14:textId="77777777" w:rsidR="00B62D5E" w:rsidRDefault="00B62D5E"/>
    <w:p w14:paraId="7438A3A3" w14:textId="77777777" w:rsidR="00B62D5E" w:rsidRDefault="00FC177C">
      <w:pPr>
        <w:keepNext/>
      </w:pPr>
      <w:r>
        <w:t xml:space="preserve">Q15.6 </w:t>
      </w:r>
      <w:r>
        <w:t>您是否认同以下说法：</w:t>
      </w:r>
      <w:r>
        <w:t>“</w:t>
      </w:r>
      <w:r>
        <w:t>禁止内燃机汽车是公平的</w:t>
      </w:r>
      <w:r>
        <w:t>”</w:t>
      </w:r>
      <w:r>
        <w:t>？</w:t>
      </w:r>
    </w:p>
    <w:p w14:paraId="3BEAA7F0" w14:textId="77777777" w:rsidR="00B62D5E" w:rsidRDefault="00FC177C">
      <w:pPr>
        <w:pStyle w:val="ListParagraph"/>
        <w:keepNext/>
        <w:numPr>
          <w:ilvl w:val="0"/>
          <w:numId w:val="3"/>
        </w:numPr>
        <w:pPrChange w:id="1851" w:author="ANA-AN00" w:date="2021-07-30T14:33:00Z">
          <w:pPr>
            <w:pStyle w:val="ListParagraph"/>
            <w:keepNext/>
            <w:numPr>
              <w:numId w:val="6"/>
            </w:numPr>
            <w:spacing w:before="120" w:line="240" w:lineRule="auto"/>
            <w:ind w:left="360"/>
          </w:pPr>
        </w:pPrChange>
      </w:pPr>
      <w:r>
        <w:t>非常不同意</w:t>
      </w:r>
      <w:r>
        <w:t xml:space="preserve">  (0) </w:t>
      </w:r>
    </w:p>
    <w:p w14:paraId="3439889E" w14:textId="77777777" w:rsidR="00B62D5E" w:rsidRDefault="00FC177C">
      <w:pPr>
        <w:pStyle w:val="ListParagraph"/>
        <w:keepNext/>
        <w:numPr>
          <w:ilvl w:val="0"/>
          <w:numId w:val="3"/>
        </w:numPr>
        <w:pPrChange w:id="1852" w:author="ANA-AN00" w:date="2021-07-30T14:33:00Z">
          <w:pPr>
            <w:pStyle w:val="ListParagraph"/>
            <w:keepNext/>
            <w:numPr>
              <w:numId w:val="6"/>
            </w:numPr>
            <w:spacing w:before="120" w:line="240" w:lineRule="auto"/>
            <w:ind w:left="360"/>
          </w:pPr>
        </w:pPrChange>
      </w:pPr>
      <w:r>
        <w:t>不太同意</w:t>
      </w:r>
      <w:r>
        <w:t xml:space="preserve">  (1) </w:t>
      </w:r>
    </w:p>
    <w:p w14:paraId="1E3AD47E" w14:textId="77777777" w:rsidR="00B62D5E" w:rsidRDefault="00FC177C">
      <w:pPr>
        <w:pStyle w:val="ListParagraph"/>
        <w:keepNext/>
        <w:numPr>
          <w:ilvl w:val="0"/>
          <w:numId w:val="3"/>
        </w:numPr>
        <w:pPrChange w:id="1853" w:author="ANA-AN00" w:date="2021-07-30T14:33:00Z">
          <w:pPr>
            <w:pStyle w:val="ListParagraph"/>
            <w:keepNext/>
            <w:numPr>
              <w:numId w:val="6"/>
            </w:numPr>
            <w:spacing w:before="120" w:line="240" w:lineRule="auto"/>
            <w:ind w:left="360"/>
          </w:pPr>
        </w:pPrChange>
      </w:pPr>
      <w:r>
        <w:t>既不同意也不反对</w:t>
      </w:r>
      <w:r>
        <w:t xml:space="preserve">  (2) </w:t>
      </w:r>
    </w:p>
    <w:p w14:paraId="51F69700" w14:textId="77777777" w:rsidR="00B62D5E" w:rsidRDefault="00FC177C">
      <w:pPr>
        <w:pStyle w:val="ListParagraph"/>
        <w:keepNext/>
        <w:numPr>
          <w:ilvl w:val="0"/>
          <w:numId w:val="3"/>
        </w:numPr>
        <w:pPrChange w:id="1854" w:author="ANA-AN00" w:date="2021-07-30T14:33:00Z">
          <w:pPr>
            <w:pStyle w:val="ListParagraph"/>
            <w:keepNext/>
            <w:numPr>
              <w:numId w:val="6"/>
            </w:numPr>
            <w:spacing w:before="120" w:line="240" w:lineRule="auto"/>
            <w:ind w:left="360"/>
          </w:pPr>
        </w:pPrChange>
      </w:pPr>
      <w:r>
        <w:t>有点同意</w:t>
      </w:r>
      <w:r>
        <w:t xml:space="preserve">  (3) </w:t>
      </w:r>
    </w:p>
    <w:p w14:paraId="7C0BC1CC" w14:textId="77777777" w:rsidR="00B62D5E" w:rsidRDefault="00FC177C">
      <w:pPr>
        <w:pStyle w:val="ListParagraph"/>
        <w:keepNext/>
        <w:numPr>
          <w:ilvl w:val="0"/>
          <w:numId w:val="3"/>
        </w:numPr>
        <w:pPrChange w:id="1855" w:author="ANA-AN00" w:date="2021-07-30T14:33:00Z">
          <w:pPr>
            <w:pStyle w:val="ListParagraph"/>
            <w:keepNext/>
            <w:numPr>
              <w:numId w:val="6"/>
            </w:numPr>
            <w:spacing w:before="120" w:line="240" w:lineRule="auto"/>
            <w:ind w:left="360"/>
          </w:pPr>
        </w:pPrChange>
      </w:pPr>
      <w:r>
        <w:t>非常同意</w:t>
      </w:r>
      <w:r>
        <w:t xml:space="preserve">  (4) </w:t>
      </w:r>
    </w:p>
    <w:p w14:paraId="6A16B767" w14:textId="77777777" w:rsidR="00B62D5E" w:rsidRDefault="00B62D5E"/>
    <w:p w14:paraId="0486D3D9" w14:textId="77777777" w:rsidR="00B62D5E" w:rsidRDefault="00B62D5E">
      <w:pPr>
        <w:pStyle w:val="QuestionSeparator"/>
      </w:pPr>
    </w:p>
    <w:p w14:paraId="4379CEC0" w14:textId="77777777" w:rsidR="00B62D5E" w:rsidRDefault="00B62D5E"/>
    <w:p w14:paraId="32FD67F4" w14:textId="77777777" w:rsidR="00B62D5E" w:rsidRDefault="00FC177C">
      <w:pPr>
        <w:keepNext/>
      </w:pPr>
      <w:r>
        <w:t>Q15.5 Do you support or oppose a ban on combustion-engine cars?</w:t>
      </w:r>
    </w:p>
    <w:p w14:paraId="3E89CB11" w14:textId="77777777" w:rsidR="00B62D5E" w:rsidRDefault="00FC177C">
      <w:pPr>
        <w:pStyle w:val="ListParagraph"/>
        <w:keepNext/>
        <w:numPr>
          <w:ilvl w:val="0"/>
          <w:numId w:val="3"/>
        </w:numPr>
        <w:pPrChange w:id="1856" w:author="ANA-AN00" w:date="2021-07-30T14:33:00Z">
          <w:pPr>
            <w:pStyle w:val="ListParagraph"/>
            <w:keepNext/>
            <w:numPr>
              <w:numId w:val="6"/>
            </w:numPr>
            <w:spacing w:before="120" w:line="240" w:lineRule="auto"/>
            <w:ind w:left="360"/>
          </w:pPr>
        </w:pPrChange>
      </w:pPr>
      <w:r>
        <w:t xml:space="preserve">Strongly oppose  (0) </w:t>
      </w:r>
    </w:p>
    <w:p w14:paraId="47401355" w14:textId="77777777" w:rsidR="00B62D5E" w:rsidRDefault="00FC177C">
      <w:pPr>
        <w:pStyle w:val="ListParagraph"/>
        <w:keepNext/>
        <w:numPr>
          <w:ilvl w:val="0"/>
          <w:numId w:val="3"/>
        </w:numPr>
        <w:pPrChange w:id="1857" w:author="ANA-AN00" w:date="2021-07-30T14:33:00Z">
          <w:pPr>
            <w:pStyle w:val="ListParagraph"/>
            <w:keepNext/>
            <w:numPr>
              <w:numId w:val="6"/>
            </w:numPr>
            <w:spacing w:before="120" w:line="240" w:lineRule="auto"/>
            <w:ind w:left="360"/>
          </w:pPr>
        </w:pPrChange>
      </w:pPr>
      <w:r>
        <w:t xml:space="preserve">Somewhat oppose  (1) </w:t>
      </w:r>
    </w:p>
    <w:p w14:paraId="00327AA6" w14:textId="77777777" w:rsidR="00B62D5E" w:rsidRDefault="00FC177C">
      <w:pPr>
        <w:pStyle w:val="ListParagraph"/>
        <w:keepNext/>
        <w:numPr>
          <w:ilvl w:val="0"/>
          <w:numId w:val="3"/>
        </w:numPr>
        <w:pPrChange w:id="1858" w:author="ANA-AN00" w:date="2021-07-30T14:33:00Z">
          <w:pPr>
            <w:pStyle w:val="ListParagraph"/>
            <w:keepNext/>
            <w:numPr>
              <w:numId w:val="6"/>
            </w:numPr>
            <w:spacing w:before="120" w:line="240" w:lineRule="auto"/>
            <w:ind w:left="360"/>
          </w:pPr>
        </w:pPrChange>
      </w:pPr>
      <w:r>
        <w:t xml:space="preserve">Neither support nor oppose  (2) </w:t>
      </w:r>
    </w:p>
    <w:p w14:paraId="2B97F2D2" w14:textId="77777777" w:rsidR="00B62D5E" w:rsidRDefault="00FC177C">
      <w:pPr>
        <w:pStyle w:val="ListParagraph"/>
        <w:keepNext/>
        <w:numPr>
          <w:ilvl w:val="0"/>
          <w:numId w:val="3"/>
        </w:numPr>
        <w:pPrChange w:id="1859" w:author="ANA-AN00" w:date="2021-07-30T14:33:00Z">
          <w:pPr>
            <w:pStyle w:val="ListParagraph"/>
            <w:keepNext/>
            <w:numPr>
              <w:numId w:val="6"/>
            </w:numPr>
            <w:spacing w:before="120" w:line="240" w:lineRule="auto"/>
            <w:ind w:left="360"/>
          </w:pPr>
        </w:pPrChange>
      </w:pPr>
      <w:r>
        <w:t xml:space="preserve">Somewhat support  (3) </w:t>
      </w:r>
    </w:p>
    <w:p w14:paraId="7F4B24D3" w14:textId="77777777" w:rsidR="00B62D5E" w:rsidRDefault="00FC177C">
      <w:pPr>
        <w:pStyle w:val="ListParagraph"/>
        <w:keepNext/>
        <w:numPr>
          <w:ilvl w:val="0"/>
          <w:numId w:val="3"/>
        </w:numPr>
        <w:pPrChange w:id="1860" w:author="ANA-AN00" w:date="2021-07-30T14:33:00Z">
          <w:pPr>
            <w:pStyle w:val="ListParagraph"/>
            <w:keepNext/>
            <w:numPr>
              <w:numId w:val="6"/>
            </w:numPr>
            <w:spacing w:before="120" w:line="240" w:lineRule="auto"/>
            <w:ind w:left="360"/>
          </w:pPr>
        </w:pPrChange>
      </w:pPr>
      <w:r>
        <w:t xml:space="preserve">Strongly support  (4) </w:t>
      </w:r>
    </w:p>
    <w:p w14:paraId="00D0A645" w14:textId="77777777" w:rsidR="00B62D5E" w:rsidRDefault="00B62D5E"/>
    <w:p w14:paraId="5F876308" w14:textId="77777777" w:rsidR="00B62D5E" w:rsidRDefault="00FC177C">
      <w:pPr>
        <w:keepNext/>
      </w:pPr>
      <w:r>
        <w:lastRenderedPageBreak/>
        <w:t xml:space="preserve">Q15.5 </w:t>
      </w:r>
      <w:r>
        <w:t>您是支持还是反对禁止内燃机汽车？</w:t>
      </w:r>
    </w:p>
    <w:p w14:paraId="67EF0C10" w14:textId="77777777" w:rsidR="00B62D5E" w:rsidRDefault="00FC177C">
      <w:pPr>
        <w:pStyle w:val="ListParagraph"/>
        <w:keepNext/>
        <w:numPr>
          <w:ilvl w:val="0"/>
          <w:numId w:val="3"/>
        </w:numPr>
        <w:pPrChange w:id="1861" w:author="ANA-AN00" w:date="2021-07-30T14:33:00Z">
          <w:pPr>
            <w:pStyle w:val="ListParagraph"/>
            <w:keepNext/>
            <w:numPr>
              <w:numId w:val="6"/>
            </w:numPr>
            <w:spacing w:before="120" w:line="240" w:lineRule="auto"/>
            <w:ind w:left="360"/>
          </w:pPr>
        </w:pPrChange>
      </w:pPr>
      <w:r>
        <w:t>强烈反对</w:t>
      </w:r>
      <w:r>
        <w:t xml:space="preserve">  (0) </w:t>
      </w:r>
    </w:p>
    <w:p w14:paraId="58AEA52B" w14:textId="77777777" w:rsidR="00B62D5E" w:rsidRDefault="00FC177C">
      <w:pPr>
        <w:pStyle w:val="ListParagraph"/>
        <w:keepNext/>
        <w:numPr>
          <w:ilvl w:val="0"/>
          <w:numId w:val="3"/>
        </w:numPr>
        <w:pPrChange w:id="1862" w:author="ANA-AN00" w:date="2021-07-30T14:33:00Z">
          <w:pPr>
            <w:pStyle w:val="ListParagraph"/>
            <w:keepNext/>
            <w:numPr>
              <w:numId w:val="6"/>
            </w:numPr>
            <w:spacing w:before="120" w:line="240" w:lineRule="auto"/>
            <w:ind w:left="360"/>
          </w:pPr>
        </w:pPrChange>
      </w:pPr>
      <w:r>
        <w:t>有点反对</w:t>
      </w:r>
      <w:r>
        <w:t xml:space="preserve">  (1) </w:t>
      </w:r>
    </w:p>
    <w:p w14:paraId="3F0336EA" w14:textId="77777777" w:rsidR="00B62D5E" w:rsidRDefault="00FC177C">
      <w:pPr>
        <w:pStyle w:val="ListParagraph"/>
        <w:keepNext/>
        <w:numPr>
          <w:ilvl w:val="0"/>
          <w:numId w:val="3"/>
        </w:numPr>
        <w:pPrChange w:id="1863" w:author="ANA-AN00" w:date="2021-07-30T14:33:00Z">
          <w:pPr>
            <w:pStyle w:val="ListParagraph"/>
            <w:keepNext/>
            <w:numPr>
              <w:numId w:val="6"/>
            </w:numPr>
            <w:spacing w:before="120" w:line="240" w:lineRule="auto"/>
            <w:ind w:left="360"/>
          </w:pPr>
        </w:pPrChange>
      </w:pPr>
      <w:r>
        <w:t>既不支持也不反对</w:t>
      </w:r>
      <w:r>
        <w:t xml:space="preserve">  (2) </w:t>
      </w:r>
    </w:p>
    <w:p w14:paraId="795E961B" w14:textId="77777777" w:rsidR="00B62D5E" w:rsidRDefault="00FC177C">
      <w:pPr>
        <w:pStyle w:val="ListParagraph"/>
        <w:keepNext/>
        <w:numPr>
          <w:ilvl w:val="0"/>
          <w:numId w:val="3"/>
        </w:numPr>
        <w:pPrChange w:id="1864" w:author="ANA-AN00" w:date="2021-07-30T14:33:00Z">
          <w:pPr>
            <w:pStyle w:val="ListParagraph"/>
            <w:keepNext/>
            <w:numPr>
              <w:numId w:val="6"/>
            </w:numPr>
            <w:spacing w:before="120" w:line="240" w:lineRule="auto"/>
            <w:ind w:left="360"/>
          </w:pPr>
        </w:pPrChange>
      </w:pPr>
      <w:r>
        <w:t>有点支持</w:t>
      </w:r>
      <w:r>
        <w:t xml:space="preserve">  (3) </w:t>
      </w:r>
    </w:p>
    <w:p w14:paraId="3CB1879D" w14:textId="77777777" w:rsidR="00B62D5E" w:rsidRDefault="00FC177C">
      <w:pPr>
        <w:pStyle w:val="ListParagraph"/>
        <w:keepNext/>
        <w:numPr>
          <w:ilvl w:val="0"/>
          <w:numId w:val="3"/>
        </w:numPr>
        <w:pPrChange w:id="1865" w:author="ANA-AN00" w:date="2021-07-30T14:33:00Z">
          <w:pPr>
            <w:pStyle w:val="ListParagraph"/>
            <w:keepNext/>
            <w:numPr>
              <w:numId w:val="6"/>
            </w:numPr>
            <w:spacing w:before="120" w:line="240" w:lineRule="auto"/>
            <w:ind w:left="360"/>
          </w:pPr>
        </w:pPrChange>
      </w:pPr>
      <w:r>
        <w:t>强烈支持</w:t>
      </w:r>
      <w:r>
        <w:t xml:space="preserve">  (4) </w:t>
      </w:r>
    </w:p>
    <w:p w14:paraId="01AC6AFB" w14:textId="77777777" w:rsidR="00B62D5E" w:rsidRDefault="00B62D5E"/>
    <w:p w14:paraId="4E90C399" w14:textId="77777777" w:rsidR="00B62D5E" w:rsidRDefault="00B62D5E">
      <w:pPr>
        <w:pStyle w:val="QuestionSeparator"/>
      </w:pPr>
    </w:p>
    <w:p w14:paraId="22ACA911" w14:textId="77777777" w:rsidR="00B62D5E" w:rsidRDefault="00B62D5E"/>
    <w:p w14:paraId="54DEAB8B" w14:textId="77777777" w:rsidR="00B62D5E" w:rsidRDefault="00FC177C">
      <w:pPr>
        <w:keepNext/>
      </w:pPr>
      <w:r>
        <w:t xml:space="preserve">Q15.7 Do you support or oppose a ban on combustion-engine cars where alternatives such as </w:t>
      </w:r>
      <w:r>
        <w:t>public transports are made available to people?</w:t>
      </w:r>
    </w:p>
    <w:p w14:paraId="7D67E070" w14:textId="77777777" w:rsidR="00B62D5E" w:rsidRDefault="00FC177C">
      <w:pPr>
        <w:pStyle w:val="ListParagraph"/>
        <w:keepNext/>
        <w:numPr>
          <w:ilvl w:val="0"/>
          <w:numId w:val="3"/>
        </w:numPr>
        <w:pPrChange w:id="1866" w:author="ANA-AN00" w:date="2021-07-30T14:33:00Z">
          <w:pPr>
            <w:pStyle w:val="ListParagraph"/>
            <w:keepNext/>
            <w:numPr>
              <w:numId w:val="6"/>
            </w:numPr>
            <w:spacing w:before="120" w:line="240" w:lineRule="auto"/>
            <w:ind w:left="360"/>
          </w:pPr>
        </w:pPrChange>
      </w:pPr>
      <w:r>
        <w:t xml:space="preserve">Strongly oppose  (0) </w:t>
      </w:r>
    </w:p>
    <w:p w14:paraId="151A2CF0" w14:textId="77777777" w:rsidR="00B62D5E" w:rsidRDefault="00FC177C">
      <w:pPr>
        <w:pStyle w:val="ListParagraph"/>
        <w:keepNext/>
        <w:numPr>
          <w:ilvl w:val="0"/>
          <w:numId w:val="3"/>
        </w:numPr>
        <w:pPrChange w:id="1867" w:author="ANA-AN00" w:date="2021-07-30T14:33:00Z">
          <w:pPr>
            <w:pStyle w:val="ListParagraph"/>
            <w:keepNext/>
            <w:numPr>
              <w:numId w:val="6"/>
            </w:numPr>
            <w:spacing w:before="120" w:line="240" w:lineRule="auto"/>
            <w:ind w:left="360"/>
          </w:pPr>
        </w:pPrChange>
      </w:pPr>
      <w:r>
        <w:t xml:space="preserve">Somewhat oppose  (1) </w:t>
      </w:r>
    </w:p>
    <w:p w14:paraId="283ABD98" w14:textId="77777777" w:rsidR="00B62D5E" w:rsidRDefault="00FC177C">
      <w:pPr>
        <w:pStyle w:val="ListParagraph"/>
        <w:keepNext/>
        <w:numPr>
          <w:ilvl w:val="0"/>
          <w:numId w:val="3"/>
        </w:numPr>
        <w:pPrChange w:id="1868" w:author="ANA-AN00" w:date="2021-07-30T14:33:00Z">
          <w:pPr>
            <w:pStyle w:val="ListParagraph"/>
            <w:keepNext/>
            <w:numPr>
              <w:numId w:val="6"/>
            </w:numPr>
            <w:spacing w:before="120" w:line="240" w:lineRule="auto"/>
            <w:ind w:left="360"/>
          </w:pPr>
        </w:pPrChange>
      </w:pPr>
      <w:r>
        <w:t xml:space="preserve">Neither support nor oppose  (2) </w:t>
      </w:r>
    </w:p>
    <w:p w14:paraId="708831DA" w14:textId="77777777" w:rsidR="00B62D5E" w:rsidRDefault="00FC177C">
      <w:pPr>
        <w:pStyle w:val="ListParagraph"/>
        <w:keepNext/>
        <w:numPr>
          <w:ilvl w:val="0"/>
          <w:numId w:val="3"/>
        </w:numPr>
        <w:pPrChange w:id="1869" w:author="ANA-AN00" w:date="2021-07-30T14:33:00Z">
          <w:pPr>
            <w:pStyle w:val="ListParagraph"/>
            <w:keepNext/>
            <w:numPr>
              <w:numId w:val="6"/>
            </w:numPr>
            <w:spacing w:before="120" w:line="240" w:lineRule="auto"/>
            <w:ind w:left="360"/>
          </w:pPr>
        </w:pPrChange>
      </w:pPr>
      <w:r>
        <w:t xml:space="preserve">Somewhat support  (3) </w:t>
      </w:r>
    </w:p>
    <w:p w14:paraId="33ED7CE5" w14:textId="77777777" w:rsidR="00B62D5E" w:rsidRDefault="00FC177C">
      <w:pPr>
        <w:pStyle w:val="ListParagraph"/>
        <w:keepNext/>
        <w:numPr>
          <w:ilvl w:val="0"/>
          <w:numId w:val="3"/>
        </w:numPr>
        <w:pPrChange w:id="1870" w:author="ANA-AN00" w:date="2021-07-30T14:33:00Z">
          <w:pPr>
            <w:pStyle w:val="ListParagraph"/>
            <w:keepNext/>
            <w:numPr>
              <w:numId w:val="6"/>
            </w:numPr>
            <w:spacing w:before="120" w:line="240" w:lineRule="auto"/>
            <w:ind w:left="360"/>
          </w:pPr>
        </w:pPrChange>
      </w:pPr>
      <w:r>
        <w:t xml:space="preserve">Strongly support  (4) </w:t>
      </w:r>
    </w:p>
    <w:p w14:paraId="38DD2B0B" w14:textId="77777777" w:rsidR="00B62D5E" w:rsidRDefault="00B62D5E"/>
    <w:p w14:paraId="17C91446" w14:textId="77777777" w:rsidR="00B62D5E" w:rsidRDefault="00FC177C">
      <w:pPr>
        <w:keepNext/>
      </w:pPr>
      <w:r>
        <w:t xml:space="preserve">Q15.7 </w:t>
      </w:r>
      <w:r>
        <w:t>在人们可以使用公共交通工具等来替代内燃机汽车的前提下，您是支持还是反对禁止内燃机汽车？</w:t>
      </w:r>
    </w:p>
    <w:p w14:paraId="181B7BA7" w14:textId="77777777" w:rsidR="00B62D5E" w:rsidRDefault="00FC177C">
      <w:pPr>
        <w:pStyle w:val="ListParagraph"/>
        <w:keepNext/>
        <w:numPr>
          <w:ilvl w:val="0"/>
          <w:numId w:val="3"/>
        </w:numPr>
        <w:pPrChange w:id="1871" w:author="ANA-AN00" w:date="2021-07-30T14:33:00Z">
          <w:pPr>
            <w:pStyle w:val="ListParagraph"/>
            <w:keepNext/>
            <w:numPr>
              <w:numId w:val="6"/>
            </w:numPr>
            <w:spacing w:before="120" w:line="240" w:lineRule="auto"/>
            <w:ind w:left="360"/>
          </w:pPr>
        </w:pPrChange>
      </w:pPr>
      <w:r>
        <w:t>强烈反对</w:t>
      </w:r>
      <w:r>
        <w:t xml:space="preserve">  (0) </w:t>
      </w:r>
    </w:p>
    <w:p w14:paraId="71636E50" w14:textId="77777777" w:rsidR="00B62D5E" w:rsidRDefault="00FC177C">
      <w:pPr>
        <w:pStyle w:val="ListParagraph"/>
        <w:keepNext/>
        <w:numPr>
          <w:ilvl w:val="0"/>
          <w:numId w:val="3"/>
        </w:numPr>
        <w:pPrChange w:id="1872" w:author="ANA-AN00" w:date="2021-07-30T14:33:00Z">
          <w:pPr>
            <w:pStyle w:val="ListParagraph"/>
            <w:keepNext/>
            <w:numPr>
              <w:numId w:val="6"/>
            </w:numPr>
            <w:spacing w:before="120" w:line="240" w:lineRule="auto"/>
            <w:ind w:left="360"/>
          </w:pPr>
        </w:pPrChange>
      </w:pPr>
      <w:r>
        <w:t>有点反对</w:t>
      </w:r>
      <w:r>
        <w:t xml:space="preserve">  (1) </w:t>
      </w:r>
    </w:p>
    <w:p w14:paraId="0E8BD931" w14:textId="77777777" w:rsidR="00B62D5E" w:rsidRDefault="00FC177C">
      <w:pPr>
        <w:pStyle w:val="ListParagraph"/>
        <w:keepNext/>
        <w:numPr>
          <w:ilvl w:val="0"/>
          <w:numId w:val="3"/>
        </w:numPr>
        <w:pPrChange w:id="1873" w:author="ANA-AN00" w:date="2021-07-30T14:33:00Z">
          <w:pPr>
            <w:pStyle w:val="ListParagraph"/>
            <w:keepNext/>
            <w:numPr>
              <w:numId w:val="6"/>
            </w:numPr>
            <w:spacing w:before="120" w:line="240" w:lineRule="auto"/>
            <w:ind w:left="360"/>
          </w:pPr>
        </w:pPrChange>
      </w:pPr>
      <w:r>
        <w:t>既不支持也不反对</w:t>
      </w:r>
      <w:r>
        <w:t xml:space="preserve">  (2</w:t>
      </w:r>
      <w:r>
        <w:t xml:space="preserve">) </w:t>
      </w:r>
    </w:p>
    <w:p w14:paraId="2617F675" w14:textId="77777777" w:rsidR="00B62D5E" w:rsidRDefault="00FC177C">
      <w:pPr>
        <w:pStyle w:val="ListParagraph"/>
        <w:keepNext/>
        <w:numPr>
          <w:ilvl w:val="0"/>
          <w:numId w:val="3"/>
        </w:numPr>
        <w:pPrChange w:id="1874" w:author="ANA-AN00" w:date="2021-07-30T14:33:00Z">
          <w:pPr>
            <w:pStyle w:val="ListParagraph"/>
            <w:keepNext/>
            <w:numPr>
              <w:numId w:val="6"/>
            </w:numPr>
            <w:spacing w:before="120" w:line="240" w:lineRule="auto"/>
            <w:ind w:left="360"/>
          </w:pPr>
        </w:pPrChange>
      </w:pPr>
      <w:r>
        <w:t>有点支持</w:t>
      </w:r>
      <w:r>
        <w:t xml:space="preserve">  (3) </w:t>
      </w:r>
    </w:p>
    <w:p w14:paraId="0056AF30" w14:textId="77777777" w:rsidR="00B62D5E" w:rsidRDefault="00FC177C">
      <w:pPr>
        <w:pStyle w:val="ListParagraph"/>
        <w:keepNext/>
        <w:numPr>
          <w:ilvl w:val="0"/>
          <w:numId w:val="3"/>
        </w:numPr>
        <w:pPrChange w:id="1875" w:author="ANA-AN00" w:date="2021-07-30T14:33:00Z">
          <w:pPr>
            <w:pStyle w:val="ListParagraph"/>
            <w:keepNext/>
            <w:numPr>
              <w:numId w:val="6"/>
            </w:numPr>
            <w:spacing w:before="120" w:line="240" w:lineRule="auto"/>
            <w:ind w:left="360"/>
          </w:pPr>
        </w:pPrChange>
      </w:pPr>
      <w:r>
        <w:t>强烈支持</w:t>
      </w:r>
      <w:r>
        <w:t xml:space="preserve">  (4) </w:t>
      </w:r>
    </w:p>
    <w:p w14:paraId="188B7F42" w14:textId="77777777" w:rsidR="00B62D5E" w:rsidRDefault="00B62D5E"/>
    <w:p w14:paraId="3A9DD102" w14:textId="77777777" w:rsidR="00B62D5E" w:rsidRDefault="00FC177C">
      <w:pPr>
        <w:pStyle w:val="BlockEndLabel"/>
      </w:pPr>
      <w:r>
        <w:t>End of Block: Preference 1: ban on the sale of combustion-engine cars (full)</w:t>
      </w:r>
    </w:p>
    <w:p w14:paraId="53680D41" w14:textId="77777777" w:rsidR="00B62D5E" w:rsidRDefault="00B62D5E">
      <w:pPr>
        <w:pStyle w:val="BlockSeparator"/>
      </w:pPr>
    </w:p>
    <w:p w14:paraId="59D14643" w14:textId="77777777" w:rsidR="00B62D5E" w:rsidRDefault="00FC177C">
      <w:pPr>
        <w:pStyle w:val="BlockStartLabel"/>
      </w:pPr>
      <w:r>
        <w:t>Start of Block: Preference 2: green infrastructure program (full)</w:t>
      </w:r>
    </w:p>
    <w:p w14:paraId="4C815566" w14:textId="77777777" w:rsidR="00B62D5E" w:rsidRDefault="00B62D5E"/>
    <w:p w14:paraId="18B61AD3" w14:textId="77777777" w:rsidR="00B62D5E" w:rsidRDefault="00FC177C">
      <w:pPr>
        <w:keepNext/>
      </w:pPr>
      <w:r>
        <w:lastRenderedPageBreak/>
        <w:t>Q16.1 A </w:t>
      </w:r>
      <w:r>
        <w:rPr>
          <w:i/>
        </w:rPr>
        <w:t>green infrastructure program</w:t>
      </w:r>
      <w:r>
        <w:t> is a large public investment program, which woul</w:t>
      </w:r>
      <w:r>
        <w:t xml:space="preserve">d be financed by additional public debt, to accomplish the transition needed to cut greenhouse gas emissions. Investments would concern renewable power plants, public transport, thermal renovation of buildings, and sustainable agriculture. We will now ask </w:t>
      </w:r>
      <w:r>
        <w:t>you a few questions regarding this specific policy.</w:t>
      </w:r>
    </w:p>
    <w:p w14:paraId="1D2FD24B" w14:textId="77777777" w:rsidR="00B62D5E" w:rsidRDefault="00B62D5E"/>
    <w:p w14:paraId="4EA33F38" w14:textId="0BE67CE6" w:rsidR="00B62D5E" w:rsidRDefault="00FC177C">
      <w:pPr>
        <w:keepNext/>
      </w:pPr>
      <w:r>
        <w:t xml:space="preserve">Q16.1 </w:t>
      </w:r>
      <w:r>
        <w:t>绿色基础设施计划是一项大型公共投资计划，由额外的公共债务提供资金，來完成减少温室气体排放所需的过渡。投资项目会涉及可再生能源发电厂、公共交通、建筑热力改造和可持续农业等。</w:t>
      </w:r>
      <w:r>
        <w:br/>
      </w:r>
      <w:r>
        <w:br/>
        <w:t> </w:t>
      </w:r>
      <w:r>
        <w:tab/>
      </w:r>
      <w:r>
        <w:br/>
      </w:r>
      <w:r>
        <w:t>现在，我们要问一些有关此项政策的问题。</w:t>
      </w:r>
      <w:r>
        <w:br/>
      </w:r>
      <w:r>
        <w:br/>
      </w:r>
      <w:del w:id="1876" w:author="ANA-AN00" w:date="2021-07-30T14:33:00Z">
        <w:r>
          <w:delText xml:space="preserve"> </w:delText>
        </w:r>
      </w:del>
    </w:p>
    <w:p w14:paraId="67BD151E" w14:textId="77777777" w:rsidR="00B62D5E" w:rsidRDefault="00B62D5E"/>
    <w:p w14:paraId="5BE00E91" w14:textId="77777777" w:rsidR="00B62D5E" w:rsidRDefault="00B62D5E">
      <w:pPr>
        <w:pStyle w:val="QuestionSeparator"/>
      </w:pPr>
    </w:p>
    <w:p w14:paraId="3D9BB561" w14:textId="77777777" w:rsidR="00B62D5E" w:rsidRDefault="00B62D5E"/>
    <w:p w14:paraId="198A28E0" w14:textId="77777777" w:rsidR="00B62D5E" w:rsidRDefault="00FC177C">
      <w:pPr>
        <w:keepNext/>
      </w:pPr>
      <w:r>
        <w:lastRenderedPageBreak/>
        <w:t xml:space="preserve">Q16.2 Do you agree or disagree with the following statements? A green </w:t>
      </w:r>
      <w:r>
        <w:t>infrastructure program would...</w:t>
      </w:r>
    </w:p>
    <w:tbl>
      <w:tblPr>
        <w:tblStyle w:val="QQuestionTable"/>
        <w:tblW w:w="0" w:type="auto"/>
        <w:tblLook w:val="0460" w:firstRow="1" w:lastRow="1" w:firstColumn="0" w:lastColumn="0" w:noHBand="0" w:noVBand="1"/>
        <w:tblPrChange w:id="1877" w:author="ANA-AN00" w:date="2021-07-30T14:33:00Z">
          <w:tblPr>
            <w:tblStyle w:val="QQuestionTable0"/>
            <w:tblW w:w="9576" w:type="auto"/>
            <w:tblLook w:val="07E0" w:firstRow="1" w:lastRow="1" w:firstColumn="1" w:lastColumn="1" w:noHBand="1" w:noVBand="1"/>
          </w:tblPr>
        </w:tblPrChange>
      </w:tblPr>
      <w:tblGrid>
        <w:gridCol w:w="1509"/>
        <w:gridCol w:w="1322"/>
        <w:gridCol w:w="1425"/>
        <w:gridCol w:w="1322"/>
        <w:gridCol w:w="1425"/>
        <w:gridCol w:w="1303"/>
        <w:tblGridChange w:id="1878">
          <w:tblGrid>
            <w:gridCol w:w="1596"/>
            <w:gridCol w:w="1596"/>
            <w:gridCol w:w="1596"/>
            <w:gridCol w:w="1596"/>
            <w:gridCol w:w="1596"/>
            <w:gridCol w:w="1596"/>
          </w:tblGrid>
        </w:tblGridChange>
      </w:tblGrid>
      <w:tr w:rsidR="00B62D5E" w14:paraId="15528A21"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879" w:author="ANA-AN00" w:date="2021-07-30T14:33:00Z">
              <w:tcPr>
                <w:tcW w:w="1596" w:type="dxa"/>
                <w:tcBorders>
                  <w:right w:val="single" w:sz="4" w:space="0" w:color="BFBFBF"/>
                </w:tcBorders>
              </w:tcPr>
            </w:tcPrChange>
          </w:tcPr>
          <w:p w14:paraId="644EDCA9"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880" w:author="ANA-AN00" w:date="2021-07-30T14:33:00Z">
              <w:tcPr>
                <w:tcW w:w="1596" w:type="dxa"/>
              </w:tcPr>
            </w:tcPrChange>
          </w:tcPr>
          <w:p w14:paraId="40741D94"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1881" w:author="ANA-AN00" w:date="2021-07-30T14:33:00Z">
              <w:tcPr>
                <w:tcW w:w="1596" w:type="dxa"/>
              </w:tcPr>
            </w:tcPrChange>
          </w:tcPr>
          <w:p w14:paraId="419F9CF8"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1882" w:author="ANA-AN00" w:date="2021-07-30T14:33:00Z">
              <w:tcPr>
                <w:tcW w:w="1596" w:type="dxa"/>
              </w:tcPr>
            </w:tcPrChange>
          </w:tcPr>
          <w:p w14:paraId="2355A6A5"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1883" w:author="ANA-AN00" w:date="2021-07-30T14:33:00Z">
              <w:tcPr>
                <w:tcW w:w="1596" w:type="dxa"/>
              </w:tcPr>
            </w:tcPrChange>
          </w:tcPr>
          <w:p w14:paraId="27E6C589"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1884" w:author="ANA-AN00" w:date="2021-07-30T14:33:00Z">
              <w:tcPr>
                <w:tcW w:w="1596" w:type="dxa"/>
              </w:tcPr>
            </w:tcPrChange>
          </w:tcPr>
          <w:p w14:paraId="5B34D815"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agree (5)</w:t>
            </w:r>
          </w:p>
        </w:tc>
      </w:tr>
      <w:tr w:rsidR="00B62D5E" w14:paraId="02D1341B" w14:textId="77777777" w:rsidTr="00B62D5E">
        <w:tc>
          <w:tcPr>
            <w:tcW w:w="1596" w:type="dxa"/>
            <w:tcPrChange w:id="1885" w:author="ANA-AN00" w:date="2021-07-30T14:33:00Z">
              <w:tcPr>
                <w:tcW w:w="1596" w:type="dxa"/>
                <w:tcBorders>
                  <w:right w:val="single" w:sz="4" w:space="0" w:color="BFBFBF"/>
                </w:tcBorders>
              </w:tcPr>
            </w:tcPrChange>
          </w:tcPr>
          <w:p w14:paraId="1A89C811" w14:textId="77777777" w:rsidR="00B62D5E" w:rsidRDefault="00FC177C">
            <w:pPr>
              <w:keepNext/>
            </w:pPr>
            <w:r>
              <w:t xml:space="preserve">make electricity production greener (1) </w:t>
            </w:r>
          </w:p>
        </w:tc>
        <w:tc>
          <w:tcPr>
            <w:tcW w:w="1596" w:type="dxa"/>
            <w:tcPrChange w:id="1886" w:author="ANA-AN00" w:date="2021-07-30T14:33:00Z">
              <w:tcPr>
                <w:tcW w:w="1596" w:type="dxa"/>
              </w:tcPr>
            </w:tcPrChange>
          </w:tcPr>
          <w:p w14:paraId="32CCF0DE" w14:textId="77777777" w:rsidR="00B62D5E" w:rsidRDefault="00B62D5E">
            <w:pPr>
              <w:pStyle w:val="ListParagraph"/>
              <w:keepNext/>
              <w:numPr>
                <w:ilvl w:val="0"/>
                <w:numId w:val="3"/>
              </w:numPr>
              <w:pPrChange w:id="1887" w:author="ANA-AN00" w:date="2021-07-30T14:33:00Z">
                <w:pPr>
                  <w:pStyle w:val="ListParagraph"/>
                  <w:keepNext/>
                  <w:numPr>
                    <w:numId w:val="6"/>
                  </w:numPr>
                  <w:spacing w:before="120"/>
                  <w:ind w:left="360"/>
                </w:pPr>
              </w:pPrChange>
            </w:pPr>
          </w:p>
        </w:tc>
        <w:tc>
          <w:tcPr>
            <w:tcW w:w="1596" w:type="dxa"/>
            <w:tcPrChange w:id="1888" w:author="ANA-AN00" w:date="2021-07-30T14:33:00Z">
              <w:tcPr>
                <w:tcW w:w="1596" w:type="dxa"/>
              </w:tcPr>
            </w:tcPrChange>
          </w:tcPr>
          <w:p w14:paraId="7B41536E" w14:textId="77777777" w:rsidR="00B62D5E" w:rsidRDefault="00B62D5E">
            <w:pPr>
              <w:pStyle w:val="ListParagraph"/>
              <w:keepNext/>
              <w:numPr>
                <w:ilvl w:val="0"/>
                <w:numId w:val="3"/>
              </w:numPr>
              <w:pPrChange w:id="1889" w:author="ANA-AN00" w:date="2021-07-30T14:33:00Z">
                <w:pPr>
                  <w:pStyle w:val="ListParagraph"/>
                  <w:keepNext/>
                  <w:numPr>
                    <w:numId w:val="6"/>
                  </w:numPr>
                  <w:spacing w:before="120"/>
                  <w:ind w:left="360"/>
                </w:pPr>
              </w:pPrChange>
            </w:pPr>
          </w:p>
        </w:tc>
        <w:tc>
          <w:tcPr>
            <w:tcW w:w="1596" w:type="dxa"/>
            <w:tcPrChange w:id="1890" w:author="ANA-AN00" w:date="2021-07-30T14:33:00Z">
              <w:tcPr>
                <w:tcW w:w="1596" w:type="dxa"/>
              </w:tcPr>
            </w:tcPrChange>
          </w:tcPr>
          <w:p w14:paraId="142A9A8D" w14:textId="77777777" w:rsidR="00B62D5E" w:rsidRDefault="00B62D5E">
            <w:pPr>
              <w:pStyle w:val="ListParagraph"/>
              <w:keepNext/>
              <w:numPr>
                <w:ilvl w:val="0"/>
                <w:numId w:val="3"/>
              </w:numPr>
              <w:pPrChange w:id="1891" w:author="ANA-AN00" w:date="2021-07-30T14:33:00Z">
                <w:pPr>
                  <w:pStyle w:val="ListParagraph"/>
                  <w:keepNext/>
                  <w:numPr>
                    <w:numId w:val="6"/>
                  </w:numPr>
                  <w:spacing w:before="120"/>
                  <w:ind w:left="360"/>
                </w:pPr>
              </w:pPrChange>
            </w:pPr>
          </w:p>
        </w:tc>
        <w:tc>
          <w:tcPr>
            <w:tcW w:w="1596" w:type="dxa"/>
            <w:tcPrChange w:id="1892" w:author="ANA-AN00" w:date="2021-07-30T14:33:00Z">
              <w:tcPr>
                <w:tcW w:w="1596" w:type="dxa"/>
              </w:tcPr>
            </w:tcPrChange>
          </w:tcPr>
          <w:p w14:paraId="4177C2CD" w14:textId="77777777" w:rsidR="00B62D5E" w:rsidRDefault="00B62D5E">
            <w:pPr>
              <w:pStyle w:val="ListParagraph"/>
              <w:keepNext/>
              <w:numPr>
                <w:ilvl w:val="0"/>
                <w:numId w:val="3"/>
              </w:numPr>
              <w:pPrChange w:id="1893" w:author="ANA-AN00" w:date="2021-07-30T14:33:00Z">
                <w:pPr>
                  <w:pStyle w:val="ListParagraph"/>
                  <w:keepNext/>
                  <w:numPr>
                    <w:numId w:val="6"/>
                  </w:numPr>
                  <w:spacing w:before="120"/>
                  <w:ind w:left="360"/>
                </w:pPr>
              </w:pPrChange>
            </w:pPr>
          </w:p>
        </w:tc>
        <w:tc>
          <w:tcPr>
            <w:tcW w:w="1596" w:type="dxa"/>
            <w:tcPrChange w:id="1894" w:author="ANA-AN00" w:date="2021-07-30T14:33:00Z">
              <w:tcPr>
                <w:tcW w:w="1596" w:type="dxa"/>
              </w:tcPr>
            </w:tcPrChange>
          </w:tcPr>
          <w:p w14:paraId="2A79196D" w14:textId="77777777" w:rsidR="00B62D5E" w:rsidRDefault="00B62D5E">
            <w:pPr>
              <w:pStyle w:val="ListParagraph"/>
              <w:keepNext/>
              <w:numPr>
                <w:ilvl w:val="0"/>
                <w:numId w:val="3"/>
              </w:numPr>
              <w:pPrChange w:id="1895" w:author="ANA-AN00" w:date="2021-07-30T14:33:00Z">
                <w:pPr>
                  <w:pStyle w:val="ListParagraph"/>
                  <w:keepNext/>
                  <w:numPr>
                    <w:numId w:val="6"/>
                  </w:numPr>
                  <w:spacing w:before="120"/>
                  <w:ind w:left="360"/>
                </w:pPr>
              </w:pPrChange>
            </w:pPr>
          </w:p>
        </w:tc>
      </w:tr>
      <w:tr w:rsidR="00B62D5E" w14:paraId="58C25FA3" w14:textId="77777777" w:rsidTr="00B62D5E">
        <w:tc>
          <w:tcPr>
            <w:tcW w:w="1596" w:type="dxa"/>
            <w:tcPrChange w:id="1896" w:author="ANA-AN00" w:date="2021-07-30T14:33:00Z">
              <w:tcPr>
                <w:tcW w:w="1596" w:type="dxa"/>
                <w:tcBorders>
                  <w:right w:val="single" w:sz="4" w:space="0" w:color="BFBFBF"/>
                </w:tcBorders>
              </w:tcPr>
            </w:tcPrChange>
          </w:tcPr>
          <w:p w14:paraId="2EC8AA8E" w14:textId="77777777" w:rsidR="00B62D5E" w:rsidRDefault="00FC177C">
            <w:pPr>
              <w:keepNext/>
            </w:pPr>
            <w:r>
              <w:t xml:space="preserve">increase the use of public transport (6) </w:t>
            </w:r>
          </w:p>
        </w:tc>
        <w:tc>
          <w:tcPr>
            <w:tcW w:w="1596" w:type="dxa"/>
            <w:tcPrChange w:id="1897" w:author="ANA-AN00" w:date="2021-07-30T14:33:00Z">
              <w:tcPr>
                <w:tcW w:w="1596" w:type="dxa"/>
              </w:tcPr>
            </w:tcPrChange>
          </w:tcPr>
          <w:p w14:paraId="6343CCA6" w14:textId="77777777" w:rsidR="00B62D5E" w:rsidRDefault="00B62D5E">
            <w:pPr>
              <w:pStyle w:val="ListParagraph"/>
              <w:keepNext/>
              <w:numPr>
                <w:ilvl w:val="0"/>
                <w:numId w:val="3"/>
              </w:numPr>
              <w:pPrChange w:id="1898" w:author="ANA-AN00" w:date="2021-07-30T14:33:00Z">
                <w:pPr>
                  <w:pStyle w:val="ListParagraph"/>
                  <w:keepNext/>
                  <w:numPr>
                    <w:numId w:val="6"/>
                  </w:numPr>
                  <w:spacing w:before="120"/>
                  <w:ind w:left="360"/>
                </w:pPr>
              </w:pPrChange>
            </w:pPr>
          </w:p>
        </w:tc>
        <w:tc>
          <w:tcPr>
            <w:tcW w:w="1596" w:type="dxa"/>
            <w:tcPrChange w:id="1899" w:author="ANA-AN00" w:date="2021-07-30T14:33:00Z">
              <w:tcPr>
                <w:tcW w:w="1596" w:type="dxa"/>
              </w:tcPr>
            </w:tcPrChange>
          </w:tcPr>
          <w:p w14:paraId="3B0EDC97" w14:textId="77777777" w:rsidR="00B62D5E" w:rsidRDefault="00B62D5E">
            <w:pPr>
              <w:pStyle w:val="ListParagraph"/>
              <w:keepNext/>
              <w:numPr>
                <w:ilvl w:val="0"/>
                <w:numId w:val="3"/>
              </w:numPr>
              <w:pPrChange w:id="1900" w:author="ANA-AN00" w:date="2021-07-30T14:33:00Z">
                <w:pPr>
                  <w:pStyle w:val="ListParagraph"/>
                  <w:keepNext/>
                  <w:numPr>
                    <w:numId w:val="6"/>
                  </w:numPr>
                  <w:spacing w:before="120"/>
                  <w:ind w:left="360"/>
                </w:pPr>
              </w:pPrChange>
            </w:pPr>
          </w:p>
        </w:tc>
        <w:tc>
          <w:tcPr>
            <w:tcW w:w="1596" w:type="dxa"/>
            <w:tcPrChange w:id="1901" w:author="ANA-AN00" w:date="2021-07-30T14:33:00Z">
              <w:tcPr>
                <w:tcW w:w="1596" w:type="dxa"/>
              </w:tcPr>
            </w:tcPrChange>
          </w:tcPr>
          <w:p w14:paraId="44314FFE" w14:textId="77777777" w:rsidR="00B62D5E" w:rsidRDefault="00B62D5E">
            <w:pPr>
              <w:pStyle w:val="ListParagraph"/>
              <w:keepNext/>
              <w:numPr>
                <w:ilvl w:val="0"/>
                <w:numId w:val="3"/>
              </w:numPr>
              <w:pPrChange w:id="1902" w:author="ANA-AN00" w:date="2021-07-30T14:33:00Z">
                <w:pPr>
                  <w:pStyle w:val="ListParagraph"/>
                  <w:keepNext/>
                  <w:numPr>
                    <w:numId w:val="6"/>
                  </w:numPr>
                  <w:spacing w:before="120"/>
                  <w:ind w:left="360"/>
                </w:pPr>
              </w:pPrChange>
            </w:pPr>
          </w:p>
        </w:tc>
        <w:tc>
          <w:tcPr>
            <w:tcW w:w="1596" w:type="dxa"/>
            <w:tcPrChange w:id="1903" w:author="ANA-AN00" w:date="2021-07-30T14:33:00Z">
              <w:tcPr>
                <w:tcW w:w="1596" w:type="dxa"/>
              </w:tcPr>
            </w:tcPrChange>
          </w:tcPr>
          <w:p w14:paraId="32D69386" w14:textId="77777777" w:rsidR="00B62D5E" w:rsidRDefault="00B62D5E">
            <w:pPr>
              <w:pStyle w:val="ListParagraph"/>
              <w:keepNext/>
              <w:numPr>
                <w:ilvl w:val="0"/>
                <w:numId w:val="3"/>
              </w:numPr>
              <w:pPrChange w:id="1904" w:author="ANA-AN00" w:date="2021-07-30T14:33:00Z">
                <w:pPr>
                  <w:pStyle w:val="ListParagraph"/>
                  <w:keepNext/>
                  <w:numPr>
                    <w:numId w:val="6"/>
                  </w:numPr>
                  <w:spacing w:before="120"/>
                  <w:ind w:left="360"/>
                </w:pPr>
              </w:pPrChange>
            </w:pPr>
          </w:p>
        </w:tc>
        <w:tc>
          <w:tcPr>
            <w:tcW w:w="1596" w:type="dxa"/>
            <w:tcPrChange w:id="1905" w:author="ANA-AN00" w:date="2021-07-30T14:33:00Z">
              <w:tcPr>
                <w:tcW w:w="1596" w:type="dxa"/>
              </w:tcPr>
            </w:tcPrChange>
          </w:tcPr>
          <w:p w14:paraId="6CE643C2" w14:textId="77777777" w:rsidR="00B62D5E" w:rsidRDefault="00B62D5E">
            <w:pPr>
              <w:pStyle w:val="ListParagraph"/>
              <w:keepNext/>
              <w:numPr>
                <w:ilvl w:val="0"/>
                <w:numId w:val="3"/>
              </w:numPr>
              <w:pPrChange w:id="1906" w:author="ANA-AN00" w:date="2021-07-30T14:33:00Z">
                <w:pPr>
                  <w:pStyle w:val="ListParagraph"/>
                  <w:keepNext/>
                  <w:numPr>
                    <w:numId w:val="6"/>
                  </w:numPr>
                  <w:spacing w:before="120"/>
                  <w:ind w:left="360"/>
                </w:pPr>
              </w:pPrChange>
            </w:pPr>
          </w:p>
        </w:tc>
      </w:tr>
      <w:tr w:rsidR="00B62D5E" w14:paraId="62EC9B11" w14:textId="77777777" w:rsidTr="00B62D5E">
        <w:tc>
          <w:tcPr>
            <w:tcW w:w="1596" w:type="dxa"/>
            <w:tcPrChange w:id="1907" w:author="ANA-AN00" w:date="2021-07-30T14:33:00Z">
              <w:tcPr>
                <w:tcW w:w="1596" w:type="dxa"/>
                <w:tcBorders>
                  <w:right w:val="single" w:sz="4" w:space="0" w:color="BFBFBF"/>
                </w:tcBorders>
              </w:tcPr>
            </w:tcPrChange>
          </w:tcPr>
          <w:p w14:paraId="33DBDB4A" w14:textId="77777777" w:rsidR="00B62D5E" w:rsidRDefault="00FC177C">
            <w:pPr>
              <w:keepNext/>
            </w:pPr>
            <w:r>
              <w:t xml:space="preserve">reduce air pollution (3) </w:t>
            </w:r>
          </w:p>
        </w:tc>
        <w:tc>
          <w:tcPr>
            <w:tcW w:w="1596" w:type="dxa"/>
            <w:tcPrChange w:id="1908" w:author="ANA-AN00" w:date="2021-07-30T14:33:00Z">
              <w:tcPr>
                <w:tcW w:w="1596" w:type="dxa"/>
              </w:tcPr>
            </w:tcPrChange>
          </w:tcPr>
          <w:p w14:paraId="14786F04" w14:textId="77777777" w:rsidR="00B62D5E" w:rsidRDefault="00B62D5E">
            <w:pPr>
              <w:pStyle w:val="ListParagraph"/>
              <w:keepNext/>
              <w:numPr>
                <w:ilvl w:val="0"/>
                <w:numId w:val="3"/>
              </w:numPr>
              <w:pPrChange w:id="1909" w:author="ANA-AN00" w:date="2021-07-30T14:33:00Z">
                <w:pPr>
                  <w:pStyle w:val="ListParagraph"/>
                  <w:keepNext/>
                  <w:numPr>
                    <w:numId w:val="6"/>
                  </w:numPr>
                  <w:spacing w:before="120"/>
                  <w:ind w:left="360"/>
                </w:pPr>
              </w:pPrChange>
            </w:pPr>
          </w:p>
        </w:tc>
        <w:tc>
          <w:tcPr>
            <w:tcW w:w="1596" w:type="dxa"/>
            <w:tcPrChange w:id="1910" w:author="ANA-AN00" w:date="2021-07-30T14:33:00Z">
              <w:tcPr>
                <w:tcW w:w="1596" w:type="dxa"/>
              </w:tcPr>
            </w:tcPrChange>
          </w:tcPr>
          <w:p w14:paraId="6B47AAB7" w14:textId="77777777" w:rsidR="00B62D5E" w:rsidRDefault="00B62D5E">
            <w:pPr>
              <w:pStyle w:val="ListParagraph"/>
              <w:keepNext/>
              <w:numPr>
                <w:ilvl w:val="0"/>
                <w:numId w:val="3"/>
              </w:numPr>
              <w:pPrChange w:id="1911" w:author="ANA-AN00" w:date="2021-07-30T14:33:00Z">
                <w:pPr>
                  <w:pStyle w:val="ListParagraph"/>
                  <w:keepNext/>
                  <w:numPr>
                    <w:numId w:val="6"/>
                  </w:numPr>
                  <w:spacing w:before="120"/>
                  <w:ind w:left="360"/>
                </w:pPr>
              </w:pPrChange>
            </w:pPr>
          </w:p>
        </w:tc>
        <w:tc>
          <w:tcPr>
            <w:tcW w:w="1596" w:type="dxa"/>
            <w:tcPrChange w:id="1912" w:author="ANA-AN00" w:date="2021-07-30T14:33:00Z">
              <w:tcPr>
                <w:tcW w:w="1596" w:type="dxa"/>
              </w:tcPr>
            </w:tcPrChange>
          </w:tcPr>
          <w:p w14:paraId="376D2C83" w14:textId="77777777" w:rsidR="00B62D5E" w:rsidRDefault="00B62D5E">
            <w:pPr>
              <w:pStyle w:val="ListParagraph"/>
              <w:keepNext/>
              <w:numPr>
                <w:ilvl w:val="0"/>
                <w:numId w:val="3"/>
              </w:numPr>
              <w:pPrChange w:id="1913" w:author="ANA-AN00" w:date="2021-07-30T14:33:00Z">
                <w:pPr>
                  <w:pStyle w:val="ListParagraph"/>
                  <w:keepNext/>
                  <w:numPr>
                    <w:numId w:val="6"/>
                  </w:numPr>
                  <w:spacing w:before="120"/>
                  <w:ind w:left="360"/>
                </w:pPr>
              </w:pPrChange>
            </w:pPr>
          </w:p>
        </w:tc>
        <w:tc>
          <w:tcPr>
            <w:tcW w:w="1596" w:type="dxa"/>
            <w:tcPrChange w:id="1914" w:author="ANA-AN00" w:date="2021-07-30T14:33:00Z">
              <w:tcPr>
                <w:tcW w:w="1596" w:type="dxa"/>
              </w:tcPr>
            </w:tcPrChange>
          </w:tcPr>
          <w:p w14:paraId="72516525" w14:textId="77777777" w:rsidR="00B62D5E" w:rsidRDefault="00B62D5E">
            <w:pPr>
              <w:pStyle w:val="ListParagraph"/>
              <w:keepNext/>
              <w:numPr>
                <w:ilvl w:val="0"/>
                <w:numId w:val="3"/>
              </w:numPr>
              <w:pPrChange w:id="1915" w:author="ANA-AN00" w:date="2021-07-30T14:33:00Z">
                <w:pPr>
                  <w:pStyle w:val="ListParagraph"/>
                  <w:keepNext/>
                  <w:numPr>
                    <w:numId w:val="6"/>
                  </w:numPr>
                  <w:spacing w:before="120"/>
                  <w:ind w:left="360"/>
                </w:pPr>
              </w:pPrChange>
            </w:pPr>
          </w:p>
        </w:tc>
        <w:tc>
          <w:tcPr>
            <w:tcW w:w="1596" w:type="dxa"/>
            <w:tcPrChange w:id="1916" w:author="ANA-AN00" w:date="2021-07-30T14:33:00Z">
              <w:tcPr>
                <w:tcW w:w="1596" w:type="dxa"/>
              </w:tcPr>
            </w:tcPrChange>
          </w:tcPr>
          <w:p w14:paraId="37A22830" w14:textId="77777777" w:rsidR="00B62D5E" w:rsidRDefault="00B62D5E">
            <w:pPr>
              <w:pStyle w:val="ListParagraph"/>
              <w:keepNext/>
              <w:numPr>
                <w:ilvl w:val="0"/>
                <w:numId w:val="3"/>
              </w:numPr>
              <w:pPrChange w:id="1917" w:author="ANA-AN00" w:date="2021-07-30T14:33:00Z">
                <w:pPr>
                  <w:pStyle w:val="ListParagraph"/>
                  <w:keepNext/>
                  <w:numPr>
                    <w:numId w:val="6"/>
                  </w:numPr>
                  <w:spacing w:before="120"/>
                  <w:ind w:left="360"/>
                </w:pPr>
              </w:pPrChange>
            </w:pPr>
          </w:p>
        </w:tc>
      </w:tr>
      <w:tr w:rsidR="00B62D5E" w14:paraId="79AF2AF9" w14:textId="77777777" w:rsidTr="00B62D5E">
        <w:tc>
          <w:tcPr>
            <w:tcW w:w="1596" w:type="dxa"/>
            <w:tcPrChange w:id="1918" w:author="ANA-AN00" w:date="2021-07-30T14:33:00Z">
              <w:tcPr>
                <w:tcW w:w="1596" w:type="dxa"/>
                <w:tcBorders>
                  <w:right w:val="single" w:sz="4" w:space="0" w:color="BFBFBF"/>
                </w:tcBorders>
              </w:tcPr>
            </w:tcPrChange>
          </w:tcPr>
          <w:p w14:paraId="2A05CF04" w14:textId="77777777" w:rsidR="00B62D5E" w:rsidRDefault="00FC177C">
            <w:pPr>
              <w:keepNext/>
            </w:pPr>
            <w:r>
              <w:t xml:space="preserve">have a </w:t>
            </w:r>
            <w:r>
              <w:rPr>
                <w:b/>
              </w:rPr>
              <w:t xml:space="preserve">negative effect </w:t>
            </w:r>
            <w:r>
              <w:t xml:space="preserve">on [Country] economy and employment (5) </w:t>
            </w:r>
          </w:p>
        </w:tc>
        <w:tc>
          <w:tcPr>
            <w:tcW w:w="1596" w:type="dxa"/>
            <w:tcPrChange w:id="1919" w:author="ANA-AN00" w:date="2021-07-30T14:33:00Z">
              <w:tcPr>
                <w:tcW w:w="1596" w:type="dxa"/>
              </w:tcPr>
            </w:tcPrChange>
          </w:tcPr>
          <w:p w14:paraId="3BE39F40" w14:textId="77777777" w:rsidR="00B62D5E" w:rsidRDefault="00B62D5E">
            <w:pPr>
              <w:pStyle w:val="ListParagraph"/>
              <w:keepNext/>
              <w:numPr>
                <w:ilvl w:val="0"/>
                <w:numId w:val="3"/>
              </w:numPr>
              <w:pPrChange w:id="1920" w:author="ANA-AN00" w:date="2021-07-30T14:33:00Z">
                <w:pPr>
                  <w:pStyle w:val="ListParagraph"/>
                  <w:keepNext/>
                  <w:numPr>
                    <w:numId w:val="6"/>
                  </w:numPr>
                  <w:spacing w:before="120"/>
                  <w:ind w:left="360"/>
                </w:pPr>
              </w:pPrChange>
            </w:pPr>
          </w:p>
        </w:tc>
        <w:tc>
          <w:tcPr>
            <w:tcW w:w="1596" w:type="dxa"/>
            <w:tcPrChange w:id="1921" w:author="ANA-AN00" w:date="2021-07-30T14:33:00Z">
              <w:tcPr>
                <w:tcW w:w="1596" w:type="dxa"/>
              </w:tcPr>
            </w:tcPrChange>
          </w:tcPr>
          <w:p w14:paraId="26612914" w14:textId="77777777" w:rsidR="00B62D5E" w:rsidRDefault="00B62D5E">
            <w:pPr>
              <w:pStyle w:val="ListParagraph"/>
              <w:keepNext/>
              <w:numPr>
                <w:ilvl w:val="0"/>
                <w:numId w:val="3"/>
              </w:numPr>
              <w:pPrChange w:id="1922" w:author="ANA-AN00" w:date="2021-07-30T14:33:00Z">
                <w:pPr>
                  <w:pStyle w:val="ListParagraph"/>
                  <w:keepNext/>
                  <w:numPr>
                    <w:numId w:val="6"/>
                  </w:numPr>
                  <w:spacing w:before="120"/>
                  <w:ind w:left="360"/>
                </w:pPr>
              </w:pPrChange>
            </w:pPr>
          </w:p>
        </w:tc>
        <w:tc>
          <w:tcPr>
            <w:tcW w:w="1596" w:type="dxa"/>
            <w:tcPrChange w:id="1923" w:author="ANA-AN00" w:date="2021-07-30T14:33:00Z">
              <w:tcPr>
                <w:tcW w:w="1596" w:type="dxa"/>
              </w:tcPr>
            </w:tcPrChange>
          </w:tcPr>
          <w:p w14:paraId="78719B09" w14:textId="77777777" w:rsidR="00B62D5E" w:rsidRDefault="00B62D5E">
            <w:pPr>
              <w:pStyle w:val="ListParagraph"/>
              <w:keepNext/>
              <w:numPr>
                <w:ilvl w:val="0"/>
                <w:numId w:val="3"/>
              </w:numPr>
              <w:pPrChange w:id="1924" w:author="ANA-AN00" w:date="2021-07-30T14:33:00Z">
                <w:pPr>
                  <w:pStyle w:val="ListParagraph"/>
                  <w:keepNext/>
                  <w:numPr>
                    <w:numId w:val="6"/>
                  </w:numPr>
                  <w:spacing w:before="120"/>
                  <w:ind w:left="360"/>
                </w:pPr>
              </w:pPrChange>
            </w:pPr>
          </w:p>
        </w:tc>
        <w:tc>
          <w:tcPr>
            <w:tcW w:w="1596" w:type="dxa"/>
            <w:tcPrChange w:id="1925" w:author="ANA-AN00" w:date="2021-07-30T14:33:00Z">
              <w:tcPr>
                <w:tcW w:w="1596" w:type="dxa"/>
              </w:tcPr>
            </w:tcPrChange>
          </w:tcPr>
          <w:p w14:paraId="3955A001" w14:textId="77777777" w:rsidR="00B62D5E" w:rsidRDefault="00B62D5E">
            <w:pPr>
              <w:pStyle w:val="ListParagraph"/>
              <w:keepNext/>
              <w:numPr>
                <w:ilvl w:val="0"/>
                <w:numId w:val="3"/>
              </w:numPr>
              <w:pPrChange w:id="1926" w:author="ANA-AN00" w:date="2021-07-30T14:33:00Z">
                <w:pPr>
                  <w:pStyle w:val="ListParagraph"/>
                  <w:keepNext/>
                  <w:numPr>
                    <w:numId w:val="6"/>
                  </w:numPr>
                  <w:spacing w:before="120"/>
                  <w:ind w:left="360"/>
                </w:pPr>
              </w:pPrChange>
            </w:pPr>
          </w:p>
        </w:tc>
        <w:tc>
          <w:tcPr>
            <w:tcW w:w="1596" w:type="dxa"/>
            <w:tcPrChange w:id="1927" w:author="ANA-AN00" w:date="2021-07-30T14:33:00Z">
              <w:tcPr>
                <w:tcW w:w="1596" w:type="dxa"/>
              </w:tcPr>
            </w:tcPrChange>
          </w:tcPr>
          <w:p w14:paraId="24E82A65" w14:textId="77777777" w:rsidR="00B62D5E" w:rsidRDefault="00B62D5E">
            <w:pPr>
              <w:pStyle w:val="ListParagraph"/>
              <w:keepNext/>
              <w:numPr>
                <w:ilvl w:val="0"/>
                <w:numId w:val="3"/>
              </w:numPr>
              <w:pPrChange w:id="1928" w:author="ANA-AN00" w:date="2021-07-30T14:33:00Z">
                <w:pPr>
                  <w:pStyle w:val="ListParagraph"/>
                  <w:keepNext/>
                  <w:numPr>
                    <w:numId w:val="6"/>
                  </w:numPr>
                  <w:spacing w:before="120"/>
                  <w:ind w:left="360"/>
                </w:pPr>
              </w:pPrChange>
            </w:pPr>
          </w:p>
        </w:tc>
      </w:tr>
      <w:tr w:rsidR="00B62D5E" w14:paraId="370CFC5B" w14:textId="77777777" w:rsidTr="00B62D5E">
        <w:tc>
          <w:tcPr>
            <w:tcW w:w="1596" w:type="dxa"/>
            <w:tcPrChange w:id="1929" w:author="ANA-AN00" w:date="2021-07-30T14:33:00Z">
              <w:tcPr>
                <w:tcW w:w="1596" w:type="dxa"/>
                <w:tcBorders>
                  <w:right w:val="single" w:sz="4" w:space="0" w:color="BFBFBF"/>
                </w:tcBorders>
              </w:tcPr>
            </w:tcPrChange>
          </w:tcPr>
          <w:p w14:paraId="50107AD5" w14:textId="77777777" w:rsidR="00B62D5E" w:rsidRDefault="00FC177C">
            <w:pPr>
              <w:keepNext/>
            </w:pPr>
            <w:r>
              <w:t xml:space="preserve">have a </w:t>
            </w:r>
            <w:r>
              <w:rPr>
                <w:b/>
              </w:rPr>
              <w:t>large effect</w:t>
            </w:r>
            <w:r>
              <w:t xml:space="preserve"> on [Country] economy and employment (4) </w:t>
            </w:r>
          </w:p>
        </w:tc>
        <w:tc>
          <w:tcPr>
            <w:tcW w:w="1596" w:type="dxa"/>
            <w:tcPrChange w:id="1930" w:author="ANA-AN00" w:date="2021-07-30T14:33:00Z">
              <w:tcPr>
                <w:tcW w:w="1596" w:type="dxa"/>
              </w:tcPr>
            </w:tcPrChange>
          </w:tcPr>
          <w:p w14:paraId="23451845" w14:textId="77777777" w:rsidR="00B62D5E" w:rsidRDefault="00B62D5E">
            <w:pPr>
              <w:pStyle w:val="ListParagraph"/>
              <w:keepNext/>
              <w:numPr>
                <w:ilvl w:val="0"/>
                <w:numId w:val="3"/>
              </w:numPr>
              <w:pPrChange w:id="1931" w:author="ANA-AN00" w:date="2021-07-30T14:33:00Z">
                <w:pPr>
                  <w:pStyle w:val="ListParagraph"/>
                  <w:keepNext/>
                  <w:numPr>
                    <w:numId w:val="6"/>
                  </w:numPr>
                  <w:spacing w:before="120"/>
                  <w:ind w:left="360"/>
                </w:pPr>
              </w:pPrChange>
            </w:pPr>
          </w:p>
        </w:tc>
        <w:tc>
          <w:tcPr>
            <w:tcW w:w="1596" w:type="dxa"/>
            <w:tcPrChange w:id="1932" w:author="ANA-AN00" w:date="2021-07-30T14:33:00Z">
              <w:tcPr>
                <w:tcW w:w="1596" w:type="dxa"/>
              </w:tcPr>
            </w:tcPrChange>
          </w:tcPr>
          <w:p w14:paraId="2CC0CF35" w14:textId="77777777" w:rsidR="00B62D5E" w:rsidRDefault="00B62D5E">
            <w:pPr>
              <w:pStyle w:val="ListParagraph"/>
              <w:keepNext/>
              <w:numPr>
                <w:ilvl w:val="0"/>
                <w:numId w:val="3"/>
              </w:numPr>
              <w:pPrChange w:id="1933" w:author="ANA-AN00" w:date="2021-07-30T14:33:00Z">
                <w:pPr>
                  <w:pStyle w:val="ListParagraph"/>
                  <w:keepNext/>
                  <w:numPr>
                    <w:numId w:val="6"/>
                  </w:numPr>
                  <w:spacing w:before="120"/>
                  <w:ind w:left="360"/>
                </w:pPr>
              </w:pPrChange>
            </w:pPr>
          </w:p>
        </w:tc>
        <w:tc>
          <w:tcPr>
            <w:tcW w:w="1596" w:type="dxa"/>
            <w:tcPrChange w:id="1934" w:author="ANA-AN00" w:date="2021-07-30T14:33:00Z">
              <w:tcPr>
                <w:tcW w:w="1596" w:type="dxa"/>
              </w:tcPr>
            </w:tcPrChange>
          </w:tcPr>
          <w:p w14:paraId="7BD9EA4F" w14:textId="77777777" w:rsidR="00B62D5E" w:rsidRDefault="00B62D5E">
            <w:pPr>
              <w:pStyle w:val="ListParagraph"/>
              <w:keepNext/>
              <w:numPr>
                <w:ilvl w:val="0"/>
                <w:numId w:val="3"/>
              </w:numPr>
              <w:pPrChange w:id="1935" w:author="ANA-AN00" w:date="2021-07-30T14:33:00Z">
                <w:pPr>
                  <w:pStyle w:val="ListParagraph"/>
                  <w:keepNext/>
                  <w:numPr>
                    <w:numId w:val="6"/>
                  </w:numPr>
                  <w:spacing w:before="120"/>
                  <w:ind w:left="360"/>
                </w:pPr>
              </w:pPrChange>
            </w:pPr>
          </w:p>
        </w:tc>
        <w:tc>
          <w:tcPr>
            <w:tcW w:w="1596" w:type="dxa"/>
            <w:tcPrChange w:id="1936" w:author="ANA-AN00" w:date="2021-07-30T14:33:00Z">
              <w:tcPr>
                <w:tcW w:w="1596" w:type="dxa"/>
              </w:tcPr>
            </w:tcPrChange>
          </w:tcPr>
          <w:p w14:paraId="71FED288" w14:textId="77777777" w:rsidR="00B62D5E" w:rsidRDefault="00B62D5E">
            <w:pPr>
              <w:pStyle w:val="ListParagraph"/>
              <w:keepNext/>
              <w:numPr>
                <w:ilvl w:val="0"/>
                <w:numId w:val="3"/>
              </w:numPr>
              <w:pPrChange w:id="1937" w:author="ANA-AN00" w:date="2021-07-30T14:33:00Z">
                <w:pPr>
                  <w:pStyle w:val="ListParagraph"/>
                  <w:keepNext/>
                  <w:numPr>
                    <w:numId w:val="6"/>
                  </w:numPr>
                  <w:spacing w:before="120"/>
                  <w:ind w:left="360"/>
                </w:pPr>
              </w:pPrChange>
            </w:pPr>
          </w:p>
        </w:tc>
        <w:tc>
          <w:tcPr>
            <w:tcW w:w="1596" w:type="dxa"/>
            <w:tcPrChange w:id="1938" w:author="ANA-AN00" w:date="2021-07-30T14:33:00Z">
              <w:tcPr>
                <w:tcW w:w="1596" w:type="dxa"/>
              </w:tcPr>
            </w:tcPrChange>
          </w:tcPr>
          <w:p w14:paraId="57DF92BB" w14:textId="77777777" w:rsidR="00B62D5E" w:rsidRDefault="00B62D5E">
            <w:pPr>
              <w:pStyle w:val="ListParagraph"/>
              <w:keepNext/>
              <w:numPr>
                <w:ilvl w:val="0"/>
                <w:numId w:val="3"/>
              </w:numPr>
              <w:pPrChange w:id="1939" w:author="ANA-AN00" w:date="2021-07-30T14:33:00Z">
                <w:pPr>
                  <w:pStyle w:val="ListParagraph"/>
                  <w:keepNext/>
                  <w:numPr>
                    <w:numId w:val="6"/>
                  </w:numPr>
                  <w:spacing w:before="120"/>
                  <w:ind w:left="360"/>
                </w:pPr>
              </w:pPrChange>
            </w:pPr>
          </w:p>
        </w:tc>
      </w:tr>
      <w:tr w:rsidR="00B62D5E" w14:paraId="2A52F994" w14:textId="77777777" w:rsidTr="00B62D5E">
        <w:tc>
          <w:tcPr>
            <w:tcW w:w="1596" w:type="dxa"/>
            <w:tcPrChange w:id="1940" w:author="ANA-AN00" w:date="2021-07-30T14:33:00Z">
              <w:tcPr>
                <w:tcW w:w="1596" w:type="dxa"/>
                <w:tcBorders>
                  <w:right w:val="single" w:sz="4" w:space="0" w:color="BFBFBF"/>
                </w:tcBorders>
              </w:tcPr>
            </w:tcPrChange>
          </w:tcPr>
          <w:p w14:paraId="083A0288" w14:textId="77777777" w:rsidR="00B62D5E" w:rsidRDefault="00FC177C">
            <w:pPr>
              <w:keepNext/>
            </w:pPr>
            <w:r>
              <w:t xml:space="preserve">be a costly way to fight climate change (7) </w:t>
            </w:r>
          </w:p>
        </w:tc>
        <w:tc>
          <w:tcPr>
            <w:tcW w:w="1596" w:type="dxa"/>
            <w:tcPrChange w:id="1941" w:author="ANA-AN00" w:date="2021-07-30T14:33:00Z">
              <w:tcPr>
                <w:tcW w:w="1596" w:type="dxa"/>
              </w:tcPr>
            </w:tcPrChange>
          </w:tcPr>
          <w:p w14:paraId="347FDC38" w14:textId="77777777" w:rsidR="00B62D5E" w:rsidRDefault="00B62D5E">
            <w:pPr>
              <w:pStyle w:val="ListParagraph"/>
              <w:keepNext/>
              <w:numPr>
                <w:ilvl w:val="0"/>
                <w:numId w:val="3"/>
              </w:numPr>
              <w:pPrChange w:id="1942" w:author="ANA-AN00" w:date="2021-07-30T14:33:00Z">
                <w:pPr>
                  <w:pStyle w:val="ListParagraph"/>
                  <w:keepNext/>
                  <w:numPr>
                    <w:numId w:val="6"/>
                  </w:numPr>
                  <w:spacing w:before="120"/>
                  <w:ind w:left="360"/>
                </w:pPr>
              </w:pPrChange>
            </w:pPr>
          </w:p>
        </w:tc>
        <w:tc>
          <w:tcPr>
            <w:tcW w:w="1596" w:type="dxa"/>
            <w:tcPrChange w:id="1943" w:author="ANA-AN00" w:date="2021-07-30T14:33:00Z">
              <w:tcPr>
                <w:tcW w:w="1596" w:type="dxa"/>
              </w:tcPr>
            </w:tcPrChange>
          </w:tcPr>
          <w:p w14:paraId="28302EC1" w14:textId="77777777" w:rsidR="00B62D5E" w:rsidRDefault="00B62D5E">
            <w:pPr>
              <w:pStyle w:val="ListParagraph"/>
              <w:keepNext/>
              <w:numPr>
                <w:ilvl w:val="0"/>
                <w:numId w:val="3"/>
              </w:numPr>
              <w:pPrChange w:id="1944" w:author="ANA-AN00" w:date="2021-07-30T14:33:00Z">
                <w:pPr>
                  <w:pStyle w:val="ListParagraph"/>
                  <w:keepNext/>
                  <w:numPr>
                    <w:numId w:val="6"/>
                  </w:numPr>
                  <w:spacing w:before="120"/>
                  <w:ind w:left="360"/>
                </w:pPr>
              </w:pPrChange>
            </w:pPr>
          </w:p>
        </w:tc>
        <w:tc>
          <w:tcPr>
            <w:tcW w:w="1596" w:type="dxa"/>
            <w:tcPrChange w:id="1945" w:author="ANA-AN00" w:date="2021-07-30T14:33:00Z">
              <w:tcPr>
                <w:tcW w:w="1596" w:type="dxa"/>
              </w:tcPr>
            </w:tcPrChange>
          </w:tcPr>
          <w:p w14:paraId="5B7E76DB" w14:textId="77777777" w:rsidR="00B62D5E" w:rsidRDefault="00B62D5E">
            <w:pPr>
              <w:pStyle w:val="ListParagraph"/>
              <w:keepNext/>
              <w:numPr>
                <w:ilvl w:val="0"/>
                <w:numId w:val="3"/>
              </w:numPr>
              <w:pPrChange w:id="1946" w:author="ANA-AN00" w:date="2021-07-30T14:33:00Z">
                <w:pPr>
                  <w:pStyle w:val="ListParagraph"/>
                  <w:keepNext/>
                  <w:numPr>
                    <w:numId w:val="6"/>
                  </w:numPr>
                  <w:spacing w:before="120"/>
                  <w:ind w:left="360"/>
                </w:pPr>
              </w:pPrChange>
            </w:pPr>
          </w:p>
        </w:tc>
        <w:tc>
          <w:tcPr>
            <w:tcW w:w="1596" w:type="dxa"/>
            <w:tcPrChange w:id="1947" w:author="ANA-AN00" w:date="2021-07-30T14:33:00Z">
              <w:tcPr>
                <w:tcW w:w="1596" w:type="dxa"/>
              </w:tcPr>
            </w:tcPrChange>
          </w:tcPr>
          <w:p w14:paraId="1DA29A1C" w14:textId="77777777" w:rsidR="00B62D5E" w:rsidRDefault="00B62D5E">
            <w:pPr>
              <w:pStyle w:val="ListParagraph"/>
              <w:keepNext/>
              <w:numPr>
                <w:ilvl w:val="0"/>
                <w:numId w:val="3"/>
              </w:numPr>
              <w:pPrChange w:id="1948" w:author="ANA-AN00" w:date="2021-07-30T14:33:00Z">
                <w:pPr>
                  <w:pStyle w:val="ListParagraph"/>
                  <w:keepNext/>
                  <w:numPr>
                    <w:numId w:val="6"/>
                  </w:numPr>
                  <w:spacing w:before="120"/>
                  <w:ind w:left="360"/>
                </w:pPr>
              </w:pPrChange>
            </w:pPr>
          </w:p>
        </w:tc>
        <w:tc>
          <w:tcPr>
            <w:tcW w:w="1596" w:type="dxa"/>
            <w:tcPrChange w:id="1949" w:author="ANA-AN00" w:date="2021-07-30T14:33:00Z">
              <w:tcPr>
                <w:tcW w:w="1596" w:type="dxa"/>
              </w:tcPr>
            </w:tcPrChange>
          </w:tcPr>
          <w:p w14:paraId="01FEE2E4" w14:textId="77777777" w:rsidR="00B62D5E" w:rsidRDefault="00B62D5E">
            <w:pPr>
              <w:pStyle w:val="ListParagraph"/>
              <w:keepNext/>
              <w:numPr>
                <w:ilvl w:val="0"/>
                <w:numId w:val="3"/>
              </w:numPr>
              <w:pPrChange w:id="1950" w:author="ANA-AN00" w:date="2021-07-30T14:33:00Z">
                <w:pPr>
                  <w:pStyle w:val="ListParagraph"/>
                  <w:keepNext/>
                  <w:numPr>
                    <w:numId w:val="6"/>
                  </w:numPr>
                  <w:spacing w:before="120"/>
                  <w:ind w:left="360"/>
                </w:pPr>
              </w:pPrChange>
            </w:pPr>
          </w:p>
        </w:tc>
      </w:tr>
    </w:tbl>
    <w:p w14:paraId="4C3D77D0" w14:textId="77777777" w:rsidR="00B62D5E" w:rsidRDefault="00B62D5E"/>
    <w:p w14:paraId="6D2A3742" w14:textId="77777777" w:rsidR="00B62D5E" w:rsidRDefault="00B62D5E"/>
    <w:p w14:paraId="0796D0DF" w14:textId="77777777" w:rsidR="00B62D5E" w:rsidRDefault="00FC177C">
      <w:pPr>
        <w:keepNext/>
      </w:pPr>
      <w:r>
        <w:lastRenderedPageBreak/>
        <w:t xml:space="preserve">Q16.2 </w:t>
      </w:r>
      <w:r>
        <w:t>您是否认同以下説法？绿色基础设施计划会</w:t>
      </w:r>
      <w:r>
        <w:t>…</w:t>
      </w:r>
    </w:p>
    <w:tbl>
      <w:tblPr>
        <w:tblStyle w:val="QQuestionTable"/>
        <w:tblW w:w="0" w:type="auto"/>
        <w:tblLook w:val="0460" w:firstRow="1" w:lastRow="1" w:firstColumn="0" w:lastColumn="0" w:noHBand="0" w:noVBand="1"/>
        <w:tblPrChange w:id="1951"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1952">
          <w:tblGrid>
            <w:gridCol w:w="1596"/>
            <w:gridCol w:w="1596"/>
            <w:gridCol w:w="1596"/>
            <w:gridCol w:w="1596"/>
            <w:gridCol w:w="1596"/>
            <w:gridCol w:w="1596"/>
          </w:tblGrid>
        </w:tblGridChange>
      </w:tblGrid>
      <w:tr w:rsidR="00B62D5E" w14:paraId="7C7DA9DD"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1953" w:author="ANA-AN00" w:date="2021-07-30T14:33:00Z">
              <w:tcPr>
                <w:tcW w:w="1596" w:type="dxa"/>
                <w:tcBorders>
                  <w:right w:val="single" w:sz="4" w:space="0" w:color="BFBFBF"/>
                </w:tcBorders>
              </w:tcPr>
            </w:tcPrChange>
          </w:tcPr>
          <w:p w14:paraId="3FD7B216"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1954" w:author="ANA-AN00" w:date="2021-07-30T14:33:00Z">
              <w:tcPr>
                <w:tcW w:w="1596" w:type="dxa"/>
              </w:tcPr>
            </w:tcPrChange>
          </w:tcPr>
          <w:p w14:paraId="50D7BCE0"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非常不同意</w:t>
            </w:r>
            <w:r>
              <w:t xml:space="preserve"> </w:t>
            </w:r>
            <w:r>
              <w:t>(1)</w:t>
            </w:r>
          </w:p>
        </w:tc>
        <w:tc>
          <w:tcPr>
            <w:tcW w:w="1596" w:type="dxa"/>
            <w:tcPrChange w:id="1955" w:author="ANA-AN00" w:date="2021-07-30T14:33:00Z">
              <w:tcPr>
                <w:tcW w:w="1596" w:type="dxa"/>
              </w:tcPr>
            </w:tcPrChange>
          </w:tcPr>
          <w:p w14:paraId="7F75B0C4"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Change w:id="1956" w:author="ANA-AN00" w:date="2021-07-30T14:33:00Z">
              <w:tcPr>
                <w:tcW w:w="1596" w:type="dxa"/>
              </w:tcPr>
            </w:tcPrChange>
          </w:tcPr>
          <w:p w14:paraId="610B55C6"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Change w:id="1957" w:author="ANA-AN00" w:date="2021-07-30T14:33:00Z">
              <w:tcPr>
                <w:tcW w:w="1596" w:type="dxa"/>
              </w:tcPr>
            </w:tcPrChange>
          </w:tcPr>
          <w:p w14:paraId="0AE66F77"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有点同意</w:t>
            </w:r>
            <w:r>
              <w:t xml:space="preserve"> (4)</w:t>
            </w:r>
          </w:p>
        </w:tc>
        <w:tc>
          <w:tcPr>
            <w:tcW w:w="1596" w:type="dxa"/>
            <w:tcPrChange w:id="1958" w:author="ANA-AN00" w:date="2021-07-30T14:33:00Z">
              <w:tcPr>
                <w:tcW w:w="1596" w:type="dxa"/>
              </w:tcPr>
            </w:tcPrChange>
          </w:tcPr>
          <w:p w14:paraId="454ED63D"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B62D5E" w14:paraId="72604995" w14:textId="77777777" w:rsidTr="00B62D5E">
        <w:tc>
          <w:tcPr>
            <w:tcW w:w="1596" w:type="dxa"/>
            <w:tcPrChange w:id="1959" w:author="ANA-AN00" w:date="2021-07-30T14:33:00Z">
              <w:tcPr>
                <w:tcW w:w="1596" w:type="dxa"/>
                <w:tcBorders>
                  <w:right w:val="single" w:sz="4" w:space="0" w:color="BFBFBF"/>
                </w:tcBorders>
              </w:tcPr>
            </w:tcPrChange>
          </w:tcPr>
          <w:p w14:paraId="7BEA7CF7" w14:textId="77777777" w:rsidR="00B62D5E" w:rsidRDefault="00FC177C">
            <w:pPr>
              <w:keepNext/>
            </w:pPr>
            <w:r>
              <w:t>让电力生产更环保</w:t>
            </w:r>
            <w:r>
              <w:t xml:space="preserve"> (1) </w:t>
            </w:r>
          </w:p>
        </w:tc>
        <w:tc>
          <w:tcPr>
            <w:tcW w:w="1596" w:type="dxa"/>
            <w:tcPrChange w:id="1960" w:author="ANA-AN00" w:date="2021-07-30T14:33:00Z">
              <w:tcPr>
                <w:tcW w:w="1596" w:type="dxa"/>
              </w:tcPr>
            </w:tcPrChange>
          </w:tcPr>
          <w:p w14:paraId="6DC90F55" w14:textId="77777777" w:rsidR="00B62D5E" w:rsidRDefault="00B62D5E">
            <w:pPr>
              <w:pStyle w:val="ListParagraph"/>
              <w:keepNext/>
              <w:numPr>
                <w:ilvl w:val="0"/>
                <w:numId w:val="3"/>
              </w:numPr>
              <w:pPrChange w:id="1961" w:author="ANA-AN00" w:date="2021-07-30T14:33:00Z">
                <w:pPr>
                  <w:pStyle w:val="ListParagraph"/>
                  <w:keepNext/>
                  <w:numPr>
                    <w:numId w:val="6"/>
                  </w:numPr>
                  <w:spacing w:before="120"/>
                  <w:ind w:left="360"/>
                </w:pPr>
              </w:pPrChange>
            </w:pPr>
          </w:p>
        </w:tc>
        <w:tc>
          <w:tcPr>
            <w:tcW w:w="1596" w:type="dxa"/>
            <w:tcPrChange w:id="1962" w:author="ANA-AN00" w:date="2021-07-30T14:33:00Z">
              <w:tcPr>
                <w:tcW w:w="1596" w:type="dxa"/>
              </w:tcPr>
            </w:tcPrChange>
          </w:tcPr>
          <w:p w14:paraId="555E169B" w14:textId="77777777" w:rsidR="00B62D5E" w:rsidRDefault="00B62D5E">
            <w:pPr>
              <w:pStyle w:val="ListParagraph"/>
              <w:keepNext/>
              <w:numPr>
                <w:ilvl w:val="0"/>
                <w:numId w:val="3"/>
              </w:numPr>
              <w:pPrChange w:id="1963" w:author="ANA-AN00" w:date="2021-07-30T14:33:00Z">
                <w:pPr>
                  <w:pStyle w:val="ListParagraph"/>
                  <w:keepNext/>
                  <w:numPr>
                    <w:numId w:val="6"/>
                  </w:numPr>
                  <w:spacing w:before="120"/>
                  <w:ind w:left="360"/>
                </w:pPr>
              </w:pPrChange>
            </w:pPr>
          </w:p>
        </w:tc>
        <w:tc>
          <w:tcPr>
            <w:tcW w:w="1596" w:type="dxa"/>
            <w:tcPrChange w:id="1964" w:author="ANA-AN00" w:date="2021-07-30T14:33:00Z">
              <w:tcPr>
                <w:tcW w:w="1596" w:type="dxa"/>
              </w:tcPr>
            </w:tcPrChange>
          </w:tcPr>
          <w:p w14:paraId="15961359" w14:textId="77777777" w:rsidR="00B62D5E" w:rsidRDefault="00B62D5E">
            <w:pPr>
              <w:pStyle w:val="ListParagraph"/>
              <w:keepNext/>
              <w:numPr>
                <w:ilvl w:val="0"/>
                <w:numId w:val="3"/>
              </w:numPr>
              <w:pPrChange w:id="1965" w:author="ANA-AN00" w:date="2021-07-30T14:33:00Z">
                <w:pPr>
                  <w:pStyle w:val="ListParagraph"/>
                  <w:keepNext/>
                  <w:numPr>
                    <w:numId w:val="6"/>
                  </w:numPr>
                  <w:spacing w:before="120"/>
                  <w:ind w:left="360"/>
                </w:pPr>
              </w:pPrChange>
            </w:pPr>
          </w:p>
        </w:tc>
        <w:tc>
          <w:tcPr>
            <w:tcW w:w="1596" w:type="dxa"/>
            <w:tcPrChange w:id="1966" w:author="ANA-AN00" w:date="2021-07-30T14:33:00Z">
              <w:tcPr>
                <w:tcW w:w="1596" w:type="dxa"/>
              </w:tcPr>
            </w:tcPrChange>
          </w:tcPr>
          <w:p w14:paraId="39710B68" w14:textId="77777777" w:rsidR="00B62D5E" w:rsidRDefault="00B62D5E">
            <w:pPr>
              <w:pStyle w:val="ListParagraph"/>
              <w:keepNext/>
              <w:numPr>
                <w:ilvl w:val="0"/>
                <w:numId w:val="3"/>
              </w:numPr>
              <w:pPrChange w:id="1967" w:author="ANA-AN00" w:date="2021-07-30T14:33:00Z">
                <w:pPr>
                  <w:pStyle w:val="ListParagraph"/>
                  <w:keepNext/>
                  <w:numPr>
                    <w:numId w:val="6"/>
                  </w:numPr>
                  <w:spacing w:before="120"/>
                  <w:ind w:left="360"/>
                </w:pPr>
              </w:pPrChange>
            </w:pPr>
          </w:p>
        </w:tc>
        <w:tc>
          <w:tcPr>
            <w:tcW w:w="1596" w:type="dxa"/>
            <w:tcPrChange w:id="1968" w:author="ANA-AN00" w:date="2021-07-30T14:33:00Z">
              <w:tcPr>
                <w:tcW w:w="1596" w:type="dxa"/>
              </w:tcPr>
            </w:tcPrChange>
          </w:tcPr>
          <w:p w14:paraId="40CF78F6" w14:textId="77777777" w:rsidR="00B62D5E" w:rsidRDefault="00B62D5E">
            <w:pPr>
              <w:pStyle w:val="ListParagraph"/>
              <w:keepNext/>
              <w:numPr>
                <w:ilvl w:val="0"/>
                <w:numId w:val="3"/>
              </w:numPr>
              <w:pPrChange w:id="1969" w:author="ANA-AN00" w:date="2021-07-30T14:33:00Z">
                <w:pPr>
                  <w:pStyle w:val="ListParagraph"/>
                  <w:keepNext/>
                  <w:numPr>
                    <w:numId w:val="6"/>
                  </w:numPr>
                  <w:spacing w:before="120"/>
                  <w:ind w:left="360"/>
                </w:pPr>
              </w:pPrChange>
            </w:pPr>
          </w:p>
        </w:tc>
      </w:tr>
      <w:tr w:rsidR="00B62D5E" w14:paraId="5D3778CC" w14:textId="77777777" w:rsidTr="00B62D5E">
        <w:tc>
          <w:tcPr>
            <w:tcW w:w="1596" w:type="dxa"/>
            <w:tcPrChange w:id="1970" w:author="ANA-AN00" w:date="2021-07-30T14:33:00Z">
              <w:tcPr>
                <w:tcW w:w="1596" w:type="dxa"/>
                <w:tcBorders>
                  <w:right w:val="single" w:sz="4" w:space="0" w:color="BFBFBF"/>
                </w:tcBorders>
              </w:tcPr>
            </w:tcPrChange>
          </w:tcPr>
          <w:p w14:paraId="72F3DF9F" w14:textId="77777777" w:rsidR="00B62D5E" w:rsidRDefault="00FC177C">
            <w:pPr>
              <w:keepNext/>
            </w:pPr>
            <w:r>
              <w:t>增加公共交通工具的使用</w:t>
            </w:r>
            <w:r>
              <w:t xml:space="preserve"> (6) </w:t>
            </w:r>
          </w:p>
        </w:tc>
        <w:tc>
          <w:tcPr>
            <w:tcW w:w="1596" w:type="dxa"/>
            <w:tcPrChange w:id="1971" w:author="ANA-AN00" w:date="2021-07-30T14:33:00Z">
              <w:tcPr>
                <w:tcW w:w="1596" w:type="dxa"/>
              </w:tcPr>
            </w:tcPrChange>
          </w:tcPr>
          <w:p w14:paraId="10D6D8C4" w14:textId="77777777" w:rsidR="00B62D5E" w:rsidRDefault="00B62D5E">
            <w:pPr>
              <w:pStyle w:val="ListParagraph"/>
              <w:keepNext/>
              <w:numPr>
                <w:ilvl w:val="0"/>
                <w:numId w:val="3"/>
              </w:numPr>
              <w:pPrChange w:id="1972" w:author="ANA-AN00" w:date="2021-07-30T14:33:00Z">
                <w:pPr>
                  <w:pStyle w:val="ListParagraph"/>
                  <w:keepNext/>
                  <w:numPr>
                    <w:numId w:val="6"/>
                  </w:numPr>
                  <w:spacing w:before="120"/>
                  <w:ind w:left="360"/>
                </w:pPr>
              </w:pPrChange>
            </w:pPr>
          </w:p>
        </w:tc>
        <w:tc>
          <w:tcPr>
            <w:tcW w:w="1596" w:type="dxa"/>
            <w:tcPrChange w:id="1973" w:author="ANA-AN00" w:date="2021-07-30T14:33:00Z">
              <w:tcPr>
                <w:tcW w:w="1596" w:type="dxa"/>
              </w:tcPr>
            </w:tcPrChange>
          </w:tcPr>
          <w:p w14:paraId="1D469060" w14:textId="77777777" w:rsidR="00B62D5E" w:rsidRDefault="00B62D5E">
            <w:pPr>
              <w:pStyle w:val="ListParagraph"/>
              <w:keepNext/>
              <w:numPr>
                <w:ilvl w:val="0"/>
                <w:numId w:val="3"/>
              </w:numPr>
              <w:pPrChange w:id="1974" w:author="ANA-AN00" w:date="2021-07-30T14:33:00Z">
                <w:pPr>
                  <w:pStyle w:val="ListParagraph"/>
                  <w:keepNext/>
                  <w:numPr>
                    <w:numId w:val="6"/>
                  </w:numPr>
                  <w:spacing w:before="120"/>
                  <w:ind w:left="360"/>
                </w:pPr>
              </w:pPrChange>
            </w:pPr>
          </w:p>
        </w:tc>
        <w:tc>
          <w:tcPr>
            <w:tcW w:w="1596" w:type="dxa"/>
            <w:tcPrChange w:id="1975" w:author="ANA-AN00" w:date="2021-07-30T14:33:00Z">
              <w:tcPr>
                <w:tcW w:w="1596" w:type="dxa"/>
              </w:tcPr>
            </w:tcPrChange>
          </w:tcPr>
          <w:p w14:paraId="371D7D0E" w14:textId="77777777" w:rsidR="00B62D5E" w:rsidRDefault="00B62D5E">
            <w:pPr>
              <w:pStyle w:val="ListParagraph"/>
              <w:keepNext/>
              <w:numPr>
                <w:ilvl w:val="0"/>
                <w:numId w:val="3"/>
              </w:numPr>
              <w:pPrChange w:id="1976" w:author="ANA-AN00" w:date="2021-07-30T14:33:00Z">
                <w:pPr>
                  <w:pStyle w:val="ListParagraph"/>
                  <w:keepNext/>
                  <w:numPr>
                    <w:numId w:val="6"/>
                  </w:numPr>
                  <w:spacing w:before="120"/>
                  <w:ind w:left="360"/>
                </w:pPr>
              </w:pPrChange>
            </w:pPr>
          </w:p>
        </w:tc>
        <w:tc>
          <w:tcPr>
            <w:tcW w:w="1596" w:type="dxa"/>
            <w:tcPrChange w:id="1977" w:author="ANA-AN00" w:date="2021-07-30T14:33:00Z">
              <w:tcPr>
                <w:tcW w:w="1596" w:type="dxa"/>
              </w:tcPr>
            </w:tcPrChange>
          </w:tcPr>
          <w:p w14:paraId="01535530" w14:textId="77777777" w:rsidR="00B62D5E" w:rsidRDefault="00B62D5E">
            <w:pPr>
              <w:pStyle w:val="ListParagraph"/>
              <w:keepNext/>
              <w:numPr>
                <w:ilvl w:val="0"/>
                <w:numId w:val="3"/>
              </w:numPr>
              <w:pPrChange w:id="1978" w:author="ANA-AN00" w:date="2021-07-30T14:33:00Z">
                <w:pPr>
                  <w:pStyle w:val="ListParagraph"/>
                  <w:keepNext/>
                  <w:numPr>
                    <w:numId w:val="6"/>
                  </w:numPr>
                  <w:spacing w:before="120"/>
                  <w:ind w:left="360"/>
                </w:pPr>
              </w:pPrChange>
            </w:pPr>
          </w:p>
        </w:tc>
        <w:tc>
          <w:tcPr>
            <w:tcW w:w="1596" w:type="dxa"/>
            <w:tcPrChange w:id="1979" w:author="ANA-AN00" w:date="2021-07-30T14:33:00Z">
              <w:tcPr>
                <w:tcW w:w="1596" w:type="dxa"/>
              </w:tcPr>
            </w:tcPrChange>
          </w:tcPr>
          <w:p w14:paraId="74F7B068" w14:textId="77777777" w:rsidR="00B62D5E" w:rsidRDefault="00B62D5E">
            <w:pPr>
              <w:pStyle w:val="ListParagraph"/>
              <w:keepNext/>
              <w:numPr>
                <w:ilvl w:val="0"/>
                <w:numId w:val="3"/>
              </w:numPr>
              <w:pPrChange w:id="1980" w:author="ANA-AN00" w:date="2021-07-30T14:33:00Z">
                <w:pPr>
                  <w:pStyle w:val="ListParagraph"/>
                  <w:keepNext/>
                  <w:numPr>
                    <w:numId w:val="6"/>
                  </w:numPr>
                  <w:spacing w:before="120"/>
                  <w:ind w:left="360"/>
                </w:pPr>
              </w:pPrChange>
            </w:pPr>
          </w:p>
        </w:tc>
      </w:tr>
      <w:tr w:rsidR="00B62D5E" w14:paraId="66A0648D" w14:textId="77777777" w:rsidTr="00B62D5E">
        <w:tc>
          <w:tcPr>
            <w:tcW w:w="1596" w:type="dxa"/>
            <w:tcPrChange w:id="1981" w:author="ANA-AN00" w:date="2021-07-30T14:33:00Z">
              <w:tcPr>
                <w:tcW w:w="1596" w:type="dxa"/>
                <w:tcBorders>
                  <w:right w:val="single" w:sz="4" w:space="0" w:color="BFBFBF"/>
                </w:tcBorders>
              </w:tcPr>
            </w:tcPrChange>
          </w:tcPr>
          <w:p w14:paraId="34220898" w14:textId="77777777" w:rsidR="00B62D5E" w:rsidRDefault="00FC177C">
            <w:pPr>
              <w:keepNext/>
            </w:pPr>
            <w:r>
              <w:t>减少空气污染</w:t>
            </w:r>
            <w:r>
              <w:t xml:space="preserve"> (3) </w:t>
            </w:r>
          </w:p>
        </w:tc>
        <w:tc>
          <w:tcPr>
            <w:tcW w:w="1596" w:type="dxa"/>
            <w:tcPrChange w:id="1982" w:author="ANA-AN00" w:date="2021-07-30T14:33:00Z">
              <w:tcPr>
                <w:tcW w:w="1596" w:type="dxa"/>
              </w:tcPr>
            </w:tcPrChange>
          </w:tcPr>
          <w:p w14:paraId="18B08AEF" w14:textId="77777777" w:rsidR="00B62D5E" w:rsidRDefault="00B62D5E">
            <w:pPr>
              <w:pStyle w:val="ListParagraph"/>
              <w:keepNext/>
              <w:numPr>
                <w:ilvl w:val="0"/>
                <w:numId w:val="3"/>
              </w:numPr>
              <w:pPrChange w:id="1983" w:author="ANA-AN00" w:date="2021-07-30T14:33:00Z">
                <w:pPr>
                  <w:pStyle w:val="ListParagraph"/>
                  <w:keepNext/>
                  <w:numPr>
                    <w:numId w:val="6"/>
                  </w:numPr>
                  <w:spacing w:before="120"/>
                  <w:ind w:left="360"/>
                </w:pPr>
              </w:pPrChange>
            </w:pPr>
          </w:p>
        </w:tc>
        <w:tc>
          <w:tcPr>
            <w:tcW w:w="1596" w:type="dxa"/>
            <w:tcPrChange w:id="1984" w:author="ANA-AN00" w:date="2021-07-30T14:33:00Z">
              <w:tcPr>
                <w:tcW w:w="1596" w:type="dxa"/>
              </w:tcPr>
            </w:tcPrChange>
          </w:tcPr>
          <w:p w14:paraId="47CEB2E3" w14:textId="77777777" w:rsidR="00B62D5E" w:rsidRDefault="00B62D5E">
            <w:pPr>
              <w:pStyle w:val="ListParagraph"/>
              <w:keepNext/>
              <w:numPr>
                <w:ilvl w:val="0"/>
                <w:numId w:val="3"/>
              </w:numPr>
              <w:pPrChange w:id="1985" w:author="ANA-AN00" w:date="2021-07-30T14:33:00Z">
                <w:pPr>
                  <w:pStyle w:val="ListParagraph"/>
                  <w:keepNext/>
                  <w:numPr>
                    <w:numId w:val="6"/>
                  </w:numPr>
                  <w:spacing w:before="120"/>
                  <w:ind w:left="360"/>
                </w:pPr>
              </w:pPrChange>
            </w:pPr>
          </w:p>
        </w:tc>
        <w:tc>
          <w:tcPr>
            <w:tcW w:w="1596" w:type="dxa"/>
            <w:tcPrChange w:id="1986" w:author="ANA-AN00" w:date="2021-07-30T14:33:00Z">
              <w:tcPr>
                <w:tcW w:w="1596" w:type="dxa"/>
              </w:tcPr>
            </w:tcPrChange>
          </w:tcPr>
          <w:p w14:paraId="5FB193EB" w14:textId="77777777" w:rsidR="00B62D5E" w:rsidRDefault="00B62D5E">
            <w:pPr>
              <w:pStyle w:val="ListParagraph"/>
              <w:keepNext/>
              <w:numPr>
                <w:ilvl w:val="0"/>
                <w:numId w:val="3"/>
              </w:numPr>
              <w:pPrChange w:id="1987" w:author="ANA-AN00" w:date="2021-07-30T14:33:00Z">
                <w:pPr>
                  <w:pStyle w:val="ListParagraph"/>
                  <w:keepNext/>
                  <w:numPr>
                    <w:numId w:val="6"/>
                  </w:numPr>
                  <w:spacing w:before="120"/>
                  <w:ind w:left="360"/>
                </w:pPr>
              </w:pPrChange>
            </w:pPr>
          </w:p>
        </w:tc>
        <w:tc>
          <w:tcPr>
            <w:tcW w:w="1596" w:type="dxa"/>
            <w:tcPrChange w:id="1988" w:author="ANA-AN00" w:date="2021-07-30T14:33:00Z">
              <w:tcPr>
                <w:tcW w:w="1596" w:type="dxa"/>
              </w:tcPr>
            </w:tcPrChange>
          </w:tcPr>
          <w:p w14:paraId="3A8475F7" w14:textId="77777777" w:rsidR="00B62D5E" w:rsidRDefault="00B62D5E">
            <w:pPr>
              <w:pStyle w:val="ListParagraph"/>
              <w:keepNext/>
              <w:numPr>
                <w:ilvl w:val="0"/>
                <w:numId w:val="3"/>
              </w:numPr>
              <w:pPrChange w:id="1989" w:author="ANA-AN00" w:date="2021-07-30T14:33:00Z">
                <w:pPr>
                  <w:pStyle w:val="ListParagraph"/>
                  <w:keepNext/>
                  <w:numPr>
                    <w:numId w:val="6"/>
                  </w:numPr>
                  <w:spacing w:before="120"/>
                  <w:ind w:left="360"/>
                </w:pPr>
              </w:pPrChange>
            </w:pPr>
          </w:p>
        </w:tc>
        <w:tc>
          <w:tcPr>
            <w:tcW w:w="1596" w:type="dxa"/>
            <w:tcPrChange w:id="1990" w:author="ANA-AN00" w:date="2021-07-30T14:33:00Z">
              <w:tcPr>
                <w:tcW w:w="1596" w:type="dxa"/>
              </w:tcPr>
            </w:tcPrChange>
          </w:tcPr>
          <w:p w14:paraId="06AE452C" w14:textId="77777777" w:rsidR="00B62D5E" w:rsidRDefault="00B62D5E">
            <w:pPr>
              <w:pStyle w:val="ListParagraph"/>
              <w:keepNext/>
              <w:numPr>
                <w:ilvl w:val="0"/>
                <w:numId w:val="3"/>
              </w:numPr>
              <w:pPrChange w:id="1991" w:author="ANA-AN00" w:date="2021-07-30T14:33:00Z">
                <w:pPr>
                  <w:pStyle w:val="ListParagraph"/>
                  <w:keepNext/>
                  <w:numPr>
                    <w:numId w:val="6"/>
                  </w:numPr>
                  <w:spacing w:before="120"/>
                  <w:ind w:left="360"/>
                </w:pPr>
              </w:pPrChange>
            </w:pPr>
          </w:p>
        </w:tc>
      </w:tr>
      <w:tr w:rsidR="00B62D5E" w14:paraId="0D3D20DC" w14:textId="77777777" w:rsidTr="00B62D5E">
        <w:tc>
          <w:tcPr>
            <w:tcW w:w="1596" w:type="dxa"/>
            <w:tcPrChange w:id="1992" w:author="ANA-AN00" w:date="2021-07-30T14:33:00Z">
              <w:tcPr>
                <w:tcW w:w="1596" w:type="dxa"/>
                <w:tcBorders>
                  <w:right w:val="single" w:sz="4" w:space="0" w:color="BFBFBF"/>
                </w:tcBorders>
              </w:tcPr>
            </w:tcPrChange>
          </w:tcPr>
          <w:p w14:paraId="323E5E93" w14:textId="77777777" w:rsidR="00B62D5E" w:rsidRDefault="00FC177C">
            <w:pPr>
              <w:keepNext/>
            </w:pPr>
            <w:r>
              <w:t>对中国经济和就业产生</w:t>
            </w:r>
            <w:r>
              <w:rPr>
                <w:b/>
              </w:rPr>
              <w:t>负面影响</w:t>
            </w:r>
            <w:r>
              <w:t xml:space="preserve"> (5) </w:t>
            </w:r>
          </w:p>
        </w:tc>
        <w:tc>
          <w:tcPr>
            <w:tcW w:w="1596" w:type="dxa"/>
            <w:tcPrChange w:id="1993" w:author="ANA-AN00" w:date="2021-07-30T14:33:00Z">
              <w:tcPr>
                <w:tcW w:w="1596" w:type="dxa"/>
              </w:tcPr>
            </w:tcPrChange>
          </w:tcPr>
          <w:p w14:paraId="1DBEEFB7" w14:textId="77777777" w:rsidR="00B62D5E" w:rsidRDefault="00B62D5E">
            <w:pPr>
              <w:pStyle w:val="ListParagraph"/>
              <w:keepNext/>
              <w:numPr>
                <w:ilvl w:val="0"/>
                <w:numId w:val="3"/>
              </w:numPr>
              <w:pPrChange w:id="1994" w:author="ANA-AN00" w:date="2021-07-30T14:33:00Z">
                <w:pPr>
                  <w:pStyle w:val="ListParagraph"/>
                  <w:keepNext/>
                  <w:numPr>
                    <w:numId w:val="6"/>
                  </w:numPr>
                  <w:spacing w:before="120"/>
                  <w:ind w:left="360"/>
                </w:pPr>
              </w:pPrChange>
            </w:pPr>
          </w:p>
        </w:tc>
        <w:tc>
          <w:tcPr>
            <w:tcW w:w="1596" w:type="dxa"/>
            <w:tcPrChange w:id="1995" w:author="ANA-AN00" w:date="2021-07-30T14:33:00Z">
              <w:tcPr>
                <w:tcW w:w="1596" w:type="dxa"/>
              </w:tcPr>
            </w:tcPrChange>
          </w:tcPr>
          <w:p w14:paraId="40FF0FCE" w14:textId="77777777" w:rsidR="00B62D5E" w:rsidRDefault="00B62D5E">
            <w:pPr>
              <w:pStyle w:val="ListParagraph"/>
              <w:keepNext/>
              <w:numPr>
                <w:ilvl w:val="0"/>
                <w:numId w:val="3"/>
              </w:numPr>
              <w:pPrChange w:id="1996" w:author="ANA-AN00" w:date="2021-07-30T14:33:00Z">
                <w:pPr>
                  <w:pStyle w:val="ListParagraph"/>
                  <w:keepNext/>
                  <w:numPr>
                    <w:numId w:val="6"/>
                  </w:numPr>
                  <w:spacing w:before="120"/>
                  <w:ind w:left="360"/>
                </w:pPr>
              </w:pPrChange>
            </w:pPr>
          </w:p>
        </w:tc>
        <w:tc>
          <w:tcPr>
            <w:tcW w:w="1596" w:type="dxa"/>
            <w:tcPrChange w:id="1997" w:author="ANA-AN00" w:date="2021-07-30T14:33:00Z">
              <w:tcPr>
                <w:tcW w:w="1596" w:type="dxa"/>
              </w:tcPr>
            </w:tcPrChange>
          </w:tcPr>
          <w:p w14:paraId="140E20E3" w14:textId="77777777" w:rsidR="00B62D5E" w:rsidRDefault="00B62D5E">
            <w:pPr>
              <w:pStyle w:val="ListParagraph"/>
              <w:keepNext/>
              <w:numPr>
                <w:ilvl w:val="0"/>
                <w:numId w:val="3"/>
              </w:numPr>
              <w:pPrChange w:id="1998" w:author="ANA-AN00" w:date="2021-07-30T14:33:00Z">
                <w:pPr>
                  <w:pStyle w:val="ListParagraph"/>
                  <w:keepNext/>
                  <w:numPr>
                    <w:numId w:val="6"/>
                  </w:numPr>
                  <w:spacing w:before="120"/>
                  <w:ind w:left="360"/>
                </w:pPr>
              </w:pPrChange>
            </w:pPr>
          </w:p>
        </w:tc>
        <w:tc>
          <w:tcPr>
            <w:tcW w:w="1596" w:type="dxa"/>
            <w:tcPrChange w:id="1999" w:author="ANA-AN00" w:date="2021-07-30T14:33:00Z">
              <w:tcPr>
                <w:tcW w:w="1596" w:type="dxa"/>
              </w:tcPr>
            </w:tcPrChange>
          </w:tcPr>
          <w:p w14:paraId="7D107024" w14:textId="77777777" w:rsidR="00B62D5E" w:rsidRDefault="00B62D5E">
            <w:pPr>
              <w:pStyle w:val="ListParagraph"/>
              <w:keepNext/>
              <w:numPr>
                <w:ilvl w:val="0"/>
                <w:numId w:val="3"/>
              </w:numPr>
              <w:pPrChange w:id="2000" w:author="ANA-AN00" w:date="2021-07-30T14:33:00Z">
                <w:pPr>
                  <w:pStyle w:val="ListParagraph"/>
                  <w:keepNext/>
                  <w:numPr>
                    <w:numId w:val="6"/>
                  </w:numPr>
                  <w:spacing w:before="120"/>
                  <w:ind w:left="360"/>
                </w:pPr>
              </w:pPrChange>
            </w:pPr>
          </w:p>
        </w:tc>
        <w:tc>
          <w:tcPr>
            <w:tcW w:w="1596" w:type="dxa"/>
            <w:tcPrChange w:id="2001" w:author="ANA-AN00" w:date="2021-07-30T14:33:00Z">
              <w:tcPr>
                <w:tcW w:w="1596" w:type="dxa"/>
              </w:tcPr>
            </w:tcPrChange>
          </w:tcPr>
          <w:p w14:paraId="7AAB0072" w14:textId="77777777" w:rsidR="00B62D5E" w:rsidRDefault="00B62D5E">
            <w:pPr>
              <w:pStyle w:val="ListParagraph"/>
              <w:keepNext/>
              <w:numPr>
                <w:ilvl w:val="0"/>
                <w:numId w:val="3"/>
              </w:numPr>
              <w:pPrChange w:id="2002" w:author="ANA-AN00" w:date="2021-07-30T14:33:00Z">
                <w:pPr>
                  <w:pStyle w:val="ListParagraph"/>
                  <w:keepNext/>
                  <w:numPr>
                    <w:numId w:val="6"/>
                  </w:numPr>
                  <w:spacing w:before="120"/>
                  <w:ind w:left="360"/>
                </w:pPr>
              </w:pPrChange>
            </w:pPr>
          </w:p>
        </w:tc>
      </w:tr>
      <w:tr w:rsidR="00B62D5E" w14:paraId="5CE2C7FC" w14:textId="77777777" w:rsidTr="00B62D5E">
        <w:tc>
          <w:tcPr>
            <w:tcW w:w="1596" w:type="dxa"/>
            <w:tcPrChange w:id="2003" w:author="ANA-AN00" w:date="2021-07-30T14:33:00Z">
              <w:tcPr>
                <w:tcW w:w="1596" w:type="dxa"/>
                <w:tcBorders>
                  <w:right w:val="single" w:sz="4" w:space="0" w:color="BFBFBF"/>
                </w:tcBorders>
              </w:tcPr>
            </w:tcPrChange>
          </w:tcPr>
          <w:p w14:paraId="7D224CBE" w14:textId="77777777" w:rsidR="00B62D5E" w:rsidRDefault="00FC177C">
            <w:pPr>
              <w:keepNext/>
            </w:pPr>
            <w:r>
              <w:t>对中国经济和就业产生</w:t>
            </w:r>
            <w:r>
              <w:rPr>
                <w:b/>
              </w:rPr>
              <w:t>巨大影响</w:t>
            </w:r>
            <w:r>
              <w:t xml:space="preserve"> (4) </w:t>
            </w:r>
          </w:p>
        </w:tc>
        <w:tc>
          <w:tcPr>
            <w:tcW w:w="1596" w:type="dxa"/>
            <w:tcPrChange w:id="2004" w:author="ANA-AN00" w:date="2021-07-30T14:33:00Z">
              <w:tcPr>
                <w:tcW w:w="1596" w:type="dxa"/>
              </w:tcPr>
            </w:tcPrChange>
          </w:tcPr>
          <w:p w14:paraId="27E71767" w14:textId="77777777" w:rsidR="00B62D5E" w:rsidRDefault="00B62D5E">
            <w:pPr>
              <w:pStyle w:val="ListParagraph"/>
              <w:keepNext/>
              <w:numPr>
                <w:ilvl w:val="0"/>
                <w:numId w:val="3"/>
              </w:numPr>
              <w:pPrChange w:id="2005" w:author="ANA-AN00" w:date="2021-07-30T14:33:00Z">
                <w:pPr>
                  <w:pStyle w:val="ListParagraph"/>
                  <w:keepNext/>
                  <w:numPr>
                    <w:numId w:val="6"/>
                  </w:numPr>
                  <w:spacing w:before="120"/>
                  <w:ind w:left="360"/>
                </w:pPr>
              </w:pPrChange>
            </w:pPr>
          </w:p>
        </w:tc>
        <w:tc>
          <w:tcPr>
            <w:tcW w:w="1596" w:type="dxa"/>
            <w:tcPrChange w:id="2006" w:author="ANA-AN00" w:date="2021-07-30T14:33:00Z">
              <w:tcPr>
                <w:tcW w:w="1596" w:type="dxa"/>
              </w:tcPr>
            </w:tcPrChange>
          </w:tcPr>
          <w:p w14:paraId="67797FFD" w14:textId="77777777" w:rsidR="00B62D5E" w:rsidRDefault="00B62D5E">
            <w:pPr>
              <w:pStyle w:val="ListParagraph"/>
              <w:keepNext/>
              <w:numPr>
                <w:ilvl w:val="0"/>
                <w:numId w:val="3"/>
              </w:numPr>
              <w:pPrChange w:id="2007" w:author="ANA-AN00" w:date="2021-07-30T14:33:00Z">
                <w:pPr>
                  <w:pStyle w:val="ListParagraph"/>
                  <w:keepNext/>
                  <w:numPr>
                    <w:numId w:val="6"/>
                  </w:numPr>
                  <w:spacing w:before="120"/>
                  <w:ind w:left="360"/>
                </w:pPr>
              </w:pPrChange>
            </w:pPr>
          </w:p>
        </w:tc>
        <w:tc>
          <w:tcPr>
            <w:tcW w:w="1596" w:type="dxa"/>
            <w:tcPrChange w:id="2008" w:author="ANA-AN00" w:date="2021-07-30T14:33:00Z">
              <w:tcPr>
                <w:tcW w:w="1596" w:type="dxa"/>
              </w:tcPr>
            </w:tcPrChange>
          </w:tcPr>
          <w:p w14:paraId="3B30083E" w14:textId="77777777" w:rsidR="00B62D5E" w:rsidRDefault="00B62D5E">
            <w:pPr>
              <w:pStyle w:val="ListParagraph"/>
              <w:keepNext/>
              <w:numPr>
                <w:ilvl w:val="0"/>
                <w:numId w:val="3"/>
              </w:numPr>
              <w:pPrChange w:id="2009" w:author="ANA-AN00" w:date="2021-07-30T14:33:00Z">
                <w:pPr>
                  <w:pStyle w:val="ListParagraph"/>
                  <w:keepNext/>
                  <w:numPr>
                    <w:numId w:val="6"/>
                  </w:numPr>
                  <w:spacing w:before="120"/>
                  <w:ind w:left="360"/>
                </w:pPr>
              </w:pPrChange>
            </w:pPr>
          </w:p>
        </w:tc>
        <w:tc>
          <w:tcPr>
            <w:tcW w:w="1596" w:type="dxa"/>
            <w:tcPrChange w:id="2010" w:author="ANA-AN00" w:date="2021-07-30T14:33:00Z">
              <w:tcPr>
                <w:tcW w:w="1596" w:type="dxa"/>
              </w:tcPr>
            </w:tcPrChange>
          </w:tcPr>
          <w:p w14:paraId="3CB90B9D" w14:textId="77777777" w:rsidR="00B62D5E" w:rsidRDefault="00B62D5E">
            <w:pPr>
              <w:pStyle w:val="ListParagraph"/>
              <w:keepNext/>
              <w:numPr>
                <w:ilvl w:val="0"/>
                <w:numId w:val="3"/>
              </w:numPr>
              <w:pPrChange w:id="2011" w:author="ANA-AN00" w:date="2021-07-30T14:33:00Z">
                <w:pPr>
                  <w:pStyle w:val="ListParagraph"/>
                  <w:keepNext/>
                  <w:numPr>
                    <w:numId w:val="6"/>
                  </w:numPr>
                  <w:spacing w:before="120"/>
                  <w:ind w:left="360"/>
                </w:pPr>
              </w:pPrChange>
            </w:pPr>
          </w:p>
        </w:tc>
        <w:tc>
          <w:tcPr>
            <w:tcW w:w="1596" w:type="dxa"/>
            <w:tcPrChange w:id="2012" w:author="ANA-AN00" w:date="2021-07-30T14:33:00Z">
              <w:tcPr>
                <w:tcW w:w="1596" w:type="dxa"/>
              </w:tcPr>
            </w:tcPrChange>
          </w:tcPr>
          <w:p w14:paraId="21FF5EC1" w14:textId="77777777" w:rsidR="00B62D5E" w:rsidRDefault="00B62D5E">
            <w:pPr>
              <w:pStyle w:val="ListParagraph"/>
              <w:keepNext/>
              <w:numPr>
                <w:ilvl w:val="0"/>
                <w:numId w:val="3"/>
              </w:numPr>
              <w:pPrChange w:id="2013" w:author="ANA-AN00" w:date="2021-07-30T14:33:00Z">
                <w:pPr>
                  <w:pStyle w:val="ListParagraph"/>
                  <w:keepNext/>
                  <w:numPr>
                    <w:numId w:val="6"/>
                  </w:numPr>
                  <w:spacing w:before="120"/>
                  <w:ind w:left="360"/>
                </w:pPr>
              </w:pPrChange>
            </w:pPr>
          </w:p>
        </w:tc>
      </w:tr>
      <w:tr w:rsidR="00B62D5E" w14:paraId="447DC795" w14:textId="77777777" w:rsidTr="00B62D5E">
        <w:tc>
          <w:tcPr>
            <w:tcW w:w="1596" w:type="dxa"/>
            <w:tcPrChange w:id="2014" w:author="ANA-AN00" w:date="2021-07-30T14:33:00Z">
              <w:tcPr>
                <w:tcW w:w="1596" w:type="dxa"/>
                <w:tcBorders>
                  <w:right w:val="single" w:sz="4" w:space="0" w:color="BFBFBF"/>
                </w:tcBorders>
              </w:tcPr>
            </w:tcPrChange>
          </w:tcPr>
          <w:p w14:paraId="031EFF65" w14:textId="77777777" w:rsidR="00B62D5E" w:rsidRDefault="00FC177C">
            <w:pPr>
              <w:keepNext/>
            </w:pPr>
            <w:r>
              <w:t>是一种代价高昂的的对抗气候变化的方法</w:t>
            </w:r>
            <w:r>
              <w:t xml:space="preserve"> (7) </w:t>
            </w:r>
          </w:p>
        </w:tc>
        <w:tc>
          <w:tcPr>
            <w:tcW w:w="1596" w:type="dxa"/>
            <w:tcPrChange w:id="2015" w:author="ANA-AN00" w:date="2021-07-30T14:33:00Z">
              <w:tcPr>
                <w:tcW w:w="1596" w:type="dxa"/>
              </w:tcPr>
            </w:tcPrChange>
          </w:tcPr>
          <w:p w14:paraId="573867EF" w14:textId="77777777" w:rsidR="00B62D5E" w:rsidRDefault="00B62D5E">
            <w:pPr>
              <w:pStyle w:val="ListParagraph"/>
              <w:keepNext/>
              <w:numPr>
                <w:ilvl w:val="0"/>
                <w:numId w:val="3"/>
              </w:numPr>
              <w:pPrChange w:id="2016" w:author="ANA-AN00" w:date="2021-07-30T14:33:00Z">
                <w:pPr>
                  <w:pStyle w:val="ListParagraph"/>
                  <w:keepNext/>
                  <w:numPr>
                    <w:numId w:val="6"/>
                  </w:numPr>
                  <w:spacing w:before="120"/>
                  <w:ind w:left="360"/>
                </w:pPr>
              </w:pPrChange>
            </w:pPr>
          </w:p>
        </w:tc>
        <w:tc>
          <w:tcPr>
            <w:tcW w:w="1596" w:type="dxa"/>
            <w:tcPrChange w:id="2017" w:author="ANA-AN00" w:date="2021-07-30T14:33:00Z">
              <w:tcPr>
                <w:tcW w:w="1596" w:type="dxa"/>
              </w:tcPr>
            </w:tcPrChange>
          </w:tcPr>
          <w:p w14:paraId="29F8160B" w14:textId="77777777" w:rsidR="00B62D5E" w:rsidRDefault="00B62D5E">
            <w:pPr>
              <w:pStyle w:val="ListParagraph"/>
              <w:keepNext/>
              <w:numPr>
                <w:ilvl w:val="0"/>
                <w:numId w:val="3"/>
              </w:numPr>
              <w:pPrChange w:id="2018" w:author="ANA-AN00" w:date="2021-07-30T14:33:00Z">
                <w:pPr>
                  <w:pStyle w:val="ListParagraph"/>
                  <w:keepNext/>
                  <w:numPr>
                    <w:numId w:val="6"/>
                  </w:numPr>
                  <w:spacing w:before="120"/>
                  <w:ind w:left="360"/>
                </w:pPr>
              </w:pPrChange>
            </w:pPr>
          </w:p>
        </w:tc>
        <w:tc>
          <w:tcPr>
            <w:tcW w:w="1596" w:type="dxa"/>
            <w:tcPrChange w:id="2019" w:author="ANA-AN00" w:date="2021-07-30T14:33:00Z">
              <w:tcPr>
                <w:tcW w:w="1596" w:type="dxa"/>
              </w:tcPr>
            </w:tcPrChange>
          </w:tcPr>
          <w:p w14:paraId="2D7262CA" w14:textId="77777777" w:rsidR="00B62D5E" w:rsidRDefault="00B62D5E">
            <w:pPr>
              <w:pStyle w:val="ListParagraph"/>
              <w:keepNext/>
              <w:numPr>
                <w:ilvl w:val="0"/>
                <w:numId w:val="3"/>
              </w:numPr>
              <w:pPrChange w:id="2020" w:author="ANA-AN00" w:date="2021-07-30T14:33:00Z">
                <w:pPr>
                  <w:pStyle w:val="ListParagraph"/>
                  <w:keepNext/>
                  <w:numPr>
                    <w:numId w:val="6"/>
                  </w:numPr>
                  <w:spacing w:before="120"/>
                  <w:ind w:left="360"/>
                </w:pPr>
              </w:pPrChange>
            </w:pPr>
          </w:p>
        </w:tc>
        <w:tc>
          <w:tcPr>
            <w:tcW w:w="1596" w:type="dxa"/>
            <w:tcPrChange w:id="2021" w:author="ANA-AN00" w:date="2021-07-30T14:33:00Z">
              <w:tcPr>
                <w:tcW w:w="1596" w:type="dxa"/>
              </w:tcPr>
            </w:tcPrChange>
          </w:tcPr>
          <w:p w14:paraId="18449B1A" w14:textId="77777777" w:rsidR="00B62D5E" w:rsidRDefault="00B62D5E">
            <w:pPr>
              <w:pStyle w:val="ListParagraph"/>
              <w:keepNext/>
              <w:numPr>
                <w:ilvl w:val="0"/>
                <w:numId w:val="3"/>
              </w:numPr>
              <w:pPrChange w:id="2022" w:author="ANA-AN00" w:date="2021-07-30T14:33:00Z">
                <w:pPr>
                  <w:pStyle w:val="ListParagraph"/>
                  <w:keepNext/>
                  <w:numPr>
                    <w:numId w:val="6"/>
                  </w:numPr>
                  <w:spacing w:before="120"/>
                  <w:ind w:left="360"/>
                </w:pPr>
              </w:pPrChange>
            </w:pPr>
          </w:p>
        </w:tc>
        <w:tc>
          <w:tcPr>
            <w:tcW w:w="1596" w:type="dxa"/>
            <w:tcPrChange w:id="2023" w:author="ANA-AN00" w:date="2021-07-30T14:33:00Z">
              <w:tcPr>
                <w:tcW w:w="1596" w:type="dxa"/>
              </w:tcPr>
            </w:tcPrChange>
          </w:tcPr>
          <w:p w14:paraId="1AFF055F" w14:textId="77777777" w:rsidR="00B62D5E" w:rsidRDefault="00B62D5E">
            <w:pPr>
              <w:pStyle w:val="ListParagraph"/>
              <w:keepNext/>
              <w:numPr>
                <w:ilvl w:val="0"/>
                <w:numId w:val="3"/>
              </w:numPr>
              <w:pPrChange w:id="2024" w:author="ANA-AN00" w:date="2021-07-30T14:33:00Z">
                <w:pPr>
                  <w:pStyle w:val="ListParagraph"/>
                  <w:keepNext/>
                  <w:numPr>
                    <w:numId w:val="6"/>
                  </w:numPr>
                  <w:spacing w:before="120"/>
                  <w:ind w:left="360"/>
                </w:pPr>
              </w:pPrChange>
            </w:pPr>
          </w:p>
        </w:tc>
      </w:tr>
    </w:tbl>
    <w:p w14:paraId="285E7034" w14:textId="77777777" w:rsidR="00B62D5E" w:rsidRDefault="00B62D5E"/>
    <w:p w14:paraId="4A0342E5" w14:textId="77777777" w:rsidR="00B62D5E" w:rsidRDefault="00B62D5E"/>
    <w:p w14:paraId="7A2A3A62" w14:textId="77777777" w:rsidR="00B62D5E" w:rsidRDefault="00B62D5E">
      <w:pPr>
        <w:pStyle w:val="QuestionSeparator"/>
      </w:pPr>
    </w:p>
    <w:p w14:paraId="410EB0B8" w14:textId="77777777" w:rsidR="00B62D5E" w:rsidRDefault="00B62D5E"/>
    <w:p w14:paraId="6B9E6B11" w14:textId="77777777" w:rsidR="00B62D5E" w:rsidRDefault="00FC177C">
      <w:pPr>
        <w:keepNext/>
      </w:pPr>
      <w:r>
        <w:lastRenderedPageBreak/>
        <w:t xml:space="preserve">Q136 Do you agree or disagree with the following statements? </w:t>
      </w:r>
      <w:r>
        <w:t>A green infrastructure program would...</w:t>
      </w:r>
    </w:p>
    <w:tbl>
      <w:tblPr>
        <w:tblStyle w:val="QQuestionTable"/>
        <w:tblW w:w="0" w:type="auto"/>
        <w:tblLook w:val="0460" w:firstRow="1" w:lastRow="1" w:firstColumn="0" w:lastColumn="0" w:noHBand="0" w:noVBand="1"/>
        <w:tblPrChange w:id="2025" w:author="ANA-AN00" w:date="2021-07-30T14:33:00Z">
          <w:tblPr>
            <w:tblStyle w:val="QQuestionTable0"/>
            <w:tblW w:w="9576" w:type="auto"/>
            <w:tblLook w:val="07E0" w:firstRow="1" w:lastRow="1" w:firstColumn="1" w:lastColumn="1" w:noHBand="1" w:noVBand="1"/>
          </w:tblPr>
        </w:tblPrChange>
      </w:tblPr>
      <w:tblGrid>
        <w:gridCol w:w="1509"/>
        <w:gridCol w:w="1322"/>
        <w:gridCol w:w="1425"/>
        <w:gridCol w:w="1322"/>
        <w:gridCol w:w="1425"/>
        <w:gridCol w:w="1303"/>
        <w:tblGridChange w:id="2026">
          <w:tblGrid>
            <w:gridCol w:w="1596"/>
            <w:gridCol w:w="1596"/>
            <w:gridCol w:w="1596"/>
            <w:gridCol w:w="1596"/>
            <w:gridCol w:w="1596"/>
            <w:gridCol w:w="1596"/>
          </w:tblGrid>
        </w:tblGridChange>
      </w:tblGrid>
      <w:tr w:rsidR="00B62D5E" w14:paraId="4795FFCF"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027" w:author="ANA-AN00" w:date="2021-07-30T14:33:00Z">
              <w:tcPr>
                <w:tcW w:w="1596" w:type="dxa"/>
                <w:tcBorders>
                  <w:right w:val="single" w:sz="4" w:space="0" w:color="BFBFBF"/>
                </w:tcBorders>
              </w:tcPr>
            </w:tcPrChange>
          </w:tcPr>
          <w:p w14:paraId="377E5E6B"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028" w:author="ANA-AN00" w:date="2021-07-30T14:33:00Z">
              <w:tcPr>
                <w:tcW w:w="1596" w:type="dxa"/>
              </w:tcPr>
            </w:tcPrChange>
          </w:tcPr>
          <w:p w14:paraId="05F8F070"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2029" w:author="ANA-AN00" w:date="2021-07-30T14:33:00Z">
              <w:tcPr>
                <w:tcW w:w="1596" w:type="dxa"/>
              </w:tcPr>
            </w:tcPrChange>
          </w:tcPr>
          <w:p w14:paraId="3A2CA9B1"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2030" w:author="ANA-AN00" w:date="2021-07-30T14:33:00Z">
              <w:tcPr>
                <w:tcW w:w="1596" w:type="dxa"/>
              </w:tcPr>
            </w:tcPrChange>
          </w:tcPr>
          <w:p w14:paraId="5E76BD32"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2031" w:author="ANA-AN00" w:date="2021-07-30T14:33:00Z">
              <w:tcPr>
                <w:tcW w:w="1596" w:type="dxa"/>
              </w:tcPr>
            </w:tcPrChange>
          </w:tcPr>
          <w:p w14:paraId="0C451576"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2032" w:author="ANA-AN00" w:date="2021-07-30T14:33:00Z">
              <w:tcPr>
                <w:tcW w:w="1596" w:type="dxa"/>
              </w:tcPr>
            </w:tcPrChange>
          </w:tcPr>
          <w:p w14:paraId="515511BA"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agree (5)</w:t>
            </w:r>
          </w:p>
        </w:tc>
      </w:tr>
      <w:tr w:rsidR="00B62D5E" w14:paraId="66988EF4" w14:textId="77777777" w:rsidTr="00B62D5E">
        <w:tc>
          <w:tcPr>
            <w:tcW w:w="1596" w:type="dxa"/>
            <w:tcPrChange w:id="2033" w:author="ANA-AN00" w:date="2021-07-30T14:33:00Z">
              <w:tcPr>
                <w:tcW w:w="1596" w:type="dxa"/>
                <w:tcBorders>
                  <w:right w:val="single" w:sz="4" w:space="0" w:color="BFBFBF"/>
                </w:tcBorders>
              </w:tcPr>
            </w:tcPrChange>
          </w:tcPr>
          <w:p w14:paraId="60838FF9" w14:textId="77777777" w:rsidR="00B62D5E" w:rsidRDefault="00FC177C">
            <w:pPr>
              <w:keepNext/>
            </w:pPr>
            <w:r>
              <w:t xml:space="preserve">make electricity production greener (1) </w:t>
            </w:r>
          </w:p>
        </w:tc>
        <w:tc>
          <w:tcPr>
            <w:tcW w:w="1596" w:type="dxa"/>
            <w:tcPrChange w:id="2034" w:author="ANA-AN00" w:date="2021-07-30T14:33:00Z">
              <w:tcPr>
                <w:tcW w:w="1596" w:type="dxa"/>
              </w:tcPr>
            </w:tcPrChange>
          </w:tcPr>
          <w:p w14:paraId="32373340" w14:textId="77777777" w:rsidR="00B62D5E" w:rsidRDefault="00B62D5E">
            <w:pPr>
              <w:pStyle w:val="ListParagraph"/>
              <w:keepNext/>
              <w:numPr>
                <w:ilvl w:val="0"/>
                <w:numId w:val="3"/>
              </w:numPr>
              <w:pPrChange w:id="2035" w:author="ANA-AN00" w:date="2021-07-30T14:33:00Z">
                <w:pPr>
                  <w:pStyle w:val="ListParagraph"/>
                  <w:keepNext/>
                  <w:numPr>
                    <w:numId w:val="6"/>
                  </w:numPr>
                  <w:spacing w:before="120"/>
                  <w:ind w:left="360"/>
                </w:pPr>
              </w:pPrChange>
            </w:pPr>
          </w:p>
        </w:tc>
        <w:tc>
          <w:tcPr>
            <w:tcW w:w="1596" w:type="dxa"/>
            <w:tcPrChange w:id="2036" w:author="ANA-AN00" w:date="2021-07-30T14:33:00Z">
              <w:tcPr>
                <w:tcW w:w="1596" w:type="dxa"/>
              </w:tcPr>
            </w:tcPrChange>
          </w:tcPr>
          <w:p w14:paraId="0AB5F864" w14:textId="77777777" w:rsidR="00B62D5E" w:rsidRDefault="00B62D5E">
            <w:pPr>
              <w:pStyle w:val="ListParagraph"/>
              <w:keepNext/>
              <w:numPr>
                <w:ilvl w:val="0"/>
                <w:numId w:val="3"/>
              </w:numPr>
              <w:pPrChange w:id="2037" w:author="ANA-AN00" w:date="2021-07-30T14:33:00Z">
                <w:pPr>
                  <w:pStyle w:val="ListParagraph"/>
                  <w:keepNext/>
                  <w:numPr>
                    <w:numId w:val="6"/>
                  </w:numPr>
                  <w:spacing w:before="120"/>
                  <w:ind w:left="360"/>
                </w:pPr>
              </w:pPrChange>
            </w:pPr>
          </w:p>
        </w:tc>
        <w:tc>
          <w:tcPr>
            <w:tcW w:w="1596" w:type="dxa"/>
            <w:tcPrChange w:id="2038" w:author="ANA-AN00" w:date="2021-07-30T14:33:00Z">
              <w:tcPr>
                <w:tcW w:w="1596" w:type="dxa"/>
              </w:tcPr>
            </w:tcPrChange>
          </w:tcPr>
          <w:p w14:paraId="0206DB84" w14:textId="77777777" w:rsidR="00B62D5E" w:rsidRDefault="00B62D5E">
            <w:pPr>
              <w:pStyle w:val="ListParagraph"/>
              <w:keepNext/>
              <w:numPr>
                <w:ilvl w:val="0"/>
                <w:numId w:val="3"/>
              </w:numPr>
              <w:pPrChange w:id="2039" w:author="ANA-AN00" w:date="2021-07-30T14:33:00Z">
                <w:pPr>
                  <w:pStyle w:val="ListParagraph"/>
                  <w:keepNext/>
                  <w:numPr>
                    <w:numId w:val="6"/>
                  </w:numPr>
                  <w:spacing w:before="120"/>
                  <w:ind w:left="360"/>
                </w:pPr>
              </w:pPrChange>
            </w:pPr>
          </w:p>
        </w:tc>
        <w:tc>
          <w:tcPr>
            <w:tcW w:w="1596" w:type="dxa"/>
            <w:tcPrChange w:id="2040" w:author="ANA-AN00" w:date="2021-07-30T14:33:00Z">
              <w:tcPr>
                <w:tcW w:w="1596" w:type="dxa"/>
              </w:tcPr>
            </w:tcPrChange>
          </w:tcPr>
          <w:p w14:paraId="5C1FF97E" w14:textId="77777777" w:rsidR="00B62D5E" w:rsidRDefault="00B62D5E">
            <w:pPr>
              <w:pStyle w:val="ListParagraph"/>
              <w:keepNext/>
              <w:numPr>
                <w:ilvl w:val="0"/>
                <w:numId w:val="3"/>
              </w:numPr>
              <w:pPrChange w:id="2041" w:author="ANA-AN00" w:date="2021-07-30T14:33:00Z">
                <w:pPr>
                  <w:pStyle w:val="ListParagraph"/>
                  <w:keepNext/>
                  <w:numPr>
                    <w:numId w:val="6"/>
                  </w:numPr>
                  <w:spacing w:before="120"/>
                  <w:ind w:left="360"/>
                </w:pPr>
              </w:pPrChange>
            </w:pPr>
          </w:p>
        </w:tc>
        <w:tc>
          <w:tcPr>
            <w:tcW w:w="1596" w:type="dxa"/>
            <w:tcPrChange w:id="2042" w:author="ANA-AN00" w:date="2021-07-30T14:33:00Z">
              <w:tcPr>
                <w:tcW w:w="1596" w:type="dxa"/>
              </w:tcPr>
            </w:tcPrChange>
          </w:tcPr>
          <w:p w14:paraId="51B34CDD" w14:textId="77777777" w:rsidR="00B62D5E" w:rsidRDefault="00B62D5E">
            <w:pPr>
              <w:pStyle w:val="ListParagraph"/>
              <w:keepNext/>
              <w:numPr>
                <w:ilvl w:val="0"/>
                <w:numId w:val="3"/>
              </w:numPr>
              <w:pPrChange w:id="2043" w:author="ANA-AN00" w:date="2021-07-30T14:33:00Z">
                <w:pPr>
                  <w:pStyle w:val="ListParagraph"/>
                  <w:keepNext/>
                  <w:numPr>
                    <w:numId w:val="6"/>
                  </w:numPr>
                  <w:spacing w:before="120"/>
                  <w:ind w:left="360"/>
                </w:pPr>
              </w:pPrChange>
            </w:pPr>
          </w:p>
        </w:tc>
      </w:tr>
      <w:tr w:rsidR="00B62D5E" w14:paraId="523CE88A" w14:textId="77777777" w:rsidTr="00B62D5E">
        <w:tc>
          <w:tcPr>
            <w:tcW w:w="1596" w:type="dxa"/>
            <w:tcPrChange w:id="2044" w:author="ANA-AN00" w:date="2021-07-30T14:33:00Z">
              <w:tcPr>
                <w:tcW w:w="1596" w:type="dxa"/>
                <w:tcBorders>
                  <w:right w:val="single" w:sz="4" w:space="0" w:color="BFBFBF"/>
                </w:tcBorders>
              </w:tcPr>
            </w:tcPrChange>
          </w:tcPr>
          <w:p w14:paraId="05B10A39" w14:textId="77777777" w:rsidR="00B62D5E" w:rsidRDefault="00FC177C">
            <w:pPr>
              <w:keepNext/>
            </w:pPr>
            <w:r>
              <w:t xml:space="preserve">increase the use of public transport (6) </w:t>
            </w:r>
          </w:p>
        </w:tc>
        <w:tc>
          <w:tcPr>
            <w:tcW w:w="1596" w:type="dxa"/>
            <w:tcPrChange w:id="2045" w:author="ANA-AN00" w:date="2021-07-30T14:33:00Z">
              <w:tcPr>
                <w:tcW w:w="1596" w:type="dxa"/>
              </w:tcPr>
            </w:tcPrChange>
          </w:tcPr>
          <w:p w14:paraId="73E1EF8A" w14:textId="77777777" w:rsidR="00B62D5E" w:rsidRDefault="00B62D5E">
            <w:pPr>
              <w:pStyle w:val="ListParagraph"/>
              <w:keepNext/>
              <w:numPr>
                <w:ilvl w:val="0"/>
                <w:numId w:val="3"/>
              </w:numPr>
              <w:pPrChange w:id="2046" w:author="ANA-AN00" w:date="2021-07-30T14:33:00Z">
                <w:pPr>
                  <w:pStyle w:val="ListParagraph"/>
                  <w:keepNext/>
                  <w:numPr>
                    <w:numId w:val="6"/>
                  </w:numPr>
                  <w:spacing w:before="120"/>
                  <w:ind w:left="360"/>
                </w:pPr>
              </w:pPrChange>
            </w:pPr>
          </w:p>
        </w:tc>
        <w:tc>
          <w:tcPr>
            <w:tcW w:w="1596" w:type="dxa"/>
            <w:tcPrChange w:id="2047" w:author="ANA-AN00" w:date="2021-07-30T14:33:00Z">
              <w:tcPr>
                <w:tcW w:w="1596" w:type="dxa"/>
              </w:tcPr>
            </w:tcPrChange>
          </w:tcPr>
          <w:p w14:paraId="3DAF823C" w14:textId="77777777" w:rsidR="00B62D5E" w:rsidRDefault="00B62D5E">
            <w:pPr>
              <w:pStyle w:val="ListParagraph"/>
              <w:keepNext/>
              <w:numPr>
                <w:ilvl w:val="0"/>
                <w:numId w:val="3"/>
              </w:numPr>
              <w:pPrChange w:id="2048" w:author="ANA-AN00" w:date="2021-07-30T14:33:00Z">
                <w:pPr>
                  <w:pStyle w:val="ListParagraph"/>
                  <w:keepNext/>
                  <w:numPr>
                    <w:numId w:val="6"/>
                  </w:numPr>
                  <w:spacing w:before="120"/>
                  <w:ind w:left="360"/>
                </w:pPr>
              </w:pPrChange>
            </w:pPr>
          </w:p>
        </w:tc>
        <w:tc>
          <w:tcPr>
            <w:tcW w:w="1596" w:type="dxa"/>
            <w:tcPrChange w:id="2049" w:author="ANA-AN00" w:date="2021-07-30T14:33:00Z">
              <w:tcPr>
                <w:tcW w:w="1596" w:type="dxa"/>
              </w:tcPr>
            </w:tcPrChange>
          </w:tcPr>
          <w:p w14:paraId="11241071" w14:textId="77777777" w:rsidR="00B62D5E" w:rsidRDefault="00B62D5E">
            <w:pPr>
              <w:pStyle w:val="ListParagraph"/>
              <w:keepNext/>
              <w:numPr>
                <w:ilvl w:val="0"/>
                <w:numId w:val="3"/>
              </w:numPr>
              <w:pPrChange w:id="2050" w:author="ANA-AN00" w:date="2021-07-30T14:33:00Z">
                <w:pPr>
                  <w:pStyle w:val="ListParagraph"/>
                  <w:keepNext/>
                  <w:numPr>
                    <w:numId w:val="6"/>
                  </w:numPr>
                  <w:spacing w:before="120"/>
                  <w:ind w:left="360"/>
                </w:pPr>
              </w:pPrChange>
            </w:pPr>
          </w:p>
        </w:tc>
        <w:tc>
          <w:tcPr>
            <w:tcW w:w="1596" w:type="dxa"/>
            <w:tcPrChange w:id="2051" w:author="ANA-AN00" w:date="2021-07-30T14:33:00Z">
              <w:tcPr>
                <w:tcW w:w="1596" w:type="dxa"/>
              </w:tcPr>
            </w:tcPrChange>
          </w:tcPr>
          <w:p w14:paraId="2F976DF5" w14:textId="77777777" w:rsidR="00B62D5E" w:rsidRDefault="00B62D5E">
            <w:pPr>
              <w:pStyle w:val="ListParagraph"/>
              <w:keepNext/>
              <w:numPr>
                <w:ilvl w:val="0"/>
                <w:numId w:val="3"/>
              </w:numPr>
              <w:pPrChange w:id="2052" w:author="ANA-AN00" w:date="2021-07-30T14:33:00Z">
                <w:pPr>
                  <w:pStyle w:val="ListParagraph"/>
                  <w:keepNext/>
                  <w:numPr>
                    <w:numId w:val="6"/>
                  </w:numPr>
                  <w:spacing w:before="120"/>
                  <w:ind w:left="360"/>
                </w:pPr>
              </w:pPrChange>
            </w:pPr>
          </w:p>
        </w:tc>
        <w:tc>
          <w:tcPr>
            <w:tcW w:w="1596" w:type="dxa"/>
            <w:tcPrChange w:id="2053" w:author="ANA-AN00" w:date="2021-07-30T14:33:00Z">
              <w:tcPr>
                <w:tcW w:w="1596" w:type="dxa"/>
              </w:tcPr>
            </w:tcPrChange>
          </w:tcPr>
          <w:p w14:paraId="5F621E9A" w14:textId="77777777" w:rsidR="00B62D5E" w:rsidRDefault="00B62D5E">
            <w:pPr>
              <w:pStyle w:val="ListParagraph"/>
              <w:keepNext/>
              <w:numPr>
                <w:ilvl w:val="0"/>
                <w:numId w:val="3"/>
              </w:numPr>
              <w:pPrChange w:id="2054" w:author="ANA-AN00" w:date="2021-07-30T14:33:00Z">
                <w:pPr>
                  <w:pStyle w:val="ListParagraph"/>
                  <w:keepNext/>
                  <w:numPr>
                    <w:numId w:val="6"/>
                  </w:numPr>
                  <w:spacing w:before="120"/>
                  <w:ind w:left="360"/>
                </w:pPr>
              </w:pPrChange>
            </w:pPr>
          </w:p>
        </w:tc>
      </w:tr>
      <w:tr w:rsidR="00B62D5E" w14:paraId="2F3127F8" w14:textId="77777777" w:rsidTr="00B62D5E">
        <w:tc>
          <w:tcPr>
            <w:tcW w:w="1596" w:type="dxa"/>
            <w:tcPrChange w:id="2055" w:author="ANA-AN00" w:date="2021-07-30T14:33:00Z">
              <w:tcPr>
                <w:tcW w:w="1596" w:type="dxa"/>
                <w:tcBorders>
                  <w:right w:val="single" w:sz="4" w:space="0" w:color="BFBFBF"/>
                </w:tcBorders>
              </w:tcPr>
            </w:tcPrChange>
          </w:tcPr>
          <w:p w14:paraId="05B1D3DF" w14:textId="77777777" w:rsidR="00B62D5E" w:rsidRDefault="00FC177C">
            <w:pPr>
              <w:keepNext/>
            </w:pPr>
            <w:r>
              <w:t xml:space="preserve">reduce air pollution (3) </w:t>
            </w:r>
          </w:p>
        </w:tc>
        <w:tc>
          <w:tcPr>
            <w:tcW w:w="1596" w:type="dxa"/>
            <w:tcPrChange w:id="2056" w:author="ANA-AN00" w:date="2021-07-30T14:33:00Z">
              <w:tcPr>
                <w:tcW w:w="1596" w:type="dxa"/>
              </w:tcPr>
            </w:tcPrChange>
          </w:tcPr>
          <w:p w14:paraId="1219CE68" w14:textId="77777777" w:rsidR="00B62D5E" w:rsidRDefault="00B62D5E">
            <w:pPr>
              <w:pStyle w:val="ListParagraph"/>
              <w:keepNext/>
              <w:numPr>
                <w:ilvl w:val="0"/>
                <w:numId w:val="3"/>
              </w:numPr>
              <w:pPrChange w:id="2057" w:author="ANA-AN00" w:date="2021-07-30T14:33:00Z">
                <w:pPr>
                  <w:pStyle w:val="ListParagraph"/>
                  <w:keepNext/>
                  <w:numPr>
                    <w:numId w:val="6"/>
                  </w:numPr>
                  <w:spacing w:before="120"/>
                  <w:ind w:left="360"/>
                </w:pPr>
              </w:pPrChange>
            </w:pPr>
          </w:p>
        </w:tc>
        <w:tc>
          <w:tcPr>
            <w:tcW w:w="1596" w:type="dxa"/>
            <w:tcPrChange w:id="2058" w:author="ANA-AN00" w:date="2021-07-30T14:33:00Z">
              <w:tcPr>
                <w:tcW w:w="1596" w:type="dxa"/>
              </w:tcPr>
            </w:tcPrChange>
          </w:tcPr>
          <w:p w14:paraId="03102EB2" w14:textId="77777777" w:rsidR="00B62D5E" w:rsidRDefault="00B62D5E">
            <w:pPr>
              <w:pStyle w:val="ListParagraph"/>
              <w:keepNext/>
              <w:numPr>
                <w:ilvl w:val="0"/>
                <w:numId w:val="3"/>
              </w:numPr>
              <w:pPrChange w:id="2059" w:author="ANA-AN00" w:date="2021-07-30T14:33:00Z">
                <w:pPr>
                  <w:pStyle w:val="ListParagraph"/>
                  <w:keepNext/>
                  <w:numPr>
                    <w:numId w:val="6"/>
                  </w:numPr>
                  <w:spacing w:before="120"/>
                  <w:ind w:left="360"/>
                </w:pPr>
              </w:pPrChange>
            </w:pPr>
          </w:p>
        </w:tc>
        <w:tc>
          <w:tcPr>
            <w:tcW w:w="1596" w:type="dxa"/>
            <w:tcPrChange w:id="2060" w:author="ANA-AN00" w:date="2021-07-30T14:33:00Z">
              <w:tcPr>
                <w:tcW w:w="1596" w:type="dxa"/>
              </w:tcPr>
            </w:tcPrChange>
          </w:tcPr>
          <w:p w14:paraId="1EDC1E02" w14:textId="77777777" w:rsidR="00B62D5E" w:rsidRDefault="00B62D5E">
            <w:pPr>
              <w:pStyle w:val="ListParagraph"/>
              <w:keepNext/>
              <w:numPr>
                <w:ilvl w:val="0"/>
                <w:numId w:val="3"/>
              </w:numPr>
              <w:pPrChange w:id="2061" w:author="ANA-AN00" w:date="2021-07-30T14:33:00Z">
                <w:pPr>
                  <w:pStyle w:val="ListParagraph"/>
                  <w:keepNext/>
                  <w:numPr>
                    <w:numId w:val="6"/>
                  </w:numPr>
                  <w:spacing w:before="120"/>
                  <w:ind w:left="360"/>
                </w:pPr>
              </w:pPrChange>
            </w:pPr>
          </w:p>
        </w:tc>
        <w:tc>
          <w:tcPr>
            <w:tcW w:w="1596" w:type="dxa"/>
            <w:tcPrChange w:id="2062" w:author="ANA-AN00" w:date="2021-07-30T14:33:00Z">
              <w:tcPr>
                <w:tcW w:w="1596" w:type="dxa"/>
              </w:tcPr>
            </w:tcPrChange>
          </w:tcPr>
          <w:p w14:paraId="7D78072B" w14:textId="77777777" w:rsidR="00B62D5E" w:rsidRDefault="00B62D5E">
            <w:pPr>
              <w:pStyle w:val="ListParagraph"/>
              <w:keepNext/>
              <w:numPr>
                <w:ilvl w:val="0"/>
                <w:numId w:val="3"/>
              </w:numPr>
              <w:pPrChange w:id="2063" w:author="ANA-AN00" w:date="2021-07-30T14:33:00Z">
                <w:pPr>
                  <w:pStyle w:val="ListParagraph"/>
                  <w:keepNext/>
                  <w:numPr>
                    <w:numId w:val="6"/>
                  </w:numPr>
                  <w:spacing w:before="120"/>
                  <w:ind w:left="360"/>
                </w:pPr>
              </w:pPrChange>
            </w:pPr>
          </w:p>
        </w:tc>
        <w:tc>
          <w:tcPr>
            <w:tcW w:w="1596" w:type="dxa"/>
            <w:tcPrChange w:id="2064" w:author="ANA-AN00" w:date="2021-07-30T14:33:00Z">
              <w:tcPr>
                <w:tcW w:w="1596" w:type="dxa"/>
              </w:tcPr>
            </w:tcPrChange>
          </w:tcPr>
          <w:p w14:paraId="00B808AB" w14:textId="77777777" w:rsidR="00B62D5E" w:rsidRDefault="00B62D5E">
            <w:pPr>
              <w:pStyle w:val="ListParagraph"/>
              <w:keepNext/>
              <w:numPr>
                <w:ilvl w:val="0"/>
                <w:numId w:val="3"/>
              </w:numPr>
              <w:pPrChange w:id="2065" w:author="ANA-AN00" w:date="2021-07-30T14:33:00Z">
                <w:pPr>
                  <w:pStyle w:val="ListParagraph"/>
                  <w:keepNext/>
                  <w:numPr>
                    <w:numId w:val="6"/>
                  </w:numPr>
                  <w:spacing w:before="120"/>
                  <w:ind w:left="360"/>
                </w:pPr>
              </w:pPrChange>
            </w:pPr>
          </w:p>
        </w:tc>
      </w:tr>
      <w:tr w:rsidR="00B62D5E" w14:paraId="0D7E4425" w14:textId="77777777" w:rsidTr="00B62D5E">
        <w:tc>
          <w:tcPr>
            <w:tcW w:w="1596" w:type="dxa"/>
            <w:tcPrChange w:id="2066" w:author="ANA-AN00" w:date="2021-07-30T14:33:00Z">
              <w:tcPr>
                <w:tcW w:w="1596" w:type="dxa"/>
                <w:tcBorders>
                  <w:right w:val="single" w:sz="4" w:space="0" w:color="BFBFBF"/>
                </w:tcBorders>
              </w:tcPr>
            </w:tcPrChange>
          </w:tcPr>
          <w:p w14:paraId="0BD71024" w14:textId="77777777" w:rsidR="00B62D5E" w:rsidRDefault="00FC177C">
            <w:pPr>
              <w:keepNext/>
            </w:pPr>
            <w:r>
              <w:t xml:space="preserve">have a </w:t>
            </w:r>
            <w:r>
              <w:rPr>
                <w:b/>
              </w:rPr>
              <w:t xml:space="preserve">positive effect </w:t>
            </w:r>
            <w:r>
              <w:t xml:space="preserve">on [Country] economy and employment (5) </w:t>
            </w:r>
          </w:p>
        </w:tc>
        <w:tc>
          <w:tcPr>
            <w:tcW w:w="1596" w:type="dxa"/>
            <w:tcPrChange w:id="2067" w:author="ANA-AN00" w:date="2021-07-30T14:33:00Z">
              <w:tcPr>
                <w:tcW w:w="1596" w:type="dxa"/>
              </w:tcPr>
            </w:tcPrChange>
          </w:tcPr>
          <w:p w14:paraId="5492F926" w14:textId="77777777" w:rsidR="00B62D5E" w:rsidRDefault="00B62D5E">
            <w:pPr>
              <w:pStyle w:val="ListParagraph"/>
              <w:keepNext/>
              <w:numPr>
                <w:ilvl w:val="0"/>
                <w:numId w:val="3"/>
              </w:numPr>
              <w:pPrChange w:id="2068" w:author="ANA-AN00" w:date="2021-07-30T14:33:00Z">
                <w:pPr>
                  <w:pStyle w:val="ListParagraph"/>
                  <w:keepNext/>
                  <w:numPr>
                    <w:numId w:val="6"/>
                  </w:numPr>
                  <w:spacing w:before="120"/>
                  <w:ind w:left="360"/>
                </w:pPr>
              </w:pPrChange>
            </w:pPr>
          </w:p>
        </w:tc>
        <w:tc>
          <w:tcPr>
            <w:tcW w:w="1596" w:type="dxa"/>
            <w:tcPrChange w:id="2069" w:author="ANA-AN00" w:date="2021-07-30T14:33:00Z">
              <w:tcPr>
                <w:tcW w:w="1596" w:type="dxa"/>
              </w:tcPr>
            </w:tcPrChange>
          </w:tcPr>
          <w:p w14:paraId="256D149D" w14:textId="77777777" w:rsidR="00B62D5E" w:rsidRDefault="00B62D5E">
            <w:pPr>
              <w:pStyle w:val="ListParagraph"/>
              <w:keepNext/>
              <w:numPr>
                <w:ilvl w:val="0"/>
                <w:numId w:val="3"/>
              </w:numPr>
              <w:pPrChange w:id="2070" w:author="ANA-AN00" w:date="2021-07-30T14:33:00Z">
                <w:pPr>
                  <w:pStyle w:val="ListParagraph"/>
                  <w:keepNext/>
                  <w:numPr>
                    <w:numId w:val="6"/>
                  </w:numPr>
                  <w:spacing w:before="120"/>
                  <w:ind w:left="360"/>
                </w:pPr>
              </w:pPrChange>
            </w:pPr>
          </w:p>
        </w:tc>
        <w:tc>
          <w:tcPr>
            <w:tcW w:w="1596" w:type="dxa"/>
            <w:tcPrChange w:id="2071" w:author="ANA-AN00" w:date="2021-07-30T14:33:00Z">
              <w:tcPr>
                <w:tcW w:w="1596" w:type="dxa"/>
              </w:tcPr>
            </w:tcPrChange>
          </w:tcPr>
          <w:p w14:paraId="64BC991C" w14:textId="77777777" w:rsidR="00B62D5E" w:rsidRDefault="00B62D5E">
            <w:pPr>
              <w:pStyle w:val="ListParagraph"/>
              <w:keepNext/>
              <w:numPr>
                <w:ilvl w:val="0"/>
                <w:numId w:val="3"/>
              </w:numPr>
              <w:pPrChange w:id="2072" w:author="ANA-AN00" w:date="2021-07-30T14:33:00Z">
                <w:pPr>
                  <w:pStyle w:val="ListParagraph"/>
                  <w:keepNext/>
                  <w:numPr>
                    <w:numId w:val="6"/>
                  </w:numPr>
                  <w:spacing w:before="120"/>
                  <w:ind w:left="360"/>
                </w:pPr>
              </w:pPrChange>
            </w:pPr>
          </w:p>
        </w:tc>
        <w:tc>
          <w:tcPr>
            <w:tcW w:w="1596" w:type="dxa"/>
            <w:tcPrChange w:id="2073" w:author="ANA-AN00" w:date="2021-07-30T14:33:00Z">
              <w:tcPr>
                <w:tcW w:w="1596" w:type="dxa"/>
              </w:tcPr>
            </w:tcPrChange>
          </w:tcPr>
          <w:p w14:paraId="324AAB5A" w14:textId="77777777" w:rsidR="00B62D5E" w:rsidRDefault="00B62D5E">
            <w:pPr>
              <w:pStyle w:val="ListParagraph"/>
              <w:keepNext/>
              <w:numPr>
                <w:ilvl w:val="0"/>
                <w:numId w:val="3"/>
              </w:numPr>
              <w:pPrChange w:id="2074" w:author="ANA-AN00" w:date="2021-07-30T14:33:00Z">
                <w:pPr>
                  <w:pStyle w:val="ListParagraph"/>
                  <w:keepNext/>
                  <w:numPr>
                    <w:numId w:val="6"/>
                  </w:numPr>
                  <w:spacing w:before="120"/>
                  <w:ind w:left="360"/>
                </w:pPr>
              </w:pPrChange>
            </w:pPr>
          </w:p>
        </w:tc>
        <w:tc>
          <w:tcPr>
            <w:tcW w:w="1596" w:type="dxa"/>
            <w:tcPrChange w:id="2075" w:author="ANA-AN00" w:date="2021-07-30T14:33:00Z">
              <w:tcPr>
                <w:tcW w:w="1596" w:type="dxa"/>
              </w:tcPr>
            </w:tcPrChange>
          </w:tcPr>
          <w:p w14:paraId="759C6FE9" w14:textId="77777777" w:rsidR="00B62D5E" w:rsidRDefault="00B62D5E">
            <w:pPr>
              <w:pStyle w:val="ListParagraph"/>
              <w:keepNext/>
              <w:numPr>
                <w:ilvl w:val="0"/>
                <w:numId w:val="3"/>
              </w:numPr>
              <w:pPrChange w:id="2076" w:author="ANA-AN00" w:date="2021-07-30T14:33:00Z">
                <w:pPr>
                  <w:pStyle w:val="ListParagraph"/>
                  <w:keepNext/>
                  <w:numPr>
                    <w:numId w:val="6"/>
                  </w:numPr>
                  <w:spacing w:before="120"/>
                  <w:ind w:left="360"/>
                </w:pPr>
              </w:pPrChange>
            </w:pPr>
          </w:p>
        </w:tc>
      </w:tr>
      <w:tr w:rsidR="00B62D5E" w14:paraId="341AB50D" w14:textId="77777777" w:rsidTr="00B62D5E">
        <w:tc>
          <w:tcPr>
            <w:tcW w:w="1596" w:type="dxa"/>
            <w:tcPrChange w:id="2077" w:author="ANA-AN00" w:date="2021-07-30T14:33:00Z">
              <w:tcPr>
                <w:tcW w:w="1596" w:type="dxa"/>
                <w:tcBorders>
                  <w:right w:val="single" w:sz="4" w:space="0" w:color="BFBFBF"/>
                </w:tcBorders>
              </w:tcPr>
            </w:tcPrChange>
          </w:tcPr>
          <w:p w14:paraId="4008F4B7" w14:textId="77777777" w:rsidR="00B62D5E" w:rsidRDefault="00FC177C">
            <w:pPr>
              <w:keepNext/>
            </w:pPr>
            <w:r>
              <w:t xml:space="preserve">have a </w:t>
            </w:r>
            <w:r>
              <w:rPr>
                <w:b/>
              </w:rPr>
              <w:t>large effect</w:t>
            </w:r>
            <w:r>
              <w:t xml:space="preserve"> on [Country] economy and employment (4) </w:t>
            </w:r>
          </w:p>
        </w:tc>
        <w:tc>
          <w:tcPr>
            <w:tcW w:w="1596" w:type="dxa"/>
            <w:tcPrChange w:id="2078" w:author="ANA-AN00" w:date="2021-07-30T14:33:00Z">
              <w:tcPr>
                <w:tcW w:w="1596" w:type="dxa"/>
              </w:tcPr>
            </w:tcPrChange>
          </w:tcPr>
          <w:p w14:paraId="32A0EFF1" w14:textId="77777777" w:rsidR="00B62D5E" w:rsidRDefault="00B62D5E">
            <w:pPr>
              <w:pStyle w:val="ListParagraph"/>
              <w:keepNext/>
              <w:numPr>
                <w:ilvl w:val="0"/>
                <w:numId w:val="3"/>
              </w:numPr>
              <w:pPrChange w:id="2079" w:author="ANA-AN00" w:date="2021-07-30T14:33:00Z">
                <w:pPr>
                  <w:pStyle w:val="ListParagraph"/>
                  <w:keepNext/>
                  <w:numPr>
                    <w:numId w:val="6"/>
                  </w:numPr>
                  <w:spacing w:before="120"/>
                  <w:ind w:left="360"/>
                </w:pPr>
              </w:pPrChange>
            </w:pPr>
          </w:p>
        </w:tc>
        <w:tc>
          <w:tcPr>
            <w:tcW w:w="1596" w:type="dxa"/>
            <w:tcPrChange w:id="2080" w:author="ANA-AN00" w:date="2021-07-30T14:33:00Z">
              <w:tcPr>
                <w:tcW w:w="1596" w:type="dxa"/>
              </w:tcPr>
            </w:tcPrChange>
          </w:tcPr>
          <w:p w14:paraId="6321B3C2" w14:textId="77777777" w:rsidR="00B62D5E" w:rsidRDefault="00B62D5E">
            <w:pPr>
              <w:pStyle w:val="ListParagraph"/>
              <w:keepNext/>
              <w:numPr>
                <w:ilvl w:val="0"/>
                <w:numId w:val="3"/>
              </w:numPr>
              <w:pPrChange w:id="2081" w:author="ANA-AN00" w:date="2021-07-30T14:33:00Z">
                <w:pPr>
                  <w:pStyle w:val="ListParagraph"/>
                  <w:keepNext/>
                  <w:numPr>
                    <w:numId w:val="6"/>
                  </w:numPr>
                  <w:spacing w:before="120"/>
                  <w:ind w:left="360"/>
                </w:pPr>
              </w:pPrChange>
            </w:pPr>
          </w:p>
        </w:tc>
        <w:tc>
          <w:tcPr>
            <w:tcW w:w="1596" w:type="dxa"/>
            <w:tcPrChange w:id="2082" w:author="ANA-AN00" w:date="2021-07-30T14:33:00Z">
              <w:tcPr>
                <w:tcW w:w="1596" w:type="dxa"/>
              </w:tcPr>
            </w:tcPrChange>
          </w:tcPr>
          <w:p w14:paraId="1EFA170F" w14:textId="77777777" w:rsidR="00B62D5E" w:rsidRDefault="00B62D5E">
            <w:pPr>
              <w:pStyle w:val="ListParagraph"/>
              <w:keepNext/>
              <w:numPr>
                <w:ilvl w:val="0"/>
                <w:numId w:val="3"/>
              </w:numPr>
              <w:pPrChange w:id="2083" w:author="ANA-AN00" w:date="2021-07-30T14:33:00Z">
                <w:pPr>
                  <w:pStyle w:val="ListParagraph"/>
                  <w:keepNext/>
                  <w:numPr>
                    <w:numId w:val="6"/>
                  </w:numPr>
                  <w:spacing w:before="120"/>
                  <w:ind w:left="360"/>
                </w:pPr>
              </w:pPrChange>
            </w:pPr>
          </w:p>
        </w:tc>
        <w:tc>
          <w:tcPr>
            <w:tcW w:w="1596" w:type="dxa"/>
            <w:tcPrChange w:id="2084" w:author="ANA-AN00" w:date="2021-07-30T14:33:00Z">
              <w:tcPr>
                <w:tcW w:w="1596" w:type="dxa"/>
              </w:tcPr>
            </w:tcPrChange>
          </w:tcPr>
          <w:p w14:paraId="7B535E68" w14:textId="77777777" w:rsidR="00B62D5E" w:rsidRDefault="00B62D5E">
            <w:pPr>
              <w:pStyle w:val="ListParagraph"/>
              <w:keepNext/>
              <w:numPr>
                <w:ilvl w:val="0"/>
                <w:numId w:val="3"/>
              </w:numPr>
              <w:pPrChange w:id="2085" w:author="ANA-AN00" w:date="2021-07-30T14:33:00Z">
                <w:pPr>
                  <w:pStyle w:val="ListParagraph"/>
                  <w:keepNext/>
                  <w:numPr>
                    <w:numId w:val="6"/>
                  </w:numPr>
                  <w:spacing w:before="120"/>
                  <w:ind w:left="360"/>
                </w:pPr>
              </w:pPrChange>
            </w:pPr>
          </w:p>
        </w:tc>
        <w:tc>
          <w:tcPr>
            <w:tcW w:w="1596" w:type="dxa"/>
            <w:tcPrChange w:id="2086" w:author="ANA-AN00" w:date="2021-07-30T14:33:00Z">
              <w:tcPr>
                <w:tcW w:w="1596" w:type="dxa"/>
              </w:tcPr>
            </w:tcPrChange>
          </w:tcPr>
          <w:p w14:paraId="4859B251" w14:textId="77777777" w:rsidR="00B62D5E" w:rsidRDefault="00B62D5E">
            <w:pPr>
              <w:pStyle w:val="ListParagraph"/>
              <w:keepNext/>
              <w:numPr>
                <w:ilvl w:val="0"/>
                <w:numId w:val="3"/>
              </w:numPr>
              <w:pPrChange w:id="2087" w:author="ANA-AN00" w:date="2021-07-30T14:33:00Z">
                <w:pPr>
                  <w:pStyle w:val="ListParagraph"/>
                  <w:keepNext/>
                  <w:numPr>
                    <w:numId w:val="6"/>
                  </w:numPr>
                  <w:spacing w:before="120"/>
                  <w:ind w:left="360"/>
                </w:pPr>
              </w:pPrChange>
            </w:pPr>
          </w:p>
        </w:tc>
      </w:tr>
      <w:tr w:rsidR="00B62D5E" w14:paraId="59A30334" w14:textId="77777777" w:rsidTr="00B62D5E">
        <w:tc>
          <w:tcPr>
            <w:tcW w:w="1596" w:type="dxa"/>
            <w:tcPrChange w:id="2088" w:author="ANA-AN00" w:date="2021-07-30T14:33:00Z">
              <w:tcPr>
                <w:tcW w:w="1596" w:type="dxa"/>
                <w:tcBorders>
                  <w:right w:val="single" w:sz="4" w:space="0" w:color="BFBFBF"/>
                </w:tcBorders>
              </w:tcPr>
            </w:tcPrChange>
          </w:tcPr>
          <w:p w14:paraId="7FA09593" w14:textId="77777777" w:rsidR="00B62D5E" w:rsidRDefault="00FC177C">
            <w:pPr>
              <w:keepNext/>
            </w:pPr>
            <w:r>
              <w:t xml:space="preserve">be a costless way to fight climate change (7) </w:t>
            </w:r>
          </w:p>
        </w:tc>
        <w:tc>
          <w:tcPr>
            <w:tcW w:w="1596" w:type="dxa"/>
            <w:tcPrChange w:id="2089" w:author="ANA-AN00" w:date="2021-07-30T14:33:00Z">
              <w:tcPr>
                <w:tcW w:w="1596" w:type="dxa"/>
              </w:tcPr>
            </w:tcPrChange>
          </w:tcPr>
          <w:p w14:paraId="4E973125" w14:textId="77777777" w:rsidR="00B62D5E" w:rsidRDefault="00B62D5E">
            <w:pPr>
              <w:pStyle w:val="ListParagraph"/>
              <w:keepNext/>
              <w:numPr>
                <w:ilvl w:val="0"/>
                <w:numId w:val="3"/>
              </w:numPr>
              <w:pPrChange w:id="2090" w:author="ANA-AN00" w:date="2021-07-30T14:33:00Z">
                <w:pPr>
                  <w:pStyle w:val="ListParagraph"/>
                  <w:keepNext/>
                  <w:numPr>
                    <w:numId w:val="6"/>
                  </w:numPr>
                  <w:spacing w:before="120"/>
                  <w:ind w:left="360"/>
                </w:pPr>
              </w:pPrChange>
            </w:pPr>
          </w:p>
        </w:tc>
        <w:tc>
          <w:tcPr>
            <w:tcW w:w="1596" w:type="dxa"/>
            <w:tcPrChange w:id="2091" w:author="ANA-AN00" w:date="2021-07-30T14:33:00Z">
              <w:tcPr>
                <w:tcW w:w="1596" w:type="dxa"/>
              </w:tcPr>
            </w:tcPrChange>
          </w:tcPr>
          <w:p w14:paraId="19454551" w14:textId="77777777" w:rsidR="00B62D5E" w:rsidRDefault="00B62D5E">
            <w:pPr>
              <w:pStyle w:val="ListParagraph"/>
              <w:keepNext/>
              <w:numPr>
                <w:ilvl w:val="0"/>
                <w:numId w:val="3"/>
              </w:numPr>
              <w:pPrChange w:id="2092" w:author="ANA-AN00" w:date="2021-07-30T14:33:00Z">
                <w:pPr>
                  <w:pStyle w:val="ListParagraph"/>
                  <w:keepNext/>
                  <w:numPr>
                    <w:numId w:val="6"/>
                  </w:numPr>
                  <w:spacing w:before="120"/>
                  <w:ind w:left="360"/>
                </w:pPr>
              </w:pPrChange>
            </w:pPr>
          </w:p>
        </w:tc>
        <w:tc>
          <w:tcPr>
            <w:tcW w:w="1596" w:type="dxa"/>
            <w:tcPrChange w:id="2093" w:author="ANA-AN00" w:date="2021-07-30T14:33:00Z">
              <w:tcPr>
                <w:tcW w:w="1596" w:type="dxa"/>
              </w:tcPr>
            </w:tcPrChange>
          </w:tcPr>
          <w:p w14:paraId="1180E4FC" w14:textId="77777777" w:rsidR="00B62D5E" w:rsidRDefault="00B62D5E">
            <w:pPr>
              <w:pStyle w:val="ListParagraph"/>
              <w:keepNext/>
              <w:numPr>
                <w:ilvl w:val="0"/>
                <w:numId w:val="3"/>
              </w:numPr>
              <w:pPrChange w:id="2094" w:author="ANA-AN00" w:date="2021-07-30T14:33:00Z">
                <w:pPr>
                  <w:pStyle w:val="ListParagraph"/>
                  <w:keepNext/>
                  <w:numPr>
                    <w:numId w:val="6"/>
                  </w:numPr>
                  <w:spacing w:before="120"/>
                  <w:ind w:left="360"/>
                </w:pPr>
              </w:pPrChange>
            </w:pPr>
          </w:p>
        </w:tc>
        <w:tc>
          <w:tcPr>
            <w:tcW w:w="1596" w:type="dxa"/>
            <w:tcPrChange w:id="2095" w:author="ANA-AN00" w:date="2021-07-30T14:33:00Z">
              <w:tcPr>
                <w:tcW w:w="1596" w:type="dxa"/>
              </w:tcPr>
            </w:tcPrChange>
          </w:tcPr>
          <w:p w14:paraId="18DD3FA3" w14:textId="77777777" w:rsidR="00B62D5E" w:rsidRDefault="00B62D5E">
            <w:pPr>
              <w:pStyle w:val="ListParagraph"/>
              <w:keepNext/>
              <w:numPr>
                <w:ilvl w:val="0"/>
                <w:numId w:val="3"/>
              </w:numPr>
              <w:pPrChange w:id="2096" w:author="ANA-AN00" w:date="2021-07-30T14:33:00Z">
                <w:pPr>
                  <w:pStyle w:val="ListParagraph"/>
                  <w:keepNext/>
                  <w:numPr>
                    <w:numId w:val="6"/>
                  </w:numPr>
                  <w:spacing w:before="120"/>
                  <w:ind w:left="360"/>
                </w:pPr>
              </w:pPrChange>
            </w:pPr>
          </w:p>
        </w:tc>
        <w:tc>
          <w:tcPr>
            <w:tcW w:w="1596" w:type="dxa"/>
            <w:tcPrChange w:id="2097" w:author="ANA-AN00" w:date="2021-07-30T14:33:00Z">
              <w:tcPr>
                <w:tcW w:w="1596" w:type="dxa"/>
              </w:tcPr>
            </w:tcPrChange>
          </w:tcPr>
          <w:p w14:paraId="7ADF0A81" w14:textId="77777777" w:rsidR="00B62D5E" w:rsidRDefault="00B62D5E">
            <w:pPr>
              <w:pStyle w:val="ListParagraph"/>
              <w:keepNext/>
              <w:numPr>
                <w:ilvl w:val="0"/>
                <w:numId w:val="3"/>
              </w:numPr>
              <w:pPrChange w:id="2098" w:author="ANA-AN00" w:date="2021-07-30T14:33:00Z">
                <w:pPr>
                  <w:pStyle w:val="ListParagraph"/>
                  <w:keepNext/>
                  <w:numPr>
                    <w:numId w:val="6"/>
                  </w:numPr>
                  <w:spacing w:before="120"/>
                  <w:ind w:left="360"/>
                </w:pPr>
              </w:pPrChange>
            </w:pPr>
          </w:p>
        </w:tc>
      </w:tr>
    </w:tbl>
    <w:p w14:paraId="5DBEC3F8" w14:textId="77777777" w:rsidR="00B62D5E" w:rsidRDefault="00B62D5E"/>
    <w:p w14:paraId="7A70F860" w14:textId="77777777" w:rsidR="00B62D5E" w:rsidRDefault="00B62D5E"/>
    <w:p w14:paraId="5AF581AB" w14:textId="77777777" w:rsidR="00B62D5E" w:rsidRDefault="00FC177C">
      <w:pPr>
        <w:keepNext/>
      </w:pPr>
      <w:r>
        <w:lastRenderedPageBreak/>
        <w:t xml:space="preserve">Q136 </w:t>
      </w:r>
      <w:r>
        <w:t>您是否认同以下说法？绿色基础设施计划会</w:t>
      </w:r>
      <w:r>
        <w:t>…</w:t>
      </w:r>
    </w:p>
    <w:tbl>
      <w:tblPr>
        <w:tblStyle w:val="QQuestionTable"/>
        <w:tblW w:w="0" w:type="auto"/>
        <w:tblLook w:val="0460" w:firstRow="1" w:lastRow="1" w:firstColumn="0" w:lastColumn="0" w:noHBand="0" w:noVBand="1"/>
        <w:tblPrChange w:id="2099"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2100">
          <w:tblGrid>
            <w:gridCol w:w="1596"/>
            <w:gridCol w:w="1596"/>
            <w:gridCol w:w="1596"/>
            <w:gridCol w:w="1596"/>
            <w:gridCol w:w="1596"/>
            <w:gridCol w:w="1596"/>
          </w:tblGrid>
        </w:tblGridChange>
      </w:tblGrid>
      <w:tr w:rsidR="00B62D5E" w14:paraId="1786A396"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101" w:author="ANA-AN00" w:date="2021-07-30T14:33:00Z">
              <w:tcPr>
                <w:tcW w:w="1596" w:type="dxa"/>
                <w:tcBorders>
                  <w:right w:val="single" w:sz="4" w:space="0" w:color="BFBFBF"/>
                </w:tcBorders>
              </w:tcPr>
            </w:tcPrChange>
          </w:tcPr>
          <w:p w14:paraId="177C74A2"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102" w:author="ANA-AN00" w:date="2021-07-30T14:33:00Z">
              <w:tcPr>
                <w:tcW w:w="1596" w:type="dxa"/>
              </w:tcPr>
            </w:tcPrChange>
          </w:tcPr>
          <w:p w14:paraId="1C9339D4"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Change w:id="2103" w:author="ANA-AN00" w:date="2021-07-30T14:33:00Z">
              <w:tcPr>
                <w:tcW w:w="1596" w:type="dxa"/>
              </w:tcPr>
            </w:tcPrChange>
          </w:tcPr>
          <w:p w14:paraId="571E3EB9"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Change w:id="2104" w:author="ANA-AN00" w:date="2021-07-30T14:33:00Z">
              <w:tcPr>
                <w:tcW w:w="1596" w:type="dxa"/>
              </w:tcPr>
            </w:tcPrChange>
          </w:tcPr>
          <w:p w14:paraId="3E592EB3"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Change w:id="2105" w:author="ANA-AN00" w:date="2021-07-30T14:33:00Z">
              <w:tcPr>
                <w:tcW w:w="1596" w:type="dxa"/>
              </w:tcPr>
            </w:tcPrChange>
          </w:tcPr>
          <w:p w14:paraId="7E616DA7"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有点同意</w:t>
            </w:r>
            <w:r>
              <w:t xml:space="preserve"> (4)</w:t>
            </w:r>
          </w:p>
        </w:tc>
        <w:tc>
          <w:tcPr>
            <w:tcW w:w="1596" w:type="dxa"/>
            <w:tcPrChange w:id="2106" w:author="ANA-AN00" w:date="2021-07-30T14:33:00Z">
              <w:tcPr>
                <w:tcW w:w="1596" w:type="dxa"/>
              </w:tcPr>
            </w:tcPrChange>
          </w:tcPr>
          <w:p w14:paraId="7AB89DB2"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B62D5E" w14:paraId="47408989" w14:textId="77777777" w:rsidTr="00B62D5E">
        <w:tc>
          <w:tcPr>
            <w:tcW w:w="1596" w:type="dxa"/>
            <w:tcPrChange w:id="2107" w:author="ANA-AN00" w:date="2021-07-30T14:33:00Z">
              <w:tcPr>
                <w:tcW w:w="1596" w:type="dxa"/>
                <w:tcBorders>
                  <w:right w:val="single" w:sz="4" w:space="0" w:color="BFBFBF"/>
                </w:tcBorders>
              </w:tcPr>
            </w:tcPrChange>
          </w:tcPr>
          <w:p w14:paraId="233E76F4" w14:textId="77777777" w:rsidR="00B62D5E" w:rsidRDefault="00FC177C">
            <w:pPr>
              <w:keepNext/>
            </w:pPr>
            <w:r>
              <w:t>让电力生产更环保</w:t>
            </w:r>
            <w:r>
              <w:t xml:space="preserve"> (1) </w:t>
            </w:r>
          </w:p>
        </w:tc>
        <w:tc>
          <w:tcPr>
            <w:tcW w:w="1596" w:type="dxa"/>
            <w:tcPrChange w:id="2108" w:author="ANA-AN00" w:date="2021-07-30T14:33:00Z">
              <w:tcPr>
                <w:tcW w:w="1596" w:type="dxa"/>
              </w:tcPr>
            </w:tcPrChange>
          </w:tcPr>
          <w:p w14:paraId="2E6630BB" w14:textId="77777777" w:rsidR="00B62D5E" w:rsidRDefault="00B62D5E">
            <w:pPr>
              <w:pStyle w:val="ListParagraph"/>
              <w:keepNext/>
              <w:numPr>
                <w:ilvl w:val="0"/>
                <w:numId w:val="3"/>
              </w:numPr>
              <w:pPrChange w:id="2109" w:author="ANA-AN00" w:date="2021-07-30T14:33:00Z">
                <w:pPr>
                  <w:pStyle w:val="ListParagraph"/>
                  <w:keepNext/>
                  <w:numPr>
                    <w:numId w:val="6"/>
                  </w:numPr>
                  <w:spacing w:before="120"/>
                  <w:ind w:left="360"/>
                </w:pPr>
              </w:pPrChange>
            </w:pPr>
          </w:p>
        </w:tc>
        <w:tc>
          <w:tcPr>
            <w:tcW w:w="1596" w:type="dxa"/>
            <w:tcPrChange w:id="2110" w:author="ANA-AN00" w:date="2021-07-30T14:33:00Z">
              <w:tcPr>
                <w:tcW w:w="1596" w:type="dxa"/>
              </w:tcPr>
            </w:tcPrChange>
          </w:tcPr>
          <w:p w14:paraId="2168315B" w14:textId="77777777" w:rsidR="00B62D5E" w:rsidRDefault="00B62D5E">
            <w:pPr>
              <w:pStyle w:val="ListParagraph"/>
              <w:keepNext/>
              <w:numPr>
                <w:ilvl w:val="0"/>
                <w:numId w:val="3"/>
              </w:numPr>
              <w:pPrChange w:id="2111" w:author="ANA-AN00" w:date="2021-07-30T14:33:00Z">
                <w:pPr>
                  <w:pStyle w:val="ListParagraph"/>
                  <w:keepNext/>
                  <w:numPr>
                    <w:numId w:val="6"/>
                  </w:numPr>
                  <w:spacing w:before="120"/>
                  <w:ind w:left="360"/>
                </w:pPr>
              </w:pPrChange>
            </w:pPr>
          </w:p>
        </w:tc>
        <w:tc>
          <w:tcPr>
            <w:tcW w:w="1596" w:type="dxa"/>
            <w:tcPrChange w:id="2112" w:author="ANA-AN00" w:date="2021-07-30T14:33:00Z">
              <w:tcPr>
                <w:tcW w:w="1596" w:type="dxa"/>
              </w:tcPr>
            </w:tcPrChange>
          </w:tcPr>
          <w:p w14:paraId="353A251C" w14:textId="77777777" w:rsidR="00B62D5E" w:rsidRDefault="00B62D5E">
            <w:pPr>
              <w:pStyle w:val="ListParagraph"/>
              <w:keepNext/>
              <w:numPr>
                <w:ilvl w:val="0"/>
                <w:numId w:val="3"/>
              </w:numPr>
              <w:pPrChange w:id="2113" w:author="ANA-AN00" w:date="2021-07-30T14:33:00Z">
                <w:pPr>
                  <w:pStyle w:val="ListParagraph"/>
                  <w:keepNext/>
                  <w:numPr>
                    <w:numId w:val="6"/>
                  </w:numPr>
                  <w:spacing w:before="120"/>
                  <w:ind w:left="360"/>
                </w:pPr>
              </w:pPrChange>
            </w:pPr>
          </w:p>
        </w:tc>
        <w:tc>
          <w:tcPr>
            <w:tcW w:w="1596" w:type="dxa"/>
            <w:tcPrChange w:id="2114" w:author="ANA-AN00" w:date="2021-07-30T14:33:00Z">
              <w:tcPr>
                <w:tcW w:w="1596" w:type="dxa"/>
              </w:tcPr>
            </w:tcPrChange>
          </w:tcPr>
          <w:p w14:paraId="12AE6DBB" w14:textId="77777777" w:rsidR="00B62D5E" w:rsidRDefault="00B62D5E">
            <w:pPr>
              <w:pStyle w:val="ListParagraph"/>
              <w:keepNext/>
              <w:numPr>
                <w:ilvl w:val="0"/>
                <w:numId w:val="3"/>
              </w:numPr>
              <w:pPrChange w:id="2115" w:author="ANA-AN00" w:date="2021-07-30T14:33:00Z">
                <w:pPr>
                  <w:pStyle w:val="ListParagraph"/>
                  <w:keepNext/>
                  <w:numPr>
                    <w:numId w:val="6"/>
                  </w:numPr>
                  <w:spacing w:before="120"/>
                  <w:ind w:left="360"/>
                </w:pPr>
              </w:pPrChange>
            </w:pPr>
          </w:p>
        </w:tc>
        <w:tc>
          <w:tcPr>
            <w:tcW w:w="1596" w:type="dxa"/>
            <w:tcPrChange w:id="2116" w:author="ANA-AN00" w:date="2021-07-30T14:33:00Z">
              <w:tcPr>
                <w:tcW w:w="1596" w:type="dxa"/>
              </w:tcPr>
            </w:tcPrChange>
          </w:tcPr>
          <w:p w14:paraId="48B44825" w14:textId="77777777" w:rsidR="00B62D5E" w:rsidRDefault="00B62D5E">
            <w:pPr>
              <w:pStyle w:val="ListParagraph"/>
              <w:keepNext/>
              <w:numPr>
                <w:ilvl w:val="0"/>
                <w:numId w:val="3"/>
              </w:numPr>
              <w:pPrChange w:id="2117" w:author="ANA-AN00" w:date="2021-07-30T14:33:00Z">
                <w:pPr>
                  <w:pStyle w:val="ListParagraph"/>
                  <w:keepNext/>
                  <w:numPr>
                    <w:numId w:val="6"/>
                  </w:numPr>
                  <w:spacing w:before="120"/>
                  <w:ind w:left="360"/>
                </w:pPr>
              </w:pPrChange>
            </w:pPr>
          </w:p>
        </w:tc>
      </w:tr>
      <w:tr w:rsidR="00B62D5E" w14:paraId="20C53629" w14:textId="77777777" w:rsidTr="00B62D5E">
        <w:tc>
          <w:tcPr>
            <w:tcW w:w="1596" w:type="dxa"/>
            <w:tcPrChange w:id="2118" w:author="ANA-AN00" w:date="2021-07-30T14:33:00Z">
              <w:tcPr>
                <w:tcW w:w="1596" w:type="dxa"/>
                <w:tcBorders>
                  <w:right w:val="single" w:sz="4" w:space="0" w:color="BFBFBF"/>
                </w:tcBorders>
              </w:tcPr>
            </w:tcPrChange>
          </w:tcPr>
          <w:p w14:paraId="11E91B4C" w14:textId="77777777" w:rsidR="00B62D5E" w:rsidRDefault="00FC177C">
            <w:pPr>
              <w:keepNext/>
            </w:pPr>
            <w:r>
              <w:t>增加公共交通工具的使用</w:t>
            </w:r>
            <w:r>
              <w:t xml:space="preserve"> (6) </w:t>
            </w:r>
          </w:p>
        </w:tc>
        <w:tc>
          <w:tcPr>
            <w:tcW w:w="1596" w:type="dxa"/>
            <w:tcPrChange w:id="2119" w:author="ANA-AN00" w:date="2021-07-30T14:33:00Z">
              <w:tcPr>
                <w:tcW w:w="1596" w:type="dxa"/>
              </w:tcPr>
            </w:tcPrChange>
          </w:tcPr>
          <w:p w14:paraId="36C8F3DF" w14:textId="77777777" w:rsidR="00B62D5E" w:rsidRDefault="00B62D5E">
            <w:pPr>
              <w:pStyle w:val="ListParagraph"/>
              <w:keepNext/>
              <w:numPr>
                <w:ilvl w:val="0"/>
                <w:numId w:val="3"/>
              </w:numPr>
              <w:pPrChange w:id="2120" w:author="ANA-AN00" w:date="2021-07-30T14:33:00Z">
                <w:pPr>
                  <w:pStyle w:val="ListParagraph"/>
                  <w:keepNext/>
                  <w:numPr>
                    <w:numId w:val="6"/>
                  </w:numPr>
                  <w:spacing w:before="120"/>
                  <w:ind w:left="360"/>
                </w:pPr>
              </w:pPrChange>
            </w:pPr>
          </w:p>
        </w:tc>
        <w:tc>
          <w:tcPr>
            <w:tcW w:w="1596" w:type="dxa"/>
            <w:tcPrChange w:id="2121" w:author="ANA-AN00" w:date="2021-07-30T14:33:00Z">
              <w:tcPr>
                <w:tcW w:w="1596" w:type="dxa"/>
              </w:tcPr>
            </w:tcPrChange>
          </w:tcPr>
          <w:p w14:paraId="564093DE" w14:textId="77777777" w:rsidR="00B62D5E" w:rsidRDefault="00B62D5E">
            <w:pPr>
              <w:pStyle w:val="ListParagraph"/>
              <w:keepNext/>
              <w:numPr>
                <w:ilvl w:val="0"/>
                <w:numId w:val="3"/>
              </w:numPr>
              <w:pPrChange w:id="2122" w:author="ANA-AN00" w:date="2021-07-30T14:33:00Z">
                <w:pPr>
                  <w:pStyle w:val="ListParagraph"/>
                  <w:keepNext/>
                  <w:numPr>
                    <w:numId w:val="6"/>
                  </w:numPr>
                  <w:spacing w:before="120"/>
                  <w:ind w:left="360"/>
                </w:pPr>
              </w:pPrChange>
            </w:pPr>
          </w:p>
        </w:tc>
        <w:tc>
          <w:tcPr>
            <w:tcW w:w="1596" w:type="dxa"/>
            <w:tcPrChange w:id="2123" w:author="ANA-AN00" w:date="2021-07-30T14:33:00Z">
              <w:tcPr>
                <w:tcW w:w="1596" w:type="dxa"/>
              </w:tcPr>
            </w:tcPrChange>
          </w:tcPr>
          <w:p w14:paraId="06758E08" w14:textId="77777777" w:rsidR="00B62D5E" w:rsidRDefault="00B62D5E">
            <w:pPr>
              <w:pStyle w:val="ListParagraph"/>
              <w:keepNext/>
              <w:numPr>
                <w:ilvl w:val="0"/>
                <w:numId w:val="3"/>
              </w:numPr>
              <w:pPrChange w:id="2124" w:author="ANA-AN00" w:date="2021-07-30T14:33:00Z">
                <w:pPr>
                  <w:pStyle w:val="ListParagraph"/>
                  <w:keepNext/>
                  <w:numPr>
                    <w:numId w:val="6"/>
                  </w:numPr>
                  <w:spacing w:before="120"/>
                  <w:ind w:left="360"/>
                </w:pPr>
              </w:pPrChange>
            </w:pPr>
          </w:p>
        </w:tc>
        <w:tc>
          <w:tcPr>
            <w:tcW w:w="1596" w:type="dxa"/>
            <w:tcPrChange w:id="2125" w:author="ANA-AN00" w:date="2021-07-30T14:33:00Z">
              <w:tcPr>
                <w:tcW w:w="1596" w:type="dxa"/>
              </w:tcPr>
            </w:tcPrChange>
          </w:tcPr>
          <w:p w14:paraId="66D68F56" w14:textId="77777777" w:rsidR="00B62D5E" w:rsidRDefault="00B62D5E">
            <w:pPr>
              <w:pStyle w:val="ListParagraph"/>
              <w:keepNext/>
              <w:numPr>
                <w:ilvl w:val="0"/>
                <w:numId w:val="3"/>
              </w:numPr>
              <w:pPrChange w:id="2126" w:author="ANA-AN00" w:date="2021-07-30T14:33:00Z">
                <w:pPr>
                  <w:pStyle w:val="ListParagraph"/>
                  <w:keepNext/>
                  <w:numPr>
                    <w:numId w:val="6"/>
                  </w:numPr>
                  <w:spacing w:before="120"/>
                  <w:ind w:left="360"/>
                </w:pPr>
              </w:pPrChange>
            </w:pPr>
          </w:p>
        </w:tc>
        <w:tc>
          <w:tcPr>
            <w:tcW w:w="1596" w:type="dxa"/>
            <w:tcPrChange w:id="2127" w:author="ANA-AN00" w:date="2021-07-30T14:33:00Z">
              <w:tcPr>
                <w:tcW w:w="1596" w:type="dxa"/>
              </w:tcPr>
            </w:tcPrChange>
          </w:tcPr>
          <w:p w14:paraId="5045CC8E" w14:textId="77777777" w:rsidR="00B62D5E" w:rsidRDefault="00B62D5E">
            <w:pPr>
              <w:pStyle w:val="ListParagraph"/>
              <w:keepNext/>
              <w:numPr>
                <w:ilvl w:val="0"/>
                <w:numId w:val="3"/>
              </w:numPr>
              <w:pPrChange w:id="2128" w:author="ANA-AN00" w:date="2021-07-30T14:33:00Z">
                <w:pPr>
                  <w:pStyle w:val="ListParagraph"/>
                  <w:keepNext/>
                  <w:numPr>
                    <w:numId w:val="6"/>
                  </w:numPr>
                  <w:spacing w:before="120"/>
                  <w:ind w:left="360"/>
                </w:pPr>
              </w:pPrChange>
            </w:pPr>
          </w:p>
        </w:tc>
      </w:tr>
      <w:tr w:rsidR="00B62D5E" w14:paraId="22A254CF" w14:textId="77777777" w:rsidTr="00B62D5E">
        <w:tc>
          <w:tcPr>
            <w:tcW w:w="1596" w:type="dxa"/>
            <w:tcPrChange w:id="2129" w:author="ANA-AN00" w:date="2021-07-30T14:33:00Z">
              <w:tcPr>
                <w:tcW w:w="1596" w:type="dxa"/>
                <w:tcBorders>
                  <w:right w:val="single" w:sz="4" w:space="0" w:color="BFBFBF"/>
                </w:tcBorders>
              </w:tcPr>
            </w:tcPrChange>
          </w:tcPr>
          <w:p w14:paraId="48BB7CD0" w14:textId="77777777" w:rsidR="00B62D5E" w:rsidRDefault="00FC177C">
            <w:pPr>
              <w:keepNext/>
            </w:pPr>
            <w:r>
              <w:t>减少空气污染</w:t>
            </w:r>
            <w:r>
              <w:t xml:space="preserve"> (3) </w:t>
            </w:r>
          </w:p>
        </w:tc>
        <w:tc>
          <w:tcPr>
            <w:tcW w:w="1596" w:type="dxa"/>
            <w:tcPrChange w:id="2130" w:author="ANA-AN00" w:date="2021-07-30T14:33:00Z">
              <w:tcPr>
                <w:tcW w:w="1596" w:type="dxa"/>
              </w:tcPr>
            </w:tcPrChange>
          </w:tcPr>
          <w:p w14:paraId="5BB0210F" w14:textId="77777777" w:rsidR="00B62D5E" w:rsidRDefault="00B62D5E">
            <w:pPr>
              <w:pStyle w:val="ListParagraph"/>
              <w:keepNext/>
              <w:numPr>
                <w:ilvl w:val="0"/>
                <w:numId w:val="3"/>
              </w:numPr>
              <w:pPrChange w:id="2131" w:author="ANA-AN00" w:date="2021-07-30T14:33:00Z">
                <w:pPr>
                  <w:pStyle w:val="ListParagraph"/>
                  <w:keepNext/>
                  <w:numPr>
                    <w:numId w:val="6"/>
                  </w:numPr>
                  <w:spacing w:before="120"/>
                  <w:ind w:left="360"/>
                </w:pPr>
              </w:pPrChange>
            </w:pPr>
          </w:p>
        </w:tc>
        <w:tc>
          <w:tcPr>
            <w:tcW w:w="1596" w:type="dxa"/>
            <w:tcPrChange w:id="2132" w:author="ANA-AN00" w:date="2021-07-30T14:33:00Z">
              <w:tcPr>
                <w:tcW w:w="1596" w:type="dxa"/>
              </w:tcPr>
            </w:tcPrChange>
          </w:tcPr>
          <w:p w14:paraId="0EF13310" w14:textId="77777777" w:rsidR="00B62D5E" w:rsidRDefault="00B62D5E">
            <w:pPr>
              <w:pStyle w:val="ListParagraph"/>
              <w:keepNext/>
              <w:numPr>
                <w:ilvl w:val="0"/>
                <w:numId w:val="3"/>
              </w:numPr>
              <w:pPrChange w:id="2133" w:author="ANA-AN00" w:date="2021-07-30T14:33:00Z">
                <w:pPr>
                  <w:pStyle w:val="ListParagraph"/>
                  <w:keepNext/>
                  <w:numPr>
                    <w:numId w:val="6"/>
                  </w:numPr>
                  <w:spacing w:before="120"/>
                  <w:ind w:left="360"/>
                </w:pPr>
              </w:pPrChange>
            </w:pPr>
          </w:p>
        </w:tc>
        <w:tc>
          <w:tcPr>
            <w:tcW w:w="1596" w:type="dxa"/>
            <w:tcPrChange w:id="2134" w:author="ANA-AN00" w:date="2021-07-30T14:33:00Z">
              <w:tcPr>
                <w:tcW w:w="1596" w:type="dxa"/>
              </w:tcPr>
            </w:tcPrChange>
          </w:tcPr>
          <w:p w14:paraId="5640B4E4" w14:textId="77777777" w:rsidR="00B62D5E" w:rsidRDefault="00B62D5E">
            <w:pPr>
              <w:pStyle w:val="ListParagraph"/>
              <w:keepNext/>
              <w:numPr>
                <w:ilvl w:val="0"/>
                <w:numId w:val="3"/>
              </w:numPr>
              <w:pPrChange w:id="2135" w:author="ANA-AN00" w:date="2021-07-30T14:33:00Z">
                <w:pPr>
                  <w:pStyle w:val="ListParagraph"/>
                  <w:keepNext/>
                  <w:numPr>
                    <w:numId w:val="6"/>
                  </w:numPr>
                  <w:spacing w:before="120"/>
                  <w:ind w:left="360"/>
                </w:pPr>
              </w:pPrChange>
            </w:pPr>
          </w:p>
        </w:tc>
        <w:tc>
          <w:tcPr>
            <w:tcW w:w="1596" w:type="dxa"/>
            <w:tcPrChange w:id="2136" w:author="ANA-AN00" w:date="2021-07-30T14:33:00Z">
              <w:tcPr>
                <w:tcW w:w="1596" w:type="dxa"/>
              </w:tcPr>
            </w:tcPrChange>
          </w:tcPr>
          <w:p w14:paraId="0B6884FE" w14:textId="77777777" w:rsidR="00B62D5E" w:rsidRDefault="00B62D5E">
            <w:pPr>
              <w:pStyle w:val="ListParagraph"/>
              <w:keepNext/>
              <w:numPr>
                <w:ilvl w:val="0"/>
                <w:numId w:val="3"/>
              </w:numPr>
              <w:pPrChange w:id="2137" w:author="ANA-AN00" w:date="2021-07-30T14:33:00Z">
                <w:pPr>
                  <w:pStyle w:val="ListParagraph"/>
                  <w:keepNext/>
                  <w:numPr>
                    <w:numId w:val="6"/>
                  </w:numPr>
                  <w:spacing w:before="120"/>
                  <w:ind w:left="360"/>
                </w:pPr>
              </w:pPrChange>
            </w:pPr>
          </w:p>
        </w:tc>
        <w:tc>
          <w:tcPr>
            <w:tcW w:w="1596" w:type="dxa"/>
            <w:tcPrChange w:id="2138" w:author="ANA-AN00" w:date="2021-07-30T14:33:00Z">
              <w:tcPr>
                <w:tcW w:w="1596" w:type="dxa"/>
              </w:tcPr>
            </w:tcPrChange>
          </w:tcPr>
          <w:p w14:paraId="43C2C8E8" w14:textId="77777777" w:rsidR="00B62D5E" w:rsidRDefault="00B62D5E">
            <w:pPr>
              <w:pStyle w:val="ListParagraph"/>
              <w:keepNext/>
              <w:numPr>
                <w:ilvl w:val="0"/>
                <w:numId w:val="3"/>
              </w:numPr>
              <w:pPrChange w:id="2139" w:author="ANA-AN00" w:date="2021-07-30T14:33:00Z">
                <w:pPr>
                  <w:pStyle w:val="ListParagraph"/>
                  <w:keepNext/>
                  <w:numPr>
                    <w:numId w:val="6"/>
                  </w:numPr>
                  <w:spacing w:before="120"/>
                  <w:ind w:left="360"/>
                </w:pPr>
              </w:pPrChange>
            </w:pPr>
          </w:p>
        </w:tc>
      </w:tr>
      <w:tr w:rsidR="00B62D5E" w14:paraId="4369A39E" w14:textId="77777777" w:rsidTr="00B62D5E">
        <w:tc>
          <w:tcPr>
            <w:tcW w:w="1596" w:type="dxa"/>
            <w:tcPrChange w:id="2140" w:author="ANA-AN00" w:date="2021-07-30T14:33:00Z">
              <w:tcPr>
                <w:tcW w:w="1596" w:type="dxa"/>
                <w:tcBorders>
                  <w:right w:val="single" w:sz="4" w:space="0" w:color="BFBFBF"/>
                </w:tcBorders>
              </w:tcPr>
            </w:tcPrChange>
          </w:tcPr>
          <w:p w14:paraId="489C4B96" w14:textId="77777777" w:rsidR="00B62D5E" w:rsidRDefault="00FC177C">
            <w:pPr>
              <w:keepNext/>
            </w:pPr>
            <w:r>
              <w:t>对中国经济和就业产生</w:t>
            </w:r>
            <w:r>
              <w:rPr>
                <w:b/>
              </w:rPr>
              <w:t>正面影响</w:t>
            </w:r>
            <w:r>
              <w:t xml:space="preserve"> (5) </w:t>
            </w:r>
          </w:p>
        </w:tc>
        <w:tc>
          <w:tcPr>
            <w:tcW w:w="1596" w:type="dxa"/>
            <w:tcPrChange w:id="2141" w:author="ANA-AN00" w:date="2021-07-30T14:33:00Z">
              <w:tcPr>
                <w:tcW w:w="1596" w:type="dxa"/>
              </w:tcPr>
            </w:tcPrChange>
          </w:tcPr>
          <w:p w14:paraId="2F0C90C9" w14:textId="77777777" w:rsidR="00B62D5E" w:rsidRDefault="00B62D5E">
            <w:pPr>
              <w:pStyle w:val="ListParagraph"/>
              <w:keepNext/>
              <w:numPr>
                <w:ilvl w:val="0"/>
                <w:numId w:val="3"/>
              </w:numPr>
              <w:pPrChange w:id="2142" w:author="ANA-AN00" w:date="2021-07-30T14:33:00Z">
                <w:pPr>
                  <w:pStyle w:val="ListParagraph"/>
                  <w:keepNext/>
                  <w:numPr>
                    <w:numId w:val="6"/>
                  </w:numPr>
                  <w:spacing w:before="120"/>
                  <w:ind w:left="360"/>
                </w:pPr>
              </w:pPrChange>
            </w:pPr>
          </w:p>
        </w:tc>
        <w:tc>
          <w:tcPr>
            <w:tcW w:w="1596" w:type="dxa"/>
            <w:tcPrChange w:id="2143" w:author="ANA-AN00" w:date="2021-07-30T14:33:00Z">
              <w:tcPr>
                <w:tcW w:w="1596" w:type="dxa"/>
              </w:tcPr>
            </w:tcPrChange>
          </w:tcPr>
          <w:p w14:paraId="101B39F3" w14:textId="77777777" w:rsidR="00B62D5E" w:rsidRDefault="00B62D5E">
            <w:pPr>
              <w:pStyle w:val="ListParagraph"/>
              <w:keepNext/>
              <w:numPr>
                <w:ilvl w:val="0"/>
                <w:numId w:val="3"/>
              </w:numPr>
              <w:pPrChange w:id="2144" w:author="ANA-AN00" w:date="2021-07-30T14:33:00Z">
                <w:pPr>
                  <w:pStyle w:val="ListParagraph"/>
                  <w:keepNext/>
                  <w:numPr>
                    <w:numId w:val="6"/>
                  </w:numPr>
                  <w:spacing w:before="120"/>
                  <w:ind w:left="360"/>
                </w:pPr>
              </w:pPrChange>
            </w:pPr>
          </w:p>
        </w:tc>
        <w:tc>
          <w:tcPr>
            <w:tcW w:w="1596" w:type="dxa"/>
            <w:tcPrChange w:id="2145" w:author="ANA-AN00" w:date="2021-07-30T14:33:00Z">
              <w:tcPr>
                <w:tcW w:w="1596" w:type="dxa"/>
              </w:tcPr>
            </w:tcPrChange>
          </w:tcPr>
          <w:p w14:paraId="7F8AEB53" w14:textId="77777777" w:rsidR="00B62D5E" w:rsidRDefault="00B62D5E">
            <w:pPr>
              <w:pStyle w:val="ListParagraph"/>
              <w:keepNext/>
              <w:numPr>
                <w:ilvl w:val="0"/>
                <w:numId w:val="3"/>
              </w:numPr>
              <w:pPrChange w:id="2146" w:author="ANA-AN00" w:date="2021-07-30T14:33:00Z">
                <w:pPr>
                  <w:pStyle w:val="ListParagraph"/>
                  <w:keepNext/>
                  <w:numPr>
                    <w:numId w:val="6"/>
                  </w:numPr>
                  <w:spacing w:before="120"/>
                  <w:ind w:left="360"/>
                </w:pPr>
              </w:pPrChange>
            </w:pPr>
          </w:p>
        </w:tc>
        <w:tc>
          <w:tcPr>
            <w:tcW w:w="1596" w:type="dxa"/>
            <w:tcPrChange w:id="2147" w:author="ANA-AN00" w:date="2021-07-30T14:33:00Z">
              <w:tcPr>
                <w:tcW w:w="1596" w:type="dxa"/>
              </w:tcPr>
            </w:tcPrChange>
          </w:tcPr>
          <w:p w14:paraId="0F72DD5F" w14:textId="77777777" w:rsidR="00B62D5E" w:rsidRDefault="00B62D5E">
            <w:pPr>
              <w:pStyle w:val="ListParagraph"/>
              <w:keepNext/>
              <w:numPr>
                <w:ilvl w:val="0"/>
                <w:numId w:val="3"/>
              </w:numPr>
              <w:pPrChange w:id="2148" w:author="ANA-AN00" w:date="2021-07-30T14:33:00Z">
                <w:pPr>
                  <w:pStyle w:val="ListParagraph"/>
                  <w:keepNext/>
                  <w:numPr>
                    <w:numId w:val="6"/>
                  </w:numPr>
                  <w:spacing w:before="120"/>
                  <w:ind w:left="360"/>
                </w:pPr>
              </w:pPrChange>
            </w:pPr>
          </w:p>
        </w:tc>
        <w:tc>
          <w:tcPr>
            <w:tcW w:w="1596" w:type="dxa"/>
            <w:tcPrChange w:id="2149" w:author="ANA-AN00" w:date="2021-07-30T14:33:00Z">
              <w:tcPr>
                <w:tcW w:w="1596" w:type="dxa"/>
              </w:tcPr>
            </w:tcPrChange>
          </w:tcPr>
          <w:p w14:paraId="44A32FB2" w14:textId="77777777" w:rsidR="00B62D5E" w:rsidRDefault="00B62D5E">
            <w:pPr>
              <w:pStyle w:val="ListParagraph"/>
              <w:keepNext/>
              <w:numPr>
                <w:ilvl w:val="0"/>
                <w:numId w:val="3"/>
              </w:numPr>
              <w:pPrChange w:id="2150" w:author="ANA-AN00" w:date="2021-07-30T14:33:00Z">
                <w:pPr>
                  <w:pStyle w:val="ListParagraph"/>
                  <w:keepNext/>
                  <w:numPr>
                    <w:numId w:val="6"/>
                  </w:numPr>
                  <w:spacing w:before="120"/>
                  <w:ind w:left="360"/>
                </w:pPr>
              </w:pPrChange>
            </w:pPr>
          </w:p>
        </w:tc>
      </w:tr>
      <w:tr w:rsidR="00B62D5E" w14:paraId="684F7EB3" w14:textId="77777777" w:rsidTr="00B62D5E">
        <w:tc>
          <w:tcPr>
            <w:tcW w:w="1596" w:type="dxa"/>
            <w:tcPrChange w:id="2151" w:author="ANA-AN00" w:date="2021-07-30T14:33:00Z">
              <w:tcPr>
                <w:tcW w:w="1596" w:type="dxa"/>
                <w:tcBorders>
                  <w:right w:val="single" w:sz="4" w:space="0" w:color="BFBFBF"/>
                </w:tcBorders>
              </w:tcPr>
            </w:tcPrChange>
          </w:tcPr>
          <w:p w14:paraId="46B6CA13" w14:textId="77777777" w:rsidR="00B62D5E" w:rsidRDefault="00FC177C">
            <w:pPr>
              <w:keepNext/>
            </w:pPr>
            <w:r>
              <w:t>对中国经济和就业产生</w:t>
            </w:r>
            <w:r>
              <w:rPr>
                <w:b/>
              </w:rPr>
              <w:t>巨大影响</w:t>
            </w:r>
            <w:r>
              <w:t xml:space="preserve"> (4) </w:t>
            </w:r>
          </w:p>
        </w:tc>
        <w:tc>
          <w:tcPr>
            <w:tcW w:w="1596" w:type="dxa"/>
            <w:tcPrChange w:id="2152" w:author="ANA-AN00" w:date="2021-07-30T14:33:00Z">
              <w:tcPr>
                <w:tcW w:w="1596" w:type="dxa"/>
              </w:tcPr>
            </w:tcPrChange>
          </w:tcPr>
          <w:p w14:paraId="6D732765" w14:textId="77777777" w:rsidR="00B62D5E" w:rsidRDefault="00B62D5E">
            <w:pPr>
              <w:pStyle w:val="ListParagraph"/>
              <w:keepNext/>
              <w:numPr>
                <w:ilvl w:val="0"/>
                <w:numId w:val="3"/>
              </w:numPr>
              <w:pPrChange w:id="2153" w:author="ANA-AN00" w:date="2021-07-30T14:33:00Z">
                <w:pPr>
                  <w:pStyle w:val="ListParagraph"/>
                  <w:keepNext/>
                  <w:numPr>
                    <w:numId w:val="6"/>
                  </w:numPr>
                  <w:spacing w:before="120"/>
                  <w:ind w:left="360"/>
                </w:pPr>
              </w:pPrChange>
            </w:pPr>
          </w:p>
        </w:tc>
        <w:tc>
          <w:tcPr>
            <w:tcW w:w="1596" w:type="dxa"/>
            <w:tcPrChange w:id="2154" w:author="ANA-AN00" w:date="2021-07-30T14:33:00Z">
              <w:tcPr>
                <w:tcW w:w="1596" w:type="dxa"/>
              </w:tcPr>
            </w:tcPrChange>
          </w:tcPr>
          <w:p w14:paraId="75BB4E7D" w14:textId="77777777" w:rsidR="00B62D5E" w:rsidRDefault="00B62D5E">
            <w:pPr>
              <w:pStyle w:val="ListParagraph"/>
              <w:keepNext/>
              <w:numPr>
                <w:ilvl w:val="0"/>
                <w:numId w:val="3"/>
              </w:numPr>
              <w:pPrChange w:id="2155" w:author="ANA-AN00" w:date="2021-07-30T14:33:00Z">
                <w:pPr>
                  <w:pStyle w:val="ListParagraph"/>
                  <w:keepNext/>
                  <w:numPr>
                    <w:numId w:val="6"/>
                  </w:numPr>
                  <w:spacing w:before="120"/>
                  <w:ind w:left="360"/>
                </w:pPr>
              </w:pPrChange>
            </w:pPr>
          </w:p>
        </w:tc>
        <w:tc>
          <w:tcPr>
            <w:tcW w:w="1596" w:type="dxa"/>
            <w:tcPrChange w:id="2156" w:author="ANA-AN00" w:date="2021-07-30T14:33:00Z">
              <w:tcPr>
                <w:tcW w:w="1596" w:type="dxa"/>
              </w:tcPr>
            </w:tcPrChange>
          </w:tcPr>
          <w:p w14:paraId="2DBF1AE8" w14:textId="77777777" w:rsidR="00B62D5E" w:rsidRDefault="00B62D5E">
            <w:pPr>
              <w:pStyle w:val="ListParagraph"/>
              <w:keepNext/>
              <w:numPr>
                <w:ilvl w:val="0"/>
                <w:numId w:val="3"/>
              </w:numPr>
              <w:pPrChange w:id="2157" w:author="ANA-AN00" w:date="2021-07-30T14:33:00Z">
                <w:pPr>
                  <w:pStyle w:val="ListParagraph"/>
                  <w:keepNext/>
                  <w:numPr>
                    <w:numId w:val="6"/>
                  </w:numPr>
                  <w:spacing w:before="120"/>
                  <w:ind w:left="360"/>
                </w:pPr>
              </w:pPrChange>
            </w:pPr>
          </w:p>
        </w:tc>
        <w:tc>
          <w:tcPr>
            <w:tcW w:w="1596" w:type="dxa"/>
            <w:tcPrChange w:id="2158" w:author="ANA-AN00" w:date="2021-07-30T14:33:00Z">
              <w:tcPr>
                <w:tcW w:w="1596" w:type="dxa"/>
              </w:tcPr>
            </w:tcPrChange>
          </w:tcPr>
          <w:p w14:paraId="1777F5C0" w14:textId="77777777" w:rsidR="00B62D5E" w:rsidRDefault="00B62D5E">
            <w:pPr>
              <w:pStyle w:val="ListParagraph"/>
              <w:keepNext/>
              <w:numPr>
                <w:ilvl w:val="0"/>
                <w:numId w:val="3"/>
              </w:numPr>
              <w:pPrChange w:id="2159" w:author="ANA-AN00" w:date="2021-07-30T14:33:00Z">
                <w:pPr>
                  <w:pStyle w:val="ListParagraph"/>
                  <w:keepNext/>
                  <w:numPr>
                    <w:numId w:val="6"/>
                  </w:numPr>
                  <w:spacing w:before="120"/>
                  <w:ind w:left="360"/>
                </w:pPr>
              </w:pPrChange>
            </w:pPr>
          </w:p>
        </w:tc>
        <w:tc>
          <w:tcPr>
            <w:tcW w:w="1596" w:type="dxa"/>
            <w:tcPrChange w:id="2160" w:author="ANA-AN00" w:date="2021-07-30T14:33:00Z">
              <w:tcPr>
                <w:tcW w:w="1596" w:type="dxa"/>
              </w:tcPr>
            </w:tcPrChange>
          </w:tcPr>
          <w:p w14:paraId="701B7474" w14:textId="77777777" w:rsidR="00B62D5E" w:rsidRDefault="00B62D5E">
            <w:pPr>
              <w:pStyle w:val="ListParagraph"/>
              <w:keepNext/>
              <w:numPr>
                <w:ilvl w:val="0"/>
                <w:numId w:val="3"/>
              </w:numPr>
              <w:pPrChange w:id="2161" w:author="ANA-AN00" w:date="2021-07-30T14:33:00Z">
                <w:pPr>
                  <w:pStyle w:val="ListParagraph"/>
                  <w:keepNext/>
                  <w:numPr>
                    <w:numId w:val="6"/>
                  </w:numPr>
                  <w:spacing w:before="120"/>
                  <w:ind w:left="360"/>
                </w:pPr>
              </w:pPrChange>
            </w:pPr>
          </w:p>
        </w:tc>
      </w:tr>
      <w:tr w:rsidR="00B62D5E" w14:paraId="3B53EEB7" w14:textId="77777777" w:rsidTr="00B62D5E">
        <w:tc>
          <w:tcPr>
            <w:tcW w:w="1596" w:type="dxa"/>
            <w:tcPrChange w:id="2162" w:author="ANA-AN00" w:date="2021-07-30T14:33:00Z">
              <w:tcPr>
                <w:tcW w:w="1596" w:type="dxa"/>
                <w:tcBorders>
                  <w:right w:val="single" w:sz="4" w:space="0" w:color="BFBFBF"/>
                </w:tcBorders>
              </w:tcPr>
            </w:tcPrChange>
          </w:tcPr>
          <w:p w14:paraId="4CBC7CE8" w14:textId="77777777" w:rsidR="00B62D5E" w:rsidRDefault="00FC177C">
            <w:pPr>
              <w:keepNext/>
            </w:pPr>
            <w:r>
              <w:t>是一种无代价的对抗气候变化的方法</w:t>
            </w:r>
            <w:r>
              <w:t xml:space="preserve"> (7) </w:t>
            </w:r>
          </w:p>
        </w:tc>
        <w:tc>
          <w:tcPr>
            <w:tcW w:w="1596" w:type="dxa"/>
            <w:tcPrChange w:id="2163" w:author="ANA-AN00" w:date="2021-07-30T14:33:00Z">
              <w:tcPr>
                <w:tcW w:w="1596" w:type="dxa"/>
              </w:tcPr>
            </w:tcPrChange>
          </w:tcPr>
          <w:p w14:paraId="7610AEFD" w14:textId="77777777" w:rsidR="00B62D5E" w:rsidRDefault="00B62D5E">
            <w:pPr>
              <w:pStyle w:val="ListParagraph"/>
              <w:keepNext/>
              <w:numPr>
                <w:ilvl w:val="0"/>
                <w:numId w:val="3"/>
              </w:numPr>
              <w:pPrChange w:id="2164" w:author="ANA-AN00" w:date="2021-07-30T14:33:00Z">
                <w:pPr>
                  <w:pStyle w:val="ListParagraph"/>
                  <w:keepNext/>
                  <w:numPr>
                    <w:numId w:val="6"/>
                  </w:numPr>
                  <w:spacing w:before="120"/>
                  <w:ind w:left="360"/>
                </w:pPr>
              </w:pPrChange>
            </w:pPr>
          </w:p>
        </w:tc>
        <w:tc>
          <w:tcPr>
            <w:tcW w:w="1596" w:type="dxa"/>
            <w:tcPrChange w:id="2165" w:author="ANA-AN00" w:date="2021-07-30T14:33:00Z">
              <w:tcPr>
                <w:tcW w:w="1596" w:type="dxa"/>
              </w:tcPr>
            </w:tcPrChange>
          </w:tcPr>
          <w:p w14:paraId="79161086" w14:textId="77777777" w:rsidR="00B62D5E" w:rsidRDefault="00B62D5E">
            <w:pPr>
              <w:pStyle w:val="ListParagraph"/>
              <w:keepNext/>
              <w:numPr>
                <w:ilvl w:val="0"/>
                <w:numId w:val="3"/>
              </w:numPr>
              <w:pPrChange w:id="2166" w:author="ANA-AN00" w:date="2021-07-30T14:33:00Z">
                <w:pPr>
                  <w:pStyle w:val="ListParagraph"/>
                  <w:keepNext/>
                  <w:numPr>
                    <w:numId w:val="6"/>
                  </w:numPr>
                  <w:spacing w:before="120"/>
                  <w:ind w:left="360"/>
                </w:pPr>
              </w:pPrChange>
            </w:pPr>
          </w:p>
        </w:tc>
        <w:tc>
          <w:tcPr>
            <w:tcW w:w="1596" w:type="dxa"/>
            <w:tcPrChange w:id="2167" w:author="ANA-AN00" w:date="2021-07-30T14:33:00Z">
              <w:tcPr>
                <w:tcW w:w="1596" w:type="dxa"/>
              </w:tcPr>
            </w:tcPrChange>
          </w:tcPr>
          <w:p w14:paraId="5E84E52E" w14:textId="77777777" w:rsidR="00B62D5E" w:rsidRDefault="00B62D5E">
            <w:pPr>
              <w:pStyle w:val="ListParagraph"/>
              <w:keepNext/>
              <w:numPr>
                <w:ilvl w:val="0"/>
                <w:numId w:val="3"/>
              </w:numPr>
              <w:pPrChange w:id="2168" w:author="ANA-AN00" w:date="2021-07-30T14:33:00Z">
                <w:pPr>
                  <w:pStyle w:val="ListParagraph"/>
                  <w:keepNext/>
                  <w:numPr>
                    <w:numId w:val="6"/>
                  </w:numPr>
                  <w:spacing w:before="120"/>
                  <w:ind w:left="360"/>
                </w:pPr>
              </w:pPrChange>
            </w:pPr>
          </w:p>
        </w:tc>
        <w:tc>
          <w:tcPr>
            <w:tcW w:w="1596" w:type="dxa"/>
            <w:tcPrChange w:id="2169" w:author="ANA-AN00" w:date="2021-07-30T14:33:00Z">
              <w:tcPr>
                <w:tcW w:w="1596" w:type="dxa"/>
              </w:tcPr>
            </w:tcPrChange>
          </w:tcPr>
          <w:p w14:paraId="2B590355" w14:textId="77777777" w:rsidR="00B62D5E" w:rsidRDefault="00B62D5E">
            <w:pPr>
              <w:pStyle w:val="ListParagraph"/>
              <w:keepNext/>
              <w:numPr>
                <w:ilvl w:val="0"/>
                <w:numId w:val="3"/>
              </w:numPr>
              <w:pPrChange w:id="2170" w:author="ANA-AN00" w:date="2021-07-30T14:33:00Z">
                <w:pPr>
                  <w:pStyle w:val="ListParagraph"/>
                  <w:keepNext/>
                  <w:numPr>
                    <w:numId w:val="6"/>
                  </w:numPr>
                  <w:spacing w:before="120"/>
                  <w:ind w:left="360"/>
                </w:pPr>
              </w:pPrChange>
            </w:pPr>
          </w:p>
        </w:tc>
        <w:tc>
          <w:tcPr>
            <w:tcW w:w="1596" w:type="dxa"/>
            <w:tcPrChange w:id="2171" w:author="ANA-AN00" w:date="2021-07-30T14:33:00Z">
              <w:tcPr>
                <w:tcW w:w="1596" w:type="dxa"/>
              </w:tcPr>
            </w:tcPrChange>
          </w:tcPr>
          <w:p w14:paraId="10E1A3C1" w14:textId="77777777" w:rsidR="00B62D5E" w:rsidRDefault="00B62D5E">
            <w:pPr>
              <w:pStyle w:val="ListParagraph"/>
              <w:keepNext/>
              <w:numPr>
                <w:ilvl w:val="0"/>
                <w:numId w:val="3"/>
              </w:numPr>
              <w:pPrChange w:id="2172" w:author="ANA-AN00" w:date="2021-07-30T14:33:00Z">
                <w:pPr>
                  <w:pStyle w:val="ListParagraph"/>
                  <w:keepNext/>
                  <w:numPr>
                    <w:numId w:val="6"/>
                  </w:numPr>
                  <w:spacing w:before="120"/>
                  <w:ind w:left="360"/>
                </w:pPr>
              </w:pPrChange>
            </w:pPr>
          </w:p>
        </w:tc>
      </w:tr>
    </w:tbl>
    <w:p w14:paraId="1DF9C6E3" w14:textId="77777777" w:rsidR="00B62D5E" w:rsidRDefault="00B62D5E"/>
    <w:p w14:paraId="124FB53B" w14:textId="77777777" w:rsidR="00B62D5E" w:rsidRDefault="00B62D5E"/>
    <w:p w14:paraId="16E845D8" w14:textId="77777777" w:rsidR="00B62D5E" w:rsidRDefault="00B62D5E">
      <w:pPr>
        <w:pStyle w:val="QuestionSeparator"/>
      </w:pPr>
    </w:p>
    <w:p w14:paraId="67CC25CA" w14:textId="77777777" w:rsidR="00B62D5E" w:rsidRDefault="00B62D5E"/>
    <w:p w14:paraId="1DD2AAAD" w14:textId="77777777" w:rsidR="00B62D5E" w:rsidRDefault="00FC177C">
      <w:pPr>
        <w:keepNext/>
      </w:pPr>
      <w:r>
        <w:t>Q16.3 In your view, would the following groups win or lose with a</w:t>
      </w:r>
      <w:r>
        <w:t xml:space="preserve"> green infrastructure program?</w:t>
      </w:r>
    </w:p>
    <w:tbl>
      <w:tblPr>
        <w:tblStyle w:val="QQuestionTable"/>
        <w:tblW w:w="0" w:type="auto"/>
        <w:tblLook w:val="0460" w:firstRow="1" w:lastRow="1" w:firstColumn="0" w:lastColumn="0" w:noHBand="0" w:noVBand="1"/>
        <w:tblPrChange w:id="2173" w:author="ANA-AN00" w:date="2021-07-30T14:33:00Z">
          <w:tblPr>
            <w:tblStyle w:val="QQuestionTable0"/>
            <w:tblW w:w="9576" w:type="auto"/>
            <w:tblLook w:val="07E0" w:firstRow="1" w:lastRow="1" w:firstColumn="1" w:lastColumn="1" w:noHBand="1" w:noVBand="1"/>
          </w:tblPr>
        </w:tblPrChange>
      </w:tblPr>
      <w:tblGrid>
        <w:gridCol w:w="1426"/>
        <w:gridCol w:w="1351"/>
        <w:gridCol w:w="1395"/>
        <w:gridCol w:w="1415"/>
        <w:gridCol w:w="1395"/>
        <w:gridCol w:w="1324"/>
        <w:tblGridChange w:id="2174">
          <w:tblGrid>
            <w:gridCol w:w="1596"/>
            <w:gridCol w:w="1596"/>
            <w:gridCol w:w="1596"/>
            <w:gridCol w:w="1596"/>
            <w:gridCol w:w="1596"/>
            <w:gridCol w:w="1596"/>
          </w:tblGrid>
        </w:tblGridChange>
      </w:tblGrid>
      <w:tr w:rsidR="00B62D5E" w14:paraId="0B93D397"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175" w:author="ANA-AN00" w:date="2021-07-30T14:33:00Z">
              <w:tcPr>
                <w:tcW w:w="1596" w:type="dxa"/>
                <w:tcBorders>
                  <w:right w:val="single" w:sz="4" w:space="0" w:color="BFBFBF"/>
                </w:tcBorders>
              </w:tcPr>
            </w:tcPrChange>
          </w:tcPr>
          <w:p w14:paraId="35EA5EBA"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176" w:author="ANA-AN00" w:date="2021-07-30T14:33:00Z">
              <w:tcPr>
                <w:tcW w:w="1596" w:type="dxa"/>
              </w:tcPr>
            </w:tcPrChange>
          </w:tcPr>
          <w:p w14:paraId="7B40E207" w14:textId="77777777" w:rsidR="00B62D5E" w:rsidRDefault="00FC177C">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Change w:id="2177" w:author="ANA-AN00" w:date="2021-07-30T14:33:00Z">
              <w:tcPr>
                <w:tcW w:w="1596" w:type="dxa"/>
              </w:tcPr>
            </w:tcPrChange>
          </w:tcPr>
          <w:p w14:paraId="032C2C4B" w14:textId="77777777" w:rsidR="00B62D5E" w:rsidRDefault="00FC177C">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Change w:id="2178" w:author="ANA-AN00" w:date="2021-07-30T14:33:00Z">
              <w:tcPr>
                <w:tcW w:w="1596" w:type="dxa"/>
              </w:tcPr>
            </w:tcPrChange>
          </w:tcPr>
          <w:p w14:paraId="50ABF590"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Change w:id="2179" w:author="ANA-AN00" w:date="2021-07-30T14:33:00Z">
              <w:tcPr>
                <w:tcW w:w="1596" w:type="dxa"/>
              </w:tcPr>
            </w:tcPrChange>
          </w:tcPr>
          <w:p w14:paraId="6FF8779E" w14:textId="77777777" w:rsidR="00B62D5E" w:rsidRDefault="00FC177C">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Change w:id="2180" w:author="ANA-AN00" w:date="2021-07-30T14:33:00Z">
              <w:tcPr>
                <w:tcW w:w="1596" w:type="dxa"/>
              </w:tcPr>
            </w:tcPrChange>
          </w:tcPr>
          <w:p w14:paraId="2A11E53B" w14:textId="77777777" w:rsidR="00B62D5E" w:rsidRDefault="00FC177C">
            <w:pPr>
              <w:cnfStyle w:val="100000000000" w:firstRow="1" w:lastRow="0" w:firstColumn="0" w:lastColumn="0" w:oddVBand="0" w:evenVBand="0" w:oddHBand="0" w:evenHBand="0" w:firstRowFirstColumn="0" w:firstRowLastColumn="0" w:lastRowFirstColumn="0" w:lastRowLastColumn="0"/>
            </w:pPr>
            <w:r>
              <w:t>Win a lot (6)</w:t>
            </w:r>
          </w:p>
        </w:tc>
      </w:tr>
      <w:tr w:rsidR="00B62D5E" w14:paraId="50EAB1F6" w14:textId="77777777" w:rsidTr="00B62D5E">
        <w:tc>
          <w:tcPr>
            <w:tcW w:w="1596" w:type="dxa"/>
            <w:tcPrChange w:id="2181" w:author="ANA-AN00" w:date="2021-07-30T14:33:00Z">
              <w:tcPr>
                <w:tcW w:w="1596" w:type="dxa"/>
                <w:tcBorders>
                  <w:right w:val="single" w:sz="4" w:space="0" w:color="BFBFBF"/>
                </w:tcBorders>
              </w:tcPr>
            </w:tcPrChange>
          </w:tcPr>
          <w:p w14:paraId="41290273" w14:textId="77777777" w:rsidR="00B62D5E" w:rsidRDefault="00FC177C">
            <w:pPr>
              <w:keepNext/>
            </w:pPr>
            <w:r>
              <w:t xml:space="preserve">Low-income earners (1) </w:t>
            </w:r>
          </w:p>
        </w:tc>
        <w:tc>
          <w:tcPr>
            <w:tcW w:w="1596" w:type="dxa"/>
            <w:tcPrChange w:id="2182" w:author="ANA-AN00" w:date="2021-07-30T14:33:00Z">
              <w:tcPr>
                <w:tcW w:w="1596" w:type="dxa"/>
              </w:tcPr>
            </w:tcPrChange>
          </w:tcPr>
          <w:p w14:paraId="5D4FD143" w14:textId="77777777" w:rsidR="00B62D5E" w:rsidRDefault="00B62D5E">
            <w:pPr>
              <w:pStyle w:val="ListParagraph"/>
              <w:keepNext/>
              <w:numPr>
                <w:ilvl w:val="0"/>
                <w:numId w:val="3"/>
              </w:numPr>
              <w:pPrChange w:id="2183" w:author="ANA-AN00" w:date="2021-07-30T14:33:00Z">
                <w:pPr>
                  <w:pStyle w:val="ListParagraph"/>
                  <w:keepNext/>
                  <w:numPr>
                    <w:numId w:val="6"/>
                  </w:numPr>
                  <w:spacing w:before="120"/>
                  <w:ind w:left="360"/>
                </w:pPr>
              </w:pPrChange>
            </w:pPr>
          </w:p>
        </w:tc>
        <w:tc>
          <w:tcPr>
            <w:tcW w:w="1596" w:type="dxa"/>
            <w:tcPrChange w:id="2184" w:author="ANA-AN00" w:date="2021-07-30T14:33:00Z">
              <w:tcPr>
                <w:tcW w:w="1596" w:type="dxa"/>
              </w:tcPr>
            </w:tcPrChange>
          </w:tcPr>
          <w:p w14:paraId="5A1BEF39" w14:textId="77777777" w:rsidR="00B62D5E" w:rsidRDefault="00B62D5E">
            <w:pPr>
              <w:pStyle w:val="ListParagraph"/>
              <w:keepNext/>
              <w:numPr>
                <w:ilvl w:val="0"/>
                <w:numId w:val="3"/>
              </w:numPr>
              <w:pPrChange w:id="2185" w:author="ANA-AN00" w:date="2021-07-30T14:33:00Z">
                <w:pPr>
                  <w:pStyle w:val="ListParagraph"/>
                  <w:keepNext/>
                  <w:numPr>
                    <w:numId w:val="6"/>
                  </w:numPr>
                  <w:spacing w:before="120"/>
                  <w:ind w:left="360"/>
                </w:pPr>
              </w:pPrChange>
            </w:pPr>
          </w:p>
        </w:tc>
        <w:tc>
          <w:tcPr>
            <w:tcW w:w="1596" w:type="dxa"/>
            <w:tcPrChange w:id="2186" w:author="ANA-AN00" w:date="2021-07-30T14:33:00Z">
              <w:tcPr>
                <w:tcW w:w="1596" w:type="dxa"/>
              </w:tcPr>
            </w:tcPrChange>
          </w:tcPr>
          <w:p w14:paraId="7CB54F85" w14:textId="77777777" w:rsidR="00B62D5E" w:rsidRDefault="00B62D5E">
            <w:pPr>
              <w:pStyle w:val="ListParagraph"/>
              <w:keepNext/>
              <w:numPr>
                <w:ilvl w:val="0"/>
                <w:numId w:val="3"/>
              </w:numPr>
              <w:pPrChange w:id="2187" w:author="ANA-AN00" w:date="2021-07-30T14:33:00Z">
                <w:pPr>
                  <w:pStyle w:val="ListParagraph"/>
                  <w:keepNext/>
                  <w:numPr>
                    <w:numId w:val="6"/>
                  </w:numPr>
                  <w:spacing w:before="120"/>
                  <w:ind w:left="360"/>
                </w:pPr>
              </w:pPrChange>
            </w:pPr>
          </w:p>
        </w:tc>
        <w:tc>
          <w:tcPr>
            <w:tcW w:w="1596" w:type="dxa"/>
            <w:tcPrChange w:id="2188" w:author="ANA-AN00" w:date="2021-07-30T14:33:00Z">
              <w:tcPr>
                <w:tcW w:w="1596" w:type="dxa"/>
              </w:tcPr>
            </w:tcPrChange>
          </w:tcPr>
          <w:p w14:paraId="52B89E25" w14:textId="77777777" w:rsidR="00B62D5E" w:rsidRDefault="00B62D5E">
            <w:pPr>
              <w:pStyle w:val="ListParagraph"/>
              <w:keepNext/>
              <w:numPr>
                <w:ilvl w:val="0"/>
                <w:numId w:val="3"/>
              </w:numPr>
              <w:pPrChange w:id="2189" w:author="ANA-AN00" w:date="2021-07-30T14:33:00Z">
                <w:pPr>
                  <w:pStyle w:val="ListParagraph"/>
                  <w:keepNext/>
                  <w:numPr>
                    <w:numId w:val="6"/>
                  </w:numPr>
                  <w:spacing w:before="120"/>
                  <w:ind w:left="360"/>
                </w:pPr>
              </w:pPrChange>
            </w:pPr>
          </w:p>
        </w:tc>
        <w:tc>
          <w:tcPr>
            <w:tcW w:w="1596" w:type="dxa"/>
            <w:tcPrChange w:id="2190" w:author="ANA-AN00" w:date="2021-07-30T14:33:00Z">
              <w:tcPr>
                <w:tcW w:w="1596" w:type="dxa"/>
              </w:tcPr>
            </w:tcPrChange>
          </w:tcPr>
          <w:p w14:paraId="0F97E2F6" w14:textId="77777777" w:rsidR="00B62D5E" w:rsidRDefault="00B62D5E">
            <w:pPr>
              <w:pStyle w:val="ListParagraph"/>
              <w:keepNext/>
              <w:numPr>
                <w:ilvl w:val="0"/>
                <w:numId w:val="3"/>
              </w:numPr>
              <w:pPrChange w:id="2191" w:author="ANA-AN00" w:date="2021-07-30T14:33:00Z">
                <w:pPr>
                  <w:pStyle w:val="ListParagraph"/>
                  <w:keepNext/>
                  <w:numPr>
                    <w:numId w:val="6"/>
                  </w:numPr>
                  <w:spacing w:before="120"/>
                  <w:ind w:left="360"/>
                </w:pPr>
              </w:pPrChange>
            </w:pPr>
          </w:p>
        </w:tc>
      </w:tr>
      <w:tr w:rsidR="00B62D5E" w14:paraId="46BA04D2" w14:textId="77777777" w:rsidTr="00B62D5E">
        <w:tc>
          <w:tcPr>
            <w:tcW w:w="1596" w:type="dxa"/>
            <w:tcPrChange w:id="2192" w:author="ANA-AN00" w:date="2021-07-30T14:33:00Z">
              <w:tcPr>
                <w:tcW w:w="1596" w:type="dxa"/>
                <w:tcBorders>
                  <w:right w:val="single" w:sz="4" w:space="0" w:color="BFBFBF"/>
                </w:tcBorders>
              </w:tcPr>
            </w:tcPrChange>
          </w:tcPr>
          <w:p w14:paraId="56BA05DB" w14:textId="77777777" w:rsidR="00B62D5E" w:rsidRDefault="00FC177C">
            <w:pPr>
              <w:keepNext/>
            </w:pPr>
            <w:r>
              <w:t xml:space="preserve">The middle class (2) </w:t>
            </w:r>
          </w:p>
        </w:tc>
        <w:tc>
          <w:tcPr>
            <w:tcW w:w="1596" w:type="dxa"/>
            <w:tcPrChange w:id="2193" w:author="ANA-AN00" w:date="2021-07-30T14:33:00Z">
              <w:tcPr>
                <w:tcW w:w="1596" w:type="dxa"/>
              </w:tcPr>
            </w:tcPrChange>
          </w:tcPr>
          <w:p w14:paraId="397F7415" w14:textId="77777777" w:rsidR="00B62D5E" w:rsidRDefault="00B62D5E">
            <w:pPr>
              <w:pStyle w:val="ListParagraph"/>
              <w:keepNext/>
              <w:numPr>
                <w:ilvl w:val="0"/>
                <w:numId w:val="3"/>
              </w:numPr>
              <w:pPrChange w:id="2194" w:author="ANA-AN00" w:date="2021-07-30T14:33:00Z">
                <w:pPr>
                  <w:pStyle w:val="ListParagraph"/>
                  <w:keepNext/>
                  <w:numPr>
                    <w:numId w:val="6"/>
                  </w:numPr>
                  <w:spacing w:before="120"/>
                  <w:ind w:left="360"/>
                </w:pPr>
              </w:pPrChange>
            </w:pPr>
          </w:p>
        </w:tc>
        <w:tc>
          <w:tcPr>
            <w:tcW w:w="1596" w:type="dxa"/>
            <w:tcPrChange w:id="2195" w:author="ANA-AN00" w:date="2021-07-30T14:33:00Z">
              <w:tcPr>
                <w:tcW w:w="1596" w:type="dxa"/>
              </w:tcPr>
            </w:tcPrChange>
          </w:tcPr>
          <w:p w14:paraId="69951514" w14:textId="77777777" w:rsidR="00B62D5E" w:rsidRDefault="00B62D5E">
            <w:pPr>
              <w:pStyle w:val="ListParagraph"/>
              <w:keepNext/>
              <w:numPr>
                <w:ilvl w:val="0"/>
                <w:numId w:val="3"/>
              </w:numPr>
              <w:pPrChange w:id="2196" w:author="ANA-AN00" w:date="2021-07-30T14:33:00Z">
                <w:pPr>
                  <w:pStyle w:val="ListParagraph"/>
                  <w:keepNext/>
                  <w:numPr>
                    <w:numId w:val="6"/>
                  </w:numPr>
                  <w:spacing w:before="120"/>
                  <w:ind w:left="360"/>
                </w:pPr>
              </w:pPrChange>
            </w:pPr>
          </w:p>
        </w:tc>
        <w:tc>
          <w:tcPr>
            <w:tcW w:w="1596" w:type="dxa"/>
            <w:tcPrChange w:id="2197" w:author="ANA-AN00" w:date="2021-07-30T14:33:00Z">
              <w:tcPr>
                <w:tcW w:w="1596" w:type="dxa"/>
              </w:tcPr>
            </w:tcPrChange>
          </w:tcPr>
          <w:p w14:paraId="17569D19" w14:textId="77777777" w:rsidR="00B62D5E" w:rsidRDefault="00B62D5E">
            <w:pPr>
              <w:pStyle w:val="ListParagraph"/>
              <w:keepNext/>
              <w:numPr>
                <w:ilvl w:val="0"/>
                <w:numId w:val="3"/>
              </w:numPr>
              <w:pPrChange w:id="2198" w:author="ANA-AN00" w:date="2021-07-30T14:33:00Z">
                <w:pPr>
                  <w:pStyle w:val="ListParagraph"/>
                  <w:keepNext/>
                  <w:numPr>
                    <w:numId w:val="6"/>
                  </w:numPr>
                  <w:spacing w:before="120"/>
                  <w:ind w:left="360"/>
                </w:pPr>
              </w:pPrChange>
            </w:pPr>
          </w:p>
        </w:tc>
        <w:tc>
          <w:tcPr>
            <w:tcW w:w="1596" w:type="dxa"/>
            <w:tcPrChange w:id="2199" w:author="ANA-AN00" w:date="2021-07-30T14:33:00Z">
              <w:tcPr>
                <w:tcW w:w="1596" w:type="dxa"/>
              </w:tcPr>
            </w:tcPrChange>
          </w:tcPr>
          <w:p w14:paraId="70D59315" w14:textId="77777777" w:rsidR="00B62D5E" w:rsidRDefault="00B62D5E">
            <w:pPr>
              <w:pStyle w:val="ListParagraph"/>
              <w:keepNext/>
              <w:numPr>
                <w:ilvl w:val="0"/>
                <w:numId w:val="3"/>
              </w:numPr>
              <w:pPrChange w:id="2200" w:author="ANA-AN00" w:date="2021-07-30T14:33:00Z">
                <w:pPr>
                  <w:pStyle w:val="ListParagraph"/>
                  <w:keepNext/>
                  <w:numPr>
                    <w:numId w:val="6"/>
                  </w:numPr>
                  <w:spacing w:before="120"/>
                  <w:ind w:left="360"/>
                </w:pPr>
              </w:pPrChange>
            </w:pPr>
          </w:p>
        </w:tc>
        <w:tc>
          <w:tcPr>
            <w:tcW w:w="1596" w:type="dxa"/>
            <w:tcPrChange w:id="2201" w:author="ANA-AN00" w:date="2021-07-30T14:33:00Z">
              <w:tcPr>
                <w:tcW w:w="1596" w:type="dxa"/>
              </w:tcPr>
            </w:tcPrChange>
          </w:tcPr>
          <w:p w14:paraId="4C788603" w14:textId="77777777" w:rsidR="00B62D5E" w:rsidRDefault="00B62D5E">
            <w:pPr>
              <w:pStyle w:val="ListParagraph"/>
              <w:keepNext/>
              <w:numPr>
                <w:ilvl w:val="0"/>
                <w:numId w:val="3"/>
              </w:numPr>
              <w:pPrChange w:id="2202" w:author="ANA-AN00" w:date="2021-07-30T14:33:00Z">
                <w:pPr>
                  <w:pStyle w:val="ListParagraph"/>
                  <w:keepNext/>
                  <w:numPr>
                    <w:numId w:val="6"/>
                  </w:numPr>
                  <w:spacing w:before="120"/>
                  <w:ind w:left="360"/>
                </w:pPr>
              </w:pPrChange>
            </w:pPr>
          </w:p>
        </w:tc>
      </w:tr>
      <w:tr w:rsidR="00B62D5E" w14:paraId="54B65EC7" w14:textId="77777777" w:rsidTr="00B62D5E">
        <w:tc>
          <w:tcPr>
            <w:tcW w:w="1596" w:type="dxa"/>
            <w:tcPrChange w:id="2203" w:author="ANA-AN00" w:date="2021-07-30T14:33:00Z">
              <w:tcPr>
                <w:tcW w:w="1596" w:type="dxa"/>
                <w:tcBorders>
                  <w:right w:val="single" w:sz="4" w:space="0" w:color="BFBFBF"/>
                </w:tcBorders>
              </w:tcPr>
            </w:tcPrChange>
          </w:tcPr>
          <w:p w14:paraId="6957BD0F" w14:textId="77777777" w:rsidR="00B62D5E" w:rsidRDefault="00FC177C">
            <w:pPr>
              <w:keepNext/>
            </w:pPr>
            <w:r>
              <w:t xml:space="preserve">High-income earners (3) </w:t>
            </w:r>
          </w:p>
        </w:tc>
        <w:tc>
          <w:tcPr>
            <w:tcW w:w="1596" w:type="dxa"/>
            <w:tcPrChange w:id="2204" w:author="ANA-AN00" w:date="2021-07-30T14:33:00Z">
              <w:tcPr>
                <w:tcW w:w="1596" w:type="dxa"/>
              </w:tcPr>
            </w:tcPrChange>
          </w:tcPr>
          <w:p w14:paraId="65FCE14E" w14:textId="77777777" w:rsidR="00B62D5E" w:rsidRDefault="00B62D5E">
            <w:pPr>
              <w:pStyle w:val="ListParagraph"/>
              <w:keepNext/>
              <w:numPr>
                <w:ilvl w:val="0"/>
                <w:numId w:val="3"/>
              </w:numPr>
              <w:pPrChange w:id="2205" w:author="ANA-AN00" w:date="2021-07-30T14:33:00Z">
                <w:pPr>
                  <w:pStyle w:val="ListParagraph"/>
                  <w:keepNext/>
                  <w:numPr>
                    <w:numId w:val="6"/>
                  </w:numPr>
                  <w:spacing w:before="120"/>
                  <w:ind w:left="360"/>
                </w:pPr>
              </w:pPrChange>
            </w:pPr>
          </w:p>
        </w:tc>
        <w:tc>
          <w:tcPr>
            <w:tcW w:w="1596" w:type="dxa"/>
            <w:tcPrChange w:id="2206" w:author="ANA-AN00" w:date="2021-07-30T14:33:00Z">
              <w:tcPr>
                <w:tcW w:w="1596" w:type="dxa"/>
              </w:tcPr>
            </w:tcPrChange>
          </w:tcPr>
          <w:p w14:paraId="315C6D04" w14:textId="77777777" w:rsidR="00B62D5E" w:rsidRDefault="00B62D5E">
            <w:pPr>
              <w:pStyle w:val="ListParagraph"/>
              <w:keepNext/>
              <w:numPr>
                <w:ilvl w:val="0"/>
                <w:numId w:val="3"/>
              </w:numPr>
              <w:pPrChange w:id="2207" w:author="ANA-AN00" w:date="2021-07-30T14:33:00Z">
                <w:pPr>
                  <w:pStyle w:val="ListParagraph"/>
                  <w:keepNext/>
                  <w:numPr>
                    <w:numId w:val="6"/>
                  </w:numPr>
                  <w:spacing w:before="120"/>
                  <w:ind w:left="360"/>
                </w:pPr>
              </w:pPrChange>
            </w:pPr>
          </w:p>
        </w:tc>
        <w:tc>
          <w:tcPr>
            <w:tcW w:w="1596" w:type="dxa"/>
            <w:tcPrChange w:id="2208" w:author="ANA-AN00" w:date="2021-07-30T14:33:00Z">
              <w:tcPr>
                <w:tcW w:w="1596" w:type="dxa"/>
              </w:tcPr>
            </w:tcPrChange>
          </w:tcPr>
          <w:p w14:paraId="41CEF9B6" w14:textId="77777777" w:rsidR="00B62D5E" w:rsidRDefault="00B62D5E">
            <w:pPr>
              <w:pStyle w:val="ListParagraph"/>
              <w:keepNext/>
              <w:numPr>
                <w:ilvl w:val="0"/>
                <w:numId w:val="3"/>
              </w:numPr>
              <w:pPrChange w:id="2209" w:author="ANA-AN00" w:date="2021-07-30T14:33:00Z">
                <w:pPr>
                  <w:pStyle w:val="ListParagraph"/>
                  <w:keepNext/>
                  <w:numPr>
                    <w:numId w:val="6"/>
                  </w:numPr>
                  <w:spacing w:before="120"/>
                  <w:ind w:left="360"/>
                </w:pPr>
              </w:pPrChange>
            </w:pPr>
          </w:p>
        </w:tc>
        <w:tc>
          <w:tcPr>
            <w:tcW w:w="1596" w:type="dxa"/>
            <w:tcPrChange w:id="2210" w:author="ANA-AN00" w:date="2021-07-30T14:33:00Z">
              <w:tcPr>
                <w:tcW w:w="1596" w:type="dxa"/>
              </w:tcPr>
            </w:tcPrChange>
          </w:tcPr>
          <w:p w14:paraId="3C4E8AFE" w14:textId="77777777" w:rsidR="00B62D5E" w:rsidRDefault="00B62D5E">
            <w:pPr>
              <w:pStyle w:val="ListParagraph"/>
              <w:keepNext/>
              <w:numPr>
                <w:ilvl w:val="0"/>
                <w:numId w:val="3"/>
              </w:numPr>
              <w:pPrChange w:id="2211" w:author="ANA-AN00" w:date="2021-07-30T14:33:00Z">
                <w:pPr>
                  <w:pStyle w:val="ListParagraph"/>
                  <w:keepNext/>
                  <w:numPr>
                    <w:numId w:val="6"/>
                  </w:numPr>
                  <w:spacing w:before="120"/>
                  <w:ind w:left="360"/>
                </w:pPr>
              </w:pPrChange>
            </w:pPr>
          </w:p>
        </w:tc>
        <w:tc>
          <w:tcPr>
            <w:tcW w:w="1596" w:type="dxa"/>
            <w:tcPrChange w:id="2212" w:author="ANA-AN00" w:date="2021-07-30T14:33:00Z">
              <w:tcPr>
                <w:tcW w:w="1596" w:type="dxa"/>
              </w:tcPr>
            </w:tcPrChange>
          </w:tcPr>
          <w:p w14:paraId="2C36FDE1" w14:textId="77777777" w:rsidR="00B62D5E" w:rsidRDefault="00B62D5E">
            <w:pPr>
              <w:pStyle w:val="ListParagraph"/>
              <w:keepNext/>
              <w:numPr>
                <w:ilvl w:val="0"/>
                <w:numId w:val="3"/>
              </w:numPr>
              <w:pPrChange w:id="2213" w:author="ANA-AN00" w:date="2021-07-30T14:33:00Z">
                <w:pPr>
                  <w:pStyle w:val="ListParagraph"/>
                  <w:keepNext/>
                  <w:numPr>
                    <w:numId w:val="6"/>
                  </w:numPr>
                  <w:spacing w:before="120"/>
                  <w:ind w:left="360"/>
                </w:pPr>
              </w:pPrChange>
            </w:pPr>
          </w:p>
        </w:tc>
      </w:tr>
      <w:tr w:rsidR="00B62D5E" w14:paraId="6045FBD0" w14:textId="77777777" w:rsidTr="00B62D5E">
        <w:tc>
          <w:tcPr>
            <w:tcW w:w="1596" w:type="dxa"/>
            <w:tcPrChange w:id="2214" w:author="ANA-AN00" w:date="2021-07-30T14:33:00Z">
              <w:tcPr>
                <w:tcW w:w="1596" w:type="dxa"/>
                <w:tcBorders>
                  <w:right w:val="single" w:sz="4" w:space="0" w:color="BFBFBF"/>
                </w:tcBorders>
              </w:tcPr>
            </w:tcPrChange>
          </w:tcPr>
          <w:p w14:paraId="735EE16A" w14:textId="77777777" w:rsidR="00B62D5E" w:rsidRDefault="00FC177C">
            <w:pPr>
              <w:keepNext/>
            </w:pPr>
            <w:r>
              <w:t xml:space="preserve">Those living in rural areas (5) </w:t>
            </w:r>
          </w:p>
        </w:tc>
        <w:tc>
          <w:tcPr>
            <w:tcW w:w="1596" w:type="dxa"/>
            <w:tcPrChange w:id="2215" w:author="ANA-AN00" w:date="2021-07-30T14:33:00Z">
              <w:tcPr>
                <w:tcW w:w="1596" w:type="dxa"/>
              </w:tcPr>
            </w:tcPrChange>
          </w:tcPr>
          <w:p w14:paraId="19FA99A5" w14:textId="77777777" w:rsidR="00B62D5E" w:rsidRDefault="00B62D5E">
            <w:pPr>
              <w:pStyle w:val="ListParagraph"/>
              <w:keepNext/>
              <w:numPr>
                <w:ilvl w:val="0"/>
                <w:numId w:val="3"/>
              </w:numPr>
              <w:pPrChange w:id="2216" w:author="ANA-AN00" w:date="2021-07-30T14:33:00Z">
                <w:pPr>
                  <w:pStyle w:val="ListParagraph"/>
                  <w:keepNext/>
                  <w:numPr>
                    <w:numId w:val="6"/>
                  </w:numPr>
                  <w:spacing w:before="120"/>
                  <w:ind w:left="360"/>
                </w:pPr>
              </w:pPrChange>
            </w:pPr>
          </w:p>
        </w:tc>
        <w:tc>
          <w:tcPr>
            <w:tcW w:w="1596" w:type="dxa"/>
            <w:tcPrChange w:id="2217" w:author="ANA-AN00" w:date="2021-07-30T14:33:00Z">
              <w:tcPr>
                <w:tcW w:w="1596" w:type="dxa"/>
              </w:tcPr>
            </w:tcPrChange>
          </w:tcPr>
          <w:p w14:paraId="3DE5056A" w14:textId="77777777" w:rsidR="00B62D5E" w:rsidRDefault="00B62D5E">
            <w:pPr>
              <w:pStyle w:val="ListParagraph"/>
              <w:keepNext/>
              <w:numPr>
                <w:ilvl w:val="0"/>
                <w:numId w:val="3"/>
              </w:numPr>
              <w:pPrChange w:id="2218" w:author="ANA-AN00" w:date="2021-07-30T14:33:00Z">
                <w:pPr>
                  <w:pStyle w:val="ListParagraph"/>
                  <w:keepNext/>
                  <w:numPr>
                    <w:numId w:val="6"/>
                  </w:numPr>
                  <w:spacing w:before="120"/>
                  <w:ind w:left="360"/>
                </w:pPr>
              </w:pPrChange>
            </w:pPr>
          </w:p>
        </w:tc>
        <w:tc>
          <w:tcPr>
            <w:tcW w:w="1596" w:type="dxa"/>
            <w:tcPrChange w:id="2219" w:author="ANA-AN00" w:date="2021-07-30T14:33:00Z">
              <w:tcPr>
                <w:tcW w:w="1596" w:type="dxa"/>
              </w:tcPr>
            </w:tcPrChange>
          </w:tcPr>
          <w:p w14:paraId="160D8F5F" w14:textId="77777777" w:rsidR="00B62D5E" w:rsidRDefault="00B62D5E">
            <w:pPr>
              <w:pStyle w:val="ListParagraph"/>
              <w:keepNext/>
              <w:numPr>
                <w:ilvl w:val="0"/>
                <w:numId w:val="3"/>
              </w:numPr>
              <w:pPrChange w:id="2220" w:author="ANA-AN00" w:date="2021-07-30T14:33:00Z">
                <w:pPr>
                  <w:pStyle w:val="ListParagraph"/>
                  <w:keepNext/>
                  <w:numPr>
                    <w:numId w:val="6"/>
                  </w:numPr>
                  <w:spacing w:before="120"/>
                  <w:ind w:left="360"/>
                </w:pPr>
              </w:pPrChange>
            </w:pPr>
          </w:p>
        </w:tc>
        <w:tc>
          <w:tcPr>
            <w:tcW w:w="1596" w:type="dxa"/>
            <w:tcPrChange w:id="2221" w:author="ANA-AN00" w:date="2021-07-30T14:33:00Z">
              <w:tcPr>
                <w:tcW w:w="1596" w:type="dxa"/>
              </w:tcPr>
            </w:tcPrChange>
          </w:tcPr>
          <w:p w14:paraId="2141FD84" w14:textId="77777777" w:rsidR="00B62D5E" w:rsidRDefault="00B62D5E">
            <w:pPr>
              <w:pStyle w:val="ListParagraph"/>
              <w:keepNext/>
              <w:numPr>
                <w:ilvl w:val="0"/>
                <w:numId w:val="3"/>
              </w:numPr>
              <w:pPrChange w:id="2222" w:author="ANA-AN00" w:date="2021-07-30T14:33:00Z">
                <w:pPr>
                  <w:pStyle w:val="ListParagraph"/>
                  <w:keepNext/>
                  <w:numPr>
                    <w:numId w:val="6"/>
                  </w:numPr>
                  <w:spacing w:before="120"/>
                  <w:ind w:left="360"/>
                </w:pPr>
              </w:pPrChange>
            </w:pPr>
          </w:p>
        </w:tc>
        <w:tc>
          <w:tcPr>
            <w:tcW w:w="1596" w:type="dxa"/>
            <w:tcPrChange w:id="2223" w:author="ANA-AN00" w:date="2021-07-30T14:33:00Z">
              <w:tcPr>
                <w:tcW w:w="1596" w:type="dxa"/>
              </w:tcPr>
            </w:tcPrChange>
          </w:tcPr>
          <w:p w14:paraId="7BA767CC" w14:textId="77777777" w:rsidR="00B62D5E" w:rsidRDefault="00B62D5E">
            <w:pPr>
              <w:pStyle w:val="ListParagraph"/>
              <w:keepNext/>
              <w:numPr>
                <w:ilvl w:val="0"/>
                <w:numId w:val="3"/>
              </w:numPr>
              <w:pPrChange w:id="2224" w:author="ANA-AN00" w:date="2021-07-30T14:33:00Z">
                <w:pPr>
                  <w:pStyle w:val="ListParagraph"/>
                  <w:keepNext/>
                  <w:numPr>
                    <w:numId w:val="6"/>
                  </w:numPr>
                  <w:spacing w:before="120"/>
                  <w:ind w:left="360"/>
                </w:pPr>
              </w:pPrChange>
            </w:pPr>
          </w:p>
        </w:tc>
      </w:tr>
    </w:tbl>
    <w:p w14:paraId="77DA3A65" w14:textId="77777777" w:rsidR="00B62D5E" w:rsidRDefault="00B62D5E"/>
    <w:p w14:paraId="09FF1ABF" w14:textId="77777777" w:rsidR="00B62D5E" w:rsidRDefault="00B62D5E"/>
    <w:p w14:paraId="1AB1D427" w14:textId="77777777" w:rsidR="00B62D5E" w:rsidRDefault="00FC177C">
      <w:pPr>
        <w:keepNext/>
      </w:pPr>
      <w:r>
        <w:lastRenderedPageBreak/>
        <w:t xml:space="preserve">Q16.3 </w:t>
      </w:r>
      <w:r>
        <w:t>在您看来，在绿色基础设施计划下，以下群体会有获益还是损失？</w:t>
      </w:r>
    </w:p>
    <w:tbl>
      <w:tblPr>
        <w:tblStyle w:val="QQuestionTable"/>
        <w:tblW w:w="0" w:type="auto"/>
        <w:tblLook w:val="0460" w:firstRow="1" w:lastRow="1" w:firstColumn="0" w:lastColumn="0" w:noHBand="0" w:noVBand="1"/>
        <w:tblPrChange w:id="2225"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2226">
          <w:tblGrid>
            <w:gridCol w:w="1596"/>
            <w:gridCol w:w="1596"/>
            <w:gridCol w:w="1596"/>
            <w:gridCol w:w="1596"/>
            <w:gridCol w:w="1596"/>
            <w:gridCol w:w="1596"/>
          </w:tblGrid>
        </w:tblGridChange>
      </w:tblGrid>
      <w:tr w:rsidR="00B62D5E" w14:paraId="788C9C9B"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227" w:author="ANA-AN00" w:date="2021-07-30T14:33:00Z">
              <w:tcPr>
                <w:tcW w:w="1596" w:type="dxa"/>
                <w:tcBorders>
                  <w:right w:val="single" w:sz="4" w:space="0" w:color="BFBFBF"/>
                </w:tcBorders>
              </w:tcPr>
            </w:tcPrChange>
          </w:tcPr>
          <w:p w14:paraId="33248993"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228" w:author="ANA-AN00" w:date="2021-07-30T14:33:00Z">
              <w:tcPr>
                <w:tcW w:w="1596" w:type="dxa"/>
              </w:tcPr>
            </w:tcPrChange>
          </w:tcPr>
          <w:p w14:paraId="1BBEA917" w14:textId="77777777" w:rsidR="00B62D5E" w:rsidRDefault="00FC177C">
            <w:pPr>
              <w:cnfStyle w:val="100000000000" w:firstRow="1" w:lastRow="0" w:firstColumn="0" w:lastColumn="0" w:oddVBand="0" w:evenVBand="0" w:oddHBand="0" w:evenHBand="0" w:firstRowFirstColumn="0" w:firstRowLastColumn="0" w:lastRowFirstColumn="0" w:lastRowLastColumn="0"/>
            </w:pPr>
            <w:r>
              <w:t>损失很大</w:t>
            </w:r>
            <w:r>
              <w:t xml:space="preserve"> (1)</w:t>
            </w:r>
          </w:p>
        </w:tc>
        <w:tc>
          <w:tcPr>
            <w:tcW w:w="1596" w:type="dxa"/>
            <w:tcPrChange w:id="2229" w:author="ANA-AN00" w:date="2021-07-30T14:33:00Z">
              <w:tcPr>
                <w:tcW w:w="1596" w:type="dxa"/>
              </w:tcPr>
            </w:tcPrChange>
          </w:tcPr>
          <w:p w14:paraId="7C69A547" w14:textId="77777777" w:rsidR="00B62D5E" w:rsidRDefault="00FC177C">
            <w:pPr>
              <w:cnfStyle w:val="100000000000" w:firstRow="1" w:lastRow="0" w:firstColumn="0" w:lastColumn="0" w:oddVBand="0" w:evenVBand="0" w:oddHBand="0" w:evenHBand="0" w:firstRowFirstColumn="0" w:firstRowLastColumn="0" w:lastRowFirstColumn="0" w:lastRowLastColumn="0"/>
            </w:pPr>
            <w:r>
              <w:t>主要是损失</w:t>
            </w:r>
            <w:r>
              <w:t xml:space="preserve"> (2)</w:t>
            </w:r>
          </w:p>
        </w:tc>
        <w:tc>
          <w:tcPr>
            <w:tcW w:w="1596" w:type="dxa"/>
            <w:tcPrChange w:id="2230" w:author="ANA-AN00" w:date="2021-07-30T14:33:00Z">
              <w:tcPr>
                <w:tcW w:w="1596" w:type="dxa"/>
              </w:tcPr>
            </w:tcPrChange>
          </w:tcPr>
          <w:p w14:paraId="7BF69165" w14:textId="77777777" w:rsidR="00B62D5E" w:rsidRDefault="00FC177C">
            <w:pPr>
              <w:cnfStyle w:val="100000000000" w:firstRow="1" w:lastRow="0" w:firstColumn="0" w:lastColumn="0" w:oddVBand="0" w:evenVBand="0" w:oddHBand="0" w:evenHBand="0" w:firstRowFirstColumn="0" w:firstRowLastColumn="0" w:lastRowFirstColumn="0" w:lastRowLastColumn="0"/>
            </w:pPr>
            <w:r>
              <w:t>既没有获益也没有损失</w:t>
            </w:r>
            <w:r>
              <w:t xml:space="preserve"> (3)</w:t>
            </w:r>
          </w:p>
        </w:tc>
        <w:tc>
          <w:tcPr>
            <w:tcW w:w="1596" w:type="dxa"/>
            <w:tcPrChange w:id="2231" w:author="ANA-AN00" w:date="2021-07-30T14:33:00Z">
              <w:tcPr>
                <w:tcW w:w="1596" w:type="dxa"/>
              </w:tcPr>
            </w:tcPrChange>
          </w:tcPr>
          <w:p w14:paraId="3D34D297" w14:textId="77777777" w:rsidR="00B62D5E" w:rsidRDefault="00FC177C">
            <w:pPr>
              <w:cnfStyle w:val="100000000000" w:firstRow="1" w:lastRow="0" w:firstColumn="0" w:lastColumn="0" w:oddVBand="0" w:evenVBand="0" w:oddHBand="0" w:evenHBand="0" w:firstRowFirstColumn="0" w:firstRowLastColumn="0" w:lastRowFirstColumn="0" w:lastRowLastColumn="0"/>
            </w:pPr>
            <w:r>
              <w:t>主要是获益</w:t>
            </w:r>
            <w:r>
              <w:t xml:space="preserve"> (5)</w:t>
            </w:r>
          </w:p>
        </w:tc>
        <w:tc>
          <w:tcPr>
            <w:tcW w:w="1596" w:type="dxa"/>
            <w:tcPrChange w:id="2232" w:author="ANA-AN00" w:date="2021-07-30T14:33:00Z">
              <w:tcPr>
                <w:tcW w:w="1596" w:type="dxa"/>
              </w:tcPr>
            </w:tcPrChange>
          </w:tcPr>
          <w:p w14:paraId="2E7FD149" w14:textId="77777777" w:rsidR="00B62D5E" w:rsidRDefault="00FC177C">
            <w:pPr>
              <w:cnfStyle w:val="100000000000" w:firstRow="1" w:lastRow="0" w:firstColumn="0" w:lastColumn="0" w:oddVBand="0" w:evenVBand="0" w:oddHBand="0" w:evenHBand="0" w:firstRowFirstColumn="0" w:firstRowLastColumn="0" w:lastRowFirstColumn="0" w:lastRowLastColumn="0"/>
            </w:pPr>
            <w:r>
              <w:t>获益很大</w:t>
            </w:r>
            <w:r>
              <w:t xml:space="preserve"> (6)</w:t>
            </w:r>
          </w:p>
        </w:tc>
      </w:tr>
      <w:tr w:rsidR="00B62D5E" w14:paraId="1DE12334" w14:textId="77777777" w:rsidTr="00B62D5E">
        <w:tc>
          <w:tcPr>
            <w:tcW w:w="1596" w:type="dxa"/>
            <w:tcPrChange w:id="2233" w:author="ANA-AN00" w:date="2021-07-30T14:33:00Z">
              <w:tcPr>
                <w:tcW w:w="1596" w:type="dxa"/>
                <w:tcBorders>
                  <w:right w:val="single" w:sz="4" w:space="0" w:color="BFBFBF"/>
                </w:tcBorders>
              </w:tcPr>
            </w:tcPrChange>
          </w:tcPr>
          <w:p w14:paraId="4560E443" w14:textId="77777777" w:rsidR="00B62D5E" w:rsidRDefault="00FC177C">
            <w:pPr>
              <w:keepNext/>
            </w:pPr>
            <w:r>
              <w:t>低收入者</w:t>
            </w:r>
            <w:r>
              <w:t xml:space="preserve"> (1) </w:t>
            </w:r>
          </w:p>
        </w:tc>
        <w:tc>
          <w:tcPr>
            <w:tcW w:w="1596" w:type="dxa"/>
            <w:tcPrChange w:id="2234" w:author="ANA-AN00" w:date="2021-07-30T14:33:00Z">
              <w:tcPr>
                <w:tcW w:w="1596" w:type="dxa"/>
              </w:tcPr>
            </w:tcPrChange>
          </w:tcPr>
          <w:p w14:paraId="3121C538" w14:textId="77777777" w:rsidR="00B62D5E" w:rsidRDefault="00B62D5E">
            <w:pPr>
              <w:pStyle w:val="ListParagraph"/>
              <w:keepNext/>
              <w:numPr>
                <w:ilvl w:val="0"/>
                <w:numId w:val="3"/>
              </w:numPr>
              <w:pPrChange w:id="2235" w:author="ANA-AN00" w:date="2021-07-30T14:33:00Z">
                <w:pPr>
                  <w:pStyle w:val="ListParagraph"/>
                  <w:keepNext/>
                  <w:numPr>
                    <w:numId w:val="6"/>
                  </w:numPr>
                  <w:spacing w:before="120"/>
                  <w:ind w:left="360"/>
                </w:pPr>
              </w:pPrChange>
            </w:pPr>
          </w:p>
        </w:tc>
        <w:tc>
          <w:tcPr>
            <w:tcW w:w="1596" w:type="dxa"/>
            <w:tcPrChange w:id="2236" w:author="ANA-AN00" w:date="2021-07-30T14:33:00Z">
              <w:tcPr>
                <w:tcW w:w="1596" w:type="dxa"/>
              </w:tcPr>
            </w:tcPrChange>
          </w:tcPr>
          <w:p w14:paraId="7797B7E1" w14:textId="77777777" w:rsidR="00B62D5E" w:rsidRDefault="00B62D5E">
            <w:pPr>
              <w:pStyle w:val="ListParagraph"/>
              <w:keepNext/>
              <w:numPr>
                <w:ilvl w:val="0"/>
                <w:numId w:val="3"/>
              </w:numPr>
              <w:pPrChange w:id="2237" w:author="ANA-AN00" w:date="2021-07-30T14:33:00Z">
                <w:pPr>
                  <w:pStyle w:val="ListParagraph"/>
                  <w:keepNext/>
                  <w:numPr>
                    <w:numId w:val="6"/>
                  </w:numPr>
                  <w:spacing w:before="120"/>
                  <w:ind w:left="360"/>
                </w:pPr>
              </w:pPrChange>
            </w:pPr>
          </w:p>
        </w:tc>
        <w:tc>
          <w:tcPr>
            <w:tcW w:w="1596" w:type="dxa"/>
            <w:tcPrChange w:id="2238" w:author="ANA-AN00" w:date="2021-07-30T14:33:00Z">
              <w:tcPr>
                <w:tcW w:w="1596" w:type="dxa"/>
              </w:tcPr>
            </w:tcPrChange>
          </w:tcPr>
          <w:p w14:paraId="127617F8" w14:textId="77777777" w:rsidR="00B62D5E" w:rsidRDefault="00B62D5E">
            <w:pPr>
              <w:pStyle w:val="ListParagraph"/>
              <w:keepNext/>
              <w:numPr>
                <w:ilvl w:val="0"/>
                <w:numId w:val="3"/>
              </w:numPr>
              <w:pPrChange w:id="2239" w:author="ANA-AN00" w:date="2021-07-30T14:33:00Z">
                <w:pPr>
                  <w:pStyle w:val="ListParagraph"/>
                  <w:keepNext/>
                  <w:numPr>
                    <w:numId w:val="6"/>
                  </w:numPr>
                  <w:spacing w:before="120"/>
                  <w:ind w:left="360"/>
                </w:pPr>
              </w:pPrChange>
            </w:pPr>
          </w:p>
        </w:tc>
        <w:tc>
          <w:tcPr>
            <w:tcW w:w="1596" w:type="dxa"/>
            <w:tcPrChange w:id="2240" w:author="ANA-AN00" w:date="2021-07-30T14:33:00Z">
              <w:tcPr>
                <w:tcW w:w="1596" w:type="dxa"/>
              </w:tcPr>
            </w:tcPrChange>
          </w:tcPr>
          <w:p w14:paraId="578247DB" w14:textId="77777777" w:rsidR="00B62D5E" w:rsidRDefault="00B62D5E">
            <w:pPr>
              <w:pStyle w:val="ListParagraph"/>
              <w:keepNext/>
              <w:numPr>
                <w:ilvl w:val="0"/>
                <w:numId w:val="3"/>
              </w:numPr>
              <w:pPrChange w:id="2241" w:author="ANA-AN00" w:date="2021-07-30T14:33:00Z">
                <w:pPr>
                  <w:pStyle w:val="ListParagraph"/>
                  <w:keepNext/>
                  <w:numPr>
                    <w:numId w:val="6"/>
                  </w:numPr>
                  <w:spacing w:before="120"/>
                  <w:ind w:left="360"/>
                </w:pPr>
              </w:pPrChange>
            </w:pPr>
          </w:p>
        </w:tc>
        <w:tc>
          <w:tcPr>
            <w:tcW w:w="1596" w:type="dxa"/>
            <w:tcPrChange w:id="2242" w:author="ANA-AN00" w:date="2021-07-30T14:33:00Z">
              <w:tcPr>
                <w:tcW w:w="1596" w:type="dxa"/>
              </w:tcPr>
            </w:tcPrChange>
          </w:tcPr>
          <w:p w14:paraId="3C0B7054" w14:textId="77777777" w:rsidR="00B62D5E" w:rsidRDefault="00B62D5E">
            <w:pPr>
              <w:pStyle w:val="ListParagraph"/>
              <w:keepNext/>
              <w:numPr>
                <w:ilvl w:val="0"/>
                <w:numId w:val="3"/>
              </w:numPr>
              <w:pPrChange w:id="2243" w:author="ANA-AN00" w:date="2021-07-30T14:33:00Z">
                <w:pPr>
                  <w:pStyle w:val="ListParagraph"/>
                  <w:keepNext/>
                  <w:numPr>
                    <w:numId w:val="6"/>
                  </w:numPr>
                  <w:spacing w:before="120"/>
                  <w:ind w:left="360"/>
                </w:pPr>
              </w:pPrChange>
            </w:pPr>
          </w:p>
        </w:tc>
      </w:tr>
      <w:tr w:rsidR="00B62D5E" w14:paraId="2B3794F3" w14:textId="77777777" w:rsidTr="00B62D5E">
        <w:tc>
          <w:tcPr>
            <w:tcW w:w="1596" w:type="dxa"/>
            <w:tcPrChange w:id="2244" w:author="ANA-AN00" w:date="2021-07-30T14:33:00Z">
              <w:tcPr>
                <w:tcW w:w="1596" w:type="dxa"/>
                <w:tcBorders>
                  <w:right w:val="single" w:sz="4" w:space="0" w:color="BFBFBF"/>
                </w:tcBorders>
              </w:tcPr>
            </w:tcPrChange>
          </w:tcPr>
          <w:p w14:paraId="61104FD0" w14:textId="77777777" w:rsidR="00B62D5E" w:rsidRDefault="00FC177C">
            <w:pPr>
              <w:keepNext/>
            </w:pPr>
            <w:r>
              <w:t>中收入者</w:t>
            </w:r>
            <w:r>
              <w:t xml:space="preserve"> (2) </w:t>
            </w:r>
          </w:p>
        </w:tc>
        <w:tc>
          <w:tcPr>
            <w:tcW w:w="1596" w:type="dxa"/>
            <w:tcPrChange w:id="2245" w:author="ANA-AN00" w:date="2021-07-30T14:33:00Z">
              <w:tcPr>
                <w:tcW w:w="1596" w:type="dxa"/>
              </w:tcPr>
            </w:tcPrChange>
          </w:tcPr>
          <w:p w14:paraId="49D2DB2B" w14:textId="77777777" w:rsidR="00B62D5E" w:rsidRDefault="00B62D5E">
            <w:pPr>
              <w:pStyle w:val="ListParagraph"/>
              <w:keepNext/>
              <w:numPr>
                <w:ilvl w:val="0"/>
                <w:numId w:val="3"/>
              </w:numPr>
              <w:pPrChange w:id="2246" w:author="ANA-AN00" w:date="2021-07-30T14:33:00Z">
                <w:pPr>
                  <w:pStyle w:val="ListParagraph"/>
                  <w:keepNext/>
                  <w:numPr>
                    <w:numId w:val="6"/>
                  </w:numPr>
                  <w:spacing w:before="120"/>
                  <w:ind w:left="360"/>
                </w:pPr>
              </w:pPrChange>
            </w:pPr>
          </w:p>
        </w:tc>
        <w:tc>
          <w:tcPr>
            <w:tcW w:w="1596" w:type="dxa"/>
            <w:tcPrChange w:id="2247" w:author="ANA-AN00" w:date="2021-07-30T14:33:00Z">
              <w:tcPr>
                <w:tcW w:w="1596" w:type="dxa"/>
              </w:tcPr>
            </w:tcPrChange>
          </w:tcPr>
          <w:p w14:paraId="392EDD15" w14:textId="77777777" w:rsidR="00B62D5E" w:rsidRDefault="00B62D5E">
            <w:pPr>
              <w:pStyle w:val="ListParagraph"/>
              <w:keepNext/>
              <w:numPr>
                <w:ilvl w:val="0"/>
                <w:numId w:val="3"/>
              </w:numPr>
              <w:pPrChange w:id="2248" w:author="ANA-AN00" w:date="2021-07-30T14:33:00Z">
                <w:pPr>
                  <w:pStyle w:val="ListParagraph"/>
                  <w:keepNext/>
                  <w:numPr>
                    <w:numId w:val="6"/>
                  </w:numPr>
                  <w:spacing w:before="120"/>
                  <w:ind w:left="360"/>
                </w:pPr>
              </w:pPrChange>
            </w:pPr>
          </w:p>
        </w:tc>
        <w:tc>
          <w:tcPr>
            <w:tcW w:w="1596" w:type="dxa"/>
            <w:tcPrChange w:id="2249" w:author="ANA-AN00" w:date="2021-07-30T14:33:00Z">
              <w:tcPr>
                <w:tcW w:w="1596" w:type="dxa"/>
              </w:tcPr>
            </w:tcPrChange>
          </w:tcPr>
          <w:p w14:paraId="55E44E03" w14:textId="77777777" w:rsidR="00B62D5E" w:rsidRDefault="00B62D5E">
            <w:pPr>
              <w:pStyle w:val="ListParagraph"/>
              <w:keepNext/>
              <w:numPr>
                <w:ilvl w:val="0"/>
                <w:numId w:val="3"/>
              </w:numPr>
              <w:pPrChange w:id="2250" w:author="ANA-AN00" w:date="2021-07-30T14:33:00Z">
                <w:pPr>
                  <w:pStyle w:val="ListParagraph"/>
                  <w:keepNext/>
                  <w:numPr>
                    <w:numId w:val="6"/>
                  </w:numPr>
                  <w:spacing w:before="120"/>
                  <w:ind w:left="360"/>
                </w:pPr>
              </w:pPrChange>
            </w:pPr>
          </w:p>
        </w:tc>
        <w:tc>
          <w:tcPr>
            <w:tcW w:w="1596" w:type="dxa"/>
            <w:tcPrChange w:id="2251" w:author="ANA-AN00" w:date="2021-07-30T14:33:00Z">
              <w:tcPr>
                <w:tcW w:w="1596" w:type="dxa"/>
              </w:tcPr>
            </w:tcPrChange>
          </w:tcPr>
          <w:p w14:paraId="3291ABB2" w14:textId="77777777" w:rsidR="00B62D5E" w:rsidRDefault="00B62D5E">
            <w:pPr>
              <w:pStyle w:val="ListParagraph"/>
              <w:keepNext/>
              <w:numPr>
                <w:ilvl w:val="0"/>
                <w:numId w:val="3"/>
              </w:numPr>
              <w:pPrChange w:id="2252" w:author="ANA-AN00" w:date="2021-07-30T14:33:00Z">
                <w:pPr>
                  <w:pStyle w:val="ListParagraph"/>
                  <w:keepNext/>
                  <w:numPr>
                    <w:numId w:val="6"/>
                  </w:numPr>
                  <w:spacing w:before="120"/>
                  <w:ind w:left="360"/>
                </w:pPr>
              </w:pPrChange>
            </w:pPr>
          </w:p>
        </w:tc>
        <w:tc>
          <w:tcPr>
            <w:tcW w:w="1596" w:type="dxa"/>
            <w:tcPrChange w:id="2253" w:author="ANA-AN00" w:date="2021-07-30T14:33:00Z">
              <w:tcPr>
                <w:tcW w:w="1596" w:type="dxa"/>
              </w:tcPr>
            </w:tcPrChange>
          </w:tcPr>
          <w:p w14:paraId="1974A701" w14:textId="77777777" w:rsidR="00B62D5E" w:rsidRDefault="00B62D5E">
            <w:pPr>
              <w:pStyle w:val="ListParagraph"/>
              <w:keepNext/>
              <w:numPr>
                <w:ilvl w:val="0"/>
                <w:numId w:val="3"/>
              </w:numPr>
              <w:pPrChange w:id="2254" w:author="ANA-AN00" w:date="2021-07-30T14:33:00Z">
                <w:pPr>
                  <w:pStyle w:val="ListParagraph"/>
                  <w:keepNext/>
                  <w:numPr>
                    <w:numId w:val="6"/>
                  </w:numPr>
                  <w:spacing w:before="120"/>
                  <w:ind w:left="360"/>
                </w:pPr>
              </w:pPrChange>
            </w:pPr>
          </w:p>
        </w:tc>
      </w:tr>
      <w:tr w:rsidR="00B62D5E" w14:paraId="6C298661" w14:textId="77777777" w:rsidTr="00B62D5E">
        <w:tc>
          <w:tcPr>
            <w:tcW w:w="1596" w:type="dxa"/>
            <w:tcPrChange w:id="2255" w:author="ANA-AN00" w:date="2021-07-30T14:33:00Z">
              <w:tcPr>
                <w:tcW w:w="1596" w:type="dxa"/>
                <w:tcBorders>
                  <w:right w:val="single" w:sz="4" w:space="0" w:color="BFBFBF"/>
                </w:tcBorders>
              </w:tcPr>
            </w:tcPrChange>
          </w:tcPr>
          <w:p w14:paraId="0E5A01FA" w14:textId="77777777" w:rsidR="00B62D5E" w:rsidRDefault="00FC177C">
            <w:pPr>
              <w:keepNext/>
            </w:pPr>
            <w:r>
              <w:t>高收入者</w:t>
            </w:r>
            <w:r>
              <w:t xml:space="preserve"> (3) </w:t>
            </w:r>
          </w:p>
        </w:tc>
        <w:tc>
          <w:tcPr>
            <w:tcW w:w="1596" w:type="dxa"/>
            <w:tcPrChange w:id="2256" w:author="ANA-AN00" w:date="2021-07-30T14:33:00Z">
              <w:tcPr>
                <w:tcW w:w="1596" w:type="dxa"/>
              </w:tcPr>
            </w:tcPrChange>
          </w:tcPr>
          <w:p w14:paraId="2E0A832D" w14:textId="77777777" w:rsidR="00B62D5E" w:rsidRDefault="00B62D5E">
            <w:pPr>
              <w:pStyle w:val="ListParagraph"/>
              <w:keepNext/>
              <w:numPr>
                <w:ilvl w:val="0"/>
                <w:numId w:val="3"/>
              </w:numPr>
              <w:pPrChange w:id="2257" w:author="ANA-AN00" w:date="2021-07-30T14:33:00Z">
                <w:pPr>
                  <w:pStyle w:val="ListParagraph"/>
                  <w:keepNext/>
                  <w:numPr>
                    <w:numId w:val="6"/>
                  </w:numPr>
                  <w:spacing w:before="120"/>
                  <w:ind w:left="360"/>
                </w:pPr>
              </w:pPrChange>
            </w:pPr>
          </w:p>
        </w:tc>
        <w:tc>
          <w:tcPr>
            <w:tcW w:w="1596" w:type="dxa"/>
            <w:tcPrChange w:id="2258" w:author="ANA-AN00" w:date="2021-07-30T14:33:00Z">
              <w:tcPr>
                <w:tcW w:w="1596" w:type="dxa"/>
              </w:tcPr>
            </w:tcPrChange>
          </w:tcPr>
          <w:p w14:paraId="64572764" w14:textId="77777777" w:rsidR="00B62D5E" w:rsidRDefault="00B62D5E">
            <w:pPr>
              <w:pStyle w:val="ListParagraph"/>
              <w:keepNext/>
              <w:numPr>
                <w:ilvl w:val="0"/>
                <w:numId w:val="3"/>
              </w:numPr>
              <w:pPrChange w:id="2259" w:author="ANA-AN00" w:date="2021-07-30T14:33:00Z">
                <w:pPr>
                  <w:pStyle w:val="ListParagraph"/>
                  <w:keepNext/>
                  <w:numPr>
                    <w:numId w:val="6"/>
                  </w:numPr>
                  <w:spacing w:before="120"/>
                  <w:ind w:left="360"/>
                </w:pPr>
              </w:pPrChange>
            </w:pPr>
          </w:p>
        </w:tc>
        <w:tc>
          <w:tcPr>
            <w:tcW w:w="1596" w:type="dxa"/>
            <w:tcPrChange w:id="2260" w:author="ANA-AN00" w:date="2021-07-30T14:33:00Z">
              <w:tcPr>
                <w:tcW w:w="1596" w:type="dxa"/>
              </w:tcPr>
            </w:tcPrChange>
          </w:tcPr>
          <w:p w14:paraId="7E8F238E" w14:textId="77777777" w:rsidR="00B62D5E" w:rsidRDefault="00B62D5E">
            <w:pPr>
              <w:pStyle w:val="ListParagraph"/>
              <w:keepNext/>
              <w:numPr>
                <w:ilvl w:val="0"/>
                <w:numId w:val="3"/>
              </w:numPr>
              <w:pPrChange w:id="2261" w:author="ANA-AN00" w:date="2021-07-30T14:33:00Z">
                <w:pPr>
                  <w:pStyle w:val="ListParagraph"/>
                  <w:keepNext/>
                  <w:numPr>
                    <w:numId w:val="6"/>
                  </w:numPr>
                  <w:spacing w:before="120"/>
                  <w:ind w:left="360"/>
                </w:pPr>
              </w:pPrChange>
            </w:pPr>
          </w:p>
        </w:tc>
        <w:tc>
          <w:tcPr>
            <w:tcW w:w="1596" w:type="dxa"/>
            <w:tcPrChange w:id="2262" w:author="ANA-AN00" w:date="2021-07-30T14:33:00Z">
              <w:tcPr>
                <w:tcW w:w="1596" w:type="dxa"/>
              </w:tcPr>
            </w:tcPrChange>
          </w:tcPr>
          <w:p w14:paraId="545404EE" w14:textId="77777777" w:rsidR="00B62D5E" w:rsidRDefault="00B62D5E">
            <w:pPr>
              <w:pStyle w:val="ListParagraph"/>
              <w:keepNext/>
              <w:numPr>
                <w:ilvl w:val="0"/>
                <w:numId w:val="3"/>
              </w:numPr>
              <w:pPrChange w:id="2263" w:author="ANA-AN00" w:date="2021-07-30T14:33:00Z">
                <w:pPr>
                  <w:pStyle w:val="ListParagraph"/>
                  <w:keepNext/>
                  <w:numPr>
                    <w:numId w:val="6"/>
                  </w:numPr>
                  <w:spacing w:before="120"/>
                  <w:ind w:left="360"/>
                </w:pPr>
              </w:pPrChange>
            </w:pPr>
          </w:p>
        </w:tc>
        <w:tc>
          <w:tcPr>
            <w:tcW w:w="1596" w:type="dxa"/>
            <w:tcPrChange w:id="2264" w:author="ANA-AN00" w:date="2021-07-30T14:33:00Z">
              <w:tcPr>
                <w:tcW w:w="1596" w:type="dxa"/>
              </w:tcPr>
            </w:tcPrChange>
          </w:tcPr>
          <w:p w14:paraId="364E1287" w14:textId="77777777" w:rsidR="00B62D5E" w:rsidRDefault="00B62D5E">
            <w:pPr>
              <w:pStyle w:val="ListParagraph"/>
              <w:keepNext/>
              <w:numPr>
                <w:ilvl w:val="0"/>
                <w:numId w:val="3"/>
              </w:numPr>
              <w:pPrChange w:id="2265" w:author="ANA-AN00" w:date="2021-07-30T14:33:00Z">
                <w:pPr>
                  <w:pStyle w:val="ListParagraph"/>
                  <w:keepNext/>
                  <w:numPr>
                    <w:numId w:val="6"/>
                  </w:numPr>
                  <w:spacing w:before="120"/>
                  <w:ind w:left="360"/>
                </w:pPr>
              </w:pPrChange>
            </w:pPr>
          </w:p>
        </w:tc>
      </w:tr>
      <w:tr w:rsidR="00B62D5E" w14:paraId="1BC25513" w14:textId="77777777" w:rsidTr="00B62D5E">
        <w:tc>
          <w:tcPr>
            <w:tcW w:w="1596" w:type="dxa"/>
            <w:tcPrChange w:id="2266" w:author="ANA-AN00" w:date="2021-07-30T14:33:00Z">
              <w:tcPr>
                <w:tcW w:w="1596" w:type="dxa"/>
                <w:tcBorders>
                  <w:right w:val="single" w:sz="4" w:space="0" w:color="BFBFBF"/>
                </w:tcBorders>
              </w:tcPr>
            </w:tcPrChange>
          </w:tcPr>
          <w:p w14:paraId="10152011" w14:textId="77777777" w:rsidR="00B62D5E" w:rsidRDefault="00FC177C">
            <w:pPr>
              <w:keepNext/>
            </w:pPr>
            <w:r>
              <w:t>生活在农村的人</w:t>
            </w:r>
            <w:r>
              <w:t xml:space="preserve"> (5) </w:t>
            </w:r>
          </w:p>
        </w:tc>
        <w:tc>
          <w:tcPr>
            <w:tcW w:w="1596" w:type="dxa"/>
            <w:tcPrChange w:id="2267" w:author="ANA-AN00" w:date="2021-07-30T14:33:00Z">
              <w:tcPr>
                <w:tcW w:w="1596" w:type="dxa"/>
              </w:tcPr>
            </w:tcPrChange>
          </w:tcPr>
          <w:p w14:paraId="157BE426" w14:textId="77777777" w:rsidR="00B62D5E" w:rsidRDefault="00B62D5E">
            <w:pPr>
              <w:pStyle w:val="ListParagraph"/>
              <w:keepNext/>
              <w:numPr>
                <w:ilvl w:val="0"/>
                <w:numId w:val="3"/>
              </w:numPr>
              <w:pPrChange w:id="2268" w:author="ANA-AN00" w:date="2021-07-30T14:33:00Z">
                <w:pPr>
                  <w:pStyle w:val="ListParagraph"/>
                  <w:keepNext/>
                  <w:numPr>
                    <w:numId w:val="6"/>
                  </w:numPr>
                  <w:spacing w:before="120"/>
                  <w:ind w:left="360"/>
                </w:pPr>
              </w:pPrChange>
            </w:pPr>
          </w:p>
        </w:tc>
        <w:tc>
          <w:tcPr>
            <w:tcW w:w="1596" w:type="dxa"/>
            <w:tcPrChange w:id="2269" w:author="ANA-AN00" w:date="2021-07-30T14:33:00Z">
              <w:tcPr>
                <w:tcW w:w="1596" w:type="dxa"/>
              </w:tcPr>
            </w:tcPrChange>
          </w:tcPr>
          <w:p w14:paraId="4CEC5394" w14:textId="77777777" w:rsidR="00B62D5E" w:rsidRDefault="00B62D5E">
            <w:pPr>
              <w:pStyle w:val="ListParagraph"/>
              <w:keepNext/>
              <w:numPr>
                <w:ilvl w:val="0"/>
                <w:numId w:val="3"/>
              </w:numPr>
              <w:pPrChange w:id="2270" w:author="ANA-AN00" w:date="2021-07-30T14:33:00Z">
                <w:pPr>
                  <w:pStyle w:val="ListParagraph"/>
                  <w:keepNext/>
                  <w:numPr>
                    <w:numId w:val="6"/>
                  </w:numPr>
                  <w:spacing w:before="120"/>
                  <w:ind w:left="360"/>
                </w:pPr>
              </w:pPrChange>
            </w:pPr>
          </w:p>
        </w:tc>
        <w:tc>
          <w:tcPr>
            <w:tcW w:w="1596" w:type="dxa"/>
            <w:tcPrChange w:id="2271" w:author="ANA-AN00" w:date="2021-07-30T14:33:00Z">
              <w:tcPr>
                <w:tcW w:w="1596" w:type="dxa"/>
              </w:tcPr>
            </w:tcPrChange>
          </w:tcPr>
          <w:p w14:paraId="214F4370" w14:textId="77777777" w:rsidR="00B62D5E" w:rsidRDefault="00B62D5E">
            <w:pPr>
              <w:pStyle w:val="ListParagraph"/>
              <w:keepNext/>
              <w:numPr>
                <w:ilvl w:val="0"/>
                <w:numId w:val="3"/>
              </w:numPr>
              <w:pPrChange w:id="2272" w:author="ANA-AN00" w:date="2021-07-30T14:33:00Z">
                <w:pPr>
                  <w:pStyle w:val="ListParagraph"/>
                  <w:keepNext/>
                  <w:numPr>
                    <w:numId w:val="6"/>
                  </w:numPr>
                  <w:spacing w:before="120"/>
                  <w:ind w:left="360"/>
                </w:pPr>
              </w:pPrChange>
            </w:pPr>
          </w:p>
        </w:tc>
        <w:tc>
          <w:tcPr>
            <w:tcW w:w="1596" w:type="dxa"/>
            <w:tcPrChange w:id="2273" w:author="ANA-AN00" w:date="2021-07-30T14:33:00Z">
              <w:tcPr>
                <w:tcW w:w="1596" w:type="dxa"/>
              </w:tcPr>
            </w:tcPrChange>
          </w:tcPr>
          <w:p w14:paraId="78DADE06" w14:textId="77777777" w:rsidR="00B62D5E" w:rsidRDefault="00B62D5E">
            <w:pPr>
              <w:pStyle w:val="ListParagraph"/>
              <w:keepNext/>
              <w:numPr>
                <w:ilvl w:val="0"/>
                <w:numId w:val="3"/>
              </w:numPr>
              <w:pPrChange w:id="2274" w:author="ANA-AN00" w:date="2021-07-30T14:33:00Z">
                <w:pPr>
                  <w:pStyle w:val="ListParagraph"/>
                  <w:keepNext/>
                  <w:numPr>
                    <w:numId w:val="6"/>
                  </w:numPr>
                  <w:spacing w:before="120"/>
                  <w:ind w:left="360"/>
                </w:pPr>
              </w:pPrChange>
            </w:pPr>
          </w:p>
        </w:tc>
        <w:tc>
          <w:tcPr>
            <w:tcW w:w="1596" w:type="dxa"/>
            <w:tcPrChange w:id="2275" w:author="ANA-AN00" w:date="2021-07-30T14:33:00Z">
              <w:tcPr>
                <w:tcW w:w="1596" w:type="dxa"/>
              </w:tcPr>
            </w:tcPrChange>
          </w:tcPr>
          <w:p w14:paraId="7F84912D" w14:textId="77777777" w:rsidR="00B62D5E" w:rsidRDefault="00B62D5E">
            <w:pPr>
              <w:pStyle w:val="ListParagraph"/>
              <w:keepNext/>
              <w:numPr>
                <w:ilvl w:val="0"/>
                <w:numId w:val="3"/>
              </w:numPr>
              <w:pPrChange w:id="2276" w:author="ANA-AN00" w:date="2021-07-30T14:33:00Z">
                <w:pPr>
                  <w:pStyle w:val="ListParagraph"/>
                  <w:keepNext/>
                  <w:numPr>
                    <w:numId w:val="6"/>
                  </w:numPr>
                  <w:spacing w:before="120"/>
                  <w:ind w:left="360"/>
                </w:pPr>
              </w:pPrChange>
            </w:pPr>
          </w:p>
        </w:tc>
      </w:tr>
    </w:tbl>
    <w:p w14:paraId="094678C5" w14:textId="77777777" w:rsidR="00B62D5E" w:rsidRDefault="00B62D5E"/>
    <w:p w14:paraId="6F93E040" w14:textId="77777777" w:rsidR="00B62D5E" w:rsidRDefault="00B62D5E"/>
    <w:p w14:paraId="170EEA6B" w14:textId="77777777" w:rsidR="00B62D5E" w:rsidRDefault="00B62D5E">
      <w:pPr>
        <w:pStyle w:val="QuestionSeparator"/>
      </w:pPr>
    </w:p>
    <w:p w14:paraId="3243C564" w14:textId="77777777" w:rsidR="00B62D5E" w:rsidRDefault="00B62D5E"/>
    <w:p w14:paraId="6CF861D8" w14:textId="77777777" w:rsidR="00B62D5E" w:rsidRDefault="00FC177C">
      <w:pPr>
        <w:keepNext/>
      </w:pPr>
      <w:r>
        <w:t xml:space="preserve">Q16.4 Do you think that your household would win or lose financially from a green infrastructure </w:t>
      </w:r>
      <w:r>
        <w:t>program?</w:t>
      </w:r>
    </w:p>
    <w:p w14:paraId="0FCE977A" w14:textId="77777777" w:rsidR="00B62D5E" w:rsidRDefault="00FC177C">
      <w:pPr>
        <w:pStyle w:val="ListParagraph"/>
        <w:keepNext/>
        <w:numPr>
          <w:ilvl w:val="0"/>
          <w:numId w:val="3"/>
        </w:numPr>
        <w:pPrChange w:id="2277" w:author="ANA-AN00" w:date="2021-07-30T14:33:00Z">
          <w:pPr>
            <w:pStyle w:val="ListParagraph"/>
            <w:keepNext/>
            <w:numPr>
              <w:numId w:val="6"/>
            </w:numPr>
            <w:spacing w:before="120" w:line="240" w:lineRule="auto"/>
            <w:ind w:left="360"/>
          </w:pPr>
        </w:pPrChange>
      </w:pPr>
      <w:r>
        <w:t xml:space="preserve">Lose a lot  (1) </w:t>
      </w:r>
    </w:p>
    <w:p w14:paraId="0395EE7A" w14:textId="77777777" w:rsidR="00B62D5E" w:rsidRDefault="00FC177C">
      <w:pPr>
        <w:pStyle w:val="ListParagraph"/>
        <w:keepNext/>
        <w:numPr>
          <w:ilvl w:val="0"/>
          <w:numId w:val="3"/>
        </w:numPr>
        <w:pPrChange w:id="2278" w:author="ANA-AN00" w:date="2021-07-30T14:33:00Z">
          <w:pPr>
            <w:pStyle w:val="ListParagraph"/>
            <w:keepNext/>
            <w:numPr>
              <w:numId w:val="6"/>
            </w:numPr>
            <w:spacing w:before="120" w:line="240" w:lineRule="auto"/>
            <w:ind w:left="360"/>
          </w:pPr>
        </w:pPrChange>
      </w:pPr>
      <w:r>
        <w:t xml:space="preserve">Mostly lose  (5) </w:t>
      </w:r>
    </w:p>
    <w:p w14:paraId="29EA78EA" w14:textId="77777777" w:rsidR="00B62D5E" w:rsidRDefault="00FC177C">
      <w:pPr>
        <w:pStyle w:val="ListParagraph"/>
        <w:keepNext/>
        <w:numPr>
          <w:ilvl w:val="0"/>
          <w:numId w:val="3"/>
        </w:numPr>
        <w:pPrChange w:id="2279" w:author="ANA-AN00" w:date="2021-07-30T14:33:00Z">
          <w:pPr>
            <w:pStyle w:val="ListParagraph"/>
            <w:keepNext/>
            <w:numPr>
              <w:numId w:val="6"/>
            </w:numPr>
            <w:spacing w:before="120" w:line="240" w:lineRule="auto"/>
            <w:ind w:left="360"/>
          </w:pPr>
        </w:pPrChange>
      </w:pPr>
      <w:r>
        <w:t xml:space="preserve">Neither win nor lose  (6) </w:t>
      </w:r>
    </w:p>
    <w:p w14:paraId="232D847F" w14:textId="77777777" w:rsidR="00B62D5E" w:rsidRDefault="00FC177C">
      <w:pPr>
        <w:pStyle w:val="ListParagraph"/>
        <w:keepNext/>
        <w:numPr>
          <w:ilvl w:val="0"/>
          <w:numId w:val="3"/>
        </w:numPr>
        <w:pPrChange w:id="2280" w:author="ANA-AN00" w:date="2021-07-30T14:33:00Z">
          <w:pPr>
            <w:pStyle w:val="ListParagraph"/>
            <w:keepNext/>
            <w:numPr>
              <w:numId w:val="6"/>
            </w:numPr>
            <w:spacing w:before="120" w:line="240" w:lineRule="auto"/>
            <w:ind w:left="360"/>
          </w:pPr>
        </w:pPrChange>
      </w:pPr>
      <w:r>
        <w:t xml:space="preserve">Mostly win  (7) </w:t>
      </w:r>
    </w:p>
    <w:p w14:paraId="2440CDA9" w14:textId="77777777" w:rsidR="00B62D5E" w:rsidRDefault="00FC177C">
      <w:pPr>
        <w:pStyle w:val="ListParagraph"/>
        <w:keepNext/>
        <w:numPr>
          <w:ilvl w:val="0"/>
          <w:numId w:val="3"/>
        </w:numPr>
        <w:pPrChange w:id="2281" w:author="ANA-AN00" w:date="2021-07-30T14:33:00Z">
          <w:pPr>
            <w:pStyle w:val="ListParagraph"/>
            <w:keepNext/>
            <w:numPr>
              <w:numId w:val="6"/>
            </w:numPr>
            <w:spacing w:before="120" w:line="240" w:lineRule="auto"/>
            <w:ind w:left="360"/>
          </w:pPr>
        </w:pPrChange>
      </w:pPr>
      <w:r>
        <w:t xml:space="preserve">Win a lot  (8) </w:t>
      </w:r>
    </w:p>
    <w:p w14:paraId="651E97D8" w14:textId="77777777" w:rsidR="00B62D5E" w:rsidRDefault="00B62D5E"/>
    <w:p w14:paraId="61B4364C" w14:textId="77777777" w:rsidR="00B62D5E" w:rsidRDefault="00FC177C">
      <w:pPr>
        <w:keepNext/>
      </w:pPr>
      <w:r>
        <w:t xml:space="preserve">Q16.4 </w:t>
      </w:r>
      <w:r>
        <w:t>您认为在绿色基础设施计划下，您的家庭在经济上会有获益还是损失？</w:t>
      </w:r>
    </w:p>
    <w:p w14:paraId="5993F2FA" w14:textId="77777777" w:rsidR="00B62D5E" w:rsidRDefault="00FC177C">
      <w:pPr>
        <w:pStyle w:val="ListParagraph"/>
        <w:keepNext/>
        <w:numPr>
          <w:ilvl w:val="0"/>
          <w:numId w:val="3"/>
        </w:numPr>
        <w:pPrChange w:id="2282" w:author="ANA-AN00" w:date="2021-07-30T14:33:00Z">
          <w:pPr>
            <w:pStyle w:val="ListParagraph"/>
            <w:keepNext/>
            <w:numPr>
              <w:numId w:val="6"/>
            </w:numPr>
            <w:spacing w:before="120" w:line="240" w:lineRule="auto"/>
            <w:ind w:left="360"/>
          </w:pPr>
        </w:pPrChange>
      </w:pPr>
      <w:r>
        <w:t>损失很大</w:t>
      </w:r>
      <w:r>
        <w:t xml:space="preserve">  (1) </w:t>
      </w:r>
    </w:p>
    <w:p w14:paraId="1BDD33D8" w14:textId="77777777" w:rsidR="00B62D5E" w:rsidRDefault="00FC177C">
      <w:pPr>
        <w:pStyle w:val="ListParagraph"/>
        <w:keepNext/>
        <w:numPr>
          <w:ilvl w:val="0"/>
          <w:numId w:val="3"/>
        </w:numPr>
        <w:pPrChange w:id="2283" w:author="ANA-AN00" w:date="2021-07-30T14:33:00Z">
          <w:pPr>
            <w:pStyle w:val="ListParagraph"/>
            <w:keepNext/>
            <w:numPr>
              <w:numId w:val="6"/>
            </w:numPr>
            <w:spacing w:before="120" w:line="240" w:lineRule="auto"/>
            <w:ind w:left="360"/>
          </w:pPr>
        </w:pPrChange>
      </w:pPr>
      <w:r>
        <w:t>主要是损失</w:t>
      </w:r>
      <w:r>
        <w:t xml:space="preserve">  (5) </w:t>
      </w:r>
    </w:p>
    <w:p w14:paraId="101AA2D7" w14:textId="77777777" w:rsidR="00B62D5E" w:rsidRDefault="00FC177C">
      <w:pPr>
        <w:pStyle w:val="ListParagraph"/>
        <w:keepNext/>
        <w:numPr>
          <w:ilvl w:val="0"/>
          <w:numId w:val="3"/>
        </w:numPr>
        <w:pPrChange w:id="2284" w:author="ANA-AN00" w:date="2021-07-30T14:33:00Z">
          <w:pPr>
            <w:pStyle w:val="ListParagraph"/>
            <w:keepNext/>
            <w:numPr>
              <w:numId w:val="6"/>
            </w:numPr>
            <w:spacing w:before="120" w:line="240" w:lineRule="auto"/>
            <w:ind w:left="360"/>
          </w:pPr>
        </w:pPrChange>
      </w:pPr>
      <w:r>
        <w:t>既没有获益也没有损失</w:t>
      </w:r>
      <w:r>
        <w:t xml:space="preserve">  (6) </w:t>
      </w:r>
    </w:p>
    <w:p w14:paraId="68E5BC83" w14:textId="77777777" w:rsidR="00B62D5E" w:rsidRDefault="00FC177C">
      <w:pPr>
        <w:pStyle w:val="ListParagraph"/>
        <w:keepNext/>
        <w:numPr>
          <w:ilvl w:val="0"/>
          <w:numId w:val="3"/>
        </w:numPr>
        <w:pPrChange w:id="2285" w:author="ANA-AN00" w:date="2021-07-30T14:33:00Z">
          <w:pPr>
            <w:pStyle w:val="ListParagraph"/>
            <w:keepNext/>
            <w:numPr>
              <w:numId w:val="6"/>
            </w:numPr>
            <w:spacing w:before="120" w:line="240" w:lineRule="auto"/>
            <w:ind w:left="360"/>
          </w:pPr>
        </w:pPrChange>
      </w:pPr>
      <w:r>
        <w:t>主要是获益</w:t>
      </w:r>
      <w:r>
        <w:t xml:space="preserve">  (7) </w:t>
      </w:r>
    </w:p>
    <w:p w14:paraId="507DE673" w14:textId="77777777" w:rsidR="00B62D5E" w:rsidRDefault="00FC177C">
      <w:pPr>
        <w:pStyle w:val="ListParagraph"/>
        <w:keepNext/>
        <w:numPr>
          <w:ilvl w:val="0"/>
          <w:numId w:val="3"/>
        </w:numPr>
        <w:pPrChange w:id="2286" w:author="ANA-AN00" w:date="2021-07-30T14:33:00Z">
          <w:pPr>
            <w:pStyle w:val="ListParagraph"/>
            <w:keepNext/>
            <w:numPr>
              <w:numId w:val="6"/>
            </w:numPr>
            <w:spacing w:before="120" w:line="240" w:lineRule="auto"/>
            <w:ind w:left="360"/>
          </w:pPr>
        </w:pPrChange>
      </w:pPr>
      <w:r>
        <w:t>获益很大</w:t>
      </w:r>
      <w:r>
        <w:t xml:space="preserve">  (8) </w:t>
      </w:r>
    </w:p>
    <w:p w14:paraId="08FEA318" w14:textId="77777777" w:rsidR="00B62D5E" w:rsidRDefault="00B62D5E"/>
    <w:p w14:paraId="2BC396FA" w14:textId="77777777" w:rsidR="00B62D5E" w:rsidRDefault="00B62D5E">
      <w:pPr>
        <w:pStyle w:val="QuestionSeparator"/>
      </w:pPr>
    </w:p>
    <w:p w14:paraId="0983C4B3" w14:textId="77777777" w:rsidR="00B62D5E" w:rsidRDefault="00B62D5E"/>
    <w:p w14:paraId="1F1DAC45" w14:textId="77777777" w:rsidR="00B62D5E" w:rsidRDefault="00FC177C">
      <w:pPr>
        <w:keepNext/>
      </w:pPr>
      <w:r>
        <w:lastRenderedPageBreak/>
        <w:t xml:space="preserve">Q16.6 Do you agree or disagree with the </w:t>
      </w:r>
      <w:r>
        <w:t>following statement: "A green infrastructure program is fair."</w:t>
      </w:r>
    </w:p>
    <w:p w14:paraId="5066911B" w14:textId="77777777" w:rsidR="00B62D5E" w:rsidRDefault="00FC177C">
      <w:pPr>
        <w:pStyle w:val="ListParagraph"/>
        <w:keepNext/>
        <w:numPr>
          <w:ilvl w:val="0"/>
          <w:numId w:val="3"/>
        </w:numPr>
        <w:pPrChange w:id="2287" w:author="ANA-AN00" w:date="2021-07-30T14:33:00Z">
          <w:pPr>
            <w:pStyle w:val="ListParagraph"/>
            <w:keepNext/>
            <w:numPr>
              <w:numId w:val="6"/>
            </w:numPr>
            <w:spacing w:before="120" w:line="240" w:lineRule="auto"/>
            <w:ind w:left="360"/>
          </w:pPr>
        </w:pPrChange>
      </w:pPr>
      <w:r>
        <w:t xml:space="preserve">Strongly disagree  (0) </w:t>
      </w:r>
    </w:p>
    <w:p w14:paraId="09D9A1F0" w14:textId="77777777" w:rsidR="00B62D5E" w:rsidRDefault="00FC177C">
      <w:pPr>
        <w:pStyle w:val="ListParagraph"/>
        <w:keepNext/>
        <w:numPr>
          <w:ilvl w:val="0"/>
          <w:numId w:val="3"/>
        </w:numPr>
        <w:pPrChange w:id="2288" w:author="ANA-AN00" w:date="2021-07-30T14:33:00Z">
          <w:pPr>
            <w:pStyle w:val="ListParagraph"/>
            <w:keepNext/>
            <w:numPr>
              <w:numId w:val="6"/>
            </w:numPr>
            <w:spacing w:before="120" w:line="240" w:lineRule="auto"/>
            <w:ind w:left="360"/>
          </w:pPr>
        </w:pPrChange>
      </w:pPr>
      <w:r>
        <w:t xml:space="preserve">Somewhat disagree  (1) </w:t>
      </w:r>
    </w:p>
    <w:p w14:paraId="7D262197" w14:textId="77777777" w:rsidR="00B62D5E" w:rsidRDefault="00FC177C">
      <w:pPr>
        <w:pStyle w:val="ListParagraph"/>
        <w:keepNext/>
        <w:numPr>
          <w:ilvl w:val="0"/>
          <w:numId w:val="3"/>
        </w:numPr>
        <w:pPrChange w:id="2289" w:author="ANA-AN00" w:date="2021-07-30T14:33:00Z">
          <w:pPr>
            <w:pStyle w:val="ListParagraph"/>
            <w:keepNext/>
            <w:numPr>
              <w:numId w:val="6"/>
            </w:numPr>
            <w:spacing w:before="120" w:line="240" w:lineRule="auto"/>
            <w:ind w:left="360"/>
          </w:pPr>
        </w:pPrChange>
      </w:pPr>
      <w:r>
        <w:t xml:space="preserve">Neither agree nor disagree  (2) </w:t>
      </w:r>
    </w:p>
    <w:p w14:paraId="3AE3A0E8" w14:textId="77777777" w:rsidR="00B62D5E" w:rsidRDefault="00FC177C">
      <w:pPr>
        <w:pStyle w:val="ListParagraph"/>
        <w:keepNext/>
        <w:numPr>
          <w:ilvl w:val="0"/>
          <w:numId w:val="3"/>
        </w:numPr>
        <w:pPrChange w:id="2290" w:author="ANA-AN00" w:date="2021-07-30T14:33:00Z">
          <w:pPr>
            <w:pStyle w:val="ListParagraph"/>
            <w:keepNext/>
            <w:numPr>
              <w:numId w:val="6"/>
            </w:numPr>
            <w:spacing w:before="120" w:line="240" w:lineRule="auto"/>
            <w:ind w:left="360"/>
          </w:pPr>
        </w:pPrChange>
      </w:pPr>
      <w:r>
        <w:t xml:space="preserve">Somewhat agree  (3) </w:t>
      </w:r>
    </w:p>
    <w:p w14:paraId="49A0B248" w14:textId="77777777" w:rsidR="00B62D5E" w:rsidRDefault="00FC177C">
      <w:pPr>
        <w:pStyle w:val="ListParagraph"/>
        <w:keepNext/>
        <w:numPr>
          <w:ilvl w:val="0"/>
          <w:numId w:val="3"/>
        </w:numPr>
        <w:pPrChange w:id="2291" w:author="ANA-AN00" w:date="2021-07-30T14:33:00Z">
          <w:pPr>
            <w:pStyle w:val="ListParagraph"/>
            <w:keepNext/>
            <w:numPr>
              <w:numId w:val="6"/>
            </w:numPr>
            <w:spacing w:before="120" w:line="240" w:lineRule="auto"/>
            <w:ind w:left="360"/>
          </w:pPr>
        </w:pPrChange>
      </w:pPr>
      <w:r>
        <w:t xml:space="preserve">Strongly agree  (4) </w:t>
      </w:r>
    </w:p>
    <w:p w14:paraId="34E4515E" w14:textId="77777777" w:rsidR="00B62D5E" w:rsidRDefault="00B62D5E"/>
    <w:p w14:paraId="36125B7D" w14:textId="77777777" w:rsidR="00B62D5E" w:rsidRDefault="00FC177C">
      <w:pPr>
        <w:keepNext/>
      </w:pPr>
      <w:r>
        <w:t xml:space="preserve">Q16.6 </w:t>
      </w:r>
      <w:r>
        <w:t>您是否认同以下说法：</w:t>
      </w:r>
      <w:r>
        <w:t>“</w:t>
      </w:r>
      <w:r>
        <w:t>绿色基础设施计划是公平的</w:t>
      </w:r>
      <w:r>
        <w:t>”</w:t>
      </w:r>
      <w:r>
        <w:t>？</w:t>
      </w:r>
    </w:p>
    <w:p w14:paraId="794CAA2A" w14:textId="77777777" w:rsidR="00B62D5E" w:rsidRDefault="00FC177C">
      <w:pPr>
        <w:pStyle w:val="ListParagraph"/>
        <w:keepNext/>
        <w:numPr>
          <w:ilvl w:val="0"/>
          <w:numId w:val="3"/>
        </w:numPr>
        <w:pPrChange w:id="2292" w:author="ANA-AN00" w:date="2021-07-30T14:33:00Z">
          <w:pPr>
            <w:pStyle w:val="ListParagraph"/>
            <w:keepNext/>
            <w:numPr>
              <w:numId w:val="6"/>
            </w:numPr>
            <w:spacing w:before="120" w:line="240" w:lineRule="auto"/>
            <w:ind w:left="360"/>
          </w:pPr>
        </w:pPrChange>
      </w:pPr>
      <w:r>
        <w:t>非常不同意</w:t>
      </w:r>
      <w:r>
        <w:t xml:space="preserve">  (0) </w:t>
      </w:r>
    </w:p>
    <w:p w14:paraId="0D2912B5" w14:textId="77777777" w:rsidR="00B62D5E" w:rsidRDefault="00FC177C">
      <w:pPr>
        <w:pStyle w:val="ListParagraph"/>
        <w:keepNext/>
        <w:numPr>
          <w:ilvl w:val="0"/>
          <w:numId w:val="3"/>
        </w:numPr>
        <w:pPrChange w:id="2293" w:author="ANA-AN00" w:date="2021-07-30T14:33:00Z">
          <w:pPr>
            <w:pStyle w:val="ListParagraph"/>
            <w:keepNext/>
            <w:numPr>
              <w:numId w:val="6"/>
            </w:numPr>
            <w:spacing w:before="120" w:line="240" w:lineRule="auto"/>
            <w:ind w:left="360"/>
          </w:pPr>
        </w:pPrChange>
      </w:pPr>
      <w:r>
        <w:t>不太同意</w:t>
      </w:r>
      <w:r>
        <w:t xml:space="preserve">  (1) </w:t>
      </w:r>
    </w:p>
    <w:p w14:paraId="7BBF708F" w14:textId="77777777" w:rsidR="00B62D5E" w:rsidRDefault="00FC177C">
      <w:pPr>
        <w:pStyle w:val="ListParagraph"/>
        <w:keepNext/>
        <w:numPr>
          <w:ilvl w:val="0"/>
          <w:numId w:val="3"/>
        </w:numPr>
        <w:pPrChange w:id="2294" w:author="ANA-AN00" w:date="2021-07-30T14:33:00Z">
          <w:pPr>
            <w:pStyle w:val="ListParagraph"/>
            <w:keepNext/>
            <w:numPr>
              <w:numId w:val="6"/>
            </w:numPr>
            <w:spacing w:before="120" w:line="240" w:lineRule="auto"/>
            <w:ind w:left="360"/>
          </w:pPr>
        </w:pPrChange>
      </w:pPr>
      <w:r>
        <w:t>既不同意也不反对</w:t>
      </w:r>
      <w:r>
        <w:t xml:space="preserve">  (2) </w:t>
      </w:r>
    </w:p>
    <w:p w14:paraId="7A4E10BC" w14:textId="77777777" w:rsidR="00B62D5E" w:rsidRDefault="00FC177C">
      <w:pPr>
        <w:pStyle w:val="ListParagraph"/>
        <w:keepNext/>
        <w:numPr>
          <w:ilvl w:val="0"/>
          <w:numId w:val="3"/>
        </w:numPr>
        <w:pPrChange w:id="2295" w:author="ANA-AN00" w:date="2021-07-30T14:33:00Z">
          <w:pPr>
            <w:pStyle w:val="ListParagraph"/>
            <w:keepNext/>
            <w:numPr>
              <w:numId w:val="6"/>
            </w:numPr>
            <w:spacing w:before="120" w:line="240" w:lineRule="auto"/>
            <w:ind w:left="360"/>
          </w:pPr>
        </w:pPrChange>
      </w:pPr>
      <w:r>
        <w:t>有点同意</w:t>
      </w:r>
      <w:r>
        <w:t xml:space="preserve">  (3) </w:t>
      </w:r>
    </w:p>
    <w:p w14:paraId="1FE506FE" w14:textId="77777777" w:rsidR="00B62D5E" w:rsidRDefault="00FC177C">
      <w:pPr>
        <w:pStyle w:val="ListParagraph"/>
        <w:keepNext/>
        <w:numPr>
          <w:ilvl w:val="0"/>
          <w:numId w:val="3"/>
        </w:numPr>
        <w:pPrChange w:id="2296" w:author="ANA-AN00" w:date="2021-07-30T14:33:00Z">
          <w:pPr>
            <w:pStyle w:val="ListParagraph"/>
            <w:keepNext/>
            <w:numPr>
              <w:numId w:val="6"/>
            </w:numPr>
            <w:spacing w:before="120" w:line="240" w:lineRule="auto"/>
            <w:ind w:left="360"/>
          </w:pPr>
        </w:pPrChange>
      </w:pPr>
      <w:r>
        <w:t>非常同意</w:t>
      </w:r>
      <w:r>
        <w:t xml:space="preserve">  (4) </w:t>
      </w:r>
    </w:p>
    <w:p w14:paraId="3049FA24" w14:textId="77777777" w:rsidR="00B62D5E" w:rsidRDefault="00B62D5E"/>
    <w:p w14:paraId="210E15F1" w14:textId="77777777" w:rsidR="00B62D5E" w:rsidRDefault="00B62D5E">
      <w:pPr>
        <w:pStyle w:val="QuestionSeparator"/>
      </w:pPr>
    </w:p>
    <w:p w14:paraId="346C7061" w14:textId="77777777" w:rsidR="00B62D5E" w:rsidRDefault="00B62D5E"/>
    <w:p w14:paraId="3F200B0F" w14:textId="77777777" w:rsidR="00B62D5E" w:rsidRDefault="00FC177C">
      <w:pPr>
        <w:keepNext/>
      </w:pPr>
      <w:r>
        <w:t>Q16.5 Do you support or oppose a green infrastructure program?</w:t>
      </w:r>
    </w:p>
    <w:p w14:paraId="4B5525C6" w14:textId="77777777" w:rsidR="00B62D5E" w:rsidRDefault="00FC177C">
      <w:pPr>
        <w:pStyle w:val="ListParagraph"/>
        <w:keepNext/>
        <w:numPr>
          <w:ilvl w:val="0"/>
          <w:numId w:val="3"/>
        </w:numPr>
        <w:pPrChange w:id="2297" w:author="ANA-AN00" w:date="2021-07-30T14:33:00Z">
          <w:pPr>
            <w:pStyle w:val="ListParagraph"/>
            <w:keepNext/>
            <w:numPr>
              <w:numId w:val="6"/>
            </w:numPr>
            <w:spacing w:before="120" w:line="240" w:lineRule="auto"/>
            <w:ind w:left="360"/>
          </w:pPr>
        </w:pPrChange>
      </w:pPr>
      <w:r>
        <w:t xml:space="preserve">Strongly oppose  (0) </w:t>
      </w:r>
    </w:p>
    <w:p w14:paraId="1C970947" w14:textId="77777777" w:rsidR="00B62D5E" w:rsidRDefault="00FC177C">
      <w:pPr>
        <w:pStyle w:val="ListParagraph"/>
        <w:keepNext/>
        <w:numPr>
          <w:ilvl w:val="0"/>
          <w:numId w:val="3"/>
        </w:numPr>
        <w:pPrChange w:id="2298" w:author="ANA-AN00" w:date="2021-07-30T14:33:00Z">
          <w:pPr>
            <w:pStyle w:val="ListParagraph"/>
            <w:keepNext/>
            <w:numPr>
              <w:numId w:val="6"/>
            </w:numPr>
            <w:spacing w:before="120" w:line="240" w:lineRule="auto"/>
            <w:ind w:left="360"/>
          </w:pPr>
        </w:pPrChange>
      </w:pPr>
      <w:r>
        <w:t xml:space="preserve">Somewhat oppose  (1) </w:t>
      </w:r>
    </w:p>
    <w:p w14:paraId="694BB54B" w14:textId="77777777" w:rsidR="00B62D5E" w:rsidRDefault="00FC177C">
      <w:pPr>
        <w:pStyle w:val="ListParagraph"/>
        <w:keepNext/>
        <w:numPr>
          <w:ilvl w:val="0"/>
          <w:numId w:val="3"/>
        </w:numPr>
        <w:pPrChange w:id="2299" w:author="ANA-AN00" w:date="2021-07-30T14:33:00Z">
          <w:pPr>
            <w:pStyle w:val="ListParagraph"/>
            <w:keepNext/>
            <w:numPr>
              <w:numId w:val="6"/>
            </w:numPr>
            <w:spacing w:before="120" w:line="240" w:lineRule="auto"/>
            <w:ind w:left="360"/>
          </w:pPr>
        </w:pPrChange>
      </w:pPr>
      <w:r>
        <w:t xml:space="preserve">Neither support nor oppose  (2) </w:t>
      </w:r>
    </w:p>
    <w:p w14:paraId="1876E98C" w14:textId="77777777" w:rsidR="00B62D5E" w:rsidRDefault="00FC177C">
      <w:pPr>
        <w:pStyle w:val="ListParagraph"/>
        <w:keepNext/>
        <w:numPr>
          <w:ilvl w:val="0"/>
          <w:numId w:val="3"/>
        </w:numPr>
        <w:pPrChange w:id="2300" w:author="ANA-AN00" w:date="2021-07-30T14:33:00Z">
          <w:pPr>
            <w:pStyle w:val="ListParagraph"/>
            <w:keepNext/>
            <w:numPr>
              <w:numId w:val="6"/>
            </w:numPr>
            <w:spacing w:before="120" w:line="240" w:lineRule="auto"/>
            <w:ind w:left="360"/>
          </w:pPr>
        </w:pPrChange>
      </w:pPr>
      <w:r>
        <w:t xml:space="preserve">Somewhat support  (3) </w:t>
      </w:r>
    </w:p>
    <w:p w14:paraId="24EA5788" w14:textId="77777777" w:rsidR="00B62D5E" w:rsidRDefault="00FC177C">
      <w:pPr>
        <w:pStyle w:val="ListParagraph"/>
        <w:keepNext/>
        <w:numPr>
          <w:ilvl w:val="0"/>
          <w:numId w:val="3"/>
        </w:numPr>
        <w:pPrChange w:id="2301" w:author="ANA-AN00" w:date="2021-07-30T14:33:00Z">
          <w:pPr>
            <w:pStyle w:val="ListParagraph"/>
            <w:keepNext/>
            <w:numPr>
              <w:numId w:val="6"/>
            </w:numPr>
            <w:spacing w:before="120" w:line="240" w:lineRule="auto"/>
            <w:ind w:left="360"/>
          </w:pPr>
        </w:pPrChange>
      </w:pPr>
      <w:r>
        <w:t xml:space="preserve">Strongly support  (4) </w:t>
      </w:r>
    </w:p>
    <w:p w14:paraId="4D2CD4AC" w14:textId="77777777" w:rsidR="00B62D5E" w:rsidRDefault="00B62D5E"/>
    <w:p w14:paraId="4BE7A346" w14:textId="77777777" w:rsidR="00B62D5E" w:rsidRDefault="00FC177C">
      <w:pPr>
        <w:keepNext/>
      </w:pPr>
      <w:r>
        <w:lastRenderedPageBreak/>
        <w:t xml:space="preserve">Q16.5 </w:t>
      </w:r>
      <w:r>
        <w:t>您是支持还是反对绿色基础设施计划？</w:t>
      </w:r>
    </w:p>
    <w:p w14:paraId="106F97A3" w14:textId="77777777" w:rsidR="00B62D5E" w:rsidRDefault="00FC177C">
      <w:pPr>
        <w:pStyle w:val="ListParagraph"/>
        <w:keepNext/>
        <w:numPr>
          <w:ilvl w:val="0"/>
          <w:numId w:val="3"/>
        </w:numPr>
        <w:pPrChange w:id="2302" w:author="ANA-AN00" w:date="2021-07-30T14:33:00Z">
          <w:pPr>
            <w:pStyle w:val="ListParagraph"/>
            <w:keepNext/>
            <w:numPr>
              <w:numId w:val="6"/>
            </w:numPr>
            <w:spacing w:before="120" w:line="240" w:lineRule="auto"/>
            <w:ind w:left="360"/>
          </w:pPr>
        </w:pPrChange>
      </w:pPr>
      <w:r>
        <w:t>强烈反对</w:t>
      </w:r>
      <w:r>
        <w:t xml:space="preserve">  (0) </w:t>
      </w:r>
    </w:p>
    <w:p w14:paraId="24190E93" w14:textId="77777777" w:rsidR="00B62D5E" w:rsidRDefault="00FC177C">
      <w:pPr>
        <w:pStyle w:val="ListParagraph"/>
        <w:keepNext/>
        <w:numPr>
          <w:ilvl w:val="0"/>
          <w:numId w:val="3"/>
        </w:numPr>
        <w:pPrChange w:id="2303" w:author="ANA-AN00" w:date="2021-07-30T14:33:00Z">
          <w:pPr>
            <w:pStyle w:val="ListParagraph"/>
            <w:keepNext/>
            <w:numPr>
              <w:numId w:val="6"/>
            </w:numPr>
            <w:spacing w:before="120" w:line="240" w:lineRule="auto"/>
            <w:ind w:left="360"/>
          </w:pPr>
        </w:pPrChange>
      </w:pPr>
      <w:r>
        <w:t>有点反对</w:t>
      </w:r>
      <w:r>
        <w:t xml:space="preserve">  (1) </w:t>
      </w:r>
    </w:p>
    <w:p w14:paraId="7050E661" w14:textId="77777777" w:rsidR="00B62D5E" w:rsidRDefault="00FC177C">
      <w:pPr>
        <w:pStyle w:val="ListParagraph"/>
        <w:keepNext/>
        <w:numPr>
          <w:ilvl w:val="0"/>
          <w:numId w:val="3"/>
        </w:numPr>
        <w:pPrChange w:id="2304" w:author="ANA-AN00" w:date="2021-07-30T14:33:00Z">
          <w:pPr>
            <w:pStyle w:val="ListParagraph"/>
            <w:keepNext/>
            <w:numPr>
              <w:numId w:val="6"/>
            </w:numPr>
            <w:spacing w:before="120" w:line="240" w:lineRule="auto"/>
            <w:ind w:left="360"/>
          </w:pPr>
        </w:pPrChange>
      </w:pPr>
      <w:r>
        <w:t>既不支持也不反对</w:t>
      </w:r>
      <w:r>
        <w:t xml:space="preserve">  (2) </w:t>
      </w:r>
    </w:p>
    <w:p w14:paraId="6AA3144B" w14:textId="77777777" w:rsidR="00B62D5E" w:rsidRDefault="00FC177C">
      <w:pPr>
        <w:pStyle w:val="ListParagraph"/>
        <w:keepNext/>
        <w:numPr>
          <w:ilvl w:val="0"/>
          <w:numId w:val="3"/>
        </w:numPr>
        <w:pPrChange w:id="2305" w:author="ANA-AN00" w:date="2021-07-30T14:33:00Z">
          <w:pPr>
            <w:pStyle w:val="ListParagraph"/>
            <w:keepNext/>
            <w:numPr>
              <w:numId w:val="6"/>
            </w:numPr>
            <w:spacing w:before="120" w:line="240" w:lineRule="auto"/>
            <w:ind w:left="360"/>
          </w:pPr>
        </w:pPrChange>
      </w:pPr>
      <w:r>
        <w:t>有点支持</w:t>
      </w:r>
      <w:r>
        <w:t xml:space="preserve">  (3) </w:t>
      </w:r>
    </w:p>
    <w:p w14:paraId="0D4E613C" w14:textId="77777777" w:rsidR="00B62D5E" w:rsidRDefault="00FC177C">
      <w:pPr>
        <w:pStyle w:val="ListParagraph"/>
        <w:keepNext/>
        <w:numPr>
          <w:ilvl w:val="0"/>
          <w:numId w:val="3"/>
        </w:numPr>
        <w:pPrChange w:id="2306" w:author="ANA-AN00" w:date="2021-07-30T14:33:00Z">
          <w:pPr>
            <w:pStyle w:val="ListParagraph"/>
            <w:keepNext/>
            <w:numPr>
              <w:numId w:val="6"/>
            </w:numPr>
            <w:spacing w:before="120" w:line="240" w:lineRule="auto"/>
            <w:ind w:left="360"/>
          </w:pPr>
        </w:pPrChange>
      </w:pPr>
      <w:r>
        <w:t>强烈支持</w:t>
      </w:r>
      <w:r>
        <w:t xml:space="preserve">  (4) </w:t>
      </w:r>
    </w:p>
    <w:p w14:paraId="12F4E210" w14:textId="77777777" w:rsidR="00B62D5E" w:rsidRDefault="00B62D5E"/>
    <w:p w14:paraId="57913A2E" w14:textId="77777777" w:rsidR="00B62D5E" w:rsidRDefault="00B62D5E">
      <w:pPr>
        <w:pStyle w:val="QuestionSeparator"/>
      </w:pPr>
    </w:p>
    <w:p w14:paraId="7971E3A7" w14:textId="77777777" w:rsidR="00B62D5E" w:rsidRDefault="00B62D5E"/>
    <w:p w14:paraId="213781EB" w14:textId="7FBA2F39" w:rsidR="00B62D5E" w:rsidRDefault="00FC177C">
      <w:pPr>
        <w:keepNext/>
      </w:pPr>
      <w:r>
        <w:t>Q16.7 Until now, we have considered that a green infrastructure program would be financed by public debt, but other sources of funding are possible.</w:t>
      </w:r>
      <w:del w:id="2307" w:author="ANA-AN00" w:date="2021-07-30T14:33:00Z">
        <w:r>
          <w:delText xml:space="preserve"> </w:delText>
        </w:r>
        <w:r>
          <w:br/>
          <w:delText xml:space="preserve">  </w:delText>
        </w:r>
      </w:del>
      <w:ins w:id="2308" w:author="ANA-AN00" w:date="2021-07-30T14:33:00Z">
        <w:r>
          <w:br/>
          <w:t> </w:t>
        </w:r>
      </w:ins>
      <w:r>
        <w:br/>
        <w:t>What sources of funding do you find appropriate for pu</w:t>
      </w:r>
      <w:r>
        <w:t>blic investments in green infrastructure? (Multiple answers are possible)</w:t>
      </w:r>
      <w:del w:id="2309" w:author="ANA-AN00" w:date="2021-07-30T14:33:00Z">
        <w:r>
          <w:delText xml:space="preserve"> </w:delText>
        </w:r>
      </w:del>
    </w:p>
    <w:p w14:paraId="697FDEC6" w14:textId="77777777" w:rsidR="00B62D5E" w:rsidRDefault="00FC177C">
      <w:pPr>
        <w:pStyle w:val="ListParagraph"/>
        <w:keepNext/>
        <w:numPr>
          <w:ilvl w:val="0"/>
          <w:numId w:val="4"/>
        </w:numPr>
        <w:pPrChange w:id="2310" w:author="ANA-AN00" w:date="2021-07-30T14:33:00Z">
          <w:pPr>
            <w:pStyle w:val="ListParagraph"/>
            <w:keepNext/>
            <w:numPr>
              <w:numId w:val="5"/>
            </w:numPr>
            <w:spacing w:before="120" w:line="240" w:lineRule="auto"/>
            <w:ind w:left="360"/>
          </w:pPr>
        </w:pPrChange>
      </w:pPr>
      <w:r>
        <w:t xml:space="preserve">Additional public debt  (1) </w:t>
      </w:r>
    </w:p>
    <w:p w14:paraId="699239EE" w14:textId="77777777" w:rsidR="00B62D5E" w:rsidRDefault="00FC177C">
      <w:pPr>
        <w:pStyle w:val="ListParagraph"/>
        <w:keepNext/>
        <w:numPr>
          <w:ilvl w:val="0"/>
          <w:numId w:val="4"/>
        </w:numPr>
        <w:pPrChange w:id="2311" w:author="ANA-AN00" w:date="2021-07-30T14:33:00Z">
          <w:pPr>
            <w:pStyle w:val="ListParagraph"/>
            <w:keepNext/>
            <w:numPr>
              <w:numId w:val="5"/>
            </w:numPr>
            <w:spacing w:before="120" w:line="240" w:lineRule="auto"/>
            <w:ind w:left="360"/>
          </w:pPr>
        </w:pPrChange>
      </w:pPr>
      <w:r>
        <w:t xml:space="preserve">Increase in the VAT (value-added tax)  (2) </w:t>
      </w:r>
    </w:p>
    <w:p w14:paraId="29C53DCC" w14:textId="77777777" w:rsidR="00B62D5E" w:rsidRDefault="00FC177C">
      <w:pPr>
        <w:pStyle w:val="ListParagraph"/>
        <w:keepNext/>
        <w:numPr>
          <w:ilvl w:val="0"/>
          <w:numId w:val="4"/>
        </w:numPr>
        <w:pPrChange w:id="2312" w:author="ANA-AN00" w:date="2021-07-30T14:33:00Z">
          <w:pPr>
            <w:pStyle w:val="ListParagraph"/>
            <w:keepNext/>
            <w:numPr>
              <w:numId w:val="5"/>
            </w:numPr>
            <w:spacing w:before="120" w:line="240" w:lineRule="auto"/>
            <w:ind w:left="360"/>
          </w:pPr>
        </w:pPrChange>
      </w:pPr>
      <w:r>
        <w:t xml:space="preserve">Increase in taxes on the wealthiest  (3) </w:t>
      </w:r>
    </w:p>
    <w:p w14:paraId="0EE088E3" w14:textId="77777777" w:rsidR="00B62D5E" w:rsidRDefault="00FC177C">
      <w:pPr>
        <w:pStyle w:val="ListParagraph"/>
        <w:keepNext/>
        <w:numPr>
          <w:ilvl w:val="0"/>
          <w:numId w:val="4"/>
        </w:numPr>
        <w:pPrChange w:id="2313" w:author="ANA-AN00" w:date="2021-07-30T14:33:00Z">
          <w:pPr>
            <w:pStyle w:val="ListParagraph"/>
            <w:keepNext/>
            <w:numPr>
              <w:numId w:val="5"/>
            </w:numPr>
            <w:spacing w:before="120" w:line="240" w:lineRule="auto"/>
            <w:ind w:left="360"/>
          </w:pPr>
        </w:pPrChange>
      </w:pPr>
      <w:r>
        <w:t xml:space="preserve">Reduction in social spending  (4) </w:t>
      </w:r>
    </w:p>
    <w:p w14:paraId="56F034C5" w14:textId="77777777" w:rsidR="00B62D5E" w:rsidRDefault="00FC177C">
      <w:pPr>
        <w:pStyle w:val="ListParagraph"/>
        <w:keepNext/>
        <w:numPr>
          <w:ilvl w:val="0"/>
          <w:numId w:val="4"/>
        </w:numPr>
        <w:pPrChange w:id="2314" w:author="ANA-AN00" w:date="2021-07-30T14:33:00Z">
          <w:pPr>
            <w:pStyle w:val="ListParagraph"/>
            <w:keepNext/>
            <w:numPr>
              <w:numId w:val="5"/>
            </w:numPr>
            <w:spacing w:before="120" w:line="240" w:lineRule="auto"/>
            <w:ind w:left="360"/>
          </w:pPr>
        </w:pPrChange>
      </w:pPr>
      <w:r>
        <w:t xml:space="preserve">Reduction in military spending  </w:t>
      </w:r>
      <w:r>
        <w:t xml:space="preserve">(5) </w:t>
      </w:r>
    </w:p>
    <w:p w14:paraId="58254E45" w14:textId="77777777" w:rsidR="00B62D5E" w:rsidRDefault="00FC177C">
      <w:pPr>
        <w:pStyle w:val="ListParagraph"/>
        <w:keepNext/>
        <w:numPr>
          <w:ilvl w:val="0"/>
          <w:numId w:val="4"/>
        </w:numPr>
        <w:pPrChange w:id="2315" w:author="ANA-AN00" w:date="2021-07-30T14:33:00Z">
          <w:pPr>
            <w:pStyle w:val="ListParagraph"/>
            <w:keepNext/>
            <w:numPr>
              <w:numId w:val="5"/>
            </w:numPr>
            <w:spacing w:before="120" w:line="240" w:lineRule="auto"/>
            <w:ind w:left="360"/>
          </w:pPr>
        </w:pPrChange>
      </w:pPr>
      <w:r>
        <w:t xml:space="preserve">Transfers from high-income countries  (7) </w:t>
      </w:r>
    </w:p>
    <w:p w14:paraId="2A388BB4" w14:textId="77777777" w:rsidR="00B62D5E" w:rsidRDefault="00B62D5E"/>
    <w:p w14:paraId="56543BAD" w14:textId="77777777" w:rsidR="00B62D5E" w:rsidRDefault="00FC177C">
      <w:pPr>
        <w:keepNext/>
      </w:pPr>
      <w:r>
        <w:t xml:space="preserve">Q16.7 </w:t>
      </w:r>
      <w:r>
        <w:t>到目前为止，我们一直认为绿色基础设施计划会从公共债务获取资金，不过其他资金来源也是可能的。</w:t>
      </w:r>
      <w:r>
        <w:br/>
      </w:r>
      <w:r>
        <w:br/>
      </w:r>
      <w:r>
        <w:br/>
      </w:r>
      <w:r>
        <w:lastRenderedPageBreak/>
        <w:br/>
      </w:r>
      <w:r>
        <w:t>您认为哪些资金来源适合绿色基础设施的公共投资？</w:t>
      </w:r>
      <w:r>
        <w:t xml:space="preserve"> </w:t>
      </w:r>
      <w:r>
        <w:t>（可多选）</w:t>
      </w:r>
    </w:p>
    <w:p w14:paraId="78823A08" w14:textId="77777777" w:rsidR="00B62D5E" w:rsidRDefault="00FC177C">
      <w:pPr>
        <w:pStyle w:val="ListParagraph"/>
        <w:keepNext/>
        <w:numPr>
          <w:ilvl w:val="0"/>
          <w:numId w:val="4"/>
        </w:numPr>
        <w:pPrChange w:id="2316" w:author="ANA-AN00" w:date="2021-07-30T14:33:00Z">
          <w:pPr>
            <w:pStyle w:val="ListParagraph"/>
            <w:keepNext/>
            <w:numPr>
              <w:numId w:val="5"/>
            </w:numPr>
            <w:spacing w:before="120" w:line="240" w:lineRule="auto"/>
            <w:ind w:left="360"/>
          </w:pPr>
        </w:pPrChange>
      </w:pPr>
      <w:r>
        <w:t>额外的公共债务</w:t>
      </w:r>
      <w:r>
        <w:t xml:space="preserve">  (1) </w:t>
      </w:r>
    </w:p>
    <w:p w14:paraId="36F92B1C" w14:textId="77777777" w:rsidR="00B62D5E" w:rsidRDefault="00FC177C">
      <w:pPr>
        <w:pStyle w:val="ListParagraph"/>
        <w:keepNext/>
        <w:numPr>
          <w:ilvl w:val="0"/>
          <w:numId w:val="4"/>
        </w:numPr>
        <w:pPrChange w:id="2317" w:author="ANA-AN00" w:date="2021-07-30T14:33:00Z">
          <w:pPr>
            <w:pStyle w:val="ListParagraph"/>
            <w:keepNext/>
            <w:numPr>
              <w:numId w:val="5"/>
            </w:numPr>
            <w:spacing w:before="120" w:line="240" w:lineRule="auto"/>
            <w:ind w:left="360"/>
          </w:pPr>
        </w:pPrChange>
      </w:pPr>
      <w:r>
        <w:t>增加增值税（</w:t>
      </w:r>
      <w:r>
        <w:t>VAT</w:t>
      </w:r>
      <w:r>
        <w:t>）</w:t>
      </w:r>
      <w:r>
        <w:t xml:space="preserve">  (2) </w:t>
      </w:r>
    </w:p>
    <w:p w14:paraId="0FF7A1B9" w14:textId="77777777" w:rsidR="00B62D5E" w:rsidRDefault="00FC177C">
      <w:pPr>
        <w:pStyle w:val="ListParagraph"/>
        <w:keepNext/>
        <w:numPr>
          <w:ilvl w:val="0"/>
          <w:numId w:val="4"/>
        </w:numPr>
        <w:pPrChange w:id="2318" w:author="ANA-AN00" w:date="2021-07-30T14:33:00Z">
          <w:pPr>
            <w:pStyle w:val="ListParagraph"/>
            <w:keepNext/>
            <w:numPr>
              <w:numId w:val="5"/>
            </w:numPr>
            <w:spacing w:before="120" w:line="240" w:lineRule="auto"/>
            <w:ind w:left="360"/>
          </w:pPr>
        </w:pPrChange>
      </w:pPr>
      <w:r>
        <w:t>增加对最富有的人的税收</w:t>
      </w:r>
      <w:r>
        <w:t xml:space="preserve">  (3) </w:t>
      </w:r>
    </w:p>
    <w:p w14:paraId="2A03F3CD" w14:textId="77777777" w:rsidR="00B62D5E" w:rsidRDefault="00FC177C">
      <w:pPr>
        <w:pStyle w:val="ListParagraph"/>
        <w:keepNext/>
        <w:numPr>
          <w:ilvl w:val="0"/>
          <w:numId w:val="4"/>
        </w:numPr>
        <w:pPrChange w:id="2319" w:author="ANA-AN00" w:date="2021-07-30T14:33:00Z">
          <w:pPr>
            <w:pStyle w:val="ListParagraph"/>
            <w:keepNext/>
            <w:numPr>
              <w:numId w:val="5"/>
            </w:numPr>
            <w:spacing w:before="120" w:line="240" w:lineRule="auto"/>
            <w:ind w:left="360"/>
          </w:pPr>
        </w:pPrChange>
      </w:pPr>
      <w:r>
        <w:t>减少社会开支</w:t>
      </w:r>
      <w:r>
        <w:t xml:space="preserve">  (4) </w:t>
      </w:r>
    </w:p>
    <w:p w14:paraId="74ACBEC9" w14:textId="77777777" w:rsidR="00B62D5E" w:rsidRDefault="00FC177C">
      <w:pPr>
        <w:pStyle w:val="ListParagraph"/>
        <w:keepNext/>
        <w:numPr>
          <w:ilvl w:val="0"/>
          <w:numId w:val="4"/>
        </w:numPr>
        <w:pPrChange w:id="2320" w:author="ANA-AN00" w:date="2021-07-30T14:33:00Z">
          <w:pPr>
            <w:pStyle w:val="ListParagraph"/>
            <w:keepNext/>
            <w:numPr>
              <w:numId w:val="5"/>
            </w:numPr>
            <w:spacing w:before="120" w:line="240" w:lineRule="auto"/>
            <w:ind w:left="360"/>
          </w:pPr>
        </w:pPrChange>
      </w:pPr>
      <w:r>
        <w:t>减少军费开支</w:t>
      </w:r>
      <w:r>
        <w:t xml:space="preserve">  (5) </w:t>
      </w:r>
    </w:p>
    <w:p w14:paraId="22201185" w14:textId="77777777" w:rsidR="00B62D5E" w:rsidRDefault="00FC177C">
      <w:pPr>
        <w:pStyle w:val="ListParagraph"/>
        <w:keepNext/>
        <w:numPr>
          <w:ilvl w:val="0"/>
          <w:numId w:val="4"/>
        </w:numPr>
        <w:pPrChange w:id="2321" w:author="ANA-AN00" w:date="2021-07-30T14:33:00Z">
          <w:pPr>
            <w:pStyle w:val="ListParagraph"/>
            <w:keepNext/>
            <w:numPr>
              <w:numId w:val="5"/>
            </w:numPr>
            <w:spacing w:before="120" w:line="240" w:lineRule="auto"/>
            <w:ind w:left="360"/>
          </w:pPr>
        </w:pPrChange>
      </w:pPr>
      <w:r>
        <w:t>来自高收入国家的转移</w:t>
      </w:r>
      <w:r>
        <w:t xml:space="preserve">  (7) </w:t>
      </w:r>
    </w:p>
    <w:p w14:paraId="434CCF64" w14:textId="77777777" w:rsidR="00B62D5E" w:rsidRDefault="00B62D5E"/>
    <w:p w14:paraId="74BD1261" w14:textId="77777777" w:rsidR="00B62D5E" w:rsidRDefault="00FC177C">
      <w:pPr>
        <w:pStyle w:val="BlockEndLabel"/>
      </w:pPr>
      <w:r>
        <w:t xml:space="preserve">End of Block: Preference 2: </w:t>
      </w:r>
      <w:r>
        <w:t>green infrastructure program (full)</w:t>
      </w:r>
    </w:p>
    <w:p w14:paraId="14771864" w14:textId="77777777" w:rsidR="00B62D5E" w:rsidRDefault="00B62D5E">
      <w:pPr>
        <w:pStyle w:val="BlockSeparator"/>
      </w:pPr>
    </w:p>
    <w:p w14:paraId="37EF5F43" w14:textId="77777777" w:rsidR="00B62D5E" w:rsidRDefault="00FC177C">
      <w:pPr>
        <w:pStyle w:val="BlockStartLabel"/>
      </w:pPr>
      <w:r>
        <w:t>Start of Block: Preference 3: carbon tax with cash transfers (full)</w:t>
      </w:r>
    </w:p>
    <w:p w14:paraId="75266A3F" w14:textId="77777777" w:rsidR="00B62D5E" w:rsidRDefault="00B62D5E"/>
    <w:p w14:paraId="5DC6FC14" w14:textId="77777777" w:rsidR="00B62D5E" w:rsidRDefault="00FC177C">
      <w:pPr>
        <w:keepNext/>
      </w:pPr>
      <w:r>
        <w:t>Q17.1 Timing</w:t>
      </w:r>
    </w:p>
    <w:p w14:paraId="35C17B96" w14:textId="77777777" w:rsidR="00B62D5E" w:rsidRDefault="00FC177C">
      <w:pPr>
        <w:pStyle w:val="ListParagraph"/>
        <w:keepNext/>
        <w:ind w:left="0"/>
      </w:pPr>
      <w:r>
        <w:t>First Click  (1)</w:t>
      </w:r>
    </w:p>
    <w:p w14:paraId="5AAEE7AE" w14:textId="77777777" w:rsidR="00B62D5E" w:rsidRDefault="00FC177C">
      <w:pPr>
        <w:pStyle w:val="ListParagraph"/>
        <w:keepNext/>
        <w:ind w:left="0"/>
      </w:pPr>
      <w:r>
        <w:t>Last Click  (2)</w:t>
      </w:r>
    </w:p>
    <w:p w14:paraId="02FAF547" w14:textId="77777777" w:rsidR="00B62D5E" w:rsidRDefault="00FC177C">
      <w:pPr>
        <w:pStyle w:val="ListParagraph"/>
        <w:keepNext/>
        <w:ind w:left="0"/>
      </w:pPr>
      <w:r>
        <w:t>Page Submit  (3)</w:t>
      </w:r>
    </w:p>
    <w:p w14:paraId="70A049F4" w14:textId="77777777" w:rsidR="00B62D5E" w:rsidRDefault="00FC177C">
      <w:pPr>
        <w:pStyle w:val="ListParagraph"/>
        <w:keepNext/>
        <w:ind w:left="0"/>
      </w:pPr>
      <w:r>
        <w:t>Click Count  (4)</w:t>
      </w:r>
    </w:p>
    <w:p w14:paraId="50421971" w14:textId="77777777" w:rsidR="00B62D5E" w:rsidRDefault="00B62D5E"/>
    <w:p w14:paraId="12D6E1F0" w14:textId="77777777" w:rsidR="00B62D5E" w:rsidRDefault="00FC177C">
      <w:pPr>
        <w:keepNext/>
      </w:pPr>
      <w:r>
        <w:t>Q17.1 Timing</w:t>
      </w:r>
    </w:p>
    <w:p w14:paraId="58A67E84" w14:textId="77777777" w:rsidR="00B62D5E" w:rsidRDefault="00FC177C">
      <w:pPr>
        <w:pStyle w:val="ListParagraph"/>
        <w:keepNext/>
        <w:ind w:left="0"/>
      </w:pPr>
      <w:r>
        <w:t>First Click  (1)</w:t>
      </w:r>
    </w:p>
    <w:p w14:paraId="06506EFD" w14:textId="77777777" w:rsidR="00B62D5E" w:rsidRDefault="00FC177C">
      <w:pPr>
        <w:pStyle w:val="ListParagraph"/>
        <w:keepNext/>
        <w:ind w:left="0"/>
      </w:pPr>
      <w:r>
        <w:t>Last Click  (2)</w:t>
      </w:r>
    </w:p>
    <w:p w14:paraId="56BE9C00" w14:textId="77777777" w:rsidR="00B62D5E" w:rsidRDefault="00FC177C">
      <w:pPr>
        <w:pStyle w:val="ListParagraph"/>
        <w:keepNext/>
        <w:ind w:left="0"/>
      </w:pPr>
      <w:r>
        <w:t>Page Submit  (3)</w:t>
      </w:r>
    </w:p>
    <w:p w14:paraId="69739FC3" w14:textId="77777777" w:rsidR="00B62D5E" w:rsidRDefault="00FC177C">
      <w:pPr>
        <w:pStyle w:val="ListParagraph"/>
        <w:keepNext/>
        <w:ind w:left="0"/>
      </w:pPr>
      <w:r>
        <w:t xml:space="preserve">Click </w:t>
      </w:r>
      <w:r>
        <w:t>Count  (4)</w:t>
      </w:r>
    </w:p>
    <w:p w14:paraId="13C4EE09" w14:textId="77777777" w:rsidR="00B62D5E" w:rsidRDefault="00B62D5E"/>
    <w:p w14:paraId="04EC7BDB" w14:textId="77777777" w:rsidR="00B62D5E" w:rsidRDefault="00B62D5E">
      <w:pPr>
        <w:pStyle w:val="QuestionSeparator"/>
      </w:pPr>
    </w:p>
    <w:p w14:paraId="7F5836F4" w14:textId="77777777" w:rsidR="00B62D5E" w:rsidRDefault="00B62D5E"/>
    <w:p w14:paraId="764129E5" w14:textId="77777777" w:rsidR="00B62D5E" w:rsidRDefault="00FC177C">
      <w:pPr>
        <w:keepNext/>
      </w:pPr>
      <w:r>
        <w:t>Q17.2 To fight climate change, the [Country] government can make greenhouse gas emissions costly, to make people and firms change their equipment and reduce their emissions. The government could do this through a policy called a </w:t>
      </w:r>
      <w:r>
        <w:rPr>
          <w:i/>
        </w:rPr>
        <w:t xml:space="preserve">carbon tax </w:t>
      </w:r>
      <w:r>
        <w:rPr>
          <w:i/>
        </w:rPr>
        <w:t>with cash transfers</w:t>
      </w:r>
      <w:r>
        <w:t>. Under such a policy, the government would tax all products that emit greenhouse gas. For example, the price of gasoline would increase by 35 cents per gallon. To compensate households for the price increases, the revenues from the carb</w:t>
      </w:r>
      <w:r>
        <w:t>on tax would be redistributed to all households, regardless of their income. Each adult would thus receive €500 per year. </w:t>
      </w:r>
      <w:r>
        <w:br/>
        <w:t>We will now ask you a few questions regarding this specific policy.</w:t>
      </w:r>
    </w:p>
    <w:p w14:paraId="3CF12EC0" w14:textId="77777777" w:rsidR="00B62D5E" w:rsidRDefault="00B62D5E"/>
    <w:p w14:paraId="0B9B5FA2" w14:textId="77777777" w:rsidR="00B62D5E" w:rsidRDefault="00FC177C">
      <w:pPr>
        <w:keepNext/>
      </w:pPr>
      <w:r>
        <w:t xml:space="preserve">Q17.2 </w:t>
      </w:r>
      <w:r>
        <w:t>为了应对气候变化，中国政府可以让温室气体的排放变得昂贵，以促使人们和企业改善他们的设备，减少排放。政府可以通过一项叫</w:t>
      </w:r>
      <w:r>
        <w:t>做</w:t>
      </w:r>
      <w:r>
        <w:rPr>
          <w:i/>
        </w:rPr>
        <w:t>碳税及现金补贴</w:t>
      </w:r>
      <w:r>
        <w:t>的政策来实</w:t>
      </w:r>
      <w:r>
        <w:lastRenderedPageBreak/>
        <w:t>现这一目标。在这项政策下，政府将对所有排放温室气体的产品征税。例如，汽油价格将增加人民币</w:t>
      </w:r>
      <w:r>
        <w:t>0.7</w:t>
      </w:r>
      <w:r>
        <w:t>元</w:t>
      </w:r>
      <w:r>
        <w:t>/</w:t>
      </w:r>
      <w:r>
        <w:t>升。为了补偿物价上涨对家庭的影响，碳税收入会重新分配给所有家庭，不论他们收入多少。因此，在这项政策下，每位成人每年会获得</w:t>
      </w:r>
      <w:r>
        <w:t>1800</w:t>
      </w:r>
      <w:r>
        <w:t>元。</w:t>
      </w:r>
      <w:r>
        <w:t xml:space="preserve">   </w:t>
      </w:r>
      <w:r>
        <w:br/>
      </w:r>
      <w:r>
        <w:br/>
      </w:r>
      <w:r>
        <w:br/>
      </w:r>
      <w:r>
        <w:t>现在，我们要问一些有关此项政策的问题。</w:t>
      </w:r>
      <w:r>
        <w:br/>
      </w:r>
    </w:p>
    <w:p w14:paraId="62B08232" w14:textId="77777777" w:rsidR="00B62D5E" w:rsidRDefault="00B62D5E"/>
    <w:p w14:paraId="287FA8C8" w14:textId="77777777" w:rsidR="00B62D5E" w:rsidRDefault="00B62D5E">
      <w:pPr>
        <w:pStyle w:val="QuestionSeparator"/>
      </w:pPr>
    </w:p>
    <w:p w14:paraId="447ADAB8" w14:textId="77777777" w:rsidR="00B62D5E" w:rsidRDefault="00B62D5E"/>
    <w:p w14:paraId="3825AB6C" w14:textId="77777777" w:rsidR="00B62D5E" w:rsidRDefault="00FC177C">
      <w:pPr>
        <w:keepNext/>
      </w:pPr>
      <w:r>
        <w:lastRenderedPageBreak/>
        <w:t>Q17.3 Do you agree or disagree with the following statements? A carbon tax with cash transfers wou</w:t>
      </w:r>
      <w:r>
        <w:t>ld...</w:t>
      </w:r>
    </w:p>
    <w:tbl>
      <w:tblPr>
        <w:tblStyle w:val="QQuestionTable"/>
        <w:tblW w:w="0" w:type="auto"/>
        <w:tblLook w:val="0460" w:firstRow="1" w:lastRow="1" w:firstColumn="0" w:lastColumn="0" w:noHBand="0" w:noVBand="1"/>
        <w:tblPrChange w:id="2322" w:author="ANA-AN00" w:date="2021-07-30T14:33:00Z">
          <w:tblPr>
            <w:tblStyle w:val="QQuestionTable0"/>
            <w:tblW w:w="9576" w:type="auto"/>
            <w:tblLook w:val="07E0" w:firstRow="1" w:lastRow="1" w:firstColumn="1" w:lastColumn="1" w:noHBand="1" w:noVBand="1"/>
          </w:tblPr>
        </w:tblPrChange>
      </w:tblPr>
      <w:tblGrid>
        <w:gridCol w:w="1509"/>
        <w:gridCol w:w="1322"/>
        <w:gridCol w:w="1425"/>
        <w:gridCol w:w="1322"/>
        <w:gridCol w:w="1425"/>
        <w:gridCol w:w="1303"/>
        <w:tblGridChange w:id="2323">
          <w:tblGrid>
            <w:gridCol w:w="1596"/>
            <w:gridCol w:w="1596"/>
            <w:gridCol w:w="1596"/>
            <w:gridCol w:w="1596"/>
            <w:gridCol w:w="1596"/>
            <w:gridCol w:w="1596"/>
          </w:tblGrid>
        </w:tblGridChange>
      </w:tblGrid>
      <w:tr w:rsidR="00B62D5E" w14:paraId="4B597FFC"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324" w:author="ANA-AN00" w:date="2021-07-30T14:33:00Z">
              <w:tcPr>
                <w:tcW w:w="1596" w:type="dxa"/>
                <w:tcBorders>
                  <w:right w:val="single" w:sz="4" w:space="0" w:color="BFBFBF"/>
                </w:tcBorders>
              </w:tcPr>
            </w:tcPrChange>
          </w:tcPr>
          <w:p w14:paraId="182E1B43"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325" w:author="ANA-AN00" w:date="2021-07-30T14:33:00Z">
              <w:tcPr>
                <w:tcW w:w="1596" w:type="dxa"/>
              </w:tcPr>
            </w:tcPrChange>
          </w:tcPr>
          <w:p w14:paraId="3BD8A8B1"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2326" w:author="ANA-AN00" w:date="2021-07-30T14:33:00Z">
              <w:tcPr>
                <w:tcW w:w="1596" w:type="dxa"/>
              </w:tcPr>
            </w:tcPrChange>
          </w:tcPr>
          <w:p w14:paraId="01CC4F7E"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2327" w:author="ANA-AN00" w:date="2021-07-30T14:33:00Z">
              <w:tcPr>
                <w:tcW w:w="1596" w:type="dxa"/>
              </w:tcPr>
            </w:tcPrChange>
          </w:tcPr>
          <w:p w14:paraId="1612494D"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2328" w:author="ANA-AN00" w:date="2021-07-30T14:33:00Z">
              <w:tcPr>
                <w:tcW w:w="1596" w:type="dxa"/>
              </w:tcPr>
            </w:tcPrChange>
          </w:tcPr>
          <w:p w14:paraId="5692CF1D"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2329" w:author="ANA-AN00" w:date="2021-07-30T14:33:00Z">
              <w:tcPr>
                <w:tcW w:w="1596" w:type="dxa"/>
              </w:tcPr>
            </w:tcPrChange>
          </w:tcPr>
          <w:p w14:paraId="59206898"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agree (5)</w:t>
            </w:r>
          </w:p>
        </w:tc>
      </w:tr>
      <w:tr w:rsidR="00B62D5E" w14:paraId="4D86BF83" w14:textId="77777777" w:rsidTr="00B62D5E">
        <w:tc>
          <w:tcPr>
            <w:tcW w:w="1596" w:type="dxa"/>
            <w:tcPrChange w:id="2330" w:author="ANA-AN00" w:date="2021-07-30T14:33:00Z">
              <w:tcPr>
                <w:tcW w:w="1596" w:type="dxa"/>
                <w:tcBorders>
                  <w:right w:val="single" w:sz="4" w:space="0" w:color="BFBFBF"/>
                </w:tcBorders>
              </w:tcPr>
            </w:tcPrChange>
          </w:tcPr>
          <w:p w14:paraId="438FCE8C" w14:textId="77777777" w:rsidR="00B62D5E" w:rsidRDefault="00FC177C">
            <w:pPr>
              <w:keepNext/>
            </w:pPr>
            <w:r>
              <w:t xml:space="preserve">encourage people to drive less (6) </w:t>
            </w:r>
          </w:p>
        </w:tc>
        <w:tc>
          <w:tcPr>
            <w:tcW w:w="1596" w:type="dxa"/>
            <w:tcPrChange w:id="2331" w:author="ANA-AN00" w:date="2021-07-30T14:33:00Z">
              <w:tcPr>
                <w:tcW w:w="1596" w:type="dxa"/>
              </w:tcPr>
            </w:tcPrChange>
          </w:tcPr>
          <w:p w14:paraId="7EF3AF31" w14:textId="77777777" w:rsidR="00B62D5E" w:rsidRDefault="00B62D5E">
            <w:pPr>
              <w:pStyle w:val="ListParagraph"/>
              <w:keepNext/>
              <w:numPr>
                <w:ilvl w:val="0"/>
                <w:numId w:val="3"/>
              </w:numPr>
              <w:pPrChange w:id="2332" w:author="ANA-AN00" w:date="2021-07-30T14:33:00Z">
                <w:pPr>
                  <w:pStyle w:val="ListParagraph"/>
                  <w:keepNext/>
                  <w:numPr>
                    <w:numId w:val="6"/>
                  </w:numPr>
                  <w:spacing w:before="120"/>
                  <w:ind w:left="360"/>
                </w:pPr>
              </w:pPrChange>
            </w:pPr>
          </w:p>
        </w:tc>
        <w:tc>
          <w:tcPr>
            <w:tcW w:w="1596" w:type="dxa"/>
            <w:tcPrChange w:id="2333" w:author="ANA-AN00" w:date="2021-07-30T14:33:00Z">
              <w:tcPr>
                <w:tcW w:w="1596" w:type="dxa"/>
              </w:tcPr>
            </w:tcPrChange>
          </w:tcPr>
          <w:p w14:paraId="6594DEF0" w14:textId="77777777" w:rsidR="00B62D5E" w:rsidRDefault="00B62D5E">
            <w:pPr>
              <w:pStyle w:val="ListParagraph"/>
              <w:keepNext/>
              <w:numPr>
                <w:ilvl w:val="0"/>
                <w:numId w:val="3"/>
              </w:numPr>
              <w:pPrChange w:id="2334" w:author="ANA-AN00" w:date="2021-07-30T14:33:00Z">
                <w:pPr>
                  <w:pStyle w:val="ListParagraph"/>
                  <w:keepNext/>
                  <w:numPr>
                    <w:numId w:val="6"/>
                  </w:numPr>
                  <w:spacing w:before="120"/>
                  <w:ind w:left="360"/>
                </w:pPr>
              </w:pPrChange>
            </w:pPr>
          </w:p>
        </w:tc>
        <w:tc>
          <w:tcPr>
            <w:tcW w:w="1596" w:type="dxa"/>
            <w:tcPrChange w:id="2335" w:author="ANA-AN00" w:date="2021-07-30T14:33:00Z">
              <w:tcPr>
                <w:tcW w:w="1596" w:type="dxa"/>
              </w:tcPr>
            </w:tcPrChange>
          </w:tcPr>
          <w:p w14:paraId="1B398C02" w14:textId="77777777" w:rsidR="00B62D5E" w:rsidRDefault="00B62D5E">
            <w:pPr>
              <w:pStyle w:val="ListParagraph"/>
              <w:keepNext/>
              <w:numPr>
                <w:ilvl w:val="0"/>
                <w:numId w:val="3"/>
              </w:numPr>
              <w:pPrChange w:id="2336" w:author="ANA-AN00" w:date="2021-07-30T14:33:00Z">
                <w:pPr>
                  <w:pStyle w:val="ListParagraph"/>
                  <w:keepNext/>
                  <w:numPr>
                    <w:numId w:val="6"/>
                  </w:numPr>
                  <w:spacing w:before="120"/>
                  <w:ind w:left="360"/>
                </w:pPr>
              </w:pPrChange>
            </w:pPr>
          </w:p>
        </w:tc>
        <w:tc>
          <w:tcPr>
            <w:tcW w:w="1596" w:type="dxa"/>
            <w:tcPrChange w:id="2337" w:author="ANA-AN00" w:date="2021-07-30T14:33:00Z">
              <w:tcPr>
                <w:tcW w:w="1596" w:type="dxa"/>
              </w:tcPr>
            </w:tcPrChange>
          </w:tcPr>
          <w:p w14:paraId="09BCF502" w14:textId="77777777" w:rsidR="00B62D5E" w:rsidRDefault="00B62D5E">
            <w:pPr>
              <w:pStyle w:val="ListParagraph"/>
              <w:keepNext/>
              <w:numPr>
                <w:ilvl w:val="0"/>
                <w:numId w:val="3"/>
              </w:numPr>
              <w:pPrChange w:id="2338" w:author="ANA-AN00" w:date="2021-07-30T14:33:00Z">
                <w:pPr>
                  <w:pStyle w:val="ListParagraph"/>
                  <w:keepNext/>
                  <w:numPr>
                    <w:numId w:val="6"/>
                  </w:numPr>
                  <w:spacing w:before="120"/>
                  <w:ind w:left="360"/>
                </w:pPr>
              </w:pPrChange>
            </w:pPr>
          </w:p>
        </w:tc>
        <w:tc>
          <w:tcPr>
            <w:tcW w:w="1596" w:type="dxa"/>
            <w:tcPrChange w:id="2339" w:author="ANA-AN00" w:date="2021-07-30T14:33:00Z">
              <w:tcPr>
                <w:tcW w:w="1596" w:type="dxa"/>
              </w:tcPr>
            </w:tcPrChange>
          </w:tcPr>
          <w:p w14:paraId="310FFDC2" w14:textId="77777777" w:rsidR="00B62D5E" w:rsidRDefault="00B62D5E">
            <w:pPr>
              <w:pStyle w:val="ListParagraph"/>
              <w:keepNext/>
              <w:numPr>
                <w:ilvl w:val="0"/>
                <w:numId w:val="3"/>
              </w:numPr>
              <w:pPrChange w:id="2340" w:author="ANA-AN00" w:date="2021-07-30T14:33:00Z">
                <w:pPr>
                  <w:pStyle w:val="ListParagraph"/>
                  <w:keepNext/>
                  <w:numPr>
                    <w:numId w:val="6"/>
                  </w:numPr>
                  <w:spacing w:before="120"/>
                  <w:ind w:left="360"/>
                </w:pPr>
              </w:pPrChange>
            </w:pPr>
          </w:p>
        </w:tc>
      </w:tr>
      <w:tr w:rsidR="00B62D5E" w14:paraId="20821B6E" w14:textId="77777777" w:rsidTr="00B62D5E">
        <w:tc>
          <w:tcPr>
            <w:tcW w:w="1596" w:type="dxa"/>
            <w:tcPrChange w:id="2341" w:author="ANA-AN00" w:date="2021-07-30T14:33:00Z">
              <w:tcPr>
                <w:tcW w:w="1596" w:type="dxa"/>
                <w:tcBorders>
                  <w:right w:val="single" w:sz="4" w:space="0" w:color="BFBFBF"/>
                </w:tcBorders>
              </w:tcPr>
            </w:tcPrChange>
          </w:tcPr>
          <w:p w14:paraId="456DDBBB" w14:textId="77777777" w:rsidR="00B62D5E" w:rsidRDefault="00FC177C">
            <w:pPr>
              <w:keepNext/>
            </w:pPr>
            <w:r>
              <w:t xml:space="preserve">encourage people and companies to insulate buildings (1) </w:t>
            </w:r>
          </w:p>
        </w:tc>
        <w:tc>
          <w:tcPr>
            <w:tcW w:w="1596" w:type="dxa"/>
            <w:tcPrChange w:id="2342" w:author="ANA-AN00" w:date="2021-07-30T14:33:00Z">
              <w:tcPr>
                <w:tcW w:w="1596" w:type="dxa"/>
              </w:tcPr>
            </w:tcPrChange>
          </w:tcPr>
          <w:p w14:paraId="2293784A" w14:textId="77777777" w:rsidR="00B62D5E" w:rsidRDefault="00B62D5E">
            <w:pPr>
              <w:pStyle w:val="ListParagraph"/>
              <w:keepNext/>
              <w:numPr>
                <w:ilvl w:val="0"/>
                <w:numId w:val="3"/>
              </w:numPr>
              <w:pPrChange w:id="2343" w:author="ANA-AN00" w:date="2021-07-30T14:33:00Z">
                <w:pPr>
                  <w:pStyle w:val="ListParagraph"/>
                  <w:keepNext/>
                  <w:numPr>
                    <w:numId w:val="6"/>
                  </w:numPr>
                  <w:spacing w:before="120"/>
                  <w:ind w:left="360"/>
                </w:pPr>
              </w:pPrChange>
            </w:pPr>
          </w:p>
        </w:tc>
        <w:tc>
          <w:tcPr>
            <w:tcW w:w="1596" w:type="dxa"/>
            <w:tcPrChange w:id="2344" w:author="ANA-AN00" w:date="2021-07-30T14:33:00Z">
              <w:tcPr>
                <w:tcW w:w="1596" w:type="dxa"/>
              </w:tcPr>
            </w:tcPrChange>
          </w:tcPr>
          <w:p w14:paraId="0E7A832E" w14:textId="77777777" w:rsidR="00B62D5E" w:rsidRDefault="00B62D5E">
            <w:pPr>
              <w:pStyle w:val="ListParagraph"/>
              <w:keepNext/>
              <w:numPr>
                <w:ilvl w:val="0"/>
                <w:numId w:val="3"/>
              </w:numPr>
              <w:pPrChange w:id="2345" w:author="ANA-AN00" w:date="2021-07-30T14:33:00Z">
                <w:pPr>
                  <w:pStyle w:val="ListParagraph"/>
                  <w:keepNext/>
                  <w:numPr>
                    <w:numId w:val="6"/>
                  </w:numPr>
                  <w:spacing w:before="120"/>
                  <w:ind w:left="360"/>
                </w:pPr>
              </w:pPrChange>
            </w:pPr>
          </w:p>
        </w:tc>
        <w:tc>
          <w:tcPr>
            <w:tcW w:w="1596" w:type="dxa"/>
            <w:tcPrChange w:id="2346" w:author="ANA-AN00" w:date="2021-07-30T14:33:00Z">
              <w:tcPr>
                <w:tcW w:w="1596" w:type="dxa"/>
              </w:tcPr>
            </w:tcPrChange>
          </w:tcPr>
          <w:p w14:paraId="0D073C74" w14:textId="77777777" w:rsidR="00B62D5E" w:rsidRDefault="00B62D5E">
            <w:pPr>
              <w:pStyle w:val="ListParagraph"/>
              <w:keepNext/>
              <w:numPr>
                <w:ilvl w:val="0"/>
                <w:numId w:val="3"/>
              </w:numPr>
              <w:pPrChange w:id="2347" w:author="ANA-AN00" w:date="2021-07-30T14:33:00Z">
                <w:pPr>
                  <w:pStyle w:val="ListParagraph"/>
                  <w:keepNext/>
                  <w:numPr>
                    <w:numId w:val="6"/>
                  </w:numPr>
                  <w:spacing w:before="120"/>
                  <w:ind w:left="360"/>
                </w:pPr>
              </w:pPrChange>
            </w:pPr>
          </w:p>
        </w:tc>
        <w:tc>
          <w:tcPr>
            <w:tcW w:w="1596" w:type="dxa"/>
            <w:tcPrChange w:id="2348" w:author="ANA-AN00" w:date="2021-07-30T14:33:00Z">
              <w:tcPr>
                <w:tcW w:w="1596" w:type="dxa"/>
              </w:tcPr>
            </w:tcPrChange>
          </w:tcPr>
          <w:p w14:paraId="69A6DF37" w14:textId="77777777" w:rsidR="00B62D5E" w:rsidRDefault="00B62D5E">
            <w:pPr>
              <w:pStyle w:val="ListParagraph"/>
              <w:keepNext/>
              <w:numPr>
                <w:ilvl w:val="0"/>
                <w:numId w:val="3"/>
              </w:numPr>
              <w:pPrChange w:id="2349" w:author="ANA-AN00" w:date="2021-07-30T14:33:00Z">
                <w:pPr>
                  <w:pStyle w:val="ListParagraph"/>
                  <w:keepNext/>
                  <w:numPr>
                    <w:numId w:val="6"/>
                  </w:numPr>
                  <w:spacing w:before="120"/>
                  <w:ind w:left="360"/>
                </w:pPr>
              </w:pPrChange>
            </w:pPr>
          </w:p>
        </w:tc>
        <w:tc>
          <w:tcPr>
            <w:tcW w:w="1596" w:type="dxa"/>
            <w:tcPrChange w:id="2350" w:author="ANA-AN00" w:date="2021-07-30T14:33:00Z">
              <w:tcPr>
                <w:tcW w:w="1596" w:type="dxa"/>
              </w:tcPr>
            </w:tcPrChange>
          </w:tcPr>
          <w:p w14:paraId="41CE4035" w14:textId="77777777" w:rsidR="00B62D5E" w:rsidRDefault="00B62D5E">
            <w:pPr>
              <w:pStyle w:val="ListParagraph"/>
              <w:keepNext/>
              <w:numPr>
                <w:ilvl w:val="0"/>
                <w:numId w:val="3"/>
              </w:numPr>
              <w:pPrChange w:id="2351" w:author="ANA-AN00" w:date="2021-07-30T14:33:00Z">
                <w:pPr>
                  <w:pStyle w:val="ListParagraph"/>
                  <w:keepNext/>
                  <w:numPr>
                    <w:numId w:val="6"/>
                  </w:numPr>
                  <w:spacing w:before="120"/>
                  <w:ind w:left="360"/>
                </w:pPr>
              </w:pPrChange>
            </w:pPr>
          </w:p>
        </w:tc>
      </w:tr>
      <w:tr w:rsidR="00B62D5E" w14:paraId="7560BF9C" w14:textId="77777777" w:rsidTr="00B62D5E">
        <w:tc>
          <w:tcPr>
            <w:tcW w:w="1596" w:type="dxa"/>
            <w:tcPrChange w:id="2352" w:author="ANA-AN00" w:date="2021-07-30T14:33:00Z">
              <w:tcPr>
                <w:tcW w:w="1596" w:type="dxa"/>
                <w:tcBorders>
                  <w:right w:val="single" w:sz="4" w:space="0" w:color="BFBFBF"/>
                </w:tcBorders>
              </w:tcPr>
            </w:tcPrChange>
          </w:tcPr>
          <w:p w14:paraId="3A630D33" w14:textId="77777777" w:rsidR="00B62D5E" w:rsidRDefault="00FC177C">
            <w:pPr>
              <w:keepNext/>
            </w:pPr>
            <w:r>
              <w:t xml:space="preserve">reduce the use of fossil fuels and greenhouse gas emissions (7) </w:t>
            </w:r>
          </w:p>
        </w:tc>
        <w:tc>
          <w:tcPr>
            <w:tcW w:w="1596" w:type="dxa"/>
            <w:tcPrChange w:id="2353" w:author="ANA-AN00" w:date="2021-07-30T14:33:00Z">
              <w:tcPr>
                <w:tcW w:w="1596" w:type="dxa"/>
              </w:tcPr>
            </w:tcPrChange>
          </w:tcPr>
          <w:p w14:paraId="04FE26E3" w14:textId="77777777" w:rsidR="00B62D5E" w:rsidRDefault="00B62D5E">
            <w:pPr>
              <w:pStyle w:val="ListParagraph"/>
              <w:keepNext/>
              <w:numPr>
                <w:ilvl w:val="0"/>
                <w:numId w:val="3"/>
              </w:numPr>
              <w:pPrChange w:id="2354" w:author="ANA-AN00" w:date="2021-07-30T14:33:00Z">
                <w:pPr>
                  <w:pStyle w:val="ListParagraph"/>
                  <w:keepNext/>
                  <w:numPr>
                    <w:numId w:val="6"/>
                  </w:numPr>
                  <w:spacing w:before="120"/>
                  <w:ind w:left="360"/>
                </w:pPr>
              </w:pPrChange>
            </w:pPr>
          </w:p>
        </w:tc>
        <w:tc>
          <w:tcPr>
            <w:tcW w:w="1596" w:type="dxa"/>
            <w:tcPrChange w:id="2355" w:author="ANA-AN00" w:date="2021-07-30T14:33:00Z">
              <w:tcPr>
                <w:tcW w:w="1596" w:type="dxa"/>
              </w:tcPr>
            </w:tcPrChange>
          </w:tcPr>
          <w:p w14:paraId="25267F46" w14:textId="77777777" w:rsidR="00B62D5E" w:rsidRDefault="00B62D5E">
            <w:pPr>
              <w:pStyle w:val="ListParagraph"/>
              <w:keepNext/>
              <w:numPr>
                <w:ilvl w:val="0"/>
                <w:numId w:val="3"/>
              </w:numPr>
              <w:pPrChange w:id="2356" w:author="ANA-AN00" w:date="2021-07-30T14:33:00Z">
                <w:pPr>
                  <w:pStyle w:val="ListParagraph"/>
                  <w:keepNext/>
                  <w:numPr>
                    <w:numId w:val="6"/>
                  </w:numPr>
                  <w:spacing w:before="120"/>
                  <w:ind w:left="360"/>
                </w:pPr>
              </w:pPrChange>
            </w:pPr>
          </w:p>
        </w:tc>
        <w:tc>
          <w:tcPr>
            <w:tcW w:w="1596" w:type="dxa"/>
            <w:tcPrChange w:id="2357" w:author="ANA-AN00" w:date="2021-07-30T14:33:00Z">
              <w:tcPr>
                <w:tcW w:w="1596" w:type="dxa"/>
              </w:tcPr>
            </w:tcPrChange>
          </w:tcPr>
          <w:p w14:paraId="50ED6BBB" w14:textId="77777777" w:rsidR="00B62D5E" w:rsidRDefault="00B62D5E">
            <w:pPr>
              <w:pStyle w:val="ListParagraph"/>
              <w:keepNext/>
              <w:numPr>
                <w:ilvl w:val="0"/>
                <w:numId w:val="3"/>
              </w:numPr>
              <w:pPrChange w:id="2358" w:author="ANA-AN00" w:date="2021-07-30T14:33:00Z">
                <w:pPr>
                  <w:pStyle w:val="ListParagraph"/>
                  <w:keepNext/>
                  <w:numPr>
                    <w:numId w:val="6"/>
                  </w:numPr>
                  <w:spacing w:before="120"/>
                  <w:ind w:left="360"/>
                </w:pPr>
              </w:pPrChange>
            </w:pPr>
          </w:p>
        </w:tc>
        <w:tc>
          <w:tcPr>
            <w:tcW w:w="1596" w:type="dxa"/>
            <w:tcPrChange w:id="2359" w:author="ANA-AN00" w:date="2021-07-30T14:33:00Z">
              <w:tcPr>
                <w:tcW w:w="1596" w:type="dxa"/>
              </w:tcPr>
            </w:tcPrChange>
          </w:tcPr>
          <w:p w14:paraId="3F4AD3D4" w14:textId="77777777" w:rsidR="00B62D5E" w:rsidRDefault="00B62D5E">
            <w:pPr>
              <w:pStyle w:val="ListParagraph"/>
              <w:keepNext/>
              <w:numPr>
                <w:ilvl w:val="0"/>
                <w:numId w:val="3"/>
              </w:numPr>
              <w:pPrChange w:id="2360" w:author="ANA-AN00" w:date="2021-07-30T14:33:00Z">
                <w:pPr>
                  <w:pStyle w:val="ListParagraph"/>
                  <w:keepNext/>
                  <w:numPr>
                    <w:numId w:val="6"/>
                  </w:numPr>
                  <w:spacing w:before="120"/>
                  <w:ind w:left="360"/>
                </w:pPr>
              </w:pPrChange>
            </w:pPr>
          </w:p>
        </w:tc>
        <w:tc>
          <w:tcPr>
            <w:tcW w:w="1596" w:type="dxa"/>
            <w:tcPrChange w:id="2361" w:author="ANA-AN00" w:date="2021-07-30T14:33:00Z">
              <w:tcPr>
                <w:tcW w:w="1596" w:type="dxa"/>
              </w:tcPr>
            </w:tcPrChange>
          </w:tcPr>
          <w:p w14:paraId="34AD3F43" w14:textId="77777777" w:rsidR="00B62D5E" w:rsidRDefault="00B62D5E">
            <w:pPr>
              <w:pStyle w:val="ListParagraph"/>
              <w:keepNext/>
              <w:numPr>
                <w:ilvl w:val="0"/>
                <w:numId w:val="3"/>
              </w:numPr>
              <w:pPrChange w:id="2362" w:author="ANA-AN00" w:date="2021-07-30T14:33:00Z">
                <w:pPr>
                  <w:pStyle w:val="ListParagraph"/>
                  <w:keepNext/>
                  <w:numPr>
                    <w:numId w:val="6"/>
                  </w:numPr>
                  <w:spacing w:before="120"/>
                  <w:ind w:left="360"/>
                </w:pPr>
              </w:pPrChange>
            </w:pPr>
          </w:p>
        </w:tc>
      </w:tr>
      <w:tr w:rsidR="00B62D5E" w14:paraId="788ED6DA" w14:textId="77777777" w:rsidTr="00B62D5E">
        <w:tc>
          <w:tcPr>
            <w:tcW w:w="1596" w:type="dxa"/>
            <w:tcPrChange w:id="2363" w:author="ANA-AN00" w:date="2021-07-30T14:33:00Z">
              <w:tcPr>
                <w:tcW w:w="1596" w:type="dxa"/>
                <w:tcBorders>
                  <w:right w:val="single" w:sz="4" w:space="0" w:color="BFBFBF"/>
                </w:tcBorders>
              </w:tcPr>
            </w:tcPrChange>
          </w:tcPr>
          <w:p w14:paraId="1BA3AE72" w14:textId="77777777" w:rsidR="00B62D5E" w:rsidRDefault="00FC177C">
            <w:pPr>
              <w:keepNext/>
            </w:pPr>
            <w:r>
              <w:t xml:space="preserve">reduce air pollution (2) </w:t>
            </w:r>
          </w:p>
        </w:tc>
        <w:tc>
          <w:tcPr>
            <w:tcW w:w="1596" w:type="dxa"/>
            <w:tcPrChange w:id="2364" w:author="ANA-AN00" w:date="2021-07-30T14:33:00Z">
              <w:tcPr>
                <w:tcW w:w="1596" w:type="dxa"/>
              </w:tcPr>
            </w:tcPrChange>
          </w:tcPr>
          <w:p w14:paraId="71681F1B" w14:textId="77777777" w:rsidR="00B62D5E" w:rsidRDefault="00B62D5E">
            <w:pPr>
              <w:pStyle w:val="ListParagraph"/>
              <w:keepNext/>
              <w:numPr>
                <w:ilvl w:val="0"/>
                <w:numId w:val="3"/>
              </w:numPr>
              <w:pPrChange w:id="2365" w:author="ANA-AN00" w:date="2021-07-30T14:33:00Z">
                <w:pPr>
                  <w:pStyle w:val="ListParagraph"/>
                  <w:keepNext/>
                  <w:numPr>
                    <w:numId w:val="6"/>
                  </w:numPr>
                  <w:spacing w:before="120"/>
                  <w:ind w:left="360"/>
                </w:pPr>
              </w:pPrChange>
            </w:pPr>
          </w:p>
        </w:tc>
        <w:tc>
          <w:tcPr>
            <w:tcW w:w="1596" w:type="dxa"/>
            <w:tcPrChange w:id="2366" w:author="ANA-AN00" w:date="2021-07-30T14:33:00Z">
              <w:tcPr>
                <w:tcW w:w="1596" w:type="dxa"/>
              </w:tcPr>
            </w:tcPrChange>
          </w:tcPr>
          <w:p w14:paraId="427E4AE4" w14:textId="77777777" w:rsidR="00B62D5E" w:rsidRDefault="00B62D5E">
            <w:pPr>
              <w:pStyle w:val="ListParagraph"/>
              <w:keepNext/>
              <w:numPr>
                <w:ilvl w:val="0"/>
                <w:numId w:val="3"/>
              </w:numPr>
              <w:pPrChange w:id="2367" w:author="ANA-AN00" w:date="2021-07-30T14:33:00Z">
                <w:pPr>
                  <w:pStyle w:val="ListParagraph"/>
                  <w:keepNext/>
                  <w:numPr>
                    <w:numId w:val="6"/>
                  </w:numPr>
                  <w:spacing w:before="120"/>
                  <w:ind w:left="360"/>
                </w:pPr>
              </w:pPrChange>
            </w:pPr>
          </w:p>
        </w:tc>
        <w:tc>
          <w:tcPr>
            <w:tcW w:w="1596" w:type="dxa"/>
            <w:tcPrChange w:id="2368" w:author="ANA-AN00" w:date="2021-07-30T14:33:00Z">
              <w:tcPr>
                <w:tcW w:w="1596" w:type="dxa"/>
              </w:tcPr>
            </w:tcPrChange>
          </w:tcPr>
          <w:p w14:paraId="020BDEE1" w14:textId="77777777" w:rsidR="00B62D5E" w:rsidRDefault="00B62D5E">
            <w:pPr>
              <w:pStyle w:val="ListParagraph"/>
              <w:keepNext/>
              <w:numPr>
                <w:ilvl w:val="0"/>
                <w:numId w:val="3"/>
              </w:numPr>
              <w:pPrChange w:id="2369" w:author="ANA-AN00" w:date="2021-07-30T14:33:00Z">
                <w:pPr>
                  <w:pStyle w:val="ListParagraph"/>
                  <w:keepNext/>
                  <w:numPr>
                    <w:numId w:val="6"/>
                  </w:numPr>
                  <w:spacing w:before="120"/>
                  <w:ind w:left="360"/>
                </w:pPr>
              </w:pPrChange>
            </w:pPr>
          </w:p>
        </w:tc>
        <w:tc>
          <w:tcPr>
            <w:tcW w:w="1596" w:type="dxa"/>
            <w:tcPrChange w:id="2370" w:author="ANA-AN00" w:date="2021-07-30T14:33:00Z">
              <w:tcPr>
                <w:tcW w:w="1596" w:type="dxa"/>
              </w:tcPr>
            </w:tcPrChange>
          </w:tcPr>
          <w:p w14:paraId="1C720D3F" w14:textId="77777777" w:rsidR="00B62D5E" w:rsidRDefault="00B62D5E">
            <w:pPr>
              <w:pStyle w:val="ListParagraph"/>
              <w:keepNext/>
              <w:numPr>
                <w:ilvl w:val="0"/>
                <w:numId w:val="3"/>
              </w:numPr>
              <w:pPrChange w:id="2371" w:author="ANA-AN00" w:date="2021-07-30T14:33:00Z">
                <w:pPr>
                  <w:pStyle w:val="ListParagraph"/>
                  <w:keepNext/>
                  <w:numPr>
                    <w:numId w:val="6"/>
                  </w:numPr>
                  <w:spacing w:before="120"/>
                  <w:ind w:left="360"/>
                </w:pPr>
              </w:pPrChange>
            </w:pPr>
          </w:p>
        </w:tc>
        <w:tc>
          <w:tcPr>
            <w:tcW w:w="1596" w:type="dxa"/>
            <w:tcPrChange w:id="2372" w:author="ANA-AN00" w:date="2021-07-30T14:33:00Z">
              <w:tcPr>
                <w:tcW w:w="1596" w:type="dxa"/>
              </w:tcPr>
            </w:tcPrChange>
          </w:tcPr>
          <w:p w14:paraId="5E72E382" w14:textId="77777777" w:rsidR="00B62D5E" w:rsidRDefault="00B62D5E">
            <w:pPr>
              <w:pStyle w:val="ListParagraph"/>
              <w:keepNext/>
              <w:numPr>
                <w:ilvl w:val="0"/>
                <w:numId w:val="3"/>
              </w:numPr>
              <w:pPrChange w:id="2373" w:author="ANA-AN00" w:date="2021-07-30T14:33:00Z">
                <w:pPr>
                  <w:pStyle w:val="ListParagraph"/>
                  <w:keepNext/>
                  <w:numPr>
                    <w:numId w:val="6"/>
                  </w:numPr>
                  <w:spacing w:before="120"/>
                  <w:ind w:left="360"/>
                </w:pPr>
              </w:pPrChange>
            </w:pPr>
          </w:p>
        </w:tc>
      </w:tr>
      <w:tr w:rsidR="00B62D5E" w14:paraId="59BDF48A" w14:textId="77777777" w:rsidTr="00B62D5E">
        <w:tc>
          <w:tcPr>
            <w:tcW w:w="1596" w:type="dxa"/>
            <w:tcPrChange w:id="2374" w:author="ANA-AN00" w:date="2021-07-30T14:33:00Z">
              <w:tcPr>
                <w:tcW w:w="1596" w:type="dxa"/>
                <w:tcBorders>
                  <w:right w:val="single" w:sz="4" w:space="0" w:color="BFBFBF"/>
                </w:tcBorders>
              </w:tcPr>
            </w:tcPrChange>
          </w:tcPr>
          <w:p w14:paraId="1AD5673A" w14:textId="77777777" w:rsidR="00B62D5E" w:rsidRDefault="00FC177C">
            <w:pPr>
              <w:keepNext/>
            </w:pPr>
            <w:r>
              <w:t xml:space="preserve">have a </w:t>
            </w:r>
            <w:r>
              <w:rPr>
                <w:b/>
              </w:rPr>
              <w:t>negative effect</w:t>
            </w:r>
            <w:r>
              <w:t xml:space="preserve"> on [Country] economy and employment (4) </w:t>
            </w:r>
          </w:p>
        </w:tc>
        <w:tc>
          <w:tcPr>
            <w:tcW w:w="1596" w:type="dxa"/>
            <w:tcPrChange w:id="2375" w:author="ANA-AN00" w:date="2021-07-30T14:33:00Z">
              <w:tcPr>
                <w:tcW w:w="1596" w:type="dxa"/>
              </w:tcPr>
            </w:tcPrChange>
          </w:tcPr>
          <w:p w14:paraId="07E5E3A1" w14:textId="77777777" w:rsidR="00B62D5E" w:rsidRDefault="00B62D5E">
            <w:pPr>
              <w:pStyle w:val="ListParagraph"/>
              <w:keepNext/>
              <w:numPr>
                <w:ilvl w:val="0"/>
                <w:numId w:val="3"/>
              </w:numPr>
              <w:pPrChange w:id="2376" w:author="ANA-AN00" w:date="2021-07-30T14:33:00Z">
                <w:pPr>
                  <w:pStyle w:val="ListParagraph"/>
                  <w:keepNext/>
                  <w:numPr>
                    <w:numId w:val="6"/>
                  </w:numPr>
                  <w:spacing w:before="120"/>
                  <w:ind w:left="360"/>
                </w:pPr>
              </w:pPrChange>
            </w:pPr>
          </w:p>
        </w:tc>
        <w:tc>
          <w:tcPr>
            <w:tcW w:w="1596" w:type="dxa"/>
            <w:tcPrChange w:id="2377" w:author="ANA-AN00" w:date="2021-07-30T14:33:00Z">
              <w:tcPr>
                <w:tcW w:w="1596" w:type="dxa"/>
              </w:tcPr>
            </w:tcPrChange>
          </w:tcPr>
          <w:p w14:paraId="195A5CE0" w14:textId="77777777" w:rsidR="00B62D5E" w:rsidRDefault="00B62D5E">
            <w:pPr>
              <w:pStyle w:val="ListParagraph"/>
              <w:keepNext/>
              <w:numPr>
                <w:ilvl w:val="0"/>
                <w:numId w:val="3"/>
              </w:numPr>
              <w:pPrChange w:id="2378" w:author="ANA-AN00" w:date="2021-07-30T14:33:00Z">
                <w:pPr>
                  <w:pStyle w:val="ListParagraph"/>
                  <w:keepNext/>
                  <w:numPr>
                    <w:numId w:val="6"/>
                  </w:numPr>
                  <w:spacing w:before="120"/>
                  <w:ind w:left="360"/>
                </w:pPr>
              </w:pPrChange>
            </w:pPr>
          </w:p>
        </w:tc>
        <w:tc>
          <w:tcPr>
            <w:tcW w:w="1596" w:type="dxa"/>
            <w:tcPrChange w:id="2379" w:author="ANA-AN00" w:date="2021-07-30T14:33:00Z">
              <w:tcPr>
                <w:tcW w:w="1596" w:type="dxa"/>
              </w:tcPr>
            </w:tcPrChange>
          </w:tcPr>
          <w:p w14:paraId="3AA9B87E" w14:textId="77777777" w:rsidR="00B62D5E" w:rsidRDefault="00B62D5E">
            <w:pPr>
              <w:pStyle w:val="ListParagraph"/>
              <w:keepNext/>
              <w:numPr>
                <w:ilvl w:val="0"/>
                <w:numId w:val="3"/>
              </w:numPr>
              <w:pPrChange w:id="2380" w:author="ANA-AN00" w:date="2021-07-30T14:33:00Z">
                <w:pPr>
                  <w:pStyle w:val="ListParagraph"/>
                  <w:keepNext/>
                  <w:numPr>
                    <w:numId w:val="6"/>
                  </w:numPr>
                  <w:spacing w:before="120"/>
                  <w:ind w:left="360"/>
                </w:pPr>
              </w:pPrChange>
            </w:pPr>
          </w:p>
        </w:tc>
        <w:tc>
          <w:tcPr>
            <w:tcW w:w="1596" w:type="dxa"/>
            <w:tcPrChange w:id="2381" w:author="ANA-AN00" w:date="2021-07-30T14:33:00Z">
              <w:tcPr>
                <w:tcW w:w="1596" w:type="dxa"/>
              </w:tcPr>
            </w:tcPrChange>
          </w:tcPr>
          <w:p w14:paraId="1C179FAE" w14:textId="77777777" w:rsidR="00B62D5E" w:rsidRDefault="00B62D5E">
            <w:pPr>
              <w:pStyle w:val="ListParagraph"/>
              <w:keepNext/>
              <w:numPr>
                <w:ilvl w:val="0"/>
                <w:numId w:val="3"/>
              </w:numPr>
              <w:pPrChange w:id="2382" w:author="ANA-AN00" w:date="2021-07-30T14:33:00Z">
                <w:pPr>
                  <w:pStyle w:val="ListParagraph"/>
                  <w:keepNext/>
                  <w:numPr>
                    <w:numId w:val="6"/>
                  </w:numPr>
                  <w:spacing w:before="120"/>
                  <w:ind w:left="360"/>
                </w:pPr>
              </w:pPrChange>
            </w:pPr>
          </w:p>
        </w:tc>
        <w:tc>
          <w:tcPr>
            <w:tcW w:w="1596" w:type="dxa"/>
            <w:tcPrChange w:id="2383" w:author="ANA-AN00" w:date="2021-07-30T14:33:00Z">
              <w:tcPr>
                <w:tcW w:w="1596" w:type="dxa"/>
              </w:tcPr>
            </w:tcPrChange>
          </w:tcPr>
          <w:p w14:paraId="51558AE3" w14:textId="77777777" w:rsidR="00B62D5E" w:rsidRDefault="00B62D5E">
            <w:pPr>
              <w:pStyle w:val="ListParagraph"/>
              <w:keepNext/>
              <w:numPr>
                <w:ilvl w:val="0"/>
                <w:numId w:val="3"/>
              </w:numPr>
              <w:pPrChange w:id="2384" w:author="ANA-AN00" w:date="2021-07-30T14:33:00Z">
                <w:pPr>
                  <w:pStyle w:val="ListParagraph"/>
                  <w:keepNext/>
                  <w:numPr>
                    <w:numId w:val="6"/>
                  </w:numPr>
                  <w:spacing w:before="120"/>
                  <w:ind w:left="360"/>
                </w:pPr>
              </w:pPrChange>
            </w:pPr>
          </w:p>
        </w:tc>
      </w:tr>
      <w:tr w:rsidR="00B62D5E" w14:paraId="750138E0" w14:textId="77777777" w:rsidTr="00B62D5E">
        <w:tc>
          <w:tcPr>
            <w:tcW w:w="1596" w:type="dxa"/>
            <w:tcPrChange w:id="2385" w:author="ANA-AN00" w:date="2021-07-30T14:33:00Z">
              <w:tcPr>
                <w:tcW w:w="1596" w:type="dxa"/>
                <w:tcBorders>
                  <w:right w:val="single" w:sz="4" w:space="0" w:color="BFBFBF"/>
                </w:tcBorders>
              </w:tcPr>
            </w:tcPrChange>
          </w:tcPr>
          <w:p w14:paraId="675B364F" w14:textId="77777777" w:rsidR="00B62D5E" w:rsidRDefault="00FC177C">
            <w:pPr>
              <w:keepNext/>
            </w:pPr>
            <w:r>
              <w:t xml:space="preserve">have a </w:t>
            </w:r>
            <w:r>
              <w:rPr>
                <w:b/>
              </w:rPr>
              <w:t>large effect</w:t>
            </w:r>
            <w:r>
              <w:t xml:space="preserve"> on [Country] economy and employment (3) </w:t>
            </w:r>
          </w:p>
        </w:tc>
        <w:tc>
          <w:tcPr>
            <w:tcW w:w="1596" w:type="dxa"/>
            <w:tcPrChange w:id="2386" w:author="ANA-AN00" w:date="2021-07-30T14:33:00Z">
              <w:tcPr>
                <w:tcW w:w="1596" w:type="dxa"/>
              </w:tcPr>
            </w:tcPrChange>
          </w:tcPr>
          <w:p w14:paraId="313F6F48" w14:textId="77777777" w:rsidR="00B62D5E" w:rsidRDefault="00B62D5E">
            <w:pPr>
              <w:pStyle w:val="ListParagraph"/>
              <w:keepNext/>
              <w:numPr>
                <w:ilvl w:val="0"/>
                <w:numId w:val="3"/>
              </w:numPr>
              <w:pPrChange w:id="2387" w:author="ANA-AN00" w:date="2021-07-30T14:33:00Z">
                <w:pPr>
                  <w:pStyle w:val="ListParagraph"/>
                  <w:keepNext/>
                  <w:numPr>
                    <w:numId w:val="6"/>
                  </w:numPr>
                  <w:spacing w:before="120"/>
                  <w:ind w:left="360"/>
                </w:pPr>
              </w:pPrChange>
            </w:pPr>
          </w:p>
        </w:tc>
        <w:tc>
          <w:tcPr>
            <w:tcW w:w="1596" w:type="dxa"/>
            <w:tcPrChange w:id="2388" w:author="ANA-AN00" w:date="2021-07-30T14:33:00Z">
              <w:tcPr>
                <w:tcW w:w="1596" w:type="dxa"/>
              </w:tcPr>
            </w:tcPrChange>
          </w:tcPr>
          <w:p w14:paraId="699CFD49" w14:textId="77777777" w:rsidR="00B62D5E" w:rsidRDefault="00B62D5E">
            <w:pPr>
              <w:pStyle w:val="ListParagraph"/>
              <w:keepNext/>
              <w:numPr>
                <w:ilvl w:val="0"/>
                <w:numId w:val="3"/>
              </w:numPr>
              <w:pPrChange w:id="2389" w:author="ANA-AN00" w:date="2021-07-30T14:33:00Z">
                <w:pPr>
                  <w:pStyle w:val="ListParagraph"/>
                  <w:keepNext/>
                  <w:numPr>
                    <w:numId w:val="6"/>
                  </w:numPr>
                  <w:spacing w:before="120"/>
                  <w:ind w:left="360"/>
                </w:pPr>
              </w:pPrChange>
            </w:pPr>
          </w:p>
        </w:tc>
        <w:tc>
          <w:tcPr>
            <w:tcW w:w="1596" w:type="dxa"/>
            <w:tcPrChange w:id="2390" w:author="ANA-AN00" w:date="2021-07-30T14:33:00Z">
              <w:tcPr>
                <w:tcW w:w="1596" w:type="dxa"/>
              </w:tcPr>
            </w:tcPrChange>
          </w:tcPr>
          <w:p w14:paraId="46ADDB72" w14:textId="77777777" w:rsidR="00B62D5E" w:rsidRDefault="00B62D5E">
            <w:pPr>
              <w:pStyle w:val="ListParagraph"/>
              <w:keepNext/>
              <w:numPr>
                <w:ilvl w:val="0"/>
                <w:numId w:val="3"/>
              </w:numPr>
              <w:pPrChange w:id="2391" w:author="ANA-AN00" w:date="2021-07-30T14:33:00Z">
                <w:pPr>
                  <w:pStyle w:val="ListParagraph"/>
                  <w:keepNext/>
                  <w:numPr>
                    <w:numId w:val="6"/>
                  </w:numPr>
                  <w:spacing w:before="120"/>
                  <w:ind w:left="360"/>
                </w:pPr>
              </w:pPrChange>
            </w:pPr>
          </w:p>
        </w:tc>
        <w:tc>
          <w:tcPr>
            <w:tcW w:w="1596" w:type="dxa"/>
            <w:tcPrChange w:id="2392" w:author="ANA-AN00" w:date="2021-07-30T14:33:00Z">
              <w:tcPr>
                <w:tcW w:w="1596" w:type="dxa"/>
              </w:tcPr>
            </w:tcPrChange>
          </w:tcPr>
          <w:p w14:paraId="16C87CE8" w14:textId="77777777" w:rsidR="00B62D5E" w:rsidRDefault="00B62D5E">
            <w:pPr>
              <w:pStyle w:val="ListParagraph"/>
              <w:keepNext/>
              <w:numPr>
                <w:ilvl w:val="0"/>
                <w:numId w:val="3"/>
              </w:numPr>
              <w:pPrChange w:id="2393" w:author="ANA-AN00" w:date="2021-07-30T14:33:00Z">
                <w:pPr>
                  <w:pStyle w:val="ListParagraph"/>
                  <w:keepNext/>
                  <w:numPr>
                    <w:numId w:val="6"/>
                  </w:numPr>
                  <w:spacing w:before="120"/>
                  <w:ind w:left="360"/>
                </w:pPr>
              </w:pPrChange>
            </w:pPr>
          </w:p>
        </w:tc>
        <w:tc>
          <w:tcPr>
            <w:tcW w:w="1596" w:type="dxa"/>
            <w:tcPrChange w:id="2394" w:author="ANA-AN00" w:date="2021-07-30T14:33:00Z">
              <w:tcPr>
                <w:tcW w:w="1596" w:type="dxa"/>
              </w:tcPr>
            </w:tcPrChange>
          </w:tcPr>
          <w:p w14:paraId="246C979D" w14:textId="77777777" w:rsidR="00B62D5E" w:rsidRDefault="00B62D5E">
            <w:pPr>
              <w:pStyle w:val="ListParagraph"/>
              <w:keepNext/>
              <w:numPr>
                <w:ilvl w:val="0"/>
                <w:numId w:val="3"/>
              </w:numPr>
              <w:pPrChange w:id="2395" w:author="ANA-AN00" w:date="2021-07-30T14:33:00Z">
                <w:pPr>
                  <w:pStyle w:val="ListParagraph"/>
                  <w:keepNext/>
                  <w:numPr>
                    <w:numId w:val="6"/>
                  </w:numPr>
                  <w:spacing w:before="120"/>
                  <w:ind w:left="360"/>
                </w:pPr>
              </w:pPrChange>
            </w:pPr>
          </w:p>
        </w:tc>
      </w:tr>
      <w:tr w:rsidR="00B62D5E" w14:paraId="6FBCC1F7" w14:textId="77777777" w:rsidTr="00B62D5E">
        <w:tc>
          <w:tcPr>
            <w:tcW w:w="1596" w:type="dxa"/>
            <w:tcPrChange w:id="2396" w:author="ANA-AN00" w:date="2021-07-30T14:33:00Z">
              <w:tcPr>
                <w:tcW w:w="1596" w:type="dxa"/>
                <w:tcBorders>
                  <w:right w:val="single" w:sz="4" w:space="0" w:color="BFBFBF"/>
                </w:tcBorders>
              </w:tcPr>
            </w:tcPrChange>
          </w:tcPr>
          <w:p w14:paraId="4AEFD738" w14:textId="77777777" w:rsidR="00B62D5E" w:rsidRDefault="00FC177C">
            <w:pPr>
              <w:keepNext/>
            </w:pPr>
            <w:r>
              <w:t xml:space="preserve">be a costly way to fight climate change (5) </w:t>
            </w:r>
          </w:p>
        </w:tc>
        <w:tc>
          <w:tcPr>
            <w:tcW w:w="1596" w:type="dxa"/>
            <w:tcPrChange w:id="2397" w:author="ANA-AN00" w:date="2021-07-30T14:33:00Z">
              <w:tcPr>
                <w:tcW w:w="1596" w:type="dxa"/>
              </w:tcPr>
            </w:tcPrChange>
          </w:tcPr>
          <w:p w14:paraId="6E206445" w14:textId="77777777" w:rsidR="00B62D5E" w:rsidRDefault="00B62D5E">
            <w:pPr>
              <w:pStyle w:val="ListParagraph"/>
              <w:keepNext/>
              <w:numPr>
                <w:ilvl w:val="0"/>
                <w:numId w:val="3"/>
              </w:numPr>
              <w:pPrChange w:id="2398" w:author="ANA-AN00" w:date="2021-07-30T14:33:00Z">
                <w:pPr>
                  <w:pStyle w:val="ListParagraph"/>
                  <w:keepNext/>
                  <w:numPr>
                    <w:numId w:val="6"/>
                  </w:numPr>
                  <w:spacing w:before="120"/>
                  <w:ind w:left="360"/>
                </w:pPr>
              </w:pPrChange>
            </w:pPr>
          </w:p>
        </w:tc>
        <w:tc>
          <w:tcPr>
            <w:tcW w:w="1596" w:type="dxa"/>
            <w:tcPrChange w:id="2399" w:author="ANA-AN00" w:date="2021-07-30T14:33:00Z">
              <w:tcPr>
                <w:tcW w:w="1596" w:type="dxa"/>
              </w:tcPr>
            </w:tcPrChange>
          </w:tcPr>
          <w:p w14:paraId="6BB39E9A" w14:textId="77777777" w:rsidR="00B62D5E" w:rsidRDefault="00B62D5E">
            <w:pPr>
              <w:pStyle w:val="ListParagraph"/>
              <w:keepNext/>
              <w:numPr>
                <w:ilvl w:val="0"/>
                <w:numId w:val="3"/>
              </w:numPr>
              <w:pPrChange w:id="2400" w:author="ANA-AN00" w:date="2021-07-30T14:33:00Z">
                <w:pPr>
                  <w:pStyle w:val="ListParagraph"/>
                  <w:keepNext/>
                  <w:numPr>
                    <w:numId w:val="6"/>
                  </w:numPr>
                  <w:spacing w:before="120"/>
                  <w:ind w:left="360"/>
                </w:pPr>
              </w:pPrChange>
            </w:pPr>
          </w:p>
        </w:tc>
        <w:tc>
          <w:tcPr>
            <w:tcW w:w="1596" w:type="dxa"/>
            <w:tcPrChange w:id="2401" w:author="ANA-AN00" w:date="2021-07-30T14:33:00Z">
              <w:tcPr>
                <w:tcW w:w="1596" w:type="dxa"/>
              </w:tcPr>
            </w:tcPrChange>
          </w:tcPr>
          <w:p w14:paraId="64D87DBE" w14:textId="77777777" w:rsidR="00B62D5E" w:rsidRDefault="00B62D5E">
            <w:pPr>
              <w:pStyle w:val="ListParagraph"/>
              <w:keepNext/>
              <w:numPr>
                <w:ilvl w:val="0"/>
                <w:numId w:val="3"/>
              </w:numPr>
              <w:pPrChange w:id="2402" w:author="ANA-AN00" w:date="2021-07-30T14:33:00Z">
                <w:pPr>
                  <w:pStyle w:val="ListParagraph"/>
                  <w:keepNext/>
                  <w:numPr>
                    <w:numId w:val="6"/>
                  </w:numPr>
                  <w:spacing w:before="120"/>
                  <w:ind w:left="360"/>
                </w:pPr>
              </w:pPrChange>
            </w:pPr>
          </w:p>
        </w:tc>
        <w:tc>
          <w:tcPr>
            <w:tcW w:w="1596" w:type="dxa"/>
            <w:tcPrChange w:id="2403" w:author="ANA-AN00" w:date="2021-07-30T14:33:00Z">
              <w:tcPr>
                <w:tcW w:w="1596" w:type="dxa"/>
              </w:tcPr>
            </w:tcPrChange>
          </w:tcPr>
          <w:p w14:paraId="605CCF58" w14:textId="77777777" w:rsidR="00B62D5E" w:rsidRDefault="00B62D5E">
            <w:pPr>
              <w:pStyle w:val="ListParagraph"/>
              <w:keepNext/>
              <w:numPr>
                <w:ilvl w:val="0"/>
                <w:numId w:val="3"/>
              </w:numPr>
              <w:pPrChange w:id="2404" w:author="ANA-AN00" w:date="2021-07-30T14:33:00Z">
                <w:pPr>
                  <w:pStyle w:val="ListParagraph"/>
                  <w:keepNext/>
                  <w:numPr>
                    <w:numId w:val="6"/>
                  </w:numPr>
                  <w:spacing w:before="120"/>
                  <w:ind w:left="360"/>
                </w:pPr>
              </w:pPrChange>
            </w:pPr>
          </w:p>
        </w:tc>
        <w:tc>
          <w:tcPr>
            <w:tcW w:w="1596" w:type="dxa"/>
            <w:tcPrChange w:id="2405" w:author="ANA-AN00" w:date="2021-07-30T14:33:00Z">
              <w:tcPr>
                <w:tcW w:w="1596" w:type="dxa"/>
              </w:tcPr>
            </w:tcPrChange>
          </w:tcPr>
          <w:p w14:paraId="638B3D55" w14:textId="77777777" w:rsidR="00B62D5E" w:rsidRDefault="00B62D5E">
            <w:pPr>
              <w:pStyle w:val="ListParagraph"/>
              <w:keepNext/>
              <w:numPr>
                <w:ilvl w:val="0"/>
                <w:numId w:val="3"/>
              </w:numPr>
              <w:pPrChange w:id="2406" w:author="ANA-AN00" w:date="2021-07-30T14:33:00Z">
                <w:pPr>
                  <w:pStyle w:val="ListParagraph"/>
                  <w:keepNext/>
                  <w:numPr>
                    <w:numId w:val="6"/>
                  </w:numPr>
                  <w:spacing w:before="120"/>
                  <w:ind w:left="360"/>
                </w:pPr>
              </w:pPrChange>
            </w:pPr>
          </w:p>
        </w:tc>
      </w:tr>
    </w:tbl>
    <w:p w14:paraId="376A03A3" w14:textId="77777777" w:rsidR="00B62D5E" w:rsidRDefault="00B62D5E"/>
    <w:p w14:paraId="791A550F" w14:textId="77777777" w:rsidR="00B62D5E" w:rsidRDefault="00B62D5E"/>
    <w:p w14:paraId="023E2048" w14:textId="77777777" w:rsidR="00B62D5E" w:rsidRDefault="00FC177C">
      <w:pPr>
        <w:keepNext/>
      </w:pPr>
      <w:r>
        <w:lastRenderedPageBreak/>
        <w:t xml:space="preserve">Q17.3 </w:t>
      </w:r>
      <w:r>
        <w:t>您是否认同以下说法？碳税及现金补贴措施会</w:t>
      </w:r>
      <w:r>
        <w:t>…</w:t>
      </w:r>
    </w:p>
    <w:tbl>
      <w:tblPr>
        <w:tblStyle w:val="QQuestionTable"/>
        <w:tblW w:w="0" w:type="auto"/>
        <w:tblLook w:val="0460" w:firstRow="1" w:lastRow="1" w:firstColumn="0" w:lastColumn="0" w:noHBand="0" w:noVBand="1"/>
        <w:tblPrChange w:id="2407"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2408">
          <w:tblGrid>
            <w:gridCol w:w="1596"/>
            <w:gridCol w:w="1596"/>
            <w:gridCol w:w="1596"/>
            <w:gridCol w:w="1596"/>
            <w:gridCol w:w="1596"/>
            <w:gridCol w:w="1596"/>
          </w:tblGrid>
        </w:tblGridChange>
      </w:tblGrid>
      <w:tr w:rsidR="00B62D5E" w14:paraId="27A313D8"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409" w:author="ANA-AN00" w:date="2021-07-30T14:33:00Z">
              <w:tcPr>
                <w:tcW w:w="1596" w:type="dxa"/>
                <w:tcBorders>
                  <w:right w:val="single" w:sz="4" w:space="0" w:color="BFBFBF"/>
                </w:tcBorders>
              </w:tcPr>
            </w:tcPrChange>
          </w:tcPr>
          <w:p w14:paraId="24691923"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410" w:author="ANA-AN00" w:date="2021-07-30T14:33:00Z">
              <w:tcPr>
                <w:tcW w:w="1596" w:type="dxa"/>
              </w:tcPr>
            </w:tcPrChange>
          </w:tcPr>
          <w:p w14:paraId="6EF62948"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Change w:id="2411" w:author="ANA-AN00" w:date="2021-07-30T14:33:00Z">
              <w:tcPr>
                <w:tcW w:w="1596" w:type="dxa"/>
              </w:tcPr>
            </w:tcPrChange>
          </w:tcPr>
          <w:p w14:paraId="749AB0A1"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Change w:id="2412" w:author="ANA-AN00" w:date="2021-07-30T14:33:00Z">
              <w:tcPr>
                <w:tcW w:w="1596" w:type="dxa"/>
              </w:tcPr>
            </w:tcPrChange>
          </w:tcPr>
          <w:p w14:paraId="6D770BE5"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Change w:id="2413" w:author="ANA-AN00" w:date="2021-07-30T14:33:00Z">
              <w:tcPr>
                <w:tcW w:w="1596" w:type="dxa"/>
              </w:tcPr>
            </w:tcPrChange>
          </w:tcPr>
          <w:p w14:paraId="0B103054"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有点同意</w:t>
            </w:r>
            <w:r>
              <w:t xml:space="preserve"> (4)</w:t>
            </w:r>
          </w:p>
        </w:tc>
        <w:tc>
          <w:tcPr>
            <w:tcW w:w="1596" w:type="dxa"/>
            <w:tcPrChange w:id="2414" w:author="ANA-AN00" w:date="2021-07-30T14:33:00Z">
              <w:tcPr>
                <w:tcW w:w="1596" w:type="dxa"/>
              </w:tcPr>
            </w:tcPrChange>
          </w:tcPr>
          <w:p w14:paraId="071ABBCB"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B62D5E" w14:paraId="26CB9851" w14:textId="77777777" w:rsidTr="00B62D5E">
        <w:tc>
          <w:tcPr>
            <w:tcW w:w="1596" w:type="dxa"/>
            <w:tcPrChange w:id="2415" w:author="ANA-AN00" w:date="2021-07-30T14:33:00Z">
              <w:tcPr>
                <w:tcW w:w="1596" w:type="dxa"/>
                <w:tcBorders>
                  <w:right w:val="single" w:sz="4" w:space="0" w:color="BFBFBF"/>
                </w:tcBorders>
              </w:tcPr>
            </w:tcPrChange>
          </w:tcPr>
          <w:p w14:paraId="363D08AE" w14:textId="77777777" w:rsidR="00B62D5E" w:rsidRDefault="00FC177C">
            <w:pPr>
              <w:keepNext/>
            </w:pPr>
            <w:r>
              <w:t>鼓励人们少开车</w:t>
            </w:r>
            <w:r>
              <w:t xml:space="preserve"> (6) </w:t>
            </w:r>
          </w:p>
        </w:tc>
        <w:tc>
          <w:tcPr>
            <w:tcW w:w="1596" w:type="dxa"/>
            <w:tcPrChange w:id="2416" w:author="ANA-AN00" w:date="2021-07-30T14:33:00Z">
              <w:tcPr>
                <w:tcW w:w="1596" w:type="dxa"/>
              </w:tcPr>
            </w:tcPrChange>
          </w:tcPr>
          <w:p w14:paraId="5E82D26D" w14:textId="77777777" w:rsidR="00B62D5E" w:rsidRDefault="00B62D5E">
            <w:pPr>
              <w:pStyle w:val="ListParagraph"/>
              <w:keepNext/>
              <w:numPr>
                <w:ilvl w:val="0"/>
                <w:numId w:val="3"/>
              </w:numPr>
              <w:pPrChange w:id="2417" w:author="ANA-AN00" w:date="2021-07-30T14:33:00Z">
                <w:pPr>
                  <w:pStyle w:val="ListParagraph"/>
                  <w:keepNext/>
                  <w:numPr>
                    <w:numId w:val="6"/>
                  </w:numPr>
                  <w:spacing w:before="120"/>
                  <w:ind w:left="360"/>
                </w:pPr>
              </w:pPrChange>
            </w:pPr>
          </w:p>
        </w:tc>
        <w:tc>
          <w:tcPr>
            <w:tcW w:w="1596" w:type="dxa"/>
            <w:tcPrChange w:id="2418" w:author="ANA-AN00" w:date="2021-07-30T14:33:00Z">
              <w:tcPr>
                <w:tcW w:w="1596" w:type="dxa"/>
              </w:tcPr>
            </w:tcPrChange>
          </w:tcPr>
          <w:p w14:paraId="5BCF89EB" w14:textId="77777777" w:rsidR="00B62D5E" w:rsidRDefault="00B62D5E">
            <w:pPr>
              <w:pStyle w:val="ListParagraph"/>
              <w:keepNext/>
              <w:numPr>
                <w:ilvl w:val="0"/>
                <w:numId w:val="3"/>
              </w:numPr>
              <w:pPrChange w:id="2419" w:author="ANA-AN00" w:date="2021-07-30T14:33:00Z">
                <w:pPr>
                  <w:pStyle w:val="ListParagraph"/>
                  <w:keepNext/>
                  <w:numPr>
                    <w:numId w:val="6"/>
                  </w:numPr>
                  <w:spacing w:before="120"/>
                  <w:ind w:left="360"/>
                </w:pPr>
              </w:pPrChange>
            </w:pPr>
          </w:p>
        </w:tc>
        <w:tc>
          <w:tcPr>
            <w:tcW w:w="1596" w:type="dxa"/>
            <w:tcPrChange w:id="2420" w:author="ANA-AN00" w:date="2021-07-30T14:33:00Z">
              <w:tcPr>
                <w:tcW w:w="1596" w:type="dxa"/>
              </w:tcPr>
            </w:tcPrChange>
          </w:tcPr>
          <w:p w14:paraId="43EAF2E8" w14:textId="77777777" w:rsidR="00B62D5E" w:rsidRDefault="00B62D5E">
            <w:pPr>
              <w:pStyle w:val="ListParagraph"/>
              <w:keepNext/>
              <w:numPr>
                <w:ilvl w:val="0"/>
                <w:numId w:val="3"/>
              </w:numPr>
              <w:pPrChange w:id="2421" w:author="ANA-AN00" w:date="2021-07-30T14:33:00Z">
                <w:pPr>
                  <w:pStyle w:val="ListParagraph"/>
                  <w:keepNext/>
                  <w:numPr>
                    <w:numId w:val="6"/>
                  </w:numPr>
                  <w:spacing w:before="120"/>
                  <w:ind w:left="360"/>
                </w:pPr>
              </w:pPrChange>
            </w:pPr>
          </w:p>
        </w:tc>
        <w:tc>
          <w:tcPr>
            <w:tcW w:w="1596" w:type="dxa"/>
            <w:tcPrChange w:id="2422" w:author="ANA-AN00" w:date="2021-07-30T14:33:00Z">
              <w:tcPr>
                <w:tcW w:w="1596" w:type="dxa"/>
              </w:tcPr>
            </w:tcPrChange>
          </w:tcPr>
          <w:p w14:paraId="277595C2" w14:textId="77777777" w:rsidR="00B62D5E" w:rsidRDefault="00B62D5E">
            <w:pPr>
              <w:pStyle w:val="ListParagraph"/>
              <w:keepNext/>
              <w:numPr>
                <w:ilvl w:val="0"/>
                <w:numId w:val="3"/>
              </w:numPr>
              <w:pPrChange w:id="2423" w:author="ANA-AN00" w:date="2021-07-30T14:33:00Z">
                <w:pPr>
                  <w:pStyle w:val="ListParagraph"/>
                  <w:keepNext/>
                  <w:numPr>
                    <w:numId w:val="6"/>
                  </w:numPr>
                  <w:spacing w:before="120"/>
                  <w:ind w:left="360"/>
                </w:pPr>
              </w:pPrChange>
            </w:pPr>
          </w:p>
        </w:tc>
        <w:tc>
          <w:tcPr>
            <w:tcW w:w="1596" w:type="dxa"/>
            <w:tcPrChange w:id="2424" w:author="ANA-AN00" w:date="2021-07-30T14:33:00Z">
              <w:tcPr>
                <w:tcW w:w="1596" w:type="dxa"/>
              </w:tcPr>
            </w:tcPrChange>
          </w:tcPr>
          <w:p w14:paraId="64FF0765" w14:textId="77777777" w:rsidR="00B62D5E" w:rsidRDefault="00B62D5E">
            <w:pPr>
              <w:pStyle w:val="ListParagraph"/>
              <w:keepNext/>
              <w:numPr>
                <w:ilvl w:val="0"/>
                <w:numId w:val="3"/>
              </w:numPr>
              <w:pPrChange w:id="2425" w:author="ANA-AN00" w:date="2021-07-30T14:33:00Z">
                <w:pPr>
                  <w:pStyle w:val="ListParagraph"/>
                  <w:keepNext/>
                  <w:numPr>
                    <w:numId w:val="6"/>
                  </w:numPr>
                  <w:spacing w:before="120"/>
                  <w:ind w:left="360"/>
                </w:pPr>
              </w:pPrChange>
            </w:pPr>
          </w:p>
        </w:tc>
      </w:tr>
      <w:tr w:rsidR="00B62D5E" w14:paraId="17D04994" w14:textId="77777777" w:rsidTr="00B62D5E">
        <w:tc>
          <w:tcPr>
            <w:tcW w:w="1596" w:type="dxa"/>
            <w:tcPrChange w:id="2426" w:author="ANA-AN00" w:date="2021-07-30T14:33:00Z">
              <w:tcPr>
                <w:tcW w:w="1596" w:type="dxa"/>
                <w:tcBorders>
                  <w:right w:val="single" w:sz="4" w:space="0" w:color="BFBFBF"/>
                </w:tcBorders>
              </w:tcPr>
            </w:tcPrChange>
          </w:tcPr>
          <w:p w14:paraId="6B9F211B" w14:textId="77777777" w:rsidR="00B62D5E" w:rsidRDefault="00FC177C">
            <w:pPr>
              <w:keepNext/>
            </w:pPr>
            <w:r>
              <w:t>鼓励人们和企业对建筑物进行隔热</w:t>
            </w:r>
            <w:r>
              <w:t xml:space="preserve"> (1) </w:t>
            </w:r>
          </w:p>
        </w:tc>
        <w:tc>
          <w:tcPr>
            <w:tcW w:w="1596" w:type="dxa"/>
            <w:tcPrChange w:id="2427" w:author="ANA-AN00" w:date="2021-07-30T14:33:00Z">
              <w:tcPr>
                <w:tcW w:w="1596" w:type="dxa"/>
              </w:tcPr>
            </w:tcPrChange>
          </w:tcPr>
          <w:p w14:paraId="52C6062A" w14:textId="77777777" w:rsidR="00B62D5E" w:rsidRDefault="00B62D5E">
            <w:pPr>
              <w:pStyle w:val="ListParagraph"/>
              <w:keepNext/>
              <w:numPr>
                <w:ilvl w:val="0"/>
                <w:numId w:val="3"/>
              </w:numPr>
              <w:pPrChange w:id="2428" w:author="ANA-AN00" w:date="2021-07-30T14:33:00Z">
                <w:pPr>
                  <w:pStyle w:val="ListParagraph"/>
                  <w:keepNext/>
                  <w:numPr>
                    <w:numId w:val="6"/>
                  </w:numPr>
                  <w:spacing w:before="120"/>
                  <w:ind w:left="360"/>
                </w:pPr>
              </w:pPrChange>
            </w:pPr>
          </w:p>
        </w:tc>
        <w:tc>
          <w:tcPr>
            <w:tcW w:w="1596" w:type="dxa"/>
            <w:tcPrChange w:id="2429" w:author="ANA-AN00" w:date="2021-07-30T14:33:00Z">
              <w:tcPr>
                <w:tcW w:w="1596" w:type="dxa"/>
              </w:tcPr>
            </w:tcPrChange>
          </w:tcPr>
          <w:p w14:paraId="11E74EC1" w14:textId="77777777" w:rsidR="00B62D5E" w:rsidRDefault="00B62D5E">
            <w:pPr>
              <w:pStyle w:val="ListParagraph"/>
              <w:keepNext/>
              <w:numPr>
                <w:ilvl w:val="0"/>
                <w:numId w:val="3"/>
              </w:numPr>
              <w:pPrChange w:id="2430" w:author="ANA-AN00" w:date="2021-07-30T14:33:00Z">
                <w:pPr>
                  <w:pStyle w:val="ListParagraph"/>
                  <w:keepNext/>
                  <w:numPr>
                    <w:numId w:val="6"/>
                  </w:numPr>
                  <w:spacing w:before="120"/>
                  <w:ind w:left="360"/>
                </w:pPr>
              </w:pPrChange>
            </w:pPr>
          </w:p>
        </w:tc>
        <w:tc>
          <w:tcPr>
            <w:tcW w:w="1596" w:type="dxa"/>
            <w:tcPrChange w:id="2431" w:author="ANA-AN00" w:date="2021-07-30T14:33:00Z">
              <w:tcPr>
                <w:tcW w:w="1596" w:type="dxa"/>
              </w:tcPr>
            </w:tcPrChange>
          </w:tcPr>
          <w:p w14:paraId="71C4FF41" w14:textId="77777777" w:rsidR="00B62D5E" w:rsidRDefault="00B62D5E">
            <w:pPr>
              <w:pStyle w:val="ListParagraph"/>
              <w:keepNext/>
              <w:numPr>
                <w:ilvl w:val="0"/>
                <w:numId w:val="3"/>
              </w:numPr>
              <w:pPrChange w:id="2432" w:author="ANA-AN00" w:date="2021-07-30T14:33:00Z">
                <w:pPr>
                  <w:pStyle w:val="ListParagraph"/>
                  <w:keepNext/>
                  <w:numPr>
                    <w:numId w:val="6"/>
                  </w:numPr>
                  <w:spacing w:before="120"/>
                  <w:ind w:left="360"/>
                </w:pPr>
              </w:pPrChange>
            </w:pPr>
          </w:p>
        </w:tc>
        <w:tc>
          <w:tcPr>
            <w:tcW w:w="1596" w:type="dxa"/>
            <w:tcPrChange w:id="2433" w:author="ANA-AN00" w:date="2021-07-30T14:33:00Z">
              <w:tcPr>
                <w:tcW w:w="1596" w:type="dxa"/>
              </w:tcPr>
            </w:tcPrChange>
          </w:tcPr>
          <w:p w14:paraId="2D8142D9" w14:textId="77777777" w:rsidR="00B62D5E" w:rsidRDefault="00B62D5E">
            <w:pPr>
              <w:pStyle w:val="ListParagraph"/>
              <w:keepNext/>
              <w:numPr>
                <w:ilvl w:val="0"/>
                <w:numId w:val="3"/>
              </w:numPr>
              <w:pPrChange w:id="2434" w:author="ANA-AN00" w:date="2021-07-30T14:33:00Z">
                <w:pPr>
                  <w:pStyle w:val="ListParagraph"/>
                  <w:keepNext/>
                  <w:numPr>
                    <w:numId w:val="6"/>
                  </w:numPr>
                  <w:spacing w:before="120"/>
                  <w:ind w:left="360"/>
                </w:pPr>
              </w:pPrChange>
            </w:pPr>
          </w:p>
        </w:tc>
        <w:tc>
          <w:tcPr>
            <w:tcW w:w="1596" w:type="dxa"/>
            <w:tcPrChange w:id="2435" w:author="ANA-AN00" w:date="2021-07-30T14:33:00Z">
              <w:tcPr>
                <w:tcW w:w="1596" w:type="dxa"/>
              </w:tcPr>
            </w:tcPrChange>
          </w:tcPr>
          <w:p w14:paraId="52EE3767" w14:textId="77777777" w:rsidR="00B62D5E" w:rsidRDefault="00B62D5E">
            <w:pPr>
              <w:pStyle w:val="ListParagraph"/>
              <w:keepNext/>
              <w:numPr>
                <w:ilvl w:val="0"/>
                <w:numId w:val="3"/>
              </w:numPr>
              <w:pPrChange w:id="2436" w:author="ANA-AN00" w:date="2021-07-30T14:33:00Z">
                <w:pPr>
                  <w:pStyle w:val="ListParagraph"/>
                  <w:keepNext/>
                  <w:numPr>
                    <w:numId w:val="6"/>
                  </w:numPr>
                  <w:spacing w:before="120"/>
                  <w:ind w:left="360"/>
                </w:pPr>
              </w:pPrChange>
            </w:pPr>
          </w:p>
        </w:tc>
      </w:tr>
      <w:tr w:rsidR="00B62D5E" w14:paraId="176F1A5D" w14:textId="77777777" w:rsidTr="00B62D5E">
        <w:tc>
          <w:tcPr>
            <w:tcW w:w="1596" w:type="dxa"/>
            <w:tcPrChange w:id="2437" w:author="ANA-AN00" w:date="2021-07-30T14:33:00Z">
              <w:tcPr>
                <w:tcW w:w="1596" w:type="dxa"/>
                <w:tcBorders>
                  <w:right w:val="single" w:sz="4" w:space="0" w:color="BFBFBF"/>
                </w:tcBorders>
              </w:tcPr>
            </w:tcPrChange>
          </w:tcPr>
          <w:p w14:paraId="2CA38078" w14:textId="77777777" w:rsidR="00B62D5E" w:rsidRDefault="00FC177C">
            <w:pPr>
              <w:keepNext/>
            </w:pPr>
            <w:r>
              <w:t>减少化石燃料的使用和温室气体的排放</w:t>
            </w:r>
            <w:r>
              <w:t xml:space="preserve"> (7) </w:t>
            </w:r>
          </w:p>
        </w:tc>
        <w:tc>
          <w:tcPr>
            <w:tcW w:w="1596" w:type="dxa"/>
            <w:tcPrChange w:id="2438" w:author="ANA-AN00" w:date="2021-07-30T14:33:00Z">
              <w:tcPr>
                <w:tcW w:w="1596" w:type="dxa"/>
              </w:tcPr>
            </w:tcPrChange>
          </w:tcPr>
          <w:p w14:paraId="17843CEF" w14:textId="77777777" w:rsidR="00B62D5E" w:rsidRDefault="00B62D5E">
            <w:pPr>
              <w:pStyle w:val="ListParagraph"/>
              <w:keepNext/>
              <w:numPr>
                <w:ilvl w:val="0"/>
                <w:numId w:val="3"/>
              </w:numPr>
              <w:pPrChange w:id="2439" w:author="ANA-AN00" w:date="2021-07-30T14:33:00Z">
                <w:pPr>
                  <w:pStyle w:val="ListParagraph"/>
                  <w:keepNext/>
                  <w:numPr>
                    <w:numId w:val="6"/>
                  </w:numPr>
                  <w:spacing w:before="120"/>
                  <w:ind w:left="360"/>
                </w:pPr>
              </w:pPrChange>
            </w:pPr>
          </w:p>
        </w:tc>
        <w:tc>
          <w:tcPr>
            <w:tcW w:w="1596" w:type="dxa"/>
            <w:tcPrChange w:id="2440" w:author="ANA-AN00" w:date="2021-07-30T14:33:00Z">
              <w:tcPr>
                <w:tcW w:w="1596" w:type="dxa"/>
              </w:tcPr>
            </w:tcPrChange>
          </w:tcPr>
          <w:p w14:paraId="47225F49" w14:textId="77777777" w:rsidR="00B62D5E" w:rsidRDefault="00B62D5E">
            <w:pPr>
              <w:pStyle w:val="ListParagraph"/>
              <w:keepNext/>
              <w:numPr>
                <w:ilvl w:val="0"/>
                <w:numId w:val="3"/>
              </w:numPr>
              <w:pPrChange w:id="2441" w:author="ANA-AN00" w:date="2021-07-30T14:33:00Z">
                <w:pPr>
                  <w:pStyle w:val="ListParagraph"/>
                  <w:keepNext/>
                  <w:numPr>
                    <w:numId w:val="6"/>
                  </w:numPr>
                  <w:spacing w:before="120"/>
                  <w:ind w:left="360"/>
                </w:pPr>
              </w:pPrChange>
            </w:pPr>
          </w:p>
        </w:tc>
        <w:tc>
          <w:tcPr>
            <w:tcW w:w="1596" w:type="dxa"/>
            <w:tcPrChange w:id="2442" w:author="ANA-AN00" w:date="2021-07-30T14:33:00Z">
              <w:tcPr>
                <w:tcW w:w="1596" w:type="dxa"/>
              </w:tcPr>
            </w:tcPrChange>
          </w:tcPr>
          <w:p w14:paraId="0CAE51C8" w14:textId="77777777" w:rsidR="00B62D5E" w:rsidRDefault="00B62D5E">
            <w:pPr>
              <w:pStyle w:val="ListParagraph"/>
              <w:keepNext/>
              <w:numPr>
                <w:ilvl w:val="0"/>
                <w:numId w:val="3"/>
              </w:numPr>
              <w:pPrChange w:id="2443" w:author="ANA-AN00" w:date="2021-07-30T14:33:00Z">
                <w:pPr>
                  <w:pStyle w:val="ListParagraph"/>
                  <w:keepNext/>
                  <w:numPr>
                    <w:numId w:val="6"/>
                  </w:numPr>
                  <w:spacing w:before="120"/>
                  <w:ind w:left="360"/>
                </w:pPr>
              </w:pPrChange>
            </w:pPr>
          </w:p>
        </w:tc>
        <w:tc>
          <w:tcPr>
            <w:tcW w:w="1596" w:type="dxa"/>
            <w:tcPrChange w:id="2444" w:author="ANA-AN00" w:date="2021-07-30T14:33:00Z">
              <w:tcPr>
                <w:tcW w:w="1596" w:type="dxa"/>
              </w:tcPr>
            </w:tcPrChange>
          </w:tcPr>
          <w:p w14:paraId="16842C77" w14:textId="77777777" w:rsidR="00B62D5E" w:rsidRDefault="00B62D5E">
            <w:pPr>
              <w:pStyle w:val="ListParagraph"/>
              <w:keepNext/>
              <w:numPr>
                <w:ilvl w:val="0"/>
                <w:numId w:val="3"/>
              </w:numPr>
              <w:pPrChange w:id="2445" w:author="ANA-AN00" w:date="2021-07-30T14:33:00Z">
                <w:pPr>
                  <w:pStyle w:val="ListParagraph"/>
                  <w:keepNext/>
                  <w:numPr>
                    <w:numId w:val="6"/>
                  </w:numPr>
                  <w:spacing w:before="120"/>
                  <w:ind w:left="360"/>
                </w:pPr>
              </w:pPrChange>
            </w:pPr>
          </w:p>
        </w:tc>
        <w:tc>
          <w:tcPr>
            <w:tcW w:w="1596" w:type="dxa"/>
            <w:tcPrChange w:id="2446" w:author="ANA-AN00" w:date="2021-07-30T14:33:00Z">
              <w:tcPr>
                <w:tcW w:w="1596" w:type="dxa"/>
              </w:tcPr>
            </w:tcPrChange>
          </w:tcPr>
          <w:p w14:paraId="67AA9DA8" w14:textId="77777777" w:rsidR="00B62D5E" w:rsidRDefault="00B62D5E">
            <w:pPr>
              <w:pStyle w:val="ListParagraph"/>
              <w:keepNext/>
              <w:numPr>
                <w:ilvl w:val="0"/>
                <w:numId w:val="3"/>
              </w:numPr>
              <w:pPrChange w:id="2447" w:author="ANA-AN00" w:date="2021-07-30T14:33:00Z">
                <w:pPr>
                  <w:pStyle w:val="ListParagraph"/>
                  <w:keepNext/>
                  <w:numPr>
                    <w:numId w:val="6"/>
                  </w:numPr>
                  <w:spacing w:before="120"/>
                  <w:ind w:left="360"/>
                </w:pPr>
              </w:pPrChange>
            </w:pPr>
          </w:p>
        </w:tc>
      </w:tr>
      <w:tr w:rsidR="00B62D5E" w14:paraId="3F04DCEF" w14:textId="77777777" w:rsidTr="00B62D5E">
        <w:tc>
          <w:tcPr>
            <w:tcW w:w="1596" w:type="dxa"/>
            <w:tcPrChange w:id="2448" w:author="ANA-AN00" w:date="2021-07-30T14:33:00Z">
              <w:tcPr>
                <w:tcW w:w="1596" w:type="dxa"/>
                <w:tcBorders>
                  <w:right w:val="single" w:sz="4" w:space="0" w:color="BFBFBF"/>
                </w:tcBorders>
              </w:tcPr>
            </w:tcPrChange>
          </w:tcPr>
          <w:p w14:paraId="1C531D95" w14:textId="77777777" w:rsidR="00B62D5E" w:rsidRDefault="00FC177C">
            <w:pPr>
              <w:keepNext/>
            </w:pPr>
            <w:r>
              <w:t>减少空气污染</w:t>
            </w:r>
            <w:r>
              <w:t xml:space="preserve"> (2) </w:t>
            </w:r>
          </w:p>
        </w:tc>
        <w:tc>
          <w:tcPr>
            <w:tcW w:w="1596" w:type="dxa"/>
            <w:tcPrChange w:id="2449" w:author="ANA-AN00" w:date="2021-07-30T14:33:00Z">
              <w:tcPr>
                <w:tcW w:w="1596" w:type="dxa"/>
              </w:tcPr>
            </w:tcPrChange>
          </w:tcPr>
          <w:p w14:paraId="3BA28EA8" w14:textId="77777777" w:rsidR="00B62D5E" w:rsidRDefault="00B62D5E">
            <w:pPr>
              <w:pStyle w:val="ListParagraph"/>
              <w:keepNext/>
              <w:numPr>
                <w:ilvl w:val="0"/>
                <w:numId w:val="3"/>
              </w:numPr>
              <w:pPrChange w:id="2450" w:author="ANA-AN00" w:date="2021-07-30T14:33:00Z">
                <w:pPr>
                  <w:pStyle w:val="ListParagraph"/>
                  <w:keepNext/>
                  <w:numPr>
                    <w:numId w:val="6"/>
                  </w:numPr>
                  <w:spacing w:before="120"/>
                  <w:ind w:left="360"/>
                </w:pPr>
              </w:pPrChange>
            </w:pPr>
          </w:p>
        </w:tc>
        <w:tc>
          <w:tcPr>
            <w:tcW w:w="1596" w:type="dxa"/>
            <w:tcPrChange w:id="2451" w:author="ANA-AN00" w:date="2021-07-30T14:33:00Z">
              <w:tcPr>
                <w:tcW w:w="1596" w:type="dxa"/>
              </w:tcPr>
            </w:tcPrChange>
          </w:tcPr>
          <w:p w14:paraId="66479F57" w14:textId="77777777" w:rsidR="00B62D5E" w:rsidRDefault="00B62D5E">
            <w:pPr>
              <w:pStyle w:val="ListParagraph"/>
              <w:keepNext/>
              <w:numPr>
                <w:ilvl w:val="0"/>
                <w:numId w:val="3"/>
              </w:numPr>
              <w:pPrChange w:id="2452" w:author="ANA-AN00" w:date="2021-07-30T14:33:00Z">
                <w:pPr>
                  <w:pStyle w:val="ListParagraph"/>
                  <w:keepNext/>
                  <w:numPr>
                    <w:numId w:val="6"/>
                  </w:numPr>
                  <w:spacing w:before="120"/>
                  <w:ind w:left="360"/>
                </w:pPr>
              </w:pPrChange>
            </w:pPr>
          </w:p>
        </w:tc>
        <w:tc>
          <w:tcPr>
            <w:tcW w:w="1596" w:type="dxa"/>
            <w:tcPrChange w:id="2453" w:author="ANA-AN00" w:date="2021-07-30T14:33:00Z">
              <w:tcPr>
                <w:tcW w:w="1596" w:type="dxa"/>
              </w:tcPr>
            </w:tcPrChange>
          </w:tcPr>
          <w:p w14:paraId="64B8C46A" w14:textId="77777777" w:rsidR="00B62D5E" w:rsidRDefault="00B62D5E">
            <w:pPr>
              <w:pStyle w:val="ListParagraph"/>
              <w:keepNext/>
              <w:numPr>
                <w:ilvl w:val="0"/>
                <w:numId w:val="3"/>
              </w:numPr>
              <w:pPrChange w:id="2454" w:author="ANA-AN00" w:date="2021-07-30T14:33:00Z">
                <w:pPr>
                  <w:pStyle w:val="ListParagraph"/>
                  <w:keepNext/>
                  <w:numPr>
                    <w:numId w:val="6"/>
                  </w:numPr>
                  <w:spacing w:before="120"/>
                  <w:ind w:left="360"/>
                </w:pPr>
              </w:pPrChange>
            </w:pPr>
          </w:p>
        </w:tc>
        <w:tc>
          <w:tcPr>
            <w:tcW w:w="1596" w:type="dxa"/>
            <w:tcPrChange w:id="2455" w:author="ANA-AN00" w:date="2021-07-30T14:33:00Z">
              <w:tcPr>
                <w:tcW w:w="1596" w:type="dxa"/>
              </w:tcPr>
            </w:tcPrChange>
          </w:tcPr>
          <w:p w14:paraId="1F54015C" w14:textId="77777777" w:rsidR="00B62D5E" w:rsidRDefault="00B62D5E">
            <w:pPr>
              <w:pStyle w:val="ListParagraph"/>
              <w:keepNext/>
              <w:numPr>
                <w:ilvl w:val="0"/>
                <w:numId w:val="3"/>
              </w:numPr>
              <w:pPrChange w:id="2456" w:author="ANA-AN00" w:date="2021-07-30T14:33:00Z">
                <w:pPr>
                  <w:pStyle w:val="ListParagraph"/>
                  <w:keepNext/>
                  <w:numPr>
                    <w:numId w:val="6"/>
                  </w:numPr>
                  <w:spacing w:before="120"/>
                  <w:ind w:left="360"/>
                </w:pPr>
              </w:pPrChange>
            </w:pPr>
          </w:p>
        </w:tc>
        <w:tc>
          <w:tcPr>
            <w:tcW w:w="1596" w:type="dxa"/>
            <w:tcPrChange w:id="2457" w:author="ANA-AN00" w:date="2021-07-30T14:33:00Z">
              <w:tcPr>
                <w:tcW w:w="1596" w:type="dxa"/>
              </w:tcPr>
            </w:tcPrChange>
          </w:tcPr>
          <w:p w14:paraId="74C4DAA5" w14:textId="77777777" w:rsidR="00B62D5E" w:rsidRDefault="00B62D5E">
            <w:pPr>
              <w:pStyle w:val="ListParagraph"/>
              <w:keepNext/>
              <w:numPr>
                <w:ilvl w:val="0"/>
                <w:numId w:val="3"/>
              </w:numPr>
              <w:pPrChange w:id="2458" w:author="ANA-AN00" w:date="2021-07-30T14:33:00Z">
                <w:pPr>
                  <w:pStyle w:val="ListParagraph"/>
                  <w:keepNext/>
                  <w:numPr>
                    <w:numId w:val="6"/>
                  </w:numPr>
                  <w:spacing w:before="120"/>
                  <w:ind w:left="360"/>
                </w:pPr>
              </w:pPrChange>
            </w:pPr>
          </w:p>
        </w:tc>
      </w:tr>
      <w:tr w:rsidR="00B62D5E" w14:paraId="0448D80E" w14:textId="77777777" w:rsidTr="00B62D5E">
        <w:tc>
          <w:tcPr>
            <w:tcW w:w="1596" w:type="dxa"/>
            <w:tcPrChange w:id="2459" w:author="ANA-AN00" w:date="2021-07-30T14:33:00Z">
              <w:tcPr>
                <w:tcW w:w="1596" w:type="dxa"/>
                <w:tcBorders>
                  <w:right w:val="single" w:sz="4" w:space="0" w:color="BFBFBF"/>
                </w:tcBorders>
              </w:tcPr>
            </w:tcPrChange>
          </w:tcPr>
          <w:p w14:paraId="389C935E" w14:textId="77777777" w:rsidR="00B62D5E" w:rsidRDefault="00FC177C">
            <w:pPr>
              <w:keepNext/>
            </w:pPr>
            <w:r>
              <w:t>对中国经济和就业产生</w:t>
            </w:r>
            <w:r>
              <w:rPr>
                <w:b/>
              </w:rPr>
              <w:t>负面影响</w:t>
            </w:r>
            <w:r>
              <w:t xml:space="preserve"> (4) </w:t>
            </w:r>
          </w:p>
        </w:tc>
        <w:tc>
          <w:tcPr>
            <w:tcW w:w="1596" w:type="dxa"/>
            <w:tcPrChange w:id="2460" w:author="ANA-AN00" w:date="2021-07-30T14:33:00Z">
              <w:tcPr>
                <w:tcW w:w="1596" w:type="dxa"/>
              </w:tcPr>
            </w:tcPrChange>
          </w:tcPr>
          <w:p w14:paraId="69CE4F1E" w14:textId="77777777" w:rsidR="00B62D5E" w:rsidRDefault="00B62D5E">
            <w:pPr>
              <w:pStyle w:val="ListParagraph"/>
              <w:keepNext/>
              <w:numPr>
                <w:ilvl w:val="0"/>
                <w:numId w:val="3"/>
              </w:numPr>
              <w:pPrChange w:id="2461" w:author="ANA-AN00" w:date="2021-07-30T14:33:00Z">
                <w:pPr>
                  <w:pStyle w:val="ListParagraph"/>
                  <w:keepNext/>
                  <w:numPr>
                    <w:numId w:val="6"/>
                  </w:numPr>
                  <w:spacing w:before="120"/>
                  <w:ind w:left="360"/>
                </w:pPr>
              </w:pPrChange>
            </w:pPr>
          </w:p>
        </w:tc>
        <w:tc>
          <w:tcPr>
            <w:tcW w:w="1596" w:type="dxa"/>
            <w:tcPrChange w:id="2462" w:author="ANA-AN00" w:date="2021-07-30T14:33:00Z">
              <w:tcPr>
                <w:tcW w:w="1596" w:type="dxa"/>
              </w:tcPr>
            </w:tcPrChange>
          </w:tcPr>
          <w:p w14:paraId="2ABE272A" w14:textId="77777777" w:rsidR="00B62D5E" w:rsidRDefault="00B62D5E">
            <w:pPr>
              <w:pStyle w:val="ListParagraph"/>
              <w:keepNext/>
              <w:numPr>
                <w:ilvl w:val="0"/>
                <w:numId w:val="3"/>
              </w:numPr>
              <w:pPrChange w:id="2463" w:author="ANA-AN00" w:date="2021-07-30T14:33:00Z">
                <w:pPr>
                  <w:pStyle w:val="ListParagraph"/>
                  <w:keepNext/>
                  <w:numPr>
                    <w:numId w:val="6"/>
                  </w:numPr>
                  <w:spacing w:before="120"/>
                  <w:ind w:left="360"/>
                </w:pPr>
              </w:pPrChange>
            </w:pPr>
          </w:p>
        </w:tc>
        <w:tc>
          <w:tcPr>
            <w:tcW w:w="1596" w:type="dxa"/>
            <w:tcPrChange w:id="2464" w:author="ANA-AN00" w:date="2021-07-30T14:33:00Z">
              <w:tcPr>
                <w:tcW w:w="1596" w:type="dxa"/>
              </w:tcPr>
            </w:tcPrChange>
          </w:tcPr>
          <w:p w14:paraId="5BF133FF" w14:textId="77777777" w:rsidR="00B62D5E" w:rsidRDefault="00B62D5E">
            <w:pPr>
              <w:pStyle w:val="ListParagraph"/>
              <w:keepNext/>
              <w:numPr>
                <w:ilvl w:val="0"/>
                <w:numId w:val="3"/>
              </w:numPr>
              <w:pPrChange w:id="2465" w:author="ANA-AN00" w:date="2021-07-30T14:33:00Z">
                <w:pPr>
                  <w:pStyle w:val="ListParagraph"/>
                  <w:keepNext/>
                  <w:numPr>
                    <w:numId w:val="6"/>
                  </w:numPr>
                  <w:spacing w:before="120"/>
                  <w:ind w:left="360"/>
                </w:pPr>
              </w:pPrChange>
            </w:pPr>
          </w:p>
        </w:tc>
        <w:tc>
          <w:tcPr>
            <w:tcW w:w="1596" w:type="dxa"/>
            <w:tcPrChange w:id="2466" w:author="ANA-AN00" w:date="2021-07-30T14:33:00Z">
              <w:tcPr>
                <w:tcW w:w="1596" w:type="dxa"/>
              </w:tcPr>
            </w:tcPrChange>
          </w:tcPr>
          <w:p w14:paraId="4F64B140" w14:textId="77777777" w:rsidR="00B62D5E" w:rsidRDefault="00B62D5E">
            <w:pPr>
              <w:pStyle w:val="ListParagraph"/>
              <w:keepNext/>
              <w:numPr>
                <w:ilvl w:val="0"/>
                <w:numId w:val="3"/>
              </w:numPr>
              <w:pPrChange w:id="2467" w:author="ANA-AN00" w:date="2021-07-30T14:33:00Z">
                <w:pPr>
                  <w:pStyle w:val="ListParagraph"/>
                  <w:keepNext/>
                  <w:numPr>
                    <w:numId w:val="6"/>
                  </w:numPr>
                  <w:spacing w:before="120"/>
                  <w:ind w:left="360"/>
                </w:pPr>
              </w:pPrChange>
            </w:pPr>
          </w:p>
        </w:tc>
        <w:tc>
          <w:tcPr>
            <w:tcW w:w="1596" w:type="dxa"/>
            <w:tcPrChange w:id="2468" w:author="ANA-AN00" w:date="2021-07-30T14:33:00Z">
              <w:tcPr>
                <w:tcW w:w="1596" w:type="dxa"/>
              </w:tcPr>
            </w:tcPrChange>
          </w:tcPr>
          <w:p w14:paraId="64F0C881" w14:textId="77777777" w:rsidR="00B62D5E" w:rsidRDefault="00B62D5E">
            <w:pPr>
              <w:pStyle w:val="ListParagraph"/>
              <w:keepNext/>
              <w:numPr>
                <w:ilvl w:val="0"/>
                <w:numId w:val="3"/>
              </w:numPr>
              <w:pPrChange w:id="2469" w:author="ANA-AN00" w:date="2021-07-30T14:33:00Z">
                <w:pPr>
                  <w:pStyle w:val="ListParagraph"/>
                  <w:keepNext/>
                  <w:numPr>
                    <w:numId w:val="6"/>
                  </w:numPr>
                  <w:spacing w:before="120"/>
                  <w:ind w:left="360"/>
                </w:pPr>
              </w:pPrChange>
            </w:pPr>
          </w:p>
        </w:tc>
      </w:tr>
      <w:tr w:rsidR="00B62D5E" w14:paraId="1B7BF033" w14:textId="77777777" w:rsidTr="00B62D5E">
        <w:tc>
          <w:tcPr>
            <w:tcW w:w="1596" w:type="dxa"/>
            <w:tcPrChange w:id="2470" w:author="ANA-AN00" w:date="2021-07-30T14:33:00Z">
              <w:tcPr>
                <w:tcW w:w="1596" w:type="dxa"/>
                <w:tcBorders>
                  <w:right w:val="single" w:sz="4" w:space="0" w:color="BFBFBF"/>
                </w:tcBorders>
              </w:tcPr>
            </w:tcPrChange>
          </w:tcPr>
          <w:p w14:paraId="799546BB" w14:textId="77777777" w:rsidR="00B62D5E" w:rsidRDefault="00FC177C">
            <w:pPr>
              <w:keepNext/>
            </w:pPr>
            <w:r>
              <w:t>对中国经济和就业产生</w:t>
            </w:r>
            <w:r>
              <w:rPr>
                <w:b/>
              </w:rPr>
              <w:t>巨大影响</w:t>
            </w:r>
            <w:r>
              <w:t xml:space="preserve"> (3) </w:t>
            </w:r>
          </w:p>
        </w:tc>
        <w:tc>
          <w:tcPr>
            <w:tcW w:w="1596" w:type="dxa"/>
            <w:tcPrChange w:id="2471" w:author="ANA-AN00" w:date="2021-07-30T14:33:00Z">
              <w:tcPr>
                <w:tcW w:w="1596" w:type="dxa"/>
              </w:tcPr>
            </w:tcPrChange>
          </w:tcPr>
          <w:p w14:paraId="6EC7763B" w14:textId="77777777" w:rsidR="00B62D5E" w:rsidRDefault="00B62D5E">
            <w:pPr>
              <w:pStyle w:val="ListParagraph"/>
              <w:keepNext/>
              <w:numPr>
                <w:ilvl w:val="0"/>
                <w:numId w:val="3"/>
              </w:numPr>
              <w:pPrChange w:id="2472" w:author="ANA-AN00" w:date="2021-07-30T14:33:00Z">
                <w:pPr>
                  <w:pStyle w:val="ListParagraph"/>
                  <w:keepNext/>
                  <w:numPr>
                    <w:numId w:val="6"/>
                  </w:numPr>
                  <w:spacing w:before="120"/>
                  <w:ind w:left="360"/>
                </w:pPr>
              </w:pPrChange>
            </w:pPr>
          </w:p>
        </w:tc>
        <w:tc>
          <w:tcPr>
            <w:tcW w:w="1596" w:type="dxa"/>
            <w:tcPrChange w:id="2473" w:author="ANA-AN00" w:date="2021-07-30T14:33:00Z">
              <w:tcPr>
                <w:tcW w:w="1596" w:type="dxa"/>
              </w:tcPr>
            </w:tcPrChange>
          </w:tcPr>
          <w:p w14:paraId="750FB0D6" w14:textId="77777777" w:rsidR="00B62D5E" w:rsidRDefault="00B62D5E">
            <w:pPr>
              <w:pStyle w:val="ListParagraph"/>
              <w:keepNext/>
              <w:numPr>
                <w:ilvl w:val="0"/>
                <w:numId w:val="3"/>
              </w:numPr>
              <w:pPrChange w:id="2474" w:author="ANA-AN00" w:date="2021-07-30T14:33:00Z">
                <w:pPr>
                  <w:pStyle w:val="ListParagraph"/>
                  <w:keepNext/>
                  <w:numPr>
                    <w:numId w:val="6"/>
                  </w:numPr>
                  <w:spacing w:before="120"/>
                  <w:ind w:left="360"/>
                </w:pPr>
              </w:pPrChange>
            </w:pPr>
          </w:p>
        </w:tc>
        <w:tc>
          <w:tcPr>
            <w:tcW w:w="1596" w:type="dxa"/>
            <w:tcPrChange w:id="2475" w:author="ANA-AN00" w:date="2021-07-30T14:33:00Z">
              <w:tcPr>
                <w:tcW w:w="1596" w:type="dxa"/>
              </w:tcPr>
            </w:tcPrChange>
          </w:tcPr>
          <w:p w14:paraId="7600083C" w14:textId="77777777" w:rsidR="00B62D5E" w:rsidRDefault="00B62D5E">
            <w:pPr>
              <w:pStyle w:val="ListParagraph"/>
              <w:keepNext/>
              <w:numPr>
                <w:ilvl w:val="0"/>
                <w:numId w:val="3"/>
              </w:numPr>
              <w:pPrChange w:id="2476" w:author="ANA-AN00" w:date="2021-07-30T14:33:00Z">
                <w:pPr>
                  <w:pStyle w:val="ListParagraph"/>
                  <w:keepNext/>
                  <w:numPr>
                    <w:numId w:val="6"/>
                  </w:numPr>
                  <w:spacing w:before="120"/>
                  <w:ind w:left="360"/>
                </w:pPr>
              </w:pPrChange>
            </w:pPr>
          </w:p>
        </w:tc>
        <w:tc>
          <w:tcPr>
            <w:tcW w:w="1596" w:type="dxa"/>
            <w:tcPrChange w:id="2477" w:author="ANA-AN00" w:date="2021-07-30T14:33:00Z">
              <w:tcPr>
                <w:tcW w:w="1596" w:type="dxa"/>
              </w:tcPr>
            </w:tcPrChange>
          </w:tcPr>
          <w:p w14:paraId="7A48E7CB" w14:textId="77777777" w:rsidR="00B62D5E" w:rsidRDefault="00B62D5E">
            <w:pPr>
              <w:pStyle w:val="ListParagraph"/>
              <w:keepNext/>
              <w:numPr>
                <w:ilvl w:val="0"/>
                <w:numId w:val="3"/>
              </w:numPr>
              <w:pPrChange w:id="2478" w:author="ANA-AN00" w:date="2021-07-30T14:33:00Z">
                <w:pPr>
                  <w:pStyle w:val="ListParagraph"/>
                  <w:keepNext/>
                  <w:numPr>
                    <w:numId w:val="6"/>
                  </w:numPr>
                  <w:spacing w:before="120"/>
                  <w:ind w:left="360"/>
                </w:pPr>
              </w:pPrChange>
            </w:pPr>
          </w:p>
        </w:tc>
        <w:tc>
          <w:tcPr>
            <w:tcW w:w="1596" w:type="dxa"/>
            <w:tcPrChange w:id="2479" w:author="ANA-AN00" w:date="2021-07-30T14:33:00Z">
              <w:tcPr>
                <w:tcW w:w="1596" w:type="dxa"/>
              </w:tcPr>
            </w:tcPrChange>
          </w:tcPr>
          <w:p w14:paraId="59F15CA4" w14:textId="77777777" w:rsidR="00B62D5E" w:rsidRDefault="00B62D5E">
            <w:pPr>
              <w:pStyle w:val="ListParagraph"/>
              <w:keepNext/>
              <w:numPr>
                <w:ilvl w:val="0"/>
                <w:numId w:val="3"/>
              </w:numPr>
              <w:pPrChange w:id="2480" w:author="ANA-AN00" w:date="2021-07-30T14:33:00Z">
                <w:pPr>
                  <w:pStyle w:val="ListParagraph"/>
                  <w:keepNext/>
                  <w:numPr>
                    <w:numId w:val="6"/>
                  </w:numPr>
                  <w:spacing w:before="120"/>
                  <w:ind w:left="360"/>
                </w:pPr>
              </w:pPrChange>
            </w:pPr>
          </w:p>
        </w:tc>
      </w:tr>
      <w:tr w:rsidR="00B62D5E" w14:paraId="54EF382D" w14:textId="77777777" w:rsidTr="00B62D5E">
        <w:tc>
          <w:tcPr>
            <w:tcW w:w="1596" w:type="dxa"/>
            <w:tcPrChange w:id="2481" w:author="ANA-AN00" w:date="2021-07-30T14:33:00Z">
              <w:tcPr>
                <w:tcW w:w="1596" w:type="dxa"/>
                <w:tcBorders>
                  <w:right w:val="single" w:sz="4" w:space="0" w:color="BFBFBF"/>
                </w:tcBorders>
              </w:tcPr>
            </w:tcPrChange>
          </w:tcPr>
          <w:p w14:paraId="7CBA8839" w14:textId="77777777" w:rsidR="00B62D5E" w:rsidRDefault="00FC177C">
            <w:pPr>
              <w:keepNext/>
            </w:pPr>
            <w:r>
              <w:t>是一种代价高昂的的对抗气候变化的方法</w:t>
            </w:r>
            <w:r>
              <w:t xml:space="preserve"> (5) </w:t>
            </w:r>
          </w:p>
        </w:tc>
        <w:tc>
          <w:tcPr>
            <w:tcW w:w="1596" w:type="dxa"/>
            <w:tcPrChange w:id="2482" w:author="ANA-AN00" w:date="2021-07-30T14:33:00Z">
              <w:tcPr>
                <w:tcW w:w="1596" w:type="dxa"/>
              </w:tcPr>
            </w:tcPrChange>
          </w:tcPr>
          <w:p w14:paraId="1B08FFA6" w14:textId="77777777" w:rsidR="00B62D5E" w:rsidRDefault="00B62D5E">
            <w:pPr>
              <w:pStyle w:val="ListParagraph"/>
              <w:keepNext/>
              <w:numPr>
                <w:ilvl w:val="0"/>
                <w:numId w:val="3"/>
              </w:numPr>
              <w:pPrChange w:id="2483" w:author="ANA-AN00" w:date="2021-07-30T14:33:00Z">
                <w:pPr>
                  <w:pStyle w:val="ListParagraph"/>
                  <w:keepNext/>
                  <w:numPr>
                    <w:numId w:val="6"/>
                  </w:numPr>
                  <w:spacing w:before="120"/>
                  <w:ind w:left="360"/>
                </w:pPr>
              </w:pPrChange>
            </w:pPr>
          </w:p>
        </w:tc>
        <w:tc>
          <w:tcPr>
            <w:tcW w:w="1596" w:type="dxa"/>
            <w:tcPrChange w:id="2484" w:author="ANA-AN00" w:date="2021-07-30T14:33:00Z">
              <w:tcPr>
                <w:tcW w:w="1596" w:type="dxa"/>
              </w:tcPr>
            </w:tcPrChange>
          </w:tcPr>
          <w:p w14:paraId="43445068" w14:textId="77777777" w:rsidR="00B62D5E" w:rsidRDefault="00B62D5E">
            <w:pPr>
              <w:pStyle w:val="ListParagraph"/>
              <w:keepNext/>
              <w:numPr>
                <w:ilvl w:val="0"/>
                <w:numId w:val="3"/>
              </w:numPr>
              <w:pPrChange w:id="2485" w:author="ANA-AN00" w:date="2021-07-30T14:33:00Z">
                <w:pPr>
                  <w:pStyle w:val="ListParagraph"/>
                  <w:keepNext/>
                  <w:numPr>
                    <w:numId w:val="6"/>
                  </w:numPr>
                  <w:spacing w:before="120"/>
                  <w:ind w:left="360"/>
                </w:pPr>
              </w:pPrChange>
            </w:pPr>
          </w:p>
        </w:tc>
        <w:tc>
          <w:tcPr>
            <w:tcW w:w="1596" w:type="dxa"/>
            <w:tcPrChange w:id="2486" w:author="ANA-AN00" w:date="2021-07-30T14:33:00Z">
              <w:tcPr>
                <w:tcW w:w="1596" w:type="dxa"/>
              </w:tcPr>
            </w:tcPrChange>
          </w:tcPr>
          <w:p w14:paraId="2ECD7C1A" w14:textId="77777777" w:rsidR="00B62D5E" w:rsidRDefault="00B62D5E">
            <w:pPr>
              <w:pStyle w:val="ListParagraph"/>
              <w:keepNext/>
              <w:numPr>
                <w:ilvl w:val="0"/>
                <w:numId w:val="3"/>
              </w:numPr>
              <w:pPrChange w:id="2487" w:author="ANA-AN00" w:date="2021-07-30T14:33:00Z">
                <w:pPr>
                  <w:pStyle w:val="ListParagraph"/>
                  <w:keepNext/>
                  <w:numPr>
                    <w:numId w:val="6"/>
                  </w:numPr>
                  <w:spacing w:before="120"/>
                  <w:ind w:left="360"/>
                </w:pPr>
              </w:pPrChange>
            </w:pPr>
          </w:p>
        </w:tc>
        <w:tc>
          <w:tcPr>
            <w:tcW w:w="1596" w:type="dxa"/>
            <w:tcPrChange w:id="2488" w:author="ANA-AN00" w:date="2021-07-30T14:33:00Z">
              <w:tcPr>
                <w:tcW w:w="1596" w:type="dxa"/>
              </w:tcPr>
            </w:tcPrChange>
          </w:tcPr>
          <w:p w14:paraId="1C1EAE84" w14:textId="77777777" w:rsidR="00B62D5E" w:rsidRDefault="00B62D5E">
            <w:pPr>
              <w:pStyle w:val="ListParagraph"/>
              <w:keepNext/>
              <w:numPr>
                <w:ilvl w:val="0"/>
                <w:numId w:val="3"/>
              </w:numPr>
              <w:pPrChange w:id="2489" w:author="ANA-AN00" w:date="2021-07-30T14:33:00Z">
                <w:pPr>
                  <w:pStyle w:val="ListParagraph"/>
                  <w:keepNext/>
                  <w:numPr>
                    <w:numId w:val="6"/>
                  </w:numPr>
                  <w:spacing w:before="120"/>
                  <w:ind w:left="360"/>
                </w:pPr>
              </w:pPrChange>
            </w:pPr>
          </w:p>
        </w:tc>
        <w:tc>
          <w:tcPr>
            <w:tcW w:w="1596" w:type="dxa"/>
            <w:tcPrChange w:id="2490" w:author="ANA-AN00" w:date="2021-07-30T14:33:00Z">
              <w:tcPr>
                <w:tcW w:w="1596" w:type="dxa"/>
              </w:tcPr>
            </w:tcPrChange>
          </w:tcPr>
          <w:p w14:paraId="6019B2DA" w14:textId="77777777" w:rsidR="00B62D5E" w:rsidRDefault="00B62D5E">
            <w:pPr>
              <w:pStyle w:val="ListParagraph"/>
              <w:keepNext/>
              <w:numPr>
                <w:ilvl w:val="0"/>
                <w:numId w:val="3"/>
              </w:numPr>
              <w:pPrChange w:id="2491" w:author="ANA-AN00" w:date="2021-07-30T14:33:00Z">
                <w:pPr>
                  <w:pStyle w:val="ListParagraph"/>
                  <w:keepNext/>
                  <w:numPr>
                    <w:numId w:val="6"/>
                  </w:numPr>
                  <w:spacing w:before="120"/>
                  <w:ind w:left="360"/>
                </w:pPr>
              </w:pPrChange>
            </w:pPr>
          </w:p>
        </w:tc>
      </w:tr>
    </w:tbl>
    <w:p w14:paraId="784AEE29" w14:textId="77777777" w:rsidR="00B62D5E" w:rsidRDefault="00B62D5E"/>
    <w:p w14:paraId="6D9F9699" w14:textId="77777777" w:rsidR="00B62D5E" w:rsidRDefault="00B62D5E"/>
    <w:p w14:paraId="1E616797" w14:textId="77777777" w:rsidR="00B62D5E" w:rsidRDefault="00B62D5E">
      <w:pPr>
        <w:pStyle w:val="QuestionSeparator"/>
      </w:pPr>
    </w:p>
    <w:p w14:paraId="19CFD703" w14:textId="77777777" w:rsidR="00B62D5E" w:rsidRDefault="00B62D5E"/>
    <w:p w14:paraId="557848AF" w14:textId="77777777" w:rsidR="00B62D5E" w:rsidRDefault="00FC177C">
      <w:pPr>
        <w:keepNext/>
      </w:pPr>
      <w:r>
        <w:lastRenderedPageBreak/>
        <w:t>Q137 Do you agree or disagree with the following statements? A carbon tax with cash transfers would...</w:t>
      </w:r>
    </w:p>
    <w:tbl>
      <w:tblPr>
        <w:tblStyle w:val="QQuestionTable"/>
        <w:tblW w:w="0" w:type="auto"/>
        <w:tblLook w:val="0460" w:firstRow="1" w:lastRow="1" w:firstColumn="0" w:lastColumn="0" w:noHBand="0" w:noVBand="1"/>
        <w:tblPrChange w:id="2492" w:author="ANA-AN00" w:date="2021-07-30T14:33:00Z">
          <w:tblPr>
            <w:tblStyle w:val="QQuestionTable0"/>
            <w:tblW w:w="9576" w:type="auto"/>
            <w:tblLook w:val="07E0" w:firstRow="1" w:lastRow="1" w:firstColumn="1" w:lastColumn="1" w:noHBand="1" w:noVBand="1"/>
          </w:tblPr>
        </w:tblPrChange>
      </w:tblPr>
      <w:tblGrid>
        <w:gridCol w:w="1509"/>
        <w:gridCol w:w="1322"/>
        <w:gridCol w:w="1425"/>
        <w:gridCol w:w="1322"/>
        <w:gridCol w:w="1425"/>
        <w:gridCol w:w="1303"/>
        <w:tblGridChange w:id="2493">
          <w:tblGrid>
            <w:gridCol w:w="1596"/>
            <w:gridCol w:w="1596"/>
            <w:gridCol w:w="1596"/>
            <w:gridCol w:w="1596"/>
            <w:gridCol w:w="1596"/>
            <w:gridCol w:w="1596"/>
          </w:tblGrid>
        </w:tblGridChange>
      </w:tblGrid>
      <w:tr w:rsidR="00B62D5E" w14:paraId="49DEA73F"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494" w:author="ANA-AN00" w:date="2021-07-30T14:33:00Z">
              <w:tcPr>
                <w:tcW w:w="1596" w:type="dxa"/>
                <w:tcBorders>
                  <w:right w:val="single" w:sz="4" w:space="0" w:color="BFBFBF"/>
                </w:tcBorders>
              </w:tcPr>
            </w:tcPrChange>
          </w:tcPr>
          <w:p w14:paraId="02893D11"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495" w:author="ANA-AN00" w:date="2021-07-30T14:33:00Z">
              <w:tcPr>
                <w:tcW w:w="1596" w:type="dxa"/>
              </w:tcPr>
            </w:tcPrChange>
          </w:tcPr>
          <w:p w14:paraId="65F86055"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Change w:id="2496" w:author="ANA-AN00" w:date="2021-07-30T14:33:00Z">
              <w:tcPr>
                <w:tcW w:w="1596" w:type="dxa"/>
              </w:tcPr>
            </w:tcPrChange>
          </w:tcPr>
          <w:p w14:paraId="04948EB4"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2497" w:author="ANA-AN00" w:date="2021-07-30T14:33:00Z">
              <w:tcPr>
                <w:tcW w:w="1596" w:type="dxa"/>
              </w:tcPr>
            </w:tcPrChange>
          </w:tcPr>
          <w:p w14:paraId="52333022"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2498" w:author="ANA-AN00" w:date="2021-07-30T14:33:00Z">
              <w:tcPr>
                <w:tcW w:w="1596" w:type="dxa"/>
              </w:tcPr>
            </w:tcPrChange>
          </w:tcPr>
          <w:p w14:paraId="10CA70A8" w14:textId="77777777" w:rsidR="00B62D5E" w:rsidRDefault="00FC177C">
            <w:pPr>
              <w:cnfStyle w:val="100000000000" w:firstRow="1" w:lastRow="0" w:firstColumn="0" w:lastColumn="0" w:oddVBand="0" w:evenVBand="0" w:oddHBand="0" w:evenHBand="0" w:firstRowFirstColumn="0" w:firstRowLastColumn="0" w:lastRowFirstColumn="0" w:lastRowLastColumn="0"/>
            </w:pPr>
            <w:r>
              <w:t xml:space="preserve">Somewhat agree </w:t>
            </w:r>
            <w:r>
              <w:t>(4)</w:t>
            </w:r>
          </w:p>
        </w:tc>
        <w:tc>
          <w:tcPr>
            <w:tcW w:w="1596" w:type="dxa"/>
            <w:tcPrChange w:id="2499" w:author="ANA-AN00" w:date="2021-07-30T14:33:00Z">
              <w:tcPr>
                <w:tcW w:w="1596" w:type="dxa"/>
              </w:tcPr>
            </w:tcPrChange>
          </w:tcPr>
          <w:p w14:paraId="41508A83"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agree (5)</w:t>
            </w:r>
          </w:p>
        </w:tc>
      </w:tr>
      <w:tr w:rsidR="00B62D5E" w14:paraId="59CD865B" w14:textId="77777777" w:rsidTr="00B62D5E">
        <w:tc>
          <w:tcPr>
            <w:tcW w:w="1596" w:type="dxa"/>
            <w:tcPrChange w:id="2500" w:author="ANA-AN00" w:date="2021-07-30T14:33:00Z">
              <w:tcPr>
                <w:tcW w:w="1596" w:type="dxa"/>
                <w:tcBorders>
                  <w:right w:val="single" w:sz="4" w:space="0" w:color="BFBFBF"/>
                </w:tcBorders>
              </w:tcPr>
            </w:tcPrChange>
          </w:tcPr>
          <w:p w14:paraId="7DC2E5B0" w14:textId="77777777" w:rsidR="00B62D5E" w:rsidRDefault="00FC177C">
            <w:pPr>
              <w:keepNext/>
            </w:pPr>
            <w:r>
              <w:t xml:space="preserve">encourage people to drive less (6) </w:t>
            </w:r>
          </w:p>
        </w:tc>
        <w:tc>
          <w:tcPr>
            <w:tcW w:w="1596" w:type="dxa"/>
            <w:tcPrChange w:id="2501" w:author="ANA-AN00" w:date="2021-07-30T14:33:00Z">
              <w:tcPr>
                <w:tcW w:w="1596" w:type="dxa"/>
              </w:tcPr>
            </w:tcPrChange>
          </w:tcPr>
          <w:p w14:paraId="38F28DEB" w14:textId="77777777" w:rsidR="00B62D5E" w:rsidRDefault="00B62D5E">
            <w:pPr>
              <w:pStyle w:val="ListParagraph"/>
              <w:keepNext/>
              <w:numPr>
                <w:ilvl w:val="0"/>
                <w:numId w:val="3"/>
              </w:numPr>
              <w:pPrChange w:id="2502" w:author="ANA-AN00" w:date="2021-07-30T14:33:00Z">
                <w:pPr>
                  <w:pStyle w:val="ListParagraph"/>
                  <w:keepNext/>
                  <w:numPr>
                    <w:numId w:val="6"/>
                  </w:numPr>
                  <w:spacing w:before="120"/>
                  <w:ind w:left="360"/>
                </w:pPr>
              </w:pPrChange>
            </w:pPr>
          </w:p>
        </w:tc>
        <w:tc>
          <w:tcPr>
            <w:tcW w:w="1596" w:type="dxa"/>
            <w:tcPrChange w:id="2503" w:author="ANA-AN00" w:date="2021-07-30T14:33:00Z">
              <w:tcPr>
                <w:tcW w:w="1596" w:type="dxa"/>
              </w:tcPr>
            </w:tcPrChange>
          </w:tcPr>
          <w:p w14:paraId="4C3B4950" w14:textId="77777777" w:rsidR="00B62D5E" w:rsidRDefault="00B62D5E">
            <w:pPr>
              <w:pStyle w:val="ListParagraph"/>
              <w:keepNext/>
              <w:numPr>
                <w:ilvl w:val="0"/>
                <w:numId w:val="3"/>
              </w:numPr>
              <w:pPrChange w:id="2504" w:author="ANA-AN00" w:date="2021-07-30T14:33:00Z">
                <w:pPr>
                  <w:pStyle w:val="ListParagraph"/>
                  <w:keepNext/>
                  <w:numPr>
                    <w:numId w:val="6"/>
                  </w:numPr>
                  <w:spacing w:before="120"/>
                  <w:ind w:left="360"/>
                </w:pPr>
              </w:pPrChange>
            </w:pPr>
          </w:p>
        </w:tc>
        <w:tc>
          <w:tcPr>
            <w:tcW w:w="1596" w:type="dxa"/>
            <w:tcPrChange w:id="2505" w:author="ANA-AN00" w:date="2021-07-30T14:33:00Z">
              <w:tcPr>
                <w:tcW w:w="1596" w:type="dxa"/>
              </w:tcPr>
            </w:tcPrChange>
          </w:tcPr>
          <w:p w14:paraId="19784CD8" w14:textId="77777777" w:rsidR="00B62D5E" w:rsidRDefault="00B62D5E">
            <w:pPr>
              <w:pStyle w:val="ListParagraph"/>
              <w:keepNext/>
              <w:numPr>
                <w:ilvl w:val="0"/>
                <w:numId w:val="3"/>
              </w:numPr>
              <w:pPrChange w:id="2506" w:author="ANA-AN00" w:date="2021-07-30T14:33:00Z">
                <w:pPr>
                  <w:pStyle w:val="ListParagraph"/>
                  <w:keepNext/>
                  <w:numPr>
                    <w:numId w:val="6"/>
                  </w:numPr>
                  <w:spacing w:before="120"/>
                  <w:ind w:left="360"/>
                </w:pPr>
              </w:pPrChange>
            </w:pPr>
          </w:p>
        </w:tc>
        <w:tc>
          <w:tcPr>
            <w:tcW w:w="1596" w:type="dxa"/>
            <w:tcPrChange w:id="2507" w:author="ANA-AN00" w:date="2021-07-30T14:33:00Z">
              <w:tcPr>
                <w:tcW w:w="1596" w:type="dxa"/>
              </w:tcPr>
            </w:tcPrChange>
          </w:tcPr>
          <w:p w14:paraId="3728B896" w14:textId="77777777" w:rsidR="00B62D5E" w:rsidRDefault="00B62D5E">
            <w:pPr>
              <w:pStyle w:val="ListParagraph"/>
              <w:keepNext/>
              <w:numPr>
                <w:ilvl w:val="0"/>
                <w:numId w:val="3"/>
              </w:numPr>
              <w:pPrChange w:id="2508" w:author="ANA-AN00" w:date="2021-07-30T14:33:00Z">
                <w:pPr>
                  <w:pStyle w:val="ListParagraph"/>
                  <w:keepNext/>
                  <w:numPr>
                    <w:numId w:val="6"/>
                  </w:numPr>
                  <w:spacing w:before="120"/>
                  <w:ind w:left="360"/>
                </w:pPr>
              </w:pPrChange>
            </w:pPr>
          </w:p>
        </w:tc>
        <w:tc>
          <w:tcPr>
            <w:tcW w:w="1596" w:type="dxa"/>
            <w:tcPrChange w:id="2509" w:author="ANA-AN00" w:date="2021-07-30T14:33:00Z">
              <w:tcPr>
                <w:tcW w:w="1596" w:type="dxa"/>
              </w:tcPr>
            </w:tcPrChange>
          </w:tcPr>
          <w:p w14:paraId="303E1C39" w14:textId="77777777" w:rsidR="00B62D5E" w:rsidRDefault="00B62D5E">
            <w:pPr>
              <w:pStyle w:val="ListParagraph"/>
              <w:keepNext/>
              <w:numPr>
                <w:ilvl w:val="0"/>
                <w:numId w:val="3"/>
              </w:numPr>
              <w:pPrChange w:id="2510" w:author="ANA-AN00" w:date="2021-07-30T14:33:00Z">
                <w:pPr>
                  <w:pStyle w:val="ListParagraph"/>
                  <w:keepNext/>
                  <w:numPr>
                    <w:numId w:val="6"/>
                  </w:numPr>
                  <w:spacing w:before="120"/>
                  <w:ind w:left="360"/>
                </w:pPr>
              </w:pPrChange>
            </w:pPr>
          </w:p>
        </w:tc>
      </w:tr>
      <w:tr w:rsidR="00B62D5E" w14:paraId="79145F58" w14:textId="77777777" w:rsidTr="00B62D5E">
        <w:tc>
          <w:tcPr>
            <w:tcW w:w="1596" w:type="dxa"/>
            <w:tcPrChange w:id="2511" w:author="ANA-AN00" w:date="2021-07-30T14:33:00Z">
              <w:tcPr>
                <w:tcW w:w="1596" w:type="dxa"/>
                <w:tcBorders>
                  <w:right w:val="single" w:sz="4" w:space="0" w:color="BFBFBF"/>
                </w:tcBorders>
              </w:tcPr>
            </w:tcPrChange>
          </w:tcPr>
          <w:p w14:paraId="3CA82E1F" w14:textId="77777777" w:rsidR="00B62D5E" w:rsidRDefault="00FC177C">
            <w:pPr>
              <w:keepNext/>
            </w:pPr>
            <w:r>
              <w:t xml:space="preserve">encourage people and companies to insulate buildings (1) </w:t>
            </w:r>
          </w:p>
        </w:tc>
        <w:tc>
          <w:tcPr>
            <w:tcW w:w="1596" w:type="dxa"/>
            <w:tcPrChange w:id="2512" w:author="ANA-AN00" w:date="2021-07-30T14:33:00Z">
              <w:tcPr>
                <w:tcW w:w="1596" w:type="dxa"/>
              </w:tcPr>
            </w:tcPrChange>
          </w:tcPr>
          <w:p w14:paraId="1AFE25AB" w14:textId="77777777" w:rsidR="00B62D5E" w:rsidRDefault="00B62D5E">
            <w:pPr>
              <w:pStyle w:val="ListParagraph"/>
              <w:keepNext/>
              <w:numPr>
                <w:ilvl w:val="0"/>
                <w:numId w:val="3"/>
              </w:numPr>
              <w:pPrChange w:id="2513" w:author="ANA-AN00" w:date="2021-07-30T14:33:00Z">
                <w:pPr>
                  <w:pStyle w:val="ListParagraph"/>
                  <w:keepNext/>
                  <w:numPr>
                    <w:numId w:val="6"/>
                  </w:numPr>
                  <w:spacing w:before="120"/>
                  <w:ind w:left="360"/>
                </w:pPr>
              </w:pPrChange>
            </w:pPr>
          </w:p>
        </w:tc>
        <w:tc>
          <w:tcPr>
            <w:tcW w:w="1596" w:type="dxa"/>
            <w:tcPrChange w:id="2514" w:author="ANA-AN00" w:date="2021-07-30T14:33:00Z">
              <w:tcPr>
                <w:tcW w:w="1596" w:type="dxa"/>
              </w:tcPr>
            </w:tcPrChange>
          </w:tcPr>
          <w:p w14:paraId="22F7D2C3" w14:textId="77777777" w:rsidR="00B62D5E" w:rsidRDefault="00B62D5E">
            <w:pPr>
              <w:pStyle w:val="ListParagraph"/>
              <w:keepNext/>
              <w:numPr>
                <w:ilvl w:val="0"/>
                <w:numId w:val="3"/>
              </w:numPr>
              <w:pPrChange w:id="2515" w:author="ANA-AN00" w:date="2021-07-30T14:33:00Z">
                <w:pPr>
                  <w:pStyle w:val="ListParagraph"/>
                  <w:keepNext/>
                  <w:numPr>
                    <w:numId w:val="6"/>
                  </w:numPr>
                  <w:spacing w:before="120"/>
                  <w:ind w:left="360"/>
                </w:pPr>
              </w:pPrChange>
            </w:pPr>
          </w:p>
        </w:tc>
        <w:tc>
          <w:tcPr>
            <w:tcW w:w="1596" w:type="dxa"/>
            <w:tcPrChange w:id="2516" w:author="ANA-AN00" w:date="2021-07-30T14:33:00Z">
              <w:tcPr>
                <w:tcW w:w="1596" w:type="dxa"/>
              </w:tcPr>
            </w:tcPrChange>
          </w:tcPr>
          <w:p w14:paraId="185D3AD0" w14:textId="77777777" w:rsidR="00B62D5E" w:rsidRDefault="00B62D5E">
            <w:pPr>
              <w:pStyle w:val="ListParagraph"/>
              <w:keepNext/>
              <w:numPr>
                <w:ilvl w:val="0"/>
                <w:numId w:val="3"/>
              </w:numPr>
              <w:pPrChange w:id="2517" w:author="ANA-AN00" w:date="2021-07-30T14:33:00Z">
                <w:pPr>
                  <w:pStyle w:val="ListParagraph"/>
                  <w:keepNext/>
                  <w:numPr>
                    <w:numId w:val="6"/>
                  </w:numPr>
                  <w:spacing w:before="120"/>
                  <w:ind w:left="360"/>
                </w:pPr>
              </w:pPrChange>
            </w:pPr>
          </w:p>
        </w:tc>
        <w:tc>
          <w:tcPr>
            <w:tcW w:w="1596" w:type="dxa"/>
            <w:tcPrChange w:id="2518" w:author="ANA-AN00" w:date="2021-07-30T14:33:00Z">
              <w:tcPr>
                <w:tcW w:w="1596" w:type="dxa"/>
              </w:tcPr>
            </w:tcPrChange>
          </w:tcPr>
          <w:p w14:paraId="4BA60B56" w14:textId="77777777" w:rsidR="00B62D5E" w:rsidRDefault="00B62D5E">
            <w:pPr>
              <w:pStyle w:val="ListParagraph"/>
              <w:keepNext/>
              <w:numPr>
                <w:ilvl w:val="0"/>
                <w:numId w:val="3"/>
              </w:numPr>
              <w:pPrChange w:id="2519" w:author="ANA-AN00" w:date="2021-07-30T14:33:00Z">
                <w:pPr>
                  <w:pStyle w:val="ListParagraph"/>
                  <w:keepNext/>
                  <w:numPr>
                    <w:numId w:val="6"/>
                  </w:numPr>
                  <w:spacing w:before="120"/>
                  <w:ind w:left="360"/>
                </w:pPr>
              </w:pPrChange>
            </w:pPr>
          </w:p>
        </w:tc>
        <w:tc>
          <w:tcPr>
            <w:tcW w:w="1596" w:type="dxa"/>
            <w:tcPrChange w:id="2520" w:author="ANA-AN00" w:date="2021-07-30T14:33:00Z">
              <w:tcPr>
                <w:tcW w:w="1596" w:type="dxa"/>
              </w:tcPr>
            </w:tcPrChange>
          </w:tcPr>
          <w:p w14:paraId="3C0DD0E9" w14:textId="77777777" w:rsidR="00B62D5E" w:rsidRDefault="00B62D5E">
            <w:pPr>
              <w:pStyle w:val="ListParagraph"/>
              <w:keepNext/>
              <w:numPr>
                <w:ilvl w:val="0"/>
                <w:numId w:val="3"/>
              </w:numPr>
              <w:pPrChange w:id="2521" w:author="ANA-AN00" w:date="2021-07-30T14:33:00Z">
                <w:pPr>
                  <w:pStyle w:val="ListParagraph"/>
                  <w:keepNext/>
                  <w:numPr>
                    <w:numId w:val="6"/>
                  </w:numPr>
                  <w:spacing w:before="120"/>
                  <w:ind w:left="360"/>
                </w:pPr>
              </w:pPrChange>
            </w:pPr>
          </w:p>
        </w:tc>
      </w:tr>
      <w:tr w:rsidR="00B62D5E" w14:paraId="74F49455" w14:textId="77777777" w:rsidTr="00B62D5E">
        <w:tc>
          <w:tcPr>
            <w:tcW w:w="1596" w:type="dxa"/>
            <w:tcPrChange w:id="2522" w:author="ANA-AN00" w:date="2021-07-30T14:33:00Z">
              <w:tcPr>
                <w:tcW w:w="1596" w:type="dxa"/>
                <w:tcBorders>
                  <w:right w:val="single" w:sz="4" w:space="0" w:color="BFBFBF"/>
                </w:tcBorders>
              </w:tcPr>
            </w:tcPrChange>
          </w:tcPr>
          <w:p w14:paraId="1D9AB7F8" w14:textId="77777777" w:rsidR="00B62D5E" w:rsidRDefault="00FC177C">
            <w:pPr>
              <w:keepNext/>
            </w:pPr>
            <w:r>
              <w:t xml:space="preserve">reduce the use of fossil fuels and greenhouse gas emissions (7) </w:t>
            </w:r>
          </w:p>
        </w:tc>
        <w:tc>
          <w:tcPr>
            <w:tcW w:w="1596" w:type="dxa"/>
            <w:tcPrChange w:id="2523" w:author="ANA-AN00" w:date="2021-07-30T14:33:00Z">
              <w:tcPr>
                <w:tcW w:w="1596" w:type="dxa"/>
              </w:tcPr>
            </w:tcPrChange>
          </w:tcPr>
          <w:p w14:paraId="53906874" w14:textId="77777777" w:rsidR="00B62D5E" w:rsidRDefault="00B62D5E">
            <w:pPr>
              <w:pStyle w:val="ListParagraph"/>
              <w:keepNext/>
              <w:numPr>
                <w:ilvl w:val="0"/>
                <w:numId w:val="3"/>
              </w:numPr>
              <w:pPrChange w:id="2524" w:author="ANA-AN00" w:date="2021-07-30T14:33:00Z">
                <w:pPr>
                  <w:pStyle w:val="ListParagraph"/>
                  <w:keepNext/>
                  <w:numPr>
                    <w:numId w:val="6"/>
                  </w:numPr>
                  <w:spacing w:before="120"/>
                  <w:ind w:left="360"/>
                </w:pPr>
              </w:pPrChange>
            </w:pPr>
          </w:p>
        </w:tc>
        <w:tc>
          <w:tcPr>
            <w:tcW w:w="1596" w:type="dxa"/>
            <w:tcPrChange w:id="2525" w:author="ANA-AN00" w:date="2021-07-30T14:33:00Z">
              <w:tcPr>
                <w:tcW w:w="1596" w:type="dxa"/>
              </w:tcPr>
            </w:tcPrChange>
          </w:tcPr>
          <w:p w14:paraId="66040F4B" w14:textId="77777777" w:rsidR="00B62D5E" w:rsidRDefault="00B62D5E">
            <w:pPr>
              <w:pStyle w:val="ListParagraph"/>
              <w:keepNext/>
              <w:numPr>
                <w:ilvl w:val="0"/>
                <w:numId w:val="3"/>
              </w:numPr>
              <w:pPrChange w:id="2526" w:author="ANA-AN00" w:date="2021-07-30T14:33:00Z">
                <w:pPr>
                  <w:pStyle w:val="ListParagraph"/>
                  <w:keepNext/>
                  <w:numPr>
                    <w:numId w:val="6"/>
                  </w:numPr>
                  <w:spacing w:before="120"/>
                  <w:ind w:left="360"/>
                </w:pPr>
              </w:pPrChange>
            </w:pPr>
          </w:p>
        </w:tc>
        <w:tc>
          <w:tcPr>
            <w:tcW w:w="1596" w:type="dxa"/>
            <w:tcPrChange w:id="2527" w:author="ANA-AN00" w:date="2021-07-30T14:33:00Z">
              <w:tcPr>
                <w:tcW w:w="1596" w:type="dxa"/>
              </w:tcPr>
            </w:tcPrChange>
          </w:tcPr>
          <w:p w14:paraId="44CB9254" w14:textId="77777777" w:rsidR="00B62D5E" w:rsidRDefault="00B62D5E">
            <w:pPr>
              <w:pStyle w:val="ListParagraph"/>
              <w:keepNext/>
              <w:numPr>
                <w:ilvl w:val="0"/>
                <w:numId w:val="3"/>
              </w:numPr>
              <w:pPrChange w:id="2528" w:author="ANA-AN00" w:date="2021-07-30T14:33:00Z">
                <w:pPr>
                  <w:pStyle w:val="ListParagraph"/>
                  <w:keepNext/>
                  <w:numPr>
                    <w:numId w:val="6"/>
                  </w:numPr>
                  <w:spacing w:before="120"/>
                  <w:ind w:left="360"/>
                </w:pPr>
              </w:pPrChange>
            </w:pPr>
          </w:p>
        </w:tc>
        <w:tc>
          <w:tcPr>
            <w:tcW w:w="1596" w:type="dxa"/>
            <w:tcPrChange w:id="2529" w:author="ANA-AN00" w:date="2021-07-30T14:33:00Z">
              <w:tcPr>
                <w:tcW w:w="1596" w:type="dxa"/>
              </w:tcPr>
            </w:tcPrChange>
          </w:tcPr>
          <w:p w14:paraId="50B97170" w14:textId="77777777" w:rsidR="00B62D5E" w:rsidRDefault="00B62D5E">
            <w:pPr>
              <w:pStyle w:val="ListParagraph"/>
              <w:keepNext/>
              <w:numPr>
                <w:ilvl w:val="0"/>
                <w:numId w:val="3"/>
              </w:numPr>
              <w:pPrChange w:id="2530" w:author="ANA-AN00" w:date="2021-07-30T14:33:00Z">
                <w:pPr>
                  <w:pStyle w:val="ListParagraph"/>
                  <w:keepNext/>
                  <w:numPr>
                    <w:numId w:val="6"/>
                  </w:numPr>
                  <w:spacing w:before="120"/>
                  <w:ind w:left="360"/>
                </w:pPr>
              </w:pPrChange>
            </w:pPr>
          </w:p>
        </w:tc>
        <w:tc>
          <w:tcPr>
            <w:tcW w:w="1596" w:type="dxa"/>
            <w:tcPrChange w:id="2531" w:author="ANA-AN00" w:date="2021-07-30T14:33:00Z">
              <w:tcPr>
                <w:tcW w:w="1596" w:type="dxa"/>
              </w:tcPr>
            </w:tcPrChange>
          </w:tcPr>
          <w:p w14:paraId="7541B61E" w14:textId="77777777" w:rsidR="00B62D5E" w:rsidRDefault="00B62D5E">
            <w:pPr>
              <w:pStyle w:val="ListParagraph"/>
              <w:keepNext/>
              <w:numPr>
                <w:ilvl w:val="0"/>
                <w:numId w:val="3"/>
              </w:numPr>
              <w:pPrChange w:id="2532" w:author="ANA-AN00" w:date="2021-07-30T14:33:00Z">
                <w:pPr>
                  <w:pStyle w:val="ListParagraph"/>
                  <w:keepNext/>
                  <w:numPr>
                    <w:numId w:val="6"/>
                  </w:numPr>
                  <w:spacing w:before="120"/>
                  <w:ind w:left="360"/>
                </w:pPr>
              </w:pPrChange>
            </w:pPr>
          </w:p>
        </w:tc>
      </w:tr>
      <w:tr w:rsidR="00B62D5E" w14:paraId="15E1D1C1" w14:textId="77777777" w:rsidTr="00B62D5E">
        <w:tc>
          <w:tcPr>
            <w:tcW w:w="1596" w:type="dxa"/>
            <w:tcPrChange w:id="2533" w:author="ANA-AN00" w:date="2021-07-30T14:33:00Z">
              <w:tcPr>
                <w:tcW w:w="1596" w:type="dxa"/>
                <w:tcBorders>
                  <w:right w:val="single" w:sz="4" w:space="0" w:color="BFBFBF"/>
                </w:tcBorders>
              </w:tcPr>
            </w:tcPrChange>
          </w:tcPr>
          <w:p w14:paraId="65EB6F65" w14:textId="77777777" w:rsidR="00B62D5E" w:rsidRDefault="00FC177C">
            <w:pPr>
              <w:keepNext/>
            </w:pPr>
            <w:r>
              <w:t xml:space="preserve">reduce air pollution (2) </w:t>
            </w:r>
          </w:p>
        </w:tc>
        <w:tc>
          <w:tcPr>
            <w:tcW w:w="1596" w:type="dxa"/>
            <w:tcPrChange w:id="2534" w:author="ANA-AN00" w:date="2021-07-30T14:33:00Z">
              <w:tcPr>
                <w:tcW w:w="1596" w:type="dxa"/>
              </w:tcPr>
            </w:tcPrChange>
          </w:tcPr>
          <w:p w14:paraId="141D72E6" w14:textId="77777777" w:rsidR="00B62D5E" w:rsidRDefault="00B62D5E">
            <w:pPr>
              <w:pStyle w:val="ListParagraph"/>
              <w:keepNext/>
              <w:numPr>
                <w:ilvl w:val="0"/>
                <w:numId w:val="3"/>
              </w:numPr>
              <w:pPrChange w:id="2535" w:author="ANA-AN00" w:date="2021-07-30T14:33:00Z">
                <w:pPr>
                  <w:pStyle w:val="ListParagraph"/>
                  <w:keepNext/>
                  <w:numPr>
                    <w:numId w:val="6"/>
                  </w:numPr>
                  <w:spacing w:before="120"/>
                  <w:ind w:left="360"/>
                </w:pPr>
              </w:pPrChange>
            </w:pPr>
          </w:p>
        </w:tc>
        <w:tc>
          <w:tcPr>
            <w:tcW w:w="1596" w:type="dxa"/>
            <w:tcPrChange w:id="2536" w:author="ANA-AN00" w:date="2021-07-30T14:33:00Z">
              <w:tcPr>
                <w:tcW w:w="1596" w:type="dxa"/>
              </w:tcPr>
            </w:tcPrChange>
          </w:tcPr>
          <w:p w14:paraId="48CDA909" w14:textId="77777777" w:rsidR="00B62D5E" w:rsidRDefault="00B62D5E">
            <w:pPr>
              <w:pStyle w:val="ListParagraph"/>
              <w:keepNext/>
              <w:numPr>
                <w:ilvl w:val="0"/>
                <w:numId w:val="3"/>
              </w:numPr>
              <w:pPrChange w:id="2537" w:author="ANA-AN00" w:date="2021-07-30T14:33:00Z">
                <w:pPr>
                  <w:pStyle w:val="ListParagraph"/>
                  <w:keepNext/>
                  <w:numPr>
                    <w:numId w:val="6"/>
                  </w:numPr>
                  <w:spacing w:before="120"/>
                  <w:ind w:left="360"/>
                </w:pPr>
              </w:pPrChange>
            </w:pPr>
          </w:p>
        </w:tc>
        <w:tc>
          <w:tcPr>
            <w:tcW w:w="1596" w:type="dxa"/>
            <w:tcPrChange w:id="2538" w:author="ANA-AN00" w:date="2021-07-30T14:33:00Z">
              <w:tcPr>
                <w:tcW w:w="1596" w:type="dxa"/>
              </w:tcPr>
            </w:tcPrChange>
          </w:tcPr>
          <w:p w14:paraId="14DAA30D" w14:textId="77777777" w:rsidR="00B62D5E" w:rsidRDefault="00B62D5E">
            <w:pPr>
              <w:pStyle w:val="ListParagraph"/>
              <w:keepNext/>
              <w:numPr>
                <w:ilvl w:val="0"/>
                <w:numId w:val="3"/>
              </w:numPr>
              <w:pPrChange w:id="2539" w:author="ANA-AN00" w:date="2021-07-30T14:33:00Z">
                <w:pPr>
                  <w:pStyle w:val="ListParagraph"/>
                  <w:keepNext/>
                  <w:numPr>
                    <w:numId w:val="6"/>
                  </w:numPr>
                  <w:spacing w:before="120"/>
                  <w:ind w:left="360"/>
                </w:pPr>
              </w:pPrChange>
            </w:pPr>
          </w:p>
        </w:tc>
        <w:tc>
          <w:tcPr>
            <w:tcW w:w="1596" w:type="dxa"/>
            <w:tcPrChange w:id="2540" w:author="ANA-AN00" w:date="2021-07-30T14:33:00Z">
              <w:tcPr>
                <w:tcW w:w="1596" w:type="dxa"/>
              </w:tcPr>
            </w:tcPrChange>
          </w:tcPr>
          <w:p w14:paraId="22ADE8F7" w14:textId="77777777" w:rsidR="00B62D5E" w:rsidRDefault="00B62D5E">
            <w:pPr>
              <w:pStyle w:val="ListParagraph"/>
              <w:keepNext/>
              <w:numPr>
                <w:ilvl w:val="0"/>
                <w:numId w:val="3"/>
              </w:numPr>
              <w:pPrChange w:id="2541" w:author="ANA-AN00" w:date="2021-07-30T14:33:00Z">
                <w:pPr>
                  <w:pStyle w:val="ListParagraph"/>
                  <w:keepNext/>
                  <w:numPr>
                    <w:numId w:val="6"/>
                  </w:numPr>
                  <w:spacing w:before="120"/>
                  <w:ind w:left="360"/>
                </w:pPr>
              </w:pPrChange>
            </w:pPr>
          </w:p>
        </w:tc>
        <w:tc>
          <w:tcPr>
            <w:tcW w:w="1596" w:type="dxa"/>
            <w:tcPrChange w:id="2542" w:author="ANA-AN00" w:date="2021-07-30T14:33:00Z">
              <w:tcPr>
                <w:tcW w:w="1596" w:type="dxa"/>
              </w:tcPr>
            </w:tcPrChange>
          </w:tcPr>
          <w:p w14:paraId="04CF0AE6" w14:textId="77777777" w:rsidR="00B62D5E" w:rsidRDefault="00B62D5E">
            <w:pPr>
              <w:pStyle w:val="ListParagraph"/>
              <w:keepNext/>
              <w:numPr>
                <w:ilvl w:val="0"/>
                <w:numId w:val="3"/>
              </w:numPr>
              <w:pPrChange w:id="2543" w:author="ANA-AN00" w:date="2021-07-30T14:33:00Z">
                <w:pPr>
                  <w:pStyle w:val="ListParagraph"/>
                  <w:keepNext/>
                  <w:numPr>
                    <w:numId w:val="6"/>
                  </w:numPr>
                  <w:spacing w:before="120"/>
                  <w:ind w:left="360"/>
                </w:pPr>
              </w:pPrChange>
            </w:pPr>
          </w:p>
        </w:tc>
      </w:tr>
      <w:tr w:rsidR="00B62D5E" w14:paraId="1BE3556C" w14:textId="77777777" w:rsidTr="00B62D5E">
        <w:tc>
          <w:tcPr>
            <w:tcW w:w="1596" w:type="dxa"/>
            <w:tcPrChange w:id="2544" w:author="ANA-AN00" w:date="2021-07-30T14:33:00Z">
              <w:tcPr>
                <w:tcW w:w="1596" w:type="dxa"/>
                <w:tcBorders>
                  <w:right w:val="single" w:sz="4" w:space="0" w:color="BFBFBF"/>
                </w:tcBorders>
              </w:tcPr>
            </w:tcPrChange>
          </w:tcPr>
          <w:p w14:paraId="1338956F" w14:textId="77777777" w:rsidR="00B62D5E" w:rsidRDefault="00FC177C">
            <w:pPr>
              <w:keepNext/>
            </w:pPr>
            <w:r>
              <w:t xml:space="preserve">have a </w:t>
            </w:r>
            <w:r>
              <w:rPr>
                <w:b/>
              </w:rPr>
              <w:t>positive effect</w:t>
            </w:r>
            <w:r>
              <w:t xml:space="preserve"> on [Country] economy and employment (4) </w:t>
            </w:r>
          </w:p>
        </w:tc>
        <w:tc>
          <w:tcPr>
            <w:tcW w:w="1596" w:type="dxa"/>
            <w:tcPrChange w:id="2545" w:author="ANA-AN00" w:date="2021-07-30T14:33:00Z">
              <w:tcPr>
                <w:tcW w:w="1596" w:type="dxa"/>
              </w:tcPr>
            </w:tcPrChange>
          </w:tcPr>
          <w:p w14:paraId="7CC97F43" w14:textId="77777777" w:rsidR="00B62D5E" w:rsidRDefault="00B62D5E">
            <w:pPr>
              <w:pStyle w:val="ListParagraph"/>
              <w:keepNext/>
              <w:numPr>
                <w:ilvl w:val="0"/>
                <w:numId w:val="3"/>
              </w:numPr>
              <w:pPrChange w:id="2546" w:author="ANA-AN00" w:date="2021-07-30T14:33:00Z">
                <w:pPr>
                  <w:pStyle w:val="ListParagraph"/>
                  <w:keepNext/>
                  <w:numPr>
                    <w:numId w:val="6"/>
                  </w:numPr>
                  <w:spacing w:before="120"/>
                  <w:ind w:left="360"/>
                </w:pPr>
              </w:pPrChange>
            </w:pPr>
          </w:p>
        </w:tc>
        <w:tc>
          <w:tcPr>
            <w:tcW w:w="1596" w:type="dxa"/>
            <w:tcPrChange w:id="2547" w:author="ANA-AN00" w:date="2021-07-30T14:33:00Z">
              <w:tcPr>
                <w:tcW w:w="1596" w:type="dxa"/>
              </w:tcPr>
            </w:tcPrChange>
          </w:tcPr>
          <w:p w14:paraId="59243988" w14:textId="77777777" w:rsidR="00B62D5E" w:rsidRDefault="00B62D5E">
            <w:pPr>
              <w:pStyle w:val="ListParagraph"/>
              <w:keepNext/>
              <w:numPr>
                <w:ilvl w:val="0"/>
                <w:numId w:val="3"/>
              </w:numPr>
              <w:pPrChange w:id="2548" w:author="ANA-AN00" w:date="2021-07-30T14:33:00Z">
                <w:pPr>
                  <w:pStyle w:val="ListParagraph"/>
                  <w:keepNext/>
                  <w:numPr>
                    <w:numId w:val="6"/>
                  </w:numPr>
                  <w:spacing w:before="120"/>
                  <w:ind w:left="360"/>
                </w:pPr>
              </w:pPrChange>
            </w:pPr>
          </w:p>
        </w:tc>
        <w:tc>
          <w:tcPr>
            <w:tcW w:w="1596" w:type="dxa"/>
            <w:tcPrChange w:id="2549" w:author="ANA-AN00" w:date="2021-07-30T14:33:00Z">
              <w:tcPr>
                <w:tcW w:w="1596" w:type="dxa"/>
              </w:tcPr>
            </w:tcPrChange>
          </w:tcPr>
          <w:p w14:paraId="5DBFEA8D" w14:textId="77777777" w:rsidR="00B62D5E" w:rsidRDefault="00B62D5E">
            <w:pPr>
              <w:pStyle w:val="ListParagraph"/>
              <w:keepNext/>
              <w:numPr>
                <w:ilvl w:val="0"/>
                <w:numId w:val="3"/>
              </w:numPr>
              <w:pPrChange w:id="2550" w:author="ANA-AN00" w:date="2021-07-30T14:33:00Z">
                <w:pPr>
                  <w:pStyle w:val="ListParagraph"/>
                  <w:keepNext/>
                  <w:numPr>
                    <w:numId w:val="6"/>
                  </w:numPr>
                  <w:spacing w:before="120"/>
                  <w:ind w:left="360"/>
                </w:pPr>
              </w:pPrChange>
            </w:pPr>
          </w:p>
        </w:tc>
        <w:tc>
          <w:tcPr>
            <w:tcW w:w="1596" w:type="dxa"/>
            <w:tcPrChange w:id="2551" w:author="ANA-AN00" w:date="2021-07-30T14:33:00Z">
              <w:tcPr>
                <w:tcW w:w="1596" w:type="dxa"/>
              </w:tcPr>
            </w:tcPrChange>
          </w:tcPr>
          <w:p w14:paraId="2695FC64" w14:textId="77777777" w:rsidR="00B62D5E" w:rsidRDefault="00B62D5E">
            <w:pPr>
              <w:pStyle w:val="ListParagraph"/>
              <w:keepNext/>
              <w:numPr>
                <w:ilvl w:val="0"/>
                <w:numId w:val="3"/>
              </w:numPr>
              <w:pPrChange w:id="2552" w:author="ANA-AN00" w:date="2021-07-30T14:33:00Z">
                <w:pPr>
                  <w:pStyle w:val="ListParagraph"/>
                  <w:keepNext/>
                  <w:numPr>
                    <w:numId w:val="6"/>
                  </w:numPr>
                  <w:spacing w:before="120"/>
                  <w:ind w:left="360"/>
                </w:pPr>
              </w:pPrChange>
            </w:pPr>
          </w:p>
        </w:tc>
        <w:tc>
          <w:tcPr>
            <w:tcW w:w="1596" w:type="dxa"/>
            <w:tcPrChange w:id="2553" w:author="ANA-AN00" w:date="2021-07-30T14:33:00Z">
              <w:tcPr>
                <w:tcW w:w="1596" w:type="dxa"/>
              </w:tcPr>
            </w:tcPrChange>
          </w:tcPr>
          <w:p w14:paraId="630041A5" w14:textId="77777777" w:rsidR="00B62D5E" w:rsidRDefault="00B62D5E">
            <w:pPr>
              <w:pStyle w:val="ListParagraph"/>
              <w:keepNext/>
              <w:numPr>
                <w:ilvl w:val="0"/>
                <w:numId w:val="3"/>
              </w:numPr>
              <w:pPrChange w:id="2554" w:author="ANA-AN00" w:date="2021-07-30T14:33:00Z">
                <w:pPr>
                  <w:pStyle w:val="ListParagraph"/>
                  <w:keepNext/>
                  <w:numPr>
                    <w:numId w:val="6"/>
                  </w:numPr>
                  <w:spacing w:before="120"/>
                  <w:ind w:left="360"/>
                </w:pPr>
              </w:pPrChange>
            </w:pPr>
          </w:p>
        </w:tc>
      </w:tr>
      <w:tr w:rsidR="00B62D5E" w14:paraId="19D3E3F3" w14:textId="77777777" w:rsidTr="00B62D5E">
        <w:tc>
          <w:tcPr>
            <w:tcW w:w="1596" w:type="dxa"/>
            <w:tcPrChange w:id="2555" w:author="ANA-AN00" w:date="2021-07-30T14:33:00Z">
              <w:tcPr>
                <w:tcW w:w="1596" w:type="dxa"/>
                <w:tcBorders>
                  <w:right w:val="single" w:sz="4" w:space="0" w:color="BFBFBF"/>
                </w:tcBorders>
              </w:tcPr>
            </w:tcPrChange>
          </w:tcPr>
          <w:p w14:paraId="7B50DB16" w14:textId="77777777" w:rsidR="00B62D5E" w:rsidRDefault="00FC177C">
            <w:pPr>
              <w:keepNext/>
            </w:pPr>
            <w:r>
              <w:t xml:space="preserve">have a </w:t>
            </w:r>
            <w:r>
              <w:rPr>
                <w:b/>
              </w:rPr>
              <w:t>large effect</w:t>
            </w:r>
            <w:r>
              <w:t xml:space="preserve"> on [Country] economy and employment (3) </w:t>
            </w:r>
          </w:p>
        </w:tc>
        <w:tc>
          <w:tcPr>
            <w:tcW w:w="1596" w:type="dxa"/>
            <w:tcPrChange w:id="2556" w:author="ANA-AN00" w:date="2021-07-30T14:33:00Z">
              <w:tcPr>
                <w:tcW w:w="1596" w:type="dxa"/>
              </w:tcPr>
            </w:tcPrChange>
          </w:tcPr>
          <w:p w14:paraId="67F1C670" w14:textId="77777777" w:rsidR="00B62D5E" w:rsidRDefault="00B62D5E">
            <w:pPr>
              <w:pStyle w:val="ListParagraph"/>
              <w:keepNext/>
              <w:numPr>
                <w:ilvl w:val="0"/>
                <w:numId w:val="3"/>
              </w:numPr>
              <w:pPrChange w:id="2557" w:author="ANA-AN00" w:date="2021-07-30T14:33:00Z">
                <w:pPr>
                  <w:pStyle w:val="ListParagraph"/>
                  <w:keepNext/>
                  <w:numPr>
                    <w:numId w:val="6"/>
                  </w:numPr>
                  <w:spacing w:before="120"/>
                  <w:ind w:left="360"/>
                </w:pPr>
              </w:pPrChange>
            </w:pPr>
          </w:p>
        </w:tc>
        <w:tc>
          <w:tcPr>
            <w:tcW w:w="1596" w:type="dxa"/>
            <w:tcPrChange w:id="2558" w:author="ANA-AN00" w:date="2021-07-30T14:33:00Z">
              <w:tcPr>
                <w:tcW w:w="1596" w:type="dxa"/>
              </w:tcPr>
            </w:tcPrChange>
          </w:tcPr>
          <w:p w14:paraId="4156A2CF" w14:textId="77777777" w:rsidR="00B62D5E" w:rsidRDefault="00B62D5E">
            <w:pPr>
              <w:pStyle w:val="ListParagraph"/>
              <w:keepNext/>
              <w:numPr>
                <w:ilvl w:val="0"/>
                <w:numId w:val="3"/>
              </w:numPr>
              <w:pPrChange w:id="2559" w:author="ANA-AN00" w:date="2021-07-30T14:33:00Z">
                <w:pPr>
                  <w:pStyle w:val="ListParagraph"/>
                  <w:keepNext/>
                  <w:numPr>
                    <w:numId w:val="6"/>
                  </w:numPr>
                  <w:spacing w:before="120"/>
                  <w:ind w:left="360"/>
                </w:pPr>
              </w:pPrChange>
            </w:pPr>
          </w:p>
        </w:tc>
        <w:tc>
          <w:tcPr>
            <w:tcW w:w="1596" w:type="dxa"/>
            <w:tcPrChange w:id="2560" w:author="ANA-AN00" w:date="2021-07-30T14:33:00Z">
              <w:tcPr>
                <w:tcW w:w="1596" w:type="dxa"/>
              </w:tcPr>
            </w:tcPrChange>
          </w:tcPr>
          <w:p w14:paraId="33B0BD29" w14:textId="77777777" w:rsidR="00B62D5E" w:rsidRDefault="00B62D5E">
            <w:pPr>
              <w:pStyle w:val="ListParagraph"/>
              <w:keepNext/>
              <w:numPr>
                <w:ilvl w:val="0"/>
                <w:numId w:val="3"/>
              </w:numPr>
              <w:pPrChange w:id="2561" w:author="ANA-AN00" w:date="2021-07-30T14:33:00Z">
                <w:pPr>
                  <w:pStyle w:val="ListParagraph"/>
                  <w:keepNext/>
                  <w:numPr>
                    <w:numId w:val="6"/>
                  </w:numPr>
                  <w:spacing w:before="120"/>
                  <w:ind w:left="360"/>
                </w:pPr>
              </w:pPrChange>
            </w:pPr>
          </w:p>
        </w:tc>
        <w:tc>
          <w:tcPr>
            <w:tcW w:w="1596" w:type="dxa"/>
            <w:tcPrChange w:id="2562" w:author="ANA-AN00" w:date="2021-07-30T14:33:00Z">
              <w:tcPr>
                <w:tcW w:w="1596" w:type="dxa"/>
              </w:tcPr>
            </w:tcPrChange>
          </w:tcPr>
          <w:p w14:paraId="1E559F32" w14:textId="77777777" w:rsidR="00B62D5E" w:rsidRDefault="00B62D5E">
            <w:pPr>
              <w:pStyle w:val="ListParagraph"/>
              <w:keepNext/>
              <w:numPr>
                <w:ilvl w:val="0"/>
                <w:numId w:val="3"/>
              </w:numPr>
              <w:pPrChange w:id="2563" w:author="ANA-AN00" w:date="2021-07-30T14:33:00Z">
                <w:pPr>
                  <w:pStyle w:val="ListParagraph"/>
                  <w:keepNext/>
                  <w:numPr>
                    <w:numId w:val="6"/>
                  </w:numPr>
                  <w:spacing w:before="120"/>
                  <w:ind w:left="360"/>
                </w:pPr>
              </w:pPrChange>
            </w:pPr>
          </w:p>
        </w:tc>
        <w:tc>
          <w:tcPr>
            <w:tcW w:w="1596" w:type="dxa"/>
            <w:tcPrChange w:id="2564" w:author="ANA-AN00" w:date="2021-07-30T14:33:00Z">
              <w:tcPr>
                <w:tcW w:w="1596" w:type="dxa"/>
              </w:tcPr>
            </w:tcPrChange>
          </w:tcPr>
          <w:p w14:paraId="55C8F7B6" w14:textId="77777777" w:rsidR="00B62D5E" w:rsidRDefault="00B62D5E">
            <w:pPr>
              <w:pStyle w:val="ListParagraph"/>
              <w:keepNext/>
              <w:numPr>
                <w:ilvl w:val="0"/>
                <w:numId w:val="3"/>
              </w:numPr>
              <w:pPrChange w:id="2565" w:author="ANA-AN00" w:date="2021-07-30T14:33:00Z">
                <w:pPr>
                  <w:pStyle w:val="ListParagraph"/>
                  <w:keepNext/>
                  <w:numPr>
                    <w:numId w:val="6"/>
                  </w:numPr>
                  <w:spacing w:before="120"/>
                  <w:ind w:left="360"/>
                </w:pPr>
              </w:pPrChange>
            </w:pPr>
          </w:p>
        </w:tc>
      </w:tr>
      <w:tr w:rsidR="00B62D5E" w14:paraId="465CA4A5" w14:textId="77777777" w:rsidTr="00B62D5E">
        <w:tc>
          <w:tcPr>
            <w:tcW w:w="1596" w:type="dxa"/>
            <w:tcPrChange w:id="2566" w:author="ANA-AN00" w:date="2021-07-30T14:33:00Z">
              <w:tcPr>
                <w:tcW w:w="1596" w:type="dxa"/>
                <w:tcBorders>
                  <w:right w:val="single" w:sz="4" w:space="0" w:color="BFBFBF"/>
                </w:tcBorders>
              </w:tcPr>
            </w:tcPrChange>
          </w:tcPr>
          <w:p w14:paraId="70DCAB27" w14:textId="77777777" w:rsidR="00B62D5E" w:rsidRDefault="00FC177C">
            <w:pPr>
              <w:keepNext/>
            </w:pPr>
            <w:r>
              <w:t xml:space="preserve">be a costless way to fight climate change (5) </w:t>
            </w:r>
          </w:p>
        </w:tc>
        <w:tc>
          <w:tcPr>
            <w:tcW w:w="1596" w:type="dxa"/>
            <w:tcPrChange w:id="2567" w:author="ANA-AN00" w:date="2021-07-30T14:33:00Z">
              <w:tcPr>
                <w:tcW w:w="1596" w:type="dxa"/>
              </w:tcPr>
            </w:tcPrChange>
          </w:tcPr>
          <w:p w14:paraId="5C9EFB1E" w14:textId="77777777" w:rsidR="00B62D5E" w:rsidRDefault="00B62D5E">
            <w:pPr>
              <w:pStyle w:val="ListParagraph"/>
              <w:keepNext/>
              <w:numPr>
                <w:ilvl w:val="0"/>
                <w:numId w:val="3"/>
              </w:numPr>
              <w:pPrChange w:id="2568" w:author="ANA-AN00" w:date="2021-07-30T14:33:00Z">
                <w:pPr>
                  <w:pStyle w:val="ListParagraph"/>
                  <w:keepNext/>
                  <w:numPr>
                    <w:numId w:val="6"/>
                  </w:numPr>
                  <w:spacing w:before="120"/>
                  <w:ind w:left="360"/>
                </w:pPr>
              </w:pPrChange>
            </w:pPr>
          </w:p>
        </w:tc>
        <w:tc>
          <w:tcPr>
            <w:tcW w:w="1596" w:type="dxa"/>
            <w:tcPrChange w:id="2569" w:author="ANA-AN00" w:date="2021-07-30T14:33:00Z">
              <w:tcPr>
                <w:tcW w:w="1596" w:type="dxa"/>
              </w:tcPr>
            </w:tcPrChange>
          </w:tcPr>
          <w:p w14:paraId="5A1482CA" w14:textId="77777777" w:rsidR="00B62D5E" w:rsidRDefault="00B62D5E">
            <w:pPr>
              <w:pStyle w:val="ListParagraph"/>
              <w:keepNext/>
              <w:numPr>
                <w:ilvl w:val="0"/>
                <w:numId w:val="3"/>
              </w:numPr>
              <w:pPrChange w:id="2570" w:author="ANA-AN00" w:date="2021-07-30T14:33:00Z">
                <w:pPr>
                  <w:pStyle w:val="ListParagraph"/>
                  <w:keepNext/>
                  <w:numPr>
                    <w:numId w:val="6"/>
                  </w:numPr>
                  <w:spacing w:before="120"/>
                  <w:ind w:left="360"/>
                </w:pPr>
              </w:pPrChange>
            </w:pPr>
          </w:p>
        </w:tc>
        <w:tc>
          <w:tcPr>
            <w:tcW w:w="1596" w:type="dxa"/>
            <w:tcPrChange w:id="2571" w:author="ANA-AN00" w:date="2021-07-30T14:33:00Z">
              <w:tcPr>
                <w:tcW w:w="1596" w:type="dxa"/>
              </w:tcPr>
            </w:tcPrChange>
          </w:tcPr>
          <w:p w14:paraId="5FEA77DE" w14:textId="77777777" w:rsidR="00B62D5E" w:rsidRDefault="00B62D5E">
            <w:pPr>
              <w:pStyle w:val="ListParagraph"/>
              <w:keepNext/>
              <w:numPr>
                <w:ilvl w:val="0"/>
                <w:numId w:val="3"/>
              </w:numPr>
              <w:pPrChange w:id="2572" w:author="ANA-AN00" w:date="2021-07-30T14:33:00Z">
                <w:pPr>
                  <w:pStyle w:val="ListParagraph"/>
                  <w:keepNext/>
                  <w:numPr>
                    <w:numId w:val="6"/>
                  </w:numPr>
                  <w:spacing w:before="120"/>
                  <w:ind w:left="360"/>
                </w:pPr>
              </w:pPrChange>
            </w:pPr>
          </w:p>
        </w:tc>
        <w:tc>
          <w:tcPr>
            <w:tcW w:w="1596" w:type="dxa"/>
            <w:tcPrChange w:id="2573" w:author="ANA-AN00" w:date="2021-07-30T14:33:00Z">
              <w:tcPr>
                <w:tcW w:w="1596" w:type="dxa"/>
              </w:tcPr>
            </w:tcPrChange>
          </w:tcPr>
          <w:p w14:paraId="41055C7C" w14:textId="77777777" w:rsidR="00B62D5E" w:rsidRDefault="00B62D5E">
            <w:pPr>
              <w:pStyle w:val="ListParagraph"/>
              <w:keepNext/>
              <w:numPr>
                <w:ilvl w:val="0"/>
                <w:numId w:val="3"/>
              </w:numPr>
              <w:pPrChange w:id="2574" w:author="ANA-AN00" w:date="2021-07-30T14:33:00Z">
                <w:pPr>
                  <w:pStyle w:val="ListParagraph"/>
                  <w:keepNext/>
                  <w:numPr>
                    <w:numId w:val="6"/>
                  </w:numPr>
                  <w:spacing w:before="120"/>
                  <w:ind w:left="360"/>
                </w:pPr>
              </w:pPrChange>
            </w:pPr>
          </w:p>
        </w:tc>
        <w:tc>
          <w:tcPr>
            <w:tcW w:w="1596" w:type="dxa"/>
            <w:tcPrChange w:id="2575" w:author="ANA-AN00" w:date="2021-07-30T14:33:00Z">
              <w:tcPr>
                <w:tcW w:w="1596" w:type="dxa"/>
              </w:tcPr>
            </w:tcPrChange>
          </w:tcPr>
          <w:p w14:paraId="05B9DCEA" w14:textId="77777777" w:rsidR="00B62D5E" w:rsidRDefault="00B62D5E">
            <w:pPr>
              <w:pStyle w:val="ListParagraph"/>
              <w:keepNext/>
              <w:numPr>
                <w:ilvl w:val="0"/>
                <w:numId w:val="3"/>
              </w:numPr>
              <w:pPrChange w:id="2576" w:author="ANA-AN00" w:date="2021-07-30T14:33:00Z">
                <w:pPr>
                  <w:pStyle w:val="ListParagraph"/>
                  <w:keepNext/>
                  <w:numPr>
                    <w:numId w:val="6"/>
                  </w:numPr>
                  <w:spacing w:before="120"/>
                  <w:ind w:left="360"/>
                </w:pPr>
              </w:pPrChange>
            </w:pPr>
          </w:p>
        </w:tc>
      </w:tr>
    </w:tbl>
    <w:p w14:paraId="6B252B26" w14:textId="77777777" w:rsidR="00B62D5E" w:rsidRDefault="00B62D5E"/>
    <w:p w14:paraId="0BF54F83" w14:textId="77777777" w:rsidR="00B62D5E" w:rsidRDefault="00B62D5E"/>
    <w:p w14:paraId="5CF80E0F" w14:textId="77777777" w:rsidR="00B62D5E" w:rsidRDefault="00FC177C">
      <w:pPr>
        <w:keepNext/>
      </w:pPr>
      <w:r>
        <w:lastRenderedPageBreak/>
        <w:t xml:space="preserve">Q137 </w:t>
      </w:r>
      <w:r>
        <w:t>您是否认同以下说法？碳税及现金补贴措施会</w:t>
      </w:r>
      <w:r>
        <w:t>…</w:t>
      </w:r>
    </w:p>
    <w:tbl>
      <w:tblPr>
        <w:tblStyle w:val="QQuestionTable"/>
        <w:tblW w:w="0" w:type="auto"/>
        <w:tblLook w:val="0460" w:firstRow="1" w:lastRow="1" w:firstColumn="0" w:lastColumn="0" w:noHBand="0" w:noVBand="1"/>
        <w:tblPrChange w:id="2577"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2578">
          <w:tblGrid>
            <w:gridCol w:w="1596"/>
            <w:gridCol w:w="1596"/>
            <w:gridCol w:w="1596"/>
            <w:gridCol w:w="1596"/>
            <w:gridCol w:w="1596"/>
            <w:gridCol w:w="1596"/>
          </w:tblGrid>
        </w:tblGridChange>
      </w:tblGrid>
      <w:tr w:rsidR="00B62D5E" w14:paraId="3B2C1FA7"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579" w:author="ANA-AN00" w:date="2021-07-30T14:33:00Z">
              <w:tcPr>
                <w:tcW w:w="1596" w:type="dxa"/>
                <w:tcBorders>
                  <w:right w:val="single" w:sz="4" w:space="0" w:color="BFBFBF"/>
                </w:tcBorders>
              </w:tcPr>
            </w:tcPrChange>
          </w:tcPr>
          <w:p w14:paraId="33403B81"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580" w:author="ANA-AN00" w:date="2021-07-30T14:33:00Z">
              <w:tcPr>
                <w:tcW w:w="1596" w:type="dxa"/>
              </w:tcPr>
            </w:tcPrChange>
          </w:tcPr>
          <w:p w14:paraId="4237867A" w14:textId="77777777" w:rsidR="00B62D5E" w:rsidRDefault="00FC177C">
            <w:pPr>
              <w:cnfStyle w:val="100000000000" w:firstRow="1" w:lastRow="0" w:firstColumn="0" w:lastColumn="0" w:oddVBand="0" w:evenVBand="0" w:oddHBand="0" w:evenHBand="0" w:firstRowFirstColumn="0" w:firstRowLastColumn="0" w:lastRowFirstColumn="0" w:lastRowLastColumn="0"/>
            </w:pPr>
            <w:r>
              <w:t>强烈反对</w:t>
            </w:r>
            <w:r>
              <w:t xml:space="preserve"> (1)</w:t>
            </w:r>
          </w:p>
        </w:tc>
        <w:tc>
          <w:tcPr>
            <w:tcW w:w="1596" w:type="dxa"/>
            <w:tcPrChange w:id="2581" w:author="ANA-AN00" w:date="2021-07-30T14:33:00Z">
              <w:tcPr>
                <w:tcW w:w="1596" w:type="dxa"/>
              </w:tcPr>
            </w:tcPrChange>
          </w:tcPr>
          <w:p w14:paraId="672EBC27"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Change w:id="2582" w:author="ANA-AN00" w:date="2021-07-30T14:33:00Z">
              <w:tcPr>
                <w:tcW w:w="1596" w:type="dxa"/>
              </w:tcPr>
            </w:tcPrChange>
          </w:tcPr>
          <w:p w14:paraId="06F5091A"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Change w:id="2583" w:author="ANA-AN00" w:date="2021-07-30T14:33:00Z">
              <w:tcPr>
                <w:tcW w:w="1596" w:type="dxa"/>
              </w:tcPr>
            </w:tcPrChange>
          </w:tcPr>
          <w:p w14:paraId="016AD143"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有点同意</w:t>
            </w:r>
            <w:r>
              <w:t xml:space="preserve"> (4)</w:t>
            </w:r>
          </w:p>
        </w:tc>
        <w:tc>
          <w:tcPr>
            <w:tcW w:w="1596" w:type="dxa"/>
            <w:tcPrChange w:id="2584" w:author="ANA-AN00" w:date="2021-07-30T14:33:00Z">
              <w:tcPr>
                <w:tcW w:w="1596" w:type="dxa"/>
              </w:tcPr>
            </w:tcPrChange>
          </w:tcPr>
          <w:p w14:paraId="79EAAE42"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B62D5E" w14:paraId="14234023" w14:textId="77777777" w:rsidTr="00B62D5E">
        <w:tc>
          <w:tcPr>
            <w:tcW w:w="1596" w:type="dxa"/>
            <w:tcPrChange w:id="2585" w:author="ANA-AN00" w:date="2021-07-30T14:33:00Z">
              <w:tcPr>
                <w:tcW w:w="1596" w:type="dxa"/>
                <w:tcBorders>
                  <w:right w:val="single" w:sz="4" w:space="0" w:color="BFBFBF"/>
                </w:tcBorders>
              </w:tcPr>
            </w:tcPrChange>
          </w:tcPr>
          <w:p w14:paraId="26C70A7C" w14:textId="77777777" w:rsidR="00B62D5E" w:rsidRDefault="00FC177C">
            <w:pPr>
              <w:keepNext/>
            </w:pPr>
            <w:r>
              <w:t>鼓励人们少开车</w:t>
            </w:r>
            <w:r>
              <w:t xml:space="preserve"> (6) </w:t>
            </w:r>
          </w:p>
        </w:tc>
        <w:tc>
          <w:tcPr>
            <w:tcW w:w="1596" w:type="dxa"/>
            <w:tcPrChange w:id="2586" w:author="ANA-AN00" w:date="2021-07-30T14:33:00Z">
              <w:tcPr>
                <w:tcW w:w="1596" w:type="dxa"/>
              </w:tcPr>
            </w:tcPrChange>
          </w:tcPr>
          <w:p w14:paraId="3CE9EF18" w14:textId="77777777" w:rsidR="00B62D5E" w:rsidRDefault="00B62D5E">
            <w:pPr>
              <w:pStyle w:val="ListParagraph"/>
              <w:keepNext/>
              <w:numPr>
                <w:ilvl w:val="0"/>
                <w:numId w:val="3"/>
              </w:numPr>
              <w:pPrChange w:id="2587" w:author="ANA-AN00" w:date="2021-07-30T14:33:00Z">
                <w:pPr>
                  <w:pStyle w:val="ListParagraph"/>
                  <w:keepNext/>
                  <w:numPr>
                    <w:numId w:val="6"/>
                  </w:numPr>
                  <w:spacing w:before="120"/>
                  <w:ind w:left="360"/>
                </w:pPr>
              </w:pPrChange>
            </w:pPr>
          </w:p>
        </w:tc>
        <w:tc>
          <w:tcPr>
            <w:tcW w:w="1596" w:type="dxa"/>
            <w:tcPrChange w:id="2588" w:author="ANA-AN00" w:date="2021-07-30T14:33:00Z">
              <w:tcPr>
                <w:tcW w:w="1596" w:type="dxa"/>
              </w:tcPr>
            </w:tcPrChange>
          </w:tcPr>
          <w:p w14:paraId="75864076" w14:textId="77777777" w:rsidR="00B62D5E" w:rsidRDefault="00B62D5E">
            <w:pPr>
              <w:pStyle w:val="ListParagraph"/>
              <w:keepNext/>
              <w:numPr>
                <w:ilvl w:val="0"/>
                <w:numId w:val="3"/>
              </w:numPr>
              <w:pPrChange w:id="2589" w:author="ANA-AN00" w:date="2021-07-30T14:33:00Z">
                <w:pPr>
                  <w:pStyle w:val="ListParagraph"/>
                  <w:keepNext/>
                  <w:numPr>
                    <w:numId w:val="6"/>
                  </w:numPr>
                  <w:spacing w:before="120"/>
                  <w:ind w:left="360"/>
                </w:pPr>
              </w:pPrChange>
            </w:pPr>
          </w:p>
        </w:tc>
        <w:tc>
          <w:tcPr>
            <w:tcW w:w="1596" w:type="dxa"/>
            <w:tcPrChange w:id="2590" w:author="ANA-AN00" w:date="2021-07-30T14:33:00Z">
              <w:tcPr>
                <w:tcW w:w="1596" w:type="dxa"/>
              </w:tcPr>
            </w:tcPrChange>
          </w:tcPr>
          <w:p w14:paraId="3A63D96A" w14:textId="77777777" w:rsidR="00B62D5E" w:rsidRDefault="00B62D5E">
            <w:pPr>
              <w:pStyle w:val="ListParagraph"/>
              <w:keepNext/>
              <w:numPr>
                <w:ilvl w:val="0"/>
                <w:numId w:val="3"/>
              </w:numPr>
              <w:pPrChange w:id="2591" w:author="ANA-AN00" w:date="2021-07-30T14:33:00Z">
                <w:pPr>
                  <w:pStyle w:val="ListParagraph"/>
                  <w:keepNext/>
                  <w:numPr>
                    <w:numId w:val="6"/>
                  </w:numPr>
                  <w:spacing w:before="120"/>
                  <w:ind w:left="360"/>
                </w:pPr>
              </w:pPrChange>
            </w:pPr>
          </w:p>
        </w:tc>
        <w:tc>
          <w:tcPr>
            <w:tcW w:w="1596" w:type="dxa"/>
            <w:tcPrChange w:id="2592" w:author="ANA-AN00" w:date="2021-07-30T14:33:00Z">
              <w:tcPr>
                <w:tcW w:w="1596" w:type="dxa"/>
              </w:tcPr>
            </w:tcPrChange>
          </w:tcPr>
          <w:p w14:paraId="23989CBD" w14:textId="77777777" w:rsidR="00B62D5E" w:rsidRDefault="00B62D5E">
            <w:pPr>
              <w:pStyle w:val="ListParagraph"/>
              <w:keepNext/>
              <w:numPr>
                <w:ilvl w:val="0"/>
                <w:numId w:val="3"/>
              </w:numPr>
              <w:pPrChange w:id="2593" w:author="ANA-AN00" w:date="2021-07-30T14:33:00Z">
                <w:pPr>
                  <w:pStyle w:val="ListParagraph"/>
                  <w:keepNext/>
                  <w:numPr>
                    <w:numId w:val="6"/>
                  </w:numPr>
                  <w:spacing w:before="120"/>
                  <w:ind w:left="360"/>
                </w:pPr>
              </w:pPrChange>
            </w:pPr>
          </w:p>
        </w:tc>
        <w:tc>
          <w:tcPr>
            <w:tcW w:w="1596" w:type="dxa"/>
            <w:tcPrChange w:id="2594" w:author="ANA-AN00" w:date="2021-07-30T14:33:00Z">
              <w:tcPr>
                <w:tcW w:w="1596" w:type="dxa"/>
              </w:tcPr>
            </w:tcPrChange>
          </w:tcPr>
          <w:p w14:paraId="30C1C159" w14:textId="77777777" w:rsidR="00B62D5E" w:rsidRDefault="00B62D5E">
            <w:pPr>
              <w:pStyle w:val="ListParagraph"/>
              <w:keepNext/>
              <w:numPr>
                <w:ilvl w:val="0"/>
                <w:numId w:val="3"/>
              </w:numPr>
              <w:pPrChange w:id="2595" w:author="ANA-AN00" w:date="2021-07-30T14:33:00Z">
                <w:pPr>
                  <w:pStyle w:val="ListParagraph"/>
                  <w:keepNext/>
                  <w:numPr>
                    <w:numId w:val="6"/>
                  </w:numPr>
                  <w:spacing w:before="120"/>
                  <w:ind w:left="360"/>
                </w:pPr>
              </w:pPrChange>
            </w:pPr>
          </w:p>
        </w:tc>
      </w:tr>
      <w:tr w:rsidR="00B62D5E" w14:paraId="02FE8D66" w14:textId="77777777" w:rsidTr="00B62D5E">
        <w:tc>
          <w:tcPr>
            <w:tcW w:w="1596" w:type="dxa"/>
            <w:tcPrChange w:id="2596" w:author="ANA-AN00" w:date="2021-07-30T14:33:00Z">
              <w:tcPr>
                <w:tcW w:w="1596" w:type="dxa"/>
                <w:tcBorders>
                  <w:right w:val="single" w:sz="4" w:space="0" w:color="BFBFBF"/>
                </w:tcBorders>
              </w:tcPr>
            </w:tcPrChange>
          </w:tcPr>
          <w:p w14:paraId="27603929" w14:textId="77777777" w:rsidR="00B62D5E" w:rsidRDefault="00FC177C">
            <w:pPr>
              <w:keepNext/>
            </w:pPr>
            <w:r>
              <w:t>鼓励人们和企业对建筑物进行隔热</w:t>
            </w:r>
            <w:r>
              <w:t xml:space="preserve"> (1) </w:t>
            </w:r>
          </w:p>
        </w:tc>
        <w:tc>
          <w:tcPr>
            <w:tcW w:w="1596" w:type="dxa"/>
            <w:tcPrChange w:id="2597" w:author="ANA-AN00" w:date="2021-07-30T14:33:00Z">
              <w:tcPr>
                <w:tcW w:w="1596" w:type="dxa"/>
              </w:tcPr>
            </w:tcPrChange>
          </w:tcPr>
          <w:p w14:paraId="317DA772" w14:textId="77777777" w:rsidR="00B62D5E" w:rsidRDefault="00B62D5E">
            <w:pPr>
              <w:pStyle w:val="ListParagraph"/>
              <w:keepNext/>
              <w:numPr>
                <w:ilvl w:val="0"/>
                <w:numId w:val="3"/>
              </w:numPr>
              <w:pPrChange w:id="2598" w:author="ANA-AN00" w:date="2021-07-30T14:33:00Z">
                <w:pPr>
                  <w:pStyle w:val="ListParagraph"/>
                  <w:keepNext/>
                  <w:numPr>
                    <w:numId w:val="6"/>
                  </w:numPr>
                  <w:spacing w:before="120"/>
                  <w:ind w:left="360"/>
                </w:pPr>
              </w:pPrChange>
            </w:pPr>
          </w:p>
        </w:tc>
        <w:tc>
          <w:tcPr>
            <w:tcW w:w="1596" w:type="dxa"/>
            <w:tcPrChange w:id="2599" w:author="ANA-AN00" w:date="2021-07-30T14:33:00Z">
              <w:tcPr>
                <w:tcW w:w="1596" w:type="dxa"/>
              </w:tcPr>
            </w:tcPrChange>
          </w:tcPr>
          <w:p w14:paraId="3C8D9A2E" w14:textId="77777777" w:rsidR="00B62D5E" w:rsidRDefault="00B62D5E">
            <w:pPr>
              <w:pStyle w:val="ListParagraph"/>
              <w:keepNext/>
              <w:numPr>
                <w:ilvl w:val="0"/>
                <w:numId w:val="3"/>
              </w:numPr>
              <w:pPrChange w:id="2600" w:author="ANA-AN00" w:date="2021-07-30T14:33:00Z">
                <w:pPr>
                  <w:pStyle w:val="ListParagraph"/>
                  <w:keepNext/>
                  <w:numPr>
                    <w:numId w:val="6"/>
                  </w:numPr>
                  <w:spacing w:before="120"/>
                  <w:ind w:left="360"/>
                </w:pPr>
              </w:pPrChange>
            </w:pPr>
          </w:p>
        </w:tc>
        <w:tc>
          <w:tcPr>
            <w:tcW w:w="1596" w:type="dxa"/>
            <w:tcPrChange w:id="2601" w:author="ANA-AN00" w:date="2021-07-30T14:33:00Z">
              <w:tcPr>
                <w:tcW w:w="1596" w:type="dxa"/>
              </w:tcPr>
            </w:tcPrChange>
          </w:tcPr>
          <w:p w14:paraId="1F60A16B" w14:textId="77777777" w:rsidR="00B62D5E" w:rsidRDefault="00B62D5E">
            <w:pPr>
              <w:pStyle w:val="ListParagraph"/>
              <w:keepNext/>
              <w:numPr>
                <w:ilvl w:val="0"/>
                <w:numId w:val="3"/>
              </w:numPr>
              <w:pPrChange w:id="2602" w:author="ANA-AN00" w:date="2021-07-30T14:33:00Z">
                <w:pPr>
                  <w:pStyle w:val="ListParagraph"/>
                  <w:keepNext/>
                  <w:numPr>
                    <w:numId w:val="6"/>
                  </w:numPr>
                  <w:spacing w:before="120"/>
                  <w:ind w:left="360"/>
                </w:pPr>
              </w:pPrChange>
            </w:pPr>
          </w:p>
        </w:tc>
        <w:tc>
          <w:tcPr>
            <w:tcW w:w="1596" w:type="dxa"/>
            <w:tcPrChange w:id="2603" w:author="ANA-AN00" w:date="2021-07-30T14:33:00Z">
              <w:tcPr>
                <w:tcW w:w="1596" w:type="dxa"/>
              </w:tcPr>
            </w:tcPrChange>
          </w:tcPr>
          <w:p w14:paraId="591D3D04" w14:textId="77777777" w:rsidR="00B62D5E" w:rsidRDefault="00B62D5E">
            <w:pPr>
              <w:pStyle w:val="ListParagraph"/>
              <w:keepNext/>
              <w:numPr>
                <w:ilvl w:val="0"/>
                <w:numId w:val="3"/>
              </w:numPr>
              <w:pPrChange w:id="2604" w:author="ANA-AN00" w:date="2021-07-30T14:33:00Z">
                <w:pPr>
                  <w:pStyle w:val="ListParagraph"/>
                  <w:keepNext/>
                  <w:numPr>
                    <w:numId w:val="6"/>
                  </w:numPr>
                  <w:spacing w:before="120"/>
                  <w:ind w:left="360"/>
                </w:pPr>
              </w:pPrChange>
            </w:pPr>
          </w:p>
        </w:tc>
        <w:tc>
          <w:tcPr>
            <w:tcW w:w="1596" w:type="dxa"/>
            <w:tcPrChange w:id="2605" w:author="ANA-AN00" w:date="2021-07-30T14:33:00Z">
              <w:tcPr>
                <w:tcW w:w="1596" w:type="dxa"/>
              </w:tcPr>
            </w:tcPrChange>
          </w:tcPr>
          <w:p w14:paraId="51BAB6AB" w14:textId="77777777" w:rsidR="00B62D5E" w:rsidRDefault="00B62D5E">
            <w:pPr>
              <w:pStyle w:val="ListParagraph"/>
              <w:keepNext/>
              <w:numPr>
                <w:ilvl w:val="0"/>
                <w:numId w:val="3"/>
              </w:numPr>
              <w:pPrChange w:id="2606" w:author="ANA-AN00" w:date="2021-07-30T14:33:00Z">
                <w:pPr>
                  <w:pStyle w:val="ListParagraph"/>
                  <w:keepNext/>
                  <w:numPr>
                    <w:numId w:val="6"/>
                  </w:numPr>
                  <w:spacing w:before="120"/>
                  <w:ind w:left="360"/>
                </w:pPr>
              </w:pPrChange>
            </w:pPr>
          </w:p>
        </w:tc>
      </w:tr>
      <w:tr w:rsidR="00B62D5E" w14:paraId="2C986E15" w14:textId="77777777" w:rsidTr="00B62D5E">
        <w:tc>
          <w:tcPr>
            <w:tcW w:w="1596" w:type="dxa"/>
            <w:tcPrChange w:id="2607" w:author="ANA-AN00" w:date="2021-07-30T14:33:00Z">
              <w:tcPr>
                <w:tcW w:w="1596" w:type="dxa"/>
                <w:tcBorders>
                  <w:right w:val="single" w:sz="4" w:space="0" w:color="BFBFBF"/>
                </w:tcBorders>
              </w:tcPr>
            </w:tcPrChange>
          </w:tcPr>
          <w:p w14:paraId="7A833C45" w14:textId="77777777" w:rsidR="00B62D5E" w:rsidRDefault="00FC177C">
            <w:pPr>
              <w:keepNext/>
            </w:pPr>
            <w:r>
              <w:t>减少化石燃料的使用和温室气体的排放</w:t>
            </w:r>
            <w:r>
              <w:t xml:space="preserve"> (7) </w:t>
            </w:r>
          </w:p>
        </w:tc>
        <w:tc>
          <w:tcPr>
            <w:tcW w:w="1596" w:type="dxa"/>
            <w:tcPrChange w:id="2608" w:author="ANA-AN00" w:date="2021-07-30T14:33:00Z">
              <w:tcPr>
                <w:tcW w:w="1596" w:type="dxa"/>
              </w:tcPr>
            </w:tcPrChange>
          </w:tcPr>
          <w:p w14:paraId="17AC2872" w14:textId="77777777" w:rsidR="00B62D5E" w:rsidRDefault="00B62D5E">
            <w:pPr>
              <w:pStyle w:val="ListParagraph"/>
              <w:keepNext/>
              <w:numPr>
                <w:ilvl w:val="0"/>
                <w:numId w:val="3"/>
              </w:numPr>
              <w:pPrChange w:id="2609" w:author="ANA-AN00" w:date="2021-07-30T14:33:00Z">
                <w:pPr>
                  <w:pStyle w:val="ListParagraph"/>
                  <w:keepNext/>
                  <w:numPr>
                    <w:numId w:val="6"/>
                  </w:numPr>
                  <w:spacing w:before="120"/>
                  <w:ind w:left="360"/>
                </w:pPr>
              </w:pPrChange>
            </w:pPr>
          </w:p>
        </w:tc>
        <w:tc>
          <w:tcPr>
            <w:tcW w:w="1596" w:type="dxa"/>
            <w:tcPrChange w:id="2610" w:author="ANA-AN00" w:date="2021-07-30T14:33:00Z">
              <w:tcPr>
                <w:tcW w:w="1596" w:type="dxa"/>
              </w:tcPr>
            </w:tcPrChange>
          </w:tcPr>
          <w:p w14:paraId="42984DE5" w14:textId="77777777" w:rsidR="00B62D5E" w:rsidRDefault="00B62D5E">
            <w:pPr>
              <w:pStyle w:val="ListParagraph"/>
              <w:keepNext/>
              <w:numPr>
                <w:ilvl w:val="0"/>
                <w:numId w:val="3"/>
              </w:numPr>
              <w:pPrChange w:id="2611" w:author="ANA-AN00" w:date="2021-07-30T14:33:00Z">
                <w:pPr>
                  <w:pStyle w:val="ListParagraph"/>
                  <w:keepNext/>
                  <w:numPr>
                    <w:numId w:val="6"/>
                  </w:numPr>
                  <w:spacing w:before="120"/>
                  <w:ind w:left="360"/>
                </w:pPr>
              </w:pPrChange>
            </w:pPr>
          </w:p>
        </w:tc>
        <w:tc>
          <w:tcPr>
            <w:tcW w:w="1596" w:type="dxa"/>
            <w:tcPrChange w:id="2612" w:author="ANA-AN00" w:date="2021-07-30T14:33:00Z">
              <w:tcPr>
                <w:tcW w:w="1596" w:type="dxa"/>
              </w:tcPr>
            </w:tcPrChange>
          </w:tcPr>
          <w:p w14:paraId="67F111AC" w14:textId="77777777" w:rsidR="00B62D5E" w:rsidRDefault="00B62D5E">
            <w:pPr>
              <w:pStyle w:val="ListParagraph"/>
              <w:keepNext/>
              <w:numPr>
                <w:ilvl w:val="0"/>
                <w:numId w:val="3"/>
              </w:numPr>
              <w:pPrChange w:id="2613" w:author="ANA-AN00" w:date="2021-07-30T14:33:00Z">
                <w:pPr>
                  <w:pStyle w:val="ListParagraph"/>
                  <w:keepNext/>
                  <w:numPr>
                    <w:numId w:val="6"/>
                  </w:numPr>
                  <w:spacing w:before="120"/>
                  <w:ind w:left="360"/>
                </w:pPr>
              </w:pPrChange>
            </w:pPr>
          </w:p>
        </w:tc>
        <w:tc>
          <w:tcPr>
            <w:tcW w:w="1596" w:type="dxa"/>
            <w:tcPrChange w:id="2614" w:author="ANA-AN00" w:date="2021-07-30T14:33:00Z">
              <w:tcPr>
                <w:tcW w:w="1596" w:type="dxa"/>
              </w:tcPr>
            </w:tcPrChange>
          </w:tcPr>
          <w:p w14:paraId="263FD844" w14:textId="77777777" w:rsidR="00B62D5E" w:rsidRDefault="00B62D5E">
            <w:pPr>
              <w:pStyle w:val="ListParagraph"/>
              <w:keepNext/>
              <w:numPr>
                <w:ilvl w:val="0"/>
                <w:numId w:val="3"/>
              </w:numPr>
              <w:pPrChange w:id="2615" w:author="ANA-AN00" w:date="2021-07-30T14:33:00Z">
                <w:pPr>
                  <w:pStyle w:val="ListParagraph"/>
                  <w:keepNext/>
                  <w:numPr>
                    <w:numId w:val="6"/>
                  </w:numPr>
                  <w:spacing w:before="120"/>
                  <w:ind w:left="360"/>
                </w:pPr>
              </w:pPrChange>
            </w:pPr>
          </w:p>
        </w:tc>
        <w:tc>
          <w:tcPr>
            <w:tcW w:w="1596" w:type="dxa"/>
            <w:tcPrChange w:id="2616" w:author="ANA-AN00" w:date="2021-07-30T14:33:00Z">
              <w:tcPr>
                <w:tcW w:w="1596" w:type="dxa"/>
              </w:tcPr>
            </w:tcPrChange>
          </w:tcPr>
          <w:p w14:paraId="7A5867F0" w14:textId="77777777" w:rsidR="00B62D5E" w:rsidRDefault="00B62D5E">
            <w:pPr>
              <w:pStyle w:val="ListParagraph"/>
              <w:keepNext/>
              <w:numPr>
                <w:ilvl w:val="0"/>
                <w:numId w:val="3"/>
              </w:numPr>
              <w:pPrChange w:id="2617" w:author="ANA-AN00" w:date="2021-07-30T14:33:00Z">
                <w:pPr>
                  <w:pStyle w:val="ListParagraph"/>
                  <w:keepNext/>
                  <w:numPr>
                    <w:numId w:val="6"/>
                  </w:numPr>
                  <w:spacing w:before="120"/>
                  <w:ind w:left="360"/>
                </w:pPr>
              </w:pPrChange>
            </w:pPr>
          </w:p>
        </w:tc>
      </w:tr>
      <w:tr w:rsidR="00B62D5E" w14:paraId="613DBE49" w14:textId="77777777" w:rsidTr="00B62D5E">
        <w:tc>
          <w:tcPr>
            <w:tcW w:w="1596" w:type="dxa"/>
            <w:tcPrChange w:id="2618" w:author="ANA-AN00" w:date="2021-07-30T14:33:00Z">
              <w:tcPr>
                <w:tcW w:w="1596" w:type="dxa"/>
                <w:tcBorders>
                  <w:right w:val="single" w:sz="4" w:space="0" w:color="BFBFBF"/>
                </w:tcBorders>
              </w:tcPr>
            </w:tcPrChange>
          </w:tcPr>
          <w:p w14:paraId="6EC3D3E6" w14:textId="77777777" w:rsidR="00B62D5E" w:rsidRDefault="00FC177C">
            <w:pPr>
              <w:keepNext/>
            </w:pPr>
            <w:r>
              <w:t>减少空气污染</w:t>
            </w:r>
            <w:r>
              <w:t xml:space="preserve"> (2) </w:t>
            </w:r>
          </w:p>
        </w:tc>
        <w:tc>
          <w:tcPr>
            <w:tcW w:w="1596" w:type="dxa"/>
            <w:tcPrChange w:id="2619" w:author="ANA-AN00" w:date="2021-07-30T14:33:00Z">
              <w:tcPr>
                <w:tcW w:w="1596" w:type="dxa"/>
              </w:tcPr>
            </w:tcPrChange>
          </w:tcPr>
          <w:p w14:paraId="69A50834" w14:textId="77777777" w:rsidR="00B62D5E" w:rsidRDefault="00B62D5E">
            <w:pPr>
              <w:pStyle w:val="ListParagraph"/>
              <w:keepNext/>
              <w:numPr>
                <w:ilvl w:val="0"/>
                <w:numId w:val="3"/>
              </w:numPr>
              <w:pPrChange w:id="2620" w:author="ANA-AN00" w:date="2021-07-30T14:33:00Z">
                <w:pPr>
                  <w:pStyle w:val="ListParagraph"/>
                  <w:keepNext/>
                  <w:numPr>
                    <w:numId w:val="6"/>
                  </w:numPr>
                  <w:spacing w:before="120"/>
                  <w:ind w:left="360"/>
                </w:pPr>
              </w:pPrChange>
            </w:pPr>
          </w:p>
        </w:tc>
        <w:tc>
          <w:tcPr>
            <w:tcW w:w="1596" w:type="dxa"/>
            <w:tcPrChange w:id="2621" w:author="ANA-AN00" w:date="2021-07-30T14:33:00Z">
              <w:tcPr>
                <w:tcW w:w="1596" w:type="dxa"/>
              </w:tcPr>
            </w:tcPrChange>
          </w:tcPr>
          <w:p w14:paraId="7B389139" w14:textId="77777777" w:rsidR="00B62D5E" w:rsidRDefault="00B62D5E">
            <w:pPr>
              <w:pStyle w:val="ListParagraph"/>
              <w:keepNext/>
              <w:numPr>
                <w:ilvl w:val="0"/>
                <w:numId w:val="3"/>
              </w:numPr>
              <w:pPrChange w:id="2622" w:author="ANA-AN00" w:date="2021-07-30T14:33:00Z">
                <w:pPr>
                  <w:pStyle w:val="ListParagraph"/>
                  <w:keepNext/>
                  <w:numPr>
                    <w:numId w:val="6"/>
                  </w:numPr>
                  <w:spacing w:before="120"/>
                  <w:ind w:left="360"/>
                </w:pPr>
              </w:pPrChange>
            </w:pPr>
          </w:p>
        </w:tc>
        <w:tc>
          <w:tcPr>
            <w:tcW w:w="1596" w:type="dxa"/>
            <w:tcPrChange w:id="2623" w:author="ANA-AN00" w:date="2021-07-30T14:33:00Z">
              <w:tcPr>
                <w:tcW w:w="1596" w:type="dxa"/>
              </w:tcPr>
            </w:tcPrChange>
          </w:tcPr>
          <w:p w14:paraId="44282BD9" w14:textId="77777777" w:rsidR="00B62D5E" w:rsidRDefault="00B62D5E">
            <w:pPr>
              <w:pStyle w:val="ListParagraph"/>
              <w:keepNext/>
              <w:numPr>
                <w:ilvl w:val="0"/>
                <w:numId w:val="3"/>
              </w:numPr>
              <w:pPrChange w:id="2624" w:author="ANA-AN00" w:date="2021-07-30T14:33:00Z">
                <w:pPr>
                  <w:pStyle w:val="ListParagraph"/>
                  <w:keepNext/>
                  <w:numPr>
                    <w:numId w:val="6"/>
                  </w:numPr>
                  <w:spacing w:before="120"/>
                  <w:ind w:left="360"/>
                </w:pPr>
              </w:pPrChange>
            </w:pPr>
          </w:p>
        </w:tc>
        <w:tc>
          <w:tcPr>
            <w:tcW w:w="1596" w:type="dxa"/>
            <w:tcPrChange w:id="2625" w:author="ANA-AN00" w:date="2021-07-30T14:33:00Z">
              <w:tcPr>
                <w:tcW w:w="1596" w:type="dxa"/>
              </w:tcPr>
            </w:tcPrChange>
          </w:tcPr>
          <w:p w14:paraId="5426EC49" w14:textId="77777777" w:rsidR="00B62D5E" w:rsidRDefault="00B62D5E">
            <w:pPr>
              <w:pStyle w:val="ListParagraph"/>
              <w:keepNext/>
              <w:numPr>
                <w:ilvl w:val="0"/>
                <w:numId w:val="3"/>
              </w:numPr>
              <w:pPrChange w:id="2626" w:author="ANA-AN00" w:date="2021-07-30T14:33:00Z">
                <w:pPr>
                  <w:pStyle w:val="ListParagraph"/>
                  <w:keepNext/>
                  <w:numPr>
                    <w:numId w:val="6"/>
                  </w:numPr>
                  <w:spacing w:before="120"/>
                  <w:ind w:left="360"/>
                </w:pPr>
              </w:pPrChange>
            </w:pPr>
          </w:p>
        </w:tc>
        <w:tc>
          <w:tcPr>
            <w:tcW w:w="1596" w:type="dxa"/>
            <w:tcPrChange w:id="2627" w:author="ANA-AN00" w:date="2021-07-30T14:33:00Z">
              <w:tcPr>
                <w:tcW w:w="1596" w:type="dxa"/>
              </w:tcPr>
            </w:tcPrChange>
          </w:tcPr>
          <w:p w14:paraId="74439F28" w14:textId="77777777" w:rsidR="00B62D5E" w:rsidRDefault="00B62D5E">
            <w:pPr>
              <w:pStyle w:val="ListParagraph"/>
              <w:keepNext/>
              <w:numPr>
                <w:ilvl w:val="0"/>
                <w:numId w:val="3"/>
              </w:numPr>
              <w:pPrChange w:id="2628" w:author="ANA-AN00" w:date="2021-07-30T14:33:00Z">
                <w:pPr>
                  <w:pStyle w:val="ListParagraph"/>
                  <w:keepNext/>
                  <w:numPr>
                    <w:numId w:val="6"/>
                  </w:numPr>
                  <w:spacing w:before="120"/>
                  <w:ind w:left="360"/>
                </w:pPr>
              </w:pPrChange>
            </w:pPr>
          </w:p>
        </w:tc>
      </w:tr>
      <w:tr w:rsidR="00B62D5E" w14:paraId="5B0DC385" w14:textId="77777777" w:rsidTr="00B62D5E">
        <w:tc>
          <w:tcPr>
            <w:tcW w:w="1596" w:type="dxa"/>
            <w:tcPrChange w:id="2629" w:author="ANA-AN00" w:date="2021-07-30T14:33:00Z">
              <w:tcPr>
                <w:tcW w:w="1596" w:type="dxa"/>
                <w:tcBorders>
                  <w:right w:val="single" w:sz="4" w:space="0" w:color="BFBFBF"/>
                </w:tcBorders>
              </w:tcPr>
            </w:tcPrChange>
          </w:tcPr>
          <w:p w14:paraId="18B9E0FF" w14:textId="77777777" w:rsidR="00B62D5E" w:rsidRDefault="00FC177C">
            <w:pPr>
              <w:keepNext/>
            </w:pPr>
            <w:r>
              <w:t>对中国经济和就业产生</w:t>
            </w:r>
            <w:r>
              <w:rPr>
                <w:b/>
              </w:rPr>
              <w:t>正面影响</w:t>
            </w:r>
            <w:r>
              <w:t xml:space="preserve"> (4) </w:t>
            </w:r>
          </w:p>
        </w:tc>
        <w:tc>
          <w:tcPr>
            <w:tcW w:w="1596" w:type="dxa"/>
            <w:tcPrChange w:id="2630" w:author="ANA-AN00" w:date="2021-07-30T14:33:00Z">
              <w:tcPr>
                <w:tcW w:w="1596" w:type="dxa"/>
              </w:tcPr>
            </w:tcPrChange>
          </w:tcPr>
          <w:p w14:paraId="2DF94E63" w14:textId="77777777" w:rsidR="00B62D5E" w:rsidRDefault="00B62D5E">
            <w:pPr>
              <w:pStyle w:val="ListParagraph"/>
              <w:keepNext/>
              <w:numPr>
                <w:ilvl w:val="0"/>
                <w:numId w:val="3"/>
              </w:numPr>
              <w:pPrChange w:id="2631" w:author="ANA-AN00" w:date="2021-07-30T14:33:00Z">
                <w:pPr>
                  <w:pStyle w:val="ListParagraph"/>
                  <w:keepNext/>
                  <w:numPr>
                    <w:numId w:val="6"/>
                  </w:numPr>
                  <w:spacing w:before="120"/>
                  <w:ind w:left="360"/>
                </w:pPr>
              </w:pPrChange>
            </w:pPr>
          </w:p>
        </w:tc>
        <w:tc>
          <w:tcPr>
            <w:tcW w:w="1596" w:type="dxa"/>
            <w:tcPrChange w:id="2632" w:author="ANA-AN00" w:date="2021-07-30T14:33:00Z">
              <w:tcPr>
                <w:tcW w:w="1596" w:type="dxa"/>
              </w:tcPr>
            </w:tcPrChange>
          </w:tcPr>
          <w:p w14:paraId="5040E4D6" w14:textId="77777777" w:rsidR="00B62D5E" w:rsidRDefault="00B62D5E">
            <w:pPr>
              <w:pStyle w:val="ListParagraph"/>
              <w:keepNext/>
              <w:numPr>
                <w:ilvl w:val="0"/>
                <w:numId w:val="3"/>
              </w:numPr>
              <w:pPrChange w:id="2633" w:author="ANA-AN00" w:date="2021-07-30T14:33:00Z">
                <w:pPr>
                  <w:pStyle w:val="ListParagraph"/>
                  <w:keepNext/>
                  <w:numPr>
                    <w:numId w:val="6"/>
                  </w:numPr>
                  <w:spacing w:before="120"/>
                  <w:ind w:left="360"/>
                </w:pPr>
              </w:pPrChange>
            </w:pPr>
          </w:p>
        </w:tc>
        <w:tc>
          <w:tcPr>
            <w:tcW w:w="1596" w:type="dxa"/>
            <w:tcPrChange w:id="2634" w:author="ANA-AN00" w:date="2021-07-30T14:33:00Z">
              <w:tcPr>
                <w:tcW w:w="1596" w:type="dxa"/>
              </w:tcPr>
            </w:tcPrChange>
          </w:tcPr>
          <w:p w14:paraId="6497BA69" w14:textId="77777777" w:rsidR="00B62D5E" w:rsidRDefault="00B62D5E">
            <w:pPr>
              <w:pStyle w:val="ListParagraph"/>
              <w:keepNext/>
              <w:numPr>
                <w:ilvl w:val="0"/>
                <w:numId w:val="3"/>
              </w:numPr>
              <w:pPrChange w:id="2635" w:author="ANA-AN00" w:date="2021-07-30T14:33:00Z">
                <w:pPr>
                  <w:pStyle w:val="ListParagraph"/>
                  <w:keepNext/>
                  <w:numPr>
                    <w:numId w:val="6"/>
                  </w:numPr>
                  <w:spacing w:before="120"/>
                  <w:ind w:left="360"/>
                </w:pPr>
              </w:pPrChange>
            </w:pPr>
          </w:p>
        </w:tc>
        <w:tc>
          <w:tcPr>
            <w:tcW w:w="1596" w:type="dxa"/>
            <w:tcPrChange w:id="2636" w:author="ANA-AN00" w:date="2021-07-30T14:33:00Z">
              <w:tcPr>
                <w:tcW w:w="1596" w:type="dxa"/>
              </w:tcPr>
            </w:tcPrChange>
          </w:tcPr>
          <w:p w14:paraId="2BD731BA" w14:textId="77777777" w:rsidR="00B62D5E" w:rsidRDefault="00B62D5E">
            <w:pPr>
              <w:pStyle w:val="ListParagraph"/>
              <w:keepNext/>
              <w:numPr>
                <w:ilvl w:val="0"/>
                <w:numId w:val="3"/>
              </w:numPr>
              <w:pPrChange w:id="2637" w:author="ANA-AN00" w:date="2021-07-30T14:33:00Z">
                <w:pPr>
                  <w:pStyle w:val="ListParagraph"/>
                  <w:keepNext/>
                  <w:numPr>
                    <w:numId w:val="6"/>
                  </w:numPr>
                  <w:spacing w:before="120"/>
                  <w:ind w:left="360"/>
                </w:pPr>
              </w:pPrChange>
            </w:pPr>
          </w:p>
        </w:tc>
        <w:tc>
          <w:tcPr>
            <w:tcW w:w="1596" w:type="dxa"/>
            <w:tcPrChange w:id="2638" w:author="ANA-AN00" w:date="2021-07-30T14:33:00Z">
              <w:tcPr>
                <w:tcW w:w="1596" w:type="dxa"/>
              </w:tcPr>
            </w:tcPrChange>
          </w:tcPr>
          <w:p w14:paraId="799B6F67" w14:textId="77777777" w:rsidR="00B62D5E" w:rsidRDefault="00B62D5E">
            <w:pPr>
              <w:pStyle w:val="ListParagraph"/>
              <w:keepNext/>
              <w:numPr>
                <w:ilvl w:val="0"/>
                <w:numId w:val="3"/>
              </w:numPr>
              <w:pPrChange w:id="2639" w:author="ANA-AN00" w:date="2021-07-30T14:33:00Z">
                <w:pPr>
                  <w:pStyle w:val="ListParagraph"/>
                  <w:keepNext/>
                  <w:numPr>
                    <w:numId w:val="6"/>
                  </w:numPr>
                  <w:spacing w:before="120"/>
                  <w:ind w:left="360"/>
                </w:pPr>
              </w:pPrChange>
            </w:pPr>
          </w:p>
        </w:tc>
      </w:tr>
      <w:tr w:rsidR="00B62D5E" w14:paraId="5ABD60E2" w14:textId="77777777" w:rsidTr="00B62D5E">
        <w:tc>
          <w:tcPr>
            <w:tcW w:w="1596" w:type="dxa"/>
            <w:tcPrChange w:id="2640" w:author="ANA-AN00" w:date="2021-07-30T14:33:00Z">
              <w:tcPr>
                <w:tcW w:w="1596" w:type="dxa"/>
                <w:tcBorders>
                  <w:right w:val="single" w:sz="4" w:space="0" w:color="BFBFBF"/>
                </w:tcBorders>
              </w:tcPr>
            </w:tcPrChange>
          </w:tcPr>
          <w:p w14:paraId="3A129DF5" w14:textId="77777777" w:rsidR="00B62D5E" w:rsidRDefault="00FC177C">
            <w:pPr>
              <w:keepNext/>
            </w:pPr>
            <w:r>
              <w:t>对中国经济和就业产生</w:t>
            </w:r>
            <w:r>
              <w:rPr>
                <w:b/>
              </w:rPr>
              <w:t>巨大影响</w:t>
            </w:r>
            <w:r>
              <w:t xml:space="preserve"> (3) </w:t>
            </w:r>
          </w:p>
        </w:tc>
        <w:tc>
          <w:tcPr>
            <w:tcW w:w="1596" w:type="dxa"/>
            <w:tcPrChange w:id="2641" w:author="ANA-AN00" w:date="2021-07-30T14:33:00Z">
              <w:tcPr>
                <w:tcW w:w="1596" w:type="dxa"/>
              </w:tcPr>
            </w:tcPrChange>
          </w:tcPr>
          <w:p w14:paraId="77429545" w14:textId="77777777" w:rsidR="00B62D5E" w:rsidRDefault="00B62D5E">
            <w:pPr>
              <w:pStyle w:val="ListParagraph"/>
              <w:keepNext/>
              <w:numPr>
                <w:ilvl w:val="0"/>
                <w:numId w:val="3"/>
              </w:numPr>
              <w:pPrChange w:id="2642" w:author="ANA-AN00" w:date="2021-07-30T14:33:00Z">
                <w:pPr>
                  <w:pStyle w:val="ListParagraph"/>
                  <w:keepNext/>
                  <w:numPr>
                    <w:numId w:val="6"/>
                  </w:numPr>
                  <w:spacing w:before="120"/>
                  <w:ind w:left="360"/>
                </w:pPr>
              </w:pPrChange>
            </w:pPr>
          </w:p>
        </w:tc>
        <w:tc>
          <w:tcPr>
            <w:tcW w:w="1596" w:type="dxa"/>
            <w:tcPrChange w:id="2643" w:author="ANA-AN00" w:date="2021-07-30T14:33:00Z">
              <w:tcPr>
                <w:tcW w:w="1596" w:type="dxa"/>
              </w:tcPr>
            </w:tcPrChange>
          </w:tcPr>
          <w:p w14:paraId="50656D07" w14:textId="77777777" w:rsidR="00B62D5E" w:rsidRDefault="00B62D5E">
            <w:pPr>
              <w:pStyle w:val="ListParagraph"/>
              <w:keepNext/>
              <w:numPr>
                <w:ilvl w:val="0"/>
                <w:numId w:val="3"/>
              </w:numPr>
              <w:pPrChange w:id="2644" w:author="ANA-AN00" w:date="2021-07-30T14:33:00Z">
                <w:pPr>
                  <w:pStyle w:val="ListParagraph"/>
                  <w:keepNext/>
                  <w:numPr>
                    <w:numId w:val="6"/>
                  </w:numPr>
                  <w:spacing w:before="120"/>
                  <w:ind w:left="360"/>
                </w:pPr>
              </w:pPrChange>
            </w:pPr>
          </w:p>
        </w:tc>
        <w:tc>
          <w:tcPr>
            <w:tcW w:w="1596" w:type="dxa"/>
            <w:tcPrChange w:id="2645" w:author="ANA-AN00" w:date="2021-07-30T14:33:00Z">
              <w:tcPr>
                <w:tcW w:w="1596" w:type="dxa"/>
              </w:tcPr>
            </w:tcPrChange>
          </w:tcPr>
          <w:p w14:paraId="5E149436" w14:textId="77777777" w:rsidR="00B62D5E" w:rsidRDefault="00B62D5E">
            <w:pPr>
              <w:pStyle w:val="ListParagraph"/>
              <w:keepNext/>
              <w:numPr>
                <w:ilvl w:val="0"/>
                <w:numId w:val="3"/>
              </w:numPr>
              <w:pPrChange w:id="2646" w:author="ANA-AN00" w:date="2021-07-30T14:33:00Z">
                <w:pPr>
                  <w:pStyle w:val="ListParagraph"/>
                  <w:keepNext/>
                  <w:numPr>
                    <w:numId w:val="6"/>
                  </w:numPr>
                  <w:spacing w:before="120"/>
                  <w:ind w:left="360"/>
                </w:pPr>
              </w:pPrChange>
            </w:pPr>
          </w:p>
        </w:tc>
        <w:tc>
          <w:tcPr>
            <w:tcW w:w="1596" w:type="dxa"/>
            <w:tcPrChange w:id="2647" w:author="ANA-AN00" w:date="2021-07-30T14:33:00Z">
              <w:tcPr>
                <w:tcW w:w="1596" w:type="dxa"/>
              </w:tcPr>
            </w:tcPrChange>
          </w:tcPr>
          <w:p w14:paraId="5686C052" w14:textId="77777777" w:rsidR="00B62D5E" w:rsidRDefault="00B62D5E">
            <w:pPr>
              <w:pStyle w:val="ListParagraph"/>
              <w:keepNext/>
              <w:numPr>
                <w:ilvl w:val="0"/>
                <w:numId w:val="3"/>
              </w:numPr>
              <w:pPrChange w:id="2648" w:author="ANA-AN00" w:date="2021-07-30T14:33:00Z">
                <w:pPr>
                  <w:pStyle w:val="ListParagraph"/>
                  <w:keepNext/>
                  <w:numPr>
                    <w:numId w:val="6"/>
                  </w:numPr>
                  <w:spacing w:before="120"/>
                  <w:ind w:left="360"/>
                </w:pPr>
              </w:pPrChange>
            </w:pPr>
          </w:p>
        </w:tc>
        <w:tc>
          <w:tcPr>
            <w:tcW w:w="1596" w:type="dxa"/>
            <w:tcPrChange w:id="2649" w:author="ANA-AN00" w:date="2021-07-30T14:33:00Z">
              <w:tcPr>
                <w:tcW w:w="1596" w:type="dxa"/>
              </w:tcPr>
            </w:tcPrChange>
          </w:tcPr>
          <w:p w14:paraId="0A8CE86D" w14:textId="77777777" w:rsidR="00B62D5E" w:rsidRDefault="00B62D5E">
            <w:pPr>
              <w:pStyle w:val="ListParagraph"/>
              <w:keepNext/>
              <w:numPr>
                <w:ilvl w:val="0"/>
                <w:numId w:val="3"/>
              </w:numPr>
              <w:pPrChange w:id="2650" w:author="ANA-AN00" w:date="2021-07-30T14:33:00Z">
                <w:pPr>
                  <w:pStyle w:val="ListParagraph"/>
                  <w:keepNext/>
                  <w:numPr>
                    <w:numId w:val="6"/>
                  </w:numPr>
                  <w:spacing w:before="120"/>
                  <w:ind w:left="360"/>
                </w:pPr>
              </w:pPrChange>
            </w:pPr>
          </w:p>
        </w:tc>
      </w:tr>
      <w:tr w:rsidR="00B62D5E" w14:paraId="06750B87" w14:textId="77777777" w:rsidTr="00B62D5E">
        <w:tc>
          <w:tcPr>
            <w:tcW w:w="1596" w:type="dxa"/>
            <w:tcPrChange w:id="2651" w:author="ANA-AN00" w:date="2021-07-30T14:33:00Z">
              <w:tcPr>
                <w:tcW w:w="1596" w:type="dxa"/>
                <w:tcBorders>
                  <w:right w:val="single" w:sz="4" w:space="0" w:color="BFBFBF"/>
                </w:tcBorders>
              </w:tcPr>
            </w:tcPrChange>
          </w:tcPr>
          <w:p w14:paraId="2E3A9C4A" w14:textId="77777777" w:rsidR="00B62D5E" w:rsidRDefault="00FC177C">
            <w:pPr>
              <w:keepNext/>
            </w:pPr>
            <w:r>
              <w:t>是一种无代价的对抗气候变化的方法</w:t>
            </w:r>
            <w:r>
              <w:t xml:space="preserve"> (5) </w:t>
            </w:r>
          </w:p>
        </w:tc>
        <w:tc>
          <w:tcPr>
            <w:tcW w:w="1596" w:type="dxa"/>
            <w:tcPrChange w:id="2652" w:author="ANA-AN00" w:date="2021-07-30T14:33:00Z">
              <w:tcPr>
                <w:tcW w:w="1596" w:type="dxa"/>
              </w:tcPr>
            </w:tcPrChange>
          </w:tcPr>
          <w:p w14:paraId="198A82B9" w14:textId="77777777" w:rsidR="00B62D5E" w:rsidRDefault="00B62D5E">
            <w:pPr>
              <w:pStyle w:val="ListParagraph"/>
              <w:keepNext/>
              <w:numPr>
                <w:ilvl w:val="0"/>
                <w:numId w:val="3"/>
              </w:numPr>
              <w:pPrChange w:id="2653" w:author="ANA-AN00" w:date="2021-07-30T14:33:00Z">
                <w:pPr>
                  <w:pStyle w:val="ListParagraph"/>
                  <w:keepNext/>
                  <w:numPr>
                    <w:numId w:val="6"/>
                  </w:numPr>
                  <w:spacing w:before="120"/>
                  <w:ind w:left="360"/>
                </w:pPr>
              </w:pPrChange>
            </w:pPr>
          </w:p>
        </w:tc>
        <w:tc>
          <w:tcPr>
            <w:tcW w:w="1596" w:type="dxa"/>
            <w:tcPrChange w:id="2654" w:author="ANA-AN00" w:date="2021-07-30T14:33:00Z">
              <w:tcPr>
                <w:tcW w:w="1596" w:type="dxa"/>
              </w:tcPr>
            </w:tcPrChange>
          </w:tcPr>
          <w:p w14:paraId="71C5C3C1" w14:textId="77777777" w:rsidR="00B62D5E" w:rsidRDefault="00B62D5E">
            <w:pPr>
              <w:pStyle w:val="ListParagraph"/>
              <w:keepNext/>
              <w:numPr>
                <w:ilvl w:val="0"/>
                <w:numId w:val="3"/>
              </w:numPr>
              <w:pPrChange w:id="2655" w:author="ANA-AN00" w:date="2021-07-30T14:33:00Z">
                <w:pPr>
                  <w:pStyle w:val="ListParagraph"/>
                  <w:keepNext/>
                  <w:numPr>
                    <w:numId w:val="6"/>
                  </w:numPr>
                  <w:spacing w:before="120"/>
                  <w:ind w:left="360"/>
                </w:pPr>
              </w:pPrChange>
            </w:pPr>
          </w:p>
        </w:tc>
        <w:tc>
          <w:tcPr>
            <w:tcW w:w="1596" w:type="dxa"/>
            <w:tcPrChange w:id="2656" w:author="ANA-AN00" w:date="2021-07-30T14:33:00Z">
              <w:tcPr>
                <w:tcW w:w="1596" w:type="dxa"/>
              </w:tcPr>
            </w:tcPrChange>
          </w:tcPr>
          <w:p w14:paraId="4AF3A711" w14:textId="77777777" w:rsidR="00B62D5E" w:rsidRDefault="00B62D5E">
            <w:pPr>
              <w:pStyle w:val="ListParagraph"/>
              <w:keepNext/>
              <w:numPr>
                <w:ilvl w:val="0"/>
                <w:numId w:val="3"/>
              </w:numPr>
              <w:pPrChange w:id="2657" w:author="ANA-AN00" w:date="2021-07-30T14:33:00Z">
                <w:pPr>
                  <w:pStyle w:val="ListParagraph"/>
                  <w:keepNext/>
                  <w:numPr>
                    <w:numId w:val="6"/>
                  </w:numPr>
                  <w:spacing w:before="120"/>
                  <w:ind w:left="360"/>
                </w:pPr>
              </w:pPrChange>
            </w:pPr>
          </w:p>
        </w:tc>
        <w:tc>
          <w:tcPr>
            <w:tcW w:w="1596" w:type="dxa"/>
            <w:tcPrChange w:id="2658" w:author="ANA-AN00" w:date="2021-07-30T14:33:00Z">
              <w:tcPr>
                <w:tcW w:w="1596" w:type="dxa"/>
              </w:tcPr>
            </w:tcPrChange>
          </w:tcPr>
          <w:p w14:paraId="005D1D02" w14:textId="77777777" w:rsidR="00B62D5E" w:rsidRDefault="00B62D5E">
            <w:pPr>
              <w:pStyle w:val="ListParagraph"/>
              <w:keepNext/>
              <w:numPr>
                <w:ilvl w:val="0"/>
                <w:numId w:val="3"/>
              </w:numPr>
              <w:pPrChange w:id="2659" w:author="ANA-AN00" w:date="2021-07-30T14:33:00Z">
                <w:pPr>
                  <w:pStyle w:val="ListParagraph"/>
                  <w:keepNext/>
                  <w:numPr>
                    <w:numId w:val="6"/>
                  </w:numPr>
                  <w:spacing w:before="120"/>
                  <w:ind w:left="360"/>
                </w:pPr>
              </w:pPrChange>
            </w:pPr>
          </w:p>
        </w:tc>
        <w:tc>
          <w:tcPr>
            <w:tcW w:w="1596" w:type="dxa"/>
            <w:tcPrChange w:id="2660" w:author="ANA-AN00" w:date="2021-07-30T14:33:00Z">
              <w:tcPr>
                <w:tcW w:w="1596" w:type="dxa"/>
              </w:tcPr>
            </w:tcPrChange>
          </w:tcPr>
          <w:p w14:paraId="0F2E8370" w14:textId="77777777" w:rsidR="00B62D5E" w:rsidRDefault="00B62D5E">
            <w:pPr>
              <w:pStyle w:val="ListParagraph"/>
              <w:keepNext/>
              <w:numPr>
                <w:ilvl w:val="0"/>
                <w:numId w:val="3"/>
              </w:numPr>
              <w:pPrChange w:id="2661" w:author="ANA-AN00" w:date="2021-07-30T14:33:00Z">
                <w:pPr>
                  <w:pStyle w:val="ListParagraph"/>
                  <w:keepNext/>
                  <w:numPr>
                    <w:numId w:val="6"/>
                  </w:numPr>
                  <w:spacing w:before="120"/>
                  <w:ind w:left="360"/>
                </w:pPr>
              </w:pPrChange>
            </w:pPr>
          </w:p>
        </w:tc>
      </w:tr>
    </w:tbl>
    <w:p w14:paraId="5347DF7D" w14:textId="77777777" w:rsidR="00B62D5E" w:rsidRDefault="00B62D5E"/>
    <w:p w14:paraId="07559935" w14:textId="77777777" w:rsidR="00B62D5E" w:rsidRDefault="00B62D5E"/>
    <w:p w14:paraId="79E3474A" w14:textId="77777777" w:rsidR="00B62D5E" w:rsidRDefault="00B62D5E">
      <w:pPr>
        <w:pStyle w:val="QuestionSeparator"/>
      </w:pPr>
    </w:p>
    <w:p w14:paraId="1F32D533" w14:textId="77777777" w:rsidR="00B62D5E" w:rsidRDefault="00B62D5E"/>
    <w:p w14:paraId="7C29CDFB" w14:textId="77777777" w:rsidR="00B62D5E" w:rsidRDefault="00FC177C">
      <w:pPr>
        <w:keepNext/>
      </w:pPr>
      <w:r>
        <w:lastRenderedPageBreak/>
        <w:t xml:space="preserve">Q17.4 In your view, would the following groups win or lose under a carbon tax </w:t>
      </w:r>
      <w:r>
        <w:t>with cash transfers?</w:t>
      </w:r>
    </w:p>
    <w:tbl>
      <w:tblPr>
        <w:tblStyle w:val="QQuestionTable"/>
        <w:tblW w:w="0" w:type="auto"/>
        <w:tblLook w:val="0460" w:firstRow="1" w:lastRow="1" w:firstColumn="0" w:lastColumn="0" w:noHBand="0" w:noVBand="1"/>
        <w:tblPrChange w:id="2662" w:author="ANA-AN00" w:date="2021-07-30T14:33:00Z">
          <w:tblPr>
            <w:tblStyle w:val="QQuestionTable0"/>
            <w:tblW w:w="9576" w:type="auto"/>
            <w:tblLook w:val="07E0" w:firstRow="1" w:lastRow="1" w:firstColumn="1" w:lastColumn="1" w:noHBand="1" w:noVBand="1"/>
          </w:tblPr>
        </w:tblPrChange>
      </w:tblPr>
      <w:tblGrid>
        <w:gridCol w:w="1426"/>
        <w:gridCol w:w="1351"/>
        <w:gridCol w:w="1395"/>
        <w:gridCol w:w="1415"/>
        <w:gridCol w:w="1395"/>
        <w:gridCol w:w="1324"/>
        <w:tblGridChange w:id="2663">
          <w:tblGrid>
            <w:gridCol w:w="1596"/>
            <w:gridCol w:w="1596"/>
            <w:gridCol w:w="1596"/>
            <w:gridCol w:w="1596"/>
            <w:gridCol w:w="1596"/>
            <w:gridCol w:w="1596"/>
          </w:tblGrid>
        </w:tblGridChange>
      </w:tblGrid>
      <w:tr w:rsidR="00B62D5E" w14:paraId="2012FCEC"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664" w:author="ANA-AN00" w:date="2021-07-30T14:33:00Z">
              <w:tcPr>
                <w:tcW w:w="1596" w:type="dxa"/>
                <w:tcBorders>
                  <w:right w:val="single" w:sz="4" w:space="0" w:color="BFBFBF"/>
                </w:tcBorders>
              </w:tcPr>
            </w:tcPrChange>
          </w:tcPr>
          <w:p w14:paraId="6AD008D2"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665" w:author="ANA-AN00" w:date="2021-07-30T14:33:00Z">
              <w:tcPr>
                <w:tcW w:w="1596" w:type="dxa"/>
              </w:tcPr>
            </w:tcPrChange>
          </w:tcPr>
          <w:p w14:paraId="49EF5D32" w14:textId="77777777" w:rsidR="00B62D5E" w:rsidRDefault="00FC177C">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Change w:id="2666" w:author="ANA-AN00" w:date="2021-07-30T14:33:00Z">
              <w:tcPr>
                <w:tcW w:w="1596" w:type="dxa"/>
              </w:tcPr>
            </w:tcPrChange>
          </w:tcPr>
          <w:p w14:paraId="7ED71935" w14:textId="77777777" w:rsidR="00B62D5E" w:rsidRDefault="00FC177C">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Change w:id="2667" w:author="ANA-AN00" w:date="2021-07-30T14:33:00Z">
              <w:tcPr>
                <w:tcW w:w="1596" w:type="dxa"/>
              </w:tcPr>
            </w:tcPrChange>
          </w:tcPr>
          <w:p w14:paraId="1CEF027D"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Change w:id="2668" w:author="ANA-AN00" w:date="2021-07-30T14:33:00Z">
              <w:tcPr>
                <w:tcW w:w="1596" w:type="dxa"/>
              </w:tcPr>
            </w:tcPrChange>
          </w:tcPr>
          <w:p w14:paraId="183F2F2F" w14:textId="77777777" w:rsidR="00B62D5E" w:rsidRDefault="00FC177C">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Change w:id="2669" w:author="ANA-AN00" w:date="2021-07-30T14:33:00Z">
              <w:tcPr>
                <w:tcW w:w="1596" w:type="dxa"/>
              </w:tcPr>
            </w:tcPrChange>
          </w:tcPr>
          <w:p w14:paraId="4B01D346" w14:textId="77777777" w:rsidR="00B62D5E" w:rsidRDefault="00FC177C">
            <w:pPr>
              <w:cnfStyle w:val="100000000000" w:firstRow="1" w:lastRow="0" w:firstColumn="0" w:lastColumn="0" w:oddVBand="0" w:evenVBand="0" w:oddHBand="0" w:evenHBand="0" w:firstRowFirstColumn="0" w:firstRowLastColumn="0" w:lastRowFirstColumn="0" w:lastRowLastColumn="0"/>
            </w:pPr>
            <w:r>
              <w:t>Win a lot (6)</w:t>
            </w:r>
          </w:p>
        </w:tc>
      </w:tr>
      <w:tr w:rsidR="00B62D5E" w14:paraId="405C2B73" w14:textId="77777777" w:rsidTr="00B62D5E">
        <w:tc>
          <w:tcPr>
            <w:tcW w:w="1596" w:type="dxa"/>
            <w:tcPrChange w:id="2670" w:author="ANA-AN00" w:date="2021-07-30T14:33:00Z">
              <w:tcPr>
                <w:tcW w:w="1596" w:type="dxa"/>
                <w:tcBorders>
                  <w:right w:val="single" w:sz="4" w:space="0" w:color="BFBFBF"/>
                </w:tcBorders>
              </w:tcPr>
            </w:tcPrChange>
          </w:tcPr>
          <w:p w14:paraId="137DB112" w14:textId="77777777" w:rsidR="00B62D5E" w:rsidRDefault="00FC177C">
            <w:pPr>
              <w:keepNext/>
            </w:pPr>
            <w:r>
              <w:t xml:space="preserve">Low-income earners (1) </w:t>
            </w:r>
          </w:p>
        </w:tc>
        <w:tc>
          <w:tcPr>
            <w:tcW w:w="1596" w:type="dxa"/>
            <w:tcPrChange w:id="2671" w:author="ANA-AN00" w:date="2021-07-30T14:33:00Z">
              <w:tcPr>
                <w:tcW w:w="1596" w:type="dxa"/>
              </w:tcPr>
            </w:tcPrChange>
          </w:tcPr>
          <w:p w14:paraId="57FEB004" w14:textId="77777777" w:rsidR="00B62D5E" w:rsidRDefault="00B62D5E">
            <w:pPr>
              <w:pStyle w:val="ListParagraph"/>
              <w:keepNext/>
              <w:numPr>
                <w:ilvl w:val="0"/>
                <w:numId w:val="3"/>
              </w:numPr>
              <w:pPrChange w:id="2672" w:author="ANA-AN00" w:date="2021-07-30T14:33:00Z">
                <w:pPr>
                  <w:pStyle w:val="ListParagraph"/>
                  <w:keepNext/>
                  <w:numPr>
                    <w:numId w:val="6"/>
                  </w:numPr>
                  <w:spacing w:before="120"/>
                  <w:ind w:left="360"/>
                </w:pPr>
              </w:pPrChange>
            </w:pPr>
          </w:p>
        </w:tc>
        <w:tc>
          <w:tcPr>
            <w:tcW w:w="1596" w:type="dxa"/>
            <w:tcPrChange w:id="2673" w:author="ANA-AN00" w:date="2021-07-30T14:33:00Z">
              <w:tcPr>
                <w:tcW w:w="1596" w:type="dxa"/>
              </w:tcPr>
            </w:tcPrChange>
          </w:tcPr>
          <w:p w14:paraId="60B3774C" w14:textId="77777777" w:rsidR="00B62D5E" w:rsidRDefault="00B62D5E">
            <w:pPr>
              <w:pStyle w:val="ListParagraph"/>
              <w:keepNext/>
              <w:numPr>
                <w:ilvl w:val="0"/>
                <w:numId w:val="3"/>
              </w:numPr>
              <w:pPrChange w:id="2674" w:author="ANA-AN00" w:date="2021-07-30T14:33:00Z">
                <w:pPr>
                  <w:pStyle w:val="ListParagraph"/>
                  <w:keepNext/>
                  <w:numPr>
                    <w:numId w:val="6"/>
                  </w:numPr>
                  <w:spacing w:before="120"/>
                  <w:ind w:left="360"/>
                </w:pPr>
              </w:pPrChange>
            </w:pPr>
          </w:p>
        </w:tc>
        <w:tc>
          <w:tcPr>
            <w:tcW w:w="1596" w:type="dxa"/>
            <w:tcPrChange w:id="2675" w:author="ANA-AN00" w:date="2021-07-30T14:33:00Z">
              <w:tcPr>
                <w:tcW w:w="1596" w:type="dxa"/>
              </w:tcPr>
            </w:tcPrChange>
          </w:tcPr>
          <w:p w14:paraId="5FF48363" w14:textId="77777777" w:rsidR="00B62D5E" w:rsidRDefault="00B62D5E">
            <w:pPr>
              <w:pStyle w:val="ListParagraph"/>
              <w:keepNext/>
              <w:numPr>
                <w:ilvl w:val="0"/>
                <w:numId w:val="3"/>
              </w:numPr>
              <w:pPrChange w:id="2676" w:author="ANA-AN00" w:date="2021-07-30T14:33:00Z">
                <w:pPr>
                  <w:pStyle w:val="ListParagraph"/>
                  <w:keepNext/>
                  <w:numPr>
                    <w:numId w:val="6"/>
                  </w:numPr>
                  <w:spacing w:before="120"/>
                  <w:ind w:left="360"/>
                </w:pPr>
              </w:pPrChange>
            </w:pPr>
          </w:p>
        </w:tc>
        <w:tc>
          <w:tcPr>
            <w:tcW w:w="1596" w:type="dxa"/>
            <w:tcPrChange w:id="2677" w:author="ANA-AN00" w:date="2021-07-30T14:33:00Z">
              <w:tcPr>
                <w:tcW w:w="1596" w:type="dxa"/>
              </w:tcPr>
            </w:tcPrChange>
          </w:tcPr>
          <w:p w14:paraId="42615291" w14:textId="77777777" w:rsidR="00B62D5E" w:rsidRDefault="00B62D5E">
            <w:pPr>
              <w:pStyle w:val="ListParagraph"/>
              <w:keepNext/>
              <w:numPr>
                <w:ilvl w:val="0"/>
                <w:numId w:val="3"/>
              </w:numPr>
              <w:pPrChange w:id="2678" w:author="ANA-AN00" w:date="2021-07-30T14:33:00Z">
                <w:pPr>
                  <w:pStyle w:val="ListParagraph"/>
                  <w:keepNext/>
                  <w:numPr>
                    <w:numId w:val="6"/>
                  </w:numPr>
                  <w:spacing w:before="120"/>
                  <w:ind w:left="360"/>
                </w:pPr>
              </w:pPrChange>
            </w:pPr>
          </w:p>
        </w:tc>
        <w:tc>
          <w:tcPr>
            <w:tcW w:w="1596" w:type="dxa"/>
            <w:tcPrChange w:id="2679" w:author="ANA-AN00" w:date="2021-07-30T14:33:00Z">
              <w:tcPr>
                <w:tcW w:w="1596" w:type="dxa"/>
              </w:tcPr>
            </w:tcPrChange>
          </w:tcPr>
          <w:p w14:paraId="2AA96A35" w14:textId="77777777" w:rsidR="00B62D5E" w:rsidRDefault="00B62D5E">
            <w:pPr>
              <w:pStyle w:val="ListParagraph"/>
              <w:keepNext/>
              <w:numPr>
                <w:ilvl w:val="0"/>
                <w:numId w:val="3"/>
              </w:numPr>
              <w:pPrChange w:id="2680" w:author="ANA-AN00" w:date="2021-07-30T14:33:00Z">
                <w:pPr>
                  <w:pStyle w:val="ListParagraph"/>
                  <w:keepNext/>
                  <w:numPr>
                    <w:numId w:val="6"/>
                  </w:numPr>
                  <w:spacing w:before="120"/>
                  <w:ind w:left="360"/>
                </w:pPr>
              </w:pPrChange>
            </w:pPr>
          </w:p>
        </w:tc>
      </w:tr>
      <w:tr w:rsidR="00B62D5E" w14:paraId="5ACE9DE6" w14:textId="77777777" w:rsidTr="00B62D5E">
        <w:tc>
          <w:tcPr>
            <w:tcW w:w="1596" w:type="dxa"/>
            <w:tcPrChange w:id="2681" w:author="ANA-AN00" w:date="2021-07-30T14:33:00Z">
              <w:tcPr>
                <w:tcW w:w="1596" w:type="dxa"/>
                <w:tcBorders>
                  <w:right w:val="single" w:sz="4" w:space="0" w:color="BFBFBF"/>
                </w:tcBorders>
              </w:tcPr>
            </w:tcPrChange>
          </w:tcPr>
          <w:p w14:paraId="2AFBBD76" w14:textId="77777777" w:rsidR="00B62D5E" w:rsidRDefault="00FC177C">
            <w:pPr>
              <w:keepNext/>
            </w:pPr>
            <w:r>
              <w:t xml:space="preserve">The middle class (2) </w:t>
            </w:r>
          </w:p>
        </w:tc>
        <w:tc>
          <w:tcPr>
            <w:tcW w:w="1596" w:type="dxa"/>
            <w:tcPrChange w:id="2682" w:author="ANA-AN00" w:date="2021-07-30T14:33:00Z">
              <w:tcPr>
                <w:tcW w:w="1596" w:type="dxa"/>
              </w:tcPr>
            </w:tcPrChange>
          </w:tcPr>
          <w:p w14:paraId="16A013D0" w14:textId="77777777" w:rsidR="00B62D5E" w:rsidRDefault="00B62D5E">
            <w:pPr>
              <w:pStyle w:val="ListParagraph"/>
              <w:keepNext/>
              <w:numPr>
                <w:ilvl w:val="0"/>
                <w:numId w:val="3"/>
              </w:numPr>
              <w:pPrChange w:id="2683" w:author="ANA-AN00" w:date="2021-07-30T14:33:00Z">
                <w:pPr>
                  <w:pStyle w:val="ListParagraph"/>
                  <w:keepNext/>
                  <w:numPr>
                    <w:numId w:val="6"/>
                  </w:numPr>
                  <w:spacing w:before="120"/>
                  <w:ind w:left="360"/>
                </w:pPr>
              </w:pPrChange>
            </w:pPr>
          </w:p>
        </w:tc>
        <w:tc>
          <w:tcPr>
            <w:tcW w:w="1596" w:type="dxa"/>
            <w:tcPrChange w:id="2684" w:author="ANA-AN00" w:date="2021-07-30T14:33:00Z">
              <w:tcPr>
                <w:tcW w:w="1596" w:type="dxa"/>
              </w:tcPr>
            </w:tcPrChange>
          </w:tcPr>
          <w:p w14:paraId="1624D208" w14:textId="77777777" w:rsidR="00B62D5E" w:rsidRDefault="00B62D5E">
            <w:pPr>
              <w:pStyle w:val="ListParagraph"/>
              <w:keepNext/>
              <w:numPr>
                <w:ilvl w:val="0"/>
                <w:numId w:val="3"/>
              </w:numPr>
              <w:pPrChange w:id="2685" w:author="ANA-AN00" w:date="2021-07-30T14:33:00Z">
                <w:pPr>
                  <w:pStyle w:val="ListParagraph"/>
                  <w:keepNext/>
                  <w:numPr>
                    <w:numId w:val="6"/>
                  </w:numPr>
                  <w:spacing w:before="120"/>
                  <w:ind w:left="360"/>
                </w:pPr>
              </w:pPrChange>
            </w:pPr>
          </w:p>
        </w:tc>
        <w:tc>
          <w:tcPr>
            <w:tcW w:w="1596" w:type="dxa"/>
            <w:tcPrChange w:id="2686" w:author="ANA-AN00" w:date="2021-07-30T14:33:00Z">
              <w:tcPr>
                <w:tcW w:w="1596" w:type="dxa"/>
              </w:tcPr>
            </w:tcPrChange>
          </w:tcPr>
          <w:p w14:paraId="1D9A2A9D" w14:textId="77777777" w:rsidR="00B62D5E" w:rsidRDefault="00B62D5E">
            <w:pPr>
              <w:pStyle w:val="ListParagraph"/>
              <w:keepNext/>
              <w:numPr>
                <w:ilvl w:val="0"/>
                <w:numId w:val="3"/>
              </w:numPr>
              <w:pPrChange w:id="2687" w:author="ANA-AN00" w:date="2021-07-30T14:33:00Z">
                <w:pPr>
                  <w:pStyle w:val="ListParagraph"/>
                  <w:keepNext/>
                  <w:numPr>
                    <w:numId w:val="6"/>
                  </w:numPr>
                  <w:spacing w:before="120"/>
                  <w:ind w:left="360"/>
                </w:pPr>
              </w:pPrChange>
            </w:pPr>
          </w:p>
        </w:tc>
        <w:tc>
          <w:tcPr>
            <w:tcW w:w="1596" w:type="dxa"/>
            <w:tcPrChange w:id="2688" w:author="ANA-AN00" w:date="2021-07-30T14:33:00Z">
              <w:tcPr>
                <w:tcW w:w="1596" w:type="dxa"/>
              </w:tcPr>
            </w:tcPrChange>
          </w:tcPr>
          <w:p w14:paraId="3E619B3B" w14:textId="77777777" w:rsidR="00B62D5E" w:rsidRDefault="00B62D5E">
            <w:pPr>
              <w:pStyle w:val="ListParagraph"/>
              <w:keepNext/>
              <w:numPr>
                <w:ilvl w:val="0"/>
                <w:numId w:val="3"/>
              </w:numPr>
              <w:pPrChange w:id="2689" w:author="ANA-AN00" w:date="2021-07-30T14:33:00Z">
                <w:pPr>
                  <w:pStyle w:val="ListParagraph"/>
                  <w:keepNext/>
                  <w:numPr>
                    <w:numId w:val="6"/>
                  </w:numPr>
                  <w:spacing w:before="120"/>
                  <w:ind w:left="360"/>
                </w:pPr>
              </w:pPrChange>
            </w:pPr>
          </w:p>
        </w:tc>
        <w:tc>
          <w:tcPr>
            <w:tcW w:w="1596" w:type="dxa"/>
            <w:tcPrChange w:id="2690" w:author="ANA-AN00" w:date="2021-07-30T14:33:00Z">
              <w:tcPr>
                <w:tcW w:w="1596" w:type="dxa"/>
              </w:tcPr>
            </w:tcPrChange>
          </w:tcPr>
          <w:p w14:paraId="418D0A3D" w14:textId="77777777" w:rsidR="00B62D5E" w:rsidRDefault="00B62D5E">
            <w:pPr>
              <w:pStyle w:val="ListParagraph"/>
              <w:keepNext/>
              <w:numPr>
                <w:ilvl w:val="0"/>
                <w:numId w:val="3"/>
              </w:numPr>
              <w:pPrChange w:id="2691" w:author="ANA-AN00" w:date="2021-07-30T14:33:00Z">
                <w:pPr>
                  <w:pStyle w:val="ListParagraph"/>
                  <w:keepNext/>
                  <w:numPr>
                    <w:numId w:val="6"/>
                  </w:numPr>
                  <w:spacing w:before="120"/>
                  <w:ind w:left="360"/>
                </w:pPr>
              </w:pPrChange>
            </w:pPr>
          </w:p>
        </w:tc>
      </w:tr>
      <w:tr w:rsidR="00B62D5E" w14:paraId="5A8C638F" w14:textId="77777777" w:rsidTr="00B62D5E">
        <w:tc>
          <w:tcPr>
            <w:tcW w:w="1596" w:type="dxa"/>
            <w:tcPrChange w:id="2692" w:author="ANA-AN00" w:date="2021-07-30T14:33:00Z">
              <w:tcPr>
                <w:tcW w:w="1596" w:type="dxa"/>
                <w:tcBorders>
                  <w:right w:val="single" w:sz="4" w:space="0" w:color="BFBFBF"/>
                </w:tcBorders>
              </w:tcPr>
            </w:tcPrChange>
          </w:tcPr>
          <w:p w14:paraId="438C754B" w14:textId="77777777" w:rsidR="00B62D5E" w:rsidRDefault="00FC177C">
            <w:pPr>
              <w:keepNext/>
            </w:pPr>
            <w:r>
              <w:t xml:space="preserve">High-income earners (3) </w:t>
            </w:r>
          </w:p>
        </w:tc>
        <w:tc>
          <w:tcPr>
            <w:tcW w:w="1596" w:type="dxa"/>
            <w:tcPrChange w:id="2693" w:author="ANA-AN00" w:date="2021-07-30T14:33:00Z">
              <w:tcPr>
                <w:tcW w:w="1596" w:type="dxa"/>
              </w:tcPr>
            </w:tcPrChange>
          </w:tcPr>
          <w:p w14:paraId="7E7C97EF" w14:textId="77777777" w:rsidR="00B62D5E" w:rsidRDefault="00B62D5E">
            <w:pPr>
              <w:pStyle w:val="ListParagraph"/>
              <w:keepNext/>
              <w:numPr>
                <w:ilvl w:val="0"/>
                <w:numId w:val="3"/>
              </w:numPr>
              <w:pPrChange w:id="2694" w:author="ANA-AN00" w:date="2021-07-30T14:33:00Z">
                <w:pPr>
                  <w:pStyle w:val="ListParagraph"/>
                  <w:keepNext/>
                  <w:numPr>
                    <w:numId w:val="6"/>
                  </w:numPr>
                  <w:spacing w:before="120"/>
                  <w:ind w:left="360"/>
                </w:pPr>
              </w:pPrChange>
            </w:pPr>
          </w:p>
        </w:tc>
        <w:tc>
          <w:tcPr>
            <w:tcW w:w="1596" w:type="dxa"/>
            <w:tcPrChange w:id="2695" w:author="ANA-AN00" w:date="2021-07-30T14:33:00Z">
              <w:tcPr>
                <w:tcW w:w="1596" w:type="dxa"/>
              </w:tcPr>
            </w:tcPrChange>
          </w:tcPr>
          <w:p w14:paraId="0CDD95ED" w14:textId="77777777" w:rsidR="00B62D5E" w:rsidRDefault="00B62D5E">
            <w:pPr>
              <w:pStyle w:val="ListParagraph"/>
              <w:keepNext/>
              <w:numPr>
                <w:ilvl w:val="0"/>
                <w:numId w:val="3"/>
              </w:numPr>
              <w:pPrChange w:id="2696" w:author="ANA-AN00" w:date="2021-07-30T14:33:00Z">
                <w:pPr>
                  <w:pStyle w:val="ListParagraph"/>
                  <w:keepNext/>
                  <w:numPr>
                    <w:numId w:val="6"/>
                  </w:numPr>
                  <w:spacing w:before="120"/>
                  <w:ind w:left="360"/>
                </w:pPr>
              </w:pPrChange>
            </w:pPr>
          </w:p>
        </w:tc>
        <w:tc>
          <w:tcPr>
            <w:tcW w:w="1596" w:type="dxa"/>
            <w:tcPrChange w:id="2697" w:author="ANA-AN00" w:date="2021-07-30T14:33:00Z">
              <w:tcPr>
                <w:tcW w:w="1596" w:type="dxa"/>
              </w:tcPr>
            </w:tcPrChange>
          </w:tcPr>
          <w:p w14:paraId="2BCD605E" w14:textId="77777777" w:rsidR="00B62D5E" w:rsidRDefault="00B62D5E">
            <w:pPr>
              <w:pStyle w:val="ListParagraph"/>
              <w:keepNext/>
              <w:numPr>
                <w:ilvl w:val="0"/>
                <w:numId w:val="3"/>
              </w:numPr>
              <w:pPrChange w:id="2698" w:author="ANA-AN00" w:date="2021-07-30T14:33:00Z">
                <w:pPr>
                  <w:pStyle w:val="ListParagraph"/>
                  <w:keepNext/>
                  <w:numPr>
                    <w:numId w:val="6"/>
                  </w:numPr>
                  <w:spacing w:before="120"/>
                  <w:ind w:left="360"/>
                </w:pPr>
              </w:pPrChange>
            </w:pPr>
          </w:p>
        </w:tc>
        <w:tc>
          <w:tcPr>
            <w:tcW w:w="1596" w:type="dxa"/>
            <w:tcPrChange w:id="2699" w:author="ANA-AN00" w:date="2021-07-30T14:33:00Z">
              <w:tcPr>
                <w:tcW w:w="1596" w:type="dxa"/>
              </w:tcPr>
            </w:tcPrChange>
          </w:tcPr>
          <w:p w14:paraId="00F6C3A1" w14:textId="77777777" w:rsidR="00B62D5E" w:rsidRDefault="00B62D5E">
            <w:pPr>
              <w:pStyle w:val="ListParagraph"/>
              <w:keepNext/>
              <w:numPr>
                <w:ilvl w:val="0"/>
                <w:numId w:val="3"/>
              </w:numPr>
              <w:pPrChange w:id="2700" w:author="ANA-AN00" w:date="2021-07-30T14:33:00Z">
                <w:pPr>
                  <w:pStyle w:val="ListParagraph"/>
                  <w:keepNext/>
                  <w:numPr>
                    <w:numId w:val="6"/>
                  </w:numPr>
                  <w:spacing w:before="120"/>
                  <w:ind w:left="360"/>
                </w:pPr>
              </w:pPrChange>
            </w:pPr>
          </w:p>
        </w:tc>
        <w:tc>
          <w:tcPr>
            <w:tcW w:w="1596" w:type="dxa"/>
            <w:tcPrChange w:id="2701" w:author="ANA-AN00" w:date="2021-07-30T14:33:00Z">
              <w:tcPr>
                <w:tcW w:w="1596" w:type="dxa"/>
              </w:tcPr>
            </w:tcPrChange>
          </w:tcPr>
          <w:p w14:paraId="15BBA3EC" w14:textId="77777777" w:rsidR="00B62D5E" w:rsidRDefault="00B62D5E">
            <w:pPr>
              <w:pStyle w:val="ListParagraph"/>
              <w:keepNext/>
              <w:numPr>
                <w:ilvl w:val="0"/>
                <w:numId w:val="3"/>
              </w:numPr>
              <w:pPrChange w:id="2702" w:author="ANA-AN00" w:date="2021-07-30T14:33:00Z">
                <w:pPr>
                  <w:pStyle w:val="ListParagraph"/>
                  <w:keepNext/>
                  <w:numPr>
                    <w:numId w:val="6"/>
                  </w:numPr>
                  <w:spacing w:before="120"/>
                  <w:ind w:left="360"/>
                </w:pPr>
              </w:pPrChange>
            </w:pPr>
          </w:p>
        </w:tc>
      </w:tr>
      <w:tr w:rsidR="00B62D5E" w14:paraId="4938AA15" w14:textId="77777777" w:rsidTr="00B62D5E">
        <w:tc>
          <w:tcPr>
            <w:tcW w:w="1596" w:type="dxa"/>
            <w:tcPrChange w:id="2703" w:author="ANA-AN00" w:date="2021-07-30T14:33:00Z">
              <w:tcPr>
                <w:tcW w:w="1596" w:type="dxa"/>
                <w:tcBorders>
                  <w:right w:val="single" w:sz="4" w:space="0" w:color="BFBFBF"/>
                </w:tcBorders>
              </w:tcPr>
            </w:tcPrChange>
          </w:tcPr>
          <w:p w14:paraId="56D44D96" w14:textId="77777777" w:rsidR="00B62D5E" w:rsidRDefault="00FC177C">
            <w:pPr>
              <w:keepNext/>
            </w:pPr>
            <w:r>
              <w:t xml:space="preserve">Those living in rural areas (4) </w:t>
            </w:r>
          </w:p>
        </w:tc>
        <w:tc>
          <w:tcPr>
            <w:tcW w:w="1596" w:type="dxa"/>
            <w:tcPrChange w:id="2704" w:author="ANA-AN00" w:date="2021-07-30T14:33:00Z">
              <w:tcPr>
                <w:tcW w:w="1596" w:type="dxa"/>
              </w:tcPr>
            </w:tcPrChange>
          </w:tcPr>
          <w:p w14:paraId="29B1538D" w14:textId="77777777" w:rsidR="00B62D5E" w:rsidRDefault="00B62D5E">
            <w:pPr>
              <w:pStyle w:val="ListParagraph"/>
              <w:keepNext/>
              <w:numPr>
                <w:ilvl w:val="0"/>
                <w:numId w:val="3"/>
              </w:numPr>
              <w:pPrChange w:id="2705" w:author="ANA-AN00" w:date="2021-07-30T14:33:00Z">
                <w:pPr>
                  <w:pStyle w:val="ListParagraph"/>
                  <w:keepNext/>
                  <w:numPr>
                    <w:numId w:val="6"/>
                  </w:numPr>
                  <w:spacing w:before="120"/>
                  <w:ind w:left="360"/>
                </w:pPr>
              </w:pPrChange>
            </w:pPr>
          </w:p>
        </w:tc>
        <w:tc>
          <w:tcPr>
            <w:tcW w:w="1596" w:type="dxa"/>
            <w:tcPrChange w:id="2706" w:author="ANA-AN00" w:date="2021-07-30T14:33:00Z">
              <w:tcPr>
                <w:tcW w:w="1596" w:type="dxa"/>
              </w:tcPr>
            </w:tcPrChange>
          </w:tcPr>
          <w:p w14:paraId="12DF1CD2" w14:textId="77777777" w:rsidR="00B62D5E" w:rsidRDefault="00B62D5E">
            <w:pPr>
              <w:pStyle w:val="ListParagraph"/>
              <w:keepNext/>
              <w:numPr>
                <w:ilvl w:val="0"/>
                <w:numId w:val="3"/>
              </w:numPr>
              <w:pPrChange w:id="2707" w:author="ANA-AN00" w:date="2021-07-30T14:33:00Z">
                <w:pPr>
                  <w:pStyle w:val="ListParagraph"/>
                  <w:keepNext/>
                  <w:numPr>
                    <w:numId w:val="6"/>
                  </w:numPr>
                  <w:spacing w:before="120"/>
                  <w:ind w:left="360"/>
                </w:pPr>
              </w:pPrChange>
            </w:pPr>
          </w:p>
        </w:tc>
        <w:tc>
          <w:tcPr>
            <w:tcW w:w="1596" w:type="dxa"/>
            <w:tcPrChange w:id="2708" w:author="ANA-AN00" w:date="2021-07-30T14:33:00Z">
              <w:tcPr>
                <w:tcW w:w="1596" w:type="dxa"/>
              </w:tcPr>
            </w:tcPrChange>
          </w:tcPr>
          <w:p w14:paraId="14615A8A" w14:textId="77777777" w:rsidR="00B62D5E" w:rsidRDefault="00B62D5E">
            <w:pPr>
              <w:pStyle w:val="ListParagraph"/>
              <w:keepNext/>
              <w:numPr>
                <w:ilvl w:val="0"/>
                <w:numId w:val="3"/>
              </w:numPr>
              <w:pPrChange w:id="2709" w:author="ANA-AN00" w:date="2021-07-30T14:33:00Z">
                <w:pPr>
                  <w:pStyle w:val="ListParagraph"/>
                  <w:keepNext/>
                  <w:numPr>
                    <w:numId w:val="6"/>
                  </w:numPr>
                  <w:spacing w:before="120"/>
                  <w:ind w:left="360"/>
                </w:pPr>
              </w:pPrChange>
            </w:pPr>
          </w:p>
        </w:tc>
        <w:tc>
          <w:tcPr>
            <w:tcW w:w="1596" w:type="dxa"/>
            <w:tcPrChange w:id="2710" w:author="ANA-AN00" w:date="2021-07-30T14:33:00Z">
              <w:tcPr>
                <w:tcW w:w="1596" w:type="dxa"/>
              </w:tcPr>
            </w:tcPrChange>
          </w:tcPr>
          <w:p w14:paraId="75DB2716" w14:textId="77777777" w:rsidR="00B62D5E" w:rsidRDefault="00B62D5E">
            <w:pPr>
              <w:pStyle w:val="ListParagraph"/>
              <w:keepNext/>
              <w:numPr>
                <w:ilvl w:val="0"/>
                <w:numId w:val="3"/>
              </w:numPr>
              <w:pPrChange w:id="2711" w:author="ANA-AN00" w:date="2021-07-30T14:33:00Z">
                <w:pPr>
                  <w:pStyle w:val="ListParagraph"/>
                  <w:keepNext/>
                  <w:numPr>
                    <w:numId w:val="6"/>
                  </w:numPr>
                  <w:spacing w:before="120"/>
                  <w:ind w:left="360"/>
                </w:pPr>
              </w:pPrChange>
            </w:pPr>
          </w:p>
        </w:tc>
        <w:tc>
          <w:tcPr>
            <w:tcW w:w="1596" w:type="dxa"/>
            <w:tcPrChange w:id="2712" w:author="ANA-AN00" w:date="2021-07-30T14:33:00Z">
              <w:tcPr>
                <w:tcW w:w="1596" w:type="dxa"/>
              </w:tcPr>
            </w:tcPrChange>
          </w:tcPr>
          <w:p w14:paraId="737777B7" w14:textId="77777777" w:rsidR="00B62D5E" w:rsidRDefault="00B62D5E">
            <w:pPr>
              <w:pStyle w:val="ListParagraph"/>
              <w:keepNext/>
              <w:numPr>
                <w:ilvl w:val="0"/>
                <w:numId w:val="3"/>
              </w:numPr>
              <w:pPrChange w:id="2713" w:author="ANA-AN00" w:date="2021-07-30T14:33:00Z">
                <w:pPr>
                  <w:pStyle w:val="ListParagraph"/>
                  <w:keepNext/>
                  <w:numPr>
                    <w:numId w:val="6"/>
                  </w:numPr>
                  <w:spacing w:before="120"/>
                  <w:ind w:left="360"/>
                </w:pPr>
              </w:pPrChange>
            </w:pPr>
          </w:p>
        </w:tc>
      </w:tr>
    </w:tbl>
    <w:p w14:paraId="1DE1B22F" w14:textId="77777777" w:rsidR="00B62D5E" w:rsidRDefault="00B62D5E"/>
    <w:p w14:paraId="767D84A5" w14:textId="77777777" w:rsidR="00B62D5E" w:rsidRDefault="00B62D5E"/>
    <w:p w14:paraId="4856AA66" w14:textId="77777777" w:rsidR="00B62D5E" w:rsidRDefault="00FC177C">
      <w:pPr>
        <w:keepNext/>
      </w:pPr>
      <w:r>
        <w:t xml:space="preserve">Q17.4 </w:t>
      </w:r>
      <w:r>
        <w:t>在您看来，在碳税及现金补贴措施下，以下群体会有获益还是损失？</w:t>
      </w:r>
    </w:p>
    <w:tbl>
      <w:tblPr>
        <w:tblStyle w:val="QQuestionTable"/>
        <w:tblW w:w="0" w:type="auto"/>
        <w:tblLook w:val="0460" w:firstRow="1" w:lastRow="1" w:firstColumn="0" w:lastColumn="0" w:noHBand="0" w:noVBand="1"/>
        <w:tblPrChange w:id="2714"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2715">
          <w:tblGrid>
            <w:gridCol w:w="1596"/>
            <w:gridCol w:w="1596"/>
            <w:gridCol w:w="1596"/>
            <w:gridCol w:w="1596"/>
            <w:gridCol w:w="1596"/>
            <w:gridCol w:w="1596"/>
          </w:tblGrid>
        </w:tblGridChange>
      </w:tblGrid>
      <w:tr w:rsidR="00B62D5E" w14:paraId="5A4EDB70"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716" w:author="ANA-AN00" w:date="2021-07-30T14:33:00Z">
              <w:tcPr>
                <w:tcW w:w="1596" w:type="dxa"/>
                <w:tcBorders>
                  <w:right w:val="single" w:sz="4" w:space="0" w:color="BFBFBF"/>
                </w:tcBorders>
              </w:tcPr>
            </w:tcPrChange>
          </w:tcPr>
          <w:p w14:paraId="3FD3D9A8"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717" w:author="ANA-AN00" w:date="2021-07-30T14:33:00Z">
              <w:tcPr>
                <w:tcW w:w="1596" w:type="dxa"/>
              </w:tcPr>
            </w:tcPrChange>
          </w:tcPr>
          <w:p w14:paraId="3D51CA43" w14:textId="77777777" w:rsidR="00B62D5E" w:rsidRDefault="00FC177C">
            <w:pPr>
              <w:cnfStyle w:val="100000000000" w:firstRow="1" w:lastRow="0" w:firstColumn="0" w:lastColumn="0" w:oddVBand="0" w:evenVBand="0" w:oddHBand="0" w:evenHBand="0" w:firstRowFirstColumn="0" w:firstRowLastColumn="0" w:lastRowFirstColumn="0" w:lastRowLastColumn="0"/>
            </w:pPr>
            <w:r>
              <w:t>损失很大</w:t>
            </w:r>
            <w:r>
              <w:t xml:space="preserve"> (1)</w:t>
            </w:r>
          </w:p>
        </w:tc>
        <w:tc>
          <w:tcPr>
            <w:tcW w:w="1596" w:type="dxa"/>
            <w:tcPrChange w:id="2718" w:author="ANA-AN00" w:date="2021-07-30T14:33:00Z">
              <w:tcPr>
                <w:tcW w:w="1596" w:type="dxa"/>
              </w:tcPr>
            </w:tcPrChange>
          </w:tcPr>
          <w:p w14:paraId="05C94A14" w14:textId="77777777" w:rsidR="00B62D5E" w:rsidRDefault="00FC177C">
            <w:pPr>
              <w:cnfStyle w:val="100000000000" w:firstRow="1" w:lastRow="0" w:firstColumn="0" w:lastColumn="0" w:oddVBand="0" w:evenVBand="0" w:oddHBand="0" w:evenHBand="0" w:firstRowFirstColumn="0" w:firstRowLastColumn="0" w:lastRowFirstColumn="0" w:lastRowLastColumn="0"/>
            </w:pPr>
            <w:r>
              <w:t>主要是损失</w:t>
            </w:r>
            <w:r>
              <w:t xml:space="preserve"> (2)</w:t>
            </w:r>
          </w:p>
        </w:tc>
        <w:tc>
          <w:tcPr>
            <w:tcW w:w="1596" w:type="dxa"/>
            <w:tcPrChange w:id="2719" w:author="ANA-AN00" w:date="2021-07-30T14:33:00Z">
              <w:tcPr>
                <w:tcW w:w="1596" w:type="dxa"/>
              </w:tcPr>
            </w:tcPrChange>
          </w:tcPr>
          <w:p w14:paraId="162B9DA9" w14:textId="77777777" w:rsidR="00B62D5E" w:rsidRDefault="00FC177C">
            <w:pPr>
              <w:cnfStyle w:val="100000000000" w:firstRow="1" w:lastRow="0" w:firstColumn="0" w:lastColumn="0" w:oddVBand="0" w:evenVBand="0" w:oddHBand="0" w:evenHBand="0" w:firstRowFirstColumn="0" w:firstRowLastColumn="0" w:lastRowFirstColumn="0" w:lastRowLastColumn="0"/>
            </w:pPr>
            <w:r>
              <w:t>既没有获益也没有损失</w:t>
            </w:r>
            <w:r>
              <w:t xml:space="preserve"> (3)</w:t>
            </w:r>
          </w:p>
        </w:tc>
        <w:tc>
          <w:tcPr>
            <w:tcW w:w="1596" w:type="dxa"/>
            <w:tcPrChange w:id="2720" w:author="ANA-AN00" w:date="2021-07-30T14:33:00Z">
              <w:tcPr>
                <w:tcW w:w="1596" w:type="dxa"/>
              </w:tcPr>
            </w:tcPrChange>
          </w:tcPr>
          <w:p w14:paraId="224C1F4F" w14:textId="77777777" w:rsidR="00B62D5E" w:rsidRDefault="00FC177C">
            <w:pPr>
              <w:cnfStyle w:val="100000000000" w:firstRow="1" w:lastRow="0" w:firstColumn="0" w:lastColumn="0" w:oddVBand="0" w:evenVBand="0" w:oddHBand="0" w:evenHBand="0" w:firstRowFirstColumn="0" w:firstRowLastColumn="0" w:lastRowFirstColumn="0" w:lastRowLastColumn="0"/>
            </w:pPr>
            <w:r>
              <w:t>主要是获益</w:t>
            </w:r>
            <w:r>
              <w:t xml:space="preserve"> (5)</w:t>
            </w:r>
          </w:p>
        </w:tc>
        <w:tc>
          <w:tcPr>
            <w:tcW w:w="1596" w:type="dxa"/>
            <w:tcPrChange w:id="2721" w:author="ANA-AN00" w:date="2021-07-30T14:33:00Z">
              <w:tcPr>
                <w:tcW w:w="1596" w:type="dxa"/>
              </w:tcPr>
            </w:tcPrChange>
          </w:tcPr>
          <w:p w14:paraId="5D59D50A" w14:textId="77777777" w:rsidR="00B62D5E" w:rsidRDefault="00FC177C">
            <w:pPr>
              <w:cnfStyle w:val="100000000000" w:firstRow="1" w:lastRow="0" w:firstColumn="0" w:lastColumn="0" w:oddVBand="0" w:evenVBand="0" w:oddHBand="0" w:evenHBand="0" w:firstRowFirstColumn="0" w:firstRowLastColumn="0" w:lastRowFirstColumn="0" w:lastRowLastColumn="0"/>
            </w:pPr>
            <w:r>
              <w:t>获益很大</w:t>
            </w:r>
            <w:r>
              <w:t xml:space="preserve"> (6)</w:t>
            </w:r>
          </w:p>
        </w:tc>
      </w:tr>
      <w:tr w:rsidR="00B62D5E" w14:paraId="2E620680" w14:textId="77777777" w:rsidTr="00B62D5E">
        <w:tc>
          <w:tcPr>
            <w:tcW w:w="1596" w:type="dxa"/>
            <w:tcPrChange w:id="2722" w:author="ANA-AN00" w:date="2021-07-30T14:33:00Z">
              <w:tcPr>
                <w:tcW w:w="1596" w:type="dxa"/>
                <w:tcBorders>
                  <w:right w:val="single" w:sz="4" w:space="0" w:color="BFBFBF"/>
                </w:tcBorders>
              </w:tcPr>
            </w:tcPrChange>
          </w:tcPr>
          <w:p w14:paraId="1E454CBA" w14:textId="77777777" w:rsidR="00B62D5E" w:rsidRDefault="00FC177C">
            <w:pPr>
              <w:keepNext/>
            </w:pPr>
            <w:r>
              <w:t>低收入者</w:t>
            </w:r>
            <w:r>
              <w:t xml:space="preserve"> (1) </w:t>
            </w:r>
          </w:p>
        </w:tc>
        <w:tc>
          <w:tcPr>
            <w:tcW w:w="1596" w:type="dxa"/>
            <w:tcPrChange w:id="2723" w:author="ANA-AN00" w:date="2021-07-30T14:33:00Z">
              <w:tcPr>
                <w:tcW w:w="1596" w:type="dxa"/>
              </w:tcPr>
            </w:tcPrChange>
          </w:tcPr>
          <w:p w14:paraId="639D4AC5" w14:textId="77777777" w:rsidR="00B62D5E" w:rsidRDefault="00B62D5E">
            <w:pPr>
              <w:pStyle w:val="ListParagraph"/>
              <w:keepNext/>
              <w:numPr>
                <w:ilvl w:val="0"/>
                <w:numId w:val="3"/>
              </w:numPr>
              <w:pPrChange w:id="2724" w:author="ANA-AN00" w:date="2021-07-30T14:33:00Z">
                <w:pPr>
                  <w:pStyle w:val="ListParagraph"/>
                  <w:keepNext/>
                  <w:numPr>
                    <w:numId w:val="6"/>
                  </w:numPr>
                  <w:spacing w:before="120"/>
                  <w:ind w:left="360"/>
                </w:pPr>
              </w:pPrChange>
            </w:pPr>
          </w:p>
        </w:tc>
        <w:tc>
          <w:tcPr>
            <w:tcW w:w="1596" w:type="dxa"/>
            <w:tcPrChange w:id="2725" w:author="ANA-AN00" w:date="2021-07-30T14:33:00Z">
              <w:tcPr>
                <w:tcW w:w="1596" w:type="dxa"/>
              </w:tcPr>
            </w:tcPrChange>
          </w:tcPr>
          <w:p w14:paraId="244A412F" w14:textId="77777777" w:rsidR="00B62D5E" w:rsidRDefault="00B62D5E">
            <w:pPr>
              <w:pStyle w:val="ListParagraph"/>
              <w:keepNext/>
              <w:numPr>
                <w:ilvl w:val="0"/>
                <w:numId w:val="3"/>
              </w:numPr>
              <w:pPrChange w:id="2726" w:author="ANA-AN00" w:date="2021-07-30T14:33:00Z">
                <w:pPr>
                  <w:pStyle w:val="ListParagraph"/>
                  <w:keepNext/>
                  <w:numPr>
                    <w:numId w:val="6"/>
                  </w:numPr>
                  <w:spacing w:before="120"/>
                  <w:ind w:left="360"/>
                </w:pPr>
              </w:pPrChange>
            </w:pPr>
          </w:p>
        </w:tc>
        <w:tc>
          <w:tcPr>
            <w:tcW w:w="1596" w:type="dxa"/>
            <w:tcPrChange w:id="2727" w:author="ANA-AN00" w:date="2021-07-30T14:33:00Z">
              <w:tcPr>
                <w:tcW w:w="1596" w:type="dxa"/>
              </w:tcPr>
            </w:tcPrChange>
          </w:tcPr>
          <w:p w14:paraId="4FB364D7" w14:textId="77777777" w:rsidR="00B62D5E" w:rsidRDefault="00B62D5E">
            <w:pPr>
              <w:pStyle w:val="ListParagraph"/>
              <w:keepNext/>
              <w:numPr>
                <w:ilvl w:val="0"/>
                <w:numId w:val="3"/>
              </w:numPr>
              <w:pPrChange w:id="2728" w:author="ANA-AN00" w:date="2021-07-30T14:33:00Z">
                <w:pPr>
                  <w:pStyle w:val="ListParagraph"/>
                  <w:keepNext/>
                  <w:numPr>
                    <w:numId w:val="6"/>
                  </w:numPr>
                  <w:spacing w:before="120"/>
                  <w:ind w:left="360"/>
                </w:pPr>
              </w:pPrChange>
            </w:pPr>
          </w:p>
        </w:tc>
        <w:tc>
          <w:tcPr>
            <w:tcW w:w="1596" w:type="dxa"/>
            <w:tcPrChange w:id="2729" w:author="ANA-AN00" w:date="2021-07-30T14:33:00Z">
              <w:tcPr>
                <w:tcW w:w="1596" w:type="dxa"/>
              </w:tcPr>
            </w:tcPrChange>
          </w:tcPr>
          <w:p w14:paraId="303071DC" w14:textId="77777777" w:rsidR="00B62D5E" w:rsidRDefault="00B62D5E">
            <w:pPr>
              <w:pStyle w:val="ListParagraph"/>
              <w:keepNext/>
              <w:numPr>
                <w:ilvl w:val="0"/>
                <w:numId w:val="3"/>
              </w:numPr>
              <w:pPrChange w:id="2730" w:author="ANA-AN00" w:date="2021-07-30T14:33:00Z">
                <w:pPr>
                  <w:pStyle w:val="ListParagraph"/>
                  <w:keepNext/>
                  <w:numPr>
                    <w:numId w:val="6"/>
                  </w:numPr>
                  <w:spacing w:before="120"/>
                  <w:ind w:left="360"/>
                </w:pPr>
              </w:pPrChange>
            </w:pPr>
          </w:p>
        </w:tc>
        <w:tc>
          <w:tcPr>
            <w:tcW w:w="1596" w:type="dxa"/>
            <w:tcPrChange w:id="2731" w:author="ANA-AN00" w:date="2021-07-30T14:33:00Z">
              <w:tcPr>
                <w:tcW w:w="1596" w:type="dxa"/>
              </w:tcPr>
            </w:tcPrChange>
          </w:tcPr>
          <w:p w14:paraId="4D8CD206" w14:textId="77777777" w:rsidR="00B62D5E" w:rsidRDefault="00B62D5E">
            <w:pPr>
              <w:pStyle w:val="ListParagraph"/>
              <w:keepNext/>
              <w:numPr>
                <w:ilvl w:val="0"/>
                <w:numId w:val="3"/>
              </w:numPr>
              <w:pPrChange w:id="2732" w:author="ANA-AN00" w:date="2021-07-30T14:33:00Z">
                <w:pPr>
                  <w:pStyle w:val="ListParagraph"/>
                  <w:keepNext/>
                  <w:numPr>
                    <w:numId w:val="6"/>
                  </w:numPr>
                  <w:spacing w:before="120"/>
                  <w:ind w:left="360"/>
                </w:pPr>
              </w:pPrChange>
            </w:pPr>
          </w:p>
        </w:tc>
      </w:tr>
      <w:tr w:rsidR="00B62D5E" w14:paraId="6FEC1A99" w14:textId="77777777" w:rsidTr="00B62D5E">
        <w:tc>
          <w:tcPr>
            <w:tcW w:w="1596" w:type="dxa"/>
            <w:tcPrChange w:id="2733" w:author="ANA-AN00" w:date="2021-07-30T14:33:00Z">
              <w:tcPr>
                <w:tcW w:w="1596" w:type="dxa"/>
                <w:tcBorders>
                  <w:right w:val="single" w:sz="4" w:space="0" w:color="BFBFBF"/>
                </w:tcBorders>
              </w:tcPr>
            </w:tcPrChange>
          </w:tcPr>
          <w:p w14:paraId="01A01992" w14:textId="77777777" w:rsidR="00B62D5E" w:rsidRDefault="00FC177C">
            <w:pPr>
              <w:keepNext/>
            </w:pPr>
            <w:r>
              <w:t>中收入者</w:t>
            </w:r>
            <w:r>
              <w:t xml:space="preserve"> (2) </w:t>
            </w:r>
          </w:p>
        </w:tc>
        <w:tc>
          <w:tcPr>
            <w:tcW w:w="1596" w:type="dxa"/>
            <w:tcPrChange w:id="2734" w:author="ANA-AN00" w:date="2021-07-30T14:33:00Z">
              <w:tcPr>
                <w:tcW w:w="1596" w:type="dxa"/>
              </w:tcPr>
            </w:tcPrChange>
          </w:tcPr>
          <w:p w14:paraId="7601AAEF" w14:textId="77777777" w:rsidR="00B62D5E" w:rsidRDefault="00B62D5E">
            <w:pPr>
              <w:pStyle w:val="ListParagraph"/>
              <w:keepNext/>
              <w:numPr>
                <w:ilvl w:val="0"/>
                <w:numId w:val="3"/>
              </w:numPr>
              <w:pPrChange w:id="2735" w:author="ANA-AN00" w:date="2021-07-30T14:33:00Z">
                <w:pPr>
                  <w:pStyle w:val="ListParagraph"/>
                  <w:keepNext/>
                  <w:numPr>
                    <w:numId w:val="6"/>
                  </w:numPr>
                  <w:spacing w:before="120"/>
                  <w:ind w:left="360"/>
                </w:pPr>
              </w:pPrChange>
            </w:pPr>
          </w:p>
        </w:tc>
        <w:tc>
          <w:tcPr>
            <w:tcW w:w="1596" w:type="dxa"/>
            <w:tcPrChange w:id="2736" w:author="ANA-AN00" w:date="2021-07-30T14:33:00Z">
              <w:tcPr>
                <w:tcW w:w="1596" w:type="dxa"/>
              </w:tcPr>
            </w:tcPrChange>
          </w:tcPr>
          <w:p w14:paraId="39079C2B" w14:textId="77777777" w:rsidR="00B62D5E" w:rsidRDefault="00B62D5E">
            <w:pPr>
              <w:pStyle w:val="ListParagraph"/>
              <w:keepNext/>
              <w:numPr>
                <w:ilvl w:val="0"/>
                <w:numId w:val="3"/>
              </w:numPr>
              <w:pPrChange w:id="2737" w:author="ANA-AN00" w:date="2021-07-30T14:33:00Z">
                <w:pPr>
                  <w:pStyle w:val="ListParagraph"/>
                  <w:keepNext/>
                  <w:numPr>
                    <w:numId w:val="6"/>
                  </w:numPr>
                  <w:spacing w:before="120"/>
                  <w:ind w:left="360"/>
                </w:pPr>
              </w:pPrChange>
            </w:pPr>
          </w:p>
        </w:tc>
        <w:tc>
          <w:tcPr>
            <w:tcW w:w="1596" w:type="dxa"/>
            <w:tcPrChange w:id="2738" w:author="ANA-AN00" w:date="2021-07-30T14:33:00Z">
              <w:tcPr>
                <w:tcW w:w="1596" w:type="dxa"/>
              </w:tcPr>
            </w:tcPrChange>
          </w:tcPr>
          <w:p w14:paraId="73FF010C" w14:textId="77777777" w:rsidR="00B62D5E" w:rsidRDefault="00B62D5E">
            <w:pPr>
              <w:pStyle w:val="ListParagraph"/>
              <w:keepNext/>
              <w:numPr>
                <w:ilvl w:val="0"/>
                <w:numId w:val="3"/>
              </w:numPr>
              <w:pPrChange w:id="2739" w:author="ANA-AN00" w:date="2021-07-30T14:33:00Z">
                <w:pPr>
                  <w:pStyle w:val="ListParagraph"/>
                  <w:keepNext/>
                  <w:numPr>
                    <w:numId w:val="6"/>
                  </w:numPr>
                  <w:spacing w:before="120"/>
                  <w:ind w:left="360"/>
                </w:pPr>
              </w:pPrChange>
            </w:pPr>
          </w:p>
        </w:tc>
        <w:tc>
          <w:tcPr>
            <w:tcW w:w="1596" w:type="dxa"/>
            <w:tcPrChange w:id="2740" w:author="ANA-AN00" w:date="2021-07-30T14:33:00Z">
              <w:tcPr>
                <w:tcW w:w="1596" w:type="dxa"/>
              </w:tcPr>
            </w:tcPrChange>
          </w:tcPr>
          <w:p w14:paraId="18D82AFD" w14:textId="77777777" w:rsidR="00B62D5E" w:rsidRDefault="00B62D5E">
            <w:pPr>
              <w:pStyle w:val="ListParagraph"/>
              <w:keepNext/>
              <w:numPr>
                <w:ilvl w:val="0"/>
                <w:numId w:val="3"/>
              </w:numPr>
              <w:pPrChange w:id="2741" w:author="ANA-AN00" w:date="2021-07-30T14:33:00Z">
                <w:pPr>
                  <w:pStyle w:val="ListParagraph"/>
                  <w:keepNext/>
                  <w:numPr>
                    <w:numId w:val="6"/>
                  </w:numPr>
                  <w:spacing w:before="120"/>
                  <w:ind w:left="360"/>
                </w:pPr>
              </w:pPrChange>
            </w:pPr>
          </w:p>
        </w:tc>
        <w:tc>
          <w:tcPr>
            <w:tcW w:w="1596" w:type="dxa"/>
            <w:tcPrChange w:id="2742" w:author="ANA-AN00" w:date="2021-07-30T14:33:00Z">
              <w:tcPr>
                <w:tcW w:w="1596" w:type="dxa"/>
              </w:tcPr>
            </w:tcPrChange>
          </w:tcPr>
          <w:p w14:paraId="37F5E8AE" w14:textId="77777777" w:rsidR="00B62D5E" w:rsidRDefault="00B62D5E">
            <w:pPr>
              <w:pStyle w:val="ListParagraph"/>
              <w:keepNext/>
              <w:numPr>
                <w:ilvl w:val="0"/>
                <w:numId w:val="3"/>
              </w:numPr>
              <w:pPrChange w:id="2743" w:author="ANA-AN00" w:date="2021-07-30T14:33:00Z">
                <w:pPr>
                  <w:pStyle w:val="ListParagraph"/>
                  <w:keepNext/>
                  <w:numPr>
                    <w:numId w:val="6"/>
                  </w:numPr>
                  <w:spacing w:before="120"/>
                  <w:ind w:left="360"/>
                </w:pPr>
              </w:pPrChange>
            </w:pPr>
          </w:p>
        </w:tc>
      </w:tr>
      <w:tr w:rsidR="00B62D5E" w14:paraId="4FF85B99" w14:textId="77777777" w:rsidTr="00B62D5E">
        <w:tc>
          <w:tcPr>
            <w:tcW w:w="1596" w:type="dxa"/>
            <w:tcPrChange w:id="2744" w:author="ANA-AN00" w:date="2021-07-30T14:33:00Z">
              <w:tcPr>
                <w:tcW w:w="1596" w:type="dxa"/>
                <w:tcBorders>
                  <w:right w:val="single" w:sz="4" w:space="0" w:color="BFBFBF"/>
                </w:tcBorders>
              </w:tcPr>
            </w:tcPrChange>
          </w:tcPr>
          <w:p w14:paraId="4FC5530C" w14:textId="77777777" w:rsidR="00B62D5E" w:rsidRDefault="00FC177C">
            <w:pPr>
              <w:keepNext/>
            </w:pPr>
            <w:r>
              <w:t>高收入者</w:t>
            </w:r>
            <w:r>
              <w:t xml:space="preserve"> (3) </w:t>
            </w:r>
          </w:p>
        </w:tc>
        <w:tc>
          <w:tcPr>
            <w:tcW w:w="1596" w:type="dxa"/>
            <w:tcPrChange w:id="2745" w:author="ANA-AN00" w:date="2021-07-30T14:33:00Z">
              <w:tcPr>
                <w:tcW w:w="1596" w:type="dxa"/>
              </w:tcPr>
            </w:tcPrChange>
          </w:tcPr>
          <w:p w14:paraId="600FC9C0" w14:textId="77777777" w:rsidR="00B62D5E" w:rsidRDefault="00B62D5E">
            <w:pPr>
              <w:pStyle w:val="ListParagraph"/>
              <w:keepNext/>
              <w:numPr>
                <w:ilvl w:val="0"/>
                <w:numId w:val="3"/>
              </w:numPr>
              <w:pPrChange w:id="2746" w:author="ANA-AN00" w:date="2021-07-30T14:33:00Z">
                <w:pPr>
                  <w:pStyle w:val="ListParagraph"/>
                  <w:keepNext/>
                  <w:numPr>
                    <w:numId w:val="6"/>
                  </w:numPr>
                  <w:spacing w:before="120"/>
                  <w:ind w:left="360"/>
                </w:pPr>
              </w:pPrChange>
            </w:pPr>
          </w:p>
        </w:tc>
        <w:tc>
          <w:tcPr>
            <w:tcW w:w="1596" w:type="dxa"/>
            <w:tcPrChange w:id="2747" w:author="ANA-AN00" w:date="2021-07-30T14:33:00Z">
              <w:tcPr>
                <w:tcW w:w="1596" w:type="dxa"/>
              </w:tcPr>
            </w:tcPrChange>
          </w:tcPr>
          <w:p w14:paraId="58BBB526" w14:textId="77777777" w:rsidR="00B62D5E" w:rsidRDefault="00B62D5E">
            <w:pPr>
              <w:pStyle w:val="ListParagraph"/>
              <w:keepNext/>
              <w:numPr>
                <w:ilvl w:val="0"/>
                <w:numId w:val="3"/>
              </w:numPr>
              <w:pPrChange w:id="2748" w:author="ANA-AN00" w:date="2021-07-30T14:33:00Z">
                <w:pPr>
                  <w:pStyle w:val="ListParagraph"/>
                  <w:keepNext/>
                  <w:numPr>
                    <w:numId w:val="6"/>
                  </w:numPr>
                  <w:spacing w:before="120"/>
                  <w:ind w:left="360"/>
                </w:pPr>
              </w:pPrChange>
            </w:pPr>
          </w:p>
        </w:tc>
        <w:tc>
          <w:tcPr>
            <w:tcW w:w="1596" w:type="dxa"/>
            <w:tcPrChange w:id="2749" w:author="ANA-AN00" w:date="2021-07-30T14:33:00Z">
              <w:tcPr>
                <w:tcW w:w="1596" w:type="dxa"/>
              </w:tcPr>
            </w:tcPrChange>
          </w:tcPr>
          <w:p w14:paraId="342149F3" w14:textId="77777777" w:rsidR="00B62D5E" w:rsidRDefault="00B62D5E">
            <w:pPr>
              <w:pStyle w:val="ListParagraph"/>
              <w:keepNext/>
              <w:numPr>
                <w:ilvl w:val="0"/>
                <w:numId w:val="3"/>
              </w:numPr>
              <w:pPrChange w:id="2750" w:author="ANA-AN00" w:date="2021-07-30T14:33:00Z">
                <w:pPr>
                  <w:pStyle w:val="ListParagraph"/>
                  <w:keepNext/>
                  <w:numPr>
                    <w:numId w:val="6"/>
                  </w:numPr>
                  <w:spacing w:before="120"/>
                  <w:ind w:left="360"/>
                </w:pPr>
              </w:pPrChange>
            </w:pPr>
          </w:p>
        </w:tc>
        <w:tc>
          <w:tcPr>
            <w:tcW w:w="1596" w:type="dxa"/>
            <w:tcPrChange w:id="2751" w:author="ANA-AN00" w:date="2021-07-30T14:33:00Z">
              <w:tcPr>
                <w:tcW w:w="1596" w:type="dxa"/>
              </w:tcPr>
            </w:tcPrChange>
          </w:tcPr>
          <w:p w14:paraId="7C1EAC44" w14:textId="77777777" w:rsidR="00B62D5E" w:rsidRDefault="00B62D5E">
            <w:pPr>
              <w:pStyle w:val="ListParagraph"/>
              <w:keepNext/>
              <w:numPr>
                <w:ilvl w:val="0"/>
                <w:numId w:val="3"/>
              </w:numPr>
              <w:pPrChange w:id="2752" w:author="ANA-AN00" w:date="2021-07-30T14:33:00Z">
                <w:pPr>
                  <w:pStyle w:val="ListParagraph"/>
                  <w:keepNext/>
                  <w:numPr>
                    <w:numId w:val="6"/>
                  </w:numPr>
                  <w:spacing w:before="120"/>
                  <w:ind w:left="360"/>
                </w:pPr>
              </w:pPrChange>
            </w:pPr>
          </w:p>
        </w:tc>
        <w:tc>
          <w:tcPr>
            <w:tcW w:w="1596" w:type="dxa"/>
            <w:tcPrChange w:id="2753" w:author="ANA-AN00" w:date="2021-07-30T14:33:00Z">
              <w:tcPr>
                <w:tcW w:w="1596" w:type="dxa"/>
              </w:tcPr>
            </w:tcPrChange>
          </w:tcPr>
          <w:p w14:paraId="3FC3A75C" w14:textId="77777777" w:rsidR="00B62D5E" w:rsidRDefault="00B62D5E">
            <w:pPr>
              <w:pStyle w:val="ListParagraph"/>
              <w:keepNext/>
              <w:numPr>
                <w:ilvl w:val="0"/>
                <w:numId w:val="3"/>
              </w:numPr>
              <w:pPrChange w:id="2754" w:author="ANA-AN00" w:date="2021-07-30T14:33:00Z">
                <w:pPr>
                  <w:pStyle w:val="ListParagraph"/>
                  <w:keepNext/>
                  <w:numPr>
                    <w:numId w:val="6"/>
                  </w:numPr>
                  <w:spacing w:before="120"/>
                  <w:ind w:left="360"/>
                </w:pPr>
              </w:pPrChange>
            </w:pPr>
          </w:p>
        </w:tc>
      </w:tr>
      <w:tr w:rsidR="00B62D5E" w14:paraId="16DB8238" w14:textId="77777777" w:rsidTr="00B62D5E">
        <w:tc>
          <w:tcPr>
            <w:tcW w:w="1596" w:type="dxa"/>
            <w:tcPrChange w:id="2755" w:author="ANA-AN00" w:date="2021-07-30T14:33:00Z">
              <w:tcPr>
                <w:tcW w:w="1596" w:type="dxa"/>
                <w:tcBorders>
                  <w:right w:val="single" w:sz="4" w:space="0" w:color="BFBFBF"/>
                </w:tcBorders>
              </w:tcPr>
            </w:tcPrChange>
          </w:tcPr>
          <w:p w14:paraId="05DEDAFF" w14:textId="77777777" w:rsidR="00B62D5E" w:rsidRDefault="00FC177C">
            <w:pPr>
              <w:keepNext/>
            </w:pPr>
            <w:r>
              <w:t>生活在农村的人</w:t>
            </w:r>
            <w:r>
              <w:t xml:space="preserve"> (4) </w:t>
            </w:r>
          </w:p>
        </w:tc>
        <w:tc>
          <w:tcPr>
            <w:tcW w:w="1596" w:type="dxa"/>
            <w:tcPrChange w:id="2756" w:author="ANA-AN00" w:date="2021-07-30T14:33:00Z">
              <w:tcPr>
                <w:tcW w:w="1596" w:type="dxa"/>
              </w:tcPr>
            </w:tcPrChange>
          </w:tcPr>
          <w:p w14:paraId="51841704" w14:textId="77777777" w:rsidR="00B62D5E" w:rsidRDefault="00B62D5E">
            <w:pPr>
              <w:pStyle w:val="ListParagraph"/>
              <w:keepNext/>
              <w:numPr>
                <w:ilvl w:val="0"/>
                <w:numId w:val="3"/>
              </w:numPr>
              <w:pPrChange w:id="2757" w:author="ANA-AN00" w:date="2021-07-30T14:33:00Z">
                <w:pPr>
                  <w:pStyle w:val="ListParagraph"/>
                  <w:keepNext/>
                  <w:numPr>
                    <w:numId w:val="6"/>
                  </w:numPr>
                  <w:spacing w:before="120"/>
                  <w:ind w:left="360"/>
                </w:pPr>
              </w:pPrChange>
            </w:pPr>
          </w:p>
        </w:tc>
        <w:tc>
          <w:tcPr>
            <w:tcW w:w="1596" w:type="dxa"/>
            <w:tcPrChange w:id="2758" w:author="ANA-AN00" w:date="2021-07-30T14:33:00Z">
              <w:tcPr>
                <w:tcW w:w="1596" w:type="dxa"/>
              </w:tcPr>
            </w:tcPrChange>
          </w:tcPr>
          <w:p w14:paraId="5373DF00" w14:textId="77777777" w:rsidR="00B62D5E" w:rsidRDefault="00B62D5E">
            <w:pPr>
              <w:pStyle w:val="ListParagraph"/>
              <w:keepNext/>
              <w:numPr>
                <w:ilvl w:val="0"/>
                <w:numId w:val="3"/>
              </w:numPr>
              <w:pPrChange w:id="2759" w:author="ANA-AN00" w:date="2021-07-30T14:33:00Z">
                <w:pPr>
                  <w:pStyle w:val="ListParagraph"/>
                  <w:keepNext/>
                  <w:numPr>
                    <w:numId w:val="6"/>
                  </w:numPr>
                  <w:spacing w:before="120"/>
                  <w:ind w:left="360"/>
                </w:pPr>
              </w:pPrChange>
            </w:pPr>
          </w:p>
        </w:tc>
        <w:tc>
          <w:tcPr>
            <w:tcW w:w="1596" w:type="dxa"/>
            <w:tcPrChange w:id="2760" w:author="ANA-AN00" w:date="2021-07-30T14:33:00Z">
              <w:tcPr>
                <w:tcW w:w="1596" w:type="dxa"/>
              </w:tcPr>
            </w:tcPrChange>
          </w:tcPr>
          <w:p w14:paraId="1F3EE815" w14:textId="77777777" w:rsidR="00B62D5E" w:rsidRDefault="00B62D5E">
            <w:pPr>
              <w:pStyle w:val="ListParagraph"/>
              <w:keepNext/>
              <w:numPr>
                <w:ilvl w:val="0"/>
                <w:numId w:val="3"/>
              </w:numPr>
              <w:pPrChange w:id="2761" w:author="ANA-AN00" w:date="2021-07-30T14:33:00Z">
                <w:pPr>
                  <w:pStyle w:val="ListParagraph"/>
                  <w:keepNext/>
                  <w:numPr>
                    <w:numId w:val="6"/>
                  </w:numPr>
                  <w:spacing w:before="120"/>
                  <w:ind w:left="360"/>
                </w:pPr>
              </w:pPrChange>
            </w:pPr>
          </w:p>
        </w:tc>
        <w:tc>
          <w:tcPr>
            <w:tcW w:w="1596" w:type="dxa"/>
            <w:tcPrChange w:id="2762" w:author="ANA-AN00" w:date="2021-07-30T14:33:00Z">
              <w:tcPr>
                <w:tcW w:w="1596" w:type="dxa"/>
              </w:tcPr>
            </w:tcPrChange>
          </w:tcPr>
          <w:p w14:paraId="4B5A2261" w14:textId="77777777" w:rsidR="00B62D5E" w:rsidRDefault="00B62D5E">
            <w:pPr>
              <w:pStyle w:val="ListParagraph"/>
              <w:keepNext/>
              <w:numPr>
                <w:ilvl w:val="0"/>
                <w:numId w:val="3"/>
              </w:numPr>
              <w:pPrChange w:id="2763" w:author="ANA-AN00" w:date="2021-07-30T14:33:00Z">
                <w:pPr>
                  <w:pStyle w:val="ListParagraph"/>
                  <w:keepNext/>
                  <w:numPr>
                    <w:numId w:val="6"/>
                  </w:numPr>
                  <w:spacing w:before="120"/>
                  <w:ind w:left="360"/>
                </w:pPr>
              </w:pPrChange>
            </w:pPr>
          </w:p>
        </w:tc>
        <w:tc>
          <w:tcPr>
            <w:tcW w:w="1596" w:type="dxa"/>
            <w:tcPrChange w:id="2764" w:author="ANA-AN00" w:date="2021-07-30T14:33:00Z">
              <w:tcPr>
                <w:tcW w:w="1596" w:type="dxa"/>
              </w:tcPr>
            </w:tcPrChange>
          </w:tcPr>
          <w:p w14:paraId="5BE5B848" w14:textId="77777777" w:rsidR="00B62D5E" w:rsidRDefault="00B62D5E">
            <w:pPr>
              <w:pStyle w:val="ListParagraph"/>
              <w:keepNext/>
              <w:numPr>
                <w:ilvl w:val="0"/>
                <w:numId w:val="3"/>
              </w:numPr>
              <w:pPrChange w:id="2765" w:author="ANA-AN00" w:date="2021-07-30T14:33:00Z">
                <w:pPr>
                  <w:pStyle w:val="ListParagraph"/>
                  <w:keepNext/>
                  <w:numPr>
                    <w:numId w:val="6"/>
                  </w:numPr>
                  <w:spacing w:before="120"/>
                  <w:ind w:left="360"/>
                </w:pPr>
              </w:pPrChange>
            </w:pPr>
          </w:p>
        </w:tc>
      </w:tr>
    </w:tbl>
    <w:p w14:paraId="7E1F4C92" w14:textId="77777777" w:rsidR="00B62D5E" w:rsidRDefault="00B62D5E"/>
    <w:p w14:paraId="11C98004" w14:textId="77777777" w:rsidR="00B62D5E" w:rsidRDefault="00B62D5E"/>
    <w:p w14:paraId="7A40E068" w14:textId="77777777" w:rsidR="00B62D5E" w:rsidRDefault="00B62D5E">
      <w:pPr>
        <w:pStyle w:val="QuestionSeparator"/>
      </w:pPr>
    </w:p>
    <w:p w14:paraId="25EDF683" w14:textId="77777777" w:rsidR="00B62D5E" w:rsidRDefault="00B62D5E"/>
    <w:p w14:paraId="3516B577" w14:textId="77777777" w:rsidR="00B62D5E" w:rsidRDefault="00FC177C">
      <w:pPr>
        <w:keepNext/>
      </w:pPr>
      <w:r>
        <w:lastRenderedPageBreak/>
        <w:t xml:space="preserve">Q17.5 Do you think that your household would win or lose financially under a carbon tax with cash </w:t>
      </w:r>
      <w:r>
        <w:t>transfers?</w:t>
      </w:r>
    </w:p>
    <w:p w14:paraId="433C60B6" w14:textId="77777777" w:rsidR="00B62D5E" w:rsidRDefault="00FC177C">
      <w:pPr>
        <w:pStyle w:val="ListParagraph"/>
        <w:keepNext/>
        <w:numPr>
          <w:ilvl w:val="0"/>
          <w:numId w:val="3"/>
        </w:numPr>
        <w:pPrChange w:id="2766" w:author="ANA-AN00" w:date="2021-07-30T14:33:00Z">
          <w:pPr>
            <w:pStyle w:val="ListParagraph"/>
            <w:keepNext/>
            <w:numPr>
              <w:numId w:val="6"/>
            </w:numPr>
            <w:spacing w:before="120" w:line="240" w:lineRule="auto"/>
            <w:ind w:left="360"/>
          </w:pPr>
        </w:pPrChange>
      </w:pPr>
      <w:r>
        <w:t xml:space="preserve">Lose a lot  (1) </w:t>
      </w:r>
    </w:p>
    <w:p w14:paraId="7E56EEB8" w14:textId="77777777" w:rsidR="00B62D5E" w:rsidRDefault="00FC177C">
      <w:pPr>
        <w:pStyle w:val="ListParagraph"/>
        <w:keepNext/>
        <w:numPr>
          <w:ilvl w:val="0"/>
          <w:numId w:val="3"/>
        </w:numPr>
        <w:pPrChange w:id="2767" w:author="ANA-AN00" w:date="2021-07-30T14:33:00Z">
          <w:pPr>
            <w:pStyle w:val="ListParagraph"/>
            <w:keepNext/>
            <w:numPr>
              <w:numId w:val="6"/>
            </w:numPr>
            <w:spacing w:before="120" w:line="240" w:lineRule="auto"/>
            <w:ind w:left="360"/>
          </w:pPr>
        </w:pPrChange>
      </w:pPr>
      <w:r>
        <w:t xml:space="preserve">Mostly lose  (5) </w:t>
      </w:r>
    </w:p>
    <w:p w14:paraId="6811096B" w14:textId="77777777" w:rsidR="00B62D5E" w:rsidRDefault="00FC177C">
      <w:pPr>
        <w:pStyle w:val="ListParagraph"/>
        <w:keepNext/>
        <w:numPr>
          <w:ilvl w:val="0"/>
          <w:numId w:val="3"/>
        </w:numPr>
        <w:pPrChange w:id="2768" w:author="ANA-AN00" w:date="2021-07-30T14:33:00Z">
          <w:pPr>
            <w:pStyle w:val="ListParagraph"/>
            <w:keepNext/>
            <w:numPr>
              <w:numId w:val="6"/>
            </w:numPr>
            <w:spacing w:before="120" w:line="240" w:lineRule="auto"/>
            <w:ind w:left="360"/>
          </w:pPr>
        </w:pPrChange>
      </w:pPr>
      <w:r>
        <w:t xml:space="preserve">Neither win nor lose  (6) </w:t>
      </w:r>
    </w:p>
    <w:p w14:paraId="70A34262" w14:textId="77777777" w:rsidR="00B62D5E" w:rsidRDefault="00FC177C">
      <w:pPr>
        <w:pStyle w:val="ListParagraph"/>
        <w:keepNext/>
        <w:numPr>
          <w:ilvl w:val="0"/>
          <w:numId w:val="3"/>
        </w:numPr>
        <w:pPrChange w:id="2769" w:author="ANA-AN00" w:date="2021-07-30T14:33:00Z">
          <w:pPr>
            <w:pStyle w:val="ListParagraph"/>
            <w:keepNext/>
            <w:numPr>
              <w:numId w:val="6"/>
            </w:numPr>
            <w:spacing w:before="120" w:line="240" w:lineRule="auto"/>
            <w:ind w:left="360"/>
          </w:pPr>
        </w:pPrChange>
      </w:pPr>
      <w:r>
        <w:t xml:space="preserve">Mostly win  (7) </w:t>
      </w:r>
    </w:p>
    <w:p w14:paraId="423694C0" w14:textId="77777777" w:rsidR="00B62D5E" w:rsidRDefault="00FC177C">
      <w:pPr>
        <w:pStyle w:val="ListParagraph"/>
        <w:keepNext/>
        <w:numPr>
          <w:ilvl w:val="0"/>
          <w:numId w:val="3"/>
        </w:numPr>
        <w:pPrChange w:id="2770" w:author="ANA-AN00" w:date="2021-07-30T14:33:00Z">
          <w:pPr>
            <w:pStyle w:val="ListParagraph"/>
            <w:keepNext/>
            <w:numPr>
              <w:numId w:val="6"/>
            </w:numPr>
            <w:spacing w:before="120" w:line="240" w:lineRule="auto"/>
            <w:ind w:left="360"/>
          </w:pPr>
        </w:pPrChange>
      </w:pPr>
      <w:r>
        <w:t xml:space="preserve">Win a lot  (8) </w:t>
      </w:r>
    </w:p>
    <w:p w14:paraId="42F55A00" w14:textId="77777777" w:rsidR="00B62D5E" w:rsidRDefault="00B62D5E"/>
    <w:p w14:paraId="598A7A14" w14:textId="77777777" w:rsidR="00B62D5E" w:rsidRDefault="00FC177C">
      <w:pPr>
        <w:keepNext/>
      </w:pPr>
      <w:r>
        <w:t xml:space="preserve">Q17.5 </w:t>
      </w:r>
      <w:r>
        <w:t>您认为在碳税及现金补贴措施下，您的家庭在经济上会有获益还是损失？</w:t>
      </w:r>
    </w:p>
    <w:p w14:paraId="307A476E" w14:textId="77777777" w:rsidR="00B62D5E" w:rsidRDefault="00FC177C">
      <w:pPr>
        <w:pStyle w:val="ListParagraph"/>
        <w:keepNext/>
        <w:numPr>
          <w:ilvl w:val="0"/>
          <w:numId w:val="3"/>
        </w:numPr>
        <w:pPrChange w:id="2771" w:author="ANA-AN00" w:date="2021-07-30T14:33:00Z">
          <w:pPr>
            <w:pStyle w:val="ListParagraph"/>
            <w:keepNext/>
            <w:numPr>
              <w:numId w:val="6"/>
            </w:numPr>
            <w:spacing w:before="120" w:line="240" w:lineRule="auto"/>
            <w:ind w:left="360"/>
          </w:pPr>
        </w:pPrChange>
      </w:pPr>
      <w:r>
        <w:t>损失很大</w:t>
      </w:r>
      <w:r>
        <w:t xml:space="preserve">  (1) </w:t>
      </w:r>
    </w:p>
    <w:p w14:paraId="5E130B98" w14:textId="24B29D63" w:rsidR="00B62D5E" w:rsidRDefault="00FC177C">
      <w:pPr>
        <w:pStyle w:val="ListParagraph"/>
        <w:keepNext/>
        <w:numPr>
          <w:ilvl w:val="0"/>
          <w:numId w:val="3"/>
        </w:numPr>
        <w:pPrChange w:id="2772" w:author="ANA-AN00" w:date="2021-07-30T14:33:00Z">
          <w:pPr>
            <w:pStyle w:val="ListParagraph"/>
            <w:keepNext/>
            <w:numPr>
              <w:numId w:val="6"/>
            </w:numPr>
            <w:spacing w:before="120" w:line="240" w:lineRule="auto"/>
            <w:ind w:left="360"/>
          </w:pPr>
        </w:pPrChange>
      </w:pPr>
      <w:del w:id="2773" w:author="ANA-AN00" w:date="2021-07-30T14:33:00Z">
        <w:r>
          <w:delText>主</w:delText>
        </w:r>
        <w:r>
          <w:delText>要是损失</w:delText>
        </w:r>
      </w:del>
      <w:ins w:id="2774" w:author="ANA-AN00" w:date="2021-07-30T14:33:00Z">
        <w:r>
          <w:t>损失</w:t>
        </w:r>
        <w:r>
          <w:rPr>
            <w:rFonts w:hint="eastAsia"/>
            <w:lang w:eastAsia="zh-CN"/>
          </w:rPr>
          <w:t>大于获益</w:t>
        </w:r>
      </w:ins>
      <w:r>
        <w:t xml:space="preserve">  (5) </w:t>
      </w:r>
    </w:p>
    <w:p w14:paraId="1BB0AEBF" w14:textId="77777777" w:rsidR="00B62D5E" w:rsidRDefault="00FC177C">
      <w:pPr>
        <w:pStyle w:val="ListParagraph"/>
        <w:keepNext/>
        <w:numPr>
          <w:ilvl w:val="0"/>
          <w:numId w:val="3"/>
        </w:numPr>
        <w:pPrChange w:id="2775" w:author="ANA-AN00" w:date="2021-07-30T14:33:00Z">
          <w:pPr>
            <w:pStyle w:val="ListParagraph"/>
            <w:keepNext/>
            <w:numPr>
              <w:numId w:val="6"/>
            </w:numPr>
            <w:spacing w:before="120" w:line="240" w:lineRule="auto"/>
            <w:ind w:left="360"/>
          </w:pPr>
        </w:pPrChange>
      </w:pPr>
      <w:r>
        <w:t>既没有获益也没有损失</w:t>
      </w:r>
      <w:r>
        <w:t xml:space="preserve">  (6) </w:t>
      </w:r>
    </w:p>
    <w:p w14:paraId="642C97C5" w14:textId="734CA638" w:rsidR="00B62D5E" w:rsidRDefault="00FC177C">
      <w:pPr>
        <w:pStyle w:val="ListParagraph"/>
        <w:keepNext/>
        <w:numPr>
          <w:ilvl w:val="0"/>
          <w:numId w:val="3"/>
        </w:numPr>
        <w:pPrChange w:id="2776" w:author="ANA-AN00" w:date="2021-07-30T14:33:00Z">
          <w:pPr>
            <w:pStyle w:val="ListParagraph"/>
            <w:keepNext/>
            <w:numPr>
              <w:numId w:val="6"/>
            </w:numPr>
            <w:spacing w:before="120" w:line="240" w:lineRule="auto"/>
            <w:ind w:left="360"/>
          </w:pPr>
        </w:pPrChange>
      </w:pPr>
      <w:del w:id="2777" w:author="ANA-AN00" w:date="2021-07-30T14:33:00Z">
        <w:r>
          <w:delText>主要是获益</w:delText>
        </w:r>
      </w:del>
      <w:ins w:id="2778" w:author="ANA-AN00" w:date="2021-07-30T14:33:00Z">
        <w:r>
          <w:t>获益</w:t>
        </w:r>
        <w:r>
          <w:rPr>
            <w:rFonts w:hint="eastAsia"/>
            <w:lang w:eastAsia="zh-CN"/>
          </w:rPr>
          <w:t>大于损失</w:t>
        </w:r>
      </w:ins>
      <w:r>
        <w:t xml:space="preserve">  (7) </w:t>
      </w:r>
    </w:p>
    <w:p w14:paraId="1DC75E39" w14:textId="77777777" w:rsidR="00B62D5E" w:rsidRDefault="00FC177C">
      <w:pPr>
        <w:pStyle w:val="ListParagraph"/>
        <w:keepNext/>
        <w:numPr>
          <w:ilvl w:val="0"/>
          <w:numId w:val="3"/>
        </w:numPr>
        <w:pPrChange w:id="2779" w:author="ANA-AN00" w:date="2021-07-30T14:33:00Z">
          <w:pPr>
            <w:pStyle w:val="ListParagraph"/>
            <w:keepNext/>
            <w:numPr>
              <w:numId w:val="6"/>
            </w:numPr>
            <w:spacing w:before="120" w:line="240" w:lineRule="auto"/>
            <w:ind w:left="360"/>
          </w:pPr>
        </w:pPrChange>
      </w:pPr>
      <w:r>
        <w:t>获益很大</w:t>
      </w:r>
      <w:r>
        <w:t xml:space="preserve">  (8) </w:t>
      </w:r>
    </w:p>
    <w:p w14:paraId="04767BA4" w14:textId="77777777" w:rsidR="00B62D5E" w:rsidRDefault="00B62D5E"/>
    <w:p w14:paraId="5071E844" w14:textId="77777777" w:rsidR="00B62D5E" w:rsidRDefault="00B62D5E">
      <w:pPr>
        <w:pStyle w:val="QuestionSeparator"/>
      </w:pPr>
    </w:p>
    <w:p w14:paraId="3CE8608E" w14:textId="77777777" w:rsidR="00B62D5E" w:rsidRDefault="00B62D5E"/>
    <w:p w14:paraId="39CCF7FC" w14:textId="77777777" w:rsidR="00B62D5E" w:rsidRDefault="00FC177C">
      <w:pPr>
        <w:keepNext/>
      </w:pPr>
      <w:r>
        <w:t xml:space="preserve">Q17.7 Do you agree or disagree with the </w:t>
      </w:r>
      <w:r>
        <w:t>following statement: "A carbon tax with cash transfers is fair"?</w:t>
      </w:r>
    </w:p>
    <w:p w14:paraId="07525491" w14:textId="77777777" w:rsidR="00B62D5E" w:rsidRDefault="00FC177C">
      <w:pPr>
        <w:pStyle w:val="ListParagraph"/>
        <w:keepNext/>
        <w:numPr>
          <w:ilvl w:val="0"/>
          <w:numId w:val="3"/>
        </w:numPr>
        <w:pPrChange w:id="2780" w:author="ANA-AN00" w:date="2021-07-30T14:33:00Z">
          <w:pPr>
            <w:pStyle w:val="ListParagraph"/>
            <w:keepNext/>
            <w:numPr>
              <w:numId w:val="6"/>
            </w:numPr>
            <w:spacing w:before="120" w:line="240" w:lineRule="auto"/>
            <w:ind w:left="360"/>
          </w:pPr>
        </w:pPrChange>
      </w:pPr>
      <w:r>
        <w:t xml:space="preserve">Strongly disagree  (0) </w:t>
      </w:r>
    </w:p>
    <w:p w14:paraId="7C83063B" w14:textId="77777777" w:rsidR="00B62D5E" w:rsidRDefault="00FC177C">
      <w:pPr>
        <w:pStyle w:val="ListParagraph"/>
        <w:keepNext/>
        <w:numPr>
          <w:ilvl w:val="0"/>
          <w:numId w:val="3"/>
        </w:numPr>
        <w:pPrChange w:id="2781" w:author="ANA-AN00" w:date="2021-07-30T14:33:00Z">
          <w:pPr>
            <w:pStyle w:val="ListParagraph"/>
            <w:keepNext/>
            <w:numPr>
              <w:numId w:val="6"/>
            </w:numPr>
            <w:spacing w:before="120" w:line="240" w:lineRule="auto"/>
            <w:ind w:left="360"/>
          </w:pPr>
        </w:pPrChange>
      </w:pPr>
      <w:r>
        <w:t xml:space="preserve">Somewhat disagree  (1) </w:t>
      </w:r>
    </w:p>
    <w:p w14:paraId="4992F12E" w14:textId="77777777" w:rsidR="00B62D5E" w:rsidRDefault="00FC177C">
      <w:pPr>
        <w:pStyle w:val="ListParagraph"/>
        <w:keepNext/>
        <w:numPr>
          <w:ilvl w:val="0"/>
          <w:numId w:val="3"/>
        </w:numPr>
        <w:pPrChange w:id="2782" w:author="ANA-AN00" w:date="2021-07-30T14:33:00Z">
          <w:pPr>
            <w:pStyle w:val="ListParagraph"/>
            <w:keepNext/>
            <w:numPr>
              <w:numId w:val="6"/>
            </w:numPr>
            <w:spacing w:before="120" w:line="240" w:lineRule="auto"/>
            <w:ind w:left="360"/>
          </w:pPr>
        </w:pPrChange>
      </w:pPr>
      <w:r>
        <w:t xml:space="preserve">Neither agree nor disagree  (2) </w:t>
      </w:r>
    </w:p>
    <w:p w14:paraId="253B5358" w14:textId="77777777" w:rsidR="00B62D5E" w:rsidRDefault="00FC177C">
      <w:pPr>
        <w:pStyle w:val="ListParagraph"/>
        <w:keepNext/>
        <w:numPr>
          <w:ilvl w:val="0"/>
          <w:numId w:val="3"/>
        </w:numPr>
        <w:pPrChange w:id="2783" w:author="ANA-AN00" w:date="2021-07-30T14:33:00Z">
          <w:pPr>
            <w:pStyle w:val="ListParagraph"/>
            <w:keepNext/>
            <w:numPr>
              <w:numId w:val="6"/>
            </w:numPr>
            <w:spacing w:before="120" w:line="240" w:lineRule="auto"/>
            <w:ind w:left="360"/>
          </w:pPr>
        </w:pPrChange>
      </w:pPr>
      <w:r>
        <w:t xml:space="preserve">Somewhat agree  (3) </w:t>
      </w:r>
    </w:p>
    <w:p w14:paraId="6FF92471" w14:textId="77777777" w:rsidR="00B62D5E" w:rsidRDefault="00FC177C">
      <w:pPr>
        <w:pStyle w:val="ListParagraph"/>
        <w:keepNext/>
        <w:numPr>
          <w:ilvl w:val="0"/>
          <w:numId w:val="3"/>
        </w:numPr>
        <w:pPrChange w:id="2784" w:author="ANA-AN00" w:date="2021-07-30T14:33:00Z">
          <w:pPr>
            <w:pStyle w:val="ListParagraph"/>
            <w:keepNext/>
            <w:numPr>
              <w:numId w:val="6"/>
            </w:numPr>
            <w:spacing w:before="120" w:line="240" w:lineRule="auto"/>
            <w:ind w:left="360"/>
          </w:pPr>
        </w:pPrChange>
      </w:pPr>
      <w:r>
        <w:t xml:space="preserve">Strongly agree  (4) </w:t>
      </w:r>
    </w:p>
    <w:p w14:paraId="43F7FC36" w14:textId="77777777" w:rsidR="00B62D5E" w:rsidRDefault="00B62D5E"/>
    <w:p w14:paraId="1B937285" w14:textId="77777777" w:rsidR="00B62D5E" w:rsidRDefault="00FC177C">
      <w:pPr>
        <w:keepNext/>
      </w:pPr>
      <w:r>
        <w:lastRenderedPageBreak/>
        <w:t xml:space="preserve">Q17.7 </w:t>
      </w:r>
      <w:r>
        <w:t>您是否认同以下说法：</w:t>
      </w:r>
      <w:r>
        <w:t>“</w:t>
      </w:r>
      <w:r>
        <w:t>碳税及现金补贴措施是公平的</w:t>
      </w:r>
      <w:r>
        <w:t>”</w:t>
      </w:r>
      <w:r>
        <w:t>？</w:t>
      </w:r>
    </w:p>
    <w:p w14:paraId="029D1610" w14:textId="77777777" w:rsidR="00B62D5E" w:rsidRDefault="00FC177C">
      <w:pPr>
        <w:pStyle w:val="ListParagraph"/>
        <w:keepNext/>
        <w:numPr>
          <w:ilvl w:val="0"/>
          <w:numId w:val="3"/>
        </w:numPr>
        <w:pPrChange w:id="2785" w:author="ANA-AN00" w:date="2021-07-30T14:33:00Z">
          <w:pPr>
            <w:pStyle w:val="ListParagraph"/>
            <w:keepNext/>
            <w:numPr>
              <w:numId w:val="6"/>
            </w:numPr>
            <w:spacing w:before="120" w:line="240" w:lineRule="auto"/>
            <w:ind w:left="360"/>
          </w:pPr>
        </w:pPrChange>
      </w:pPr>
      <w:r>
        <w:t>非常不同意</w:t>
      </w:r>
      <w:r>
        <w:t xml:space="preserve">  (0) </w:t>
      </w:r>
    </w:p>
    <w:p w14:paraId="5F640AB3" w14:textId="77777777" w:rsidR="00B62D5E" w:rsidRDefault="00FC177C">
      <w:pPr>
        <w:pStyle w:val="ListParagraph"/>
        <w:keepNext/>
        <w:numPr>
          <w:ilvl w:val="0"/>
          <w:numId w:val="3"/>
        </w:numPr>
        <w:pPrChange w:id="2786" w:author="ANA-AN00" w:date="2021-07-30T14:33:00Z">
          <w:pPr>
            <w:pStyle w:val="ListParagraph"/>
            <w:keepNext/>
            <w:numPr>
              <w:numId w:val="6"/>
            </w:numPr>
            <w:spacing w:before="120" w:line="240" w:lineRule="auto"/>
            <w:ind w:left="360"/>
          </w:pPr>
        </w:pPrChange>
      </w:pPr>
      <w:r>
        <w:t>不太同意</w:t>
      </w:r>
      <w:r>
        <w:t xml:space="preserve">  (1) </w:t>
      </w:r>
    </w:p>
    <w:p w14:paraId="1BFB5949" w14:textId="77777777" w:rsidR="00B62D5E" w:rsidRDefault="00FC177C">
      <w:pPr>
        <w:pStyle w:val="ListParagraph"/>
        <w:keepNext/>
        <w:numPr>
          <w:ilvl w:val="0"/>
          <w:numId w:val="3"/>
        </w:numPr>
        <w:pPrChange w:id="2787" w:author="ANA-AN00" w:date="2021-07-30T14:33:00Z">
          <w:pPr>
            <w:pStyle w:val="ListParagraph"/>
            <w:keepNext/>
            <w:numPr>
              <w:numId w:val="6"/>
            </w:numPr>
            <w:spacing w:before="120" w:line="240" w:lineRule="auto"/>
            <w:ind w:left="360"/>
          </w:pPr>
        </w:pPrChange>
      </w:pPr>
      <w:r>
        <w:t>既不同意也不反对</w:t>
      </w:r>
      <w:r>
        <w:t xml:space="preserve">  (</w:t>
      </w:r>
      <w:r>
        <w:t xml:space="preserve">2) </w:t>
      </w:r>
    </w:p>
    <w:p w14:paraId="149D115A" w14:textId="77777777" w:rsidR="00B62D5E" w:rsidRDefault="00FC177C">
      <w:pPr>
        <w:pStyle w:val="ListParagraph"/>
        <w:keepNext/>
        <w:numPr>
          <w:ilvl w:val="0"/>
          <w:numId w:val="3"/>
        </w:numPr>
        <w:pPrChange w:id="2788" w:author="ANA-AN00" w:date="2021-07-30T14:33:00Z">
          <w:pPr>
            <w:pStyle w:val="ListParagraph"/>
            <w:keepNext/>
            <w:numPr>
              <w:numId w:val="6"/>
            </w:numPr>
            <w:spacing w:before="120" w:line="240" w:lineRule="auto"/>
            <w:ind w:left="360"/>
          </w:pPr>
        </w:pPrChange>
      </w:pPr>
      <w:r>
        <w:t>有点同意</w:t>
      </w:r>
      <w:r>
        <w:t xml:space="preserve">  (3) </w:t>
      </w:r>
    </w:p>
    <w:p w14:paraId="68AF5647" w14:textId="77777777" w:rsidR="00B62D5E" w:rsidRDefault="00FC177C">
      <w:pPr>
        <w:pStyle w:val="ListParagraph"/>
        <w:keepNext/>
        <w:numPr>
          <w:ilvl w:val="0"/>
          <w:numId w:val="3"/>
        </w:numPr>
        <w:pPrChange w:id="2789" w:author="ANA-AN00" w:date="2021-07-30T14:33:00Z">
          <w:pPr>
            <w:pStyle w:val="ListParagraph"/>
            <w:keepNext/>
            <w:numPr>
              <w:numId w:val="6"/>
            </w:numPr>
            <w:spacing w:before="120" w:line="240" w:lineRule="auto"/>
            <w:ind w:left="360"/>
          </w:pPr>
        </w:pPrChange>
      </w:pPr>
      <w:r>
        <w:t>非常同意</w:t>
      </w:r>
      <w:r>
        <w:t xml:space="preserve">  (4) </w:t>
      </w:r>
    </w:p>
    <w:p w14:paraId="298DBE8E" w14:textId="77777777" w:rsidR="00B62D5E" w:rsidRDefault="00B62D5E"/>
    <w:p w14:paraId="3DD4227B" w14:textId="77777777" w:rsidR="00B62D5E" w:rsidRDefault="00B62D5E">
      <w:pPr>
        <w:pStyle w:val="QuestionSeparator"/>
      </w:pPr>
    </w:p>
    <w:p w14:paraId="0E3B9ACF" w14:textId="77777777" w:rsidR="00B62D5E" w:rsidRDefault="00B62D5E"/>
    <w:p w14:paraId="1FAEADAD" w14:textId="77777777" w:rsidR="00B62D5E" w:rsidRDefault="00FC177C">
      <w:pPr>
        <w:keepNext/>
      </w:pPr>
      <w:r>
        <w:t>Q17.6 Do you support or oppose a carbon tax with cash transfers?</w:t>
      </w:r>
    </w:p>
    <w:p w14:paraId="0B497B5A" w14:textId="77777777" w:rsidR="00B62D5E" w:rsidRDefault="00FC177C">
      <w:pPr>
        <w:pStyle w:val="ListParagraph"/>
        <w:keepNext/>
        <w:numPr>
          <w:ilvl w:val="0"/>
          <w:numId w:val="3"/>
        </w:numPr>
        <w:pPrChange w:id="2790" w:author="ANA-AN00" w:date="2021-07-30T14:33:00Z">
          <w:pPr>
            <w:pStyle w:val="ListParagraph"/>
            <w:keepNext/>
            <w:numPr>
              <w:numId w:val="6"/>
            </w:numPr>
            <w:spacing w:before="120" w:line="240" w:lineRule="auto"/>
            <w:ind w:left="360"/>
          </w:pPr>
        </w:pPrChange>
      </w:pPr>
      <w:r>
        <w:t xml:space="preserve">Strongly oppose  (0) </w:t>
      </w:r>
    </w:p>
    <w:p w14:paraId="1D0DD356" w14:textId="77777777" w:rsidR="00B62D5E" w:rsidRDefault="00FC177C">
      <w:pPr>
        <w:pStyle w:val="ListParagraph"/>
        <w:keepNext/>
        <w:numPr>
          <w:ilvl w:val="0"/>
          <w:numId w:val="3"/>
        </w:numPr>
        <w:pPrChange w:id="2791" w:author="ANA-AN00" w:date="2021-07-30T14:33:00Z">
          <w:pPr>
            <w:pStyle w:val="ListParagraph"/>
            <w:keepNext/>
            <w:numPr>
              <w:numId w:val="6"/>
            </w:numPr>
            <w:spacing w:before="120" w:line="240" w:lineRule="auto"/>
            <w:ind w:left="360"/>
          </w:pPr>
        </w:pPrChange>
      </w:pPr>
      <w:r>
        <w:t xml:space="preserve">Somewhat oppose  (1) </w:t>
      </w:r>
    </w:p>
    <w:p w14:paraId="36714117" w14:textId="77777777" w:rsidR="00B62D5E" w:rsidRDefault="00FC177C">
      <w:pPr>
        <w:pStyle w:val="ListParagraph"/>
        <w:keepNext/>
        <w:numPr>
          <w:ilvl w:val="0"/>
          <w:numId w:val="3"/>
        </w:numPr>
        <w:pPrChange w:id="2792" w:author="ANA-AN00" w:date="2021-07-30T14:33:00Z">
          <w:pPr>
            <w:pStyle w:val="ListParagraph"/>
            <w:keepNext/>
            <w:numPr>
              <w:numId w:val="6"/>
            </w:numPr>
            <w:spacing w:before="120" w:line="240" w:lineRule="auto"/>
            <w:ind w:left="360"/>
          </w:pPr>
        </w:pPrChange>
      </w:pPr>
      <w:r>
        <w:t xml:space="preserve">Neither support nor oppose  (2) </w:t>
      </w:r>
    </w:p>
    <w:p w14:paraId="31DAE7B2" w14:textId="77777777" w:rsidR="00B62D5E" w:rsidRDefault="00FC177C">
      <w:pPr>
        <w:pStyle w:val="ListParagraph"/>
        <w:keepNext/>
        <w:numPr>
          <w:ilvl w:val="0"/>
          <w:numId w:val="3"/>
        </w:numPr>
        <w:pPrChange w:id="2793" w:author="ANA-AN00" w:date="2021-07-30T14:33:00Z">
          <w:pPr>
            <w:pStyle w:val="ListParagraph"/>
            <w:keepNext/>
            <w:numPr>
              <w:numId w:val="6"/>
            </w:numPr>
            <w:spacing w:before="120" w:line="240" w:lineRule="auto"/>
            <w:ind w:left="360"/>
          </w:pPr>
        </w:pPrChange>
      </w:pPr>
      <w:r>
        <w:t xml:space="preserve">Somewhat support  (3) </w:t>
      </w:r>
    </w:p>
    <w:p w14:paraId="35F7776C" w14:textId="77777777" w:rsidR="00B62D5E" w:rsidRDefault="00FC177C">
      <w:pPr>
        <w:pStyle w:val="ListParagraph"/>
        <w:keepNext/>
        <w:numPr>
          <w:ilvl w:val="0"/>
          <w:numId w:val="3"/>
        </w:numPr>
        <w:pPrChange w:id="2794" w:author="ANA-AN00" w:date="2021-07-30T14:33:00Z">
          <w:pPr>
            <w:pStyle w:val="ListParagraph"/>
            <w:keepNext/>
            <w:numPr>
              <w:numId w:val="6"/>
            </w:numPr>
            <w:spacing w:before="120" w:line="240" w:lineRule="auto"/>
            <w:ind w:left="360"/>
          </w:pPr>
        </w:pPrChange>
      </w:pPr>
      <w:r>
        <w:t xml:space="preserve">Strongly support  (4) </w:t>
      </w:r>
    </w:p>
    <w:p w14:paraId="71AD4951" w14:textId="77777777" w:rsidR="00B62D5E" w:rsidRDefault="00B62D5E"/>
    <w:p w14:paraId="1FE29586" w14:textId="77777777" w:rsidR="00B62D5E" w:rsidRDefault="00FC177C">
      <w:pPr>
        <w:keepNext/>
      </w:pPr>
      <w:r>
        <w:t xml:space="preserve">Q17.6 </w:t>
      </w:r>
      <w:r>
        <w:t>您是支持还是反对碳税及现金补贴措施？</w:t>
      </w:r>
    </w:p>
    <w:p w14:paraId="528EFB23" w14:textId="77777777" w:rsidR="00B62D5E" w:rsidRDefault="00FC177C">
      <w:pPr>
        <w:pStyle w:val="ListParagraph"/>
        <w:keepNext/>
        <w:numPr>
          <w:ilvl w:val="0"/>
          <w:numId w:val="3"/>
        </w:numPr>
        <w:pPrChange w:id="2795" w:author="ANA-AN00" w:date="2021-07-30T14:33:00Z">
          <w:pPr>
            <w:pStyle w:val="ListParagraph"/>
            <w:keepNext/>
            <w:numPr>
              <w:numId w:val="6"/>
            </w:numPr>
            <w:spacing w:before="120" w:line="240" w:lineRule="auto"/>
            <w:ind w:left="360"/>
          </w:pPr>
        </w:pPrChange>
      </w:pPr>
      <w:r>
        <w:t>强烈反对</w:t>
      </w:r>
      <w:r>
        <w:t xml:space="preserve">  (0) </w:t>
      </w:r>
    </w:p>
    <w:p w14:paraId="5245562A" w14:textId="77777777" w:rsidR="00B62D5E" w:rsidRDefault="00FC177C">
      <w:pPr>
        <w:pStyle w:val="ListParagraph"/>
        <w:keepNext/>
        <w:numPr>
          <w:ilvl w:val="0"/>
          <w:numId w:val="3"/>
        </w:numPr>
        <w:pPrChange w:id="2796" w:author="ANA-AN00" w:date="2021-07-30T14:33:00Z">
          <w:pPr>
            <w:pStyle w:val="ListParagraph"/>
            <w:keepNext/>
            <w:numPr>
              <w:numId w:val="6"/>
            </w:numPr>
            <w:spacing w:before="120" w:line="240" w:lineRule="auto"/>
            <w:ind w:left="360"/>
          </w:pPr>
        </w:pPrChange>
      </w:pPr>
      <w:r>
        <w:t>有点反对</w:t>
      </w:r>
      <w:r>
        <w:t xml:space="preserve">  (1) </w:t>
      </w:r>
    </w:p>
    <w:p w14:paraId="49076B0A" w14:textId="77777777" w:rsidR="00B62D5E" w:rsidRDefault="00FC177C">
      <w:pPr>
        <w:pStyle w:val="ListParagraph"/>
        <w:keepNext/>
        <w:numPr>
          <w:ilvl w:val="0"/>
          <w:numId w:val="3"/>
        </w:numPr>
        <w:pPrChange w:id="2797" w:author="ANA-AN00" w:date="2021-07-30T14:33:00Z">
          <w:pPr>
            <w:pStyle w:val="ListParagraph"/>
            <w:keepNext/>
            <w:numPr>
              <w:numId w:val="6"/>
            </w:numPr>
            <w:spacing w:before="120" w:line="240" w:lineRule="auto"/>
            <w:ind w:left="360"/>
          </w:pPr>
        </w:pPrChange>
      </w:pPr>
      <w:r>
        <w:t>既不支持也不反对</w:t>
      </w:r>
      <w:r>
        <w:t xml:space="preserve">  (2) </w:t>
      </w:r>
    </w:p>
    <w:p w14:paraId="3CA23A0C" w14:textId="77777777" w:rsidR="00B62D5E" w:rsidRDefault="00FC177C">
      <w:pPr>
        <w:pStyle w:val="ListParagraph"/>
        <w:keepNext/>
        <w:numPr>
          <w:ilvl w:val="0"/>
          <w:numId w:val="3"/>
        </w:numPr>
        <w:pPrChange w:id="2798" w:author="ANA-AN00" w:date="2021-07-30T14:33:00Z">
          <w:pPr>
            <w:pStyle w:val="ListParagraph"/>
            <w:keepNext/>
            <w:numPr>
              <w:numId w:val="6"/>
            </w:numPr>
            <w:spacing w:before="120" w:line="240" w:lineRule="auto"/>
            <w:ind w:left="360"/>
          </w:pPr>
        </w:pPrChange>
      </w:pPr>
      <w:r>
        <w:t>有点支持</w:t>
      </w:r>
      <w:r>
        <w:t xml:space="preserve">  (3) </w:t>
      </w:r>
    </w:p>
    <w:p w14:paraId="3699A8EA" w14:textId="77777777" w:rsidR="00B62D5E" w:rsidRDefault="00FC177C">
      <w:pPr>
        <w:pStyle w:val="ListParagraph"/>
        <w:keepNext/>
        <w:numPr>
          <w:ilvl w:val="0"/>
          <w:numId w:val="3"/>
        </w:numPr>
        <w:pPrChange w:id="2799" w:author="ANA-AN00" w:date="2021-07-30T14:33:00Z">
          <w:pPr>
            <w:pStyle w:val="ListParagraph"/>
            <w:keepNext/>
            <w:numPr>
              <w:numId w:val="6"/>
            </w:numPr>
            <w:spacing w:before="120" w:line="240" w:lineRule="auto"/>
            <w:ind w:left="360"/>
          </w:pPr>
        </w:pPrChange>
      </w:pPr>
      <w:r>
        <w:t>强烈支持</w:t>
      </w:r>
      <w:r>
        <w:t xml:space="preserve">  (4) </w:t>
      </w:r>
    </w:p>
    <w:p w14:paraId="3FF1E895" w14:textId="77777777" w:rsidR="00B62D5E" w:rsidRDefault="00B62D5E"/>
    <w:p w14:paraId="3E747239" w14:textId="77777777" w:rsidR="00B62D5E" w:rsidRDefault="00B62D5E">
      <w:pPr>
        <w:pStyle w:val="QuestionSeparator"/>
      </w:pPr>
    </w:p>
    <w:p w14:paraId="144EC33C" w14:textId="77777777" w:rsidR="00B62D5E" w:rsidRDefault="00B62D5E"/>
    <w:p w14:paraId="2CA49610" w14:textId="77777777" w:rsidR="00B62D5E" w:rsidRDefault="00FC177C">
      <w:pPr>
        <w:keepNext/>
      </w:pPr>
      <w:r>
        <w:lastRenderedPageBreak/>
        <w:t xml:space="preserve">Q133 Now, we consider a variant of the policy where the cash transfers are higher for low-income people compared to high-income people. </w:t>
      </w:r>
      <w:r>
        <w:br/>
        <w:t>Do you agree or disagree that such a policy would be fair?</w:t>
      </w:r>
    </w:p>
    <w:p w14:paraId="411D9F4E" w14:textId="77777777" w:rsidR="00B62D5E" w:rsidRDefault="00FC177C">
      <w:pPr>
        <w:pStyle w:val="ListParagraph"/>
        <w:keepNext/>
        <w:numPr>
          <w:ilvl w:val="0"/>
          <w:numId w:val="3"/>
        </w:numPr>
        <w:pPrChange w:id="2800" w:author="ANA-AN00" w:date="2021-07-30T14:33:00Z">
          <w:pPr>
            <w:pStyle w:val="ListParagraph"/>
            <w:keepNext/>
            <w:numPr>
              <w:numId w:val="6"/>
            </w:numPr>
            <w:spacing w:before="120" w:line="240" w:lineRule="auto"/>
            <w:ind w:left="360"/>
          </w:pPr>
        </w:pPrChange>
      </w:pPr>
      <w:r>
        <w:t xml:space="preserve">Strongly </w:t>
      </w:r>
      <w:r>
        <w:t xml:space="preserve">disagree  (0) </w:t>
      </w:r>
    </w:p>
    <w:p w14:paraId="287555B8" w14:textId="77777777" w:rsidR="00B62D5E" w:rsidRDefault="00FC177C">
      <w:pPr>
        <w:pStyle w:val="ListParagraph"/>
        <w:keepNext/>
        <w:numPr>
          <w:ilvl w:val="0"/>
          <w:numId w:val="3"/>
        </w:numPr>
        <w:pPrChange w:id="2801" w:author="ANA-AN00" w:date="2021-07-30T14:33:00Z">
          <w:pPr>
            <w:pStyle w:val="ListParagraph"/>
            <w:keepNext/>
            <w:numPr>
              <w:numId w:val="6"/>
            </w:numPr>
            <w:spacing w:before="120" w:line="240" w:lineRule="auto"/>
            <w:ind w:left="360"/>
          </w:pPr>
        </w:pPrChange>
      </w:pPr>
      <w:r>
        <w:t xml:space="preserve">Somewhat disagree  (1) </w:t>
      </w:r>
    </w:p>
    <w:p w14:paraId="38663A47" w14:textId="77777777" w:rsidR="00B62D5E" w:rsidRDefault="00FC177C">
      <w:pPr>
        <w:pStyle w:val="ListParagraph"/>
        <w:keepNext/>
        <w:numPr>
          <w:ilvl w:val="0"/>
          <w:numId w:val="3"/>
        </w:numPr>
        <w:pPrChange w:id="2802" w:author="ANA-AN00" w:date="2021-07-30T14:33:00Z">
          <w:pPr>
            <w:pStyle w:val="ListParagraph"/>
            <w:keepNext/>
            <w:numPr>
              <w:numId w:val="6"/>
            </w:numPr>
            <w:spacing w:before="120" w:line="240" w:lineRule="auto"/>
            <w:ind w:left="360"/>
          </w:pPr>
        </w:pPrChange>
      </w:pPr>
      <w:r>
        <w:t xml:space="preserve">Neither agree nor disagree  (2) </w:t>
      </w:r>
    </w:p>
    <w:p w14:paraId="44D685BE" w14:textId="77777777" w:rsidR="00B62D5E" w:rsidRDefault="00FC177C">
      <w:pPr>
        <w:pStyle w:val="ListParagraph"/>
        <w:keepNext/>
        <w:numPr>
          <w:ilvl w:val="0"/>
          <w:numId w:val="3"/>
        </w:numPr>
        <w:pPrChange w:id="2803" w:author="ANA-AN00" w:date="2021-07-30T14:33:00Z">
          <w:pPr>
            <w:pStyle w:val="ListParagraph"/>
            <w:keepNext/>
            <w:numPr>
              <w:numId w:val="6"/>
            </w:numPr>
            <w:spacing w:before="120" w:line="240" w:lineRule="auto"/>
            <w:ind w:left="360"/>
          </w:pPr>
        </w:pPrChange>
      </w:pPr>
      <w:r>
        <w:t xml:space="preserve">Somewhat agree  (3) </w:t>
      </w:r>
    </w:p>
    <w:p w14:paraId="74D59C97" w14:textId="77777777" w:rsidR="00B62D5E" w:rsidRDefault="00FC177C">
      <w:pPr>
        <w:pStyle w:val="ListParagraph"/>
        <w:keepNext/>
        <w:numPr>
          <w:ilvl w:val="0"/>
          <w:numId w:val="3"/>
        </w:numPr>
        <w:pPrChange w:id="2804" w:author="ANA-AN00" w:date="2021-07-30T14:33:00Z">
          <w:pPr>
            <w:pStyle w:val="ListParagraph"/>
            <w:keepNext/>
            <w:numPr>
              <w:numId w:val="6"/>
            </w:numPr>
            <w:spacing w:before="120" w:line="240" w:lineRule="auto"/>
            <w:ind w:left="360"/>
          </w:pPr>
        </w:pPrChange>
      </w:pPr>
      <w:r>
        <w:t xml:space="preserve">Strongly agree  (4) </w:t>
      </w:r>
    </w:p>
    <w:p w14:paraId="41E55380" w14:textId="77777777" w:rsidR="00B62D5E" w:rsidRDefault="00B62D5E"/>
    <w:p w14:paraId="15C13F14" w14:textId="77777777" w:rsidR="00B62D5E" w:rsidRDefault="00FC177C">
      <w:pPr>
        <w:keepNext/>
      </w:pPr>
      <w:r>
        <w:t xml:space="preserve">Q133 </w:t>
      </w:r>
      <w:r>
        <w:t>现在，我们在考虑该项政策的变体，即低收入人群所获得的现金补贴会比高收入人群高。</w:t>
      </w:r>
      <w:r>
        <w:br/>
      </w:r>
      <w:r>
        <w:br/>
      </w:r>
      <w:r>
        <w:br/>
      </w:r>
      <w:r>
        <w:t>您是否同意这样的政策是公平的？</w:t>
      </w:r>
      <w:r>
        <w:br/>
      </w:r>
    </w:p>
    <w:p w14:paraId="319D931F" w14:textId="77777777" w:rsidR="00B62D5E" w:rsidRDefault="00FC177C">
      <w:pPr>
        <w:pStyle w:val="ListParagraph"/>
        <w:keepNext/>
        <w:numPr>
          <w:ilvl w:val="0"/>
          <w:numId w:val="3"/>
        </w:numPr>
        <w:pPrChange w:id="2805" w:author="ANA-AN00" w:date="2021-07-30T14:33:00Z">
          <w:pPr>
            <w:pStyle w:val="ListParagraph"/>
            <w:keepNext/>
            <w:numPr>
              <w:numId w:val="6"/>
            </w:numPr>
            <w:spacing w:before="120" w:line="240" w:lineRule="auto"/>
            <w:ind w:left="360"/>
          </w:pPr>
        </w:pPrChange>
      </w:pPr>
      <w:r>
        <w:t>非常不同意</w:t>
      </w:r>
      <w:r>
        <w:t xml:space="preserve">  (0) </w:t>
      </w:r>
    </w:p>
    <w:p w14:paraId="0521D03A" w14:textId="77777777" w:rsidR="00B62D5E" w:rsidRDefault="00FC177C">
      <w:pPr>
        <w:pStyle w:val="ListParagraph"/>
        <w:keepNext/>
        <w:numPr>
          <w:ilvl w:val="0"/>
          <w:numId w:val="3"/>
        </w:numPr>
        <w:pPrChange w:id="2806" w:author="ANA-AN00" w:date="2021-07-30T14:33:00Z">
          <w:pPr>
            <w:pStyle w:val="ListParagraph"/>
            <w:keepNext/>
            <w:numPr>
              <w:numId w:val="6"/>
            </w:numPr>
            <w:spacing w:before="120" w:line="240" w:lineRule="auto"/>
            <w:ind w:left="360"/>
          </w:pPr>
        </w:pPrChange>
      </w:pPr>
      <w:r>
        <w:t>不太同意</w:t>
      </w:r>
      <w:r>
        <w:t xml:space="preserve">  (1) </w:t>
      </w:r>
    </w:p>
    <w:p w14:paraId="7D3DEAE0" w14:textId="77777777" w:rsidR="00B62D5E" w:rsidRDefault="00FC177C">
      <w:pPr>
        <w:pStyle w:val="ListParagraph"/>
        <w:keepNext/>
        <w:numPr>
          <w:ilvl w:val="0"/>
          <w:numId w:val="3"/>
        </w:numPr>
        <w:pPrChange w:id="2807" w:author="ANA-AN00" w:date="2021-07-30T14:33:00Z">
          <w:pPr>
            <w:pStyle w:val="ListParagraph"/>
            <w:keepNext/>
            <w:numPr>
              <w:numId w:val="6"/>
            </w:numPr>
            <w:spacing w:before="120" w:line="240" w:lineRule="auto"/>
            <w:ind w:left="360"/>
          </w:pPr>
        </w:pPrChange>
      </w:pPr>
      <w:r>
        <w:t>既不同意也不反对</w:t>
      </w:r>
      <w:r>
        <w:t xml:space="preserve">  (2) </w:t>
      </w:r>
    </w:p>
    <w:p w14:paraId="4B68A137" w14:textId="77777777" w:rsidR="00B62D5E" w:rsidRDefault="00FC177C">
      <w:pPr>
        <w:pStyle w:val="ListParagraph"/>
        <w:keepNext/>
        <w:numPr>
          <w:ilvl w:val="0"/>
          <w:numId w:val="3"/>
        </w:numPr>
        <w:pPrChange w:id="2808" w:author="ANA-AN00" w:date="2021-07-30T14:33:00Z">
          <w:pPr>
            <w:pStyle w:val="ListParagraph"/>
            <w:keepNext/>
            <w:numPr>
              <w:numId w:val="6"/>
            </w:numPr>
            <w:spacing w:before="120" w:line="240" w:lineRule="auto"/>
            <w:ind w:left="360"/>
          </w:pPr>
        </w:pPrChange>
      </w:pPr>
      <w:r>
        <w:t>有点同意</w:t>
      </w:r>
      <w:r>
        <w:t xml:space="preserve">  (3) </w:t>
      </w:r>
    </w:p>
    <w:p w14:paraId="07FD8EFB" w14:textId="77777777" w:rsidR="00B62D5E" w:rsidRDefault="00FC177C">
      <w:pPr>
        <w:pStyle w:val="ListParagraph"/>
        <w:keepNext/>
        <w:numPr>
          <w:ilvl w:val="0"/>
          <w:numId w:val="3"/>
        </w:numPr>
        <w:pPrChange w:id="2809" w:author="ANA-AN00" w:date="2021-07-30T14:33:00Z">
          <w:pPr>
            <w:pStyle w:val="ListParagraph"/>
            <w:keepNext/>
            <w:numPr>
              <w:numId w:val="6"/>
            </w:numPr>
            <w:spacing w:before="120" w:line="240" w:lineRule="auto"/>
            <w:ind w:left="360"/>
          </w:pPr>
        </w:pPrChange>
      </w:pPr>
      <w:r>
        <w:t>非常同意</w:t>
      </w:r>
      <w:r>
        <w:t xml:space="preserve">  (4) </w:t>
      </w:r>
    </w:p>
    <w:p w14:paraId="2562D80D" w14:textId="77777777" w:rsidR="00B62D5E" w:rsidRDefault="00B62D5E"/>
    <w:p w14:paraId="5C072C49" w14:textId="77777777" w:rsidR="00B62D5E" w:rsidRDefault="00B62D5E">
      <w:pPr>
        <w:pStyle w:val="QuestionSeparator"/>
      </w:pPr>
    </w:p>
    <w:p w14:paraId="1A3AC3E3" w14:textId="77777777" w:rsidR="00B62D5E" w:rsidRDefault="00B62D5E"/>
    <w:p w14:paraId="5B79AD5C" w14:textId="77777777" w:rsidR="00B62D5E" w:rsidRDefault="00FC177C">
      <w:pPr>
        <w:keepNext/>
      </w:pPr>
      <w:r>
        <w:t xml:space="preserve">Q134 Do you </w:t>
      </w:r>
      <w:r>
        <w:t>support or oppose a carbon tax with cash transfers with higher transfers for low-income people compared to high-income people?</w:t>
      </w:r>
    </w:p>
    <w:p w14:paraId="65FC90B7" w14:textId="77777777" w:rsidR="00B62D5E" w:rsidRDefault="00FC177C">
      <w:pPr>
        <w:pStyle w:val="ListParagraph"/>
        <w:keepNext/>
        <w:numPr>
          <w:ilvl w:val="0"/>
          <w:numId w:val="3"/>
        </w:numPr>
        <w:pPrChange w:id="2810" w:author="ANA-AN00" w:date="2021-07-30T14:33:00Z">
          <w:pPr>
            <w:pStyle w:val="ListParagraph"/>
            <w:keepNext/>
            <w:numPr>
              <w:numId w:val="6"/>
            </w:numPr>
            <w:spacing w:before="120" w:line="240" w:lineRule="auto"/>
            <w:ind w:left="360"/>
          </w:pPr>
        </w:pPrChange>
      </w:pPr>
      <w:r>
        <w:t xml:space="preserve">Strongly oppose  (0) </w:t>
      </w:r>
    </w:p>
    <w:p w14:paraId="2548A4B5" w14:textId="77777777" w:rsidR="00B62D5E" w:rsidRDefault="00FC177C">
      <w:pPr>
        <w:pStyle w:val="ListParagraph"/>
        <w:keepNext/>
        <w:numPr>
          <w:ilvl w:val="0"/>
          <w:numId w:val="3"/>
        </w:numPr>
        <w:pPrChange w:id="2811" w:author="ANA-AN00" w:date="2021-07-30T14:33:00Z">
          <w:pPr>
            <w:pStyle w:val="ListParagraph"/>
            <w:keepNext/>
            <w:numPr>
              <w:numId w:val="6"/>
            </w:numPr>
            <w:spacing w:before="120" w:line="240" w:lineRule="auto"/>
            <w:ind w:left="360"/>
          </w:pPr>
        </w:pPrChange>
      </w:pPr>
      <w:r>
        <w:t xml:space="preserve">Somewhat oppose  (1) </w:t>
      </w:r>
    </w:p>
    <w:p w14:paraId="6EE380A1" w14:textId="77777777" w:rsidR="00B62D5E" w:rsidRDefault="00FC177C">
      <w:pPr>
        <w:pStyle w:val="ListParagraph"/>
        <w:keepNext/>
        <w:numPr>
          <w:ilvl w:val="0"/>
          <w:numId w:val="3"/>
        </w:numPr>
        <w:pPrChange w:id="2812" w:author="ANA-AN00" w:date="2021-07-30T14:33:00Z">
          <w:pPr>
            <w:pStyle w:val="ListParagraph"/>
            <w:keepNext/>
            <w:numPr>
              <w:numId w:val="6"/>
            </w:numPr>
            <w:spacing w:before="120" w:line="240" w:lineRule="auto"/>
            <w:ind w:left="360"/>
          </w:pPr>
        </w:pPrChange>
      </w:pPr>
      <w:r>
        <w:t xml:space="preserve">Neither support nor oppose  (2) </w:t>
      </w:r>
    </w:p>
    <w:p w14:paraId="28CA8844" w14:textId="77777777" w:rsidR="00B62D5E" w:rsidRDefault="00FC177C">
      <w:pPr>
        <w:pStyle w:val="ListParagraph"/>
        <w:keepNext/>
        <w:numPr>
          <w:ilvl w:val="0"/>
          <w:numId w:val="3"/>
        </w:numPr>
        <w:pPrChange w:id="2813" w:author="ANA-AN00" w:date="2021-07-30T14:33:00Z">
          <w:pPr>
            <w:pStyle w:val="ListParagraph"/>
            <w:keepNext/>
            <w:numPr>
              <w:numId w:val="6"/>
            </w:numPr>
            <w:spacing w:before="120" w:line="240" w:lineRule="auto"/>
            <w:ind w:left="360"/>
          </w:pPr>
        </w:pPrChange>
      </w:pPr>
      <w:r>
        <w:t xml:space="preserve">Somewhat support  (3) </w:t>
      </w:r>
    </w:p>
    <w:p w14:paraId="7CDA6234" w14:textId="77777777" w:rsidR="00B62D5E" w:rsidRDefault="00FC177C">
      <w:pPr>
        <w:pStyle w:val="ListParagraph"/>
        <w:keepNext/>
        <w:numPr>
          <w:ilvl w:val="0"/>
          <w:numId w:val="3"/>
        </w:numPr>
        <w:pPrChange w:id="2814" w:author="ANA-AN00" w:date="2021-07-30T14:33:00Z">
          <w:pPr>
            <w:pStyle w:val="ListParagraph"/>
            <w:keepNext/>
            <w:numPr>
              <w:numId w:val="6"/>
            </w:numPr>
            <w:spacing w:before="120" w:line="240" w:lineRule="auto"/>
            <w:ind w:left="360"/>
          </w:pPr>
        </w:pPrChange>
      </w:pPr>
      <w:r>
        <w:t xml:space="preserve">Strongly support  (4) </w:t>
      </w:r>
    </w:p>
    <w:p w14:paraId="60F66C5C" w14:textId="77777777" w:rsidR="00B62D5E" w:rsidRDefault="00B62D5E"/>
    <w:p w14:paraId="68A7EED8" w14:textId="77777777" w:rsidR="00B62D5E" w:rsidRDefault="00FC177C">
      <w:pPr>
        <w:keepNext/>
      </w:pPr>
      <w:r>
        <w:lastRenderedPageBreak/>
        <w:t xml:space="preserve">Q134 </w:t>
      </w:r>
      <w:r>
        <w:t>如果让低收入人群获得比高收入人群多的现金补贴，这样的政策你是支持还是反对？</w:t>
      </w:r>
    </w:p>
    <w:p w14:paraId="0D82C41E" w14:textId="77777777" w:rsidR="00B62D5E" w:rsidRDefault="00FC177C">
      <w:pPr>
        <w:pStyle w:val="ListParagraph"/>
        <w:keepNext/>
        <w:numPr>
          <w:ilvl w:val="0"/>
          <w:numId w:val="3"/>
        </w:numPr>
        <w:pPrChange w:id="2815" w:author="ANA-AN00" w:date="2021-07-30T14:33:00Z">
          <w:pPr>
            <w:pStyle w:val="ListParagraph"/>
            <w:keepNext/>
            <w:numPr>
              <w:numId w:val="6"/>
            </w:numPr>
            <w:spacing w:before="120" w:line="240" w:lineRule="auto"/>
            <w:ind w:left="360"/>
          </w:pPr>
        </w:pPrChange>
      </w:pPr>
      <w:r>
        <w:t>强烈反对</w:t>
      </w:r>
      <w:r>
        <w:t xml:space="preserve">  (0) </w:t>
      </w:r>
    </w:p>
    <w:p w14:paraId="6CAA58BC" w14:textId="77777777" w:rsidR="00B62D5E" w:rsidRDefault="00FC177C">
      <w:pPr>
        <w:pStyle w:val="ListParagraph"/>
        <w:keepNext/>
        <w:numPr>
          <w:ilvl w:val="0"/>
          <w:numId w:val="3"/>
        </w:numPr>
        <w:pPrChange w:id="2816" w:author="ANA-AN00" w:date="2021-07-30T14:33:00Z">
          <w:pPr>
            <w:pStyle w:val="ListParagraph"/>
            <w:keepNext/>
            <w:numPr>
              <w:numId w:val="6"/>
            </w:numPr>
            <w:spacing w:before="120" w:line="240" w:lineRule="auto"/>
            <w:ind w:left="360"/>
          </w:pPr>
        </w:pPrChange>
      </w:pPr>
      <w:r>
        <w:t>有点反对</w:t>
      </w:r>
      <w:r>
        <w:t xml:space="preserve">  (1) </w:t>
      </w:r>
    </w:p>
    <w:p w14:paraId="5E1B1A15" w14:textId="77777777" w:rsidR="00B62D5E" w:rsidRDefault="00FC177C">
      <w:pPr>
        <w:pStyle w:val="ListParagraph"/>
        <w:keepNext/>
        <w:numPr>
          <w:ilvl w:val="0"/>
          <w:numId w:val="3"/>
        </w:numPr>
        <w:pPrChange w:id="2817" w:author="ANA-AN00" w:date="2021-07-30T14:33:00Z">
          <w:pPr>
            <w:pStyle w:val="ListParagraph"/>
            <w:keepNext/>
            <w:numPr>
              <w:numId w:val="6"/>
            </w:numPr>
            <w:spacing w:before="120" w:line="240" w:lineRule="auto"/>
            <w:ind w:left="360"/>
          </w:pPr>
        </w:pPrChange>
      </w:pPr>
      <w:r>
        <w:t>既不支持也不反对</w:t>
      </w:r>
      <w:r>
        <w:t xml:space="preserve">  (2) </w:t>
      </w:r>
    </w:p>
    <w:p w14:paraId="50C48626" w14:textId="77777777" w:rsidR="00B62D5E" w:rsidRDefault="00FC177C">
      <w:pPr>
        <w:pStyle w:val="ListParagraph"/>
        <w:keepNext/>
        <w:numPr>
          <w:ilvl w:val="0"/>
          <w:numId w:val="3"/>
        </w:numPr>
        <w:pPrChange w:id="2818" w:author="ANA-AN00" w:date="2021-07-30T14:33:00Z">
          <w:pPr>
            <w:pStyle w:val="ListParagraph"/>
            <w:keepNext/>
            <w:numPr>
              <w:numId w:val="6"/>
            </w:numPr>
            <w:spacing w:before="120" w:line="240" w:lineRule="auto"/>
            <w:ind w:left="360"/>
          </w:pPr>
        </w:pPrChange>
      </w:pPr>
      <w:r>
        <w:t>有点支持</w:t>
      </w:r>
      <w:r>
        <w:t xml:space="preserve">  (3) </w:t>
      </w:r>
    </w:p>
    <w:p w14:paraId="1E5B3693" w14:textId="77777777" w:rsidR="00B62D5E" w:rsidRDefault="00FC177C">
      <w:pPr>
        <w:pStyle w:val="ListParagraph"/>
        <w:keepNext/>
        <w:numPr>
          <w:ilvl w:val="0"/>
          <w:numId w:val="3"/>
        </w:numPr>
        <w:pPrChange w:id="2819" w:author="ANA-AN00" w:date="2021-07-30T14:33:00Z">
          <w:pPr>
            <w:pStyle w:val="ListParagraph"/>
            <w:keepNext/>
            <w:numPr>
              <w:numId w:val="6"/>
            </w:numPr>
            <w:spacing w:before="120" w:line="240" w:lineRule="auto"/>
            <w:ind w:left="360"/>
          </w:pPr>
        </w:pPrChange>
      </w:pPr>
      <w:r>
        <w:t>强烈支持</w:t>
      </w:r>
      <w:r>
        <w:t xml:space="preserve">  (4) </w:t>
      </w:r>
    </w:p>
    <w:p w14:paraId="2C4965EB" w14:textId="77777777" w:rsidR="00B62D5E" w:rsidRDefault="00B62D5E"/>
    <w:p w14:paraId="16D7AAE9" w14:textId="77777777" w:rsidR="00B62D5E" w:rsidRDefault="00FC177C">
      <w:pPr>
        <w:pStyle w:val="BlockEndLabel"/>
      </w:pPr>
      <w:r>
        <w:t>End of Block: Preference 3: carbon tax with cash transfers (full)</w:t>
      </w:r>
    </w:p>
    <w:p w14:paraId="6AC46B82" w14:textId="77777777" w:rsidR="00B62D5E" w:rsidRDefault="00B62D5E">
      <w:pPr>
        <w:pStyle w:val="BlockSeparator"/>
      </w:pPr>
    </w:p>
    <w:p w14:paraId="0C5D4348" w14:textId="77777777" w:rsidR="00B62D5E" w:rsidRDefault="00FC177C">
      <w:pPr>
        <w:pStyle w:val="BlockStartLabel"/>
      </w:pPr>
      <w:r>
        <w:t>Start of Block: Preferences on climate policies</w:t>
      </w:r>
    </w:p>
    <w:p w14:paraId="70EAC798" w14:textId="77777777" w:rsidR="00B62D5E" w:rsidRDefault="00B62D5E"/>
    <w:p w14:paraId="79F7F306" w14:textId="77777777" w:rsidR="00B62D5E" w:rsidRDefault="00FC177C">
      <w:pPr>
        <w:keepNext/>
      </w:pPr>
      <w:r>
        <w:t>Q18.1 Timing</w:t>
      </w:r>
    </w:p>
    <w:p w14:paraId="38332118" w14:textId="77777777" w:rsidR="00B62D5E" w:rsidRDefault="00FC177C">
      <w:pPr>
        <w:pStyle w:val="ListParagraph"/>
        <w:keepNext/>
        <w:ind w:left="0"/>
      </w:pPr>
      <w:r>
        <w:t>First Click  (1)</w:t>
      </w:r>
    </w:p>
    <w:p w14:paraId="1C896F8F" w14:textId="77777777" w:rsidR="00B62D5E" w:rsidRDefault="00FC177C">
      <w:pPr>
        <w:pStyle w:val="ListParagraph"/>
        <w:keepNext/>
        <w:ind w:left="0"/>
      </w:pPr>
      <w:r>
        <w:t xml:space="preserve">Last Click  </w:t>
      </w:r>
      <w:r>
        <w:t>(2)</w:t>
      </w:r>
    </w:p>
    <w:p w14:paraId="5F89929F" w14:textId="77777777" w:rsidR="00B62D5E" w:rsidRDefault="00FC177C">
      <w:pPr>
        <w:pStyle w:val="ListParagraph"/>
        <w:keepNext/>
        <w:ind w:left="0"/>
      </w:pPr>
      <w:r>
        <w:t>Page Submit  (3)</w:t>
      </w:r>
    </w:p>
    <w:p w14:paraId="3BCAB727" w14:textId="77777777" w:rsidR="00B62D5E" w:rsidRDefault="00FC177C">
      <w:pPr>
        <w:pStyle w:val="ListParagraph"/>
        <w:keepNext/>
        <w:ind w:left="0"/>
      </w:pPr>
      <w:r>
        <w:t>Click Count  (4)</w:t>
      </w:r>
    </w:p>
    <w:p w14:paraId="6AE12164" w14:textId="77777777" w:rsidR="00B62D5E" w:rsidRDefault="00B62D5E"/>
    <w:p w14:paraId="59CAEB71" w14:textId="77777777" w:rsidR="00B62D5E" w:rsidRDefault="00FC177C">
      <w:pPr>
        <w:keepNext/>
      </w:pPr>
      <w:r>
        <w:t>Q18.1 Timing</w:t>
      </w:r>
    </w:p>
    <w:p w14:paraId="58B74077" w14:textId="77777777" w:rsidR="00B62D5E" w:rsidRDefault="00FC177C">
      <w:pPr>
        <w:pStyle w:val="ListParagraph"/>
        <w:keepNext/>
        <w:ind w:left="0"/>
      </w:pPr>
      <w:r>
        <w:t>First Click  (1)</w:t>
      </w:r>
    </w:p>
    <w:p w14:paraId="0930FD16" w14:textId="77777777" w:rsidR="00B62D5E" w:rsidRDefault="00FC177C">
      <w:pPr>
        <w:pStyle w:val="ListParagraph"/>
        <w:keepNext/>
        <w:ind w:left="0"/>
      </w:pPr>
      <w:r>
        <w:t>Last Click  (2)</w:t>
      </w:r>
    </w:p>
    <w:p w14:paraId="3769DF07" w14:textId="77777777" w:rsidR="00B62D5E" w:rsidRDefault="00FC177C">
      <w:pPr>
        <w:pStyle w:val="ListParagraph"/>
        <w:keepNext/>
        <w:ind w:left="0"/>
      </w:pPr>
      <w:r>
        <w:t>Page Submit  (3)</w:t>
      </w:r>
    </w:p>
    <w:p w14:paraId="739DE58F" w14:textId="77777777" w:rsidR="00B62D5E" w:rsidRDefault="00FC177C">
      <w:pPr>
        <w:pStyle w:val="ListParagraph"/>
        <w:keepNext/>
        <w:ind w:left="0"/>
      </w:pPr>
      <w:r>
        <w:t>Click Count  (4)</w:t>
      </w:r>
    </w:p>
    <w:p w14:paraId="0B7C8CDF" w14:textId="77777777" w:rsidR="00B62D5E" w:rsidRDefault="00B62D5E"/>
    <w:p w14:paraId="44350C78" w14:textId="77777777" w:rsidR="00B62D5E" w:rsidRDefault="00B62D5E">
      <w:pPr>
        <w:pStyle w:val="QuestionSeparator"/>
      </w:pPr>
    </w:p>
    <w:p w14:paraId="422C400B" w14:textId="77777777" w:rsidR="00B62D5E" w:rsidRDefault="00B62D5E"/>
    <w:p w14:paraId="36A1C7C7" w14:textId="77777777" w:rsidR="00B62D5E" w:rsidRDefault="00FC177C">
      <w:pPr>
        <w:keepNext/>
      </w:pPr>
      <w:r>
        <w:t>Q18.2 To show that you are attentive, please select "a little" in the following list:</w:t>
      </w:r>
    </w:p>
    <w:p w14:paraId="7779F8B4" w14:textId="77777777" w:rsidR="00B62D5E" w:rsidRDefault="00FC177C">
      <w:pPr>
        <w:pStyle w:val="ListParagraph"/>
        <w:keepNext/>
        <w:numPr>
          <w:ilvl w:val="0"/>
          <w:numId w:val="3"/>
        </w:numPr>
        <w:pPrChange w:id="2820" w:author="ANA-AN00" w:date="2021-07-30T14:33:00Z">
          <w:pPr>
            <w:pStyle w:val="ListParagraph"/>
            <w:keepNext/>
            <w:numPr>
              <w:numId w:val="6"/>
            </w:numPr>
            <w:spacing w:before="120" w:line="240" w:lineRule="auto"/>
            <w:ind w:left="360"/>
          </w:pPr>
        </w:pPrChange>
      </w:pPr>
      <w:r>
        <w:t xml:space="preserve">Not at all  (1) </w:t>
      </w:r>
    </w:p>
    <w:p w14:paraId="1D47024F" w14:textId="77777777" w:rsidR="00B62D5E" w:rsidRDefault="00FC177C">
      <w:pPr>
        <w:pStyle w:val="ListParagraph"/>
        <w:keepNext/>
        <w:numPr>
          <w:ilvl w:val="0"/>
          <w:numId w:val="3"/>
        </w:numPr>
        <w:pPrChange w:id="2821" w:author="ANA-AN00" w:date="2021-07-30T14:33:00Z">
          <w:pPr>
            <w:pStyle w:val="ListParagraph"/>
            <w:keepNext/>
            <w:numPr>
              <w:numId w:val="6"/>
            </w:numPr>
            <w:spacing w:before="120" w:line="240" w:lineRule="auto"/>
            <w:ind w:left="360"/>
          </w:pPr>
        </w:pPrChange>
      </w:pPr>
      <w:r>
        <w:t xml:space="preserve">A little  (2) </w:t>
      </w:r>
    </w:p>
    <w:p w14:paraId="48306059" w14:textId="77777777" w:rsidR="00B62D5E" w:rsidRDefault="00FC177C">
      <w:pPr>
        <w:pStyle w:val="ListParagraph"/>
        <w:keepNext/>
        <w:numPr>
          <w:ilvl w:val="0"/>
          <w:numId w:val="3"/>
        </w:numPr>
        <w:pPrChange w:id="2822" w:author="ANA-AN00" w:date="2021-07-30T14:33:00Z">
          <w:pPr>
            <w:pStyle w:val="ListParagraph"/>
            <w:keepNext/>
            <w:numPr>
              <w:numId w:val="6"/>
            </w:numPr>
            <w:spacing w:before="120" w:line="240" w:lineRule="auto"/>
            <w:ind w:left="360"/>
          </w:pPr>
        </w:pPrChange>
      </w:pPr>
      <w:r>
        <w:t xml:space="preserve">Moderately  (3) </w:t>
      </w:r>
    </w:p>
    <w:p w14:paraId="02ED1366" w14:textId="77777777" w:rsidR="00B62D5E" w:rsidRDefault="00FC177C">
      <w:pPr>
        <w:pStyle w:val="ListParagraph"/>
        <w:keepNext/>
        <w:numPr>
          <w:ilvl w:val="0"/>
          <w:numId w:val="3"/>
        </w:numPr>
        <w:pPrChange w:id="2823" w:author="ANA-AN00" w:date="2021-07-30T14:33:00Z">
          <w:pPr>
            <w:pStyle w:val="ListParagraph"/>
            <w:keepNext/>
            <w:numPr>
              <w:numId w:val="6"/>
            </w:numPr>
            <w:spacing w:before="120" w:line="240" w:lineRule="auto"/>
            <w:ind w:left="360"/>
          </w:pPr>
        </w:pPrChange>
      </w:pPr>
      <w:r>
        <w:t xml:space="preserve">A lot  (4) </w:t>
      </w:r>
    </w:p>
    <w:p w14:paraId="5C0DD418" w14:textId="77777777" w:rsidR="00B62D5E" w:rsidRDefault="00FC177C">
      <w:pPr>
        <w:pStyle w:val="ListParagraph"/>
        <w:keepNext/>
        <w:numPr>
          <w:ilvl w:val="0"/>
          <w:numId w:val="3"/>
        </w:numPr>
        <w:pPrChange w:id="2824" w:author="ANA-AN00" w:date="2021-07-30T14:33:00Z">
          <w:pPr>
            <w:pStyle w:val="ListParagraph"/>
            <w:keepNext/>
            <w:numPr>
              <w:numId w:val="6"/>
            </w:numPr>
            <w:spacing w:before="120" w:line="240" w:lineRule="auto"/>
            <w:ind w:left="360"/>
          </w:pPr>
        </w:pPrChange>
      </w:pPr>
      <w:r>
        <w:t xml:space="preserve">A great deal  (5) </w:t>
      </w:r>
    </w:p>
    <w:p w14:paraId="198E84B9" w14:textId="77777777" w:rsidR="00B62D5E" w:rsidRDefault="00B62D5E"/>
    <w:p w14:paraId="0B867C2F" w14:textId="77777777" w:rsidR="00B62D5E" w:rsidRDefault="00FC177C">
      <w:pPr>
        <w:keepNext/>
      </w:pPr>
      <w:r>
        <w:lastRenderedPageBreak/>
        <w:t xml:space="preserve">Q18.2 </w:t>
      </w:r>
      <w:r>
        <w:t>为了显示你有认真作答，请在以下列表中选择</w:t>
      </w:r>
      <w:r>
        <w:t>“</w:t>
      </w:r>
      <w:r>
        <w:t>较小程度</w:t>
      </w:r>
      <w:r>
        <w:t>”</w:t>
      </w:r>
      <w:r>
        <w:t>：</w:t>
      </w:r>
    </w:p>
    <w:p w14:paraId="4156DBC9" w14:textId="77777777" w:rsidR="00B62D5E" w:rsidRDefault="00FC177C">
      <w:pPr>
        <w:pStyle w:val="ListParagraph"/>
        <w:keepNext/>
        <w:numPr>
          <w:ilvl w:val="0"/>
          <w:numId w:val="3"/>
        </w:numPr>
        <w:pPrChange w:id="2825" w:author="ANA-AN00" w:date="2021-07-30T14:33:00Z">
          <w:pPr>
            <w:pStyle w:val="ListParagraph"/>
            <w:keepNext/>
            <w:numPr>
              <w:numId w:val="6"/>
            </w:numPr>
            <w:spacing w:before="120" w:line="240" w:lineRule="auto"/>
            <w:ind w:left="360"/>
          </w:pPr>
        </w:pPrChange>
      </w:pPr>
      <w:r>
        <w:t>完全没有</w:t>
      </w:r>
      <w:r>
        <w:t xml:space="preserve">  (1) </w:t>
      </w:r>
    </w:p>
    <w:p w14:paraId="3C3A7726" w14:textId="77777777" w:rsidR="00B62D5E" w:rsidRDefault="00FC177C">
      <w:pPr>
        <w:pStyle w:val="ListParagraph"/>
        <w:keepNext/>
        <w:numPr>
          <w:ilvl w:val="0"/>
          <w:numId w:val="3"/>
        </w:numPr>
        <w:pPrChange w:id="2826" w:author="ANA-AN00" w:date="2021-07-30T14:33:00Z">
          <w:pPr>
            <w:pStyle w:val="ListParagraph"/>
            <w:keepNext/>
            <w:numPr>
              <w:numId w:val="6"/>
            </w:numPr>
            <w:spacing w:before="120" w:line="240" w:lineRule="auto"/>
            <w:ind w:left="360"/>
          </w:pPr>
        </w:pPrChange>
      </w:pPr>
      <w:r>
        <w:t>较小程度</w:t>
      </w:r>
      <w:r>
        <w:t xml:space="preserve">  (2) </w:t>
      </w:r>
    </w:p>
    <w:p w14:paraId="29F9D16F" w14:textId="77777777" w:rsidR="00B62D5E" w:rsidRDefault="00FC177C">
      <w:pPr>
        <w:pStyle w:val="ListParagraph"/>
        <w:keepNext/>
        <w:numPr>
          <w:ilvl w:val="0"/>
          <w:numId w:val="3"/>
        </w:numPr>
        <w:pPrChange w:id="2827" w:author="ANA-AN00" w:date="2021-07-30T14:33:00Z">
          <w:pPr>
            <w:pStyle w:val="ListParagraph"/>
            <w:keepNext/>
            <w:numPr>
              <w:numId w:val="6"/>
            </w:numPr>
            <w:spacing w:before="120" w:line="240" w:lineRule="auto"/>
            <w:ind w:left="360"/>
          </w:pPr>
        </w:pPrChange>
      </w:pPr>
      <w:r>
        <w:t>中等程度</w:t>
      </w:r>
      <w:r>
        <w:t xml:space="preserve">  (3) </w:t>
      </w:r>
    </w:p>
    <w:p w14:paraId="6FE466FD" w14:textId="77777777" w:rsidR="00B62D5E" w:rsidRDefault="00FC177C">
      <w:pPr>
        <w:pStyle w:val="ListParagraph"/>
        <w:keepNext/>
        <w:numPr>
          <w:ilvl w:val="0"/>
          <w:numId w:val="3"/>
        </w:numPr>
        <w:pPrChange w:id="2828" w:author="ANA-AN00" w:date="2021-07-30T14:33:00Z">
          <w:pPr>
            <w:pStyle w:val="ListParagraph"/>
            <w:keepNext/>
            <w:numPr>
              <w:numId w:val="6"/>
            </w:numPr>
            <w:spacing w:before="120" w:line="240" w:lineRule="auto"/>
            <w:ind w:left="360"/>
          </w:pPr>
        </w:pPrChange>
      </w:pPr>
      <w:r>
        <w:t>很大程度</w:t>
      </w:r>
      <w:r>
        <w:t xml:space="preserve">  (4) </w:t>
      </w:r>
    </w:p>
    <w:p w14:paraId="284FE5AF" w14:textId="77777777" w:rsidR="00B62D5E" w:rsidRDefault="00FC177C">
      <w:pPr>
        <w:pStyle w:val="ListParagraph"/>
        <w:keepNext/>
        <w:numPr>
          <w:ilvl w:val="0"/>
          <w:numId w:val="3"/>
        </w:numPr>
        <w:pPrChange w:id="2829" w:author="ANA-AN00" w:date="2021-07-30T14:33:00Z">
          <w:pPr>
            <w:pStyle w:val="ListParagraph"/>
            <w:keepNext/>
            <w:numPr>
              <w:numId w:val="6"/>
            </w:numPr>
            <w:spacing w:before="120" w:line="240" w:lineRule="auto"/>
            <w:ind w:left="360"/>
          </w:pPr>
        </w:pPrChange>
      </w:pPr>
      <w:r>
        <w:t>极大程度</w:t>
      </w:r>
      <w:r>
        <w:t xml:space="preserve">  (5) </w:t>
      </w:r>
    </w:p>
    <w:p w14:paraId="1C2B2219" w14:textId="77777777" w:rsidR="00B62D5E" w:rsidRDefault="00B62D5E"/>
    <w:p w14:paraId="3DC7E369" w14:textId="77777777" w:rsidR="00B62D5E" w:rsidRDefault="00B62D5E">
      <w:pPr>
        <w:pStyle w:val="QuestionSeparator"/>
      </w:pPr>
    </w:p>
    <w:tbl>
      <w:tblPr>
        <w:tblStyle w:val="QQuestionIconTable"/>
        <w:tblW w:w="0" w:type="auto"/>
        <w:tblLook w:val="0460" w:firstRow="1" w:lastRow="1" w:firstColumn="0" w:lastColumn="0" w:noHBand="0" w:noVBand="1"/>
        <w:tblPrChange w:id="2830" w:author="ANA-AN00" w:date="2021-07-30T14:33:00Z">
          <w:tblPr>
            <w:tblStyle w:val="QQuestionIconTable"/>
            <w:tblW w:w="50" w:type="auto"/>
            <w:tblLook w:val="07E0" w:firstRow="1" w:lastRow="1" w:firstColumn="1" w:lastColumn="1" w:noHBand="1" w:noVBand="1"/>
          </w:tblPr>
        </w:tblPrChange>
      </w:tblPr>
      <w:tblGrid>
        <w:gridCol w:w="380"/>
        <w:tblGridChange w:id="2831">
          <w:tblGrid>
            <w:gridCol w:w="380"/>
          </w:tblGrid>
        </w:tblGridChange>
      </w:tblGrid>
      <w:tr w:rsidR="00B62D5E" w14:paraId="254EE4CE" w14:textId="77777777">
        <w:tc>
          <w:tcPr>
            <w:tcW w:w="50" w:type="dxa"/>
            <w:tcPrChange w:id="2832" w:author="ANA-AN00" w:date="2021-07-30T14:33:00Z">
              <w:tcPr>
                <w:tcW w:w="50" w:type="dxa"/>
              </w:tcPr>
            </w:tcPrChange>
          </w:tcPr>
          <w:p w14:paraId="386C142D" w14:textId="5E91A894" w:rsidR="00B62D5E" w:rsidRDefault="00FC177C">
            <w:pPr>
              <w:keepNext/>
            </w:pPr>
            <w:del w:id="2833" w:author="ANA-AN00" w:date="2021-07-30T14:33:00Z">
              <w:r>
                <w:rPr>
                  <w:noProof/>
                </w:rPr>
                <w:drawing>
                  <wp:inline distT="0" distB="0" distL="0" distR="0" wp14:anchorId="14FD27E2" wp14:editId="4EEFD514">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2834" w:author="ANA-AN00" w:date="2021-07-30T14:33:00Z">
              <w:r>
                <w:rPr>
                  <w:noProof/>
                </w:rPr>
                <w:drawing>
                  <wp:inline distT="0" distB="0" distL="0" distR="0">
                    <wp:extent cx="228600" cy="228600"/>
                    <wp:effectExtent l="0" t="0" r="0" b="0"/>
                    <wp:docPr id="1040"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5EAC803C" w14:textId="77777777" w:rsidR="00B62D5E" w:rsidRDefault="00B62D5E"/>
    <w:p w14:paraId="1AC06FFD" w14:textId="77777777" w:rsidR="00B62D5E" w:rsidRDefault="00FC177C">
      <w:pPr>
        <w:keepNext/>
      </w:pPr>
      <w:r>
        <w:lastRenderedPageBreak/>
        <w:t>Q18.3 Do you support or oppose the following climate policies?</w:t>
      </w:r>
    </w:p>
    <w:tbl>
      <w:tblPr>
        <w:tblStyle w:val="QQuestionTable"/>
        <w:tblW w:w="0" w:type="auto"/>
        <w:tblLook w:val="0460" w:firstRow="1" w:lastRow="1" w:firstColumn="0" w:lastColumn="0" w:noHBand="0" w:noVBand="1"/>
        <w:tblPrChange w:id="2835" w:author="ANA-AN00" w:date="2021-07-30T14:33:00Z">
          <w:tblPr>
            <w:tblStyle w:val="QQuestionTable0"/>
            <w:tblW w:w="9576" w:type="auto"/>
            <w:tblLook w:val="07E0" w:firstRow="1" w:lastRow="1" w:firstColumn="1" w:lastColumn="1" w:noHBand="1" w:noVBand="1"/>
          </w:tblPr>
        </w:tblPrChange>
      </w:tblPr>
      <w:tblGrid>
        <w:gridCol w:w="1531"/>
        <w:gridCol w:w="1316"/>
        <w:gridCol w:w="1432"/>
        <w:gridCol w:w="1279"/>
        <w:gridCol w:w="1432"/>
        <w:gridCol w:w="1316"/>
        <w:tblGridChange w:id="2836">
          <w:tblGrid>
            <w:gridCol w:w="1596"/>
            <w:gridCol w:w="1596"/>
            <w:gridCol w:w="1596"/>
            <w:gridCol w:w="1596"/>
            <w:gridCol w:w="1596"/>
            <w:gridCol w:w="1596"/>
          </w:tblGrid>
        </w:tblGridChange>
      </w:tblGrid>
      <w:tr w:rsidR="00B62D5E" w14:paraId="1E2932CA"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837" w:author="ANA-AN00" w:date="2021-07-30T14:33:00Z">
              <w:tcPr>
                <w:tcW w:w="1596" w:type="dxa"/>
                <w:tcBorders>
                  <w:right w:val="single" w:sz="4" w:space="0" w:color="BFBFBF"/>
                </w:tcBorders>
              </w:tcPr>
            </w:tcPrChange>
          </w:tcPr>
          <w:p w14:paraId="63950FDB"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838" w:author="ANA-AN00" w:date="2021-07-30T14:33:00Z">
              <w:tcPr>
                <w:tcW w:w="1596" w:type="dxa"/>
              </w:tcPr>
            </w:tcPrChange>
          </w:tcPr>
          <w:p w14:paraId="688E2151"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Change w:id="2839" w:author="ANA-AN00" w:date="2021-07-30T14:33:00Z">
              <w:tcPr>
                <w:tcW w:w="1596" w:type="dxa"/>
              </w:tcPr>
            </w:tcPrChange>
          </w:tcPr>
          <w:p w14:paraId="2FA11BAF"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Change w:id="2840" w:author="ANA-AN00" w:date="2021-07-30T14:33:00Z">
              <w:tcPr>
                <w:tcW w:w="1596" w:type="dxa"/>
              </w:tcPr>
            </w:tcPrChange>
          </w:tcPr>
          <w:p w14:paraId="52AFDAB2" w14:textId="77777777" w:rsidR="00B62D5E" w:rsidRDefault="00FC177C">
            <w:pPr>
              <w:cnfStyle w:val="100000000000" w:firstRow="1" w:lastRow="0" w:firstColumn="0" w:lastColumn="0" w:oddVBand="0" w:evenVBand="0" w:oddHBand="0" w:evenHBand="0" w:firstRowFirstColumn="0" w:firstRowLastColumn="0" w:lastRowFirstColumn="0" w:lastRowLastColumn="0"/>
            </w:pPr>
            <w:r>
              <w:t xml:space="preserve">Neither support nor </w:t>
            </w:r>
            <w:r>
              <w:t>oppose (3)</w:t>
            </w:r>
          </w:p>
        </w:tc>
        <w:tc>
          <w:tcPr>
            <w:tcW w:w="1596" w:type="dxa"/>
            <w:tcPrChange w:id="2841" w:author="ANA-AN00" w:date="2021-07-30T14:33:00Z">
              <w:tcPr>
                <w:tcW w:w="1596" w:type="dxa"/>
              </w:tcPr>
            </w:tcPrChange>
          </w:tcPr>
          <w:p w14:paraId="3F65BB80"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Change w:id="2842" w:author="ANA-AN00" w:date="2021-07-30T14:33:00Z">
              <w:tcPr>
                <w:tcW w:w="1596" w:type="dxa"/>
              </w:tcPr>
            </w:tcPrChange>
          </w:tcPr>
          <w:p w14:paraId="3CD6F95D"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support (5)</w:t>
            </w:r>
          </w:p>
        </w:tc>
      </w:tr>
      <w:tr w:rsidR="00B62D5E" w14:paraId="29F8F6AF" w14:textId="77777777" w:rsidTr="00B62D5E">
        <w:tc>
          <w:tcPr>
            <w:tcW w:w="1596" w:type="dxa"/>
            <w:tcPrChange w:id="2843" w:author="ANA-AN00" w:date="2021-07-30T14:33:00Z">
              <w:tcPr>
                <w:tcW w:w="1596" w:type="dxa"/>
                <w:tcBorders>
                  <w:right w:val="single" w:sz="4" w:space="0" w:color="BFBFBF"/>
                </w:tcBorders>
              </w:tcPr>
            </w:tcPrChange>
          </w:tcPr>
          <w:p w14:paraId="2D8E263B" w14:textId="77777777" w:rsidR="00B62D5E" w:rsidRDefault="00FC177C">
            <w:pPr>
              <w:keepNext/>
            </w:pPr>
            <w:r>
              <w:t xml:space="preserve">A tax on flying (that increases ticket prices by 20%) (1) </w:t>
            </w:r>
          </w:p>
        </w:tc>
        <w:tc>
          <w:tcPr>
            <w:tcW w:w="1596" w:type="dxa"/>
            <w:tcPrChange w:id="2844" w:author="ANA-AN00" w:date="2021-07-30T14:33:00Z">
              <w:tcPr>
                <w:tcW w:w="1596" w:type="dxa"/>
              </w:tcPr>
            </w:tcPrChange>
          </w:tcPr>
          <w:p w14:paraId="415D7DC6" w14:textId="77777777" w:rsidR="00B62D5E" w:rsidRDefault="00B62D5E">
            <w:pPr>
              <w:pStyle w:val="ListParagraph"/>
              <w:keepNext/>
              <w:numPr>
                <w:ilvl w:val="0"/>
                <w:numId w:val="3"/>
              </w:numPr>
              <w:pPrChange w:id="2845" w:author="ANA-AN00" w:date="2021-07-30T14:33:00Z">
                <w:pPr>
                  <w:pStyle w:val="ListParagraph"/>
                  <w:keepNext/>
                  <w:numPr>
                    <w:numId w:val="6"/>
                  </w:numPr>
                  <w:spacing w:before="120"/>
                  <w:ind w:left="360"/>
                </w:pPr>
              </w:pPrChange>
            </w:pPr>
          </w:p>
        </w:tc>
        <w:tc>
          <w:tcPr>
            <w:tcW w:w="1596" w:type="dxa"/>
            <w:tcPrChange w:id="2846" w:author="ANA-AN00" w:date="2021-07-30T14:33:00Z">
              <w:tcPr>
                <w:tcW w:w="1596" w:type="dxa"/>
              </w:tcPr>
            </w:tcPrChange>
          </w:tcPr>
          <w:p w14:paraId="3AAEF4B0" w14:textId="77777777" w:rsidR="00B62D5E" w:rsidRDefault="00B62D5E">
            <w:pPr>
              <w:pStyle w:val="ListParagraph"/>
              <w:keepNext/>
              <w:numPr>
                <w:ilvl w:val="0"/>
                <w:numId w:val="3"/>
              </w:numPr>
              <w:pPrChange w:id="2847" w:author="ANA-AN00" w:date="2021-07-30T14:33:00Z">
                <w:pPr>
                  <w:pStyle w:val="ListParagraph"/>
                  <w:keepNext/>
                  <w:numPr>
                    <w:numId w:val="6"/>
                  </w:numPr>
                  <w:spacing w:before="120"/>
                  <w:ind w:left="360"/>
                </w:pPr>
              </w:pPrChange>
            </w:pPr>
          </w:p>
        </w:tc>
        <w:tc>
          <w:tcPr>
            <w:tcW w:w="1596" w:type="dxa"/>
            <w:tcPrChange w:id="2848" w:author="ANA-AN00" w:date="2021-07-30T14:33:00Z">
              <w:tcPr>
                <w:tcW w:w="1596" w:type="dxa"/>
              </w:tcPr>
            </w:tcPrChange>
          </w:tcPr>
          <w:p w14:paraId="64EDE305" w14:textId="77777777" w:rsidR="00B62D5E" w:rsidRDefault="00B62D5E">
            <w:pPr>
              <w:pStyle w:val="ListParagraph"/>
              <w:keepNext/>
              <w:numPr>
                <w:ilvl w:val="0"/>
                <w:numId w:val="3"/>
              </w:numPr>
              <w:pPrChange w:id="2849" w:author="ANA-AN00" w:date="2021-07-30T14:33:00Z">
                <w:pPr>
                  <w:pStyle w:val="ListParagraph"/>
                  <w:keepNext/>
                  <w:numPr>
                    <w:numId w:val="6"/>
                  </w:numPr>
                  <w:spacing w:before="120"/>
                  <w:ind w:left="360"/>
                </w:pPr>
              </w:pPrChange>
            </w:pPr>
          </w:p>
        </w:tc>
        <w:tc>
          <w:tcPr>
            <w:tcW w:w="1596" w:type="dxa"/>
            <w:tcPrChange w:id="2850" w:author="ANA-AN00" w:date="2021-07-30T14:33:00Z">
              <w:tcPr>
                <w:tcW w:w="1596" w:type="dxa"/>
              </w:tcPr>
            </w:tcPrChange>
          </w:tcPr>
          <w:p w14:paraId="152B23EA" w14:textId="77777777" w:rsidR="00B62D5E" w:rsidRDefault="00B62D5E">
            <w:pPr>
              <w:pStyle w:val="ListParagraph"/>
              <w:keepNext/>
              <w:numPr>
                <w:ilvl w:val="0"/>
                <w:numId w:val="3"/>
              </w:numPr>
              <w:pPrChange w:id="2851" w:author="ANA-AN00" w:date="2021-07-30T14:33:00Z">
                <w:pPr>
                  <w:pStyle w:val="ListParagraph"/>
                  <w:keepNext/>
                  <w:numPr>
                    <w:numId w:val="6"/>
                  </w:numPr>
                  <w:spacing w:before="120"/>
                  <w:ind w:left="360"/>
                </w:pPr>
              </w:pPrChange>
            </w:pPr>
          </w:p>
        </w:tc>
        <w:tc>
          <w:tcPr>
            <w:tcW w:w="1596" w:type="dxa"/>
            <w:tcPrChange w:id="2852" w:author="ANA-AN00" w:date="2021-07-30T14:33:00Z">
              <w:tcPr>
                <w:tcW w:w="1596" w:type="dxa"/>
              </w:tcPr>
            </w:tcPrChange>
          </w:tcPr>
          <w:p w14:paraId="330D8D78" w14:textId="77777777" w:rsidR="00B62D5E" w:rsidRDefault="00B62D5E">
            <w:pPr>
              <w:pStyle w:val="ListParagraph"/>
              <w:keepNext/>
              <w:numPr>
                <w:ilvl w:val="0"/>
                <w:numId w:val="3"/>
              </w:numPr>
              <w:pPrChange w:id="2853" w:author="ANA-AN00" w:date="2021-07-30T14:33:00Z">
                <w:pPr>
                  <w:pStyle w:val="ListParagraph"/>
                  <w:keepNext/>
                  <w:numPr>
                    <w:numId w:val="6"/>
                  </w:numPr>
                  <w:spacing w:before="120"/>
                  <w:ind w:left="360"/>
                </w:pPr>
              </w:pPrChange>
            </w:pPr>
          </w:p>
        </w:tc>
      </w:tr>
      <w:tr w:rsidR="00B62D5E" w14:paraId="32E97CE3" w14:textId="77777777" w:rsidTr="00B62D5E">
        <w:tc>
          <w:tcPr>
            <w:tcW w:w="1596" w:type="dxa"/>
            <w:tcPrChange w:id="2854" w:author="ANA-AN00" w:date="2021-07-30T14:33:00Z">
              <w:tcPr>
                <w:tcW w:w="1596" w:type="dxa"/>
                <w:tcBorders>
                  <w:right w:val="single" w:sz="4" w:space="0" w:color="BFBFBF"/>
                </w:tcBorders>
              </w:tcPr>
            </w:tcPrChange>
          </w:tcPr>
          <w:p w14:paraId="4F1C52FE" w14:textId="77777777" w:rsidR="00B62D5E" w:rsidRDefault="00FC177C">
            <w:pPr>
              <w:keepNext/>
            </w:pPr>
            <w:r>
              <w:t xml:space="preserve">A national tax on fossil fuels (increasing gasoline prices by 35cts per gallon) (2) </w:t>
            </w:r>
          </w:p>
        </w:tc>
        <w:tc>
          <w:tcPr>
            <w:tcW w:w="1596" w:type="dxa"/>
            <w:tcPrChange w:id="2855" w:author="ANA-AN00" w:date="2021-07-30T14:33:00Z">
              <w:tcPr>
                <w:tcW w:w="1596" w:type="dxa"/>
              </w:tcPr>
            </w:tcPrChange>
          </w:tcPr>
          <w:p w14:paraId="0CA8B5B0" w14:textId="77777777" w:rsidR="00B62D5E" w:rsidRDefault="00B62D5E">
            <w:pPr>
              <w:pStyle w:val="ListParagraph"/>
              <w:keepNext/>
              <w:numPr>
                <w:ilvl w:val="0"/>
                <w:numId w:val="3"/>
              </w:numPr>
              <w:pPrChange w:id="2856" w:author="ANA-AN00" w:date="2021-07-30T14:33:00Z">
                <w:pPr>
                  <w:pStyle w:val="ListParagraph"/>
                  <w:keepNext/>
                  <w:numPr>
                    <w:numId w:val="6"/>
                  </w:numPr>
                  <w:spacing w:before="120"/>
                  <w:ind w:left="360"/>
                </w:pPr>
              </w:pPrChange>
            </w:pPr>
          </w:p>
        </w:tc>
        <w:tc>
          <w:tcPr>
            <w:tcW w:w="1596" w:type="dxa"/>
            <w:tcPrChange w:id="2857" w:author="ANA-AN00" w:date="2021-07-30T14:33:00Z">
              <w:tcPr>
                <w:tcW w:w="1596" w:type="dxa"/>
              </w:tcPr>
            </w:tcPrChange>
          </w:tcPr>
          <w:p w14:paraId="3F4EEB7E" w14:textId="77777777" w:rsidR="00B62D5E" w:rsidRDefault="00B62D5E">
            <w:pPr>
              <w:pStyle w:val="ListParagraph"/>
              <w:keepNext/>
              <w:numPr>
                <w:ilvl w:val="0"/>
                <w:numId w:val="3"/>
              </w:numPr>
              <w:pPrChange w:id="2858" w:author="ANA-AN00" w:date="2021-07-30T14:33:00Z">
                <w:pPr>
                  <w:pStyle w:val="ListParagraph"/>
                  <w:keepNext/>
                  <w:numPr>
                    <w:numId w:val="6"/>
                  </w:numPr>
                  <w:spacing w:before="120"/>
                  <w:ind w:left="360"/>
                </w:pPr>
              </w:pPrChange>
            </w:pPr>
          </w:p>
        </w:tc>
        <w:tc>
          <w:tcPr>
            <w:tcW w:w="1596" w:type="dxa"/>
            <w:tcPrChange w:id="2859" w:author="ANA-AN00" w:date="2021-07-30T14:33:00Z">
              <w:tcPr>
                <w:tcW w:w="1596" w:type="dxa"/>
              </w:tcPr>
            </w:tcPrChange>
          </w:tcPr>
          <w:p w14:paraId="51AD1059" w14:textId="77777777" w:rsidR="00B62D5E" w:rsidRDefault="00B62D5E">
            <w:pPr>
              <w:pStyle w:val="ListParagraph"/>
              <w:keepNext/>
              <w:numPr>
                <w:ilvl w:val="0"/>
                <w:numId w:val="3"/>
              </w:numPr>
              <w:pPrChange w:id="2860" w:author="ANA-AN00" w:date="2021-07-30T14:33:00Z">
                <w:pPr>
                  <w:pStyle w:val="ListParagraph"/>
                  <w:keepNext/>
                  <w:numPr>
                    <w:numId w:val="6"/>
                  </w:numPr>
                  <w:spacing w:before="120"/>
                  <w:ind w:left="360"/>
                </w:pPr>
              </w:pPrChange>
            </w:pPr>
          </w:p>
        </w:tc>
        <w:tc>
          <w:tcPr>
            <w:tcW w:w="1596" w:type="dxa"/>
            <w:tcPrChange w:id="2861" w:author="ANA-AN00" w:date="2021-07-30T14:33:00Z">
              <w:tcPr>
                <w:tcW w:w="1596" w:type="dxa"/>
              </w:tcPr>
            </w:tcPrChange>
          </w:tcPr>
          <w:p w14:paraId="7758FC6C" w14:textId="77777777" w:rsidR="00B62D5E" w:rsidRDefault="00B62D5E">
            <w:pPr>
              <w:pStyle w:val="ListParagraph"/>
              <w:keepNext/>
              <w:numPr>
                <w:ilvl w:val="0"/>
                <w:numId w:val="3"/>
              </w:numPr>
              <w:pPrChange w:id="2862" w:author="ANA-AN00" w:date="2021-07-30T14:33:00Z">
                <w:pPr>
                  <w:pStyle w:val="ListParagraph"/>
                  <w:keepNext/>
                  <w:numPr>
                    <w:numId w:val="6"/>
                  </w:numPr>
                  <w:spacing w:before="120"/>
                  <w:ind w:left="360"/>
                </w:pPr>
              </w:pPrChange>
            </w:pPr>
          </w:p>
        </w:tc>
        <w:tc>
          <w:tcPr>
            <w:tcW w:w="1596" w:type="dxa"/>
            <w:tcPrChange w:id="2863" w:author="ANA-AN00" w:date="2021-07-30T14:33:00Z">
              <w:tcPr>
                <w:tcW w:w="1596" w:type="dxa"/>
              </w:tcPr>
            </w:tcPrChange>
          </w:tcPr>
          <w:p w14:paraId="2BD8B020" w14:textId="77777777" w:rsidR="00B62D5E" w:rsidRDefault="00B62D5E">
            <w:pPr>
              <w:pStyle w:val="ListParagraph"/>
              <w:keepNext/>
              <w:numPr>
                <w:ilvl w:val="0"/>
                <w:numId w:val="3"/>
              </w:numPr>
              <w:pPrChange w:id="2864" w:author="ANA-AN00" w:date="2021-07-30T14:33:00Z">
                <w:pPr>
                  <w:pStyle w:val="ListParagraph"/>
                  <w:keepNext/>
                  <w:numPr>
                    <w:numId w:val="6"/>
                  </w:numPr>
                  <w:spacing w:before="120"/>
                  <w:ind w:left="360"/>
                </w:pPr>
              </w:pPrChange>
            </w:pPr>
          </w:p>
        </w:tc>
      </w:tr>
      <w:tr w:rsidR="00B62D5E" w14:paraId="3AA39A64" w14:textId="77777777" w:rsidTr="00B62D5E">
        <w:tc>
          <w:tcPr>
            <w:tcW w:w="1596" w:type="dxa"/>
            <w:tcPrChange w:id="2865" w:author="ANA-AN00" w:date="2021-07-30T14:33:00Z">
              <w:tcPr>
                <w:tcW w:w="1596" w:type="dxa"/>
                <w:tcBorders>
                  <w:right w:val="single" w:sz="4" w:space="0" w:color="BFBFBF"/>
                </w:tcBorders>
              </w:tcPr>
            </w:tcPrChange>
          </w:tcPr>
          <w:p w14:paraId="4268F252" w14:textId="77777777" w:rsidR="00B62D5E" w:rsidRDefault="00FC177C">
            <w:pPr>
              <w:keepNext/>
            </w:pPr>
            <w:r>
              <w:t xml:space="preserve">A ban of polluting vehicles in dense areas, like city centers (6) </w:t>
            </w:r>
          </w:p>
        </w:tc>
        <w:tc>
          <w:tcPr>
            <w:tcW w:w="1596" w:type="dxa"/>
            <w:tcPrChange w:id="2866" w:author="ANA-AN00" w:date="2021-07-30T14:33:00Z">
              <w:tcPr>
                <w:tcW w:w="1596" w:type="dxa"/>
              </w:tcPr>
            </w:tcPrChange>
          </w:tcPr>
          <w:p w14:paraId="4F25162B" w14:textId="77777777" w:rsidR="00B62D5E" w:rsidRDefault="00B62D5E">
            <w:pPr>
              <w:pStyle w:val="ListParagraph"/>
              <w:keepNext/>
              <w:numPr>
                <w:ilvl w:val="0"/>
                <w:numId w:val="3"/>
              </w:numPr>
              <w:pPrChange w:id="2867" w:author="ANA-AN00" w:date="2021-07-30T14:33:00Z">
                <w:pPr>
                  <w:pStyle w:val="ListParagraph"/>
                  <w:keepNext/>
                  <w:numPr>
                    <w:numId w:val="6"/>
                  </w:numPr>
                  <w:spacing w:before="120"/>
                  <w:ind w:left="360"/>
                </w:pPr>
              </w:pPrChange>
            </w:pPr>
          </w:p>
        </w:tc>
        <w:tc>
          <w:tcPr>
            <w:tcW w:w="1596" w:type="dxa"/>
            <w:tcPrChange w:id="2868" w:author="ANA-AN00" w:date="2021-07-30T14:33:00Z">
              <w:tcPr>
                <w:tcW w:w="1596" w:type="dxa"/>
              </w:tcPr>
            </w:tcPrChange>
          </w:tcPr>
          <w:p w14:paraId="5CD05C6A" w14:textId="77777777" w:rsidR="00B62D5E" w:rsidRDefault="00B62D5E">
            <w:pPr>
              <w:pStyle w:val="ListParagraph"/>
              <w:keepNext/>
              <w:numPr>
                <w:ilvl w:val="0"/>
                <w:numId w:val="3"/>
              </w:numPr>
              <w:pPrChange w:id="2869" w:author="ANA-AN00" w:date="2021-07-30T14:33:00Z">
                <w:pPr>
                  <w:pStyle w:val="ListParagraph"/>
                  <w:keepNext/>
                  <w:numPr>
                    <w:numId w:val="6"/>
                  </w:numPr>
                  <w:spacing w:before="120"/>
                  <w:ind w:left="360"/>
                </w:pPr>
              </w:pPrChange>
            </w:pPr>
          </w:p>
        </w:tc>
        <w:tc>
          <w:tcPr>
            <w:tcW w:w="1596" w:type="dxa"/>
            <w:tcPrChange w:id="2870" w:author="ANA-AN00" w:date="2021-07-30T14:33:00Z">
              <w:tcPr>
                <w:tcW w:w="1596" w:type="dxa"/>
              </w:tcPr>
            </w:tcPrChange>
          </w:tcPr>
          <w:p w14:paraId="407644D2" w14:textId="77777777" w:rsidR="00B62D5E" w:rsidRDefault="00B62D5E">
            <w:pPr>
              <w:pStyle w:val="ListParagraph"/>
              <w:keepNext/>
              <w:numPr>
                <w:ilvl w:val="0"/>
                <w:numId w:val="3"/>
              </w:numPr>
              <w:pPrChange w:id="2871" w:author="ANA-AN00" w:date="2021-07-30T14:33:00Z">
                <w:pPr>
                  <w:pStyle w:val="ListParagraph"/>
                  <w:keepNext/>
                  <w:numPr>
                    <w:numId w:val="6"/>
                  </w:numPr>
                  <w:spacing w:before="120"/>
                  <w:ind w:left="360"/>
                </w:pPr>
              </w:pPrChange>
            </w:pPr>
          </w:p>
        </w:tc>
        <w:tc>
          <w:tcPr>
            <w:tcW w:w="1596" w:type="dxa"/>
            <w:tcPrChange w:id="2872" w:author="ANA-AN00" w:date="2021-07-30T14:33:00Z">
              <w:tcPr>
                <w:tcW w:w="1596" w:type="dxa"/>
              </w:tcPr>
            </w:tcPrChange>
          </w:tcPr>
          <w:p w14:paraId="143AFEDD" w14:textId="77777777" w:rsidR="00B62D5E" w:rsidRDefault="00B62D5E">
            <w:pPr>
              <w:pStyle w:val="ListParagraph"/>
              <w:keepNext/>
              <w:numPr>
                <w:ilvl w:val="0"/>
                <w:numId w:val="3"/>
              </w:numPr>
              <w:pPrChange w:id="2873" w:author="ANA-AN00" w:date="2021-07-30T14:33:00Z">
                <w:pPr>
                  <w:pStyle w:val="ListParagraph"/>
                  <w:keepNext/>
                  <w:numPr>
                    <w:numId w:val="6"/>
                  </w:numPr>
                  <w:spacing w:before="120"/>
                  <w:ind w:left="360"/>
                </w:pPr>
              </w:pPrChange>
            </w:pPr>
          </w:p>
        </w:tc>
        <w:tc>
          <w:tcPr>
            <w:tcW w:w="1596" w:type="dxa"/>
            <w:tcPrChange w:id="2874" w:author="ANA-AN00" w:date="2021-07-30T14:33:00Z">
              <w:tcPr>
                <w:tcW w:w="1596" w:type="dxa"/>
              </w:tcPr>
            </w:tcPrChange>
          </w:tcPr>
          <w:p w14:paraId="36501E35" w14:textId="77777777" w:rsidR="00B62D5E" w:rsidRDefault="00B62D5E">
            <w:pPr>
              <w:pStyle w:val="ListParagraph"/>
              <w:keepNext/>
              <w:numPr>
                <w:ilvl w:val="0"/>
                <w:numId w:val="3"/>
              </w:numPr>
              <w:pPrChange w:id="2875" w:author="ANA-AN00" w:date="2021-07-30T14:33:00Z">
                <w:pPr>
                  <w:pStyle w:val="ListParagraph"/>
                  <w:keepNext/>
                  <w:numPr>
                    <w:numId w:val="6"/>
                  </w:numPr>
                  <w:spacing w:before="120"/>
                  <w:ind w:left="360"/>
                </w:pPr>
              </w:pPrChange>
            </w:pPr>
          </w:p>
        </w:tc>
      </w:tr>
      <w:tr w:rsidR="00B62D5E" w14:paraId="3979508C" w14:textId="77777777" w:rsidTr="00B62D5E">
        <w:tc>
          <w:tcPr>
            <w:tcW w:w="1596" w:type="dxa"/>
            <w:tcPrChange w:id="2876" w:author="ANA-AN00" w:date="2021-07-30T14:33:00Z">
              <w:tcPr>
                <w:tcW w:w="1596" w:type="dxa"/>
                <w:tcBorders>
                  <w:right w:val="single" w:sz="4" w:space="0" w:color="BFBFBF"/>
                </w:tcBorders>
              </w:tcPr>
            </w:tcPrChange>
          </w:tcPr>
          <w:p w14:paraId="3166BE94" w14:textId="77777777" w:rsidR="00B62D5E" w:rsidRDefault="00FC177C">
            <w:pPr>
              <w:keepNext/>
            </w:pPr>
            <w:r>
              <w:t xml:space="preserve">Subsidies for low-carbon technologies (renewable energy, capture and storage of carbon...) (7) </w:t>
            </w:r>
          </w:p>
        </w:tc>
        <w:tc>
          <w:tcPr>
            <w:tcW w:w="1596" w:type="dxa"/>
            <w:tcPrChange w:id="2877" w:author="ANA-AN00" w:date="2021-07-30T14:33:00Z">
              <w:tcPr>
                <w:tcW w:w="1596" w:type="dxa"/>
              </w:tcPr>
            </w:tcPrChange>
          </w:tcPr>
          <w:p w14:paraId="4DA9FBD9" w14:textId="77777777" w:rsidR="00B62D5E" w:rsidRDefault="00B62D5E">
            <w:pPr>
              <w:pStyle w:val="ListParagraph"/>
              <w:keepNext/>
              <w:numPr>
                <w:ilvl w:val="0"/>
                <w:numId w:val="3"/>
              </w:numPr>
              <w:pPrChange w:id="2878" w:author="ANA-AN00" w:date="2021-07-30T14:33:00Z">
                <w:pPr>
                  <w:pStyle w:val="ListParagraph"/>
                  <w:keepNext/>
                  <w:numPr>
                    <w:numId w:val="6"/>
                  </w:numPr>
                  <w:spacing w:before="120"/>
                  <w:ind w:left="360"/>
                </w:pPr>
              </w:pPrChange>
            </w:pPr>
          </w:p>
        </w:tc>
        <w:tc>
          <w:tcPr>
            <w:tcW w:w="1596" w:type="dxa"/>
            <w:tcPrChange w:id="2879" w:author="ANA-AN00" w:date="2021-07-30T14:33:00Z">
              <w:tcPr>
                <w:tcW w:w="1596" w:type="dxa"/>
              </w:tcPr>
            </w:tcPrChange>
          </w:tcPr>
          <w:p w14:paraId="0D2F83A2" w14:textId="77777777" w:rsidR="00B62D5E" w:rsidRDefault="00B62D5E">
            <w:pPr>
              <w:pStyle w:val="ListParagraph"/>
              <w:keepNext/>
              <w:numPr>
                <w:ilvl w:val="0"/>
                <w:numId w:val="3"/>
              </w:numPr>
              <w:pPrChange w:id="2880" w:author="ANA-AN00" w:date="2021-07-30T14:33:00Z">
                <w:pPr>
                  <w:pStyle w:val="ListParagraph"/>
                  <w:keepNext/>
                  <w:numPr>
                    <w:numId w:val="6"/>
                  </w:numPr>
                  <w:spacing w:before="120"/>
                  <w:ind w:left="360"/>
                </w:pPr>
              </w:pPrChange>
            </w:pPr>
          </w:p>
        </w:tc>
        <w:tc>
          <w:tcPr>
            <w:tcW w:w="1596" w:type="dxa"/>
            <w:tcPrChange w:id="2881" w:author="ANA-AN00" w:date="2021-07-30T14:33:00Z">
              <w:tcPr>
                <w:tcW w:w="1596" w:type="dxa"/>
              </w:tcPr>
            </w:tcPrChange>
          </w:tcPr>
          <w:p w14:paraId="72D9A27C" w14:textId="77777777" w:rsidR="00B62D5E" w:rsidRDefault="00B62D5E">
            <w:pPr>
              <w:pStyle w:val="ListParagraph"/>
              <w:keepNext/>
              <w:numPr>
                <w:ilvl w:val="0"/>
                <w:numId w:val="3"/>
              </w:numPr>
              <w:pPrChange w:id="2882" w:author="ANA-AN00" w:date="2021-07-30T14:33:00Z">
                <w:pPr>
                  <w:pStyle w:val="ListParagraph"/>
                  <w:keepNext/>
                  <w:numPr>
                    <w:numId w:val="6"/>
                  </w:numPr>
                  <w:spacing w:before="120"/>
                  <w:ind w:left="360"/>
                </w:pPr>
              </w:pPrChange>
            </w:pPr>
          </w:p>
        </w:tc>
        <w:tc>
          <w:tcPr>
            <w:tcW w:w="1596" w:type="dxa"/>
            <w:tcPrChange w:id="2883" w:author="ANA-AN00" w:date="2021-07-30T14:33:00Z">
              <w:tcPr>
                <w:tcW w:w="1596" w:type="dxa"/>
              </w:tcPr>
            </w:tcPrChange>
          </w:tcPr>
          <w:p w14:paraId="223B5793" w14:textId="77777777" w:rsidR="00B62D5E" w:rsidRDefault="00B62D5E">
            <w:pPr>
              <w:pStyle w:val="ListParagraph"/>
              <w:keepNext/>
              <w:numPr>
                <w:ilvl w:val="0"/>
                <w:numId w:val="3"/>
              </w:numPr>
              <w:pPrChange w:id="2884" w:author="ANA-AN00" w:date="2021-07-30T14:33:00Z">
                <w:pPr>
                  <w:pStyle w:val="ListParagraph"/>
                  <w:keepNext/>
                  <w:numPr>
                    <w:numId w:val="6"/>
                  </w:numPr>
                  <w:spacing w:before="120"/>
                  <w:ind w:left="360"/>
                </w:pPr>
              </w:pPrChange>
            </w:pPr>
          </w:p>
        </w:tc>
        <w:tc>
          <w:tcPr>
            <w:tcW w:w="1596" w:type="dxa"/>
            <w:tcPrChange w:id="2885" w:author="ANA-AN00" w:date="2021-07-30T14:33:00Z">
              <w:tcPr>
                <w:tcW w:w="1596" w:type="dxa"/>
              </w:tcPr>
            </w:tcPrChange>
          </w:tcPr>
          <w:p w14:paraId="599B64DD" w14:textId="77777777" w:rsidR="00B62D5E" w:rsidRDefault="00B62D5E">
            <w:pPr>
              <w:pStyle w:val="ListParagraph"/>
              <w:keepNext/>
              <w:numPr>
                <w:ilvl w:val="0"/>
                <w:numId w:val="3"/>
              </w:numPr>
              <w:pPrChange w:id="2886" w:author="ANA-AN00" w:date="2021-07-30T14:33:00Z">
                <w:pPr>
                  <w:pStyle w:val="ListParagraph"/>
                  <w:keepNext/>
                  <w:numPr>
                    <w:numId w:val="6"/>
                  </w:numPr>
                  <w:spacing w:before="120"/>
                  <w:ind w:left="360"/>
                </w:pPr>
              </w:pPrChange>
            </w:pPr>
          </w:p>
        </w:tc>
      </w:tr>
      <w:tr w:rsidR="00B62D5E" w14:paraId="7C01065C" w14:textId="77777777" w:rsidTr="00B62D5E">
        <w:tc>
          <w:tcPr>
            <w:tcW w:w="1596" w:type="dxa"/>
            <w:tcPrChange w:id="2887" w:author="ANA-AN00" w:date="2021-07-30T14:33:00Z">
              <w:tcPr>
                <w:tcW w:w="1596" w:type="dxa"/>
                <w:tcBorders>
                  <w:right w:val="single" w:sz="4" w:space="0" w:color="BFBFBF"/>
                </w:tcBorders>
              </w:tcPr>
            </w:tcPrChange>
          </w:tcPr>
          <w:p w14:paraId="7E13D1AA" w14:textId="77777777" w:rsidR="00B62D5E" w:rsidRDefault="00FC177C">
            <w:pPr>
              <w:keepNext/>
            </w:pPr>
            <w:r>
              <w:t>A contribution to a global climate fund to finance clean energy in low-income cou</w:t>
            </w:r>
            <w:r>
              <w:t xml:space="preserve">ntries (8) </w:t>
            </w:r>
          </w:p>
        </w:tc>
        <w:tc>
          <w:tcPr>
            <w:tcW w:w="1596" w:type="dxa"/>
            <w:tcPrChange w:id="2888" w:author="ANA-AN00" w:date="2021-07-30T14:33:00Z">
              <w:tcPr>
                <w:tcW w:w="1596" w:type="dxa"/>
              </w:tcPr>
            </w:tcPrChange>
          </w:tcPr>
          <w:p w14:paraId="595F598C" w14:textId="77777777" w:rsidR="00B62D5E" w:rsidRDefault="00B62D5E">
            <w:pPr>
              <w:pStyle w:val="ListParagraph"/>
              <w:keepNext/>
              <w:numPr>
                <w:ilvl w:val="0"/>
                <w:numId w:val="3"/>
              </w:numPr>
              <w:pPrChange w:id="2889" w:author="ANA-AN00" w:date="2021-07-30T14:33:00Z">
                <w:pPr>
                  <w:pStyle w:val="ListParagraph"/>
                  <w:keepNext/>
                  <w:numPr>
                    <w:numId w:val="6"/>
                  </w:numPr>
                  <w:spacing w:before="120"/>
                  <w:ind w:left="360"/>
                </w:pPr>
              </w:pPrChange>
            </w:pPr>
          </w:p>
        </w:tc>
        <w:tc>
          <w:tcPr>
            <w:tcW w:w="1596" w:type="dxa"/>
            <w:tcPrChange w:id="2890" w:author="ANA-AN00" w:date="2021-07-30T14:33:00Z">
              <w:tcPr>
                <w:tcW w:w="1596" w:type="dxa"/>
              </w:tcPr>
            </w:tcPrChange>
          </w:tcPr>
          <w:p w14:paraId="39FB3430" w14:textId="77777777" w:rsidR="00B62D5E" w:rsidRDefault="00B62D5E">
            <w:pPr>
              <w:pStyle w:val="ListParagraph"/>
              <w:keepNext/>
              <w:numPr>
                <w:ilvl w:val="0"/>
                <w:numId w:val="3"/>
              </w:numPr>
              <w:pPrChange w:id="2891" w:author="ANA-AN00" w:date="2021-07-30T14:33:00Z">
                <w:pPr>
                  <w:pStyle w:val="ListParagraph"/>
                  <w:keepNext/>
                  <w:numPr>
                    <w:numId w:val="6"/>
                  </w:numPr>
                  <w:spacing w:before="120"/>
                  <w:ind w:left="360"/>
                </w:pPr>
              </w:pPrChange>
            </w:pPr>
          </w:p>
        </w:tc>
        <w:tc>
          <w:tcPr>
            <w:tcW w:w="1596" w:type="dxa"/>
            <w:tcPrChange w:id="2892" w:author="ANA-AN00" w:date="2021-07-30T14:33:00Z">
              <w:tcPr>
                <w:tcW w:w="1596" w:type="dxa"/>
              </w:tcPr>
            </w:tcPrChange>
          </w:tcPr>
          <w:p w14:paraId="750DF797" w14:textId="77777777" w:rsidR="00B62D5E" w:rsidRDefault="00B62D5E">
            <w:pPr>
              <w:pStyle w:val="ListParagraph"/>
              <w:keepNext/>
              <w:numPr>
                <w:ilvl w:val="0"/>
                <w:numId w:val="3"/>
              </w:numPr>
              <w:pPrChange w:id="2893" w:author="ANA-AN00" w:date="2021-07-30T14:33:00Z">
                <w:pPr>
                  <w:pStyle w:val="ListParagraph"/>
                  <w:keepNext/>
                  <w:numPr>
                    <w:numId w:val="6"/>
                  </w:numPr>
                  <w:spacing w:before="120"/>
                  <w:ind w:left="360"/>
                </w:pPr>
              </w:pPrChange>
            </w:pPr>
          </w:p>
        </w:tc>
        <w:tc>
          <w:tcPr>
            <w:tcW w:w="1596" w:type="dxa"/>
            <w:tcPrChange w:id="2894" w:author="ANA-AN00" w:date="2021-07-30T14:33:00Z">
              <w:tcPr>
                <w:tcW w:w="1596" w:type="dxa"/>
              </w:tcPr>
            </w:tcPrChange>
          </w:tcPr>
          <w:p w14:paraId="33E05A1C" w14:textId="77777777" w:rsidR="00B62D5E" w:rsidRDefault="00B62D5E">
            <w:pPr>
              <w:pStyle w:val="ListParagraph"/>
              <w:keepNext/>
              <w:numPr>
                <w:ilvl w:val="0"/>
                <w:numId w:val="3"/>
              </w:numPr>
              <w:pPrChange w:id="2895" w:author="ANA-AN00" w:date="2021-07-30T14:33:00Z">
                <w:pPr>
                  <w:pStyle w:val="ListParagraph"/>
                  <w:keepNext/>
                  <w:numPr>
                    <w:numId w:val="6"/>
                  </w:numPr>
                  <w:spacing w:before="120"/>
                  <w:ind w:left="360"/>
                </w:pPr>
              </w:pPrChange>
            </w:pPr>
          </w:p>
        </w:tc>
        <w:tc>
          <w:tcPr>
            <w:tcW w:w="1596" w:type="dxa"/>
            <w:tcPrChange w:id="2896" w:author="ANA-AN00" w:date="2021-07-30T14:33:00Z">
              <w:tcPr>
                <w:tcW w:w="1596" w:type="dxa"/>
              </w:tcPr>
            </w:tcPrChange>
          </w:tcPr>
          <w:p w14:paraId="40EDC08F" w14:textId="77777777" w:rsidR="00B62D5E" w:rsidRDefault="00B62D5E">
            <w:pPr>
              <w:pStyle w:val="ListParagraph"/>
              <w:keepNext/>
              <w:numPr>
                <w:ilvl w:val="0"/>
                <w:numId w:val="3"/>
              </w:numPr>
              <w:pPrChange w:id="2897" w:author="ANA-AN00" w:date="2021-07-30T14:33:00Z">
                <w:pPr>
                  <w:pStyle w:val="ListParagraph"/>
                  <w:keepNext/>
                  <w:numPr>
                    <w:numId w:val="6"/>
                  </w:numPr>
                  <w:spacing w:before="120"/>
                  <w:ind w:left="360"/>
                </w:pPr>
              </w:pPrChange>
            </w:pPr>
          </w:p>
        </w:tc>
      </w:tr>
    </w:tbl>
    <w:p w14:paraId="4E5E0483" w14:textId="77777777" w:rsidR="00B62D5E" w:rsidRDefault="00B62D5E"/>
    <w:p w14:paraId="07DFF0A2" w14:textId="77777777" w:rsidR="00B62D5E" w:rsidRDefault="00B62D5E"/>
    <w:p w14:paraId="351F1E91" w14:textId="77777777" w:rsidR="00B62D5E" w:rsidRDefault="00FC177C">
      <w:pPr>
        <w:keepNext/>
      </w:pPr>
      <w:r>
        <w:lastRenderedPageBreak/>
        <w:t xml:space="preserve">Q18.3 </w:t>
      </w:r>
      <w:r>
        <w:t>您支持还是反对以下气候政策？</w:t>
      </w:r>
    </w:p>
    <w:tbl>
      <w:tblPr>
        <w:tblStyle w:val="QQuestionTable"/>
        <w:tblW w:w="0" w:type="auto"/>
        <w:tblLook w:val="0460" w:firstRow="1" w:lastRow="1" w:firstColumn="0" w:lastColumn="0" w:noHBand="0" w:noVBand="1"/>
        <w:tblPrChange w:id="2898" w:author="ANA-AN00" w:date="2021-07-30T14:33:00Z">
          <w:tblPr>
            <w:tblStyle w:val="QQuestionTable0"/>
            <w:tblW w:w="9576" w:type="auto"/>
            <w:tblLook w:val="07E0" w:firstRow="1" w:lastRow="1" w:firstColumn="1" w:lastColumn="1" w:noHBand="1" w:noVBand="1"/>
          </w:tblPr>
        </w:tblPrChange>
      </w:tblPr>
      <w:tblGrid>
        <w:gridCol w:w="1412"/>
        <w:gridCol w:w="1378"/>
        <w:gridCol w:w="1379"/>
        <w:gridCol w:w="1379"/>
        <w:gridCol w:w="1379"/>
        <w:gridCol w:w="1379"/>
        <w:tblGridChange w:id="2899">
          <w:tblGrid>
            <w:gridCol w:w="1596"/>
            <w:gridCol w:w="1596"/>
            <w:gridCol w:w="1596"/>
            <w:gridCol w:w="1596"/>
            <w:gridCol w:w="1596"/>
            <w:gridCol w:w="1596"/>
          </w:tblGrid>
        </w:tblGridChange>
      </w:tblGrid>
      <w:tr w:rsidR="00B62D5E" w14:paraId="68F1855E"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900" w:author="ANA-AN00" w:date="2021-07-30T14:33:00Z">
              <w:tcPr>
                <w:tcW w:w="1596" w:type="dxa"/>
                <w:tcBorders>
                  <w:right w:val="single" w:sz="4" w:space="0" w:color="BFBFBF"/>
                </w:tcBorders>
              </w:tcPr>
            </w:tcPrChange>
          </w:tcPr>
          <w:p w14:paraId="05E45E7F"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901" w:author="ANA-AN00" w:date="2021-07-30T14:33:00Z">
              <w:tcPr>
                <w:tcW w:w="1596" w:type="dxa"/>
              </w:tcPr>
            </w:tcPrChange>
          </w:tcPr>
          <w:p w14:paraId="2509DBFF" w14:textId="77777777" w:rsidR="00B62D5E" w:rsidRDefault="00FC177C">
            <w:pPr>
              <w:cnfStyle w:val="100000000000" w:firstRow="1" w:lastRow="0" w:firstColumn="0" w:lastColumn="0" w:oddVBand="0" w:evenVBand="0" w:oddHBand="0" w:evenHBand="0" w:firstRowFirstColumn="0" w:firstRowLastColumn="0" w:lastRowFirstColumn="0" w:lastRowLastColumn="0"/>
            </w:pPr>
            <w:r>
              <w:t>强烈反对</w:t>
            </w:r>
            <w:r>
              <w:t xml:space="preserve"> (1)</w:t>
            </w:r>
          </w:p>
        </w:tc>
        <w:tc>
          <w:tcPr>
            <w:tcW w:w="1596" w:type="dxa"/>
            <w:tcPrChange w:id="2902" w:author="ANA-AN00" w:date="2021-07-30T14:33:00Z">
              <w:tcPr>
                <w:tcW w:w="1596" w:type="dxa"/>
              </w:tcPr>
            </w:tcPrChange>
          </w:tcPr>
          <w:p w14:paraId="06497F69"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有点反对</w:t>
            </w:r>
            <w:r>
              <w:t xml:space="preserve"> (2)</w:t>
            </w:r>
          </w:p>
        </w:tc>
        <w:tc>
          <w:tcPr>
            <w:tcW w:w="1596" w:type="dxa"/>
            <w:tcPrChange w:id="2903" w:author="ANA-AN00" w:date="2021-07-30T14:33:00Z">
              <w:tcPr>
                <w:tcW w:w="1596" w:type="dxa"/>
              </w:tcPr>
            </w:tcPrChange>
          </w:tcPr>
          <w:p w14:paraId="4CA99458"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既不支持也不反对</w:t>
            </w:r>
            <w:r>
              <w:t xml:space="preserve"> (3)</w:t>
            </w:r>
          </w:p>
        </w:tc>
        <w:tc>
          <w:tcPr>
            <w:tcW w:w="1596" w:type="dxa"/>
            <w:tcPrChange w:id="2904" w:author="ANA-AN00" w:date="2021-07-30T14:33:00Z">
              <w:tcPr>
                <w:tcW w:w="1596" w:type="dxa"/>
              </w:tcPr>
            </w:tcPrChange>
          </w:tcPr>
          <w:p w14:paraId="20ACCC76"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有点支持</w:t>
            </w:r>
            <w:r>
              <w:t xml:space="preserve"> (4)</w:t>
            </w:r>
          </w:p>
        </w:tc>
        <w:tc>
          <w:tcPr>
            <w:tcW w:w="1596" w:type="dxa"/>
            <w:tcPrChange w:id="2905" w:author="ANA-AN00" w:date="2021-07-30T14:33:00Z">
              <w:tcPr>
                <w:tcW w:w="1596" w:type="dxa"/>
              </w:tcPr>
            </w:tcPrChange>
          </w:tcPr>
          <w:p w14:paraId="202C9234" w14:textId="77777777" w:rsidR="00B62D5E" w:rsidRDefault="00FC177C">
            <w:pPr>
              <w:cnfStyle w:val="100000000000" w:firstRow="1" w:lastRow="0" w:firstColumn="0" w:lastColumn="0" w:oddVBand="0" w:evenVBand="0" w:oddHBand="0" w:evenHBand="0" w:firstRowFirstColumn="0" w:firstRowLastColumn="0" w:lastRowFirstColumn="0" w:lastRowLastColumn="0"/>
            </w:pPr>
            <w:r>
              <w:t>强烈支持</w:t>
            </w:r>
            <w:r>
              <w:t xml:space="preserve"> (5)</w:t>
            </w:r>
          </w:p>
        </w:tc>
      </w:tr>
      <w:tr w:rsidR="00B62D5E" w14:paraId="016819F0" w14:textId="77777777" w:rsidTr="00B62D5E">
        <w:tc>
          <w:tcPr>
            <w:tcW w:w="1596" w:type="dxa"/>
            <w:tcPrChange w:id="2906" w:author="ANA-AN00" w:date="2021-07-30T14:33:00Z">
              <w:tcPr>
                <w:tcW w:w="1596" w:type="dxa"/>
                <w:tcBorders>
                  <w:right w:val="single" w:sz="4" w:space="0" w:color="BFBFBF"/>
                </w:tcBorders>
              </w:tcPr>
            </w:tcPrChange>
          </w:tcPr>
          <w:p w14:paraId="149654FF" w14:textId="77777777" w:rsidR="00B62D5E" w:rsidRDefault="00FC177C">
            <w:pPr>
              <w:keepNext/>
            </w:pPr>
            <w:r>
              <w:t>飞行税（将机票价格提高</w:t>
            </w:r>
            <w:r>
              <w:t xml:space="preserve"> 20%</w:t>
            </w:r>
            <w:r>
              <w:t>）</w:t>
            </w:r>
            <w:r>
              <w:t xml:space="preserve"> (1) </w:t>
            </w:r>
          </w:p>
        </w:tc>
        <w:tc>
          <w:tcPr>
            <w:tcW w:w="1596" w:type="dxa"/>
            <w:tcPrChange w:id="2907" w:author="ANA-AN00" w:date="2021-07-30T14:33:00Z">
              <w:tcPr>
                <w:tcW w:w="1596" w:type="dxa"/>
              </w:tcPr>
            </w:tcPrChange>
          </w:tcPr>
          <w:p w14:paraId="6647790D" w14:textId="77777777" w:rsidR="00B62D5E" w:rsidRDefault="00B62D5E">
            <w:pPr>
              <w:pStyle w:val="ListParagraph"/>
              <w:keepNext/>
              <w:numPr>
                <w:ilvl w:val="0"/>
                <w:numId w:val="3"/>
              </w:numPr>
              <w:pPrChange w:id="2908" w:author="ANA-AN00" w:date="2021-07-30T14:33:00Z">
                <w:pPr>
                  <w:pStyle w:val="ListParagraph"/>
                  <w:keepNext/>
                  <w:numPr>
                    <w:numId w:val="6"/>
                  </w:numPr>
                  <w:spacing w:before="120"/>
                  <w:ind w:left="360"/>
                </w:pPr>
              </w:pPrChange>
            </w:pPr>
          </w:p>
        </w:tc>
        <w:tc>
          <w:tcPr>
            <w:tcW w:w="1596" w:type="dxa"/>
            <w:tcPrChange w:id="2909" w:author="ANA-AN00" w:date="2021-07-30T14:33:00Z">
              <w:tcPr>
                <w:tcW w:w="1596" w:type="dxa"/>
              </w:tcPr>
            </w:tcPrChange>
          </w:tcPr>
          <w:p w14:paraId="5EFBCD53" w14:textId="77777777" w:rsidR="00B62D5E" w:rsidRDefault="00B62D5E">
            <w:pPr>
              <w:pStyle w:val="ListParagraph"/>
              <w:keepNext/>
              <w:numPr>
                <w:ilvl w:val="0"/>
                <w:numId w:val="3"/>
              </w:numPr>
              <w:pPrChange w:id="2910" w:author="ANA-AN00" w:date="2021-07-30T14:33:00Z">
                <w:pPr>
                  <w:pStyle w:val="ListParagraph"/>
                  <w:keepNext/>
                  <w:numPr>
                    <w:numId w:val="6"/>
                  </w:numPr>
                  <w:spacing w:before="120"/>
                  <w:ind w:left="360"/>
                </w:pPr>
              </w:pPrChange>
            </w:pPr>
          </w:p>
        </w:tc>
        <w:tc>
          <w:tcPr>
            <w:tcW w:w="1596" w:type="dxa"/>
            <w:tcPrChange w:id="2911" w:author="ANA-AN00" w:date="2021-07-30T14:33:00Z">
              <w:tcPr>
                <w:tcW w:w="1596" w:type="dxa"/>
              </w:tcPr>
            </w:tcPrChange>
          </w:tcPr>
          <w:p w14:paraId="7D00CEAD" w14:textId="77777777" w:rsidR="00B62D5E" w:rsidRDefault="00B62D5E">
            <w:pPr>
              <w:pStyle w:val="ListParagraph"/>
              <w:keepNext/>
              <w:numPr>
                <w:ilvl w:val="0"/>
                <w:numId w:val="3"/>
              </w:numPr>
              <w:pPrChange w:id="2912" w:author="ANA-AN00" w:date="2021-07-30T14:33:00Z">
                <w:pPr>
                  <w:pStyle w:val="ListParagraph"/>
                  <w:keepNext/>
                  <w:numPr>
                    <w:numId w:val="6"/>
                  </w:numPr>
                  <w:spacing w:before="120"/>
                  <w:ind w:left="360"/>
                </w:pPr>
              </w:pPrChange>
            </w:pPr>
          </w:p>
        </w:tc>
        <w:tc>
          <w:tcPr>
            <w:tcW w:w="1596" w:type="dxa"/>
            <w:tcPrChange w:id="2913" w:author="ANA-AN00" w:date="2021-07-30T14:33:00Z">
              <w:tcPr>
                <w:tcW w:w="1596" w:type="dxa"/>
              </w:tcPr>
            </w:tcPrChange>
          </w:tcPr>
          <w:p w14:paraId="2305C7C6" w14:textId="77777777" w:rsidR="00B62D5E" w:rsidRDefault="00B62D5E">
            <w:pPr>
              <w:pStyle w:val="ListParagraph"/>
              <w:keepNext/>
              <w:numPr>
                <w:ilvl w:val="0"/>
                <w:numId w:val="3"/>
              </w:numPr>
              <w:pPrChange w:id="2914" w:author="ANA-AN00" w:date="2021-07-30T14:33:00Z">
                <w:pPr>
                  <w:pStyle w:val="ListParagraph"/>
                  <w:keepNext/>
                  <w:numPr>
                    <w:numId w:val="6"/>
                  </w:numPr>
                  <w:spacing w:before="120"/>
                  <w:ind w:left="360"/>
                </w:pPr>
              </w:pPrChange>
            </w:pPr>
          </w:p>
        </w:tc>
        <w:tc>
          <w:tcPr>
            <w:tcW w:w="1596" w:type="dxa"/>
            <w:tcPrChange w:id="2915" w:author="ANA-AN00" w:date="2021-07-30T14:33:00Z">
              <w:tcPr>
                <w:tcW w:w="1596" w:type="dxa"/>
              </w:tcPr>
            </w:tcPrChange>
          </w:tcPr>
          <w:p w14:paraId="2FCDB366" w14:textId="77777777" w:rsidR="00B62D5E" w:rsidRDefault="00B62D5E">
            <w:pPr>
              <w:pStyle w:val="ListParagraph"/>
              <w:keepNext/>
              <w:numPr>
                <w:ilvl w:val="0"/>
                <w:numId w:val="3"/>
              </w:numPr>
              <w:pPrChange w:id="2916" w:author="ANA-AN00" w:date="2021-07-30T14:33:00Z">
                <w:pPr>
                  <w:pStyle w:val="ListParagraph"/>
                  <w:keepNext/>
                  <w:numPr>
                    <w:numId w:val="6"/>
                  </w:numPr>
                  <w:spacing w:before="120"/>
                  <w:ind w:left="360"/>
                </w:pPr>
              </w:pPrChange>
            </w:pPr>
          </w:p>
        </w:tc>
      </w:tr>
      <w:tr w:rsidR="00B62D5E" w14:paraId="02F5B2D1" w14:textId="77777777" w:rsidTr="00B62D5E">
        <w:tc>
          <w:tcPr>
            <w:tcW w:w="1596" w:type="dxa"/>
            <w:tcPrChange w:id="2917" w:author="ANA-AN00" w:date="2021-07-30T14:33:00Z">
              <w:tcPr>
                <w:tcW w:w="1596" w:type="dxa"/>
                <w:tcBorders>
                  <w:right w:val="single" w:sz="4" w:space="0" w:color="BFBFBF"/>
                </w:tcBorders>
              </w:tcPr>
            </w:tcPrChange>
          </w:tcPr>
          <w:p w14:paraId="11B7C36A" w14:textId="77777777" w:rsidR="00B62D5E" w:rsidRDefault="00FC177C">
            <w:pPr>
              <w:keepNext/>
            </w:pPr>
            <w:r>
              <w:t>对化石燃料征收碳税（汽油价格上涨人民币</w:t>
            </w:r>
            <w:r>
              <w:t>0.7</w:t>
            </w:r>
            <w:r>
              <w:t>元</w:t>
            </w:r>
            <w:r>
              <w:t>/</w:t>
            </w:r>
            <w:r>
              <w:t>升）</w:t>
            </w:r>
            <w:r>
              <w:t xml:space="preserve"> (2) </w:t>
            </w:r>
          </w:p>
        </w:tc>
        <w:tc>
          <w:tcPr>
            <w:tcW w:w="1596" w:type="dxa"/>
            <w:tcPrChange w:id="2918" w:author="ANA-AN00" w:date="2021-07-30T14:33:00Z">
              <w:tcPr>
                <w:tcW w:w="1596" w:type="dxa"/>
              </w:tcPr>
            </w:tcPrChange>
          </w:tcPr>
          <w:p w14:paraId="51D067F7" w14:textId="77777777" w:rsidR="00B62D5E" w:rsidRDefault="00B62D5E">
            <w:pPr>
              <w:pStyle w:val="ListParagraph"/>
              <w:keepNext/>
              <w:numPr>
                <w:ilvl w:val="0"/>
                <w:numId w:val="3"/>
              </w:numPr>
              <w:pPrChange w:id="2919" w:author="ANA-AN00" w:date="2021-07-30T14:33:00Z">
                <w:pPr>
                  <w:pStyle w:val="ListParagraph"/>
                  <w:keepNext/>
                  <w:numPr>
                    <w:numId w:val="6"/>
                  </w:numPr>
                  <w:spacing w:before="120"/>
                  <w:ind w:left="360"/>
                </w:pPr>
              </w:pPrChange>
            </w:pPr>
          </w:p>
        </w:tc>
        <w:tc>
          <w:tcPr>
            <w:tcW w:w="1596" w:type="dxa"/>
            <w:tcPrChange w:id="2920" w:author="ANA-AN00" w:date="2021-07-30T14:33:00Z">
              <w:tcPr>
                <w:tcW w:w="1596" w:type="dxa"/>
              </w:tcPr>
            </w:tcPrChange>
          </w:tcPr>
          <w:p w14:paraId="43314563" w14:textId="77777777" w:rsidR="00B62D5E" w:rsidRDefault="00B62D5E">
            <w:pPr>
              <w:pStyle w:val="ListParagraph"/>
              <w:keepNext/>
              <w:numPr>
                <w:ilvl w:val="0"/>
                <w:numId w:val="3"/>
              </w:numPr>
              <w:pPrChange w:id="2921" w:author="ANA-AN00" w:date="2021-07-30T14:33:00Z">
                <w:pPr>
                  <w:pStyle w:val="ListParagraph"/>
                  <w:keepNext/>
                  <w:numPr>
                    <w:numId w:val="6"/>
                  </w:numPr>
                  <w:spacing w:before="120"/>
                  <w:ind w:left="360"/>
                </w:pPr>
              </w:pPrChange>
            </w:pPr>
          </w:p>
        </w:tc>
        <w:tc>
          <w:tcPr>
            <w:tcW w:w="1596" w:type="dxa"/>
            <w:tcPrChange w:id="2922" w:author="ANA-AN00" w:date="2021-07-30T14:33:00Z">
              <w:tcPr>
                <w:tcW w:w="1596" w:type="dxa"/>
              </w:tcPr>
            </w:tcPrChange>
          </w:tcPr>
          <w:p w14:paraId="543FB03E" w14:textId="77777777" w:rsidR="00B62D5E" w:rsidRDefault="00B62D5E">
            <w:pPr>
              <w:pStyle w:val="ListParagraph"/>
              <w:keepNext/>
              <w:numPr>
                <w:ilvl w:val="0"/>
                <w:numId w:val="3"/>
              </w:numPr>
              <w:pPrChange w:id="2923" w:author="ANA-AN00" w:date="2021-07-30T14:33:00Z">
                <w:pPr>
                  <w:pStyle w:val="ListParagraph"/>
                  <w:keepNext/>
                  <w:numPr>
                    <w:numId w:val="6"/>
                  </w:numPr>
                  <w:spacing w:before="120"/>
                  <w:ind w:left="360"/>
                </w:pPr>
              </w:pPrChange>
            </w:pPr>
          </w:p>
        </w:tc>
        <w:tc>
          <w:tcPr>
            <w:tcW w:w="1596" w:type="dxa"/>
            <w:tcPrChange w:id="2924" w:author="ANA-AN00" w:date="2021-07-30T14:33:00Z">
              <w:tcPr>
                <w:tcW w:w="1596" w:type="dxa"/>
              </w:tcPr>
            </w:tcPrChange>
          </w:tcPr>
          <w:p w14:paraId="2A592D17" w14:textId="77777777" w:rsidR="00B62D5E" w:rsidRDefault="00B62D5E">
            <w:pPr>
              <w:pStyle w:val="ListParagraph"/>
              <w:keepNext/>
              <w:numPr>
                <w:ilvl w:val="0"/>
                <w:numId w:val="3"/>
              </w:numPr>
              <w:pPrChange w:id="2925" w:author="ANA-AN00" w:date="2021-07-30T14:33:00Z">
                <w:pPr>
                  <w:pStyle w:val="ListParagraph"/>
                  <w:keepNext/>
                  <w:numPr>
                    <w:numId w:val="6"/>
                  </w:numPr>
                  <w:spacing w:before="120"/>
                  <w:ind w:left="360"/>
                </w:pPr>
              </w:pPrChange>
            </w:pPr>
          </w:p>
        </w:tc>
        <w:tc>
          <w:tcPr>
            <w:tcW w:w="1596" w:type="dxa"/>
            <w:tcPrChange w:id="2926" w:author="ANA-AN00" w:date="2021-07-30T14:33:00Z">
              <w:tcPr>
                <w:tcW w:w="1596" w:type="dxa"/>
              </w:tcPr>
            </w:tcPrChange>
          </w:tcPr>
          <w:p w14:paraId="3A239AC8" w14:textId="77777777" w:rsidR="00B62D5E" w:rsidRDefault="00B62D5E">
            <w:pPr>
              <w:pStyle w:val="ListParagraph"/>
              <w:keepNext/>
              <w:numPr>
                <w:ilvl w:val="0"/>
                <w:numId w:val="3"/>
              </w:numPr>
              <w:pPrChange w:id="2927" w:author="ANA-AN00" w:date="2021-07-30T14:33:00Z">
                <w:pPr>
                  <w:pStyle w:val="ListParagraph"/>
                  <w:keepNext/>
                  <w:numPr>
                    <w:numId w:val="6"/>
                  </w:numPr>
                  <w:spacing w:before="120"/>
                  <w:ind w:left="360"/>
                </w:pPr>
              </w:pPrChange>
            </w:pPr>
          </w:p>
        </w:tc>
      </w:tr>
      <w:tr w:rsidR="00B62D5E" w14:paraId="46AB5941" w14:textId="77777777" w:rsidTr="00B62D5E">
        <w:tc>
          <w:tcPr>
            <w:tcW w:w="1596" w:type="dxa"/>
            <w:tcPrChange w:id="2928" w:author="ANA-AN00" w:date="2021-07-30T14:33:00Z">
              <w:tcPr>
                <w:tcW w:w="1596" w:type="dxa"/>
                <w:tcBorders>
                  <w:right w:val="single" w:sz="4" w:space="0" w:color="BFBFBF"/>
                </w:tcBorders>
              </w:tcPr>
            </w:tcPrChange>
          </w:tcPr>
          <w:p w14:paraId="26D9AC55" w14:textId="77777777" w:rsidR="00B62D5E" w:rsidRDefault="00FC177C">
            <w:pPr>
              <w:keepNext/>
            </w:pPr>
            <w:r>
              <w:t>禁止在市中心等密集地区驾驶会造成污染的车辆</w:t>
            </w:r>
            <w:r>
              <w:t xml:space="preserve"> (6) </w:t>
            </w:r>
          </w:p>
        </w:tc>
        <w:tc>
          <w:tcPr>
            <w:tcW w:w="1596" w:type="dxa"/>
            <w:tcPrChange w:id="2929" w:author="ANA-AN00" w:date="2021-07-30T14:33:00Z">
              <w:tcPr>
                <w:tcW w:w="1596" w:type="dxa"/>
              </w:tcPr>
            </w:tcPrChange>
          </w:tcPr>
          <w:p w14:paraId="07B4F966" w14:textId="77777777" w:rsidR="00B62D5E" w:rsidRDefault="00B62D5E">
            <w:pPr>
              <w:pStyle w:val="ListParagraph"/>
              <w:keepNext/>
              <w:numPr>
                <w:ilvl w:val="0"/>
                <w:numId w:val="3"/>
              </w:numPr>
              <w:pPrChange w:id="2930" w:author="ANA-AN00" w:date="2021-07-30T14:33:00Z">
                <w:pPr>
                  <w:pStyle w:val="ListParagraph"/>
                  <w:keepNext/>
                  <w:numPr>
                    <w:numId w:val="6"/>
                  </w:numPr>
                  <w:spacing w:before="120"/>
                  <w:ind w:left="360"/>
                </w:pPr>
              </w:pPrChange>
            </w:pPr>
          </w:p>
        </w:tc>
        <w:tc>
          <w:tcPr>
            <w:tcW w:w="1596" w:type="dxa"/>
            <w:tcPrChange w:id="2931" w:author="ANA-AN00" w:date="2021-07-30T14:33:00Z">
              <w:tcPr>
                <w:tcW w:w="1596" w:type="dxa"/>
              </w:tcPr>
            </w:tcPrChange>
          </w:tcPr>
          <w:p w14:paraId="44D0713B" w14:textId="77777777" w:rsidR="00B62D5E" w:rsidRDefault="00B62D5E">
            <w:pPr>
              <w:pStyle w:val="ListParagraph"/>
              <w:keepNext/>
              <w:numPr>
                <w:ilvl w:val="0"/>
                <w:numId w:val="3"/>
              </w:numPr>
              <w:pPrChange w:id="2932" w:author="ANA-AN00" w:date="2021-07-30T14:33:00Z">
                <w:pPr>
                  <w:pStyle w:val="ListParagraph"/>
                  <w:keepNext/>
                  <w:numPr>
                    <w:numId w:val="6"/>
                  </w:numPr>
                  <w:spacing w:before="120"/>
                  <w:ind w:left="360"/>
                </w:pPr>
              </w:pPrChange>
            </w:pPr>
          </w:p>
        </w:tc>
        <w:tc>
          <w:tcPr>
            <w:tcW w:w="1596" w:type="dxa"/>
            <w:tcPrChange w:id="2933" w:author="ANA-AN00" w:date="2021-07-30T14:33:00Z">
              <w:tcPr>
                <w:tcW w:w="1596" w:type="dxa"/>
              </w:tcPr>
            </w:tcPrChange>
          </w:tcPr>
          <w:p w14:paraId="0B94C099" w14:textId="77777777" w:rsidR="00B62D5E" w:rsidRDefault="00B62D5E">
            <w:pPr>
              <w:pStyle w:val="ListParagraph"/>
              <w:keepNext/>
              <w:numPr>
                <w:ilvl w:val="0"/>
                <w:numId w:val="3"/>
              </w:numPr>
              <w:pPrChange w:id="2934" w:author="ANA-AN00" w:date="2021-07-30T14:33:00Z">
                <w:pPr>
                  <w:pStyle w:val="ListParagraph"/>
                  <w:keepNext/>
                  <w:numPr>
                    <w:numId w:val="6"/>
                  </w:numPr>
                  <w:spacing w:before="120"/>
                  <w:ind w:left="360"/>
                </w:pPr>
              </w:pPrChange>
            </w:pPr>
          </w:p>
        </w:tc>
        <w:tc>
          <w:tcPr>
            <w:tcW w:w="1596" w:type="dxa"/>
            <w:tcPrChange w:id="2935" w:author="ANA-AN00" w:date="2021-07-30T14:33:00Z">
              <w:tcPr>
                <w:tcW w:w="1596" w:type="dxa"/>
              </w:tcPr>
            </w:tcPrChange>
          </w:tcPr>
          <w:p w14:paraId="64AD7117" w14:textId="77777777" w:rsidR="00B62D5E" w:rsidRDefault="00B62D5E">
            <w:pPr>
              <w:pStyle w:val="ListParagraph"/>
              <w:keepNext/>
              <w:numPr>
                <w:ilvl w:val="0"/>
                <w:numId w:val="3"/>
              </w:numPr>
              <w:pPrChange w:id="2936" w:author="ANA-AN00" w:date="2021-07-30T14:33:00Z">
                <w:pPr>
                  <w:pStyle w:val="ListParagraph"/>
                  <w:keepNext/>
                  <w:numPr>
                    <w:numId w:val="6"/>
                  </w:numPr>
                  <w:spacing w:before="120"/>
                  <w:ind w:left="360"/>
                </w:pPr>
              </w:pPrChange>
            </w:pPr>
          </w:p>
        </w:tc>
        <w:tc>
          <w:tcPr>
            <w:tcW w:w="1596" w:type="dxa"/>
            <w:tcPrChange w:id="2937" w:author="ANA-AN00" w:date="2021-07-30T14:33:00Z">
              <w:tcPr>
                <w:tcW w:w="1596" w:type="dxa"/>
              </w:tcPr>
            </w:tcPrChange>
          </w:tcPr>
          <w:p w14:paraId="6CD87271" w14:textId="77777777" w:rsidR="00B62D5E" w:rsidRDefault="00B62D5E">
            <w:pPr>
              <w:pStyle w:val="ListParagraph"/>
              <w:keepNext/>
              <w:numPr>
                <w:ilvl w:val="0"/>
                <w:numId w:val="3"/>
              </w:numPr>
              <w:pPrChange w:id="2938" w:author="ANA-AN00" w:date="2021-07-30T14:33:00Z">
                <w:pPr>
                  <w:pStyle w:val="ListParagraph"/>
                  <w:keepNext/>
                  <w:numPr>
                    <w:numId w:val="6"/>
                  </w:numPr>
                  <w:spacing w:before="120"/>
                  <w:ind w:left="360"/>
                </w:pPr>
              </w:pPrChange>
            </w:pPr>
          </w:p>
        </w:tc>
      </w:tr>
      <w:tr w:rsidR="00B62D5E" w14:paraId="0B1E4EE5" w14:textId="77777777" w:rsidTr="00B62D5E">
        <w:tc>
          <w:tcPr>
            <w:tcW w:w="1596" w:type="dxa"/>
            <w:tcPrChange w:id="2939" w:author="ANA-AN00" w:date="2021-07-30T14:33:00Z">
              <w:tcPr>
                <w:tcW w:w="1596" w:type="dxa"/>
                <w:tcBorders>
                  <w:right w:val="single" w:sz="4" w:space="0" w:color="BFBFBF"/>
                </w:tcBorders>
              </w:tcPr>
            </w:tcPrChange>
          </w:tcPr>
          <w:p w14:paraId="368BE45C" w14:textId="77777777" w:rsidR="00B62D5E" w:rsidRDefault="00FC177C">
            <w:pPr>
              <w:keepNext/>
            </w:pPr>
            <w:r>
              <w:t>为低碳技术提供资金（可再生能源、碳捕获与封存</w:t>
            </w:r>
            <w:r>
              <w:t>......</w:t>
            </w:r>
            <w:r>
              <w:t>）</w:t>
            </w:r>
            <w:r>
              <w:t xml:space="preserve"> (7) </w:t>
            </w:r>
          </w:p>
        </w:tc>
        <w:tc>
          <w:tcPr>
            <w:tcW w:w="1596" w:type="dxa"/>
            <w:tcPrChange w:id="2940" w:author="ANA-AN00" w:date="2021-07-30T14:33:00Z">
              <w:tcPr>
                <w:tcW w:w="1596" w:type="dxa"/>
              </w:tcPr>
            </w:tcPrChange>
          </w:tcPr>
          <w:p w14:paraId="2FC47DC8" w14:textId="77777777" w:rsidR="00B62D5E" w:rsidRDefault="00B62D5E">
            <w:pPr>
              <w:pStyle w:val="ListParagraph"/>
              <w:keepNext/>
              <w:numPr>
                <w:ilvl w:val="0"/>
                <w:numId w:val="3"/>
              </w:numPr>
              <w:pPrChange w:id="2941" w:author="ANA-AN00" w:date="2021-07-30T14:33:00Z">
                <w:pPr>
                  <w:pStyle w:val="ListParagraph"/>
                  <w:keepNext/>
                  <w:numPr>
                    <w:numId w:val="6"/>
                  </w:numPr>
                  <w:spacing w:before="120"/>
                  <w:ind w:left="360"/>
                </w:pPr>
              </w:pPrChange>
            </w:pPr>
          </w:p>
        </w:tc>
        <w:tc>
          <w:tcPr>
            <w:tcW w:w="1596" w:type="dxa"/>
            <w:tcPrChange w:id="2942" w:author="ANA-AN00" w:date="2021-07-30T14:33:00Z">
              <w:tcPr>
                <w:tcW w:w="1596" w:type="dxa"/>
              </w:tcPr>
            </w:tcPrChange>
          </w:tcPr>
          <w:p w14:paraId="201A2BC3" w14:textId="77777777" w:rsidR="00B62D5E" w:rsidRDefault="00B62D5E">
            <w:pPr>
              <w:pStyle w:val="ListParagraph"/>
              <w:keepNext/>
              <w:numPr>
                <w:ilvl w:val="0"/>
                <w:numId w:val="3"/>
              </w:numPr>
              <w:pPrChange w:id="2943" w:author="ANA-AN00" w:date="2021-07-30T14:33:00Z">
                <w:pPr>
                  <w:pStyle w:val="ListParagraph"/>
                  <w:keepNext/>
                  <w:numPr>
                    <w:numId w:val="6"/>
                  </w:numPr>
                  <w:spacing w:before="120"/>
                  <w:ind w:left="360"/>
                </w:pPr>
              </w:pPrChange>
            </w:pPr>
          </w:p>
        </w:tc>
        <w:tc>
          <w:tcPr>
            <w:tcW w:w="1596" w:type="dxa"/>
            <w:tcPrChange w:id="2944" w:author="ANA-AN00" w:date="2021-07-30T14:33:00Z">
              <w:tcPr>
                <w:tcW w:w="1596" w:type="dxa"/>
              </w:tcPr>
            </w:tcPrChange>
          </w:tcPr>
          <w:p w14:paraId="270DA3F8" w14:textId="77777777" w:rsidR="00B62D5E" w:rsidRDefault="00B62D5E">
            <w:pPr>
              <w:pStyle w:val="ListParagraph"/>
              <w:keepNext/>
              <w:numPr>
                <w:ilvl w:val="0"/>
                <w:numId w:val="3"/>
              </w:numPr>
              <w:pPrChange w:id="2945" w:author="ANA-AN00" w:date="2021-07-30T14:33:00Z">
                <w:pPr>
                  <w:pStyle w:val="ListParagraph"/>
                  <w:keepNext/>
                  <w:numPr>
                    <w:numId w:val="6"/>
                  </w:numPr>
                  <w:spacing w:before="120"/>
                  <w:ind w:left="360"/>
                </w:pPr>
              </w:pPrChange>
            </w:pPr>
          </w:p>
        </w:tc>
        <w:tc>
          <w:tcPr>
            <w:tcW w:w="1596" w:type="dxa"/>
            <w:tcPrChange w:id="2946" w:author="ANA-AN00" w:date="2021-07-30T14:33:00Z">
              <w:tcPr>
                <w:tcW w:w="1596" w:type="dxa"/>
              </w:tcPr>
            </w:tcPrChange>
          </w:tcPr>
          <w:p w14:paraId="5158298C" w14:textId="77777777" w:rsidR="00B62D5E" w:rsidRDefault="00B62D5E">
            <w:pPr>
              <w:pStyle w:val="ListParagraph"/>
              <w:keepNext/>
              <w:numPr>
                <w:ilvl w:val="0"/>
                <w:numId w:val="3"/>
              </w:numPr>
              <w:pPrChange w:id="2947" w:author="ANA-AN00" w:date="2021-07-30T14:33:00Z">
                <w:pPr>
                  <w:pStyle w:val="ListParagraph"/>
                  <w:keepNext/>
                  <w:numPr>
                    <w:numId w:val="6"/>
                  </w:numPr>
                  <w:spacing w:before="120"/>
                  <w:ind w:left="360"/>
                </w:pPr>
              </w:pPrChange>
            </w:pPr>
          </w:p>
        </w:tc>
        <w:tc>
          <w:tcPr>
            <w:tcW w:w="1596" w:type="dxa"/>
            <w:tcPrChange w:id="2948" w:author="ANA-AN00" w:date="2021-07-30T14:33:00Z">
              <w:tcPr>
                <w:tcW w:w="1596" w:type="dxa"/>
              </w:tcPr>
            </w:tcPrChange>
          </w:tcPr>
          <w:p w14:paraId="3E3ED280" w14:textId="77777777" w:rsidR="00B62D5E" w:rsidRDefault="00B62D5E">
            <w:pPr>
              <w:pStyle w:val="ListParagraph"/>
              <w:keepNext/>
              <w:numPr>
                <w:ilvl w:val="0"/>
                <w:numId w:val="3"/>
              </w:numPr>
              <w:pPrChange w:id="2949" w:author="ANA-AN00" w:date="2021-07-30T14:33:00Z">
                <w:pPr>
                  <w:pStyle w:val="ListParagraph"/>
                  <w:keepNext/>
                  <w:numPr>
                    <w:numId w:val="6"/>
                  </w:numPr>
                  <w:spacing w:before="120"/>
                  <w:ind w:left="360"/>
                </w:pPr>
              </w:pPrChange>
            </w:pPr>
          </w:p>
        </w:tc>
      </w:tr>
      <w:tr w:rsidR="00B62D5E" w14:paraId="3C84B528" w14:textId="77777777" w:rsidTr="00B62D5E">
        <w:tc>
          <w:tcPr>
            <w:tcW w:w="1596" w:type="dxa"/>
            <w:tcPrChange w:id="2950" w:author="ANA-AN00" w:date="2021-07-30T14:33:00Z">
              <w:tcPr>
                <w:tcW w:w="1596" w:type="dxa"/>
                <w:tcBorders>
                  <w:right w:val="single" w:sz="4" w:space="0" w:color="BFBFBF"/>
                </w:tcBorders>
              </w:tcPr>
            </w:tcPrChange>
          </w:tcPr>
          <w:p w14:paraId="24C56B3A" w14:textId="77777777" w:rsidR="00B62D5E" w:rsidRDefault="00FC177C">
            <w:pPr>
              <w:keepNext/>
            </w:pPr>
            <w:r>
              <w:t>向绿色气候基金捐款以资助低收入国家的清洁能源</w:t>
            </w:r>
            <w:r>
              <w:t xml:space="preserve"> (8) </w:t>
            </w:r>
          </w:p>
        </w:tc>
        <w:tc>
          <w:tcPr>
            <w:tcW w:w="1596" w:type="dxa"/>
            <w:tcPrChange w:id="2951" w:author="ANA-AN00" w:date="2021-07-30T14:33:00Z">
              <w:tcPr>
                <w:tcW w:w="1596" w:type="dxa"/>
              </w:tcPr>
            </w:tcPrChange>
          </w:tcPr>
          <w:p w14:paraId="44AF6736" w14:textId="77777777" w:rsidR="00B62D5E" w:rsidRDefault="00B62D5E">
            <w:pPr>
              <w:pStyle w:val="ListParagraph"/>
              <w:keepNext/>
              <w:numPr>
                <w:ilvl w:val="0"/>
                <w:numId w:val="3"/>
              </w:numPr>
              <w:pPrChange w:id="2952" w:author="ANA-AN00" w:date="2021-07-30T14:33:00Z">
                <w:pPr>
                  <w:pStyle w:val="ListParagraph"/>
                  <w:keepNext/>
                  <w:numPr>
                    <w:numId w:val="6"/>
                  </w:numPr>
                  <w:spacing w:before="120"/>
                  <w:ind w:left="360"/>
                </w:pPr>
              </w:pPrChange>
            </w:pPr>
          </w:p>
        </w:tc>
        <w:tc>
          <w:tcPr>
            <w:tcW w:w="1596" w:type="dxa"/>
            <w:tcPrChange w:id="2953" w:author="ANA-AN00" w:date="2021-07-30T14:33:00Z">
              <w:tcPr>
                <w:tcW w:w="1596" w:type="dxa"/>
              </w:tcPr>
            </w:tcPrChange>
          </w:tcPr>
          <w:p w14:paraId="181765FA" w14:textId="77777777" w:rsidR="00B62D5E" w:rsidRDefault="00B62D5E">
            <w:pPr>
              <w:pStyle w:val="ListParagraph"/>
              <w:keepNext/>
              <w:numPr>
                <w:ilvl w:val="0"/>
                <w:numId w:val="3"/>
              </w:numPr>
              <w:pPrChange w:id="2954" w:author="ANA-AN00" w:date="2021-07-30T14:33:00Z">
                <w:pPr>
                  <w:pStyle w:val="ListParagraph"/>
                  <w:keepNext/>
                  <w:numPr>
                    <w:numId w:val="6"/>
                  </w:numPr>
                  <w:spacing w:before="120"/>
                  <w:ind w:left="360"/>
                </w:pPr>
              </w:pPrChange>
            </w:pPr>
          </w:p>
        </w:tc>
        <w:tc>
          <w:tcPr>
            <w:tcW w:w="1596" w:type="dxa"/>
            <w:tcPrChange w:id="2955" w:author="ANA-AN00" w:date="2021-07-30T14:33:00Z">
              <w:tcPr>
                <w:tcW w:w="1596" w:type="dxa"/>
              </w:tcPr>
            </w:tcPrChange>
          </w:tcPr>
          <w:p w14:paraId="54AFD5C0" w14:textId="77777777" w:rsidR="00B62D5E" w:rsidRDefault="00B62D5E">
            <w:pPr>
              <w:pStyle w:val="ListParagraph"/>
              <w:keepNext/>
              <w:numPr>
                <w:ilvl w:val="0"/>
                <w:numId w:val="3"/>
              </w:numPr>
              <w:pPrChange w:id="2956" w:author="ANA-AN00" w:date="2021-07-30T14:33:00Z">
                <w:pPr>
                  <w:pStyle w:val="ListParagraph"/>
                  <w:keepNext/>
                  <w:numPr>
                    <w:numId w:val="6"/>
                  </w:numPr>
                  <w:spacing w:before="120"/>
                  <w:ind w:left="360"/>
                </w:pPr>
              </w:pPrChange>
            </w:pPr>
          </w:p>
        </w:tc>
        <w:tc>
          <w:tcPr>
            <w:tcW w:w="1596" w:type="dxa"/>
            <w:tcPrChange w:id="2957" w:author="ANA-AN00" w:date="2021-07-30T14:33:00Z">
              <w:tcPr>
                <w:tcW w:w="1596" w:type="dxa"/>
              </w:tcPr>
            </w:tcPrChange>
          </w:tcPr>
          <w:p w14:paraId="78A80DD9" w14:textId="77777777" w:rsidR="00B62D5E" w:rsidRDefault="00B62D5E">
            <w:pPr>
              <w:pStyle w:val="ListParagraph"/>
              <w:keepNext/>
              <w:numPr>
                <w:ilvl w:val="0"/>
                <w:numId w:val="3"/>
              </w:numPr>
              <w:pPrChange w:id="2958" w:author="ANA-AN00" w:date="2021-07-30T14:33:00Z">
                <w:pPr>
                  <w:pStyle w:val="ListParagraph"/>
                  <w:keepNext/>
                  <w:numPr>
                    <w:numId w:val="6"/>
                  </w:numPr>
                  <w:spacing w:before="120"/>
                  <w:ind w:left="360"/>
                </w:pPr>
              </w:pPrChange>
            </w:pPr>
          </w:p>
        </w:tc>
        <w:tc>
          <w:tcPr>
            <w:tcW w:w="1596" w:type="dxa"/>
            <w:tcPrChange w:id="2959" w:author="ANA-AN00" w:date="2021-07-30T14:33:00Z">
              <w:tcPr>
                <w:tcW w:w="1596" w:type="dxa"/>
              </w:tcPr>
            </w:tcPrChange>
          </w:tcPr>
          <w:p w14:paraId="62283BA3" w14:textId="77777777" w:rsidR="00B62D5E" w:rsidRDefault="00B62D5E">
            <w:pPr>
              <w:pStyle w:val="ListParagraph"/>
              <w:keepNext/>
              <w:numPr>
                <w:ilvl w:val="0"/>
                <w:numId w:val="3"/>
              </w:numPr>
              <w:pPrChange w:id="2960" w:author="ANA-AN00" w:date="2021-07-30T14:33:00Z">
                <w:pPr>
                  <w:pStyle w:val="ListParagraph"/>
                  <w:keepNext/>
                  <w:numPr>
                    <w:numId w:val="6"/>
                  </w:numPr>
                  <w:spacing w:before="120"/>
                  <w:ind w:left="360"/>
                </w:pPr>
              </w:pPrChange>
            </w:pPr>
          </w:p>
        </w:tc>
      </w:tr>
    </w:tbl>
    <w:p w14:paraId="4A268A4F" w14:textId="77777777" w:rsidR="00B62D5E" w:rsidRDefault="00B62D5E"/>
    <w:p w14:paraId="4394DD2E" w14:textId="77777777" w:rsidR="00B62D5E" w:rsidRDefault="00B62D5E"/>
    <w:p w14:paraId="40F5F771" w14:textId="77777777" w:rsidR="00B62D5E" w:rsidRDefault="00B62D5E">
      <w:pPr>
        <w:pStyle w:val="QuestionSeparator"/>
      </w:pPr>
    </w:p>
    <w:tbl>
      <w:tblPr>
        <w:tblStyle w:val="QQuestionIconTable"/>
        <w:tblW w:w="0" w:type="auto"/>
        <w:tblLook w:val="0460" w:firstRow="1" w:lastRow="1" w:firstColumn="0" w:lastColumn="0" w:noHBand="0" w:noVBand="1"/>
        <w:tblPrChange w:id="2961" w:author="ANA-AN00" w:date="2021-07-30T14:33:00Z">
          <w:tblPr>
            <w:tblStyle w:val="QQuestionIconTable"/>
            <w:tblW w:w="50" w:type="auto"/>
            <w:tblLook w:val="07E0" w:firstRow="1" w:lastRow="1" w:firstColumn="1" w:lastColumn="1" w:noHBand="1" w:noVBand="1"/>
          </w:tblPr>
        </w:tblPrChange>
      </w:tblPr>
      <w:tblGrid>
        <w:gridCol w:w="380"/>
        <w:tblGridChange w:id="2962">
          <w:tblGrid>
            <w:gridCol w:w="380"/>
          </w:tblGrid>
        </w:tblGridChange>
      </w:tblGrid>
      <w:tr w:rsidR="00B62D5E" w14:paraId="40A3A517" w14:textId="77777777">
        <w:tc>
          <w:tcPr>
            <w:tcW w:w="50" w:type="dxa"/>
            <w:tcPrChange w:id="2963" w:author="ANA-AN00" w:date="2021-07-30T14:33:00Z">
              <w:tcPr>
                <w:tcW w:w="50" w:type="dxa"/>
              </w:tcPr>
            </w:tcPrChange>
          </w:tcPr>
          <w:p w14:paraId="372279B3" w14:textId="61CE4125" w:rsidR="00B62D5E" w:rsidRDefault="00FC177C">
            <w:pPr>
              <w:keepNext/>
            </w:pPr>
            <w:del w:id="2964" w:author="ANA-AN00" w:date="2021-07-30T14:33:00Z">
              <w:r>
                <w:rPr>
                  <w:noProof/>
                </w:rPr>
                <w:drawing>
                  <wp:inline distT="0" distB="0" distL="0" distR="0" wp14:anchorId="40A62353" wp14:editId="40A5FCCC">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2965" w:author="ANA-AN00" w:date="2021-07-30T14:33:00Z">
              <w:r>
                <w:rPr>
                  <w:noProof/>
                </w:rPr>
                <w:drawing>
                  <wp:inline distT="0" distB="0" distL="0" distR="0">
                    <wp:extent cx="228600" cy="228600"/>
                    <wp:effectExtent l="0" t="0" r="0" b="0"/>
                    <wp:docPr id="1041"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61012DC2" w14:textId="77777777" w:rsidR="00B62D5E" w:rsidRDefault="00B62D5E"/>
    <w:p w14:paraId="0545537B" w14:textId="77777777" w:rsidR="00B62D5E" w:rsidRDefault="00FC177C">
      <w:pPr>
        <w:keepNext/>
      </w:pPr>
      <w:r>
        <w:lastRenderedPageBreak/>
        <w:t>Q18.4 Governments can use the revenues from carbon taxes in different ways. Would you support or oppose introducing a carbon tax that would raise gasoline prices by 35 cents per gallon, if the government used this r</w:t>
      </w:r>
      <w:r>
        <w:t>evenue to finance...</w:t>
      </w:r>
    </w:p>
    <w:tbl>
      <w:tblPr>
        <w:tblStyle w:val="QQuestionTable"/>
        <w:tblW w:w="0" w:type="auto"/>
        <w:tblLook w:val="0460" w:firstRow="1" w:lastRow="1" w:firstColumn="0" w:lastColumn="0" w:noHBand="0" w:noVBand="1"/>
        <w:tblPrChange w:id="2966" w:author="ANA-AN00" w:date="2021-07-30T14:33:00Z">
          <w:tblPr>
            <w:tblStyle w:val="QQuestionTable0"/>
            <w:tblW w:w="9576" w:type="auto"/>
            <w:tblLook w:val="07E0" w:firstRow="1" w:lastRow="1" w:firstColumn="1" w:lastColumn="1" w:noHBand="1" w:noVBand="1"/>
          </w:tblPr>
        </w:tblPrChange>
      </w:tblPr>
      <w:tblGrid>
        <w:gridCol w:w="1613"/>
        <w:gridCol w:w="1297"/>
        <w:gridCol w:w="1421"/>
        <w:gridCol w:w="1257"/>
        <w:gridCol w:w="1421"/>
        <w:gridCol w:w="1297"/>
        <w:tblGridChange w:id="2967">
          <w:tblGrid>
            <w:gridCol w:w="1612"/>
            <w:gridCol w:w="1595"/>
            <w:gridCol w:w="1596"/>
            <w:gridCol w:w="1595"/>
            <w:gridCol w:w="1596"/>
            <w:gridCol w:w="1596"/>
          </w:tblGrid>
        </w:tblGridChange>
      </w:tblGrid>
      <w:tr w:rsidR="00B62D5E" w14:paraId="35158685"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2968" w:author="ANA-AN00" w:date="2021-07-30T14:33:00Z">
              <w:tcPr>
                <w:tcW w:w="1596" w:type="dxa"/>
                <w:tcBorders>
                  <w:right w:val="single" w:sz="4" w:space="0" w:color="BFBFBF"/>
                </w:tcBorders>
              </w:tcPr>
            </w:tcPrChange>
          </w:tcPr>
          <w:p w14:paraId="4FA04DA8"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2969" w:author="ANA-AN00" w:date="2021-07-30T14:33:00Z">
              <w:tcPr>
                <w:tcW w:w="1596" w:type="dxa"/>
              </w:tcPr>
            </w:tcPrChange>
          </w:tcPr>
          <w:p w14:paraId="53CFF3CE"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Change w:id="2970" w:author="ANA-AN00" w:date="2021-07-30T14:33:00Z">
              <w:tcPr>
                <w:tcW w:w="1596" w:type="dxa"/>
              </w:tcPr>
            </w:tcPrChange>
          </w:tcPr>
          <w:p w14:paraId="6BC91481"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Change w:id="2971" w:author="ANA-AN00" w:date="2021-07-30T14:33:00Z">
              <w:tcPr>
                <w:tcW w:w="1596" w:type="dxa"/>
              </w:tcPr>
            </w:tcPrChange>
          </w:tcPr>
          <w:p w14:paraId="1C247D92"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Change w:id="2972" w:author="ANA-AN00" w:date="2021-07-30T14:33:00Z">
              <w:tcPr>
                <w:tcW w:w="1596" w:type="dxa"/>
              </w:tcPr>
            </w:tcPrChange>
          </w:tcPr>
          <w:p w14:paraId="3EF20250"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Change w:id="2973" w:author="ANA-AN00" w:date="2021-07-30T14:33:00Z">
              <w:tcPr>
                <w:tcW w:w="1596" w:type="dxa"/>
              </w:tcPr>
            </w:tcPrChange>
          </w:tcPr>
          <w:p w14:paraId="654F7A59"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support (5)</w:t>
            </w:r>
          </w:p>
        </w:tc>
      </w:tr>
      <w:tr w:rsidR="00B62D5E" w14:paraId="7B6C9C8D" w14:textId="77777777" w:rsidTr="00B62D5E">
        <w:tc>
          <w:tcPr>
            <w:tcW w:w="1596" w:type="dxa"/>
            <w:tcPrChange w:id="2974" w:author="ANA-AN00" w:date="2021-07-30T14:33:00Z">
              <w:tcPr>
                <w:tcW w:w="1596" w:type="dxa"/>
                <w:tcBorders>
                  <w:right w:val="single" w:sz="4" w:space="0" w:color="BFBFBF"/>
                </w:tcBorders>
              </w:tcPr>
            </w:tcPrChange>
          </w:tcPr>
          <w:p w14:paraId="15D65C29" w14:textId="77777777" w:rsidR="00B62D5E" w:rsidRDefault="00FC177C">
            <w:pPr>
              <w:keepNext/>
            </w:pPr>
            <w:r>
              <w:t xml:space="preserve">Cash transfers to households with no alternative to using fossil fuels (1) </w:t>
            </w:r>
          </w:p>
        </w:tc>
        <w:tc>
          <w:tcPr>
            <w:tcW w:w="1596" w:type="dxa"/>
            <w:tcPrChange w:id="2975" w:author="ANA-AN00" w:date="2021-07-30T14:33:00Z">
              <w:tcPr>
                <w:tcW w:w="1596" w:type="dxa"/>
              </w:tcPr>
            </w:tcPrChange>
          </w:tcPr>
          <w:p w14:paraId="5B9A3B14" w14:textId="77777777" w:rsidR="00B62D5E" w:rsidRDefault="00B62D5E">
            <w:pPr>
              <w:pStyle w:val="ListParagraph"/>
              <w:keepNext/>
              <w:numPr>
                <w:ilvl w:val="0"/>
                <w:numId w:val="3"/>
              </w:numPr>
              <w:pPrChange w:id="2976" w:author="ANA-AN00" w:date="2021-07-30T14:33:00Z">
                <w:pPr>
                  <w:pStyle w:val="ListParagraph"/>
                  <w:keepNext/>
                  <w:numPr>
                    <w:numId w:val="6"/>
                  </w:numPr>
                  <w:spacing w:before="120"/>
                  <w:ind w:left="360"/>
                </w:pPr>
              </w:pPrChange>
            </w:pPr>
          </w:p>
        </w:tc>
        <w:tc>
          <w:tcPr>
            <w:tcW w:w="1596" w:type="dxa"/>
            <w:tcPrChange w:id="2977" w:author="ANA-AN00" w:date="2021-07-30T14:33:00Z">
              <w:tcPr>
                <w:tcW w:w="1596" w:type="dxa"/>
              </w:tcPr>
            </w:tcPrChange>
          </w:tcPr>
          <w:p w14:paraId="46D95238" w14:textId="77777777" w:rsidR="00B62D5E" w:rsidRDefault="00B62D5E">
            <w:pPr>
              <w:pStyle w:val="ListParagraph"/>
              <w:keepNext/>
              <w:numPr>
                <w:ilvl w:val="0"/>
                <w:numId w:val="3"/>
              </w:numPr>
              <w:pPrChange w:id="2978" w:author="ANA-AN00" w:date="2021-07-30T14:33:00Z">
                <w:pPr>
                  <w:pStyle w:val="ListParagraph"/>
                  <w:keepNext/>
                  <w:numPr>
                    <w:numId w:val="6"/>
                  </w:numPr>
                  <w:spacing w:before="120"/>
                  <w:ind w:left="360"/>
                </w:pPr>
              </w:pPrChange>
            </w:pPr>
          </w:p>
        </w:tc>
        <w:tc>
          <w:tcPr>
            <w:tcW w:w="1596" w:type="dxa"/>
            <w:tcPrChange w:id="2979" w:author="ANA-AN00" w:date="2021-07-30T14:33:00Z">
              <w:tcPr>
                <w:tcW w:w="1596" w:type="dxa"/>
              </w:tcPr>
            </w:tcPrChange>
          </w:tcPr>
          <w:p w14:paraId="1A341406" w14:textId="77777777" w:rsidR="00B62D5E" w:rsidRDefault="00B62D5E">
            <w:pPr>
              <w:pStyle w:val="ListParagraph"/>
              <w:keepNext/>
              <w:numPr>
                <w:ilvl w:val="0"/>
                <w:numId w:val="3"/>
              </w:numPr>
              <w:pPrChange w:id="2980" w:author="ANA-AN00" w:date="2021-07-30T14:33:00Z">
                <w:pPr>
                  <w:pStyle w:val="ListParagraph"/>
                  <w:keepNext/>
                  <w:numPr>
                    <w:numId w:val="6"/>
                  </w:numPr>
                  <w:spacing w:before="120"/>
                  <w:ind w:left="360"/>
                </w:pPr>
              </w:pPrChange>
            </w:pPr>
          </w:p>
        </w:tc>
        <w:tc>
          <w:tcPr>
            <w:tcW w:w="1596" w:type="dxa"/>
            <w:tcPrChange w:id="2981" w:author="ANA-AN00" w:date="2021-07-30T14:33:00Z">
              <w:tcPr>
                <w:tcW w:w="1596" w:type="dxa"/>
              </w:tcPr>
            </w:tcPrChange>
          </w:tcPr>
          <w:p w14:paraId="5AF0F050" w14:textId="77777777" w:rsidR="00B62D5E" w:rsidRDefault="00B62D5E">
            <w:pPr>
              <w:pStyle w:val="ListParagraph"/>
              <w:keepNext/>
              <w:numPr>
                <w:ilvl w:val="0"/>
                <w:numId w:val="3"/>
              </w:numPr>
              <w:pPrChange w:id="2982" w:author="ANA-AN00" w:date="2021-07-30T14:33:00Z">
                <w:pPr>
                  <w:pStyle w:val="ListParagraph"/>
                  <w:keepNext/>
                  <w:numPr>
                    <w:numId w:val="6"/>
                  </w:numPr>
                  <w:spacing w:before="120"/>
                  <w:ind w:left="360"/>
                </w:pPr>
              </w:pPrChange>
            </w:pPr>
          </w:p>
        </w:tc>
        <w:tc>
          <w:tcPr>
            <w:tcW w:w="1596" w:type="dxa"/>
            <w:tcPrChange w:id="2983" w:author="ANA-AN00" w:date="2021-07-30T14:33:00Z">
              <w:tcPr>
                <w:tcW w:w="1596" w:type="dxa"/>
              </w:tcPr>
            </w:tcPrChange>
          </w:tcPr>
          <w:p w14:paraId="68400780" w14:textId="77777777" w:rsidR="00B62D5E" w:rsidRDefault="00B62D5E">
            <w:pPr>
              <w:pStyle w:val="ListParagraph"/>
              <w:keepNext/>
              <w:numPr>
                <w:ilvl w:val="0"/>
                <w:numId w:val="3"/>
              </w:numPr>
              <w:pPrChange w:id="2984" w:author="ANA-AN00" w:date="2021-07-30T14:33:00Z">
                <w:pPr>
                  <w:pStyle w:val="ListParagraph"/>
                  <w:keepNext/>
                  <w:numPr>
                    <w:numId w:val="6"/>
                  </w:numPr>
                  <w:spacing w:before="120"/>
                  <w:ind w:left="360"/>
                </w:pPr>
              </w:pPrChange>
            </w:pPr>
          </w:p>
        </w:tc>
      </w:tr>
      <w:tr w:rsidR="00B62D5E" w14:paraId="6EC434BB" w14:textId="77777777" w:rsidTr="00B62D5E">
        <w:tc>
          <w:tcPr>
            <w:tcW w:w="1596" w:type="dxa"/>
            <w:tcPrChange w:id="2985" w:author="ANA-AN00" w:date="2021-07-30T14:33:00Z">
              <w:tcPr>
                <w:tcW w:w="1596" w:type="dxa"/>
                <w:tcBorders>
                  <w:right w:val="single" w:sz="4" w:space="0" w:color="BFBFBF"/>
                </w:tcBorders>
              </w:tcPr>
            </w:tcPrChange>
          </w:tcPr>
          <w:p w14:paraId="10BED260" w14:textId="77777777" w:rsidR="00B62D5E" w:rsidRDefault="00FC177C">
            <w:pPr>
              <w:keepNext/>
            </w:pPr>
            <w:r>
              <w:t xml:space="preserve">Cash transfers to the poorest households (2) </w:t>
            </w:r>
          </w:p>
        </w:tc>
        <w:tc>
          <w:tcPr>
            <w:tcW w:w="1596" w:type="dxa"/>
            <w:tcPrChange w:id="2986" w:author="ANA-AN00" w:date="2021-07-30T14:33:00Z">
              <w:tcPr>
                <w:tcW w:w="1596" w:type="dxa"/>
              </w:tcPr>
            </w:tcPrChange>
          </w:tcPr>
          <w:p w14:paraId="039957D0" w14:textId="77777777" w:rsidR="00B62D5E" w:rsidRDefault="00B62D5E">
            <w:pPr>
              <w:pStyle w:val="ListParagraph"/>
              <w:keepNext/>
              <w:numPr>
                <w:ilvl w:val="0"/>
                <w:numId w:val="3"/>
              </w:numPr>
              <w:pPrChange w:id="2987" w:author="ANA-AN00" w:date="2021-07-30T14:33:00Z">
                <w:pPr>
                  <w:pStyle w:val="ListParagraph"/>
                  <w:keepNext/>
                  <w:numPr>
                    <w:numId w:val="6"/>
                  </w:numPr>
                  <w:spacing w:before="120"/>
                  <w:ind w:left="360"/>
                </w:pPr>
              </w:pPrChange>
            </w:pPr>
          </w:p>
        </w:tc>
        <w:tc>
          <w:tcPr>
            <w:tcW w:w="1596" w:type="dxa"/>
            <w:tcPrChange w:id="2988" w:author="ANA-AN00" w:date="2021-07-30T14:33:00Z">
              <w:tcPr>
                <w:tcW w:w="1596" w:type="dxa"/>
              </w:tcPr>
            </w:tcPrChange>
          </w:tcPr>
          <w:p w14:paraId="2CCA7D1D" w14:textId="77777777" w:rsidR="00B62D5E" w:rsidRDefault="00B62D5E">
            <w:pPr>
              <w:pStyle w:val="ListParagraph"/>
              <w:keepNext/>
              <w:numPr>
                <w:ilvl w:val="0"/>
                <w:numId w:val="3"/>
              </w:numPr>
              <w:pPrChange w:id="2989" w:author="ANA-AN00" w:date="2021-07-30T14:33:00Z">
                <w:pPr>
                  <w:pStyle w:val="ListParagraph"/>
                  <w:keepNext/>
                  <w:numPr>
                    <w:numId w:val="6"/>
                  </w:numPr>
                  <w:spacing w:before="120"/>
                  <w:ind w:left="360"/>
                </w:pPr>
              </w:pPrChange>
            </w:pPr>
          </w:p>
        </w:tc>
        <w:tc>
          <w:tcPr>
            <w:tcW w:w="1596" w:type="dxa"/>
            <w:tcPrChange w:id="2990" w:author="ANA-AN00" w:date="2021-07-30T14:33:00Z">
              <w:tcPr>
                <w:tcW w:w="1596" w:type="dxa"/>
              </w:tcPr>
            </w:tcPrChange>
          </w:tcPr>
          <w:p w14:paraId="6F2E7E00" w14:textId="77777777" w:rsidR="00B62D5E" w:rsidRDefault="00B62D5E">
            <w:pPr>
              <w:pStyle w:val="ListParagraph"/>
              <w:keepNext/>
              <w:numPr>
                <w:ilvl w:val="0"/>
                <w:numId w:val="3"/>
              </w:numPr>
              <w:pPrChange w:id="2991" w:author="ANA-AN00" w:date="2021-07-30T14:33:00Z">
                <w:pPr>
                  <w:pStyle w:val="ListParagraph"/>
                  <w:keepNext/>
                  <w:numPr>
                    <w:numId w:val="6"/>
                  </w:numPr>
                  <w:spacing w:before="120"/>
                  <w:ind w:left="360"/>
                </w:pPr>
              </w:pPrChange>
            </w:pPr>
          </w:p>
        </w:tc>
        <w:tc>
          <w:tcPr>
            <w:tcW w:w="1596" w:type="dxa"/>
            <w:tcPrChange w:id="2992" w:author="ANA-AN00" w:date="2021-07-30T14:33:00Z">
              <w:tcPr>
                <w:tcW w:w="1596" w:type="dxa"/>
              </w:tcPr>
            </w:tcPrChange>
          </w:tcPr>
          <w:p w14:paraId="65A4B63E" w14:textId="77777777" w:rsidR="00B62D5E" w:rsidRDefault="00B62D5E">
            <w:pPr>
              <w:pStyle w:val="ListParagraph"/>
              <w:keepNext/>
              <w:numPr>
                <w:ilvl w:val="0"/>
                <w:numId w:val="3"/>
              </w:numPr>
              <w:pPrChange w:id="2993" w:author="ANA-AN00" w:date="2021-07-30T14:33:00Z">
                <w:pPr>
                  <w:pStyle w:val="ListParagraph"/>
                  <w:keepNext/>
                  <w:numPr>
                    <w:numId w:val="6"/>
                  </w:numPr>
                  <w:spacing w:before="120"/>
                  <w:ind w:left="360"/>
                </w:pPr>
              </w:pPrChange>
            </w:pPr>
          </w:p>
        </w:tc>
        <w:tc>
          <w:tcPr>
            <w:tcW w:w="1596" w:type="dxa"/>
            <w:tcPrChange w:id="2994" w:author="ANA-AN00" w:date="2021-07-30T14:33:00Z">
              <w:tcPr>
                <w:tcW w:w="1596" w:type="dxa"/>
              </w:tcPr>
            </w:tcPrChange>
          </w:tcPr>
          <w:p w14:paraId="7AF04641" w14:textId="77777777" w:rsidR="00B62D5E" w:rsidRDefault="00B62D5E">
            <w:pPr>
              <w:pStyle w:val="ListParagraph"/>
              <w:keepNext/>
              <w:numPr>
                <w:ilvl w:val="0"/>
                <w:numId w:val="3"/>
              </w:numPr>
              <w:pPrChange w:id="2995" w:author="ANA-AN00" w:date="2021-07-30T14:33:00Z">
                <w:pPr>
                  <w:pStyle w:val="ListParagraph"/>
                  <w:keepNext/>
                  <w:numPr>
                    <w:numId w:val="6"/>
                  </w:numPr>
                  <w:spacing w:before="120"/>
                  <w:ind w:left="360"/>
                </w:pPr>
              </w:pPrChange>
            </w:pPr>
          </w:p>
        </w:tc>
      </w:tr>
      <w:tr w:rsidR="00B62D5E" w14:paraId="04874F60" w14:textId="77777777" w:rsidTr="00B62D5E">
        <w:tc>
          <w:tcPr>
            <w:tcW w:w="1596" w:type="dxa"/>
            <w:tcPrChange w:id="2996" w:author="ANA-AN00" w:date="2021-07-30T14:33:00Z">
              <w:tcPr>
                <w:tcW w:w="1596" w:type="dxa"/>
                <w:tcBorders>
                  <w:right w:val="single" w:sz="4" w:space="0" w:color="BFBFBF"/>
                </w:tcBorders>
              </w:tcPr>
            </w:tcPrChange>
          </w:tcPr>
          <w:p w14:paraId="7827D35B" w14:textId="77777777" w:rsidR="00B62D5E" w:rsidRDefault="00FC177C">
            <w:pPr>
              <w:keepNext/>
            </w:pPr>
            <w:r>
              <w:t xml:space="preserve">Equal cash transfers to all households (3) </w:t>
            </w:r>
          </w:p>
        </w:tc>
        <w:tc>
          <w:tcPr>
            <w:tcW w:w="1596" w:type="dxa"/>
            <w:tcPrChange w:id="2997" w:author="ANA-AN00" w:date="2021-07-30T14:33:00Z">
              <w:tcPr>
                <w:tcW w:w="1596" w:type="dxa"/>
              </w:tcPr>
            </w:tcPrChange>
          </w:tcPr>
          <w:p w14:paraId="2AE439C7" w14:textId="77777777" w:rsidR="00B62D5E" w:rsidRDefault="00B62D5E">
            <w:pPr>
              <w:pStyle w:val="ListParagraph"/>
              <w:keepNext/>
              <w:numPr>
                <w:ilvl w:val="0"/>
                <w:numId w:val="3"/>
              </w:numPr>
              <w:pPrChange w:id="2998" w:author="ANA-AN00" w:date="2021-07-30T14:33:00Z">
                <w:pPr>
                  <w:pStyle w:val="ListParagraph"/>
                  <w:keepNext/>
                  <w:numPr>
                    <w:numId w:val="6"/>
                  </w:numPr>
                  <w:spacing w:before="120"/>
                  <w:ind w:left="360"/>
                </w:pPr>
              </w:pPrChange>
            </w:pPr>
          </w:p>
        </w:tc>
        <w:tc>
          <w:tcPr>
            <w:tcW w:w="1596" w:type="dxa"/>
            <w:tcPrChange w:id="2999" w:author="ANA-AN00" w:date="2021-07-30T14:33:00Z">
              <w:tcPr>
                <w:tcW w:w="1596" w:type="dxa"/>
              </w:tcPr>
            </w:tcPrChange>
          </w:tcPr>
          <w:p w14:paraId="10895A8B" w14:textId="77777777" w:rsidR="00B62D5E" w:rsidRDefault="00B62D5E">
            <w:pPr>
              <w:pStyle w:val="ListParagraph"/>
              <w:keepNext/>
              <w:numPr>
                <w:ilvl w:val="0"/>
                <w:numId w:val="3"/>
              </w:numPr>
              <w:pPrChange w:id="3000" w:author="ANA-AN00" w:date="2021-07-30T14:33:00Z">
                <w:pPr>
                  <w:pStyle w:val="ListParagraph"/>
                  <w:keepNext/>
                  <w:numPr>
                    <w:numId w:val="6"/>
                  </w:numPr>
                  <w:spacing w:before="120"/>
                  <w:ind w:left="360"/>
                </w:pPr>
              </w:pPrChange>
            </w:pPr>
          </w:p>
        </w:tc>
        <w:tc>
          <w:tcPr>
            <w:tcW w:w="1596" w:type="dxa"/>
            <w:tcPrChange w:id="3001" w:author="ANA-AN00" w:date="2021-07-30T14:33:00Z">
              <w:tcPr>
                <w:tcW w:w="1596" w:type="dxa"/>
              </w:tcPr>
            </w:tcPrChange>
          </w:tcPr>
          <w:p w14:paraId="00633269" w14:textId="77777777" w:rsidR="00B62D5E" w:rsidRDefault="00B62D5E">
            <w:pPr>
              <w:pStyle w:val="ListParagraph"/>
              <w:keepNext/>
              <w:numPr>
                <w:ilvl w:val="0"/>
                <w:numId w:val="3"/>
              </w:numPr>
              <w:pPrChange w:id="3002" w:author="ANA-AN00" w:date="2021-07-30T14:33:00Z">
                <w:pPr>
                  <w:pStyle w:val="ListParagraph"/>
                  <w:keepNext/>
                  <w:numPr>
                    <w:numId w:val="6"/>
                  </w:numPr>
                  <w:spacing w:before="120"/>
                  <w:ind w:left="360"/>
                </w:pPr>
              </w:pPrChange>
            </w:pPr>
          </w:p>
        </w:tc>
        <w:tc>
          <w:tcPr>
            <w:tcW w:w="1596" w:type="dxa"/>
            <w:tcPrChange w:id="3003" w:author="ANA-AN00" w:date="2021-07-30T14:33:00Z">
              <w:tcPr>
                <w:tcW w:w="1596" w:type="dxa"/>
              </w:tcPr>
            </w:tcPrChange>
          </w:tcPr>
          <w:p w14:paraId="78918430" w14:textId="77777777" w:rsidR="00B62D5E" w:rsidRDefault="00B62D5E">
            <w:pPr>
              <w:pStyle w:val="ListParagraph"/>
              <w:keepNext/>
              <w:numPr>
                <w:ilvl w:val="0"/>
                <w:numId w:val="3"/>
              </w:numPr>
              <w:pPrChange w:id="3004" w:author="ANA-AN00" w:date="2021-07-30T14:33:00Z">
                <w:pPr>
                  <w:pStyle w:val="ListParagraph"/>
                  <w:keepNext/>
                  <w:numPr>
                    <w:numId w:val="6"/>
                  </w:numPr>
                  <w:spacing w:before="120"/>
                  <w:ind w:left="360"/>
                </w:pPr>
              </w:pPrChange>
            </w:pPr>
          </w:p>
        </w:tc>
        <w:tc>
          <w:tcPr>
            <w:tcW w:w="1596" w:type="dxa"/>
            <w:tcPrChange w:id="3005" w:author="ANA-AN00" w:date="2021-07-30T14:33:00Z">
              <w:tcPr>
                <w:tcW w:w="1596" w:type="dxa"/>
              </w:tcPr>
            </w:tcPrChange>
          </w:tcPr>
          <w:p w14:paraId="01891F6D" w14:textId="77777777" w:rsidR="00B62D5E" w:rsidRDefault="00B62D5E">
            <w:pPr>
              <w:pStyle w:val="ListParagraph"/>
              <w:keepNext/>
              <w:numPr>
                <w:ilvl w:val="0"/>
                <w:numId w:val="3"/>
              </w:numPr>
              <w:pPrChange w:id="3006" w:author="ANA-AN00" w:date="2021-07-30T14:33:00Z">
                <w:pPr>
                  <w:pStyle w:val="ListParagraph"/>
                  <w:keepNext/>
                  <w:numPr>
                    <w:numId w:val="6"/>
                  </w:numPr>
                  <w:spacing w:before="120"/>
                  <w:ind w:left="360"/>
                </w:pPr>
              </w:pPrChange>
            </w:pPr>
          </w:p>
        </w:tc>
      </w:tr>
      <w:tr w:rsidR="00B62D5E" w14:paraId="7B91FDD6" w14:textId="77777777" w:rsidTr="00B62D5E">
        <w:tc>
          <w:tcPr>
            <w:tcW w:w="1596" w:type="dxa"/>
            <w:tcPrChange w:id="3007" w:author="ANA-AN00" w:date="2021-07-30T14:33:00Z">
              <w:tcPr>
                <w:tcW w:w="1596" w:type="dxa"/>
                <w:tcBorders>
                  <w:right w:val="single" w:sz="4" w:space="0" w:color="BFBFBF"/>
                </w:tcBorders>
              </w:tcPr>
            </w:tcPrChange>
          </w:tcPr>
          <w:p w14:paraId="55FCC0E2" w14:textId="77777777" w:rsidR="00B62D5E" w:rsidRDefault="00FC177C">
            <w:pPr>
              <w:keepNext/>
            </w:pPr>
            <w:r>
              <w:t xml:space="preserve">A reduction in personal income taxes (10) </w:t>
            </w:r>
          </w:p>
        </w:tc>
        <w:tc>
          <w:tcPr>
            <w:tcW w:w="1596" w:type="dxa"/>
            <w:tcPrChange w:id="3008" w:author="ANA-AN00" w:date="2021-07-30T14:33:00Z">
              <w:tcPr>
                <w:tcW w:w="1596" w:type="dxa"/>
              </w:tcPr>
            </w:tcPrChange>
          </w:tcPr>
          <w:p w14:paraId="5C808D7A" w14:textId="77777777" w:rsidR="00B62D5E" w:rsidRDefault="00B62D5E">
            <w:pPr>
              <w:pStyle w:val="ListParagraph"/>
              <w:keepNext/>
              <w:numPr>
                <w:ilvl w:val="0"/>
                <w:numId w:val="3"/>
              </w:numPr>
              <w:pPrChange w:id="3009" w:author="ANA-AN00" w:date="2021-07-30T14:33:00Z">
                <w:pPr>
                  <w:pStyle w:val="ListParagraph"/>
                  <w:keepNext/>
                  <w:numPr>
                    <w:numId w:val="6"/>
                  </w:numPr>
                  <w:spacing w:before="120"/>
                  <w:ind w:left="360"/>
                </w:pPr>
              </w:pPrChange>
            </w:pPr>
          </w:p>
        </w:tc>
        <w:tc>
          <w:tcPr>
            <w:tcW w:w="1596" w:type="dxa"/>
            <w:tcPrChange w:id="3010" w:author="ANA-AN00" w:date="2021-07-30T14:33:00Z">
              <w:tcPr>
                <w:tcW w:w="1596" w:type="dxa"/>
              </w:tcPr>
            </w:tcPrChange>
          </w:tcPr>
          <w:p w14:paraId="4AC06713" w14:textId="77777777" w:rsidR="00B62D5E" w:rsidRDefault="00B62D5E">
            <w:pPr>
              <w:pStyle w:val="ListParagraph"/>
              <w:keepNext/>
              <w:numPr>
                <w:ilvl w:val="0"/>
                <w:numId w:val="3"/>
              </w:numPr>
              <w:pPrChange w:id="3011" w:author="ANA-AN00" w:date="2021-07-30T14:33:00Z">
                <w:pPr>
                  <w:pStyle w:val="ListParagraph"/>
                  <w:keepNext/>
                  <w:numPr>
                    <w:numId w:val="6"/>
                  </w:numPr>
                  <w:spacing w:before="120"/>
                  <w:ind w:left="360"/>
                </w:pPr>
              </w:pPrChange>
            </w:pPr>
          </w:p>
        </w:tc>
        <w:tc>
          <w:tcPr>
            <w:tcW w:w="1596" w:type="dxa"/>
            <w:tcPrChange w:id="3012" w:author="ANA-AN00" w:date="2021-07-30T14:33:00Z">
              <w:tcPr>
                <w:tcW w:w="1596" w:type="dxa"/>
              </w:tcPr>
            </w:tcPrChange>
          </w:tcPr>
          <w:p w14:paraId="523F1101" w14:textId="77777777" w:rsidR="00B62D5E" w:rsidRDefault="00B62D5E">
            <w:pPr>
              <w:pStyle w:val="ListParagraph"/>
              <w:keepNext/>
              <w:numPr>
                <w:ilvl w:val="0"/>
                <w:numId w:val="3"/>
              </w:numPr>
              <w:pPrChange w:id="3013" w:author="ANA-AN00" w:date="2021-07-30T14:33:00Z">
                <w:pPr>
                  <w:pStyle w:val="ListParagraph"/>
                  <w:keepNext/>
                  <w:numPr>
                    <w:numId w:val="6"/>
                  </w:numPr>
                  <w:spacing w:before="120"/>
                  <w:ind w:left="360"/>
                </w:pPr>
              </w:pPrChange>
            </w:pPr>
          </w:p>
        </w:tc>
        <w:tc>
          <w:tcPr>
            <w:tcW w:w="1596" w:type="dxa"/>
            <w:tcPrChange w:id="3014" w:author="ANA-AN00" w:date="2021-07-30T14:33:00Z">
              <w:tcPr>
                <w:tcW w:w="1596" w:type="dxa"/>
              </w:tcPr>
            </w:tcPrChange>
          </w:tcPr>
          <w:p w14:paraId="587C29AE" w14:textId="77777777" w:rsidR="00B62D5E" w:rsidRDefault="00B62D5E">
            <w:pPr>
              <w:pStyle w:val="ListParagraph"/>
              <w:keepNext/>
              <w:numPr>
                <w:ilvl w:val="0"/>
                <w:numId w:val="3"/>
              </w:numPr>
              <w:pPrChange w:id="3015" w:author="ANA-AN00" w:date="2021-07-30T14:33:00Z">
                <w:pPr>
                  <w:pStyle w:val="ListParagraph"/>
                  <w:keepNext/>
                  <w:numPr>
                    <w:numId w:val="6"/>
                  </w:numPr>
                  <w:spacing w:before="120"/>
                  <w:ind w:left="360"/>
                </w:pPr>
              </w:pPrChange>
            </w:pPr>
          </w:p>
        </w:tc>
        <w:tc>
          <w:tcPr>
            <w:tcW w:w="1596" w:type="dxa"/>
            <w:tcPrChange w:id="3016" w:author="ANA-AN00" w:date="2021-07-30T14:33:00Z">
              <w:tcPr>
                <w:tcW w:w="1596" w:type="dxa"/>
              </w:tcPr>
            </w:tcPrChange>
          </w:tcPr>
          <w:p w14:paraId="2E57DBA4" w14:textId="77777777" w:rsidR="00B62D5E" w:rsidRDefault="00B62D5E">
            <w:pPr>
              <w:pStyle w:val="ListParagraph"/>
              <w:keepNext/>
              <w:numPr>
                <w:ilvl w:val="0"/>
                <w:numId w:val="3"/>
              </w:numPr>
              <w:pPrChange w:id="3017" w:author="ANA-AN00" w:date="2021-07-30T14:33:00Z">
                <w:pPr>
                  <w:pStyle w:val="ListParagraph"/>
                  <w:keepNext/>
                  <w:numPr>
                    <w:numId w:val="6"/>
                  </w:numPr>
                  <w:spacing w:before="120"/>
                  <w:ind w:left="360"/>
                </w:pPr>
              </w:pPrChange>
            </w:pPr>
          </w:p>
        </w:tc>
      </w:tr>
      <w:tr w:rsidR="00B62D5E" w14:paraId="3CE4BF5F" w14:textId="77777777" w:rsidTr="00B62D5E">
        <w:tc>
          <w:tcPr>
            <w:tcW w:w="1596" w:type="dxa"/>
            <w:tcPrChange w:id="3018" w:author="ANA-AN00" w:date="2021-07-30T14:33:00Z">
              <w:tcPr>
                <w:tcW w:w="1596" w:type="dxa"/>
                <w:tcBorders>
                  <w:right w:val="single" w:sz="4" w:space="0" w:color="BFBFBF"/>
                </w:tcBorders>
              </w:tcPr>
            </w:tcPrChange>
          </w:tcPr>
          <w:p w14:paraId="2AC40416" w14:textId="77777777" w:rsidR="00B62D5E" w:rsidRDefault="00FC177C">
            <w:pPr>
              <w:keepNext/>
            </w:pPr>
            <w:r>
              <w:t xml:space="preserve">A reduction in corporate income taxes (9) </w:t>
            </w:r>
          </w:p>
        </w:tc>
        <w:tc>
          <w:tcPr>
            <w:tcW w:w="1596" w:type="dxa"/>
            <w:tcPrChange w:id="3019" w:author="ANA-AN00" w:date="2021-07-30T14:33:00Z">
              <w:tcPr>
                <w:tcW w:w="1596" w:type="dxa"/>
              </w:tcPr>
            </w:tcPrChange>
          </w:tcPr>
          <w:p w14:paraId="3CDD97E2" w14:textId="77777777" w:rsidR="00B62D5E" w:rsidRDefault="00B62D5E">
            <w:pPr>
              <w:pStyle w:val="ListParagraph"/>
              <w:keepNext/>
              <w:numPr>
                <w:ilvl w:val="0"/>
                <w:numId w:val="3"/>
              </w:numPr>
              <w:pPrChange w:id="3020" w:author="ANA-AN00" w:date="2021-07-30T14:33:00Z">
                <w:pPr>
                  <w:pStyle w:val="ListParagraph"/>
                  <w:keepNext/>
                  <w:numPr>
                    <w:numId w:val="6"/>
                  </w:numPr>
                  <w:spacing w:before="120"/>
                  <w:ind w:left="360"/>
                </w:pPr>
              </w:pPrChange>
            </w:pPr>
          </w:p>
        </w:tc>
        <w:tc>
          <w:tcPr>
            <w:tcW w:w="1596" w:type="dxa"/>
            <w:tcPrChange w:id="3021" w:author="ANA-AN00" w:date="2021-07-30T14:33:00Z">
              <w:tcPr>
                <w:tcW w:w="1596" w:type="dxa"/>
              </w:tcPr>
            </w:tcPrChange>
          </w:tcPr>
          <w:p w14:paraId="1C18956A" w14:textId="77777777" w:rsidR="00B62D5E" w:rsidRDefault="00B62D5E">
            <w:pPr>
              <w:pStyle w:val="ListParagraph"/>
              <w:keepNext/>
              <w:numPr>
                <w:ilvl w:val="0"/>
                <w:numId w:val="3"/>
              </w:numPr>
              <w:pPrChange w:id="3022" w:author="ANA-AN00" w:date="2021-07-30T14:33:00Z">
                <w:pPr>
                  <w:pStyle w:val="ListParagraph"/>
                  <w:keepNext/>
                  <w:numPr>
                    <w:numId w:val="6"/>
                  </w:numPr>
                  <w:spacing w:before="120"/>
                  <w:ind w:left="360"/>
                </w:pPr>
              </w:pPrChange>
            </w:pPr>
          </w:p>
        </w:tc>
        <w:tc>
          <w:tcPr>
            <w:tcW w:w="1596" w:type="dxa"/>
            <w:tcPrChange w:id="3023" w:author="ANA-AN00" w:date="2021-07-30T14:33:00Z">
              <w:tcPr>
                <w:tcW w:w="1596" w:type="dxa"/>
              </w:tcPr>
            </w:tcPrChange>
          </w:tcPr>
          <w:p w14:paraId="7628D4F4" w14:textId="77777777" w:rsidR="00B62D5E" w:rsidRDefault="00B62D5E">
            <w:pPr>
              <w:pStyle w:val="ListParagraph"/>
              <w:keepNext/>
              <w:numPr>
                <w:ilvl w:val="0"/>
                <w:numId w:val="3"/>
              </w:numPr>
              <w:pPrChange w:id="3024" w:author="ANA-AN00" w:date="2021-07-30T14:33:00Z">
                <w:pPr>
                  <w:pStyle w:val="ListParagraph"/>
                  <w:keepNext/>
                  <w:numPr>
                    <w:numId w:val="6"/>
                  </w:numPr>
                  <w:spacing w:before="120"/>
                  <w:ind w:left="360"/>
                </w:pPr>
              </w:pPrChange>
            </w:pPr>
          </w:p>
        </w:tc>
        <w:tc>
          <w:tcPr>
            <w:tcW w:w="1596" w:type="dxa"/>
            <w:tcPrChange w:id="3025" w:author="ANA-AN00" w:date="2021-07-30T14:33:00Z">
              <w:tcPr>
                <w:tcW w:w="1596" w:type="dxa"/>
              </w:tcPr>
            </w:tcPrChange>
          </w:tcPr>
          <w:p w14:paraId="177E7F7E" w14:textId="77777777" w:rsidR="00B62D5E" w:rsidRDefault="00B62D5E">
            <w:pPr>
              <w:pStyle w:val="ListParagraph"/>
              <w:keepNext/>
              <w:numPr>
                <w:ilvl w:val="0"/>
                <w:numId w:val="3"/>
              </w:numPr>
              <w:pPrChange w:id="3026" w:author="ANA-AN00" w:date="2021-07-30T14:33:00Z">
                <w:pPr>
                  <w:pStyle w:val="ListParagraph"/>
                  <w:keepNext/>
                  <w:numPr>
                    <w:numId w:val="6"/>
                  </w:numPr>
                  <w:spacing w:before="120"/>
                  <w:ind w:left="360"/>
                </w:pPr>
              </w:pPrChange>
            </w:pPr>
          </w:p>
        </w:tc>
        <w:tc>
          <w:tcPr>
            <w:tcW w:w="1596" w:type="dxa"/>
            <w:tcPrChange w:id="3027" w:author="ANA-AN00" w:date="2021-07-30T14:33:00Z">
              <w:tcPr>
                <w:tcW w:w="1596" w:type="dxa"/>
              </w:tcPr>
            </w:tcPrChange>
          </w:tcPr>
          <w:p w14:paraId="6AEDB925" w14:textId="77777777" w:rsidR="00B62D5E" w:rsidRDefault="00B62D5E">
            <w:pPr>
              <w:pStyle w:val="ListParagraph"/>
              <w:keepNext/>
              <w:numPr>
                <w:ilvl w:val="0"/>
                <w:numId w:val="3"/>
              </w:numPr>
              <w:pPrChange w:id="3028" w:author="ANA-AN00" w:date="2021-07-30T14:33:00Z">
                <w:pPr>
                  <w:pStyle w:val="ListParagraph"/>
                  <w:keepNext/>
                  <w:numPr>
                    <w:numId w:val="6"/>
                  </w:numPr>
                  <w:spacing w:before="120"/>
                  <w:ind w:left="360"/>
                </w:pPr>
              </w:pPrChange>
            </w:pPr>
          </w:p>
        </w:tc>
      </w:tr>
      <w:tr w:rsidR="00B62D5E" w14:paraId="29C5EA8F" w14:textId="77777777" w:rsidTr="00B62D5E">
        <w:tc>
          <w:tcPr>
            <w:tcW w:w="1596" w:type="dxa"/>
            <w:tcPrChange w:id="3029" w:author="ANA-AN00" w:date="2021-07-30T14:33:00Z">
              <w:tcPr>
                <w:tcW w:w="1596" w:type="dxa"/>
                <w:tcBorders>
                  <w:right w:val="single" w:sz="4" w:space="0" w:color="BFBFBF"/>
                </w:tcBorders>
              </w:tcPr>
            </w:tcPrChange>
          </w:tcPr>
          <w:p w14:paraId="2E8E6DF7" w14:textId="77777777" w:rsidR="00B62D5E" w:rsidRDefault="00FC177C">
            <w:pPr>
              <w:keepNext/>
            </w:pPr>
            <w:r>
              <w:t xml:space="preserve">Tax rebates for the most affected firms (4) </w:t>
            </w:r>
          </w:p>
        </w:tc>
        <w:tc>
          <w:tcPr>
            <w:tcW w:w="1596" w:type="dxa"/>
            <w:tcPrChange w:id="3030" w:author="ANA-AN00" w:date="2021-07-30T14:33:00Z">
              <w:tcPr>
                <w:tcW w:w="1596" w:type="dxa"/>
              </w:tcPr>
            </w:tcPrChange>
          </w:tcPr>
          <w:p w14:paraId="291D5707" w14:textId="77777777" w:rsidR="00B62D5E" w:rsidRDefault="00B62D5E">
            <w:pPr>
              <w:pStyle w:val="ListParagraph"/>
              <w:keepNext/>
              <w:numPr>
                <w:ilvl w:val="0"/>
                <w:numId w:val="3"/>
              </w:numPr>
              <w:pPrChange w:id="3031" w:author="ANA-AN00" w:date="2021-07-30T14:33:00Z">
                <w:pPr>
                  <w:pStyle w:val="ListParagraph"/>
                  <w:keepNext/>
                  <w:numPr>
                    <w:numId w:val="6"/>
                  </w:numPr>
                  <w:spacing w:before="120"/>
                  <w:ind w:left="360"/>
                </w:pPr>
              </w:pPrChange>
            </w:pPr>
          </w:p>
        </w:tc>
        <w:tc>
          <w:tcPr>
            <w:tcW w:w="1596" w:type="dxa"/>
            <w:tcPrChange w:id="3032" w:author="ANA-AN00" w:date="2021-07-30T14:33:00Z">
              <w:tcPr>
                <w:tcW w:w="1596" w:type="dxa"/>
              </w:tcPr>
            </w:tcPrChange>
          </w:tcPr>
          <w:p w14:paraId="65A06728" w14:textId="77777777" w:rsidR="00B62D5E" w:rsidRDefault="00B62D5E">
            <w:pPr>
              <w:pStyle w:val="ListParagraph"/>
              <w:keepNext/>
              <w:numPr>
                <w:ilvl w:val="0"/>
                <w:numId w:val="3"/>
              </w:numPr>
              <w:pPrChange w:id="3033" w:author="ANA-AN00" w:date="2021-07-30T14:33:00Z">
                <w:pPr>
                  <w:pStyle w:val="ListParagraph"/>
                  <w:keepNext/>
                  <w:numPr>
                    <w:numId w:val="6"/>
                  </w:numPr>
                  <w:spacing w:before="120"/>
                  <w:ind w:left="360"/>
                </w:pPr>
              </w:pPrChange>
            </w:pPr>
          </w:p>
        </w:tc>
        <w:tc>
          <w:tcPr>
            <w:tcW w:w="1596" w:type="dxa"/>
            <w:tcPrChange w:id="3034" w:author="ANA-AN00" w:date="2021-07-30T14:33:00Z">
              <w:tcPr>
                <w:tcW w:w="1596" w:type="dxa"/>
              </w:tcPr>
            </w:tcPrChange>
          </w:tcPr>
          <w:p w14:paraId="55A24B89" w14:textId="77777777" w:rsidR="00B62D5E" w:rsidRDefault="00B62D5E">
            <w:pPr>
              <w:pStyle w:val="ListParagraph"/>
              <w:keepNext/>
              <w:numPr>
                <w:ilvl w:val="0"/>
                <w:numId w:val="3"/>
              </w:numPr>
              <w:pPrChange w:id="3035" w:author="ANA-AN00" w:date="2021-07-30T14:33:00Z">
                <w:pPr>
                  <w:pStyle w:val="ListParagraph"/>
                  <w:keepNext/>
                  <w:numPr>
                    <w:numId w:val="6"/>
                  </w:numPr>
                  <w:spacing w:before="120"/>
                  <w:ind w:left="360"/>
                </w:pPr>
              </w:pPrChange>
            </w:pPr>
          </w:p>
        </w:tc>
        <w:tc>
          <w:tcPr>
            <w:tcW w:w="1596" w:type="dxa"/>
            <w:tcPrChange w:id="3036" w:author="ANA-AN00" w:date="2021-07-30T14:33:00Z">
              <w:tcPr>
                <w:tcW w:w="1596" w:type="dxa"/>
              </w:tcPr>
            </w:tcPrChange>
          </w:tcPr>
          <w:p w14:paraId="4E38B716" w14:textId="77777777" w:rsidR="00B62D5E" w:rsidRDefault="00B62D5E">
            <w:pPr>
              <w:pStyle w:val="ListParagraph"/>
              <w:keepNext/>
              <w:numPr>
                <w:ilvl w:val="0"/>
                <w:numId w:val="3"/>
              </w:numPr>
              <w:pPrChange w:id="3037" w:author="ANA-AN00" w:date="2021-07-30T14:33:00Z">
                <w:pPr>
                  <w:pStyle w:val="ListParagraph"/>
                  <w:keepNext/>
                  <w:numPr>
                    <w:numId w:val="6"/>
                  </w:numPr>
                  <w:spacing w:before="120"/>
                  <w:ind w:left="360"/>
                </w:pPr>
              </w:pPrChange>
            </w:pPr>
          </w:p>
        </w:tc>
        <w:tc>
          <w:tcPr>
            <w:tcW w:w="1596" w:type="dxa"/>
            <w:tcPrChange w:id="3038" w:author="ANA-AN00" w:date="2021-07-30T14:33:00Z">
              <w:tcPr>
                <w:tcW w:w="1596" w:type="dxa"/>
              </w:tcPr>
            </w:tcPrChange>
          </w:tcPr>
          <w:p w14:paraId="70D4AB8B" w14:textId="77777777" w:rsidR="00B62D5E" w:rsidRDefault="00B62D5E">
            <w:pPr>
              <w:pStyle w:val="ListParagraph"/>
              <w:keepNext/>
              <w:numPr>
                <w:ilvl w:val="0"/>
                <w:numId w:val="3"/>
              </w:numPr>
              <w:pPrChange w:id="3039" w:author="ANA-AN00" w:date="2021-07-30T14:33:00Z">
                <w:pPr>
                  <w:pStyle w:val="ListParagraph"/>
                  <w:keepNext/>
                  <w:numPr>
                    <w:numId w:val="6"/>
                  </w:numPr>
                  <w:spacing w:before="120"/>
                  <w:ind w:left="360"/>
                </w:pPr>
              </w:pPrChange>
            </w:pPr>
          </w:p>
        </w:tc>
      </w:tr>
      <w:tr w:rsidR="00B62D5E" w14:paraId="177DBFA1" w14:textId="77777777" w:rsidTr="00B62D5E">
        <w:tc>
          <w:tcPr>
            <w:tcW w:w="1596" w:type="dxa"/>
            <w:tcPrChange w:id="3040" w:author="ANA-AN00" w:date="2021-07-30T14:33:00Z">
              <w:tcPr>
                <w:tcW w:w="1596" w:type="dxa"/>
                <w:tcBorders>
                  <w:right w:val="single" w:sz="4" w:space="0" w:color="BFBFBF"/>
                </w:tcBorders>
              </w:tcPr>
            </w:tcPrChange>
          </w:tcPr>
          <w:p w14:paraId="28C43B8E" w14:textId="77777777" w:rsidR="00B62D5E" w:rsidRDefault="00FC177C">
            <w:pPr>
              <w:keepNext/>
            </w:pPr>
            <w:r>
              <w:t xml:space="preserve">Funding environmental infrastructure projects (public transport, cycling ways, etc.) (5) </w:t>
            </w:r>
          </w:p>
        </w:tc>
        <w:tc>
          <w:tcPr>
            <w:tcW w:w="1596" w:type="dxa"/>
            <w:tcPrChange w:id="3041" w:author="ANA-AN00" w:date="2021-07-30T14:33:00Z">
              <w:tcPr>
                <w:tcW w:w="1596" w:type="dxa"/>
              </w:tcPr>
            </w:tcPrChange>
          </w:tcPr>
          <w:p w14:paraId="0B2D74A1" w14:textId="77777777" w:rsidR="00B62D5E" w:rsidRDefault="00B62D5E">
            <w:pPr>
              <w:pStyle w:val="ListParagraph"/>
              <w:keepNext/>
              <w:numPr>
                <w:ilvl w:val="0"/>
                <w:numId w:val="3"/>
              </w:numPr>
              <w:pPrChange w:id="3042" w:author="ANA-AN00" w:date="2021-07-30T14:33:00Z">
                <w:pPr>
                  <w:pStyle w:val="ListParagraph"/>
                  <w:keepNext/>
                  <w:numPr>
                    <w:numId w:val="6"/>
                  </w:numPr>
                  <w:spacing w:before="120"/>
                  <w:ind w:left="360"/>
                </w:pPr>
              </w:pPrChange>
            </w:pPr>
          </w:p>
        </w:tc>
        <w:tc>
          <w:tcPr>
            <w:tcW w:w="1596" w:type="dxa"/>
            <w:tcPrChange w:id="3043" w:author="ANA-AN00" w:date="2021-07-30T14:33:00Z">
              <w:tcPr>
                <w:tcW w:w="1596" w:type="dxa"/>
              </w:tcPr>
            </w:tcPrChange>
          </w:tcPr>
          <w:p w14:paraId="69E0073F" w14:textId="77777777" w:rsidR="00B62D5E" w:rsidRDefault="00B62D5E">
            <w:pPr>
              <w:pStyle w:val="ListParagraph"/>
              <w:keepNext/>
              <w:numPr>
                <w:ilvl w:val="0"/>
                <w:numId w:val="3"/>
              </w:numPr>
              <w:pPrChange w:id="3044" w:author="ANA-AN00" w:date="2021-07-30T14:33:00Z">
                <w:pPr>
                  <w:pStyle w:val="ListParagraph"/>
                  <w:keepNext/>
                  <w:numPr>
                    <w:numId w:val="6"/>
                  </w:numPr>
                  <w:spacing w:before="120"/>
                  <w:ind w:left="360"/>
                </w:pPr>
              </w:pPrChange>
            </w:pPr>
          </w:p>
        </w:tc>
        <w:tc>
          <w:tcPr>
            <w:tcW w:w="1596" w:type="dxa"/>
            <w:tcPrChange w:id="3045" w:author="ANA-AN00" w:date="2021-07-30T14:33:00Z">
              <w:tcPr>
                <w:tcW w:w="1596" w:type="dxa"/>
              </w:tcPr>
            </w:tcPrChange>
          </w:tcPr>
          <w:p w14:paraId="5282F605" w14:textId="77777777" w:rsidR="00B62D5E" w:rsidRDefault="00B62D5E">
            <w:pPr>
              <w:pStyle w:val="ListParagraph"/>
              <w:keepNext/>
              <w:numPr>
                <w:ilvl w:val="0"/>
                <w:numId w:val="3"/>
              </w:numPr>
              <w:pPrChange w:id="3046" w:author="ANA-AN00" w:date="2021-07-30T14:33:00Z">
                <w:pPr>
                  <w:pStyle w:val="ListParagraph"/>
                  <w:keepNext/>
                  <w:numPr>
                    <w:numId w:val="6"/>
                  </w:numPr>
                  <w:spacing w:before="120"/>
                  <w:ind w:left="360"/>
                </w:pPr>
              </w:pPrChange>
            </w:pPr>
          </w:p>
        </w:tc>
        <w:tc>
          <w:tcPr>
            <w:tcW w:w="1596" w:type="dxa"/>
            <w:tcPrChange w:id="3047" w:author="ANA-AN00" w:date="2021-07-30T14:33:00Z">
              <w:tcPr>
                <w:tcW w:w="1596" w:type="dxa"/>
              </w:tcPr>
            </w:tcPrChange>
          </w:tcPr>
          <w:p w14:paraId="0524FA82" w14:textId="77777777" w:rsidR="00B62D5E" w:rsidRDefault="00B62D5E">
            <w:pPr>
              <w:pStyle w:val="ListParagraph"/>
              <w:keepNext/>
              <w:numPr>
                <w:ilvl w:val="0"/>
                <w:numId w:val="3"/>
              </w:numPr>
              <w:pPrChange w:id="3048" w:author="ANA-AN00" w:date="2021-07-30T14:33:00Z">
                <w:pPr>
                  <w:pStyle w:val="ListParagraph"/>
                  <w:keepNext/>
                  <w:numPr>
                    <w:numId w:val="6"/>
                  </w:numPr>
                  <w:spacing w:before="120"/>
                  <w:ind w:left="360"/>
                </w:pPr>
              </w:pPrChange>
            </w:pPr>
          </w:p>
        </w:tc>
        <w:tc>
          <w:tcPr>
            <w:tcW w:w="1596" w:type="dxa"/>
            <w:tcPrChange w:id="3049" w:author="ANA-AN00" w:date="2021-07-30T14:33:00Z">
              <w:tcPr>
                <w:tcW w:w="1596" w:type="dxa"/>
              </w:tcPr>
            </w:tcPrChange>
          </w:tcPr>
          <w:p w14:paraId="76AAF4C9" w14:textId="77777777" w:rsidR="00B62D5E" w:rsidRDefault="00B62D5E">
            <w:pPr>
              <w:pStyle w:val="ListParagraph"/>
              <w:keepNext/>
              <w:numPr>
                <w:ilvl w:val="0"/>
                <w:numId w:val="3"/>
              </w:numPr>
              <w:pPrChange w:id="3050" w:author="ANA-AN00" w:date="2021-07-30T14:33:00Z">
                <w:pPr>
                  <w:pStyle w:val="ListParagraph"/>
                  <w:keepNext/>
                  <w:numPr>
                    <w:numId w:val="6"/>
                  </w:numPr>
                  <w:spacing w:before="120"/>
                  <w:ind w:left="360"/>
                </w:pPr>
              </w:pPrChange>
            </w:pPr>
          </w:p>
        </w:tc>
      </w:tr>
      <w:tr w:rsidR="00B62D5E" w14:paraId="3C241BED" w14:textId="77777777" w:rsidTr="00B62D5E">
        <w:tc>
          <w:tcPr>
            <w:tcW w:w="1596" w:type="dxa"/>
            <w:tcPrChange w:id="3051" w:author="ANA-AN00" w:date="2021-07-30T14:33:00Z">
              <w:tcPr>
                <w:tcW w:w="1596" w:type="dxa"/>
                <w:tcBorders>
                  <w:right w:val="single" w:sz="4" w:space="0" w:color="BFBFBF"/>
                </w:tcBorders>
              </w:tcPr>
            </w:tcPrChange>
          </w:tcPr>
          <w:p w14:paraId="4E2D39A9" w14:textId="77777777" w:rsidR="00B62D5E" w:rsidRDefault="00FC177C">
            <w:pPr>
              <w:keepNext/>
            </w:pPr>
            <w:r>
              <w:t xml:space="preserve">Subsidizing low-carbon technologies, including renewable energy (6) </w:t>
            </w:r>
          </w:p>
        </w:tc>
        <w:tc>
          <w:tcPr>
            <w:tcW w:w="1596" w:type="dxa"/>
            <w:tcPrChange w:id="3052" w:author="ANA-AN00" w:date="2021-07-30T14:33:00Z">
              <w:tcPr>
                <w:tcW w:w="1596" w:type="dxa"/>
              </w:tcPr>
            </w:tcPrChange>
          </w:tcPr>
          <w:p w14:paraId="3809EEBF" w14:textId="77777777" w:rsidR="00B62D5E" w:rsidRDefault="00B62D5E">
            <w:pPr>
              <w:pStyle w:val="ListParagraph"/>
              <w:keepNext/>
              <w:numPr>
                <w:ilvl w:val="0"/>
                <w:numId w:val="3"/>
              </w:numPr>
              <w:pPrChange w:id="3053" w:author="ANA-AN00" w:date="2021-07-30T14:33:00Z">
                <w:pPr>
                  <w:pStyle w:val="ListParagraph"/>
                  <w:keepNext/>
                  <w:numPr>
                    <w:numId w:val="6"/>
                  </w:numPr>
                  <w:spacing w:before="120"/>
                  <w:ind w:left="360"/>
                </w:pPr>
              </w:pPrChange>
            </w:pPr>
          </w:p>
        </w:tc>
        <w:tc>
          <w:tcPr>
            <w:tcW w:w="1596" w:type="dxa"/>
            <w:tcPrChange w:id="3054" w:author="ANA-AN00" w:date="2021-07-30T14:33:00Z">
              <w:tcPr>
                <w:tcW w:w="1596" w:type="dxa"/>
              </w:tcPr>
            </w:tcPrChange>
          </w:tcPr>
          <w:p w14:paraId="7018F3DE" w14:textId="77777777" w:rsidR="00B62D5E" w:rsidRDefault="00B62D5E">
            <w:pPr>
              <w:pStyle w:val="ListParagraph"/>
              <w:keepNext/>
              <w:numPr>
                <w:ilvl w:val="0"/>
                <w:numId w:val="3"/>
              </w:numPr>
              <w:pPrChange w:id="3055" w:author="ANA-AN00" w:date="2021-07-30T14:33:00Z">
                <w:pPr>
                  <w:pStyle w:val="ListParagraph"/>
                  <w:keepNext/>
                  <w:numPr>
                    <w:numId w:val="6"/>
                  </w:numPr>
                  <w:spacing w:before="120"/>
                  <w:ind w:left="360"/>
                </w:pPr>
              </w:pPrChange>
            </w:pPr>
          </w:p>
        </w:tc>
        <w:tc>
          <w:tcPr>
            <w:tcW w:w="1596" w:type="dxa"/>
            <w:tcPrChange w:id="3056" w:author="ANA-AN00" w:date="2021-07-30T14:33:00Z">
              <w:tcPr>
                <w:tcW w:w="1596" w:type="dxa"/>
              </w:tcPr>
            </w:tcPrChange>
          </w:tcPr>
          <w:p w14:paraId="08508DBA" w14:textId="77777777" w:rsidR="00B62D5E" w:rsidRDefault="00B62D5E">
            <w:pPr>
              <w:pStyle w:val="ListParagraph"/>
              <w:keepNext/>
              <w:numPr>
                <w:ilvl w:val="0"/>
                <w:numId w:val="3"/>
              </w:numPr>
              <w:pPrChange w:id="3057" w:author="ANA-AN00" w:date="2021-07-30T14:33:00Z">
                <w:pPr>
                  <w:pStyle w:val="ListParagraph"/>
                  <w:keepNext/>
                  <w:numPr>
                    <w:numId w:val="6"/>
                  </w:numPr>
                  <w:spacing w:before="120"/>
                  <w:ind w:left="360"/>
                </w:pPr>
              </w:pPrChange>
            </w:pPr>
          </w:p>
        </w:tc>
        <w:tc>
          <w:tcPr>
            <w:tcW w:w="1596" w:type="dxa"/>
            <w:tcPrChange w:id="3058" w:author="ANA-AN00" w:date="2021-07-30T14:33:00Z">
              <w:tcPr>
                <w:tcW w:w="1596" w:type="dxa"/>
              </w:tcPr>
            </w:tcPrChange>
          </w:tcPr>
          <w:p w14:paraId="1559D8A3" w14:textId="77777777" w:rsidR="00B62D5E" w:rsidRDefault="00B62D5E">
            <w:pPr>
              <w:pStyle w:val="ListParagraph"/>
              <w:keepNext/>
              <w:numPr>
                <w:ilvl w:val="0"/>
                <w:numId w:val="3"/>
              </w:numPr>
              <w:pPrChange w:id="3059" w:author="ANA-AN00" w:date="2021-07-30T14:33:00Z">
                <w:pPr>
                  <w:pStyle w:val="ListParagraph"/>
                  <w:keepNext/>
                  <w:numPr>
                    <w:numId w:val="6"/>
                  </w:numPr>
                  <w:spacing w:before="120"/>
                  <w:ind w:left="360"/>
                </w:pPr>
              </w:pPrChange>
            </w:pPr>
          </w:p>
        </w:tc>
        <w:tc>
          <w:tcPr>
            <w:tcW w:w="1596" w:type="dxa"/>
            <w:tcPrChange w:id="3060" w:author="ANA-AN00" w:date="2021-07-30T14:33:00Z">
              <w:tcPr>
                <w:tcW w:w="1596" w:type="dxa"/>
              </w:tcPr>
            </w:tcPrChange>
          </w:tcPr>
          <w:p w14:paraId="32D8A44E" w14:textId="77777777" w:rsidR="00B62D5E" w:rsidRDefault="00B62D5E">
            <w:pPr>
              <w:pStyle w:val="ListParagraph"/>
              <w:keepNext/>
              <w:numPr>
                <w:ilvl w:val="0"/>
                <w:numId w:val="3"/>
              </w:numPr>
              <w:pPrChange w:id="3061" w:author="ANA-AN00" w:date="2021-07-30T14:33:00Z">
                <w:pPr>
                  <w:pStyle w:val="ListParagraph"/>
                  <w:keepNext/>
                  <w:numPr>
                    <w:numId w:val="6"/>
                  </w:numPr>
                  <w:spacing w:before="120"/>
                  <w:ind w:left="360"/>
                </w:pPr>
              </w:pPrChange>
            </w:pPr>
          </w:p>
        </w:tc>
      </w:tr>
      <w:tr w:rsidR="00B62D5E" w14:paraId="6DE04667" w14:textId="77777777" w:rsidTr="00B62D5E">
        <w:tc>
          <w:tcPr>
            <w:tcW w:w="1596" w:type="dxa"/>
            <w:tcPrChange w:id="3062" w:author="ANA-AN00" w:date="2021-07-30T14:33:00Z">
              <w:tcPr>
                <w:tcW w:w="1596" w:type="dxa"/>
                <w:tcBorders>
                  <w:right w:val="single" w:sz="4" w:space="0" w:color="BFBFBF"/>
                </w:tcBorders>
              </w:tcPr>
            </w:tcPrChange>
          </w:tcPr>
          <w:p w14:paraId="505039E6" w14:textId="77777777" w:rsidR="00B62D5E" w:rsidRDefault="00FC177C">
            <w:pPr>
              <w:keepNext/>
            </w:pPr>
            <w:r>
              <w:lastRenderedPageBreak/>
              <w:t xml:space="preserve">A reduction in the public deficit (7) </w:t>
            </w:r>
          </w:p>
        </w:tc>
        <w:tc>
          <w:tcPr>
            <w:tcW w:w="1596" w:type="dxa"/>
            <w:tcPrChange w:id="3063" w:author="ANA-AN00" w:date="2021-07-30T14:33:00Z">
              <w:tcPr>
                <w:tcW w:w="1596" w:type="dxa"/>
              </w:tcPr>
            </w:tcPrChange>
          </w:tcPr>
          <w:p w14:paraId="30CA0E7D" w14:textId="77777777" w:rsidR="00B62D5E" w:rsidRDefault="00B62D5E">
            <w:pPr>
              <w:pStyle w:val="ListParagraph"/>
              <w:keepNext/>
              <w:numPr>
                <w:ilvl w:val="0"/>
                <w:numId w:val="3"/>
              </w:numPr>
              <w:pPrChange w:id="3064" w:author="ANA-AN00" w:date="2021-07-30T14:33:00Z">
                <w:pPr>
                  <w:pStyle w:val="ListParagraph"/>
                  <w:keepNext/>
                  <w:numPr>
                    <w:numId w:val="6"/>
                  </w:numPr>
                  <w:spacing w:before="120"/>
                  <w:ind w:left="360"/>
                </w:pPr>
              </w:pPrChange>
            </w:pPr>
          </w:p>
        </w:tc>
        <w:tc>
          <w:tcPr>
            <w:tcW w:w="1596" w:type="dxa"/>
            <w:tcPrChange w:id="3065" w:author="ANA-AN00" w:date="2021-07-30T14:33:00Z">
              <w:tcPr>
                <w:tcW w:w="1596" w:type="dxa"/>
              </w:tcPr>
            </w:tcPrChange>
          </w:tcPr>
          <w:p w14:paraId="529A9465" w14:textId="77777777" w:rsidR="00B62D5E" w:rsidRDefault="00B62D5E">
            <w:pPr>
              <w:pStyle w:val="ListParagraph"/>
              <w:keepNext/>
              <w:numPr>
                <w:ilvl w:val="0"/>
                <w:numId w:val="3"/>
              </w:numPr>
              <w:pPrChange w:id="3066" w:author="ANA-AN00" w:date="2021-07-30T14:33:00Z">
                <w:pPr>
                  <w:pStyle w:val="ListParagraph"/>
                  <w:keepNext/>
                  <w:numPr>
                    <w:numId w:val="6"/>
                  </w:numPr>
                  <w:spacing w:before="120"/>
                  <w:ind w:left="360"/>
                </w:pPr>
              </w:pPrChange>
            </w:pPr>
          </w:p>
        </w:tc>
        <w:tc>
          <w:tcPr>
            <w:tcW w:w="1596" w:type="dxa"/>
            <w:tcPrChange w:id="3067" w:author="ANA-AN00" w:date="2021-07-30T14:33:00Z">
              <w:tcPr>
                <w:tcW w:w="1596" w:type="dxa"/>
              </w:tcPr>
            </w:tcPrChange>
          </w:tcPr>
          <w:p w14:paraId="0F3BCF5F" w14:textId="77777777" w:rsidR="00B62D5E" w:rsidRDefault="00B62D5E">
            <w:pPr>
              <w:pStyle w:val="ListParagraph"/>
              <w:keepNext/>
              <w:numPr>
                <w:ilvl w:val="0"/>
                <w:numId w:val="3"/>
              </w:numPr>
              <w:pPrChange w:id="3068" w:author="ANA-AN00" w:date="2021-07-30T14:33:00Z">
                <w:pPr>
                  <w:pStyle w:val="ListParagraph"/>
                  <w:keepNext/>
                  <w:numPr>
                    <w:numId w:val="6"/>
                  </w:numPr>
                  <w:spacing w:before="120"/>
                  <w:ind w:left="360"/>
                </w:pPr>
              </w:pPrChange>
            </w:pPr>
          </w:p>
        </w:tc>
        <w:tc>
          <w:tcPr>
            <w:tcW w:w="1596" w:type="dxa"/>
            <w:tcPrChange w:id="3069" w:author="ANA-AN00" w:date="2021-07-30T14:33:00Z">
              <w:tcPr>
                <w:tcW w:w="1596" w:type="dxa"/>
              </w:tcPr>
            </w:tcPrChange>
          </w:tcPr>
          <w:p w14:paraId="048F197A" w14:textId="77777777" w:rsidR="00B62D5E" w:rsidRDefault="00B62D5E">
            <w:pPr>
              <w:pStyle w:val="ListParagraph"/>
              <w:keepNext/>
              <w:numPr>
                <w:ilvl w:val="0"/>
                <w:numId w:val="3"/>
              </w:numPr>
              <w:pPrChange w:id="3070" w:author="ANA-AN00" w:date="2021-07-30T14:33:00Z">
                <w:pPr>
                  <w:pStyle w:val="ListParagraph"/>
                  <w:keepNext/>
                  <w:numPr>
                    <w:numId w:val="6"/>
                  </w:numPr>
                  <w:spacing w:before="120"/>
                  <w:ind w:left="360"/>
                </w:pPr>
              </w:pPrChange>
            </w:pPr>
          </w:p>
        </w:tc>
        <w:tc>
          <w:tcPr>
            <w:tcW w:w="1596" w:type="dxa"/>
            <w:tcPrChange w:id="3071" w:author="ANA-AN00" w:date="2021-07-30T14:33:00Z">
              <w:tcPr>
                <w:tcW w:w="1596" w:type="dxa"/>
              </w:tcPr>
            </w:tcPrChange>
          </w:tcPr>
          <w:p w14:paraId="00D10603" w14:textId="77777777" w:rsidR="00B62D5E" w:rsidRDefault="00B62D5E">
            <w:pPr>
              <w:pStyle w:val="ListParagraph"/>
              <w:keepNext/>
              <w:numPr>
                <w:ilvl w:val="0"/>
                <w:numId w:val="3"/>
              </w:numPr>
              <w:pPrChange w:id="3072" w:author="ANA-AN00" w:date="2021-07-30T14:33:00Z">
                <w:pPr>
                  <w:pStyle w:val="ListParagraph"/>
                  <w:keepNext/>
                  <w:numPr>
                    <w:numId w:val="6"/>
                  </w:numPr>
                  <w:spacing w:before="120"/>
                  <w:ind w:left="360"/>
                </w:pPr>
              </w:pPrChange>
            </w:pPr>
          </w:p>
        </w:tc>
      </w:tr>
    </w:tbl>
    <w:p w14:paraId="4FF9C8CA" w14:textId="77777777" w:rsidR="00B62D5E" w:rsidRDefault="00B62D5E"/>
    <w:p w14:paraId="3C98DE00" w14:textId="77777777" w:rsidR="00B62D5E" w:rsidRDefault="00B62D5E"/>
    <w:p w14:paraId="4F898010" w14:textId="77777777" w:rsidR="00B62D5E" w:rsidRDefault="00FC177C">
      <w:pPr>
        <w:keepNext/>
      </w:pPr>
      <w:r>
        <w:t xml:space="preserve">Q18.4 </w:t>
      </w:r>
      <w:r>
        <w:t>引入碳税会使汽油价格上涨人民币</w:t>
      </w:r>
      <w:r>
        <w:t>0.7</w:t>
      </w:r>
      <w:r>
        <w:t>元</w:t>
      </w:r>
      <w:r>
        <w:t>/</w:t>
      </w:r>
      <w:r>
        <w:t>升。政府可以通过不同方式运用碳税收入。如果政府用这笔收入来资助</w:t>
      </w:r>
      <w:r>
        <w:t>……</w:t>
      </w:r>
      <w:r>
        <w:t>，你是会支持还是反对引入碳税？</w:t>
      </w:r>
    </w:p>
    <w:tbl>
      <w:tblPr>
        <w:tblStyle w:val="QQuestionTable"/>
        <w:tblW w:w="0" w:type="auto"/>
        <w:tblLook w:val="0460" w:firstRow="1" w:lastRow="1" w:firstColumn="0" w:lastColumn="0" w:noHBand="0" w:noVBand="1"/>
        <w:tblPrChange w:id="3073" w:author="ANA-AN00" w:date="2021-07-30T14:33:00Z">
          <w:tblPr>
            <w:tblStyle w:val="QQuestionTable0"/>
            <w:tblW w:w="9576" w:type="auto"/>
            <w:tblLook w:val="07E0" w:firstRow="1" w:lastRow="1" w:firstColumn="1" w:lastColumn="1" w:noHBand="1" w:noVBand="1"/>
          </w:tblPr>
        </w:tblPrChange>
      </w:tblPr>
      <w:tblGrid>
        <w:gridCol w:w="1405"/>
        <w:gridCol w:w="1381"/>
        <w:gridCol w:w="1380"/>
        <w:gridCol w:w="1380"/>
        <w:gridCol w:w="1380"/>
        <w:gridCol w:w="1380"/>
        <w:tblGridChange w:id="3074">
          <w:tblGrid>
            <w:gridCol w:w="1596"/>
            <w:gridCol w:w="1596"/>
            <w:gridCol w:w="1596"/>
            <w:gridCol w:w="1596"/>
            <w:gridCol w:w="1596"/>
            <w:gridCol w:w="1596"/>
          </w:tblGrid>
        </w:tblGridChange>
      </w:tblGrid>
      <w:tr w:rsidR="00B62D5E" w14:paraId="0A5A09D1"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3075" w:author="ANA-AN00" w:date="2021-07-30T14:33:00Z">
              <w:tcPr>
                <w:tcW w:w="1596" w:type="dxa"/>
                <w:tcBorders>
                  <w:right w:val="single" w:sz="4" w:space="0" w:color="BFBFBF"/>
                </w:tcBorders>
              </w:tcPr>
            </w:tcPrChange>
          </w:tcPr>
          <w:p w14:paraId="6902CC63"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3076" w:author="ANA-AN00" w:date="2021-07-30T14:33:00Z">
              <w:tcPr>
                <w:tcW w:w="1596" w:type="dxa"/>
              </w:tcPr>
            </w:tcPrChange>
          </w:tcPr>
          <w:p w14:paraId="2B67E55B" w14:textId="77777777" w:rsidR="00B62D5E" w:rsidRDefault="00FC177C">
            <w:pPr>
              <w:cnfStyle w:val="100000000000" w:firstRow="1" w:lastRow="0" w:firstColumn="0" w:lastColumn="0" w:oddVBand="0" w:evenVBand="0" w:oddHBand="0" w:evenHBand="0" w:firstRowFirstColumn="0" w:firstRowLastColumn="0" w:lastRowFirstColumn="0" w:lastRowLastColumn="0"/>
            </w:pPr>
            <w:r>
              <w:t>强烈反对</w:t>
            </w:r>
            <w:r>
              <w:t xml:space="preserve"> (1)</w:t>
            </w:r>
          </w:p>
        </w:tc>
        <w:tc>
          <w:tcPr>
            <w:tcW w:w="1596" w:type="dxa"/>
            <w:tcPrChange w:id="3077" w:author="ANA-AN00" w:date="2021-07-30T14:33:00Z">
              <w:tcPr>
                <w:tcW w:w="1596" w:type="dxa"/>
              </w:tcPr>
            </w:tcPrChange>
          </w:tcPr>
          <w:p w14:paraId="4BD6A368"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有点反对</w:t>
            </w:r>
            <w:r>
              <w:t xml:space="preserve"> (2)</w:t>
            </w:r>
          </w:p>
        </w:tc>
        <w:tc>
          <w:tcPr>
            <w:tcW w:w="1596" w:type="dxa"/>
            <w:tcPrChange w:id="3078" w:author="ANA-AN00" w:date="2021-07-30T14:33:00Z">
              <w:tcPr>
                <w:tcW w:w="1596" w:type="dxa"/>
              </w:tcPr>
            </w:tcPrChange>
          </w:tcPr>
          <w:p w14:paraId="0447B456" w14:textId="77777777" w:rsidR="00B62D5E" w:rsidRDefault="00FC177C">
            <w:pPr>
              <w:cnfStyle w:val="100000000000" w:firstRow="1" w:lastRow="0" w:firstColumn="0" w:lastColumn="0" w:oddVBand="0" w:evenVBand="0" w:oddHBand="0" w:evenHBand="0" w:firstRowFirstColumn="0" w:firstRowLastColumn="0" w:lastRowFirstColumn="0" w:lastRowLastColumn="0"/>
            </w:pPr>
            <w:r>
              <w:t>不支持也不反对</w:t>
            </w:r>
            <w:r>
              <w:t xml:space="preserve"> (3)</w:t>
            </w:r>
          </w:p>
        </w:tc>
        <w:tc>
          <w:tcPr>
            <w:tcW w:w="1596" w:type="dxa"/>
            <w:tcPrChange w:id="3079" w:author="ANA-AN00" w:date="2021-07-30T14:33:00Z">
              <w:tcPr>
                <w:tcW w:w="1596" w:type="dxa"/>
              </w:tcPr>
            </w:tcPrChange>
          </w:tcPr>
          <w:p w14:paraId="4DDDFBC4"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有点支持</w:t>
            </w:r>
            <w:r>
              <w:t xml:space="preserve"> (4)</w:t>
            </w:r>
          </w:p>
        </w:tc>
        <w:tc>
          <w:tcPr>
            <w:tcW w:w="1596" w:type="dxa"/>
            <w:tcPrChange w:id="3080" w:author="ANA-AN00" w:date="2021-07-30T14:33:00Z">
              <w:tcPr>
                <w:tcW w:w="1596" w:type="dxa"/>
              </w:tcPr>
            </w:tcPrChange>
          </w:tcPr>
          <w:p w14:paraId="581074B4" w14:textId="77777777" w:rsidR="00B62D5E" w:rsidRDefault="00FC177C">
            <w:pPr>
              <w:cnfStyle w:val="100000000000" w:firstRow="1" w:lastRow="0" w:firstColumn="0" w:lastColumn="0" w:oddVBand="0" w:evenVBand="0" w:oddHBand="0" w:evenHBand="0" w:firstRowFirstColumn="0" w:firstRowLastColumn="0" w:lastRowFirstColumn="0" w:lastRowLastColumn="0"/>
            </w:pPr>
            <w:r>
              <w:t>强烈支持</w:t>
            </w:r>
            <w:r>
              <w:t xml:space="preserve"> (5)</w:t>
            </w:r>
          </w:p>
        </w:tc>
      </w:tr>
      <w:tr w:rsidR="00B62D5E" w14:paraId="3E4C2F2D" w14:textId="77777777" w:rsidTr="00B62D5E">
        <w:tc>
          <w:tcPr>
            <w:tcW w:w="1596" w:type="dxa"/>
            <w:tcPrChange w:id="3081" w:author="ANA-AN00" w:date="2021-07-30T14:33:00Z">
              <w:tcPr>
                <w:tcW w:w="1596" w:type="dxa"/>
                <w:tcBorders>
                  <w:right w:val="single" w:sz="4" w:space="0" w:color="BFBFBF"/>
                </w:tcBorders>
              </w:tcPr>
            </w:tcPrChange>
          </w:tcPr>
          <w:p w14:paraId="3B374409" w14:textId="77777777" w:rsidR="00B62D5E" w:rsidRDefault="00FC177C">
            <w:pPr>
              <w:keepNext/>
            </w:pPr>
            <w:r>
              <w:t>向那些除了使用化石燃料别无选择的家庭提供现金补贴</w:t>
            </w:r>
            <w:r>
              <w:t xml:space="preserve"> (1) </w:t>
            </w:r>
          </w:p>
        </w:tc>
        <w:tc>
          <w:tcPr>
            <w:tcW w:w="1596" w:type="dxa"/>
            <w:tcPrChange w:id="3082" w:author="ANA-AN00" w:date="2021-07-30T14:33:00Z">
              <w:tcPr>
                <w:tcW w:w="1596" w:type="dxa"/>
              </w:tcPr>
            </w:tcPrChange>
          </w:tcPr>
          <w:p w14:paraId="5239CE15" w14:textId="77777777" w:rsidR="00B62D5E" w:rsidRDefault="00B62D5E">
            <w:pPr>
              <w:pStyle w:val="ListParagraph"/>
              <w:keepNext/>
              <w:numPr>
                <w:ilvl w:val="0"/>
                <w:numId w:val="3"/>
              </w:numPr>
              <w:pPrChange w:id="3083" w:author="ANA-AN00" w:date="2021-07-30T14:33:00Z">
                <w:pPr>
                  <w:pStyle w:val="ListParagraph"/>
                  <w:keepNext/>
                  <w:numPr>
                    <w:numId w:val="6"/>
                  </w:numPr>
                  <w:spacing w:before="120"/>
                  <w:ind w:left="360"/>
                </w:pPr>
              </w:pPrChange>
            </w:pPr>
          </w:p>
        </w:tc>
        <w:tc>
          <w:tcPr>
            <w:tcW w:w="1596" w:type="dxa"/>
            <w:tcPrChange w:id="3084" w:author="ANA-AN00" w:date="2021-07-30T14:33:00Z">
              <w:tcPr>
                <w:tcW w:w="1596" w:type="dxa"/>
              </w:tcPr>
            </w:tcPrChange>
          </w:tcPr>
          <w:p w14:paraId="0EA3DA0B" w14:textId="77777777" w:rsidR="00B62D5E" w:rsidRDefault="00B62D5E">
            <w:pPr>
              <w:pStyle w:val="ListParagraph"/>
              <w:keepNext/>
              <w:numPr>
                <w:ilvl w:val="0"/>
                <w:numId w:val="3"/>
              </w:numPr>
              <w:pPrChange w:id="3085" w:author="ANA-AN00" w:date="2021-07-30T14:33:00Z">
                <w:pPr>
                  <w:pStyle w:val="ListParagraph"/>
                  <w:keepNext/>
                  <w:numPr>
                    <w:numId w:val="6"/>
                  </w:numPr>
                  <w:spacing w:before="120"/>
                  <w:ind w:left="360"/>
                </w:pPr>
              </w:pPrChange>
            </w:pPr>
          </w:p>
        </w:tc>
        <w:tc>
          <w:tcPr>
            <w:tcW w:w="1596" w:type="dxa"/>
            <w:tcPrChange w:id="3086" w:author="ANA-AN00" w:date="2021-07-30T14:33:00Z">
              <w:tcPr>
                <w:tcW w:w="1596" w:type="dxa"/>
              </w:tcPr>
            </w:tcPrChange>
          </w:tcPr>
          <w:p w14:paraId="3EF08661" w14:textId="77777777" w:rsidR="00B62D5E" w:rsidRDefault="00B62D5E">
            <w:pPr>
              <w:pStyle w:val="ListParagraph"/>
              <w:keepNext/>
              <w:numPr>
                <w:ilvl w:val="0"/>
                <w:numId w:val="3"/>
              </w:numPr>
              <w:pPrChange w:id="3087" w:author="ANA-AN00" w:date="2021-07-30T14:33:00Z">
                <w:pPr>
                  <w:pStyle w:val="ListParagraph"/>
                  <w:keepNext/>
                  <w:numPr>
                    <w:numId w:val="6"/>
                  </w:numPr>
                  <w:spacing w:before="120"/>
                  <w:ind w:left="360"/>
                </w:pPr>
              </w:pPrChange>
            </w:pPr>
          </w:p>
        </w:tc>
        <w:tc>
          <w:tcPr>
            <w:tcW w:w="1596" w:type="dxa"/>
            <w:tcPrChange w:id="3088" w:author="ANA-AN00" w:date="2021-07-30T14:33:00Z">
              <w:tcPr>
                <w:tcW w:w="1596" w:type="dxa"/>
              </w:tcPr>
            </w:tcPrChange>
          </w:tcPr>
          <w:p w14:paraId="2C5FFB6D" w14:textId="77777777" w:rsidR="00B62D5E" w:rsidRDefault="00B62D5E">
            <w:pPr>
              <w:pStyle w:val="ListParagraph"/>
              <w:keepNext/>
              <w:numPr>
                <w:ilvl w:val="0"/>
                <w:numId w:val="3"/>
              </w:numPr>
              <w:pPrChange w:id="3089" w:author="ANA-AN00" w:date="2021-07-30T14:33:00Z">
                <w:pPr>
                  <w:pStyle w:val="ListParagraph"/>
                  <w:keepNext/>
                  <w:numPr>
                    <w:numId w:val="6"/>
                  </w:numPr>
                  <w:spacing w:before="120"/>
                  <w:ind w:left="360"/>
                </w:pPr>
              </w:pPrChange>
            </w:pPr>
          </w:p>
        </w:tc>
        <w:tc>
          <w:tcPr>
            <w:tcW w:w="1596" w:type="dxa"/>
            <w:tcPrChange w:id="3090" w:author="ANA-AN00" w:date="2021-07-30T14:33:00Z">
              <w:tcPr>
                <w:tcW w:w="1596" w:type="dxa"/>
              </w:tcPr>
            </w:tcPrChange>
          </w:tcPr>
          <w:p w14:paraId="793D434F" w14:textId="77777777" w:rsidR="00B62D5E" w:rsidRDefault="00B62D5E">
            <w:pPr>
              <w:pStyle w:val="ListParagraph"/>
              <w:keepNext/>
              <w:numPr>
                <w:ilvl w:val="0"/>
                <w:numId w:val="3"/>
              </w:numPr>
              <w:pPrChange w:id="3091" w:author="ANA-AN00" w:date="2021-07-30T14:33:00Z">
                <w:pPr>
                  <w:pStyle w:val="ListParagraph"/>
                  <w:keepNext/>
                  <w:numPr>
                    <w:numId w:val="6"/>
                  </w:numPr>
                  <w:spacing w:before="120"/>
                  <w:ind w:left="360"/>
                </w:pPr>
              </w:pPrChange>
            </w:pPr>
          </w:p>
        </w:tc>
      </w:tr>
      <w:tr w:rsidR="00B62D5E" w14:paraId="66E795EB" w14:textId="77777777" w:rsidTr="00B62D5E">
        <w:tc>
          <w:tcPr>
            <w:tcW w:w="1596" w:type="dxa"/>
            <w:tcPrChange w:id="3092" w:author="ANA-AN00" w:date="2021-07-30T14:33:00Z">
              <w:tcPr>
                <w:tcW w:w="1596" w:type="dxa"/>
                <w:tcBorders>
                  <w:right w:val="single" w:sz="4" w:space="0" w:color="BFBFBF"/>
                </w:tcBorders>
              </w:tcPr>
            </w:tcPrChange>
          </w:tcPr>
          <w:p w14:paraId="0BBAA665" w14:textId="77777777" w:rsidR="00B62D5E" w:rsidRDefault="00FC177C">
            <w:pPr>
              <w:keepNext/>
            </w:pPr>
            <w:r>
              <w:t>向最贫困家庭提供现金补贴</w:t>
            </w:r>
            <w:r>
              <w:t xml:space="preserve"> (2) </w:t>
            </w:r>
          </w:p>
        </w:tc>
        <w:tc>
          <w:tcPr>
            <w:tcW w:w="1596" w:type="dxa"/>
            <w:tcPrChange w:id="3093" w:author="ANA-AN00" w:date="2021-07-30T14:33:00Z">
              <w:tcPr>
                <w:tcW w:w="1596" w:type="dxa"/>
              </w:tcPr>
            </w:tcPrChange>
          </w:tcPr>
          <w:p w14:paraId="128E2A64" w14:textId="77777777" w:rsidR="00B62D5E" w:rsidRDefault="00B62D5E">
            <w:pPr>
              <w:pStyle w:val="ListParagraph"/>
              <w:keepNext/>
              <w:numPr>
                <w:ilvl w:val="0"/>
                <w:numId w:val="3"/>
              </w:numPr>
              <w:pPrChange w:id="3094" w:author="ANA-AN00" w:date="2021-07-30T14:33:00Z">
                <w:pPr>
                  <w:pStyle w:val="ListParagraph"/>
                  <w:keepNext/>
                  <w:numPr>
                    <w:numId w:val="6"/>
                  </w:numPr>
                  <w:spacing w:before="120"/>
                  <w:ind w:left="360"/>
                </w:pPr>
              </w:pPrChange>
            </w:pPr>
          </w:p>
        </w:tc>
        <w:tc>
          <w:tcPr>
            <w:tcW w:w="1596" w:type="dxa"/>
            <w:tcPrChange w:id="3095" w:author="ANA-AN00" w:date="2021-07-30T14:33:00Z">
              <w:tcPr>
                <w:tcW w:w="1596" w:type="dxa"/>
              </w:tcPr>
            </w:tcPrChange>
          </w:tcPr>
          <w:p w14:paraId="72FCEC8E" w14:textId="77777777" w:rsidR="00B62D5E" w:rsidRDefault="00B62D5E">
            <w:pPr>
              <w:pStyle w:val="ListParagraph"/>
              <w:keepNext/>
              <w:numPr>
                <w:ilvl w:val="0"/>
                <w:numId w:val="3"/>
              </w:numPr>
              <w:pPrChange w:id="3096" w:author="ANA-AN00" w:date="2021-07-30T14:33:00Z">
                <w:pPr>
                  <w:pStyle w:val="ListParagraph"/>
                  <w:keepNext/>
                  <w:numPr>
                    <w:numId w:val="6"/>
                  </w:numPr>
                  <w:spacing w:before="120"/>
                  <w:ind w:left="360"/>
                </w:pPr>
              </w:pPrChange>
            </w:pPr>
          </w:p>
        </w:tc>
        <w:tc>
          <w:tcPr>
            <w:tcW w:w="1596" w:type="dxa"/>
            <w:tcPrChange w:id="3097" w:author="ANA-AN00" w:date="2021-07-30T14:33:00Z">
              <w:tcPr>
                <w:tcW w:w="1596" w:type="dxa"/>
              </w:tcPr>
            </w:tcPrChange>
          </w:tcPr>
          <w:p w14:paraId="6C0C068F" w14:textId="77777777" w:rsidR="00B62D5E" w:rsidRDefault="00B62D5E">
            <w:pPr>
              <w:pStyle w:val="ListParagraph"/>
              <w:keepNext/>
              <w:numPr>
                <w:ilvl w:val="0"/>
                <w:numId w:val="3"/>
              </w:numPr>
              <w:pPrChange w:id="3098" w:author="ANA-AN00" w:date="2021-07-30T14:33:00Z">
                <w:pPr>
                  <w:pStyle w:val="ListParagraph"/>
                  <w:keepNext/>
                  <w:numPr>
                    <w:numId w:val="6"/>
                  </w:numPr>
                  <w:spacing w:before="120"/>
                  <w:ind w:left="360"/>
                </w:pPr>
              </w:pPrChange>
            </w:pPr>
          </w:p>
        </w:tc>
        <w:tc>
          <w:tcPr>
            <w:tcW w:w="1596" w:type="dxa"/>
            <w:tcPrChange w:id="3099" w:author="ANA-AN00" w:date="2021-07-30T14:33:00Z">
              <w:tcPr>
                <w:tcW w:w="1596" w:type="dxa"/>
              </w:tcPr>
            </w:tcPrChange>
          </w:tcPr>
          <w:p w14:paraId="24648946" w14:textId="77777777" w:rsidR="00B62D5E" w:rsidRDefault="00B62D5E">
            <w:pPr>
              <w:pStyle w:val="ListParagraph"/>
              <w:keepNext/>
              <w:numPr>
                <w:ilvl w:val="0"/>
                <w:numId w:val="3"/>
              </w:numPr>
              <w:pPrChange w:id="3100" w:author="ANA-AN00" w:date="2021-07-30T14:33:00Z">
                <w:pPr>
                  <w:pStyle w:val="ListParagraph"/>
                  <w:keepNext/>
                  <w:numPr>
                    <w:numId w:val="6"/>
                  </w:numPr>
                  <w:spacing w:before="120"/>
                  <w:ind w:left="360"/>
                </w:pPr>
              </w:pPrChange>
            </w:pPr>
          </w:p>
        </w:tc>
        <w:tc>
          <w:tcPr>
            <w:tcW w:w="1596" w:type="dxa"/>
            <w:tcPrChange w:id="3101" w:author="ANA-AN00" w:date="2021-07-30T14:33:00Z">
              <w:tcPr>
                <w:tcW w:w="1596" w:type="dxa"/>
              </w:tcPr>
            </w:tcPrChange>
          </w:tcPr>
          <w:p w14:paraId="3FF2F681" w14:textId="77777777" w:rsidR="00B62D5E" w:rsidRDefault="00B62D5E">
            <w:pPr>
              <w:pStyle w:val="ListParagraph"/>
              <w:keepNext/>
              <w:numPr>
                <w:ilvl w:val="0"/>
                <w:numId w:val="3"/>
              </w:numPr>
              <w:pPrChange w:id="3102" w:author="ANA-AN00" w:date="2021-07-30T14:33:00Z">
                <w:pPr>
                  <w:pStyle w:val="ListParagraph"/>
                  <w:keepNext/>
                  <w:numPr>
                    <w:numId w:val="6"/>
                  </w:numPr>
                  <w:spacing w:before="120"/>
                  <w:ind w:left="360"/>
                </w:pPr>
              </w:pPrChange>
            </w:pPr>
          </w:p>
        </w:tc>
      </w:tr>
      <w:tr w:rsidR="00B62D5E" w14:paraId="7DE259B6" w14:textId="77777777" w:rsidTr="00B62D5E">
        <w:tc>
          <w:tcPr>
            <w:tcW w:w="1596" w:type="dxa"/>
            <w:tcPrChange w:id="3103" w:author="ANA-AN00" w:date="2021-07-30T14:33:00Z">
              <w:tcPr>
                <w:tcW w:w="1596" w:type="dxa"/>
                <w:tcBorders>
                  <w:right w:val="single" w:sz="4" w:space="0" w:color="BFBFBF"/>
                </w:tcBorders>
              </w:tcPr>
            </w:tcPrChange>
          </w:tcPr>
          <w:p w14:paraId="5D6F3727" w14:textId="77777777" w:rsidR="00B62D5E" w:rsidRDefault="00FC177C">
            <w:pPr>
              <w:keepNext/>
            </w:pPr>
            <w:r>
              <w:t>向所有家庭提供平等的现金补贴</w:t>
            </w:r>
            <w:r>
              <w:t xml:space="preserve"> (3) </w:t>
            </w:r>
          </w:p>
        </w:tc>
        <w:tc>
          <w:tcPr>
            <w:tcW w:w="1596" w:type="dxa"/>
            <w:tcPrChange w:id="3104" w:author="ANA-AN00" w:date="2021-07-30T14:33:00Z">
              <w:tcPr>
                <w:tcW w:w="1596" w:type="dxa"/>
              </w:tcPr>
            </w:tcPrChange>
          </w:tcPr>
          <w:p w14:paraId="0EA3CAC2" w14:textId="77777777" w:rsidR="00B62D5E" w:rsidRDefault="00B62D5E">
            <w:pPr>
              <w:pStyle w:val="ListParagraph"/>
              <w:keepNext/>
              <w:numPr>
                <w:ilvl w:val="0"/>
                <w:numId w:val="3"/>
              </w:numPr>
              <w:pPrChange w:id="3105" w:author="ANA-AN00" w:date="2021-07-30T14:33:00Z">
                <w:pPr>
                  <w:pStyle w:val="ListParagraph"/>
                  <w:keepNext/>
                  <w:numPr>
                    <w:numId w:val="6"/>
                  </w:numPr>
                  <w:spacing w:before="120"/>
                  <w:ind w:left="360"/>
                </w:pPr>
              </w:pPrChange>
            </w:pPr>
          </w:p>
        </w:tc>
        <w:tc>
          <w:tcPr>
            <w:tcW w:w="1596" w:type="dxa"/>
            <w:tcPrChange w:id="3106" w:author="ANA-AN00" w:date="2021-07-30T14:33:00Z">
              <w:tcPr>
                <w:tcW w:w="1596" w:type="dxa"/>
              </w:tcPr>
            </w:tcPrChange>
          </w:tcPr>
          <w:p w14:paraId="3CA6240E" w14:textId="77777777" w:rsidR="00B62D5E" w:rsidRDefault="00B62D5E">
            <w:pPr>
              <w:pStyle w:val="ListParagraph"/>
              <w:keepNext/>
              <w:numPr>
                <w:ilvl w:val="0"/>
                <w:numId w:val="3"/>
              </w:numPr>
              <w:pPrChange w:id="3107" w:author="ANA-AN00" w:date="2021-07-30T14:33:00Z">
                <w:pPr>
                  <w:pStyle w:val="ListParagraph"/>
                  <w:keepNext/>
                  <w:numPr>
                    <w:numId w:val="6"/>
                  </w:numPr>
                  <w:spacing w:before="120"/>
                  <w:ind w:left="360"/>
                </w:pPr>
              </w:pPrChange>
            </w:pPr>
          </w:p>
        </w:tc>
        <w:tc>
          <w:tcPr>
            <w:tcW w:w="1596" w:type="dxa"/>
            <w:tcPrChange w:id="3108" w:author="ANA-AN00" w:date="2021-07-30T14:33:00Z">
              <w:tcPr>
                <w:tcW w:w="1596" w:type="dxa"/>
              </w:tcPr>
            </w:tcPrChange>
          </w:tcPr>
          <w:p w14:paraId="4CC21409" w14:textId="77777777" w:rsidR="00B62D5E" w:rsidRDefault="00B62D5E">
            <w:pPr>
              <w:pStyle w:val="ListParagraph"/>
              <w:keepNext/>
              <w:numPr>
                <w:ilvl w:val="0"/>
                <w:numId w:val="3"/>
              </w:numPr>
              <w:pPrChange w:id="3109" w:author="ANA-AN00" w:date="2021-07-30T14:33:00Z">
                <w:pPr>
                  <w:pStyle w:val="ListParagraph"/>
                  <w:keepNext/>
                  <w:numPr>
                    <w:numId w:val="6"/>
                  </w:numPr>
                  <w:spacing w:before="120"/>
                  <w:ind w:left="360"/>
                </w:pPr>
              </w:pPrChange>
            </w:pPr>
          </w:p>
        </w:tc>
        <w:tc>
          <w:tcPr>
            <w:tcW w:w="1596" w:type="dxa"/>
            <w:tcPrChange w:id="3110" w:author="ANA-AN00" w:date="2021-07-30T14:33:00Z">
              <w:tcPr>
                <w:tcW w:w="1596" w:type="dxa"/>
              </w:tcPr>
            </w:tcPrChange>
          </w:tcPr>
          <w:p w14:paraId="4C878D23" w14:textId="77777777" w:rsidR="00B62D5E" w:rsidRDefault="00B62D5E">
            <w:pPr>
              <w:pStyle w:val="ListParagraph"/>
              <w:keepNext/>
              <w:numPr>
                <w:ilvl w:val="0"/>
                <w:numId w:val="3"/>
              </w:numPr>
              <w:pPrChange w:id="3111" w:author="ANA-AN00" w:date="2021-07-30T14:33:00Z">
                <w:pPr>
                  <w:pStyle w:val="ListParagraph"/>
                  <w:keepNext/>
                  <w:numPr>
                    <w:numId w:val="6"/>
                  </w:numPr>
                  <w:spacing w:before="120"/>
                  <w:ind w:left="360"/>
                </w:pPr>
              </w:pPrChange>
            </w:pPr>
          </w:p>
        </w:tc>
        <w:tc>
          <w:tcPr>
            <w:tcW w:w="1596" w:type="dxa"/>
            <w:tcPrChange w:id="3112" w:author="ANA-AN00" w:date="2021-07-30T14:33:00Z">
              <w:tcPr>
                <w:tcW w:w="1596" w:type="dxa"/>
              </w:tcPr>
            </w:tcPrChange>
          </w:tcPr>
          <w:p w14:paraId="073E58D3" w14:textId="77777777" w:rsidR="00B62D5E" w:rsidRDefault="00B62D5E">
            <w:pPr>
              <w:pStyle w:val="ListParagraph"/>
              <w:keepNext/>
              <w:numPr>
                <w:ilvl w:val="0"/>
                <w:numId w:val="3"/>
              </w:numPr>
              <w:pPrChange w:id="3113" w:author="ANA-AN00" w:date="2021-07-30T14:33:00Z">
                <w:pPr>
                  <w:pStyle w:val="ListParagraph"/>
                  <w:keepNext/>
                  <w:numPr>
                    <w:numId w:val="6"/>
                  </w:numPr>
                  <w:spacing w:before="120"/>
                  <w:ind w:left="360"/>
                </w:pPr>
              </w:pPrChange>
            </w:pPr>
          </w:p>
        </w:tc>
      </w:tr>
      <w:tr w:rsidR="00B62D5E" w14:paraId="700A4E4C" w14:textId="77777777" w:rsidTr="00B62D5E">
        <w:tc>
          <w:tcPr>
            <w:tcW w:w="1596" w:type="dxa"/>
            <w:tcPrChange w:id="3114" w:author="ANA-AN00" w:date="2021-07-30T14:33:00Z">
              <w:tcPr>
                <w:tcW w:w="1596" w:type="dxa"/>
                <w:tcBorders>
                  <w:right w:val="single" w:sz="4" w:space="0" w:color="BFBFBF"/>
                </w:tcBorders>
              </w:tcPr>
            </w:tcPrChange>
          </w:tcPr>
          <w:p w14:paraId="6F988AC2" w14:textId="77777777" w:rsidR="00B62D5E" w:rsidRDefault="00FC177C">
            <w:pPr>
              <w:keepNext/>
            </w:pPr>
            <w:r>
              <w:t>减少个人所得税</w:t>
            </w:r>
            <w:r>
              <w:t xml:space="preserve"> (10) </w:t>
            </w:r>
          </w:p>
        </w:tc>
        <w:tc>
          <w:tcPr>
            <w:tcW w:w="1596" w:type="dxa"/>
            <w:tcPrChange w:id="3115" w:author="ANA-AN00" w:date="2021-07-30T14:33:00Z">
              <w:tcPr>
                <w:tcW w:w="1596" w:type="dxa"/>
              </w:tcPr>
            </w:tcPrChange>
          </w:tcPr>
          <w:p w14:paraId="4A102731" w14:textId="77777777" w:rsidR="00B62D5E" w:rsidRDefault="00B62D5E">
            <w:pPr>
              <w:pStyle w:val="ListParagraph"/>
              <w:keepNext/>
              <w:numPr>
                <w:ilvl w:val="0"/>
                <w:numId w:val="3"/>
              </w:numPr>
              <w:pPrChange w:id="3116" w:author="ANA-AN00" w:date="2021-07-30T14:33:00Z">
                <w:pPr>
                  <w:pStyle w:val="ListParagraph"/>
                  <w:keepNext/>
                  <w:numPr>
                    <w:numId w:val="6"/>
                  </w:numPr>
                  <w:spacing w:before="120"/>
                  <w:ind w:left="360"/>
                </w:pPr>
              </w:pPrChange>
            </w:pPr>
          </w:p>
        </w:tc>
        <w:tc>
          <w:tcPr>
            <w:tcW w:w="1596" w:type="dxa"/>
            <w:tcPrChange w:id="3117" w:author="ANA-AN00" w:date="2021-07-30T14:33:00Z">
              <w:tcPr>
                <w:tcW w:w="1596" w:type="dxa"/>
              </w:tcPr>
            </w:tcPrChange>
          </w:tcPr>
          <w:p w14:paraId="68BC603C" w14:textId="77777777" w:rsidR="00B62D5E" w:rsidRDefault="00B62D5E">
            <w:pPr>
              <w:pStyle w:val="ListParagraph"/>
              <w:keepNext/>
              <w:numPr>
                <w:ilvl w:val="0"/>
                <w:numId w:val="3"/>
              </w:numPr>
              <w:pPrChange w:id="3118" w:author="ANA-AN00" w:date="2021-07-30T14:33:00Z">
                <w:pPr>
                  <w:pStyle w:val="ListParagraph"/>
                  <w:keepNext/>
                  <w:numPr>
                    <w:numId w:val="6"/>
                  </w:numPr>
                  <w:spacing w:before="120"/>
                  <w:ind w:left="360"/>
                </w:pPr>
              </w:pPrChange>
            </w:pPr>
          </w:p>
        </w:tc>
        <w:tc>
          <w:tcPr>
            <w:tcW w:w="1596" w:type="dxa"/>
            <w:tcPrChange w:id="3119" w:author="ANA-AN00" w:date="2021-07-30T14:33:00Z">
              <w:tcPr>
                <w:tcW w:w="1596" w:type="dxa"/>
              </w:tcPr>
            </w:tcPrChange>
          </w:tcPr>
          <w:p w14:paraId="1DC4CB0B" w14:textId="77777777" w:rsidR="00B62D5E" w:rsidRDefault="00B62D5E">
            <w:pPr>
              <w:pStyle w:val="ListParagraph"/>
              <w:keepNext/>
              <w:numPr>
                <w:ilvl w:val="0"/>
                <w:numId w:val="3"/>
              </w:numPr>
              <w:pPrChange w:id="3120" w:author="ANA-AN00" w:date="2021-07-30T14:33:00Z">
                <w:pPr>
                  <w:pStyle w:val="ListParagraph"/>
                  <w:keepNext/>
                  <w:numPr>
                    <w:numId w:val="6"/>
                  </w:numPr>
                  <w:spacing w:before="120"/>
                  <w:ind w:left="360"/>
                </w:pPr>
              </w:pPrChange>
            </w:pPr>
          </w:p>
        </w:tc>
        <w:tc>
          <w:tcPr>
            <w:tcW w:w="1596" w:type="dxa"/>
            <w:tcPrChange w:id="3121" w:author="ANA-AN00" w:date="2021-07-30T14:33:00Z">
              <w:tcPr>
                <w:tcW w:w="1596" w:type="dxa"/>
              </w:tcPr>
            </w:tcPrChange>
          </w:tcPr>
          <w:p w14:paraId="21AE3865" w14:textId="77777777" w:rsidR="00B62D5E" w:rsidRDefault="00B62D5E">
            <w:pPr>
              <w:pStyle w:val="ListParagraph"/>
              <w:keepNext/>
              <w:numPr>
                <w:ilvl w:val="0"/>
                <w:numId w:val="3"/>
              </w:numPr>
              <w:pPrChange w:id="3122" w:author="ANA-AN00" w:date="2021-07-30T14:33:00Z">
                <w:pPr>
                  <w:pStyle w:val="ListParagraph"/>
                  <w:keepNext/>
                  <w:numPr>
                    <w:numId w:val="6"/>
                  </w:numPr>
                  <w:spacing w:before="120"/>
                  <w:ind w:left="360"/>
                </w:pPr>
              </w:pPrChange>
            </w:pPr>
          </w:p>
        </w:tc>
        <w:tc>
          <w:tcPr>
            <w:tcW w:w="1596" w:type="dxa"/>
            <w:tcPrChange w:id="3123" w:author="ANA-AN00" w:date="2021-07-30T14:33:00Z">
              <w:tcPr>
                <w:tcW w:w="1596" w:type="dxa"/>
              </w:tcPr>
            </w:tcPrChange>
          </w:tcPr>
          <w:p w14:paraId="33B6348A" w14:textId="77777777" w:rsidR="00B62D5E" w:rsidRDefault="00B62D5E">
            <w:pPr>
              <w:pStyle w:val="ListParagraph"/>
              <w:keepNext/>
              <w:numPr>
                <w:ilvl w:val="0"/>
                <w:numId w:val="3"/>
              </w:numPr>
              <w:pPrChange w:id="3124" w:author="ANA-AN00" w:date="2021-07-30T14:33:00Z">
                <w:pPr>
                  <w:pStyle w:val="ListParagraph"/>
                  <w:keepNext/>
                  <w:numPr>
                    <w:numId w:val="6"/>
                  </w:numPr>
                  <w:spacing w:before="120"/>
                  <w:ind w:left="360"/>
                </w:pPr>
              </w:pPrChange>
            </w:pPr>
          </w:p>
        </w:tc>
      </w:tr>
      <w:tr w:rsidR="00B62D5E" w14:paraId="1429E819" w14:textId="77777777" w:rsidTr="00B62D5E">
        <w:tc>
          <w:tcPr>
            <w:tcW w:w="1596" w:type="dxa"/>
            <w:tcPrChange w:id="3125" w:author="ANA-AN00" w:date="2021-07-30T14:33:00Z">
              <w:tcPr>
                <w:tcW w:w="1596" w:type="dxa"/>
                <w:tcBorders>
                  <w:right w:val="single" w:sz="4" w:space="0" w:color="BFBFBF"/>
                </w:tcBorders>
              </w:tcPr>
            </w:tcPrChange>
          </w:tcPr>
          <w:p w14:paraId="566AB457" w14:textId="77777777" w:rsidR="00B62D5E" w:rsidRDefault="00FC177C">
            <w:pPr>
              <w:keepNext/>
            </w:pPr>
            <w:r>
              <w:t>减少企业所得税</w:t>
            </w:r>
            <w:r>
              <w:t xml:space="preserve"> (9) </w:t>
            </w:r>
          </w:p>
        </w:tc>
        <w:tc>
          <w:tcPr>
            <w:tcW w:w="1596" w:type="dxa"/>
            <w:tcPrChange w:id="3126" w:author="ANA-AN00" w:date="2021-07-30T14:33:00Z">
              <w:tcPr>
                <w:tcW w:w="1596" w:type="dxa"/>
              </w:tcPr>
            </w:tcPrChange>
          </w:tcPr>
          <w:p w14:paraId="56955BD3" w14:textId="77777777" w:rsidR="00B62D5E" w:rsidRDefault="00B62D5E">
            <w:pPr>
              <w:pStyle w:val="ListParagraph"/>
              <w:keepNext/>
              <w:numPr>
                <w:ilvl w:val="0"/>
                <w:numId w:val="3"/>
              </w:numPr>
              <w:pPrChange w:id="3127" w:author="ANA-AN00" w:date="2021-07-30T14:33:00Z">
                <w:pPr>
                  <w:pStyle w:val="ListParagraph"/>
                  <w:keepNext/>
                  <w:numPr>
                    <w:numId w:val="6"/>
                  </w:numPr>
                  <w:spacing w:before="120"/>
                  <w:ind w:left="360"/>
                </w:pPr>
              </w:pPrChange>
            </w:pPr>
          </w:p>
        </w:tc>
        <w:tc>
          <w:tcPr>
            <w:tcW w:w="1596" w:type="dxa"/>
            <w:tcPrChange w:id="3128" w:author="ANA-AN00" w:date="2021-07-30T14:33:00Z">
              <w:tcPr>
                <w:tcW w:w="1596" w:type="dxa"/>
              </w:tcPr>
            </w:tcPrChange>
          </w:tcPr>
          <w:p w14:paraId="3AF08EE9" w14:textId="77777777" w:rsidR="00B62D5E" w:rsidRDefault="00B62D5E">
            <w:pPr>
              <w:pStyle w:val="ListParagraph"/>
              <w:keepNext/>
              <w:numPr>
                <w:ilvl w:val="0"/>
                <w:numId w:val="3"/>
              </w:numPr>
              <w:pPrChange w:id="3129" w:author="ANA-AN00" w:date="2021-07-30T14:33:00Z">
                <w:pPr>
                  <w:pStyle w:val="ListParagraph"/>
                  <w:keepNext/>
                  <w:numPr>
                    <w:numId w:val="6"/>
                  </w:numPr>
                  <w:spacing w:before="120"/>
                  <w:ind w:left="360"/>
                </w:pPr>
              </w:pPrChange>
            </w:pPr>
          </w:p>
        </w:tc>
        <w:tc>
          <w:tcPr>
            <w:tcW w:w="1596" w:type="dxa"/>
            <w:tcPrChange w:id="3130" w:author="ANA-AN00" w:date="2021-07-30T14:33:00Z">
              <w:tcPr>
                <w:tcW w:w="1596" w:type="dxa"/>
              </w:tcPr>
            </w:tcPrChange>
          </w:tcPr>
          <w:p w14:paraId="39A751A5" w14:textId="77777777" w:rsidR="00B62D5E" w:rsidRDefault="00B62D5E">
            <w:pPr>
              <w:pStyle w:val="ListParagraph"/>
              <w:keepNext/>
              <w:numPr>
                <w:ilvl w:val="0"/>
                <w:numId w:val="3"/>
              </w:numPr>
              <w:pPrChange w:id="3131" w:author="ANA-AN00" w:date="2021-07-30T14:33:00Z">
                <w:pPr>
                  <w:pStyle w:val="ListParagraph"/>
                  <w:keepNext/>
                  <w:numPr>
                    <w:numId w:val="6"/>
                  </w:numPr>
                  <w:spacing w:before="120"/>
                  <w:ind w:left="360"/>
                </w:pPr>
              </w:pPrChange>
            </w:pPr>
          </w:p>
        </w:tc>
        <w:tc>
          <w:tcPr>
            <w:tcW w:w="1596" w:type="dxa"/>
            <w:tcPrChange w:id="3132" w:author="ANA-AN00" w:date="2021-07-30T14:33:00Z">
              <w:tcPr>
                <w:tcW w:w="1596" w:type="dxa"/>
              </w:tcPr>
            </w:tcPrChange>
          </w:tcPr>
          <w:p w14:paraId="62F3E7FA" w14:textId="77777777" w:rsidR="00B62D5E" w:rsidRDefault="00B62D5E">
            <w:pPr>
              <w:pStyle w:val="ListParagraph"/>
              <w:keepNext/>
              <w:numPr>
                <w:ilvl w:val="0"/>
                <w:numId w:val="3"/>
              </w:numPr>
              <w:pPrChange w:id="3133" w:author="ANA-AN00" w:date="2021-07-30T14:33:00Z">
                <w:pPr>
                  <w:pStyle w:val="ListParagraph"/>
                  <w:keepNext/>
                  <w:numPr>
                    <w:numId w:val="6"/>
                  </w:numPr>
                  <w:spacing w:before="120"/>
                  <w:ind w:left="360"/>
                </w:pPr>
              </w:pPrChange>
            </w:pPr>
          </w:p>
        </w:tc>
        <w:tc>
          <w:tcPr>
            <w:tcW w:w="1596" w:type="dxa"/>
            <w:tcPrChange w:id="3134" w:author="ANA-AN00" w:date="2021-07-30T14:33:00Z">
              <w:tcPr>
                <w:tcW w:w="1596" w:type="dxa"/>
              </w:tcPr>
            </w:tcPrChange>
          </w:tcPr>
          <w:p w14:paraId="42175523" w14:textId="77777777" w:rsidR="00B62D5E" w:rsidRDefault="00B62D5E">
            <w:pPr>
              <w:pStyle w:val="ListParagraph"/>
              <w:keepNext/>
              <w:numPr>
                <w:ilvl w:val="0"/>
                <w:numId w:val="3"/>
              </w:numPr>
              <w:pPrChange w:id="3135" w:author="ANA-AN00" w:date="2021-07-30T14:33:00Z">
                <w:pPr>
                  <w:pStyle w:val="ListParagraph"/>
                  <w:keepNext/>
                  <w:numPr>
                    <w:numId w:val="6"/>
                  </w:numPr>
                  <w:spacing w:before="120"/>
                  <w:ind w:left="360"/>
                </w:pPr>
              </w:pPrChange>
            </w:pPr>
          </w:p>
        </w:tc>
      </w:tr>
      <w:tr w:rsidR="00B62D5E" w14:paraId="292014F9" w14:textId="77777777" w:rsidTr="00B62D5E">
        <w:tc>
          <w:tcPr>
            <w:tcW w:w="1596" w:type="dxa"/>
            <w:tcPrChange w:id="3136" w:author="ANA-AN00" w:date="2021-07-30T14:33:00Z">
              <w:tcPr>
                <w:tcW w:w="1596" w:type="dxa"/>
                <w:tcBorders>
                  <w:right w:val="single" w:sz="4" w:space="0" w:color="BFBFBF"/>
                </w:tcBorders>
              </w:tcPr>
            </w:tcPrChange>
          </w:tcPr>
          <w:p w14:paraId="26B9CC64" w14:textId="77777777" w:rsidR="00B62D5E" w:rsidRDefault="00FC177C">
            <w:pPr>
              <w:keepNext/>
            </w:pPr>
            <w:r>
              <w:t>向受影响最严重的企业的进行退税</w:t>
            </w:r>
            <w:r>
              <w:t xml:space="preserve"> (4) </w:t>
            </w:r>
          </w:p>
        </w:tc>
        <w:tc>
          <w:tcPr>
            <w:tcW w:w="1596" w:type="dxa"/>
            <w:tcPrChange w:id="3137" w:author="ANA-AN00" w:date="2021-07-30T14:33:00Z">
              <w:tcPr>
                <w:tcW w:w="1596" w:type="dxa"/>
              </w:tcPr>
            </w:tcPrChange>
          </w:tcPr>
          <w:p w14:paraId="40E2F2D7" w14:textId="77777777" w:rsidR="00B62D5E" w:rsidRDefault="00B62D5E">
            <w:pPr>
              <w:pStyle w:val="ListParagraph"/>
              <w:keepNext/>
              <w:numPr>
                <w:ilvl w:val="0"/>
                <w:numId w:val="3"/>
              </w:numPr>
              <w:pPrChange w:id="3138" w:author="ANA-AN00" w:date="2021-07-30T14:33:00Z">
                <w:pPr>
                  <w:pStyle w:val="ListParagraph"/>
                  <w:keepNext/>
                  <w:numPr>
                    <w:numId w:val="6"/>
                  </w:numPr>
                  <w:spacing w:before="120"/>
                  <w:ind w:left="360"/>
                </w:pPr>
              </w:pPrChange>
            </w:pPr>
          </w:p>
        </w:tc>
        <w:tc>
          <w:tcPr>
            <w:tcW w:w="1596" w:type="dxa"/>
            <w:tcPrChange w:id="3139" w:author="ANA-AN00" w:date="2021-07-30T14:33:00Z">
              <w:tcPr>
                <w:tcW w:w="1596" w:type="dxa"/>
              </w:tcPr>
            </w:tcPrChange>
          </w:tcPr>
          <w:p w14:paraId="5D8B0C21" w14:textId="77777777" w:rsidR="00B62D5E" w:rsidRDefault="00B62D5E">
            <w:pPr>
              <w:pStyle w:val="ListParagraph"/>
              <w:keepNext/>
              <w:numPr>
                <w:ilvl w:val="0"/>
                <w:numId w:val="3"/>
              </w:numPr>
              <w:pPrChange w:id="3140" w:author="ANA-AN00" w:date="2021-07-30T14:33:00Z">
                <w:pPr>
                  <w:pStyle w:val="ListParagraph"/>
                  <w:keepNext/>
                  <w:numPr>
                    <w:numId w:val="6"/>
                  </w:numPr>
                  <w:spacing w:before="120"/>
                  <w:ind w:left="360"/>
                </w:pPr>
              </w:pPrChange>
            </w:pPr>
          </w:p>
        </w:tc>
        <w:tc>
          <w:tcPr>
            <w:tcW w:w="1596" w:type="dxa"/>
            <w:tcPrChange w:id="3141" w:author="ANA-AN00" w:date="2021-07-30T14:33:00Z">
              <w:tcPr>
                <w:tcW w:w="1596" w:type="dxa"/>
              </w:tcPr>
            </w:tcPrChange>
          </w:tcPr>
          <w:p w14:paraId="3A5D28A7" w14:textId="77777777" w:rsidR="00B62D5E" w:rsidRDefault="00B62D5E">
            <w:pPr>
              <w:pStyle w:val="ListParagraph"/>
              <w:keepNext/>
              <w:numPr>
                <w:ilvl w:val="0"/>
                <w:numId w:val="3"/>
              </w:numPr>
              <w:pPrChange w:id="3142" w:author="ANA-AN00" w:date="2021-07-30T14:33:00Z">
                <w:pPr>
                  <w:pStyle w:val="ListParagraph"/>
                  <w:keepNext/>
                  <w:numPr>
                    <w:numId w:val="6"/>
                  </w:numPr>
                  <w:spacing w:before="120"/>
                  <w:ind w:left="360"/>
                </w:pPr>
              </w:pPrChange>
            </w:pPr>
          </w:p>
        </w:tc>
        <w:tc>
          <w:tcPr>
            <w:tcW w:w="1596" w:type="dxa"/>
            <w:tcPrChange w:id="3143" w:author="ANA-AN00" w:date="2021-07-30T14:33:00Z">
              <w:tcPr>
                <w:tcW w:w="1596" w:type="dxa"/>
              </w:tcPr>
            </w:tcPrChange>
          </w:tcPr>
          <w:p w14:paraId="22ED6044" w14:textId="77777777" w:rsidR="00B62D5E" w:rsidRDefault="00B62D5E">
            <w:pPr>
              <w:pStyle w:val="ListParagraph"/>
              <w:keepNext/>
              <w:numPr>
                <w:ilvl w:val="0"/>
                <w:numId w:val="3"/>
              </w:numPr>
              <w:pPrChange w:id="3144" w:author="ANA-AN00" w:date="2021-07-30T14:33:00Z">
                <w:pPr>
                  <w:pStyle w:val="ListParagraph"/>
                  <w:keepNext/>
                  <w:numPr>
                    <w:numId w:val="6"/>
                  </w:numPr>
                  <w:spacing w:before="120"/>
                  <w:ind w:left="360"/>
                </w:pPr>
              </w:pPrChange>
            </w:pPr>
          </w:p>
        </w:tc>
        <w:tc>
          <w:tcPr>
            <w:tcW w:w="1596" w:type="dxa"/>
            <w:tcPrChange w:id="3145" w:author="ANA-AN00" w:date="2021-07-30T14:33:00Z">
              <w:tcPr>
                <w:tcW w:w="1596" w:type="dxa"/>
              </w:tcPr>
            </w:tcPrChange>
          </w:tcPr>
          <w:p w14:paraId="0792E321" w14:textId="77777777" w:rsidR="00B62D5E" w:rsidRDefault="00B62D5E">
            <w:pPr>
              <w:pStyle w:val="ListParagraph"/>
              <w:keepNext/>
              <w:numPr>
                <w:ilvl w:val="0"/>
                <w:numId w:val="3"/>
              </w:numPr>
              <w:pPrChange w:id="3146" w:author="ANA-AN00" w:date="2021-07-30T14:33:00Z">
                <w:pPr>
                  <w:pStyle w:val="ListParagraph"/>
                  <w:keepNext/>
                  <w:numPr>
                    <w:numId w:val="6"/>
                  </w:numPr>
                  <w:spacing w:before="120"/>
                  <w:ind w:left="360"/>
                </w:pPr>
              </w:pPrChange>
            </w:pPr>
          </w:p>
        </w:tc>
      </w:tr>
      <w:tr w:rsidR="00B62D5E" w14:paraId="0904F99F" w14:textId="77777777" w:rsidTr="00B62D5E">
        <w:tc>
          <w:tcPr>
            <w:tcW w:w="1596" w:type="dxa"/>
            <w:tcPrChange w:id="3147" w:author="ANA-AN00" w:date="2021-07-30T14:33:00Z">
              <w:tcPr>
                <w:tcW w:w="1596" w:type="dxa"/>
                <w:tcBorders>
                  <w:right w:val="single" w:sz="4" w:space="0" w:color="BFBFBF"/>
                </w:tcBorders>
              </w:tcPr>
            </w:tcPrChange>
          </w:tcPr>
          <w:p w14:paraId="4ED15FD6" w14:textId="77777777" w:rsidR="00B62D5E" w:rsidRDefault="00FC177C">
            <w:pPr>
              <w:keepNext/>
            </w:pPr>
            <w:r>
              <w:t>资助环境基础设施建设项目（公共交通、自行车道等）</w:t>
            </w:r>
            <w:r>
              <w:t xml:space="preserve"> (5) </w:t>
            </w:r>
          </w:p>
        </w:tc>
        <w:tc>
          <w:tcPr>
            <w:tcW w:w="1596" w:type="dxa"/>
            <w:tcPrChange w:id="3148" w:author="ANA-AN00" w:date="2021-07-30T14:33:00Z">
              <w:tcPr>
                <w:tcW w:w="1596" w:type="dxa"/>
              </w:tcPr>
            </w:tcPrChange>
          </w:tcPr>
          <w:p w14:paraId="5156643E" w14:textId="77777777" w:rsidR="00B62D5E" w:rsidRDefault="00B62D5E">
            <w:pPr>
              <w:pStyle w:val="ListParagraph"/>
              <w:keepNext/>
              <w:numPr>
                <w:ilvl w:val="0"/>
                <w:numId w:val="3"/>
              </w:numPr>
              <w:pPrChange w:id="3149" w:author="ANA-AN00" w:date="2021-07-30T14:33:00Z">
                <w:pPr>
                  <w:pStyle w:val="ListParagraph"/>
                  <w:keepNext/>
                  <w:numPr>
                    <w:numId w:val="6"/>
                  </w:numPr>
                  <w:spacing w:before="120"/>
                  <w:ind w:left="360"/>
                </w:pPr>
              </w:pPrChange>
            </w:pPr>
          </w:p>
        </w:tc>
        <w:tc>
          <w:tcPr>
            <w:tcW w:w="1596" w:type="dxa"/>
            <w:tcPrChange w:id="3150" w:author="ANA-AN00" w:date="2021-07-30T14:33:00Z">
              <w:tcPr>
                <w:tcW w:w="1596" w:type="dxa"/>
              </w:tcPr>
            </w:tcPrChange>
          </w:tcPr>
          <w:p w14:paraId="7A506DA5" w14:textId="77777777" w:rsidR="00B62D5E" w:rsidRDefault="00B62D5E">
            <w:pPr>
              <w:pStyle w:val="ListParagraph"/>
              <w:keepNext/>
              <w:numPr>
                <w:ilvl w:val="0"/>
                <w:numId w:val="3"/>
              </w:numPr>
              <w:pPrChange w:id="3151" w:author="ANA-AN00" w:date="2021-07-30T14:33:00Z">
                <w:pPr>
                  <w:pStyle w:val="ListParagraph"/>
                  <w:keepNext/>
                  <w:numPr>
                    <w:numId w:val="6"/>
                  </w:numPr>
                  <w:spacing w:before="120"/>
                  <w:ind w:left="360"/>
                </w:pPr>
              </w:pPrChange>
            </w:pPr>
          </w:p>
        </w:tc>
        <w:tc>
          <w:tcPr>
            <w:tcW w:w="1596" w:type="dxa"/>
            <w:tcPrChange w:id="3152" w:author="ANA-AN00" w:date="2021-07-30T14:33:00Z">
              <w:tcPr>
                <w:tcW w:w="1596" w:type="dxa"/>
              </w:tcPr>
            </w:tcPrChange>
          </w:tcPr>
          <w:p w14:paraId="7A8B4BF3" w14:textId="77777777" w:rsidR="00B62D5E" w:rsidRDefault="00B62D5E">
            <w:pPr>
              <w:pStyle w:val="ListParagraph"/>
              <w:keepNext/>
              <w:numPr>
                <w:ilvl w:val="0"/>
                <w:numId w:val="3"/>
              </w:numPr>
              <w:pPrChange w:id="3153" w:author="ANA-AN00" w:date="2021-07-30T14:33:00Z">
                <w:pPr>
                  <w:pStyle w:val="ListParagraph"/>
                  <w:keepNext/>
                  <w:numPr>
                    <w:numId w:val="6"/>
                  </w:numPr>
                  <w:spacing w:before="120"/>
                  <w:ind w:left="360"/>
                </w:pPr>
              </w:pPrChange>
            </w:pPr>
          </w:p>
        </w:tc>
        <w:tc>
          <w:tcPr>
            <w:tcW w:w="1596" w:type="dxa"/>
            <w:tcPrChange w:id="3154" w:author="ANA-AN00" w:date="2021-07-30T14:33:00Z">
              <w:tcPr>
                <w:tcW w:w="1596" w:type="dxa"/>
              </w:tcPr>
            </w:tcPrChange>
          </w:tcPr>
          <w:p w14:paraId="4CED909A" w14:textId="77777777" w:rsidR="00B62D5E" w:rsidRDefault="00B62D5E">
            <w:pPr>
              <w:pStyle w:val="ListParagraph"/>
              <w:keepNext/>
              <w:numPr>
                <w:ilvl w:val="0"/>
                <w:numId w:val="3"/>
              </w:numPr>
              <w:pPrChange w:id="3155" w:author="ANA-AN00" w:date="2021-07-30T14:33:00Z">
                <w:pPr>
                  <w:pStyle w:val="ListParagraph"/>
                  <w:keepNext/>
                  <w:numPr>
                    <w:numId w:val="6"/>
                  </w:numPr>
                  <w:spacing w:before="120"/>
                  <w:ind w:left="360"/>
                </w:pPr>
              </w:pPrChange>
            </w:pPr>
          </w:p>
        </w:tc>
        <w:tc>
          <w:tcPr>
            <w:tcW w:w="1596" w:type="dxa"/>
            <w:tcPrChange w:id="3156" w:author="ANA-AN00" w:date="2021-07-30T14:33:00Z">
              <w:tcPr>
                <w:tcW w:w="1596" w:type="dxa"/>
              </w:tcPr>
            </w:tcPrChange>
          </w:tcPr>
          <w:p w14:paraId="50D1505E" w14:textId="77777777" w:rsidR="00B62D5E" w:rsidRDefault="00B62D5E">
            <w:pPr>
              <w:pStyle w:val="ListParagraph"/>
              <w:keepNext/>
              <w:numPr>
                <w:ilvl w:val="0"/>
                <w:numId w:val="3"/>
              </w:numPr>
              <w:pPrChange w:id="3157" w:author="ANA-AN00" w:date="2021-07-30T14:33:00Z">
                <w:pPr>
                  <w:pStyle w:val="ListParagraph"/>
                  <w:keepNext/>
                  <w:numPr>
                    <w:numId w:val="6"/>
                  </w:numPr>
                  <w:spacing w:before="120"/>
                  <w:ind w:left="360"/>
                </w:pPr>
              </w:pPrChange>
            </w:pPr>
          </w:p>
        </w:tc>
      </w:tr>
      <w:tr w:rsidR="00B62D5E" w14:paraId="3CF03CE7" w14:textId="77777777" w:rsidTr="00B62D5E">
        <w:tc>
          <w:tcPr>
            <w:tcW w:w="1596" w:type="dxa"/>
            <w:tcPrChange w:id="3158" w:author="ANA-AN00" w:date="2021-07-30T14:33:00Z">
              <w:tcPr>
                <w:tcW w:w="1596" w:type="dxa"/>
                <w:tcBorders>
                  <w:right w:val="single" w:sz="4" w:space="0" w:color="BFBFBF"/>
                </w:tcBorders>
              </w:tcPr>
            </w:tcPrChange>
          </w:tcPr>
          <w:p w14:paraId="1EE90994" w14:textId="77777777" w:rsidR="00B62D5E" w:rsidRDefault="00FC177C">
            <w:pPr>
              <w:keepNext/>
            </w:pPr>
            <w:r>
              <w:t>资助低碳技术，包括可再生能源</w:t>
            </w:r>
            <w:r>
              <w:t xml:space="preserve"> (6) </w:t>
            </w:r>
          </w:p>
        </w:tc>
        <w:tc>
          <w:tcPr>
            <w:tcW w:w="1596" w:type="dxa"/>
            <w:tcPrChange w:id="3159" w:author="ANA-AN00" w:date="2021-07-30T14:33:00Z">
              <w:tcPr>
                <w:tcW w:w="1596" w:type="dxa"/>
              </w:tcPr>
            </w:tcPrChange>
          </w:tcPr>
          <w:p w14:paraId="6D212ACF" w14:textId="77777777" w:rsidR="00B62D5E" w:rsidRDefault="00B62D5E">
            <w:pPr>
              <w:pStyle w:val="ListParagraph"/>
              <w:keepNext/>
              <w:numPr>
                <w:ilvl w:val="0"/>
                <w:numId w:val="3"/>
              </w:numPr>
              <w:pPrChange w:id="3160" w:author="ANA-AN00" w:date="2021-07-30T14:33:00Z">
                <w:pPr>
                  <w:pStyle w:val="ListParagraph"/>
                  <w:keepNext/>
                  <w:numPr>
                    <w:numId w:val="6"/>
                  </w:numPr>
                  <w:spacing w:before="120"/>
                  <w:ind w:left="360"/>
                </w:pPr>
              </w:pPrChange>
            </w:pPr>
          </w:p>
        </w:tc>
        <w:tc>
          <w:tcPr>
            <w:tcW w:w="1596" w:type="dxa"/>
            <w:tcPrChange w:id="3161" w:author="ANA-AN00" w:date="2021-07-30T14:33:00Z">
              <w:tcPr>
                <w:tcW w:w="1596" w:type="dxa"/>
              </w:tcPr>
            </w:tcPrChange>
          </w:tcPr>
          <w:p w14:paraId="2C74424F" w14:textId="77777777" w:rsidR="00B62D5E" w:rsidRDefault="00B62D5E">
            <w:pPr>
              <w:pStyle w:val="ListParagraph"/>
              <w:keepNext/>
              <w:numPr>
                <w:ilvl w:val="0"/>
                <w:numId w:val="3"/>
              </w:numPr>
              <w:pPrChange w:id="3162" w:author="ANA-AN00" w:date="2021-07-30T14:33:00Z">
                <w:pPr>
                  <w:pStyle w:val="ListParagraph"/>
                  <w:keepNext/>
                  <w:numPr>
                    <w:numId w:val="6"/>
                  </w:numPr>
                  <w:spacing w:before="120"/>
                  <w:ind w:left="360"/>
                </w:pPr>
              </w:pPrChange>
            </w:pPr>
          </w:p>
        </w:tc>
        <w:tc>
          <w:tcPr>
            <w:tcW w:w="1596" w:type="dxa"/>
            <w:tcPrChange w:id="3163" w:author="ANA-AN00" w:date="2021-07-30T14:33:00Z">
              <w:tcPr>
                <w:tcW w:w="1596" w:type="dxa"/>
              </w:tcPr>
            </w:tcPrChange>
          </w:tcPr>
          <w:p w14:paraId="032094F7" w14:textId="77777777" w:rsidR="00B62D5E" w:rsidRDefault="00B62D5E">
            <w:pPr>
              <w:pStyle w:val="ListParagraph"/>
              <w:keepNext/>
              <w:numPr>
                <w:ilvl w:val="0"/>
                <w:numId w:val="3"/>
              </w:numPr>
              <w:pPrChange w:id="3164" w:author="ANA-AN00" w:date="2021-07-30T14:33:00Z">
                <w:pPr>
                  <w:pStyle w:val="ListParagraph"/>
                  <w:keepNext/>
                  <w:numPr>
                    <w:numId w:val="6"/>
                  </w:numPr>
                  <w:spacing w:before="120"/>
                  <w:ind w:left="360"/>
                </w:pPr>
              </w:pPrChange>
            </w:pPr>
          </w:p>
        </w:tc>
        <w:tc>
          <w:tcPr>
            <w:tcW w:w="1596" w:type="dxa"/>
            <w:tcPrChange w:id="3165" w:author="ANA-AN00" w:date="2021-07-30T14:33:00Z">
              <w:tcPr>
                <w:tcW w:w="1596" w:type="dxa"/>
              </w:tcPr>
            </w:tcPrChange>
          </w:tcPr>
          <w:p w14:paraId="13FF670E" w14:textId="77777777" w:rsidR="00B62D5E" w:rsidRDefault="00B62D5E">
            <w:pPr>
              <w:pStyle w:val="ListParagraph"/>
              <w:keepNext/>
              <w:numPr>
                <w:ilvl w:val="0"/>
                <w:numId w:val="3"/>
              </w:numPr>
              <w:pPrChange w:id="3166" w:author="ANA-AN00" w:date="2021-07-30T14:33:00Z">
                <w:pPr>
                  <w:pStyle w:val="ListParagraph"/>
                  <w:keepNext/>
                  <w:numPr>
                    <w:numId w:val="6"/>
                  </w:numPr>
                  <w:spacing w:before="120"/>
                  <w:ind w:left="360"/>
                </w:pPr>
              </w:pPrChange>
            </w:pPr>
          </w:p>
        </w:tc>
        <w:tc>
          <w:tcPr>
            <w:tcW w:w="1596" w:type="dxa"/>
            <w:tcPrChange w:id="3167" w:author="ANA-AN00" w:date="2021-07-30T14:33:00Z">
              <w:tcPr>
                <w:tcW w:w="1596" w:type="dxa"/>
              </w:tcPr>
            </w:tcPrChange>
          </w:tcPr>
          <w:p w14:paraId="482134B7" w14:textId="77777777" w:rsidR="00B62D5E" w:rsidRDefault="00B62D5E">
            <w:pPr>
              <w:pStyle w:val="ListParagraph"/>
              <w:keepNext/>
              <w:numPr>
                <w:ilvl w:val="0"/>
                <w:numId w:val="3"/>
              </w:numPr>
              <w:pPrChange w:id="3168" w:author="ANA-AN00" w:date="2021-07-30T14:33:00Z">
                <w:pPr>
                  <w:pStyle w:val="ListParagraph"/>
                  <w:keepNext/>
                  <w:numPr>
                    <w:numId w:val="6"/>
                  </w:numPr>
                  <w:spacing w:before="120"/>
                  <w:ind w:left="360"/>
                </w:pPr>
              </w:pPrChange>
            </w:pPr>
          </w:p>
        </w:tc>
      </w:tr>
      <w:tr w:rsidR="00B62D5E" w14:paraId="78E2790F" w14:textId="77777777" w:rsidTr="00B62D5E">
        <w:tc>
          <w:tcPr>
            <w:tcW w:w="1596" w:type="dxa"/>
            <w:tcPrChange w:id="3169" w:author="ANA-AN00" w:date="2021-07-30T14:33:00Z">
              <w:tcPr>
                <w:tcW w:w="1596" w:type="dxa"/>
                <w:tcBorders>
                  <w:right w:val="single" w:sz="4" w:space="0" w:color="BFBFBF"/>
                </w:tcBorders>
              </w:tcPr>
            </w:tcPrChange>
          </w:tcPr>
          <w:p w14:paraId="675D3D63" w14:textId="77777777" w:rsidR="00B62D5E" w:rsidRDefault="00FC177C">
            <w:pPr>
              <w:keepNext/>
            </w:pPr>
            <w:r>
              <w:t>减少公共赤字</w:t>
            </w:r>
            <w:r>
              <w:t xml:space="preserve"> (7) </w:t>
            </w:r>
          </w:p>
        </w:tc>
        <w:tc>
          <w:tcPr>
            <w:tcW w:w="1596" w:type="dxa"/>
            <w:tcPrChange w:id="3170" w:author="ANA-AN00" w:date="2021-07-30T14:33:00Z">
              <w:tcPr>
                <w:tcW w:w="1596" w:type="dxa"/>
              </w:tcPr>
            </w:tcPrChange>
          </w:tcPr>
          <w:p w14:paraId="7F08E623" w14:textId="77777777" w:rsidR="00B62D5E" w:rsidRDefault="00B62D5E">
            <w:pPr>
              <w:pStyle w:val="ListParagraph"/>
              <w:keepNext/>
              <w:numPr>
                <w:ilvl w:val="0"/>
                <w:numId w:val="3"/>
              </w:numPr>
              <w:pPrChange w:id="3171" w:author="ANA-AN00" w:date="2021-07-30T14:33:00Z">
                <w:pPr>
                  <w:pStyle w:val="ListParagraph"/>
                  <w:keepNext/>
                  <w:numPr>
                    <w:numId w:val="6"/>
                  </w:numPr>
                  <w:spacing w:before="120"/>
                  <w:ind w:left="360"/>
                </w:pPr>
              </w:pPrChange>
            </w:pPr>
          </w:p>
        </w:tc>
        <w:tc>
          <w:tcPr>
            <w:tcW w:w="1596" w:type="dxa"/>
            <w:tcPrChange w:id="3172" w:author="ANA-AN00" w:date="2021-07-30T14:33:00Z">
              <w:tcPr>
                <w:tcW w:w="1596" w:type="dxa"/>
              </w:tcPr>
            </w:tcPrChange>
          </w:tcPr>
          <w:p w14:paraId="1371D17E" w14:textId="77777777" w:rsidR="00B62D5E" w:rsidRDefault="00B62D5E">
            <w:pPr>
              <w:pStyle w:val="ListParagraph"/>
              <w:keepNext/>
              <w:numPr>
                <w:ilvl w:val="0"/>
                <w:numId w:val="3"/>
              </w:numPr>
              <w:pPrChange w:id="3173" w:author="ANA-AN00" w:date="2021-07-30T14:33:00Z">
                <w:pPr>
                  <w:pStyle w:val="ListParagraph"/>
                  <w:keepNext/>
                  <w:numPr>
                    <w:numId w:val="6"/>
                  </w:numPr>
                  <w:spacing w:before="120"/>
                  <w:ind w:left="360"/>
                </w:pPr>
              </w:pPrChange>
            </w:pPr>
          </w:p>
        </w:tc>
        <w:tc>
          <w:tcPr>
            <w:tcW w:w="1596" w:type="dxa"/>
            <w:tcPrChange w:id="3174" w:author="ANA-AN00" w:date="2021-07-30T14:33:00Z">
              <w:tcPr>
                <w:tcW w:w="1596" w:type="dxa"/>
              </w:tcPr>
            </w:tcPrChange>
          </w:tcPr>
          <w:p w14:paraId="107E7D28" w14:textId="77777777" w:rsidR="00B62D5E" w:rsidRDefault="00B62D5E">
            <w:pPr>
              <w:pStyle w:val="ListParagraph"/>
              <w:keepNext/>
              <w:numPr>
                <w:ilvl w:val="0"/>
                <w:numId w:val="3"/>
              </w:numPr>
              <w:pPrChange w:id="3175" w:author="ANA-AN00" w:date="2021-07-30T14:33:00Z">
                <w:pPr>
                  <w:pStyle w:val="ListParagraph"/>
                  <w:keepNext/>
                  <w:numPr>
                    <w:numId w:val="6"/>
                  </w:numPr>
                  <w:spacing w:before="120"/>
                  <w:ind w:left="360"/>
                </w:pPr>
              </w:pPrChange>
            </w:pPr>
          </w:p>
        </w:tc>
        <w:tc>
          <w:tcPr>
            <w:tcW w:w="1596" w:type="dxa"/>
            <w:tcPrChange w:id="3176" w:author="ANA-AN00" w:date="2021-07-30T14:33:00Z">
              <w:tcPr>
                <w:tcW w:w="1596" w:type="dxa"/>
              </w:tcPr>
            </w:tcPrChange>
          </w:tcPr>
          <w:p w14:paraId="5F942BB7" w14:textId="77777777" w:rsidR="00B62D5E" w:rsidRDefault="00B62D5E">
            <w:pPr>
              <w:pStyle w:val="ListParagraph"/>
              <w:keepNext/>
              <w:numPr>
                <w:ilvl w:val="0"/>
                <w:numId w:val="3"/>
              </w:numPr>
              <w:pPrChange w:id="3177" w:author="ANA-AN00" w:date="2021-07-30T14:33:00Z">
                <w:pPr>
                  <w:pStyle w:val="ListParagraph"/>
                  <w:keepNext/>
                  <w:numPr>
                    <w:numId w:val="6"/>
                  </w:numPr>
                  <w:spacing w:before="120"/>
                  <w:ind w:left="360"/>
                </w:pPr>
              </w:pPrChange>
            </w:pPr>
          </w:p>
        </w:tc>
        <w:tc>
          <w:tcPr>
            <w:tcW w:w="1596" w:type="dxa"/>
            <w:tcPrChange w:id="3178" w:author="ANA-AN00" w:date="2021-07-30T14:33:00Z">
              <w:tcPr>
                <w:tcW w:w="1596" w:type="dxa"/>
              </w:tcPr>
            </w:tcPrChange>
          </w:tcPr>
          <w:p w14:paraId="525DF08F" w14:textId="77777777" w:rsidR="00B62D5E" w:rsidRDefault="00B62D5E">
            <w:pPr>
              <w:pStyle w:val="ListParagraph"/>
              <w:keepNext/>
              <w:numPr>
                <w:ilvl w:val="0"/>
                <w:numId w:val="3"/>
              </w:numPr>
              <w:pPrChange w:id="3179" w:author="ANA-AN00" w:date="2021-07-30T14:33:00Z">
                <w:pPr>
                  <w:pStyle w:val="ListParagraph"/>
                  <w:keepNext/>
                  <w:numPr>
                    <w:numId w:val="6"/>
                  </w:numPr>
                  <w:spacing w:before="120"/>
                  <w:ind w:left="360"/>
                </w:pPr>
              </w:pPrChange>
            </w:pPr>
          </w:p>
        </w:tc>
      </w:tr>
    </w:tbl>
    <w:p w14:paraId="234B2FDC" w14:textId="77777777" w:rsidR="00B62D5E" w:rsidRDefault="00B62D5E"/>
    <w:p w14:paraId="1677C4B2" w14:textId="77777777" w:rsidR="00B62D5E" w:rsidRDefault="00B62D5E"/>
    <w:p w14:paraId="0BC195DE" w14:textId="77777777" w:rsidR="00B62D5E" w:rsidRDefault="00FC177C">
      <w:pPr>
        <w:pStyle w:val="BlockEndLabel"/>
      </w:pPr>
      <w:r>
        <w:t>End of Block: Preferences on climate policies</w:t>
      </w:r>
    </w:p>
    <w:p w14:paraId="1C9F17C7" w14:textId="77777777" w:rsidR="00B62D5E" w:rsidRDefault="00B62D5E">
      <w:pPr>
        <w:pStyle w:val="BlockSeparator"/>
      </w:pPr>
    </w:p>
    <w:p w14:paraId="1E5FF4A1" w14:textId="77777777" w:rsidR="00B62D5E" w:rsidRDefault="00FC177C">
      <w:pPr>
        <w:pStyle w:val="BlockStartLabel"/>
      </w:pPr>
      <w:r>
        <w:t>Start of Block: Block WTP dichotomous</w:t>
      </w:r>
    </w:p>
    <w:p w14:paraId="623874F7" w14:textId="77777777" w:rsidR="00B62D5E" w:rsidRDefault="00B62D5E"/>
    <w:p w14:paraId="2AEC1594" w14:textId="77777777" w:rsidR="00B62D5E" w:rsidRDefault="00FC177C">
      <w:pPr>
        <w:keepNext/>
      </w:pPr>
      <w:r>
        <w:t xml:space="preserve">Q264 To fight global warming, the [Country] government could </w:t>
      </w:r>
      <w:r>
        <w:t>implement a policy package to reduce emissions, for example by investing in clean technologies (renewable energy, electric vehicles, public transport, more efficient insulation, etc.). </w:t>
      </w:r>
      <w:r>
        <w:br/>
      </w:r>
      <w:r>
        <w:br/>
      </w:r>
      <w:r>
        <w:br/>
        <w:t>The funding for these investments could be collected annually throug</w:t>
      </w:r>
      <w:r>
        <w:t>h an additional individual contribution for the foreseeable future. Assume that everyone in [Country] as well as citizens of other countries would be required to contribute according to their means.</w:t>
      </w:r>
      <w:r>
        <w:br/>
      </w:r>
      <w:r>
        <w:br/>
      </w:r>
      <w:r>
        <w:br/>
        <w:t>Are you willing to pay €10 annually through an addition</w:t>
      </w:r>
      <w:r>
        <w:t>al individual contribution to limit global warming to safe levels (less than 2 degrees Celsius)?</w:t>
      </w:r>
    </w:p>
    <w:p w14:paraId="3E048D2E" w14:textId="77777777" w:rsidR="00B62D5E" w:rsidRDefault="00FC177C">
      <w:pPr>
        <w:pStyle w:val="ListParagraph"/>
        <w:keepNext/>
        <w:numPr>
          <w:ilvl w:val="0"/>
          <w:numId w:val="3"/>
        </w:numPr>
        <w:pPrChange w:id="3180" w:author="ANA-AN00" w:date="2021-07-30T14:33:00Z">
          <w:pPr>
            <w:pStyle w:val="ListParagraph"/>
            <w:keepNext/>
            <w:numPr>
              <w:numId w:val="6"/>
            </w:numPr>
            <w:spacing w:before="120" w:line="240" w:lineRule="auto"/>
            <w:ind w:left="360"/>
          </w:pPr>
        </w:pPrChange>
      </w:pPr>
      <w:r>
        <w:t xml:space="preserve">Yes  (1) </w:t>
      </w:r>
    </w:p>
    <w:p w14:paraId="4FA90350" w14:textId="77777777" w:rsidR="00B62D5E" w:rsidRDefault="00FC177C">
      <w:pPr>
        <w:pStyle w:val="ListParagraph"/>
        <w:keepNext/>
        <w:numPr>
          <w:ilvl w:val="0"/>
          <w:numId w:val="3"/>
        </w:numPr>
        <w:pPrChange w:id="3181" w:author="ANA-AN00" w:date="2021-07-30T14:33:00Z">
          <w:pPr>
            <w:pStyle w:val="ListParagraph"/>
            <w:keepNext/>
            <w:numPr>
              <w:numId w:val="6"/>
            </w:numPr>
            <w:spacing w:before="120" w:line="240" w:lineRule="auto"/>
            <w:ind w:left="360"/>
          </w:pPr>
        </w:pPrChange>
      </w:pPr>
      <w:r>
        <w:t xml:space="preserve">No  (2) </w:t>
      </w:r>
    </w:p>
    <w:p w14:paraId="21F0F998" w14:textId="77777777" w:rsidR="00B62D5E" w:rsidRDefault="00B62D5E"/>
    <w:p w14:paraId="34A3F46A" w14:textId="77777777" w:rsidR="00B62D5E" w:rsidRDefault="00FC177C">
      <w:pPr>
        <w:keepNext/>
      </w:pPr>
      <w:r>
        <w:t xml:space="preserve">Q264 </w:t>
      </w:r>
      <w:r>
        <w:br/>
      </w:r>
      <w:r>
        <w:t>为了对抗全球变暖，中国政府可以实施一揽子减排政策，例如通过投资清洁技术（可再生能源、电动汽车、公共交通、更高效的绝缘材料等）。</w:t>
      </w:r>
      <w:r>
        <w:br/>
      </w:r>
      <w:r>
        <w:br/>
      </w:r>
      <w:r>
        <w:br/>
      </w:r>
      <w:r>
        <w:br/>
      </w:r>
      <w:r>
        <w:t>在可预见的未来，这些投资项目的资金可以每年通过额外的个人捐款来筹集，而这是基于每个中国人以及其他国家的公民都需要根据自己的经济状况进</w:t>
      </w:r>
      <w:r>
        <w:t>行捐款的假设上。</w:t>
      </w:r>
      <w:r>
        <w:br/>
      </w:r>
      <w:r>
        <w:br/>
      </w:r>
      <w:r>
        <w:br/>
      </w:r>
      <w:r>
        <w:t>您是否愿意每年支付</w:t>
      </w:r>
      <w:r>
        <w:rPr>
          <w:b/>
        </w:rPr>
        <w:t>人民币</w:t>
      </w:r>
      <w:r>
        <w:t>50</w:t>
      </w:r>
      <w:r>
        <w:t>元作为额外的个人捐款，帮助将全球变暖限制在安全水平（低于</w:t>
      </w:r>
      <w:r>
        <w:t>2</w:t>
      </w:r>
      <w:r>
        <w:t>摄氏度）以内？</w:t>
      </w:r>
    </w:p>
    <w:p w14:paraId="10E46931" w14:textId="77777777" w:rsidR="00B62D5E" w:rsidRDefault="00FC177C">
      <w:pPr>
        <w:pStyle w:val="ListParagraph"/>
        <w:keepNext/>
        <w:numPr>
          <w:ilvl w:val="0"/>
          <w:numId w:val="3"/>
        </w:numPr>
        <w:pPrChange w:id="3182" w:author="ANA-AN00" w:date="2021-07-30T14:33:00Z">
          <w:pPr>
            <w:pStyle w:val="ListParagraph"/>
            <w:keepNext/>
            <w:numPr>
              <w:numId w:val="6"/>
            </w:numPr>
            <w:spacing w:before="120" w:line="240" w:lineRule="auto"/>
            <w:ind w:left="360"/>
          </w:pPr>
        </w:pPrChange>
      </w:pPr>
      <w:r>
        <w:t>愿意</w:t>
      </w:r>
      <w:r>
        <w:t xml:space="preserve">  (1) </w:t>
      </w:r>
    </w:p>
    <w:p w14:paraId="25A438BF" w14:textId="77777777" w:rsidR="00B62D5E" w:rsidRDefault="00FC177C">
      <w:pPr>
        <w:pStyle w:val="ListParagraph"/>
        <w:keepNext/>
        <w:numPr>
          <w:ilvl w:val="0"/>
          <w:numId w:val="3"/>
        </w:numPr>
        <w:pPrChange w:id="3183" w:author="ANA-AN00" w:date="2021-07-30T14:33:00Z">
          <w:pPr>
            <w:pStyle w:val="ListParagraph"/>
            <w:keepNext/>
            <w:numPr>
              <w:numId w:val="6"/>
            </w:numPr>
            <w:spacing w:before="120" w:line="240" w:lineRule="auto"/>
            <w:ind w:left="360"/>
          </w:pPr>
        </w:pPrChange>
      </w:pPr>
      <w:r>
        <w:t>不愿意</w:t>
      </w:r>
      <w:r>
        <w:t xml:space="preserve">  (2) </w:t>
      </w:r>
    </w:p>
    <w:p w14:paraId="2821B6DA" w14:textId="77777777" w:rsidR="00B62D5E" w:rsidRDefault="00B62D5E"/>
    <w:p w14:paraId="30709D44" w14:textId="77777777" w:rsidR="00B62D5E" w:rsidRDefault="00B62D5E">
      <w:pPr>
        <w:pStyle w:val="QuestionSeparator"/>
      </w:pPr>
    </w:p>
    <w:p w14:paraId="6B4E0BE6" w14:textId="77777777" w:rsidR="00B62D5E" w:rsidRDefault="00B62D5E"/>
    <w:p w14:paraId="2C2B5A5C" w14:textId="77777777" w:rsidR="00B62D5E" w:rsidRDefault="00FC177C">
      <w:pPr>
        <w:keepNext/>
      </w:pPr>
      <w:r>
        <w:t>Q265 To fight global warming, the [Country] government could implement a policy package to reduce emissions, for example by investing in clean technologies (renewable energ</w:t>
      </w:r>
      <w:r>
        <w:t>y, electric vehicles, public transport, more efficient insulation, etc.). </w:t>
      </w:r>
      <w:r>
        <w:br/>
      </w:r>
      <w:r>
        <w:br/>
      </w:r>
      <w:r>
        <w:lastRenderedPageBreak/>
        <w:br/>
        <w:t>The funding for these investments could be collected annually through an additional individual contribution for the foreseeable future. Assume that everyone in [Country] as well a</w:t>
      </w:r>
      <w:r>
        <w:t>s citizens of other countries would be required to contribute according to their means.</w:t>
      </w:r>
      <w:r>
        <w:br/>
      </w:r>
      <w:r>
        <w:br/>
      </w:r>
      <w:r>
        <w:br/>
        <w:t>Are you willing to pay €30 annually through an additional individual contribution to limit global warming to safe levels (less than 2 degrees Celsius)?</w:t>
      </w:r>
    </w:p>
    <w:p w14:paraId="1636532A" w14:textId="77777777" w:rsidR="00B62D5E" w:rsidRDefault="00FC177C">
      <w:pPr>
        <w:pStyle w:val="ListParagraph"/>
        <w:keepNext/>
        <w:numPr>
          <w:ilvl w:val="0"/>
          <w:numId w:val="3"/>
        </w:numPr>
        <w:pPrChange w:id="3184" w:author="ANA-AN00" w:date="2021-07-30T14:33:00Z">
          <w:pPr>
            <w:pStyle w:val="ListParagraph"/>
            <w:keepNext/>
            <w:numPr>
              <w:numId w:val="6"/>
            </w:numPr>
            <w:spacing w:before="120" w:line="240" w:lineRule="auto"/>
            <w:ind w:left="360"/>
          </w:pPr>
        </w:pPrChange>
      </w:pPr>
      <w:r>
        <w:t xml:space="preserve">Yes  (1) </w:t>
      </w:r>
    </w:p>
    <w:p w14:paraId="3D2140A2" w14:textId="77777777" w:rsidR="00B62D5E" w:rsidRDefault="00FC177C">
      <w:pPr>
        <w:pStyle w:val="ListParagraph"/>
        <w:keepNext/>
        <w:numPr>
          <w:ilvl w:val="0"/>
          <w:numId w:val="3"/>
        </w:numPr>
        <w:pPrChange w:id="3185" w:author="ANA-AN00" w:date="2021-07-30T14:33:00Z">
          <w:pPr>
            <w:pStyle w:val="ListParagraph"/>
            <w:keepNext/>
            <w:numPr>
              <w:numId w:val="6"/>
            </w:numPr>
            <w:spacing w:before="120" w:line="240" w:lineRule="auto"/>
            <w:ind w:left="360"/>
          </w:pPr>
        </w:pPrChange>
      </w:pPr>
      <w:r>
        <w:t xml:space="preserve">No  </w:t>
      </w:r>
      <w:r>
        <w:t xml:space="preserve">(2) </w:t>
      </w:r>
    </w:p>
    <w:p w14:paraId="3FB9608B" w14:textId="77777777" w:rsidR="00B62D5E" w:rsidRDefault="00B62D5E"/>
    <w:p w14:paraId="45B9783B" w14:textId="3ADFE930" w:rsidR="00B62D5E" w:rsidRDefault="00FC177C">
      <w:pPr>
        <w:keepNext/>
      </w:pPr>
      <w:r>
        <w:t xml:space="preserve">Q265 </w:t>
      </w:r>
      <w:r>
        <w:t>为了对抗全球变暖，中国政府可以实施一揽子减排政策，例如通过投资清洁技术（可再生能源、电动汽车、公共交通、更高效的绝缘材料等）。</w:t>
      </w:r>
      <w:r>
        <w:tab/>
      </w:r>
      <w:r>
        <w:br/>
      </w:r>
      <w:r>
        <w:br/>
      </w:r>
      <w:r>
        <w:br/>
      </w:r>
      <w:r>
        <w:tab/>
      </w:r>
      <w:r>
        <w:br/>
      </w:r>
      <w:r>
        <w:t>在可预见的未来，这些投资项目的资金可以每年通过额外的个人捐款来筹集，而这是基于每个中国人以及其他国家的公民都需要根据自己的经济状况进行捐款的假设上。</w:t>
      </w:r>
      <w:r>
        <w:br/>
      </w:r>
      <w:r>
        <w:br/>
      </w:r>
      <w:r>
        <w:br/>
      </w:r>
      <w:r>
        <w:br/>
      </w:r>
      <w:r>
        <w:t>您是否愿意</w:t>
      </w:r>
      <w:r>
        <w:rPr>
          <w:b/>
        </w:rPr>
        <w:t>每年</w:t>
      </w:r>
      <w:r>
        <w:t>支付</w:t>
      </w:r>
      <w:r>
        <w:rPr>
          <w:b/>
        </w:rPr>
        <w:t>人民币</w:t>
      </w:r>
      <w:r>
        <w:rPr>
          <w:b/>
        </w:rPr>
        <w:t>200</w:t>
      </w:r>
      <w:r>
        <w:rPr>
          <w:b/>
        </w:rPr>
        <w:t>元</w:t>
      </w:r>
      <w:r>
        <w:t>作为额外的个人捐款，帮助将全球变暖限制在安全水平（低于</w:t>
      </w:r>
      <w:r>
        <w:t>2</w:t>
      </w:r>
      <w:r>
        <w:t>摄氏度）以内？</w:t>
      </w:r>
      <w:del w:id="3186" w:author="ANA-AN00" w:date="2021-07-30T14:33:00Z">
        <w:r>
          <w:delText xml:space="preserve"> </w:delText>
        </w:r>
      </w:del>
    </w:p>
    <w:p w14:paraId="77465110" w14:textId="77777777" w:rsidR="00B62D5E" w:rsidRDefault="00FC177C">
      <w:pPr>
        <w:pStyle w:val="ListParagraph"/>
        <w:keepNext/>
        <w:numPr>
          <w:ilvl w:val="0"/>
          <w:numId w:val="3"/>
        </w:numPr>
        <w:pPrChange w:id="3187" w:author="ANA-AN00" w:date="2021-07-30T14:33:00Z">
          <w:pPr>
            <w:pStyle w:val="ListParagraph"/>
            <w:keepNext/>
            <w:numPr>
              <w:numId w:val="6"/>
            </w:numPr>
            <w:spacing w:before="120" w:line="240" w:lineRule="auto"/>
            <w:ind w:left="360"/>
          </w:pPr>
        </w:pPrChange>
      </w:pPr>
      <w:r>
        <w:t>愿意</w:t>
      </w:r>
      <w:r>
        <w:t xml:space="preserve">  (1) </w:t>
      </w:r>
    </w:p>
    <w:p w14:paraId="5FA0C6A6" w14:textId="77777777" w:rsidR="00B62D5E" w:rsidRDefault="00FC177C">
      <w:pPr>
        <w:pStyle w:val="ListParagraph"/>
        <w:keepNext/>
        <w:numPr>
          <w:ilvl w:val="0"/>
          <w:numId w:val="3"/>
        </w:numPr>
        <w:pPrChange w:id="3188" w:author="ANA-AN00" w:date="2021-07-30T14:33:00Z">
          <w:pPr>
            <w:pStyle w:val="ListParagraph"/>
            <w:keepNext/>
            <w:numPr>
              <w:numId w:val="6"/>
            </w:numPr>
            <w:spacing w:before="120" w:line="240" w:lineRule="auto"/>
            <w:ind w:left="360"/>
          </w:pPr>
        </w:pPrChange>
      </w:pPr>
      <w:r>
        <w:t>不愿意</w:t>
      </w:r>
      <w:r>
        <w:t xml:space="preserve">  (2) </w:t>
      </w:r>
    </w:p>
    <w:p w14:paraId="35F1C79D" w14:textId="77777777" w:rsidR="00B62D5E" w:rsidRDefault="00B62D5E"/>
    <w:p w14:paraId="1783AECD" w14:textId="77777777" w:rsidR="00B62D5E" w:rsidRDefault="00B62D5E">
      <w:pPr>
        <w:pStyle w:val="QuestionSeparator"/>
      </w:pPr>
    </w:p>
    <w:p w14:paraId="31D59D01" w14:textId="77777777" w:rsidR="00B62D5E" w:rsidRDefault="00B62D5E"/>
    <w:p w14:paraId="6AF5017B" w14:textId="77777777" w:rsidR="00B62D5E" w:rsidRDefault="00FC177C">
      <w:pPr>
        <w:keepNext/>
      </w:pPr>
      <w:r>
        <w:t>Q266 To fight global war</w:t>
      </w:r>
      <w:r>
        <w:t>ming, the [Country] government could implement a policy package to reduce emissions, for example by investing in clean technologies (renewable energy, electric vehicles, public transport, more efficient insulation, etc.). </w:t>
      </w:r>
      <w:r>
        <w:br/>
      </w:r>
      <w:r>
        <w:br/>
      </w:r>
      <w:r>
        <w:br/>
        <w:t>The funding for these investmen</w:t>
      </w:r>
      <w:r>
        <w:t>ts could be collected annually through an additional individual contribution for the foreseeable future. Assume that everyone in [Country] as well as citizens of other countries would be required to contribute according to their means.</w:t>
      </w:r>
      <w:r>
        <w:br/>
      </w:r>
      <w:r>
        <w:br/>
      </w:r>
      <w:r>
        <w:br/>
      </w:r>
      <w:r>
        <w:lastRenderedPageBreak/>
        <w:t>Are you willing to</w:t>
      </w:r>
      <w:r>
        <w:t xml:space="preserve"> pay €50 annually through an additional individual contribution to limit global warming to safe levels (less than 2 degrees Celsius)?</w:t>
      </w:r>
    </w:p>
    <w:p w14:paraId="5446CEE2" w14:textId="77777777" w:rsidR="00B62D5E" w:rsidRDefault="00FC177C">
      <w:pPr>
        <w:pStyle w:val="ListParagraph"/>
        <w:keepNext/>
        <w:numPr>
          <w:ilvl w:val="0"/>
          <w:numId w:val="3"/>
        </w:numPr>
        <w:pPrChange w:id="3189" w:author="ANA-AN00" w:date="2021-07-30T14:33:00Z">
          <w:pPr>
            <w:pStyle w:val="ListParagraph"/>
            <w:keepNext/>
            <w:numPr>
              <w:numId w:val="6"/>
            </w:numPr>
            <w:spacing w:before="120" w:line="240" w:lineRule="auto"/>
            <w:ind w:left="360"/>
          </w:pPr>
        </w:pPrChange>
      </w:pPr>
      <w:r>
        <w:t xml:space="preserve">Yes  (1) </w:t>
      </w:r>
    </w:p>
    <w:p w14:paraId="3B7B900A" w14:textId="77777777" w:rsidR="00B62D5E" w:rsidRDefault="00FC177C">
      <w:pPr>
        <w:pStyle w:val="ListParagraph"/>
        <w:keepNext/>
        <w:numPr>
          <w:ilvl w:val="0"/>
          <w:numId w:val="3"/>
        </w:numPr>
        <w:pPrChange w:id="3190" w:author="ANA-AN00" w:date="2021-07-30T14:33:00Z">
          <w:pPr>
            <w:pStyle w:val="ListParagraph"/>
            <w:keepNext/>
            <w:numPr>
              <w:numId w:val="6"/>
            </w:numPr>
            <w:spacing w:before="120" w:line="240" w:lineRule="auto"/>
            <w:ind w:left="360"/>
          </w:pPr>
        </w:pPrChange>
      </w:pPr>
      <w:r>
        <w:t xml:space="preserve">No  (2) </w:t>
      </w:r>
    </w:p>
    <w:p w14:paraId="0E51A49B" w14:textId="77777777" w:rsidR="00B62D5E" w:rsidRDefault="00B62D5E"/>
    <w:p w14:paraId="6D248108" w14:textId="77777777" w:rsidR="00B62D5E" w:rsidRDefault="00FC177C">
      <w:pPr>
        <w:keepNext/>
      </w:pPr>
      <w:r>
        <w:t xml:space="preserve">Q266 </w:t>
      </w:r>
      <w:r>
        <w:t>为了对抗全球变暖，中国政府可以实施一揽子减排政策，例如通过投资清洁技术（可再生能源、电动汽车、公共交通、更高效的绝缘材料等）。</w:t>
      </w:r>
      <w:r>
        <w:br/>
      </w:r>
      <w:r>
        <w:br/>
      </w:r>
      <w:r>
        <w:br/>
      </w:r>
      <w:r>
        <w:br/>
      </w:r>
      <w:r>
        <w:t>在可预见的未来，这些投资项目的资金可以每年通过额外的个人捐款来筹集，而这是基于每个中国人以及其他国家的公民都需要根据自己的经济状况进行捐款的假设上。</w:t>
      </w:r>
      <w:r>
        <w:br/>
      </w:r>
      <w:r>
        <w:br/>
      </w:r>
      <w:r>
        <w:br/>
      </w:r>
      <w:r>
        <w:br/>
      </w:r>
      <w:r>
        <w:t>您是否愿意</w:t>
      </w:r>
      <w:r>
        <w:rPr>
          <w:b/>
        </w:rPr>
        <w:t>每年</w:t>
      </w:r>
      <w:r>
        <w:t>支付</w:t>
      </w:r>
      <w:r>
        <w:rPr>
          <w:b/>
        </w:rPr>
        <w:t>人民币</w:t>
      </w:r>
      <w:r>
        <w:rPr>
          <w:b/>
        </w:rPr>
        <w:t>300</w:t>
      </w:r>
      <w:r>
        <w:rPr>
          <w:b/>
        </w:rPr>
        <w:t>元</w:t>
      </w:r>
      <w:r>
        <w:t>作为额外的个人捐款，帮助将全球变暖限制在安全水平（低于</w:t>
      </w:r>
      <w:r>
        <w:t>2</w:t>
      </w:r>
      <w:r>
        <w:t>摄氏度）以内？</w:t>
      </w:r>
    </w:p>
    <w:p w14:paraId="2C770EFC" w14:textId="77777777" w:rsidR="00B62D5E" w:rsidRDefault="00FC177C">
      <w:pPr>
        <w:pStyle w:val="ListParagraph"/>
        <w:keepNext/>
        <w:numPr>
          <w:ilvl w:val="0"/>
          <w:numId w:val="3"/>
        </w:numPr>
        <w:pPrChange w:id="3191" w:author="ANA-AN00" w:date="2021-07-30T14:33:00Z">
          <w:pPr>
            <w:pStyle w:val="ListParagraph"/>
            <w:keepNext/>
            <w:numPr>
              <w:numId w:val="6"/>
            </w:numPr>
            <w:spacing w:before="120" w:line="240" w:lineRule="auto"/>
            <w:ind w:left="360"/>
          </w:pPr>
        </w:pPrChange>
      </w:pPr>
      <w:r>
        <w:t>愿意</w:t>
      </w:r>
      <w:r>
        <w:t xml:space="preserve">  (1) </w:t>
      </w:r>
    </w:p>
    <w:p w14:paraId="6E86B5C8" w14:textId="77777777" w:rsidR="00B62D5E" w:rsidRDefault="00FC177C">
      <w:pPr>
        <w:pStyle w:val="ListParagraph"/>
        <w:keepNext/>
        <w:numPr>
          <w:ilvl w:val="0"/>
          <w:numId w:val="3"/>
        </w:numPr>
        <w:pPrChange w:id="3192" w:author="ANA-AN00" w:date="2021-07-30T14:33:00Z">
          <w:pPr>
            <w:pStyle w:val="ListParagraph"/>
            <w:keepNext/>
            <w:numPr>
              <w:numId w:val="6"/>
            </w:numPr>
            <w:spacing w:before="120" w:line="240" w:lineRule="auto"/>
            <w:ind w:left="360"/>
          </w:pPr>
        </w:pPrChange>
      </w:pPr>
      <w:r>
        <w:t>不愿意</w:t>
      </w:r>
      <w:r>
        <w:t xml:space="preserve">  (2) </w:t>
      </w:r>
    </w:p>
    <w:p w14:paraId="40F8AA80" w14:textId="77777777" w:rsidR="00B62D5E" w:rsidRDefault="00B62D5E"/>
    <w:p w14:paraId="1EB1B942" w14:textId="77777777" w:rsidR="00B62D5E" w:rsidRDefault="00B62D5E">
      <w:pPr>
        <w:pStyle w:val="QuestionSeparator"/>
      </w:pPr>
    </w:p>
    <w:p w14:paraId="231CDAC4" w14:textId="77777777" w:rsidR="00B62D5E" w:rsidRDefault="00B62D5E"/>
    <w:p w14:paraId="2501571D" w14:textId="77777777" w:rsidR="00B62D5E" w:rsidRDefault="00FC177C">
      <w:pPr>
        <w:keepNext/>
      </w:pPr>
      <w:r>
        <w:t>Q267 To fight global warming, the [Country] government could implement a policy package to reduce emissi</w:t>
      </w:r>
      <w:r>
        <w:t>ons, for example by investing in clean technologies (renewable energy, electric vehicles, public transport, more efficient insulation, etc.). </w:t>
      </w:r>
      <w:r>
        <w:br/>
      </w:r>
      <w:r>
        <w:br/>
      </w:r>
      <w:r>
        <w:br/>
        <w:t>The funding for these investments could be collected annually through an additional individual contribution for</w:t>
      </w:r>
      <w:r>
        <w:t xml:space="preserve"> the foreseeable future. Assume that everyone in [Country] as well as citizens of other countries would be required to contribute according to their means.</w:t>
      </w:r>
      <w:r>
        <w:br/>
      </w:r>
      <w:r>
        <w:br/>
      </w:r>
      <w:r>
        <w:br/>
        <w:t>Are you willing to pay €100 annually through an additional individual contribution to limit global</w:t>
      </w:r>
      <w:r>
        <w:t xml:space="preserve"> warming to safe levels (less than 2 degrees Celsius)?</w:t>
      </w:r>
    </w:p>
    <w:p w14:paraId="3F77B912" w14:textId="77777777" w:rsidR="00B62D5E" w:rsidRDefault="00FC177C">
      <w:pPr>
        <w:pStyle w:val="ListParagraph"/>
        <w:keepNext/>
        <w:numPr>
          <w:ilvl w:val="0"/>
          <w:numId w:val="3"/>
        </w:numPr>
        <w:pPrChange w:id="3193" w:author="ANA-AN00" w:date="2021-07-30T14:33:00Z">
          <w:pPr>
            <w:pStyle w:val="ListParagraph"/>
            <w:keepNext/>
            <w:numPr>
              <w:numId w:val="6"/>
            </w:numPr>
            <w:spacing w:before="120" w:line="240" w:lineRule="auto"/>
            <w:ind w:left="360"/>
          </w:pPr>
        </w:pPrChange>
      </w:pPr>
      <w:r>
        <w:t xml:space="preserve">Yes  (1) </w:t>
      </w:r>
    </w:p>
    <w:p w14:paraId="6F03B097" w14:textId="77777777" w:rsidR="00B62D5E" w:rsidRDefault="00FC177C">
      <w:pPr>
        <w:pStyle w:val="ListParagraph"/>
        <w:keepNext/>
        <w:numPr>
          <w:ilvl w:val="0"/>
          <w:numId w:val="3"/>
        </w:numPr>
        <w:pPrChange w:id="3194" w:author="ANA-AN00" w:date="2021-07-30T14:33:00Z">
          <w:pPr>
            <w:pStyle w:val="ListParagraph"/>
            <w:keepNext/>
            <w:numPr>
              <w:numId w:val="6"/>
            </w:numPr>
            <w:spacing w:before="120" w:line="240" w:lineRule="auto"/>
            <w:ind w:left="360"/>
          </w:pPr>
        </w:pPrChange>
      </w:pPr>
      <w:r>
        <w:t xml:space="preserve">No  (2) </w:t>
      </w:r>
    </w:p>
    <w:p w14:paraId="7B9A94E0" w14:textId="77777777" w:rsidR="00B62D5E" w:rsidRDefault="00B62D5E"/>
    <w:p w14:paraId="744E57AC" w14:textId="2DD23367" w:rsidR="00B62D5E" w:rsidRDefault="00FC177C">
      <w:pPr>
        <w:keepNext/>
      </w:pPr>
      <w:r>
        <w:t xml:space="preserve">Q267 </w:t>
      </w:r>
      <w:r>
        <w:t>为了对抗全球变暖，中国政府可以实施一揽子减排政策，例如通过投资清洁技术（可再生能源、电动汽车、公共交通、更高效的绝缘材料等）。</w:t>
      </w:r>
      <w:del w:id="3195" w:author="ANA-AN00" w:date="2021-07-30T14:33:00Z">
        <w:r>
          <w:delText xml:space="preserve"> </w:delText>
        </w:r>
        <w:r>
          <w:br/>
        </w:r>
        <w:r>
          <w:lastRenderedPageBreak/>
          <w:delText xml:space="preserve">   </w:delText>
        </w:r>
        <w:r>
          <w:br/>
          <w:delText xml:space="preserve">  </w:delText>
        </w:r>
      </w:del>
      <w:ins w:id="3196" w:author="ANA-AN00" w:date="2021-07-30T14:33:00Z">
        <w:r>
          <w:br/>
          <w:t> </w:t>
        </w:r>
        <w:r>
          <w:br/>
        </w:r>
      </w:ins>
      <w:r>
        <w:br/>
      </w:r>
      <w:r>
        <w:t>在可预见的未来，这些投资项目的资金可以每年通过额外的个人捐款来筹集，而这是基于每个中国人以及其他国家的公民都需要根据自己的经济状况进行捐款的假设上。</w:t>
      </w:r>
      <w:r>
        <w:t> </w:t>
      </w:r>
      <w:r>
        <w:br/>
      </w:r>
      <w:r>
        <w:br/>
      </w:r>
      <w:del w:id="3197" w:author="ANA-AN00" w:date="2021-07-30T14:33:00Z">
        <w:r>
          <w:delText xml:space="preserve">  </w:delText>
        </w:r>
      </w:del>
      <w:r>
        <w:br/>
      </w:r>
      <w:r>
        <w:t>您是否愿意</w:t>
      </w:r>
      <w:r>
        <w:rPr>
          <w:b/>
        </w:rPr>
        <w:t>每年</w:t>
      </w:r>
      <w:r>
        <w:t>支付</w:t>
      </w:r>
      <w:r>
        <w:rPr>
          <w:b/>
        </w:rPr>
        <w:t>人民币</w:t>
      </w:r>
      <w:r>
        <w:rPr>
          <w:b/>
        </w:rPr>
        <w:t>600</w:t>
      </w:r>
      <w:r>
        <w:rPr>
          <w:b/>
        </w:rPr>
        <w:t>元</w:t>
      </w:r>
      <w:r>
        <w:t>作为额外的个人捐款，帮助将全球</w:t>
      </w:r>
      <w:r>
        <w:t>变暖限制在安全水平（低于</w:t>
      </w:r>
      <w:r>
        <w:t>2</w:t>
      </w:r>
      <w:r>
        <w:t>摄氏度）以内？</w:t>
      </w:r>
      <w:del w:id="3198" w:author="ANA-AN00" w:date="2021-07-30T14:33:00Z">
        <w:r>
          <w:delText xml:space="preserve">  </w:delText>
        </w:r>
      </w:del>
      <w:r>
        <w:br/>
        <w:t> </w:t>
      </w:r>
    </w:p>
    <w:p w14:paraId="7C865CE3" w14:textId="77777777" w:rsidR="00B62D5E" w:rsidRDefault="00FC177C">
      <w:pPr>
        <w:pStyle w:val="ListParagraph"/>
        <w:keepNext/>
        <w:numPr>
          <w:ilvl w:val="0"/>
          <w:numId w:val="3"/>
        </w:numPr>
        <w:pPrChange w:id="3199" w:author="ANA-AN00" w:date="2021-07-30T14:33:00Z">
          <w:pPr>
            <w:pStyle w:val="ListParagraph"/>
            <w:keepNext/>
            <w:numPr>
              <w:numId w:val="6"/>
            </w:numPr>
            <w:spacing w:before="120" w:line="240" w:lineRule="auto"/>
            <w:ind w:left="360"/>
          </w:pPr>
        </w:pPrChange>
      </w:pPr>
      <w:r>
        <w:t>愿意</w:t>
      </w:r>
      <w:r>
        <w:t xml:space="preserve">  (1) </w:t>
      </w:r>
    </w:p>
    <w:p w14:paraId="49A676F6" w14:textId="77777777" w:rsidR="00B62D5E" w:rsidRDefault="00FC177C">
      <w:pPr>
        <w:pStyle w:val="ListParagraph"/>
        <w:keepNext/>
        <w:numPr>
          <w:ilvl w:val="0"/>
          <w:numId w:val="3"/>
        </w:numPr>
        <w:pPrChange w:id="3200" w:author="ANA-AN00" w:date="2021-07-30T14:33:00Z">
          <w:pPr>
            <w:pStyle w:val="ListParagraph"/>
            <w:keepNext/>
            <w:numPr>
              <w:numId w:val="6"/>
            </w:numPr>
            <w:spacing w:before="120" w:line="240" w:lineRule="auto"/>
            <w:ind w:left="360"/>
          </w:pPr>
        </w:pPrChange>
      </w:pPr>
      <w:r>
        <w:t>不愿意</w:t>
      </w:r>
      <w:r>
        <w:t xml:space="preserve">  (2) </w:t>
      </w:r>
    </w:p>
    <w:p w14:paraId="122E9702" w14:textId="77777777" w:rsidR="00B62D5E" w:rsidRDefault="00B62D5E"/>
    <w:p w14:paraId="2063E0D3" w14:textId="77777777" w:rsidR="00B62D5E" w:rsidRDefault="00B62D5E">
      <w:pPr>
        <w:pStyle w:val="QuestionSeparator"/>
      </w:pPr>
    </w:p>
    <w:p w14:paraId="32B4C1DD" w14:textId="77777777" w:rsidR="00B62D5E" w:rsidRDefault="00B62D5E"/>
    <w:p w14:paraId="5B7E1280" w14:textId="77777777" w:rsidR="00B62D5E" w:rsidRDefault="00FC177C">
      <w:pPr>
        <w:keepNext/>
      </w:pPr>
      <w:r>
        <w:t>Q268 To fight global warming, the [Country] government could implement a policy package to reduce emissions, for example by investing in clean technologies (renewable energy, electric vehicles, public transport,</w:t>
      </w:r>
      <w:r>
        <w:t xml:space="preserve"> more efficient insulation, etc.). </w:t>
      </w:r>
      <w:r>
        <w:br/>
      </w:r>
      <w:r>
        <w:br/>
      </w:r>
      <w:r>
        <w:br/>
        <w:t xml:space="preserve">The funding for these investments could be collected annually through an additional individual contribution for the foreseeable future. Assume that everyone in [Country] as well as citizens of other countries would be </w:t>
      </w:r>
      <w:r>
        <w:t>required to contribute according to their means.</w:t>
      </w:r>
      <w:r>
        <w:br/>
      </w:r>
      <w:r>
        <w:br/>
      </w:r>
      <w:r>
        <w:br/>
        <w:t>Are you willing to pay €300 annually through an additional individual contribution to limit global warming to safe levels (less than 2 degrees Celsius)?</w:t>
      </w:r>
    </w:p>
    <w:p w14:paraId="0E98A2D4" w14:textId="77777777" w:rsidR="00B62D5E" w:rsidRDefault="00FC177C">
      <w:pPr>
        <w:pStyle w:val="ListParagraph"/>
        <w:keepNext/>
        <w:numPr>
          <w:ilvl w:val="0"/>
          <w:numId w:val="3"/>
        </w:numPr>
        <w:pPrChange w:id="3201" w:author="ANA-AN00" w:date="2021-07-30T14:33:00Z">
          <w:pPr>
            <w:pStyle w:val="ListParagraph"/>
            <w:keepNext/>
            <w:numPr>
              <w:numId w:val="6"/>
            </w:numPr>
            <w:spacing w:before="120" w:line="240" w:lineRule="auto"/>
            <w:ind w:left="360"/>
          </w:pPr>
        </w:pPrChange>
      </w:pPr>
      <w:r>
        <w:t xml:space="preserve">Yes  (1) </w:t>
      </w:r>
    </w:p>
    <w:p w14:paraId="10AB48D4" w14:textId="77777777" w:rsidR="00B62D5E" w:rsidRDefault="00FC177C">
      <w:pPr>
        <w:pStyle w:val="ListParagraph"/>
        <w:keepNext/>
        <w:numPr>
          <w:ilvl w:val="0"/>
          <w:numId w:val="3"/>
        </w:numPr>
        <w:pPrChange w:id="3202" w:author="ANA-AN00" w:date="2021-07-30T14:33:00Z">
          <w:pPr>
            <w:pStyle w:val="ListParagraph"/>
            <w:keepNext/>
            <w:numPr>
              <w:numId w:val="6"/>
            </w:numPr>
            <w:spacing w:before="120" w:line="240" w:lineRule="auto"/>
            <w:ind w:left="360"/>
          </w:pPr>
        </w:pPrChange>
      </w:pPr>
      <w:r>
        <w:t xml:space="preserve">No  (2) </w:t>
      </w:r>
    </w:p>
    <w:p w14:paraId="1615AE22" w14:textId="77777777" w:rsidR="00B62D5E" w:rsidRDefault="00B62D5E"/>
    <w:p w14:paraId="58C5FBE8" w14:textId="5C437866" w:rsidR="00B62D5E" w:rsidRDefault="00FC177C">
      <w:pPr>
        <w:keepNext/>
      </w:pPr>
      <w:r>
        <w:t xml:space="preserve">Q268 </w:t>
      </w:r>
      <w:r>
        <w:t>为了对抗全球变暖，中国政府可以实施一揽子减排政策，例如</w:t>
      </w:r>
      <w:r>
        <w:t>通过投资清洁技术（可再生能源、电动汽车、公共交通、更高效的绝缘材料等）。</w:t>
      </w:r>
      <w:del w:id="3203" w:author="ANA-AN00" w:date="2021-07-30T14:33:00Z">
        <w:r>
          <w:delText xml:space="preserve"> </w:delText>
        </w:r>
        <w:r>
          <w:br/>
          <w:delText xml:space="preserve">   </w:delText>
        </w:r>
        <w:r>
          <w:br/>
          <w:delText xml:space="preserve">  </w:delText>
        </w:r>
      </w:del>
      <w:ins w:id="3204" w:author="ANA-AN00" w:date="2021-07-30T14:33:00Z">
        <w:r>
          <w:br/>
          <w:t> </w:t>
        </w:r>
        <w:r>
          <w:br/>
        </w:r>
      </w:ins>
      <w:r>
        <w:br/>
      </w:r>
      <w:r>
        <w:t>在可预见的未来，这些投资项目的资金可以每年通过额外的个人捐款来筹集，而这是基于每个中国人以及其他国家的公民都需要根据自己的经济状况进行捐款的假设上。</w:t>
      </w:r>
      <w:r>
        <w:t> </w:t>
      </w:r>
      <w:r>
        <w:br/>
      </w:r>
      <w:r>
        <w:br/>
      </w:r>
      <w:del w:id="3205" w:author="ANA-AN00" w:date="2021-07-30T14:33:00Z">
        <w:r>
          <w:delText xml:space="preserve">  </w:delText>
        </w:r>
      </w:del>
      <w:r>
        <w:br/>
      </w:r>
      <w:r>
        <w:lastRenderedPageBreak/>
        <w:t>您是否愿意</w:t>
      </w:r>
      <w:r>
        <w:rPr>
          <w:b/>
        </w:rPr>
        <w:t>每年</w:t>
      </w:r>
      <w:r>
        <w:t>支付</w:t>
      </w:r>
      <w:r>
        <w:rPr>
          <w:b/>
        </w:rPr>
        <w:t>人民币</w:t>
      </w:r>
      <w:r>
        <w:rPr>
          <w:b/>
        </w:rPr>
        <w:t>2000</w:t>
      </w:r>
      <w:r>
        <w:rPr>
          <w:b/>
        </w:rPr>
        <w:t>元</w:t>
      </w:r>
      <w:r>
        <w:t>作为额外的个人捐款，帮助将全球变暖限制在安全水平（低于</w:t>
      </w:r>
      <w:r>
        <w:t>2</w:t>
      </w:r>
      <w:r>
        <w:t>摄氏度）以内？</w:t>
      </w:r>
    </w:p>
    <w:p w14:paraId="3E5DDDE8" w14:textId="77777777" w:rsidR="00B62D5E" w:rsidRDefault="00FC177C">
      <w:pPr>
        <w:pStyle w:val="ListParagraph"/>
        <w:keepNext/>
        <w:numPr>
          <w:ilvl w:val="0"/>
          <w:numId w:val="3"/>
        </w:numPr>
        <w:pPrChange w:id="3206" w:author="ANA-AN00" w:date="2021-07-30T14:33:00Z">
          <w:pPr>
            <w:pStyle w:val="ListParagraph"/>
            <w:keepNext/>
            <w:numPr>
              <w:numId w:val="6"/>
            </w:numPr>
            <w:spacing w:before="120" w:line="240" w:lineRule="auto"/>
            <w:ind w:left="360"/>
          </w:pPr>
        </w:pPrChange>
      </w:pPr>
      <w:r>
        <w:t>愿意</w:t>
      </w:r>
      <w:r>
        <w:t xml:space="preserve">  (1) </w:t>
      </w:r>
    </w:p>
    <w:p w14:paraId="3216D2F7" w14:textId="77777777" w:rsidR="00B62D5E" w:rsidRDefault="00FC177C">
      <w:pPr>
        <w:pStyle w:val="ListParagraph"/>
        <w:keepNext/>
        <w:numPr>
          <w:ilvl w:val="0"/>
          <w:numId w:val="3"/>
        </w:numPr>
        <w:pPrChange w:id="3207" w:author="ANA-AN00" w:date="2021-07-30T14:33:00Z">
          <w:pPr>
            <w:pStyle w:val="ListParagraph"/>
            <w:keepNext/>
            <w:numPr>
              <w:numId w:val="6"/>
            </w:numPr>
            <w:spacing w:before="120" w:line="240" w:lineRule="auto"/>
            <w:ind w:left="360"/>
          </w:pPr>
        </w:pPrChange>
      </w:pPr>
      <w:r>
        <w:t>不愿意</w:t>
      </w:r>
      <w:r>
        <w:t xml:space="preserve">  (2) </w:t>
      </w:r>
    </w:p>
    <w:p w14:paraId="30A824B9" w14:textId="77777777" w:rsidR="00B62D5E" w:rsidRDefault="00B62D5E"/>
    <w:p w14:paraId="3D95A2A0" w14:textId="77777777" w:rsidR="00B62D5E" w:rsidRDefault="00B62D5E">
      <w:pPr>
        <w:pStyle w:val="QuestionSeparator"/>
      </w:pPr>
    </w:p>
    <w:p w14:paraId="308CB0AA" w14:textId="77777777" w:rsidR="00B62D5E" w:rsidRDefault="00B62D5E"/>
    <w:p w14:paraId="206229C0" w14:textId="77777777" w:rsidR="00B62D5E" w:rsidRDefault="00FC177C">
      <w:pPr>
        <w:keepNext/>
      </w:pPr>
      <w:r>
        <w:t>Q269 To fight global warming, the [Country] government could im</w:t>
      </w:r>
      <w:r>
        <w:t>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w:t>
      </w:r>
      <w:r>
        <w:t>an additional individual contribution for the foreseeable future. Assume that everyone in [Country] as well as citizens of other countries would be required to contribute according to their means.</w:t>
      </w:r>
      <w:r>
        <w:br/>
      </w:r>
      <w:r>
        <w:br/>
      </w:r>
      <w:r>
        <w:br/>
        <w:t>Are you willing to pay €500 annually through an additiona</w:t>
      </w:r>
      <w:r>
        <w:t>l individual contribution to limit global warming to safe levels (less than 2 degrees Celsius)?</w:t>
      </w:r>
    </w:p>
    <w:p w14:paraId="70E862DE" w14:textId="77777777" w:rsidR="00B62D5E" w:rsidRDefault="00FC177C">
      <w:pPr>
        <w:pStyle w:val="ListParagraph"/>
        <w:keepNext/>
        <w:numPr>
          <w:ilvl w:val="0"/>
          <w:numId w:val="3"/>
        </w:numPr>
        <w:pPrChange w:id="3208" w:author="ANA-AN00" w:date="2021-07-30T14:33:00Z">
          <w:pPr>
            <w:pStyle w:val="ListParagraph"/>
            <w:keepNext/>
            <w:numPr>
              <w:numId w:val="6"/>
            </w:numPr>
            <w:spacing w:before="120" w:line="240" w:lineRule="auto"/>
            <w:ind w:left="360"/>
          </w:pPr>
        </w:pPrChange>
      </w:pPr>
      <w:r>
        <w:t xml:space="preserve">Yes  (1) </w:t>
      </w:r>
    </w:p>
    <w:p w14:paraId="1E25E0BA" w14:textId="77777777" w:rsidR="00B62D5E" w:rsidRDefault="00FC177C">
      <w:pPr>
        <w:pStyle w:val="ListParagraph"/>
        <w:keepNext/>
        <w:numPr>
          <w:ilvl w:val="0"/>
          <w:numId w:val="3"/>
        </w:numPr>
        <w:pPrChange w:id="3209" w:author="ANA-AN00" w:date="2021-07-30T14:33:00Z">
          <w:pPr>
            <w:pStyle w:val="ListParagraph"/>
            <w:keepNext/>
            <w:numPr>
              <w:numId w:val="6"/>
            </w:numPr>
            <w:spacing w:before="120" w:line="240" w:lineRule="auto"/>
            <w:ind w:left="360"/>
          </w:pPr>
        </w:pPrChange>
      </w:pPr>
      <w:r>
        <w:t xml:space="preserve">No  (2) </w:t>
      </w:r>
    </w:p>
    <w:p w14:paraId="2E2AFFA3" w14:textId="77777777" w:rsidR="00B62D5E" w:rsidRDefault="00B62D5E"/>
    <w:p w14:paraId="429DCF4E" w14:textId="6D464F5B" w:rsidR="00B62D5E" w:rsidRDefault="00FC177C">
      <w:pPr>
        <w:keepNext/>
      </w:pPr>
      <w:r>
        <w:t xml:space="preserve">Q269 </w:t>
      </w:r>
      <w:r>
        <w:t>为了对抗全球变暖，中国政府可以实施一揽子减排政策，例如通过投资清洁技术（可再生能源、电动汽车、公共交通、更高效的绝缘材料等）。</w:t>
      </w:r>
      <w:del w:id="3210" w:author="ANA-AN00" w:date="2021-07-30T14:33:00Z">
        <w:r>
          <w:delText xml:space="preserve"> </w:delText>
        </w:r>
        <w:r>
          <w:br/>
          <w:delText xml:space="preserve">   </w:delText>
        </w:r>
        <w:r>
          <w:br/>
          <w:delText xml:space="preserve">  </w:delText>
        </w:r>
      </w:del>
      <w:ins w:id="3211" w:author="ANA-AN00" w:date="2021-07-30T14:33:00Z">
        <w:r>
          <w:br/>
          <w:t> </w:t>
        </w:r>
        <w:r>
          <w:br/>
        </w:r>
      </w:ins>
      <w:r>
        <w:br/>
      </w:r>
      <w:r>
        <w:t>在可预见的未来，这些投资项目的资金可以每年通过额外的个人捐款来筹集，而这是基于每个中国人以及其他国家的公民都需要根据自己的经济状况进行捐款的假设上。</w:t>
      </w:r>
      <w:r>
        <w:t> </w:t>
      </w:r>
      <w:r>
        <w:br/>
      </w:r>
      <w:r>
        <w:br/>
      </w:r>
      <w:del w:id="3212" w:author="ANA-AN00" w:date="2021-07-30T14:33:00Z">
        <w:r>
          <w:delText xml:space="preserve">  </w:delText>
        </w:r>
      </w:del>
      <w:r>
        <w:br/>
      </w:r>
      <w:r>
        <w:t>您是否愿意</w:t>
      </w:r>
      <w:r>
        <w:rPr>
          <w:b/>
        </w:rPr>
        <w:t>每年</w:t>
      </w:r>
      <w:r>
        <w:t>支付</w:t>
      </w:r>
      <w:r>
        <w:rPr>
          <w:b/>
        </w:rPr>
        <w:t>人民币</w:t>
      </w:r>
      <w:r>
        <w:rPr>
          <w:b/>
        </w:rPr>
        <w:t>3000</w:t>
      </w:r>
      <w:r>
        <w:rPr>
          <w:b/>
        </w:rPr>
        <w:t>元</w:t>
      </w:r>
      <w:r>
        <w:t>作为额外的个人捐款，帮助将全球变暖限制在安全水平（低于</w:t>
      </w:r>
      <w:r>
        <w:t>2</w:t>
      </w:r>
      <w:r>
        <w:t>摄氏度）以内？</w:t>
      </w:r>
    </w:p>
    <w:p w14:paraId="3B26BAED" w14:textId="77777777" w:rsidR="00B62D5E" w:rsidRDefault="00FC177C">
      <w:pPr>
        <w:pStyle w:val="ListParagraph"/>
        <w:keepNext/>
        <w:numPr>
          <w:ilvl w:val="0"/>
          <w:numId w:val="3"/>
        </w:numPr>
        <w:pPrChange w:id="3213" w:author="ANA-AN00" w:date="2021-07-30T14:33:00Z">
          <w:pPr>
            <w:pStyle w:val="ListParagraph"/>
            <w:keepNext/>
            <w:numPr>
              <w:numId w:val="6"/>
            </w:numPr>
            <w:spacing w:before="120" w:line="240" w:lineRule="auto"/>
            <w:ind w:left="360"/>
          </w:pPr>
        </w:pPrChange>
      </w:pPr>
      <w:r>
        <w:t>愿意</w:t>
      </w:r>
      <w:r>
        <w:t xml:space="preserve">  (1) </w:t>
      </w:r>
    </w:p>
    <w:p w14:paraId="57DDFCE6" w14:textId="3D5F4FF8" w:rsidR="00B62D5E" w:rsidRDefault="00FC177C">
      <w:pPr>
        <w:pStyle w:val="ListParagraph"/>
        <w:keepNext/>
        <w:numPr>
          <w:ilvl w:val="0"/>
          <w:numId w:val="3"/>
        </w:numPr>
        <w:pPrChange w:id="3214" w:author="ANA-AN00" w:date="2021-07-30T14:33:00Z">
          <w:pPr>
            <w:pStyle w:val="ListParagraph"/>
            <w:keepNext/>
            <w:numPr>
              <w:numId w:val="6"/>
            </w:numPr>
            <w:spacing w:before="120" w:line="240" w:lineRule="auto"/>
            <w:ind w:left="360"/>
          </w:pPr>
        </w:pPrChange>
      </w:pPr>
      <w:del w:id="3215" w:author="ANA-AN00" w:date="2021-07-30T14:33:00Z">
        <w:r>
          <w:delText>不</w:delText>
        </w:r>
      </w:del>
      <w:ins w:id="3216" w:author="ANA-AN00" w:date="2021-07-30T14:33:00Z">
        <w:r>
          <w:t>不</w:t>
        </w:r>
        <w:r>
          <w:rPr>
            <w:rFonts w:hint="eastAsia"/>
            <w:lang w:eastAsia="zh-CN"/>
          </w:rPr>
          <w:t>愿意</w:t>
        </w:r>
      </w:ins>
      <w:r>
        <w:t xml:space="preserve">  (2) </w:t>
      </w:r>
    </w:p>
    <w:p w14:paraId="7A3BE57C" w14:textId="77777777" w:rsidR="00B62D5E" w:rsidRDefault="00B62D5E"/>
    <w:p w14:paraId="66DFAF65" w14:textId="77777777" w:rsidR="00B62D5E" w:rsidRDefault="00B62D5E">
      <w:pPr>
        <w:pStyle w:val="QuestionSeparator"/>
      </w:pPr>
    </w:p>
    <w:p w14:paraId="2E589E84" w14:textId="77777777" w:rsidR="00B62D5E" w:rsidRDefault="00B62D5E"/>
    <w:p w14:paraId="18C60C37" w14:textId="77777777" w:rsidR="00B62D5E" w:rsidRDefault="00FC177C">
      <w:pPr>
        <w:keepNext/>
      </w:pPr>
      <w:r>
        <w:t xml:space="preserve">Q270 To fight global warming, the [Country] government could implement a policy package to reduce </w:t>
      </w:r>
      <w:r>
        <w:t>emissions, for example by investing in clean technologies (renewable energy, electric vehicles, public transport, more efficient insulation, etc.). </w:t>
      </w:r>
      <w:r>
        <w:br/>
      </w:r>
      <w:r>
        <w:br/>
      </w:r>
      <w:r>
        <w:br/>
        <w:t>The funding for these investments could be collected annually through an additional individual contributi</w:t>
      </w:r>
      <w:r>
        <w:t>on for the foreseeable future. Assume that everyone in [Country] as well as citizens of other countries would be required to contribute according to their means.</w:t>
      </w:r>
      <w:r>
        <w:br/>
      </w:r>
      <w:r>
        <w:br/>
      </w:r>
      <w:r>
        <w:br/>
        <w:t>Are you willing to pay €1000 annually through an additional individual contribution to limit</w:t>
      </w:r>
      <w:r>
        <w:t xml:space="preserve"> global warming to safe levels (less than 2 degrees Celsius)?</w:t>
      </w:r>
    </w:p>
    <w:p w14:paraId="00CF60CB" w14:textId="77777777" w:rsidR="00B62D5E" w:rsidRDefault="00FC177C">
      <w:pPr>
        <w:pStyle w:val="ListParagraph"/>
        <w:keepNext/>
        <w:numPr>
          <w:ilvl w:val="0"/>
          <w:numId w:val="3"/>
        </w:numPr>
        <w:pPrChange w:id="3217" w:author="ANA-AN00" w:date="2021-07-30T14:33:00Z">
          <w:pPr>
            <w:pStyle w:val="ListParagraph"/>
            <w:keepNext/>
            <w:numPr>
              <w:numId w:val="6"/>
            </w:numPr>
            <w:spacing w:before="120" w:line="240" w:lineRule="auto"/>
            <w:ind w:left="360"/>
          </w:pPr>
        </w:pPrChange>
      </w:pPr>
      <w:r>
        <w:t xml:space="preserve">Yes  (1) </w:t>
      </w:r>
    </w:p>
    <w:p w14:paraId="2EC0F1D0" w14:textId="77777777" w:rsidR="00B62D5E" w:rsidRDefault="00FC177C">
      <w:pPr>
        <w:pStyle w:val="ListParagraph"/>
        <w:keepNext/>
        <w:numPr>
          <w:ilvl w:val="0"/>
          <w:numId w:val="3"/>
        </w:numPr>
        <w:pPrChange w:id="3218" w:author="ANA-AN00" w:date="2021-07-30T14:33:00Z">
          <w:pPr>
            <w:pStyle w:val="ListParagraph"/>
            <w:keepNext/>
            <w:numPr>
              <w:numId w:val="6"/>
            </w:numPr>
            <w:spacing w:before="120" w:line="240" w:lineRule="auto"/>
            <w:ind w:left="360"/>
          </w:pPr>
        </w:pPrChange>
      </w:pPr>
      <w:r>
        <w:t xml:space="preserve">No  (2) </w:t>
      </w:r>
    </w:p>
    <w:p w14:paraId="3B097688" w14:textId="77777777" w:rsidR="00B62D5E" w:rsidRDefault="00B62D5E"/>
    <w:p w14:paraId="751506B3" w14:textId="6443DF88" w:rsidR="00B62D5E" w:rsidRDefault="00FC177C">
      <w:pPr>
        <w:keepNext/>
      </w:pPr>
      <w:r>
        <w:t xml:space="preserve">Q270 </w:t>
      </w:r>
      <w:r>
        <w:t>为了对抗全球变暖，中国政府可以实施一揽子减排政策，例如通过投资清洁技术（可再生能源、电动汽车、公共交通、更高效的绝缘材料等）。</w:t>
      </w:r>
      <w:del w:id="3219" w:author="ANA-AN00" w:date="2021-07-30T14:33:00Z">
        <w:r>
          <w:delText xml:space="preserve"> </w:delText>
        </w:r>
        <w:r>
          <w:br/>
          <w:delText xml:space="preserve">   </w:delText>
        </w:r>
        <w:r>
          <w:br/>
          <w:delText xml:space="preserve">  </w:delText>
        </w:r>
      </w:del>
      <w:ins w:id="3220" w:author="ANA-AN00" w:date="2021-07-30T14:33:00Z">
        <w:r>
          <w:br/>
          <w:t> </w:t>
        </w:r>
        <w:r>
          <w:br/>
        </w:r>
      </w:ins>
      <w:r>
        <w:br/>
      </w:r>
      <w:r>
        <w:t>在可预见的未来，这些投资项目的资金可以每年通过额外的个人捐款来筹集，而这是基于每个中国人以及其他国家的公民都需要根据自己的经济状况进行捐款的假设上。</w:t>
      </w:r>
      <w:r>
        <w:t> </w:t>
      </w:r>
      <w:r>
        <w:br/>
      </w:r>
      <w:r>
        <w:br/>
      </w:r>
      <w:del w:id="3221" w:author="ANA-AN00" w:date="2021-07-30T14:33:00Z">
        <w:r>
          <w:delText xml:space="preserve">  </w:delText>
        </w:r>
      </w:del>
      <w:r>
        <w:br/>
      </w:r>
      <w:r>
        <w:t>您是否愿意</w:t>
      </w:r>
      <w:r>
        <w:rPr>
          <w:b/>
        </w:rPr>
        <w:t>每年</w:t>
      </w:r>
      <w:r>
        <w:t>支付</w:t>
      </w:r>
      <w:r>
        <w:rPr>
          <w:b/>
        </w:rPr>
        <w:t>人民币</w:t>
      </w:r>
      <w:r>
        <w:rPr>
          <w:b/>
        </w:rPr>
        <w:t>6000</w:t>
      </w:r>
      <w:r>
        <w:rPr>
          <w:b/>
        </w:rPr>
        <w:t>元</w:t>
      </w:r>
      <w:r>
        <w:t>作为额外的个人</w:t>
      </w:r>
      <w:r>
        <w:t>捐款，帮助将全球变暖限制在安全水平（低于</w:t>
      </w:r>
      <w:r>
        <w:t>2</w:t>
      </w:r>
      <w:r>
        <w:t>摄氏度）以内？</w:t>
      </w:r>
    </w:p>
    <w:p w14:paraId="42AEE788" w14:textId="77777777" w:rsidR="00B62D5E" w:rsidRDefault="00FC177C">
      <w:pPr>
        <w:pStyle w:val="ListParagraph"/>
        <w:keepNext/>
        <w:numPr>
          <w:ilvl w:val="0"/>
          <w:numId w:val="3"/>
        </w:numPr>
        <w:pPrChange w:id="3222" w:author="ANA-AN00" w:date="2021-07-30T14:33:00Z">
          <w:pPr>
            <w:pStyle w:val="ListParagraph"/>
            <w:keepNext/>
            <w:numPr>
              <w:numId w:val="6"/>
            </w:numPr>
            <w:spacing w:before="120" w:line="240" w:lineRule="auto"/>
            <w:ind w:left="360"/>
          </w:pPr>
        </w:pPrChange>
      </w:pPr>
      <w:r>
        <w:t>愿意</w:t>
      </w:r>
      <w:r>
        <w:t xml:space="preserve">  (1) </w:t>
      </w:r>
    </w:p>
    <w:p w14:paraId="4AF51277" w14:textId="77777777" w:rsidR="00B62D5E" w:rsidRDefault="00FC177C">
      <w:pPr>
        <w:pStyle w:val="ListParagraph"/>
        <w:keepNext/>
        <w:numPr>
          <w:ilvl w:val="0"/>
          <w:numId w:val="3"/>
        </w:numPr>
        <w:pPrChange w:id="3223" w:author="ANA-AN00" w:date="2021-07-30T14:33:00Z">
          <w:pPr>
            <w:pStyle w:val="ListParagraph"/>
            <w:keepNext/>
            <w:numPr>
              <w:numId w:val="6"/>
            </w:numPr>
            <w:spacing w:before="120" w:line="240" w:lineRule="auto"/>
            <w:ind w:left="360"/>
          </w:pPr>
        </w:pPrChange>
      </w:pPr>
      <w:r>
        <w:t>不愿意</w:t>
      </w:r>
      <w:r>
        <w:t xml:space="preserve">  (2) </w:t>
      </w:r>
    </w:p>
    <w:p w14:paraId="36D232B4" w14:textId="77777777" w:rsidR="00B62D5E" w:rsidRDefault="00B62D5E"/>
    <w:p w14:paraId="38EFE434" w14:textId="77777777" w:rsidR="00B62D5E" w:rsidRDefault="00FC177C">
      <w:pPr>
        <w:pStyle w:val="BlockEndLabel"/>
      </w:pPr>
      <w:r>
        <w:t>End of Block: Block WTP dichotomous</w:t>
      </w:r>
    </w:p>
    <w:p w14:paraId="66127D4C" w14:textId="77777777" w:rsidR="00B62D5E" w:rsidRDefault="00B62D5E">
      <w:pPr>
        <w:pStyle w:val="BlockSeparator"/>
      </w:pPr>
    </w:p>
    <w:p w14:paraId="6E5DC7B7" w14:textId="77777777" w:rsidR="00B62D5E" w:rsidRDefault="00FC177C">
      <w:pPr>
        <w:pStyle w:val="BlockStartLabel"/>
      </w:pPr>
      <w:r>
        <w:t>Start of Block: Donation</w:t>
      </w:r>
    </w:p>
    <w:p w14:paraId="1EC3A208" w14:textId="77777777" w:rsidR="00B62D5E" w:rsidRDefault="00B62D5E"/>
    <w:p w14:paraId="522BCBC5" w14:textId="1F44559B" w:rsidR="00B62D5E" w:rsidRDefault="00FC177C">
      <w:pPr>
        <w:keepNext/>
      </w:pPr>
      <w:r>
        <w:t>Q19.2 By taking this survey, you are automatically entered into a lottery to win £100. In a few days you will know whether you have been selecte</w:t>
      </w:r>
      <w:r>
        <w:t>d in the lottery. The payment will be made to you in the same way as your compensation for this survey, so no further action is required on your part.    </w:t>
      </w:r>
      <w:del w:id="3224" w:author="ANA-AN00" w:date="2021-07-30T14:33:00Z">
        <w:r>
          <w:delText xml:space="preserve"> </w:delText>
        </w:r>
        <w:r>
          <w:br/>
          <w:delText xml:space="preserve">   </w:delText>
        </w:r>
      </w:del>
      <w:ins w:id="3225" w:author="ANA-AN00" w:date="2021-07-30T14:33:00Z">
        <w:r>
          <w:br/>
          <w:t> </w:t>
        </w:r>
      </w:ins>
      <w:r>
        <w:br/>
      </w:r>
      <w:r>
        <w:lastRenderedPageBreak/>
        <w:t xml:space="preserve">You can also donate a part of this additional compensation (should you be selected in the lottery) </w:t>
      </w:r>
      <w:r>
        <w:t>to a reforestation project through the charity The Gold Standard. This charity has already proven effective to reduce 151 million tons of CO2 to fight climate change and has been carefully selected by our team. The Gold Standard is highly transparent and e</w:t>
      </w:r>
      <w:r>
        <w:t>nsures that its projects feature the highest levels of environmental integrity and contribute to sustainable development. </w:t>
      </w:r>
      <w:r>
        <w:br/>
      </w:r>
      <w:del w:id="3226" w:author="ANA-AN00" w:date="2021-07-30T14:33:00Z">
        <w:r>
          <w:delText xml:space="preserve">       </w:delText>
        </w:r>
      </w:del>
      <w:ins w:id="3227" w:author="ANA-AN00" w:date="2021-07-30T14:33:00Z">
        <w:r>
          <w:t>    </w:t>
        </w:r>
      </w:ins>
      <w:r>
        <w:br/>
        <w:t>Should you win the lottery, please enter your donation amount using the slider below:</w:t>
      </w:r>
    </w:p>
    <w:tbl>
      <w:tblPr>
        <w:tblStyle w:val="QSliderLabelsTable"/>
        <w:tblW w:w="0" w:type="auto"/>
        <w:tblInd w:w="0" w:type="dxa"/>
        <w:tblCellMar>
          <w:top w:w="0" w:type="dxa"/>
          <w:left w:w="0" w:type="dxa"/>
          <w:bottom w:w="0" w:type="dxa"/>
          <w:right w:w="0" w:type="dxa"/>
        </w:tblCellMar>
        <w:tblLook w:val="0460" w:firstRow="1" w:lastRow="1" w:firstColumn="0" w:lastColumn="0" w:noHBand="0" w:noVBand="1"/>
        <w:tblPrChange w:id="3228" w:author="ANA-AN00" w:date="2021-07-30T14:33:00Z">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PrChange>
      </w:tblPr>
      <w:tblGrid>
        <w:gridCol w:w="4039"/>
        <w:gridCol w:w="692"/>
        <w:gridCol w:w="711"/>
        <w:gridCol w:w="711"/>
        <w:gridCol w:w="711"/>
        <w:gridCol w:w="711"/>
        <w:gridCol w:w="731"/>
        <w:tblGridChange w:id="3229">
          <w:tblGrid>
            <w:gridCol w:w="4661"/>
            <w:gridCol w:w="780"/>
            <w:gridCol w:w="783"/>
            <w:gridCol w:w="783"/>
            <w:gridCol w:w="783"/>
            <w:gridCol w:w="783"/>
            <w:gridCol w:w="787"/>
          </w:tblGrid>
        </w:tblGridChange>
      </w:tblGrid>
      <w:tr w:rsidR="00B62D5E" w14:paraId="0582263D" w14:textId="77777777">
        <w:tblPrEx>
          <w:tblCellMar>
            <w:top w:w="0" w:type="dxa"/>
            <w:left w:w="0" w:type="dxa"/>
            <w:bottom w:w="0" w:type="dxa"/>
            <w:right w:w="0" w:type="dxa"/>
          </w:tblCellMar>
          <w:tblPrExChange w:id="3230" w:author="ANA-AN00" w:date="2021-07-30T14:33:00Z">
            <w:tblPrEx>
              <w:tblCellMar>
                <w:top w:w="0" w:type="dxa"/>
                <w:left w:w="0" w:type="dxa"/>
                <w:bottom w:w="0" w:type="dxa"/>
                <w:right w:w="0" w:type="dxa"/>
              </w:tblCellMar>
            </w:tblPrEx>
          </w:tblPrExChange>
        </w:tblPrEx>
        <w:tc>
          <w:tcPr>
            <w:tcW w:w="4788" w:type="dxa"/>
            <w:tcPrChange w:id="3231" w:author="ANA-AN00" w:date="2021-07-30T14:33:00Z">
              <w:tcPr>
                <w:tcW w:w="4788" w:type="dxa"/>
                <w:vAlign w:val="top"/>
              </w:tcPr>
            </w:tcPrChange>
          </w:tcPr>
          <w:p w14:paraId="75352D9D" w14:textId="77777777" w:rsidR="00B62D5E" w:rsidRDefault="00B62D5E"/>
        </w:tc>
        <w:tc>
          <w:tcPr>
            <w:tcW w:w="798" w:type="dxa"/>
            <w:tcPrChange w:id="3232" w:author="ANA-AN00" w:date="2021-07-30T14:33:00Z">
              <w:tcPr>
                <w:tcW w:w="798" w:type="dxa"/>
                <w:vAlign w:val="top"/>
              </w:tcPr>
            </w:tcPrChange>
          </w:tcPr>
          <w:p w14:paraId="1423D334" w14:textId="77777777" w:rsidR="00B62D5E" w:rsidRDefault="00FC177C">
            <w:r>
              <w:t>0</w:t>
            </w:r>
          </w:p>
        </w:tc>
        <w:tc>
          <w:tcPr>
            <w:tcW w:w="798" w:type="dxa"/>
            <w:tcPrChange w:id="3233" w:author="ANA-AN00" w:date="2021-07-30T14:33:00Z">
              <w:tcPr>
                <w:tcW w:w="798" w:type="dxa"/>
                <w:vAlign w:val="top"/>
              </w:tcPr>
            </w:tcPrChange>
          </w:tcPr>
          <w:p w14:paraId="3D6A2C69" w14:textId="77777777" w:rsidR="00B62D5E" w:rsidRDefault="00FC177C">
            <w:r>
              <w:t>20</w:t>
            </w:r>
          </w:p>
        </w:tc>
        <w:tc>
          <w:tcPr>
            <w:tcW w:w="798" w:type="dxa"/>
            <w:tcPrChange w:id="3234" w:author="ANA-AN00" w:date="2021-07-30T14:33:00Z">
              <w:tcPr>
                <w:tcW w:w="798" w:type="dxa"/>
                <w:vAlign w:val="top"/>
              </w:tcPr>
            </w:tcPrChange>
          </w:tcPr>
          <w:p w14:paraId="2D368CAA" w14:textId="77777777" w:rsidR="00B62D5E" w:rsidRDefault="00FC177C">
            <w:r>
              <w:t>40</w:t>
            </w:r>
          </w:p>
        </w:tc>
        <w:tc>
          <w:tcPr>
            <w:tcW w:w="798" w:type="dxa"/>
            <w:tcPrChange w:id="3235" w:author="ANA-AN00" w:date="2021-07-30T14:33:00Z">
              <w:tcPr>
                <w:tcW w:w="798" w:type="dxa"/>
                <w:vAlign w:val="top"/>
              </w:tcPr>
            </w:tcPrChange>
          </w:tcPr>
          <w:p w14:paraId="20BF2B67" w14:textId="77777777" w:rsidR="00B62D5E" w:rsidRDefault="00FC177C">
            <w:r>
              <w:t>60</w:t>
            </w:r>
          </w:p>
        </w:tc>
        <w:tc>
          <w:tcPr>
            <w:tcW w:w="798" w:type="dxa"/>
            <w:tcPrChange w:id="3236" w:author="ANA-AN00" w:date="2021-07-30T14:33:00Z">
              <w:tcPr>
                <w:tcW w:w="798" w:type="dxa"/>
                <w:vAlign w:val="top"/>
              </w:tcPr>
            </w:tcPrChange>
          </w:tcPr>
          <w:p w14:paraId="60F0D97F" w14:textId="77777777" w:rsidR="00B62D5E" w:rsidRDefault="00FC177C">
            <w:r>
              <w:t>80</w:t>
            </w:r>
          </w:p>
        </w:tc>
        <w:tc>
          <w:tcPr>
            <w:tcW w:w="798" w:type="dxa"/>
            <w:tcPrChange w:id="3237" w:author="ANA-AN00" w:date="2021-07-30T14:33:00Z">
              <w:tcPr>
                <w:tcW w:w="798" w:type="dxa"/>
                <w:vAlign w:val="top"/>
              </w:tcPr>
            </w:tcPrChange>
          </w:tcPr>
          <w:p w14:paraId="12D4B721" w14:textId="77777777" w:rsidR="00B62D5E" w:rsidRDefault="00FC177C">
            <w:r>
              <w:t>100</w:t>
            </w:r>
          </w:p>
        </w:tc>
      </w:tr>
    </w:tbl>
    <w:p w14:paraId="6D019CF1" w14:textId="77777777" w:rsidR="00B62D5E" w:rsidRDefault="00B62D5E"/>
    <w:tbl>
      <w:tblPr>
        <w:tblStyle w:val="QStandardSliderTable"/>
        <w:tblW w:w="0" w:type="auto"/>
        <w:tblLook w:val="0460" w:firstRow="1" w:lastRow="1" w:firstColumn="0" w:lastColumn="0" w:noHBand="0" w:noVBand="1"/>
        <w:tblPrChange w:id="3238" w:author="ANA-AN00" w:date="2021-07-30T14:33:00Z">
          <w:tblPr>
            <w:tblStyle w:val="QStandardSliderTable0"/>
            <w:tblW w:w="9576" w:type="auto"/>
            <w:tblLook w:val="07E0" w:firstRow="1" w:lastRow="1" w:firstColumn="1" w:lastColumn="1" w:noHBand="1" w:noVBand="1"/>
          </w:tblPr>
        </w:tblPrChange>
      </w:tblPr>
      <w:tblGrid>
        <w:gridCol w:w="3895"/>
        <w:gridCol w:w="4411"/>
        <w:tblGridChange w:id="3239">
          <w:tblGrid>
            <w:gridCol w:w="4788"/>
            <w:gridCol w:w="4788"/>
          </w:tblGrid>
        </w:tblGridChange>
      </w:tblGrid>
      <w:tr w:rsidR="00B62D5E" w14:paraId="6B673814" w14:textId="77777777" w:rsidTr="00B62D5E">
        <w:tc>
          <w:tcPr>
            <w:tcW w:w="4788" w:type="dxa"/>
            <w:tcPrChange w:id="3240" w:author="ANA-AN00" w:date="2021-07-30T14:33:00Z">
              <w:tcPr>
                <w:tcW w:w="4788" w:type="dxa"/>
                <w:tcBorders>
                  <w:right w:val="single" w:sz="4" w:space="0" w:color="CCCCCC"/>
                </w:tcBorders>
              </w:tcPr>
            </w:tcPrChange>
          </w:tcPr>
          <w:p w14:paraId="71EEBEE3" w14:textId="77777777" w:rsidR="00B62D5E" w:rsidRDefault="00FC177C">
            <w:pPr>
              <w:keepNext/>
            </w:pPr>
            <w:r>
              <w:t xml:space="preserve">Donation amount (in </w:t>
            </w:r>
            <w:r>
              <w:t>£) ()</w:t>
            </w:r>
          </w:p>
        </w:tc>
        <w:tc>
          <w:tcPr>
            <w:tcW w:w="4788" w:type="dxa"/>
            <w:tcPrChange w:id="3241" w:author="ANA-AN00" w:date="2021-07-30T14:33:00Z">
              <w:tcPr>
                <w:tcW w:w="4788" w:type="dxa"/>
              </w:tcPr>
            </w:tcPrChange>
          </w:tcPr>
          <w:p w14:paraId="6F1DF5AF" w14:textId="1B94E843" w:rsidR="00B62D5E" w:rsidRDefault="00FC177C">
            <w:pPr>
              <w:keepNext/>
            </w:pPr>
            <w:del w:id="3242" w:author="ANA-AN00" w:date="2021-07-30T14:33:00Z">
              <w:r>
                <w:rPr>
                  <w:noProof/>
                </w:rPr>
                <w:drawing>
                  <wp:inline distT="0" distB="0" distL="0" distR="0" wp14:anchorId="3A9F1AB9" wp14:editId="04D0F085">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9"/>
                            <a:stretch>
                              <a:fillRect/>
                            </a:stretch>
                          </pic:blipFill>
                          <pic:spPr>
                            <a:xfrm>
                              <a:off x="0" y="0"/>
                              <a:ext cx="1905000" cy="304800"/>
                            </a:xfrm>
                            <a:prstGeom prst="rect">
                              <a:avLst/>
                            </a:prstGeom>
                          </pic:spPr>
                        </pic:pic>
                      </a:graphicData>
                    </a:graphic>
                  </wp:inline>
                </w:drawing>
              </w:r>
            </w:del>
            <w:ins w:id="3243" w:author="ANA-AN00" w:date="2021-07-30T14:33:00Z">
              <w:r>
                <w:rPr>
                  <w:noProof/>
                </w:rPr>
                <w:drawing>
                  <wp:inline distT="0" distB="0" distL="0" distR="0">
                    <wp:extent cx="1904999" cy="304800"/>
                    <wp:effectExtent l="0" t="0" r="0" b="0"/>
                    <wp:docPr id="1042" name="WordSliderHorizon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9" cstate="print"/>
                            <a:srcRect/>
                            <a:stretch/>
                          </pic:blipFill>
                          <pic:spPr>
                            <a:xfrm>
                              <a:off x="0" y="0"/>
                              <a:ext cx="1904999" cy="304800"/>
                            </a:xfrm>
                            <a:prstGeom prst="rect">
                              <a:avLst/>
                            </a:prstGeom>
                          </pic:spPr>
                        </pic:pic>
                      </a:graphicData>
                    </a:graphic>
                  </wp:inline>
                </w:drawing>
              </w:r>
            </w:ins>
          </w:p>
        </w:tc>
      </w:tr>
    </w:tbl>
    <w:p w14:paraId="71DF3AB1" w14:textId="77777777" w:rsidR="00B62D5E" w:rsidRDefault="00B62D5E"/>
    <w:p w14:paraId="1BDB9A01" w14:textId="77777777" w:rsidR="00B62D5E" w:rsidRDefault="00B62D5E"/>
    <w:p w14:paraId="52AFDC06" w14:textId="77777777" w:rsidR="00B62D5E" w:rsidRDefault="00FC177C">
      <w:pPr>
        <w:keepNext/>
      </w:pPr>
      <w:r>
        <w:t xml:space="preserve">Q19.2 </w:t>
      </w:r>
      <w:r>
        <w:t>完成这项调查后，你将自动参加抽奖活动，有机会赢取人民币</w:t>
      </w:r>
      <w:r>
        <w:t>600</w:t>
      </w:r>
      <w:r>
        <w:t>元。几天后你就会知道你是否被抽中了。如果抽中的话，届时奖金将以与支付您此次调查报酬相同的方式支付给您，您不需要采取进一步的行动。</w:t>
      </w:r>
      <w:r>
        <w:br/>
      </w:r>
      <w:r>
        <w:br/>
      </w:r>
      <w:r>
        <w:br/>
      </w:r>
      <w:r>
        <w:br/>
      </w:r>
      <w:r>
        <w:t>您也可以通过慈善机构</w:t>
      </w:r>
      <w:r>
        <w:t>Gold Standard</w:t>
      </w:r>
      <w:r>
        <w:t>将这笔额外奖金（如果您中奖的话）的其中一部分捐赠予重新造林项目。该慈善机构是由我们的团队精心挑选的，经证实它可有效减少</w:t>
      </w:r>
      <w:r>
        <w:t>1.51</w:t>
      </w:r>
      <w:r>
        <w:t>亿吨二氧化碳以应对气候变化，并且是高度透明的，可确保其项目具有最高水平的环境完整性，并有助于可持续发展。</w:t>
      </w:r>
      <w:r>
        <w:br/>
      </w:r>
      <w:r>
        <w:br/>
      </w:r>
      <w:r>
        <w:br/>
      </w:r>
      <w:r>
        <w:br/>
      </w:r>
      <w:r>
        <w:t>假设您中奖了，您会捐款多少？请使用下面的滑块输入金额。</w:t>
      </w:r>
    </w:p>
    <w:tbl>
      <w:tblPr>
        <w:tblStyle w:val="QSliderLabelsTable"/>
        <w:tblW w:w="0" w:type="auto"/>
        <w:tblInd w:w="0" w:type="dxa"/>
        <w:tblCellMar>
          <w:top w:w="0" w:type="dxa"/>
          <w:left w:w="0" w:type="dxa"/>
          <w:bottom w:w="0" w:type="dxa"/>
          <w:right w:w="0" w:type="dxa"/>
        </w:tblCellMar>
        <w:tblLook w:val="0460" w:firstRow="1" w:lastRow="1" w:firstColumn="0" w:lastColumn="0" w:noHBand="0" w:noVBand="1"/>
        <w:tblPrChange w:id="3244" w:author="ANA-AN00" w:date="2021-07-30T14:33:00Z">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PrChange>
      </w:tblPr>
      <w:tblGrid>
        <w:gridCol w:w="4039"/>
        <w:gridCol w:w="692"/>
        <w:gridCol w:w="711"/>
        <w:gridCol w:w="711"/>
        <w:gridCol w:w="711"/>
        <w:gridCol w:w="711"/>
        <w:gridCol w:w="731"/>
        <w:tblGridChange w:id="3245">
          <w:tblGrid>
            <w:gridCol w:w="4661"/>
            <w:gridCol w:w="780"/>
            <w:gridCol w:w="783"/>
            <w:gridCol w:w="783"/>
            <w:gridCol w:w="783"/>
            <w:gridCol w:w="783"/>
            <w:gridCol w:w="787"/>
          </w:tblGrid>
        </w:tblGridChange>
      </w:tblGrid>
      <w:tr w:rsidR="00B62D5E" w14:paraId="3B2ABB45" w14:textId="77777777">
        <w:tblPrEx>
          <w:tblCellMar>
            <w:top w:w="0" w:type="dxa"/>
            <w:left w:w="0" w:type="dxa"/>
            <w:bottom w:w="0" w:type="dxa"/>
            <w:right w:w="0" w:type="dxa"/>
          </w:tblCellMar>
          <w:tblPrExChange w:id="3246" w:author="ANA-AN00" w:date="2021-07-30T14:33:00Z">
            <w:tblPrEx>
              <w:tblCellMar>
                <w:top w:w="0" w:type="dxa"/>
                <w:left w:w="0" w:type="dxa"/>
                <w:bottom w:w="0" w:type="dxa"/>
                <w:right w:w="0" w:type="dxa"/>
              </w:tblCellMar>
            </w:tblPrEx>
          </w:tblPrExChange>
        </w:tblPrEx>
        <w:tc>
          <w:tcPr>
            <w:tcW w:w="4788" w:type="dxa"/>
            <w:tcPrChange w:id="3247" w:author="ANA-AN00" w:date="2021-07-30T14:33:00Z">
              <w:tcPr>
                <w:tcW w:w="4788" w:type="dxa"/>
                <w:vAlign w:val="top"/>
              </w:tcPr>
            </w:tcPrChange>
          </w:tcPr>
          <w:p w14:paraId="3F98ACD8" w14:textId="77777777" w:rsidR="00B62D5E" w:rsidRDefault="00B62D5E"/>
        </w:tc>
        <w:tc>
          <w:tcPr>
            <w:tcW w:w="798" w:type="dxa"/>
            <w:tcPrChange w:id="3248" w:author="ANA-AN00" w:date="2021-07-30T14:33:00Z">
              <w:tcPr>
                <w:tcW w:w="798" w:type="dxa"/>
                <w:vAlign w:val="top"/>
              </w:tcPr>
            </w:tcPrChange>
          </w:tcPr>
          <w:p w14:paraId="5F2BAC10" w14:textId="77777777" w:rsidR="00B62D5E" w:rsidRDefault="00FC177C">
            <w:r>
              <w:t>0</w:t>
            </w:r>
          </w:p>
        </w:tc>
        <w:tc>
          <w:tcPr>
            <w:tcW w:w="798" w:type="dxa"/>
            <w:tcPrChange w:id="3249" w:author="ANA-AN00" w:date="2021-07-30T14:33:00Z">
              <w:tcPr>
                <w:tcW w:w="798" w:type="dxa"/>
                <w:vAlign w:val="top"/>
              </w:tcPr>
            </w:tcPrChange>
          </w:tcPr>
          <w:p w14:paraId="2974DA99" w14:textId="77777777" w:rsidR="00B62D5E" w:rsidRDefault="00FC177C">
            <w:r>
              <w:t>20</w:t>
            </w:r>
          </w:p>
        </w:tc>
        <w:tc>
          <w:tcPr>
            <w:tcW w:w="798" w:type="dxa"/>
            <w:tcPrChange w:id="3250" w:author="ANA-AN00" w:date="2021-07-30T14:33:00Z">
              <w:tcPr>
                <w:tcW w:w="798" w:type="dxa"/>
                <w:vAlign w:val="top"/>
              </w:tcPr>
            </w:tcPrChange>
          </w:tcPr>
          <w:p w14:paraId="02F2F1EF" w14:textId="77777777" w:rsidR="00B62D5E" w:rsidRDefault="00FC177C">
            <w:r>
              <w:t>40</w:t>
            </w:r>
          </w:p>
        </w:tc>
        <w:tc>
          <w:tcPr>
            <w:tcW w:w="798" w:type="dxa"/>
            <w:tcPrChange w:id="3251" w:author="ANA-AN00" w:date="2021-07-30T14:33:00Z">
              <w:tcPr>
                <w:tcW w:w="798" w:type="dxa"/>
                <w:vAlign w:val="top"/>
              </w:tcPr>
            </w:tcPrChange>
          </w:tcPr>
          <w:p w14:paraId="3D3802D7" w14:textId="77777777" w:rsidR="00B62D5E" w:rsidRDefault="00FC177C">
            <w:r>
              <w:t>60</w:t>
            </w:r>
          </w:p>
        </w:tc>
        <w:tc>
          <w:tcPr>
            <w:tcW w:w="798" w:type="dxa"/>
            <w:tcPrChange w:id="3252" w:author="ANA-AN00" w:date="2021-07-30T14:33:00Z">
              <w:tcPr>
                <w:tcW w:w="798" w:type="dxa"/>
                <w:vAlign w:val="top"/>
              </w:tcPr>
            </w:tcPrChange>
          </w:tcPr>
          <w:p w14:paraId="28D1C19C" w14:textId="77777777" w:rsidR="00B62D5E" w:rsidRDefault="00FC177C">
            <w:r>
              <w:t>80</w:t>
            </w:r>
          </w:p>
        </w:tc>
        <w:tc>
          <w:tcPr>
            <w:tcW w:w="798" w:type="dxa"/>
            <w:tcPrChange w:id="3253" w:author="ANA-AN00" w:date="2021-07-30T14:33:00Z">
              <w:tcPr>
                <w:tcW w:w="798" w:type="dxa"/>
                <w:vAlign w:val="top"/>
              </w:tcPr>
            </w:tcPrChange>
          </w:tcPr>
          <w:p w14:paraId="11FD3D70" w14:textId="77777777" w:rsidR="00B62D5E" w:rsidRDefault="00FC177C">
            <w:r>
              <w:t>100</w:t>
            </w:r>
          </w:p>
        </w:tc>
      </w:tr>
    </w:tbl>
    <w:p w14:paraId="715F07C7" w14:textId="77777777" w:rsidR="00B62D5E" w:rsidRDefault="00B62D5E"/>
    <w:tbl>
      <w:tblPr>
        <w:tblStyle w:val="QStandardSliderTable"/>
        <w:tblW w:w="0" w:type="auto"/>
        <w:tblLook w:val="0460" w:firstRow="1" w:lastRow="1" w:firstColumn="0" w:lastColumn="0" w:noHBand="0" w:noVBand="1"/>
        <w:tblPrChange w:id="3254" w:author="ANA-AN00" w:date="2021-07-30T14:33:00Z">
          <w:tblPr>
            <w:tblStyle w:val="QStandardSliderTable0"/>
            <w:tblW w:w="9576" w:type="auto"/>
            <w:tblLook w:val="07E0" w:firstRow="1" w:lastRow="1" w:firstColumn="1" w:lastColumn="1" w:noHBand="1" w:noVBand="1"/>
          </w:tblPr>
        </w:tblPrChange>
      </w:tblPr>
      <w:tblGrid>
        <w:gridCol w:w="3853"/>
        <w:gridCol w:w="4453"/>
        <w:tblGridChange w:id="3255">
          <w:tblGrid>
            <w:gridCol w:w="4788"/>
            <w:gridCol w:w="4788"/>
          </w:tblGrid>
        </w:tblGridChange>
      </w:tblGrid>
      <w:tr w:rsidR="00B62D5E" w14:paraId="643139D7" w14:textId="77777777" w:rsidTr="00B62D5E">
        <w:tc>
          <w:tcPr>
            <w:tcW w:w="4788" w:type="dxa"/>
            <w:tcPrChange w:id="3256" w:author="ANA-AN00" w:date="2021-07-30T14:33:00Z">
              <w:tcPr>
                <w:tcW w:w="4788" w:type="dxa"/>
                <w:tcBorders>
                  <w:right w:val="single" w:sz="4" w:space="0" w:color="CCCCCC"/>
                </w:tcBorders>
              </w:tcPr>
            </w:tcPrChange>
          </w:tcPr>
          <w:p w14:paraId="65BA4298" w14:textId="77777777" w:rsidR="00B62D5E" w:rsidRDefault="00FC177C">
            <w:pPr>
              <w:keepNext/>
            </w:pPr>
            <w:r>
              <w:t>捐款金额（以人民币为单位）</w:t>
            </w:r>
            <w:r>
              <w:t xml:space="preserve"> ()</w:t>
            </w:r>
          </w:p>
        </w:tc>
        <w:tc>
          <w:tcPr>
            <w:tcW w:w="4788" w:type="dxa"/>
            <w:tcPrChange w:id="3257" w:author="ANA-AN00" w:date="2021-07-30T14:33:00Z">
              <w:tcPr>
                <w:tcW w:w="4788" w:type="dxa"/>
              </w:tcPr>
            </w:tcPrChange>
          </w:tcPr>
          <w:p w14:paraId="3599B13D" w14:textId="5EA7D277" w:rsidR="00B62D5E" w:rsidRDefault="00FC177C">
            <w:pPr>
              <w:keepNext/>
            </w:pPr>
            <w:del w:id="3258" w:author="ANA-AN00" w:date="2021-07-30T14:33:00Z">
              <w:r>
                <w:rPr>
                  <w:noProof/>
                </w:rPr>
                <w:drawing>
                  <wp:inline distT="0" distB="0" distL="0" distR="0" wp14:anchorId="67420940" wp14:editId="6B69DD46">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9"/>
                            <a:stretch>
                              <a:fillRect/>
                            </a:stretch>
                          </pic:blipFill>
                          <pic:spPr>
                            <a:xfrm>
                              <a:off x="0" y="0"/>
                              <a:ext cx="1905000" cy="304800"/>
                            </a:xfrm>
                            <a:prstGeom prst="rect">
                              <a:avLst/>
                            </a:prstGeom>
                          </pic:spPr>
                        </pic:pic>
                      </a:graphicData>
                    </a:graphic>
                  </wp:inline>
                </w:drawing>
              </w:r>
            </w:del>
            <w:ins w:id="3259" w:author="ANA-AN00" w:date="2021-07-30T14:33:00Z">
              <w:r>
                <w:rPr>
                  <w:noProof/>
                </w:rPr>
                <w:drawing>
                  <wp:inline distT="0" distB="0" distL="0" distR="0">
                    <wp:extent cx="1904999" cy="304800"/>
                    <wp:effectExtent l="0" t="0" r="0" b="0"/>
                    <wp:docPr id="1043" name="WordSliderHorizon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9" cstate="print"/>
                            <a:srcRect/>
                            <a:stretch/>
                          </pic:blipFill>
                          <pic:spPr>
                            <a:xfrm>
                              <a:off x="0" y="0"/>
                              <a:ext cx="1904999" cy="304800"/>
                            </a:xfrm>
                            <a:prstGeom prst="rect">
                              <a:avLst/>
                            </a:prstGeom>
                          </pic:spPr>
                        </pic:pic>
                      </a:graphicData>
                    </a:graphic>
                  </wp:inline>
                </w:drawing>
              </w:r>
            </w:ins>
          </w:p>
        </w:tc>
      </w:tr>
    </w:tbl>
    <w:p w14:paraId="4F84CE49" w14:textId="77777777" w:rsidR="00B62D5E" w:rsidRDefault="00B62D5E"/>
    <w:p w14:paraId="34EAB6EA" w14:textId="77777777" w:rsidR="00B62D5E" w:rsidRDefault="00B62D5E"/>
    <w:p w14:paraId="2B77F42B" w14:textId="77777777" w:rsidR="00B62D5E" w:rsidRDefault="00FC177C">
      <w:pPr>
        <w:pStyle w:val="BlockEndLabel"/>
      </w:pPr>
      <w:r>
        <w:t>End of Block: Donation</w:t>
      </w:r>
    </w:p>
    <w:p w14:paraId="33DEE233" w14:textId="77777777" w:rsidR="00B62D5E" w:rsidRDefault="00B62D5E">
      <w:pPr>
        <w:pStyle w:val="BlockSeparator"/>
      </w:pPr>
    </w:p>
    <w:p w14:paraId="08988A6F" w14:textId="77777777" w:rsidR="00B62D5E" w:rsidRDefault="00FC177C">
      <w:pPr>
        <w:pStyle w:val="BlockStartLabel"/>
      </w:pPr>
      <w:r>
        <w:t>Start of Block: International burden-sharing</w:t>
      </w:r>
    </w:p>
    <w:p w14:paraId="5F0377E0" w14:textId="77777777" w:rsidR="00B62D5E" w:rsidRDefault="00B62D5E"/>
    <w:p w14:paraId="231AA504" w14:textId="77777777" w:rsidR="00B62D5E" w:rsidRDefault="00FC177C">
      <w:pPr>
        <w:keepNext/>
      </w:pPr>
      <w:r>
        <w:lastRenderedPageBreak/>
        <w:t>Q20.1 Timing</w:t>
      </w:r>
    </w:p>
    <w:p w14:paraId="50395FB9" w14:textId="77777777" w:rsidR="00B62D5E" w:rsidRDefault="00FC177C">
      <w:pPr>
        <w:pStyle w:val="ListParagraph"/>
        <w:keepNext/>
        <w:ind w:left="0"/>
      </w:pPr>
      <w:r>
        <w:t>First Click  (1)</w:t>
      </w:r>
    </w:p>
    <w:p w14:paraId="441A0ACF" w14:textId="77777777" w:rsidR="00B62D5E" w:rsidRDefault="00FC177C">
      <w:pPr>
        <w:pStyle w:val="ListParagraph"/>
        <w:keepNext/>
        <w:ind w:left="0"/>
      </w:pPr>
      <w:r>
        <w:t>Last Click  (2)</w:t>
      </w:r>
    </w:p>
    <w:p w14:paraId="361D6F6E" w14:textId="77777777" w:rsidR="00B62D5E" w:rsidRDefault="00FC177C">
      <w:pPr>
        <w:pStyle w:val="ListParagraph"/>
        <w:keepNext/>
        <w:ind w:left="0"/>
      </w:pPr>
      <w:r>
        <w:t>Page Submit  (3)</w:t>
      </w:r>
    </w:p>
    <w:p w14:paraId="2248ACB3" w14:textId="77777777" w:rsidR="00B62D5E" w:rsidRDefault="00FC177C">
      <w:pPr>
        <w:pStyle w:val="ListParagraph"/>
        <w:keepNext/>
        <w:ind w:left="0"/>
      </w:pPr>
      <w:r>
        <w:t>Click Count  (4)</w:t>
      </w:r>
    </w:p>
    <w:p w14:paraId="59160B6B" w14:textId="77777777" w:rsidR="00B62D5E" w:rsidRDefault="00B62D5E"/>
    <w:p w14:paraId="3DC0F125" w14:textId="77777777" w:rsidR="00B62D5E" w:rsidRDefault="00FC177C">
      <w:pPr>
        <w:keepNext/>
      </w:pPr>
      <w:r>
        <w:t>Q20.1 Timing</w:t>
      </w:r>
    </w:p>
    <w:p w14:paraId="2DEFFA26" w14:textId="77777777" w:rsidR="00B62D5E" w:rsidRDefault="00FC177C">
      <w:pPr>
        <w:pStyle w:val="ListParagraph"/>
        <w:keepNext/>
        <w:ind w:left="0"/>
      </w:pPr>
      <w:r>
        <w:t>First Click  (1)</w:t>
      </w:r>
    </w:p>
    <w:p w14:paraId="6A5C583F" w14:textId="77777777" w:rsidR="00B62D5E" w:rsidRDefault="00FC177C">
      <w:pPr>
        <w:pStyle w:val="ListParagraph"/>
        <w:keepNext/>
        <w:ind w:left="0"/>
      </w:pPr>
      <w:r>
        <w:t>Last Click  (2)</w:t>
      </w:r>
    </w:p>
    <w:p w14:paraId="73B25DEC" w14:textId="77777777" w:rsidR="00B62D5E" w:rsidRDefault="00FC177C">
      <w:pPr>
        <w:pStyle w:val="ListParagraph"/>
        <w:keepNext/>
        <w:ind w:left="0"/>
      </w:pPr>
      <w:r>
        <w:t>Page Submit  (3)</w:t>
      </w:r>
    </w:p>
    <w:p w14:paraId="1CCA1C4D" w14:textId="77777777" w:rsidR="00B62D5E" w:rsidRDefault="00FC177C">
      <w:pPr>
        <w:pStyle w:val="ListParagraph"/>
        <w:keepNext/>
        <w:ind w:left="0"/>
      </w:pPr>
      <w:r>
        <w:t>Click Count  (4)</w:t>
      </w:r>
    </w:p>
    <w:p w14:paraId="10AC694D" w14:textId="77777777" w:rsidR="00B62D5E" w:rsidRDefault="00B62D5E"/>
    <w:p w14:paraId="415072B5" w14:textId="77777777" w:rsidR="00B62D5E" w:rsidRDefault="00B62D5E">
      <w:pPr>
        <w:pStyle w:val="QuestionSeparator"/>
      </w:pPr>
    </w:p>
    <w:p w14:paraId="464D6B63" w14:textId="77777777" w:rsidR="00B62D5E" w:rsidRDefault="00B62D5E"/>
    <w:p w14:paraId="231D8271" w14:textId="77777777" w:rsidR="00B62D5E" w:rsidRDefault="00FC177C">
      <w:pPr>
        <w:keepNext/>
      </w:pPr>
      <w:r>
        <w:t>Q20.2 At which level(s) do you think public policies to tackle climate change need to be put in place? (Multiple answers are possible)</w:t>
      </w:r>
    </w:p>
    <w:p w14:paraId="3E21FBD9" w14:textId="77777777" w:rsidR="00B62D5E" w:rsidRDefault="00FC177C">
      <w:pPr>
        <w:pStyle w:val="ListParagraph"/>
        <w:keepNext/>
        <w:numPr>
          <w:ilvl w:val="0"/>
          <w:numId w:val="4"/>
        </w:numPr>
        <w:pPrChange w:id="3260" w:author="ANA-AN00" w:date="2021-07-30T14:33:00Z">
          <w:pPr>
            <w:pStyle w:val="ListParagraph"/>
            <w:keepNext/>
            <w:numPr>
              <w:numId w:val="5"/>
            </w:numPr>
            <w:spacing w:before="120" w:line="240" w:lineRule="auto"/>
            <w:ind w:left="360"/>
          </w:pPr>
        </w:pPrChange>
      </w:pPr>
      <w:r>
        <w:t xml:space="preserve">Global  (4) </w:t>
      </w:r>
    </w:p>
    <w:p w14:paraId="38C782A8" w14:textId="77777777" w:rsidR="00B62D5E" w:rsidRDefault="00FC177C">
      <w:pPr>
        <w:pStyle w:val="ListParagraph"/>
        <w:keepNext/>
        <w:numPr>
          <w:ilvl w:val="0"/>
          <w:numId w:val="4"/>
        </w:numPr>
        <w:pPrChange w:id="3261" w:author="ANA-AN00" w:date="2021-07-30T14:33:00Z">
          <w:pPr>
            <w:pStyle w:val="ListParagraph"/>
            <w:keepNext/>
            <w:numPr>
              <w:numId w:val="5"/>
            </w:numPr>
            <w:spacing w:before="120" w:line="240" w:lineRule="auto"/>
            <w:ind w:left="360"/>
          </w:pPr>
        </w:pPrChange>
      </w:pPr>
      <w:r>
        <w:t xml:space="preserve">European  (3) </w:t>
      </w:r>
    </w:p>
    <w:p w14:paraId="58EC442A" w14:textId="77777777" w:rsidR="00B62D5E" w:rsidRDefault="00FC177C">
      <w:pPr>
        <w:pStyle w:val="ListParagraph"/>
        <w:keepNext/>
        <w:numPr>
          <w:ilvl w:val="0"/>
          <w:numId w:val="4"/>
        </w:numPr>
        <w:pPrChange w:id="3262" w:author="ANA-AN00" w:date="2021-07-30T14:33:00Z">
          <w:pPr>
            <w:pStyle w:val="ListParagraph"/>
            <w:keepNext/>
            <w:numPr>
              <w:numId w:val="5"/>
            </w:numPr>
            <w:spacing w:before="120" w:line="240" w:lineRule="auto"/>
            <w:ind w:left="360"/>
          </w:pPr>
        </w:pPrChange>
      </w:pPr>
      <w:r>
        <w:t xml:space="preserve">National  (2) </w:t>
      </w:r>
    </w:p>
    <w:p w14:paraId="7AFFF6FD" w14:textId="77777777" w:rsidR="00B62D5E" w:rsidRDefault="00FC177C">
      <w:pPr>
        <w:pStyle w:val="ListParagraph"/>
        <w:keepNext/>
        <w:numPr>
          <w:ilvl w:val="0"/>
          <w:numId w:val="4"/>
        </w:numPr>
        <w:pPrChange w:id="3263" w:author="ANA-AN00" w:date="2021-07-30T14:33:00Z">
          <w:pPr>
            <w:pStyle w:val="ListParagraph"/>
            <w:keepNext/>
            <w:numPr>
              <w:numId w:val="5"/>
            </w:numPr>
            <w:spacing w:before="120" w:line="240" w:lineRule="auto"/>
            <w:ind w:left="360"/>
          </w:pPr>
        </w:pPrChange>
      </w:pPr>
      <w:r>
        <w:t xml:space="preserve">Local  (1) </w:t>
      </w:r>
    </w:p>
    <w:p w14:paraId="48B35227" w14:textId="77777777" w:rsidR="00B62D5E" w:rsidRDefault="00B62D5E"/>
    <w:p w14:paraId="226380F4" w14:textId="77777777" w:rsidR="00B62D5E" w:rsidRDefault="00FC177C">
      <w:pPr>
        <w:keepNext/>
      </w:pPr>
      <w:r>
        <w:t xml:space="preserve">Q20.2 </w:t>
      </w:r>
      <w:r>
        <w:t>你认为应对气候变化的公共政策需要在哪个层面上实施？（可多选）</w:t>
      </w:r>
    </w:p>
    <w:p w14:paraId="5E56E1DD" w14:textId="77777777" w:rsidR="00B62D5E" w:rsidRDefault="00FC177C">
      <w:pPr>
        <w:pStyle w:val="ListParagraph"/>
        <w:keepNext/>
        <w:numPr>
          <w:ilvl w:val="0"/>
          <w:numId w:val="4"/>
        </w:numPr>
        <w:pPrChange w:id="3264" w:author="ANA-AN00" w:date="2021-07-30T14:33:00Z">
          <w:pPr>
            <w:pStyle w:val="ListParagraph"/>
            <w:keepNext/>
            <w:numPr>
              <w:numId w:val="5"/>
            </w:numPr>
            <w:spacing w:before="120" w:line="240" w:lineRule="auto"/>
            <w:ind w:left="360"/>
          </w:pPr>
        </w:pPrChange>
      </w:pPr>
      <w:r>
        <w:t>全球</w:t>
      </w:r>
      <w:r>
        <w:t xml:space="preserve">  (4) </w:t>
      </w:r>
    </w:p>
    <w:p w14:paraId="4623B13A" w14:textId="77777777" w:rsidR="00B62D5E" w:rsidRDefault="00FC177C">
      <w:pPr>
        <w:pStyle w:val="ListParagraph"/>
        <w:keepNext/>
        <w:numPr>
          <w:ilvl w:val="0"/>
          <w:numId w:val="4"/>
        </w:numPr>
        <w:pPrChange w:id="3265" w:author="ANA-AN00" w:date="2021-07-30T14:33:00Z">
          <w:pPr>
            <w:pStyle w:val="ListParagraph"/>
            <w:keepNext/>
            <w:numPr>
              <w:numId w:val="5"/>
            </w:numPr>
            <w:spacing w:before="120" w:line="240" w:lineRule="auto"/>
            <w:ind w:left="360"/>
          </w:pPr>
        </w:pPrChange>
      </w:pPr>
      <w:r>
        <w:t>全国</w:t>
      </w:r>
      <w:r>
        <w:t xml:space="preserve">  (3) </w:t>
      </w:r>
    </w:p>
    <w:p w14:paraId="6252E505" w14:textId="77777777" w:rsidR="00B62D5E" w:rsidRDefault="00FC177C">
      <w:pPr>
        <w:pStyle w:val="ListParagraph"/>
        <w:keepNext/>
        <w:numPr>
          <w:ilvl w:val="0"/>
          <w:numId w:val="4"/>
        </w:numPr>
        <w:pPrChange w:id="3266" w:author="ANA-AN00" w:date="2021-07-30T14:33:00Z">
          <w:pPr>
            <w:pStyle w:val="ListParagraph"/>
            <w:keepNext/>
            <w:numPr>
              <w:numId w:val="5"/>
            </w:numPr>
            <w:spacing w:before="120" w:line="240" w:lineRule="auto"/>
            <w:ind w:left="360"/>
          </w:pPr>
        </w:pPrChange>
      </w:pPr>
      <w:r>
        <w:t>全省</w:t>
      </w:r>
      <w:r>
        <w:t xml:space="preserve">  (2) </w:t>
      </w:r>
    </w:p>
    <w:p w14:paraId="2128E0B0" w14:textId="77777777" w:rsidR="00B62D5E" w:rsidRDefault="00FC177C">
      <w:pPr>
        <w:pStyle w:val="ListParagraph"/>
        <w:keepNext/>
        <w:numPr>
          <w:ilvl w:val="0"/>
          <w:numId w:val="4"/>
        </w:numPr>
        <w:pPrChange w:id="3267" w:author="ANA-AN00" w:date="2021-07-30T14:33:00Z">
          <w:pPr>
            <w:pStyle w:val="ListParagraph"/>
            <w:keepNext/>
            <w:numPr>
              <w:numId w:val="5"/>
            </w:numPr>
            <w:spacing w:before="120" w:line="240" w:lineRule="auto"/>
            <w:ind w:left="360"/>
          </w:pPr>
        </w:pPrChange>
      </w:pPr>
      <w:r>
        <w:t>本地</w:t>
      </w:r>
      <w:r>
        <w:t xml:space="preserve">  (1) </w:t>
      </w:r>
    </w:p>
    <w:p w14:paraId="38407AAF" w14:textId="77777777" w:rsidR="00B62D5E" w:rsidRDefault="00B62D5E"/>
    <w:p w14:paraId="1CAF4EA3" w14:textId="77777777" w:rsidR="00B62D5E" w:rsidRDefault="00B62D5E">
      <w:pPr>
        <w:pStyle w:val="QuestionSeparator"/>
      </w:pPr>
    </w:p>
    <w:p w14:paraId="0C688C80" w14:textId="77777777" w:rsidR="00B62D5E" w:rsidRDefault="00B62D5E"/>
    <w:p w14:paraId="21E2B057" w14:textId="77777777" w:rsidR="00B62D5E" w:rsidRDefault="00FC177C">
      <w:pPr>
        <w:keepNext/>
      </w:pPr>
      <w:r>
        <w:lastRenderedPageBreak/>
        <w:t>Q20.3 Do you agree or disagree with the following statement: "[Country] should take measures to fight climate change."</w:t>
      </w:r>
    </w:p>
    <w:p w14:paraId="1093C908" w14:textId="77777777" w:rsidR="00B62D5E" w:rsidRDefault="00FC177C">
      <w:pPr>
        <w:pStyle w:val="ListParagraph"/>
        <w:keepNext/>
        <w:numPr>
          <w:ilvl w:val="0"/>
          <w:numId w:val="3"/>
        </w:numPr>
        <w:pPrChange w:id="3268" w:author="ANA-AN00" w:date="2021-07-30T14:33:00Z">
          <w:pPr>
            <w:pStyle w:val="ListParagraph"/>
            <w:keepNext/>
            <w:numPr>
              <w:numId w:val="6"/>
            </w:numPr>
            <w:spacing w:before="120" w:line="240" w:lineRule="auto"/>
            <w:ind w:left="360"/>
          </w:pPr>
        </w:pPrChange>
      </w:pPr>
      <w:r>
        <w:t xml:space="preserve">Strongly disagree  (0) </w:t>
      </w:r>
    </w:p>
    <w:p w14:paraId="10940011" w14:textId="77777777" w:rsidR="00B62D5E" w:rsidRDefault="00FC177C">
      <w:pPr>
        <w:pStyle w:val="ListParagraph"/>
        <w:keepNext/>
        <w:numPr>
          <w:ilvl w:val="0"/>
          <w:numId w:val="3"/>
        </w:numPr>
        <w:pPrChange w:id="3269" w:author="ANA-AN00" w:date="2021-07-30T14:33:00Z">
          <w:pPr>
            <w:pStyle w:val="ListParagraph"/>
            <w:keepNext/>
            <w:numPr>
              <w:numId w:val="6"/>
            </w:numPr>
            <w:spacing w:before="120" w:line="240" w:lineRule="auto"/>
            <w:ind w:left="360"/>
          </w:pPr>
        </w:pPrChange>
      </w:pPr>
      <w:r>
        <w:t xml:space="preserve">Somewhat disagree  (1) </w:t>
      </w:r>
    </w:p>
    <w:p w14:paraId="18D33C95" w14:textId="77777777" w:rsidR="00B62D5E" w:rsidRDefault="00FC177C">
      <w:pPr>
        <w:pStyle w:val="ListParagraph"/>
        <w:keepNext/>
        <w:numPr>
          <w:ilvl w:val="0"/>
          <w:numId w:val="3"/>
        </w:numPr>
        <w:pPrChange w:id="3270" w:author="ANA-AN00" w:date="2021-07-30T14:33:00Z">
          <w:pPr>
            <w:pStyle w:val="ListParagraph"/>
            <w:keepNext/>
            <w:numPr>
              <w:numId w:val="6"/>
            </w:numPr>
            <w:spacing w:before="120" w:line="240" w:lineRule="auto"/>
            <w:ind w:left="360"/>
          </w:pPr>
        </w:pPrChange>
      </w:pPr>
      <w:r>
        <w:t>Neither agree nor d</w:t>
      </w:r>
      <w:r>
        <w:t xml:space="preserve">isagree  (2) </w:t>
      </w:r>
    </w:p>
    <w:p w14:paraId="7AC7E0A4" w14:textId="77777777" w:rsidR="00B62D5E" w:rsidRDefault="00FC177C">
      <w:pPr>
        <w:pStyle w:val="ListParagraph"/>
        <w:keepNext/>
        <w:numPr>
          <w:ilvl w:val="0"/>
          <w:numId w:val="3"/>
        </w:numPr>
        <w:pPrChange w:id="3271" w:author="ANA-AN00" w:date="2021-07-30T14:33:00Z">
          <w:pPr>
            <w:pStyle w:val="ListParagraph"/>
            <w:keepNext/>
            <w:numPr>
              <w:numId w:val="6"/>
            </w:numPr>
            <w:spacing w:before="120" w:line="240" w:lineRule="auto"/>
            <w:ind w:left="360"/>
          </w:pPr>
        </w:pPrChange>
      </w:pPr>
      <w:r>
        <w:t xml:space="preserve">Somewhat agree  (3) </w:t>
      </w:r>
    </w:p>
    <w:p w14:paraId="6101DC7A" w14:textId="77777777" w:rsidR="00B62D5E" w:rsidRDefault="00FC177C">
      <w:pPr>
        <w:pStyle w:val="ListParagraph"/>
        <w:keepNext/>
        <w:numPr>
          <w:ilvl w:val="0"/>
          <w:numId w:val="3"/>
        </w:numPr>
        <w:pPrChange w:id="3272" w:author="ANA-AN00" w:date="2021-07-30T14:33:00Z">
          <w:pPr>
            <w:pStyle w:val="ListParagraph"/>
            <w:keepNext/>
            <w:numPr>
              <w:numId w:val="6"/>
            </w:numPr>
            <w:spacing w:before="120" w:line="240" w:lineRule="auto"/>
            <w:ind w:left="360"/>
          </w:pPr>
        </w:pPrChange>
      </w:pPr>
      <w:r>
        <w:t xml:space="preserve">Strongly agree  (4) </w:t>
      </w:r>
    </w:p>
    <w:p w14:paraId="1F74198D" w14:textId="77777777" w:rsidR="00B62D5E" w:rsidRDefault="00B62D5E"/>
    <w:p w14:paraId="4404F8E9" w14:textId="77777777" w:rsidR="00B62D5E" w:rsidRDefault="00FC177C">
      <w:pPr>
        <w:keepNext/>
      </w:pPr>
      <w:r>
        <w:t xml:space="preserve">Q20.3 </w:t>
      </w:r>
      <w:r>
        <w:t>您是否认同以下说法：</w:t>
      </w:r>
      <w:r>
        <w:t>“</w:t>
      </w:r>
      <w:r>
        <w:t>中国应采取措施应对气候变化</w:t>
      </w:r>
      <w:r>
        <w:t>”</w:t>
      </w:r>
      <w:r>
        <w:t>？</w:t>
      </w:r>
    </w:p>
    <w:p w14:paraId="0DCDCF73" w14:textId="77777777" w:rsidR="00B62D5E" w:rsidRDefault="00FC177C">
      <w:pPr>
        <w:pStyle w:val="ListParagraph"/>
        <w:keepNext/>
        <w:numPr>
          <w:ilvl w:val="0"/>
          <w:numId w:val="3"/>
        </w:numPr>
        <w:pPrChange w:id="3273" w:author="ANA-AN00" w:date="2021-07-30T14:33:00Z">
          <w:pPr>
            <w:pStyle w:val="ListParagraph"/>
            <w:keepNext/>
            <w:numPr>
              <w:numId w:val="6"/>
            </w:numPr>
            <w:spacing w:before="120" w:line="240" w:lineRule="auto"/>
            <w:ind w:left="360"/>
          </w:pPr>
        </w:pPrChange>
      </w:pPr>
      <w:r>
        <w:t>非常不同意</w:t>
      </w:r>
      <w:r>
        <w:t xml:space="preserve">  (0) </w:t>
      </w:r>
    </w:p>
    <w:p w14:paraId="2B9C2939" w14:textId="77777777" w:rsidR="00B62D5E" w:rsidRDefault="00FC177C">
      <w:pPr>
        <w:pStyle w:val="ListParagraph"/>
        <w:keepNext/>
        <w:numPr>
          <w:ilvl w:val="0"/>
          <w:numId w:val="3"/>
        </w:numPr>
        <w:pPrChange w:id="3274" w:author="ANA-AN00" w:date="2021-07-30T14:33:00Z">
          <w:pPr>
            <w:pStyle w:val="ListParagraph"/>
            <w:keepNext/>
            <w:numPr>
              <w:numId w:val="6"/>
            </w:numPr>
            <w:spacing w:before="120" w:line="240" w:lineRule="auto"/>
            <w:ind w:left="360"/>
          </w:pPr>
        </w:pPrChange>
      </w:pPr>
      <w:r>
        <w:t>不太同意</w:t>
      </w:r>
      <w:r>
        <w:t xml:space="preserve">  (1) </w:t>
      </w:r>
    </w:p>
    <w:p w14:paraId="20E63D43" w14:textId="77777777" w:rsidR="00B62D5E" w:rsidRDefault="00FC177C">
      <w:pPr>
        <w:pStyle w:val="ListParagraph"/>
        <w:keepNext/>
        <w:numPr>
          <w:ilvl w:val="0"/>
          <w:numId w:val="3"/>
        </w:numPr>
        <w:pPrChange w:id="3275" w:author="ANA-AN00" w:date="2021-07-30T14:33:00Z">
          <w:pPr>
            <w:pStyle w:val="ListParagraph"/>
            <w:keepNext/>
            <w:numPr>
              <w:numId w:val="6"/>
            </w:numPr>
            <w:spacing w:before="120" w:line="240" w:lineRule="auto"/>
            <w:ind w:left="360"/>
          </w:pPr>
        </w:pPrChange>
      </w:pPr>
      <w:r>
        <w:t>既不同意也不反对</w:t>
      </w:r>
      <w:r>
        <w:t xml:space="preserve">  (2) </w:t>
      </w:r>
    </w:p>
    <w:p w14:paraId="3BC8E6BE" w14:textId="77777777" w:rsidR="00B62D5E" w:rsidRDefault="00FC177C">
      <w:pPr>
        <w:pStyle w:val="ListParagraph"/>
        <w:keepNext/>
        <w:numPr>
          <w:ilvl w:val="0"/>
          <w:numId w:val="3"/>
        </w:numPr>
        <w:pPrChange w:id="3276" w:author="ANA-AN00" w:date="2021-07-30T14:33:00Z">
          <w:pPr>
            <w:pStyle w:val="ListParagraph"/>
            <w:keepNext/>
            <w:numPr>
              <w:numId w:val="6"/>
            </w:numPr>
            <w:spacing w:before="120" w:line="240" w:lineRule="auto"/>
            <w:ind w:left="360"/>
          </w:pPr>
        </w:pPrChange>
      </w:pPr>
      <w:r>
        <w:t>有点同意</w:t>
      </w:r>
      <w:r>
        <w:t xml:space="preserve">  (3) </w:t>
      </w:r>
    </w:p>
    <w:p w14:paraId="2548D1BB" w14:textId="77777777" w:rsidR="00B62D5E" w:rsidRDefault="00FC177C">
      <w:pPr>
        <w:pStyle w:val="ListParagraph"/>
        <w:keepNext/>
        <w:numPr>
          <w:ilvl w:val="0"/>
          <w:numId w:val="3"/>
        </w:numPr>
        <w:pPrChange w:id="3277" w:author="ANA-AN00" w:date="2021-07-30T14:33:00Z">
          <w:pPr>
            <w:pStyle w:val="ListParagraph"/>
            <w:keepNext/>
            <w:numPr>
              <w:numId w:val="6"/>
            </w:numPr>
            <w:spacing w:before="120" w:line="240" w:lineRule="auto"/>
            <w:ind w:left="360"/>
          </w:pPr>
        </w:pPrChange>
      </w:pPr>
      <w:r>
        <w:t>非常同意</w:t>
      </w:r>
      <w:r>
        <w:t xml:space="preserve">  (4) </w:t>
      </w:r>
    </w:p>
    <w:p w14:paraId="75A2AA14" w14:textId="77777777" w:rsidR="00B62D5E" w:rsidRDefault="00B62D5E"/>
    <w:p w14:paraId="7C63B57A" w14:textId="77777777" w:rsidR="00B62D5E" w:rsidRDefault="00B62D5E">
      <w:pPr>
        <w:pStyle w:val="QuestionSeparator"/>
      </w:pPr>
    </w:p>
    <w:p w14:paraId="1835FF09" w14:textId="77777777" w:rsidR="00B62D5E" w:rsidRDefault="00B62D5E"/>
    <w:p w14:paraId="6A85BD88" w14:textId="77777777" w:rsidR="00B62D5E" w:rsidRDefault="00FC177C">
      <w:pPr>
        <w:keepNext/>
      </w:pPr>
      <w:r>
        <w:t>Q20.4 How should [Country] climate policies depend on what other countries do?</w:t>
      </w:r>
    </w:p>
    <w:tbl>
      <w:tblPr>
        <w:tblStyle w:val="QQuestionTable"/>
        <w:tblW w:w="0" w:type="auto"/>
        <w:tblLook w:val="0460" w:firstRow="1" w:lastRow="1" w:firstColumn="0" w:lastColumn="0" w:noHBand="0" w:noVBand="1"/>
        <w:tblPrChange w:id="3278" w:author="ANA-AN00" w:date="2021-07-30T14:33:00Z">
          <w:tblPr>
            <w:tblStyle w:val="QQuestionTable0"/>
            <w:tblW w:w="9576" w:type="auto"/>
            <w:tblLook w:val="07E0" w:firstRow="1" w:lastRow="1" w:firstColumn="1" w:lastColumn="1" w:noHBand="1" w:noVBand="1"/>
          </w:tblPr>
        </w:tblPrChange>
      </w:tblPr>
      <w:tblGrid>
        <w:gridCol w:w="1467"/>
        <w:gridCol w:w="1371"/>
        <w:gridCol w:w="1352"/>
        <w:gridCol w:w="1382"/>
        <w:gridCol w:w="1362"/>
        <w:gridCol w:w="1372"/>
        <w:tblGridChange w:id="3279">
          <w:tblGrid>
            <w:gridCol w:w="1596"/>
            <w:gridCol w:w="1596"/>
            <w:gridCol w:w="1596"/>
            <w:gridCol w:w="1596"/>
            <w:gridCol w:w="1596"/>
            <w:gridCol w:w="1596"/>
          </w:tblGrid>
        </w:tblGridChange>
      </w:tblGrid>
      <w:tr w:rsidR="00B62D5E" w14:paraId="41E7D2ED"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3280" w:author="ANA-AN00" w:date="2021-07-30T14:33:00Z">
              <w:tcPr>
                <w:tcW w:w="1596" w:type="dxa"/>
                <w:tcBorders>
                  <w:right w:val="single" w:sz="4" w:space="0" w:color="BFBFBF"/>
                </w:tcBorders>
              </w:tcPr>
            </w:tcPrChange>
          </w:tcPr>
          <w:p w14:paraId="27C4EC44"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3281" w:author="ANA-AN00" w:date="2021-07-30T14:33:00Z">
              <w:tcPr>
                <w:tcW w:w="1596" w:type="dxa"/>
              </w:tcPr>
            </w:tcPrChange>
          </w:tcPr>
          <w:p w14:paraId="48A8A8B8" w14:textId="77777777" w:rsidR="00B62D5E" w:rsidRDefault="00FC177C">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Change w:id="3282" w:author="ANA-AN00" w:date="2021-07-30T14:33:00Z">
              <w:tcPr>
                <w:tcW w:w="1596" w:type="dxa"/>
              </w:tcPr>
            </w:tcPrChange>
          </w:tcPr>
          <w:p w14:paraId="095D87A5" w14:textId="77777777" w:rsidR="00B62D5E" w:rsidRDefault="00FC177C">
            <w:pPr>
              <w:cnfStyle w:val="100000000000" w:firstRow="1" w:lastRow="0" w:firstColumn="0" w:lastColumn="0" w:oddVBand="0" w:evenVBand="0" w:oddHBand="0" w:evenHBand="0" w:firstRowFirstColumn="0" w:firstRowLastColumn="0" w:lastRowFirstColumn="0" w:lastRowLastColumn="0"/>
            </w:pPr>
            <w:r>
              <w:t>Less (2)</w:t>
            </w:r>
          </w:p>
        </w:tc>
        <w:tc>
          <w:tcPr>
            <w:tcW w:w="1596" w:type="dxa"/>
            <w:tcPrChange w:id="3283" w:author="ANA-AN00" w:date="2021-07-30T14:33:00Z">
              <w:tcPr>
                <w:tcW w:w="1596" w:type="dxa"/>
              </w:tcPr>
            </w:tcPrChange>
          </w:tcPr>
          <w:p w14:paraId="64296E86" w14:textId="77777777" w:rsidR="00B62D5E" w:rsidRDefault="00FC177C">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Change w:id="3284" w:author="ANA-AN00" w:date="2021-07-30T14:33:00Z">
              <w:tcPr>
                <w:tcW w:w="1596" w:type="dxa"/>
              </w:tcPr>
            </w:tcPrChange>
          </w:tcPr>
          <w:p w14:paraId="2482039E" w14:textId="77777777" w:rsidR="00B62D5E" w:rsidRDefault="00FC177C">
            <w:pPr>
              <w:cnfStyle w:val="100000000000" w:firstRow="1" w:lastRow="0" w:firstColumn="0" w:lastColumn="0" w:oddVBand="0" w:evenVBand="0" w:oddHBand="0" w:evenHBand="0" w:firstRowFirstColumn="0" w:firstRowLastColumn="0" w:lastRowFirstColumn="0" w:lastRowLastColumn="0"/>
            </w:pPr>
            <w:r>
              <w:t>More (4)</w:t>
            </w:r>
          </w:p>
        </w:tc>
        <w:tc>
          <w:tcPr>
            <w:tcW w:w="1596" w:type="dxa"/>
            <w:tcPrChange w:id="3285" w:author="ANA-AN00" w:date="2021-07-30T14:33:00Z">
              <w:tcPr>
                <w:tcW w:w="1596" w:type="dxa"/>
              </w:tcPr>
            </w:tcPrChange>
          </w:tcPr>
          <w:p w14:paraId="2AD17E52" w14:textId="77777777" w:rsidR="00B62D5E" w:rsidRDefault="00FC177C">
            <w:pPr>
              <w:cnfStyle w:val="100000000000" w:firstRow="1" w:lastRow="0" w:firstColumn="0" w:lastColumn="0" w:oddVBand="0" w:evenVBand="0" w:oddHBand="0" w:evenHBand="0" w:firstRowFirstColumn="0" w:firstRowLastColumn="0" w:lastRowFirstColumn="0" w:lastRowLastColumn="0"/>
            </w:pPr>
            <w:r>
              <w:t>Much more (5)</w:t>
            </w:r>
          </w:p>
        </w:tc>
      </w:tr>
      <w:tr w:rsidR="00B62D5E" w14:paraId="25B553F6" w14:textId="77777777" w:rsidTr="00B62D5E">
        <w:tc>
          <w:tcPr>
            <w:tcW w:w="1596" w:type="dxa"/>
            <w:tcPrChange w:id="3286" w:author="ANA-AN00" w:date="2021-07-30T14:33:00Z">
              <w:tcPr>
                <w:tcW w:w="1596" w:type="dxa"/>
                <w:tcBorders>
                  <w:right w:val="single" w:sz="4" w:space="0" w:color="BFBFBF"/>
                </w:tcBorders>
              </w:tcPr>
            </w:tcPrChange>
          </w:tcPr>
          <w:p w14:paraId="75939E58" w14:textId="77777777" w:rsidR="00B62D5E" w:rsidRDefault="00FC177C">
            <w:pPr>
              <w:keepNext/>
            </w:pPr>
            <w:r>
              <w:t xml:space="preserve">If other countries do </w:t>
            </w:r>
            <w:r>
              <w:rPr>
                <w:i/>
              </w:rPr>
              <w:t>more</w:t>
            </w:r>
            <w:r>
              <w:t xml:space="preserve">, [Country] should do... (2) </w:t>
            </w:r>
          </w:p>
        </w:tc>
        <w:tc>
          <w:tcPr>
            <w:tcW w:w="1596" w:type="dxa"/>
            <w:tcPrChange w:id="3287" w:author="ANA-AN00" w:date="2021-07-30T14:33:00Z">
              <w:tcPr>
                <w:tcW w:w="1596" w:type="dxa"/>
              </w:tcPr>
            </w:tcPrChange>
          </w:tcPr>
          <w:p w14:paraId="3B2E846A" w14:textId="77777777" w:rsidR="00B62D5E" w:rsidRDefault="00B62D5E">
            <w:pPr>
              <w:pStyle w:val="ListParagraph"/>
              <w:keepNext/>
              <w:numPr>
                <w:ilvl w:val="0"/>
                <w:numId w:val="3"/>
              </w:numPr>
              <w:pPrChange w:id="3288" w:author="ANA-AN00" w:date="2021-07-30T14:33:00Z">
                <w:pPr>
                  <w:pStyle w:val="ListParagraph"/>
                  <w:keepNext/>
                  <w:numPr>
                    <w:numId w:val="6"/>
                  </w:numPr>
                  <w:spacing w:before="120"/>
                  <w:ind w:left="360"/>
                </w:pPr>
              </w:pPrChange>
            </w:pPr>
          </w:p>
        </w:tc>
        <w:tc>
          <w:tcPr>
            <w:tcW w:w="1596" w:type="dxa"/>
            <w:tcPrChange w:id="3289" w:author="ANA-AN00" w:date="2021-07-30T14:33:00Z">
              <w:tcPr>
                <w:tcW w:w="1596" w:type="dxa"/>
              </w:tcPr>
            </w:tcPrChange>
          </w:tcPr>
          <w:p w14:paraId="029AA676" w14:textId="77777777" w:rsidR="00B62D5E" w:rsidRDefault="00B62D5E">
            <w:pPr>
              <w:pStyle w:val="ListParagraph"/>
              <w:keepNext/>
              <w:numPr>
                <w:ilvl w:val="0"/>
                <w:numId w:val="3"/>
              </w:numPr>
              <w:pPrChange w:id="3290" w:author="ANA-AN00" w:date="2021-07-30T14:33:00Z">
                <w:pPr>
                  <w:pStyle w:val="ListParagraph"/>
                  <w:keepNext/>
                  <w:numPr>
                    <w:numId w:val="6"/>
                  </w:numPr>
                  <w:spacing w:before="120"/>
                  <w:ind w:left="360"/>
                </w:pPr>
              </w:pPrChange>
            </w:pPr>
          </w:p>
        </w:tc>
        <w:tc>
          <w:tcPr>
            <w:tcW w:w="1596" w:type="dxa"/>
            <w:tcPrChange w:id="3291" w:author="ANA-AN00" w:date="2021-07-30T14:33:00Z">
              <w:tcPr>
                <w:tcW w:w="1596" w:type="dxa"/>
              </w:tcPr>
            </w:tcPrChange>
          </w:tcPr>
          <w:p w14:paraId="01F0A914" w14:textId="77777777" w:rsidR="00B62D5E" w:rsidRDefault="00B62D5E">
            <w:pPr>
              <w:pStyle w:val="ListParagraph"/>
              <w:keepNext/>
              <w:numPr>
                <w:ilvl w:val="0"/>
                <w:numId w:val="3"/>
              </w:numPr>
              <w:pPrChange w:id="3292" w:author="ANA-AN00" w:date="2021-07-30T14:33:00Z">
                <w:pPr>
                  <w:pStyle w:val="ListParagraph"/>
                  <w:keepNext/>
                  <w:numPr>
                    <w:numId w:val="6"/>
                  </w:numPr>
                  <w:spacing w:before="120"/>
                  <w:ind w:left="360"/>
                </w:pPr>
              </w:pPrChange>
            </w:pPr>
          </w:p>
        </w:tc>
        <w:tc>
          <w:tcPr>
            <w:tcW w:w="1596" w:type="dxa"/>
            <w:tcPrChange w:id="3293" w:author="ANA-AN00" w:date="2021-07-30T14:33:00Z">
              <w:tcPr>
                <w:tcW w:w="1596" w:type="dxa"/>
              </w:tcPr>
            </w:tcPrChange>
          </w:tcPr>
          <w:p w14:paraId="08931E31" w14:textId="77777777" w:rsidR="00B62D5E" w:rsidRDefault="00B62D5E">
            <w:pPr>
              <w:pStyle w:val="ListParagraph"/>
              <w:keepNext/>
              <w:numPr>
                <w:ilvl w:val="0"/>
                <w:numId w:val="3"/>
              </w:numPr>
              <w:pPrChange w:id="3294" w:author="ANA-AN00" w:date="2021-07-30T14:33:00Z">
                <w:pPr>
                  <w:pStyle w:val="ListParagraph"/>
                  <w:keepNext/>
                  <w:numPr>
                    <w:numId w:val="6"/>
                  </w:numPr>
                  <w:spacing w:before="120"/>
                  <w:ind w:left="360"/>
                </w:pPr>
              </w:pPrChange>
            </w:pPr>
          </w:p>
        </w:tc>
        <w:tc>
          <w:tcPr>
            <w:tcW w:w="1596" w:type="dxa"/>
            <w:tcPrChange w:id="3295" w:author="ANA-AN00" w:date="2021-07-30T14:33:00Z">
              <w:tcPr>
                <w:tcW w:w="1596" w:type="dxa"/>
              </w:tcPr>
            </w:tcPrChange>
          </w:tcPr>
          <w:p w14:paraId="0EF9F193" w14:textId="77777777" w:rsidR="00B62D5E" w:rsidRDefault="00B62D5E">
            <w:pPr>
              <w:pStyle w:val="ListParagraph"/>
              <w:keepNext/>
              <w:numPr>
                <w:ilvl w:val="0"/>
                <w:numId w:val="3"/>
              </w:numPr>
              <w:pPrChange w:id="3296" w:author="ANA-AN00" w:date="2021-07-30T14:33:00Z">
                <w:pPr>
                  <w:pStyle w:val="ListParagraph"/>
                  <w:keepNext/>
                  <w:numPr>
                    <w:numId w:val="6"/>
                  </w:numPr>
                  <w:spacing w:before="120"/>
                  <w:ind w:left="360"/>
                </w:pPr>
              </w:pPrChange>
            </w:pPr>
          </w:p>
        </w:tc>
      </w:tr>
      <w:tr w:rsidR="00B62D5E" w14:paraId="32039CFD" w14:textId="77777777" w:rsidTr="00B62D5E">
        <w:tc>
          <w:tcPr>
            <w:tcW w:w="1596" w:type="dxa"/>
            <w:tcPrChange w:id="3297" w:author="ANA-AN00" w:date="2021-07-30T14:33:00Z">
              <w:tcPr>
                <w:tcW w:w="1596" w:type="dxa"/>
                <w:tcBorders>
                  <w:right w:val="single" w:sz="4" w:space="0" w:color="BFBFBF"/>
                </w:tcBorders>
              </w:tcPr>
            </w:tcPrChange>
          </w:tcPr>
          <w:p w14:paraId="3862D78F" w14:textId="77777777" w:rsidR="00B62D5E" w:rsidRDefault="00FC177C">
            <w:pPr>
              <w:keepNext/>
            </w:pPr>
            <w:r>
              <w:t xml:space="preserve">If other countries do </w:t>
            </w:r>
            <w:r>
              <w:rPr>
                <w:i/>
              </w:rPr>
              <w:t>less</w:t>
            </w:r>
            <w:r>
              <w:t xml:space="preserve">, [Country] should do... (1) </w:t>
            </w:r>
          </w:p>
        </w:tc>
        <w:tc>
          <w:tcPr>
            <w:tcW w:w="1596" w:type="dxa"/>
            <w:tcPrChange w:id="3298" w:author="ANA-AN00" w:date="2021-07-30T14:33:00Z">
              <w:tcPr>
                <w:tcW w:w="1596" w:type="dxa"/>
              </w:tcPr>
            </w:tcPrChange>
          </w:tcPr>
          <w:p w14:paraId="42F44C63" w14:textId="77777777" w:rsidR="00B62D5E" w:rsidRDefault="00B62D5E">
            <w:pPr>
              <w:pStyle w:val="ListParagraph"/>
              <w:keepNext/>
              <w:numPr>
                <w:ilvl w:val="0"/>
                <w:numId w:val="3"/>
              </w:numPr>
              <w:pPrChange w:id="3299" w:author="ANA-AN00" w:date="2021-07-30T14:33:00Z">
                <w:pPr>
                  <w:pStyle w:val="ListParagraph"/>
                  <w:keepNext/>
                  <w:numPr>
                    <w:numId w:val="6"/>
                  </w:numPr>
                  <w:spacing w:before="120"/>
                  <w:ind w:left="360"/>
                </w:pPr>
              </w:pPrChange>
            </w:pPr>
          </w:p>
        </w:tc>
        <w:tc>
          <w:tcPr>
            <w:tcW w:w="1596" w:type="dxa"/>
            <w:tcPrChange w:id="3300" w:author="ANA-AN00" w:date="2021-07-30T14:33:00Z">
              <w:tcPr>
                <w:tcW w:w="1596" w:type="dxa"/>
              </w:tcPr>
            </w:tcPrChange>
          </w:tcPr>
          <w:p w14:paraId="312337B9" w14:textId="77777777" w:rsidR="00B62D5E" w:rsidRDefault="00B62D5E">
            <w:pPr>
              <w:pStyle w:val="ListParagraph"/>
              <w:keepNext/>
              <w:numPr>
                <w:ilvl w:val="0"/>
                <w:numId w:val="3"/>
              </w:numPr>
              <w:pPrChange w:id="3301" w:author="ANA-AN00" w:date="2021-07-30T14:33:00Z">
                <w:pPr>
                  <w:pStyle w:val="ListParagraph"/>
                  <w:keepNext/>
                  <w:numPr>
                    <w:numId w:val="6"/>
                  </w:numPr>
                  <w:spacing w:before="120"/>
                  <w:ind w:left="360"/>
                </w:pPr>
              </w:pPrChange>
            </w:pPr>
          </w:p>
        </w:tc>
        <w:tc>
          <w:tcPr>
            <w:tcW w:w="1596" w:type="dxa"/>
            <w:tcPrChange w:id="3302" w:author="ANA-AN00" w:date="2021-07-30T14:33:00Z">
              <w:tcPr>
                <w:tcW w:w="1596" w:type="dxa"/>
              </w:tcPr>
            </w:tcPrChange>
          </w:tcPr>
          <w:p w14:paraId="2F1D922B" w14:textId="77777777" w:rsidR="00B62D5E" w:rsidRDefault="00B62D5E">
            <w:pPr>
              <w:pStyle w:val="ListParagraph"/>
              <w:keepNext/>
              <w:numPr>
                <w:ilvl w:val="0"/>
                <w:numId w:val="3"/>
              </w:numPr>
              <w:pPrChange w:id="3303" w:author="ANA-AN00" w:date="2021-07-30T14:33:00Z">
                <w:pPr>
                  <w:pStyle w:val="ListParagraph"/>
                  <w:keepNext/>
                  <w:numPr>
                    <w:numId w:val="6"/>
                  </w:numPr>
                  <w:spacing w:before="120"/>
                  <w:ind w:left="360"/>
                </w:pPr>
              </w:pPrChange>
            </w:pPr>
          </w:p>
        </w:tc>
        <w:tc>
          <w:tcPr>
            <w:tcW w:w="1596" w:type="dxa"/>
            <w:tcPrChange w:id="3304" w:author="ANA-AN00" w:date="2021-07-30T14:33:00Z">
              <w:tcPr>
                <w:tcW w:w="1596" w:type="dxa"/>
              </w:tcPr>
            </w:tcPrChange>
          </w:tcPr>
          <w:p w14:paraId="1C7D4CEC" w14:textId="77777777" w:rsidR="00B62D5E" w:rsidRDefault="00B62D5E">
            <w:pPr>
              <w:pStyle w:val="ListParagraph"/>
              <w:keepNext/>
              <w:numPr>
                <w:ilvl w:val="0"/>
                <w:numId w:val="3"/>
              </w:numPr>
              <w:pPrChange w:id="3305" w:author="ANA-AN00" w:date="2021-07-30T14:33:00Z">
                <w:pPr>
                  <w:pStyle w:val="ListParagraph"/>
                  <w:keepNext/>
                  <w:numPr>
                    <w:numId w:val="6"/>
                  </w:numPr>
                  <w:spacing w:before="120"/>
                  <w:ind w:left="360"/>
                </w:pPr>
              </w:pPrChange>
            </w:pPr>
          </w:p>
        </w:tc>
        <w:tc>
          <w:tcPr>
            <w:tcW w:w="1596" w:type="dxa"/>
            <w:tcPrChange w:id="3306" w:author="ANA-AN00" w:date="2021-07-30T14:33:00Z">
              <w:tcPr>
                <w:tcW w:w="1596" w:type="dxa"/>
              </w:tcPr>
            </w:tcPrChange>
          </w:tcPr>
          <w:p w14:paraId="0DFCB049" w14:textId="77777777" w:rsidR="00B62D5E" w:rsidRDefault="00B62D5E">
            <w:pPr>
              <w:pStyle w:val="ListParagraph"/>
              <w:keepNext/>
              <w:numPr>
                <w:ilvl w:val="0"/>
                <w:numId w:val="3"/>
              </w:numPr>
              <w:pPrChange w:id="3307" w:author="ANA-AN00" w:date="2021-07-30T14:33:00Z">
                <w:pPr>
                  <w:pStyle w:val="ListParagraph"/>
                  <w:keepNext/>
                  <w:numPr>
                    <w:numId w:val="6"/>
                  </w:numPr>
                  <w:spacing w:before="120"/>
                  <w:ind w:left="360"/>
                </w:pPr>
              </w:pPrChange>
            </w:pPr>
          </w:p>
        </w:tc>
      </w:tr>
    </w:tbl>
    <w:p w14:paraId="4FAA5FCA" w14:textId="77777777" w:rsidR="00B62D5E" w:rsidRDefault="00B62D5E"/>
    <w:p w14:paraId="5629A5F8" w14:textId="77777777" w:rsidR="00B62D5E" w:rsidRDefault="00B62D5E"/>
    <w:p w14:paraId="16D0EFEA" w14:textId="77777777" w:rsidR="00B62D5E" w:rsidRDefault="00FC177C">
      <w:pPr>
        <w:keepNext/>
      </w:pPr>
      <w:r>
        <w:lastRenderedPageBreak/>
        <w:t xml:space="preserve">Q20.4 </w:t>
      </w:r>
      <w:r>
        <w:t>中国气候政策的制定应如何取决于其他国家的做法？</w:t>
      </w:r>
    </w:p>
    <w:tbl>
      <w:tblPr>
        <w:tblStyle w:val="QQuestionTable"/>
        <w:tblW w:w="0" w:type="auto"/>
        <w:tblLook w:val="0460" w:firstRow="1" w:lastRow="1" w:firstColumn="0" w:lastColumn="0" w:noHBand="0" w:noVBand="1"/>
        <w:tblPrChange w:id="3308"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3309">
          <w:tblGrid>
            <w:gridCol w:w="1596"/>
            <w:gridCol w:w="1596"/>
            <w:gridCol w:w="1596"/>
            <w:gridCol w:w="1596"/>
            <w:gridCol w:w="1596"/>
            <w:gridCol w:w="1596"/>
          </w:tblGrid>
        </w:tblGridChange>
      </w:tblGrid>
      <w:tr w:rsidR="00B62D5E" w14:paraId="4E0FC42A"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3310" w:author="ANA-AN00" w:date="2021-07-30T14:33:00Z">
              <w:tcPr>
                <w:tcW w:w="1596" w:type="dxa"/>
                <w:tcBorders>
                  <w:right w:val="single" w:sz="4" w:space="0" w:color="BFBFBF"/>
                </w:tcBorders>
              </w:tcPr>
            </w:tcPrChange>
          </w:tcPr>
          <w:p w14:paraId="6890AF29"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3311" w:author="ANA-AN00" w:date="2021-07-30T14:33:00Z">
              <w:tcPr>
                <w:tcW w:w="1596" w:type="dxa"/>
              </w:tcPr>
            </w:tcPrChange>
          </w:tcPr>
          <w:p w14:paraId="119C98DB" w14:textId="77777777" w:rsidR="00B62D5E" w:rsidRDefault="00FC177C">
            <w:pPr>
              <w:cnfStyle w:val="100000000000" w:firstRow="1" w:lastRow="0" w:firstColumn="0" w:lastColumn="0" w:oddVBand="0" w:evenVBand="0" w:oddHBand="0" w:evenHBand="0" w:firstRowFirstColumn="0" w:firstRowLastColumn="0" w:lastRowFirstColumn="0" w:lastRowLastColumn="0"/>
            </w:pPr>
            <w:r>
              <w:t>远远更少</w:t>
            </w:r>
            <w:r>
              <w:t xml:space="preserve"> (1)</w:t>
            </w:r>
          </w:p>
        </w:tc>
        <w:tc>
          <w:tcPr>
            <w:tcW w:w="1596" w:type="dxa"/>
            <w:tcPrChange w:id="3312" w:author="ANA-AN00" w:date="2021-07-30T14:33:00Z">
              <w:tcPr>
                <w:tcW w:w="1596" w:type="dxa"/>
              </w:tcPr>
            </w:tcPrChange>
          </w:tcPr>
          <w:p w14:paraId="3FA0BEAF" w14:textId="77777777" w:rsidR="00B62D5E" w:rsidRDefault="00FC177C">
            <w:pPr>
              <w:cnfStyle w:val="100000000000" w:firstRow="1" w:lastRow="0" w:firstColumn="0" w:lastColumn="0" w:oddVBand="0" w:evenVBand="0" w:oddHBand="0" w:evenHBand="0" w:firstRowFirstColumn="0" w:firstRowLastColumn="0" w:lastRowFirstColumn="0" w:lastRowLastColumn="0"/>
            </w:pPr>
            <w:r>
              <w:t>更少</w:t>
            </w:r>
            <w:r>
              <w:t xml:space="preserve"> (2)</w:t>
            </w:r>
          </w:p>
        </w:tc>
        <w:tc>
          <w:tcPr>
            <w:tcW w:w="1596" w:type="dxa"/>
            <w:tcPrChange w:id="3313" w:author="ANA-AN00" w:date="2021-07-30T14:33:00Z">
              <w:tcPr>
                <w:tcW w:w="1596" w:type="dxa"/>
              </w:tcPr>
            </w:tcPrChange>
          </w:tcPr>
          <w:p w14:paraId="14C01119" w14:textId="77777777" w:rsidR="00B62D5E" w:rsidRDefault="00FC177C">
            <w:pPr>
              <w:cnfStyle w:val="100000000000" w:firstRow="1" w:lastRow="0" w:firstColumn="0" w:lastColumn="0" w:oddVBand="0" w:evenVBand="0" w:oddHBand="0" w:evenHBand="0" w:firstRowFirstColumn="0" w:firstRowLastColumn="0" w:lastRowFirstColumn="0" w:lastRowLastColumn="0"/>
            </w:pPr>
            <w:r>
              <w:t>差不多</w:t>
            </w:r>
            <w:r>
              <w:t xml:space="preserve"> (3)</w:t>
            </w:r>
          </w:p>
        </w:tc>
        <w:tc>
          <w:tcPr>
            <w:tcW w:w="1596" w:type="dxa"/>
            <w:tcPrChange w:id="3314" w:author="ANA-AN00" w:date="2021-07-30T14:33:00Z">
              <w:tcPr>
                <w:tcW w:w="1596" w:type="dxa"/>
              </w:tcPr>
            </w:tcPrChange>
          </w:tcPr>
          <w:p w14:paraId="275CB789" w14:textId="77777777" w:rsidR="00B62D5E" w:rsidRDefault="00FC177C">
            <w:pPr>
              <w:cnfStyle w:val="100000000000" w:firstRow="1" w:lastRow="0" w:firstColumn="0" w:lastColumn="0" w:oddVBand="0" w:evenVBand="0" w:oddHBand="0" w:evenHBand="0" w:firstRowFirstColumn="0" w:firstRowLastColumn="0" w:lastRowFirstColumn="0" w:lastRowLastColumn="0"/>
            </w:pPr>
            <w:r>
              <w:t>更多</w:t>
            </w:r>
            <w:r>
              <w:t xml:space="preserve"> (4)</w:t>
            </w:r>
          </w:p>
        </w:tc>
        <w:tc>
          <w:tcPr>
            <w:tcW w:w="1596" w:type="dxa"/>
            <w:tcPrChange w:id="3315" w:author="ANA-AN00" w:date="2021-07-30T14:33:00Z">
              <w:tcPr>
                <w:tcW w:w="1596" w:type="dxa"/>
              </w:tcPr>
            </w:tcPrChange>
          </w:tcPr>
          <w:p w14:paraId="2AF9D93D" w14:textId="77777777" w:rsidR="00B62D5E" w:rsidRDefault="00FC177C">
            <w:pPr>
              <w:cnfStyle w:val="100000000000" w:firstRow="1" w:lastRow="0" w:firstColumn="0" w:lastColumn="0" w:oddVBand="0" w:evenVBand="0" w:oddHBand="0" w:evenHBand="0" w:firstRowFirstColumn="0" w:firstRowLastColumn="0" w:lastRowFirstColumn="0" w:lastRowLastColumn="0"/>
            </w:pPr>
            <w:r>
              <w:t>远远更多</w:t>
            </w:r>
            <w:r>
              <w:t xml:space="preserve"> (5)</w:t>
            </w:r>
          </w:p>
        </w:tc>
      </w:tr>
      <w:tr w:rsidR="00B62D5E" w14:paraId="1BD81DC8" w14:textId="77777777" w:rsidTr="00B62D5E">
        <w:tc>
          <w:tcPr>
            <w:tcW w:w="1596" w:type="dxa"/>
            <w:tcPrChange w:id="3316" w:author="ANA-AN00" w:date="2021-07-30T14:33:00Z">
              <w:tcPr>
                <w:tcW w:w="1596" w:type="dxa"/>
                <w:tcBorders>
                  <w:right w:val="single" w:sz="4" w:space="0" w:color="BFBFBF"/>
                </w:tcBorders>
              </w:tcPr>
            </w:tcPrChange>
          </w:tcPr>
          <w:p w14:paraId="4DE55247" w14:textId="77777777" w:rsidR="00B62D5E" w:rsidRDefault="00FC177C">
            <w:pPr>
              <w:keepNext/>
            </w:pPr>
            <w:r>
              <w:t>如果其他国家做得</w:t>
            </w:r>
            <w:r>
              <w:rPr>
                <w:i/>
              </w:rPr>
              <w:t>更多</w:t>
            </w:r>
            <w:r>
              <w:t>，中国应该做得</w:t>
            </w:r>
            <w:r>
              <w:t xml:space="preserve">... (2) </w:t>
            </w:r>
          </w:p>
        </w:tc>
        <w:tc>
          <w:tcPr>
            <w:tcW w:w="1596" w:type="dxa"/>
            <w:tcPrChange w:id="3317" w:author="ANA-AN00" w:date="2021-07-30T14:33:00Z">
              <w:tcPr>
                <w:tcW w:w="1596" w:type="dxa"/>
              </w:tcPr>
            </w:tcPrChange>
          </w:tcPr>
          <w:p w14:paraId="71925185" w14:textId="77777777" w:rsidR="00B62D5E" w:rsidRDefault="00B62D5E">
            <w:pPr>
              <w:pStyle w:val="ListParagraph"/>
              <w:keepNext/>
              <w:numPr>
                <w:ilvl w:val="0"/>
                <w:numId w:val="3"/>
              </w:numPr>
              <w:pPrChange w:id="3318" w:author="ANA-AN00" w:date="2021-07-30T14:33:00Z">
                <w:pPr>
                  <w:pStyle w:val="ListParagraph"/>
                  <w:keepNext/>
                  <w:numPr>
                    <w:numId w:val="6"/>
                  </w:numPr>
                  <w:spacing w:before="120"/>
                  <w:ind w:left="360"/>
                </w:pPr>
              </w:pPrChange>
            </w:pPr>
          </w:p>
        </w:tc>
        <w:tc>
          <w:tcPr>
            <w:tcW w:w="1596" w:type="dxa"/>
            <w:tcPrChange w:id="3319" w:author="ANA-AN00" w:date="2021-07-30T14:33:00Z">
              <w:tcPr>
                <w:tcW w:w="1596" w:type="dxa"/>
              </w:tcPr>
            </w:tcPrChange>
          </w:tcPr>
          <w:p w14:paraId="154E5275" w14:textId="77777777" w:rsidR="00B62D5E" w:rsidRDefault="00B62D5E">
            <w:pPr>
              <w:pStyle w:val="ListParagraph"/>
              <w:keepNext/>
              <w:numPr>
                <w:ilvl w:val="0"/>
                <w:numId w:val="3"/>
              </w:numPr>
              <w:pPrChange w:id="3320" w:author="ANA-AN00" w:date="2021-07-30T14:33:00Z">
                <w:pPr>
                  <w:pStyle w:val="ListParagraph"/>
                  <w:keepNext/>
                  <w:numPr>
                    <w:numId w:val="6"/>
                  </w:numPr>
                  <w:spacing w:before="120"/>
                  <w:ind w:left="360"/>
                </w:pPr>
              </w:pPrChange>
            </w:pPr>
          </w:p>
        </w:tc>
        <w:tc>
          <w:tcPr>
            <w:tcW w:w="1596" w:type="dxa"/>
            <w:tcPrChange w:id="3321" w:author="ANA-AN00" w:date="2021-07-30T14:33:00Z">
              <w:tcPr>
                <w:tcW w:w="1596" w:type="dxa"/>
              </w:tcPr>
            </w:tcPrChange>
          </w:tcPr>
          <w:p w14:paraId="78BDFEC9" w14:textId="77777777" w:rsidR="00B62D5E" w:rsidRDefault="00B62D5E">
            <w:pPr>
              <w:pStyle w:val="ListParagraph"/>
              <w:keepNext/>
              <w:numPr>
                <w:ilvl w:val="0"/>
                <w:numId w:val="3"/>
              </w:numPr>
              <w:pPrChange w:id="3322" w:author="ANA-AN00" w:date="2021-07-30T14:33:00Z">
                <w:pPr>
                  <w:pStyle w:val="ListParagraph"/>
                  <w:keepNext/>
                  <w:numPr>
                    <w:numId w:val="6"/>
                  </w:numPr>
                  <w:spacing w:before="120"/>
                  <w:ind w:left="360"/>
                </w:pPr>
              </w:pPrChange>
            </w:pPr>
          </w:p>
        </w:tc>
        <w:tc>
          <w:tcPr>
            <w:tcW w:w="1596" w:type="dxa"/>
            <w:tcPrChange w:id="3323" w:author="ANA-AN00" w:date="2021-07-30T14:33:00Z">
              <w:tcPr>
                <w:tcW w:w="1596" w:type="dxa"/>
              </w:tcPr>
            </w:tcPrChange>
          </w:tcPr>
          <w:p w14:paraId="2BE44C46" w14:textId="77777777" w:rsidR="00B62D5E" w:rsidRDefault="00B62D5E">
            <w:pPr>
              <w:pStyle w:val="ListParagraph"/>
              <w:keepNext/>
              <w:numPr>
                <w:ilvl w:val="0"/>
                <w:numId w:val="3"/>
              </w:numPr>
              <w:pPrChange w:id="3324" w:author="ANA-AN00" w:date="2021-07-30T14:33:00Z">
                <w:pPr>
                  <w:pStyle w:val="ListParagraph"/>
                  <w:keepNext/>
                  <w:numPr>
                    <w:numId w:val="6"/>
                  </w:numPr>
                  <w:spacing w:before="120"/>
                  <w:ind w:left="360"/>
                </w:pPr>
              </w:pPrChange>
            </w:pPr>
          </w:p>
        </w:tc>
        <w:tc>
          <w:tcPr>
            <w:tcW w:w="1596" w:type="dxa"/>
            <w:tcPrChange w:id="3325" w:author="ANA-AN00" w:date="2021-07-30T14:33:00Z">
              <w:tcPr>
                <w:tcW w:w="1596" w:type="dxa"/>
              </w:tcPr>
            </w:tcPrChange>
          </w:tcPr>
          <w:p w14:paraId="704ED897" w14:textId="77777777" w:rsidR="00B62D5E" w:rsidRDefault="00B62D5E">
            <w:pPr>
              <w:pStyle w:val="ListParagraph"/>
              <w:keepNext/>
              <w:numPr>
                <w:ilvl w:val="0"/>
                <w:numId w:val="3"/>
              </w:numPr>
              <w:pPrChange w:id="3326" w:author="ANA-AN00" w:date="2021-07-30T14:33:00Z">
                <w:pPr>
                  <w:pStyle w:val="ListParagraph"/>
                  <w:keepNext/>
                  <w:numPr>
                    <w:numId w:val="6"/>
                  </w:numPr>
                  <w:spacing w:before="120"/>
                  <w:ind w:left="360"/>
                </w:pPr>
              </w:pPrChange>
            </w:pPr>
          </w:p>
        </w:tc>
      </w:tr>
      <w:tr w:rsidR="00B62D5E" w14:paraId="2FEAEB1A" w14:textId="77777777" w:rsidTr="00B62D5E">
        <w:tc>
          <w:tcPr>
            <w:tcW w:w="1596" w:type="dxa"/>
            <w:tcPrChange w:id="3327" w:author="ANA-AN00" w:date="2021-07-30T14:33:00Z">
              <w:tcPr>
                <w:tcW w:w="1596" w:type="dxa"/>
                <w:tcBorders>
                  <w:right w:val="single" w:sz="4" w:space="0" w:color="BFBFBF"/>
                </w:tcBorders>
              </w:tcPr>
            </w:tcPrChange>
          </w:tcPr>
          <w:p w14:paraId="4CFB3E1F" w14:textId="77777777" w:rsidR="00B62D5E" w:rsidRDefault="00FC177C">
            <w:pPr>
              <w:keepNext/>
            </w:pPr>
            <w:r>
              <w:t>如果其他国家做得</w:t>
            </w:r>
            <w:r>
              <w:rPr>
                <w:i/>
              </w:rPr>
              <w:t>少</w:t>
            </w:r>
            <w:r>
              <w:t>，中国应该做得</w:t>
            </w:r>
            <w:r>
              <w:t xml:space="preserve">... (1) </w:t>
            </w:r>
          </w:p>
        </w:tc>
        <w:tc>
          <w:tcPr>
            <w:tcW w:w="1596" w:type="dxa"/>
            <w:tcPrChange w:id="3328" w:author="ANA-AN00" w:date="2021-07-30T14:33:00Z">
              <w:tcPr>
                <w:tcW w:w="1596" w:type="dxa"/>
              </w:tcPr>
            </w:tcPrChange>
          </w:tcPr>
          <w:p w14:paraId="5D8B1B81" w14:textId="77777777" w:rsidR="00B62D5E" w:rsidRDefault="00B62D5E">
            <w:pPr>
              <w:pStyle w:val="ListParagraph"/>
              <w:keepNext/>
              <w:numPr>
                <w:ilvl w:val="0"/>
                <w:numId w:val="3"/>
              </w:numPr>
              <w:pPrChange w:id="3329" w:author="ANA-AN00" w:date="2021-07-30T14:33:00Z">
                <w:pPr>
                  <w:pStyle w:val="ListParagraph"/>
                  <w:keepNext/>
                  <w:numPr>
                    <w:numId w:val="6"/>
                  </w:numPr>
                  <w:spacing w:before="120"/>
                  <w:ind w:left="360"/>
                </w:pPr>
              </w:pPrChange>
            </w:pPr>
          </w:p>
        </w:tc>
        <w:tc>
          <w:tcPr>
            <w:tcW w:w="1596" w:type="dxa"/>
            <w:tcPrChange w:id="3330" w:author="ANA-AN00" w:date="2021-07-30T14:33:00Z">
              <w:tcPr>
                <w:tcW w:w="1596" w:type="dxa"/>
              </w:tcPr>
            </w:tcPrChange>
          </w:tcPr>
          <w:p w14:paraId="3CAB0173" w14:textId="77777777" w:rsidR="00B62D5E" w:rsidRDefault="00B62D5E">
            <w:pPr>
              <w:pStyle w:val="ListParagraph"/>
              <w:keepNext/>
              <w:numPr>
                <w:ilvl w:val="0"/>
                <w:numId w:val="3"/>
              </w:numPr>
              <w:pPrChange w:id="3331" w:author="ANA-AN00" w:date="2021-07-30T14:33:00Z">
                <w:pPr>
                  <w:pStyle w:val="ListParagraph"/>
                  <w:keepNext/>
                  <w:numPr>
                    <w:numId w:val="6"/>
                  </w:numPr>
                  <w:spacing w:before="120"/>
                  <w:ind w:left="360"/>
                </w:pPr>
              </w:pPrChange>
            </w:pPr>
          </w:p>
        </w:tc>
        <w:tc>
          <w:tcPr>
            <w:tcW w:w="1596" w:type="dxa"/>
            <w:tcPrChange w:id="3332" w:author="ANA-AN00" w:date="2021-07-30T14:33:00Z">
              <w:tcPr>
                <w:tcW w:w="1596" w:type="dxa"/>
              </w:tcPr>
            </w:tcPrChange>
          </w:tcPr>
          <w:p w14:paraId="07636D9A" w14:textId="77777777" w:rsidR="00B62D5E" w:rsidRDefault="00B62D5E">
            <w:pPr>
              <w:pStyle w:val="ListParagraph"/>
              <w:keepNext/>
              <w:numPr>
                <w:ilvl w:val="0"/>
                <w:numId w:val="3"/>
              </w:numPr>
              <w:pPrChange w:id="3333" w:author="ANA-AN00" w:date="2021-07-30T14:33:00Z">
                <w:pPr>
                  <w:pStyle w:val="ListParagraph"/>
                  <w:keepNext/>
                  <w:numPr>
                    <w:numId w:val="6"/>
                  </w:numPr>
                  <w:spacing w:before="120"/>
                  <w:ind w:left="360"/>
                </w:pPr>
              </w:pPrChange>
            </w:pPr>
          </w:p>
        </w:tc>
        <w:tc>
          <w:tcPr>
            <w:tcW w:w="1596" w:type="dxa"/>
            <w:tcPrChange w:id="3334" w:author="ANA-AN00" w:date="2021-07-30T14:33:00Z">
              <w:tcPr>
                <w:tcW w:w="1596" w:type="dxa"/>
              </w:tcPr>
            </w:tcPrChange>
          </w:tcPr>
          <w:p w14:paraId="0C7051BD" w14:textId="77777777" w:rsidR="00B62D5E" w:rsidRDefault="00B62D5E">
            <w:pPr>
              <w:pStyle w:val="ListParagraph"/>
              <w:keepNext/>
              <w:numPr>
                <w:ilvl w:val="0"/>
                <w:numId w:val="3"/>
              </w:numPr>
              <w:pPrChange w:id="3335" w:author="ANA-AN00" w:date="2021-07-30T14:33:00Z">
                <w:pPr>
                  <w:pStyle w:val="ListParagraph"/>
                  <w:keepNext/>
                  <w:numPr>
                    <w:numId w:val="6"/>
                  </w:numPr>
                  <w:spacing w:before="120"/>
                  <w:ind w:left="360"/>
                </w:pPr>
              </w:pPrChange>
            </w:pPr>
          </w:p>
        </w:tc>
        <w:tc>
          <w:tcPr>
            <w:tcW w:w="1596" w:type="dxa"/>
            <w:tcPrChange w:id="3336" w:author="ANA-AN00" w:date="2021-07-30T14:33:00Z">
              <w:tcPr>
                <w:tcW w:w="1596" w:type="dxa"/>
              </w:tcPr>
            </w:tcPrChange>
          </w:tcPr>
          <w:p w14:paraId="4BFC7A41" w14:textId="77777777" w:rsidR="00B62D5E" w:rsidRDefault="00B62D5E">
            <w:pPr>
              <w:pStyle w:val="ListParagraph"/>
              <w:keepNext/>
              <w:numPr>
                <w:ilvl w:val="0"/>
                <w:numId w:val="3"/>
              </w:numPr>
              <w:pPrChange w:id="3337" w:author="ANA-AN00" w:date="2021-07-30T14:33:00Z">
                <w:pPr>
                  <w:pStyle w:val="ListParagraph"/>
                  <w:keepNext/>
                  <w:numPr>
                    <w:numId w:val="6"/>
                  </w:numPr>
                  <w:spacing w:before="120"/>
                  <w:ind w:left="360"/>
                </w:pPr>
              </w:pPrChange>
            </w:pPr>
          </w:p>
        </w:tc>
      </w:tr>
    </w:tbl>
    <w:p w14:paraId="624A15F7" w14:textId="77777777" w:rsidR="00B62D5E" w:rsidRDefault="00B62D5E"/>
    <w:p w14:paraId="4F39968C" w14:textId="77777777" w:rsidR="00B62D5E" w:rsidRDefault="00B62D5E"/>
    <w:p w14:paraId="6F514F53" w14:textId="77777777" w:rsidR="00B62D5E" w:rsidRDefault="00B62D5E">
      <w:pPr>
        <w:pStyle w:val="QuestionSeparator"/>
      </w:pPr>
    </w:p>
    <w:p w14:paraId="1D5D1485" w14:textId="77777777" w:rsidR="00B62D5E" w:rsidRDefault="00B62D5E"/>
    <w:p w14:paraId="16E9056A" w14:textId="4F46D4D3" w:rsidR="00B62D5E" w:rsidRDefault="00FC177C">
      <w:pPr>
        <w:keepNext/>
      </w:pPr>
      <w:r>
        <w:t>Q20.5 To achieve a given reduction of greenhouse gas emissions globally, costly investments are needed.</w:t>
      </w:r>
      <w:del w:id="3338" w:author="ANA-AN00" w:date="2021-07-30T14:33:00Z">
        <w:r>
          <w:delText xml:space="preserve"> </w:delText>
        </w:r>
        <w:r>
          <w:br/>
          <w:delText xml:space="preserve">  </w:delText>
        </w:r>
      </w:del>
      <w:ins w:id="3339" w:author="ANA-AN00" w:date="2021-07-30T14:33:00Z">
        <w:r>
          <w:br/>
        </w:r>
        <w:r>
          <w:lastRenderedPageBreak/>
          <w:t> </w:t>
        </w:r>
      </w:ins>
      <w:r>
        <w:br/>
        <w:t>Ideally, how should countries bear the costs of fighting climate change?</w:t>
      </w:r>
      <w:del w:id="3340" w:author="ANA-AN00" w:date="2021-07-30T14:33:00Z">
        <w:r>
          <w:delText xml:space="preserve"> </w:delText>
        </w:r>
      </w:del>
    </w:p>
    <w:tbl>
      <w:tblPr>
        <w:tblStyle w:val="QQuestionTable"/>
        <w:tblW w:w="0" w:type="auto"/>
        <w:tblLook w:val="0460" w:firstRow="1" w:lastRow="1" w:firstColumn="0" w:lastColumn="0" w:noHBand="0" w:noVBand="1"/>
        <w:tblPrChange w:id="3341" w:author="ANA-AN00" w:date="2021-07-30T14:33:00Z">
          <w:tblPr>
            <w:tblStyle w:val="QQuestionTable0"/>
            <w:tblW w:w="9576" w:type="auto"/>
            <w:tblLook w:val="07E0" w:firstRow="1" w:lastRow="1" w:firstColumn="1" w:lastColumn="1" w:noHBand="1" w:noVBand="1"/>
          </w:tblPr>
        </w:tblPrChange>
      </w:tblPr>
      <w:tblGrid>
        <w:gridCol w:w="1711"/>
        <w:gridCol w:w="1275"/>
        <w:gridCol w:w="1396"/>
        <w:gridCol w:w="1275"/>
        <w:gridCol w:w="1396"/>
        <w:gridCol w:w="1253"/>
        <w:tblGridChange w:id="3342">
          <w:tblGrid>
            <w:gridCol w:w="1710"/>
            <w:gridCol w:w="1572"/>
            <w:gridCol w:w="1582"/>
            <w:gridCol w:w="1573"/>
            <w:gridCol w:w="1582"/>
            <w:gridCol w:w="1571"/>
          </w:tblGrid>
        </w:tblGridChange>
      </w:tblGrid>
      <w:tr w:rsidR="00B62D5E" w14:paraId="44E45A03"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3343" w:author="ANA-AN00" w:date="2021-07-30T14:33:00Z">
              <w:tcPr>
                <w:tcW w:w="1596" w:type="dxa"/>
                <w:tcBorders>
                  <w:right w:val="single" w:sz="4" w:space="0" w:color="BFBFBF"/>
                </w:tcBorders>
              </w:tcPr>
            </w:tcPrChange>
          </w:tcPr>
          <w:p w14:paraId="048177D9"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3344" w:author="ANA-AN00" w:date="2021-07-30T14:33:00Z">
              <w:tcPr>
                <w:tcW w:w="1596" w:type="dxa"/>
              </w:tcPr>
            </w:tcPrChange>
          </w:tcPr>
          <w:p w14:paraId="75DF661E" w14:textId="77777777" w:rsidR="00B62D5E" w:rsidRDefault="00FC177C">
            <w:pPr>
              <w:cnfStyle w:val="100000000000" w:firstRow="1" w:lastRow="0" w:firstColumn="0" w:lastColumn="0" w:oddVBand="0" w:evenVBand="0" w:oddHBand="0" w:evenHBand="0" w:firstRowFirstColumn="0" w:firstRowLastColumn="0" w:lastRowFirstColumn="0" w:lastRowLastColumn="0"/>
            </w:pPr>
            <w:r>
              <w:t xml:space="preserve">Strongly disagree </w:t>
            </w:r>
            <w:r>
              <w:t>(1)</w:t>
            </w:r>
          </w:p>
        </w:tc>
        <w:tc>
          <w:tcPr>
            <w:tcW w:w="1596" w:type="dxa"/>
            <w:tcPrChange w:id="3345" w:author="ANA-AN00" w:date="2021-07-30T14:33:00Z">
              <w:tcPr>
                <w:tcW w:w="1596" w:type="dxa"/>
              </w:tcPr>
            </w:tcPrChange>
          </w:tcPr>
          <w:p w14:paraId="165D8623"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Change w:id="3346" w:author="ANA-AN00" w:date="2021-07-30T14:33:00Z">
              <w:tcPr>
                <w:tcW w:w="1596" w:type="dxa"/>
              </w:tcPr>
            </w:tcPrChange>
          </w:tcPr>
          <w:p w14:paraId="1CEF9C4C"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Change w:id="3347" w:author="ANA-AN00" w:date="2021-07-30T14:33:00Z">
              <w:tcPr>
                <w:tcW w:w="1596" w:type="dxa"/>
              </w:tcPr>
            </w:tcPrChange>
          </w:tcPr>
          <w:p w14:paraId="2F4BD033"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Change w:id="3348" w:author="ANA-AN00" w:date="2021-07-30T14:33:00Z">
              <w:tcPr>
                <w:tcW w:w="1596" w:type="dxa"/>
              </w:tcPr>
            </w:tcPrChange>
          </w:tcPr>
          <w:p w14:paraId="0A7EFE09"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agree (5)</w:t>
            </w:r>
          </w:p>
        </w:tc>
      </w:tr>
      <w:tr w:rsidR="00B62D5E" w14:paraId="5DA46DC3" w14:textId="77777777" w:rsidTr="00B62D5E">
        <w:tc>
          <w:tcPr>
            <w:tcW w:w="1596" w:type="dxa"/>
            <w:tcPrChange w:id="3349" w:author="ANA-AN00" w:date="2021-07-30T14:33:00Z">
              <w:tcPr>
                <w:tcW w:w="1596" w:type="dxa"/>
                <w:tcBorders>
                  <w:right w:val="single" w:sz="4" w:space="0" w:color="BFBFBF"/>
                </w:tcBorders>
              </w:tcPr>
            </w:tcPrChange>
          </w:tcPr>
          <w:p w14:paraId="075E0E85" w14:textId="77777777" w:rsidR="00B62D5E" w:rsidRDefault="00FC177C">
            <w:pPr>
              <w:keepNext/>
            </w:pPr>
            <w:r>
              <w:t xml:space="preserve">Countries should pay </w:t>
            </w:r>
            <w:r>
              <w:rPr>
                <w:i/>
              </w:rPr>
              <w:t>in proportion to their income</w:t>
            </w:r>
            <w:r>
              <w:t xml:space="preserve"> (1) </w:t>
            </w:r>
          </w:p>
        </w:tc>
        <w:tc>
          <w:tcPr>
            <w:tcW w:w="1596" w:type="dxa"/>
            <w:tcPrChange w:id="3350" w:author="ANA-AN00" w:date="2021-07-30T14:33:00Z">
              <w:tcPr>
                <w:tcW w:w="1596" w:type="dxa"/>
              </w:tcPr>
            </w:tcPrChange>
          </w:tcPr>
          <w:p w14:paraId="3E5FA73C" w14:textId="77777777" w:rsidR="00B62D5E" w:rsidRDefault="00B62D5E">
            <w:pPr>
              <w:pStyle w:val="ListParagraph"/>
              <w:keepNext/>
              <w:numPr>
                <w:ilvl w:val="0"/>
                <w:numId w:val="3"/>
              </w:numPr>
              <w:pPrChange w:id="3351" w:author="ANA-AN00" w:date="2021-07-30T14:33:00Z">
                <w:pPr>
                  <w:pStyle w:val="ListParagraph"/>
                  <w:keepNext/>
                  <w:numPr>
                    <w:numId w:val="6"/>
                  </w:numPr>
                  <w:spacing w:before="120"/>
                  <w:ind w:left="360"/>
                </w:pPr>
              </w:pPrChange>
            </w:pPr>
          </w:p>
        </w:tc>
        <w:tc>
          <w:tcPr>
            <w:tcW w:w="1596" w:type="dxa"/>
            <w:tcPrChange w:id="3352" w:author="ANA-AN00" w:date="2021-07-30T14:33:00Z">
              <w:tcPr>
                <w:tcW w:w="1596" w:type="dxa"/>
              </w:tcPr>
            </w:tcPrChange>
          </w:tcPr>
          <w:p w14:paraId="769F74FF" w14:textId="77777777" w:rsidR="00B62D5E" w:rsidRDefault="00B62D5E">
            <w:pPr>
              <w:pStyle w:val="ListParagraph"/>
              <w:keepNext/>
              <w:numPr>
                <w:ilvl w:val="0"/>
                <w:numId w:val="3"/>
              </w:numPr>
              <w:pPrChange w:id="3353" w:author="ANA-AN00" w:date="2021-07-30T14:33:00Z">
                <w:pPr>
                  <w:pStyle w:val="ListParagraph"/>
                  <w:keepNext/>
                  <w:numPr>
                    <w:numId w:val="6"/>
                  </w:numPr>
                  <w:spacing w:before="120"/>
                  <w:ind w:left="360"/>
                </w:pPr>
              </w:pPrChange>
            </w:pPr>
          </w:p>
        </w:tc>
        <w:tc>
          <w:tcPr>
            <w:tcW w:w="1596" w:type="dxa"/>
            <w:tcPrChange w:id="3354" w:author="ANA-AN00" w:date="2021-07-30T14:33:00Z">
              <w:tcPr>
                <w:tcW w:w="1596" w:type="dxa"/>
              </w:tcPr>
            </w:tcPrChange>
          </w:tcPr>
          <w:p w14:paraId="5E58506C" w14:textId="77777777" w:rsidR="00B62D5E" w:rsidRDefault="00B62D5E">
            <w:pPr>
              <w:pStyle w:val="ListParagraph"/>
              <w:keepNext/>
              <w:numPr>
                <w:ilvl w:val="0"/>
                <w:numId w:val="3"/>
              </w:numPr>
              <w:pPrChange w:id="3355" w:author="ANA-AN00" w:date="2021-07-30T14:33:00Z">
                <w:pPr>
                  <w:pStyle w:val="ListParagraph"/>
                  <w:keepNext/>
                  <w:numPr>
                    <w:numId w:val="6"/>
                  </w:numPr>
                  <w:spacing w:before="120"/>
                  <w:ind w:left="360"/>
                </w:pPr>
              </w:pPrChange>
            </w:pPr>
          </w:p>
        </w:tc>
        <w:tc>
          <w:tcPr>
            <w:tcW w:w="1596" w:type="dxa"/>
            <w:tcPrChange w:id="3356" w:author="ANA-AN00" w:date="2021-07-30T14:33:00Z">
              <w:tcPr>
                <w:tcW w:w="1596" w:type="dxa"/>
              </w:tcPr>
            </w:tcPrChange>
          </w:tcPr>
          <w:p w14:paraId="7D122DC0" w14:textId="77777777" w:rsidR="00B62D5E" w:rsidRDefault="00B62D5E">
            <w:pPr>
              <w:pStyle w:val="ListParagraph"/>
              <w:keepNext/>
              <w:numPr>
                <w:ilvl w:val="0"/>
                <w:numId w:val="3"/>
              </w:numPr>
              <w:pPrChange w:id="3357" w:author="ANA-AN00" w:date="2021-07-30T14:33:00Z">
                <w:pPr>
                  <w:pStyle w:val="ListParagraph"/>
                  <w:keepNext/>
                  <w:numPr>
                    <w:numId w:val="6"/>
                  </w:numPr>
                  <w:spacing w:before="120"/>
                  <w:ind w:left="360"/>
                </w:pPr>
              </w:pPrChange>
            </w:pPr>
          </w:p>
        </w:tc>
        <w:tc>
          <w:tcPr>
            <w:tcW w:w="1596" w:type="dxa"/>
            <w:tcPrChange w:id="3358" w:author="ANA-AN00" w:date="2021-07-30T14:33:00Z">
              <w:tcPr>
                <w:tcW w:w="1596" w:type="dxa"/>
              </w:tcPr>
            </w:tcPrChange>
          </w:tcPr>
          <w:p w14:paraId="3D721BE1" w14:textId="77777777" w:rsidR="00B62D5E" w:rsidRDefault="00B62D5E">
            <w:pPr>
              <w:pStyle w:val="ListParagraph"/>
              <w:keepNext/>
              <w:numPr>
                <w:ilvl w:val="0"/>
                <w:numId w:val="3"/>
              </w:numPr>
              <w:pPrChange w:id="3359" w:author="ANA-AN00" w:date="2021-07-30T14:33:00Z">
                <w:pPr>
                  <w:pStyle w:val="ListParagraph"/>
                  <w:keepNext/>
                  <w:numPr>
                    <w:numId w:val="6"/>
                  </w:numPr>
                  <w:spacing w:before="120"/>
                  <w:ind w:left="360"/>
                </w:pPr>
              </w:pPrChange>
            </w:pPr>
          </w:p>
        </w:tc>
      </w:tr>
      <w:tr w:rsidR="00B62D5E" w14:paraId="5B00B37A" w14:textId="77777777" w:rsidTr="00B62D5E">
        <w:tc>
          <w:tcPr>
            <w:tcW w:w="1596" w:type="dxa"/>
            <w:tcPrChange w:id="3360" w:author="ANA-AN00" w:date="2021-07-30T14:33:00Z">
              <w:tcPr>
                <w:tcW w:w="1596" w:type="dxa"/>
                <w:tcBorders>
                  <w:right w:val="single" w:sz="4" w:space="0" w:color="BFBFBF"/>
                </w:tcBorders>
              </w:tcPr>
            </w:tcPrChange>
          </w:tcPr>
          <w:p w14:paraId="0813C8AE" w14:textId="77777777" w:rsidR="00B62D5E" w:rsidRDefault="00FC177C">
            <w:pPr>
              <w:keepNext/>
            </w:pPr>
            <w:r>
              <w:t>Countries should pay</w:t>
            </w:r>
            <w:r>
              <w:rPr>
                <w:i/>
              </w:rPr>
              <w:t xml:space="preserve"> in proportion to their current emissions</w:t>
            </w:r>
            <w:r>
              <w:t xml:space="preserve"> (2) </w:t>
            </w:r>
          </w:p>
        </w:tc>
        <w:tc>
          <w:tcPr>
            <w:tcW w:w="1596" w:type="dxa"/>
            <w:tcPrChange w:id="3361" w:author="ANA-AN00" w:date="2021-07-30T14:33:00Z">
              <w:tcPr>
                <w:tcW w:w="1596" w:type="dxa"/>
              </w:tcPr>
            </w:tcPrChange>
          </w:tcPr>
          <w:p w14:paraId="7A0671D5" w14:textId="77777777" w:rsidR="00B62D5E" w:rsidRDefault="00B62D5E">
            <w:pPr>
              <w:pStyle w:val="ListParagraph"/>
              <w:keepNext/>
              <w:numPr>
                <w:ilvl w:val="0"/>
                <w:numId w:val="3"/>
              </w:numPr>
              <w:pPrChange w:id="3362" w:author="ANA-AN00" w:date="2021-07-30T14:33:00Z">
                <w:pPr>
                  <w:pStyle w:val="ListParagraph"/>
                  <w:keepNext/>
                  <w:numPr>
                    <w:numId w:val="6"/>
                  </w:numPr>
                  <w:spacing w:before="120"/>
                  <w:ind w:left="360"/>
                </w:pPr>
              </w:pPrChange>
            </w:pPr>
          </w:p>
        </w:tc>
        <w:tc>
          <w:tcPr>
            <w:tcW w:w="1596" w:type="dxa"/>
            <w:tcPrChange w:id="3363" w:author="ANA-AN00" w:date="2021-07-30T14:33:00Z">
              <w:tcPr>
                <w:tcW w:w="1596" w:type="dxa"/>
              </w:tcPr>
            </w:tcPrChange>
          </w:tcPr>
          <w:p w14:paraId="6449E22D" w14:textId="77777777" w:rsidR="00B62D5E" w:rsidRDefault="00B62D5E">
            <w:pPr>
              <w:pStyle w:val="ListParagraph"/>
              <w:keepNext/>
              <w:numPr>
                <w:ilvl w:val="0"/>
                <w:numId w:val="3"/>
              </w:numPr>
              <w:pPrChange w:id="3364" w:author="ANA-AN00" w:date="2021-07-30T14:33:00Z">
                <w:pPr>
                  <w:pStyle w:val="ListParagraph"/>
                  <w:keepNext/>
                  <w:numPr>
                    <w:numId w:val="6"/>
                  </w:numPr>
                  <w:spacing w:before="120"/>
                  <w:ind w:left="360"/>
                </w:pPr>
              </w:pPrChange>
            </w:pPr>
          </w:p>
        </w:tc>
        <w:tc>
          <w:tcPr>
            <w:tcW w:w="1596" w:type="dxa"/>
            <w:tcPrChange w:id="3365" w:author="ANA-AN00" w:date="2021-07-30T14:33:00Z">
              <w:tcPr>
                <w:tcW w:w="1596" w:type="dxa"/>
              </w:tcPr>
            </w:tcPrChange>
          </w:tcPr>
          <w:p w14:paraId="0176C479" w14:textId="77777777" w:rsidR="00B62D5E" w:rsidRDefault="00B62D5E">
            <w:pPr>
              <w:pStyle w:val="ListParagraph"/>
              <w:keepNext/>
              <w:numPr>
                <w:ilvl w:val="0"/>
                <w:numId w:val="3"/>
              </w:numPr>
              <w:pPrChange w:id="3366" w:author="ANA-AN00" w:date="2021-07-30T14:33:00Z">
                <w:pPr>
                  <w:pStyle w:val="ListParagraph"/>
                  <w:keepNext/>
                  <w:numPr>
                    <w:numId w:val="6"/>
                  </w:numPr>
                  <w:spacing w:before="120"/>
                  <w:ind w:left="360"/>
                </w:pPr>
              </w:pPrChange>
            </w:pPr>
          </w:p>
        </w:tc>
        <w:tc>
          <w:tcPr>
            <w:tcW w:w="1596" w:type="dxa"/>
            <w:tcPrChange w:id="3367" w:author="ANA-AN00" w:date="2021-07-30T14:33:00Z">
              <w:tcPr>
                <w:tcW w:w="1596" w:type="dxa"/>
              </w:tcPr>
            </w:tcPrChange>
          </w:tcPr>
          <w:p w14:paraId="445C0D8E" w14:textId="77777777" w:rsidR="00B62D5E" w:rsidRDefault="00B62D5E">
            <w:pPr>
              <w:pStyle w:val="ListParagraph"/>
              <w:keepNext/>
              <w:numPr>
                <w:ilvl w:val="0"/>
                <w:numId w:val="3"/>
              </w:numPr>
              <w:pPrChange w:id="3368" w:author="ANA-AN00" w:date="2021-07-30T14:33:00Z">
                <w:pPr>
                  <w:pStyle w:val="ListParagraph"/>
                  <w:keepNext/>
                  <w:numPr>
                    <w:numId w:val="6"/>
                  </w:numPr>
                  <w:spacing w:before="120"/>
                  <w:ind w:left="360"/>
                </w:pPr>
              </w:pPrChange>
            </w:pPr>
          </w:p>
        </w:tc>
        <w:tc>
          <w:tcPr>
            <w:tcW w:w="1596" w:type="dxa"/>
            <w:tcPrChange w:id="3369" w:author="ANA-AN00" w:date="2021-07-30T14:33:00Z">
              <w:tcPr>
                <w:tcW w:w="1596" w:type="dxa"/>
              </w:tcPr>
            </w:tcPrChange>
          </w:tcPr>
          <w:p w14:paraId="1A80D1E3" w14:textId="77777777" w:rsidR="00B62D5E" w:rsidRDefault="00B62D5E">
            <w:pPr>
              <w:pStyle w:val="ListParagraph"/>
              <w:keepNext/>
              <w:numPr>
                <w:ilvl w:val="0"/>
                <w:numId w:val="3"/>
              </w:numPr>
              <w:pPrChange w:id="3370" w:author="ANA-AN00" w:date="2021-07-30T14:33:00Z">
                <w:pPr>
                  <w:pStyle w:val="ListParagraph"/>
                  <w:keepNext/>
                  <w:numPr>
                    <w:numId w:val="6"/>
                  </w:numPr>
                  <w:spacing w:before="120"/>
                  <w:ind w:left="360"/>
                </w:pPr>
              </w:pPrChange>
            </w:pPr>
          </w:p>
        </w:tc>
      </w:tr>
      <w:tr w:rsidR="00B62D5E" w14:paraId="77451F41" w14:textId="77777777" w:rsidTr="00B62D5E">
        <w:tc>
          <w:tcPr>
            <w:tcW w:w="1596" w:type="dxa"/>
            <w:tcPrChange w:id="3371" w:author="ANA-AN00" w:date="2021-07-30T14:33:00Z">
              <w:tcPr>
                <w:tcW w:w="1596" w:type="dxa"/>
                <w:tcBorders>
                  <w:right w:val="single" w:sz="4" w:space="0" w:color="BFBFBF"/>
                </w:tcBorders>
              </w:tcPr>
            </w:tcPrChange>
          </w:tcPr>
          <w:p w14:paraId="44F22A22" w14:textId="77777777" w:rsidR="00B62D5E" w:rsidRDefault="00FC177C">
            <w:pPr>
              <w:keepNext/>
            </w:pPr>
            <w:r>
              <w:t xml:space="preserve">Countries should pay </w:t>
            </w:r>
            <w:r>
              <w:rPr>
                <w:i/>
              </w:rPr>
              <w:t xml:space="preserve">in </w:t>
            </w:r>
            <w:r>
              <w:rPr>
                <w:i/>
              </w:rPr>
              <w:t>proportion to their past emissions</w:t>
            </w:r>
            <w:r>
              <w:t xml:space="preserve"> (from 1990 onwards) (3) </w:t>
            </w:r>
          </w:p>
        </w:tc>
        <w:tc>
          <w:tcPr>
            <w:tcW w:w="1596" w:type="dxa"/>
            <w:tcPrChange w:id="3372" w:author="ANA-AN00" w:date="2021-07-30T14:33:00Z">
              <w:tcPr>
                <w:tcW w:w="1596" w:type="dxa"/>
              </w:tcPr>
            </w:tcPrChange>
          </w:tcPr>
          <w:p w14:paraId="194739E3" w14:textId="77777777" w:rsidR="00B62D5E" w:rsidRDefault="00B62D5E">
            <w:pPr>
              <w:pStyle w:val="ListParagraph"/>
              <w:keepNext/>
              <w:numPr>
                <w:ilvl w:val="0"/>
                <w:numId w:val="3"/>
              </w:numPr>
              <w:pPrChange w:id="3373" w:author="ANA-AN00" w:date="2021-07-30T14:33:00Z">
                <w:pPr>
                  <w:pStyle w:val="ListParagraph"/>
                  <w:keepNext/>
                  <w:numPr>
                    <w:numId w:val="6"/>
                  </w:numPr>
                  <w:spacing w:before="120"/>
                  <w:ind w:left="360"/>
                </w:pPr>
              </w:pPrChange>
            </w:pPr>
          </w:p>
        </w:tc>
        <w:tc>
          <w:tcPr>
            <w:tcW w:w="1596" w:type="dxa"/>
            <w:tcPrChange w:id="3374" w:author="ANA-AN00" w:date="2021-07-30T14:33:00Z">
              <w:tcPr>
                <w:tcW w:w="1596" w:type="dxa"/>
              </w:tcPr>
            </w:tcPrChange>
          </w:tcPr>
          <w:p w14:paraId="5C8483A4" w14:textId="77777777" w:rsidR="00B62D5E" w:rsidRDefault="00B62D5E">
            <w:pPr>
              <w:pStyle w:val="ListParagraph"/>
              <w:keepNext/>
              <w:numPr>
                <w:ilvl w:val="0"/>
                <w:numId w:val="3"/>
              </w:numPr>
              <w:pPrChange w:id="3375" w:author="ANA-AN00" w:date="2021-07-30T14:33:00Z">
                <w:pPr>
                  <w:pStyle w:val="ListParagraph"/>
                  <w:keepNext/>
                  <w:numPr>
                    <w:numId w:val="6"/>
                  </w:numPr>
                  <w:spacing w:before="120"/>
                  <w:ind w:left="360"/>
                </w:pPr>
              </w:pPrChange>
            </w:pPr>
          </w:p>
        </w:tc>
        <w:tc>
          <w:tcPr>
            <w:tcW w:w="1596" w:type="dxa"/>
            <w:tcPrChange w:id="3376" w:author="ANA-AN00" w:date="2021-07-30T14:33:00Z">
              <w:tcPr>
                <w:tcW w:w="1596" w:type="dxa"/>
              </w:tcPr>
            </w:tcPrChange>
          </w:tcPr>
          <w:p w14:paraId="62BB2409" w14:textId="77777777" w:rsidR="00B62D5E" w:rsidRDefault="00B62D5E">
            <w:pPr>
              <w:pStyle w:val="ListParagraph"/>
              <w:keepNext/>
              <w:numPr>
                <w:ilvl w:val="0"/>
                <w:numId w:val="3"/>
              </w:numPr>
              <w:pPrChange w:id="3377" w:author="ANA-AN00" w:date="2021-07-30T14:33:00Z">
                <w:pPr>
                  <w:pStyle w:val="ListParagraph"/>
                  <w:keepNext/>
                  <w:numPr>
                    <w:numId w:val="6"/>
                  </w:numPr>
                  <w:spacing w:before="120"/>
                  <w:ind w:left="360"/>
                </w:pPr>
              </w:pPrChange>
            </w:pPr>
          </w:p>
        </w:tc>
        <w:tc>
          <w:tcPr>
            <w:tcW w:w="1596" w:type="dxa"/>
            <w:tcPrChange w:id="3378" w:author="ANA-AN00" w:date="2021-07-30T14:33:00Z">
              <w:tcPr>
                <w:tcW w:w="1596" w:type="dxa"/>
              </w:tcPr>
            </w:tcPrChange>
          </w:tcPr>
          <w:p w14:paraId="406257F8" w14:textId="77777777" w:rsidR="00B62D5E" w:rsidRDefault="00B62D5E">
            <w:pPr>
              <w:pStyle w:val="ListParagraph"/>
              <w:keepNext/>
              <w:numPr>
                <w:ilvl w:val="0"/>
                <w:numId w:val="3"/>
              </w:numPr>
              <w:pPrChange w:id="3379" w:author="ANA-AN00" w:date="2021-07-30T14:33:00Z">
                <w:pPr>
                  <w:pStyle w:val="ListParagraph"/>
                  <w:keepNext/>
                  <w:numPr>
                    <w:numId w:val="6"/>
                  </w:numPr>
                  <w:spacing w:before="120"/>
                  <w:ind w:left="360"/>
                </w:pPr>
              </w:pPrChange>
            </w:pPr>
          </w:p>
        </w:tc>
        <w:tc>
          <w:tcPr>
            <w:tcW w:w="1596" w:type="dxa"/>
            <w:tcPrChange w:id="3380" w:author="ANA-AN00" w:date="2021-07-30T14:33:00Z">
              <w:tcPr>
                <w:tcW w:w="1596" w:type="dxa"/>
              </w:tcPr>
            </w:tcPrChange>
          </w:tcPr>
          <w:p w14:paraId="17D591C0" w14:textId="77777777" w:rsidR="00B62D5E" w:rsidRDefault="00B62D5E">
            <w:pPr>
              <w:pStyle w:val="ListParagraph"/>
              <w:keepNext/>
              <w:numPr>
                <w:ilvl w:val="0"/>
                <w:numId w:val="3"/>
              </w:numPr>
              <w:pPrChange w:id="3381" w:author="ANA-AN00" w:date="2021-07-30T14:33:00Z">
                <w:pPr>
                  <w:pStyle w:val="ListParagraph"/>
                  <w:keepNext/>
                  <w:numPr>
                    <w:numId w:val="6"/>
                  </w:numPr>
                  <w:spacing w:before="120"/>
                  <w:ind w:left="360"/>
                </w:pPr>
              </w:pPrChange>
            </w:pPr>
          </w:p>
        </w:tc>
      </w:tr>
      <w:tr w:rsidR="00B62D5E" w14:paraId="641CA74B" w14:textId="77777777" w:rsidTr="00B62D5E">
        <w:tc>
          <w:tcPr>
            <w:tcW w:w="1596" w:type="dxa"/>
            <w:tcPrChange w:id="3382" w:author="ANA-AN00" w:date="2021-07-30T14:33:00Z">
              <w:tcPr>
                <w:tcW w:w="1596" w:type="dxa"/>
                <w:tcBorders>
                  <w:right w:val="single" w:sz="4" w:space="0" w:color="BFBFBF"/>
                </w:tcBorders>
              </w:tcPr>
            </w:tcPrChange>
          </w:tcPr>
          <w:p w14:paraId="31CCFCC5" w14:textId="77777777" w:rsidR="00B62D5E" w:rsidRDefault="00FC177C">
            <w:pPr>
              <w:keepNext/>
            </w:pPr>
            <w:r>
              <w:t>The</w:t>
            </w:r>
            <w:r>
              <w:rPr>
                <w:i/>
              </w:rPr>
              <w:t xml:space="preserve"> richest countries should pay it all</w:t>
            </w:r>
            <w:r>
              <w:t xml:space="preserve">, so that the poorest countries do not have to pay anything (4) </w:t>
            </w:r>
          </w:p>
        </w:tc>
        <w:tc>
          <w:tcPr>
            <w:tcW w:w="1596" w:type="dxa"/>
            <w:tcPrChange w:id="3383" w:author="ANA-AN00" w:date="2021-07-30T14:33:00Z">
              <w:tcPr>
                <w:tcW w:w="1596" w:type="dxa"/>
              </w:tcPr>
            </w:tcPrChange>
          </w:tcPr>
          <w:p w14:paraId="2009EAA9" w14:textId="77777777" w:rsidR="00B62D5E" w:rsidRDefault="00B62D5E">
            <w:pPr>
              <w:pStyle w:val="ListParagraph"/>
              <w:keepNext/>
              <w:numPr>
                <w:ilvl w:val="0"/>
                <w:numId w:val="3"/>
              </w:numPr>
              <w:pPrChange w:id="3384" w:author="ANA-AN00" w:date="2021-07-30T14:33:00Z">
                <w:pPr>
                  <w:pStyle w:val="ListParagraph"/>
                  <w:keepNext/>
                  <w:numPr>
                    <w:numId w:val="6"/>
                  </w:numPr>
                  <w:spacing w:before="120"/>
                  <w:ind w:left="360"/>
                </w:pPr>
              </w:pPrChange>
            </w:pPr>
          </w:p>
        </w:tc>
        <w:tc>
          <w:tcPr>
            <w:tcW w:w="1596" w:type="dxa"/>
            <w:tcPrChange w:id="3385" w:author="ANA-AN00" w:date="2021-07-30T14:33:00Z">
              <w:tcPr>
                <w:tcW w:w="1596" w:type="dxa"/>
              </w:tcPr>
            </w:tcPrChange>
          </w:tcPr>
          <w:p w14:paraId="377C07BF" w14:textId="77777777" w:rsidR="00B62D5E" w:rsidRDefault="00B62D5E">
            <w:pPr>
              <w:pStyle w:val="ListParagraph"/>
              <w:keepNext/>
              <w:numPr>
                <w:ilvl w:val="0"/>
                <w:numId w:val="3"/>
              </w:numPr>
              <w:pPrChange w:id="3386" w:author="ANA-AN00" w:date="2021-07-30T14:33:00Z">
                <w:pPr>
                  <w:pStyle w:val="ListParagraph"/>
                  <w:keepNext/>
                  <w:numPr>
                    <w:numId w:val="6"/>
                  </w:numPr>
                  <w:spacing w:before="120"/>
                  <w:ind w:left="360"/>
                </w:pPr>
              </w:pPrChange>
            </w:pPr>
          </w:p>
        </w:tc>
        <w:tc>
          <w:tcPr>
            <w:tcW w:w="1596" w:type="dxa"/>
            <w:tcPrChange w:id="3387" w:author="ANA-AN00" w:date="2021-07-30T14:33:00Z">
              <w:tcPr>
                <w:tcW w:w="1596" w:type="dxa"/>
              </w:tcPr>
            </w:tcPrChange>
          </w:tcPr>
          <w:p w14:paraId="2C4206A0" w14:textId="77777777" w:rsidR="00B62D5E" w:rsidRDefault="00B62D5E">
            <w:pPr>
              <w:pStyle w:val="ListParagraph"/>
              <w:keepNext/>
              <w:numPr>
                <w:ilvl w:val="0"/>
                <w:numId w:val="3"/>
              </w:numPr>
              <w:pPrChange w:id="3388" w:author="ANA-AN00" w:date="2021-07-30T14:33:00Z">
                <w:pPr>
                  <w:pStyle w:val="ListParagraph"/>
                  <w:keepNext/>
                  <w:numPr>
                    <w:numId w:val="6"/>
                  </w:numPr>
                  <w:spacing w:before="120"/>
                  <w:ind w:left="360"/>
                </w:pPr>
              </w:pPrChange>
            </w:pPr>
          </w:p>
        </w:tc>
        <w:tc>
          <w:tcPr>
            <w:tcW w:w="1596" w:type="dxa"/>
            <w:tcPrChange w:id="3389" w:author="ANA-AN00" w:date="2021-07-30T14:33:00Z">
              <w:tcPr>
                <w:tcW w:w="1596" w:type="dxa"/>
              </w:tcPr>
            </w:tcPrChange>
          </w:tcPr>
          <w:p w14:paraId="7C04F29A" w14:textId="77777777" w:rsidR="00B62D5E" w:rsidRDefault="00B62D5E">
            <w:pPr>
              <w:pStyle w:val="ListParagraph"/>
              <w:keepNext/>
              <w:numPr>
                <w:ilvl w:val="0"/>
                <w:numId w:val="3"/>
              </w:numPr>
              <w:pPrChange w:id="3390" w:author="ANA-AN00" w:date="2021-07-30T14:33:00Z">
                <w:pPr>
                  <w:pStyle w:val="ListParagraph"/>
                  <w:keepNext/>
                  <w:numPr>
                    <w:numId w:val="6"/>
                  </w:numPr>
                  <w:spacing w:before="120"/>
                  <w:ind w:left="360"/>
                </w:pPr>
              </w:pPrChange>
            </w:pPr>
          </w:p>
        </w:tc>
        <w:tc>
          <w:tcPr>
            <w:tcW w:w="1596" w:type="dxa"/>
            <w:tcPrChange w:id="3391" w:author="ANA-AN00" w:date="2021-07-30T14:33:00Z">
              <w:tcPr>
                <w:tcW w:w="1596" w:type="dxa"/>
              </w:tcPr>
            </w:tcPrChange>
          </w:tcPr>
          <w:p w14:paraId="64DBECEA" w14:textId="77777777" w:rsidR="00B62D5E" w:rsidRDefault="00B62D5E">
            <w:pPr>
              <w:pStyle w:val="ListParagraph"/>
              <w:keepNext/>
              <w:numPr>
                <w:ilvl w:val="0"/>
                <w:numId w:val="3"/>
              </w:numPr>
              <w:pPrChange w:id="3392" w:author="ANA-AN00" w:date="2021-07-30T14:33:00Z">
                <w:pPr>
                  <w:pStyle w:val="ListParagraph"/>
                  <w:keepNext/>
                  <w:numPr>
                    <w:numId w:val="6"/>
                  </w:numPr>
                  <w:spacing w:before="120"/>
                  <w:ind w:left="360"/>
                </w:pPr>
              </w:pPrChange>
            </w:pPr>
          </w:p>
        </w:tc>
      </w:tr>
      <w:tr w:rsidR="00B62D5E" w14:paraId="45EB4BA3" w14:textId="77777777" w:rsidTr="00B62D5E">
        <w:tc>
          <w:tcPr>
            <w:tcW w:w="1596" w:type="dxa"/>
            <w:tcPrChange w:id="3393" w:author="ANA-AN00" w:date="2021-07-30T14:33:00Z">
              <w:tcPr>
                <w:tcW w:w="1596" w:type="dxa"/>
                <w:tcBorders>
                  <w:right w:val="single" w:sz="4" w:space="0" w:color="BFBFBF"/>
                </w:tcBorders>
              </w:tcPr>
            </w:tcPrChange>
          </w:tcPr>
          <w:p w14:paraId="3A4AE3BB" w14:textId="77777777" w:rsidR="00B62D5E" w:rsidRDefault="00FC177C">
            <w:pPr>
              <w:keepNext/>
            </w:pPr>
            <w:r>
              <w:t xml:space="preserve">The </w:t>
            </w:r>
            <w:r>
              <w:rPr>
                <w:i/>
              </w:rPr>
              <w:t>richest countries should pay even more</w:t>
            </w:r>
            <w:r>
              <w:t xml:space="preserve">, to help vulnerable countries face adverse consequences: vulnerable countries would then receive money instead of paying (5) </w:t>
            </w:r>
          </w:p>
        </w:tc>
        <w:tc>
          <w:tcPr>
            <w:tcW w:w="1596" w:type="dxa"/>
            <w:tcPrChange w:id="3394" w:author="ANA-AN00" w:date="2021-07-30T14:33:00Z">
              <w:tcPr>
                <w:tcW w:w="1596" w:type="dxa"/>
              </w:tcPr>
            </w:tcPrChange>
          </w:tcPr>
          <w:p w14:paraId="660F3D98" w14:textId="77777777" w:rsidR="00B62D5E" w:rsidRDefault="00B62D5E">
            <w:pPr>
              <w:pStyle w:val="ListParagraph"/>
              <w:keepNext/>
              <w:numPr>
                <w:ilvl w:val="0"/>
                <w:numId w:val="3"/>
              </w:numPr>
              <w:pPrChange w:id="3395" w:author="ANA-AN00" w:date="2021-07-30T14:33:00Z">
                <w:pPr>
                  <w:pStyle w:val="ListParagraph"/>
                  <w:keepNext/>
                  <w:numPr>
                    <w:numId w:val="6"/>
                  </w:numPr>
                  <w:spacing w:before="120"/>
                  <w:ind w:left="360"/>
                </w:pPr>
              </w:pPrChange>
            </w:pPr>
          </w:p>
        </w:tc>
        <w:tc>
          <w:tcPr>
            <w:tcW w:w="1596" w:type="dxa"/>
            <w:tcPrChange w:id="3396" w:author="ANA-AN00" w:date="2021-07-30T14:33:00Z">
              <w:tcPr>
                <w:tcW w:w="1596" w:type="dxa"/>
              </w:tcPr>
            </w:tcPrChange>
          </w:tcPr>
          <w:p w14:paraId="71BAE70D" w14:textId="77777777" w:rsidR="00B62D5E" w:rsidRDefault="00B62D5E">
            <w:pPr>
              <w:pStyle w:val="ListParagraph"/>
              <w:keepNext/>
              <w:numPr>
                <w:ilvl w:val="0"/>
                <w:numId w:val="3"/>
              </w:numPr>
              <w:pPrChange w:id="3397" w:author="ANA-AN00" w:date="2021-07-30T14:33:00Z">
                <w:pPr>
                  <w:pStyle w:val="ListParagraph"/>
                  <w:keepNext/>
                  <w:numPr>
                    <w:numId w:val="6"/>
                  </w:numPr>
                  <w:spacing w:before="120"/>
                  <w:ind w:left="360"/>
                </w:pPr>
              </w:pPrChange>
            </w:pPr>
          </w:p>
        </w:tc>
        <w:tc>
          <w:tcPr>
            <w:tcW w:w="1596" w:type="dxa"/>
            <w:tcPrChange w:id="3398" w:author="ANA-AN00" w:date="2021-07-30T14:33:00Z">
              <w:tcPr>
                <w:tcW w:w="1596" w:type="dxa"/>
              </w:tcPr>
            </w:tcPrChange>
          </w:tcPr>
          <w:p w14:paraId="2A3EE113" w14:textId="77777777" w:rsidR="00B62D5E" w:rsidRDefault="00B62D5E">
            <w:pPr>
              <w:pStyle w:val="ListParagraph"/>
              <w:keepNext/>
              <w:numPr>
                <w:ilvl w:val="0"/>
                <w:numId w:val="3"/>
              </w:numPr>
              <w:pPrChange w:id="3399" w:author="ANA-AN00" w:date="2021-07-30T14:33:00Z">
                <w:pPr>
                  <w:pStyle w:val="ListParagraph"/>
                  <w:keepNext/>
                  <w:numPr>
                    <w:numId w:val="6"/>
                  </w:numPr>
                  <w:spacing w:before="120"/>
                  <w:ind w:left="360"/>
                </w:pPr>
              </w:pPrChange>
            </w:pPr>
          </w:p>
        </w:tc>
        <w:tc>
          <w:tcPr>
            <w:tcW w:w="1596" w:type="dxa"/>
            <w:tcPrChange w:id="3400" w:author="ANA-AN00" w:date="2021-07-30T14:33:00Z">
              <w:tcPr>
                <w:tcW w:w="1596" w:type="dxa"/>
              </w:tcPr>
            </w:tcPrChange>
          </w:tcPr>
          <w:p w14:paraId="494D596A" w14:textId="77777777" w:rsidR="00B62D5E" w:rsidRDefault="00B62D5E">
            <w:pPr>
              <w:pStyle w:val="ListParagraph"/>
              <w:keepNext/>
              <w:numPr>
                <w:ilvl w:val="0"/>
                <w:numId w:val="3"/>
              </w:numPr>
              <w:pPrChange w:id="3401" w:author="ANA-AN00" w:date="2021-07-30T14:33:00Z">
                <w:pPr>
                  <w:pStyle w:val="ListParagraph"/>
                  <w:keepNext/>
                  <w:numPr>
                    <w:numId w:val="6"/>
                  </w:numPr>
                  <w:spacing w:before="120"/>
                  <w:ind w:left="360"/>
                </w:pPr>
              </w:pPrChange>
            </w:pPr>
          </w:p>
        </w:tc>
        <w:tc>
          <w:tcPr>
            <w:tcW w:w="1596" w:type="dxa"/>
            <w:tcPrChange w:id="3402" w:author="ANA-AN00" w:date="2021-07-30T14:33:00Z">
              <w:tcPr>
                <w:tcW w:w="1596" w:type="dxa"/>
              </w:tcPr>
            </w:tcPrChange>
          </w:tcPr>
          <w:p w14:paraId="376C043C" w14:textId="77777777" w:rsidR="00B62D5E" w:rsidRDefault="00B62D5E">
            <w:pPr>
              <w:pStyle w:val="ListParagraph"/>
              <w:keepNext/>
              <w:numPr>
                <w:ilvl w:val="0"/>
                <w:numId w:val="3"/>
              </w:numPr>
              <w:pPrChange w:id="3403" w:author="ANA-AN00" w:date="2021-07-30T14:33:00Z">
                <w:pPr>
                  <w:pStyle w:val="ListParagraph"/>
                  <w:keepNext/>
                  <w:numPr>
                    <w:numId w:val="6"/>
                  </w:numPr>
                  <w:spacing w:before="120"/>
                  <w:ind w:left="360"/>
                </w:pPr>
              </w:pPrChange>
            </w:pPr>
          </w:p>
        </w:tc>
      </w:tr>
    </w:tbl>
    <w:p w14:paraId="6EC17DE2" w14:textId="77777777" w:rsidR="00B62D5E" w:rsidRDefault="00B62D5E"/>
    <w:p w14:paraId="100746DC" w14:textId="77777777" w:rsidR="00B62D5E" w:rsidRDefault="00B62D5E"/>
    <w:p w14:paraId="02360DDD" w14:textId="77777777" w:rsidR="00B62D5E" w:rsidRDefault="00FC177C">
      <w:pPr>
        <w:keepNext/>
      </w:pPr>
      <w:r>
        <w:lastRenderedPageBreak/>
        <w:t xml:space="preserve">Q20.5 </w:t>
      </w:r>
      <w:r>
        <w:t>要使全球温室气体排放量降低至一定程度，就需要进行昂贵的投资。</w:t>
      </w:r>
      <w:r>
        <w:br/>
      </w:r>
      <w:r>
        <w:br/>
      </w:r>
      <w:r>
        <w:br/>
      </w:r>
      <w:r>
        <w:t>理想情况下，各国应如何分担应对气候变化的成本</w:t>
      </w:r>
      <w:r>
        <w:t>?</w:t>
      </w:r>
    </w:p>
    <w:tbl>
      <w:tblPr>
        <w:tblStyle w:val="QQuestionTable"/>
        <w:tblW w:w="0" w:type="auto"/>
        <w:tblLook w:val="0460" w:firstRow="1" w:lastRow="1" w:firstColumn="0" w:lastColumn="0" w:noHBand="0" w:noVBand="1"/>
        <w:tblPrChange w:id="3404" w:author="ANA-AN00" w:date="2021-07-30T14:33:00Z">
          <w:tblPr>
            <w:tblStyle w:val="QQuestionTable0"/>
            <w:tblW w:w="9576" w:type="auto"/>
            <w:tblLook w:val="07E0" w:firstRow="1" w:lastRow="1" w:firstColumn="1" w:lastColumn="1" w:noHBand="1" w:noVBand="1"/>
          </w:tblPr>
        </w:tblPrChange>
      </w:tblPr>
      <w:tblGrid>
        <w:gridCol w:w="1421"/>
        <w:gridCol w:w="1377"/>
        <w:gridCol w:w="1377"/>
        <w:gridCol w:w="1377"/>
        <w:gridCol w:w="1377"/>
        <w:gridCol w:w="1377"/>
        <w:tblGridChange w:id="3405">
          <w:tblGrid>
            <w:gridCol w:w="1596"/>
            <w:gridCol w:w="1596"/>
            <w:gridCol w:w="1596"/>
            <w:gridCol w:w="1596"/>
            <w:gridCol w:w="1596"/>
            <w:gridCol w:w="1596"/>
          </w:tblGrid>
        </w:tblGridChange>
      </w:tblGrid>
      <w:tr w:rsidR="00B62D5E" w14:paraId="0EAAFD0D"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3406" w:author="ANA-AN00" w:date="2021-07-30T14:33:00Z">
              <w:tcPr>
                <w:tcW w:w="1596" w:type="dxa"/>
                <w:tcBorders>
                  <w:right w:val="single" w:sz="4" w:space="0" w:color="BFBFBF"/>
                </w:tcBorders>
              </w:tcPr>
            </w:tcPrChange>
          </w:tcPr>
          <w:p w14:paraId="6EBE83A4"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3407" w:author="ANA-AN00" w:date="2021-07-30T14:33:00Z">
              <w:tcPr>
                <w:tcW w:w="1596" w:type="dxa"/>
              </w:tcPr>
            </w:tcPrChange>
          </w:tcPr>
          <w:p w14:paraId="1DCD18CD"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Change w:id="3408" w:author="ANA-AN00" w:date="2021-07-30T14:33:00Z">
              <w:tcPr>
                <w:tcW w:w="1596" w:type="dxa"/>
              </w:tcPr>
            </w:tcPrChange>
          </w:tcPr>
          <w:p w14:paraId="603D425E" w14:textId="77777777" w:rsidR="00B62D5E" w:rsidRDefault="00FC177C">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Change w:id="3409" w:author="ANA-AN00" w:date="2021-07-30T14:33:00Z">
              <w:tcPr>
                <w:tcW w:w="1596" w:type="dxa"/>
              </w:tcPr>
            </w:tcPrChange>
          </w:tcPr>
          <w:p w14:paraId="2927FE72"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Change w:id="3410" w:author="ANA-AN00" w:date="2021-07-30T14:33:00Z">
              <w:tcPr>
                <w:tcW w:w="1596" w:type="dxa"/>
              </w:tcPr>
            </w:tcPrChange>
          </w:tcPr>
          <w:p w14:paraId="7E591D46"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有点同意</w:t>
            </w:r>
            <w:r>
              <w:t xml:space="preserve"> (4)</w:t>
            </w:r>
          </w:p>
        </w:tc>
        <w:tc>
          <w:tcPr>
            <w:tcW w:w="1596" w:type="dxa"/>
            <w:tcPrChange w:id="3411" w:author="ANA-AN00" w:date="2021-07-30T14:33:00Z">
              <w:tcPr>
                <w:tcW w:w="1596" w:type="dxa"/>
              </w:tcPr>
            </w:tcPrChange>
          </w:tcPr>
          <w:p w14:paraId="3BC4F9AC" w14:textId="77777777" w:rsidR="00B62D5E" w:rsidRDefault="00FC177C">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B62D5E" w14:paraId="4E36AF21" w14:textId="77777777" w:rsidTr="00B62D5E">
        <w:tc>
          <w:tcPr>
            <w:tcW w:w="1596" w:type="dxa"/>
            <w:tcPrChange w:id="3412" w:author="ANA-AN00" w:date="2021-07-30T14:33:00Z">
              <w:tcPr>
                <w:tcW w:w="1596" w:type="dxa"/>
                <w:tcBorders>
                  <w:right w:val="single" w:sz="4" w:space="0" w:color="BFBFBF"/>
                </w:tcBorders>
              </w:tcPr>
            </w:tcPrChange>
          </w:tcPr>
          <w:p w14:paraId="50BA8CBA" w14:textId="77777777" w:rsidR="00B62D5E" w:rsidRDefault="00FC177C">
            <w:pPr>
              <w:keepNext/>
            </w:pPr>
            <w:r>
              <w:t>各国应按收入</w:t>
            </w:r>
            <w:r>
              <w:rPr>
                <w:i/>
              </w:rPr>
              <w:t>比例支付</w:t>
            </w:r>
            <w:r>
              <w:t xml:space="preserve"> (1) </w:t>
            </w:r>
          </w:p>
        </w:tc>
        <w:tc>
          <w:tcPr>
            <w:tcW w:w="1596" w:type="dxa"/>
            <w:tcPrChange w:id="3413" w:author="ANA-AN00" w:date="2021-07-30T14:33:00Z">
              <w:tcPr>
                <w:tcW w:w="1596" w:type="dxa"/>
              </w:tcPr>
            </w:tcPrChange>
          </w:tcPr>
          <w:p w14:paraId="1FB58D78" w14:textId="77777777" w:rsidR="00B62D5E" w:rsidRDefault="00B62D5E">
            <w:pPr>
              <w:pStyle w:val="ListParagraph"/>
              <w:keepNext/>
              <w:numPr>
                <w:ilvl w:val="0"/>
                <w:numId w:val="3"/>
              </w:numPr>
              <w:pPrChange w:id="3414" w:author="ANA-AN00" w:date="2021-07-30T14:33:00Z">
                <w:pPr>
                  <w:pStyle w:val="ListParagraph"/>
                  <w:keepNext/>
                  <w:numPr>
                    <w:numId w:val="6"/>
                  </w:numPr>
                  <w:spacing w:before="120"/>
                  <w:ind w:left="360"/>
                </w:pPr>
              </w:pPrChange>
            </w:pPr>
          </w:p>
        </w:tc>
        <w:tc>
          <w:tcPr>
            <w:tcW w:w="1596" w:type="dxa"/>
            <w:tcPrChange w:id="3415" w:author="ANA-AN00" w:date="2021-07-30T14:33:00Z">
              <w:tcPr>
                <w:tcW w:w="1596" w:type="dxa"/>
              </w:tcPr>
            </w:tcPrChange>
          </w:tcPr>
          <w:p w14:paraId="1300FC87" w14:textId="77777777" w:rsidR="00B62D5E" w:rsidRDefault="00B62D5E">
            <w:pPr>
              <w:pStyle w:val="ListParagraph"/>
              <w:keepNext/>
              <w:numPr>
                <w:ilvl w:val="0"/>
                <w:numId w:val="3"/>
              </w:numPr>
              <w:pPrChange w:id="3416" w:author="ANA-AN00" w:date="2021-07-30T14:33:00Z">
                <w:pPr>
                  <w:pStyle w:val="ListParagraph"/>
                  <w:keepNext/>
                  <w:numPr>
                    <w:numId w:val="6"/>
                  </w:numPr>
                  <w:spacing w:before="120"/>
                  <w:ind w:left="360"/>
                </w:pPr>
              </w:pPrChange>
            </w:pPr>
          </w:p>
        </w:tc>
        <w:tc>
          <w:tcPr>
            <w:tcW w:w="1596" w:type="dxa"/>
            <w:tcPrChange w:id="3417" w:author="ANA-AN00" w:date="2021-07-30T14:33:00Z">
              <w:tcPr>
                <w:tcW w:w="1596" w:type="dxa"/>
              </w:tcPr>
            </w:tcPrChange>
          </w:tcPr>
          <w:p w14:paraId="27E488E8" w14:textId="77777777" w:rsidR="00B62D5E" w:rsidRDefault="00B62D5E">
            <w:pPr>
              <w:pStyle w:val="ListParagraph"/>
              <w:keepNext/>
              <w:numPr>
                <w:ilvl w:val="0"/>
                <w:numId w:val="3"/>
              </w:numPr>
              <w:pPrChange w:id="3418" w:author="ANA-AN00" w:date="2021-07-30T14:33:00Z">
                <w:pPr>
                  <w:pStyle w:val="ListParagraph"/>
                  <w:keepNext/>
                  <w:numPr>
                    <w:numId w:val="6"/>
                  </w:numPr>
                  <w:spacing w:before="120"/>
                  <w:ind w:left="360"/>
                </w:pPr>
              </w:pPrChange>
            </w:pPr>
          </w:p>
        </w:tc>
        <w:tc>
          <w:tcPr>
            <w:tcW w:w="1596" w:type="dxa"/>
            <w:tcPrChange w:id="3419" w:author="ANA-AN00" w:date="2021-07-30T14:33:00Z">
              <w:tcPr>
                <w:tcW w:w="1596" w:type="dxa"/>
              </w:tcPr>
            </w:tcPrChange>
          </w:tcPr>
          <w:p w14:paraId="0564F929" w14:textId="77777777" w:rsidR="00B62D5E" w:rsidRDefault="00B62D5E">
            <w:pPr>
              <w:pStyle w:val="ListParagraph"/>
              <w:keepNext/>
              <w:numPr>
                <w:ilvl w:val="0"/>
                <w:numId w:val="3"/>
              </w:numPr>
              <w:pPrChange w:id="3420" w:author="ANA-AN00" w:date="2021-07-30T14:33:00Z">
                <w:pPr>
                  <w:pStyle w:val="ListParagraph"/>
                  <w:keepNext/>
                  <w:numPr>
                    <w:numId w:val="6"/>
                  </w:numPr>
                  <w:spacing w:before="120"/>
                  <w:ind w:left="360"/>
                </w:pPr>
              </w:pPrChange>
            </w:pPr>
          </w:p>
        </w:tc>
        <w:tc>
          <w:tcPr>
            <w:tcW w:w="1596" w:type="dxa"/>
            <w:tcPrChange w:id="3421" w:author="ANA-AN00" w:date="2021-07-30T14:33:00Z">
              <w:tcPr>
                <w:tcW w:w="1596" w:type="dxa"/>
              </w:tcPr>
            </w:tcPrChange>
          </w:tcPr>
          <w:p w14:paraId="0DB75B4F" w14:textId="77777777" w:rsidR="00B62D5E" w:rsidRDefault="00B62D5E">
            <w:pPr>
              <w:pStyle w:val="ListParagraph"/>
              <w:keepNext/>
              <w:numPr>
                <w:ilvl w:val="0"/>
                <w:numId w:val="3"/>
              </w:numPr>
              <w:pPrChange w:id="3422" w:author="ANA-AN00" w:date="2021-07-30T14:33:00Z">
                <w:pPr>
                  <w:pStyle w:val="ListParagraph"/>
                  <w:keepNext/>
                  <w:numPr>
                    <w:numId w:val="6"/>
                  </w:numPr>
                  <w:spacing w:before="120"/>
                  <w:ind w:left="360"/>
                </w:pPr>
              </w:pPrChange>
            </w:pPr>
          </w:p>
        </w:tc>
      </w:tr>
      <w:tr w:rsidR="00B62D5E" w14:paraId="556CDBC5" w14:textId="77777777" w:rsidTr="00B62D5E">
        <w:tc>
          <w:tcPr>
            <w:tcW w:w="1596" w:type="dxa"/>
            <w:tcPrChange w:id="3423" w:author="ANA-AN00" w:date="2021-07-30T14:33:00Z">
              <w:tcPr>
                <w:tcW w:w="1596" w:type="dxa"/>
                <w:tcBorders>
                  <w:right w:val="single" w:sz="4" w:space="0" w:color="BFBFBF"/>
                </w:tcBorders>
              </w:tcPr>
            </w:tcPrChange>
          </w:tcPr>
          <w:p w14:paraId="22E95F21" w14:textId="77777777" w:rsidR="00B62D5E" w:rsidRDefault="00FC177C">
            <w:pPr>
              <w:keepNext/>
            </w:pPr>
            <w:r>
              <w:t>各国应按</w:t>
            </w:r>
            <w:r>
              <w:rPr>
                <w:i/>
              </w:rPr>
              <w:t>其当前排放量支付费用</w:t>
            </w:r>
            <w:r>
              <w:t xml:space="preserve"> (2) </w:t>
            </w:r>
          </w:p>
        </w:tc>
        <w:tc>
          <w:tcPr>
            <w:tcW w:w="1596" w:type="dxa"/>
            <w:tcPrChange w:id="3424" w:author="ANA-AN00" w:date="2021-07-30T14:33:00Z">
              <w:tcPr>
                <w:tcW w:w="1596" w:type="dxa"/>
              </w:tcPr>
            </w:tcPrChange>
          </w:tcPr>
          <w:p w14:paraId="6DF33C2B" w14:textId="77777777" w:rsidR="00B62D5E" w:rsidRDefault="00B62D5E">
            <w:pPr>
              <w:pStyle w:val="ListParagraph"/>
              <w:keepNext/>
              <w:numPr>
                <w:ilvl w:val="0"/>
                <w:numId w:val="3"/>
              </w:numPr>
              <w:pPrChange w:id="3425" w:author="ANA-AN00" w:date="2021-07-30T14:33:00Z">
                <w:pPr>
                  <w:pStyle w:val="ListParagraph"/>
                  <w:keepNext/>
                  <w:numPr>
                    <w:numId w:val="6"/>
                  </w:numPr>
                  <w:spacing w:before="120"/>
                  <w:ind w:left="360"/>
                </w:pPr>
              </w:pPrChange>
            </w:pPr>
          </w:p>
        </w:tc>
        <w:tc>
          <w:tcPr>
            <w:tcW w:w="1596" w:type="dxa"/>
            <w:tcPrChange w:id="3426" w:author="ANA-AN00" w:date="2021-07-30T14:33:00Z">
              <w:tcPr>
                <w:tcW w:w="1596" w:type="dxa"/>
              </w:tcPr>
            </w:tcPrChange>
          </w:tcPr>
          <w:p w14:paraId="27582CE4" w14:textId="77777777" w:rsidR="00B62D5E" w:rsidRDefault="00B62D5E">
            <w:pPr>
              <w:pStyle w:val="ListParagraph"/>
              <w:keepNext/>
              <w:numPr>
                <w:ilvl w:val="0"/>
                <w:numId w:val="3"/>
              </w:numPr>
              <w:pPrChange w:id="3427" w:author="ANA-AN00" w:date="2021-07-30T14:33:00Z">
                <w:pPr>
                  <w:pStyle w:val="ListParagraph"/>
                  <w:keepNext/>
                  <w:numPr>
                    <w:numId w:val="6"/>
                  </w:numPr>
                  <w:spacing w:before="120"/>
                  <w:ind w:left="360"/>
                </w:pPr>
              </w:pPrChange>
            </w:pPr>
          </w:p>
        </w:tc>
        <w:tc>
          <w:tcPr>
            <w:tcW w:w="1596" w:type="dxa"/>
            <w:tcPrChange w:id="3428" w:author="ANA-AN00" w:date="2021-07-30T14:33:00Z">
              <w:tcPr>
                <w:tcW w:w="1596" w:type="dxa"/>
              </w:tcPr>
            </w:tcPrChange>
          </w:tcPr>
          <w:p w14:paraId="7CBEF6A0" w14:textId="77777777" w:rsidR="00B62D5E" w:rsidRDefault="00B62D5E">
            <w:pPr>
              <w:pStyle w:val="ListParagraph"/>
              <w:keepNext/>
              <w:numPr>
                <w:ilvl w:val="0"/>
                <w:numId w:val="3"/>
              </w:numPr>
              <w:pPrChange w:id="3429" w:author="ANA-AN00" w:date="2021-07-30T14:33:00Z">
                <w:pPr>
                  <w:pStyle w:val="ListParagraph"/>
                  <w:keepNext/>
                  <w:numPr>
                    <w:numId w:val="6"/>
                  </w:numPr>
                  <w:spacing w:before="120"/>
                  <w:ind w:left="360"/>
                </w:pPr>
              </w:pPrChange>
            </w:pPr>
          </w:p>
        </w:tc>
        <w:tc>
          <w:tcPr>
            <w:tcW w:w="1596" w:type="dxa"/>
            <w:tcPrChange w:id="3430" w:author="ANA-AN00" w:date="2021-07-30T14:33:00Z">
              <w:tcPr>
                <w:tcW w:w="1596" w:type="dxa"/>
              </w:tcPr>
            </w:tcPrChange>
          </w:tcPr>
          <w:p w14:paraId="4508431F" w14:textId="77777777" w:rsidR="00B62D5E" w:rsidRDefault="00B62D5E">
            <w:pPr>
              <w:pStyle w:val="ListParagraph"/>
              <w:keepNext/>
              <w:numPr>
                <w:ilvl w:val="0"/>
                <w:numId w:val="3"/>
              </w:numPr>
              <w:pPrChange w:id="3431" w:author="ANA-AN00" w:date="2021-07-30T14:33:00Z">
                <w:pPr>
                  <w:pStyle w:val="ListParagraph"/>
                  <w:keepNext/>
                  <w:numPr>
                    <w:numId w:val="6"/>
                  </w:numPr>
                  <w:spacing w:before="120"/>
                  <w:ind w:left="360"/>
                </w:pPr>
              </w:pPrChange>
            </w:pPr>
          </w:p>
        </w:tc>
        <w:tc>
          <w:tcPr>
            <w:tcW w:w="1596" w:type="dxa"/>
            <w:tcPrChange w:id="3432" w:author="ANA-AN00" w:date="2021-07-30T14:33:00Z">
              <w:tcPr>
                <w:tcW w:w="1596" w:type="dxa"/>
              </w:tcPr>
            </w:tcPrChange>
          </w:tcPr>
          <w:p w14:paraId="6903E4C9" w14:textId="77777777" w:rsidR="00B62D5E" w:rsidRDefault="00B62D5E">
            <w:pPr>
              <w:pStyle w:val="ListParagraph"/>
              <w:keepNext/>
              <w:numPr>
                <w:ilvl w:val="0"/>
                <w:numId w:val="3"/>
              </w:numPr>
              <w:pPrChange w:id="3433" w:author="ANA-AN00" w:date="2021-07-30T14:33:00Z">
                <w:pPr>
                  <w:pStyle w:val="ListParagraph"/>
                  <w:keepNext/>
                  <w:numPr>
                    <w:numId w:val="6"/>
                  </w:numPr>
                  <w:spacing w:before="120"/>
                  <w:ind w:left="360"/>
                </w:pPr>
              </w:pPrChange>
            </w:pPr>
          </w:p>
        </w:tc>
      </w:tr>
      <w:tr w:rsidR="00B62D5E" w14:paraId="72472B05" w14:textId="77777777" w:rsidTr="00B62D5E">
        <w:tc>
          <w:tcPr>
            <w:tcW w:w="1596" w:type="dxa"/>
            <w:tcPrChange w:id="3434" w:author="ANA-AN00" w:date="2021-07-30T14:33:00Z">
              <w:tcPr>
                <w:tcW w:w="1596" w:type="dxa"/>
                <w:tcBorders>
                  <w:right w:val="single" w:sz="4" w:space="0" w:color="BFBFBF"/>
                </w:tcBorders>
              </w:tcPr>
            </w:tcPrChange>
          </w:tcPr>
          <w:p w14:paraId="4C37EBDC" w14:textId="77777777" w:rsidR="00B62D5E" w:rsidRDefault="00FC177C">
            <w:pPr>
              <w:keepNext/>
            </w:pPr>
            <w:r>
              <w:t>各国应根据</w:t>
            </w:r>
            <w:r>
              <w:rPr>
                <w:i/>
              </w:rPr>
              <w:t>其过去的排放量（从</w:t>
            </w:r>
            <w:r>
              <w:rPr>
                <w:i/>
              </w:rPr>
              <w:t xml:space="preserve"> 1990 </w:t>
            </w:r>
            <w:r>
              <w:rPr>
                <w:i/>
              </w:rPr>
              <w:t>年开始计算）按比例</w:t>
            </w:r>
            <w:r>
              <w:t>支付费用</w:t>
            </w:r>
            <w:r>
              <w:t xml:space="preserve"> (3) </w:t>
            </w:r>
          </w:p>
        </w:tc>
        <w:tc>
          <w:tcPr>
            <w:tcW w:w="1596" w:type="dxa"/>
            <w:tcPrChange w:id="3435" w:author="ANA-AN00" w:date="2021-07-30T14:33:00Z">
              <w:tcPr>
                <w:tcW w:w="1596" w:type="dxa"/>
              </w:tcPr>
            </w:tcPrChange>
          </w:tcPr>
          <w:p w14:paraId="186021DA" w14:textId="77777777" w:rsidR="00B62D5E" w:rsidRDefault="00B62D5E">
            <w:pPr>
              <w:pStyle w:val="ListParagraph"/>
              <w:keepNext/>
              <w:numPr>
                <w:ilvl w:val="0"/>
                <w:numId w:val="3"/>
              </w:numPr>
              <w:pPrChange w:id="3436" w:author="ANA-AN00" w:date="2021-07-30T14:33:00Z">
                <w:pPr>
                  <w:pStyle w:val="ListParagraph"/>
                  <w:keepNext/>
                  <w:numPr>
                    <w:numId w:val="6"/>
                  </w:numPr>
                  <w:spacing w:before="120"/>
                  <w:ind w:left="360"/>
                </w:pPr>
              </w:pPrChange>
            </w:pPr>
          </w:p>
        </w:tc>
        <w:tc>
          <w:tcPr>
            <w:tcW w:w="1596" w:type="dxa"/>
            <w:tcPrChange w:id="3437" w:author="ANA-AN00" w:date="2021-07-30T14:33:00Z">
              <w:tcPr>
                <w:tcW w:w="1596" w:type="dxa"/>
              </w:tcPr>
            </w:tcPrChange>
          </w:tcPr>
          <w:p w14:paraId="3AFF7440" w14:textId="77777777" w:rsidR="00B62D5E" w:rsidRDefault="00B62D5E">
            <w:pPr>
              <w:pStyle w:val="ListParagraph"/>
              <w:keepNext/>
              <w:numPr>
                <w:ilvl w:val="0"/>
                <w:numId w:val="3"/>
              </w:numPr>
              <w:pPrChange w:id="3438" w:author="ANA-AN00" w:date="2021-07-30T14:33:00Z">
                <w:pPr>
                  <w:pStyle w:val="ListParagraph"/>
                  <w:keepNext/>
                  <w:numPr>
                    <w:numId w:val="6"/>
                  </w:numPr>
                  <w:spacing w:before="120"/>
                  <w:ind w:left="360"/>
                </w:pPr>
              </w:pPrChange>
            </w:pPr>
          </w:p>
        </w:tc>
        <w:tc>
          <w:tcPr>
            <w:tcW w:w="1596" w:type="dxa"/>
            <w:tcPrChange w:id="3439" w:author="ANA-AN00" w:date="2021-07-30T14:33:00Z">
              <w:tcPr>
                <w:tcW w:w="1596" w:type="dxa"/>
              </w:tcPr>
            </w:tcPrChange>
          </w:tcPr>
          <w:p w14:paraId="751B7CBC" w14:textId="77777777" w:rsidR="00B62D5E" w:rsidRDefault="00B62D5E">
            <w:pPr>
              <w:pStyle w:val="ListParagraph"/>
              <w:keepNext/>
              <w:numPr>
                <w:ilvl w:val="0"/>
                <w:numId w:val="3"/>
              </w:numPr>
              <w:pPrChange w:id="3440" w:author="ANA-AN00" w:date="2021-07-30T14:33:00Z">
                <w:pPr>
                  <w:pStyle w:val="ListParagraph"/>
                  <w:keepNext/>
                  <w:numPr>
                    <w:numId w:val="6"/>
                  </w:numPr>
                  <w:spacing w:before="120"/>
                  <w:ind w:left="360"/>
                </w:pPr>
              </w:pPrChange>
            </w:pPr>
          </w:p>
        </w:tc>
        <w:tc>
          <w:tcPr>
            <w:tcW w:w="1596" w:type="dxa"/>
            <w:tcPrChange w:id="3441" w:author="ANA-AN00" w:date="2021-07-30T14:33:00Z">
              <w:tcPr>
                <w:tcW w:w="1596" w:type="dxa"/>
              </w:tcPr>
            </w:tcPrChange>
          </w:tcPr>
          <w:p w14:paraId="3A8D2F0F" w14:textId="77777777" w:rsidR="00B62D5E" w:rsidRDefault="00B62D5E">
            <w:pPr>
              <w:pStyle w:val="ListParagraph"/>
              <w:keepNext/>
              <w:numPr>
                <w:ilvl w:val="0"/>
                <w:numId w:val="3"/>
              </w:numPr>
              <w:pPrChange w:id="3442" w:author="ANA-AN00" w:date="2021-07-30T14:33:00Z">
                <w:pPr>
                  <w:pStyle w:val="ListParagraph"/>
                  <w:keepNext/>
                  <w:numPr>
                    <w:numId w:val="6"/>
                  </w:numPr>
                  <w:spacing w:before="120"/>
                  <w:ind w:left="360"/>
                </w:pPr>
              </w:pPrChange>
            </w:pPr>
          </w:p>
        </w:tc>
        <w:tc>
          <w:tcPr>
            <w:tcW w:w="1596" w:type="dxa"/>
            <w:tcPrChange w:id="3443" w:author="ANA-AN00" w:date="2021-07-30T14:33:00Z">
              <w:tcPr>
                <w:tcW w:w="1596" w:type="dxa"/>
              </w:tcPr>
            </w:tcPrChange>
          </w:tcPr>
          <w:p w14:paraId="5553288A" w14:textId="77777777" w:rsidR="00B62D5E" w:rsidRDefault="00B62D5E">
            <w:pPr>
              <w:pStyle w:val="ListParagraph"/>
              <w:keepNext/>
              <w:numPr>
                <w:ilvl w:val="0"/>
                <w:numId w:val="3"/>
              </w:numPr>
              <w:pPrChange w:id="3444" w:author="ANA-AN00" w:date="2021-07-30T14:33:00Z">
                <w:pPr>
                  <w:pStyle w:val="ListParagraph"/>
                  <w:keepNext/>
                  <w:numPr>
                    <w:numId w:val="6"/>
                  </w:numPr>
                  <w:spacing w:before="120"/>
                  <w:ind w:left="360"/>
                </w:pPr>
              </w:pPrChange>
            </w:pPr>
          </w:p>
        </w:tc>
      </w:tr>
      <w:tr w:rsidR="00B62D5E" w14:paraId="26B36FFB" w14:textId="77777777" w:rsidTr="00B62D5E">
        <w:tc>
          <w:tcPr>
            <w:tcW w:w="1596" w:type="dxa"/>
            <w:tcPrChange w:id="3445" w:author="ANA-AN00" w:date="2021-07-30T14:33:00Z">
              <w:tcPr>
                <w:tcW w:w="1596" w:type="dxa"/>
                <w:tcBorders>
                  <w:right w:val="single" w:sz="4" w:space="0" w:color="BFBFBF"/>
                </w:tcBorders>
              </w:tcPr>
            </w:tcPrChange>
          </w:tcPr>
          <w:p w14:paraId="2F4A4672" w14:textId="77777777" w:rsidR="00B62D5E" w:rsidRDefault="00FC177C">
            <w:pPr>
              <w:keepNext/>
            </w:pPr>
            <w:r>
              <w:rPr>
                <w:i/>
              </w:rPr>
              <w:t>最富裕的国家应付全部</w:t>
            </w:r>
            <w:r>
              <w:t>，这样最贫穷的国家就不用付任何费用了。</w:t>
            </w:r>
            <w:r>
              <w:t xml:space="preserve"> (4) </w:t>
            </w:r>
          </w:p>
        </w:tc>
        <w:tc>
          <w:tcPr>
            <w:tcW w:w="1596" w:type="dxa"/>
            <w:tcPrChange w:id="3446" w:author="ANA-AN00" w:date="2021-07-30T14:33:00Z">
              <w:tcPr>
                <w:tcW w:w="1596" w:type="dxa"/>
              </w:tcPr>
            </w:tcPrChange>
          </w:tcPr>
          <w:p w14:paraId="4F7D3EFB" w14:textId="77777777" w:rsidR="00B62D5E" w:rsidRDefault="00B62D5E">
            <w:pPr>
              <w:pStyle w:val="ListParagraph"/>
              <w:keepNext/>
              <w:numPr>
                <w:ilvl w:val="0"/>
                <w:numId w:val="3"/>
              </w:numPr>
              <w:pPrChange w:id="3447" w:author="ANA-AN00" w:date="2021-07-30T14:33:00Z">
                <w:pPr>
                  <w:pStyle w:val="ListParagraph"/>
                  <w:keepNext/>
                  <w:numPr>
                    <w:numId w:val="6"/>
                  </w:numPr>
                  <w:spacing w:before="120"/>
                  <w:ind w:left="360"/>
                </w:pPr>
              </w:pPrChange>
            </w:pPr>
          </w:p>
        </w:tc>
        <w:tc>
          <w:tcPr>
            <w:tcW w:w="1596" w:type="dxa"/>
            <w:tcPrChange w:id="3448" w:author="ANA-AN00" w:date="2021-07-30T14:33:00Z">
              <w:tcPr>
                <w:tcW w:w="1596" w:type="dxa"/>
              </w:tcPr>
            </w:tcPrChange>
          </w:tcPr>
          <w:p w14:paraId="12E60C89" w14:textId="77777777" w:rsidR="00B62D5E" w:rsidRDefault="00B62D5E">
            <w:pPr>
              <w:pStyle w:val="ListParagraph"/>
              <w:keepNext/>
              <w:numPr>
                <w:ilvl w:val="0"/>
                <w:numId w:val="3"/>
              </w:numPr>
              <w:pPrChange w:id="3449" w:author="ANA-AN00" w:date="2021-07-30T14:33:00Z">
                <w:pPr>
                  <w:pStyle w:val="ListParagraph"/>
                  <w:keepNext/>
                  <w:numPr>
                    <w:numId w:val="6"/>
                  </w:numPr>
                  <w:spacing w:before="120"/>
                  <w:ind w:left="360"/>
                </w:pPr>
              </w:pPrChange>
            </w:pPr>
          </w:p>
        </w:tc>
        <w:tc>
          <w:tcPr>
            <w:tcW w:w="1596" w:type="dxa"/>
            <w:tcPrChange w:id="3450" w:author="ANA-AN00" w:date="2021-07-30T14:33:00Z">
              <w:tcPr>
                <w:tcW w:w="1596" w:type="dxa"/>
              </w:tcPr>
            </w:tcPrChange>
          </w:tcPr>
          <w:p w14:paraId="1E7BA615" w14:textId="77777777" w:rsidR="00B62D5E" w:rsidRDefault="00B62D5E">
            <w:pPr>
              <w:pStyle w:val="ListParagraph"/>
              <w:keepNext/>
              <w:numPr>
                <w:ilvl w:val="0"/>
                <w:numId w:val="3"/>
              </w:numPr>
              <w:pPrChange w:id="3451" w:author="ANA-AN00" w:date="2021-07-30T14:33:00Z">
                <w:pPr>
                  <w:pStyle w:val="ListParagraph"/>
                  <w:keepNext/>
                  <w:numPr>
                    <w:numId w:val="6"/>
                  </w:numPr>
                  <w:spacing w:before="120"/>
                  <w:ind w:left="360"/>
                </w:pPr>
              </w:pPrChange>
            </w:pPr>
          </w:p>
        </w:tc>
        <w:tc>
          <w:tcPr>
            <w:tcW w:w="1596" w:type="dxa"/>
            <w:tcPrChange w:id="3452" w:author="ANA-AN00" w:date="2021-07-30T14:33:00Z">
              <w:tcPr>
                <w:tcW w:w="1596" w:type="dxa"/>
              </w:tcPr>
            </w:tcPrChange>
          </w:tcPr>
          <w:p w14:paraId="089F43F5" w14:textId="77777777" w:rsidR="00B62D5E" w:rsidRDefault="00B62D5E">
            <w:pPr>
              <w:pStyle w:val="ListParagraph"/>
              <w:keepNext/>
              <w:numPr>
                <w:ilvl w:val="0"/>
                <w:numId w:val="3"/>
              </w:numPr>
              <w:pPrChange w:id="3453" w:author="ANA-AN00" w:date="2021-07-30T14:33:00Z">
                <w:pPr>
                  <w:pStyle w:val="ListParagraph"/>
                  <w:keepNext/>
                  <w:numPr>
                    <w:numId w:val="6"/>
                  </w:numPr>
                  <w:spacing w:before="120"/>
                  <w:ind w:left="360"/>
                </w:pPr>
              </w:pPrChange>
            </w:pPr>
          </w:p>
        </w:tc>
        <w:tc>
          <w:tcPr>
            <w:tcW w:w="1596" w:type="dxa"/>
            <w:tcPrChange w:id="3454" w:author="ANA-AN00" w:date="2021-07-30T14:33:00Z">
              <w:tcPr>
                <w:tcW w:w="1596" w:type="dxa"/>
              </w:tcPr>
            </w:tcPrChange>
          </w:tcPr>
          <w:p w14:paraId="60FEB6B0" w14:textId="77777777" w:rsidR="00B62D5E" w:rsidRDefault="00B62D5E">
            <w:pPr>
              <w:pStyle w:val="ListParagraph"/>
              <w:keepNext/>
              <w:numPr>
                <w:ilvl w:val="0"/>
                <w:numId w:val="3"/>
              </w:numPr>
              <w:pPrChange w:id="3455" w:author="ANA-AN00" w:date="2021-07-30T14:33:00Z">
                <w:pPr>
                  <w:pStyle w:val="ListParagraph"/>
                  <w:keepNext/>
                  <w:numPr>
                    <w:numId w:val="6"/>
                  </w:numPr>
                  <w:spacing w:before="120"/>
                  <w:ind w:left="360"/>
                </w:pPr>
              </w:pPrChange>
            </w:pPr>
          </w:p>
        </w:tc>
      </w:tr>
      <w:tr w:rsidR="00B62D5E" w14:paraId="5603F7E4" w14:textId="77777777" w:rsidTr="00B62D5E">
        <w:tc>
          <w:tcPr>
            <w:tcW w:w="1596" w:type="dxa"/>
            <w:tcPrChange w:id="3456" w:author="ANA-AN00" w:date="2021-07-30T14:33:00Z">
              <w:tcPr>
                <w:tcW w:w="1596" w:type="dxa"/>
                <w:tcBorders>
                  <w:right w:val="single" w:sz="4" w:space="0" w:color="BFBFBF"/>
                </w:tcBorders>
              </w:tcPr>
            </w:tcPrChange>
          </w:tcPr>
          <w:p w14:paraId="4CDBB531" w14:textId="77777777" w:rsidR="00B62D5E" w:rsidRDefault="00FC177C">
            <w:pPr>
              <w:keepNext/>
            </w:pPr>
            <w:r>
              <w:rPr>
                <w:i/>
              </w:rPr>
              <w:t>最富裕的国家应该额外再付出更多</w:t>
            </w:r>
            <w:r>
              <w:t>，帮助较弱国家面对不利的后果：较弱国家不用付费之馀，还会有额外的收入。</w:t>
            </w:r>
            <w:r>
              <w:t xml:space="preserve"> (5) </w:t>
            </w:r>
          </w:p>
        </w:tc>
        <w:tc>
          <w:tcPr>
            <w:tcW w:w="1596" w:type="dxa"/>
            <w:tcPrChange w:id="3457" w:author="ANA-AN00" w:date="2021-07-30T14:33:00Z">
              <w:tcPr>
                <w:tcW w:w="1596" w:type="dxa"/>
              </w:tcPr>
            </w:tcPrChange>
          </w:tcPr>
          <w:p w14:paraId="23C2FDCE" w14:textId="77777777" w:rsidR="00B62D5E" w:rsidRDefault="00B62D5E">
            <w:pPr>
              <w:pStyle w:val="ListParagraph"/>
              <w:keepNext/>
              <w:numPr>
                <w:ilvl w:val="0"/>
                <w:numId w:val="3"/>
              </w:numPr>
              <w:pPrChange w:id="3458" w:author="ANA-AN00" w:date="2021-07-30T14:33:00Z">
                <w:pPr>
                  <w:pStyle w:val="ListParagraph"/>
                  <w:keepNext/>
                  <w:numPr>
                    <w:numId w:val="6"/>
                  </w:numPr>
                  <w:spacing w:before="120"/>
                  <w:ind w:left="360"/>
                </w:pPr>
              </w:pPrChange>
            </w:pPr>
          </w:p>
        </w:tc>
        <w:tc>
          <w:tcPr>
            <w:tcW w:w="1596" w:type="dxa"/>
            <w:tcPrChange w:id="3459" w:author="ANA-AN00" w:date="2021-07-30T14:33:00Z">
              <w:tcPr>
                <w:tcW w:w="1596" w:type="dxa"/>
              </w:tcPr>
            </w:tcPrChange>
          </w:tcPr>
          <w:p w14:paraId="0A8F9BFC" w14:textId="77777777" w:rsidR="00B62D5E" w:rsidRDefault="00B62D5E">
            <w:pPr>
              <w:pStyle w:val="ListParagraph"/>
              <w:keepNext/>
              <w:numPr>
                <w:ilvl w:val="0"/>
                <w:numId w:val="3"/>
              </w:numPr>
              <w:pPrChange w:id="3460" w:author="ANA-AN00" w:date="2021-07-30T14:33:00Z">
                <w:pPr>
                  <w:pStyle w:val="ListParagraph"/>
                  <w:keepNext/>
                  <w:numPr>
                    <w:numId w:val="6"/>
                  </w:numPr>
                  <w:spacing w:before="120"/>
                  <w:ind w:left="360"/>
                </w:pPr>
              </w:pPrChange>
            </w:pPr>
          </w:p>
        </w:tc>
        <w:tc>
          <w:tcPr>
            <w:tcW w:w="1596" w:type="dxa"/>
            <w:tcPrChange w:id="3461" w:author="ANA-AN00" w:date="2021-07-30T14:33:00Z">
              <w:tcPr>
                <w:tcW w:w="1596" w:type="dxa"/>
              </w:tcPr>
            </w:tcPrChange>
          </w:tcPr>
          <w:p w14:paraId="425FC559" w14:textId="77777777" w:rsidR="00B62D5E" w:rsidRDefault="00B62D5E">
            <w:pPr>
              <w:pStyle w:val="ListParagraph"/>
              <w:keepNext/>
              <w:numPr>
                <w:ilvl w:val="0"/>
                <w:numId w:val="3"/>
              </w:numPr>
              <w:pPrChange w:id="3462" w:author="ANA-AN00" w:date="2021-07-30T14:33:00Z">
                <w:pPr>
                  <w:pStyle w:val="ListParagraph"/>
                  <w:keepNext/>
                  <w:numPr>
                    <w:numId w:val="6"/>
                  </w:numPr>
                  <w:spacing w:before="120"/>
                  <w:ind w:left="360"/>
                </w:pPr>
              </w:pPrChange>
            </w:pPr>
          </w:p>
        </w:tc>
        <w:tc>
          <w:tcPr>
            <w:tcW w:w="1596" w:type="dxa"/>
            <w:tcPrChange w:id="3463" w:author="ANA-AN00" w:date="2021-07-30T14:33:00Z">
              <w:tcPr>
                <w:tcW w:w="1596" w:type="dxa"/>
              </w:tcPr>
            </w:tcPrChange>
          </w:tcPr>
          <w:p w14:paraId="6F22C703" w14:textId="77777777" w:rsidR="00B62D5E" w:rsidRDefault="00B62D5E">
            <w:pPr>
              <w:pStyle w:val="ListParagraph"/>
              <w:keepNext/>
              <w:numPr>
                <w:ilvl w:val="0"/>
                <w:numId w:val="3"/>
              </w:numPr>
              <w:pPrChange w:id="3464" w:author="ANA-AN00" w:date="2021-07-30T14:33:00Z">
                <w:pPr>
                  <w:pStyle w:val="ListParagraph"/>
                  <w:keepNext/>
                  <w:numPr>
                    <w:numId w:val="6"/>
                  </w:numPr>
                  <w:spacing w:before="120"/>
                  <w:ind w:left="360"/>
                </w:pPr>
              </w:pPrChange>
            </w:pPr>
          </w:p>
        </w:tc>
        <w:tc>
          <w:tcPr>
            <w:tcW w:w="1596" w:type="dxa"/>
            <w:tcPrChange w:id="3465" w:author="ANA-AN00" w:date="2021-07-30T14:33:00Z">
              <w:tcPr>
                <w:tcW w:w="1596" w:type="dxa"/>
              </w:tcPr>
            </w:tcPrChange>
          </w:tcPr>
          <w:p w14:paraId="2439BC92" w14:textId="77777777" w:rsidR="00B62D5E" w:rsidRDefault="00B62D5E">
            <w:pPr>
              <w:pStyle w:val="ListParagraph"/>
              <w:keepNext/>
              <w:numPr>
                <w:ilvl w:val="0"/>
                <w:numId w:val="3"/>
              </w:numPr>
              <w:pPrChange w:id="3466" w:author="ANA-AN00" w:date="2021-07-30T14:33:00Z">
                <w:pPr>
                  <w:pStyle w:val="ListParagraph"/>
                  <w:keepNext/>
                  <w:numPr>
                    <w:numId w:val="6"/>
                  </w:numPr>
                  <w:spacing w:before="120"/>
                  <w:ind w:left="360"/>
                </w:pPr>
              </w:pPrChange>
            </w:pPr>
          </w:p>
        </w:tc>
      </w:tr>
    </w:tbl>
    <w:p w14:paraId="7149D146" w14:textId="77777777" w:rsidR="00B62D5E" w:rsidRDefault="00B62D5E"/>
    <w:p w14:paraId="37EE5667" w14:textId="77777777" w:rsidR="00B62D5E" w:rsidRDefault="00B62D5E"/>
    <w:p w14:paraId="4D757D84" w14:textId="77777777" w:rsidR="00B62D5E" w:rsidRDefault="00B62D5E">
      <w:pPr>
        <w:pStyle w:val="QuestionSeparator"/>
      </w:pPr>
    </w:p>
    <w:p w14:paraId="2F5D1176" w14:textId="77777777" w:rsidR="00B62D5E" w:rsidRDefault="00B62D5E"/>
    <w:p w14:paraId="2073B3E9" w14:textId="77777777" w:rsidR="00B62D5E" w:rsidRDefault="00FC177C">
      <w:pPr>
        <w:keepNext/>
      </w:pPr>
      <w:r>
        <w:lastRenderedPageBreak/>
        <w:t xml:space="preserve">Q20.6 Do you support or oppose establishing a global </w:t>
      </w:r>
      <w:r>
        <w:t>democratic assembly whose role would be to draft international treaties against climate change? Each adult across the world would have one vote to elect members of the assembly.</w:t>
      </w:r>
    </w:p>
    <w:p w14:paraId="11C9B588" w14:textId="77777777" w:rsidR="00B62D5E" w:rsidRDefault="00FC177C">
      <w:pPr>
        <w:pStyle w:val="ListParagraph"/>
        <w:keepNext/>
        <w:numPr>
          <w:ilvl w:val="0"/>
          <w:numId w:val="3"/>
        </w:numPr>
        <w:pPrChange w:id="3467" w:author="ANA-AN00" w:date="2021-07-30T14:33:00Z">
          <w:pPr>
            <w:pStyle w:val="ListParagraph"/>
            <w:keepNext/>
            <w:numPr>
              <w:numId w:val="6"/>
            </w:numPr>
            <w:spacing w:before="120" w:line="240" w:lineRule="auto"/>
            <w:ind w:left="360"/>
          </w:pPr>
        </w:pPrChange>
      </w:pPr>
      <w:r>
        <w:t xml:space="preserve">Strongly oppose  (0) </w:t>
      </w:r>
    </w:p>
    <w:p w14:paraId="0245EB9E" w14:textId="77777777" w:rsidR="00B62D5E" w:rsidRDefault="00FC177C">
      <w:pPr>
        <w:pStyle w:val="ListParagraph"/>
        <w:keepNext/>
        <w:numPr>
          <w:ilvl w:val="0"/>
          <w:numId w:val="3"/>
        </w:numPr>
        <w:pPrChange w:id="3468" w:author="ANA-AN00" w:date="2021-07-30T14:33:00Z">
          <w:pPr>
            <w:pStyle w:val="ListParagraph"/>
            <w:keepNext/>
            <w:numPr>
              <w:numId w:val="6"/>
            </w:numPr>
            <w:spacing w:before="120" w:line="240" w:lineRule="auto"/>
            <w:ind w:left="360"/>
          </w:pPr>
        </w:pPrChange>
      </w:pPr>
      <w:r>
        <w:t xml:space="preserve">Somewhat oppose  (1) </w:t>
      </w:r>
    </w:p>
    <w:p w14:paraId="4F6CAB45" w14:textId="77777777" w:rsidR="00B62D5E" w:rsidRDefault="00FC177C">
      <w:pPr>
        <w:pStyle w:val="ListParagraph"/>
        <w:keepNext/>
        <w:numPr>
          <w:ilvl w:val="0"/>
          <w:numId w:val="3"/>
        </w:numPr>
        <w:pPrChange w:id="3469" w:author="ANA-AN00" w:date="2021-07-30T14:33:00Z">
          <w:pPr>
            <w:pStyle w:val="ListParagraph"/>
            <w:keepNext/>
            <w:numPr>
              <w:numId w:val="6"/>
            </w:numPr>
            <w:spacing w:before="120" w:line="240" w:lineRule="auto"/>
            <w:ind w:left="360"/>
          </w:pPr>
        </w:pPrChange>
      </w:pPr>
      <w:r>
        <w:t xml:space="preserve">Neither support nor oppose  (2) </w:t>
      </w:r>
    </w:p>
    <w:p w14:paraId="16F3499E" w14:textId="77777777" w:rsidR="00B62D5E" w:rsidRDefault="00FC177C">
      <w:pPr>
        <w:pStyle w:val="ListParagraph"/>
        <w:keepNext/>
        <w:numPr>
          <w:ilvl w:val="0"/>
          <w:numId w:val="3"/>
        </w:numPr>
        <w:pPrChange w:id="3470" w:author="ANA-AN00" w:date="2021-07-30T14:33:00Z">
          <w:pPr>
            <w:pStyle w:val="ListParagraph"/>
            <w:keepNext/>
            <w:numPr>
              <w:numId w:val="6"/>
            </w:numPr>
            <w:spacing w:before="120" w:line="240" w:lineRule="auto"/>
            <w:ind w:left="360"/>
          </w:pPr>
        </w:pPrChange>
      </w:pPr>
      <w:r>
        <w:t>S</w:t>
      </w:r>
      <w:r>
        <w:t xml:space="preserve">omewhat support  (3) </w:t>
      </w:r>
    </w:p>
    <w:p w14:paraId="0E5BEAD3" w14:textId="77777777" w:rsidR="00B62D5E" w:rsidRDefault="00FC177C">
      <w:pPr>
        <w:pStyle w:val="ListParagraph"/>
        <w:keepNext/>
        <w:numPr>
          <w:ilvl w:val="0"/>
          <w:numId w:val="3"/>
        </w:numPr>
        <w:pPrChange w:id="3471" w:author="ANA-AN00" w:date="2021-07-30T14:33:00Z">
          <w:pPr>
            <w:pStyle w:val="ListParagraph"/>
            <w:keepNext/>
            <w:numPr>
              <w:numId w:val="6"/>
            </w:numPr>
            <w:spacing w:before="120" w:line="240" w:lineRule="auto"/>
            <w:ind w:left="360"/>
          </w:pPr>
        </w:pPrChange>
      </w:pPr>
      <w:r>
        <w:t xml:space="preserve">Strongly support  (4) </w:t>
      </w:r>
    </w:p>
    <w:p w14:paraId="774C4B82" w14:textId="77777777" w:rsidR="00B62D5E" w:rsidRDefault="00B62D5E"/>
    <w:p w14:paraId="44F9B688" w14:textId="77777777" w:rsidR="00B62D5E" w:rsidRDefault="00FC177C">
      <w:pPr>
        <w:keepNext/>
      </w:pPr>
      <w:r>
        <w:t xml:space="preserve">Q20.6 </w:t>
      </w:r>
      <w:r>
        <w:t>你是支持还是反对建立一个全球民主大会，其作用是制定应对气候变化的国际条约？世界各地的每个成年人都可以一人一票选出议会成员。</w:t>
      </w:r>
    </w:p>
    <w:p w14:paraId="3ADC666F" w14:textId="77777777" w:rsidR="00B62D5E" w:rsidRDefault="00FC177C">
      <w:pPr>
        <w:pStyle w:val="ListParagraph"/>
        <w:keepNext/>
        <w:numPr>
          <w:ilvl w:val="0"/>
          <w:numId w:val="3"/>
        </w:numPr>
        <w:pPrChange w:id="3472" w:author="ANA-AN00" w:date="2021-07-30T14:33:00Z">
          <w:pPr>
            <w:pStyle w:val="ListParagraph"/>
            <w:keepNext/>
            <w:numPr>
              <w:numId w:val="6"/>
            </w:numPr>
            <w:spacing w:before="120" w:line="240" w:lineRule="auto"/>
            <w:ind w:left="360"/>
          </w:pPr>
        </w:pPrChange>
      </w:pPr>
      <w:r>
        <w:t>强烈反对</w:t>
      </w:r>
      <w:r>
        <w:t xml:space="preserve">  (0) </w:t>
      </w:r>
    </w:p>
    <w:p w14:paraId="345280CC" w14:textId="77777777" w:rsidR="00B62D5E" w:rsidRDefault="00FC177C">
      <w:pPr>
        <w:pStyle w:val="ListParagraph"/>
        <w:keepNext/>
        <w:numPr>
          <w:ilvl w:val="0"/>
          <w:numId w:val="3"/>
        </w:numPr>
        <w:pPrChange w:id="3473" w:author="ANA-AN00" w:date="2021-07-30T14:33:00Z">
          <w:pPr>
            <w:pStyle w:val="ListParagraph"/>
            <w:keepNext/>
            <w:numPr>
              <w:numId w:val="6"/>
            </w:numPr>
            <w:spacing w:before="120" w:line="240" w:lineRule="auto"/>
            <w:ind w:left="360"/>
          </w:pPr>
        </w:pPrChange>
      </w:pPr>
      <w:r>
        <w:t>有点反对</w:t>
      </w:r>
      <w:r>
        <w:t xml:space="preserve">  (1) </w:t>
      </w:r>
    </w:p>
    <w:p w14:paraId="5C23EF18" w14:textId="77777777" w:rsidR="00B62D5E" w:rsidRDefault="00FC177C">
      <w:pPr>
        <w:pStyle w:val="ListParagraph"/>
        <w:keepNext/>
        <w:numPr>
          <w:ilvl w:val="0"/>
          <w:numId w:val="3"/>
        </w:numPr>
        <w:pPrChange w:id="3474" w:author="ANA-AN00" w:date="2021-07-30T14:33:00Z">
          <w:pPr>
            <w:pStyle w:val="ListParagraph"/>
            <w:keepNext/>
            <w:numPr>
              <w:numId w:val="6"/>
            </w:numPr>
            <w:spacing w:before="120" w:line="240" w:lineRule="auto"/>
            <w:ind w:left="360"/>
          </w:pPr>
        </w:pPrChange>
      </w:pPr>
      <w:r>
        <w:t>既不支持也不反对</w:t>
      </w:r>
      <w:r>
        <w:t xml:space="preserve">  (2) </w:t>
      </w:r>
    </w:p>
    <w:p w14:paraId="69985584" w14:textId="77777777" w:rsidR="00B62D5E" w:rsidRDefault="00FC177C">
      <w:pPr>
        <w:pStyle w:val="ListParagraph"/>
        <w:keepNext/>
        <w:numPr>
          <w:ilvl w:val="0"/>
          <w:numId w:val="3"/>
        </w:numPr>
        <w:pPrChange w:id="3475" w:author="ANA-AN00" w:date="2021-07-30T14:33:00Z">
          <w:pPr>
            <w:pStyle w:val="ListParagraph"/>
            <w:keepNext/>
            <w:numPr>
              <w:numId w:val="6"/>
            </w:numPr>
            <w:spacing w:before="120" w:line="240" w:lineRule="auto"/>
            <w:ind w:left="360"/>
          </w:pPr>
        </w:pPrChange>
      </w:pPr>
      <w:r>
        <w:t>有点支持</w:t>
      </w:r>
      <w:r>
        <w:t xml:space="preserve">  (3) </w:t>
      </w:r>
    </w:p>
    <w:p w14:paraId="14159514" w14:textId="77777777" w:rsidR="00B62D5E" w:rsidRDefault="00FC177C">
      <w:pPr>
        <w:pStyle w:val="ListParagraph"/>
        <w:keepNext/>
        <w:numPr>
          <w:ilvl w:val="0"/>
          <w:numId w:val="3"/>
        </w:numPr>
        <w:pPrChange w:id="3476" w:author="ANA-AN00" w:date="2021-07-30T14:33:00Z">
          <w:pPr>
            <w:pStyle w:val="ListParagraph"/>
            <w:keepNext/>
            <w:numPr>
              <w:numId w:val="6"/>
            </w:numPr>
            <w:spacing w:before="120" w:line="240" w:lineRule="auto"/>
            <w:ind w:left="360"/>
          </w:pPr>
        </w:pPrChange>
      </w:pPr>
      <w:r>
        <w:t>强烈支持</w:t>
      </w:r>
      <w:r>
        <w:t xml:space="preserve">  (4) </w:t>
      </w:r>
    </w:p>
    <w:p w14:paraId="1B04D7DD" w14:textId="77777777" w:rsidR="00B62D5E" w:rsidRDefault="00B62D5E"/>
    <w:p w14:paraId="23DA0A96" w14:textId="77777777" w:rsidR="00B62D5E" w:rsidRDefault="00B62D5E">
      <w:pPr>
        <w:pStyle w:val="QuestionSeparator"/>
      </w:pPr>
    </w:p>
    <w:p w14:paraId="7ED4D309" w14:textId="77777777" w:rsidR="00B62D5E" w:rsidRDefault="00B62D5E"/>
    <w:p w14:paraId="45B10977" w14:textId="76CB6CA4" w:rsidR="00B62D5E" w:rsidRDefault="00FC177C">
      <w:pPr>
        <w:keepNext/>
      </w:pPr>
      <w:r>
        <w:t xml:space="preserve">Q20.7 Imagine the following policy: a global tax on greenhouse gas emissions </w:t>
      </w:r>
      <w:r>
        <w:t>funding a global basic income.</w:t>
      </w:r>
      <w:del w:id="3477" w:author="ANA-AN00" w:date="2021-07-30T14:33:00Z">
        <w:r>
          <w:delText xml:space="preserve"> </w:delText>
        </w:r>
        <w:r>
          <w:br/>
        </w:r>
        <w:r>
          <w:br/>
          <w:delText xml:space="preserve"> </w:delText>
        </w:r>
      </w:del>
      <w:ins w:id="3478" w:author="ANA-AN00" w:date="2021-07-30T14:33:00Z">
        <w:r>
          <w:br/>
        </w:r>
        <w:r>
          <w:br/>
        </w:r>
      </w:ins>
      <w:r>
        <w:t xml:space="preserve">Such a policy would progressively raise the price of fossil fuels (for example, the price of gasoline would increase by 35 cents per gallon in the first years). Higher prices would encourage people and companies to use less </w:t>
      </w:r>
      <w:r>
        <w:t>fossil fuels, reducing greenhouse gas emissions. Revenues from the tax would be used to finance a basic income of $30/month to each human adult, thereby lifting the 700 million people who earn less than $2/day out of extreme poverty. </w:t>
      </w:r>
      <w:r>
        <w:br/>
      </w:r>
      <w:r>
        <w:br/>
      </w:r>
      <w:r>
        <w:br/>
        <w:t>The average British</w:t>
      </w:r>
      <w:r>
        <w:t xml:space="preserve"> person would lose out a bit from this policy as they would face 59$ per month in price increases price increases, which is higher that the 30$ they would receive.</w:t>
      </w:r>
      <w:r>
        <w:br/>
      </w:r>
      <w:r>
        <w:br/>
      </w:r>
      <w:r>
        <w:lastRenderedPageBreak/>
        <w:br/>
      </w:r>
      <w:del w:id="3479" w:author="ANA-AN00" w:date="2021-07-30T14:33:00Z">
        <w:r>
          <w:delText xml:space="preserve"> </w:delText>
        </w:r>
      </w:del>
      <w:r>
        <w:t>Do you support or oppose such a policy?</w:t>
      </w:r>
      <w:del w:id="3480" w:author="ANA-AN00" w:date="2021-07-30T14:33:00Z">
        <w:r>
          <w:delText xml:space="preserve"> </w:delText>
        </w:r>
      </w:del>
    </w:p>
    <w:p w14:paraId="33C4E430" w14:textId="77777777" w:rsidR="00B62D5E" w:rsidRDefault="00FC177C">
      <w:pPr>
        <w:pStyle w:val="ListParagraph"/>
        <w:keepNext/>
        <w:numPr>
          <w:ilvl w:val="0"/>
          <w:numId w:val="3"/>
        </w:numPr>
        <w:pPrChange w:id="3481" w:author="ANA-AN00" w:date="2021-07-30T14:33:00Z">
          <w:pPr>
            <w:pStyle w:val="ListParagraph"/>
            <w:keepNext/>
            <w:numPr>
              <w:numId w:val="6"/>
            </w:numPr>
            <w:spacing w:before="120" w:line="240" w:lineRule="auto"/>
            <w:ind w:left="360"/>
          </w:pPr>
        </w:pPrChange>
      </w:pPr>
      <w:r>
        <w:t xml:space="preserve">Strongly oppose  (0) </w:t>
      </w:r>
    </w:p>
    <w:p w14:paraId="2372C3A1" w14:textId="77777777" w:rsidR="00B62D5E" w:rsidRDefault="00FC177C">
      <w:pPr>
        <w:pStyle w:val="ListParagraph"/>
        <w:keepNext/>
        <w:numPr>
          <w:ilvl w:val="0"/>
          <w:numId w:val="3"/>
        </w:numPr>
        <w:pPrChange w:id="3482" w:author="ANA-AN00" w:date="2021-07-30T14:33:00Z">
          <w:pPr>
            <w:pStyle w:val="ListParagraph"/>
            <w:keepNext/>
            <w:numPr>
              <w:numId w:val="6"/>
            </w:numPr>
            <w:spacing w:before="120" w:line="240" w:lineRule="auto"/>
            <w:ind w:left="360"/>
          </w:pPr>
        </w:pPrChange>
      </w:pPr>
      <w:r>
        <w:t xml:space="preserve">Somewhat oppose  (1) </w:t>
      </w:r>
    </w:p>
    <w:p w14:paraId="04C7C831" w14:textId="77777777" w:rsidR="00B62D5E" w:rsidRDefault="00FC177C">
      <w:pPr>
        <w:pStyle w:val="ListParagraph"/>
        <w:keepNext/>
        <w:numPr>
          <w:ilvl w:val="0"/>
          <w:numId w:val="3"/>
        </w:numPr>
        <w:pPrChange w:id="3483" w:author="ANA-AN00" w:date="2021-07-30T14:33:00Z">
          <w:pPr>
            <w:pStyle w:val="ListParagraph"/>
            <w:keepNext/>
            <w:numPr>
              <w:numId w:val="6"/>
            </w:numPr>
            <w:spacing w:before="120" w:line="240" w:lineRule="auto"/>
            <w:ind w:left="360"/>
          </w:pPr>
        </w:pPrChange>
      </w:pPr>
      <w:r>
        <w:t>Neithe</w:t>
      </w:r>
      <w:r>
        <w:t xml:space="preserve">r support nor oppose  (2) </w:t>
      </w:r>
    </w:p>
    <w:p w14:paraId="7F57A4F6" w14:textId="77777777" w:rsidR="00B62D5E" w:rsidRDefault="00FC177C">
      <w:pPr>
        <w:pStyle w:val="ListParagraph"/>
        <w:keepNext/>
        <w:numPr>
          <w:ilvl w:val="0"/>
          <w:numId w:val="3"/>
        </w:numPr>
        <w:pPrChange w:id="3484" w:author="ANA-AN00" w:date="2021-07-30T14:33:00Z">
          <w:pPr>
            <w:pStyle w:val="ListParagraph"/>
            <w:keepNext/>
            <w:numPr>
              <w:numId w:val="6"/>
            </w:numPr>
            <w:spacing w:before="120" w:line="240" w:lineRule="auto"/>
            <w:ind w:left="360"/>
          </w:pPr>
        </w:pPrChange>
      </w:pPr>
      <w:r>
        <w:t xml:space="preserve">Somewhat support  (3) </w:t>
      </w:r>
    </w:p>
    <w:p w14:paraId="6060752A" w14:textId="77777777" w:rsidR="00B62D5E" w:rsidRDefault="00FC177C">
      <w:pPr>
        <w:pStyle w:val="ListParagraph"/>
        <w:keepNext/>
        <w:numPr>
          <w:ilvl w:val="0"/>
          <w:numId w:val="3"/>
        </w:numPr>
        <w:pPrChange w:id="3485" w:author="ANA-AN00" w:date="2021-07-30T14:33:00Z">
          <w:pPr>
            <w:pStyle w:val="ListParagraph"/>
            <w:keepNext/>
            <w:numPr>
              <w:numId w:val="6"/>
            </w:numPr>
            <w:spacing w:before="120" w:line="240" w:lineRule="auto"/>
            <w:ind w:left="360"/>
          </w:pPr>
        </w:pPrChange>
      </w:pPr>
      <w:r>
        <w:t xml:space="preserve">Strongly support  (4) </w:t>
      </w:r>
    </w:p>
    <w:p w14:paraId="6F7BB993" w14:textId="77777777" w:rsidR="00B62D5E" w:rsidRDefault="00B62D5E"/>
    <w:p w14:paraId="788B3D20" w14:textId="7513C882" w:rsidR="00B62D5E" w:rsidRDefault="00FC177C">
      <w:pPr>
        <w:keepNext/>
      </w:pPr>
      <w:r>
        <w:t xml:space="preserve">Q20.7 </w:t>
      </w:r>
      <w:r>
        <w:t>想象一下以下政策：对温室气体排放征收全球税，为全球基本收入提供资金。</w:t>
      </w:r>
      <w:r>
        <w:br/>
      </w:r>
      <w:r>
        <w:br/>
      </w:r>
      <w:r>
        <w:t>这样的政策将逐步提高化石燃料的价格（例如，在刚开始的前几年汽油价格会上涨人民币</w:t>
      </w:r>
      <w:r>
        <w:t>0.7</w:t>
      </w:r>
      <w:r>
        <w:t>元</w:t>
      </w:r>
      <w:r>
        <w:t>/</w:t>
      </w:r>
      <w:r>
        <w:t>升）。更高的价格会促使人们和公司减少使用化石燃料，从而减少温室气体排放。税收收入将用来给每个人支付人民币</w:t>
      </w:r>
      <w:r>
        <w:t>191</w:t>
      </w:r>
      <w:r>
        <w:t>元的现金补贴，从而使</w:t>
      </w:r>
      <w:r>
        <w:t>7</w:t>
      </w:r>
      <w:del w:id="3486" w:author="ANA-AN00" w:date="2021-07-30T14:33:00Z">
        <w:r>
          <w:delText>亿个日收入低于</w:delText>
        </w:r>
      </w:del>
      <w:ins w:id="3487" w:author="ANA-AN00" w:date="2021-07-30T14:33:00Z">
        <w:r>
          <w:t>亿日收入低于</w:t>
        </w:r>
      </w:ins>
      <w:r>
        <w:t>13</w:t>
      </w:r>
      <w:r>
        <w:t>元的人摆脱极端贫困。</w:t>
      </w:r>
      <w:r>
        <w:br/>
      </w:r>
      <w:r>
        <w:br/>
      </w:r>
      <w:r>
        <w:br/>
      </w:r>
      <w:r>
        <w:t>而一般中国人在这项</w:t>
      </w:r>
      <w:r>
        <w:t>政策中会有所损失，因为他们会因为价格上涨而每月多付出人民币</w:t>
      </w:r>
      <w:r>
        <w:t>381</w:t>
      </w:r>
      <w:r>
        <w:t>元，这高于他们收到的</w:t>
      </w:r>
      <w:r>
        <w:t>191</w:t>
      </w:r>
      <w:r>
        <w:t>元。</w:t>
      </w:r>
      <w:r>
        <w:br/>
      </w:r>
      <w:r>
        <w:br/>
      </w:r>
      <w:r>
        <w:br/>
      </w:r>
      <w:r>
        <w:t>你是支持还是反对这样的政策？</w:t>
      </w:r>
    </w:p>
    <w:p w14:paraId="10B4F73A" w14:textId="77777777" w:rsidR="00B62D5E" w:rsidRDefault="00FC177C">
      <w:pPr>
        <w:pStyle w:val="ListParagraph"/>
        <w:keepNext/>
        <w:numPr>
          <w:ilvl w:val="0"/>
          <w:numId w:val="3"/>
        </w:numPr>
        <w:pPrChange w:id="3488" w:author="ANA-AN00" w:date="2021-07-30T14:33:00Z">
          <w:pPr>
            <w:pStyle w:val="ListParagraph"/>
            <w:keepNext/>
            <w:numPr>
              <w:numId w:val="6"/>
            </w:numPr>
            <w:spacing w:before="120" w:line="240" w:lineRule="auto"/>
            <w:ind w:left="360"/>
          </w:pPr>
        </w:pPrChange>
      </w:pPr>
      <w:r>
        <w:t>强烈反对</w:t>
      </w:r>
      <w:r>
        <w:t xml:space="preserve">  (0) </w:t>
      </w:r>
    </w:p>
    <w:p w14:paraId="097D36A1" w14:textId="77777777" w:rsidR="00B62D5E" w:rsidRDefault="00FC177C">
      <w:pPr>
        <w:pStyle w:val="ListParagraph"/>
        <w:keepNext/>
        <w:numPr>
          <w:ilvl w:val="0"/>
          <w:numId w:val="3"/>
        </w:numPr>
        <w:pPrChange w:id="3489" w:author="ANA-AN00" w:date="2021-07-30T14:33:00Z">
          <w:pPr>
            <w:pStyle w:val="ListParagraph"/>
            <w:keepNext/>
            <w:numPr>
              <w:numId w:val="6"/>
            </w:numPr>
            <w:spacing w:before="120" w:line="240" w:lineRule="auto"/>
            <w:ind w:left="360"/>
          </w:pPr>
        </w:pPrChange>
      </w:pPr>
      <w:r>
        <w:t>有点反对</w:t>
      </w:r>
      <w:r>
        <w:t xml:space="preserve">  (1) </w:t>
      </w:r>
    </w:p>
    <w:p w14:paraId="23A567B3" w14:textId="77777777" w:rsidR="00B62D5E" w:rsidRDefault="00FC177C">
      <w:pPr>
        <w:pStyle w:val="ListParagraph"/>
        <w:keepNext/>
        <w:numPr>
          <w:ilvl w:val="0"/>
          <w:numId w:val="3"/>
        </w:numPr>
        <w:pPrChange w:id="3490" w:author="ANA-AN00" w:date="2021-07-30T14:33:00Z">
          <w:pPr>
            <w:pStyle w:val="ListParagraph"/>
            <w:keepNext/>
            <w:numPr>
              <w:numId w:val="6"/>
            </w:numPr>
            <w:spacing w:before="120" w:line="240" w:lineRule="auto"/>
            <w:ind w:left="360"/>
          </w:pPr>
        </w:pPrChange>
      </w:pPr>
      <w:r>
        <w:t>既不支持也不反对</w:t>
      </w:r>
      <w:r>
        <w:t xml:space="preserve">  (2) </w:t>
      </w:r>
    </w:p>
    <w:p w14:paraId="1B88141F" w14:textId="77777777" w:rsidR="00B62D5E" w:rsidRDefault="00FC177C">
      <w:pPr>
        <w:pStyle w:val="ListParagraph"/>
        <w:keepNext/>
        <w:numPr>
          <w:ilvl w:val="0"/>
          <w:numId w:val="3"/>
        </w:numPr>
        <w:pPrChange w:id="3491" w:author="ANA-AN00" w:date="2021-07-30T14:33:00Z">
          <w:pPr>
            <w:pStyle w:val="ListParagraph"/>
            <w:keepNext/>
            <w:numPr>
              <w:numId w:val="6"/>
            </w:numPr>
            <w:spacing w:before="120" w:line="240" w:lineRule="auto"/>
            <w:ind w:left="360"/>
          </w:pPr>
        </w:pPrChange>
      </w:pPr>
      <w:r>
        <w:t>有点支持</w:t>
      </w:r>
      <w:r>
        <w:t xml:space="preserve">  (3) </w:t>
      </w:r>
    </w:p>
    <w:p w14:paraId="4E78B7C9" w14:textId="77777777" w:rsidR="00B62D5E" w:rsidRDefault="00FC177C">
      <w:pPr>
        <w:pStyle w:val="ListParagraph"/>
        <w:keepNext/>
        <w:numPr>
          <w:ilvl w:val="0"/>
          <w:numId w:val="3"/>
        </w:numPr>
        <w:pPrChange w:id="3492" w:author="ANA-AN00" w:date="2021-07-30T14:33:00Z">
          <w:pPr>
            <w:pStyle w:val="ListParagraph"/>
            <w:keepNext/>
            <w:numPr>
              <w:numId w:val="6"/>
            </w:numPr>
            <w:spacing w:before="120" w:line="240" w:lineRule="auto"/>
            <w:ind w:left="360"/>
          </w:pPr>
        </w:pPrChange>
      </w:pPr>
      <w:r>
        <w:t>强烈支持</w:t>
      </w:r>
      <w:r>
        <w:t xml:space="preserve">  (4) </w:t>
      </w:r>
    </w:p>
    <w:p w14:paraId="082F81A6" w14:textId="77777777" w:rsidR="00B62D5E" w:rsidRDefault="00B62D5E"/>
    <w:p w14:paraId="218D78CD" w14:textId="77777777" w:rsidR="00B62D5E" w:rsidRDefault="00B62D5E">
      <w:pPr>
        <w:pStyle w:val="QuestionSeparator"/>
      </w:pPr>
    </w:p>
    <w:p w14:paraId="4B600C7D" w14:textId="77777777" w:rsidR="00B62D5E" w:rsidRDefault="00B62D5E"/>
    <w:p w14:paraId="3ECC0435" w14:textId="77777777" w:rsidR="00B62D5E" w:rsidRDefault="00FC177C">
      <w:pPr>
        <w:keepNext/>
      </w:pPr>
      <w:r>
        <w:t>Q20.8 Do you support or oppose a tax on all millionaires around the world to finance low-income countries that comply with intern</w:t>
      </w:r>
      <w:r>
        <w:t>ational standards regarding climate action? </w:t>
      </w:r>
      <w:r>
        <w:br/>
      </w:r>
      <w:r>
        <w:lastRenderedPageBreak/>
        <w:t>This would finance infrastructure and public services such as access to drinking water, healthcare, and education.</w:t>
      </w:r>
    </w:p>
    <w:p w14:paraId="33CA3534" w14:textId="77777777" w:rsidR="00B62D5E" w:rsidRDefault="00FC177C">
      <w:pPr>
        <w:pStyle w:val="ListParagraph"/>
        <w:keepNext/>
        <w:numPr>
          <w:ilvl w:val="0"/>
          <w:numId w:val="3"/>
        </w:numPr>
        <w:pPrChange w:id="3493" w:author="ANA-AN00" w:date="2021-07-30T14:33:00Z">
          <w:pPr>
            <w:pStyle w:val="ListParagraph"/>
            <w:keepNext/>
            <w:numPr>
              <w:numId w:val="6"/>
            </w:numPr>
            <w:spacing w:before="120" w:line="240" w:lineRule="auto"/>
            <w:ind w:left="360"/>
          </w:pPr>
        </w:pPrChange>
      </w:pPr>
      <w:r>
        <w:t xml:space="preserve">Strongly oppose  (0) </w:t>
      </w:r>
    </w:p>
    <w:p w14:paraId="6F67DE76" w14:textId="77777777" w:rsidR="00B62D5E" w:rsidRDefault="00FC177C">
      <w:pPr>
        <w:pStyle w:val="ListParagraph"/>
        <w:keepNext/>
        <w:numPr>
          <w:ilvl w:val="0"/>
          <w:numId w:val="3"/>
        </w:numPr>
        <w:pPrChange w:id="3494" w:author="ANA-AN00" w:date="2021-07-30T14:33:00Z">
          <w:pPr>
            <w:pStyle w:val="ListParagraph"/>
            <w:keepNext/>
            <w:numPr>
              <w:numId w:val="6"/>
            </w:numPr>
            <w:spacing w:before="120" w:line="240" w:lineRule="auto"/>
            <w:ind w:left="360"/>
          </w:pPr>
        </w:pPrChange>
      </w:pPr>
      <w:r>
        <w:t xml:space="preserve">Somewhat oppose  (1) </w:t>
      </w:r>
    </w:p>
    <w:p w14:paraId="7ECE3526" w14:textId="77777777" w:rsidR="00B62D5E" w:rsidRDefault="00FC177C">
      <w:pPr>
        <w:pStyle w:val="ListParagraph"/>
        <w:keepNext/>
        <w:numPr>
          <w:ilvl w:val="0"/>
          <w:numId w:val="3"/>
        </w:numPr>
        <w:pPrChange w:id="3495" w:author="ANA-AN00" w:date="2021-07-30T14:33:00Z">
          <w:pPr>
            <w:pStyle w:val="ListParagraph"/>
            <w:keepNext/>
            <w:numPr>
              <w:numId w:val="6"/>
            </w:numPr>
            <w:spacing w:before="120" w:line="240" w:lineRule="auto"/>
            <w:ind w:left="360"/>
          </w:pPr>
        </w:pPrChange>
      </w:pPr>
      <w:r>
        <w:t xml:space="preserve">Neither support nor oppose  (2) </w:t>
      </w:r>
    </w:p>
    <w:p w14:paraId="47D9DC61" w14:textId="77777777" w:rsidR="00B62D5E" w:rsidRDefault="00FC177C">
      <w:pPr>
        <w:pStyle w:val="ListParagraph"/>
        <w:keepNext/>
        <w:numPr>
          <w:ilvl w:val="0"/>
          <w:numId w:val="3"/>
        </w:numPr>
        <w:pPrChange w:id="3496" w:author="ANA-AN00" w:date="2021-07-30T14:33:00Z">
          <w:pPr>
            <w:pStyle w:val="ListParagraph"/>
            <w:keepNext/>
            <w:numPr>
              <w:numId w:val="6"/>
            </w:numPr>
            <w:spacing w:before="120" w:line="240" w:lineRule="auto"/>
            <w:ind w:left="360"/>
          </w:pPr>
        </w:pPrChange>
      </w:pPr>
      <w:r>
        <w:t xml:space="preserve">Somewhat support  (3) </w:t>
      </w:r>
    </w:p>
    <w:p w14:paraId="0BE84C89" w14:textId="77777777" w:rsidR="00B62D5E" w:rsidRDefault="00FC177C">
      <w:pPr>
        <w:pStyle w:val="ListParagraph"/>
        <w:keepNext/>
        <w:numPr>
          <w:ilvl w:val="0"/>
          <w:numId w:val="3"/>
        </w:numPr>
        <w:pPrChange w:id="3497" w:author="ANA-AN00" w:date="2021-07-30T14:33:00Z">
          <w:pPr>
            <w:pStyle w:val="ListParagraph"/>
            <w:keepNext/>
            <w:numPr>
              <w:numId w:val="6"/>
            </w:numPr>
            <w:spacing w:before="120" w:line="240" w:lineRule="auto"/>
            <w:ind w:left="360"/>
          </w:pPr>
        </w:pPrChange>
      </w:pPr>
      <w:r>
        <w:t xml:space="preserve">Strongly support  (4) </w:t>
      </w:r>
    </w:p>
    <w:p w14:paraId="69CCC855" w14:textId="77777777" w:rsidR="00B62D5E" w:rsidRDefault="00B62D5E"/>
    <w:p w14:paraId="702E574B" w14:textId="77777777" w:rsidR="00B62D5E" w:rsidRDefault="00FC177C">
      <w:pPr>
        <w:keepNext/>
      </w:pPr>
      <w:r>
        <w:t xml:space="preserve">Q20.8 </w:t>
      </w:r>
      <w:r>
        <w:t>您是支持还是反对向全球所有美元百万富翁征税，以资助那些遵守适应气候变化的国际标准的低收入国家？</w:t>
      </w:r>
      <w:r>
        <w:br/>
      </w:r>
      <w:r>
        <w:t>资助的项目包括基础设施和公共服务，如饮用水、医疗保健和教育等。</w:t>
      </w:r>
    </w:p>
    <w:p w14:paraId="3CD7C019" w14:textId="77777777" w:rsidR="00B62D5E" w:rsidRDefault="00FC177C">
      <w:pPr>
        <w:pStyle w:val="ListParagraph"/>
        <w:keepNext/>
        <w:numPr>
          <w:ilvl w:val="0"/>
          <w:numId w:val="3"/>
        </w:numPr>
        <w:pPrChange w:id="3498" w:author="ANA-AN00" w:date="2021-07-30T14:33:00Z">
          <w:pPr>
            <w:pStyle w:val="ListParagraph"/>
            <w:keepNext/>
            <w:numPr>
              <w:numId w:val="6"/>
            </w:numPr>
            <w:spacing w:before="120" w:line="240" w:lineRule="auto"/>
            <w:ind w:left="360"/>
          </w:pPr>
        </w:pPrChange>
      </w:pPr>
      <w:r>
        <w:t>强烈反对</w:t>
      </w:r>
      <w:r>
        <w:t xml:space="preserve">  (0) </w:t>
      </w:r>
    </w:p>
    <w:p w14:paraId="3BF14FA1" w14:textId="77777777" w:rsidR="00B62D5E" w:rsidRDefault="00FC177C">
      <w:pPr>
        <w:pStyle w:val="ListParagraph"/>
        <w:keepNext/>
        <w:numPr>
          <w:ilvl w:val="0"/>
          <w:numId w:val="3"/>
        </w:numPr>
        <w:pPrChange w:id="3499" w:author="ANA-AN00" w:date="2021-07-30T14:33:00Z">
          <w:pPr>
            <w:pStyle w:val="ListParagraph"/>
            <w:keepNext/>
            <w:numPr>
              <w:numId w:val="6"/>
            </w:numPr>
            <w:spacing w:before="120" w:line="240" w:lineRule="auto"/>
            <w:ind w:left="360"/>
          </w:pPr>
        </w:pPrChange>
      </w:pPr>
      <w:r>
        <w:t>有点反对</w:t>
      </w:r>
      <w:r>
        <w:t xml:space="preserve">  (1) </w:t>
      </w:r>
    </w:p>
    <w:p w14:paraId="3388B772" w14:textId="77777777" w:rsidR="00B62D5E" w:rsidRDefault="00FC177C">
      <w:pPr>
        <w:pStyle w:val="ListParagraph"/>
        <w:keepNext/>
        <w:numPr>
          <w:ilvl w:val="0"/>
          <w:numId w:val="3"/>
        </w:numPr>
        <w:pPrChange w:id="3500" w:author="ANA-AN00" w:date="2021-07-30T14:33:00Z">
          <w:pPr>
            <w:pStyle w:val="ListParagraph"/>
            <w:keepNext/>
            <w:numPr>
              <w:numId w:val="6"/>
            </w:numPr>
            <w:spacing w:before="120" w:line="240" w:lineRule="auto"/>
            <w:ind w:left="360"/>
          </w:pPr>
        </w:pPrChange>
      </w:pPr>
      <w:r>
        <w:t>既不支持也不反对</w:t>
      </w:r>
      <w:r>
        <w:t xml:space="preserve">  (2) </w:t>
      </w:r>
    </w:p>
    <w:p w14:paraId="1EF24FBB" w14:textId="77777777" w:rsidR="00B62D5E" w:rsidRDefault="00FC177C">
      <w:pPr>
        <w:pStyle w:val="ListParagraph"/>
        <w:keepNext/>
        <w:numPr>
          <w:ilvl w:val="0"/>
          <w:numId w:val="3"/>
        </w:numPr>
        <w:pPrChange w:id="3501" w:author="ANA-AN00" w:date="2021-07-30T14:33:00Z">
          <w:pPr>
            <w:pStyle w:val="ListParagraph"/>
            <w:keepNext/>
            <w:numPr>
              <w:numId w:val="6"/>
            </w:numPr>
            <w:spacing w:before="120" w:line="240" w:lineRule="auto"/>
            <w:ind w:left="360"/>
          </w:pPr>
        </w:pPrChange>
      </w:pPr>
      <w:r>
        <w:t>有点支持</w:t>
      </w:r>
      <w:r>
        <w:t xml:space="preserve">  (3) </w:t>
      </w:r>
    </w:p>
    <w:p w14:paraId="50E97F11" w14:textId="77777777" w:rsidR="00B62D5E" w:rsidRDefault="00FC177C">
      <w:pPr>
        <w:pStyle w:val="ListParagraph"/>
        <w:keepNext/>
        <w:numPr>
          <w:ilvl w:val="0"/>
          <w:numId w:val="3"/>
        </w:numPr>
        <w:pPrChange w:id="3502" w:author="ANA-AN00" w:date="2021-07-30T14:33:00Z">
          <w:pPr>
            <w:pStyle w:val="ListParagraph"/>
            <w:keepNext/>
            <w:numPr>
              <w:numId w:val="6"/>
            </w:numPr>
            <w:spacing w:before="120" w:line="240" w:lineRule="auto"/>
            <w:ind w:left="360"/>
          </w:pPr>
        </w:pPrChange>
      </w:pPr>
      <w:r>
        <w:t>强烈支持</w:t>
      </w:r>
      <w:r>
        <w:t xml:space="preserve">  (4) </w:t>
      </w:r>
    </w:p>
    <w:p w14:paraId="28BC899E" w14:textId="77777777" w:rsidR="00B62D5E" w:rsidRDefault="00B62D5E"/>
    <w:p w14:paraId="63F82F17" w14:textId="77777777" w:rsidR="00B62D5E" w:rsidRDefault="00FC177C">
      <w:pPr>
        <w:pStyle w:val="BlockEndLabel"/>
      </w:pPr>
      <w:r>
        <w:t>End of Block: International burden-sharing</w:t>
      </w:r>
    </w:p>
    <w:p w14:paraId="43336424" w14:textId="77777777" w:rsidR="00B62D5E" w:rsidRDefault="00B62D5E">
      <w:pPr>
        <w:pStyle w:val="BlockSeparator"/>
      </w:pPr>
    </w:p>
    <w:p w14:paraId="25958A4D" w14:textId="77777777" w:rsidR="00B62D5E" w:rsidRDefault="00FC177C">
      <w:pPr>
        <w:pStyle w:val="BlockStartLabel"/>
      </w:pPr>
      <w:r>
        <w:t xml:space="preserve">Start of Block: </w:t>
      </w:r>
      <w:r>
        <w:t>Housing/Preference for bans vs. incentives</w:t>
      </w:r>
    </w:p>
    <w:p w14:paraId="74E781EA" w14:textId="77777777" w:rsidR="00B62D5E" w:rsidRDefault="00FC177C">
      <w:pPr>
        <w:pStyle w:val="QDisplayLogic"/>
        <w:keepNext/>
      </w:pPr>
      <w:r>
        <w:t>Display This Question:</w:t>
      </w:r>
    </w:p>
    <w:p w14:paraId="706FD4F5" w14:textId="77777777" w:rsidR="00B62D5E" w:rsidRDefault="00FC177C">
      <w:pPr>
        <w:pStyle w:val="QDisplayLogic"/>
        <w:keepNext/>
        <w:ind w:firstLine="400"/>
      </w:pPr>
      <w:r>
        <w:t>If Are you a homeowner or a tenant? (Multiple answers are possible) = Owner</w:t>
      </w:r>
    </w:p>
    <w:p w14:paraId="0D49AB06" w14:textId="77777777" w:rsidR="00B62D5E" w:rsidRDefault="00FC177C">
      <w:pPr>
        <w:pStyle w:val="QDisplayLogic"/>
        <w:keepNext/>
        <w:ind w:firstLine="400"/>
      </w:pPr>
      <w:r>
        <w:t>Or Are you a homeowner or a tenant? (Multiple answers are possible) = Landlord renting out property</w:t>
      </w:r>
    </w:p>
    <w:p w14:paraId="5E32CDEF" w14:textId="77777777" w:rsidR="00B62D5E" w:rsidRDefault="00B62D5E"/>
    <w:p w14:paraId="5E1331F9" w14:textId="77777777" w:rsidR="00B62D5E" w:rsidRDefault="00FC177C">
      <w:pPr>
        <w:keepNext/>
      </w:pPr>
      <w:r>
        <w:lastRenderedPageBreak/>
        <w:t>Q21.1 How lik</w:t>
      </w:r>
      <w:r>
        <w:t>ely is it that you will improve the insulation or replace the heating system of your accommodation over the next 5 years?</w:t>
      </w:r>
    </w:p>
    <w:p w14:paraId="217109BB" w14:textId="77777777" w:rsidR="00B62D5E" w:rsidRDefault="00FC177C">
      <w:pPr>
        <w:pStyle w:val="ListParagraph"/>
        <w:keepNext/>
        <w:numPr>
          <w:ilvl w:val="0"/>
          <w:numId w:val="3"/>
        </w:numPr>
        <w:pPrChange w:id="3503" w:author="ANA-AN00" w:date="2021-07-30T14:33:00Z">
          <w:pPr>
            <w:pStyle w:val="ListParagraph"/>
            <w:keepNext/>
            <w:numPr>
              <w:numId w:val="6"/>
            </w:numPr>
            <w:spacing w:before="120" w:line="240" w:lineRule="auto"/>
            <w:ind w:left="360"/>
          </w:pPr>
        </w:pPrChange>
      </w:pPr>
      <w:r>
        <w:t xml:space="preserve">Very unlikely  (0) </w:t>
      </w:r>
    </w:p>
    <w:p w14:paraId="088F1079" w14:textId="77777777" w:rsidR="00B62D5E" w:rsidRDefault="00FC177C">
      <w:pPr>
        <w:pStyle w:val="ListParagraph"/>
        <w:keepNext/>
        <w:numPr>
          <w:ilvl w:val="0"/>
          <w:numId w:val="3"/>
        </w:numPr>
        <w:pPrChange w:id="3504" w:author="ANA-AN00" w:date="2021-07-30T14:33:00Z">
          <w:pPr>
            <w:pStyle w:val="ListParagraph"/>
            <w:keepNext/>
            <w:numPr>
              <w:numId w:val="6"/>
            </w:numPr>
            <w:spacing w:before="120" w:line="240" w:lineRule="auto"/>
            <w:ind w:left="360"/>
          </w:pPr>
        </w:pPrChange>
      </w:pPr>
      <w:r>
        <w:t xml:space="preserve">Somewhat unlikely  (1) </w:t>
      </w:r>
    </w:p>
    <w:p w14:paraId="737794A5" w14:textId="77777777" w:rsidR="00B62D5E" w:rsidRDefault="00FC177C">
      <w:pPr>
        <w:pStyle w:val="ListParagraph"/>
        <w:keepNext/>
        <w:numPr>
          <w:ilvl w:val="0"/>
          <w:numId w:val="3"/>
        </w:numPr>
        <w:pPrChange w:id="3505" w:author="ANA-AN00" w:date="2021-07-30T14:33:00Z">
          <w:pPr>
            <w:pStyle w:val="ListParagraph"/>
            <w:keepNext/>
            <w:numPr>
              <w:numId w:val="6"/>
            </w:numPr>
            <w:spacing w:before="120" w:line="240" w:lineRule="auto"/>
            <w:ind w:left="360"/>
          </w:pPr>
        </w:pPrChange>
      </w:pPr>
      <w:r>
        <w:t xml:space="preserve">Somewhat likely  (2) </w:t>
      </w:r>
    </w:p>
    <w:p w14:paraId="4D8E81F7" w14:textId="77777777" w:rsidR="00B62D5E" w:rsidRDefault="00FC177C">
      <w:pPr>
        <w:pStyle w:val="ListParagraph"/>
        <w:keepNext/>
        <w:numPr>
          <w:ilvl w:val="0"/>
          <w:numId w:val="3"/>
        </w:numPr>
        <w:pPrChange w:id="3506" w:author="ANA-AN00" w:date="2021-07-30T14:33:00Z">
          <w:pPr>
            <w:pStyle w:val="ListParagraph"/>
            <w:keepNext/>
            <w:numPr>
              <w:numId w:val="6"/>
            </w:numPr>
            <w:spacing w:before="120" w:line="240" w:lineRule="auto"/>
            <w:ind w:left="360"/>
          </w:pPr>
        </w:pPrChange>
      </w:pPr>
      <w:r>
        <w:t xml:space="preserve">Very likely  (3) </w:t>
      </w:r>
    </w:p>
    <w:p w14:paraId="6F1CBCAA" w14:textId="77777777" w:rsidR="00B62D5E" w:rsidRDefault="00B62D5E"/>
    <w:p w14:paraId="3C7EC117" w14:textId="77777777" w:rsidR="00B62D5E" w:rsidRDefault="00FC177C">
      <w:pPr>
        <w:keepNext/>
      </w:pPr>
      <w:r>
        <w:t xml:space="preserve">Q21.1 </w:t>
      </w:r>
      <w:r>
        <w:t>在未来的</w:t>
      </w:r>
      <w:r>
        <w:t>5</w:t>
      </w:r>
      <w:r>
        <w:t>年里，你有多大可能会改进你的住所的隔热或更换暖气系统？</w:t>
      </w:r>
    </w:p>
    <w:p w14:paraId="65C26898" w14:textId="77777777" w:rsidR="00B62D5E" w:rsidRDefault="00FC177C">
      <w:pPr>
        <w:pStyle w:val="ListParagraph"/>
        <w:keepNext/>
        <w:numPr>
          <w:ilvl w:val="0"/>
          <w:numId w:val="3"/>
        </w:numPr>
        <w:pPrChange w:id="3507" w:author="ANA-AN00" w:date="2021-07-30T14:33:00Z">
          <w:pPr>
            <w:pStyle w:val="ListParagraph"/>
            <w:keepNext/>
            <w:numPr>
              <w:numId w:val="6"/>
            </w:numPr>
            <w:spacing w:before="120" w:line="240" w:lineRule="auto"/>
            <w:ind w:left="360"/>
          </w:pPr>
        </w:pPrChange>
      </w:pPr>
      <w:r>
        <w:t>非常不可能</w:t>
      </w:r>
      <w:r>
        <w:t xml:space="preserve">  (0)</w:t>
      </w:r>
      <w:r>
        <w:t xml:space="preserve"> </w:t>
      </w:r>
    </w:p>
    <w:p w14:paraId="6E3375DE" w14:textId="77777777" w:rsidR="00B62D5E" w:rsidRDefault="00FC177C">
      <w:pPr>
        <w:pStyle w:val="ListParagraph"/>
        <w:keepNext/>
        <w:numPr>
          <w:ilvl w:val="0"/>
          <w:numId w:val="3"/>
        </w:numPr>
        <w:pPrChange w:id="3508" w:author="ANA-AN00" w:date="2021-07-30T14:33:00Z">
          <w:pPr>
            <w:pStyle w:val="ListParagraph"/>
            <w:keepNext/>
            <w:numPr>
              <w:numId w:val="6"/>
            </w:numPr>
            <w:spacing w:before="120" w:line="240" w:lineRule="auto"/>
            <w:ind w:left="360"/>
          </w:pPr>
        </w:pPrChange>
      </w:pPr>
      <w:r>
        <w:t>不太可能</w:t>
      </w:r>
      <w:r>
        <w:t xml:space="preserve">  (1) </w:t>
      </w:r>
    </w:p>
    <w:p w14:paraId="473DC002" w14:textId="77777777" w:rsidR="00B62D5E" w:rsidRDefault="00FC177C">
      <w:pPr>
        <w:pStyle w:val="ListParagraph"/>
        <w:keepNext/>
        <w:numPr>
          <w:ilvl w:val="0"/>
          <w:numId w:val="3"/>
        </w:numPr>
        <w:pPrChange w:id="3509" w:author="ANA-AN00" w:date="2021-07-30T14:33:00Z">
          <w:pPr>
            <w:pStyle w:val="ListParagraph"/>
            <w:keepNext/>
            <w:numPr>
              <w:numId w:val="6"/>
            </w:numPr>
            <w:spacing w:before="120" w:line="240" w:lineRule="auto"/>
            <w:ind w:left="360"/>
          </w:pPr>
        </w:pPrChange>
      </w:pPr>
      <w:r>
        <w:t>有点可能</w:t>
      </w:r>
      <w:r>
        <w:t xml:space="preserve">  (2) </w:t>
      </w:r>
    </w:p>
    <w:p w14:paraId="26FBD808" w14:textId="77777777" w:rsidR="00B62D5E" w:rsidRDefault="00FC177C">
      <w:pPr>
        <w:pStyle w:val="ListParagraph"/>
        <w:keepNext/>
        <w:numPr>
          <w:ilvl w:val="0"/>
          <w:numId w:val="3"/>
        </w:numPr>
        <w:pPrChange w:id="3510" w:author="ANA-AN00" w:date="2021-07-30T14:33:00Z">
          <w:pPr>
            <w:pStyle w:val="ListParagraph"/>
            <w:keepNext/>
            <w:numPr>
              <w:numId w:val="6"/>
            </w:numPr>
            <w:spacing w:before="120" w:line="240" w:lineRule="auto"/>
            <w:ind w:left="360"/>
          </w:pPr>
        </w:pPrChange>
      </w:pPr>
      <w:r>
        <w:t>非常有可能</w:t>
      </w:r>
      <w:r>
        <w:t xml:space="preserve">  (3) </w:t>
      </w:r>
    </w:p>
    <w:p w14:paraId="269B7370" w14:textId="77777777" w:rsidR="00B62D5E" w:rsidRDefault="00B62D5E"/>
    <w:p w14:paraId="34A862EF" w14:textId="77777777" w:rsidR="00B62D5E" w:rsidRDefault="00B62D5E">
      <w:pPr>
        <w:pStyle w:val="QuestionSeparator"/>
      </w:pPr>
    </w:p>
    <w:p w14:paraId="3AE83D19" w14:textId="77777777" w:rsidR="00B62D5E" w:rsidRDefault="00FC177C">
      <w:pPr>
        <w:pStyle w:val="QDisplayLogic"/>
        <w:keepNext/>
      </w:pPr>
      <w:r>
        <w:t>Display This Question:</w:t>
      </w:r>
    </w:p>
    <w:p w14:paraId="7A7CAC7D" w14:textId="77777777" w:rsidR="00B62D5E" w:rsidRDefault="00FC177C">
      <w:pPr>
        <w:pStyle w:val="QDisplayLogic"/>
        <w:keepNext/>
        <w:ind w:firstLine="400"/>
      </w:pPr>
      <w:r>
        <w:t>If Are you a homeowner or a tenant? (Multiple answers are possible) = Owner</w:t>
      </w:r>
    </w:p>
    <w:p w14:paraId="1BF23165" w14:textId="77777777" w:rsidR="00B62D5E" w:rsidRDefault="00FC177C">
      <w:pPr>
        <w:pStyle w:val="QDisplayLogic"/>
        <w:keepNext/>
        <w:ind w:firstLine="400"/>
      </w:pPr>
      <w:r>
        <w:t>Or Are you a homeowner or a tenant? (Multiple answers are possible) = Landlord renting out property</w:t>
      </w:r>
    </w:p>
    <w:p w14:paraId="355DBE71" w14:textId="77777777" w:rsidR="00B62D5E" w:rsidRDefault="00B62D5E"/>
    <w:p w14:paraId="685FCB37" w14:textId="77777777" w:rsidR="00B62D5E" w:rsidRDefault="00FC177C">
      <w:pPr>
        <w:keepNext/>
      </w:pPr>
      <w:r>
        <w:t>Q21.2 What are the</w:t>
      </w:r>
      <w:r>
        <w:t xml:space="preserve"> main hurdles preventing you from improving the insulation or replace the heating system of your accommodation? (Multiple answers are possible)</w:t>
      </w:r>
    </w:p>
    <w:p w14:paraId="3E03F8D6" w14:textId="77777777" w:rsidR="00B62D5E" w:rsidRDefault="00FC177C">
      <w:pPr>
        <w:pStyle w:val="ListParagraph"/>
        <w:keepNext/>
        <w:numPr>
          <w:ilvl w:val="0"/>
          <w:numId w:val="4"/>
        </w:numPr>
        <w:pPrChange w:id="3511" w:author="ANA-AN00" w:date="2021-07-30T14:33:00Z">
          <w:pPr>
            <w:pStyle w:val="ListParagraph"/>
            <w:keepNext/>
            <w:numPr>
              <w:numId w:val="5"/>
            </w:numPr>
            <w:spacing w:before="120" w:line="240" w:lineRule="auto"/>
            <w:ind w:left="360"/>
          </w:pPr>
        </w:pPrChange>
      </w:pPr>
      <w:r>
        <w:t xml:space="preserve">The choice to insulate or replace the heating system is not mine  (1) </w:t>
      </w:r>
    </w:p>
    <w:p w14:paraId="396E0D3F" w14:textId="77777777" w:rsidR="00B62D5E" w:rsidRDefault="00FC177C">
      <w:pPr>
        <w:pStyle w:val="ListParagraph"/>
        <w:keepNext/>
        <w:numPr>
          <w:ilvl w:val="0"/>
          <w:numId w:val="4"/>
        </w:numPr>
        <w:pPrChange w:id="3512" w:author="ANA-AN00" w:date="2021-07-30T14:33:00Z">
          <w:pPr>
            <w:pStyle w:val="ListParagraph"/>
            <w:keepNext/>
            <w:numPr>
              <w:numId w:val="5"/>
            </w:numPr>
            <w:spacing w:before="120" w:line="240" w:lineRule="auto"/>
            <w:ind w:left="360"/>
          </w:pPr>
        </w:pPrChange>
      </w:pPr>
      <w:r>
        <w:t xml:space="preserve">The upfront costs are too high  (2) </w:t>
      </w:r>
    </w:p>
    <w:p w14:paraId="4DFF0C1E" w14:textId="77777777" w:rsidR="00B62D5E" w:rsidRDefault="00FC177C">
      <w:pPr>
        <w:pStyle w:val="ListParagraph"/>
        <w:keepNext/>
        <w:numPr>
          <w:ilvl w:val="0"/>
          <w:numId w:val="4"/>
        </w:numPr>
        <w:pPrChange w:id="3513" w:author="ANA-AN00" w:date="2021-07-30T14:33:00Z">
          <w:pPr>
            <w:pStyle w:val="ListParagraph"/>
            <w:keepNext/>
            <w:numPr>
              <w:numId w:val="5"/>
            </w:numPr>
            <w:spacing w:before="120" w:line="240" w:lineRule="auto"/>
            <w:ind w:left="360"/>
          </w:pPr>
        </w:pPrChange>
      </w:pPr>
      <w:r>
        <w:t>It i</w:t>
      </w:r>
      <w:r>
        <w:t xml:space="preserve">s too much effort  (3) </w:t>
      </w:r>
    </w:p>
    <w:p w14:paraId="4C80B9C2" w14:textId="77777777" w:rsidR="00B62D5E" w:rsidRDefault="00FC177C">
      <w:pPr>
        <w:pStyle w:val="ListParagraph"/>
        <w:keepNext/>
        <w:numPr>
          <w:ilvl w:val="0"/>
          <w:numId w:val="4"/>
        </w:numPr>
        <w:pPrChange w:id="3514" w:author="ANA-AN00" w:date="2021-07-30T14:33:00Z">
          <w:pPr>
            <w:pStyle w:val="ListParagraph"/>
            <w:keepNext/>
            <w:numPr>
              <w:numId w:val="5"/>
            </w:numPr>
            <w:spacing w:before="120" w:line="240" w:lineRule="auto"/>
            <w:ind w:left="360"/>
          </w:pPr>
        </w:pPrChange>
      </w:pPr>
      <w:r>
        <w:t xml:space="preserve">It won't improve its energy efficiency  (4) </w:t>
      </w:r>
    </w:p>
    <w:p w14:paraId="01631FAC" w14:textId="77777777" w:rsidR="00B62D5E" w:rsidRDefault="00FC177C">
      <w:pPr>
        <w:pStyle w:val="ListParagraph"/>
        <w:keepNext/>
        <w:numPr>
          <w:ilvl w:val="0"/>
          <w:numId w:val="4"/>
        </w:numPr>
        <w:pPrChange w:id="3515" w:author="ANA-AN00" w:date="2021-07-30T14:33:00Z">
          <w:pPr>
            <w:pStyle w:val="ListParagraph"/>
            <w:keepNext/>
            <w:numPr>
              <w:numId w:val="5"/>
            </w:numPr>
            <w:spacing w:before="120" w:line="240" w:lineRule="auto"/>
            <w:ind w:left="360"/>
          </w:pPr>
        </w:pPrChange>
      </w:pPr>
      <w:r>
        <w:t xml:space="preserve">My insulation and heating systems are already satisfactory  (5) </w:t>
      </w:r>
    </w:p>
    <w:p w14:paraId="52C2B4F1" w14:textId="77777777" w:rsidR="00B62D5E" w:rsidRDefault="00B62D5E"/>
    <w:p w14:paraId="12A468E2" w14:textId="77777777" w:rsidR="00B62D5E" w:rsidRDefault="00FC177C">
      <w:pPr>
        <w:keepNext/>
      </w:pPr>
      <w:r>
        <w:lastRenderedPageBreak/>
        <w:t xml:space="preserve">Q21.2 </w:t>
      </w:r>
      <w:r>
        <w:t>是什么阻碍您为您的住所改善隔热或更换加热系统？（可多选）</w:t>
      </w:r>
    </w:p>
    <w:p w14:paraId="4858512F" w14:textId="77777777" w:rsidR="00B62D5E" w:rsidRDefault="00FC177C">
      <w:pPr>
        <w:pStyle w:val="ListParagraph"/>
        <w:keepNext/>
        <w:numPr>
          <w:ilvl w:val="0"/>
          <w:numId w:val="4"/>
        </w:numPr>
        <w:pPrChange w:id="3516" w:author="ANA-AN00" w:date="2021-07-30T14:33:00Z">
          <w:pPr>
            <w:pStyle w:val="ListParagraph"/>
            <w:keepNext/>
            <w:numPr>
              <w:numId w:val="5"/>
            </w:numPr>
            <w:spacing w:before="120" w:line="240" w:lineRule="auto"/>
            <w:ind w:left="360"/>
          </w:pPr>
        </w:pPrChange>
      </w:pPr>
      <w:r>
        <w:t>我无权决定用什么隔热物料或更换加热系统</w:t>
      </w:r>
      <w:r>
        <w:t xml:space="preserve">  (1) </w:t>
      </w:r>
    </w:p>
    <w:p w14:paraId="7F2F62EB" w14:textId="77777777" w:rsidR="00B62D5E" w:rsidRDefault="00FC177C">
      <w:pPr>
        <w:pStyle w:val="ListParagraph"/>
        <w:keepNext/>
        <w:numPr>
          <w:ilvl w:val="0"/>
          <w:numId w:val="4"/>
        </w:numPr>
        <w:pPrChange w:id="3517" w:author="ANA-AN00" w:date="2021-07-30T14:33:00Z">
          <w:pPr>
            <w:pStyle w:val="ListParagraph"/>
            <w:keepNext/>
            <w:numPr>
              <w:numId w:val="5"/>
            </w:numPr>
            <w:spacing w:before="120" w:line="240" w:lineRule="auto"/>
            <w:ind w:left="360"/>
          </w:pPr>
        </w:pPrChange>
      </w:pPr>
      <w:r>
        <w:t>前期成本太高</w:t>
      </w:r>
      <w:r>
        <w:t xml:space="preserve">  (2) </w:t>
      </w:r>
    </w:p>
    <w:p w14:paraId="57F2D252" w14:textId="77777777" w:rsidR="00B62D5E" w:rsidRDefault="00FC177C">
      <w:pPr>
        <w:pStyle w:val="ListParagraph"/>
        <w:keepNext/>
        <w:numPr>
          <w:ilvl w:val="0"/>
          <w:numId w:val="4"/>
        </w:numPr>
        <w:pPrChange w:id="3518" w:author="ANA-AN00" w:date="2021-07-30T14:33:00Z">
          <w:pPr>
            <w:pStyle w:val="ListParagraph"/>
            <w:keepNext/>
            <w:numPr>
              <w:numId w:val="5"/>
            </w:numPr>
            <w:spacing w:before="120" w:line="240" w:lineRule="auto"/>
            <w:ind w:left="360"/>
          </w:pPr>
        </w:pPrChange>
      </w:pPr>
      <w:r>
        <w:t>需要花太多精力</w:t>
      </w:r>
      <w:r>
        <w:t xml:space="preserve">  (3) </w:t>
      </w:r>
    </w:p>
    <w:p w14:paraId="197B84DC" w14:textId="77777777" w:rsidR="00B62D5E" w:rsidRDefault="00FC177C">
      <w:pPr>
        <w:pStyle w:val="ListParagraph"/>
        <w:keepNext/>
        <w:numPr>
          <w:ilvl w:val="0"/>
          <w:numId w:val="4"/>
        </w:numPr>
        <w:pPrChange w:id="3519" w:author="ANA-AN00" w:date="2021-07-30T14:33:00Z">
          <w:pPr>
            <w:pStyle w:val="ListParagraph"/>
            <w:keepNext/>
            <w:numPr>
              <w:numId w:val="5"/>
            </w:numPr>
            <w:spacing w:before="120" w:line="240" w:lineRule="auto"/>
            <w:ind w:left="360"/>
          </w:pPr>
        </w:pPrChange>
      </w:pPr>
      <w:r>
        <w:t>它不会提高能源效率</w:t>
      </w:r>
      <w:r>
        <w:t xml:space="preserve">  (4) </w:t>
      </w:r>
    </w:p>
    <w:p w14:paraId="32A4A312" w14:textId="77777777" w:rsidR="00B62D5E" w:rsidRDefault="00FC177C">
      <w:pPr>
        <w:pStyle w:val="ListParagraph"/>
        <w:keepNext/>
        <w:numPr>
          <w:ilvl w:val="0"/>
          <w:numId w:val="4"/>
        </w:numPr>
        <w:pPrChange w:id="3520" w:author="ANA-AN00" w:date="2021-07-30T14:33:00Z">
          <w:pPr>
            <w:pStyle w:val="ListParagraph"/>
            <w:keepNext/>
            <w:numPr>
              <w:numId w:val="5"/>
            </w:numPr>
            <w:spacing w:before="120" w:line="240" w:lineRule="auto"/>
            <w:ind w:left="360"/>
          </w:pPr>
        </w:pPrChange>
      </w:pPr>
      <w:r>
        <w:t>我的保温和供暖系统已经令人满意</w:t>
      </w:r>
      <w:r>
        <w:t xml:space="preserve">  </w:t>
      </w:r>
      <w:r>
        <w:t xml:space="preserve">(5) </w:t>
      </w:r>
    </w:p>
    <w:p w14:paraId="7110B763" w14:textId="77777777" w:rsidR="00B62D5E" w:rsidRDefault="00B62D5E"/>
    <w:p w14:paraId="2958469B" w14:textId="77777777" w:rsidR="00B62D5E" w:rsidRDefault="00B62D5E">
      <w:pPr>
        <w:pStyle w:val="QuestionSeparator"/>
      </w:pPr>
    </w:p>
    <w:p w14:paraId="3A9962AE" w14:textId="77777777" w:rsidR="00B62D5E" w:rsidRDefault="00B62D5E"/>
    <w:p w14:paraId="296B73CC" w14:textId="77777777" w:rsidR="00B62D5E" w:rsidRDefault="00FC177C">
      <w:pPr>
        <w:keepNext/>
      </w:pPr>
      <w:r>
        <w:t>Q277 Imagine that the [Country] government makes it mandatory for all residential buildings to have insulation that meets a certain energy efficiency standard before 2040. The government would subsidise half of the insulation costs to help househol</w:t>
      </w:r>
      <w:r>
        <w:t>ds with the transition. </w:t>
      </w:r>
      <w:r>
        <w:br/>
        <w:t>Do you support or oppose such policy? </w:t>
      </w:r>
    </w:p>
    <w:p w14:paraId="1A4610A2" w14:textId="77777777" w:rsidR="00B62D5E" w:rsidRDefault="00FC177C">
      <w:pPr>
        <w:pStyle w:val="ListParagraph"/>
        <w:keepNext/>
        <w:numPr>
          <w:ilvl w:val="0"/>
          <w:numId w:val="3"/>
        </w:numPr>
        <w:pPrChange w:id="3521" w:author="ANA-AN00" w:date="2021-07-30T14:33:00Z">
          <w:pPr>
            <w:pStyle w:val="ListParagraph"/>
            <w:keepNext/>
            <w:numPr>
              <w:numId w:val="6"/>
            </w:numPr>
            <w:spacing w:before="120" w:line="240" w:lineRule="auto"/>
            <w:ind w:left="360"/>
          </w:pPr>
        </w:pPrChange>
      </w:pPr>
      <w:r>
        <w:t xml:space="preserve">Strongly oppose  (6) </w:t>
      </w:r>
    </w:p>
    <w:p w14:paraId="0CF8E12F" w14:textId="77777777" w:rsidR="00B62D5E" w:rsidRDefault="00FC177C">
      <w:pPr>
        <w:pStyle w:val="ListParagraph"/>
        <w:keepNext/>
        <w:numPr>
          <w:ilvl w:val="0"/>
          <w:numId w:val="3"/>
        </w:numPr>
        <w:pPrChange w:id="3522" w:author="ANA-AN00" w:date="2021-07-30T14:33:00Z">
          <w:pPr>
            <w:pStyle w:val="ListParagraph"/>
            <w:keepNext/>
            <w:numPr>
              <w:numId w:val="6"/>
            </w:numPr>
            <w:spacing w:before="120" w:line="240" w:lineRule="auto"/>
            <w:ind w:left="360"/>
          </w:pPr>
        </w:pPrChange>
      </w:pPr>
      <w:r>
        <w:t xml:space="preserve">Somewhat oppose  (7) </w:t>
      </w:r>
    </w:p>
    <w:p w14:paraId="42E382BE" w14:textId="77777777" w:rsidR="00B62D5E" w:rsidRDefault="00FC177C">
      <w:pPr>
        <w:pStyle w:val="ListParagraph"/>
        <w:keepNext/>
        <w:numPr>
          <w:ilvl w:val="0"/>
          <w:numId w:val="3"/>
        </w:numPr>
        <w:pPrChange w:id="3523" w:author="ANA-AN00" w:date="2021-07-30T14:33:00Z">
          <w:pPr>
            <w:pStyle w:val="ListParagraph"/>
            <w:keepNext/>
            <w:numPr>
              <w:numId w:val="6"/>
            </w:numPr>
            <w:spacing w:before="120" w:line="240" w:lineRule="auto"/>
            <w:ind w:left="360"/>
          </w:pPr>
        </w:pPrChange>
      </w:pPr>
      <w:r>
        <w:t xml:space="preserve">Neither support nor oppose  (8) </w:t>
      </w:r>
    </w:p>
    <w:p w14:paraId="2D1B957B" w14:textId="77777777" w:rsidR="00B62D5E" w:rsidRDefault="00FC177C">
      <w:pPr>
        <w:pStyle w:val="ListParagraph"/>
        <w:keepNext/>
        <w:numPr>
          <w:ilvl w:val="0"/>
          <w:numId w:val="3"/>
        </w:numPr>
        <w:pPrChange w:id="3524" w:author="ANA-AN00" w:date="2021-07-30T14:33:00Z">
          <w:pPr>
            <w:pStyle w:val="ListParagraph"/>
            <w:keepNext/>
            <w:numPr>
              <w:numId w:val="6"/>
            </w:numPr>
            <w:spacing w:before="120" w:line="240" w:lineRule="auto"/>
            <w:ind w:left="360"/>
          </w:pPr>
        </w:pPrChange>
      </w:pPr>
      <w:r>
        <w:t xml:space="preserve">Somewhat support  (9) </w:t>
      </w:r>
    </w:p>
    <w:p w14:paraId="16425D16" w14:textId="77777777" w:rsidR="00B62D5E" w:rsidRDefault="00FC177C">
      <w:pPr>
        <w:pStyle w:val="ListParagraph"/>
        <w:keepNext/>
        <w:numPr>
          <w:ilvl w:val="0"/>
          <w:numId w:val="3"/>
        </w:numPr>
        <w:pPrChange w:id="3525" w:author="ANA-AN00" w:date="2021-07-30T14:33:00Z">
          <w:pPr>
            <w:pStyle w:val="ListParagraph"/>
            <w:keepNext/>
            <w:numPr>
              <w:numId w:val="6"/>
            </w:numPr>
            <w:spacing w:before="120" w:line="240" w:lineRule="auto"/>
            <w:ind w:left="360"/>
          </w:pPr>
        </w:pPrChange>
      </w:pPr>
      <w:r>
        <w:t xml:space="preserve">Strongly support  (10) </w:t>
      </w:r>
    </w:p>
    <w:p w14:paraId="0AF9E0D3" w14:textId="77777777" w:rsidR="00B62D5E" w:rsidRDefault="00B62D5E"/>
    <w:p w14:paraId="2F32AB3C" w14:textId="77777777" w:rsidR="00B62D5E" w:rsidRDefault="00FC177C">
      <w:pPr>
        <w:keepNext/>
      </w:pPr>
      <w:r>
        <w:t xml:space="preserve">Q277 </w:t>
      </w:r>
      <w:r>
        <w:t>想象一下，中国政府强制要求所有住宅建筑在</w:t>
      </w:r>
      <w:r>
        <w:t>2040</w:t>
      </w:r>
      <w:r>
        <w:t>年前安装符合一定能效标准的隔热材料，而政府会补贴一半的隔热成本，以帮助家庭过渡。</w:t>
      </w:r>
      <w:r>
        <w:t xml:space="preserve">  </w:t>
      </w:r>
      <w:r>
        <w:t>你是支持还是反对这样的政策？</w:t>
      </w:r>
    </w:p>
    <w:p w14:paraId="45DFF98F" w14:textId="77777777" w:rsidR="00B62D5E" w:rsidRDefault="00FC177C">
      <w:pPr>
        <w:pStyle w:val="ListParagraph"/>
        <w:keepNext/>
        <w:numPr>
          <w:ilvl w:val="0"/>
          <w:numId w:val="3"/>
        </w:numPr>
        <w:pPrChange w:id="3526" w:author="ANA-AN00" w:date="2021-07-30T14:33:00Z">
          <w:pPr>
            <w:pStyle w:val="ListParagraph"/>
            <w:keepNext/>
            <w:numPr>
              <w:numId w:val="6"/>
            </w:numPr>
            <w:spacing w:before="120" w:line="240" w:lineRule="auto"/>
            <w:ind w:left="360"/>
          </w:pPr>
        </w:pPrChange>
      </w:pPr>
      <w:r>
        <w:t>强烈反对</w:t>
      </w:r>
      <w:r>
        <w:t xml:space="preserve">  (6) </w:t>
      </w:r>
    </w:p>
    <w:p w14:paraId="3C75B7D8" w14:textId="77777777" w:rsidR="00B62D5E" w:rsidRDefault="00FC177C">
      <w:pPr>
        <w:pStyle w:val="ListParagraph"/>
        <w:keepNext/>
        <w:numPr>
          <w:ilvl w:val="0"/>
          <w:numId w:val="3"/>
        </w:numPr>
        <w:pPrChange w:id="3527" w:author="ANA-AN00" w:date="2021-07-30T14:33:00Z">
          <w:pPr>
            <w:pStyle w:val="ListParagraph"/>
            <w:keepNext/>
            <w:numPr>
              <w:numId w:val="6"/>
            </w:numPr>
            <w:spacing w:before="120" w:line="240" w:lineRule="auto"/>
            <w:ind w:left="360"/>
          </w:pPr>
        </w:pPrChange>
      </w:pPr>
      <w:r>
        <w:t>有点反对</w:t>
      </w:r>
      <w:r>
        <w:t xml:space="preserve">  (7) </w:t>
      </w:r>
    </w:p>
    <w:p w14:paraId="0B1AAB98" w14:textId="77777777" w:rsidR="00B62D5E" w:rsidRDefault="00FC177C">
      <w:pPr>
        <w:pStyle w:val="ListParagraph"/>
        <w:keepNext/>
        <w:numPr>
          <w:ilvl w:val="0"/>
          <w:numId w:val="3"/>
        </w:numPr>
        <w:pPrChange w:id="3528" w:author="ANA-AN00" w:date="2021-07-30T14:33:00Z">
          <w:pPr>
            <w:pStyle w:val="ListParagraph"/>
            <w:keepNext/>
            <w:numPr>
              <w:numId w:val="6"/>
            </w:numPr>
            <w:spacing w:before="120" w:line="240" w:lineRule="auto"/>
            <w:ind w:left="360"/>
          </w:pPr>
        </w:pPrChange>
      </w:pPr>
      <w:r>
        <w:t>不支持也不反对</w:t>
      </w:r>
      <w:r>
        <w:t xml:space="preserve">  (8) </w:t>
      </w:r>
    </w:p>
    <w:p w14:paraId="19359CB2" w14:textId="77777777" w:rsidR="00B62D5E" w:rsidRDefault="00FC177C">
      <w:pPr>
        <w:pStyle w:val="ListParagraph"/>
        <w:keepNext/>
        <w:numPr>
          <w:ilvl w:val="0"/>
          <w:numId w:val="3"/>
        </w:numPr>
        <w:pPrChange w:id="3529" w:author="ANA-AN00" w:date="2021-07-30T14:33:00Z">
          <w:pPr>
            <w:pStyle w:val="ListParagraph"/>
            <w:keepNext/>
            <w:numPr>
              <w:numId w:val="6"/>
            </w:numPr>
            <w:spacing w:before="120" w:line="240" w:lineRule="auto"/>
            <w:ind w:left="360"/>
          </w:pPr>
        </w:pPrChange>
      </w:pPr>
      <w:r>
        <w:t>有点支持</w:t>
      </w:r>
      <w:r>
        <w:t xml:space="preserve">  (9) </w:t>
      </w:r>
    </w:p>
    <w:p w14:paraId="38C90E2A" w14:textId="77777777" w:rsidR="00B62D5E" w:rsidRDefault="00FC177C">
      <w:pPr>
        <w:pStyle w:val="ListParagraph"/>
        <w:keepNext/>
        <w:numPr>
          <w:ilvl w:val="0"/>
          <w:numId w:val="3"/>
        </w:numPr>
        <w:pPrChange w:id="3530" w:author="ANA-AN00" w:date="2021-07-30T14:33:00Z">
          <w:pPr>
            <w:pStyle w:val="ListParagraph"/>
            <w:keepNext/>
            <w:numPr>
              <w:numId w:val="6"/>
            </w:numPr>
            <w:spacing w:before="120" w:line="240" w:lineRule="auto"/>
            <w:ind w:left="360"/>
          </w:pPr>
        </w:pPrChange>
      </w:pPr>
      <w:r>
        <w:t>强烈支持</w:t>
      </w:r>
      <w:r>
        <w:t xml:space="preserve">  (10) </w:t>
      </w:r>
    </w:p>
    <w:p w14:paraId="14312F43" w14:textId="77777777" w:rsidR="00B62D5E" w:rsidRDefault="00B62D5E"/>
    <w:p w14:paraId="3DEED430" w14:textId="77777777" w:rsidR="00B62D5E" w:rsidRDefault="00B62D5E">
      <w:pPr>
        <w:pStyle w:val="QuestionSeparator"/>
      </w:pPr>
    </w:p>
    <w:p w14:paraId="0E4F0DC8" w14:textId="77777777" w:rsidR="00B62D5E" w:rsidRDefault="00B62D5E"/>
    <w:p w14:paraId="09D06B0E" w14:textId="77777777" w:rsidR="00B62D5E" w:rsidRDefault="00FC177C">
      <w:pPr>
        <w:keepNext/>
      </w:pPr>
      <w:r>
        <w:t>Q278 Imagine that the [Country] government makes it mandatory for all residential buildings to have insulation th</w:t>
      </w:r>
      <w:r>
        <w:t>at meets a certain energy efficiency standard before 2040. The government would subsidise half of the insulation costs to help households with the transition. </w:t>
      </w:r>
      <w:r>
        <w:br/>
        <w:t>Insulating your home can take long, may cause disruptions to your daily life during the renovati</w:t>
      </w:r>
      <w:r>
        <w:t>on works, and may even require you to leave your home until the renovation is completed.  </w:t>
      </w:r>
      <w:r>
        <w:br/>
        <w:t>Do you support or oppose such policy? </w:t>
      </w:r>
    </w:p>
    <w:p w14:paraId="1BA7B0CF" w14:textId="77777777" w:rsidR="00B62D5E" w:rsidRDefault="00FC177C">
      <w:pPr>
        <w:pStyle w:val="ListParagraph"/>
        <w:keepNext/>
        <w:numPr>
          <w:ilvl w:val="0"/>
          <w:numId w:val="3"/>
        </w:numPr>
        <w:pPrChange w:id="3531" w:author="ANA-AN00" w:date="2021-07-30T14:33:00Z">
          <w:pPr>
            <w:pStyle w:val="ListParagraph"/>
            <w:keepNext/>
            <w:numPr>
              <w:numId w:val="6"/>
            </w:numPr>
            <w:spacing w:before="120" w:line="240" w:lineRule="auto"/>
            <w:ind w:left="360"/>
          </w:pPr>
        </w:pPrChange>
      </w:pPr>
      <w:r>
        <w:t xml:space="preserve">Strongly oppose  (1) </w:t>
      </w:r>
    </w:p>
    <w:p w14:paraId="0B36BBEF" w14:textId="77777777" w:rsidR="00B62D5E" w:rsidRDefault="00FC177C">
      <w:pPr>
        <w:pStyle w:val="ListParagraph"/>
        <w:keepNext/>
        <w:numPr>
          <w:ilvl w:val="0"/>
          <w:numId w:val="3"/>
        </w:numPr>
        <w:pPrChange w:id="3532" w:author="ANA-AN00" w:date="2021-07-30T14:33:00Z">
          <w:pPr>
            <w:pStyle w:val="ListParagraph"/>
            <w:keepNext/>
            <w:numPr>
              <w:numId w:val="6"/>
            </w:numPr>
            <w:spacing w:before="120" w:line="240" w:lineRule="auto"/>
            <w:ind w:left="360"/>
          </w:pPr>
        </w:pPrChange>
      </w:pPr>
      <w:r>
        <w:t xml:space="preserve">Somewhat oppose  (2) </w:t>
      </w:r>
    </w:p>
    <w:p w14:paraId="4DD48548" w14:textId="77777777" w:rsidR="00B62D5E" w:rsidRDefault="00FC177C">
      <w:pPr>
        <w:pStyle w:val="ListParagraph"/>
        <w:keepNext/>
        <w:numPr>
          <w:ilvl w:val="0"/>
          <w:numId w:val="3"/>
        </w:numPr>
        <w:pPrChange w:id="3533" w:author="ANA-AN00" w:date="2021-07-30T14:33:00Z">
          <w:pPr>
            <w:pStyle w:val="ListParagraph"/>
            <w:keepNext/>
            <w:numPr>
              <w:numId w:val="6"/>
            </w:numPr>
            <w:spacing w:before="120" w:line="240" w:lineRule="auto"/>
            <w:ind w:left="360"/>
          </w:pPr>
        </w:pPrChange>
      </w:pPr>
      <w:r>
        <w:t xml:space="preserve">Neither support nor oppose  (3) </w:t>
      </w:r>
    </w:p>
    <w:p w14:paraId="6D0A039B" w14:textId="77777777" w:rsidR="00B62D5E" w:rsidRDefault="00FC177C">
      <w:pPr>
        <w:pStyle w:val="ListParagraph"/>
        <w:keepNext/>
        <w:numPr>
          <w:ilvl w:val="0"/>
          <w:numId w:val="3"/>
        </w:numPr>
        <w:pPrChange w:id="3534" w:author="ANA-AN00" w:date="2021-07-30T14:33:00Z">
          <w:pPr>
            <w:pStyle w:val="ListParagraph"/>
            <w:keepNext/>
            <w:numPr>
              <w:numId w:val="6"/>
            </w:numPr>
            <w:spacing w:before="120" w:line="240" w:lineRule="auto"/>
            <w:ind w:left="360"/>
          </w:pPr>
        </w:pPrChange>
      </w:pPr>
      <w:r>
        <w:t xml:space="preserve">Somewhat support  (4) </w:t>
      </w:r>
    </w:p>
    <w:p w14:paraId="34393317" w14:textId="77777777" w:rsidR="00B62D5E" w:rsidRDefault="00FC177C">
      <w:pPr>
        <w:pStyle w:val="ListParagraph"/>
        <w:keepNext/>
        <w:numPr>
          <w:ilvl w:val="0"/>
          <w:numId w:val="3"/>
        </w:numPr>
        <w:pPrChange w:id="3535" w:author="ANA-AN00" w:date="2021-07-30T14:33:00Z">
          <w:pPr>
            <w:pStyle w:val="ListParagraph"/>
            <w:keepNext/>
            <w:numPr>
              <w:numId w:val="6"/>
            </w:numPr>
            <w:spacing w:before="120" w:line="240" w:lineRule="auto"/>
            <w:ind w:left="360"/>
          </w:pPr>
        </w:pPrChange>
      </w:pPr>
      <w:r>
        <w:t xml:space="preserve">Strongly support  (5) </w:t>
      </w:r>
    </w:p>
    <w:p w14:paraId="1169D4D9" w14:textId="77777777" w:rsidR="00B62D5E" w:rsidRDefault="00B62D5E"/>
    <w:p w14:paraId="241733FE" w14:textId="13002A07" w:rsidR="00B62D5E" w:rsidRDefault="00FC177C">
      <w:pPr>
        <w:keepNext/>
      </w:pPr>
      <w:r>
        <w:t xml:space="preserve">Q278 </w:t>
      </w:r>
      <w:r>
        <w:br/>
      </w:r>
      <w:r>
        <w:t>想象一下，中国政府强制要求所有住宅建筑在</w:t>
      </w:r>
      <w:r>
        <w:t>2040</w:t>
      </w:r>
      <w:r>
        <w:t>年前安装符合一定能效标准的隔热材料，而政府会补贴一半的隔热成本</w:t>
      </w:r>
      <w:del w:id="3536" w:author="ANA-AN00" w:date="2021-07-30T14:33:00Z">
        <w:r>
          <w:delText>，以帮助家庭过渡</w:delText>
        </w:r>
      </w:del>
      <w:r>
        <w:t>。</w:t>
      </w:r>
      <w:r>
        <w:t> </w:t>
      </w:r>
      <w:r>
        <w:br/>
      </w:r>
      <w:r>
        <w:t>为您的住所进行隔热改造可能需要很长时间，在装修过程中可能会对你的日常生活造成干扰，甚至可能需要你离开家，直到装修完成。</w:t>
      </w:r>
      <w:r>
        <w:br/>
      </w:r>
      <w:r>
        <w:t>你是支持还是反对这样的政策？</w:t>
      </w:r>
    </w:p>
    <w:p w14:paraId="293262BA" w14:textId="77777777" w:rsidR="00B62D5E" w:rsidRDefault="00FC177C">
      <w:pPr>
        <w:pStyle w:val="ListParagraph"/>
        <w:keepNext/>
        <w:numPr>
          <w:ilvl w:val="0"/>
          <w:numId w:val="3"/>
        </w:numPr>
        <w:pPrChange w:id="3537" w:author="ANA-AN00" w:date="2021-07-30T14:33:00Z">
          <w:pPr>
            <w:pStyle w:val="ListParagraph"/>
            <w:keepNext/>
            <w:numPr>
              <w:numId w:val="6"/>
            </w:numPr>
            <w:spacing w:before="120" w:line="240" w:lineRule="auto"/>
            <w:ind w:left="360"/>
          </w:pPr>
        </w:pPrChange>
      </w:pPr>
      <w:r>
        <w:t>强烈反对</w:t>
      </w:r>
      <w:r>
        <w:t xml:space="preserve">  (1) </w:t>
      </w:r>
    </w:p>
    <w:p w14:paraId="0D02500A" w14:textId="77777777" w:rsidR="00B62D5E" w:rsidRDefault="00FC177C">
      <w:pPr>
        <w:pStyle w:val="ListParagraph"/>
        <w:keepNext/>
        <w:numPr>
          <w:ilvl w:val="0"/>
          <w:numId w:val="3"/>
        </w:numPr>
        <w:pPrChange w:id="3538" w:author="ANA-AN00" w:date="2021-07-30T14:33:00Z">
          <w:pPr>
            <w:pStyle w:val="ListParagraph"/>
            <w:keepNext/>
            <w:numPr>
              <w:numId w:val="6"/>
            </w:numPr>
            <w:spacing w:before="120" w:line="240" w:lineRule="auto"/>
            <w:ind w:left="360"/>
          </w:pPr>
        </w:pPrChange>
      </w:pPr>
      <w:r>
        <w:t>有点反对</w:t>
      </w:r>
      <w:r>
        <w:t xml:space="preserve">  (2) </w:t>
      </w:r>
    </w:p>
    <w:p w14:paraId="2CC55AA3" w14:textId="77777777" w:rsidR="00B62D5E" w:rsidRDefault="00FC177C">
      <w:pPr>
        <w:pStyle w:val="ListParagraph"/>
        <w:keepNext/>
        <w:numPr>
          <w:ilvl w:val="0"/>
          <w:numId w:val="3"/>
        </w:numPr>
        <w:pPrChange w:id="3539" w:author="ANA-AN00" w:date="2021-07-30T14:33:00Z">
          <w:pPr>
            <w:pStyle w:val="ListParagraph"/>
            <w:keepNext/>
            <w:numPr>
              <w:numId w:val="6"/>
            </w:numPr>
            <w:spacing w:before="120" w:line="240" w:lineRule="auto"/>
            <w:ind w:left="360"/>
          </w:pPr>
        </w:pPrChange>
      </w:pPr>
      <w:r>
        <w:t>不支持也不反对</w:t>
      </w:r>
      <w:r>
        <w:t xml:space="preserve">  (3) </w:t>
      </w:r>
    </w:p>
    <w:p w14:paraId="2A32F23D" w14:textId="77777777" w:rsidR="00B62D5E" w:rsidRDefault="00FC177C">
      <w:pPr>
        <w:pStyle w:val="ListParagraph"/>
        <w:keepNext/>
        <w:numPr>
          <w:ilvl w:val="0"/>
          <w:numId w:val="3"/>
        </w:numPr>
        <w:pPrChange w:id="3540" w:author="ANA-AN00" w:date="2021-07-30T14:33:00Z">
          <w:pPr>
            <w:pStyle w:val="ListParagraph"/>
            <w:keepNext/>
            <w:numPr>
              <w:numId w:val="6"/>
            </w:numPr>
            <w:spacing w:before="120" w:line="240" w:lineRule="auto"/>
            <w:ind w:left="360"/>
          </w:pPr>
        </w:pPrChange>
      </w:pPr>
      <w:r>
        <w:t>有点支持</w:t>
      </w:r>
      <w:r>
        <w:t xml:space="preserve">  (4) </w:t>
      </w:r>
    </w:p>
    <w:p w14:paraId="7F83CB86" w14:textId="77777777" w:rsidR="00B62D5E" w:rsidRDefault="00FC177C">
      <w:pPr>
        <w:pStyle w:val="ListParagraph"/>
        <w:keepNext/>
        <w:numPr>
          <w:ilvl w:val="0"/>
          <w:numId w:val="3"/>
        </w:numPr>
        <w:pPrChange w:id="3541" w:author="ANA-AN00" w:date="2021-07-30T14:33:00Z">
          <w:pPr>
            <w:pStyle w:val="ListParagraph"/>
            <w:keepNext/>
            <w:numPr>
              <w:numId w:val="6"/>
            </w:numPr>
            <w:spacing w:before="120" w:line="240" w:lineRule="auto"/>
            <w:ind w:left="360"/>
          </w:pPr>
        </w:pPrChange>
      </w:pPr>
      <w:r>
        <w:t>强烈支持</w:t>
      </w:r>
      <w:r>
        <w:t xml:space="preserve">  (5) </w:t>
      </w:r>
    </w:p>
    <w:p w14:paraId="7E23CAD0" w14:textId="77777777" w:rsidR="00B62D5E" w:rsidRDefault="00B62D5E"/>
    <w:p w14:paraId="3E288692" w14:textId="77777777" w:rsidR="00B62D5E" w:rsidRDefault="00B62D5E">
      <w:pPr>
        <w:pStyle w:val="QuestionSeparator"/>
      </w:pPr>
    </w:p>
    <w:tbl>
      <w:tblPr>
        <w:tblStyle w:val="QQuestionIconTable"/>
        <w:tblW w:w="0" w:type="auto"/>
        <w:tblLook w:val="0460" w:firstRow="1" w:lastRow="1" w:firstColumn="0" w:lastColumn="0" w:noHBand="0" w:noVBand="1"/>
        <w:tblPrChange w:id="3542" w:author="ANA-AN00" w:date="2021-07-30T14:33:00Z">
          <w:tblPr>
            <w:tblStyle w:val="QQuestionIconTable"/>
            <w:tblW w:w="50" w:type="auto"/>
            <w:tblLook w:val="07E0" w:firstRow="1" w:lastRow="1" w:firstColumn="1" w:lastColumn="1" w:noHBand="1" w:noVBand="1"/>
          </w:tblPr>
        </w:tblPrChange>
      </w:tblPr>
      <w:tblGrid>
        <w:gridCol w:w="380"/>
        <w:tblGridChange w:id="3543">
          <w:tblGrid>
            <w:gridCol w:w="380"/>
          </w:tblGrid>
        </w:tblGridChange>
      </w:tblGrid>
      <w:tr w:rsidR="00B62D5E" w14:paraId="532CBA21" w14:textId="77777777">
        <w:tc>
          <w:tcPr>
            <w:tcW w:w="50" w:type="dxa"/>
            <w:tcPrChange w:id="3544" w:author="ANA-AN00" w:date="2021-07-30T14:33:00Z">
              <w:tcPr>
                <w:tcW w:w="50" w:type="dxa"/>
              </w:tcPr>
            </w:tcPrChange>
          </w:tcPr>
          <w:p w14:paraId="33BF765E" w14:textId="0858F955" w:rsidR="00B62D5E" w:rsidRDefault="00FC177C">
            <w:pPr>
              <w:keepNext/>
            </w:pPr>
            <w:del w:id="3545" w:author="ANA-AN00" w:date="2021-07-30T14:33:00Z">
              <w:r>
                <w:rPr>
                  <w:noProof/>
                </w:rPr>
                <w:drawing>
                  <wp:inline distT="0" distB="0" distL="0" distR="0" wp14:anchorId="5861DA7D" wp14:editId="3D07D87C">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0"/>
                            <a:stretch>
                              <a:fillRect/>
                            </a:stretch>
                          </pic:blipFill>
                          <pic:spPr>
                            <a:xfrm>
                              <a:off x="0" y="0"/>
                              <a:ext cx="228600" cy="228600"/>
                            </a:xfrm>
                            <a:prstGeom prst="rect">
                              <a:avLst/>
                            </a:prstGeom>
                          </pic:spPr>
                        </pic:pic>
                      </a:graphicData>
                    </a:graphic>
                  </wp:inline>
                </w:drawing>
              </w:r>
            </w:del>
            <w:ins w:id="3546" w:author="ANA-AN00" w:date="2021-07-30T14:33:00Z">
              <w:r>
                <w:rPr>
                  <w:noProof/>
                </w:rPr>
                <w:drawing>
                  <wp:inline distT="0" distB="0" distL="0" distR="0">
                    <wp:extent cx="228600" cy="228600"/>
                    <wp:effectExtent l="0" t="0" r="0" b="0"/>
                    <wp:docPr id="1044" name="WordQuestionRandomiz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0" cstate="print"/>
                            <a:srcRect/>
                            <a:stretch/>
                          </pic:blipFill>
                          <pic:spPr>
                            <a:xfrm>
                              <a:off x="0" y="0"/>
                              <a:ext cx="228600" cy="228600"/>
                            </a:xfrm>
                            <a:prstGeom prst="rect">
                              <a:avLst/>
                            </a:prstGeom>
                          </pic:spPr>
                        </pic:pic>
                      </a:graphicData>
                    </a:graphic>
                  </wp:inline>
                </w:drawing>
              </w:r>
            </w:ins>
          </w:p>
        </w:tc>
      </w:tr>
    </w:tbl>
    <w:p w14:paraId="75ED76DA" w14:textId="77777777" w:rsidR="00B62D5E" w:rsidRDefault="00B62D5E"/>
    <w:p w14:paraId="31F5747E" w14:textId="7108D62D" w:rsidR="00B62D5E" w:rsidRDefault="00FC177C">
      <w:pPr>
        <w:keepNext/>
      </w:pPr>
      <w:r>
        <w:t>Q21.5 Imagine that, in order to fight climate change,</w:t>
      </w:r>
      <w:r>
        <w:t xml:space="preserve"> the [Country] government decides to limit the consumption of cattle products like beef and dairy.</w:t>
      </w:r>
      <w:r>
        <w:br/>
      </w:r>
      <w:del w:id="3547" w:author="ANA-AN00" w:date="2021-07-30T14:33:00Z">
        <w:r>
          <w:delText xml:space="preserve"> </w:delText>
        </w:r>
        <w:r>
          <w:br/>
        </w:r>
        <w:r>
          <w:lastRenderedPageBreak/>
          <w:delText xml:space="preserve"> </w:delText>
        </w:r>
      </w:del>
      <w:ins w:id="3548" w:author="ANA-AN00" w:date="2021-07-30T14:33:00Z">
        <w:r>
          <w:br/>
        </w:r>
      </w:ins>
      <w:r>
        <w:t>Do you support or oppose the following options?</w:t>
      </w:r>
    </w:p>
    <w:tbl>
      <w:tblPr>
        <w:tblStyle w:val="QQuestionTable"/>
        <w:tblW w:w="0" w:type="auto"/>
        <w:tblLook w:val="0460" w:firstRow="1" w:lastRow="1" w:firstColumn="0" w:lastColumn="0" w:noHBand="0" w:noVBand="1"/>
        <w:tblPrChange w:id="3549" w:author="ANA-AN00" w:date="2021-07-30T14:33:00Z">
          <w:tblPr>
            <w:tblStyle w:val="QQuestionTable0"/>
            <w:tblW w:w="9576" w:type="auto"/>
            <w:tblLook w:val="07E0" w:firstRow="1" w:lastRow="1" w:firstColumn="1" w:lastColumn="1" w:noHBand="1" w:noVBand="1"/>
          </w:tblPr>
        </w:tblPrChange>
      </w:tblPr>
      <w:tblGrid>
        <w:gridCol w:w="1480"/>
        <w:gridCol w:w="1328"/>
        <w:gridCol w:w="1439"/>
        <w:gridCol w:w="1292"/>
        <w:gridCol w:w="1439"/>
        <w:gridCol w:w="1328"/>
        <w:tblGridChange w:id="3550">
          <w:tblGrid>
            <w:gridCol w:w="1596"/>
            <w:gridCol w:w="1596"/>
            <w:gridCol w:w="1596"/>
            <w:gridCol w:w="1596"/>
            <w:gridCol w:w="1596"/>
            <w:gridCol w:w="1596"/>
          </w:tblGrid>
        </w:tblGridChange>
      </w:tblGrid>
      <w:tr w:rsidR="00B62D5E" w14:paraId="73657739"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3551" w:author="ANA-AN00" w:date="2021-07-30T14:33:00Z">
              <w:tcPr>
                <w:tcW w:w="1596" w:type="dxa"/>
                <w:tcBorders>
                  <w:right w:val="single" w:sz="4" w:space="0" w:color="BFBFBF"/>
                </w:tcBorders>
              </w:tcPr>
            </w:tcPrChange>
          </w:tcPr>
          <w:p w14:paraId="3082E3CF"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3552" w:author="ANA-AN00" w:date="2021-07-30T14:33:00Z">
              <w:tcPr>
                <w:tcW w:w="1596" w:type="dxa"/>
              </w:tcPr>
            </w:tcPrChange>
          </w:tcPr>
          <w:p w14:paraId="286A5477"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Change w:id="3553" w:author="ANA-AN00" w:date="2021-07-30T14:33:00Z">
              <w:tcPr>
                <w:tcW w:w="1596" w:type="dxa"/>
              </w:tcPr>
            </w:tcPrChange>
          </w:tcPr>
          <w:p w14:paraId="12373206"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Change w:id="3554" w:author="ANA-AN00" w:date="2021-07-30T14:33:00Z">
              <w:tcPr>
                <w:tcW w:w="1596" w:type="dxa"/>
              </w:tcPr>
            </w:tcPrChange>
          </w:tcPr>
          <w:p w14:paraId="6A86CD05" w14:textId="77777777" w:rsidR="00B62D5E" w:rsidRDefault="00FC177C">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Change w:id="3555" w:author="ANA-AN00" w:date="2021-07-30T14:33:00Z">
              <w:tcPr>
                <w:tcW w:w="1596" w:type="dxa"/>
              </w:tcPr>
            </w:tcPrChange>
          </w:tcPr>
          <w:p w14:paraId="50742589" w14:textId="77777777" w:rsidR="00B62D5E" w:rsidRDefault="00FC177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Change w:id="3556" w:author="ANA-AN00" w:date="2021-07-30T14:33:00Z">
              <w:tcPr>
                <w:tcW w:w="1596" w:type="dxa"/>
              </w:tcPr>
            </w:tcPrChange>
          </w:tcPr>
          <w:p w14:paraId="12D0E81E" w14:textId="77777777" w:rsidR="00B62D5E" w:rsidRDefault="00FC177C">
            <w:pPr>
              <w:cnfStyle w:val="100000000000" w:firstRow="1" w:lastRow="0" w:firstColumn="0" w:lastColumn="0" w:oddVBand="0" w:evenVBand="0" w:oddHBand="0" w:evenHBand="0" w:firstRowFirstColumn="0" w:firstRowLastColumn="0" w:lastRowFirstColumn="0" w:lastRowLastColumn="0"/>
            </w:pPr>
            <w:r>
              <w:t>Strongly suppor</w:t>
            </w:r>
            <w:r>
              <w:t>t (5)</w:t>
            </w:r>
          </w:p>
        </w:tc>
      </w:tr>
      <w:tr w:rsidR="00B62D5E" w14:paraId="680D18EA" w14:textId="77777777" w:rsidTr="00B62D5E">
        <w:tc>
          <w:tcPr>
            <w:tcW w:w="1596" w:type="dxa"/>
            <w:tcPrChange w:id="3557" w:author="ANA-AN00" w:date="2021-07-30T14:33:00Z">
              <w:tcPr>
                <w:tcW w:w="1596" w:type="dxa"/>
                <w:tcBorders>
                  <w:right w:val="single" w:sz="4" w:space="0" w:color="BFBFBF"/>
                </w:tcBorders>
              </w:tcPr>
            </w:tcPrChange>
          </w:tcPr>
          <w:p w14:paraId="169BCBFB" w14:textId="77777777" w:rsidR="00B62D5E" w:rsidRDefault="00FC177C">
            <w:pPr>
              <w:keepNext/>
            </w:pPr>
            <w:r>
              <w:t xml:space="preserve">A high tax on cattle products, so that the price of beef doubles (1) </w:t>
            </w:r>
          </w:p>
        </w:tc>
        <w:tc>
          <w:tcPr>
            <w:tcW w:w="1596" w:type="dxa"/>
            <w:tcPrChange w:id="3558" w:author="ANA-AN00" w:date="2021-07-30T14:33:00Z">
              <w:tcPr>
                <w:tcW w:w="1596" w:type="dxa"/>
              </w:tcPr>
            </w:tcPrChange>
          </w:tcPr>
          <w:p w14:paraId="71ED22D7" w14:textId="77777777" w:rsidR="00B62D5E" w:rsidRDefault="00B62D5E">
            <w:pPr>
              <w:pStyle w:val="ListParagraph"/>
              <w:keepNext/>
              <w:numPr>
                <w:ilvl w:val="0"/>
                <w:numId w:val="3"/>
              </w:numPr>
              <w:pPrChange w:id="3559" w:author="ANA-AN00" w:date="2021-07-30T14:33:00Z">
                <w:pPr>
                  <w:pStyle w:val="ListParagraph"/>
                  <w:keepNext/>
                  <w:numPr>
                    <w:numId w:val="6"/>
                  </w:numPr>
                  <w:spacing w:before="120"/>
                  <w:ind w:left="360"/>
                </w:pPr>
              </w:pPrChange>
            </w:pPr>
          </w:p>
        </w:tc>
        <w:tc>
          <w:tcPr>
            <w:tcW w:w="1596" w:type="dxa"/>
            <w:tcPrChange w:id="3560" w:author="ANA-AN00" w:date="2021-07-30T14:33:00Z">
              <w:tcPr>
                <w:tcW w:w="1596" w:type="dxa"/>
              </w:tcPr>
            </w:tcPrChange>
          </w:tcPr>
          <w:p w14:paraId="315E76F6" w14:textId="77777777" w:rsidR="00B62D5E" w:rsidRDefault="00B62D5E">
            <w:pPr>
              <w:pStyle w:val="ListParagraph"/>
              <w:keepNext/>
              <w:numPr>
                <w:ilvl w:val="0"/>
                <w:numId w:val="3"/>
              </w:numPr>
              <w:pPrChange w:id="3561" w:author="ANA-AN00" w:date="2021-07-30T14:33:00Z">
                <w:pPr>
                  <w:pStyle w:val="ListParagraph"/>
                  <w:keepNext/>
                  <w:numPr>
                    <w:numId w:val="6"/>
                  </w:numPr>
                  <w:spacing w:before="120"/>
                  <w:ind w:left="360"/>
                </w:pPr>
              </w:pPrChange>
            </w:pPr>
          </w:p>
        </w:tc>
        <w:tc>
          <w:tcPr>
            <w:tcW w:w="1596" w:type="dxa"/>
            <w:tcPrChange w:id="3562" w:author="ANA-AN00" w:date="2021-07-30T14:33:00Z">
              <w:tcPr>
                <w:tcW w:w="1596" w:type="dxa"/>
              </w:tcPr>
            </w:tcPrChange>
          </w:tcPr>
          <w:p w14:paraId="100681BA" w14:textId="77777777" w:rsidR="00B62D5E" w:rsidRDefault="00B62D5E">
            <w:pPr>
              <w:pStyle w:val="ListParagraph"/>
              <w:keepNext/>
              <w:numPr>
                <w:ilvl w:val="0"/>
                <w:numId w:val="3"/>
              </w:numPr>
              <w:pPrChange w:id="3563" w:author="ANA-AN00" w:date="2021-07-30T14:33:00Z">
                <w:pPr>
                  <w:pStyle w:val="ListParagraph"/>
                  <w:keepNext/>
                  <w:numPr>
                    <w:numId w:val="6"/>
                  </w:numPr>
                  <w:spacing w:before="120"/>
                  <w:ind w:left="360"/>
                </w:pPr>
              </w:pPrChange>
            </w:pPr>
          </w:p>
        </w:tc>
        <w:tc>
          <w:tcPr>
            <w:tcW w:w="1596" w:type="dxa"/>
            <w:tcPrChange w:id="3564" w:author="ANA-AN00" w:date="2021-07-30T14:33:00Z">
              <w:tcPr>
                <w:tcW w:w="1596" w:type="dxa"/>
              </w:tcPr>
            </w:tcPrChange>
          </w:tcPr>
          <w:p w14:paraId="64AB858C" w14:textId="77777777" w:rsidR="00B62D5E" w:rsidRDefault="00B62D5E">
            <w:pPr>
              <w:pStyle w:val="ListParagraph"/>
              <w:keepNext/>
              <w:numPr>
                <w:ilvl w:val="0"/>
                <w:numId w:val="3"/>
              </w:numPr>
              <w:pPrChange w:id="3565" w:author="ANA-AN00" w:date="2021-07-30T14:33:00Z">
                <w:pPr>
                  <w:pStyle w:val="ListParagraph"/>
                  <w:keepNext/>
                  <w:numPr>
                    <w:numId w:val="6"/>
                  </w:numPr>
                  <w:spacing w:before="120"/>
                  <w:ind w:left="360"/>
                </w:pPr>
              </w:pPrChange>
            </w:pPr>
          </w:p>
        </w:tc>
        <w:tc>
          <w:tcPr>
            <w:tcW w:w="1596" w:type="dxa"/>
            <w:tcPrChange w:id="3566" w:author="ANA-AN00" w:date="2021-07-30T14:33:00Z">
              <w:tcPr>
                <w:tcW w:w="1596" w:type="dxa"/>
              </w:tcPr>
            </w:tcPrChange>
          </w:tcPr>
          <w:p w14:paraId="232F48EB" w14:textId="77777777" w:rsidR="00B62D5E" w:rsidRDefault="00B62D5E">
            <w:pPr>
              <w:pStyle w:val="ListParagraph"/>
              <w:keepNext/>
              <w:numPr>
                <w:ilvl w:val="0"/>
                <w:numId w:val="3"/>
              </w:numPr>
              <w:pPrChange w:id="3567" w:author="ANA-AN00" w:date="2021-07-30T14:33:00Z">
                <w:pPr>
                  <w:pStyle w:val="ListParagraph"/>
                  <w:keepNext/>
                  <w:numPr>
                    <w:numId w:val="6"/>
                  </w:numPr>
                  <w:spacing w:before="120"/>
                  <w:ind w:left="360"/>
                </w:pPr>
              </w:pPrChange>
            </w:pPr>
          </w:p>
        </w:tc>
      </w:tr>
      <w:tr w:rsidR="00B62D5E" w14:paraId="594966FA" w14:textId="77777777" w:rsidTr="00B62D5E">
        <w:tc>
          <w:tcPr>
            <w:tcW w:w="1596" w:type="dxa"/>
            <w:tcPrChange w:id="3568" w:author="ANA-AN00" w:date="2021-07-30T14:33:00Z">
              <w:tcPr>
                <w:tcW w:w="1596" w:type="dxa"/>
                <w:tcBorders>
                  <w:right w:val="single" w:sz="4" w:space="0" w:color="BFBFBF"/>
                </w:tcBorders>
              </w:tcPr>
            </w:tcPrChange>
          </w:tcPr>
          <w:p w14:paraId="5981B607" w14:textId="77777777" w:rsidR="00B62D5E" w:rsidRDefault="00FC177C">
            <w:pPr>
              <w:keepNext/>
            </w:pPr>
            <w:r>
              <w:t xml:space="preserve">Subsidies on organic and local vegetables, fruits, and nuts (2) </w:t>
            </w:r>
          </w:p>
        </w:tc>
        <w:tc>
          <w:tcPr>
            <w:tcW w:w="1596" w:type="dxa"/>
            <w:tcPrChange w:id="3569" w:author="ANA-AN00" w:date="2021-07-30T14:33:00Z">
              <w:tcPr>
                <w:tcW w:w="1596" w:type="dxa"/>
              </w:tcPr>
            </w:tcPrChange>
          </w:tcPr>
          <w:p w14:paraId="60310F65" w14:textId="77777777" w:rsidR="00B62D5E" w:rsidRDefault="00B62D5E">
            <w:pPr>
              <w:pStyle w:val="ListParagraph"/>
              <w:keepNext/>
              <w:numPr>
                <w:ilvl w:val="0"/>
                <w:numId w:val="3"/>
              </w:numPr>
              <w:pPrChange w:id="3570" w:author="ANA-AN00" w:date="2021-07-30T14:33:00Z">
                <w:pPr>
                  <w:pStyle w:val="ListParagraph"/>
                  <w:keepNext/>
                  <w:numPr>
                    <w:numId w:val="6"/>
                  </w:numPr>
                  <w:spacing w:before="120"/>
                  <w:ind w:left="360"/>
                </w:pPr>
              </w:pPrChange>
            </w:pPr>
          </w:p>
        </w:tc>
        <w:tc>
          <w:tcPr>
            <w:tcW w:w="1596" w:type="dxa"/>
            <w:tcPrChange w:id="3571" w:author="ANA-AN00" w:date="2021-07-30T14:33:00Z">
              <w:tcPr>
                <w:tcW w:w="1596" w:type="dxa"/>
              </w:tcPr>
            </w:tcPrChange>
          </w:tcPr>
          <w:p w14:paraId="55288243" w14:textId="77777777" w:rsidR="00B62D5E" w:rsidRDefault="00B62D5E">
            <w:pPr>
              <w:pStyle w:val="ListParagraph"/>
              <w:keepNext/>
              <w:numPr>
                <w:ilvl w:val="0"/>
                <w:numId w:val="3"/>
              </w:numPr>
              <w:pPrChange w:id="3572" w:author="ANA-AN00" w:date="2021-07-30T14:33:00Z">
                <w:pPr>
                  <w:pStyle w:val="ListParagraph"/>
                  <w:keepNext/>
                  <w:numPr>
                    <w:numId w:val="6"/>
                  </w:numPr>
                  <w:spacing w:before="120"/>
                  <w:ind w:left="360"/>
                </w:pPr>
              </w:pPrChange>
            </w:pPr>
          </w:p>
        </w:tc>
        <w:tc>
          <w:tcPr>
            <w:tcW w:w="1596" w:type="dxa"/>
            <w:tcPrChange w:id="3573" w:author="ANA-AN00" w:date="2021-07-30T14:33:00Z">
              <w:tcPr>
                <w:tcW w:w="1596" w:type="dxa"/>
              </w:tcPr>
            </w:tcPrChange>
          </w:tcPr>
          <w:p w14:paraId="0E1A25C0" w14:textId="77777777" w:rsidR="00B62D5E" w:rsidRDefault="00B62D5E">
            <w:pPr>
              <w:pStyle w:val="ListParagraph"/>
              <w:keepNext/>
              <w:numPr>
                <w:ilvl w:val="0"/>
                <w:numId w:val="3"/>
              </w:numPr>
              <w:pPrChange w:id="3574" w:author="ANA-AN00" w:date="2021-07-30T14:33:00Z">
                <w:pPr>
                  <w:pStyle w:val="ListParagraph"/>
                  <w:keepNext/>
                  <w:numPr>
                    <w:numId w:val="6"/>
                  </w:numPr>
                  <w:spacing w:before="120"/>
                  <w:ind w:left="360"/>
                </w:pPr>
              </w:pPrChange>
            </w:pPr>
          </w:p>
        </w:tc>
        <w:tc>
          <w:tcPr>
            <w:tcW w:w="1596" w:type="dxa"/>
            <w:tcPrChange w:id="3575" w:author="ANA-AN00" w:date="2021-07-30T14:33:00Z">
              <w:tcPr>
                <w:tcW w:w="1596" w:type="dxa"/>
              </w:tcPr>
            </w:tcPrChange>
          </w:tcPr>
          <w:p w14:paraId="1C26EF53" w14:textId="77777777" w:rsidR="00B62D5E" w:rsidRDefault="00B62D5E">
            <w:pPr>
              <w:pStyle w:val="ListParagraph"/>
              <w:keepNext/>
              <w:numPr>
                <w:ilvl w:val="0"/>
                <w:numId w:val="3"/>
              </w:numPr>
              <w:pPrChange w:id="3576" w:author="ANA-AN00" w:date="2021-07-30T14:33:00Z">
                <w:pPr>
                  <w:pStyle w:val="ListParagraph"/>
                  <w:keepNext/>
                  <w:numPr>
                    <w:numId w:val="6"/>
                  </w:numPr>
                  <w:spacing w:before="120"/>
                  <w:ind w:left="360"/>
                </w:pPr>
              </w:pPrChange>
            </w:pPr>
          </w:p>
        </w:tc>
        <w:tc>
          <w:tcPr>
            <w:tcW w:w="1596" w:type="dxa"/>
            <w:tcPrChange w:id="3577" w:author="ANA-AN00" w:date="2021-07-30T14:33:00Z">
              <w:tcPr>
                <w:tcW w:w="1596" w:type="dxa"/>
              </w:tcPr>
            </w:tcPrChange>
          </w:tcPr>
          <w:p w14:paraId="1CB7FBF3" w14:textId="77777777" w:rsidR="00B62D5E" w:rsidRDefault="00B62D5E">
            <w:pPr>
              <w:pStyle w:val="ListParagraph"/>
              <w:keepNext/>
              <w:numPr>
                <w:ilvl w:val="0"/>
                <w:numId w:val="3"/>
              </w:numPr>
              <w:pPrChange w:id="3578" w:author="ANA-AN00" w:date="2021-07-30T14:33:00Z">
                <w:pPr>
                  <w:pStyle w:val="ListParagraph"/>
                  <w:keepNext/>
                  <w:numPr>
                    <w:numId w:val="6"/>
                  </w:numPr>
                  <w:spacing w:before="120"/>
                  <w:ind w:left="360"/>
                </w:pPr>
              </w:pPrChange>
            </w:pPr>
          </w:p>
        </w:tc>
      </w:tr>
      <w:tr w:rsidR="00B62D5E" w14:paraId="3B324AB2" w14:textId="77777777" w:rsidTr="00B62D5E">
        <w:tc>
          <w:tcPr>
            <w:tcW w:w="1596" w:type="dxa"/>
            <w:tcPrChange w:id="3579" w:author="ANA-AN00" w:date="2021-07-30T14:33:00Z">
              <w:tcPr>
                <w:tcW w:w="1596" w:type="dxa"/>
                <w:tcBorders>
                  <w:right w:val="single" w:sz="4" w:space="0" w:color="BFBFBF"/>
                </w:tcBorders>
              </w:tcPr>
            </w:tcPrChange>
          </w:tcPr>
          <w:p w14:paraId="70006C85" w14:textId="77777777" w:rsidR="00B62D5E" w:rsidRDefault="00FC177C">
            <w:pPr>
              <w:keepNext/>
            </w:pPr>
            <w:r>
              <w:t xml:space="preserve">The removal of subsidies for cattle farming (3) </w:t>
            </w:r>
          </w:p>
        </w:tc>
        <w:tc>
          <w:tcPr>
            <w:tcW w:w="1596" w:type="dxa"/>
            <w:tcPrChange w:id="3580" w:author="ANA-AN00" w:date="2021-07-30T14:33:00Z">
              <w:tcPr>
                <w:tcW w:w="1596" w:type="dxa"/>
              </w:tcPr>
            </w:tcPrChange>
          </w:tcPr>
          <w:p w14:paraId="5B501324" w14:textId="77777777" w:rsidR="00B62D5E" w:rsidRDefault="00B62D5E">
            <w:pPr>
              <w:pStyle w:val="ListParagraph"/>
              <w:keepNext/>
              <w:numPr>
                <w:ilvl w:val="0"/>
                <w:numId w:val="3"/>
              </w:numPr>
              <w:pPrChange w:id="3581" w:author="ANA-AN00" w:date="2021-07-30T14:33:00Z">
                <w:pPr>
                  <w:pStyle w:val="ListParagraph"/>
                  <w:keepNext/>
                  <w:numPr>
                    <w:numId w:val="6"/>
                  </w:numPr>
                  <w:spacing w:before="120"/>
                  <w:ind w:left="360"/>
                </w:pPr>
              </w:pPrChange>
            </w:pPr>
          </w:p>
        </w:tc>
        <w:tc>
          <w:tcPr>
            <w:tcW w:w="1596" w:type="dxa"/>
            <w:tcPrChange w:id="3582" w:author="ANA-AN00" w:date="2021-07-30T14:33:00Z">
              <w:tcPr>
                <w:tcW w:w="1596" w:type="dxa"/>
              </w:tcPr>
            </w:tcPrChange>
          </w:tcPr>
          <w:p w14:paraId="29FB2A6A" w14:textId="77777777" w:rsidR="00B62D5E" w:rsidRDefault="00B62D5E">
            <w:pPr>
              <w:pStyle w:val="ListParagraph"/>
              <w:keepNext/>
              <w:numPr>
                <w:ilvl w:val="0"/>
                <w:numId w:val="3"/>
              </w:numPr>
              <w:pPrChange w:id="3583" w:author="ANA-AN00" w:date="2021-07-30T14:33:00Z">
                <w:pPr>
                  <w:pStyle w:val="ListParagraph"/>
                  <w:keepNext/>
                  <w:numPr>
                    <w:numId w:val="6"/>
                  </w:numPr>
                  <w:spacing w:before="120"/>
                  <w:ind w:left="360"/>
                </w:pPr>
              </w:pPrChange>
            </w:pPr>
          </w:p>
        </w:tc>
        <w:tc>
          <w:tcPr>
            <w:tcW w:w="1596" w:type="dxa"/>
            <w:tcPrChange w:id="3584" w:author="ANA-AN00" w:date="2021-07-30T14:33:00Z">
              <w:tcPr>
                <w:tcW w:w="1596" w:type="dxa"/>
              </w:tcPr>
            </w:tcPrChange>
          </w:tcPr>
          <w:p w14:paraId="2396F249" w14:textId="77777777" w:rsidR="00B62D5E" w:rsidRDefault="00B62D5E">
            <w:pPr>
              <w:pStyle w:val="ListParagraph"/>
              <w:keepNext/>
              <w:numPr>
                <w:ilvl w:val="0"/>
                <w:numId w:val="3"/>
              </w:numPr>
              <w:pPrChange w:id="3585" w:author="ANA-AN00" w:date="2021-07-30T14:33:00Z">
                <w:pPr>
                  <w:pStyle w:val="ListParagraph"/>
                  <w:keepNext/>
                  <w:numPr>
                    <w:numId w:val="6"/>
                  </w:numPr>
                  <w:spacing w:before="120"/>
                  <w:ind w:left="360"/>
                </w:pPr>
              </w:pPrChange>
            </w:pPr>
          </w:p>
        </w:tc>
        <w:tc>
          <w:tcPr>
            <w:tcW w:w="1596" w:type="dxa"/>
            <w:tcPrChange w:id="3586" w:author="ANA-AN00" w:date="2021-07-30T14:33:00Z">
              <w:tcPr>
                <w:tcW w:w="1596" w:type="dxa"/>
              </w:tcPr>
            </w:tcPrChange>
          </w:tcPr>
          <w:p w14:paraId="70D9A2D3" w14:textId="77777777" w:rsidR="00B62D5E" w:rsidRDefault="00B62D5E">
            <w:pPr>
              <w:pStyle w:val="ListParagraph"/>
              <w:keepNext/>
              <w:numPr>
                <w:ilvl w:val="0"/>
                <w:numId w:val="3"/>
              </w:numPr>
              <w:pPrChange w:id="3587" w:author="ANA-AN00" w:date="2021-07-30T14:33:00Z">
                <w:pPr>
                  <w:pStyle w:val="ListParagraph"/>
                  <w:keepNext/>
                  <w:numPr>
                    <w:numId w:val="6"/>
                  </w:numPr>
                  <w:spacing w:before="120"/>
                  <w:ind w:left="360"/>
                </w:pPr>
              </w:pPrChange>
            </w:pPr>
          </w:p>
        </w:tc>
        <w:tc>
          <w:tcPr>
            <w:tcW w:w="1596" w:type="dxa"/>
            <w:tcPrChange w:id="3588" w:author="ANA-AN00" w:date="2021-07-30T14:33:00Z">
              <w:tcPr>
                <w:tcW w:w="1596" w:type="dxa"/>
              </w:tcPr>
            </w:tcPrChange>
          </w:tcPr>
          <w:p w14:paraId="68485D5B" w14:textId="77777777" w:rsidR="00B62D5E" w:rsidRDefault="00B62D5E">
            <w:pPr>
              <w:pStyle w:val="ListParagraph"/>
              <w:keepNext/>
              <w:numPr>
                <w:ilvl w:val="0"/>
                <w:numId w:val="3"/>
              </w:numPr>
              <w:pPrChange w:id="3589" w:author="ANA-AN00" w:date="2021-07-30T14:33:00Z">
                <w:pPr>
                  <w:pStyle w:val="ListParagraph"/>
                  <w:keepNext/>
                  <w:numPr>
                    <w:numId w:val="6"/>
                  </w:numPr>
                  <w:spacing w:before="120"/>
                  <w:ind w:left="360"/>
                </w:pPr>
              </w:pPrChange>
            </w:pPr>
          </w:p>
        </w:tc>
      </w:tr>
      <w:tr w:rsidR="00B62D5E" w14:paraId="33D3883E" w14:textId="77777777" w:rsidTr="00B62D5E">
        <w:tc>
          <w:tcPr>
            <w:tcW w:w="1596" w:type="dxa"/>
            <w:tcPrChange w:id="3590" w:author="ANA-AN00" w:date="2021-07-30T14:33:00Z">
              <w:tcPr>
                <w:tcW w:w="1596" w:type="dxa"/>
                <w:tcBorders>
                  <w:right w:val="single" w:sz="4" w:space="0" w:color="BFBFBF"/>
                </w:tcBorders>
              </w:tcPr>
            </w:tcPrChange>
          </w:tcPr>
          <w:p w14:paraId="136851F4" w14:textId="77777777" w:rsidR="00B62D5E" w:rsidRDefault="00FC177C">
            <w:pPr>
              <w:keepNext/>
            </w:pPr>
            <w:r>
              <w:t xml:space="preserve">The ban of intensive cattle farming (4) </w:t>
            </w:r>
          </w:p>
        </w:tc>
        <w:tc>
          <w:tcPr>
            <w:tcW w:w="1596" w:type="dxa"/>
            <w:tcPrChange w:id="3591" w:author="ANA-AN00" w:date="2021-07-30T14:33:00Z">
              <w:tcPr>
                <w:tcW w:w="1596" w:type="dxa"/>
              </w:tcPr>
            </w:tcPrChange>
          </w:tcPr>
          <w:p w14:paraId="241CB577" w14:textId="77777777" w:rsidR="00B62D5E" w:rsidRDefault="00B62D5E">
            <w:pPr>
              <w:pStyle w:val="ListParagraph"/>
              <w:keepNext/>
              <w:numPr>
                <w:ilvl w:val="0"/>
                <w:numId w:val="3"/>
              </w:numPr>
              <w:pPrChange w:id="3592" w:author="ANA-AN00" w:date="2021-07-30T14:33:00Z">
                <w:pPr>
                  <w:pStyle w:val="ListParagraph"/>
                  <w:keepNext/>
                  <w:numPr>
                    <w:numId w:val="6"/>
                  </w:numPr>
                  <w:spacing w:before="120"/>
                  <w:ind w:left="360"/>
                </w:pPr>
              </w:pPrChange>
            </w:pPr>
          </w:p>
        </w:tc>
        <w:tc>
          <w:tcPr>
            <w:tcW w:w="1596" w:type="dxa"/>
            <w:tcPrChange w:id="3593" w:author="ANA-AN00" w:date="2021-07-30T14:33:00Z">
              <w:tcPr>
                <w:tcW w:w="1596" w:type="dxa"/>
              </w:tcPr>
            </w:tcPrChange>
          </w:tcPr>
          <w:p w14:paraId="7C6A5611" w14:textId="77777777" w:rsidR="00B62D5E" w:rsidRDefault="00B62D5E">
            <w:pPr>
              <w:pStyle w:val="ListParagraph"/>
              <w:keepNext/>
              <w:numPr>
                <w:ilvl w:val="0"/>
                <w:numId w:val="3"/>
              </w:numPr>
              <w:pPrChange w:id="3594" w:author="ANA-AN00" w:date="2021-07-30T14:33:00Z">
                <w:pPr>
                  <w:pStyle w:val="ListParagraph"/>
                  <w:keepNext/>
                  <w:numPr>
                    <w:numId w:val="6"/>
                  </w:numPr>
                  <w:spacing w:before="120"/>
                  <w:ind w:left="360"/>
                </w:pPr>
              </w:pPrChange>
            </w:pPr>
          </w:p>
        </w:tc>
        <w:tc>
          <w:tcPr>
            <w:tcW w:w="1596" w:type="dxa"/>
            <w:tcPrChange w:id="3595" w:author="ANA-AN00" w:date="2021-07-30T14:33:00Z">
              <w:tcPr>
                <w:tcW w:w="1596" w:type="dxa"/>
              </w:tcPr>
            </w:tcPrChange>
          </w:tcPr>
          <w:p w14:paraId="1674C117" w14:textId="77777777" w:rsidR="00B62D5E" w:rsidRDefault="00B62D5E">
            <w:pPr>
              <w:pStyle w:val="ListParagraph"/>
              <w:keepNext/>
              <w:numPr>
                <w:ilvl w:val="0"/>
                <w:numId w:val="3"/>
              </w:numPr>
              <w:pPrChange w:id="3596" w:author="ANA-AN00" w:date="2021-07-30T14:33:00Z">
                <w:pPr>
                  <w:pStyle w:val="ListParagraph"/>
                  <w:keepNext/>
                  <w:numPr>
                    <w:numId w:val="6"/>
                  </w:numPr>
                  <w:spacing w:before="120"/>
                  <w:ind w:left="360"/>
                </w:pPr>
              </w:pPrChange>
            </w:pPr>
          </w:p>
        </w:tc>
        <w:tc>
          <w:tcPr>
            <w:tcW w:w="1596" w:type="dxa"/>
            <w:tcPrChange w:id="3597" w:author="ANA-AN00" w:date="2021-07-30T14:33:00Z">
              <w:tcPr>
                <w:tcW w:w="1596" w:type="dxa"/>
              </w:tcPr>
            </w:tcPrChange>
          </w:tcPr>
          <w:p w14:paraId="18204D06" w14:textId="77777777" w:rsidR="00B62D5E" w:rsidRDefault="00B62D5E">
            <w:pPr>
              <w:pStyle w:val="ListParagraph"/>
              <w:keepNext/>
              <w:numPr>
                <w:ilvl w:val="0"/>
                <w:numId w:val="3"/>
              </w:numPr>
              <w:pPrChange w:id="3598" w:author="ANA-AN00" w:date="2021-07-30T14:33:00Z">
                <w:pPr>
                  <w:pStyle w:val="ListParagraph"/>
                  <w:keepNext/>
                  <w:numPr>
                    <w:numId w:val="6"/>
                  </w:numPr>
                  <w:spacing w:before="120"/>
                  <w:ind w:left="360"/>
                </w:pPr>
              </w:pPrChange>
            </w:pPr>
          </w:p>
        </w:tc>
        <w:tc>
          <w:tcPr>
            <w:tcW w:w="1596" w:type="dxa"/>
            <w:tcPrChange w:id="3599" w:author="ANA-AN00" w:date="2021-07-30T14:33:00Z">
              <w:tcPr>
                <w:tcW w:w="1596" w:type="dxa"/>
              </w:tcPr>
            </w:tcPrChange>
          </w:tcPr>
          <w:p w14:paraId="2A37A577" w14:textId="77777777" w:rsidR="00B62D5E" w:rsidRDefault="00B62D5E">
            <w:pPr>
              <w:pStyle w:val="ListParagraph"/>
              <w:keepNext/>
              <w:numPr>
                <w:ilvl w:val="0"/>
                <w:numId w:val="3"/>
              </w:numPr>
              <w:pPrChange w:id="3600" w:author="ANA-AN00" w:date="2021-07-30T14:33:00Z">
                <w:pPr>
                  <w:pStyle w:val="ListParagraph"/>
                  <w:keepNext/>
                  <w:numPr>
                    <w:numId w:val="6"/>
                  </w:numPr>
                  <w:spacing w:before="120"/>
                  <w:ind w:left="360"/>
                </w:pPr>
              </w:pPrChange>
            </w:pPr>
          </w:p>
        </w:tc>
      </w:tr>
    </w:tbl>
    <w:p w14:paraId="551E8D56" w14:textId="77777777" w:rsidR="00B62D5E" w:rsidRDefault="00B62D5E"/>
    <w:p w14:paraId="1020FBC7" w14:textId="77777777" w:rsidR="00B62D5E" w:rsidRDefault="00B62D5E"/>
    <w:p w14:paraId="5C67CB78" w14:textId="77777777" w:rsidR="00B62D5E" w:rsidRDefault="00FC177C">
      <w:pPr>
        <w:keepNext/>
      </w:pPr>
      <w:r>
        <w:t xml:space="preserve">Q21.5 </w:t>
      </w:r>
      <w:r>
        <w:t>想象一下，为了应对气候变化，中国政府决定限制牛肉和乳制品等牛产品的消费。</w:t>
      </w:r>
      <w:r>
        <w:br/>
      </w:r>
      <w:r>
        <w:lastRenderedPageBreak/>
        <w:br/>
      </w:r>
      <w:r>
        <w:t>您支持还是反对以下选项？</w:t>
      </w:r>
    </w:p>
    <w:tbl>
      <w:tblPr>
        <w:tblStyle w:val="QQuestionTable"/>
        <w:tblW w:w="0" w:type="auto"/>
        <w:tblLook w:val="0460" w:firstRow="1" w:lastRow="1" w:firstColumn="0" w:lastColumn="0" w:noHBand="0" w:noVBand="1"/>
        <w:tblPrChange w:id="3601" w:author="ANA-AN00" w:date="2021-07-30T14:33:00Z">
          <w:tblPr>
            <w:tblStyle w:val="QQuestionTable0"/>
            <w:tblW w:w="9576" w:type="auto"/>
            <w:tblLook w:val="07E0" w:firstRow="1" w:lastRow="1" w:firstColumn="1" w:lastColumn="1" w:noHBand="1" w:noVBand="1"/>
          </w:tblPr>
        </w:tblPrChange>
      </w:tblPr>
      <w:tblGrid>
        <w:gridCol w:w="1385"/>
        <w:gridCol w:w="1385"/>
        <w:gridCol w:w="1384"/>
        <w:gridCol w:w="1384"/>
        <w:gridCol w:w="1384"/>
        <w:gridCol w:w="1384"/>
        <w:tblGridChange w:id="3602">
          <w:tblGrid>
            <w:gridCol w:w="1596"/>
            <w:gridCol w:w="1596"/>
            <w:gridCol w:w="1596"/>
            <w:gridCol w:w="1596"/>
            <w:gridCol w:w="1596"/>
            <w:gridCol w:w="1596"/>
          </w:tblGrid>
        </w:tblGridChange>
      </w:tblGrid>
      <w:tr w:rsidR="00B62D5E" w14:paraId="36487844" w14:textId="77777777" w:rsidTr="00B62D5E">
        <w:trPr>
          <w:cnfStyle w:val="100000000000" w:firstRow="1" w:lastRow="0" w:firstColumn="0" w:lastColumn="0" w:oddVBand="0" w:evenVBand="0" w:oddHBand="0" w:evenHBand="0" w:firstRowFirstColumn="0" w:firstRowLastColumn="0" w:lastRowFirstColumn="0" w:lastRowLastColumn="0"/>
        </w:trPr>
        <w:tc>
          <w:tcPr>
            <w:tcW w:w="1596" w:type="dxa"/>
            <w:tcPrChange w:id="3603" w:author="ANA-AN00" w:date="2021-07-30T14:33:00Z">
              <w:tcPr>
                <w:tcW w:w="1596" w:type="dxa"/>
                <w:tcBorders>
                  <w:right w:val="single" w:sz="4" w:space="0" w:color="BFBFBF"/>
                </w:tcBorders>
              </w:tcPr>
            </w:tcPrChange>
          </w:tcPr>
          <w:p w14:paraId="14F5B40E" w14:textId="77777777" w:rsidR="00B62D5E" w:rsidRDefault="00B62D5E">
            <w:pPr>
              <w:keepNext/>
              <w:cnfStyle w:val="100000000000" w:firstRow="1" w:lastRow="0" w:firstColumn="0" w:lastColumn="0" w:oddVBand="0" w:evenVBand="0" w:oddHBand="0" w:evenHBand="0" w:firstRowFirstColumn="0" w:firstRowLastColumn="0" w:lastRowFirstColumn="0" w:lastRowLastColumn="0"/>
            </w:pPr>
          </w:p>
        </w:tc>
        <w:tc>
          <w:tcPr>
            <w:tcW w:w="1596" w:type="dxa"/>
            <w:tcPrChange w:id="3604" w:author="ANA-AN00" w:date="2021-07-30T14:33:00Z">
              <w:tcPr>
                <w:tcW w:w="1596" w:type="dxa"/>
              </w:tcPr>
            </w:tcPrChange>
          </w:tcPr>
          <w:p w14:paraId="3109416C" w14:textId="77777777" w:rsidR="00B62D5E" w:rsidRDefault="00FC177C">
            <w:pPr>
              <w:cnfStyle w:val="100000000000" w:firstRow="1" w:lastRow="0" w:firstColumn="0" w:lastColumn="0" w:oddVBand="0" w:evenVBand="0" w:oddHBand="0" w:evenHBand="0" w:firstRowFirstColumn="0" w:firstRowLastColumn="0" w:lastRowFirstColumn="0" w:lastRowLastColumn="0"/>
            </w:pPr>
            <w:r>
              <w:t>强烈反对</w:t>
            </w:r>
            <w:r>
              <w:t xml:space="preserve"> (1)</w:t>
            </w:r>
          </w:p>
        </w:tc>
        <w:tc>
          <w:tcPr>
            <w:tcW w:w="1596" w:type="dxa"/>
            <w:tcPrChange w:id="3605" w:author="ANA-AN00" w:date="2021-07-30T14:33:00Z">
              <w:tcPr>
                <w:tcW w:w="1596" w:type="dxa"/>
              </w:tcPr>
            </w:tcPrChange>
          </w:tcPr>
          <w:p w14:paraId="4B1F98E3"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有点反对</w:t>
            </w:r>
            <w:r>
              <w:t xml:space="preserve"> (2)</w:t>
            </w:r>
          </w:p>
        </w:tc>
        <w:tc>
          <w:tcPr>
            <w:tcW w:w="1596" w:type="dxa"/>
            <w:tcPrChange w:id="3606" w:author="ANA-AN00" w:date="2021-07-30T14:33:00Z">
              <w:tcPr>
                <w:tcW w:w="1596" w:type="dxa"/>
              </w:tcPr>
            </w:tcPrChange>
          </w:tcPr>
          <w:p w14:paraId="16390F57" w14:textId="77777777" w:rsidR="00B62D5E" w:rsidRDefault="00FC177C">
            <w:pPr>
              <w:cnfStyle w:val="100000000000" w:firstRow="1" w:lastRow="0" w:firstColumn="0" w:lastColumn="0" w:oddVBand="0" w:evenVBand="0" w:oddHBand="0" w:evenHBand="0" w:firstRowFirstColumn="0" w:firstRowLastColumn="0" w:lastRowFirstColumn="0" w:lastRowLastColumn="0"/>
            </w:pPr>
            <w:r>
              <w:t>既不支持也不反对</w:t>
            </w:r>
            <w:r>
              <w:t xml:space="preserve"> (3)</w:t>
            </w:r>
          </w:p>
        </w:tc>
        <w:tc>
          <w:tcPr>
            <w:tcW w:w="1596" w:type="dxa"/>
            <w:tcPrChange w:id="3607" w:author="ANA-AN00" w:date="2021-07-30T14:33:00Z">
              <w:tcPr>
                <w:tcW w:w="1596" w:type="dxa"/>
              </w:tcPr>
            </w:tcPrChange>
          </w:tcPr>
          <w:p w14:paraId="260E2C09" w14:textId="77777777" w:rsidR="00B62D5E" w:rsidRDefault="00FC177C">
            <w:pPr>
              <w:cnfStyle w:val="100000000000" w:firstRow="1" w:lastRow="0" w:firstColumn="0" w:lastColumn="0" w:oddVBand="0" w:evenVBand="0" w:oddHBand="0" w:evenHBand="0" w:firstRowFirstColumn="0" w:firstRowLastColumn="0" w:lastRowFirstColumn="0" w:lastRowLastColumn="0"/>
            </w:pPr>
            <w:r>
              <w:t>有点支持</w:t>
            </w:r>
            <w:r>
              <w:t xml:space="preserve"> (4)</w:t>
            </w:r>
          </w:p>
        </w:tc>
        <w:tc>
          <w:tcPr>
            <w:tcW w:w="1596" w:type="dxa"/>
            <w:tcPrChange w:id="3608" w:author="ANA-AN00" w:date="2021-07-30T14:33:00Z">
              <w:tcPr>
                <w:tcW w:w="1596" w:type="dxa"/>
              </w:tcPr>
            </w:tcPrChange>
          </w:tcPr>
          <w:p w14:paraId="08BC2E4A" w14:textId="77777777" w:rsidR="00B62D5E" w:rsidRDefault="00FC177C">
            <w:pPr>
              <w:cnfStyle w:val="100000000000" w:firstRow="1" w:lastRow="0" w:firstColumn="0" w:lastColumn="0" w:oddVBand="0" w:evenVBand="0" w:oddHBand="0" w:evenHBand="0" w:firstRowFirstColumn="0" w:firstRowLastColumn="0" w:lastRowFirstColumn="0" w:lastRowLastColumn="0"/>
            </w:pPr>
            <w:r>
              <w:t>强烈支持</w:t>
            </w:r>
            <w:r>
              <w:t xml:space="preserve"> (5)</w:t>
            </w:r>
          </w:p>
        </w:tc>
      </w:tr>
      <w:tr w:rsidR="00B62D5E" w14:paraId="6CE22554" w14:textId="77777777" w:rsidTr="00B62D5E">
        <w:tc>
          <w:tcPr>
            <w:tcW w:w="1596" w:type="dxa"/>
            <w:tcPrChange w:id="3609" w:author="ANA-AN00" w:date="2021-07-30T14:33:00Z">
              <w:tcPr>
                <w:tcW w:w="1596" w:type="dxa"/>
                <w:tcBorders>
                  <w:right w:val="single" w:sz="4" w:space="0" w:color="BFBFBF"/>
                </w:tcBorders>
              </w:tcPr>
            </w:tcPrChange>
          </w:tcPr>
          <w:p w14:paraId="153AA910" w14:textId="77777777" w:rsidR="00B62D5E" w:rsidRDefault="00FC177C">
            <w:pPr>
              <w:keepNext/>
            </w:pPr>
            <w:r>
              <w:t>对牛产品征收高额税，使牛肉价格翻倍</w:t>
            </w:r>
            <w:r>
              <w:t xml:space="preserve"> (1) </w:t>
            </w:r>
          </w:p>
        </w:tc>
        <w:tc>
          <w:tcPr>
            <w:tcW w:w="1596" w:type="dxa"/>
            <w:tcPrChange w:id="3610" w:author="ANA-AN00" w:date="2021-07-30T14:33:00Z">
              <w:tcPr>
                <w:tcW w:w="1596" w:type="dxa"/>
              </w:tcPr>
            </w:tcPrChange>
          </w:tcPr>
          <w:p w14:paraId="067494EC" w14:textId="77777777" w:rsidR="00B62D5E" w:rsidRDefault="00B62D5E">
            <w:pPr>
              <w:pStyle w:val="ListParagraph"/>
              <w:keepNext/>
              <w:numPr>
                <w:ilvl w:val="0"/>
                <w:numId w:val="3"/>
              </w:numPr>
              <w:pPrChange w:id="3611" w:author="ANA-AN00" w:date="2021-07-30T14:33:00Z">
                <w:pPr>
                  <w:pStyle w:val="ListParagraph"/>
                  <w:keepNext/>
                  <w:numPr>
                    <w:numId w:val="6"/>
                  </w:numPr>
                  <w:spacing w:before="120"/>
                  <w:ind w:left="360"/>
                </w:pPr>
              </w:pPrChange>
            </w:pPr>
          </w:p>
        </w:tc>
        <w:tc>
          <w:tcPr>
            <w:tcW w:w="1596" w:type="dxa"/>
            <w:tcPrChange w:id="3612" w:author="ANA-AN00" w:date="2021-07-30T14:33:00Z">
              <w:tcPr>
                <w:tcW w:w="1596" w:type="dxa"/>
              </w:tcPr>
            </w:tcPrChange>
          </w:tcPr>
          <w:p w14:paraId="4181C780" w14:textId="77777777" w:rsidR="00B62D5E" w:rsidRDefault="00B62D5E">
            <w:pPr>
              <w:pStyle w:val="ListParagraph"/>
              <w:keepNext/>
              <w:numPr>
                <w:ilvl w:val="0"/>
                <w:numId w:val="3"/>
              </w:numPr>
              <w:pPrChange w:id="3613" w:author="ANA-AN00" w:date="2021-07-30T14:33:00Z">
                <w:pPr>
                  <w:pStyle w:val="ListParagraph"/>
                  <w:keepNext/>
                  <w:numPr>
                    <w:numId w:val="6"/>
                  </w:numPr>
                  <w:spacing w:before="120"/>
                  <w:ind w:left="360"/>
                </w:pPr>
              </w:pPrChange>
            </w:pPr>
          </w:p>
        </w:tc>
        <w:tc>
          <w:tcPr>
            <w:tcW w:w="1596" w:type="dxa"/>
            <w:tcPrChange w:id="3614" w:author="ANA-AN00" w:date="2021-07-30T14:33:00Z">
              <w:tcPr>
                <w:tcW w:w="1596" w:type="dxa"/>
              </w:tcPr>
            </w:tcPrChange>
          </w:tcPr>
          <w:p w14:paraId="2ACF41F5" w14:textId="77777777" w:rsidR="00B62D5E" w:rsidRDefault="00B62D5E">
            <w:pPr>
              <w:pStyle w:val="ListParagraph"/>
              <w:keepNext/>
              <w:numPr>
                <w:ilvl w:val="0"/>
                <w:numId w:val="3"/>
              </w:numPr>
              <w:pPrChange w:id="3615" w:author="ANA-AN00" w:date="2021-07-30T14:33:00Z">
                <w:pPr>
                  <w:pStyle w:val="ListParagraph"/>
                  <w:keepNext/>
                  <w:numPr>
                    <w:numId w:val="6"/>
                  </w:numPr>
                  <w:spacing w:before="120"/>
                  <w:ind w:left="360"/>
                </w:pPr>
              </w:pPrChange>
            </w:pPr>
          </w:p>
        </w:tc>
        <w:tc>
          <w:tcPr>
            <w:tcW w:w="1596" w:type="dxa"/>
            <w:tcPrChange w:id="3616" w:author="ANA-AN00" w:date="2021-07-30T14:33:00Z">
              <w:tcPr>
                <w:tcW w:w="1596" w:type="dxa"/>
              </w:tcPr>
            </w:tcPrChange>
          </w:tcPr>
          <w:p w14:paraId="6C222047" w14:textId="77777777" w:rsidR="00B62D5E" w:rsidRDefault="00B62D5E">
            <w:pPr>
              <w:pStyle w:val="ListParagraph"/>
              <w:keepNext/>
              <w:numPr>
                <w:ilvl w:val="0"/>
                <w:numId w:val="3"/>
              </w:numPr>
              <w:pPrChange w:id="3617" w:author="ANA-AN00" w:date="2021-07-30T14:33:00Z">
                <w:pPr>
                  <w:pStyle w:val="ListParagraph"/>
                  <w:keepNext/>
                  <w:numPr>
                    <w:numId w:val="6"/>
                  </w:numPr>
                  <w:spacing w:before="120"/>
                  <w:ind w:left="360"/>
                </w:pPr>
              </w:pPrChange>
            </w:pPr>
          </w:p>
        </w:tc>
        <w:tc>
          <w:tcPr>
            <w:tcW w:w="1596" w:type="dxa"/>
            <w:tcPrChange w:id="3618" w:author="ANA-AN00" w:date="2021-07-30T14:33:00Z">
              <w:tcPr>
                <w:tcW w:w="1596" w:type="dxa"/>
              </w:tcPr>
            </w:tcPrChange>
          </w:tcPr>
          <w:p w14:paraId="743D408C" w14:textId="77777777" w:rsidR="00B62D5E" w:rsidRDefault="00B62D5E">
            <w:pPr>
              <w:pStyle w:val="ListParagraph"/>
              <w:keepNext/>
              <w:numPr>
                <w:ilvl w:val="0"/>
                <w:numId w:val="3"/>
              </w:numPr>
              <w:pPrChange w:id="3619" w:author="ANA-AN00" w:date="2021-07-30T14:33:00Z">
                <w:pPr>
                  <w:pStyle w:val="ListParagraph"/>
                  <w:keepNext/>
                  <w:numPr>
                    <w:numId w:val="6"/>
                  </w:numPr>
                  <w:spacing w:before="120"/>
                  <w:ind w:left="360"/>
                </w:pPr>
              </w:pPrChange>
            </w:pPr>
          </w:p>
        </w:tc>
      </w:tr>
      <w:tr w:rsidR="00B62D5E" w14:paraId="6C721514" w14:textId="77777777" w:rsidTr="00B62D5E">
        <w:tc>
          <w:tcPr>
            <w:tcW w:w="1596" w:type="dxa"/>
            <w:tcPrChange w:id="3620" w:author="ANA-AN00" w:date="2021-07-30T14:33:00Z">
              <w:tcPr>
                <w:tcW w:w="1596" w:type="dxa"/>
                <w:tcBorders>
                  <w:right w:val="single" w:sz="4" w:space="0" w:color="BFBFBF"/>
                </w:tcBorders>
              </w:tcPr>
            </w:tcPrChange>
          </w:tcPr>
          <w:p w14:paraId="3ABF0C10" w14:textId="77777777" w:rsidR="00B62D5E" w:rsidRDefault="00FC177C">
            <w:pPr>
              <w:keepNext/>
            </w:pPr>
            <w:r>
              <w:t>对有机和本地蔬菜、水果和坚果进行补贴</w:t>
            </w:r>
            <w:r>
              <w:t xml:space="preserve"> (2) </w:t>
            </w:r>
          </w:p>
        </w:tc>
        <w:tc>
          <w:tcPr>
            <w:tcW w:w="1596" w:type="dxa"/>
            <w:tcPrChange w:id="3621" w:author="ANA-AN00" w:date="2021-07-30T14:33:00Z">
              <w:tcPr>
                <w:tcW w:w="1596" w:type="dxa"/>
              </w:tcPr>
            </w:tcPrChange>
          </w:tcPr>
          <w:p w14:paraId="4E3EA817" w14:textId="77777777" w:rsidR="00B62D5E" w:rsidRDefault="00B62D5E">
            <w:pPr>
              <w:pStyle w:val="ListParagraph"/>
              <w:keepNext/>
              <w:numPr>
                <w:ilvl w:val="0"/>
                <w:numId w:val="3"/>
              </w:numPr>
              <w:pPrChange w:id="3622" w:author="ANA-AN00" w:date="2021-07-30T14:33:00Z">
                <w:pPr>
                  <w:pStyle w:val="ListParagraph"/>
                  <w:keepNext/>
                  <w:numPr>
                    <w:numId w:val="6"/>
                  </w:numPr>
                  <w:spacing w:before="120"/>
                  <w:ind w:left="360"/>
                </w:pPr>
              </w:pPrChange>
            </w:pPr>
          </w:p>
        </w:tc>
        <w:tc>
          <w:tcPr>
            <w:tcW w:w="1596" w:type="dxa"/>
            <w:tcPrChange w:id="3623" w:author="ANA-AN00" w:date="2021-07-30T14:33:00Z">
              <w:tcPr>
                <w:tcW w:w="1596" w:type="dxa"/>
              </w:tcPr>
            </w:tcPrChange>
          </w:tcPr>
          <w:p w14:paraId="54C351DF" w14:textId="77777777" w:rsidR="00B62D5E" w:rsidRDefault="00B62D5E">
            <w:pPr>
              <w:pStyle w:val="ListParagraph"/>
              <w:keepNext/>
              <w:numPr>
                <w:ilvl w:val="0"/>
                <w:numId w:val="3"/>
              </w:numPr>
              <w:pPrChange w:id="3624" w:author="ANA-AN00" w:date="2021-07-30T14:33:00Z">
                <w:pPr>
                  <w:pStyle w:val="ListParagraph"/>
                  <w:keepNext/>
                  <w:numPr>
                    <w:numId w:val="6"/>
                  </w:numPr>
                  <w:spacing w:before="120"/>
                  <w:ind w:left="360"/>
                </w:pPr>
              </w:pPrChange>
            </w:pPr>
          </w:p>
        </w:tc>
        <w:tc>
          <w:tcPr>
            <w:tcW w:w="1596" w:type="dxa"/>
            <w:tcPrChange w:id="3625" w:author="ANA-AN00" w:date="2021-07-30T14:33:00Z">
              <w:tcPr>
                <w:tcW w:w="1596" w:type="dxa"/>
              </w:tcPr>
            </w:tcPrChange>
          </w:tcPr>
          <w:p w14:paraId="6428B7D8" w14:textId="77777777" w:rsidR="00B62D5E" w:rsidRDefault="00B62D5E">
            <w:pPr>
              <w:pStyle w:val="ListParagraph"/>
              <w:keepNext/>
              <w:numPr>
                <w:ilvl w:val="0"/>
                <w:numId w:val="3"/>
              </w:numPr>
              <w:pPrChange w:id="3626" w:author="ANA-AN00" w:date="2021-07-30T14:33:00Z">
                <w:pPr>
                  <w:pStyle w:val="ListParagraph"/>
                  <w:keepNext/>
                  <w:numPr>
                    <w:numId w:val="6"/>
                  </w:numPr>
                  <w:spacing w:before="120"/>
                  <w:ind w:left="360"/>
                </w:pPr>
              </w:pPrChange>
            </w:pPr>
          </w:p>
        </w:tc>
        <w:tc>
          <w:tcPr>
            <w:tcW w:w="1596" w:type="dxa"/>
            <w:tcPrChange w:id="3627" w:author="ANA-AN00" w:date="2021-07-30T14:33:00Z">
              <w:tcPr>
                <w:tcW w:w="1596" w:type="dxa"/>
              </w:tcPr>
            </w:tcPrChange>
          </w:tcPr>
          <w:p w14:paraId="0921BF86" w14:textId="77777777" w:rsidR="00B62D5E" w:rsidRDefault="00B62D5E">
            <w:pPr>
              <w:pStyle w:val="ListParagraph"/>
              <w:keepNext/>
              <w:numPr>
                <w:ilvl w:val="0"/>
                <w:numId w:val="3"/>
              </w:numPr>
              <w:pPrChange w:id="3628" w:author="ANA-AN00" w:date="2021-07-30T14:33:00Z">
                <w:pPr>
                  <w:pStyle w:val="ListParagraph"/>
                  <w:keepNext/>
                  <w:numPr>
                    <w:numId w:val="6"/>
                  </w:numPr>
                  <w:spacing w:before="120"/>
                  <w:ind w:left="360"/>
                </w:pPr>
              </w:pPrChange>
            </w:pPr>
          </w:p>
        </w:tc>
        <w:tc>
          <w:tcPr>
            <w:tcW w:w="1596" w:type="dxa"/>
            <w:tcPrChange w:id="3629" w:author="ANA-AN00" w:date="2021-07-30T14:33:00Z">
              <w:tcPr>
                <w:tcW w:w="1596" w:type="dxa"/>
              </w:tcPr>
            </w:tcPrChange>
          </w:tcPr>
          <w:p w14:paraId="6EBD3A4A" w14:textId="77777777" w:rsidR="00B62D5E" w:rsidRDefault="00B62D5E">
            <w:pPr>
              <w:pStyle w:val="ListParagraph"/>
              <w:keepNext/>
              <w:numPr>
                <w:ilvl w:val="0"/>
                <w:numId w:val="3"/>
              </w:numPr>
              <w:pPrChange w:id="3630" w:author="ANA-AN00" w:date="2021-07-30T14:33:00Z">
                <w:pPr>
                  <w:pStyle w:val="ListParagraph"/>
                  <w:keepNext/>
                  <w:numPr>
                    <w:numId w:val="6"/>
                  </w:numPr>
                  <w:spacing w:before="120"/>
                  <w:ind w:left="360"/>
                </w:pPr>
              </w:pPrChange>
            </w:pPr>
          </w:p>
        </w:tc>
      </w:tr>
      <w:tr w:rsidR="00B62D5E" w14:paraId="10A91605" w14:textId="77777777" w:rsidTr="00B62D5E">
        <w:tc>
          <w:tcPr>
            <w:tcW w:w="1596" w:type="dxa"/>
            <w:tcPrChange w:id="3631" w:author="ANA-AN00" w:date="2021-07-30T14:33:00Z">
              <w:tcPr>
                <w:tcW w:w="1596" w:type="dxa"/>
                <w:tcBorders>
                  <w:right w:val="single" w:sz="4" w:space="0" w:color="BFBFBF"/>
                </w:tcBorders>
              </w:tcPr>
            </w:tcPrChange>
          </w:tcPr>
          <w:p w14:paraId="6F9F8531" w14:textId="77777777" w:rsidR="00B62D5E" w:rsidRDefault="00FC177C">
            <w:pPr>
              <w:keepNext/>
            </w:pPr>
            <w:r>
              <w:t>取消养牛补贴</w:t>
            </w:r>
            <w:r>
              <w:t xml:space="preserve"> (3) </w:t>
            </w:r>
          </w:p>
        </w:tc>
        <w:tc>
          <w:tcPr>
            <w:tcW w:w="1596" w:type="dxa"/>
            <w:tcPrChange w:id="3632" w:author="ANA-AN00" w:date="2021-07-30T14:33:00Z">
              <w:tcPr>
                <w:tcW w:w="1596" w:type="dxa"/>
              </w:tcPr>
            </w:tcPrChange>
          </w:tcPr>
          <w:p w14:paraId="55C59C6A" w14:textId="77777777" w:rsidR="00B62D5E" w:rsidRDefault="00B62D5E">
            <w:pPr>
              <w:pStyle w:val="ListParagraph"/>
              <w:keepNext/>
              <w:numPr>
                <w:ilvl w:val="0"/>
                <w:numId w:val="3"/>
              </w:numPr>
              <w:pPrChange w:id="3633" w:author="ANA-AN00" w:date="2021-07-30T14:33:00Z">
                <w:pPr>
                  <w:pStyle w:val="ListParagraph"/>
                  <w:keepNext/>
                  <w:numPr>
                    <w:numId w:val="6"/>
                  </w:numPr>
                  <w:spacing w:before="120"/>
                  <w:ind w:left="360"/>
                </w:pPr>
              </w:pPrChange>
            </w:pPr>
          </w:p>
        </w:tc>
        <w:tc>
          <w:tcPr>
            <w:tcW w:w="1596" w:type="dxa"/>
            <w:tcPrChange w:id="3634" w:author="ANA-AN00" w:date="2021-07-30T14:33:00Z">
              <w:tcPr>
                <w:tcW w:w="1596" w:type="dxa"/>
              </w:tcPr>
            </w:tcPrChange>
          </w:tcPr>
          <w:p w14:paraId="190E72D7" w14:textId="77777777" w:rsidR="00B62D5E" w:rsidRDefault="00B62D5E">
            <w:pPr>
              <w:pStyle w:val="ListParagraph"/>
              <w:keepNext/>
              <w:numPr>
                <w:ilvl w:val="0"/>
                <w:numId w:val="3"/>
              </w:numPr>
              <w:pPrChange w:id="3635" w:author="ANA-AN00" w:date="2021-07-30T14:33:00Z">
                <w:pPr>
                  <w:pStyle w:val="ListParagraph"/>
                  <w:keepNext/>
                  <w:numPr>
                    <w:numId w:val="6"/>
                  </w:numPr>
                  <w:spacing w:before="120"/>
                  <w:ind w:left="360"/>
                </w:pPr>
              </w:pPrChange>
            </w:pPr>
          </w:p>
        </w:tc>
        <w:tc>
          <w:tcPr>
            <w:tcW w:w="1596" w:type="dxa"/>
            <w:tcPrChange w:id="3636" w:author="ANA-AN00" w:date="2021-07-30T14:33:00Z">
              <w:tcPr>
                <w:tcW w:w="1596" w:type="dxa"/>
              </w:tcPr>
            </w:tcPrChange>
          </w:tcPr>
          <w:p w14:paraId="5A585DE6" w14:textId="77777777" w:rsidR="00B62D5E" w:rsidRDefault="00B62D5E">
            <w:pPr>
              <w:pStyle w:val="ListParagraph"/>
              <w:keepNext/>
              <w:numPr>
                <w:ilvl w:val="0"/>
                <w:numId w:val="3"/>
              </w:numPr>
              <w:pPrChange w:id="3637" w:author="ANA-AN00" w:date="2021-07-30T14:33:00Z">
                <w:pPr>
                  <w:pStyle w:val="ListParagraph"/>
                  <w:keepNext/>
                  <w:numPr>
                    <w:numId w:val="6"/>
                  </w:numPr>
                  <w:spacing w:before="120"/>
                  <w:ind w:left="360"/>
                </w:pPr>
              </w:pPrChange>
            </w:pPr>
          </w:p>
        </w:tc>
        <w:tc>
          <w:tcPr>
            <w:tcW w:w="1596" w:type="dxa"/>
            <w:tcPrChange w:id="3638" w:author="ANA-AN00" w:date="2021-07-30T14:33:00Z">
              <w:tcPr>
                <w:tcW w:w="1596" w:type="dxa"/>
              </w:tcPr>
            </w:tcPrChange>
          </w:tcPr>
          <w:p w14:paraId="0B171873" w14:textId="77777777" w:rsidR="00B62D5E" w:rsidRDefault="00B62D5E">
            <w:pPr>
              <w:pStyle w:val="ListParagraph"/>
              <w:keepNext/>
              <w:numPr>
                <w:ilvl w:val="0"/>
                <w:numId w:val="3"/>
              </w:numPr>
              <w:pPrChange w:id="3639" w:author="ANA-AN00" w:date="2021-07-30T14:33:00Z">
                <w:pPr>
                  <w:pStyle w:val="ListParagraph"/>
                  <w:keepNext/>
                  <w:numPr>
                    <w:numId w:val="6"/>
                  </w:numPr>
                  <w:spacing w:before="120"/>
                  <w:ind w:left="360"/>
                </w:pPr>
              </w:pPrChange>
            </w:pPr>
          </w:p>
        </w:tc>
        <w:tc>
          <w:tcPr>
            <w:tcW w:w="1596" w:type="dxa"/>
            <w:tcPrChange w:id="3640" w:author="ANA-AN00" w:date="2021-07-30T14:33:00Z">
              <w:tcPr>
                <w:tcW w:w="1596" w:type="dxa"/>
              </w:tcPr>
            </w:tcPrChange>
          </w:tcPr>
          <w:p w14:paraId="1011A9BB" w14:textId="77777777" w:rsidR="00B62D5E" w:rsidRDefault="00B62D5E">
            <w:pPr>
              <w:pStyle w:val="ListParagraph"/>
              <w:keepNext/>
              <w:numPr>
                <w:ilvl w:val="0"/>
                <w:numId w:val="3"/>
              </w:numPr>
              <w:pPrChange w:id="3641" w:author="ANA-AN00" w:date="2021-07-30T14:33:00Z">
                <w:pPr>
                  <w:pStyle w:val="ListParagraph"/>
                  <w:keepNext/>
                  <w:numPr>
                    <w:numId w:val="6"/>
                  </w:numPr>
                  <w:spacing w:before="120"/>
                  <w:ind w:left="360"/>
                </w:pPr>
              </w:pPrChange>
            </w:pPr>
          </w:p>
        </w:tc>
      </w:tr>
      <w:tr w:rsidR="00B62D5E" w14:paraId="16D66BA2" w14:textId="77777777" w:rsidTr="00B62D5E">
        <w:tc>
          <w:tcPr>
            <w:tcW w:w="1596" w:type="dxa"/>
            <w:tcPrChange w:id="3642" w:author="ANA-AN00" w:date="2021-07-30T14:33:00Z">
              <w:tcPr>
                <w:tcW w:w="1596" w:type="dxa"/>
                <w:tcBorders>
                  <w:right w:val="single" w:sz="4" w:space="0" w:color="BFBFBF"/>
                </w:tcBorders>
              </w:tcPr>
            </w:tcPrChange>
          </w:tcPr>
          <w:p w14:paraId="41BE824D" w14:textId="77777777" w:rsidR="00B62D5E" w:rsidRDefault="00FC177C">
            <w:pPr>
              <w:keepNext/>
            </w:pPr>
            <w:r>
              <w:t>禁止集约化养牛</w:t>
            </w:r>
            <w:r>
              <w:t xml:space="preserve"> (4) </w:t>
            </w:r>
          </w:p>
        </w:tc>
        <w:tc>
          <w:tcPr>
            <w:tcW w:w="1596" w:type="dxa"/>
            <w:tcPrChange w:id="3643" w:author="ANA-AN00" w:date="2021-07-30T14:33:00Z">
              <w:tcPr>
                <w:tcW w:w="1596" w:type="dxa"/>
              </w:tcPr>
            </w:tcPrChange>
          </w:tcPr>
          <w:p w14:paraId="44999E90" w14:textId="77777777" w:rsidR="00B62D5E" w:rsidRDefault="00B62D5E">
            <w:pPr>
              <w:pStyle w:val="ListParagraph"/>
              <w:keepNext/>
              <w:numPr>
                <w:ilvl w:val="0"/>
                <w:numId w:val="3"/>
              </w:numPr>
              <w:pPrChange w:id="3644" w:author="ANA-AN00" w:date="2021-07-30T14:33:00Z">
                <w:pPr>
                  <w:pStyle w:val="ListParagraph"/>
                  <w:keepNext/>
                  <w:numPr>
                    <w:numId w:val="6"/>
                  </w:numPr>
                  <w:spacing w:before="120"/>
                  <w:ind w:left="360"/>
                </w:pPr>
              </w:pPrChange>
            </w:pPr>
          </w:p>
        </w:tc>
        <w:tc>
          <w:tcPr>
            <w:tcW w:w="1596" w:type="dxa"/>
            <w:tcPrChange w:id="3645" w:author="ANA-AN00" w:date="2021-07-30T14:33:00Z">
              <w:tcPr>
                <w:tcW w:w="1596" w:type="dxa"/>
              </w:tcPr>
            </w:tcPrChange>
          </w:tcPr>
          <w:p w14:paraId="5464C4F1" w14:textId="77777777" w:rsidR="00B62D5E" w:rsidRDefault="00B62D5E">
            <w:pPr>
              <w:pStyle w:val="ListParagraph"/>
              <w:keepNext/>
              <w:numPr>
                <w:ilvl w:val="0"/>
                <w:numId w:val="3"/>
              </w:numPr>
              <w:pPrChange w:id="3646" w:author="ANA-AN00" w:date="2021-07-30T14:33:00Z">
                <w:pPr>
                  <w:pStyle w:val="ListParagraph"/>
                  <w:keepNext/>
                  <w:numPr>
                    <w:numId w:val="6"/>
                  </w:numPr>
                  <w:spacing w:before="120"/>
                  <w:ind w:left="360"/>
                </w:pPr>
              </w:pPrChange>
            </w:pPr>
          </w:p>
        </w:tc>
        <w:tc>
          <w:tcPr>
            <w:tcW w:w="1596" w:type="dxa"/>
            <w:tcPrChange w:id="3647" w:author="ANA-AN00" w:date="2021-07-30T14:33:00Z">
              <w:tcPr>
                <w:tcW w:w="1596" w:type="dxa"/>
              </w:tcPr>
            </w:tcPrChange>
          </w:tcPr>
          <w:p w14:paraId="38E42818" w14:textId="77777777" w:rsidR="00B62D5E" w:rsidRDefault="00B62D5E">
            <w:pPr>
              <w:pStyle w:val="ListParagraph"/>
              <w:keepNext/>
              <w:numPr>
                <w:ilvl w:val="0"/>
                <w:numId w:val="3"/>
              </w:numPr>
              <w:pPrChange w:id="3648" w:author="ANA-AN00" w:date="2021-07-30T14:33:00Z">
                <w:pPr>
                  <w:pStyle w:val="ListParagraph"/>
                  <w:keepNext/>
                  <w:numPr>
                    <w:numId w:val="6"/>
                  </w:numPr>
                  <w:spacing w:before="120"/>
                  <w:ind w:left="360"/>
                </w:pPr>
              </w:pPrChange>
            </w:pPr>
          </w:p>
        </w:tc>
        <w:tc>
          <w:tcPr>
            <w:tcW w:w="1596" w:type="dxa"/>
            <w:tcPrChange w:id="3649" w:author="ANA-AN00" w:date="2021-07-30T14:33:00Z">
              <w:tcPr>
                <w:tcW w:w="1596" w:type="dxa"/>
              </w:tcPr>
            </w:tcPrChange>
          </w:tcPr>
          <w:p w14:paraId="23E2F2B1" w14:textId="77777777" w:rsidR="00B62D5E" w:rsidRDefault="00B62D5E">
            <w:pPr>
              <w:pStyle w:val="ListParagraph"/>
              <w:keepNext/>
              <w:numPr>
                <w:ilvl w:val="0"/>
                <w:numId w:val="3"/>
              </w:numPr>
              <w:pPrChange w:id="3650" w:author="ANA-AN00" w:date="2021-07-30T14:33:00Z">
                <w:pPr>
                  <w:pStyle w:val="ListParagraph"/>
                  <w:keepNext/>
                  <w:numPr>
                    <w:numId w:val="6"/>
                  </w:numPr>
                  <w:spacing w:before="120"/>
                  <w:ind w:left="360"/>
                </w:pPr>
              </w:pPrChange>
            </w:pPr>
          </w:p>
        </w:tc>
        <w:tc>
          <w:tcPr>
            <w:tcW w:w="1596" w:type="dxa"/>
            <w:tcPrChange w:id="3651" w:author="ANA-AN00" w:date="2021-07-30T14:33:00Z">
              <w:tcPr>
                <w:tcW w:w="1596" w:type="dxa"/>
              </w:tcPr>
            </w:tcPrChange>
          </w:tcPr>
          <w:p w14:paraId="54853F33" w14:textId="77777777" w:rsidR="00B62D5E" w:rsidRDefault="00B62D5E">
            <w:pPr>
              <w:pStyle w:val="ListParagraph"/>
              <w:keepNext/>
              <w:numPr>
                <w:ilvl w:val="0"/>
                <w:numId w:val="3"/>
              </w:numPr>
              <w:pPrChange w:id="3652" w:author="ANA-AN00" w:date="2021-07-30T14:33:00Z">
                <w:pPr>
                  <w:pStyle w:val="ListParagraph"/>
                  <w:keepNext/>
                  <w:numPr>
                    <w:numId w:val="6"/>
                  </w:numPr>
                  <w:spacing w:before="120"/>
                  <w:ind w:left="360"/>
                </w:pPr>
              </w:pPrChange>
            </w:pPr>
          </w:p>
        </w:tc>
      </w:tr>
    </w:tbl>
    <w:p w14:paraId="3AEBF31A" w14:textId="77777777" w:rsidR="00B62D5E" w:rsidRDefault="00B62D5E"/>
    <w:p w14:paraId="08DA10B4" w14:textId="77777777" w:rsidR="00B62D5E" w:rsidRDefault="00B62D5E"/>
    <w:p w14:paraId="30BF7E37" w14:textId="77777777" w:rsidR="00B62D5E" w:rsidRDefault="00FC177C">
      <w:pPr>
        <w:pStyle w:val="BlockEndLabel"/>
      </w:pPr>
      <w:r>
        <w:t xml:space="preserve">End of Block: Housing/Preference for bans vs. </w:t>
      </w:r>
      <w:r>
        <w:t>incentives</w:t>
      </w:r>
    </w:p>
    <w:p w14:paraId="3D59DFFE" w14:textId="77777777" w:rsidR="00B62D5E" w:rsidRDefault="00B62D5E">
      <w:pPr>
        <w:pStyle w:val="BlockSeparator"/>
      </w:pPr>
    </w:p>
    <w:p w14:paraId="3BF2EF36" w14:textId="77777777" w:rsidR="00B62D5E" w:rsidRDefault="00FC177C">
      <w:pPr>
        <w:pStyle w:val="BlockStartLabel"/>
      </w:pPr>
      <w:r>
        <w:t>Start of Block: Trust, perceptions of institutions, inequality, and the future</w:t>
      </w:r>
    </w:p>
    <w:p w14:paraId="71CFBF95" w14:textId="77777777" w:rsidR="00B62D5E" w:rsidRDefault="00B62D5E"/>
    <w:p w14:paraId="49F5B695" w14:textId="77777777" w:rsidR="00B62D5E" w:rsidRDefault="00FC177C">
      <w:pPr>
        <w:keepNext/>
      </w:pPr>
      <w:r>
        <w:t>Q22.1 Do you agree or disagree with the following statement: "Most people can be trusted."</w:t>
      </w:r>
    </w:p>
    <w:p w14:paraId="726A4AEB" w14:textId="77777777" w:rsidR="00B62D5E" w:rsidRDefault="00FC177C">
      <w:pPr>
        <w:pStyle w:val="ListParagraph"/>
        <w:keepNext/>
        <w:numPr>
          <w:ilvl w:val="0"/>
          <w:numId w:val="3"/>
        </w:numPr>
        <w:pPrChange w:id="3653" w:author="ANA-AN00" w:date="2021-07-30T14:33:00Z">
          <w:pPr>
            <w:pStyle w:val="ListParagraph"/>
            <w:keepNext/>
            <w:numPr>
              <w:numId w:val="6"/>
            </w:numPr>
            <w:spacing w:before="120" w:line="240" w:lineRule="auto"/>
            <w:ind w:left="360"/>
          </w:pPr>
        </w:pPrChange>
      </w:pPr>
      <w:r>
        <w:t xml:space="preserve">Strongly disagree  (0) </w:t>
      </w:r>
    </w:p>
    <w:p w14:paraId="72C8FC93" w14:textId="77777777" w:rsidR="00B62D5E" w:rsidRDefault="00FC177C">
      <w:pPr>
        <w:pStyle w:val="ListParagraph"/>
        <w:keepNext/>
        <w:numPr>
          <w:ilvl w:val="0"/>
          <w:numId w:val="3"/>
        </w:numPr>
        <w:pPrChange w:id="3654" w:author="ANA-AN00" w:date="2021-07-30T14:33:00Z">
          <w:pPr>
            <w:pStyle w:val="ListParagraph"/>
            <w:keepNext/>
            <w:numPr>
              <w:numId w:val="6"/>
            </w:numPr>
            <w:spacing w:before="120" w:line="240" w:lineRule="auto"/>
            <w:ind w:left="360"/>
          </w:pPr>
        </w:pPrChange>
      </w:pPr>
      <w:r>
        <w:t xml:space="preserve">Somewhat disagree  (1) </w:t>
      </w:r>
    </w:p>
    <w:p w14:paraId="238E8020" w14:textId="77777777" w:rsidR="00B62D5E" w:rsidRDefault="00FC177C">
      <w:pPr>
        <w:pStyle w:val="ListParagraph"/>
        <w:keepNext/>
        <w:numPr>
          <w:ilvl w:val="0"/>
          <w:numId w:val="3"/>
        </w:numPr>
        <w:pPrChange w:id="3655" w:author="ANA-AN00" w:date="2021-07-30T14:33:00Z">
          <w:pPr>
            <w:pStyle w:val="ListParagraph"/>
            <w:keepNext/>
            <w:numPr>
              <w:numId w:val="6"/>
            </w:numPr>
            <w:spacing w:before="120" w:line="240" w:lineRule="auto"/>
            <w:ind w:left="360"/>
          </w:pPr>
        </w:pPrChange>
      </w:pPr>
      <w:r>
        <w:t>Neither agree nor disagre</w:t>
      </w:r>
      <w:r>
        <w:t xml:space="preserve">e  (2) </w:t>
      </w:r>
    </w:p>
    <w:p w14:paraId="2CD614AE" w14:textId="77777777" w:rsidR="00B62D5E" w:rsidRDefault="00FC177C">
      <w:pPr>
        <w:pStyle w:val="ListParagraph"/>
        <w:keepNext/>
        <w:numPr>
          <w:ilvl w:val="0"/>
          <w:numId w:val="3"/>
        </w:numPr>
        <w:pPrChange w:id="3656" w:author="ANA-AN00" w:date="2021-07-30T14:33:00Z">
          <w:pPr>
            <w:pStyle w:val="ListParagraph"/>
            <w:keepNext/>
            <w:numPr>
              <w:numId w:val="6"/>
            </w:numPr>
            <w:spacing w:before="120" w:line="240" w:lineRule="auto"/>
            <w:ind w:left="360"/>
          </w:pPr>
        </w:pPrChange>
      </w:pPr>
      <w:r>
        <w:t xml:space="preserve">Somewhat agree  (3) </w:t>
      </w:r>
    </w:p>
    <w:p w14:paraId="2BE434DF" w14:textId="77777777" w:rsidR="00B62D5E" w:rsidRDefault="00FC177C">
      <w:pPr>
        <w:pStyle w:val="ListParagraph"/>
        <w:keepNext/>
        <w:numPr>
          <w:ilvl w:val="0"/>
          <w:numId w:val="3"/>
        </w:numPr>
        <w:pPrChange w:id="3657" w:author="ANA-AN00" w:date="2021-07-30T14:33:00Z">
          <w:pPr>
            <w:pStyle w:val="ListParagraph"/>
            <w:keepNext/>
            <w:numPr>
              <w:numId w:val="6"/>
            </w:numPr>
            <w:spacing w:before="120" w:line="240" w:lineRule="auto"/>
            <w:ind w:left="360"/>
          </w:pPr>
        </w:pPrChange>
      </w:pPr>
      <w:r>
        <w:t xml:space="preserve">Strongly agree  (4) </w:t>
      </w:r>
    </w:p>
    <w:p w14:paraId="6CCD2ACC" w14:textId="77777777" w:rsidR="00B62D5E" w:rsidRDefault="00B62D5E"/>
    <w:p w14:paraId="15EFC182" w14:textId="77777777" w:rsidR="00B62D5E" w:rsidRDefault="00FC177C">
      <w:pPr>
        <w:keepNext/>
      </w:pPr>
      <w:r>
        <w:lastRenderedPageBreak/>
        <w:t xml:space="preserve">Q22.1 </w:t>
      </w:r>
      <w:r>
        <w:t>你是否认同以下说法：</w:t>
      </w:r>
      <w:r>
        <w:t>“</w:t>
      </w:r>
      <w:r>
        <w:t>大多数人都是可以信任的。</w:t>
      </w:r>
      <w:r>
        <w:t>”</w:t>
      </w:r>
    </w:p>
    <w:p w14:paraId="29DF5332" w14:textId="77777777" w:rsidR="00B62D5E" w:rsidRDefault="00FC177C">
      <w:pPr>
        <w:pStyle w:val="ListParagraph"/>
        <w:keepNext/>
        <w:numPr>
          <w:ilvl w:val="0"/>
          <w:numId w:val="3"/>
        </w:numPr>
        <w:pPrChange w:id="3658" w:author="ANA-AN00" w:date="2021-07-30T14:33:00Z">
          <w:pPr>
            <w:pStyle w:val="ListParagraph"/>
            <w:keepNext/>
            <w:numPr>
              <w:numId w:val="6"/>
            </w:numPr>
            <w:spacing w:before="120" w:line="240" w:lineRule="auto"/>
            <w:ind w:left="360"/>
          </w:pPr>
        </w:pPrChange>
      </w:pPr>
      <w:r>
        <w:t>非常不同意</w:t>
      </w:r>
      <w:r>
        <w:t xml:space="preserve">  (0) </w:t>
      </w:r>
    </w:p>
    <w:p w14:paraId="77877D20" w14:textId="77777777" w:rsidR="00B62D5E" w:rsidRDefault="00FC177C">
      <w:pPr>
        <w:pStyle w:val="ListParagraph"/>
        <w:keepNext/>
        <w:numPr>
          <w:ilvl w:val="0"/>
          <w:numId w:val="3"/>
        </w:numPr>
        <w:pPrChange w:id="3659" w:author="ANA-AN00" w:date="2021-07-30T14:33:00Z">
          <w:pPr>
            <w:pStyle w:val="ListParagraph"/>
            <w:keepNext/>
            <w:numPr>
              <w:numId w:val="6"/>
            </w:numPr>
            <w:spacing w:before="120" w:line="240" w:lineRule="auto"/>
            <w:ind w:left="360"/>
          </w:pPr>
        </w:pPrChange>
      </w:pPr>
      <w:r>
        <w:t>不太同意</w:t>
      </w:r>
      <w:r>
        <w:t xml:space="preserve">  (1) </w:t>
      </w:r>
    </w:p>
    <w:p w14:paraId="23D83E45" w14:textId="77777777" w:rsidR="00B62D5E" w:rsidRDefault="00FC177C">
      <w:pPr>
        <w:pStyle w:val="ListParagraph"/>
        <w:keepNext/>
        <w:numPr>
          <w:ilvl w:val="0"/>
          <w:numId w:val="3"/>
        </w:numPr>
        <w:pPrChange w:id="3660" w:author="ANA-AN00" w:date="2021-07-30T14:33:00Z">
          <w:pPr>
            <w:pStyle w:val="ListParagraph"/>
            <w:keepNext/>
            <w:numPr>
              <w:numId w:val="6"/>
            </w:numPr>
            <w:spacing w:before="120" w:line="240" w:lineRule="auto"/>
            <w:ind w:left="360"/>
          </w:pPr>
        </w:pPrChange>
      </w:pPr>
      <w:r>
        <w:t>既不同意也不反对</w:t>
      </w:r>
      <w:r>
        <w:t xml:space="preserve">  (2) </w:t>
      </w:r>
    </w:p>
    <w:p w14:paraId="39D9AA78" w14:textId="77777777" w:rsidR="00B62D5E" w:rsidRDefault="00FC177C">
      <w:pPr>
        <w:pStyle w:val="ListParagraph"/>
        <w:keepNext/>
        <w:numPr>
          <w:ilvl w:val="0"/>
          <w:numId w:val="3"/>
        </w:numPr>
        <w:pPrChange w:id="3661" w:author="ANA-AN00" w:date="2021-07-30T14:33:00Z">
          <w:pPr>
            <w:pStyle w:val="ListParagraph"/>
            <w:keepNext/>
            <w:numPr>
              <w:numId w:val="6"/>
            </w:numPr>
            <w:spacing w:before="120" w:line="240" w:lineRule="auto"/>
            <w:ind w:left="360"/>
          </w:pPr>
        </w:pPrChange>
      </w:pPr>
      <w:r>
        <w:t>有点同意</w:t>
      </w:r>
      <w:r>
        <w:t xml:space="preserve">  (3) </w:t>
      </w:r>
    </w:p>
    <w:p w14:paraId="6E6D896B" w14:textId="77777777" w:rsidR="00B62D5E" w:rsidRDefault="00FC177C">
      <w:pPr>
        <w:pStyle w:val="ListParagraph"/>
        <w:keepNext/>
        <w:numPr>
          <w:ilvl w:val="0"/>
          <w:numId w:val="3"/>
        </w:numPr>
        <w:pPrChange w:id="3662" w:author="ANA-AN00" w:date="2021-07-30T14:33:00Z">
          <w:pPr>
            <w:pStyle w:val="ListParagraph"/>
            <w:keepNext/>
            <w:numPr>
              <w:numId w:val="6"/>
            </w:numPr>
            <w:spacing w:before="120" w:line="240" w:lineRule="auto"/>
            <w:ind w:left="360"/>
          </w:pPr>
        </w:pPrChange>
      </w:pPr>
      <w:r>
        <w:t>非常同意</w:t>
      </w:r>
      <w:r>
        <w:t xml:space="preserve">  (4) </w:t>
      </w:r>
    </w:p>
    <w:p w14:paraId="7B3DC72D" w14:textId="77777777" w:rsidR="00B62D5E" w:rsidRDefault="00B62D5E"/>
    <w:p w14:paraId="0C0F0C8D" w14:textId="77777777" w:rsidR="00B62D5E" w:rsidRDefault="00B62D5E">
      <w:pPr>
        <w:pStyle w:val="QuestionSeparator"/>
      </w:pPr>
    </w:p>
    <w:p w14:paraId="386132CC" w14:textId="77777777" w:rsidR="00B62D5E" w:rsidRDefault="00B62D5E"/>
    <w:p w14:paraId="03E69115" w14:textId="77777777" w:rsidR="00B62D5E" w:rsidRDefault="00FC177C">
      <w:pPr>
        <w:keepNext/>
      </w:pPr>
      <w:r>
        <w:t xml:space="preserve">Q22.2 Do you agree or disagree with the following statement: "Over the last decade, the [Country] government </w:t>
      </w:r>
      <w:r>
        <w:t>could generally be trusted to do what is right."</w:t>
      </w:r>
    </w:p>
    <w:p w14:paraId="3F58855B" w14:textId="77777777" w:rsidR="00B62D5E" w:rsidRDefault="00FC177C">
      <w:pPr>
        <w:pStyle w:val="ListParagraph"/>
        <w:keepNext/>
        <w:numPr>
          <w:ilvl w:val="0"/>
          <w:numId w:val="3"/>
        </w:numPr>
        <w:pPrChange w:id="3663" w:author="ANA-AN00" w:date="2021-07-30T14:33:00Z">
          <w:pPr>
            <w:pStyle w:val="ListParagraph"/>
            <w:keepNext/>
            <w:numPr>
              <w:numId w:val="6"/>
            </w:numPr>
            <w:spacing w:before="120" w:line="240" w:lineRule="auto"/>
            <w:ind w:left="360"/>
          </w:pPr>
        </w:pPrChange>
      </w:pPr>
      <w:r>
        <w:t xml:space="preserve">Strongly disagree  (0) </w:t>
      </w:r>
    </w:p>
    <w:p w14:paraId="4200CCC6" w14:textId="77777777" w:rsidR="00B62D5E" w:rsidRDefault="00FC177C">
      <w:pPr>
        <w:pStyle w:val="ListParagraph"/>
        <w:keepNext/>
        <w:numPr>
          <w:ilvl w:val="0"/>
          <w:numId w:val="3"/>
        </w:numPr>
        <w:pPrChange w:id="3664" w:author="ANA-AN00" w:date="2021-07-30T14:33:00Z">
          <w:pPr>
            <w:pStyle w:val="ListParagraph"/>
            <w:keepNext/>
            <w:numPr>
              <w:numId w:val="6"/>
            </w:numPr>
            <w:spacing w:before="120" w:line="240" w:lineRule="auto"/>
            <w:ind w:left="360"/>
          </w:pPr>
        </w:pPrChange>
      </w:pPr>
      <w:r>
        <w:t xml:space="preserve">Somewhat disagree  (1) </w:t>
      </w:r>
    </w:p>
    <w:p w14:paraId="33BCA42B" w14:textId="77777777" w:rsidR="00B62D5E" w:rsidRDefault="00FC177C">
      <w:pPr>
        <w:pStyle w:val="ListParagraph"/>
        <w:keepNext/>
        <w:numPr>
          <w:ilvl w:val="0"/>
          <w:numId w:val="3"/>
        </w:numPr>
        <w:pPrChange w:id="3665" w:author="ANA-AN00" w:date="2021-07-30T14:33:00Z">
          <w:pPr>
            <w:pStyle w:val="ListParagraph"/>
            <w:keepNext/>
            <w:numPr>
              <w:numId w:val="6"/>
            </w:numPr>
            <w:spacing w:before="120" w:line="240" w:lineRule="auto"/>
            <w:ind w:left="360"/>
          </w:pPr>
        </w:pPrChange>
      </w:pPr>
      <w:r>
        <w:t xml:space="preserve">Neither agree nor disagree  (2) </w:t>
      </w:r>
    </w:p>
    <w:p w14:paraId="66F2D019" w14:textId="77777777" w:rsidR="00B62D5E" w:rsidRDefault="00FC177C">
      <w:pPr>
        <w:pStyle w:val="ListParagraph"/>
        <w:keepNext/>
        <w:numPr>
          <w:ilvl w:val="0"/>
          <w:numId w:val="3"/>
        </w:numPr>
        <w:pPrChange w:id="3666" w:author="ANA-AN00" w:date="2021-07-30T14:33:00Z">
          <w:pPr>
            <w:pStyle w:val="ListParagraph"/>
            <w:keepNext/>
            <w:numPr>
              <w:numId w:val="6"/>
            </w:numPr>
            <w:spacing w:before="120" w:line="240" w:lineRule="auto"/>
            <w:ind w:left="360"/>
          </w:pPr>
        </w:pPrChange>
      </w:pPr>
      <w:r>
        <w:t xml:space="preserve">Somewhat agree  (3) </w:t>
      </w:r>
    </w:p>
    <w:p w14:paraId="0C263E0E" w14:textId="77777777" w:rsidR="00B62D5E" w:rsidRDefault="00FC177C">
      <w:pPr>
        <w:pStyle w:val="ListParagraph"/>
        <w:keepNext/>
        <w:numPr>
          <w:ilvl w:val="0"/>
          <w:numId w:val="3"/>
        </w:numPr>
        <w:pPrChange w:id="3667" w:author="ANA-AN00" w:date="2021-07-30T14:33:00Z">
          <w:pPr>
            <w:pStyle w:val="ListParagraph"/>
            <w:keepNext/>
            <w:numPr>
              <w:numId w:val="6"/>
            </w:numPr>
            <w:spacing w:before="120" w:line="240" w:lineRule="auto"/>
            <w:ind w:left="360"/>
          </w:pPr>
        </w:pPrChange>
      </w:pPr>
      <w:r>
        <w:t xml:space="preserve">Strongly agree  (4) </w:t>
      </w:r>
    </w:p>
    <w:p w14:paraId="322752F0" w14:textId="77777777" w:rsidR="00B62D5E" w:rsidRDefault="00B62D5E"/>
    <w:p w14:paraId="29A58F57" w14:textId="77777777" w:rsidR="00B62D5E" w:rsidRDefault="00FC177C">
      <w:pPr>
        <w:keepNext/>
      </w:pPr>
      <w:r>
        <w:t xml:space="preserve">Q22.2 </w:t>
      </w:r>
      <w:r>
        <w:t>您是否同意以下陈述：</w:t>
      </w:r>
      <w:r>
        <w:t>“</w:t>
      </w:r>
      <w:r>
        <w:t>在过去十年中，中国政府通常可以相信会做正确的事情。</w:t>
      </w:r>
      <w:r>
        <w:t>”</w:t>
      </w:r>
    </w:p>
    <w:p w14:paraId="4F78C164" w14:textId="77777777" w:rsidR="00B62D5E" w:rsidRDefault="00FC177C">
      <w:pPr>
        <w:pStyle w:val="ListParagraph"/>
        <w:keepNext/>
        <w:numPr>
          <w:ilvl w:val="0"/>
          <w:numId w:val="3"/>
        </w:numPr>
        <w:pPrChange w:id="3668" w:author="ANA-AN00" w:date="2021-07-30T14:33:00Z">
          <w:pPr>
            <w:pStyle w:val="ListParagraph"/>
            <w:keepNext/>
            <w:numPr>
              <w:numId w:val="6"/>
            </w:numPr>
            <w:spacing w:before="120" w:line="240" w:lineRule="auto"/>
            <w:ind w:left="360"/>
          </w:pPr>
        </w:pPrChange>
      </w:pPr>
      <w:r>
        <w:t>非常不同意</w:t>
      </w:r>
      <w:r>
        <w:t xml:space="preserve">  (0) </w:t>
      </w:r>
    </w:p>
    <w:p w14:paraId="669FE96D" w14:textId="77777777" w:rsidR="00B62D5E" w:rsidRDefault="00FC177C">
      <w:pPr>
        <w:pStyle w:val="ListParagraph"/>
        <w:keepNext/>
        <w:numPr>
          <w:ilvl w:val="0"/>
          <w:numId w:val="3"/>
        </w:numPr>
        <w:pPrChange w:id="3669" w:author="ANA-AN00" w:date="2021-07-30T14:33:00Z">
          <w:pPr>
            <w:pStyle w:val="ListParagraph"/>
            <w:keepNext/>
            <w:numPr>
              <w:numId w:val="6"/>
            </w:numPr>
            <w:spacing w:before="120" w:line="240" w:lineRule="auto"/>
            <w:ind w:left="360"/>
          </w:pPr>
        </w:pPrChange>
      </w:pPr>
      <w:r>
        <w:t>不太同意</w:t>
      </w:r>
      <w:r>
        <w:t xml:space="preserve">  (1) </w:t>
      </w:r>
    </w:p>
    <w:p w14:paraId="1FCADB1C" w14:textId="77777777" w:rsidR="00B62D5E" w:rsidRDefault="00FC177C">
      <w:pPr>
        <w:pStyle w:val="ListParagraph"/>
        <w:keepNext/>
        <w:numPr>
          <w:ilvl w:val="0"/>
          <w:numId w:val="3"/>
        </w:numPr>
        <w:pPrChange w:id="3670" w:author="ANA-AN00" w:date="2021-07-30T14:33:00Z">
          <w:pPr>
            <w:pStyle w:val="ListParagraph"/>
            <w:keepNext/>
            <w:numPr>
              <w:numId w:val="6"/>
            </w:numPr>
            <w:spacing w:before="120" w:line="240" w:lineRule="auto"/>
            <w:ind w:left="360"/>
          </w:pPr>
        </w:pPrChange>
      </w:pPr>
      <w:r>
        <w:t>既不同意也不反对</w:t>
      </w:r>
      <w:r>
        <w:t xml:space="preserve">  (2) </w:t>
      </w:r>
    </w:p>
    <w:p w14:paraId="444472D9" w14:textId="77777777" w:rsidR="00B62D5E" w:rsidRDefault="00FC177C">
      <w:pPr>
        <w:pStyle w:val="ListParagraph"/>
        <w:keepNext/>
        <w:numPr>
          <w:ilvl w:val="0"/>
          <w:numId w:val="3"/>
        </w:numPr>
        <w:pPrChange w:id="3671" w:author="ANA-AN00" w:date="2021-07-30T14:33:00Z">
          <w:pPr>
            <w:pStyle w:val="ListParagraph"/>
            <w:keepNext/>
            <w:numPr>
              <w:numId w:val="6"/>
            </w:numPr>
            <w:spacing w:before="120" w:line="240" w:lineRule="auto"/>
            <w:ind w:left="360"/>
          </w:pPr>
        </w:pPrChange>
      </w:pPr>
      <w:r>
        <w:t>有点同意</w:t>
      </w:r>
      <w:r>
        <w:t xml:space="preserve">  (3) </w:t>
      </w:r>
    </w:p>
    <w:p w14:paraId="10F6D915" w14:textId="77777777" w:rsidR="00B62D5E" w:rsidRDefault="00FC177C">
      <w:pPr>
        <w:pStyle w:val="ListParagraph"/>
        <w:keepNext/>
        <w:numPr>
          <w:ilvl w:val="0"/>
          <w:numId w:val="3"/>
        </w:numPr>
        <w:pPrChange w:id="3672" w:author="ANA-AN00" w:date="2021-07-30T14:33:00Z">
          <w:pPr>
            <w:pStyle w:val="ListParagraph"/>
            <w:keepNext/>
            <w:numPr>
              <w:numId w:val="6"/>
            </w:numPr>
            <w:spacing w:before="120" w:line="240" w:lineRule="auto"/>
            <w:ind w:left="360"/>
          </w:pPr>
        </w:pPrChange>
      </w:pPr>
      <w:r>
        <w:t>非常同意</w:t>
      </w:r>
      <w:r>
        <w:t xml:space="preserve">  (4) </w:t>
      </w:r>
    </w:p>
    <w:p w14:paraId="68F2C3D5" w14:textId="77777777" w:rsidR="00B62D5E" w:rsidRDefault="00B62D5E"/>
    <w:p w14:paraId="444FADFA" w14:textId="77777777" w:rsidR="00B62D5E" w:rsidRDefault="00B62D5E">
      <w:pPr>
        <w:pStyle w:val="QuestionSeparator"/>
      </w:pPr>
    </w:p>
    <w:p w14:paraId="3FD2235E" w14:textId="77777777" w:rsidR="00B62D5E" w:rsidRDefault="00B62D5E"/>
    <w:p w14:paraId="7BA394ED" w14:textId="7B0D60F9" w:rsidR="00B62D5E" w:rsidRDefault="00FC177C">
      <w:pPr>
        <w:keepNext/>
      </w:pPr>
      <w:r>
        <w:t>Q22.3 Some people think the government is trying to do too many things that should be left to individuals and businesses. Others think that the government should do more to solve our country's problems.</w:t>
      </w:r>
      <w:r>
        <w:br/>
      </w:r>
      <w:del w:id="3673" w:author="ANA-AN00" w:date="2021-07-30T14:33:00Z">
        <w:r>
          <w:lastRenderedPageBreak/>
          <w:delText xml:space="preserve"> </w:delText>
        </w:r>
        <w:r>
          <w:br/>
          <w:delText xml:space="preserve"> </w:delText>
        </w:r>
      </w:del>
      <w:ins w:id="3674" w:author="ANA-AN00" w:date="2021-07-30T14:33:00Z">
        <w:r>
          <w:br/>
        </w:r>
      </w:ins>
      <w:r>
        <w:t>Which come closer to your o</w:t>
      </w:r>
      <w:r>
        <w:t>wn view? </w:t>
      </w:r>
    </w:p>
    <w:p w14:paraId="4D9548C0" w14:textId="77777777" w:rsidR="00B62D5E" w:rsidRDefault="00FC177C">
      <w:pPr>
        <w:pStyle w:val="ListParagraph"/>
        <w:keepNext/>
        <w:numPr>
          <w:ilvl w:val="0"/>
          <w:numId w:val="3"/>
        </w:numPr>
        <w:pPrChange w:id="3675" w:author="ANA-AN00" w:date="2021-07-30T14:33:00Z">
          <w:pPr>
            <w:pStyle w:val="ListParagraph"/>
            <w:keepNext/>
            <w:numPr>
              <w:numId w:val="6"/>
            </w:numPr>
            <w:spacing w:before="120" w:line="240" w:lineRule="auto"/>
            <w:ind w:left="360"/>
          </w:pPr>
        </w:pPrChange>
      </w:pPr>
      <w:r>
        <w:t xml:space="preserve">Government is doing too much  (1) </w:t>
      </w:r>
    </w:p>
    <w:p w14:paraId="7314C2F1" w14:textId="77777777" w:rsidR="00B62D5E" w:rsidRDefault="00FC177C">
      <w:pPr>
        <w:pStyle w:val="ListParagraph"/>
        <w:keepNext/>
        <w:numPr>
          <w:ilvl w:val="0"/>
          <w:numId w:val="3"/>
        </w:numPr>
        <w:pPrChange w:id="3676" w:author="ANA-AN00" w:date="2021-07-30T14:33:00Z">
          <w:pPr>
            <w:pStyle w:val="ListParagraph"/>
            <w:keepNext/>
            <w:numPr>
              <w:numId w:val="6"/>
            </w:numPr>
            <w:spacing w:before="120" w:line="240" w:lineRule="auto"/>
            <w:ind w:left="360"/>
          </w:pPr>
        </w:pPrChange>
      </w:pPr>
      <w:r>
        <w:t xml:space="preserve">Government is doing just the right amount  (7) </w:t>
      </w:r>
    </w:p>
    <w:p w14:paraId="7E87858B" w14:textId="77777777" w:rsidR="00B62D5E" w:rsidRDefault="00FC177C">
      <w:pPr>
        <w:pStyle w:val="ListParagraph"/>
        <w:keepNext/>
        <w:numPr>
          <w:ilvl w:val="0"/>
          <w:numId w:val="3"/>
        </w:numPr>
        <w:pPrChange w:id="3677" w:author="ANA-AN00" w:date="2021-07-30T14:33:00Z">
          <w:pPr>
            <w:pStyle w:val="ListParagraph"/>
            <w:keepNext/>
            <w:numPr>
              <w:numId w:val="6"/>
            </w:numPr>
            <w:spacing w:before="120" w:line="240" w:lineRule="auto"/>
            <w:ind w:left="360"/>
          </w:pPr>
        </w:pPrChange>
      </w:pPr>
      <w:r>
        <w:t xml:space="preserve">Government should do more  (8) </w:t>
      </w:r>
    </w:p>
    <w:p w14:paraId="301B1836" w14:textId="77777777" w:rsidR="00B62D5E" w:rsidRDefault="00B62D5E"/>
    <w:p w14:paraId="1A7CAD0E" w14:textId="77777777" w:rsidR="00B62D5E" w:rsidRDefault="00FC177C">
      <w:pPr>
        <w:keepNext/>
      </w:pPr>
      <w:r>
        <w:t xml:space="preserve">Q22.3 </w:t>
      </w:r>
      <w:r>
        <w:t>有些人认为政府过多地尝试去做本应由个人和企业完成的事情。有些人则认为政府应该做更多来解决我们国家的问题。</w:t>
      </w:r>
      <w:r>
        <w:t> </w:t>
      </w:r>
      <w:r>
        <w:br/>
      </w:r>
      <w:r>
        <w:br/>
      </w:r>
      <w:r>
        <w:br/>
      </w:r>
      <w:r>
        <w:t>哪一个更接近你自己的观点</w:t>
      </w:r>
      <w:r>
        <w:t>?</w:t>
      </w:r>
    </w:p>
    <w:p w14:paraId="3C07B8F8" w14:textId="77777777" w:rsidR="00B62D5E" w:rsidRDefault="00FC177C">
      <w:pPr>
        <w:pStyle w:val="ListParagraph"/>
        <w:keepNext/>
        <w:numPr>
          <w:ilvl w:val="0"/>
          <w:numId w:val="3"/>
        </w:numPr>
        <w:pPrChange w:id="3678" w:author="ANA-AN00" w:date="2021-07-30T14:33:00Z">
          <w:pPr>
            <w:pStyle w:val="ListParagraph"/>
            <w:keepNext/>
            <w:numPr>
              <w:numId w:val="6"/>
            </w:numPr>
            <w:spacing w:before="120" w:line="240" w:lineRule="auto"/>
            <w:ind w:left="360"/>
          </w:pPr>
        </w:pPrChange>
      </w:pPr>
      <w:r>
        <w:t>政府做得太多</w:t>
      </w:r>
      <w:r>
        <w:t xml:space="preserve">  (1) </w:t>
      </w:r>
    </w:p>
    <w:p w14:paraId="0F4FD57E" w14:textId="77777777" w:rsidR="00B62D5E" w:rsidRDefault="00FC177C">
      <w:pPr>
        <w:pStyle w:val="ListParagraph"/>
        <w:keepNext/>
        <w:numPr>
          <w:ilvl w:val="0"/>
          <w:numId w:val="3"/>
        </w:numPr>
        <w:pPrChange w:id="3679" w:author="ANA-AN00" w:date="2021-07-30T14:33:00Z">
          <w:pPr>
            <w:pStyle w:val="ListParagraph"/>
            <w:keepNext/>
            <w:numPr>
              <w:numId w:val="6"/>
            </w:numPr>
            <w:spacing w:before="120" w:line="240" w:lineRule="auto"/>
            <w:ind w:left="360"/>
          </w:pPr>
        </w:pPrChange>
      </w:pPr>
      <w:r>
        <w:t>政府做得恰到好处</w:t>
      </w:r>
      <w:r>
        <w:t xml:space="preserve">  (7) </w:t>
      </w:r>
    </w:p>
    <w:p w14:paraId="04BDFC9F" w14:textId="77777777" w:rsidR="00B62D5E" w:rsidRDefault="00FC177C">
      <w:pPr>
        <w:pStyle w:val="ListParagraph"/>
        <w:keepNext/>
        <w:numPr>
          <w:ilvl w:val="0"/>
          <w:numId w:val="3"/>
        </w:numPr>
        <w:pPrChange w:id="3680" w:author="ANA-AN00" w:date="2021-07-30T14:33:00Z">
          <w:pPr>
            <w:pStyle w:val="ListParagraph"/>
            <w:keepNext/>
            <w:numPr>
              <w:numId w:val="6"/>
            </w:numPr>
            <w:spacing w:before="120" w:line="240" w:lineRule="auto"/>
            <w:ind w:left="360"/>
          </w:pPr>
        </w:pPrChange>
      </w:pPr>
      <w:r>
        <w:t>政府应该做更多</w:t>
      </w:r>
      <w:r>
        <w:t xml:space="preserve">  (8) </w:t>
      </w:r>
    </w:p>
    <w:p w14:paraId="07911BEF" w14:textId="77777777" w:rsidR="00B62D5E" w:rsidRDefault="00B62D5E"/>
    <w:p w14:paraId="64E94DD4" w14:textId="77777777" w:rsidR="00B62D5E" w:rsidRDefault="00B62D5E">
      <w:pPr>
        <w:pStyle w:val="QuestionSeparator"/>
      </w:pPr>
    </w:p>
    <w:p w14:paraId="655BAC15" w14:textId="77777777" w:rsidR="00B62D5E" w:rsidRDefault="00B62D5E"/>
    <w:p w14:paraId="08E59B51" w14:textId="77777777" w:rsidR="00B62D5E" w:rsidRDefault="00FC177C">
      <w:pPr>
        <w:keepNext/>
      </w:pPr>
      <w:r>
        <w:t>Q22.4 How</w:t>
      </w:r>
      <w:r>
        <w:t xml:space="preserve"> big of an issue do you think income inequality is in [Country]?</w:t>
      </w:r>
    </w:p>
    <w:p w14:paraId="6B84254D" w14:textId="77777777" w:rsidR="00B62D5E" w:rsidRDefault="00FC177C">
      <w:pPr>
        <w:pStyle w:val="ListParagraph"/>
        <w:keepNext/>
        <w:numPr>
          <w:ilvl w:val="0"/>
          <w:numId w:val="3"/>
        </w:numPr>
        <w:pPrChange w:id="3681" w:author="ANA-AN00" w:date="2021-07-30T14:33:00Z">
          <w:pPr>
            <w:pStyle w:val="ListParagraph"/>
            <w:keepNext/>
            <w:numPr>
              <w:numId w:val="6"/>
            </w:numPr>
            <w:spacing w:before="120" w:line="240" w:lineRule="auto"/>
            <w:ind w:left="360"/>
          </w:pPr>
        </w:pPrChange>
      </w:pPr>
      <w:r>
        <w:t xml:space="preserve">Not an issue at all  (0) </w:t>
      </w:r>
    </w:p>
    <w:p w14:paraId="4797E1A0" w14:textId="77777777" w:rsidR="00B62D5E" w:rsidRDefault="00FC177C">
      <w:pPr>
        <w:pStyle w:val="ListParagraph"/>
        <w:keepNext/>
        <w:numPr>
          <w:ilvl w:val="0"/>
          <w:numId w:val="3"/>
        </w:numPr>
        <w:pPrChange w:id="3682" w:author="ANA-AN00" w:date="2021-07-30T14:33:00Z">
          <w:pPr>
            <w:pStyle w:val="ListParagraph"/>
            <w:keepNext/>
            <w:numPr>
              <w:numId w:val="6"/>
            </w:numPr>
            <w:spacing w:before="120" w:line="240" w:lineRule="auto"/>
            <w:ind w:left="360"/>
          </w:pPr>
        </w:pPrChange>
      </w:pPr>
      <w:r>
        <w:t xml:space="preserve">A small issue  (1) </w:t>
      </w:r>
    </w:p>
    <w:p w14:paraId="28B78B45" w14:textId="77777777" w:rsidR="00B62D5E" w:rsidRDefault="00FC177C">
      <w:pPr>
        <w:pStyle w:val="ListParagraph"/>
        <w:keepNext/>
        <w:numPr>
          <w:ilvl w:val="0"/>
          <w:numId w:val="3"/>
        </w:numPr>
        <w:pPrChange w:id="3683" w:author="ANA-AN00" w:date="2021-07-30T14:33:00Z">
          <w:pPr>
            <w:pStyle w:val="ListParagraph"/>
            <w:keepNext/>
            <w:numPr>
              <w:numId w:val="6"/>
            </w:numPr>
            <w:spacing w:before="120" w:line="240" w:lineRule="auto"/>
            <w:ind w:left="360"/>
          </w:pPr>
        </w:pPrChange>
      </w:pPr>
      <w:r>
        <w:t xml:space="preserve">An issue  (2) </w:t>
      </w:r>
    </w:p>
    <w:p w14:paraId="2466AF3C" w14:textId="77777777" w:rsidR="00B62D5E" w:rsidRDefault="00FC177C">
      <w:pPr>
        <w:pStyle w:val="ListParagraph"/>
        <w:keepNext/>
        <w:numPr>
          <w:ilvl w:val="0"/>
          <w:numId w:val="3"/>
        </w:numPr>
        <w:pPrChange w:id="3684" w:author="ANA-AN00" w:date="2021-07-30T14:33:00Z">
          <w:pPr>
            <w:pStyle w:val="ListParagraph"/>
            <w:keepNext/>
            <w:numPr>
              <w:numId w:val="6"/>
            </w:numPr>
            <w:spacing w:before="120" w:line="240" w:lineRule="auto"/>
            <w:ind w:left="360"/>
          </w:pPr>
        </w:pPrChange>
      </w:pPr>
      <w:r>
        <w:t xml:space="preserve">A serious issue  (3) </w:t>
      </w:r>
    </w:p>
    <w:p w14:paraId="125D4A1F" w14:textId="77777777" w:rsidR="00B62D5E" w:rsidRDefault="00FC177C">
      <w:pPr>
        <w:pStyle w:val="ListParagraph"/>
        <w:keepNext/>
        <w:numPr>
          <w:ilvl w:val="0"/>
          <w:numId w:val="3"/>
        </w:numPr>
        <w:pPrChange w:id="3685" w:author="ANA-AN00" w:date="2021-07-30T14:33:00Z">
          <w:pPr>
            <w:pStyle w:val="ListParagraph"/>
            <w:keepNext/>
            <w:numPr>
              <w:numId w:val="6"/>
            </w:numPr>
            <w:spacing w:before="120" w:line="240" w:lineRule="auto"/>
            <w:ind w:left="360"/>
          </w:pPr>
        </w:pPrChange>
      </w:pPr>
      <w:r>
        <w:t xml:space="preserve">A very serious issue  (4) </w:t>
      </w:r>
    </w:p>
    <w:p w14:paraId="1FF13904" w14:textId="77777777" w:rsidR="00B62D5E" w:rsidRDefault="00B62D5E"/>
    <w:p w14:paraId="0425194F" w14:textId="77777777" w:rsidR="00B62D5E" w:rsidRDefault="00FC177C">
      <w:pPr>
        <w:keepNext/>
      </w:pPr>
      <w:r>
        <w:lastRenderedPageBreak/>
        <w:t xml:space="preserve">Q22.4 </w:t>
      </w:r>
      <w:r>
        <w:t>您认为在中国，收入不平等的问题有多大？</w:t>
      </w:r>
    </w:p>
    <w:p w14:paraId="1E48B0C9" w14:textId="77777777" w:rsidR="00B62D5E" w:rsidRDefault="00FC177C">
      <w:pPr>
        <w:pStyle w:val="ListParagraph"/>
        <w:keepNext/>
        <w:numPr>
          <w:ilvl w:val="0"/>
          <w:numId w:val="3"/>
        </w:numPr>
        <w:pPrChange w:id="3686" w:author="ANA-AN00" w:date="2021-07-30T14:33:00Z">
          <w:pPr>
            <w:pStyle w:val="ListParagraph"/>
            <w:keepNext/>
            <w:numPr>
              <w:numId w:val="6"/>
            </w:numPr>
            <w:spacing w:before="120" w:line="240" w:lineRule="auto"/>
            <w:ind w:left="360"/>
          </w:pPr>
        </w:pPrChange>
      </w:pPr>
      <w:r>
        <w:t>根本不是问题</w:t>
      </w:r>
      <w:r>
        <w:t xml:space="preserve">  (0) </w:t>
      </w:r>
    </w:p>
    <w:p w14:paraId="65B2D4A0" w14:textId="77777777" w:rsidR="00B62D5E" w:rsidRDefault="00FC177C">
      <w:pPr>
        <w:pStyle w:val="ListParagraph"/>
        <w:keepNext/>
        <w:numPr>
          <w:ilvl w:val="0"/>
          <w:numId w:val="3"/>
        </w:numPr>
        <w:pPrChange w:id="3687" w:author="ANA-AN00" w:date="2021-07-30T14:33:00Z">
          <w:pPr>
            <w:pStyle w:val="ListParagraph"/>
            <w:keepNext/>
            <w:numPr>
              <w:numId w:val="6"/>
            </w:numPr>
            <w:spacing w:before="120" w:line="240" w:lineRule="auto"/>
            <w:ind w:left="360"/>
          </w:pPr>
        </w:pPrChange>
      </w:pPr>
      <w:r>
        <w:t>一个小问题</w:t>
      </w:r>
      <w:r>
        <w:t xml:space="preserve">  (1) </w:t>
      </w:r>
    </w:p>
    <w:p w14:paraId="1893F484" w14:textId="77777777" w:rsidR="00B62D5E" w:rsidRDefault="00FC177C">
      <w:pPr>
        <w:pStyle w:val="ListParagraph"/>
        <w:keepNext/>
        <w:numPr>
          <w:ilvl w:val="0"/>
          <w:numId w:val="3"/>
        </w:numPr>
        <w:pPrChange w:id="3688" w:author="ANA-AN00" w:date="2021-07-30T14:33:00Z">
          <w:pPr>
            <w:pStyle w:val="ListParagraph"/>
            <w:keepNext/>
            <w:numPr>
              <w:numId w:val="6"/>
            </w:numPr>
            <w:spacing w:before="120" w:line="240" w:lineRule="auto"/>
            <w:ind w:left="360"/>
          </w:pPr>
        </w:pPrChange>
      </w:pPr>
      <w:r>
        <w:t>一个问题</w:t>
      </w:r>
      <w:r>
        <w:t xml:space="preserve">  (2) </w:t>
      </w:r>
    </w:p>
    <w:p w14:paraId="7F181F20" w14:textId="77777777" w:rsidR="00B62D5E" w:rsidRDefault="00FC177C">
      <w:pPr>
        <w:pStyle w:val="ListParagraph"/>
        <w:keepNext/>
        <w:numPr>
          <w:ilvl w:val="0"/>
          <w:numId w:val="3"/>
        </w:numPr>
        <w:pPrChange w:id="3689" w:author="ANA-AN00" w:date="2021-07-30T14:33:00Z">
          <w:pPr>
            <w:pStyle w:val="ListParagraph"/>
            <w:keepNext/>
            <w:numPr>
              <w:numId w:val="6"/>
            </w:numPr>
            <w:spacing w:before="120" w:line="240" w:lineRule="auto"/>
            <w:ind w:left="360"/>
          </w:pPr>
        </w:pPrChange>
      </w:pPr>
      <w:r>
        <w:t>一个严重的问题</w:t>
      </w:r>
      <w:r>
        <w:t xml:space="preserve">  (3) </w:t>
      </w:r>
    </w:p>
    <w:p w14:paraId="5B6F1126" w14:textId="77777777" w:rsidR="00B62D5E" w:rsidRDefault="00FC177C">
      <w:pPr>
        <w:pStyle w:val="ListParagraph"/>
        <w:keepNext/>
        <w:numPr>
          <w:ilvl w:val="0"/>
          <w:numId w:val="3"/>
        </w:numPr>
        <w:pPrChange w:id="3690" w:author="ANA-AN00" w:date="2021-07-30T14:33:00Z">
          <w:pPr>
            <w:pStyle w:val="ListParagraph"/>
            <w:keepNext/>
            <w:numPr>
              <w:numId w:val="6"/>
            </w:numPr>
            <w:spacing w:before="120" w:line="240" w:lineRule="auto"/>
            <w:ind w:left="360"/>
          </w:pPr>
        </w:pPrChange>
      </w:pPr>
      <w:r>
        <w:t>一个非常</w:t>
      </w:r>
      <w:r>
        <w:t>严重的问题</w:t>
      </w:r>
      <w:r>
        <w:t xml:space="preserve">  (4) </w:t>
      </w:r>
    </w:p>
    <w:p w14:paraId="4EF1C8D4" w14:textId="77777777" w:rsidR="00B62D5E" w:rsidRDefault="00B62D5E"/>
    <w:p w14:paraId="2CB247AE" w14:textId="77777777" w:rsidR="00B62D5E" w:rsidRDefault="00B62D5E">
      <w:pPr>
        <w:pStyle w:val="QuestionSeparator"/>
      </w:pPr>
    </w:p>
    <w:p w14:paraId="4E74AFCF" w14:textId="77777777" w:rsidR="00B62D5E" w:rsidRDefault="00B62D5E"/>
    <w:p w14:paraId="6D896A9E" w14:textId="77777777" w:rsidR="00B62D5E" w:rsidRDefault="00FC177C">
      <w:pPr>
        <w:keepNext/>
      </w:pPr>
      <w:r>
        <w:t>Q22.5 Do you think that overall people in the world will be richer or poorer in 100 years from now?</w:t>
      </w:r>
    </w:p>
    <w:p w14:paraId="4BCC281C" w14:textId="77777777" w:rsidR="00B62D5E" w:rsidRDefault="00FC177C">
      <w:pPr>
        <w:pStyle w:val="ListParagraph"/>
        <w:keepNext/>
        <w:numPr>
          <w:ilvl w:val="0"/>
          <w:numId w:val="3"/>
        </w:numPr>
        <w:pPrChange w:id="3691" w:author="ANA-AN00" w:date="2021-07-30T14:33:00Z">
          <w:pPr>
            <w:pStyle w:val="ListParagraph"/>
            <w:keepNext/>
            <w:numPr>
              <w:numId w:val="6"/>
            </w:numPr>
            <w:spacing w:before="120" w:line="240" w:lineRule="auto"/>
            <w:ind w:left="360"/>
          </w:pPr>
        </w:pPrChange>
      </w:pPr>
      <w:r>
        <w:t xml:space="preserve">Much poorer  (0) </w:t>
      </w:r>
    </w:p>
    <w:p w14:paraId="722B859F" w14:textId="77777777" w:rsidR="00B62D5E" w:rsidRDefault="00FC177C">
      <w:pPr>
        <w:pStyle w:val="ListParagraph"/>
        <w:keepNext/>
        <w:numPr>
          <w:ilvl w:val="0"/>
          <w:numId w:val="3"/>
        </w:numPr>
        <w:pPrChange w:id="3692" w:author="ANA-AN00" w:date="2021-07-30T14:33:00Z">
          <w:pPr>
            <w:pStyle w:val="ListParagraph"/>
            <w:keepNext/>
            <w:numPr>
              <w:numId w:val="6"/>
            </w:numPr>
            <w:spacing w:before="120" w:line="240" w:lineRule="auto"/>
            <w:ind w:left="360"/>
          </w:pPr>
        </w:pPrChange>
      </w:pPr>
      <w:r>
        <w:t xml:space="preserve">Poorer  (11) </w:t>
      </w:r>
    </w:p>
    <w:p w14:paraId="0AB22199" w14:textId="77777777" w:rsidR="00B62D5E" w:rsidRDefault="00FC177C">
      <w:pPr>
        <w:pStyle w:val="ListParagraph"/>
        <w:keepNext/>
        <w:numPr>
          <w:ilvl w:val="0"/>
          <w:numId w:val="3"/>
        </w:numPr>
        <w:pPrChange w:id="3693" w:author="ANA-AN00" w:date="2021-07-30T14:33:00Z">
          <w:pPr>
            <w:pStyle w:val="ListParagraph"/>
            <w:keepNext/>
            <w:numPr>
              <w:numId w:val="6"/>
            </w:numPr>
            <w:spacing w:before="120" w:line="240" w:lineRule="auto"/>
            <w:ind w:left="360"/>
          </w:pPr>
        </w:pPrChange>
      </w:pPr>
      <w:r>
        <w:t xml:space="preserve">As rich as now  (12) </w:t>
      </w:r>
    </w:p>
    <w:p w14:paraId="6EBF8F5F" w14:textId="77777777" w:rsidR="00B62D5E" w:rsidRDefault="00FC177C">
      <w:pPr>
        <w:pStyle w:val="ListParagraph"/>
        <w:keepNext/>
        <w:numPr>
          <w:ilvl w:val="0"/>
          <w:numId w:val="3"/>
        </w:numPr>
        <w:pPrChange w:id="3694" w:author="ANA-AN00" w:date="2021-07-30T14:33:00Z">
          <w:pPr>
            <w:pStyle w:val="ListParagraph"/>
            <w:keepNext/>
            <w:numPr>
              <w:numId w:val="6"/>
            </w:numPr>
            <w:spacing w:before="120" w:line="240" w:lineRule="auto"/>
            <w:ind w:left="360"/>
          </w:pPr>
        </w:pPrChange>
      </w:pPr>
      <w:r>
        <w:t xml:space="preserve">Richer  (13) </w:t>
      </w:r>
    </w:p>
    <w:p w14:paraId="45EC1078" w14:textId="77777777" w:rsidR="00B62D5E" w:rsidRDefault="00FC177C">
      <w:pPr>
        <w:pStyle w:val="ListParagraph"/>
        <w:keepNext/>
        <w:numPr>
          <w:ilvl w:val="0"/>
          <w:numId w:val="3"/>
        </w:numPr>
        <w:pPrChange w:id="3695" w:author="ANA-AN00" w:date="2021-07-30T14:33:00Z">
          <w:pPr>
            <w:pStyle w:val="ListParagraph"/>
            <w:keepNext/>
            <w:numPr>
              <w:numId w:val="6"/>
            </w:numPr>
            <w:spacing w:before="120" w:line="240" w:lineRule="auto"/>
            <w:ind w:left="360"/>
          </w:pPr>
        </w:pPrChange>
      </w:pPr>
      <w:r>
        <w:t xml:space="preserve">Much richer  (14) </w:t>
      </w:r>
    </w:p>
    <w:p w14:paraId="0C40A73C" w14:textId="77777777" w:rsidR="00B62D5E" w:rsidRDefault="00B62D5E"/>
    <w:p w14:paraId="275C61E5" w14:textId="77777777" w:rsidR="00B62D5E" w:rsidRDefault="00FC177C">
      <w:pPr>
        <w:keepNext/>
      </w:pPr>
      <w:r>
        <w:t xml:space="preserve">Q22.5 </w:t>
      </w:r>
      <w:r>
        <w:t>你认为</w:t>
      </w:r>
      <w:r>
        <w:t>100</w:t>
      </w:r>
      <w:r>
        <w:t>年后，世界上的人总体上会是更富有还是更贫穷？</w:t>
      </w:r>
    </w:p>
    <w:p w14:paraId="1E245168" w14:textId="77777777" w:rsidR="00B62D5E" w:rsidRDefault="00FC177C">
      <w:pPr>
        <w:pStyle w:val="ListParagraph"/>
        <w:keepNext/>
        <w:numPr>
          <w:ilvl w:val="0"/>
          <w:numId w:val="3"/>
        </w:numPr>
        <w:pPrChange w:id="3696" w:author="ANA-AN00" w:date="2021-07-30T14:33:00Z">
          <w:pPr>
            <w:pStyle w:val="ListParagraph"/>
            <w:keepNext/>
            <w:numPr>
              <w:numId w:val="6"/>
            </w:numPr>
            <w:spacing w:before="120" w:line="240" w:lineRule="auto"/>
            <w:ind w:left="360"/>
          </w:pPr>
        </w:pPrChange>
      </w:pPr>
      <w:r>
        <w:t>远远更贫穷</w:t>
      </w:r>
      <w:r>
        <w:t xml:space="preserve">  (0) </w:t>
      </w:r>
    </w:p>
    <w:p w14:paraId="7253B3A2" w14:textId="77777777" w:rsidR="00B62D5E" w:rsidRDefault="00FC177C">
      <w:pPr>
        <w:pStyle w:val="ListParagraph"/>
        <w:keepNext/>
        <w:numPr>
          <w:ilvl w:val="0"/>
          <w:numId w:val="3"/>
        </w:numPr>
        <w:pPrChange w:id="3697" w:author="ANA-AN00" w:date="2021-07-30T14:33:00Z">
          <w:pPr>
            <w:pStyle w:val="ListParagraph"/>
            <w:keepNext/>
            <w:numPr>
              <w:numId w:val="6"/>
            </w:numPr>
            <w:spacing w:before="120" w:line="240" w:lineRule="auto"/>
            <w:ind w:left="360"/>
          </w:pPr>
        </w:pPrChange>
      </w:pPr>
      <w:r>
        <w:t>更贫穷</w:t>
      </w:r>
      <w:r>
        <w:t xml:space="preserve">  (11) </w:t>
      </w:r>
    </w:p>
    <w:p w14:paraId="101F382E" w14:textId="77777777" w:rsidR="00B62D5E" w:rsidRDefault="00FC177C">
      <w:pPr>
        <w:pStyle w:val="ListParagraph"/>
        <w:keepNext/>
        <w:numPr>
          <w:ilvl w:val="0"/>
          <w:numId w:val="3"/>
        </w:numPr>
        <w:pPrChange w:id="3698" w:author="ANA-AN00" w:date="2021-07-30T14:33:00Z">
          <w:pPr>
            <w:pStyle w:val="ListParagraph"/>
            <w:keepNext/>
            <w:numPr>
              <w:numId w:val="6"/>
            </w:numPr>
            <w:spacing w:before="120" w:line="240" w:lineRule="auto"/>
            <w:ind w:left="360"/>
          </w:pPr>
        </w:pPrChange>
      </w:pPr>
      <w:r>
        <w:t>像现在一样</w:t>
      </w:r>
      <w:r>
        <w:t xml:space="preserve">  (12) </w:t>
      </w:r>
    </w:p>
    <w:p w14:paraId="18BAE699" w14:textId="77777777" w:rsidR="00B62D5E" w:rsidRDefault="00FC177C">
      <w:pPr>
        <w:pStyle w:val="ListParagraph"/>
        <w:keepNext/>
        <w:numPr>
          <w:ilvl w:val="0"/>
          <w:numId w:val="3"/>
        </w:numPr>
        <w:pPrChange w:id="3699" w:author="ANA-AN00" w:date="2021-07-30T14:33:00Z">
          <w:pPr>
            <w:pStyle w:val="ListParagraph"/>
            <w:keepNext/>
            <w:numPr>
              <w:numId w:val="6"/>
            </w:numPr>
            <w:spacing w:before="120" w:line="240" w:lineRule="auto"/>
            <w:ind w:left="360"/>
          </w:pPr>
        </w:pPrChange>
      </w:pPr>
      <w:r>
        <w:t>更富有</w:t>
      </w:r>
      <w:r>
        <w:t xml:space="preserve">  (13) </w:t>
      </w:r>
    </w:p>
    <w:p w14:paraId="552D43A9" w14:textId="77777777" w:rsidR="00B62D5E" w:rsidRDefault="00FC177C">
      <w:pPr>
        <w:pStyle w:val="ListParagraph"/>
        <w:keepNext/>
        <w:numPr>
          <w:ilvl w:val="0"/>
          <w:numId w:val="3"/>
        </w:numPr>
        <w:pPrChange w:id="3700" w:author="ANA-AN00" w:date="2021-07-30T14:33:00Z">
          <w:pPr>
            <w:pStyle w:val="ListParagraph"/>
            <w:keepNext/>
            <w:numPr>
              <w:numId w:val="6"/>
            </w:numPr>
            <w:spacing w:before="120" w:line="240" w:lineRule="auto"/>
            <w:ind w:left="360"/>
          </w:pPr>
        </w:pPrChange>
      </w:pPr>
      <w:r>
        <w:t>远远更富有</w:t>
      </w:r>
      <w:r>
        <w:t xml:space="preserve">  (14) </w:t>
      </w:r>
    </w:p>
    <w:p w14:paraId="4489A08E" w14:textId="77777777" w:rsidR="00B62D5E" w:rsidRDefault="00B62D5E"/>
    <w:p w14:paraId="6EE15295" w14:textId="77777777" w:rsidR="00B62D5E" w:rsidRDefault="00FC177C">
      <w:pPr>
        <w:pStyle w:val="BlockEndLabel"/>
      </w:pPr>
      <w:r>
        <w:t>End of Block: Trust, perceptions of institutions, inequality, and the future</w:t>
      </w:r>
    </w:p>
    <w:p w14:paraId="552A06A7" w14:textId="77777777" w:rsidR="00B62D5E" w:rsidRDefault="00B62D5E">
      <w:pPr>
        <w:pStyle w:val="BlockSeparator"/>
      </w:pPr>
    </w:p>
    <w:p w14:paraId="484E1D7E" w14:textId="77777777" w:rsidR="00B62D5E" w:rsidRDefault="00FC177C">
      <w:pPr>
        <w:pStyle w:val="BlockStartLabel"/>
      </w:pPr>
      <w:r>
        <w:t>Start of Block: Feedback</w:t>
      </w:r>
    </w:p>
    <w:p w14:paraId="77CE4908" w14:textId="77777777" w:rsidR="00B62D5E" w:rsidRDefault="00B62D5E"/>
    <w:p w14:paraId="3FD4A514" w14:textId="77777777" w:rsidR="00B62D5E" w:rsidRDefault="00FC177C">
      <w:pPr>
        <w:keepNext/>
      </w:pPr>
      <w:r>
        <w:lastRenderedPageBreak/>
        <w:t>Q25.1 Do you feel that this survey was politically biased?</w:t>
      </w:r>
    </w:p>
    <w:p w14:paraId="5BCDBCC4" w14:textId="77777777" w:rsidR="00B62D5E" w:rsidRDefault="00FC177C">
      <w:pPr>
        <w:pStyle w:val="ListParagraph"/>
        <w:keepNext/>
        <w:numPr>
          <w:ilvl w:val="0"/>
          <w:numId w:val="3"/>
        </w:numPr>
        <w:pPrChange w:id="3701" w:author="ANA-AN00" w:date="2021-07-30T14:33:00Z">
          <w:pPr>
            <w:pStyle w:val="ListParagraph"/>
            <w:keepNext/>
            <w:numPr>
              <w:numId w:val="6"/>
            </w:numPr>
            <w:spacing w:before="120" w:line="240" w:lineRule="auto"/>
            <w:ind w:left="360"/>
          </w:pPr>
        </w:pPrChange>
      </w:pPr>
      <w:r>
        <w:t xml:space="preserve">Yes, left-wing biased  (1) </w:t>
      </w:r>
    </w:p>
    <w:p w14:paraId="7ECF967F" w14:textId="77777777" w:rsidR="00B62D5E" w:rsidRDefault="00FC177C">
      <w:pPr>
        <w:pStyle w:val="ListParagraph"/>
        <w:keepNext/>
        <w:numPr>
          <w:ilvl w:val="0"/>
          <w:numId w:val="3"/>
        </w:numPr>
        <w:pPrChange w:id="3702" w:author="ANA-AN00" w:date="2021-07-30T14:33:00Z">
          <w:pPr>
            <w:pStyle w:val="ListParagraph"/>
            <w:keepNext/>
            <w:numPr>
              <w:numId w:val="6"/>
            </w:numPr>
            <w:spacing w:before="120" w:line="240" w:lineRule="auto"/>
            <w:ind w:left="360"/>
          </w:pPr>
        </w:pPrChange>
      </w:pPr>
      <w:r>
        <w:t xml:space="preserve">Yes, right-wing </w:t>
      </w:r>
      <w:r>
        <w:t xml:space="preserve">biased  (2) </w:t>
      </w:r>
    </w:p>
    <w:p w14:paraId="7CCD8A88" w14:textId="77777777" w:rsidR="00B62D5E" w:rsidRDefault="00FC177C">
      <w:pPr>
        <w:pStyle w:val="ListParagraph"/>
        <w:keepNext/>
        <w:numPr>
          <w:ilvl w:val="0"/>
          <w:numId w:val="3"/>
        </w:numPr>
        <w:pPrChange w:id="3703" w:author="ANA-AN00" w:date="2021-07-30T14:33:00Z">
          <w:pPr>
            <w:pStyle w:val="ListParagraph"/>
            <w:keepNext/>
            <w:numPr>
              <w:numId w:val="6"/>
            </w:numPr>
            <w:spacing w:before="120" w:line="240" w:lineRule="auto"/>
            <w:ind w:left="360"/>
          </w:pPr>
        </w:pPrChange>
      </w:pPr>
      <w:r>
        <w:t xml:space="preserve">No, I do not feel it was biased  (3) </w:t>
      </w:r>
    </w:p>
    <w:p w14:paraId="7448821B" w14:textId="77777777" w:rsidR="00B62D5E" w:rsidRDefault="00B62D5E"/>
    <w:p w14:paraId="1CB44C02" w14:textId="77777777" w:rsidR="00B62D5E" w:rsidRDefault="00FC177C">
      <w:pPr>
        <w:keepNext/>
      </w:pPr>
      <w:r>
        <w:t xml:space="preserve">Q25.1 </w:t>
      </w:r>
      <w:r>
        <w:t>你觉得这个调查有政治取向吗？</w:t>
      </w:r>
    </w:p>
    <w:p w14:paraId="4BD4A87D" w14:textId="77777777" w:rsidR="00B62D5E" w:rsidRDefault="00FC177C">
      <w:pPr>
        <w:pStyle w:val="ListParagraph"/>
        <w:keepNext/>
        <w:numPr>
          <w:ilvl w:val="0"/>
          <w:numId w:val="3"/>
        </w:numPr>
        <w:pPrChange w:id="3704" w:author="ANA-AN00" w:date="2021-07-30T14:33:00Z">
          <w:pPr>
            <w:pStyle w:val="ListParagraph"/>
            <w:keepNext/>
            <w:numPr>
              <w:numId w:val="6"/>
            </w:numPr>
            <w:spacing w:before="120" w:line="240" w:lineRule="auto"/>
            <w:ind w:left="360"/>
          </w:pPr>
        </w:pPrChange>
      </w:pPr>
      <w:r>
        <w:t>有，偏向支持环保</w:t>
      </w:r>
      <w:r>
        <w:t xml:space="preserve">  (1) </w:t>
      </w:r>
    </w:p>
    <w:p w14:paraId="3850B35B" w14:textId="77777777" w:rsidR="00B62D5E" w:rsidRDefault="00FC177C">
      <w:pPr>
        <w:pStyle w:val="ListParagraph"/>
        <w:keepNext/>
        <w:numPr>
          <w:ilvl w:val="0"/>
          <w:numId w:val="3"/>
        </w:numPr>
        <w:pPrChange w:id="3705" w:author="ANA-AN00" w:date="2021-07-30T14:33:00Z">
          <w:pPr>
            <w:pStyle w:val="ListParagraph"/>
            <w:keepNext/>
            <w:numPr>
              <w:numId w:val="6"/>
            </w:numPr>
            <w:spacing w:before="120" w:line="240" w:lineRule="auto"/>
            <w:ind w:left="360"/>
          </w:pPr>
        </w:pPrChange>
      </w:pPr>
      <w:r>
        <w:t>有，偏向不支持环保</w:t>
      </w:r>
      <w:r>
        <w:t xml:space="preserve">  (2) </w:t>
      </w:r>
    </w:p>
    <w:p w14:paraId="0AFD6BC6" w14:textId="77777777" w:rsidR="00B62D5E" w:rsidRDefault="00FC177C">
      <w:pPr>
        <w:pStyle w:val="ListParagraph"/>
        <w:keepNext/>
        <w:numPr>
          <w:ilvl w:val="0"/>
          <w:numId w:val="3"/>
        </w:numPr>
        <w:pPrChange w:id="3706" w:author="ANA-AN00" w:date="2021-07-30T14:33:00Z">
          <w:pPr>
            <w:pStyle w:val="ListParagraph"/>
            <w:keepNext/>
            <w:numPr>
              <w:numId w:val="6"/>
            </w:numPr>
            <w:spacing w:before="120" w:line="240" w:lineRule="auto"/>
            <w:ind w:left="360"/>
          </w:pPr>
        </w:pPrChange>
      </w:pPr>
      <w:r>
        <w:t>没有，我不觉得它有什么政治取向</w:t>
      </w:r>
      <w:r>
        <w:t xml:space="preserve">  (3) </w:t>
      </w:r>
    </w:p>
    <w:p w14:paraId="371C49DF" w14:textId="77777777" w:rsidR="00B62D5E" w:rsidRDefault="00B62D5E"/>
    <w:p w14:paraId="534AB9AA" w14:textId="77777777" w:rsidR="00B62D5E" w:rsidRDefault="00B62D5E">
      <w:pPr>
        <w:pStyle w:val="QuestionSeparator"/>
      </w:pPr>
    </w:p>
    <w:p w14:paraId="74C19DCC" w14:textId="77777777" w:rsidR="00B62D5E" w:rsidRDefault="00B62D5E"/>
    <w:p w14:paraId="42CFA2A8" w14:textId="77777777" w:rsidR="00B62D5E" w:rsidRDefault="00FC177C">
      <w:pPr>
        <w:keepNext/>
      </w:pPr>
      <w:r>
        <w:t>Q25.2 The survey is nearing completion. You can now enter any comments, thoughts or suggestions in the field below.</w:t>
      </w:r>
    </w:p>
    <w:p w14:paraId="329FD123" w14:textId="77777777" w:rsidR="00B62D5E" w:rsidRDefault="00FC177C">
      <w:pPr>
        <w:pStyle w:val="TextEntryLine"/>
        <w:ind w:firstLine="400"/>
      </w:pPr>
      <w:r>
        <w:t>________________________________________________________________</w:t>
      </w:r>
    </w:p>
    <w:p w14:paraId="3826F7D8" w14:textId="77777777" w:rsidR="00B62D5E" w:rsidRDefault="00FC177C">
      <w:pPr>
        <w:pStyle w:val="TextEntryLine"/>
        <w:ind w:firstLine="400"/>
      </w:pPr>
      <w:r>
        <w:t>________________________________________________________________</w:t>
      </w:r>
    </w:p>
    <w:p w14:paraId="49FEE1ED" w14:textId="77777777" w:rsidR="00B62D5E" w:rsidRDefault="00FC177C">
      <w:pPr>
        <w:pStyle w:val="TextEntryLine"/>
        <w:ind w:firstLine="400"/>
      </w:pPr>
      <w:r>
        <w:t>________________________________________________________________</w:t>
      </w:r>
    </w:p>
    <w:p w14:paraId="522E0D60" w14:textId="77777777" w:rsidR="00B62D5E" w:rsidRDefault="00FC177C">
      <w:pPr>
        <w:pStyle w:val="TextEntryLine"/>
        <w:ind w:firstLine="400"/>
      </w:pPr>
      <w:r>
        <w:t>________________________________________________________________</w:t>
      </w:r>
    </w:p>
    <w:p w14:paraId="4BC3F244" w14:textId="77777777" w:rsidR="00B62D5E" w:rsidRDefault="00FC177C">
      <w:pPr>
        <w:pStyle w:val="TextEntryLine"/>
        <w:ind w:firstLine="400"/>
      </w:pPr>
      <w:r>
        <w:t>________________________________________________________________</w:t>
      </w:r>
    </w:p>
    <w:p w14:paraId="3732051A" w14:textId="77777777" w:rsidR="00B62D5E" w:rsidRDefault="00B62D5E"/>
    <w:p w14:paraId="14FA8D97" w14:textId="77777777" w:rsidR="00B62D5E" w:rsidRDefault="00FC177C">
      <w:pPr>
        <w:keepNext/>
      </w:pPr>
      <w:r>
        <w:t xml:space="preserve">Q25.2 </w:t>
      </w:r>
      <w:r>
        <w:t>调查接近尾声。您现在可以在下面输入任何评论、想法或建议。</w:t>
      </w:r>
    </w:p>
    <w:p w14:paraId="6B1696D8" w14:textId="77777777" w:rsidR="00B62D5E" w:rsidRDefault="00FC177C">
      <w:pPr>
        <w:pStyle w:val="TextEntryLine"/>
        <w:ind w:firstLine="400"/>
      </w:pPr>
      <w:r>
        <w:t>________________________________________________________________</w:t>
      </w:r>
    </w:p>
    <w:p w14:paraId="5CA5D720" w14:textId="77777777" w:rsidR="00B62D5E" w:rsidRDefault="00FC177C">
      <w:pPr>
        <w:pStyle w:val="TextEntryLine"/>
        <w:ind w:firstLine="400"/>
      </w:pPr>
      <w:r>
        <w:t>_________________________</w:t>
      </w:r>
      <w:r>
        <w:t>_______________________________________</w:t>
      </w:r>
    </w:p>
    <w:p w14:paraId="613ACDCD" w14:textId="77777777" w:rsidR="00B62D5E" w:rsidRDefault="00FC177C">
      <w:pPr>
        <w:pStyle w:val="TextEntryLine"/>
        <w:ind w:firstLine="400"/>
      </w:pPr>
      <w:r>
        <w:t>________________________________________________________________</w:t>
      </w:r>
    </w:p>
    <w:p w14:paraId="27F60FE2" w14:textId="77777777" w:rsidR="00B62D5E" w:rsidRDefault="00FC177C">
      <w:pPr>
        <w:pStyle w:val="TextEntryLine"/>
        <w:ind w:firstLine="400"/>
      </w:pPr>
      <w:r>
        <w:t>________________________________________________________________</w:t>
      </w:r>
    </w:p>
    <w:p w14:paraId="25CC25D9" w14:textId="77777777" w:rsidR="00B62D5E" w:rsidRDefault="00FC177C">
      <w:pPr>
        <w:pStyle w:val="TextEntryLine"/>
        <w:ind w:firstLine="400"/>
      </w:pPr>
      <w:r>
        <w:t>________________________________________________________________</w:t>
      </w:r>
    </w:p>
    <w:p w14:paraId="23D4BA05" w14:textId="77777777" w:rsidR="00B62D5E" w:rsidRDefault="00B62D5E"/>
    <w:p w14:paraId="32F11088" w14:textId="77777777" w:rsidR="00B62D5E" w:rsidRDefault="00B62D5E">
      <w:pPr>
        <w:pStyle w:val="QuestionSeparator"/>
      </w:pPr>
    </w:p>
    <w:p w14:paraId="65140C84" w14:textId="77777777" w:rsidR="00B62D5E" w:rsidRDefault="00FC177C">
      <w:pPr>
        <w:pStyle w:val="QDisplayLogic"/>
        <w:keepNext/>
      </w:pPr>
      <w:r>
        <w:lastRenderedPageBreak/>
        <w:t>Display This Questi</w:t>
      </w:r>
      <w:r>
        <w:t>on:</w:t>
      </w:r>
    </w:p>
    <w:p w14:paraId="4D311F5C" w14:textId="77777777" w:rsidR="00B62D5E" w:rsidRDefault="00FC177C">
      <w:pPr>
        <w:pStyle w:val="QDisplayLogic"/>
        <w:keepNext/>
        <w:ind w:firstLine="400"/>
      </w:pPr>
      <w:r>
        <w:t>If winner = 1</w:t>
      </w:r>
    </w:p>
    <w:tbl>
      <w:tblPr>
        <w:tblStyle w:val="QQuestionIconTable"/>
        <w:tblW w:w="0" w:type="auto"/>
        <w:tblLook w:val="0460" w:firstRow="1" w:lastRow="1" w:firstColumn="0" w:lastColumn="0" w:noHBand="0" w:noVBand="1"/>
        <w:tblPrChange w:id="3707" w:author="ANA-AN00" w:date="2021-07-30T14:33:00Z">
          <w:tblPr>
            <w:tblStyle w:val="QQuestionIconTable"/>
            <w:tblW w:w="50" w:type="auto"/>
            <w:tblLook w:val="07E0" w:firstRow="1" w:lastRow="1" w:firstColumn="1" w:lastColumn="1" w:noHBand="1" w:noVBand="1"/>
          </w:tblPr>
        </w:tblPrChange>
      </w:tblPr>
      <w:tblGrid>
        <w:gridCol w:w="380"/>
        <w:tblGridChange w:id="3708">
          <w:tblGrid>
            <w:gridCol w:w="380"/>
          </w:tblGrid>
        </w:tblGridChange>
      </w:tblGrid>
      <w:tr w:rsidR="00B62D5E" w14:paraId="6958FF47" w14:textId="77777777">
        <w:tc>
          <w:tcPr>
            <w:tcW w:w="50" w:type="dxa"/>
            <w:tcPrChange w:id="3709" w:author="ANA-AN00" w:date="2021-07-30T14:33:00Z">
              <w:tcPr>
                <w:tcW w:w="50" w:type="dxa"/>
              </w:tcPr>
            </w:tcPrChange>
          </w:tcPr>
          <w:p w14:paraId="708CEC7A" w14:textId="4B4E2E90" w:rsidR="00B62D5E" w:rsidRDefault="00FC177C">
            <w:pPr>
              <w:keepNext/>
            </w:pPr>
            <w:del w:id="3710" w:author="ANA-AN00" w:date="2021-07-30T14:33:00Z">
              <w:r>
                <w:rPr>
                  <w:noProof/>
                </w:rPr>
                <w:drawing>
                  <wp:inline distT="0" distB="0" distL="0" distR="0" wp14:anchorId="115D18C4" wp14:editId="3B8BD17F">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3711" w:author="ANA-AN00" w:date="2021-07-30T14:33:00Z">
              <w:r>
                <w:rPr>
                  <w:noProof/>
                </w:rPr>
                <w:drawing>
                  <wp:inline distT="0" distB="0" distL="0" distR="0">
                    <wp:extent cx="228600" cy="228600"/>
                    <wp:effectExtent l="0" t="0" r="0" b="0"/>
                    <wp:docPr id="1045" name="WordQuestionJavaScri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cstate="print"/>
                            <a:srcRect/>
                            <a:stretch/>
                          </pic:blipFill>
                          <pic:spPr>
                            <a:xfrm>
                              <a:off x="0" y="0"/>
                              <a:ext cx="228600" cy="228600"/>
                            </a:xfrm>
                            <a:prstGeom prst="rect">
                              <a:avLst/>
                            </a:prstGeom>
                          </pic:spPr>
                        </pic:pic>
                      </a:graphicData>
                    </a:graphic>
                  </wp:inline>
                </w:drawing>
              </w:r>
            </w:ins>
          </w:p>
        </w:tc>
      </w:tr>
    </w:tbl>
    <w:p w14:paraId="1646237B" w14:textId="77777777" w:rsidR="00B62D5E" w:rsidRDefault="00B62D5E"/>
    <w:p w14:paraId="1BCBF39D" w14:textId="7DF0DB1C" w:rsidR="00B62D5E" w:rsidRDefault="00FC177C">
      <w:pPr>
        <w:keepNext/>
      </w:pPr>
      <w:r>
        <w:t>Q251 Congratulations!</w:t>
      </w:r>
      <w:del w:id="3712" w:author="ANA-AN00" w:date="2021-07-30T14:33:00Z">
        <w:r>
          <w:delText xml:space="preserve"> </w:delText>
        </w:r>
        <w:r>
          <w:br/>
          <w:delText xml:space="preserve">  </w:delText>
        </w:r>
      </w:del>
      <w:ins w:id="3713" w:author="ANA-AN00" w:date="2021-07-30T14:33:00Z">
        <w:r>
          <w:br/>
          <w:t> </w:t>
        </w:r>
      </w:ins>
      <w:r>
        <w:t>You won the lottery previously described. Of the €100 prize, € will be donated to the charity Gold Standard, as you decided, and the remainder will be paid to you through the survey company Dynata.</w:t>
      </w:r>
    </w:p>
    <w:p w14:paraId="7A4D7DE9" w14:textId="77777777" w:rsidR="00B62D5E" w:rsidRDefault="00B62D5E"/>
    <w:p w14:paraId="09E45679" w14:textId="77777777" w:rsidR="00B62D5E" w:rsidRDefault="00FC177C">
      <w:pPr>
        <w:keepNext/>
      </w:pPr>
      <w:r>
        <w:t xml:space="preserve">Q251 </w:t>
      </w:r>
      <w:r>
        <w:t>恭喜！</w:t>
      </w:r>
      <w:r>
        <w:br/>
      </w:r>
      <w:r>
        <w:t>您获得</w:t>
      </w:r>
      <w:r>
        <w:t>了刚才所提到的奖金。按照您的决定，在人民币</w:t>
      </w:r>
      <w:r>
        <w:t>600</w:t>
      </w:r>
      <w:r>
        <w:t>元的奖金当中，有</w:t>
      </w:r>
      <w:r>
        <w:t>x</w:t>
      </w:r>
      <w:r>
        <w:t>元将捐赠给慈善机构</w:t>
      </w:r>
      <w:r>
        <w:t xml:space="preserve"> Gold Standard</w:t>
      </w:r>
      <w:r>
        <w:t>。而其余部分则会通过调查公司</w:t>
      </w:r>
      <w:r>
        <w:t xml:space="preserve"> Dynata </w:t>
      </w:r>
      <w:r>
        <w:t>支付给您。</w:t>
      </w:r>
    </w:p>
    <w:p w14:paraId="17D61921" w14:textId="77777777" w:rsidR="00B62D5E" w:rsidRDefault="00B62D5E"/>
    <w:p w14:paraId="0B8ED12C" w14:textId="77777777" w:rsidR="00B62D5E" w:rsidRDefault="00FC177C">
      <w:pPr>
        <w:pStyle w:val="BlockEndLabel"/>
      </w:pPr>
      <w:r>
        <w:t>End of Block: Feedback</w:t>
      </w:r>
    </w:p>
    <w:p w14:paraId="00FB31B9" w14:textId="77777777" w:rsidR="00B62D5E" w:rsidRDefault="00B62D5E">
      <w:pPr>
        <w:pStyle w:val="BlockSeparator"/>
      </w:pPr>
    </w:p>
    <w:p w14:paraId="3FAF242E" w14:textId="77777777" w:rsidR="00B62D5E" w:rsidRDefault="00FC177C">
      <w:pPr>
        <w:pStyle w:val="BlockStartLabel"/>
      </w:pPr>
      <w:r>
        <w:t>Start of Block: Petition</w:t>
      </w:r>
    </w:p>
    <w:tbl>
      <w:tblPr>
        <w:tblStyle w:val="QQuestionIconTable"/>
        <w:tblW w:w="0" w:type="auto"/>
        <w:tblLook w:val="0460" w:firstRow="1" w:lastRow="1" w:firstColumn="0" w:lastColumn="0" w:noHBand="0" w:noVBand="1"/>
        <w:tblPrChange w:id="3714" w:author="ANA-AN00" w:date="2021-07-30T14:33:00Z">
          <w:tblPr>
            <w:tblStyle w:val="QQuestionIconTable"/>
            <w:tblW w:w="50" w:type="auto"/>
            <w:tblLook w:val="07E0" w:firstRow="1" w:lastRow="1" w:firstColumn="1" w:lastColumn="1" w:noHBand="1" w:noVBand="1"/>
          </w:tblPr>
        </w:tblPrChange>
      </w:tblPr>
      <w:tblGrid>
        <w:gridCol w:w="380"/>
        <w:tblGridChange w:id="3715">
          <w:tblGrid>
            <w:gridCol w:w="380"/>
          </w:tblGrid>
        </w:tblGridChange>
      </w:tblGrid>
      <w:tr w:rsidR="00B62D5E" w14:paraId="079F5F20" w14:textId="77777777">
        <w:tc>
          <w:tcPr>
            <w:tcW w:w="50" w:type="dxa"/>
            <w:tcPrChange w:id="3716" w:author="ANA-AN00" w:date="2021-07-30T14:33:00Z">
              <w:tcPr>
                <w:tcW w:w="50" w:type="dxa"/>
              </w:tcPr>
            </w:tcPrChange>
          </w:tcPr>
          <w:p w14:paraId="3D0BC55D" w14:textId="1C12C98B" w:rsidR="00B62D5E" w:rsidRDefault="00FC177C">
            <w:pPr>
              <w:keepNext/>
            </w:pPr>
            <w:del w:id="3717" w:author="ANA-AN00" w:date="2021-07-30T14:33:00Z">
              <w:r>
                <w:rPr>
                  <w:noProof/>
                </w:rPr>
                <w:drawing>
                  <wp:inline distT="0" distB="0" distL="0" distR="0" wp14:anchorId="17CAA374" wp14:editId="53ED5755">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7"/>
                            <a:stretch>
                              <a:fillRect/>
                            </a:stretch>
                          </pic:blipFill>
                          <pic:spPr>
                            <a:xfrm>
                              <a:off x="0" y="0"/>
                              <a:ext cx="228600" cy="228600"/>
                            </a:xfrm>
                            <a:prstGeom prst="rect">
                              <a:avLst/>
                            </a:prstGeom>
                          </pic:spPr>
                        </pic:pic>
                      </a:graphicData>
                    </a:graphic>
                  </wp:inline>
                </w:drawing>
              </w:r>
            </w:del>
            <w:ins w:id="3718" w:author="ANA-AN00" w:date="2021-07-30T14:33:00Z">
              <w:r>
                <w:rPr>
                  <w:noProof/>
                </w:rPr>
                <w:drawing>
                  <wp:inline distT="0" distB="0" distL="0" distR="0">
                    <wp:extent cx="228600" cy="228600"/>
                    <wp:effectExtent l="0" t="0" r="0" b="0"/>
                    <wp:docPr id="1046" name="WordQuestionJavaScri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cstate="print"/>
                            <a:srcRect/>
                            <a:stretch/>
                          </pic:blipFill>
                          <pic:spPr>
                            <a:xfrm>
                              <a:off x="0" y="0"/>
                              <a:ext cx="228600" cy="228600"/>
                            </a:xfrm>
                            <a:prstGeom prst="rect">
                              <a:avLst/>
                            </a:prstGeom>
                          </pic:spPr>
                        </pic:pic>
                      </a:graphicData>
                    </a:graphic>
                  </wp:inline>
                </w:drawing>
              </w:r>
            </w:ins>
          </w:p>
        </w:tc>
      </w:tr>
    </w:tbl>
    <w:p w14:paraId="0810F60B" w14:textId="77777777" w:rsidR="00B62D5E" w:rsidRDefault="00B62D5E"/>
    <w:p w14:paraId="0DBBA5F1" w14:textId="77777777" w:rsidR="00B62D5E" w:rsidRDefault="00FC177C">
      <w:pPr>
        <w:keepNext/>
      </w:pPr>
      <w:r>
        <w:t>Q257 Finally, are you willing to sign a petition to "stand up for real climate action"?</w:t>
      </w:r>
      <w:r>
        <w:br/>
      </w:r>
      <w:r>
        <w:br/>
        <w:t xml:space="preserve">As soon as the survey is </w:t>
      </w:r>
      <w:r>
        <w:t>complete, we will send the results to the [Leader] office, informing him what share of people who took this survey were willing to support the following petition. </w:t>
      </w:r>
      <w:r>
        <w:br/>
      </w:r>
      <w:r>
        <w:br/>
        <w:t>"I agree that immediate action on climate change is critical. Now is the time to dedicate o</w:t>
      </w:r>
      <w:r>
        <w:t>urselves to a low-carbon future and prevent lasting damage to all living things. Science shows us we cannot afford to wait to cut harmful carbon emissions. I'm adding my voice to the call to world leaders in [Country] and beyond -- to act so we do not lose</w:t>
      </w:r>
      <w:r>
        <w:t xml:space="preserve"> ground in combating climate change."</w:t>
      </w:r>
      <w:r>
        <w:br/>
      </w:r>
      <w:r>
        <w:br/>
        <w:t>Do you support this petition (you will NOT be asked to sign, only your answer here is required and remains anonymous)? </w:t>
      </w:r>
    </w:p>
    <w:p w14:paraId="72D9CCE3" w14:textId="77777777" w:rsidR="00B62D5E" w:rsidRDefault="00FC177C">
      <w:pPr>
        <w:pStyle w:val="ListParagraph"/>
        <w:keepNext/>
        <w:numPr>
          <w:ilvl w:val="0"/>
          <w:numId w:val="3"/>
        </w:numPr>
        <w:pPrChange w:id="3719" w:author="ANA-AN00" w:date="2021-07-30T14:33:00Z">
          <w:pPr>
            <w:pStyle w:val="ListParagraph"/>
            <w:keepNext/>
            <w:numPr>
              <w:numId w:val="6"/>
            </w:numPr>
            <w:spacing w:before="120" w:line="240" w:lineRule="auto"/>
            <w:ind w:left="360"/>
          </w:pPr>
        </w:pPrChange>
      </w:pPr>
      <w:r>
        <w:t xml:space="preserve">Yes  (1) </w:t>
      </w:r>
    </w:p>
    <w:p w14:paraId="28962577" w14:textId="77777777" w:rsidR="00B62D5E" w:rsidRDefault="00FC177C">
      <w:pPr>
        <w:pStyle w:val="ListParagraph"/>
        <w:keepNext/>
        <w:numPr>
          <w:ilvl w:val="0"/>
          <w:numId w:val="3"/>
        </w:numPr>
        <w:pPrChange w:id="3720" w:author="ANA-AN00" w:date="2021-07-30T14:33:00Z">
          <w:pPr>
            <w:pStyle w:val="ListParagraph"/>
            <w:keepNext/>
            <w:numPr>
              <w:numId w:val="6"/>
            </w:numPr>
            <w:spacing w:before="120" w:line="240" w:lineRule="auto"/>
            <w:ind w:left="360"/>
          </w:pPr>
        </w:pPrChange>
      </w:pPr>
      <w:r>
        <w:t xml:space="preserve">No  (2) </w:t>
      </w:r>
    </w:p>
    <w:p w14:paraId="23280998" w14:textId="77777777" w:rsidR="00B62D5E" w:rsidRDefault="00B62D5E"/>
    <w:p w14:paraId="5204CB02" w14:textId="77777777" w:rsidR="00B62D5E" w:rsidRDefault="00FC177C">
      <w:pPr>
        <w:keepNext/>
      </w:pPr>
      <w:r>
        <w:t xml:space="preserve">Q257 </w:t>
      </w:r>
      <w:r>
        <w:br/>
      </w:r>
      <w:r>
        <w:t>最后，你是否愿意签署一份</w:t>
      </w:r>
      <w:r>
        <w:t xml:space="preserve"> "</w:t>
      </w:r>
      <w:r>
        <w:t>为真正的气候行动站出来</w:t>
      </w:r>
      <w:r>
        <w:t xml:space="preserve"> "</w:t>
      </w:r>
      <w:r>
        <w:t>的请愿书？</w:t>
      </w:r>
      <w:r>
        <w:br/>
      </w:r>
      <w:r>
        <w:br/>
      </w:r>
      <w:r>
        <w:br/>
      </w:r>
      <w:r>
        <w:br/>
      </w:r>
      <w:r>
        <w:lastRenderedPageBreak/>
        <w:t>调查完成后，我们将把结果发送到</w:t>
      </w:r>
      <w:r>
        <w:t>[</w:t>
      </w:r>
      <w:r>
        <w:t>领导</w:t>
      </w:r>
      <w:r>
        <w:t>]</w:t>
      </w:r>
      <w:r>
        <w:t>办公室，告诉他在参加这次调查的人</w:t>
      </w:r>
      <w:r>
        <w:t>当中，有多少人愿意支持下面的请愿。</w:t>
      </w:r>
      <w:r>
        <w:t> </w:t>
      </w:r>
      <w:r>
        <w:br/>
      </w:r>
      <w:r>
        <w:br/>
      </w:r>
      <w:r>
        <w:br/>
        <w:t> “</w:t>
      </w:r>
      <w:r>
        <w:t>我同意对气候变化立即采取行动是至关重要的。现在是时候致力于实现低碳未来，并防止对所有生物造成持久损害。科学表明，减少有害的碳排放刻不容缓。我在此呼吁中国以及其他国家的领导人们采取行动，不要错过抗击气候变化的时机。</w:t>
      </w:r>
      <w:r>
        <w:t>” </w:t>
      </w:r>
      <w:r>
        <w:br/>
      </w:r>
      <w:r>
        <w:br/>
      </w:r>
      <w:r>
        <w:br/>
      </w:r>
      <w:r>
        <w:t>您是否支持这份请愿书（我们不会要求你签名，这里只要求你的答复，对此我们会匿名处理）</w:t>
      </w:r>
      <w:r>
        <w:t>?</w:t>
      </w:r>
    </w:p>
    <w:p w14:paraId="1CECEDCF" w14:textId="77777777" w:rsidR="00B62D5E" w:rsidRDefault="00FC177C">
      <w:pPr>
        <w:pStyle w:val="ListParagraph"/>
        <w:keepNext/>
        <w:numPr>
          <w:ilvl w:val="0"/>
          <w:numId w:val="3"/>
        </w:numPr>
        <w:pPrChange w:id="3721" w:author="ANA-AN00" w:date="2021-07-30T14:33:00Z">
          <w:pPr>
            <w:pStyle w:val="ListParagraph"/>
            <w:keepNext/>
            <w:numPr>
              <w:numId w:val="6"/>
            </w:numPr>
            <w:spacing w:before="120" w:line="240" w:lineRule="auto"/>
            <w:ind w:left="360"/>
          </w:pPr>
        </w:pPrChange>
      </w:pPr>
      <w:r>
        <w:t>我支持</w:t>
      </w:r>
      <w:r>
        <w:t xml:space="preserve">  (1) </w:t>
      </w:r>
    </w:p>
    <w:p w14:paraId="486BEF1F" w14:textId="77777777" w:rsidR="00B62D5E" w:rsidRDefault="00FC177C">
      <w:pPr>
        <w:pStyle w:val="ListParagraph"/>
        <w:keepNext/>
        <w:numPr>
          <w:ilvl w:val="0"/>
          <w:numId w:val="3"/>
        </w:numPr>
        <w:pPrChange w:id="3722" w:author="ANA-AN00" w:date="2021-07-30T14:33:00Z">
          <w:pPr>
            <w:pStyle w:val="ListParagraph"/>
            <w:keepNext/>
            <w:numPr>
              <w:numId w:val="6"/>
            </w:numPr>
            <w:spacing w:before="120" w:line="240" w:lineRule="auto"/>
            <w:ind w:left="360"/>
          </w:pPr>
        </w:pPrChange>
      </w:pPr>
      <w:r>
        <w:t>我不支持</w:t>
      </w:r>
      <w:r>
        <w:t xml:space="preserve">  (2) </w:t>
      </w:r>
    </w:p>
    <w:p w14:paraId="6FC158B1" w14:textId="77777777" w:rsidR="00B62D5E" w:rsidRDefault="00B62D5E"/>
    <w:p w14:paraId="677475BC" w14:textId="77777777" w:rsidR="00B62D5E" w:rsidRDefault="00FC177C">
      <w:pPr>
        <w:pStyle w:val="BlockEndLabel"/>
      </w:pPr>
      <w:r>
        <w:t>End of Block: Petition</w:t>
      </w:r>
    </w:p>
    <w:p w14:paraId="79D59BD0" w14:textId="77777777" w:rsidR="00B62D5E" w:rsidRDefault="00B62D5E">
      <w:pPr>
        <w:pStyle w:val="BlockSeparator"/>
      </w:pPr>
    </w:p>
    <w:p w14:paraId="12C777B2" w14:textId="77777777" w:rsidR="00B62D5E" w:rsidRDefault="00B62D5E"/>
    <w:sectPr w:rsidR="00B62D5E">
      <w:headerReference w:type="default" r:id="rId11"/>
      <w:footerReference w:type="even" r:id="rId12"/>
      <w:footerReference w:type="default" r:id="rId13"/>
      <w:pgSz w:w="11906" w:h="16838"/>
      <w:pgMar w:top="1440" w:right="1800" w:bottom="1440" w:left="1800" w:header="720" w:footer="720" w:gutter="0"/>
      <w:pgNumType w:start="1"/>
      <w:cols w:space="720"/>
      <w:docGrid w:linePitch="312"/>
      <w:sectPrChange w:id="3728" w:author="ANA-AN00" w:date="2021-07-30T14:33:00Z">
        <w:sectPr w:rsidR="00B62D5E">
          <w:pgSz w:w="12240" w:h="15840"/>
          <w:pgMar w:top="1440" w:right="1440" w:bottom="1440" w:left="1440" w:header="720" w:footer="720" w:gutter="0"/>
          <w:pgNumType w:start="1"/>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4B105" w14:textId="77777777" w:rsidR="00FC177C" w:rsidRDefault="00FC177C" w:rsidP="0085057B">
      <w:pPr>
        <w:spacing w:line="240" w:lineRule="auto"/>
      </w:pPr>
      <w:r>
        <w:separator/>
      </w:r>
    </w:p>
  </w:endnote>
  <w:endnote w:type="continuationSeparator" w:id="0">
    <w:p w14:paraId="730F664F" w14:textId="77777777" w:rsidR="00FC177C" w:rsidRDefault="00FC177C" w:rsidP="0085057B">
      <w:pPr>
        <w:spacing w:line="240" w:lineRule="auto"/>
      </w:pPr>
      <w:r>
        <w:continuationSeparator/>
      </w:r>
    </w:p>
  </w:endnote>
  <w:endnote w:type="continuationNotice" w:id="1">
    <w:p w14:paraId="6E19F4CE" w14:textId="77777777" w:rsidR="00FC177C" w:rsidRDefault="00FC17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D6D9E" w14:textId="77777777" w:rsidR="00EB001B" w:rsidRDefault="00FC177C" w:rsidP="005D561C">
    <w:pPr>
      <w:pStyle w:val="Footer"/>
      <w:framePr w:wrap="none" w:vAnchor="text" w:hAnchor="margin" w:xAlign="right" w:y="1"/>
      <w:rPr>
        <w:del w:id="3723" w:author="ANA-AN00" w:date="2021-07-30T14:33:00Z"/>
        <w:rStyle w:val="PageNumber"/>
      </w:rPr>
    </w:pPr>
    <w:del w:id="3724" w:author="ANA-AN00" w:date="2021-07-30T14:33:00Z">
      <w:r>
        <w:delText xml:space="preserve">Page </w:delText>
      </w:r>
      <w:r>
        <w:rPr>
          <w:rStyle w:val="PageNumber"/>
        </w:rPr>
        <w:fldChar w:fldCharType="begin"/>
      </w:r>
      <w:r>
        <w:rPr>
          <w:rStyle w:val="PageNumber"/>
        </w:rPr>
        <w:delInstrText xml:space="preserve">PAGE \* MERGEFORMAT </w:delInstrText>
      </w:r>
      <w:r>
        <w:rPr>
          <w:rStyle w:val="PageNumber"/>
        </w:rPr>
        <w:fldChar w:fldCharType="end"/>
      </w:r>
      <w:r>
        <w:delText xml:space="preserve">of </w:delText>
      </w:r>
      <w:r>
        <w:rPr>
          <w:rStyle w:val="PageNumber"/>
        </w:rPr>
        <w:fldChar w:fldCharType="begin"/>
      </w:r>
      <w:r>
        <w:rPr>
          <w:rStyle w:val="PageNumber"/>
        </w:rPr>
        <w:delInstrText xml:space="preserve">NUMPAGES \* MERGEFORMAT </w:delInstrText>
      </w:r>
      <w:r>
        <w:rPr>
          <w:rStyle w:val="PageNumber"/>
        </w:rPr>
        <w:fldChar w:fldCharType="end"/>
      </w:r>
    </w:del>
  </w:p>
  <w:p w14:paraId="654D1A0E" w14:textId="77777777" w:rsidR="0085057B" w:rsidRDefault="0085057B">
    <w:pPr>
      <w:pStyle w:val="Footer"/>
      <w:pPrChange w:id="3725" w:author="ANA-AN00" w:date="2021-07-30T14:33:00Z">
        <w:pPr>
          <w:pStyle w:val="Footer"/>
          <w:ind w:right="360"/>
        </w:pPr>
      </w:pPrChan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31AC6" w14:textId="77777777" w:rsidR="00EB001B" w:rsidRDefault="00FC177C" w:rsidP="005D561C">
    <w:pPr>
      <w:pStyle w:val="Footer"/>
      <w:framePr w:wrap="none" w:vAnchor="text" w:hAnchor="margin" w:xAlign="right" w:y="1"/>
      <w:rPr>
        <w:del w:id="3726" w:author="ANA-AN00" w:date="2021-07-30T14:33:00Z"/>
        <w:rStyle w:val="PageNumber"/>
      </w:rPr>
    </w:pPr>
    <w:del w:id="3727" w:author="ANA-AN00" w:date="2021-07-30T14:33:00Z">
      <w:r>
        <w:delText xml:space="preserve">Page </w:delText>
      </w:r>
      <w:r>
        <w:rPr>
          <w:rStyle w:val="PageNumber"/>
        </w:rPr>
        <w:fldChar w:fldCharType="begin"/>
      </w:r>
      <w:r>
        <w:rPr>
          <w:rStyle w:val="PageNumber"/>
        </w:rPr>
        <w:delInstrText xml:space="preserve">PAGE \* MERGEFORMAT </w:delInstrText>
      </w:r>
      <w:r>
        <w:rPr>
          <w:rStyle w:val="PageNumber"/>
        </w:rPr>
        <w:fldChar w:fldCharType="separate"/>
      </w:r>
      <w:r>
        <w:rPr>
          <w:rStyle w:val="PageNumber"/>
          <w:noProof/>
        </w:rPr>
        <w:delText>1</w:delText>
      </w:r>
      <w:r>
        <w:rPr>
          <w:rStyle w:val="PageNumber"/>
        </w:rPr>
        <w:fldChar w:fldCharType="end"/>
      </w:r>
      <w:r>
        <w:delText xml:space="preserve"> of </w:delText>
      </w:r>
      <w:r>
        <w:rPr>
          <w:rStyle w:val="PageNumber"/>
        </w:rPr>
        <w:fldChar w:fldCharType="begin"/>
      </w:r>
      <w:r>
        <w:rPr>
          <w:rStyle w:val="PageNumber"/>
        </w:rPr>
        <w:delInstrText xml:space="preserve">NUMPAGES \* MERGEFORMAT </w:delInstrText>
      </w:r>
      <w:r>
        <w:rPr>
          <w:rStyle w:val="PageNumber"/>
        </w:rPr>
        <w:fldChar w:fldCharType="separate"/>
      </w:r>
      <w:r>
        <w:rPr>
          <w:rStyle w:val="PageNumber"/>
          <w:noProof/>
        </w:rPr>
        <w:delText>20</w:delText>
      </w:r>
      <w:r>
        <w:rPr>
          <w:rStyle w:val="PageNumber"/>
        </w:rPr>
        <w:fldChar w:fldCharType="end"/>
      </w:r>
    </w:del>
  </w:p>
  <w:p w14:paraId="5C2FE2E7" w14:textId="77777777" w:rsidR="0085057B" w:rsidRDefault="00850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DDBA1" w14:textId="77777777" w:rsidR="00FC177C" w:rsidRDefault="00FC177C" w:rsidP="0085057B">
      <w:pPr>
        <w:spacing w:line="240" w:lineRule="auto"/>
      </w:pPr>
      <w:r>
        <w:separator/>
      </w:r>
    </w:p>
  </w:footnote>
  <w:footnote w:type="continuationSeparator" w:id="0">
    <w:p w14:paraId="22A71336" w14:textId="77777777" w:rsidR="00FC177C" w:rsidRDefault="00FC177C" w:rsidP="0085057B">
      <w:pPr>
        <w:spacing w:line="240" w:lineRule="auto"/>
      </w:pPr>
      <w:r>
        <w:continuationSeparator/>
      </w:r>
    </w:p>
  </w:footnote>
  <w:footnote w:type="continuationNotice" w:id="1">
    <w:p w14:paraId="463C6EA1" w14:textId="77777777" w:rsidR="00FC177C" w:rsidRDefault="00FC17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02AA6" w14:textId="77777777" w:rsidR="0085057B" w:rsidRDefault="008505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000001"/>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0000002"/>
    <w:multiLevelType w:val="multilevel"/>
    <w:tmpl w:val="0409001D"/>
    <w:numStyleLink w:val="Singlepunch"/>
  </w:abstractNum>
  <w:abstractNum w:abstractNumId="3" w15:restartNumberingAfterBreak="0">
    <w:nsid w:val="00000003"/>
    <w:multiLevelType w:val="multilevel"/>
    <w:tmpl w:val="0409001D"/>
    <w:numStyleLink w:val="Singlepunch"/>
  </w:abstractNum>
  <w:abstractNum w:abstractNumId="4" w15:restartNumberingAfterBreak="0">
    <w:nsid w:val="0CEA0BF6"/>
    <w:multiLevelType w:val="multilevel"/>
    <w:tmpl w:val="0409001D"/>
    <w:numStyleLink w:val="Singlepunch"/>
  </w:abstractNum>
  <w:abstractNum w:abstractNumId="5" w15:restartNumberingAfterBreak="0">
    <w:nsid w:val="288E1CE2"/>
    <w:multiLevelType w:val="multilevel"/>
    <w:tmpl w:val="0409001D"/>
    <w:numStyleLink w:val="Multipunch"/>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5E"/>
    <w:rsid w:val="0048675A"/>
    <w:rsid w:val="007E72B1"/>
    <w:rsid w:val="0083031D"/>
    <w:rsid w:val="0085057B"/>
    <w:rsid w:val="00B62D5E"/>
    <w:rsid w:val="00B70267"/>
    <w:rsid w:val="00F22B15"/>
    <w:rsid w:val="00FC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2FC152-07F5-4C7A-A736-79DAEA35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SimSu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pPr>
      <w:spacing w:after="120" w:line="240" w:lineRule="auto"/>
      <w:jc w:val="center"/>
    </w:pPr>
    <w:tblPr>
      <w:tblCellMar>
        <w:top w:w="40" w:type="dxa"/>
        <w:left w:w="40" w:type="dxa"/>
        <w:bottom w:w="40" w:type="dxa"/>
        <w:right w:w="40" w:type="dxa"/>
      </w:tblCellMar>
    </w:tblPr>
    <w:tcPr>
      <w:shd w:val="clear" w:color="auto" w:fill="auto"/>
      <w:vAlign w:val="center"/>
    </w:tcPr>
  </w:style>
  <w:style w:type="table" w:customStyle="1" w:styleId="QStarSliderTable">
    <w:name w:val="QStarSliderTable"/>
    <w:uiPriority w:val="99"/>
    <w:qFormat/>
    <w:pPr>
      <w:spacing w:after="120" w:line="240" w:lineRule="auto"/>
      <w:jc w:val="center"/>
    </w:pPr>
    <w:tblPr>
      <w:tblCellMar>
        <w:top w:w="0" w:type="dxa"/>
        <w:left w:w="20" w:type="dxa"/>
        <w:bottom w:w="0" w:type="dxa"/>
        <w:right w:w="20" w:type="dxa"/>
      </w:tblCellMar>
    </w:tblPr>
    <w:tcPr>
      <w:shd w:val="clear" w:color="auto" w:fill="auto"/>
      <w:vAlign w:val="center"/>
    </w:tcPr>
  </w:style>
  <w:style w:type="table" w:customStyle="1" w:styleId="QStandardSliderTable">
    <w:name w:val="QStandardSliderTable"/>
    <w:uiPriority w:val="99"/>
    <w:qFormat/>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pPr>
      <w:spacing w:line="240" w:lineRule="auto"/>
      <w:jc w:val="center"/>
    </w:pPr>
    <w:tblPr>
      <w:tblCellMar>
        <w:top w:w="0" w:type="dxa"/>
        <w:left w:w="0" w:type="dxa"/>
        <w:bottom w:w="0" w:type="dxa"/>
        <w:right w:w="0" w:type="dxa"/>
      </w:tblCellMar>
    </w:tblPr>
    <w:tcPr>
      <w:shd w:val="clear" w:color="auto" w:fill="auto"/>
      <w:vAlign w:val="center"/>
    </w:tc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Pr>
      <w:b/>
    </w:rPr>
  </w:style>
  <w:style w:type="table" w:customStyle="1" w:styleId="QQuestionIconTable">
    <w:name w:val="QQuestionIconTable"/>
    <w:uiPriority w:val="99"/>
    <w:qFormat/>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85057B"/>
    <w:pPr>
      <w:pBdr>
        <w:left w:val="single" w:sz="4" w:space="4" w:color="D9D9D9"/>
        <w:right w:val="single" w:sz="4" w:space="4" w:color="D9D9D9"/>
      </w:pBdr>
      <w:shd w:val="clear" w:color="auto" w:fill="D9D9D9"/>
      <w:pPrChange w:id="0" w:author="ANA-AN00" w:date="2021-07-30T14:33:00Z">
        <w:pPr>
          <w:pBdr>
            <w:left w:val="single" w:sz="4" w:space="4" w:color="D9D9D9" w:themeColor="background1" w:themeShade="D9"/>
            <w:right w:val="single" w:sz="4" w:space="4" w:color="D9D9D9" w:themeColor="background1" w:themeShade="D9"/>
          </w:pBdr>
          <w:shd w:val="clear" w:color="auto" w:fill="D9D9D9" w:themeFill="background1" w:themeFillShade="D9"/>
          <w:spacing w:line="276" w:lineRule="auto"/>
        </w:pPr>
      </w:pPrChange>
    </w:pPr>
    <w:rPr>
      <w:b/>
      <w:sz w:val="32"/>
      <w:rPrChange w:id="0" w:author="ANA-AN00" w:date="2021-07-30T14:33:00Z">
        <w:rPr>
          <w:rFonts w:asciiTheme="minorHAnsi" w:eastAsiaTheme="minorEastAsia" w:hAnsiTheme="minorHAnsi" w:cstheme="minorBidi"/>
          <w:b/>
          <w:sz w:val="32"/>
          <w:szCs w:val="22"/>
          <w:lang w:val="en-US" w:eastAsia="en-US" w:bidi="ar-SA"/>
        </w:rPr>
      </w:rPrChange>
    </w:rPr>
  </w:style>
  <w:style w:type="table" w:customStyle="1" w:styleId="QBar">
    <w:name w:val="QBar"/>
    <w:uiPriority w:val="99"/>
    <w:qFormat/>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pPr>
      <w:spacing w:line="240" w:lineRule="auto"/>
    </w:pPr>
    <w:rPr>
      <w:b/>
      <w:color w:val="FFFFFF"/>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Arial" w:hAnsi="Arial"/>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85057B"/>
    <w:pPr>
      <w:spacing w:line="240" w:lineRule="auto"/>
      <w:pPrChange w:id="1" w:author="ANA-AN00" w:date="2021-07-30T14:33:00Z">
        <w:pPr/>
      </w:pPrChange>
    </w:pPr>
    <w:rPr>
      <w:color w:val="FFFFFF"/>
      <w:rPrChange w:id="1" w:author="ANA-AN00" w:date="2021-07-30T14:33:00Z">
        <w:rPr>
          <w:rFonts w:asciiTheme="minorHAnsi" w:eastAsiaTheme="minorEastAsia" w:hAnsiTheme="minorHAnsi" w:cstheme="minorBidi"/>
          <w:color w:val="FFFFFF" w:themeColor="background1"/>
          <w:sz w:val="22"/>
          <w:szCs w:val="22"/>
          <w:lang w:val="en-US" w:eastAsia="en-US" w:bidi="ar-SA"/>
        </w:rPr>
      </w:rPrChange>
    </w:rPr>
  </w:style>
  <w:style w:type="paragraph" w:customStyle="1" w:styleId="WhiteCompositeLabel">
    <w:name w:val="WhiteCompositeLabel"/>
    <w:next w:val="Normal"/>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pPr>
      <w:spacing w:before="43" w:after="43" w:line="240" w:lineRule="auto"/>
      <w:jc w:val="center"/>
    </w:pPr>
    <w:rPr>
      <w:rFonts w:ascii="Calibri" w:eastAsia="Times New Roman" w:hAnsi="Calibri" w:cs="Times New Roman"/>
      <w:b/>
    </w:rPr>
  </w:style>
  <w:style w:type="numbering" w:customStyle="1" w:styleId="Multipunch">
    <w:name w:val="Multi punch"/>
    <w:pPr>
      <w:numPr>
        <w:numId w:val="1"/>
      </w:numPr>
    </w:pPr>
  </w:style>
  <w:style w:type="paragraph" w:styleId="ListParagraph">
    <w:name w:val="List Paragraph"/>
    <w:basedOn w:val="Normal"/>
    <w:uiPriority w:val="34"/>
    <w:qFormat/>
    <w:pPr>
      <w:ind w:left="720"/>
    </w:pPr>
  </w:style>
  <w:style w:type="numbering" w:customStyle="1" w:styleId="Singlepunch">
    <w:name w:val="Single punch"/>
    <w:pPr>
      <w:numPr>
        <w:numId w:val="2"/>
      </w:numPr>
    </w:pPr>
  </w:style>
  <w:style w:type="paragraph" w:customStyle="1" w:styleId="QDisplayLogic">
    <w:name w:val="QDisplayLogic"/>
    <w:basedOn w:val="Normal"/>
    <w:qFormat/>
    <w:pPr>
      <w:shd w:val="clear" w:color="auto" w:fill="6898BB"/>
      <w:spacing w:before="120" w:after="120" w:line="240" w:lineRule="auto"/>
    </w:pPr>
    <w:rPr>
      <w:i/>
      <w:color w:val="FFFFFF"/>
      <w:sz w:val="20"/>
    </w:rPr>
  </w:style>
  <w:style w:type="paragraph" w:customStyle="1" w:styleId="QSkipLogic">
    <w:name w:val="QSkipLogic"/>
    <w:basedOn w:val="Normal"/>
    <w:qFormat/>
    <w:pPr>
      <w:shd w:val="clear" w:color="auto" w:fill="8D8D8D"/>
      <w:spacing w:before="120" w:after="120" w:line="240" w:lineRule="auto"/>
    </w:pPr>
    <w:rPr>
      <w:i/>
      <w:color w:val="FFFFFF"/>
      <w:sz w:val="20"/>
    </w:rPr>
  </w:style>
  <w:style w:type="paragraph" w:customStyle="1" w:styleId="SingleLineText">
    <w:name w:val="SingleLineText"/>
    <w:next w:val="Normal"/>
    <w:pPr>
      <w:spacing w:line="240" w:lineRule="auto"/>
    </w:pPr>
  </w:style>
  <w:style w:type="paragraph" w:customStyle="1" w:styleId="QDynamicChoices">
    <w:name w:val="QDynamicChoices"/>
    <w:basedOn w:val="Normal"/>
    <w:qFormat/>
    <w:pPr>
      <w:shd w:val="clear" w:color="auto" w:fill="6FAC3D"/>
      <w:spacing w:before="120" w:after="120" w:line="240" w:lineRule="auto"/>
    </w:pPr>
    <w:rPr>
      <w:i/>
      <w:color w:val="FFFFFF"/>
      <w:sz w:val="20"/>
    </w:rPr>
  </w:style>
  <w:style w:type="paragraph" w:customStyle="1" w:styleId="QReusableChoices">
    <w:name w:val="QReusableChoices"/>
    <w:basedOn w:val="Normal"/>
    <w:qFormat/>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rsid w:val="0085057B"/>
    <w:pPr>
      <w:tabs>
        <w:tab w:val="center" w:pos="4680"/>
        <w:tab w:val="right" w:pos="9360"/>
      </w:tabs>
      <w:spacing w:line="240" w:lineRule="auto"/>
      <w:pPrChange w:id="2" w:author="ANA-AN00" w:date="2021-07-30T14:33:00Z">
        <w:pPr>
          <w:tabs>
            <w:tab w:val="center" w:pos="4680"/>
            <w:tab w:val="right" w:pos="9360"/>
          </w:tabs>
        </w:pPr>
      </w:pPrChange>
    </w:pPr>
    <w:rPr>
      <w:rPrChange w:id="2" w:author="ANA-AN00" w:date="2021-07-30T14:33:00Z">
        <w:rPr>
          <w:rFonts w:asciiTheme="minorHAnsi" w:eastAsiaTheme="minorEastAsia" w:hAnsiTheme="minorHAnsi" w:cstheme="minorBidi"/>
          <w:sz w:val="22"/>
          <w:szCs w:val="22"/>
          <w:lang w:val="en-US" w:eastAsia="en-US" w:bidi="ar-SA"/>
        </w:rPr>
      </w:rPrChange>
    </w:r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rsid w:val="0085057B"/>
    <w:rPr>
      <w:rPrChange w:id="3" w:author="ANA-AN00" w:date="2021-07-30T14:33:00Z">
        <w:rPr/>
      </w:rPrChange>
    </w:rPr>
  </w:style>
  <w:style w:type="paragraph" w:styleId="Header">
    <w:name w:val="header"/>
    <w:basedOn w:val="Normal"/>
    <w:link w:val="HeaderChar"/>
    <w:uiPriority w:val="99"/>
    <w:rsid w:val="0085057B"/>
    <w:pPr>
      <w:tabs>
        <w:tab w:val="center" w:pos="4680"/>
        <w:tab w:val="right" w:pos="9360"/>
      </w:tabs>
      <w:pPrChange w:id="4" w:author="ANA-AN00" w:date="2021-07-30T14:33:00Z">
        <w:pPr>
          <w:tabs>
            <w:tab w:val="center" w:pos="4680"/>
            <w:tab w:val="right" w:pos="9360"/>
          </w:tabs>
          <w:spacing w:line="276" w:lineRule="auto"/>
        </w:pPr>
      </w:pPrChange>
    </w:pPr>
    <w:rPr>
      <w:rPrChange w:id="4" w:author="ANA-AN00" w:date="2021-07-30T14:33:00Z">
        <w:rPr>
          <w:rFonts w:asciiTheme="minorHAnsi" w:eastAsiaTheme="minorEastAsia" w:hAnsiTheme="minorHAnsi" w:cstheme="minorBidi"/>
          <w:sz w:val="22"/>
          <w:szCs w:val="22"/>
          <w:lang w:val="en-US" w:eastAsia="en-US" w:bidi="ar-SA"/>
        </w:rPr>
      </w:rPrChange>
    </w:rPr>
  </w:style>
  <w:style w:type="character" w:customStyle="1" w:styleId="HeaderChar">
    <w:name w:val="Header Char"/>
    <w:basedOn w:val="DefaultParagraphFont"/>
    <w:link w:val="Header"/>
    <w:uiPriority w:val="99"/>
  </w:style>
  <w:style w:type="paragraph" w:customStyle="1" w:styleId="SFGreen">
    <w:name w:val="SFGreen"/>
    <w:basedOn w:val="Normal"/>
    <w:qFormat/>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850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112</Pages>
  <Words>9905</Words>
  <Characters>56465</Characters>
  <Application>Microsoft Office Word</Application>
  <DocSecurity>0</DocSecurity>
  <Lines>470</Lines>
  <Paragraphs>132</Paragraphs>
  <ScaleCrop>false</ScaleCrop>
  <Company>Qualtrics</Company>
  <LinksUpToDate>false</LinksUpToDate>
  <CharactersWithSpaces>66238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dc:title>
  <dc:creator>Qualtrics</dc:creator>
  <cp:lastModifiedBy>Fabre  Adrien</cp:lastModifiedBy>
  <cp:revision>1</cp:revision>
  <dcterms:created xsi:type="dcterms:W3CDTF">2021-07-23T12:23:00Z</dcterms:created>
  <dcterms:modified xsi:type="dcterms:W3CDTF">2021-07-30T12:35:00Z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0e13ce5145334f75ae62eeca0b827683</vt:lpwstr>
  </property>
</Properties>
</file>