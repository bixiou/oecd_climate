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C8DAA" w14:textId="78861355" w:rsidR="007F7323" w:rsidRPr="00686D01" w:rsidRDefault="007F7323" w:rsidP="00686D01">
      <w:pPr>
        <w:pStyle w:val="Title"/>
        <w:jc w:val="center"/>
        <w:rPr>
          <w:sz w:val="48"/>
          <w:szCs w:val="48"/>
        </w:rPr>
      </w:pPr>
      <w:r w:rsidRPr="00686D01">
        <w:rPr>
          <w:sz w:val="48"/>
          <w:szCs w:val="48"/>
        </w:rPr>
        <w:t>US Climate Survey: Revisions and Comments based on Pilot 3 Insights</w:t>
      </w:r>
    </w:p>
    <w:p w14:paraId="3F2A7317" w14:textId="77777777" w:rsidR="007F7323" w:rsidRDefault="007F7323">
      <w:pPr>
        <w:pStyle w:val="BlockSeparator"/>
        <w:rPr>
          <w:color w:val="000000"/>
          <w:sz w:val="40"/>
          <w:szCs w:val="40"/>
        </w:rPr>
      </w:pPr>
    </w:p>
    <w:p w14:paraId="49966237" w14:textId="42DC2C4F"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p w14:paraId="139CAA71" w14:textId="65629D70"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sdt>
      <w:sdtPr>
        <w:rPr>
          <w:rFonts w:asciiTheme="minorHAnsi" w:eastAsiaTheme="minorEastAsia" w:hAnsiTheme="minorHAnsi" w:cstheme="minorBidi"/>
          <w:color w:val="auto"/>
          <w:sz w:val="22"/>
          <w:szCs w:val="22"/>
        </w:rPr>
        <w:id w:val="1926065927"/>
        <w:docPartObj>
          <w:docPartGallery w:val="Table of Contents"/>
          <w:docPartUnique/>
        </w:docPartObj>
      </w:sdtPr>
      <w:sdtEndPr>
        <w:rPr>
          <w:b/>
          <w:bCs/>
          <w:noProof/>
        </w:rPr>
      </w:sdtEndPr>
      <w:sdtContent>
        <w:p w14:paraId="02DAFAF9" w14:textId="7DC86F39" w:rsidR="00686D01" w:rsidRDefault="00686D01">
          <w:pPr>
            <w:pStyle w:val="TOCHeading"/>
          </w:pPr>
          <w:r>
            <w:t>Table of contents</w:t>
          </w:r>
        </w:p>
        <w:p w14:paraId="7C582561" w14:textId="3BD98926" w:rsidR="00686D01" w:rsidRDefault="00686D01">
          <w:pPr>
            <w:pStyle w:val="TOC2"/>
            <w:tabs>
              <w:tab w:val="right" w:leader="dot" w:pos="9350"/>
            </w:tabs>
            <w:rPr>
              <w:noProof/>
              <w:lang w:val="en-GB" w:eastAsia="en-GB"/>
            </w:rPr>
          </w:pPr>
          <w:r>
            <w:fldChar w:fldCharType="begin"/>
          </w:r>
          <w:r>
            <w:instrText xml:space="preserve"> TOC \o "1-3" \h \z \u </w:instrText>
          </w:r>
          <w:r>
            <w:fldChar w:fldCharType="separate"/>
          </w:r>
          <w:hyperlink w:anchor="_Toc66714741" w:history="1">
            <w:r w:rsidRPr="001B3B31">
              <w:rPr>
                <w:rStyle w:val="Hyperlink"/>
                <w:noProof/>
              </w:rPr>
              <w:t>Welcome Message</w:t>
            </w:r>
            <w:r>
              <w:rPr>
                <w:noProof/>
                <w:webHidden/>
              </w:rPr>
              <w:tab/>
            </w:r>
            <w:r>
              <w:rPr>
                <w:noProof/>
                <w:webHidden/>
              </w:rPr>
              <w:fldChar w:fldCharType="begin"/>
            </w:r>
            <w:r>
              <w:rPr>
                <w:noProof/>
                <w:webHidden/>
              </w:rPr>
              <w:instrText xml:space="preserve"> PAGEREF _Toc66714741 \h </w:instrText>
            </w:r>
            <w:r>
              <w:rPr>
                <w:noProof/>
                <w:webHidden/>
              </w:rPr>
            </w:r>
            <w:r>
              <w:rPr>
                <w:noProof/>
                <w:webHidden/>
              </w:rPr>
              <w:fldChar w:fldCharType="separate"/>
            </w:r>
            <w:r>
              <w:rPr>
                <w:noProof/>
                <w:webHidden/>
              </w:rPr>
              <w:t>1</w:t>
            </w:r>
            <w:r>
              <w:rPr>
                <w:noProof/>
                <w:webHidden/>
              </w:rPr>
              <w:fldChar w:fldCharType="end"/>
            </w:r>
          </w:hyperlink>
        </w:p>
        <w:p w14:paraId="5C9F060E" w14:textId="1264F964" w:rsidR="00686D01" w:rsidRDefault="00EF4642">
          <w:pPr>
            <w:pStyle w:val="TOC2"/>
            <w:tabs>
              <w:tab w:val="right" w:leader="dot" w:pos="9350"/>
            </w:tabs>
            <w:rPr>
              <w:noProof/>
              <w:lang w:val="en-GB" w:eastAsia="en-GB"/>
            </w:rPr>
          </w:pPr>
          <w:hyperlink w:anchor="_Toc66714742" w:history="1">
            <w:r w:rsidR="00686D01" w:rsidRPr="001B3B31">
              <w:rPr>
                <w:rStyle w:val="Hyperlink"/>
                <w:noProof/>
              </w:rPr>
              <w:t>Block 1: Socio-demographics</w:t>
            </w:r>
            <w:r w:rsidR="00686D01">
              <w:rPr>
                <w:noProof/>
                <w:webHidden/>
              </w:rPr>
              <w:tab/>
            </w:r>
            <w:r w:rsidR="00686D01">
              <w:rPr>
                <w:noProof/>
                <w:webHidden/>
              </w:rPr>
              <w:fldChar w:fldCharType="begin"/>
            </w:r>
            <w:r w:rsidR="00686D01">
              <w:rPr>
                <w:noProof/>
                <w:webHidden/>
              </w:rPr>
              <w:instrText xml:space="preserve"> PAGEREF _Toc66714742 \h </w:instrText>
            </w:r>
            <w:r w:rsidR="00686D01">
              <w:rPr>
                <w:noProof/>
                <w:webHidden/>
              </w:rPr>
            </w:r>
            <w:r w:rsidR="00686D01">
              <w:rPr>
                <w:noProof/>
                <w:webHidden/>
              </w:rPr>
              <w:fldChar w:fldCharType="separate"/>
            </w:r>
            <w:r w:rsidR="00686D01">
              <w:rPr>
                <w:noProof/>
                <w:webHidden/>
              </w:rPr>
              <w:t>2</w:t>
            </w:r>
            <w:r w:rsidR="00686D01">
              <w:rPr>
                <w:noProof/>
                <w:webHidden/>
              </w:rPr>
              <w:fldChar w:fldCharType="end"/>
            </w:r>
          </w:hyperlink>
        </w:p>
        <w:p w14:paraId="5BB81ED3" w14:textId="74C1EC5B" w:rsidR="00686D01" w:rsidRDefault="00EF4642">
          <w:pPr>
            <w:pStyle w:val="TOC2"/>
            <w:tabs>
              <w:tab w:val="right" w:leader="dot" w:pos="9350"/>
            </w:tabs>
            <w:rPr>
              <w:noProof/>
              <w:lang w:val="en-GB" w:eastAsia="en-GB"/>
            </w:rPr>
          </w:pPr>
          <w:hyperlink w:anchor="_Toc66714743" w:history="1">
            <w:r w:rsidR="00686D01" w:rsidRPr="001B3B31">
              <w:rPr>
                <w:rStyle w:val="Hyperlink"/>
                <w:noProof/>
              </w:rPr>
              <w:t>Block 2: Household composition and energy characteristics</w:t>
            </w:r>
            <w:r w:rsidR="00686D01">
              <w:rPr>
                <w:noProof/>
                <w:webHidden/>
              </w:rPr>
              <w:tab/>
            </w:r>
            <w:r w:rsidR="00686D01">
              <w:rPr>
                <w:noProof/>
                <w:webHidden/>
              </w:rPr>
              <w:fldChar w:fldCharType="begin"/>
            </w:r>
            <w:r w:rsidR="00686D01">
              <w:rPr>
                <w:noProof/>
                <w:webHidden/>
              </w:rPr>
              <w:instrText xml:space="preserve"> PAGEREF _Toc66714743 \h </w:instrText>
            </w:r>
            <w:r w:rsidR="00686D01">
              <w:rPr>
                <w:noProof/>
                <w:webHidden/>
              </w:rPr>
            </w:r>
            <w:r w:rsidR="00686D01">
              <w:rPr>
                <w:noProof/>
                <w:webHidden/>
              </w:rPr>
              <w:fldChar w:fldCharType="separate"/>
            </w:r>
            <w:r w:rsidR="00686D01">
              <w:rPr>
                <w:noProof/>
                <w:webHidden/>
              </w:rPr>
              <w:t>14</w:t>
            </w:r>
            <w:r w:rsidR="00686D01">
              <w:rPr>
                <w:noProof/>
                <w:webHidden/>
              </w:rPr>
              <w:fldChar w:fldCharType="end"/>
            </w:r>
          </w:hyperlink>
        </w:p>
        <w:p w14:paraId="41837964" w14:textId="57C7996D" w:rsidR="00686D01" w:rsidRDefault="00EF4642">
          <w:pPr>
            <w:pStyle w:val="TOC2"/>
            <w:tabs>
              <w:tab w:val="right" w:leader="dot" w:pos="9350"/>
            </w:tabs>
            <w:rPr>
              <w:noProof/>
              <w:lang w:val="en-GB" w:eastAsia="en-GB"/>
            </w:rPr>
          </w:pPr>
          <w:hyperlink w:anchor="_Toc66714744" w:history="1">
            <w:r w:rsidR="00686D01" w:rsidRPr="001B3B31">
              <w:rPr>
                <w:rStyle w:val="Hyperlink"/>
                <w:noProof/>
              </w:rPr>
              <w:t>Block 3: Essay: climate change</w:t>
            </w:r>
            <w:r w:rsidR="00686D01">
              <w:rPr>
                <w:noProof/>
                <w:webHidden/>
              </w:rPr>
              <w:tab/>
            </w:r>
            <w:r w:rsidR="00686D01">
              <w:rPr>
                <w:noProof/>
                <w:webHidden/>
              </w:rPr>
              <w:fldChar w:fldCharType="begin"/>
            </w:r>
            <w:r w:rsidR="00686D01">
              <w:rPr>
                <w:noProof/>
                <w:webHidden/>
              </w:rPr>
              <w:instrText xml:space="preserve"> PAGEREF _Toc66714744 \h </w:instrText>
            </w:r>
            <w:r w:rsidR="00686D01">
              <w:rPr>
                <w:noProof/>
                <w:webHidden/>
              </w:rPr>
            </w:r>
            <w:r w:rsidR="00686D01">
              <w:rPr>
                <w:noProof/>
                <w:webHidden/>
              </w:rPr>
              <w:fldChar w:fldCharType="separate"/>
            </w:r>
            <w:r w:rsidR="00686D01">
              <w:rPr>
                <w:noProof/>
                <w:webHidden/>
              </w:rPr>
              <w:t>18</w:t>
            </w:r>
            <w:r w:rsidR="00686D01">
              <w:rPr>
                <w:noProof/>
                <w:webHidden/>
              </w:rPr>
              <w:fldChar w:fldCharType="end"/>
            </w:r>
          </w:hyperlink>
        </w:p>
        <w:p w14:paraId="6BD4CB04" w14:textId="3618B5AA" w:rsidR="00686D01" w:rsidRDefault="00EF4642">
          <w:pPr>
            <w:pStyle w:val="TOC2"/>
            <w:tabs>
              <w:tab w:val="right" w:leader="dot" w:pos="9350"/>
            </w:tabs>
            <w:rPr>
              <w:noProof/>
              <w:lang w:val="en-GB" w:eastAsia="en-GB"/>
            </w:rPr>
          </w:pPr>
          <w:hyperlink w:anchor="_Toc66714745" w:history="1">
            <w:r w:rsidR="00686D01" w:rsidRPr="001B3B31">
              <w:rPr>
                <w:rStyle w:val="Hyperlink"/>
                <w:noProof/>
              </w:rPr>
              <w:t>Block 4: Treatment information and feedback</w:t>
            </w:r>
            <w:r w:rsidR="00686D01">
              <w:rPr>
                <w:noProof/>
                <w:webHidden/>
              </w:rPr>
              <w:tab/>
            </w:r>
            <w:r w:rsidR="00686D01">
              <w:rPr>
                <w:noProof/>
                <w:webHidden/>
              </w:rPr>
              <w:fldChar w:fldCharType="begin"/>
            </w:r>
            <w:r w:rsidR="00686D01">
              <w:rPr>
                <w:noProof/>
                <w:webHidden/>
              </w:rPr>
              <w:instrText xml:space="preserve"> PAGEREF _Toc66714745 \h </w:instrText>
            </w:r>
            <w:r w:rsidR="00686D01">
              <w:rPr>
                <w:noProof/>
                <w:webHidden/>
              </w:rPr>
            </w:r>
            <w:r w:rsidR="00686D01">
              <w:rPr>
                <w:noProof/>
                <w:webHidden/>
              </w:rPr>
              <w:fldChar w:fldCharType="separate"/>
            </w:r>
            <w:r w:rsidR="00686D01">
              <w:rPr>
                <w:noProof/>
                <w:webHidden/>
              </w:rPr>
              <w:t>18</w:t>
            </w:r>
            <w:r w:rsidR="00686D01">
              <w:rPr>
                <w:noProof/>
                <w:webHidden/>
              </w:rPr>
              <w:fldChar w:fldCharType="end"/>
            </w:r>
          </w:hyperlink>
        </w:p>
        <w:p w14:paraId="5D7D428D" w14:textId="2C1120AE" w:rsidR="00686D01" w:rsidRDefault="00EF4642">
          <w:pPr>
            <w:pStyle w:val="TOC3"/>
            <w:tabs>
              <w:tab w:val="right" w:leader="dot" w:pos="9350"/>
            </w:tabs>
            <w:rPr>
              <w:noProof/>
              <w:lang w:val="en-GB" w:eastAsia="en-GB"/>
            </w:rPr>
          </w:pPr>
          <w:hyperlink w:anchor="_Toc66714746" w:history="1">
            <w:r w:rsidR="00686D01" w:rsidRPr="001B3B31">
              <w:rPr>
                <w:rStyle w:val="Hyperlink"/>
                <w:b/>
                <w:noProof/>
              </w:rPr>
              <w:t>Local climate video</w:t>
            </w:r>
            <w:r w:rsidR="00686D01">
              <w:rPr>
                <w:noProof/>
                <w:webHidden/>
              </w:rPr>
              <w:tab/>
            </w:r>
            <w:r w:rsidR="00686D01">
              <w:rPr>
                <w:noProof/>
                <w:webHidden/>
              </w:rPr>
              <w:fldChar w:fldCharType="begin"/>
            </w:r>
            <w:r w:rsidR="00686D01">
              <w:rPr>
                <w:noProof/>
                <w:webHidden/>
              </w:rPr>
              <w:instrText xml:space="preserve"> PAGEREF _Toc66714746 \h </w:instrText>
            </w:r>
            <w:r w:rsidR="00686D01">
              <w:rPr>
                <w:noProof/>
                <w:webHidden/>
              </w:rPr>
            </w:r>
            <w:r w:rsidR="00686D01">
              <w:rPr>
                <w:noProof/>
                <w:webHidden/>
              </w:rPr>
              <w:fldChar w:fldCharType="separate"/>
            </w:r>
            <w:r w:rsidR="00686D01">
              <w:rPr>
                <w:noProof/>
                <w:webHidden/>
              </w:rPr>
              <w:t>18</w:t>
            </w:r>
            <w:r w:rsidR="00686D01">
              <w:rPr>
                <w:noProof/>
                <w:webHidden/>
              </w:rPr>
              <w:fldChar w:fldCharType="end"/>
            </w:r>
          </w:hyperlink>
        </w:p>
        <w:p w14:paraId="296EFCDB" w14:textId="0C4615EF" w:rsidR="00686D01" w:rsidRDefault="00EF4642">
          <w:pPr>
            <w:pStyle w:val="TOC3"/>
            <w:tabs>
              <w:tab w:val="right" w:leader="dot" w:pos="9350"/>
            </w:tabs>
            <w:rPr>
              <w:noProof/>
              <w:lang w:val="en-GB" w:eastAsia="en-GB"/>
            </w:rPr>
          </w:pPr>
          <w:hyperlink w:anchor="_Toc66714747" w:history="1">
            <w:r w:rsidR="00686D01" w:rsidRPr="001B3B31">
              <w:rPr>
                <w:rStyle w:val="Hyperlink"/>
                <w:b/>
                <w:noProof/>
              </w:rPr>
              <w:t>Policy video</w:t>
            </w:r>
            <w:r w:rsidR="00686D01">
              <w:rPr>
                <w:noProof/>
                <w:webHidden/>
              </w:rPr>
              <w:tab/>
            </w:r>
            <w:r w:rsidR="00686D01">
              <w:rPr>
                <w:noProof/>
                <w:webHidden/>
              </w:rPr>
              <w:fldChar w:fldCharType="begin"/>
            </w:r>
            <w:r w:rsidR="00686D01">
              <w:rPr>
                <w:noProof/>
                <w:webHidden/>
              </w:rPr>
              <w:instrText xml:space="preserve"> PAGEREF _Toc66714747 \h </w:instrText>
            </w:r>
            <w:r w:rsidR="00686D01">
              <w:rPr>
                <w:noProof/>
                <w:webHidden/>
              </w:rPr>
            </w:r>
            <w:r w:rsidR="00686D01">
              <w:rPr>
                <w:noProof/>
                <w:webHidden/>
              </w:rPr>
              <w:fldChar w:fldCharType="separate"/>
            </w:r>
            <w:r w:rsidR="00686D01">
              <w:rPr>
                <w:noProof/>
                <w:webHidden/>
              </w:rPr>
              <w:t>20</w:t>
            </w:r>
            <w:r w:rsidR="00686D01">
              <w:rPr>
                <w:noProof/>
                <w:webHidden/>
              </w:rPr>
              <w:fldChar w:fldCharType="end"/>
            </w:r>
          </w:hyperlink>
        </w:p>
        <w:p w14:paraId="21E72B09" w14:textId="2400AD05" w:rsidR="00686D01" w:rsidRDefault="00EF4642">
          <w:pPr>
            <w:pStyle w:val="TOC2"/>
            <w:tabs>
              <w:tab w:val="right" w:leader="dot" w:pos="9350"/>
            </w:tabs>
            <w:rPr>
              <w:noProof/>
              <w:lang w:val="en-GB" w:eastAsia="en-GB"/>
            </w:rPr>
          </w:pPr>
          <w:hyperlink w:anchor="_Toc66714748" w:history="1">
            <w:r w:rsidR="00686D01" w:rsidRPr="001B3B31">
              <w:rPr>
                <w:rStyle w:val="Hyperlink"/>
                <w:noProof/>
              </w:rPr>
              <w:t>Block 5: Climate knowledge</w:t>
            </w:r>
            <w:r w:rsidR="00686D01">
              <w:rPr>
                <w:noProof/>
                <w:webHidden/>
              </w:rPr>
              <w:tab/>
            </w:r>
            <w:r w:rsidR="00686D01">
              <w:rPr>
                <w:noProof/>
                <w:webHidden/>
              </w:rPr>
              <w:fldChar w:fldCharType="begin"/>
            </w:r>
            <w:r w:rsidR="00686D01">
              <w:rPr>
                <w:noProof/>
                <w:webHidden/>
              </w:rPr>
              <w:instrText xml:space="preserve"> PAGEREF _Toc66714748 \h </w:instrText>
            </w:r>
            <w:r w:rsidR="00686D01">
              <w:rPr>
                <w:noProof/>
                <w:webHidden/>
              </w:rPr>
            </w:r>
            <w:r w:rsidR="00686D01">
              <w:rPr>
                <w:noProof/>
                <w:webHidden/>
              </w:rPr>
              <w:fldChar w:fldCharType="separate"/>
            </w:r>
            <w:r w:rsidR="00686D01">
              <w:rPr>
                <w:noProof/>
                <w:webHidden/>
              </w:rPr>
              <w:t>21</w:t>
            </w:r>
            <w:r w:rsidR="00686D01">
              <w:rPr>
                <w:noProof/>
                <w:webHidden/>
              </w:rPr>
              <w:fldChar w:fldCharType="end"/>
            </w:r>
          </w:hyperlink>
        </w:p>
        <w:p w14:paraId="3C6ACB11" w14:textId="79F00FF0" w:rsidR="00686D01" w:rsidRDefault="00EF4642">
          <w:pPr>
            <w:pStyle w:val="TOC2"/>
            <w:tabs>
              <w:tab w:val="right" w:leader="dot" w:pos="9350"/>
            </w:tabs>
            <w:rPr>
              <w:noProof/>
              <w:lang w:val="en-GB" w:eastAsia="en-GB"/>
            </w:rPr>
          </w:pPr>
          <w:hyperlink w:anchor="_Toc66714749" w:history="1">
            <w:r w:rsidR="00686D01" w:rsidRPr="001B3B31">
              <w:rPr>
                <w:rStyle w:val="Hyperlink"/>
                <w:noProof/>
              </w:rPr>
              <w:t>Block 6: Climate Change (attitudes and risks)</w:t>
            </w:r>
            <w:r w:rsidR="00686D01">
              <w:rPr>
                <w:noProof/>
                <w:webHidden/>
              </w:rPr>
              <w:tab/>
            </w:r>
            <w:r w:rsidR="00686D01">
              <w:rPr>
                <w:noProof/>
                <w:webHidden/>
              </w:rPr>
              <w:fldChar w:fldCharType="begin"/>
            </w:r>
            <w:r w:rsidR="00686D01">
              <w:rPr>
                <w:noProof/>
                <w:webHidden/>
              </w:rPr>
              <w:instrText xml:space="preserve"> PAGEREF _Toc66714749 \h </w:instrText>
            </w:r>
            <w:r w:rsidR="00686D01">
              <w:rPr>
                <w:noProof/>
                <w:webHidden/>
              </w:rPr>
            </w:r>
            <w:r w:rsidR="00686D01">
              <w:rPr>
                <w:noProof/>
                <w:webHidden/>
              </w:rPr>
              <w:fldChar w:fldCharType="separate"/>
            </w:r>
            <w:r w:rsidR="00686D01">
              <w:rPr>
                <w:noProof/>
                <w:webHidden/>
              </w:rPr>
              <w:t>26</w:t>
            </w:r>
            <w:r w:rsidR="00686D01">
              <w:rPr>
                <w:noProof/>
                <w:webHidden/>
              </w:rPr>
              <w:fldChar w:fldCharType="end"/>
            </w:r>
          </w:hyperlink>
        </w:p>
        <w:p w14:paraId="67FD1A00" w14:textId="73F36C45" w:rsidR="00686D01" w:rsidRDefault="00EF4642">
          <w:pPr>
            <w:pStyle w:val="TOC2"/>
            <w:tabs>
              <w:tab w:val="right" w:leader="dot" w:pos="9350"/>
            </w:tabs>
            <w:rPr>
              <w:noProof/>
              <w:lang w:val="en-GB" w:eastAsia="en-GB"/>
            </w:rPr>
          </w:pPr>
          <w:hyperlink w:anchor="_Toc66714750" w:history="1">
            <w:r w:rsidR="00686D01" w:rsidRPr="001B3B31">
              <w:rPr>
                <w:rStyle w:val="Hyperlink"/>
                <w:noProof/>
              </w:rPr>
              <w:t>Block 7: Policy 1: emission limit for cars</w:t>
            </w:r>
            <w:r w:rsidR="00686D01">
              <w:rPr>
                <w:noProof/>
                <w:webHidden/>
              </w:rPr>
              <w:tab/>
            </w:r>
            <w:r w:rsidR="00686D01">
              <w:rPr>
                <w:noProof/>
                <w:webHidden/>
              </w:rPr>
              <w:fldChar w:fldCharType="begin"/>
            </w:r>
            <w:r w:rsidR="00686D01">
              <w:rPr>
                <w:noProof/>
                <w:webHidden/>
              </w:rPr>
              <w:instrText xml:space="preserve"> PAGEREF _Toc66714750 \h </w:instrText>
            </w:r>
            <w:r w:rsidR="00686D01">
              <w:rPr>
                <w:noProof/>
                <w:webHidden/>
              </w:rPr>
            </w:r>
            <w:r w:rsidR="00686D01">
              <w:rPr>
                <w:noProof/>
                <w:webHidden/>
              </w:rPr>
              <w:fldChar w:fldCharType="separate"/>
            </w:r>
            <w:r w:rsidR="00686D01">
              <w:rPr>
                <w:noProof/>
                <w:webHidden/>
              </w:rPr>
              <w:t>30</w:t>
            </w:r>
            <w:r w:rsidR="00686D01">
              <w:rPr>
                <w:noProof/>
                <w:webHidden/>
              </w:rPr>
              <w:fldChar w:fldCharType="end"/>
            </w:r>
          </w:hyperlink>
        </w:p>
        <w:p w14:paraId="73DB4F22" w14:textId="064CD497" w:rsidR="00686D01" w:rsidRDefault="00EF4642">
          <w:pPr>
            <w:pStyle w:val="TOC2"/>
            <w:tabs>
              <w:tab w:val="right" w:leader="dot" w:pos="9350"/>
            </w:tabs>
            <w:rPr>
              <w:noProof/>
              <w:lang w:val="en-GB" w:eastAsia="en-GB"/>
            </w:rPr>
          </w:pPr>
          <w:hyperlink w:anchor="_Toc66714751" w:history="1">
            <w:r w:rsidR="00686D01" w:rsidRPr="001B3B31">
              <w:rPr>
                <w:rStyle w:val="Hyperlink"/>
                <w:noProof/>
              </w:rPr>
              <w:t>Block 8: Policy 2: green infrastructure program</w:t>
            </w:r>
            <w:r w:rsidR="00686D01">
              <w:rPr>
                <w:noProof/>
                <w:webHidden/>
              </w:rPr>
              <w:tab/>
            </w:r>
            <w:r w:rsidR="00686D01">
              <w:rPr>
                <w:noProof/>
                <w:webHidden/>
              </w:rPr>
              <w:fldChar w:fldCharType="begin"/>
            </w:r>
            <w:r w:rsidR="00686D01">
              <w:rPr>
                <w:noProof/>
                <w:webHidden/>
              </w:rPr>
              <w:instrText xml:space="preserve"> PAGEREF _Toc66714751 \h </w:instrText>
            </w:r>
            <w:r w:rsidR="00686D01">
              <w:rPr>
                <w:noProof/>
                <w:webHidden/>
              </w:rPr>
            </w:r>
            <w:r w:rsidR="00686D01">
              <w:rPr>
                <w:noProof/>
                <w:webHidden/>
              </w:rPr>
              <w:fldChar w:fldCharType="separate"/>
            </w:r>
            <w:r w:rsidR="00686D01">
              <w:rPr>
                <w:noProof/>
                <w:webHidden/>
              </w:rPr>
              <w:t>34</w:t>
            </w:r>
            <w:r w:rsidR="00686D01">
              <w:rPr>
                <w:noProof/>
                <w:webHidden/>
              </w:rPr>
              <w:fldChar w:fldCharType="end"/>
            </w:r>
          </w:hyperlink>
        </w:p>
        <w:p w14:paraId="3F77C316" w14:textId="433300CE" w:rsidR="00686D01" w:rsidRDefault="00EF4642">
          <w:pPr>
            <w:pStyle w:val="TOC2"/>
            <w:tabs>
              <w:tab w:val="right" w:leader="dot" w:pos="9350"/>
            </w:tabs>
            <w:rPr>
              <w:noProof/>
              <w:lang w:val="en-GB" w:eastAsia="en-GB"/>
            </w:rPr>
          </w:pPr>
          <w:hyperlink w:anchor="_Toc66714752" w:history="1">
            <w:r w:rsidR="00686D01" w:rsidRPr="001B3B31">
              <w:rPr>
                <w:rStyle w:val="Hyperlink"/>
                <w:noProof/>
              </w:rPr>
              <w:t>Block 9: Policy 3: carbon tax with cash transfers</w:t>
            </w:r>
            <w:r w:rsidR="00686D01">
              <w:rPr>
                <w:noProof/>
                <w:webHidden/>
              </w:rPr>
              <w:tab/>
            </w:r>
            <w:r w:rsidR="00686D01">
              <w:rPr>
                <w:noProof/>
                <w:webHidden/>
              </w:rPr>
              <w:fldChar w:fldCharType="begin"/>
            </w:r>
            <w:r w:rsidR="00686D01">
              <w:rPr>
                <w:noProof/>
                <w:webHidden/>
              </w:rPr>
              <w:instrText xml:space="preserve"> PAGEREF _Toc66714752 \h </w:instrText>
            </w:r>
            <w:r w:rsidR="00686D01">
              <w:rPr>
                <w:noProof/>
                <w:webHidden/>
              </w:rPr>
            </w:r>
            <w:r w:rsidR="00686D01">
              <w:rPr>
                <w:noProof/>
                <w:webHidden/>
              </w:rPr>
              <w:fldChar w:fldCharType="separate"/>
            </w:r>
            <w:r w:rsidR="00686D01">
              <w:rPr>
                <w:noProof/>
                <w:webHidden/>
              </w:rPr>
              <w:t>37</w:t>
            </w:r>
            <w:r w:rsidR="00686D01">
              <w:rPr>
                <w:noProof/>
                <w:webHidden/>
              </w:rPr>
              <w:fldChar w:fldCharType="end"/>
            </w:r>
          </w:hyperlink>
        </w:p>
        <w:p w14:paraId="70840705" w14:textId="50CD4500" w:rsidR="00686D01" w:rsidRDefault="00EF4642">
          <w:pPr>
            <w:pStyle w:val="TOC2"/>
            <w:tabs>
              <w:tab w:val="right" w:leader="dot" w:pos="9350"/>
            </w:tabs>
            <w:rPr>
              <w:noProof/>
              <w:lang w:val="en-GB" w:eastAsia="en-GB"/>
            </w:rPr>
          </w:pPr>
          <w:hyperlink w:anchor="_Toc66714753" w:history="1">
            <w:r w:rsidR="00686D01" w:rsidRPr="001B3B31">
              <w:rPr>
                <w:rStyle w:val="Hyperlink"/>
                <w:noProof/>
              </w:rPr>
              <w:t>Block 10: Preferences on climate policies</w:t>
            </w:r>
            <w:r w:rsidR="00686D01">
              <w:rPr>
                <w:noProof/>
                <w:webHidden/>
              </w:rPr>
              <w:tab/>
            </w:r>
            <w:r w:rsidR="00686D01">
              <w:rPr>
                <w:noProof/>
                <w:webHidden/>
              </w:rPr>
              <w:fldChar w:fldCharType="begin"/>
            </w:r>
            <w:r w:rsidR="00686D01">
              <w:rPr>
                <w:noProof/>
                <w:webHidden/>
              </w:rPr>
              <w:instrText xml:space="preserve"> PAGEREF _Toc66714753 \h </w:instrText>
            </w:r>
            <w:r w:rsidR="00686D01">
              <w:rPr>
                <w:noProof/>
                <w:webHidden/>
              </w:rPr>
            </w:r>
            <w:r w:rsidR="00686D01">
              <w:rPr>
                <w:noProof/>
                <w:webHidden/>
              </w:rPr>
              <w:fldChar w:fldCharType="separate"/>
            </w:r>
            <w:r w:rsidR="00686D01">
              <w:rPr>
                <w:noProof/>
                <w:webHidden/>
              </w:rPr>
              <w:t>40</w:t>
            </w:r>
            <w:r w:rsidR="00686D01">
              <w:rPr>
                <w:noProof/>
                <w:webHidden/>
              </w:rPr>
              <w:fldChar w:fldCharType="end"/>
            </w:r>
          </w:hyperlink>
        </w:p>
        <w:p w14:paraId="140E3777" w14:textId="1D8AEA72" w:rsidR="00686D01" w:rsidRDefault="00EF4642">
          <w:pPr>
            <w:pStyle w:val="TOC2"/>
            <w:tabs>
              <w:tab w:val="right" w:leader="dot" w:pos="9350"/>
            </w:tabs>
            <w:rPr>
              <w:noProof/>
              <w:lang w:val="en-GB" w:eastAsia="en-GB"/>
            </w:rPr>
          </w:pPr>
          <w:hyperlink w:anchor="_Toc66714754" w:history="1">
            <w:r w:rsidR="00686D01" w:rsidRPr="001B3B31">
              <w:rPr>
                <w:rStyle w:val="Hyperlink"/>
                <w:noProof/>
              </w:rPr>
              <w:t>Block 11: WTP</w:t>
            </w:r>
            <w:r w:rsidR="00686D01">
              <w:rPr>
                <w:noProof/>
                <w:webHidden/>
              </w:rPr>
              <w:tab/>
            </w:r>
            <w:r w:rsidR="00686D01">
              <w:rPr>
                <w:noProof/>
                <w:webHidden/>
              </w:rPr>
              <w:fldChar w:fldCharType="begin"/>
            </w:r>
            <w:r w:rsidR="00686D01">
              <w:rPr>
                <w:noProof/>
                <w:webHidden/>
              </w:rPr>
              <w:instrText xml:space="preserve"> PAGEREF _Toc66714754 \h </w:instrText>
            </w:r>
            <w:r w:rsidR="00686D01">
              <w:rPr>
                <w:noProof/>
                <w:webHidden/>
              </w:rPr>
            </w:r>
            <w:r w:rsidR="00686D01">
              <w:rPr>
                <w:noProof/>
                <w:webHidden/>
              </w:rPr>
              <w:fldChar w:fldCharType="separate"/>
            </w:r>
            <w:r w:rsidR="00686D01">
              <w:rPr>
                <w:noProof/>
                <w:webHidden/>
              </w:rPr>
              <w:t>44</w:t>
            </w:r>
            <w:r w:rsidR="00686D01">
              <w:rPr>
                <w:noProof/>
                <w:webHidden/>
              </w:rPr>
              <w:fldChar w:fldCharType="end"/>
            </w:r>
          </w:hyperlink>
        </w:p>
        <w:p w14:paraId="00729265" w14:textId="47CC1C8D" w:rsidR="00686D01" w:rsidRDefault="00EF4642">
          <w:pPr>
            <w:pStyle w:val="TOC2"/>
            <w:tabs>
              <w:tab w:val="right" w:leader="dot" w:pos="9350"/>
            </w:tabs>
            <w:rPr>
              <w:noProof/>
              <w:lang w:val="en-GB" w:eastAsia="en-GB"/>
            </w:rPr>
          </w:pPr>
          <w:hyperlink w:anchor="_Toc66714755" w:history="1">
            <w:r w:rsidR="00686D01" w:rsidRPr="001B3B31">
              <w:rPr>
                <w:rStyle w:val="Hyperlink"/>
                <w:noProof/>
              </w:rPr>
              <w:t>Block 12: International burden-sharing</w:t>
            </w:r>
            <w:r w:rsidR="00686D01">
              <w:rPr>
                <w:noProof/>
                <w:webHidden/>
              </w:rPr>
              <w:tab/>
            </w:r>
            <w:r w:rsidR="00686D01">
              <w:rPr>
                <w:noProof/>
                <w:webHidden/>
              </w:rPr>
              <w:fldChar w:fldCharType="begin"/>
            </w:r>
            <w:r w:rsidR="00686D01">
              <w:rPr>
                <w:noProof/>
                <w:webHidden/>
              </w:rPr>
              <w:instrText xml:space="preserve"> PAGEREF _Toc66714755 \h </w:instrText>
            </w:r>
            <w:r w:rsidR="00686D01">
              <w:rPr>
                <w:noProof/>
                <w:webHidden/>
              </w:rPr>
            </w:r>
            <w:r w:rsidR="00686D01">
              <w:rPr>
                <w:noProof/>
                <w:webHidden/>
              </w:rPr>
              <w:fldChar w:fldCharType="separate"/>
            </w:r>
            <w:r w:rsidR="00686D01">
              <w:rPr>
                <w:noProof/>
                <w:webHidden/>
              </w:rPr>
              <w:t>45</w:t>
            </w:r>
            <w:r w:rsidR="00686D01">
              <w:rPr>
                <w:noProof/>
                <w:webHidden/>
              </w:rPr>
              <w:fldChar w:fldCharType="end"/>
            </w:r>
          </w:hyperlink>
        </w:p>
        <w:p w14:paraId="4666EF14" w14:textId="3265BBEA" w:rsidR="00686D01" w:rsidRDefault="00EF4642">
          <w:pPr>
            <w:pStyle w:val="TOC2"/>
            <w:tabs>
              <w:tab w:val="right" w:leader="dot" w:pos="9350"/>
            </w:tabs>
            <w:rPr>
              <w:noProof/>
              <w:lang w:val="en-GB" w:eastAsia="en-GB"/>
            </w:rPr>
          </w:pPr>
          <w:hyperlink w:anchor="_Toc66714756" w:history="1">
            <w:r w:rsidR="00686D01" w:rsidRPr="001B3B31">
              <w:rPr>
                <w:rStyle w:val="Hyperlink"/>
                <w:noProof/>
              </w:rPr>
              <w:t>Block 13: Housing/Preference for bans vs. incentives</w:t>
            </w:r>
            <w:r w:rsidR="00686D01">
              <w:rPr>
                <w:noProof/>
                <w:webHidden/>
              </w:rPr>
              <w:tab/>
            </w:r>
            <w:r w:rsidR="00686D01">
              <w:rPr>
                <w:noProof/>
                <w:webHidden/>
              </w:rPr>
              <w:fldChar w:fldCharType="begin"/>
            </w:r>
            <w:r w:rsidR="00686D01">
              <w:rPr>
                <w:noProof/>
                <w:webHidden/>
              </w:rPr>
              <w:instrText xml:space="preserve"> PAGEREF _Toc66714756 \h </w:instrText>
            </w:r>
            <w:r w:rsidR="00686D01">
              <w:rPr>
                <w:noProof/>
                <w:webHidden/>
              </w:rPr>
            </w:r>
            <w:r w:rsidR="00686D01">
              <w:rPr>
                <w:noProof/>
                <w:webHidden/>
              </w:rPr>
              <w:fldChar w:fldCharType="separate"/>
            </w:r>
            <w:r w:rsidR="00686D01">
              <w:rPr>
                <w:noProof/>
                <w:webHidden/>
              </w:rPr>
              <w:t>50</w:t>
            </w:r>
            <w:r w:rsidR="00686D01">
              <w:rPr>
                <w:noProof/>
                <w:webHidden/>
              </w:rPr>
              <w:fldChar w:fldCharType="end"/>
            </w:r>
          </w:hyperlink>
        </w:p>
        <w:p w14:paraId="75EEA98E" w14:textId="4E637B1C" w:rsidR="00686D01" w:rsidRDefault="00EF4642">
          <w:pPr>
            <w:pStyle w:val="TOC2"/>
            <w:tabs>
              <w:tab w:val="right" w:leader="dot" w:pos="9350"/>
            </w:tabs>
            <w:rPr>
              <w:noProof/>
              <w:lang w:val="en-GB" w:eastAsia="en-GB"/>
            </w:rPr>
          </w:pPr>
          <w:hyperlink w:anchor="_Toc66714757" w:history="1">
            <w:r w:rsidR="00686D01" w:rsidRPr="001B3B31">
              <w:rPr>
                <w:rStyle w:val="Hyperlink"/>
                <w:noProof/>
              </w:rPr>
              <w:t>Block 14: Trust, perceptions of institutions, inequality, and the future</w:t>
            </w:r>
            <w:r w:rsidR="00686D01">
              <w:rPr>
                <w:noProof/>
                <w:webHidden/>
              </w:rPr>
              <w:tab/>
            </w:r>
            <w:r w:rsidR="00686D01">
              <w:rPr>
                <w:noProof/>
                <w:webHidden/>
              </w:rPr>
              <w:fldChar w:fldCharType="begin"/>
            </w:r>
            <w:r w:rsidR="00686D01">
              <w:rPr>
                <w:noProof/>
                <w:webHidden/>
              </w:rPr>
              <w:instrText xml:space="preserve"> PAGEREF _Toc66714757 \h </w:instrText>
            </w:r>
            <w:r w:rsidR="00686D01">
              <w:rPr>
                <w:noProof/>
                <w:webHidden/>
              </w:rPr>
            </w:r>
            <w:r w:rsidR="00686D01">
              <w:rPr>
                <w:noProof/>
                <w:webHidden/>
              </w:rPr>
              <w:fldChar w:fldCharType="separate"/>
            </w:r>
            <w:r w:rsidR="00686D01">
              <w:rPr>
                <w:noProof/>
                <w:webHidden/>
              </w:rPr>
              <w:t>53</w:t>
            </w:r>
            <w:r w:rsidR="00686D01">
              <w:rPr>
                <w:noProof/>
                <w:webHidden/>
              </w:rPr>
              <w:fldChar w:fldCharType="end"/>
            </w:r>
          </w:hyperlink>
        </w:p>
        <w:p w14:paraId="5FEBA957" w14:textId="0ACD2036" w:rsidR="00686D01" w:rsidRDefault="00EF4642">
          <w:pPr>
            <w:pStyle w:val="TOC2"/>
            <w:tabs>
              <w:tab w:val="right" w:leader="dot" w:pos="9350"/>
            </w:tabs>
            <w:rPr>
              <w:noProof/>
              <w:lang w:val="en-GB" w:eastAsia="en-GB"/>
            </w:rPr>
          </w:pPr>
          <w:hyperlink w:anchor="_Toc66714758" w:history="1">
            <w:r w:rsidR="00686D01" w:rsidRPr="001B3B31">
              <w:rPr>
                <w:rStyle w:val="Hyperlink"/>
                <w:noProof/>
              </w:rPr>
              <w:t>Block 15: Political views and media consumption</w:t>
            </w:r>
            <w:r w:rsidR="00686D01">
              <w:rPr>
                <w:noProof/>
                <w:webHidden/>
              </w:rPr>
              <w:tab/>
            </w:r>
            <w:r w:rsidR="00686D01">
              <w:rPr>
                <w:noProof/>
                <w:webHidden/>
              </w:rPr>
              <w:fldChar w:fldCharType="begin"/>
            </w:r>
            <w:r w:rsidR="00686D01">
              <w:rPr>
                <w:noProof/>
                <w:webHidden/>
              </w:rPr>
              <w:instrText xml:space="preserve"> PAGEREF _Toc66714758 \h </w:instrText>
            </w:r>
            <w:r w:rsidR="00686D01">
              <w:rPr>
                <w:noProof/>
                <w:webHidden/>
              </w:rPr>
            </w:r>
            <w:r w:rsidR="00686D01">
              <w:rPr>
                <w:noProof/>
                <w:webHidden/>
              </w:rPr>
              <w:fldChar w:fldCharType="separate"/>
            </w:r>
            <w:r w:rsidR="00686D01">
              <w:rPr>
                <w:noProof/>
                <w:webHidden/>
              </w:rPr>
              <w:t>55</w:t>
            </w:r>
            <w:r w:rsidR="00686D01">
              <w:rPr>
                <w:noProof/>
                <w:webHidden/>
              </w:rPr>
              <w:fldChar w:fldCharType="end"/>
            </w:r>
          </w:hyperlink>
        </w:p>
        <w:p w14:paraId="6ECC5913" w14:textId="1E481FE7" w:rsidR="00686D01" w:rsidRDefault="00EF4642">
          <w:pPr>
            <w:pStyle w:val="TOC2"/>
            <w:tabs>
              <w:tab w:val="right" w:leader="dot" w:pos="9350"/>
            </w:tabs>
            <w:rPr>
              <w:noProof/>
              <w:lang w:val="en-GB" w:eastAsia="en-GB"/>
            </w:rPr>
          </w:pPr>
          <w:hyperlink w:anchor="_Toc66714759" w:history="1">
            <w:r w:rsidR="00686D01" w:rsidRPr="001B3B31">
              <w:rPr>
                <w:rStyle w:val="Hyperlink"/>
                <w:noProof/>
              </w:rPr>
              <w:t>Block 16: Politics – additional questions</w:t>
            </w:r>
            <w:r w:rsidR="00686D01">
              <w:rPr>
                <w:noProof/>
                <w:webHidden/>
              </w:rPr>
              <w:tab/>
            </w:r>
            <w:r w:rsidR="00686D01">
              <w:rPr>
                <w:noProof/>
                <w:webHidden/>
              </w:rPr>
              <w:fldChar w:fldCharType="begin"/>
            </w:r>
            <w:r w:rsidR="00686D01">
              <w:rPr>
                <w:noProof/>
                <w:webHidden/>
              </w:rPr>
              <w:instrText xml:space="preserve"> PAGEREF _Toc66714759 \h </w:instrText>
            </w:r>
            <w:r w:rsidR="00686D01">
              <w:rPr>
                <w:noProof/>
                <w:webHidden/>
              </w:rPr>
            </w:r>
            <w:r w:rsidR="00686D01">
              <w:rPr>
                <w:noProof/>
                <w:webHidden/>
              </w:rPr>
              <w:fldChar w:fldCharType="separate"/>
            </w:r>
            <w:r w:rsidR="00686D01">
              <w:rPr>
                <w:noProof/>
                <w:webHidden/>
              </w:rPr>
              <w:t>56</w:t>
            </w:r>
            <w:r w:rsidR="00686D01">
              <w:rPr>
                <w:noProof/>
                <w:webHidden/>
              </w:rPr>
              <w:fldChar w:fldCharType="end"/>
            </w:r>
          </w:hyperlink>
        </w:p>
        <w:p w14:paraId="30823260" w14:textId="5782FC7A" w:rsidR="00686D01" w:rsidRDefault="00EF4642">
          <w:pPr>
            <w:pStyle w:val="TOC2"/>
            <w:tabs>
              <w:tab w:val="right" w:leader="dot" w:pos="9350"/>
            </w:tabs>
            <w:rPr>
              <w:noProof/>
              <w:lang w:val="en-GB" w:eastAsia="en-GB"/>
            </w:rPr>
          </w:pPr>
          <w:hyperlink w:anchor="_Toc66714760" w:history="1">
            <w:r w:rsidR="00686D01" w:rsidRPr="001B3B31">
              <w:rPr>
                <w:rStyle w:val="Hyperlink"/>
                <w:noProof/>
              </w:rPr>
              <w:t>Block 17: Feedback</w:t>
            </w:r>
            <w:r w:rsidR="00686D01">
              <w:rPr>
                <w:noProof/>
                <w:webHidden/>
              </w:rPr>
              <w:tab/>
            </w:r>
            <w:r w:rsidR="00686D01">
              <w:rPr>
                <w:noProof/>
                <w:webHidden/>
              </w:rPr>
              <w:fldChar w:fldCharType="begin"/>
            </w:r>
            <w:r w:rsidR="00686D01">
              <w:rPr>
                <w:noProof/>
                <w:webHidden/>
              </w:rPr>
              <w:instrText xml:space="preserve"> PAGEREF _Toc66714760 \h </w:instrText>
            </w:r>
            <w:r w:rsidR="00686D01">
              <w:rPr>
                <w:noProof/>
                <w:webHidden/>
              </w:rPr>
            </w:r>
            <w:r w:rsidR="00686D01">
              <w:rPr>
                <w:noProof/>
                <w:webHidden/>
              </w:rPr>
              <w:fldChar w:fldCharType="separate"/>
            </w:r>
            <w:r w:rsidR="00686D01">
              <w:rPr>
                <w:noProof/>
                <w:webHidden/>
              </w:rPr>
              <w:t>59</w:t>
            </w:r>
            <w:r w:rsidR="00686D01">
              <w:rPr>
                <w:noProof/>
                <w:webHidden/>
              </w:rPr>
              <w:fldChar w:fldCharType="end"/>
            </w:r>
          </w:hyperlink>
        </w:p>
        <w:p w14:paraId="25DADA95" w14:textId="56B1C179" w:rsidR="00686D01" w:rsidRDefault="00686D01">
          <w:r>
            <w:rPr>
              <w:b/>
              <w:bCs/>
              <w:noProof/>
            </w:rPr>
            <w:fldChar w:fldCharType="end"/>
          </w:r>
        </w:p>
      </w:sdtContent>
    </w:sdt>
    <w:p w14:paraId="133EBF29" w14:textId="27A0A36F"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p w14:paraId="58AAA30D" w14:textId="7E9536B6"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p w14:paraId="3D60CD9E" w14:textId="22F1707F" w:rsidR="00686D01" w:rsidRDefault="00686D01" w:rsidP="007F7323">
      <w:pPr>
        <w:pStyle w:val="BlockSeparator"/>
        <w:rPr>
          <w:rFonts w:asciiTheme="majorHAnsi" w:eastAsiaTheme="majorEastAsia" w:hAnsiTheme="majorHAnsi" w:cstheme="majorBidi"/>
          <w:b w:val="0"/>
          <w:color w:val="365F91" w:themeColor="accent1" w:themeShade="BF"/>
          <w:sz w:val="40"/>
          <w:szCs w:val="40"/>
        </w:rPr>
      </w:pPr>
    </w:p>
    <w:p w14:paraId="23758457" w14:textId="35426D60" w:rsidR="00686D01" w:rsidRDefault="00686D01" w:rsidP="007F7323">
      <w:pPr>
        <w:pStyle w:val="BlockSeparator"/>
        <w:rPr>
          <w:rFonts w:asciiTheme="majorHAnsi" w:eastAsiaTheme="majorEastAsia" w:hAnsiTheme="majorHAnsi" w:cstheme="majorBidi"/>
          <w:b w:val="0"/>
          <w:color w:val="365F91" w:themeColor="accent1" w:themeShade="BF"/>
          <w:sz w:val="40"/>
          <w:szCs w:val="40"/>
        </w:rPr>
      </w:pPr>
    </w:p>
    <w:p w14:paraId="506ADE2E" w14:textId="4089A7A7" w:rsidR="00686D01" w:rsidRDefault="00686D01" w:rsidP="007F7323">
      <w:pPr>
        <w:pStyle w:val="BlockSeparator"/>
        <w:rPr>
          <w:rFonts w:asciiTheme="majorHAnsi" w:eastAsiaTheme="majorEastAsia" w:hAnsiTheme="majorHAnsi" w:cstheme="majorBidi"/>
          <w:b w:val="0"/>
          <w:color w:val="365F91" w:themeColor="accent1" w:themeShade="BF"/>
          <w:sz w:val="40"/>
          <w:szCs w:val="40"/>
        </w:rPr>
      </w:pPr>
    </w:p>
    <w:p w14:paraId="7BF17EEA" w14:textId="77777777" w:rsidR="00686D01" w:rsidRDefault="00686D01" w:rsidP="007F7323">
      <w:pPr>
        <w:pStyle w:val="BlockSeparator"/>
        <w:rPr>
          <w:rFonts w:asciiTheme="majorHAnsi" w:eastAsiaTheme="majorEastAsia" w:hAnsiTheme="majorHAnsi" w:cstheme="majorBidi"/>
          <w:b w:val="0"/>
          <w:color w:val="365F91" w:themeColor="accent1" w:themeShade="BF"/>
          <w:sz w:val="40"/>
          <w:szCs w:val="40"/>
        </w:rPr>
      </w:pPr>
    </w:p>
    <w:p w14:paraId="0CF62B9A" w14:textId="77777777"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p w14:paraId="137B4F83" w14:textId="7980890C" w:rsidR="00AB01C5" w:rsidRDefault="00AB01C5"/>
    <w:p w14:paraId="09901A57" w14:textId="4B5D13ED" w:rsidR="00AB01C5" w:rsidRDefault="00686D01" w:rsidP="007F7323">
      <w:pPr>
        <w:pStyle w:val="Heading2"/>
      </w:pPr>
      <w:r>
        <w:lastRenderedPageBreak/>
        <w:t>Block 0: Introduction message</w:t>
      </w:r>
    </w:p>
    <w:p w14:paraId="13466DDA" w14:textId="143F46DD" w:rsidR="00AB01C5" w:rsidRDefault="002D0904">
      <w:pPr>
        <w:keepNext/>
      </w:pPr>
      <w:r>
        <w:t>This is a survey conducted for academic research purposes by researchers from Harvard University and the OECD. It will take approximately </w:t>
      </w:r>
      <w:r>
        <w:rPr>
          <w:b/>
        </w:rPr>
        <w:t>25 minutes</w:t>
      </w:r>
      <w:r>
        <w:t xml:space="preserve"> to complete. The survey data </w:t>
      </w:r>
      <w:proofErr w:type="gramStart"/>
      <w:r>
        <w:t>is used</w:t>
      </w:r>
      <w:proofErr w:type="gramEnd"/>
      <w:r>
        <w:t xml:space="preserve"> for research purposes only, and the research is non-partisan. You </w:t>
      </w:r>
      <w:proofErr w:type="gramStart"/>
      <w:r>
        <w:t>will be compensated</w:t>
      </w:r>
      <w:proofErr w:type="gramEnd"/>
      <w:r>
        <w:t xml:space="preserve">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 xml:space="preserve"> You should know the following: The survey collects personal data, including socio-demographic characteristics and political views. All of the answers you provide will remain anonymous and </w:t>
      </w:r>
      <w:proofErr w:type="gramStart"/>
      <w:r>
        <w:t>be treated</w:t>
      </w:r>
      <w:proofErr w:type="gramEnd"/>
      <w:r>
        <w:t xml:space="preserve"> with absolute confidentiality. The personal data we collect </w:t>
      </w:r>
      <w:proofErr w:type="gramStart"/>
      <w:r>
        <w:t>will be transferred and stored on secure servers</w:t>
      </w:r>
      <w:proofErr w:type="gramEnd"/>
      <w:r>
        <w:t xml:space="preserve">. Only researchers working on the project will have access to the anonymized data. Your participation in this survey is </w:t>
      </w:r>
      <w:proofErr w:type="gramStart"/>
      <w:r>
        <w:t>completely voluntary</w:t>
      </w:r>
      <w:proofErr w:type="gramEnd"/>
      <w:r>
        <w:t xml:space="preserve">. You are entitled to choose not to take part. If at first you agree to take part, you can later change your mind. Your decision </w:t>
      </w:r>
      <w:proofErr w:type="gramStart"/>
      <w:r>
        <w:t>will not be held</w:t>
      </w:r>
      <w:proofErr w:type="gramEnd"/>
      <w:r>
        <w:t xml:space="preserve">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8">
        <w:r>
          <w:rPr>
            <w:color w:val="007AC0"/>
            <w:u w:val="single"/>
          </w:rPr>
          <w:t>https://www.oecd.org/general/data-protection.htm</w:t>
        </w:r>
      </w:hyperlink>
      <w:r>
        <w:t>). If you have further queries or complaints related to the processing of your personal data, please contact the Data Protection Officer (</w:t>
      </w:r>
      <w:hyperlink r:id="rId9">
        <w:r>
          <w:rPr>
            <w:color w:val="007AC0"/>
            <w:u w:val="single"/>
          </w:rPr>
          <w:t>DPO@oecd.org</w:t>
        </w:r>
      </w:hyperlink>
      <w:r>
        <w:t>). If you need further assistance in resolving claims related to personal data protection you can contact the Data Protection Commissioner (</w:t>
      </w:r>
      <w:hyperlink r:id="rId10">
        <w:r>
          <w:rPr>
            <w:color w:val="007AC0"/>
            <w:u w:val="single"/>
          </w:rPr>
          <w:t>DPC@oecd.org</w:t>
        </w:r>
      </w:hyperlink>
      <w:r>
        <w:t xml:space="preserve">).   </w:t>
      </w:r>
      <w:r>
        <w:br/>
        <w:t xml:space="preserve">  </w:t>
      </w:r>
      <w:r>
        <w:br/>
      </w:r>
      <w:r>
        <w:rPr>
          <w:b/>
        </w:rPr>
        <w:t>Do you agree to participate in the survey?</w:t>
      </w:r>
      <w:r>
        <w:t xml:space="preserve"> </w:t>
      </w:r>
    </w:p>
    <w:p w14:paraId="0FF10576" w14:textId="77777777" w:rsidR="00AB01C5" w:rsidRDefault="002D0904">
      <w:pPr>
        <w:pStyle w:val="ListParagraph"/>
        <w:keepNext/>
        <w:numPr>
          <w:ilvl w:val="0"/>
          <w:numId w:val="4"/>
        </w:numPr>
      </w:pPr>
      <w:r>
        <w:t xml:space="preserve">Yes  (1) </w:t>
      </w:r>
    </w:p>
    <w:p w14:paraId="2C6B3B5D" w14:textId="77777777" w:rsidR="00AB01C5" w:rsidRDefault="002D0904">
      <w:pPr>
        <w:pStyle w:val="ListParagraph"/>
        <w:keepNext/>
        <w:numPr>
          <w:ilvl w:val="0"/>
          <w:numId w:val="4"/>
        </w:numPr>
      </w:pPr>
      <w:r>
        <w:t xml:space="preserve">No  (2) </w:t>
      </w:r>
    </w:p>
    <w:p w14:paraId="28D11ACE" w14:textId="77777777" w:rsidR="00AB01C5" w:rsidRDefault="00AB01C5"/>
    <w:p w14:paraId="78FE1744" w14:textId="2AF29F11" w:rsidR="00AB01C5" w:rsidRDefault="002D0904">
      <w:pPr>
        <w:pStyle w:val="BlockEndLabel"/>
      </w:pPr>
      <w:r>
        <w:t>End of Block: Welcome</w:t>
      </w:r>
    </w:p>
    <w:p w14:paraId="38CD1037" w14:textId="2890C469" w:rsidR="00686D01" w:rsidRDefault="00686D01">
      <w:pPr>
        <w:pStyle w:val="BlockEndLabel"/>
      </w:pPr>
    </w:p>
    <w:p w14:paraId="54CBC02B" w14:textId="02E7F273" w:rsidR="00686D01" w:rsidRDefault="00686D01">
      <w:pPr>
        <w:pStyle w:val="BlockEndLabel"/>
      </w:pPr>
    </w:p>
    <w:p w14:paraId="174CCB78" w14:textId="6A479667" w:rsidR="00686D01" w:rsidRDefault="00686D01">
      <w:pPr>
        <w:pStyle w:val="BlockEndLabel"/>
      </w:pPr>
    </w:p>
    <w:p w14:paraId="5761DD49" w14:textId="48EEA3AC" w:rsidR="00686D01" w:rsidRDefault="00686D01">
      <w:pPr>
        <w:pStyle w:val="BlockEndLabel"/>
      </w:pPr>
    </w:p>
    <w:p w14:paraId="0609E2B7" w14:textId="30EA433E" w:rsidR="00686D01" w:rsidRDefault="00686D01">
      <w:pPr>
        <w:pStyle w:val="BlockEndLabel"/>
      </w:pPr>
    </w:p>
    <w:p w14:paraId="262275BF" w14:textId="12777556" w:rsidR="00686D01" w:rsidRDefault="00686D01">
      <w:pPr>
        <w:pStyle w:val="BlockEndLabel"/>
      </w:pPr>
    </w:p>
    <w:p w14:paraId="0BDD1686" w14:textId="77777777" w:rsidR="00686D01" w:rsidRDefault="00686D01">
      <w:pPr>
        <w:pStyle w:val="BlockEndLabel"/>
      </w:pPr>
    </w:p>
    <w:p w14:paraId="46CF8204" w14:textId="77777777" w:rsidR="00AB01C5" w:rsidRDefault="00AB01C5">
      <w:pPr>
        <w:pStyle w:val="BlockSeparator"/>
      </w:pPr>
    </w:p>
    <w:p w14:paraId="21BBA61A" w14:textId="63AE99EE" w:rsidR="00AB01C5" w:rsidRDefault="007F7323" w:rsidP="007F7323">
      <w:pPr>
        <w:pStyle w:val="Heading2"/>
      </w:pPr>
      <w:bookmarkStart w:id="0" w:name="_Toc66714742"/>
      <w:r>
        <w:lastRenderedPageBreak/>
        <w:t xml:space="preserve">Block 1: </w:t>
      </w:r>
      <w:r w:rsidR="002D0904">
        <w:t>Socio-demographics</w:t>
      </w:r>
      <w:bookmarkEnd w:id="0"/>
    </w:p>
    <w:p w14:paraId="3A6D229A" w14:textId="77777777" w:rsidR="00AB01C5" w:rsidRDefault="00AB01C5"/>
    <w:p w14:paraId="07D53282" w14:textId="77777777" w:rsidR="00AB01C5" w:rsidRDefault="002D0904">
      <w:pPr>
        <w:keepNext/>
      </w:pPr>
      <w:r>
        <w:t xml:space="preserve">Q2.1 </w:t>
      </w:r>
      <w:proofErr w:type="gramStart"/>
      <w:r>
        <w:t>What</w:t>
      </w:r>
      <w:proofErr w:type="gramEnd"/>
      <w:r>
        <w:t xml:space="preserve"> is your gender?</w:t>
      </w:r>
    </w:p>
    <w:p w14:paraId="18FF606C" w14:textId="77777777" w:rsidR="00AB01C5" w:rsidRDefault="002D0904">
      <w:pPr>
        <w:pStyle w:val="ListParagraph"/>
        <w:keepNext/>
        <w:numPr>
          <w:ilvl w:val="0"/>
          <w:numId w:val="4"/>
        </w:numPr>
      </w:pPr>
      <w:r>
        <w:t xml:space="preserve">Female  (1) </w:t>
      </w:r>
    </w:p>
    <w:p w14:paraId="1822D5BF" w14:textId="77777777" w:rsidR="00AB01C5" w:rsidRDefault="002D0904">
      <w:pPr>
        <w:pStyle w:val="ListParagraph"/>
        <w:keepNext/>
        <w:numPr>
          <w:ilvl w:val="0"/>
          <w:numId w:val="4"/>
        </w:numPr>
      </w:pPr>
      <w:r>
        <w:t xml:space="preserve">Male  (2) </w:t>
      </w:r>
    </w:p>
    <w:p w14:paraId="0B6EB0F2" w14:textId="77777777" w:rsidR="00AB01C5" w:rsidRDefault="002D0904">
      <w:pPr>
        <w:pStyle w:val="ListParagraph"/>
        <w:keepNext/>
        <w:numPr>
          <w:ilvl w:val="0"/>
          <w:numId w:val="4"/>
        </w:numPr>
      </w:pPr>
      <w:r>
        <w:t xml:space="preserve">Other  (3) </w:t>
      </w:r>
    </w:p>
    <w:p w14:paraId="3086DC01" w14:textId="77777777" w:rsidR="00AB01C5" w:rsidRDefault="00AB01C5"/>
    <w:p w14:paraId="40B2CCA8" w14:textId="77777777" w:rsidR="00AB01C5" w:rsidRDefault="00AB01C5">
      <w:pPr>
        <w:pStyle w:val="QuestionSeparator"/>
      </w:pPr>
    </w:p>
    <w:p w14:paraId="26622F03" w14:textId="77777777" w:rsidR="00AB01C5" w:rsidRDefault="00AB01C5"/>
    <w:p w14:paraId="1FB241BC" w14:textId="77777777" w:rsidR="00AB01C5" w:rsidRDefault="002D0904">
      <w:pPr>
        <w:keepNext/>
      </w:pPr>
      <w:r>
        <w:t xml:space="preserve">Q2.2 How old are </w:t>
      </w:r>
      <w:proofErr w:type="gramStart"/>
      <w:r>
        <w:t>you?</w:t>
      </w:r>
      <w:proofErr w:type="gramEnd"/>
    </w:p>
    <w:p w14:paraId="14909341" w14:textId="77777777" w:rsidR="00AB01C5" w:rsidRDefault="002D0904">
      <w:pPr>
        <w:pStyle w:val="ListParagraph"/>
        <w:keepNext/>
        <w:numPr>
          <w:ilvl w:val="0"/>
          <w:numId w:val="4"/>
        </w:numPr>
      </w:pPr>
      <w:r>
        <w:t xml:space="preserve">Below 18  (27) </w:t>
      </w:r>
    </w:p>
    <w:p w14:paraId="096DE2CF" w14:textId="77777777" w:rsidR="00AB01C5" w:rsidRDefault="002D0904">
      <w:pPr>
        <w:pStyle w:val="ListParagraph"/>
        <w:keepNext/>
        <w:numPr>
          <w:ilvl w:val="0"/>
          <w:numId w:val="4"/>
        </w:numPr>
      </w:pPr>
      <w:r>
        <w:t xml:space="preserve">18 to 24  (28) </w:t>
      </w:r>
    </w:p>
    <w:p w14:paraId="57A2C988" w14:textId="77777777" w:rsidR="00AB01C5" w:rsidRDefault="002D0904">
      <w:pPr>
        <w:pStyle w:val="ListParagraph"/>
        <w:keepNext/>
        <w:numPr>
          <w:ilvl w:val="0"/>
          <w:numId w:val="4"/>
        </w:numPr>
      </w:pPr>
      <w:r>
        <w:t xml:space="preserve">25 to 34  (29) </w:t>
      </w:r>
    </w:p>
    <w:p w14:paraId="1B1A584D" w14:textId="77777777" w:rsidR="00AB01C5" w:rsidRDefault="002D0904">
      <w:pPr>
        <w:pStyle w:val="ListParagraph"/>
        <w:keepNext/>
        <w:numPr>
          <w:ilvl w:val="0"/>
          <w:numId w:val="4"/>
        </w:numPr>
      </w:pPr>
      <w:r>
        <w:t xml:space="preserve">35 to 49  (30) </w:t>
      </w:r>
    </w:p>
    <w:p w14:paraId="5CBA390B" w14:textId="77777777" w:rsidR="00AB01C5" w:rsidRDefault="002D0904">
      <w:pPr>
        <w:pStyle w:val="ListParagraph"/>
        <w:keepNext/>
        <w:numPr>
          <w:ilvl w:val="0"/>
          <w:numId w:val="4"/>
        </w:numPr>
      </w:pPr>
      <w:r>
        <w:t xml:space="preserve">50 to 64  (31) </w:t>
      </w:r>
    </w:p>
    <w:p w14:paraId="6F2B483D" w14:textId="77777777" w:rsidR="00AB01C5" w:rsidRDefault="002D0904">
      <w:pPr>
        <w:pStyle w:val="ListParagraph"/>
        <w:keepNext/>
        <w:numPr>
          <w:ilvl w:val="0"/>
          <w:numId w:val="4"/>
        </w:numPr>
      </w:pPr>
      <w:r>
        <w:t xml:space="preserve">65 or above  (32) </w:t>
      </w:r>
    </w:p>
    <w:p w14:paraId="6A7F45EB" w14:textId="77777777" w:rsidR="00AB01C5" w:rsidRDefault="00AB01C5"/>
    <w:p w14:paraId="2FAA28A8" w14:textId="77777777" w:rsidR="00AB01C5" w:rsidRDefault="00AB01C5">
      <w:pPr>
        <w:pStyle w:val="QuestionSeparator"/>
      </w:pPr>
    </w:p>
    <w:p w14:paraId="055F0819" w14:textId="77777777" w:rsidR="00AB01C5" w:rsidRDefault="00AB01C5"/>
    <w:p w14:paraId="29C650AB" w14:textId="77777777" w:rsidR="00AB01C5" w:rsidRDefault="002D0904">
      <w:pPr>
        <w:keepNext/>
      </w:pPr>
      <w:r>
        <w:t xml:space="preserve">Q2.4 </w:t>
      </w:r>
      <w:proofErr w:type="gramStart"/>
      <w:r>
        <w:t>What</w:t>
      </w:r>
      <w:proofErr w:type="gramEnd"/>
      <w:r>
        <w:t xml:space="preserve"> is your ZIP</w:t>
      </w:r>
      <w:r>
        <w:rPr>
          <w:b/>
        </w:rPr>
        <w:t xml:space="preserve"> </w:t>
      </w:r>
      <w:r>
        <w:t>code?</w:t>
      </w:r>
    </w:p>
    <w:p w14:paraId="381182B1" w14:textId="77777777" w:rsidR="00AB01C5" w:rsidRDefault="002D0904">
      <w:pPr>
        <w:pStyle w:val="TextEntryLine"/>
        <w:ind w:firstLine="400"/>
      </w:pPr>
      <w:r>
        <w:t>________________________________________________________________</w:t>
      </w:r>
    </w:p>
    <w:p w14:paraId="12CFA096" w14:textId="77777777" w:rsidR="00AB01C5" w:rsidRDefault="00AB01C5"/>
    <w:p w14:paraId="42505DA1" w14:textId="77777777" w:rsidR="00AB01C5" w:rsidRDefault="00AB01C5">
      <w:pPr>
        <w:pStyle w:val="QuestionSeparator"/>
      </w:pPr>
    </w:p>
    <w:p w14:paraId="2024B9BD" w14:textId="77777777" w:rsidR="00AB01C5" w:rsidRDefault="00AB01C5"/>
    <w:p w14:paraId="3BF64FBE" w14:textId="77777777" w:rsidR="00AB01C5" w:rsidRDefault="002D0904">
      <w:pPr>
        <w:keepNext/>
      </w:pPr>
      <w:r>
        <w:lastRenderedPageBreak/>
        <w:t>Q2.5 Do you live in a</w:t>
      </w:r>
      <w:r>
        <w:rPr>
          <w:b/>
        </w:rPr>
        <w:t> </w:t>
      </w:r>
      <w:r>
        <w:t>rural</w:t>
      </w:r>
      <w:r>
        <w:rPr>
          <w:b/>
        </w:rPr>
        <w:t> </w:t>
      </w:r>
      <w:r>
        <w:t>or an urban</w:t>
      </w:r>
      <w:r>
        <w:rPr>
          <w:b/>
        </w:rPr>
        <w:t xml:space="preserve"> </w:t>
      </w:r>
      <w:proofErr w:type="gramStart"/>
      <w:r>
        <w:t>area?</w:t>
      </w:r>
      <w:proofErr w:type="gramEnd"/>
      <w:r>
        <w:t xml:space="preserve"> I live in:</w:t>
      </w:r>
    </w:p>
    <w:p w14:paraId="735DFBD2" w14:textId="77777777" w:rsidR="00AB01C5" w:rsidRDefault="002D0904">
      <w:pPr>
        <w:pStyle w:val="ListParagraph"/>
        <w:keepNext/>
        <w:numPr>
          <w:ilvl w:val="0"/>
          <w:numId w:val="4"/>
        </w:numPr>
      </w:pPr>
      <w:r>
        <w:t xml:space="preserve">A rural area  (1) </w:t>
      </w:r>
    </w:p>
    <w:p w14:paraId="77929249" w14:textId="77777777" w:rsidR="00AB01C5" w:rsidRDefault="002D0904">
      <w:pPr>
        <w:pStyle w:val="ListParagraph"/>
        <w:keepNext/>
        <w:numPr>
          <w:ilvl w:val="0"/>
          <w:numId w:val="4"/>
        </w:numPr>
      </w:pPr>
      <w:r>
        <w:t xml:space="preserve">A small town (5,000 – 20,000 inhabitants)  (2) </w:t>
      </w:r>
    </w:p>
    <w:p w14:paraId="4D02E30B" w14:textId="77777777" w:rsidR="00AB01C5" w:rsidRDefault="002D0904">
      <w:pPr>
        <w:pStyle w:val="ListParagraph"/>
        <w:keepNext/>
        <w:numPr>
          <w:ilvl w:val="0"/>
          <w:numId w:val="4"/>
        </w:numPr>
      </w:pPr>
      <w:r>
        <w:t xml:space="preserve">A large town (20,000 – 50,000 inhabitants)  (3) </w:t>
      </w:r>
    </w:p>
    <w:p w14:paraId="02CD05D3" w14:textId="77777777" w:rsidR="00AB01C5" w:rsidRDefault="002D0904">
      <w:pPr>
        <w:pStyle w:val="ListParagraph"/>
        <w:keepNext/>
        <w:numPr>
          <w:ilvl w:val="0"/>
          <w:numId w:val="4"/>
        </w:numPr>
      </w:pPr>
      <w:r>
        <w:t xml:space="preserve">A small city (50,000 – 250,000 inhabitants)  (5) </w:t>
      </w:r>
    </w:p>
    <w:p w14:paraId="0E65278D" w14:textId="77777777" w:rsidR="00AB01C5" w:rsidRDefault="002D0904">
      <w:pPr>
        <w:pStyle w:val="ListParagraph"/>
        <w:keepNext/>
        <w:numPr>
          <w:ilvl w:val="0"/>
          <w:numId w:val="4"/>
        </w:numPr>
      </w:pPr>
      <w:r>
        <w:t xml:space="preserve">A medium-sized city (250,000 – 3,000,000 inhabitants)  (7) </w:t>
      </w:r>
    </w:p>
    <w:p w14:paraId="59AB1308" w14:textId="77777777" w:rsidR="00AB01C5" w:rsidRDefault="002D0904">
      <w:pPr>
        <w:pStyle w:val="ListParagraph"/>
        <w:keepNext/>
        <w:numPr>
          <w:ilvl w:val="0"/>
          <w:numId w:val="4"/>
        </w:numPr>
      </w:pPr>
      <w:r>
        <w:t xml:space="preserve">A large city (more than 3 million inhabitants)  (8) </w:t>
      </w:r>
    </w:p>
    <w:p w14:paraId="1305FD57" w14:textId="77777777" w:rsidR="00AB01C5" w:rsidRDefault="00AB01C5"/>
    <w:p w14:paraId="67D4A781" w14:textId="77777777" w:rsidR="00AB01C5" w:rsidRDefault="00AB01C5">
      <w:pPr>
        <w:pStyle w:val="QuestionSeparator"/>
      </w:pPr>
    </w:p>
    <w:p w14:paraId="642AE2D7" w14:textId="77777777" w:rsidR="00AB01C5" w:rsidRDefault="00AB01C5"/>
    <w:p w14:paraId="5C4D5049" w14:textId="77777777" w:rsidR="00AB01C5" w:rsidRDefault="002D0904">
      <w:pPr>
        <w:keepNext/>
      </w:pPr>
      <w:r>
        <w:t xml:space="preserve">Q2.6 </w:t>
      </w:r>
      <w:proofErr w:type="gramStart"/>
      <w:r>
        <w:t>What</w:t>
      </w:r>
      <w:proofErr w:type="gramEnd"/>
      <w:r>
        <w:t xml:space="preserve"> race or ethnicity do you identify with? (Multiple answers are possible)</w:t>
      </w:r>
    </w:p>
    <w:p w14:paraId="1D0DD5DE" w14:textId="77777777" w:rsidR="00AB01C5" w:rsidRDefault="002D0904">
      <w:pPr>
        <w:pStyle w:val="ListParagraph"/>
        <w:keepNext/>
        <w:numPr>
          <w:ilvl w:val="0"/>
          <w:numId w:val="2"/>
        </w:numPr>
      </w:pPr>
      <w:r>
        <w:t xml:space="preserve">White  (1) </w:t>
      </w:r>
    </w:p>
    <w:p w14:paraId="36D254DB" w14:textId="77777777" w:rsidR="00AB01C5" w:rsidRDefault="002D0904">
      <w:pPr>
        <w:pStyle w:val="ListParagraph"/>
        <w:keepNext/>
        <w:numPr>
          <w:ilvl w:val="0"/>
          <w:numId w:val="2"/>
        </w:numPr>
      </w:pPr>
      <w:r>
        <w:t xml:space="preserve">Black or African American  (2) </w:t>
      </w:r>
    </w:p>
    <w:p w14:paraId="3E0E19AB" w14:textId="77777777" w:rsidR="00AB01C5" w:rsidRDefault="002D0904">
      <w:pPr>
        <w:pStyle w:val="ListParagraph"/>
        <w:keepNext/>
        <w:numPr>
          <w:ilvl w:val="0"/>
          <w:numId w:val="2"/>
        </w:numPr>
      </w:pPr>
      <w:r>
        <w:t xml:space="preserve">Hispanic  (8) </w:t>
      </w:r>
    </w:p>
    <w:p w14:paraId="3DFB933B" w14:textId="77777777" w:rsidR="00AB01C5" w:rsidRDefault="002D0904">
      <w:pPr>
        <w:pStyle w:val="ListParagraph"/>
        <w:keepNext/>
        <w:numPr>
          <w:ilvl w:val="0"/>
          <w:numId w:val="2"/>
        </w:numPr>
      </w:pPr>
      <w:r>
        <w:t xml:space="preserve">Asian  (4) </w:t>
      </w:r>
    </w:p>
    <w:p w14:paraId="774C1DAA" w14:textId="77777777" w:rsidR="00AB01C5" w:rsidRDefault="002D0904">
      <w:pPr>
        <w:pStyle w:val="ListParagraph"/>
        <w:keepNext/>
        <w:numPr>
          <w:ilvl w:val="0"/>
          <w:numId w:val="2"/>
        </w:numPr>
      </w:pPr>
      <w:r>
        <w:t xml:space="preserve">American Indian or Alaskan Native  (3) </w:t>
      </w:r>
    </w:p>
    <w:p w14:paraId="3E1AFDCA" w14:textId="77777777" w:rsidR="00AB01C5" w:rsidRDefault="002D0904">
      <w:pPr>
        <w:pStyle w:val="ListParagraph"/>
        <w:keepNext/>
        <w:numPr>
          <w:ilvl w:val="0"/>
          <w:numId w:val="2"/>
        </w:numPr>
      </w:pPr>
      <w:r>
        <w:t xml:space="preserve">Native Hawaiian or Pacific Islander  (5) </w:t>
      </w:r>
    </w:p>
    <w:p w14:paraId="2C87121D" w14:textId="77777777" w:rsidR="00AB01C5" w:rsidRDefault="002D0904">
      <w:pPr>
        <w:pStyle w:val="ListParagraph"/>
        <w:keepNext/>
        <w:numPr>
          <w:ilvl w:val="0"/>
          <w:numId w:val="2"/>
        </w:numPr>
      </w:pPr>
      <w:r>
        <w:t>Other  (6) ________________________________________________</w:t>
      </w:r>
    </w:p>
    <w:p w14:paraId="54CEB34F" w14:textId="77777777" w:rsidR="00AB01C5" w:rsidRDefault="002D0904">
      <w:pPr>
        <w:pStyle w:val="ListParagraph"/>
        <w:keepNext/>
        <w:numPr>
          <w:ilvl w:val="0"/>
          <w:numId w:val="2"/>
        </w:numPr>
      </w:pPr>
      <w:r>
        <w:t xml:space="preserve">Prefer not to say  (7) </w:t>
      </w:r>
    </w:p>
    <w:p w14:paraId="18C1B033" w14:textId="77777777" w:rsidR="00AB01C5" w:rsidRDefault="00AB01C5"/>
    <w:p w14:paraId="5991477A" w14:textId="77777777" w:rsidR="00AB01C5" w:rsidRDefault="00AB01C5">
      <w:pPr>
        <w:pStyle w:val="QuestionSeparator"/>
      </w:pPr>
    </w:p>
    <w:p w14:paraId="357000F1" w14:textId="77777777" w:rsidR="00AB01C5" w:rsidRDefault="00AB01C5"/>
    <w:p w14:paraId="24E0ED6D" w14:textId="77777777" w:rsidR="00AB01C5" w:rsidRDefault="002D0904">
      <w:pPr>
        <w:keepNext/>
      </w:pPr>
      <w:r>
        <w:lastRenderedPageBreak/>
        <w:t xml:space="preserve">Q2.14 </w:t>
      </w:r>
      <w:proofErr w:type="gramStart"/>
      <w:r>
        <w:t>What</w:t>
      </w:r>
      <w:proofErr w:type="gramEnd"/>
      <w:r>
        <w:t xml:space="preserve">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for you and those who live with you)?</w:t>
      </w:r>
    </w:p>
    <w:p w14:paraId="64013A33" w14:textId="77777777" w:rsidR="00AB01C5" w:rsidRDefault="002D0904">
      <w:pPr>
        <w:pStyle w:val="ListParagraph"/>
        <w:keepNext/>
        <w:numPr>
          <w:ilvl w:val="0"/>
          <w:numId w:val="4"/>
        </w:numPr>
      </w:pPr>
      <w:r>
        <w:t xml:space="preserve">less than $35,000  (5) </w:t>
      </w:r>
    </w:p>
    <w:p w14:paraId="1E229AEF" w14:textId="77777777" w:rsidR="00AB01C5" w:rsidRDefault="002D0904">
      <w:pPr>
        <w:pStyle w:val="ListParagraph"/>
        <w:keepNext/>
        <w:numPr>
          <w:ilvl w:val="0"/>
          <w:numId w:val="4"/>
        </w:numPr>
      </w:pPr>
      <w:r>
        <w:t xml:space="preserve">between $35,000 and $70,000  (6) </w:t>
      </w:r>
    </w:p>
    <w:p w14:paraId="309E8596" w14:textId="77777777" w:rsidR="00AB01C5" w:rsidRDefault="002D0904">
      <w:pPr>
        <w:pStyle w:val="ListParagraph"/>
        <w:keepNext/>
        <w:numPr>
          <w:ilvl w:val="0"/>
          <w:numId w:val="4"/>
        </w:numPr>
      </w:pPr>
      <w:r>
        <w:t xml:space="preserve">between $70,000 and $120,000  (8) </w:t>
      </w:r>
    </w:p>
    <w:p w14:paraId="4C779F43" w14:textId="77777777" w:rsidR="00AB01C5" w:rsidRDefault="002D0904">
      <w:pPr>
        <w:pStyle w:val="ListParagraph"/>
        <w:keepNext/>
        <w:numPr>
          <w:ilvl w:val="0"/>
          <w:numId w:val="4"/>
        </w:numPr>
      </w:pPr>
      <w:r>
        <w:t xml:space="preserve">more than $120,000  (9) </w:t>
      </w:r>
    </w:p>
    <w:p w14:paraId="2425AA07" w14:textId="77777777" w:rsidR="00AB01C5" w:rsidRDefault="00AB01C5"/>
    <w:p w14:paraId="53F89C78" w14:textId="77777777" w:rsidR="00AB01C5" w:rsidRDefault="00AB01C5">
      <w:pPr>
        <w:pStyle w:val="QuestionSeparator"/>
      </w:pPr>
    </w:p>
    <w:p w14:paraId="03977DD7" w14:textId="77777777" w:rsidR="00AB01C5" w:rsidRDefault="00AB01C5"/>
    <w:p w14:paraId="65C35734" w14:textId="77777777" w:rsidR="00AB01C5" w:rsidRDefault="002D0904">
      <w:pPr>
        <w:keepNext/>
      </w:pPr>
      <w:r>
        <w:t xml:space="preserve">Q2.16 </w:t>
      </w:r>
      <w:proofErr w:type="gramStart"/>
      <w:r>
        <w:t>What</w:t>
      </w:r>
      <w:proofErr w:type="gramEnd"/>
      <w:r>
        <w:t xml:space="preserve">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U.S. dollars)? Include here all your possessions (home, car, savings, etc.) net of debt. For example, if you own a house worth $300,000 and you have $100,000 left to repay on your mortgage, your assets are $200,000.</w:t>
      </w:r>
      <w:r>
        <w:br/>
      </w:r>
      <w:r>
        <w:br/>
      </w:r>
      <w:r>
        <w:br/>
        <w:t>I estimate my assets net of debt to be: </w:t>
      </w:r>
    </w:p>
    <w:p w14:paraId="11F54547" w14:textId="77777777" w:rsidR="00AB01C5" w:rsidRDefault="002D0904">
      <w:pPr>
        <w:pStyle w:val="ListParagraph"/>
        <w:keepNext/>
        <w:numPr>
          <w:ilvl w:val="0"/>
          <w:numId w:val="4"/>
        </w:numPr>
      </w:pPr>
      <w:r>
        <w:t xml:space="preserve">Less than $0 (I have a net debt)  (1) </w:t>
      </w:r>
    </w:p>
    <w:p w14:paraId="096F710A" w14:textId="77777777" w:rsidR="00AB01C5" w:rsidRDefault="002D0904">
      <w:pPr>
        <w:pStyle w:val="ListParagraph"/>
        <w:keepNext/>
        <w:numPr>
          <w:ilvl w:val="0"/>
          <w:numId w:val="4"/>
        </w:numPr>
      </w:pPr>
      <w:r>
        <w:t xml:space="preserve">Close to $0  (6) </w:t>
      </w:r>
    </w:p>
    <w:p w14:paraId="1350419C" w14:textId="77777777" w:rsidR="00AB01C5" w:rsidRDefault="002D0904">
      <w:pPr>
        <w:pStyle w:val="ListParagraph"/>
        <w:keepNext/>
        <w:numPr>
          <w:ilvl w:val="0"/>
          <w:numId w:val="4"/>
        </w:numPr>
      </w:pPr>
      <w:r>
        <w:t xml:space="preserve">Between $4,000 and $120,000  (2) </w:t>
      </w:r>
    </w:p>
    <w:p w14:paraId="08F1C143" w14:textId="77777777" w:rsidR="00AB01C5" w:rsidRDefault="002D0904">
      <w:pPr>
        <w:pStyle w:val="ListParagraph"/>
        <w:keepNext/>
        <w:numPr>
          <w:ilvl w:val="0"/>
          <w:numId w:val="4"/>
        </w:numPr>
      </w:pPr>
      <w:r>
        <w:t xml:space="preserve">Between $120,000 and $380,000  (3) </w:t>
      </w:r>
    </w:p>
    <w:p w14:paraId="3D8FD4AC" w14:textId="77777777" w:rsidR="00AB01C5" w:rsidRDefault="002D0904">
      <w:pPr>
        <w:pStyle w:val="ListParagraph"/>
        <w:keepNext/>
        <w:numPr>
          <w:ilvl w:val="0"/>
          <w:numId w:val="4"/>
        </w:numPr>
      </w:pPr>
      <w:r>
        <w:t xml:space="preserve">More than $380,000  (4) </w:t>
      </w:r>
    </w:p>
    <w:p w14:paraId="51DEA034" w14:textId="77777777" w:rsidR="00AB01C5" w:rsidRDefault="00AB01C5"/>
    <w:p w14:paraId="64B4BCEF" w14:textId="77777777" w:rsidR="00AB01C5" w:rsidRDefault="00AB01C5">
      <w:pPr>
        <w:pStyle w:val="QuestionSeparator"/>
      </w:pPr>
    </w:p>
    <w:p w14:paraId="04C1190F" w14:textId="77777777" w:rsidR="00AB01C5" w:rsidRDefault="00AB01C5"/>
    <w:p w14:paraId="7EEB0E11" w14:textId="77777777" w:rsidR="00AB01C5" w:rsidRDefault="002D0904">
      <w:pPr>
        <w:keepNext/>
      </w:pPr>
      <w:r>
        <w:lastRenderedPageBreak/>
        <w:t xml:space="preserve">Q2.8 </w:t>
      </w:r>
      <w:proofErr w:type="gramStart"/>
      <w:r>
        <w:t>What</w:t>
      </w:r>
      <w:proofErr w:type="gramEnd"/>
      <w:r>
        <w:t xml:space="preserve"> is the highest</w:t>
      </w:r>
      <w:r>
        <w:rPr>
          <w:b/>
        </w:rPr>
        <w:t xml:space="preserve"> </w:t>
      </w:r>
      <w:r>
        <w:t>level</w:t>
      </w:r>
      <w:r>
        <w:rPr>
          <w:b/>
        </w:rPr>
        <w:t xml:space="preserve"> </w:t>
      </w:r>
      <w:r>
        <w:t>of</w:t>
      </w:r>
      <w:r>
        <w:rPr>
          <w:b/>
        </w:rPr>
        <w:t xml:space="preserve"> </w:t>
      </w:r>
      <w:r>
        <w:t>education you have completed?</w:t>
      </w:r>
    </w:p>
    <w:p w14:paraId="1A87962B" w14:textId="77777777" w:rsidR="00AB01C5" w:rsidRDefault="002D0904">
      <w:pPr>
        <w:pStyle w:val="ListParagraph"/>
        <w:keepNext/>
        <w:numPr>
          <w:ilvl w:val="0"/>
          <w:numId w:val="4"/>
        </w:numPr>
      </w:pPr>
      <w:r>
        <w:t xml:space="preserve">No schooling completed  (1) </w:t>
      </w:r>
    </w:p>
    <w:p w14:paraId="5E98A9FD" w14:textId="77777777" w:rsidR="00AB01C5" w:rsidRDefault="002D0904">
      <w:pPr>
        <w:pStyle w:val="ListParagraph"/>
        <w:keepNext/>
        <w:numPr>
          <w:ilvl w:val="0"/>
          <w:numId w:val="4"/>
        </w:numPr>
      </w:pPr>
      <w:r>
        <w:t xml:space="preserve">Primary school  (2) </w:t>
      </w:r>
    </w:p>
    <w:p w14:paraId="21BE3BDC" w14:textId="77777777" w:rsidR="00AB01C5" w:rsidRDefault="002D0904">
      <w:pPr>
        <w:pStyle w:val="ListParagraph"/>
        <w:keepNext/>
        <w:numPr>
          <w:ilvl w:val="0"/>
          <w:numId w:val="4"/>
        </w:numPr>
      </w:pPr>
      <w:r>
        <w:t xml:space="preserve">Lower secondary school  (3) </w:t>
      </w:r>
    </w:p>
    <w:p w14:paraId="1A0B1E72" w14:textId="77777777" w:rsidR="00AB01C5" w:rsidRDefault="002D0904">
      <w:pPr>
        <w:pStyle w:val="ListParagraph"/>
        <w:keepNext/>
        <w:numPr>
          <w:ilvl w:val="0"/>
          <w:numId w:val="4"/>
        </w:numPr>
      </w:pPr>
      <w:r>
        <w:t xml:space="preserve">Vocational degree  (4) </w:t>
      </w:r>
    </w:p>
    <w:p w14:paraId="379BC5BE" w14:textId="77777777" w:rsidR="00AB01C5" w:rsidRDefault="002D0904">
      <w:pPr>
        <w:pStyle w:val="ListParagraph"/>
        <w:keepNext/>
        <w:numPr>
          <w:ilvl w:val="0"/>
          <w:numId w:val="4"/>
        </w:numPr>
      </w:pPr>
      <w:r>
        <w:t xml:space="preserve">High school  (5) </w:t>
      </w:r>
    </w:p>
    <w:p w14:paraId="6DFDEB0E" w14:textId="77777777" w:rsidR="00AB01C5" w:rsidRDefault="002D0904">
      <w:pPr>
        <w:pStyle w:val="ListParagraph"/>
        <w:keepNext/>
        <w:numPr>
          <w:ilvl w:val="0"/>
          <w:numId w:val="4"/>
        </w:numPr>
      </w:pPr>
      <w:r>
        <w:t xml:space="preserve">College degree  (6) </w:t>
      </w:r>
    </w:p>
    <w:p w14:paraId="412F5A8B" w14:textId="77777777" w:rsidR="00AB01C5" w:rsidRDefault="002D0904">
      <w:pPr>
        <w:pStyle w:val="ListParagraph"/>
        <w:keepNext/>
        <w:numPr>
          <w:ilvl w:val="0"/>
          <w:numId w:val="4"/>
        </w:numPr>
      </w:pPr>
      <w:r>
        <w:t xml:space="preserve">Master's degree or above  (7) </w:t>
      </w:r>
    </w:p>
    <w:p w14:paraId="50B1540C" w14:textId="77777777" w:rsidR="00AB01C5" w:rsidRDefault="00AB01C5"/>
    <w:p w14:paraId="3DF22A20" w14:textId="77777777" w:rsidR="00AB01C5" w:rsidRDefault="00AB01C5">
      <w:pPr>
        <w:pStyle w:val="QuestionSeparator"/>
      </w:pPr>
    </w:p>
    <w:p w14:paraId="0E46D855" w14:textId="77777777" w:rsidR="00AB01C5" w:rsidRDefault="00AB01C5"/>
    <w:p w14:paraId="4EE5EC07" w14:textId="77777777" w:rsidR="00AB01C5" w:rsidRDefault="002D0904">
      <w:pPr>
        <w:keepNext/>
      </w:pPr>
      <w:r>
        <w:t xml:space="preserve">Q2.9 </w:t>
      </w:r>
      <w:proofErr w:type="gramStart"/>
      <w:r>
        <w:t>What</w:t>
      </w:r>
      <w:proofErr w:type="gramEnd"/>
      <w:r>
        <w:t xml:space="preserve"> is your employment status?</w:t>
      </w:r>
    </w:p>
    <w:p w14:paraId="659C9664" w14:textId="77777777" w:rsidR="00AB01C5" w:rsidRDefault="002D0904">
      <w:pPr>
        <w:pStyle w:val="ListParagraph"/>
        <w:keepNext/>
        <w:numPr>
          <w:ilvl w:val="0"/>
          <w:numId w:val="4"/>
        </w:numPr>
      </w:pPr>
      <w:r>
        <w:t xml:space="preserve">Full-time employed  (2) </w:t>
      </w:r>
    </w:p>
    <w:p w14:paraId="43426FF7" w14:textId="77777777" w:rsidR="00AB01C5" w:rsidRDefault="002D0904">
      <w:pPr>
        <w:pStyle w:val="ListParagraph"/>
        <w:keepNext/>
        <w:numPr>
          <w:ilvl w:val="0"/>
          <w:numId w:val="4"/>
        </w:numPr>
      </w:pPr>
      <w:r>
        <w:t xml:space="preserve">Part-time employed  (3) </w:t>
      </w:r>
    </w:p>
    <w:p w14:paraId="66CE3750" w14:textId="77777777" w:rsidR="00AB01C5" w:rsidRDefault="002D0904">
      <w:pPr>
        <w:pStyle w:val="ListParagraph"/>
        <w:keepNext/>
        <w:numPr>
          <w:ilvl w:val="0"/>
          <w:numId w:val="4"/>
        </w:numPr>
      </w:pPr>
      <w:r>
        <w:t xml:space="preserve">Self-employed  (4) </w:t>
      </w:r>
    </w:p>
    <w:p w14:paraId="102CD713" w14:textId="77777777" w:rsidR="00AB01C5" w:rsidRDefault="002D0904">
      <w:pPr>
        <w:pStyle w:val="ListParagraph"/>
        <w:keepNext/>
        <w:numPr>
          <w:ilvl w:val="0"/>
          <w:numId w:val="4"/>
        </w:numPr>
      </w:pPr>
      <w:r>
        <w:t xml:space="preserve">Student  (6) </w:t>
      </w:r>
    </w:p>
    <w:p w14:paraId="2343B3AB" w14:textId="77777777" w:rsidR="00AB01C5" w:rsidRDefault="002D0904">
      <w:pPr>
        <w:pStyle w:val="ListParagraph"/>
        <w:keepNext/>
        <w:numPr>
          <w:ilvl w:val="0"/>
          <w:numId w:val="4"/>
        </w:numPr>
      </w:pPr>
      <w:r>
        <w:t xml:space="preserve">Retired  (7) </w:t>
      </w:r>
    </w:p>
    <w:p w14:paraId="775070B3" w14:textId="77777777" w:rsidR="00AB01C5" w:rsidRDefault="002D0904">
      <w:pPr>
        <w:pStyle w:val="ListParagraph"/>
        <w:keepNext/>
        <w:numPr>
          <w:ilvl w:val="0"/>
          <w:numId w:val="4"/>
        </w:numPr>
      </w:pPr>
      <w:r>
        <w:t xml:space="preserve">Unemployed (searching for a job)  (5) </w:t>
      </w:r>
    </w:p>
    <w:p w14:paraId="64006B1A" w14:textId="77777777" w:rsidR="00AB01C5" w:rsidRDefault="002D0904">
      <w:pPr>
        <w:pStyle w:val="ListParagraph"/>
        <w:keepNext/>
        <w:numPr>
          <w:ilvl w:val="0"/>
          <w:numId w:val="4"/>
        </w:numPr>
      </w:pPr>
      <w:r>
        <w:t xml:space="preserve">Inactive (not searching for a job)  (8) </w:t>
      </w:r>
    </w:p>
    <w:p w14:paraId="7F19A9D2" w14:textId="77777777" w:rsidR="00AB01C5" w:rsidRDefault="00AB01C5"/>
    <w:p w14:paraId="1694D447" w14:textId="77777777" w:rsidR="00AB01C5" w:rsidRDefault="00AB01C5">
      <w:pPr>
        <w:pStyle w:val="QuestionSeparator"/>
      </w:pPr>
    </w:p>
    <w:p w14:paraId="66A06C5A" w14:textId="77777777" w:rsidR="00AB01C5" w:rsidRDefault="002D0904">
      <w:pPr>
        <w:pStyle w:val="QDisplayLogic"/>
        <w:keepNext/>
      </w:pPr>
      <w:r>
        <w:lastRenderedPageBreak/>
        <w:t>Display This Question:</w:t>
      </w:r>
    </w:p>
    <w:p w14:paraId="33699A41" w14:textId="77777777" w:rsidR="00AB01C5" w:rsidRDefault="002D0904">
      <w:pPr>
        <w:pStyle w:val="QDisplayLogic"/>
        <w:keepNext/>
        <w:ind w:firstLine="400"/>
      </w:pPr>
      <w:r>
        <w:t xml:space="preserve">If </w:t>
      </w:r>
      <w:proofErr w:type="gramStart"/>
      <w:r>
        <w:t>What</w:t>
      </w:r>
      <w:proofErr w:type="gramEnd"/>
      <w:r>
        <w:t xml:space="preserve"> is your employment status? = Full-time employed</w:t>
      </w:r>
    </w:p>
    <w:p w14:paraId="754F761E" w14:textId="77777777" w:rsidR="00AB01C5" w:rsidRDefault="002D0904">
      <w:pPr>
        <w:pStyle w:val="QDisplayLogic"/>
        <w:keepNext/>
        <w:ind w:firstLine="400"/>
      </w:pPr>
      <w:proofErr w:type="gramStart"/>
      <w:r>
        <w:t>Or</w:t>
      </w:r>
      <w:proofErr w:type="gramEnd"/>
      <w:r>
        <w:t xml:space="preserve"> What is your employment status? = Part-time employed</w:t>
      </w:r>
    </w:p>
    <w:p w14:paraId="04735A2F" w14:textId="77777777" w:rsidR="00AB01C5" w:rsidRDefault="002D0904">
      <w:pPr>
        <w:pStyle w:val="QDisplayLogic"/>
        <w:keepNext/>
        <w:ind w:firstLine="400"/>
      </w:pPr>
      <w:proofErr w:type="gramStart"/>
      <w:r>
        <w:t>Or</w:t>
      </w:r>
      <w:proofErr w:type="gramEnd"/>
      <w:r>
        <w:t xml:space="preserve"> What is your employment status? = Self-employed</w:t>
      </w:r>
    </w:p>
    <w:p w14:paraId="58576529" w14:textId="77777777" w:rsidR="00AB01C5" w:rsidRDefault="002D0904">
      <w:pPr>
        <w:pStyle w:val="QDisplayLogic"/>
        <w:keepNext/>
        <w:ind w:firstLine="400"/>
      </w:pPr>
      <w:proofErr w:type="gramStart"/>
      <w:r>
        <w:t>Or</w:t>
      </w:r>
      <w:proofErr w:type="gramEnd"/>
      <w:r>
        <w:t xml:space="preserve"> What is your employment status? = Retired</w:t>
      </w:r>
    </w:p>
    <w:p w14:paraId="2BD0B68E" w14:textId="77777777" w:rsidR="00AB01C5" w:rsidRDefault="002D0904">
      <w:pPr>
        <w:pStyle w:val="QDisplayLogic"/>
        <w:keepNext/>
        <w:ind w:firstLine="400"/>
      </w:pPr>
      <w:proofErr w:type="gramStart"/>
      <w:r>
        <w:t>Or</w:t>
      </w:r>
      <w:proofErr w:type="gramEnd"/>
      <w:r>
        <w:t xml:space="preserve"> What is your employment status? = Unemployed (searching for a job)</w:t>
      </w:r>
    </w:p>
    <w:p w14:paraId="00F82534" w14:textId="77777777" w:rsidR="00AB01C5" w:rsidRDefault="002D0904">
      <w:pPr>
        <w:pStyle w:val="QDisplayLogic"/>
        <w:keepNext/>
        <w:ind w:firstLine="400"/>
      </w:pPr>
      <w:proofErr w:type="gramStart"/>
      <w:r>
        <w:t>Or</w:t>
      </w:r>
      <w:proofErr w:type="gramEnd"/>
      <w:r>
        <w:t xml:space="preserve"> What is your employment status? = Inactive (not searching for a job)</w:t>
      </w:r>
    </w:p>
    <w:p w14:paraId="4AB7F789" w14:textId="77777777" w:rsidR="00AB01C5" w:rsidRDefault="00AB01C5"/>
    <w:p w14:paraId="0EA00CBA" w14:textId="77777777" w:rsidR="00AB01C5" w:rsidRDefault="002D0904">
      <w:pPr>
        <w:keepNext/>
      </w:pPr>
      <w:r>
        <w:t xml:space="preserve">Q2.10 </w:t>
      </w:r>
      <w:commentRangeStart w:id="1"/>
      <w:proofErr w:type="gramStart"/>
      <w:r>
        <w:t>Which</w:t>
      </w:r>
      <w:proofErr w:type="gramEnd"/>
      <w:r>
        <w:t xml:space="preserve"> category best describes your main occupation (or last one if not currently employed)?</w:t>
      </w:r>
      <w:commentRangeEnd w:id="1"/>
      <w:r w:rsidR="00C03689">
        <w:rPr>
          <w:rStyle w:val="CommentReference"/>
        </w:rPr>
        <w:commentReference w:id="1"/>
      </w:r>
    </w:p>
    <w:p w14:paraId="2D15053A" w14:textId="77777777" w:rsidR="00AB01C5" w:rsidRDefault="002D0904">
      <w:pPr>
        <w:pStyle w:val="ListParagraph"/>
        <w:keepNext/>
        <w:numPr>
          <w:ilvl w:val="0"/>
          <w:numId w:val="4"/>
        </w:numPr>
      </w:pPr>
      <w:r>
        <w:t xml:space="preserve">Manager or independent (e.g. manager, executive, health or independent professional, teacher, lawyer, architect, researcher, artist...)  (6) </w:t>
      </w:r>
    </w:p>
    <w:p w14:paraId="1A764AC1" w14:textId="77777777" w:rsidR="00AB01C5" w:rsidRDefault="002D0904">
      <w:pPr>
        <w:pStyle w:val="ListParagraph"/>
        <w:keepNext/>
        <w:numPr>
          <w:ilvl w:val="0"/>
          <w:numId w:val="4"/>
        </w:numPr>
      </w:pPr>
      <w:r>
        <w:t xml:space="preserve">Clerical support or services (e.g. caring, sales, leisure, administrative...)  (1) </w:t>
      </w:r>
    </w:p>
    <w:p w14:paraId="471E88EF" w14:textId="77777777" w:rsidR="00AB01C5" w:rsidRDefault="002D0904">
      <w:pPr>
        <w:pStyle w:val="ListParagraph"/>
        <w:keepNext/>
        <w:numPr>
          <w:ilvl w:val="0"/>
          <w:numId w:val="4"/>
        </w:numPr>
      </w:pPr>
      <w:r>
        <w:t xml:space="preserve">Skilled work (e.g. craft worker, plants and machine operator, farmer...)  (2) </w:t>
      </w:r>
    </w:p>
    <w:p w14:paraId="797802DA" w14:textId="77777777" w:rsidR="00AB01C5" w:rsidRDefault="002D0904">
      <w:pPr>
        <w:pStyle w:val="ListParagraph"/>
        <w:keepNext/>
        <w:numPr>
          <w:ilvl w:val="0"/>
          <w:numId w:val="4"/>
        </w:numPr>
      </w:pPr>
      <w:r>
        <w:t xml:space="preserve">Manual operations (e.g. cleaning, agriculture, delivery, transport, military...)  (3) </w:t>
      </w:r>
    </w:p>
    <w:p w14:paraId="0C1250B9" w14:textId="77777777" w:rsidR="00AB01C5" w:rsidRDefault="002D0904">
      <w:pPr>
        <w:pStyle w:val="ListParagraph"/>
        <w:keepNext/>
        <w:numPr>
          <w:ilvl w:val="0"/>
          <w:numId w:val="4"/>
        </w:numPr>
      </w:pPr>
      <w:r>
        <w:t xml:space="preserve">None of the above  (5) </w:t>
      </w:r>
    </w:p>
    <w:p w14:paraId="35AF6F7F" w14:textId="77777777" w:rsidR="00AB01C5" w:rsidRDefault="00AB01C5"/>
    <w:p w14:paraId="26552E02" w14:textId="77777777" w:rsidR="00AB01C5" w:rsidRDefault="00AB01C5">
      <w:pPr>
        <w:pStyle w:val="QuestionSeparator"/>
      </w:pPr>
    </w:p>
    <w:p w14:paraId="2CD2D885" w14:textId="77777777" w:rsidR="00AB01C5" w:rsidRDefault="002D0904">
      <w:pPr>
        <w:pStyle w:val="QDisplayLogic"/>
        <w:keepNext/>
      </w:pPr>
      <w:r>
        <w:t>Display This Question:</w:t>
      </w:r>
    </w:p>
    <w:p w14:paraId="2FC93F55" w14:textId="77777777" w:rsidR="00AB01C5" w:rsidRDefault="002D0904">
      <w:pPr>
        <w:pStyle w:val="QDisplayLogic"/>
        <w:keepNext/>
        <w:ind w:firstLine="400"/>
      </w:pPr>
      <w:r>
        <w:t xml:space="preserve">If </w:t>
      </w:r>
      <w:proofErr w:type="gramStart"/>
      <w:r>
        <w:t>What</w:t>
      </w:r>
      <w:proofErr w:type="gramEnd"/>
      <w:r>
        <w:t xml:space="preserve"> is your employment status? = Full-time employed</w:t>
      </w:r>
    </w:p>
    <w:p w14:paraId="568F71A0" w14:textId="77777777" w:rsidR="00AB01C5" w:rsidRDefault="002D0904">
      <w:pPr>
        <w:pStyle w:val="QDisplayLogic"/>
        <w:keepNext/>
        <w:ind w:firstLine="400"/>
      </w:pPr>
      <w:proofErr w:type="gramStart"/>
      <w:r>
        <w:t>Or</w:t>
      </w:r>
      <w:proofErr w:type="gramEnd"/>
      <w:r>
        <w:t xml:space="preserve"> What is your employment status? = Part-time employed</w:t>
      </w:r>
    </w:p>
    <w:p w14:paraId="5806E77B" w14:textId="77777777" w:rsidR="00AB01C5" w:rsidRDefault="002D0904">
      <w:pPr>
        <w:pStyle w:val="QDisplayLogic"/>
        <w:keepNext/>
        <w:ind w:firstLine="400"/>
      </w:pPr>
      <w:proofErr w:type="gramStart"/>
      <w:r>
        <w:t>Or</w:t>
      </w:r>
      <w:proofErr w:type="gramEnd"/>
      <w:r>
        <w:t xml:space="preserve"> What is your employment status? = Self-employed</w:t>
      </w:r>
    </w:p>
    <w:p w14:paraId="1BEB4A27" w14:textId="77777777" w:rsidR="00AB01C5" w:rsidRDefault="002D0904">
      <w:pPr>
        <w:pStyle w:val="QDisplayLogic"/>
        <w:keepNext/>
        <w:ind w:firstLine="400"/>
      </w:pPr>
      <w:proofErr w:type="gramStart"/>
      <w:r>
        <w:t>Or</w:t>
      </w:r>
      <w:proofErr w:type="gramEnd"/>
      <w:r>
        <w:t xml:space="preserve"> What is your employment status? = Retired</w:t>
      </w:r>
    </w:p>
    <w:p w14:paraId="2C88864C" w14:textId="77777777" w:rsidR="00AB01C5" w:rsidRDefault="002D0904">
      <w:pPr>
        <w:pStyle w:val="QDisplayLogic"/>
        <w:keepNext/>
        <w:ind w:firstLine="400"/>
      </w:pPr>
      <w:proofErr w:type="gramStart"/>
      <w:r>
        <w:t>Or</w:t>
      </w:r>
      <w:proofErr w:type="gramEnd"/>
      <w:r>
        <w:t xml:space="preserve"> What is your employment status? = Unemployed (searching for a job)</w:t>
      </w:r>
    </w:p>
    <w:p w14:paraId="0C94DA12" w14:textId="77777777" w:rsidR="00AB01C5" w:rsidRDefault="002D0904">
      <w:pPr>
        <w:pStyle w:val="QDisplayLogic"/>
        <w:keepNext/>
        <w:ind w:firstLine="400"/>
      </w:pPr>
      <w:proofErr w:type="gramStart"/>
      <w:r>
        <w:t>Or</w:t>
      </w:r>
      <w:proofErr w:type="gramEnd"/>
      <w:r>
        <w:t xml:space="preserve"> What is your employment status? = Inactive (not searching for a job)</w:t>
      </w:r>
    </w:p>
    <w:p w14:paraId="457E8A74" w14:textId="77777777" w:rsidR="00AB01C5" w:rsidRDefault="00AB01C5"/>
    <w:p w14:paraId="22925A89" w14:textId="77777777" w:rsidR="00AB01C5" w:rsidRDefault="002D0904">
      <w:pPr>
        <w:keepNext/>
      </w:pPr>
      <w:commentRangeStart w:id="3"/>
      <w:commentRangeStart w:id="4"/>
      <w:r>
        <w:lastRenderedPageBreak/>
        <w:t xml:space="preserve">Q2.11 </w:t>
      </w:r>
      <w:commentRangeEnd w:id="3"/>
      <w:r w:rsidR="006C65B9">
        <w:rPr>
          <w:rStyle w:val="CommentReference"/>
        </w:rPr>
        <w:commentReference w:id="3"/>
      </w:r>
      <w:commentRangeEnd w:id="4"/>
      <w:r w:rsidR="007C5363">
        <w:rPr>
          <w:rStyle w:val="CommentReference"/>
        </w:rPr>
        <w:commentReference w:id="4"/>
      </w:r>
      <w:proofErr w:type="gramStart"/>
      <w:r>
        <w:t>What</w:t>
      </w:r>
      <w:proofErr w:type="gramEnd"/>
      <w:r>
        <w:t xml:space="preserve"> is (or was) your primary line</w:t>
      </w:r>
      <w:r>
        <w:rPr>
          <w:b/>
        </w:rPr>
        <w:t xml:space="preserve"> </w:t>
      </w:r>
      <w:r>
        <w:t>of</w:t>
      </w:r>
      <w:r>
        <w:rPr>
          <w:b/>
        </w:rPr>
        <w:t xml:space="preserve"> </w:t>
      </w:r>
      <w:r>
        <w:t>business?</w:t>
      </w:r>
    </w:p>
    <w:p w14:paraId="63A7FDCD" w14:textId="77777777" w:rsidR="00AB01C5" w:rsidRDefault="002D0904">
      <w:pPr>
        <w:pStyle w:val="ListParagraph"/>
        <w:keepNext/>
        <w:numPr>
          <w:ilvl w:val="0"/>
          <w:numId w:val="4"/>
        </w:numPr>
      </w:pPr>
      <w:r>
        <w:t xml:space="preserve">Retail or Wholesale  (1) </w:t>
      </w:r>
    </w:p>
    <w:p w14:paraId="3EC09EFA" w14:textId="77777777" w:rsidR="00AB01C5" w:rsidRDefault="002D0904">
      <w:pPr>
        <w:pStyle w:val="ListParagraph"/>
        <w:keepNext/>
        <w:numPr>
          <w:ilvl w:val="0"/>
          <w:numId w:val="4"/>
        </w:numPr>
      </w:pPr>
      <w:r>
        <w:t xml:space="preserve">Transport  (8) </w:t>
      </w:r>
    </w:p>
    <w:p w14:paraId="7E9FC02C" w14:textId="77777777" w:rsidR="00AB01C5" w:rsidRDefault="002D0904">
      <w:pPr>
        <w:pStyle w:val="ListParagraph"/>
        <w:keepNext/>
        <w:numPr>
          <w:ilvl w:val="0"/>
          <w:numId w:val="4"/>
        </w:numPr>
      </w:pPr>
      <w:r>
        <w:t xml:space="preserve">Business, Finance, Insurance, Real Estate or other related services  (2) </w:t>
      </w:r>
    </w:p>
    <w:p w14:paraId="519C52A4" w14:textId="77777777" w:rsidR="00AB01C5" w:rsidRDefault="002D0904">
      <w:pPr>
        <w:pStyle w:val="ListParagraph"/>
        <w:keepNext/>
        <w:numPr>
          <w:ilvl w:val="0"/>
          <w:numId w:val="4"/>
        </w:numPr>
      </w:pPr>
      <w:r>
        <w:t xml:space="preserve">Manufacturing, Mining or Construction  (3) </w:t>
      </w:r>
    </w:p>
    <w:p w14:paraId="751B44C0" w14:textId="77777777" w:rsidR="00AB01C5" w:rsidRDefault="002D0904">
      <w:pPr>
        <w:pStyle w:val="ListParagraph"/>
        <w:keepNext/>
        <w:numPr>
          <w:ilvl w:val="0"/>
          <w:numId w:val="4"/>
        </w:numPr>
      </w:pPr>
      <w:r>
        <w:t xml:space="preserve">Agriculture, Forestry or Fishing  (9) </w:t>
      </w:r>
    </w:p>
    <w:p w14:paraId="32297E86" w14:textId="77777777" w:rsidR="00AB01C5" w:rsidRDefault="002D0904">
      <w:pPr>
        <w:pStyle w:val="ListParagraph"/>
        <w:keepNext/>
        <w:numPr>
          <w:ilvl w:val="0"/>
          <w:numId w:val="4"/>
        </w:numPr>
      </w:pPr>
      <w:r>
        <w:t xml:space="preserve">Hospitality, Catering or Leisure Services  (4) </w:t>
      </w:r>
    </w:p>
    <w:p w14:paraId="7CE7AF6C" w14:textId="77777777" w:rsidR="00AB01C5" w:rsidRDefault="002D0904">
      <w:pPr>
        <w:pStyle w:val="ListParagraph"/>
        <w:keepNext/>
        <w:numPr>
          <w:ilvl w:val="0"/>
          <w:numId w:val="4"/>
        </w:numPr>
      </w:pPr>
      <w:r>
        <w:t xml:space="preserve">Health or Social Care  (5) </w:t>
      </w:r>
    </w:p>
    <w:p w14:paraId="5F41ACC8" w14:textId="77777777" w:rsidR="00AB01C5" w:rsidRDefault="002D0904">
      <w:pPr>
        <w:pStyle w:val="ListParagraph"/>
        <w:keepNext/>
        <w:numPr>
          <w:ilvl w:val="0"/>
          <w:numId w:val="4"/>
        </w:numPr>
      </w:pPr>
      <w:r>
        <w:t xml:space="preserve">Public Sector or Education  (6) </w:t>
      </w:r>
    </w:p>
    <w:p w14:paraId="758E59E2" w14:textId="77777777" w:rsidR="00AB01C5" w:rsidRDefault="002D0904">
      <w:pPr>
        <w:pStyle w:val="ListParagraph"/>
        <w:keepNext/>
        <w:numPr>
          <w:ilvl w:val="0"/>
          <w:numId w:val="4"/>
        </w:numPr>
      </w:pPr>
      <w:r>
        <w:t>None of the above/Other (please specify)  (7) ________________________________________________</w:t>
      </w:r>
    </w:p>
    <w:p w14:paraId="711B1C26" w14:textId="77777777" w:rsidR="00AB01C5" w:rsidRDefault="00AB01C5"/>
    <w:p w14:paraId="3813D11F" w14:textId="77777777" w:rsidR="00AB01C5" w:rsidRDefault="002D0904">
      <w:pPr>
        <w:pStyle w:val="QSkipLogic"/>
      </w:pPr>
      <w:r>
        <w:t xml:space="preserve">Skip To: Q2.13 If </w:t>
      </w:r>
      <w:proofErr w:type="gramStart"/>
      <w:r>
        <w:t>What</w:t>
      </w:r>
      <w:proofErr w:type="gramEnd"/>
      <w:r>
        <w:t xml:space="preserve"> is (or was) your primary line of business? = Hospitality, Catering or Leisure Services</w:t>
      </w:r>
    </w:p>
    <w:p w14:paraId="6B4A5AB7" w14:textId="77777777" w:rsidR="00AB01C5" w:rsidRDefault="002D0904">
      <w:pPr>
        <w:pStyle w:val="QSkipLogic"/>
      </w:pPr>
      <w:r>
        <w:t xml:space="preserve">Skip To: Q2.13 If </w:t>
      </w:r>
      <w:proofErr w:type="gramStart"/>
      <w:r>
        <w:t>What</w:t>
      </w:r>
      <w:proofErr w:type="gramEnd"/>
      <w:r>
        <w:t xml:space="preserve"> is (or was) your primary line of business? = Health or Social Care</w:t>
      </w:r>
    </w:p>
    <w:p w14:paraId="1E871120" w14:textId="77777777" w:rsidR="00AB01C5" w:rsidRDefault="002D0904">
      <w:pPr>
        <w:pStyle w:val="QSkipLogic"/>
      </w:pPr>
      <w:r>
        <w:t xml:space="preserve">Skip To: Q2.13 If </w:t>
      </w:r>
      <w:proofErr w:type="gramStart"/>
      <w:r>
        <w:t>What</w:t>
      </w:r>
      <w:proofErr w:type="gramEnd"/>
      <w:r>
        <w:t xml:space="preserve"> is (or was) your primary line of business? = None of the above/</w:t>
      </w:r>
      <w:proofErr w:type="gramStart"/>
      <w:r>
        <w:t>Other</w:t>
      </w:r>
      <w:proofErr w:type="gramEnd"/>
      <w:r>
        <w:t xml:space="preserve"> (please specify)</w:t>
      </w:r>
    </w:p>
    <w:p w14:paraId="3EA8A8CE" w14:textId="77777777" w:rsidR="00AB01C5" w:rsidRDefault="00AB01C5">
      <w:pPr>
        <w:pStyle w:val="QuestionSeparator"/>
      </w:pPr>
    </w:p>
    <w:p w14:paraId="6760B8CE" w14:textId="77777777" w:rsidR="00AB01C5" w:rsidRDefault="002D0904">
      <w:pPr>
        <w:pStyle w:val="QDisplayLogic"/>
        <w:keepNext/>
      </w:pPr>
      <w:r>
        <w:t>Display This Question:</w:t>
      </w:r>
    </w:p>
    <w:p w14:paraId="049EAC1A" w14:textId="77777777" w:rsidR="00AB01C5" w:rsidRDefault="002D0904">
      <w:pPr>
        <w:pStyle w:val="QDisplayLogic"/>
        <w:keepNext/>
        <w:ind w:firstLine="400"/>
      </w:pPr>
      <w:r>
        <w:t xml:space="preserve">If </w:t>
      </w:r>
      <w:proofErr w:type="gramStart"/>
      <w:r>
        <w:t>What</w:t>
      </w:r>
      <w:proofErr w:type="gramEnd"/>
      <w:r>
        <w:t xml:space="preserve"> is your employment status? = Full-time employed</w:t>
      </w:r>
    </w:p>
    <w:p w14:paraId="563D1F2F" w14:textId="77777777" w:rsidR="00AB01C5" w:rsidRDefault="002D0904">
      <w:pPr>
        <w:pStyle w:val="QDisplayLogic"/>
        <w:keepNext/>
        <w:ind w:firstLine="400"/>
      </w:pPr>
      <w:proofErr w:type="gramStart"/>
      <w:r>
        <w:t>Or</w:t>
      </w:r>
      <w:proofErr w:type="gramEnd"/>
      <w:r>
        <w:t xml:space="preserve"> What is your employment status? = Part-time employed</w:t>
      </w:r>
    </w:p>
    <w:p w14:paraId="01E241B1" w14:textId="77777777" w:rsidR="00AB01C5" w:rsidRDefault="002D0904">
      <w:pPr>
        <w:pStyle w:val="QDisplayLogic"/>
        <w:keepNext/>
        <w:ind w:firstLine="400"/>
      </w:pPr>
      <w:proofErr w:type="gramStart"/>
      <w:r>
        <w:t>Or</w:t>
      </w:r>
      <w:proofErr w:type="gramEnd"/>
      <w:r>
        <w:t xml:space="preserve"> What is your employment status? = Self-employed</w:t>
      </w:r>
    </w:p>
    <w:p w14:paraId="5FFEE131" w14:textId="77777777" w:rsidR="00AB01C5" w:rsidRDefault="002D0904">
      <w:pPr>
        <w:pStyle w:val="QDisplayLogic"/>
        <w:keepNext/>
        <w:ind w:firstLine="400"/>
      </w:pPr>
      <w:proofErr w:type="gramStart"/>
      <w:r>
        <w:t>Or</w:t>
      </w:r>
      <w:proofErr w:type="gramEnd"/>
      <w:r>
        <w:t xml:space="preserve"> What is your employment status? = Retired</w:t>
      </w:r>
    </w:p>
    <w:p w14:paraId="5011EFFD" w14:textId="77777777" w:rsidR="00AB01C5" w:rsidRDefault="002D0904">
      <w:pPr>
        <w:pStyle w:val="QDisplayLogic"/>
        <w:keepNext/>
        <w:ind w:firstLine="400"/>
      </w:pPr>
      <w:proofErr w:type="gramStart"/>
      <w:r>
        <w:t>Or</w:t>
      </w:r>
      <w:proofErr w:type="gramEnd"/>
      <w:r>
        <w:t xml:space="preserve"> What is your employment status? = Unemployed (searching for a job)</w:t>
      </w:r>
    </w:p>
    <w:p w14:paraId="5B30AFEC" w14:textId="77777777" w:rsidR="00AB01C5" w:rsidRDefault="002D0904">
      <w:pPr>
        <w:pStyle w:val="QDisplayLogic"/>
        <w:keepNext/>
        <w:ind w:firstLine="400"/>
      </w:pPr>
      <w:proofErr w:type="gramStart"/>
      <w:r>
        <w:t>Or</w:t>
      </w:r>
      <w:proofErr w:type="gramEnd"/>
      <w:r>
        <w:t xml:space="preserve"> What is your employment status? = Inactive (not searching for a job)</w:t>
      </w:r>
    </w:p>
    <w:p w14:paraId="75D9E9F7" w14:textId="77777777" w:rsidR="00AB01C5" w:rsidRDefault="00AB01C5"/>
    <w:p w14:paraId="43F1A4E3" w14:textId="77777777" w:rsidR="00AB01C5" w:rsidRDefault="002D0904">
      <w:pPr>
        <w:keepNext/>
      </w:pPr>
      <w:r>
        <w:lastRenderedPageBreak/>
        <w:t xml:space="preserve">Q2.12 </w:t>
      </w:r>
      <w:proofErr w:type="gramStart"/>
      <w:r>
        <w:t>What</w:t>
      </w:r>
      <w:proofErr w:type="gramEnd"/>
      <w:r>
        <w:t xml:space="preserve"> is (or was) your specific primary</w:t>
      </w:r>
      <w:r>
        <w:rPr>
          <w:b/>
        </w:rPr>
        <w:t xml:space="preserve"> </w:t>
      </w:r>
      <w:r>
        <w:t>line of business?</w:t>
      </w:r>
    </w:p>
    <w:p w14:paraId="284F718E" w14:textId="77777777" w:rsidR="00AB01C5" w:rsidRDefault="002D0904">
      <w:pPr>
        <w:pStyle w:val="QDisplayLogic"/>
        <w:keepNext/>
      </w:pPr>
      <w:r>
        <w:t>Display This Choice:</w:t>
      </w:r>
    </w:p>
    <w:p w14:paraId="0AC42D4E" w14:textId="77777777" w:rsidR="00AB01C5" w:rsidRDefault="002D0904">
      <w:pPr>
        <w:pStyle w:val="QDisplayLogic"/>
        <w:keepNext/>
        <w:ind w:firstLine="400"/>
      </w:pPr>
      <w:r>
        <w:t xml:space="preserve">If </w:t>
      </w:r>
      <w:proofErr w:type="gramStart"/>
      <w:r>
        <w:t>What</w:t>
      </w:r>
      <w:proofErr w:type="gramEnd"/>
      <w:r>
        <w:t xml:space="preserve"> is (or was) your primary line of business? = Retail or Wholesale</w:t>
      </w:r>
    </w:p>
    <w:p w14:paraId="230ABF36" w14:textId="77777777" w:rsidR="00AB01C5" w:rsidRDefault="002D0904">
      <w:pPr>
        <w:pStyle w:val="ListParagraph"/>
        <w:keepNext/>
        <w:numPr>
          <w:ilvl w:val="0"/>
          <w:numId w:val="4"/>
        </w:numPr>
      </w:pPr>
      <w:r>
        <w:t xml:space="preserve">Retail or wholesale of motor vehicles  (1) </w:t>
      </w:r>
    </w:p>
    <w:p w14:paraId="6E564518" w14:textId="77777777" w:rsidR="00AB01C5" w:rsidRDefault="002D0904">
      <w:pPr>
        <w:pStyle w:val="QDisplayLogic"/>
        <w:keepNext/>
      </w:pPr>
      <w:r>
        <w:t>Display This Choice:</w:t>
      </w:r>
    </w:p>
    <w:p w14:paraId="7EA598AF" w14:textId="77777777" w:rsidR="00AB01C5" w:rsidRDefault="002D0904">
      <w:pPr>
        <w:pStyle w:val="QDisplayLogic"/>
        <w:keepNext/>
        <w:ind w:firstLine="400"/>
      </w:pPr>
      <w:r>
        <w:t xml:space="preserve">If </w:t>
      </w:r>
      <w:proofErr w:type="gramStart"/>
      <w:r>
        <w:t>What</w:t>
      </w:r>
      <w:proofErr w:type="gramEnd"/>
      <w:r>
        <w:t xml:space="preserve"> is (or was) your primary line of business? = Retail or Wholesale</w:t>
      </w:r>
    </w:p>
    <w:p w14:paraId="31DF723A" w14:textId="77777777" w:rsidR="00AB01C5" w:rsidRDefault="002D0904">
      <w:pPr>
        <w:pStyle w:val="ListParagraph"/>
        <w:keepNext/>
        <w:numPr>
          <w:ilvl w:val="0"/>
          <w:numId w:val="4"/>
        </w:numPr>
      </w:pPr>
      <w:r>
        <w:t xml:space="preserve">Retail or wholesale of iron, steel, chemical products or refined oil products.  (2) </w:t>
      </w:r>
    </w:p>
    <w:p w14:paraId="642DF043" w14:textId="77777777" w:rsidR="00AB01C5" w:rsidRDefault="002D0904">
      <w:pPr>
        <w:pStyle w:val="QDisplayLogic"/>
        <w:keepNext/>
      </w:pPr>
      <w:r>
        <w:t>Display This Choice:</w:t>
      </w:r>
    </w:p>
    <w:p w14:paraId="51672855" w14:textId="77777777" w:rsidR="00AB01C5" w:rsidRDefault="002D0904">
      <w:pPr>
        <w:pStyle w:val="QDisplayLogic"/>
        <w:keepNext/>
        <w:ind w:firstLine="400"/>
      </w:pPr>
      <w:r>
        <w:t xml:space="preserve">If </w:t>
      </w:r>
      <w:proofErr w:type="gramStart"/>
      <w:r>
        <w:t>What</w:t>
      </w:r>
      <w:proofErr w:type="gramEnd"/>
      <w:r>
        <w:t xml:space="preserve"> is (or was) your primary line of business? = Retail or Wholesale</w:t>
      </w:r>
    </w:p>
    <w:p w14:paraId="7D833797" w14:textId="77777777" w:rsidR="00AB01C5" w:rsidRDefault="002D0904">
      <w:pPr>
        <w:pStyle w:val="ListParagraph"/>
        <w:keepNext/>
        <w:numPr>
          <w:ilvl w:val="0"/>
          <w:numId w:val="4"/>
        </w:numPr>
      </w:pPr>
      <w:r>
        <w:t xml:space="preserve">Retail or wholesale of agricultural or food products  (3) </w:t>
      </w:r>
    </w:p>
    <w:p w14:paraId="2DF89F95" w14:textId="77777777" w:rsidR="00AB01C5" w:rsidRDefault="002D0904">
      <w:pPr>
        <w:pStyle w:val="QDisplayLogic"/>
        <w:keepNext/>
      </w:pPr>
      <w:r>
        <w:t>Display This Choice:</w:t>
      </w:r>
    </w:p>
    <w:p w14:paraId="360ED732" w14:textId="77777777" w:rsidR="00AB01C5" w:rsidRDefault="002D0904">
      <w:pPr>
        <w:pStyle w:val="QDisplayLogic"/>
        <w:keepNext/>
        <w:ind w:firstLine="400"/>
      </w:pPr>
      <w:r>
        <w:t xml:space="preserve">If </w:t>
      </w:r>
      <w:proofErr w:type="gramStart"/>
      <w:r>
        <w:t>What</w:t>
      </w:r>
      <w:proofErr w:type="gramEnd"/>
      <w:r>
        <w:t xml:space="preserve"> is (or was) your primary line of business? = Retail or Wholesale</w:t>
      </w:r>
    </w:p>
    <w:p w14:paraId="72625840" w14:textId="77777777" w:rsidR="00AB01C5" w:rsidRDefault="002D0904">
      <w:pPr>
        <w:pStyle w:val="ListParagraph"/>
        <w:keepNext/>
        <w:numPr>
          <w:ilvl w:val="0"/>
          <w:numId w:val="4"/>
        </w:numPr>
      </w:pPr>
      <w:r>
        <w:t xml:space="preserve">Other retail or wholesale  (4) </w:t>
      </w:r>
    </w:p>
    <w:p w14:paraId="41E08D34" w14:textId="77777777" w:rsidR="00AB01C5" w:rsidRDefault="002D0904">
      <w:pPr>
        <w:pStyle w:val="QDisplayLogic"/>
        <w:keepNext/>
      </w:pPr>
      <w:r>
        <w:t>Display This Choice:</w:t>
      </w:r>
    </w:p>
    <w:p w14:paraId="5E95EAC4" w14:textId="77777777" w:rsidR="00AB01C5" w:rsidRDefault="002D0904">
      <w:pPr>
        <w:pStyle w:val="QDisplayLogic"/>
        <w:keepNext/>
        <w:ind w:firstLine="400"/>
      </w:pPr>
      <w:r>
        <w:t xml:space="preserve">If </w:t>
      </w:r>
      <w:proofErr w:type="gramStart"/>
      <w:r>
        <w:t>What</w:t>
      </w:r>
      <w:proofErr w:type="gramEnd"/>
      <w:r>
        <w:t xml:space="preserve"> is (or was) your primary line of business? = Business, Finance, Insurance, Real Estate or other related services</w:t>
      </w:r>
    </w:p>
    <w:p w14:paraId="385C4A1B" w14:textId="77777777" w:rsidR="00AB01C5" w:rsidRDefault="002D0904">
      <w:pPr>
        <w:pStyle w:val="ListParagraph"/>
        <w:keepNext/>
        <w:numPr>
          <w:ilvl w:val="0"/>
          <w:numId w:val="4"/>
        </w:numPr>
      </w:pPr>
      <w:r>
        <w:t xml:space="preserve">Business or financial services  (7) </w:t>
      </w:r>
    </w:p>
    <w:p w14:paraId="4793ACAC" w14:textId="77777777" w:rsidR="00AB01C5" w:rsidRDefault="002D0904">
      <w:pPr>
        <w:pStyle w:val="QDisplayLogic"/>
        <w:keepNext/>
      </w:pPr>
      <w:r>
        <w:t>Display This Choice:</w:t>
      </w:r>
    </w:p>
    <w:p w14:paraId="07542B8A" w14:textId="77777777" w:rsidR="00AB01C5" w:rsidRDefault="002D0904">
      <w:pPr>
        <w:pStyle w:val="QDisplayLogic"/>
        <w:keepNext/>
        <w:ind w:firstLine="400"/>
      </w:pPr>
      <w:r>
        <w:t xml:space="preserve">If </w:t>
      </w:r>
      <w:proofErr w:type="gramStart"/>
      <w:r>
        <w:t>What</w:t>
      </w:r>
      <w:proofErr w:type="gramEnd"/>
      <w:r>
        <w:t xml:space="preserve"> is (or was) your primary line of business? = Business, Finance, Insurance, Real Estate or other related services</w:t>
      </w:r>
    </w:p>
    <w:p w14:paraId="4316F392" w14:textId="77777777" w:rsidR="00AB01C5" w:rsidRDefault="002D0904">
      <w:pPr>
        <w:pStyle w:val="ListParagraph"/>
        <w:keepNext/>
        <w:numPr>
          <w:ilvl w:val="0"/>
          <w:numId w:val="4"/>
        </w:numPr>
      </w:pPr>
      <w:r>
        <w:t xml:space="preserve">Insurance  (8) </w:t>
      </w:r>
    </w:p>
    <w:p w14:paraId="628B08D8" w14:textId="77777777" w:rsidR="00AB01C5" w:rsidRDefault="002D0904">
      <w:pPr>
        <w:pStyle w:val="QDisplayLogic"/>
        <w:keepNext/>
      </w:pPr>
      <w:r>
        <w:t>Display This Choice:</w:t>
      </w:r>
    </w:p>
    <w:p w14:paraId="0ADF3A63" w14:textId="77777777" w:rsidR="00AB01C5" w:rsidRDefault="002D0904">
      <w:pPr>
        <w:pStyle w:val="QDisplayLogic"/>
        <w:keepNext/>
        <w:ind w:firstLine="400"/>
      </w:pPr>
      <w:r>
        <w:t xml:space="preserve">If </w:t>
      </w:r>
      <w:proofErr w:type="gramStart"/>
      <w:r>
        <w:t>What</w:t>
      </w:r>
      <w:proofErr w:type="gramEnd"/>
      <w:r>
        <w:t xml:space="preserve"> is (or was) your primary line of business? = Business, Finance, Insurance, Real Estate or other related services</w:t>
      </w:r>
    </w:p>
    <w:p w14:paraId="30CF9B5E" w14:textId="77777777" w:rsidR="00AB01C5" w:rsidRDefault="002D0904">
      <w:pPr>
        <w:pStyle w:val="ListParagraph"/>
        <w:keepNext/>
        <w:numPr>
          <w:ilvl w:val="0"/>
          <w:numId w:val="4"/>
        </w:numPr>
      </w:pPr>
      <w:r>
        <w:t xml:space="preserve">Real estate  (9) </w:t>
      </w:r>
    </w:p>
    <w:p w14:paraId="27882FDB" w14:textId="77777777" w:rsidR="00AB01C5" w:rsidRDefault="002D0904">
      <w:pPr>
        <w:pStyle w:val="QDisplayLogic"/>
        <w:keepNext/>
      </w:pPr>
      <w:r>
        <w:t>Display This Choice:</w:t>
      </w:r>
    </w:p>
    <w:p w14:paraId="2EA09BB5" w14:textId="77777777" w:rsidR="00AB01C5" w:rsidRDefault="002D0904">
      <w:pPr>
        <w:pStyle w:val="QDisplayLogic"/>
        <w:keepNext/>
        <w:ind w:firstLine="400"/>
      </w:pPr>
      <w:r>
        <w:t xml:space="preserve">If </w:t>
      </w:r>
      <w:proofErr w:type="gramStart"/>
      <w:r>
        <w:t>What</w:t>
      </w:r>
      <w:proofErr w:type="gramEnd"/>
      <w:r>
        <w:t xml:space="preserve"> is (or was) your primary line of business? = Business, Finance, Insurance, Real Estate or other related services</w:t>
      </w:r>
    </w:p>
    <w:p w14:paraId="62823C9A" w14:textId="77777777" w:rsidR="00AB01C5" w:rsidRDefault="002D0904">
      <w:pPr>
        <w:pStyle w:val="ListParagraph"/>
        <w:keepNext/>
        <w:numPr>
          <w:ilvl w:val="0"/>
          <w:numId w:val="4"/>
        </w:numPr>
      </w:pPr>
      <w:r>
        <w:t xml:space="preserve">Other related services  (10) </w:t>
      </w:r>
    </w:p>
    <w:p w14:paraId="395BD595" w14:textId="77777777" w:rsidR="00AB01C5" w:rsidRDefault="002D0904">
      <w:pPr>
        <w:pStyle w:val="QDisplayLogic"/>
        <w:keepNext/>
      </w:pPr>
      <w:r>
        <w:t>Display This Choice:</w:t>
      </w:r>
    </w:p>
    <w:p w14:paraId="131D95B7" w14:textId="77777777" w:rsidR="00AB01C5" w:rsidRDefault="002D0904">
      <w:pPr>
        <w:pStyle w:val="QDisplayLogic"/>
        <w:keepNext/>
        <w:ind w:firstLine="400"/>
      </w:pPr>
      <w:r>
        <w:t xml:space="preserve">If </w:t>
      </w:r>
      <w:proofErr w:type="gramStart"/>
      <w:r>
        <w:t>What</w:t>
      </w:r>
      <w:proofErr w:type="gramEnd"/>
      <w:r>
        <w:t xml:space="preserve"> is (or was) your primary line of business? = Transport</w:t>
      </w:r>
    </w:p>
    <w:p w14:paraId="71054620" w14:textId="77777777" w:rsidR="00AB01C5" w:rsidRDefault="002D0904">
      <w:pPr>
        <w:pStyle w:val="ListParagraph"/>
        <w:keepNext/>
        <w:numPr>
          <w:ilvl w:val="0"/>
          <w:numId w:val="4"/>
        </w:numPr>
      </w:pPr>
      <w:r>
        <w:lastRenderedPageBreak/>
        <w:t xml:space="preserve">Mostly transport by road  (5) </w:t>
      </w:r>
    </w:p>
    <w:p w14:paraId="72601FC0" w14:textId="77777777" w:rsidR="00AB01C5" w:rsidRDefault="002D0904">
      <w:pPr>
        <w:pStyle w:val="QDisplayLogic"/>
        <w:keepNext/>
      </w:pPr>
      <w:r>
        <w:t>Display This Choice:</w:t>
      </w:r>
    </w:p>
    <w:p w14:paraId="6CAEF8C4" w14:textId="77777777" w:rsidR="00AB01C5" w:rsidRDefault="002D0904">
      <w:pPr>
        <w:pStyle w:val="QDisplayLogic"/>
        <w:keepNext/>
        <w:ind w:firstLine="400"/>
      </w:pPr>
      <w:r>
        <w:t xml:space="preserve">If </w:t>
      </w:r>
      <w:proofErr w:type="gramStart"/>
      <w:r>
        <w:t>What</w:t>
      </w:r>
      <w:proofErr w:type="gramEnd"/>
      <w:r>
        <w:t xml:space="preserve"> is (or was) your primary line of business? = Transport</w:t>
      </w:r>
    </w:p>
    <w:p w14:paraId="0F8A6653" w14:textId="77777777" w:rsidR="00AB01C5" w:rsidRDefault="002D0904">
      <w:pPr>
        <w:pStyle w:val="ListParagraph"/>
        <w:keepNext/>
        <w:numPr>
          <w:ilvl w:val="0"/>
          <w:numId w:val="4"/>
        </w:numPr>
      </w:pPr>
      <w:r>
        <w:t xml:space="preserve">Other transport  (6) </w:t>
      </w:r>
    </w:p>
    <w:p w14:paraId="4B844004" w14:textId="77777777" w:rsidR="00AB01C5" w:rsidRDefault="002D0904">
      <w:pPr>
        <w:pStyle w:val="QDisplayLogic"/>
        <w:keepNext/>
      </w:pPr>
      <w:r>
        <w:t>Display This Choice:</w:t>
      </w:r>
    </w:p>
    <w:p w14:paraId="2B98A655"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1A31CC4B" w14:textId="77777777" w:rsidR="00AB01C5" w:rsidRDefault="002D0904">
      <w:pPr>
        <w:pStyle w:val="ListParagraph"/>
        <w:keepNext/>
        <w:numPr>
          <w:ilvl w:val="0"/>
          <w:numId w:val="4"/>
        </w:numPr>
      </w:pPr>
      <w:r>
        <w:t xml:space="preserve">Manufacturing of iron, steel, metal, or mineral products  (11) </w:t>
      </w:r>
    </w:p>
    <w:p w14:paraId="037722AE" w14:textId="77777777" w:rsidR="00AB01C5" w:rsidRDefault="002D0904">
      <w:pPr>
        <w:pStyle w:val="QDisplayLogic"/>
        <w:keepNext/>
      </w:pPr>
      <w:r>
        <w:t>Display This Choice:</w:t>
      </w:r>
    </w:p>
    <w:p w14:paraId="0C7A20FD"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44505118" w14:textId="77777777" w:rsidR="00AB01C5" w:rsidRDefault="002D0904">
      <w:pPr>
        <w:pStyle w:val="ListParagraph"/>
        <w:keepNext/>
        <w:numPr>
          <w:ilvl w:val="0"/>
          <w:numId w:val="4"/>
        </w:numPr>
      </w:pPr>
      <w:r>
        <w:t xml:space="preserve">Manufacturing of refined oil products  (12) </w:t>
      </w:r>
    </w:p>
    <w:p w14:paraId="5843CE9F" w14:textId="77777777" w:rsidR="00AB01C5" w:rsidRDefault="002D0904">
      <w:pPr>
        <w:pStyle w:val="QDisplayLogic"/>
        <w:keepNext/>
      </w:pPr>
      <w:r>
        <w:t>Display This Choice:</w:t>
      </w:r>
    </w:p>
    <w:p w14:paraId="3C5A9FD9"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7BB32BDC" w14:textId="77777777" w:rsidR="00AB01C5" w:rsidRDefault="002D0904">
      <w:pPr>
        <w:pStyle w:val="ListParagraph"/>
        <w:keepNext/>
        <w:numPr>
          <w:ilvl w:val="0"/>
          <w:numId w:val="4"/>
        </w:numPr>
      </w:pPr>
      <w:r>
        <w:t xml:space="preserve">Manufacturing of chemicals  (13) </w:t>
      </w:r>
    </w:p>
    <w:p w14:paraId="23A68392" w14:textId="77777777" w:rsidR="00AB01C5" w:rsidRDefault="002D0904">
      <w:pPr>
        <w:pStyle w:val="QDisplayLogic"/>
        <w:keepNext/>
      </w:pPr>
      <w:r>
        <w:t>Display This Choice:</w:t>
      </w:r>
    </w:p>
    <w:p w14:paraId="46123A33"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444F9F47" w14:textId="77777777" w:rsidR="00AB01C5" w:rsidRDefault="002D0904">
      <w:pPr>
        <w:pStyle w:val="ListParagraph"/>
        <w:keepNext/>
        <w:numPr>
          <w:ilvl w:val="0"/>
          <w:numId w:val="4"/>
        </w:numPr>
      </w:pPr>
      <w:r>
        <w:t xml:space="preserve">Manufacturing of motor vehicles and other transport equipment  (14) </w:t>
      </w:r>
    </w:p>
    <w:p w14:paraId="3D9E3E16" w14:textId="77777777" w:rsidR="00AB01C5" w:rsidRDefault="002D0904">
      <w:pPr>
        <w:pStyle w:val="QDisplayLogic"/>
        <w:keepNext/>
      </w:pPr>
      <w:r>
        <w:t>Display This Choice:</w:t>
      </w:r>
    </w:p>
    <w:p w14:paraId="7AC09CEB"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4A50D5C9" w14:textId="77777777" w:rsidR="00AB01C5" w:rsidRDefault="002D0904">
      <w:pPr>
        <w:pStyle w:val="ListParagraph"/>
        <w:keepNext/>
        <w:numPr>
          <w:ilvl w:val="0"/>
          <w:numId w:val="4"/>
        </w:numPr>
      </w:pPr>
      <w:r>
        <w:t xml:space="preserve">Manufacturing of other machinery  (15) </w:t>
      </w:r>
    </w:p>
    <w:p w14:paraId="1A2667F3" w14:textId="77777777" w:rsidR="00AB01C5" w:rsidRDefault="002D0904">
      <w:pPr>
        <w:pStyle w:val="QDisplayLogic"/>
        <w:keepNext/>
      </w:pPr>
      <w:r>
        <w:t>Display This Choice:</w:t>
      </w:r>
    </w:p>
    <w:p w14:paraId="4E6E8648"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01224A0F" w14:textId="77777777" w:rsidR="00AB01C5" w:rsidRDefault="002D0904">
      <w:pPr>
        <w:pStyle w:val="ListParagraph"/>
        <w:keepNext/>
        <w:numPr>
          <w:ilvl w:val="0"/>
          <w:numId w:val="4"/>
        </w:numPr>
      </w:pPr>
      <w:r>
        <w:t xml:space="preserve">Construction  (16) </w:t>
      </w:r>
    </w:p>
    <w:p w14:paraId="1B7FC305" w14:textId="77777777" w:rsidR="00AB01C5" w:rsidRDefault="002D0904">
      <w:pPr>
        <w:pStyle w:val="QDisplayLogic"/>
        <w:keepNext/>
      </w:pPr>
      <w:r>
        <w:t>Display This Choice:</w:t>
      </w:r>
    </w:p>
    <w:p w14:paraId="0F6958AF"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577BE396" w14:textId="77777777" w:rsidR="00AB01C5" w:rsidRDefault="002D0904">
      <w:pPr>
        <w:pStyle w:val="ListParagraph"/>
        <w:keepNext/>
        <w:numPr>
          <w:ilvl w:val="0"/>
          <w:numId w:val="4"/>
        </w:numPr>
      </w:pPr>
      <w:r>
        <w:t xml:space="preserve">Mining  (17) </w:t>
      </w:r>
    </w:p>
    <w:p w14:paraId="46D6E7EB" w14:textId="77777777" w:rsidR="00AB01C5" w:rsidRDefault="002D0904">
      <w:pPr>
        <w:pStyle w:val="QDisplayLogic"/>
        <w:keepNext/>
      </w:pPr>
      <w:r>
        <w:t>Display This Choice:</w:t>
      </w:r>
    </w:p>
    <w:p w14:paraId="3D8BEC40"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3BF330D6" w14:textId="77777777" w:rsidR="00AB01C5" w:rsidRDefault="002D0904">
      <w:pPr>
        <w:pStyle w:val="ListParagraph"/>
        <w:keepNext/>
        <w:numPr>
          <w:ilvl w:val="0"/>
          <w:numId w:val="4"/>
        </w:numPr>
      </w:pPr>
      <w:r>
        <w:t xml:space="preserve">Other manufacturing, mining or construction  (18) </w:t>
      </w:r>
    </w:p>
    <w:p w14:paraId="7BA5568F" w14:textId="77777777" w:rsidR="00AB01C5" w:rsidRDefault="002D0904">
      <w:pPr>
        <w:pStyle w:val="QDisplayLogic"/>
        <w:keepNext/>
      </w:pPr>
      <w:r>
        <w:t>Display This Choice:</w:t>
      </w:r>
    </w:p>
    <w:p w14:paraId="10F69D78" w14:textId="77777777" w:rsidR="00AB01C5" w:rsidRDefault="002D0904">
      <w:pPr>
        <w:pStyle w:val="QDisplayLogic"/>
        <w:keepNext/>
        <w:ind w:firstLine="400"/>
      </w:pPr>
      <w:r>
        <w:lastRenderedPageBreak/>
        <w:t xml:space="preserve">If </w:t>
      </w:r>
      <w:proofErr w:type="gramStart"/>
      <w:r>
        <w:t>What</w:t>
      </w:r>
      <w:proofErr w:type="gramEnd"/>
      <w:r>
        <w:t xml:space="preserve"> is (or was) your primary line of business? = Agriculture, Forestry or Fishing</w:t>
      </w:r>
    </w:p>
    <w:p w14:paraId="6003BF43" w14:textId="77777777" w:rsidR="00AB01C5" w:rsidRDefault="002D0904">
      <w:pPr>
        <w:pStyle w:val="ListParagraph"/>
        <w:keepNext/>
        <w:numPr>
          <w:ilvl w:val="0"/>
          <w:numId w:val="4"/>
        </w:numPr>
      </w:pPr>
      <w:r>
        <w:t xml:space="preserve">Mostly crop production  (19) </w:t>
      </w:r>
    </w:p>
    <w:p w14:paraId="0ACD4FCD" w14:textId="77777777" w:rsidR="00AB01C5" w:rsidRDefault="002D0904">
      <w:pPr>
        <w:pStyle w:val="QDisplayLogic"/>
        <w:keepNext/>
      </w:pPr>
      <w:r>
        <w:t>Display This Choice:</w:t>
      </w:r>
    </w:p>
    <w:p w14:paraId="017B1284" w14:textId="77777777" w:rsidR="00AB01C5" w:rsidRDefault="002D0904">
      <w:pPr>
        <w:pStyle w:val="QDisplayLogic"/>
        <w:keepNext/>
        <w:ind w:firstLine="400"/>
      </w:pPr>
      <w:r>
        <w:t xml:space="preserve">If </w:t>
      </w:r>
      <w:proofErr w:type="gramStart"/>
      <w:r>
        <w:t>What</w:t>
      </w:r>
      <w:proofErr w:type="gramEnd"/>
      <w:r>
        <w:t xml:space="preserve"> is (or was) your primary line of business? = Agriculture, Forestry or Fishing</w:t>
      </w:r>
    </w:p>
    <w:p w14:paraId="6981F76A" w14:textId="77777777" w:rsidR="00AB01C5" w:rsidRDefault="002D0904">
      <w:pPr>
        <w:pStyle w:val="ListParagraph"/>
        <w:keepNext/>
        <w:numPr>
          <w:ilvl w:val="0"/>
          <w:numId w:val="4"/>
        </w:numPr>
      </w:pPr>
      <w:r>
        <w:t xml:space="preserve">Mostly animal production  (20) </w:t>
      </w:r>
    </w:p>
    <w:p w14:paraId="39FD96D2" w14:textId="77777777" w:rsidR="00AB01C5" w:rsidRDefault="002D0904">
      <w:pPr>
        <w:pStyle w:val="QDisplayLogic"/>
        <w:keepNext/>
      </w:pPr>
      <w:r>
        <w:t>Display This Choice:</w:t>
      </w:r>
    </w:p>
    <w:p w14:paraId="508FB826" w14:textId="77777777" w:rsidR="00AB01C5" w:rsidRDefault="002D0904">
      <w:pPr>
        <w:pStyle w:val="QDisplayLogic"/>
        <w:keepNext/>
        <w:ind w:firstLine="400"/>
      </w:pPr>
      <w:r>
        <w:t xml:space="preserve">If </w:t>
      </w:r>
      <w:proofErr w:type="gramStart"/>
      <w:r>
        <w:t>What</w:t>
      </w:r>
      <w:proofErr w:type="gramEnd"/>
      <w:r>
        <w:t xml:space="preserve"> is (or was) your primary line of business? = Agriculture, Forestry or Fishing</w:t>
      </w:r>
    </w:p>
    <w:p w14:paraId="34987D0C" w14:textId="77777777" w:rsidR="00AB01C5" w:rsidRDefault="002D0904">
      <w:pPr>
        <w:pStyle w:val="ListParagraph"/>
        <w:keepNext/>
        <w:numPr>
          <w:ilvl w:val="0"/>
          <w:numId w:val="4"/>
        </w:numPr>
      </w:pPr>
      <w:r>
        <w:t xml:space="preserve">Mostly forestry  (21) </w:t>
      </w:r>
    </w:p>
    <w:p w14:paraId="5901F6C5" w14:textId="77777777" w:rsidR="00AB01C5" w:rsidRDefault="002D0904">
      <w:pPr>
        <w:pStyle w:val="QDisplayLogic"/>
        <w:keepNext/>
      </w:pPr>
      <w:r>
        <w:t>Display This Choice:</w:t>
      </w:r>
    </w:p>
    <w:p w14:paraId="3B64D35C" w14:textId="77777777" w:rsidR="00AB01C5" w:rsidRDefault="002D0904">
      <w:pPr>
        <w:pStyle w:val="QDisplayLogic"/>
        <w:keepNext/>
        <w:ind w:firstLine="400"/>
      </w:pPr>
      <w:r>
        <w:t xml:space="preserve">If </w:t>
      </w:r>
      <w:proofErr w:type="gramStart"/>
      <w:r>
        <w:t>What</w:t>
      </w:r>
      <w:proofErr w:type="gramEnd"/>
      <w:r>
        <w:t xml:space="preserve"> is (or was) your primary line of business? = Agriculture, Forestry or Fishing</w:t>
      </w:r>
    </w:p>
    <w:p w14:paraId="260D4A90" w14:textId="77777777" w:rsidR="00AB01C5" w:rsidRDefault="002D0904">
      <w:pPr>
        <w:pStyle w:val="ListParagraph"/>
        <w:keepNext/>
        <w:numPr>
          <w:ilvl w:val="0"/>
          <w:numId w:val="4"/>
        </w:numPr>
      </w:pPr>
      <w:r>
        <w:t xml:space="preserve">Mostly fishing  (23) </w:t>
      </w:r>
    </w:p>
    <w:p w14:paraId="66F23D7E" w14:textId="77777777" w:rsidR="00AB01C5" w:rsidRDefault="002D0904">
      <w:pPr>
        <w:pStyle w:val="QDisplayLogic"/>
        <w:keepNext/>
      </w:pPr>
      <w:r>
        <w:t>Display This Choice:</w:t>
      </w:r>
    </w:p>
    <w:p w14:paraId="762DFA0A"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5CDE47B8" w14:textId="77777777" w:rsidR="00AB01C5" w:rsidRDefault="002D0904">
      <w:pPr>
        <w:pStyle w:val="ListParagraph"/>
        <w:keepNext/>
        <w:numPr>
          <w:ilvl w:val="0"/>
          <w:numId w:val="4"/>
        </w:numPr>
      </w:pPr>
      <w:r>
        <w:t xml:space="preserve">Public sector (e.g. public administration)  (24) </w:t>
      </w:r>
    </w:p>
    <w:p w14:paraId="567241DF" w14:textId="77777777" w:rsidR="00AB01C5" w:rsidRDefault="002D0904">
      <w:pPr>
        <w:pStyle w:val="QDisplayLogic"/>
        <w:keepNext/>
      </w:pPr>
      <w:r>
        <w:t>Display This Choice:</w:t>
      </w:r>
    </w:p>
    <w:p w14:paraId="7855F4A8"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1497B969" w14:textId="77777777" w:rsidR="00AB01C5" w:rsidRDefault="002D0904">
      <w:pPr>
        <w:pStyle w:val="ListParagraph"/>
        <w:keepNext/>
        <w:numPr>
          <w:ilvl w:val="0"/>
          <w:numId w:val="4"/>
        </w:numPr>
      </w:pPr>
      <w:r>
        <w:t xml:space="preserve">Utility services (water, electricity, gas etc.)  (25) </w:t>
      </w:r>
    </w:p>
    <w:p w14:paraId="1BB0A5AC" w14:textId="77777777" w:rsidR="00AB01C5" w:rsidRDefault="002D0904">
      <w:pPr>
        <w:pStyle w:val="QDisplayLogic"/>
        <w:keepNext/>
      </w:pPr>
      <w:r>
        <w:t>Display This Choice:</w:t>
      </w:r>
    </w:p>
    <w:p w14:paraId="62D0779F"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7289FB2E" w14:textId="77777777" w:rsidR="00AB01C5" w:rsidRDefault="002D0904">
      <w:pPr>
        <w:pStyle w:val="ListParagraph"/>
        <w:keepNext/>
        <w:numPr>
          <w:ilvl w:val="0"/>
          <w:numId w:val="4"/>
        </w:numPr>
      </w:pPr>
      <w:r>
        <w:t xml:space="preserve">Education  (26) </w:t>
      </w:r>
    </w:p>
    <w:p w14:paraId="32760D8C" w14:textId="77777777" w:rsidR="00AB01C5" w:rsidRDefault="002D0904">
      <w:pPr>
        <w:pStyle w:val="QDisplayLogic"/>
        <w:keepNext/>
      </w:pPr>
      <w:r>
        <w:t>Display This Choice:</w:t>
      </w:r>
    </w:p>
    <w:p w14:paraId="75F274D2"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717888A2" w14:textId="77777777" w:rsidR="00AB01C5" w:rsidRDefault="002D0904">
      <w:pPr>
        <w:pStyle w:val="ListParagraph"/>
        <w:keepNext/>
        <w:numPr>
          <w:ilvl w:val="0"/>
          <w:numId w:val="4"/>
        </w:numPr>
      </w:pPr>
      <w:r>
        <w:t xml:space="preserve">Defense activities (e.g. armed forces)  (28) </w:t>
      </w:r>
    </w:p>
    <w:p w14:paraId="381EA1DE" w14:textId="77777777" w:rsidR="00AB01C5" w:rsidRDefault="002D0904">
      <w:pPr>
        <w:pStyle w:val="QDisplayLogic"/>
        <w:keepNext/>
      </w:pPr>
      <w:r>
        <w:t>Display This Choice:</w:t>
      </w:r>
    </w:p>
    <w:p w14:paraId="0A349499"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1E3567FB" w14:textId="77777777" w:rsidR="00AB01C5" w:rsidRDefault="002D0904">
      <w:pPr>
        <w:pStyle w:val="ListParagraph"/>
        <w:keepNext/>
        <w:numPr>
          <w:ilvl w:val="0"/>
          <w:numId w:val="4"/>
        </w:numPr>
      </w:pPr>
      <w:r>
        <w:t xml:space="preserve">Other public sector activities  (27) </w:t>
      </w:r>
    </w:p>
    <w:p w14:paraId="01E2DD15" w14:textId="77777777" w:rsidR="00AB01C5" w:rsidRDefault="00AB01C5"/>
    <w:p w14:paraId="77481A62" w14:textId="77777777" w:rsidR="00AB01C5" w:rsidRDefault="00AB01C5">
      <w:pPr>
        <w:pStyle w:val="QuestionSeparator"/>
      </w:pPr>
    </w:p>
    <w:p w14:paraId="242924CE" w14:textId="77777777" w:rsidR="00AB01C5" w:rsidRDefault="00AB01C5"/>
    <w:p w14:paraId="5975BF56" w14:textId="77777777" w:rsidR="00AB01C5" w:rsidRDefault="002D0904">
      <w:pPr>
        <w:keepNext/>
      </w:pPr>
      <w:r>
        <w:lastRenderedPageBreak/>
        <w:t>Q2.13 Have you or a member of your household been laid off or had to take a cut in your salary or wages due to the COVID-19 pandemic?</w:t>
      </w:r>
    </w:p>
    <w:p w14:paraId="153A318B" w14:textId="77777777" w:rsidR="00AB01C5" w:rsidRDefault="002D0904">
      <w:pPr>
        <w:pStyle w:val="ListParagraph"/>
        <w:keepNext/>
        <w:numPr>
          <w:ilvl w:val="0"/>
          <w:numId w:val="4"/>
        </w:numPr>
      </w:pPr>
      <w:r>
        <w:t xml:space="preserve">Yes  (1) </w:t>
      </w:r>
    </w:p>
    <w:p w14:paraId="748B592A" w14:textId="77777777" w:rsidR="00AB01C5" w:rsidRDefault="002D0904">
      <w:pPr>
        <w:pStyle w:val="ListParagraph"/>
        <w:keepNext/>
        <w:numPr>
          <w:ilvl w:val="0"/>
          <w:numId w:val="4"/>
        </w:numPr>
      </w:pPr>
      <w:r>
        <w:t xml:space="preserve">No  (2) </w:t>
      </w:r>
    </w:p>
    <w:p w14:paraId="20E89EE4" w14:textId="77777777" w:rsidR="00AB01C5" w:rsidRDefault="00AB01C5"/>
    <w:p w14:paraId="17244368" w14:textId="77777777" w:rsidR="00AB01C5" w:rsidRDefault="00AB01C5">
      <w:pPr>
        <w:pStyle w:val="QuestionSeparator"/>
      </w:pPr>
    </w:p>
    <w:p w14:paraId="653AB78F" w14:textId="77777777" w:rsidR="00AB01C5" w:rsidRDefault="00AB01C5"/>
    <w:p w14:paraId="18A0CD6E" w14:textId="77777777" w:rsidR="00AB01C5" w:rsidRDefault="002D0904">
      <w:pPr>
        <w:keepNext/>
      </w:pPr>
      <w:r>
        <w:t xml:space="preserve">Q2.15 Are you a homeowner or a </w:t>
      </w:r>
      <w:proofErr w:type="gramStart"/>
      <w:r>
        <w:t>tenant?</w:t>
      </w:r>
      <w:proofErr w:type="gramEnd"/>
      <w:r>
        <w:t xml:space="preserve"> (Multiple answers are possible)</w:t>
      </w:r>
    </w:p>
    <w:p w14:paraId="6BF5BEB0" w14:textId="77777777" w:rsidR="00AB01C5" w:rsidRDefault="002D0904">
      <w:pPr>
        <w:pStyle w:val="ListParagraph"/>
        <w:keepNext/>
        <w:numPr>
          <w:ilvl w:val="0"/>
          <w:numId w:val="2"/>
        </w:numPr>
      </w:pPr>
      <w:r>
        <w:t xml:space="preserve">Tenant  (1) </w:t>
      </w:r>
    </w:p>
    <w:p w14:paraId="4DA15BF3" w14:textId="77777777" w:rsidR="00AB01C5" w:rsidRDefault="002D0904">
      <w:pPr>
        <w:pStyle w:val="ListParagraph"/>
        <w:keepNext/>
        <w:numPr>
          <w:ilvl w:val="0"/>
          <w:numId w:val="2"/>
        </w:numPr>
      </w:pPr>
      <w:r>
        <w:t xml:space="preserve">Owner  (2) </w:t>
      </w:r>
    </w:p>
    <w:p w14:paraId="4251566A" w14:textId="77777777" w:rsidR="00AB01C5" w:rsidRDefault="002D0904">
      <w:pPr>
        <w:pStyle w:val="ListParagraph"/>
        <w:keepNext/>
        <w:numPr>
          <w:ilvl w:val="0"/>
          <w:numId w:val="2"/>
        </w:numPr>
      </w:pPr>
      <w:r>
        <w:t xml:space="preserve">Landlord renting out property  (3) </w:t>
      </w:r>
    </w:p>
    <w:p w14:paraId="456CF1E1" w14:textId="77777777" w:rsidR="00AB01C5" w:rsidRDefault="002D0904">
      <w:pPr>
        <w:pStyle w:val="ListParagraph"/>
        <w:keepNext/>
        <w:numPr>
          <w:ilvl w:val="0"/>
          <w:numId w:val="2"/>
        </w:numPr>
      </w:pPr>
      <w:r>
        <w:t xml:space="preserve">Hosted free of charge  (4) </w:t>
      </w:r>
    </w:p>
    <w:p w14:paraId="7F88289D" w14:textId="77777777" w:rsidR="00AB01C5" w:rsidRDefault="00AB01C5"/>
    <w:p w14:paraId="258B141C" w14:textId="77777777" w:rsidR="00AB01C5" w:rsidRDefault="00AB01C5">
      <w:pPr>
        <w:pStyle w:val="QuestionSeparator"/>
      </w:pPr>
    </w:p>
    <w:p w14:paraId="638F406D" w14:textId="77777777" w:rsidR="00AB01C5" w:rsidRDefault="00AB01C5"/>
    <w:p w14:paraId="09A76FAA" w14:textId="77777777" w:rsidR="00AB01C5" w:rsidRDefault="002D0904">
      <w:pPr>
        <w:keepNext/>
      </w:pPr>
      <w:r>
        <w:t>Q228 Do you live with your partner (if you have one)?</w:t>
      </w:r>
    </w:p>
    <w:p w14:paraId="77738CF8" w14:textId="77777777" w:rsidR="00AB01C5" w:rsidRDefault="002D0904">
      <w:pPr>
        <w:pStyle w:val="ListParagraph"/>
        <w:keepNext/>
        <w:numPr>
          <w:ilvl w:val="0"/>
          <w:numId w:val="4"/>
        </w:numPr>
      </w:pPr>
      <w:r>
        <w:t xml:space="preserve">Yes  (1) </w:t>
      </w:r>
    </w:p>
    <w:p w14:paraId="26F3F97C" w14:textId="77777777" w:rsidR="00AB01C5" w:rsidRDefault="002D0904">
      <w:pPr>
        <w:pStyle w:val="ListParagraph"/>
        <w:keepNext/>
        <w:numPr>
          <w:ilvl w:val="0"/>
          <w:numId w:val="4"/>
        </w:numPr>
      </w:pPr>
      <w:r>
        <w:t xml:space="preserve">No or I don't have a partner  (2) </w:t>
      </w:r>
    </w:p>
    <w:p w14:paraId="78B6D965" w14:textId="77777777" w:rsidR="00AB01C5" w:rsidRDefault="00AB01C5"/>
    <w:p w14:paraId="19BEDF3F" w14:textId="77777777" w:rsidR="00AB01C5" w:rsidRDefault="00AB01C5">
      <w:pPr>
        <w:pStyle w:val="QuestionSeparator"/>
      </w:pPr>
    </w:p>
    <w:p w14:paraId="4A872890" w14:textId="77777777" w:rsidR="00AB01C5" w:rsidRDefault="00AB01C5"/>
    <w:p w14:paraId="3E2BEA63" w14:textId="77777777" w:rsidR="00AB01C5" w:rsidRDefault="002D0904">
      <w:pPr>
        <w:keepNext/>
      </w:pPr>
      <w:r>
        <w:t xml:space="preserve">Q2.17 </w:t>
      </w:r>
      <w:proofErr w:type="gramStart"/>
      <w:r>
        <w:t>What</w:t>
      </w:r>
      <w:proofErr w:type="gramEnd"/>
      <w:r>
        <w:t xml:space="preserve"> is your marital status?</w:t>
      </w:r>
    </w:p>
    <w:p w14:paraId="35CBBC25" w14:textId="77777777" w:rsidR="00AB01C5" w:rsidRDefault="002D0904">
      <w:pPr>
        <w:pStyle w:val="ListParagraph"/>
        <w:keepNext/>
        <w:numPr>
          <w:ilvl w:val="0"/>
          <w:numId w:val="4"/>
        </w:numPr>
      </w:pPr>
      <w:r>
        <w:t xml:space="preserve">Single  (1) </w:t>
      </w:r>
    </w:p>
    <w:p w14:paraId="63FDABA9" w14:textId="77777777" w:rsidR="00AB01C5" w:rsidRDefault="002D0904">
      <w:pPr>
        <w:pStyle w:val="ListParagraph"/>
        <w:keepNext/>
        <w:numPr>
          <w:ilvl w:val="0"/>
          <w:numId w:val="4"/>
        </w:numPr>
      </w:pPr>
      <w:r>
        <w:t xml:space="preserve">Married  (4) </w:t>
      </w:r>
    </w:p>
    <w:p w14:paraId="15AF5288" w14:textId="77777777" w:rsidR="00AB01C5" w:rsidRDefault="002D0904">
      <w:pPr>
        <w:pStyle w:val="ListParagraph"/>
        <w:keepNext/>
        <w:numPr>
          <w:ilvl w:val="0"/>
          <w:numId w:val="4"/>
        </w:numPr>
      </w:pPr>
      <w:r>
        <w:t xml:space="preserve">Divorced or legally separated  (5) </w:t>
      </w:r>
    </w:p>
    <w:p w14:paraId="01FDE09C" w14:textId="77777777" w:rsidR="00AB01C5" w:rsidRDefault="002D0904">
      <w:pPr>
        <w:pStyle w:val="ListParagraph"/>
        <w:keepNext/>
        <w:numPr>
          <w:ilvl w:val="0"/>
          <w:numId w:val="4"/>
        </w:numPr>
      </w:pPr>
      <w:r>
        <w:t xml:space="preserve">Widowed  (6) </w:t>
      </w:r>
    </w:p>
    <w:p w14:paraId="039E72CE" w14:textId="77777777" w:rsidR="00AB01C5" w:rsidRDefault="00AB01C5"/>
    <w:p w14:paraId="70A6E9CE" w14:textId="77777777" w:rsidR="00AB01C5" w:rsidRDefault="00AB01C5">
      <w:pPr>
        <w:pStyle w:val="QuestionSeparator"/>
      </w:pPr>
    </w:p>
    <w:p w14:paraId="4E6471AC" w14:textId="77777777" w:rsidR="00AB01C5" w:rsidRDefault="00AB01C5"/>
    <w:p w14:paraId="7E69A920" w14:textId="77777777" w:rsidR="00AB01C5" w:rsidRDefault="002D0904">
      <w:pPr>
        <w:keepNext/>
      </w:pPr>
      <w:r>
        <w:t>Q2.18 How many children do you have?</w:t>
      </w:r>
    </w:p>
    <w:p w14:paraId="368A2211" w14:textId="77777777" w:rsidR="00AB01C5" w:rsidRDefault="002D0904">
      <w:pPr>
        <w:pStyle w:val="ListParagraph"/>
        <w:keepNext/>
        <w:numPr>
          <w:ilvl w:val="0"/>
          <w:numId w:val="4"/>
        </w:numPr>
      </w:pPr>
      <w:r>
        <w:t xml:space="preserve">0  (3) </w:t>
      </w:r>
    </w:p>
    <w:p w14:paraId="6C49C050" w14:textId="77777777" w:rsidR="00AB01C5" w:rsidRDefault="002D0904">
      <w:pPr>
        <w:pStyle w:val="ListParagraph"/>
        <w:keepNext/>
        <w:numPr>
          <w:ilvl w:val="0"/>
          <w:numId w:val="4"/>
        </w:numPr>
      </w:pPr>
      <w:r>
        <w:t xml:space="preserve">1  (4) </w:t>
      </w:r>
    </w:p>
    <w:p w14:paraId="6463AA9B" w14:textId="77777777" w:rsidR="00AB01C5" w:rsidRDefault="002D0904">
      <w:pPr>
        <w:pStyle w:val="ListParagraph"/>
        <w:keepNext/>
        <w:numPr>
          <w:ilvl w:val="0"/>
          <w:numId w:val="4"/>
        </w:numPr>
      </w:pPr>
      <w:r>
        <w:t xml:space="preserve">2  (5) </w:t>
      </w:r>
    </w:p>
    <w:p w14:paraId="5E94EBBA" w14:textId="77777777" w:rsidR="00AB01C5" w:rsidRDefault="002D0904">
      <w:pPr>
        <w:pStyle w:val="ListParagraph"/>
        <w:keepNext/>
        <w:numPr>
          <w:ilvl w:val="0"/>
          <w:numId w:val="4"/>
        </w:numPr>
      </w:pPr>
      <w:r>
        <w:t xml:space="preserve">3  (6) </w:t>
      </w:r>
    </w:p>
    <w:p w14:paraId="12241C3C" w14:textId="77777777" w:rsidR="00AB01C5" w:rsidRDefault="002D0904">
      <w:pPr>
        <w:pStyle w:val="ListParagraph"/>
        <w:keepNext/>
        <w:numPr>
          <w:ilvl w:val="0"/>
          <w:numId w:val="4"/>
        </w:numPr>
      </w:pPr>
      <w:r>
        <w:t xml:space="preserve">4 or more  (7) </w:t>
      </w:r>
    </w:p>
    <w:p w14:paraId="0E5BDF39" w14:textId="77777777" w:rsidR="00AB01C5" w:rsidRDefault="00AB01C5"/>
    <w:p w14:paraId="758F54BC" w14:textId="77777777" w:rsidR="00AB01C5" w:rsidRDefault="00AB01C5">
      <w:pPr>
        <w:pStyle w:val="QuestionSeparator"/>
      </w:pPr>
    </w:p>
    <w:p w14:paraId="16B2B7FF" w14:textId="77777777" w:rsidR="00AB01C5" w:rsidRDefault="00AB01C5"/>
    <w:p w14:paraId="61496350" w14:textId="77777777" w:rsidR="00AB01C5" w:rsidRDefault="002D0904">
      <w:pPr>
        <w:keepNext/>
      </w:pPr>
      <w:r>
        <w:t xml:space="preserve">Q2.19 </w:t>
      </w:r>
      <w:proofErr w:type="gramStart"/>
      <w:r>
        <w:t>How</w:t>
      </w:r>
      <w:proofErr w:type="gramEnd"/>
      <w:r>
        <w:t xml:space="preserve"> many people are in your household? The household </w:t>
      </w:r>
      <w:proofErr w:type="gramStart"/>
      <w:r>
        <w:t>includes:</w:t>
      </w:r>
      <w:proofErr w:type="gramEnd"/>
      <w:r>
        <w:t xml:space="preserve"> you, the members of your family who live with you (including children below 18), and your dependents.</w:t>
      </w:r>
    </w:p>
    <w:p w14:paraId="5773DE4F" w14:textId="77777777" w:rsidR="00AB01C5" w:rsidRDefault="002D0904">
      <w:pPr>
        <w:pStyle w:val="ListParagraph"/>
        <w:keepNext/>
        <w:numPr>
          <w:ilvl w:val="0"/>
          <w:numId w:val="4"/>
        </w:numPr>
      </w:pPr>
      <w:r>
        <w:t xml:space="preserve">1  (8) </w:t>
      </w:r>
    </w:p>
    <w:p w14:paraId="13246C45" w14:textId="77777777" w:rsidR="00AB01C5" w:rsidRDefault="002D0904">
      <w:pPr>
        <w:pStyle w:val="ListParagraph"/>
        <w:keepNext/>
        <w:numPr>
          <w:ilvl w:val="0"/>
          <w:numId w:val="4"/>
        </w:numPr>
      </w:pPr>
      <w:r>
        <w:t xml:space="preserve">2  (9) </w:t>
      </w:r>
    </w:p>
    <w:p w14:paraId="775A584C" w14:textId="77777777" w:rsidR="00AB01C5" w:rsidRDefault="002D0904">
      <w:pPr>
        <w:pStyle w:val="ListParagraph"/>
        <w:keepNext/>
        <w:numPr>
          <w:ilvl w:val="0"/>
          <w:numId w:val="4"/>
        </w:numPr>
      </w:pPr>
      <w:r>
        <w:t xml:space="preserve">3  (10) </w:t>
      </w:r>
    </w:p>
    <w:p w14:paraId="5FFA5584" w14:textId="77777777" w:rsidR="00AB01C5" w:rsidRDefault="002D0904">
      <w:pPr>
        <w:pStyle w:val="ListParagraph"/>
        <w:keepNext/>
        <w:numPr>
          <w:ilvl w:val="0"/>
          <w:numId w:val="4"/>
        </w:numPr>
      </w:pPr>
      <w:r>
        <w:t xml:space="preserve">4  (11) </w:t>
      </w:r>
    </w:p>
    <w:p w14:paraId="21AF972D" w14:textId="77777777" w:rsidR="00AB01C5" w:rsidRDefault="002D0904">
      <w:pPr>
        <w:pStyle w:val="ListParagraph"/>
        <w:keepNext/>
        <w:numPr>
          <w:ilvl w:val="0"/>
          <w:numId w:val="4"/>
        </w:numPr>
      </w:pPr>
      <w:r>
        <w:t xml:space="preserve">5 or more  (12) </w:t>
      </w:r>
    </w:p>
    <w:p w14:paraId="6847543D" w14:textId="77777777" w:rsidR="00AB01C5" w:rsidRDefault="00AB01C5"/>
    <w:p w14:paraId="13779F86" w14:textId="16982E54" w:rsidR="00AB01C5" w:rsidRDefault="002D0904">
      <w:pPr>
        <w:pStyle w:val="BlockEndLabel"/>
      </w:pPr>
      <w:r>
        <w:t>End of Block: Socio-demographics</w:t>
      </w:r>
    </w:p>
    <w:p w14:paraId="6735FB45" w14:textId="74C0375B" w:rsidR="007F7323" w:rsidRDefault="007F7323">
      <w:pPr>
        <w:pStyle w:val="BlockEndLabel"/>
      </w:pPr>
    </w:p>
    <w:p w14:paraId="0D18A562" w14:textId="1A871027" w:rsidR="007F7323" w:rsidRDefault="007F7323">
      <w:pPr>
        <w:pStyle w:val="BlockEndLabel"/>
      </w:pPr>
    </w:p>
    <w:p w14:paraId="4A836DDA" w14:textId="012623EC" w:rsidR="007F7323" w:rsidRDefault="007F7323">
      <w:pPr>
        <w:pStyle w:val="BlockEndLabel"/>
      </w:pPr>
    </w:p>
    <w:p w14:paraId="2F3CBCBF" w14:textId="694C2CEE" w:rsidR="007F7323" w:rsidRDefault="007F7323">
      <w:pPr>
        <w:pStyle w:val="BlockEndLabel"/>
      </w:pPr>
    </w:p>
    <w:p w14:paraId="2A64937C" w14:textId="2CFD31D3" w:rsidR="007F7323" w:rsidRDefault="007F7323">
      <w:pPr>
        <w:pStyle w:val="BlockEndLabel"/>
      </w:pPr>
    </w:p>
    <w:p w14:paraId="086D2DF8" w14:textId="27783550" w:rsidR="007F7323" w:rsidRDefault="007F7323">
      <w:pPr>
        <w:pStyle w:val="BlockEndLabel"/>
      </w:pPr>
    </w:p>
    <w:p w14:paraId="49A205D8" w14:textId="41023877" w:rsidR="007F7323" w:rsidRDefault="007F7323">
      <w:pPr>
        <w:pStyle w:val="BlockEndLabel"/>
      </w:pPr>
    </w:p>
    <w:p w14:paraId="0D3D11DD" w14:textId="280C5A82" w:rsidR="007F7323" w:rsidRDefault="007F7323">
      <w:pPr>
        <w:pStyle w:val="BlockEndLabel"/>
      </w:pPr>
    </w:p>
    <w:p w14:paraId="7CF8E472" w14:textId="77777777" w:rsidR="007F7323" w:rsidRDefault="007F7323">
      <w:pPr>
        <w:pStyle w:val="BlockEndLabel"/>
      </w:pPr>
    </w:p>
    <w:p w14:paraId="100297CC" w14:textId="10D9A9E1" w:rsidR="00AB01C5" w:rsidRDefault="007F7323" w:rsidP="007F7323">
      <w:pPr>
        <w:pStyle w:val="Heading2"/>
      </w:pPr>
      <w:bookmarkStart w:id="5" w:name="_Toc66714743"/>
      <w:r>
        <w:lastRenderedPageBreak/>
        <w:t>Block 2</w:t>
      </w:r>
      <w:r w:rsidR="002D0904">
        <w:t>: Household composition and energy characteristics</w:t>
      </w:r>
      <w:bookmarkEnd w:id="5"/>
    </w:p>
    <w:p w14:paraId="5E20B208" w14:textId="77777777" w:rsidR="00AB01C5" w:rsidRDefault="00AB01C5"/>
    <w:p w14:paraId="275AC74E" w14:textId="77777777" w:rsidR="00AB01C5" w:rsidRDefault="002D0904">
      <w:pPr>
        <w:keepNext/>
      </w:pPr>
      <w:proofErr w:type="gramStart"/>
      <w:r>
        <w:t>Q3.1  What</w:t>
      </w:r>
      <w:proofErr w:type="gramEnd"/>
      <w:r>
        <w:t xml:space="preserve"> is the main way you heat your home?</w:t>
      </w:r>
    </w:p>
    <w:p w14:paraId="609CD27A" w14:textId="77777777" w:rsidR="00AB01C5" w:rsidRDefault="002D0904">
      <w:pPr>
        <w:pStyle w:val="ListParagraph"/>
        <w:keepNext/>
        <w:numPr>
          <w:ilvl w:val="0"/>
          <w:numId w:val="4"/>
        </w:numPr>
      </w:pPr>
      <w:r>
        <w:t xml:space="preserve">Electricity  (1) </w:t>
      </w:r>
    </w:p>
    <w:p w14:paraId="7B4375AC" w14:textId="77777777" w:rsidR="00AB01C5" w:rsidRDefault="002D0904">
      <w:pPr>
        <w:pStyle w:val="ListParagraph"/>
        <w:keepNext/>
        <w:numPr>
          <w:ilvl w:val="0"/>
          <w:numId w:val="4"/>
        </w:numPr>
      </w:pPr>
      <w:r>
        <w:t xml:space="preserve">Gas  (2) </w:t>
      </w:r>
    </w:p>
    <w:p w14:paraId="66064224" w14:textId="77777777" w:rsidR="00AB01C5" w:rsidRDefault="002D0904">
      <w:pPr>
        <w:pStyle w:val="ListParagraph"/>
        <w:keepNext/>
        <w:numPr>
          <w:ilvl w:val="0"/>
          <w:numId w:val="4"/>
        </w:numPr>
      </w:pPr>
      <w:r>
        <w:t xml:space="preserve">Heating oil  (3) </w:t>
      </w:r>
    </w:p>
    <w:p w14:paraId="19244642" w14:textId="77777777" w:rsidR="00AB01C5" w:rsidRDefault="002D0904">
      <w:pPr>
        <w:pStyle w:val="ListParagraph"/>
        <w:keepNext/>
        <w:numPr>
          <w:ilvl w:val="0"/>
          <w:numId w:val="4"/>
        </w:numPr>
      </w:pPr>
      <w:r>
        <w:t xml:space="preserve">Wood, solar, geothermal, or heat pump  (4) </w:t>
      </w:r>
    </w:p>
    <w:p w14:paraId="1FA80A06" w14:textId="77777777" w:rsidR="00AB01C5" w:rsidRDefault="002D0904">
      <w:pPr>
        <w:pStyle w:val="ListParagraph"/>
        <w:keepNext/>
        <w:numPr>
          <w:ilvl w:val="0"/>
          <w:numId w:val="4"/>
        </w:numPr>
      </w:pPr>
      <w:r>
        <w:t xml:space="preserve">Don't know, or prefer not to say  (5) </w:t>
      </w:r>
    </w:p>
    <w:p w14:paraId="0C955CED" w14:textId="77777777" w:rsidR="00AB01C5" w:rsidRDefault="00AB01C5"/>
    <w:p w14:paraId="591AB448" w14:textId="77777777" w:rsidR="00AB01C5" w:rsidRDefault="00AB01C5">
      <w:pPr>
        <w:pStyle w:val="QuestionSeparator"/>
      </w:pPr>
    </w:p>
    <w:p w14:paraId="7083133B" w14:textId="77777777" w:rsidR="00AB01C5" w:rsidRDefault="00AB01C5"/>
    <w:p w14:paraId="6F85BFE8" w14:textId="77777777" w:rsidR="00AB01C5" w:rsidRDefault="002D0904">
      <w:pPr>
        <w:keepNext/>
      </w:pPr>
      <w:r>
        <w:t>Q242 In a typical month, how much do you spend on heating</w:t>
      </w:r>
      <w:r>
        <w:rPr>
          <w:b/>
        </w:rPr>
        <w:t xml:space="preserve"> </w:t>
      </w:r>
      <w:r>
        <w:t>for your accommodation? </w:t>
      </w:r>
    </w:p>
    <w:p w14:paraId="792022AF" w14:textId="77777777" w:rsidR="00AB01C5" w:rsidRDefault="002D0904">
      <w:pPr>
        <w:pStyle w:val="ListParagraph"/>
        <w:keepNext/>
        <w:numPr>
          <w:ilvl w:val="0"/>
          <w:numId w:val="4"/>
        </w:numPr>
      </w:pPr>
      <w:r>
        <w:t xml:space="preserve">I am not in charge of paying for heating; utilities are included in my rent  (1) </w:t>
      </w:r>
    </w:p>
    <w:p w14:paraId="60DF9A12" w14:textId="77777777" w:rsidR="00AB01C5" w:rsidRDefault="002D0904">
      <w:pPr>
        <w:pStyle w:val="ListParagraph"/>
        <w:keepNext/>
        <w:numPr>
          <w:ilvl w:val="0"/>
          <w:numId w:val="4"/>
        </w:numPr>
      </w:pPr>
      <w:r>
        <w:t xml:space="preserve">Less than $20  (2) </w:t>
      </w:r>
    </w:p>
    <w:p w14:paraId="7D26802C" w14:textId="77777777" w:rsidR="00AB01C5" w:rsidRDefault="002D0904">
      <w:pPr>
        <w:pStyle w:val="ListParagraph"/>
        <w:keepNext/>
        <w:numPr>
          <w:ilvl w:val="0"/>
          <w:numId w:val="4"/>
        </w:numPr>
      </w:pPr>
      <w:r>
        <w:t xml:space="preserve">$20 – $75  (3) </w:t>
      </w:r>
    </w:p>
    <w:p w14:paraId="49101DCE" w14:textId="77777777" w:rsidR="00AB01C5" w:rsidRDefault="002D0904">
      <w:pPr>
        <w:pStyle w:val="ListParagraph"/>
        <w:keepNext/>
        <w:numPr>
          <w:ilvl w:val="0"/>
          <w:numId w:val="4"/>
        </w:numPr>
      </w:pPr>
      <w:r>
        <w:t xml:space="preserve">$76 – $125  (4) </w:t>
      </w:r>
    </w:p>
    <w:p w14:paraId="0A545190" w14:textId="77777777" w:rsidR="00AB01C5" w:rsidRDefault="002D0904">
      <w:pPr>
        <w:pStyle w:val="ListParagraph"/>
        <w:keepNext/>
        <w:numPr>
          <w:ilvl w:val="0"/>
          <w:numId w:val="4"/>
        </w:numPr>
      </w:pPr>
      <w:r>
        <w:t xml:space="preserve">$126 – $200  (5) </w:t>
      </w:r>
    </w:p>
    <w:p w14:paraId="5FC9C01A" w14:textId="77777777" w:rsidR="00AB01C5" w:rsidRDefault="002D0904">
      <w:pPr>
        <w:pStyle w:val="ListParagraph"/>
        <w:keepNext/>
        <w:numPr>
          <w:ilvl w:val="0"/>
          <w:numId w:val="4"/>
        </w:numPr>
      </w:pPr>
      <w:r>
        <w:t xml:space="preserve">$201 – $250  (6) </w:t>
      </w:r>
    </w:p>
    <w:p w14:paraId="59DB8786" w14:textId="77777777" w:rsidR="00AB01C5" w:rsidRDefault="002D0904">
      <w:pPr>
        <w:pStyle w:val="ListParagraph"/>
        <w:keepNext/>
        <w:numPr>
          <w:ilvl w:val="0"/>
          <w:numId w:val="4"/>
        </w:numPr>
      </w:pPr>
      <w:r>
        <w:t xml:space="preserve">$251 – $300  (7) </w:t>
      </w:r>
    </w:p>
    <w:p w14:paraId="55EB16F7" w14:textId="77777777" w:rsidR="00AB01C5" w:rsidRDefault="002D0904">
      <w:pPr>
        <w:pStyle w:val="ListParagraph"/>
        <w:keepNext/>
        <w:numPr>
          <w:ilvl w:val="0"/>
          <w:numId w:val="4"/>
        </w:numPr>
      </w:pPr>
      <w:r>
        <w:t xml:space="preserve">More than $300  (8) </w:t>
      </w:r>
    </w:p>
    <w:p w14:paraId="36DCE22A" w14:textId="77777777" w:rsidR="00AB01C5" w:rsidRDefault="00AB01C5"/>
    <w:p w14:paraId="52DD3654" w14:textId="77777777" w:rsidR="00AB01C5" w:rsidRDefault="00AB01C5">
      <w:pPr>
        <w:pStyle w:val="QuestionSeparator"/>
      </w:pPr>
    </w:p>
    <w:p w14:paraId="0B7A22E3" w14:textId="77777777" w:rsidR="00AB01C5" w:rsidRDefault="00AB01C5"/>
    <w:p w14:paraId="6799274B" w14:textId="77777777" w:rsidR="00AB01C5" w:rsidRDefault="002D0904">
      <w:pPr>
        <w:keepNext/>
      </w:pPr>
      <w:r>
        <w:lastRenderedPageBreak/>
        <w:t>Q243 Good insulation can keep a building warm in the winter and cool in the summer.</w:t>
      </w:r>
      <w:r>
        <w:br/>
      </w:r>
      <w:r>
        <w:br/>
      </w:r>
      <w:commentRangeStart w:id="6"/>
      <w:commentRangeStart w:id="7"/>
      <w:r>
        <w:t>How do you rate the insulation of your accommodation?</w:t>
      </w:r>
      <w:commentRangeEnd w:id="6"/>
      <w:r>
        <w:rPr>
          <w:rStyle w:val="CommentReference"/>
        </w:rPr>
        <w:commentReference w:id="6"/>
      </w:r>
      <w:commentRangeEnd w:id="7"/>
      <w:r w:rsidR="00B44F32">
        <w:rPr>
          <w:rStyle w:val="CommentReference"/>
        </w:rPr>
        <w:commentReference w:id="7"/>
      </w:r>
    </w:p>
    <w:p w14:paraId="7985575D" w14:textId="77777777" w:rsidR="00AB01C5" w:rsidRDefault="002D0904">
      <w:pPr>
        <w:pStyle w:val="ListParagraph"/>
        <w:keepNext/>
        <w:numPr>
          <w:ilvl w:val="0"/>
          <w:numId w:val="4"/>
        </w:numPr>
      </w:pPr>
      <w:r>
        <w:t xml:space="preserve">Very poor  (0) </w:t>
      </w:r>
    </w:p>
    <w:p w14:paraId="0B7572F0" w14:textId="77777777" w:rsidR="00AB01C5" w:rsidRDefault="002D0904">
      <w:pPr>
        <w:pStyle w:val="ListParagraph"/>
        <w:keepNext/>
        <w:numPr>
          <w:ilvl w:val="0"/>
          <w:numId w:val="4"/>
        </w:numPr>
      </w:pPr>
      <w:r>
        <w:t xml:space="preserve">Poor  (11) </w:t>
      </w:r>
    </w:p>
    <w:p w14:paraId="33C7273F" w14:textId="77777777" w:rsidR="00AB01C5" w:rsidRDefault="002D0904">
      <w:pPr>
        <w:pStyle w:val="ListParagraph"/>
        <w:keepNext/>
        <w:numPr>
          <w:ilvl w:val="0"/>
          <w:numId w:val="4"/>
        </w:numPr>
      </w:pPr>
      <w:r>
        <w:t xml:space="preserve">Fair  (12) </w:t>
      </w:r>
    </w:p>
    <w:p w14:paraId="7A396F5B" w14:textId="77777777" w:rsidR="00AB01C5" w:rsidRDefault="002D0904">
      <w:pPr>
        <w:pStyle w:val="ListParagraph"/>
        <w:keepNext/>
        <w:numPr>
          <w:ilvl w:val="0"/>
          <w:numId w:val="4"/>
        </w:numPr>
      </w:pPr>
      <w:r>
        <w:t xml:space="preserve">Good  (13) </w:t>
      </w:r>
    </w:p>
    <w:p w14:paraId="0871DD3D" w14:textId="77777777" w:rsidR="00AB01C5" w:rsidRDefault="002D0904">
      <w:pPr>
        <w:pStyle w:val="ListParagraph"/>
        <w:keepNext/>
        <w:numPr>
          <w:ilvl w:val="0"/>
          <w:numId w:val="4"/>
        </w:numPr>
      </w:pPr>
      <w:r>
        <w:t xml:space="preserve">Excellent  (14) </w:t>
      </w:r>
    </w:p>
    <w:p w14:paraId="13412549" w14:textId="77777777" w:rsidR="00AB01C5" w:rsidRDefault="00AB01C5"/>
    <w:p w14:paraId="454016DE" w14:textId="77777777" w:rsidR="00AB01C5" w:rsidRDefault="00AB01C5">
      <w:pPr>
        <w:pStyle w:val="QuestionSeparator"/>
      </w:pPr>
    </w:p>
    <w:p w14:paraId="46BA2913" w14:textId="77777777" w:rsidR="00AB01C5" w:rsidRDefault="00AB01C5"/>
    <w:p w14:paraId="6EC6A35A" w14:textId="77777777" w:rsidR="00AB01C5" w:rsidRDefault="002D0904">
      <w:pPr>
        <w:keepNext/>
      </w:pPr>
      <w:r>
        <w:t>Q3.2 In a typical month, how much do you spend on gas for driving?</w:t>
      </w:r>
    </w:p>
    <w:p w14:paraId="5575B1A6" w14:textId="77777777" w:rsidR="00AB01C5" w:rsidRDefault="002D0904">
      <w:pPr>
        <w:pStyle w:val="ListParagraph"/>
        <w:keepNext/>
        <w:numPr>
          <w:ilvl w:val="0"/>
          <w:numId w:val="4"/>
        </w:numPr>
      </w:pPr>
      <w:r>
        <w:t xml:space="preserve">Less than $5  (4) </w:t>
      </w:r>
    </w:p>
    <w:p w14:paraId="1F2D142F" w14:textId="77777777" w:rsidR="00AB01C5" w:rsidRDefault="002D0904">
      <w:pPr>
        <w:pStyle w:val="ListParagraph"/>
        <w:keepNext/>
        <w:numPr>
          <w:ilvl w:val="0"/>
          <w:numId w:val="4"/>
        </w:numPr>
      </w:pPr>
      <w:r>
        <w:t xml:space="preserve">$5 – $25  (5) </w:t>
      </w:r>
    </w:p>
    <w:p w14:paraId="1F6C119D" w14:textId="77777777" w:rsidR="00AB01C5" w:rsidRDefault="002D0904">
      <w:pPr>
        <w:pStyle w:val="ListParagraph"/>
        <w:keepNext/>
        <w:numPr>
          <w:ilvl w:val="0"/>
          <w:numId w:val="4"/>
        </w:numPr>
      </w:pPr>
      <w:r>
        <w:t xml:space="preserve">$26 – $75  (6) </w:t>
      </w:r>
    </w:p>
    <w:p w14:paraId="0FEC72E7" w14:textId="77777777" w:rsidR="00AB01C5" w:rsidRDefault="002D0904">
      <w:pPr>
        <w:pStyle w:val="ListParagraph"/>
        <w:keepNext/>
        <w:numPr>
          <w:ilvl w:val="0"/>
          <w:numId w:val="4"/>
        </w:numPr>
      </w:pPr>
      <w:r>
        <w:t xml:space="preserve">$76 – $125  (7) </w:t>
      </w:r>
    </w:p>
    <w:p w14:paraId="7D00CA9A" w14:textId="77777777" w:rsidR="00AB01C5" w:rsidRDefault="002D0904">
      <w:pPr>
        <w:pStyle w:val="ListParagraph"/>
        <w:keepNext/>
        <w:numPr>
          <w:ilvl w:val="0"/>
          <w:numId w:val="4"/>
        </w:numPr>
      </w:pPr>
      <w:r>
        <w:t xml:space="preserve">$126 – $175  (8) </w:t>
      </w:r>
    </w:p>
    <w:p w14:paraId="2269691D" w14:textId="77777777" w:rsidR="00AB01C5" w:rsidRDefault="002D0904">
      <w:pPr>
        <w:pStyle w:val="ListParagraph"/>
        <w:keepNext/>
        <w:numPr>
          <w:ilvl w:val="0"/>
          <w:numId w:val="4"/>
        </w:numPr>
      </w:pPr>
      <w:r>
        <w:t xml:space="preserve">$176 – $225  (9) </w:t>
      </w:r>
    </w:p>
    <w:p w14:paraId="40F2380E" w14:textId="77777777" w:rsidR="00AB01C5" w:rsidRDefault="002D0904">
      <w:pPr>
        <w:pStyle w:val="ListParagraph"/>
        <w:keepNext/>
        <w:numPr>
          <w:ilvl w:val="0"/>
          <w:numId w:val="4"/>
        </w:numPr>
      </w:pPr>
      <w:r>
        <w:t xml:space="preserve">More than $225  (10) </w:t>
      </w:r>
    </w:p>
    <w:p w14:paraId="275D459B" w14:textId="77777777" w:rsidR="00AB01C5" w:rsidRDefault="00AB01C5"/>
    <w:p w14:paraId="404420F4" w14:textId="77777777" w:rsidR="00AB01C5" w:rsidRDefault="00AB01C5">
      <w:pPr>
        <w:pStyle w:val="QuestionSeparator"/>
      </w:pPr>
    </w:p>
    <w:p w14:paraId="10B0FBB9" w14:textId="77777777" w:rsidR="00AB01C5" w:rsidRDefault="00AB01C5"/>
    <w:p w14:paraId="70B59BD4" w14:textId="77777777" w:rsidR="00AB01C5" w:rsidRDefault="002D0904">
      <w:pPr>
        <w:keepNext/>
      </w:pPr>
      <w:r>
        <w:lastRenderedPageBreak/>
        <w:t xml:space="preserve">Q3.3 How many round-trip flights did you take </w:t>
      </w:r>
      <w:commentRangeStart w:id="8"/>
      <w:r>
        <w:t>in 2019</w:t>
      </w:r>
      <w:commentRangeEnd w:id="8"/>
      <w:r w:rsidR="000E50E8">
        <w:rPr>
          <w:rStyle w:val="CommentReference"/>
        </w:rPr>
        <w:commentReference w:id="8"/>
      </w:r>
      <w:r>
        <w:t>?</w:t>
      </w:r>
    </w:p>
    <w:p w14:paraId="022819FE" w14:textId="77777777" w:rsidR="00AB01C5" w:rsidRDefault="002D0904">
      <w:pPr>
        <w:pStyle w:val="ListParagraph"/>
        <w:keepNext/>
        <w:numPr>
          <w:ilvl w:val="0"/>
          <w:numId w:val="4"/>
        </w:numPr>
      </w:pPr>
      <w:r>
        <w:t xml:space="preserve">0  (4) </w:t>
      </w:r>
    </w:p>
    <w:p w14:paraId="5779D00E" w14:textId="77777777" w:rsidR="00AB01C5" w:rsidRDefault="002D0904">
      <w:pPr>
        <w:pStyle w:val="ListParagraph"/>
        <w:keepNext/>
        <w:numPr>
          <w:ilvl w:val="0"/>
          <w:numId w:val="4"/>
        </w:numPr>
      </w:pPr>
      <w:r>
        <w:t xml:space="preserve">1  (5) </w:t>
      </w:r>
    </w:p>
    <w:p w14:paraId="772F9E6C" w14:textId="77777777" w:rsidR="00AB01C5" w:rsidRDefault="002D0904">
      <w:pPr>
        <w:pStyle w:val="ListParagraph"/>
        <w:keepNext/>
        <w:numPr>
          <w:ilvl w:val="0"/>
          <w:numId w:val="4"/>
        </w:numPr>
      </w:pPr>
      <w:r>
        <w:t xml:space="preserve">2  (6) </w:t>
      </w:r>
    </w:p>
    <w:p w14:paraId="78DD974F" w14:textId="77777777" w:rsidR="00AB01C5" w:rsidRDefault="002D0904">
      <w:pPr>
        <w:pStyle w:val="ListParagraph"/>
        <w:keepNext/>
        <w:numPr>
          <w:ilvl w:val="0"/>
          <w:numId w:val="4"/>
        </w:numPr>
      </w:pPr>
      <w:r>
        <w:t xml:space="preserve">3 or 4  (7) </w:t>
      </w:r>
    </w:p>
    <w:p w14:paraId="68029820" w14:textId="77777777" w:rsidR="00AB01C5" w:rsidRDefault="002D0904">
      <w:pPr>
        <w:pStyle w:val="ListParagraph"/>
        <w:keepNext/>
        <w:numPr>
          <w:ilvl w:val="0"/>
          <w:numId w:val="4"/>
        </w:numPr>
      </w:pPr>
      <w:r>
        <w:t xml:space="preserve">5 to 10  (9) </w:t>
      </w:r>
    </w:p>
    <w:p w14:paraId="4692E927" w14:textId="77777777" w:rsidR="00AB01C5" w:rsidRDefault="002D0904">
      <w:pPr>
        <w:pStyle w:val="ListParagraph"/>
        <w:keepNext/>
        <w:numPr>
          <w:ilvl w:val="0"/>
          <w:numId w:val="4"/>
        </w:numPr>
      </w:pPr>
      <w:r>
        <w:t xml:space="preserve">10 or more  (12) </w:t>
      </w:r>
    </w:p>
    <w:p w14:paraId="0D075BBB" w14:textId="77777777" w:rsidR="00AB01C5" w:rsidRDefault="00AB01C5"/>
    <w:p w14:paraId="6E56D140" w14:textId="77777777" w:rsidR="00AB01C5" w:rsidRDefault="00AB01C5">
      <w:pPr>
        <w:pStyle w:val="QuestionSeparator"/>
      </w:pPr>
    </w:p>
    <w:p w14:paraId="13A6668F" w14:textId="77777777" w:rsidR="00AB01C5" w:rsidRDefault="00AB01C5"/>
    <w:p w14:paraId="71B93B69" w14:textId="77777777" w:rsidR="00AB01C5" w:rsidRDefault="002D0904">
      <w:pPr>
        <w:keepNext/>
      </w:pPr>
      <w:r>
        <w:t xml:space="preserve">Q3.4 </w:t>
      </w:r>
      <w:proofErr w:type="gramStart"/>
      <w:r>
        <w:t>How</w:t>
      </w:r>
      <w:proofErr w:type="gramEnd"/>
      <w:r>
        <w:t xml:space="preserve"> often do you eat beef?</w:t>
      </w:r>
    </w:p>
    <w:p w14:paraId="6A292593" w14:textId="77777777" w:rsidR="00AB01C5" w:rsidRDefault="002D0904">
      <w:pPr>
        <w:pStyle w:val="ListParagraph"/>
        <w:keepNext/>
        <w:numPr>
          <w:ilvl w:val="0"/>
          <w:numId w:val="4"/>
        </w:numPr>
      </w:pPr>
      <w:r>
        <w:t xml:space="preserve">Never  (2) </w:t>
      </w:r>
    </w:p>
    <w:p w14:paraId="4793711D" w14:textId="77777777" w:rsidR="00AB01C5" w:rsidRDefault="002D0904">
      <w:pPr>
        <w:pStyle w:val="ListParagraph"/>
        <w:keepNext/>
        <w:numPr>
          <w:ilvl w:val="0"/>
          <w:numId w:val="4"/>
        </w:numPr>
      </w:pPr>
      <w:r>
        <w:t xml:space="preserve">Less than once a week  (3) </w:t>
      </w:r>
    </w:p>
    <w:p w14:paraId="7E6730E9" w14:textId="77777777" w:rsidR="00AB01C5" w:rsidRDefault="002D0904">
      <w:pPr>
        <w:pStyle w:val="ListParagraph"/>
        <w:keepNext/>
        <w:numPr>
          <w:ilvl w:val="0"/>
          <w:numId w:val="4"/>
        </w:numPr>
      </w:pPr>
      <w:r>
        <w:t xml:space="preserve">One to four times per week  (4) </w:t>
      </w:r>
    </w:p>
    <w:p w14:paraId="57CC5081" w14:textId="77777777" w:rsidR="00AB01C5" w:rsidRDefault="002D0904">
      <w:pPr>
        <w:pStyle w:val="ListParagraph"/>
        <w:keepNext/>
        <w:numPr>
          <w:ilvl w:val="0"/>
          <w:numId w:val="4"/>
        </w:numPr>
      </w:pPr>
      <w:r>
        <w:t xml:space="preserve">Almost or at least daily  (5) </w:t>
      </w:r>
    </w:p>
    <w:p w14:paraId="54395A6D" w14:textId="77777777" w:rsidR="00AB01C5" w:rsidRDefault="00AB01C5"/>
    <w:p w14:paraId="374EE136" w14:textId="77777777" w:rsidR="00AB01C5" w:rsidRDefault="00AB01C5">
      <w:pPr>
        <w:pStyle w:val="QuestionSeparator"/>
      </w:pPr>
    </w:p>
    <w:p w14:paraId="6822B7BF" w14:textId="77777777" w:rsidR="00AB01C5" w:rsidRDefault="00AB01C5"/>
    <w:p w14:paraId="16F00024" w14:textId="77777777" w:rsidR="00AB01C5" w:rsidRDefault="002D0904">
      <w:pPr>
        <w:keepNext/>
      </w:pPr>
      <w:r>
        <w:lastRenderedPageBreak/>
        <w:t xml:space="preserve">Q3.5 </w:t>
      </w:r>
      <w:proofErr w:type="gramStart"/>
      <w:r>
        <w:t>Which</w:t>
      </w:r>
      <w:proofErr w:type="gramEnd"/>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931"/>
        <w:gridCol w:w="1546"/>
        <w:gridCol w:w="1543"/>
        <w:gridCol w:w="1523"/>
        <w:gridCol w:w="1495"/>
        <w:gridCol w:w="1552"/>
      </w:tblGrid>
      <w:tr w:rsidR="00AB01C5" w14:paraId="4DB982F0"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042322F" w14:textId="77777777" w:rsidR="00AB01C5" w:rsidRDefault="00AB01C5">
            <w:pPr>
              <w:keepNext/>
            </w:pPr>
          </w:p>
        </w:tc>
        <w:tc>
          <w:tcPr>
            <w:tcW w:w="1596" w:type="dxa"/>
          </w:tcPr>
          <w:p w14:paraId="568BE507" w14:textId="77777777" w:rsidR="00AB01C5" w:rsidRDefault="002D0904">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4FDE20F9" w14:textId="77777777" w:rsidR="00AB01C5" w:rsidRDefault="002D0904">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17A3CBB9" w14:textId="77777777" w:rsidR="00AB01C5" w:rsidRDefault="002D0904">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01CB34D4" w14:textId="77777777" w:rsidR="00AB01C5" w:rsidRDefault="002D0904">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6BB65A77"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Applicable (5)</w:t>
            </w:r>
          </w:p>
        </w:tc>
      </w:tr>
      <w:tr w:rsidR="00AB01C5" w14:paraId="7BA9728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0E11DC2" w14:textId="77777777" w:rsidR="00AB01C5" w:rsidRDefault="002D0904">
            <w:pPr>
              <w:keepNext/>
            </w:pPr>
            <w:r>
              <w:t xml:space="preserve">Commute to work or place of study (e.g. school/university) (1) </w:t>
            </w:r>
          </w:p>
        </w:tc>
        <w:tc>
          <w:tcPr>
            <w:tcW w:w="1596" w:type="dxa"/>
          </w:tcPr>
          <w:p w14:paraId="373F7C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6C90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B3D6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F072A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6BA5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660817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E9C1CC2" w14:textId="77777777" w:rsidR="00AB01C5" w:rsidRDefault="002D0904">
            <w:pPr>
              <w:keepNext/>
            </w:pPr>
            <w:r>
              <w:t xml:space="preserve">Grocery shopping (2) </w:t>
            </w:r>
          </w:p>
        </w:tc>
        <w:tc>
          <w:tcPr>
            <w:tcW w:w="1596" w:type="dxa"/>
          </w:tcPr>
          <w:p w14:paraId="360805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C54DA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42350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F90A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079EB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9053E1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F536170" w14:textId="77777777" w:rsidR="00AB01C5" w:rsidRDefault="002D0904">
            <w:pPr>
              <w:keepNext/>
            </w:pPr>
            <w:r>
              <w:t xml:space="preserve">Recreational and leisure activities  (excluding holiday travel) (3) </w:t>
            </w:r>
          </w:p>
        </w:tc>
        <w:tc>
          <w:tcPr>
            <w:tcW w:w="1596" w:type="dxa"/>
          </w:tcPr>
          <w:p w14:paraId="0CCDC9C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C3753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74C49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636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8323E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2CDFA2" w14:textId="77777777" w:rsidR="00AB01C5" w:rsidRDefault="00AB01C5"/>
    <w:p w14:paraId="498C48C8" w14:textId="77777777" w:rsidR="00AB01C5" w:rsidRDefault="00AB01C5"/>
    <w:p w14:paraId="25D0EF1C" w14:textId="77777777" w:rsidR="00AB01C5" w:rsidRDefault="00AB01C5">
      <w:pPr>
        <w:pStyle w:val="QuestionSeparator"/>
      </w:pPr>
    </w:p>
    <w:p w14:paraId="5B71BF77" w14:textId="77777777" w:rsidR="00AB01C5" w:rsidRDefault="00AB01C5"/>
    <w:p w14:paraId="35CB1E35" w14:textId="77777777" w:rsidR="00AB01C5" w:rsidRDefault="002D0904">
      <w:pPr>
        <w:keepNext/>
      </w:pPr>
      <w:r>
        <w:t xml:space="preserve">Q3.6 </w:t>
      </w:r>
      <w:proofErr w:type="gramStart"/>
      <w:r>
        <w:t>How</w:t>
      </w:r>
      <w:proofErr w:type="gramEnd"/>
      <w:r>
        <w:t xml:space="preserve"> do you rate the availability (ease of access and frequency) of public transportation where you live?</w:t>
      </w:r>
    </w:p>
    <w:p w14:paraId="4C52B942" w14:textId="77777777" w:rsidR="00AB01C5" w:rsidRDefault="002D0904">
      <w:pPr>
        <w:pStyle w:val="ListParagraph"/>
        <w:keepNext/>
        <w:numPr>
          <w:ilvl w:val="0"/>
          <w:numId w:val="4"/>
        </w:numPr>
      </w:pPr>
      <w:r>
        <w:t xml:space="preserve">Very poor  (0) </w:t>
      </w:r>
    </w:p>
    <w:p w14:paraId="1C9A094C" w14:textId="77777777" w:rsidR="00AB01C5" w:rsidRDefault="002D0904">
      <w:pPr>
        <w:pStyle w:val="ListParagraph"/>
        <w:keepNext/>
        <w:numPr>
          <w:ilvl w:val="0"/>
          <w:numId w:val="4"/>
        </w:numPr>
      </w:pPr>
      <w:r>
        <w:t xml:space="preserve">Poor  (1) </w:t>
      </w:r>
    </w:p>
    <w:p w14:paraId="5C6366CC" w14:textId="77777777" w:rsidR="00AB01C5" w:rsidRDefault="002D0904">
      <w:pPr>
        <w:pStyle w:val="ListParagraph"/>
        <w:keepNext/>
        <w:numPr>
          <w:ilvl w:val="0"/>
          <w:numId w:val="4"/>
        </w:numPr>
      </w:pPr>
      <w:r>
        <w:t xml:space="preserve">Fair  (2) </w:t>
      </w:r>
    </w:p>
    <w:p w14:paraId="6C6B972B" w14:textId="77777777" w:rsidR="00AB01C5" w:rsidRDefault="002D0904">
      <w:pPr>
        <w:pStyle w:val="ListParagraph"/>
        <w:keepNext/>
        <w:numPr>
          <w:ilvl w:val="0"/>
          <w:numId w:val="4"/>
        </w:numPr>
      </w:pPr>
      <w:r>
        <w:t xml:space="preserve">Good  (3) </w:t>
      </w:r>
    </w:p>
    <w:p w14:paraId="76933E82" w14:textId="77777777" w:rsidR="00AB01C5" w:rsidRDefault="002D0904">
      <w:pPr>
        <w:pStyle w:val="ListParagraph"/>
        <w:keepNext/>
        <w:numPr>
          <w:ilvl w:val="0"/>
          <w:numId w:val="4"/>
        </w:numPr>
      </w:pPr>
      <w:r>
        <w:t xml:space="preserve">Excellent  (4) </w:t>
      </w:r>
    </w:p>
    <w:p w14:paraId="09D20507" w14:textId="77777777" w:rsidR="00AB01C5" w:rsidRDefault="00AB01C5"/>
    <w:p w14:paraId="5917A480" w14:textId="77777777" w:rsidR="00AB01C5" w:rsidRDefault="00AB01C5">
      <w:pPr>
        <w:pStyle w:val="QuestionSeparator"/>
      </w:pPr>
    </w:p>
    <w:p w14:paraId="7B0E9CDC" w14:textId="77777777" w:rsidR="00AB01C5" w:rsidRDefault="00AB01C5"/>
    <w:p w14:paraId="7AA4A65E" w14:textId="77777777" w:rsidR="00AB01C5" w:rsidRDefault="002D0904">
      <w:pPr>
        <w:keepNext/>
      </w:pPr>
      <w:r>
        <w:t>Q3.7 Timing</w:t>
      </w:r>
    </w:p>
    <w:p w14:paraId="198F6D7F" w14:textId="77777777" w:rsidR="00AB01C5" w:rsidRDefault="002D0904">
      <w:pPr>
        <w:pStyle w:val="ListParagraph"/>
        <w:keepNext/>
        <w:ind w:left="0"/>
      </w:pPr>
      <w:r>
        <w:t xml:space="preserve">First </w:t>
      </w:r>
      <w:proofErr w:type="gramStart"/>
      <w:r>
        <w:t>Click  (</w:t>
      </w:r>
      <w:proofErr w:type="gramEnd"/>
      <w:r>
        <w:t>1)</w:t>
      </w:r>
    </w:p>
    <w:p w14:paraId="2E6852AA" w14:textId="77777777" w:rsidR="00AB01C5" w:rsidRDefault="002D0904">
      <w:pPr>
        <w:pStyle w:val="ListParagraph"/>
        <w:keepNext/>
        <w:ind w:left="0"/>
      </w:pPr>
      <w:r>
        <w:t xml:space="preserve">Last </w:t>
      </w:r>
      <w:proofErr w:type="gramStart"/>
      <w:r>
        <w:t>Click  (</w:t>
      </w:r>
      <w:proofErr w:type="gramEnd"/>
      <w:r>
        <w:t>2)</w:t>
      </w:r>
    </w:p>
    <w:p w14:paraId="73382011" w14:textId="77777777" w:rsidR="00AB01C5" w:rsidRDefault="002D0904">
      <w:pPr>
        <w:pStyle w:val="ListParagraph"/>
        <w:keepNext/>
        <w:ind w:left="0"/>
      </w:pPr>
      <w:r>
        <w:t xml:space="preserve">Page </w:t>
      </w:r>
      <w:proofErr w:type="gramStart"/>
      <w:r>
        <w:t>Submit  (</w:t>
      </w:r>
      <w:proofErr w:type="gramEnd"/>
      <w:r>
        <w:t>3)</w:t>
      </w:r>
    </w:p>
    <w:p w14:paraId="4B3323FC" w14:textId="77777777" w:rsidR="00AB01C5" w:rsidRDefault="002D0904">
      <w:pPr>
        <w:pStyle w:val="ListParagraph"/>
        <w:keepNext/>
        <w:ind w:left="0"/>
      </w:pPr>
      <w:r>
        <w:t xml:space="preserve">Click </w:t>
      </w:r>
      <w:proofErr w:type="gramStart"/>
      <w:r>
        <w:t>Count  (</w:t>
      </w:r>
      <w:proofErr w:type="gramEnd"/>
      <w:r>
        <w:t>4)</w:t>
      </w:r>
    </w:p>
    <w:p w14:paraId="03F86579" w14:textId="77777777" w:rsidR="00AB01C5" w:rsidRDefault="00AB01C5"/>
    <w:p w14:paraId="6B598E26" w14:textId="77777777" w:rsidR="00AB01C5" w:rsidRDefault="002D0904">
      <w:pPr>
        <w:pStyle w:val="BlockEndLabel"/>
      </w:pPr>
      <w:r>
        <w:t>End of Block: Household composition and energy characteristics</w:t>
      </w:r>
    </w:p>
    <w:p w14:paraId="65AF34AC" w14:textId="77777777" w:rsidR="00AB01C5" w:rsidRDefault="00AB01C5">
      <w:pPr>
        <w:pStyle w:val="BlockSeparator"/>
      </w:pPr>
    </w:p>
    <w:p w14:paraId="0D84A7D8" w14:textId="3C144F1F" w:rsidR="00AB01C5" w:rsidRDefault="007F7323" w:rsidP="007F7323">
      <w:pPr>
        <w:pStyle w:val="Heading2"/>
      </w:pPr>
      <w:bookmarkStart w:id="9" w:name="_Toc66714744"/>
      <w:r>
        <w:lastRenderedPageBreak/>
        <w:t>Block 3:</w:t>
      </w:r>
      <w:r w:rsidR="002D0904">
        <w:t xml:space="preserve"> Essay: climate change</w:t>
      </w:r>
      <w:bookmarkEnd w:id="9"/>
    </w:p>
    <w:p w14:paraId="3527B886" w14:textId="77777777" w:rsidR="00AB01C5" w:rsidRDefault="00AB01C5"/>
    <w:p w14:paraId="4FDEC937" w14:textId="77777777" w:rsidR="00AB01C5" w:rsidRDefault="002D0904">
      <w:pPr>
        <w:keepNext/>
      </w:pPr>
      <w:r>
        <w:t>Q5.1 Timing</w:t>
      </w:r>
    </w:p>
    <w:p w14:paraId="30DA2955" w14:textId="77777777" w:rsidR="00AB01C5" w:rsidRDefault="002D0904">
      <w:pPr>
        <w:pStyle w:val="ListParagraph"/>
        <w:keepNext/>
        <w:ind w:left="0"/>
      </w:pPr>
      <w:r>
        <w:t xml:space="preserve">First </w:t>
      </w:r>
      <w:proofErr w:type="gramStart"/>
      <w:r>
        <w:t>Click  (</w:t>
      </w:r>
      <w:proofErr w:type="gramEnd"/>
      <w:r>
        <w:t>1)</w:t>
      </w:r>
    </w:p>
    <w:p w14:paraId="3C70805D" w14:textId="77777777" w:rsidR="00AB01C5" w:rsidRDefault="002D0904">
      <w:pPr>
        <w:pStyle w:val="ListParagraph"/>
        <w:keepNext/>
        <w:ind w:left="0"/>
      </w:pPr>
      <w:r>
        <w:t xml:space="preserve">Last </w:t>
      </w:r>
      <w:proofErr w:type="gramStart"/>
      <w:r>
        <w:t>Click  (</w:t>
      </w:r>
      <w:proofErr w:type="gramEnd"/>
      <w:r>
        <w:t>2)</w:t>
      </w:r>
    </w:p>
    <w:p w14:paraId="42F94B7F" w14:textId="77777777" w:rsidR="00AB01C5" w:rsidRDefault="002D0904">
      <w:pPr>
        <w:pStyle w:val="ListParagraph"/>
        <w:keepNext/>
        <w:ind w:left="0"/>
      </w:pPr>
      <w:r>
        <w:t xml:space="preserve">Page </w:t>
      </w:r>
      <w:proofErr w:type="gramStart"/>
      <w:r>
        <w:t>Submit  (</w:t>
      </w:r>
      <w:proofErr w:type="gramEnd"/>
      <w:r>
        <w:t>3)</w:t>
      </w:r>
    </w:p>
    <w:p w14:paraId="70D22D90" w14:textId="77777777" w:rsidR="00AB01C5" w:rsidRDefault="002D0904">
      <w:pPr>
        <w:pStyle w:val="ListParagraph"/>
        <w:keepNext/>
        <w:ind w:left="0"/>
      </w:pPr>
      <w:r>
        <w:t xml:space="preserve">Click </w:t>
      </w:r>
      <w:proofErr w:type="gramStart"/>
      <w:r>
        <w:t>Count  (</w:t>
      </w:r>
      <w:proofErr w:type="gramEnd"/>
      <w:r>
        <w:t>4)</w:t>
      </w:r>
    </w:p>
    <w:p w14:paraId="4A2AD2C4" w14:textId="77777777" w:rsidR="00AB01C5" w:rsidRDefault="00AB01C5"/>
    <w:p w14:paraId="67E480F1" w14:textId="77777777" w:rsidR="00AB01C5" w:rsidRDefault="00AB01C5">
      <w:pPr>
        <w:pStyle w:val="QuestionSeparator"/>
      </w:pPr>
    </w:p>
    <w:p w14:paraId="4433924A" w14:textId="77777777" w:rsidR="00AB01C5" w:rsidRDefault="00AB01C5"/>
    <w:p w14:paraId="097FFA93" w14:textId="77777777" w:rsidR="00AB01C5" w:rsidRDefault="002D0904">
      <w:pPr>
        <w:keepNext/>
      </w:pPr>
      <w:r>
        <w:t xml:space="preserve">Q5.2 </w:t>
      </w:r>
      <w:proofErr w:type="gramStart"/>
      <w:r>
        <w:t>When</w:t>
      </w:r>
      <w:proofErr w:type="gramEnd"/>
      <w:r>
        <w:t xml:space="preserve"> thinking about climate change, what are your main considerations? What should the U.S. federal government do regarding climate change?</w:t>
      </w:r>
      <w:r>
        <w:br/>
      </w:r>
      <w:r>
        <w:br/>
        <w:t>Please write as much as you would like, your response will be very useful.</w:t>
      </w:r>
    </w:p>
    <w:p w14:paraId="0DBC9D24" w14:textId="77777777" w:rsidR="00AB01C5" w:rsidRDefault="002D0904">
      <w:pPr>
        <w:pStyle w:val="TextEntryLine"/>
        <w:ind w:firstLine="400"/>
      </w:pPr>
      <w:r>
        <w:t>________________________________________________________________</w:t>
      </w:r>
    </w:p>
    <w:p w14:paraId="17E52959" w14:textId="77777777" w:rsidR="00AB01C5" w:rsidRDefault="002D0904">
      <w:pPr>
        <w:pStyle w:val="TextEntryLine"/>
        <w:ind w:firstLine="400"/>
      </w:pPr>
      <w:r>
        <w:t>________________________________________________________________</w:t>
      </w:r>
    </w:p>
    <w:p w14:paraId="4D7008CF" w14:textId="77777777" w:rsidR="00AB01C5" w:rsidRDefault="002D0904">
      <w:pPr>
        <w:pStyle w:val="TextEntryLine"/>
        <w:ind w:firstLine="400"/>
      </w:pPr>
      <w:r>
        <w:t>________________________________________________________________</w:t>
      </w:r>
    </w:p>
    <w:p w14:paraId="5E0EBFFE" w14:textId="77777777" w:rsidR="00AB01C5" w:rsidRDefault="002D0904">
      <w:pPr>
        <w:pStyle w:val="TextEntryLine"/>
        <w:ind w:firstLine="400"/>
      </w:pPr>
      <w:r>
        <w:t>________________________________________________________________</w:t>
      </w:r>
    </w:p>
    <w:p w14:paraId="76E86875" w14:textId="77777777" w:rsidR="00AB01C5" w:rsidRDefault="002D0904">
      <w:pPr>
        <w:pStyle w:val="TextEntryLine"/>
        <w:ind w:firstLine="400"/>
      </w:pPr>
      <w:r>
        <w:t>________________________________________________________________</w:t>
      </w:r>
    </w:p>
    <w:p w14:paraId="4CFC5401" w14:textId="77777777" w:rsidR="00AB01C5" w:rsidRDefault="00AB01C5"/>
    <w:p w14:paraId="072F7BD0" w14:textId="01EB198A" w:rsidR="00AB01C5" w:rsidRDefault="002D0904">
      <w:pPr>
        <w:pStyle w:val="BlockEndLabel"/>
      </w:pPr>
      <w:r>
        <w:t>End of Block: Essay: climate change</w:t>
      </w:r>
    </w:p>
    <w:p w14:paraId="333F824C" w14:textId="77777777" w:rsidR="007F7323" w:rsidRDefault="007F7323">
      <w:pPr>
        <w:pStyle w:val="BlockEndLabel"/>
      </w:pPr>
    </w:p>
    <w:p w14:paraId="43AD9F0C" w14:textId="77777777" w:rsidR="00AB01C5" w:rsidRDefault="00AB01C5">
      <w:pPr>
        <w:pStyle w:val="BlockSeparator"/>
      </w:pPr>
    </w:p>
    <w:p w14:paraId="7EBEE9D8" w14:textId="4A8EA90E" w:rsidR="007F7323" w:rsidRPr="003815D2" w:rsidRDefault="007F7323" w:rsidP="003815D2">
      <w:pPr>
        <w:pStyle w:val="Heading2"/>
      </w:pPr>
      <w:bookmarkStart w:id="10" w:name="_Toc66714745"/>
      <w:r w:rsidRPr="003815D2">
        <w:t>Block 4</w:t>
      </w:r>
      <w:r w:rsidR="002D0904" w:rsidRPr="003815D2">
        <w:t>:</w:t>
      </w:r>
      <w:r w:rsidRPr="003815D2">
        <w:t xml:space="preserve"> Treatment information and feedback</w:t>
      </w:r>
      <w:bookmarkEnd w:id="10"/>
      <w:r w:rsidRPr="003815D2">
        <w:t xml:space="preserve">  </w:t>
      </w:r>
    </w:p>
    <w:p w14:paraId="76BB69F2" w14:textId="7E980996" w:rsidR="00AB01C5" w:rsidRPr="007F7323" w:rsidRDefault="007F7323" w:rsidP="007F7323">
      <w:pPr>
        <w:pStyle w:val="Heading3"/>
        <w:rPr>
          <w:b/>
        </w:rPr>
      </w:pPr>
      <w:bookmarkStart w:id="11" w:name="_Toc66714746"/>
      <w:r>
        <w:rPr>
          <w:b/>
        </w:rPr>
        <w:t>Local climate video</w:t>
      </w:r>
      <w:bookmarkEnd w:id="11"/>
    </w:p>
    <w:p w14:paraId="4817A2CB" w14:textId="0E6F8093" w:rsidR="007F7323" w:rsidRDefault="007F7323" w:rsidP="007F7323">
      <w:pPr>
        <w:pStyle w:val="BlockStartLabel"/>
      </w:pPr>
      <w:r>
        <w:t xml:space="preserve">Information </w:t>
      </w:r>
    </w:p>
    <w:p w14:paraId="3671EFD3" w14:textId="77777777" w:rsidR="00AB01C5" w:rsidRDefault="002D0904">
      <w:pPr>
        <w:keepNext/>
      </w:pPr>
      <w:r>
        <w:t xml:space="preserve">Q7.1 Recent academic studies have assessed the effects of climate change will be in the </w:t>
      </w:r>
      <w:proofErr w:type="gramStart"/>
      <w:r>
        <w:t>U.S..</w:t>
      </w:r>
      <w:proofErr w:type="gramEnd"/>
      <w:r>
        <w:t xml:space="preserve"> We will now show you a </w:t>
      </w:r>
      <w:proofErr w:type="gramStart"/>
      <w:r>
        <w:t>3 minute</w:t>
      </w:r>
      <w:proofErr w:type="gramEnd"/>
      <w:r>
        <w:t xml:space="preserve"> video (with sound) that summarizes the results of these studies.  </w:t>
      </w:r>
      <w:r>
        <w:br/>
        <w:t xml:space="preserve">   </w:t>
      </w:r>
      <w:r>
        <w:br/>
        <w:t xml:space="preserve">Please pay attention to the information </w:t>
      </w:r>
      <w:proofErr w:type="gramStart"/>
      <w:r>
        <w:t>provided</w:t>
      </w:r>
      <w:proofErr w:type="gramEnd"/>
      <w:r>
        <w:t xml:space="preserve"> as you will be asked questions about it later. Do not skip forward or close the page while the video is running.  </w:t>
      </w:r>
      <w:r>
        <w:br/>
      </w:r>
      <w:r>
        <w:br/>
        <w:t xml:space="preserve"> Please proceed to the next page when you are ready.</w:t>
      </w:r>
    </w:p>
    <w:p w14:paraId="4C0A43A0" w14:textId="5D0D4803" w:rsidR="00AB01C5" w:rsidRDefault="00AB01C5"/>
    <w:p w14:paraId="61907AFF" w14:textId="1C86CF94" w:rsidR="007F7323" w:rsidRDefault="007F7323"/>
    <w:p w14:paraId="7AD617D6" w14:textId="41CCF3E5" w:rsidR="007F7323" w:rsidRDefault="007F7323"/>
    <w:p w14:paraId="6EB55D93" w14:textId="4E977308" w:rsidR="007F7323" w:rsidRDefault="007F7323"/>
    <w:p w14:paraId="0D41DA48" w14:textId="052D68F5" w:rsidR="007F7323" w:rsidRDefault="007F7323"/>
    <w:p w14:paraId="161ECE77" w14:textId="4A4BE3D1" w:rsidR="00AB01C5" w:rsidRDefault="007F7323" w:rsidP="007F7323">
      <w:pPr>
        <w:pStyle w:val="BlockStartLabel"/>
      </w:pPr>
      <w:r>
        <w:lastRenderedPageBreak/>
        <w:t>Treatment feedback</w:t>
      </w:r>
    </w:p>
    <w:p w14:paraId="14D3D3E7" w14:textId="77777777" w:rsidR="00AB01C5" w:rsidRDefault="002D0904">
      <w:pPr>
        <w:keepNext/>
      </w:pPr>
      <w:r>
        <w:t xml:space="preserve">Q9.1 Were you able to watch and listen to the video until the </w:t>
      </w:r>
      <w:proofErr w:type="gramStart"/>
      <w:r>
        <w:t>end?</w:t>
      </w:r>
      <w:proofErr w:type="gramEnd"/>
    </w:p>
    <w:p w14:paraId="1D750F40" w14:textId="77777777" w:rsidR="00AB01C5" w:rsidRDefault="002D0904">
      <w:pPr>
        <w:pStyle w:val="ListParagraph"/>
        <w:keepNext/>
        <w:numPr>
          <w:ilvl w:val="0"/>
          <w:numId w:val="4"/>
        </w:numPr>
      </w:pPr>
      <w:r>
        <w:t xml:space="preserve">Yes  (1) </w:t>
      </w:r>
    </w:p>
    <w:p w14:paraId="2ED6C4EC" w14:textId="77777777" w:rsidR="00AB01C5" w:rsidRDefault="002D0904">
      <w:pPr>
        <w:pStyle w:val="ListParagraph"/>
        <w:keepNext/>
        <w:numPr>
          <w:ilvl w:val="0"/>
          <w:numId w:val="4"/>
        </w:numPr>
      </w:pPr>
      <w:r>
        <w:t xml:space="preserve">No, there was a technical problem  (2) </w:t>
      </w:r>
    </w:p>
    <w:p w14:paraId="004D4DD5" w14:textId="77777777" w:rsidR="00AB01C5" w:rsidRDefault="002D0904">
      <w:pPr>
        <w:pStyle w:val="ListParagraph"/>
        <w:keepNext/>
        <w:numPr>
          <w:ilvl w:val="0"/>
          <w:numId w:val="4"/>
        </w:numPr>
      </w:pPr>
      <w:r>
        <w:t xml:space="preserve">No, I skipped part of the video  (3) </w:t>
      </w:r>
    </w:p>
    <w:p w14:paraId="30AF8B6B" w14:textId="77777777" w:rsidR="00AB01C5" w:rsidRDefault="00AB01C5"/>
    <w:p w14:paraId="598453B3" w14:textId="77777777" w:rsidR="00AB01C5" w:rsidRDefault="00AB01C5">
      <w:pPr>
        <w:pStyle w:val="QuestionSeparator"/>
      </w:pPr>
    </w:p>
    <w:p w14:paraId="448BDB5C" w14:textId="77777777" w:rsidR="00AB01C5" w:rsidRDefault="00AB01C5"/>
    <w:p w14:paraId="446B3063" w14:textId="77777777" w:rsidR="00AB01C5" w:rsidRDefault="002D0904">
      <w:pPr>
        <w:keepNext/>
      </w:pPr>
      <w:r>
        <w:t xml:space="preserve">Q9.2 </w:t>
      </w:r>
      <w:proofErr w:type="gramStart"/>
      <w:r>
        <w:t>From</w:t>
      </w:r>
      <w:proofErr w:type="gramEnd"/>
      <w:r>
        <w:t xml:space="preserve"> what was said in the video, what will be the rise in global average temperature in 2100 if greenhouse gas emissions continue on their current trend?</w:t>
      </w:r>
    </w:p>
    <w:p w14:paraId="5F2C293E" w14:textId="77777777" w:rsidR="00AB01C5" w:rsidRDefault="002D0904">
      <w:pPr>
        <w:pStyle w:val="ListParagraph"/>
        <w:keepNext/>
        <w:numPr>
          <w:ilvl w:val="0"/>
          <w:numId w:val="4"/>
        </w:numPr>
      </w:pPr>
      <w:r>
        <w:t xml:space="preserve">2 °F  (1) </w:t>
      </w:r>
    </w:p>
    <w:p w14:paraId="3C372337" w14:textId="77777777" w:rsidR="00AB01C5" w:rsidRDefault="002D0904">
      <w:pPr>
        <w:pStyle w:val="ListParagraph"/>
        <w:keepNext/>
        <w:numPr>
          <w:ilvl w:val="0"/>
          <w:numId w:val="4"/>
        </w:numPr>
      </w:pPr>
      <w:r>
        <w:t xml:space="preserve">3.6 °F  (4) </w:t>
      </w:r>
    </w:p>
    <w:p w14:paraId="2A4EB9D7" w14:textId="77777777" w:rsidR="00AB01C5" w:rsidRDefault="002D0904">
      <w:pPr>
        <w:pStyle w:val="ListParagraph"/>
        <w:keepNext/>
        <w:numPr>
          <w:ilvl w:val="0"/>
          <w:numId w:val="4"/>
        </w:numPr>
      </w:pPr>
      <w:r>
        <w:t xml:space="preserve">8 °F  (2) </w:t>
      </w:r>
    </w:p>
    <w:p w14:paraId="293C442D" w14:textId="77777777" w:rsidR="00AB01C5" w:rsidRDefault="002D0904">
      <w:pPr>
        <w:pStyle w:val="ListParagraph"/>
        <w:keepNext/>
        <w:numPr>
          <w:ilvl w:val="0"/>
          <w:numId w:val="4"/>
        </w:numPr>
      </w:pPr>
      <w:r>
        <w:t xml:space="preserve">15 °F  (5) </w:t>
      </w:r>
    </w:p>
    <w:p w14:paraId="08102860" w14:textId="77777777" w:rsidR="00AB01C5" w:rsidRDefault="002D0904">
      <w:pPr>
        <w:pStyle w:val="ListParagraph"/>
        <w:keepNext/>
        <w:numPr>
          <w:ilvl w:val="0"/>
          <w:numId w:val="4"/>
        </w:numPr>
      </w:pPr>
      <w:r>
        <w:t xml:space="preserve">Don't know  (3) </w:t>
      </w:r>
    </w:p>
    <w:p w14:paraId="6EE99CED" w14:textId="77777777" w:rsidR="00AB01C5" w:rsidRDefault="00AB01C5"/>
    <w:p w14:paraId="133616D4" w14:textId="77777777" w:rsidR="00AB01C5" w:rsidRDefault="00AB01C5">
      <w:pPr>
        <w:pStyle w:val="QuestionSeparator"/>
      </w:pPr>
    </w:p>
    <w:p w14:paraId="1D1677B1" w14:textId="77777777" w:rsidR="00AB01C5" w:rsidRDefault="00AB01C5"/>
    <w:p w14:paraId="01FA8F61" w14:textId="77777777" w:rsidR="00AB01C5" w:rsidRDefault="002D0904">
      <w:pPr>
        <w:keepNext/>
      </w:pPr>
      <w:r>
        <w:t xml:space="preserve">Q9.3 </w:t>
      </w:r>
      <w:proofErr w:type="gramStart"/>
      <w:r>
        <w:t>From</w:t>
      </w:r>
      <w:proofErr w:type="gramEnd"/>
      <w:r>
        <w:t xml:space="preserve"> what was said in the video, in the absence of ambitious action against climate change, how frequent will extreme temperatures (that is, temperature above 95 °F) occur on average across the U.S. by the end of the century?</w:t>
      </w:r>
    </w:p>
    <w:p w14:paraId="045B3A0F" w14:textId="77777777" w:rsidR="00AB01C5" w:rsidRDefault="002D0904">
      <w:pPr>
        <w:pStyle w:val="ListParagraph"/>
        <w:keepNext/>
        <w:numPr>
          <w:ilvl w:val="0"/>
          <w:numId w:val="4"/>
        </w:numPr>
      </w:pPr>
      <w:r>
        <w:t xml:space="preserve">70 days per year  (3) </w:t>
      </w:r>
    </w:p>
    <w:p w14:paraId="3ACEFF4F" w14:textId="77777777" w:rsidR="00AB01C5" w:rsidRDefault="002D0904">
      <w:pPr>
        <w:pStyle w:val="ListParagraph"/>
        <w:keepNext/>
        <w:numPr>
          <w:ilvl w:val="0"/>
          <w:numId w:val="4"/>
        </w:numPr>
      </w:pPr>
      <w:r>
        <w:t xml:space="preserve">80 days per year  (4) </w:t>
      </w:r>
    </w:p>
    <w:p w14:paraId="32254A77" w14:textId="77777777" w:rsidR="00AB01C5" w:rsidRDefault="002D0904">
      <w:pPr>
        <w:pStyle w:val="ListParagraph"/>
        <w:keepNext/>
        <w:numPr>
          <w:ilvl w:val="0"/>
          <w:numId w:val="4"/>
        </w:numPr>
      </w:pPr>
      <w:r>
        <w:t xml:space="preserve">90 days per year  (5) </w:t>
      </w:r>
    </w:p>
    <w:p w14:paraId="5BA67A71" w14:textId="77777777" w:rsidR="00AB01C5" w:rsidRDefault="002D0904">
      <w:pPr>
        <w:pStyle w:val="ListParagraph"/>
        <w:keepNext/>
        <w:numPr>
          <w:ilvl w:val="0"/>
          <w:numId w:val="4"/>
        </w:numPr>
      </w:pPr>
      <w:r>
        <w:t xml:space="preserve">100 days per year  (6) </w:t>
      </w:r>
    </w:p>
    <w:p w14:paraId="1CB41845" w14:textId="77777777" w:rsidR="00AB01C5" w:rsidRDefault="002D0904">
      <w:pPr>
        <w:pStyle w:val="ListParagraph"/>
        <w:keepNext/>
        <w:numPr>
          <w:ilvl w:val="0"/>
          <w:numId w:val="4"/>
        </w:numPr>
      </w:pPr>
      <w:r>
        <w:t xml:space="preserve">Don't know  (7) </w:t>
      </w:r>
    </w:p>
    <w:p w14:paraId="4413D307" w14:textId="77777777" w:rsidR="00AB01C5" w:rsidRDefault="00AB01C5"/>
    <w:p w14:paraId="0130EAF6" w14:textId="77777777" w:rsidR="00AB01C5" w:rsidRDefault="00AB01C5">
      <w:pPr>
        <w:pStyle w:val="BlockSeparator"/>
      </w:pPr>
    </w:p>
    <w:p w14:paraId="4CB28CEC" w14:textId="2903BE17" w:rsidR="00AB01C5" w:rsidRPr="007F7323" w:rsidRDefault="007F7323" w:rsidP="007F7323">
      <w:pPr>
        <w:pStyle w:val="Heading3"/>
        <w:rPr>
          <w:b/>
        </w:rPr>
      </w:pPr>
      <w:bookmarkStart w:id="12" w:name="_Toc66714747"/>
      <w:r w:rsidRPr="007F7323">
        <w:rPr>
          <w:b/>
        </w:rPr>
        <w:lastRenderedPageBreak/>
        <w:t>Policy video</w:t>
      </w:r>
      <w:bookmarkEnd w:id="12"/>
    </w:p>
    <w:p w14:paraId="78FCDAA3" w14:textId="21CBA907" w:rsidR="007F7323" w:rsidRDefault="007F7323" w:rsidP="007F7323">
      <w:pPr>
        <w:pStyle w:val="BlockStartLabel"/>
      </w:pPr>
      <w:r>
        <w:t xml:space="preserve">Information </w:t>
      </w:r>
    </w:p>
    <w:p w14:paraId="23E0AE92" w14:textId="77777777" w:rsidR="00AB01C5" w:rsidRDefault="002D0904">
      <w:pPr>
        <w:keepNext/>
      </w:pPr>
      <w:r>
        <w:t xml:space="preserve">Q10.1 </w:t>
      </w:r>
      <w:proofErr w:type="gramStart"/>
      <w:r>
        <w:t>We</w:t>
      </w:r>
      <w:proofErr w:type="gramEnd"/>
      <w:r>
        <w:t xml:space="preserve"> will now show you a 5 minute video (with sound) that summarizes the results of some policies proposed to fight climate change. </w:t>
      </w:r>
      <w:r>
        <w:br/>
        <w:t> </w:t>
      </w:r>
      <w:r>
        <w:br/>
        <w:t xml:space="preserve"> Please pay attention to the information </w:t>
      </w:r>
      <w:proofErr w:type="gramStart"/>
      <w:r>
        <w:t>provided</w:t>
      </w:r>
      <w:proofErr w:type="gramEnd"/>
      <w:r>
        <w:t xml:space="preserve"> as you will be asked questions about it later. Do not skip forward or close the page while the video is running.  </w:t>
      </w:r>
      <w:r>
        <w:br/>
      </w:r>
      <w:r>
        <w:br/>
        <w:t xml:space="preserve"> Please proceed to the next page when you are ready.</w:t>
      </w:r>
    </w:p>
    <w:p w14:paraId="7D95E616" w14:textId="77777777" w:rsidR="00AB01C5" w:rsidRDefault="00AB01C5"/>
    <w:p w14:paraId="1306FEDB" w14:textId="77777777" w:rsidR="00AB01C5" w:rsidRDefault="00AB01C5">
      <w:pPr>
        <w:pStyle w:val="BlockSeparator"/>
      </w:pPr>
    </w:p>
    <w:p w14:paraId="0E6BDA40" w14:textId="5F561990" w:rsidR="00AB01C5" w:rsidRDefault="007F7323">
      <w:pPr>
        <w:pStyle w:val="BlockStartLabel"/>
      </w:pPr>
      <w:r>
        <w:t>Treatment feedback:</w:t>
      </w:r>
    </w:p>
    <w:p w14:paraId="5AA06FB0" w14:textId="77777777" w:rsidR="00AB01C5" w:rsidRDefault="00AB01C5"/>
    <w:p w14:paraId="57E993BE" w14:textId="77777777" w:rsidR="00AB01C5" w:rsidRDefault="002D0904">
      <w:pPr>
        <w:keepNext/>
      </w:pPr>
      <w:r>
        <w:t xml:space="preserve">Q12.1 Were you able to watch and listen to the video until the </w:t>
      </w:r>
      <w:proofErr w:type="gramStart"/>
      <w:r>
        <w:t>end?</w:t>
      </w:r>
      <w:proofErr w:type="gramEnd"/>
    </w:p>
    <w:p w14:paraId="36D5D3F0" w14:textId="77777777" w:rsidR="00AB01C5" w:rsidRDefault="002D0904">
      <w:pPr>
        <w:pStyle w:val="ListParagraph"/>
        <w:keepNext/>
        <w:numPr>
          <w:ilvl w:val="0"/>
          <w:numId w:val="4"/>
        </w:numPr>
      </w:pPr>
      <w:r>
        <w:t xml:space="preserve">Yes  (1) </w:t>
      </w:r>
    </w:p>
    <w:p w14:paraId="443077F4" w14:textId="77777777" w:rsidR="00AB01C5" w:rsidRDefault="002D0904">
      <w:pPr>
        <w:pStyle w:val="ListParagraph"/>
        <w:keepNext/>
        <w:numPr>
          <w:ilvl w:val="0"/>
          <w:numId w:val="4"/>
        </w:numPr>
      </w:pPr>
      <w:r>
        <w:t xml:space="preserve">No, there was a technical problem  (2) </w:t>
      </w:r>
    </w:p>
    <w:p w14:paraId="12769659" w14:textId="77777777" w:rsidR="00AB01C5" w:rsidRDefault="002D0904">
      <w:pPr>
        <w:pStyle w:val="ListParagraph"/>
        <w:keepNext/>
        <w:numPr>
          <w:ilvl w:val="0"/>
          <w:numId w:val="4"/>
        </w:numPr>
      </w:pPr>
      <w:r>
        <w:t xml:space="preserve">No, I skipped part of the video  (3) </w:t>
      </w:r>
    </w:p>
    <w:p w14:paraId="6A728B7A" w14:textId="77777777" w:rsidR="00AB01C5" w:rsidRDefault="00AB01C5"/>
    <w:p w14:paraId="475DBB89" w14:textId="77777777" w:rsidR="00AB01C5" w:rsidRDefault="00AB01C5">
      <w:pPr>
        <w:pStyle w:val="QuestionSeparator"/>
      </w:pPr>
    </w:p>
    <w:p w14:paraId="71F0460A" w14:textId="77777777" w:rsidR="00AB01C5" w:rsidRDefault="00AB01C5"/>
    <w:p w14:paraId="29BBF495" w14:textId="77777777" w:rsidR="00AB01C5" w:rsidRDefault="002D0904">
      <w:pPr>
        <w:keepNext/>
      </w:pPr>
      <w:r>
        <w:t xml:space="preserve">Q12.2 </w:t>
      </w:r>
      <w:proofErr w:type="gramStart"/>
      <w:r>
        <w:t>From</w:t>
      </w:r>
      <w:proofErr w:type="gramEnd"/>
      <w:r>
        <w:t xml:space="preserve"> what was said in the video, with a green infrastructure program, how many people could find a job in green sectors in the U.S.?</w:t>
      </w:r>
    </w:p>
    <w:p w14:paraId="2AA2B0DA" w14:textId="77777777" w:rsidR="00AB01C5" w:rsidRDefault="002D0904">
      <w:pPr>
        <w:pStyle w:val="ListParagraph"/>
        <w:keepNext/>
        <w:numPr>
          <w:ilvl w:val="0"/>
          <w:numId w:val="4"/>
        </w:numPr>
      </w:pPr>
      <w:r>
        <w:t xml:space="preserve">500,000 people  (1) </w:t>
      </w:r>
    </w:p>
    <w:p w14:paraId="3E6761EE" w14:textId="77777777" w:rsidR="00AB01C5" w:rsidRDefault="002D0904">
      <w:pPr>
        <w:pStyle w:val="ListParagraph"/>
        <w:keepNext/>
        <w:numPr>
          <w:ilvl w:val="0"/>
          <w:numId w:val="4"/>
        </w:numPr>
      </w:pPr>
      <w:r>
        <w:t xml:space="preserve">1.5 million people  (3) </w:t>
      </w:r>
    </w:p>
    <w:p w14:paraId="1F24ACEC" w14:textId="77777777" w:rsidR="00AB01C5" w:rsidRDefault="002D0904">
      <w:pPr>
        <w:pStyle w:val="ListParagraph"/>
        <w:keepNext/>
        <w:numPr>
          <w:ilvl w:val="0"/>
          <w:numId w:val="4"/>
        </w:numPr>
      </w:pPr>
      <w:r>
        <w:t xml:space="preserve">2.5 million people  (4) </w:t>
      </w:r>
    </w:p>
    <w:p w14:paraId="5D0A9BD2" w14:textId="77777777" w:rsidR="00AB01C5" w:rsidRDefault="002D0904">
      <w:pPr>
        <w:pStyle w:val="ListParagraph"/>
        <w:keepNext/>
        <w:numPr>
          <w:ilvl w:val="0"/>
          <w:numId w:val="4"/>
        </w:numPr>
      </w:pPr>
      <w:r>
        <w:t xml:space="preserve">3.5 million people  (5) </w:t>
      </w:r>
    </w:p>
    <w:p w14:paraId="7B08A911" w14:textId="77777777" w:rsidR="00AB01C5" w:rsidRDefault="002D0904">
      <w:pPr>
        <w:pStyle w:val="ListParagraph"/>
        <w:keepNext/>
        <w:numPr>
          <w:ilvl w:val="0"/>
          <w:numId w:val="4"/>
        </w:numPr>
      </w:pPr>
      <w:r>
        <w:t xml:space="preserve">Don't know  (6) </w:t>
      </w:r>
    </w:p>
    <w:p w14:paraId="164AF2F4" w14:textId="77777777" w:rsidR="00AB01C5" w:rsidRDefault="00AB01C5"/>
    <w:p w14:paraId="54574532" w14:textId="77777777" w:rsidR="00AB01C5" w:rsidRDefault="00AB01C5">
      <w:pPr>
        <w:pStyle w:val="QuestionSeparator"/>
      </w:pPr>
    </w:p>
    <w:p w14:paraId="33065EBD" w14:textId="77777777" w:rsidR="00AB01C5" w:rsidRDefault="00AB01C5"/>
    <w:p w14:paraId="166D4EC1" w14:textId="77777777" w:rsidR="00AB01C5" w:rsidRDefault="002D0904">
      <w:pPr>
        <w:keepNext/>
      </w:pPr>
      <w:r>
        <w:lastRenderedPageBreak/>
        <w:t xml:space="preserve">Q12.3 </w:t>
      </w:r>
      <w:proofErr w:type="gramStart"/>
      <w:r>
        <w:t>What</w:t>
      </w:r>
      <w:proofErr w:type="gramEnd"/>
      <w:r>
        <w:t xml:space="preserve"> is the emission limit described in the video?</w:t>
      </w:r>
    </w:p>
    <w:p w14:paraId="7A7310A3" w14:textId="77777777" w:rsidR="00AB01C5" w:rsidRDefault="002D0904">
      <w:pPr>
        <w:pStyle w:val="ListParagraph"/>
        <w:keepNext/>
        <w:numPr>
          <w:ilvl w:val="0"/>
          <w:numId w:val="4"/>
        </w:numPr>
      </w:pPr>
      <w:r>
        <w:t xml:space="preserve">A limit on national CO2 emissions  (1) </w:t>
      </w:r>
    </w:p>
    <w:p w14:paraId="2B5224D8" w14:textId="77777777" w:rsidR="00AB01C5" w:rsidRDefault="002D0904">
      <w:pPr>
        <w:pStyle w:val="ListParagraph"/>
        <w:keepNext/>
        <w:numPr>
          <w:ilvl w:val="0"/>
          <w:numId w:val="4"/>
        </w:numPr>
      </w:pPr>
      <w:r>
        <w:t xml:space="preserve">A limit on the CO2 emissions of each person  (3) </w:t>
      </w:r>
    </w:p>
    <w:p w14:paraId="095C2E0A" w14:textId="77777777" w:rsidR="00AB01C5" w:rsidRDefault="002D0904">
      <w:pPr>
        <w:pStyle w:val="ListParagraph"/>
        <w:keepNext/>
        <w:numPr>
          <w:ilvl w:val="0"/>
          <w:numId w:val="4"/>
        </w:numPr>
      </w:pPr>
      <w:r>
        <w:t xml:space="preserve">A limit on CO2 emissions from cars  (2) </w:t>
      </w:r>
    </w:p>
    <w:p w14:paraId="305EF89F" w14:textId="77777777" w:rsidR="00AB01C5" w:rsidRDefault="002D0904">
      <w:pPr>
        <w:pStyle w:val="ListParagraph"/>
        <w:keepNext/>
        <w:numPr>
          <w:ilvl w:val="0"/>
          <w:numId w:val="4"/>
        </w:numPr>
      </w:pPr>
      <w:r>
        <w:t xml:space="preserve">A limit on CO2 emissions from the electricity sector  (6) </w:t>
      </w:r>
    </w:p>
    <w:p w14:paraId="4674AE13" w14:textId="77777777" w:rsidR="00AB01C5" w:rsidRDefault="002D0904">
      <w:pPr>
        <w:pStyle w:val="ListParagraph"/>
        <w:keepNext/>
        <w:numPr>
          <w:ilvl w:val="0"/>
          <w:numId w:val="4"/>
        </w:numPr>
      </w:pPr>
      <w:r>
        <w:t xml:space="preserve">Don't know  (5) </w:t>
      </w:r>
    </w:p>
    <w:p w14:paraId="0546DF3B" w14:textId="77777777" w:rsidR="00AB01C5" w:rsidRDefault="00AB01C5"/>
    <w:p w14:paraId="0AEE8320" w14:textId="77777777" w:rsidR="00AB01C5" w:rsidRDefault="002D0904">
      <w:pPr>
        <w:pStyle w:val="BlockEndLabel"/>
      </w:pPr>
      <w:r>
        <w:t>End of Block: Treatment feedback: policy</w:t>
      </w:r>
    </w:p>
    <w:p w14:paraId="7B2907F0" w14:textId="77777777" w:rsidR="00AB01C5" w:rsidRDefault="00AB01C5">
      <w:pPr>
        <w:pStyle w:val="BlockSeparator"/>
      </w:pPr>
    </w:p>
    <w:p w14:paraId="3F4AC5F7" w14:textId="77777777" w:rsidR="003815D2" w:rsidRDefault="003815D2">
      <w:pPr>
        <w:pStyle w:val="BlockStartLabel"/>
      </w:pPr>
    </w:p>
    <w:p w14:paraId="70226D8F" w14:textId="175DDC90" w:rsidR="00AB01C5" w:rsidRDefault="003815D2" w:rsidP="003815D2">
      <w:pPr>
        <w:pStyle w:val="Heading2"/>
      </w:pPr>
      <w:bookmarkStart w:id="13" w:name="_Toc66714748"/>
      <w:r>
        <w:t xml:space="preserve">Block 5: </w:t>
      </w:r>
      <w:r w:rsidR="002D0904">
        <w:t>Climate knowledge</w:t>
      </w:r>
      <w:bookmarkEnd w:id="13"/>
    </w:p>
    <w:p w14:paraId="73D1EC06" w14:textId="77777777" w:rsidR="00AB01C5" w:rsidRDefault="00AB01C5"/>
    <w:p w14:paraId="5758A3BB" w14:textId="77777777" w:rsidR="00AB01C5" w:rsidRDefault="002D0904">
      <w:pPr>
        <w:keepNext/>
      </w:pPr>
      <w:r>
        <w:t xml:space="preserve">Q13.1 </w:t>
      </w:r>
      <w:proofErr w:type="gramStart"/>
      <w:r>
        <w:t>How</w:t>
      </w:r>
      <w:proofErr w:type="gramEnd"/>
      <w:r>
        <w:t xml:space="preserve"> often do you think or talk with people about climate change?</w:t>
      </w:r>
    </w:p>
    <w:p w14:paraId="7E8E1904" w14:textId="77777777" w:rsidR="00AB01C5" w:rsidRDefault="002D0904">
      <w:pPr>
        <w:pStyle w:val="ListParagraph"/>
        <w:keepNext/>
        <w:numPr>
          <w:ilvl w:val="0"/>
          <w:numId w:val="4"/>
        </w:numPr>
      </w:pPr>
      <w:r>
        <w:t xml:space="preserve">Almost never  (2) </w:t>
      </w:r>
    </w:p>
    <w:p w14:paraId="2C62B7B9" w14:textId="77777777" w:rsidR="00AB01C5" w:rsidRDefault="002D0904">
      <w:pPr>
        <w:pStyle w:val="ListParagraph"/>
        <w:keepNext/>
        <w:numPr>
          <w:ilvl w:val="0"/>
          <w:numId w:val="4"/>
        </w:numPr>
      </w:pPr>
      <w:r>
        <w:t xml:space="preserve">Several times a year  (3) </w:t>
      </w:r>
    </w:p>
    <w:p w14:paraId="622F050E" w14:textId="77777777" w:rsidR="00AB01C5" w:rsidRDefault="002D0904">
      <w:pPr>
        <w:pStyle w:val="ListParagraph"/>
        <w:keepNext/>
        <w:numPr>
          <w:ilvl w:val="0"/>
          <w:numId w:val="4"/>
        </w:numPr>
      </w:pPr>
      <w:r>
        <w:t xml:space="preserve">Several times a month  (4) </w:t>
      </w:r>
    </w:p>
    <w:p w14:paraId="40E1C38D" w14:textId="77777777" w:rsidR="00AB01C5" w:rsidRDefault="00AB01C5"/>
    <w:p w14:paraId="3017CD6B" w14:textId="77777777" w:rsidR="00AB01C5" w:rsidRDefault="00AB01C5">
      <w:pPr>
        <w:pStyle w:val="QuestionSeparator"/>
      </w:pPr>
    </w:p>
    <w:p w14:paraId="1C304981" w14:textId="77777777" w:rsidR="00AB01C5" w:rsidRDefault="00AB01C5"/>
    <w:p w14:paraId="0380A638" w14:textId="77777777" w:rsidR="00AB01C5" w:rsidRDefault="002D0904">
      <w:pPr>
        <w:keepNext/>
      </w:pPr>
      <w:r>
        <w:t>Q13.2 In your opinion, is climate change real?</w:t>
      </w:r>
    </w:p>
    <w:p w14:paraId="79756957" w14:textId="77777777" w:rsidR="00AB01C5" w:rsidRDefault="002D0904">
      <w:pPr>
        <w:pStyle w:val="ListParagraph"/>
        <w:keepNext/>
        <w:numPr>
          <w:ilvl w:val="0"/>
          <w:numId w:val="4"/>
        </w:numPr>
      </w:pPr>
      <w:r>
        <w:t xml:space="preserve">Yes  (1) </w:t>
      </w:r>
    </w:p>
    <w:p w14:paraId="285714E2" w14:textId="77777777" w:rsidR="00AB01C5" w:rsidRDefault="002D0904">
      <w:pPr>
        <w:pStyle w:val="ListParagraph"/>
        <w:keepNext/>
        <w:numPr>
          <w:ilvl w:val="0"/>
          <w:numId w:val="4"/>
        </w:numPr>
      </w:pPr>
      <w:r>
        <w:t xml:space="preserve">No  (2) </w:t>
      </w:r>
    </w:p>
    <w:p w14:paraId="2FC8F9B2" w14:textId="77777777" w:rsidR="00AB01C5" w:rsidRDefault="00AB01C5"/>
    <w:p w14:paraId="4C1FE21A" w14:textId="77777777" w:rsidR="00AB01C5" w:rsidRDefault="00AB01C5">
      <w:pPr>
        <w:pStyle w:val="QuestionSeparator"/>
      </w:pPr>
    </w:p>
    <w:p w14:paraId="7E31E160" w14:textId="77777777" w:rsidR="00AB01C5" w:rsidRDefault="002D0904">
      <w:pPr>
        <w:pStyle w:val="QDisplayLogic"/>
        <w:keepNext/>
      </w:pPr>
      <w:r>
        <w:t>Display This Question:</w:t>
      </w:r>
    </w:p>
    <w:p w14:paraId="5AA00939" w14:textId="77777777" w:rsidR="00AB01C5" w:rsidRDefault="002D0904">
      <w:pPr>
        <w:pStyle w:val="QDisplayLogic"/>
        <w:keepNext/>
        <w:ind w:firstLine="400"/>
      </w:pPr>
      <w:r>
        <w:t>If In your opinion, is climate change real? = Yes</w:t>
      </w:r>
    </w:p>
    <w:p w14:paraId="488EB888" w14:textId="77777777" w:rsidR="00AB01C5" w:rsidRDefault="00AB01C5"/>
    <w:p w14:paraId="264A17AB" w14:textId="77777777" w:rsidR="00AB01C5" w:rsidRDefault="002D0904">
      <w:pPr>
        <w:keepNext/>
      </w:pPr>
      <w:r>
        <w:lastRenderedPageBreak/>
        <w:t xml:space="preserve">Q13.3 </w:t>
      </w:r>
      <w:proofErr w:type="gramStart"/>
      <w:r>
        <w:t>What</w:t>
      </w:r>
      <w:proofErr w:type="gramEnd"/>
      <w:r>
        <w:t xml:space="preserve"> part of climate change do you think is due to human activity?</w:t>
      </w:r>
    </w:p>
    <w:p w14:paraId="037AC1EF" w14:textId="77777777" w:rsidR="00AB01C5" w:rsidRDefault="002D0904">
      <w:pPr>
        <w:pStyle w:val="ListParagraph"/>
        <w:keepNext/>
        <w:numPr>
          <w:ilvl w:val="0"/>
          <w:numId w:val="4"/>
        </w:numPr>
      </w:pPr>
      <w:r>
        <w:t xml:space="preserve">None  (0) </w:t>
      </w:r>
    </w:p>
    <w:p w14:paraId="176E93E4" w14:textId="77777777" w:rsidR="00AB01C5" w:rsidRDefault="002D0904">
      <w:pPr>
        <w:pStyle w:val="ListParagraph"/>
        <w:keepNext/>
        <w:numPr>
          <w:ilvl w:val="0"/>
          <w:numId w:val="4"/>
        </w:numPr>
      </w:pPr>
      <w:r>
        <w:t xml:space="preserve">A little  (11) </w:t>
      </w:r>
    </w:p>
    <w:p w14:paraId="082C4FCC" w14:textId="77777777" w:rsidR="00AB01C5" w:rsidRDefault="002D0904">
      <w:pPr>
        <w:pStyle w:val="ListParagraph"/>
        <w:keepNext/>
        <w:numPr>
          <w:ilvl w:val="0"/>
          <w:numId w:val="4"/>
        </w:numPr>
      </w:pPr>
      <w:r>
        <w:t xml:space="preserve">Some  (12) </w:t>
      </w:r>
    </w:p>
    <w:p w14:paraId="26FE00E7" w14:textId="77777777" w:rsidR="00AB01C5" w:rsidRDefault="002D0904">
      <w:pPr>
        <w:pStyle w:val="ListParagraph"/>
        <w:keepNext/>
        <w:numPr>
          <w:ilvl w:val="0"/>
          <w:numId w:val="4"/>
        </w:numPr>
      </w:pPr>
      <w:r>
        <w:t xml:space="preserve">A lot  (13) </w:t>
      </w:r>
    </w:p>
    <w:p w14:paraId="797575CE" w14:textId="77777777" w:rsidR="00AB01C5" w:rsidRDefault="002D0904">
      <w:pPr>
        <w:pStyle w:val="ListParagraph"/>
        <w:keepNext/>
        <w:numPr>
          <w:ilvl w:val="0"/>
          <w:numId w:val="4"/>
        </w:numPr>
      </w:pPr>
      <w:r>
        <w:t xml:space="preserve">Most  (14) </w:t>
      </w:r>
    </w:p>
    <w:p w14:paraId="2A356283" w14:textId="77777777" w:rsidR="00AB01C5" w:rsidRDefault="00AB01C5"/>
    <w:p w14:paraId="5D110D09" w14:textId="77777777" w:rsidR="00AB01C5" w:rsidRDefault="00AB01C5">
      <w:pPr>
        <w:pStyle w:val="QuestionSeparator"/>
      </w:pPr>
    </w:p>
    <w:p w14:paraId="722DFD1D" w14:textId="77777777" w:rsidR="00AB01C5" w:rsidRDefault="00AB01C5"/>
    <w:p w14:paraId="6954427C" w14:textId="77777777" w:rsidR="00AB01C5" w:rsidRDefault="002D0904">
      <w:pPr>
        <w:keepNext/>
      </w:pPr>
      <w:r>
        <w:t>Q13.4 Do you agree or disagree with the following statement: "Climate change is an important problem."</w:t>
      </w:r>
    </w:p>
    <w:p w14:paraId="6087801D" w14:textId="77777777" w:rsidR="00AB01C5" w:rsidRDefault="002D0904">
      <w:pPr>
        <w:pStyle w:val="ListParagraph"/>
        <w:keepNext/>
        <w:numPr>
          <w:ilvl w:val="0"/>
          <w:numId w:val="4"/>
        </w:numPr>
      </w:pPr>
      <w:r>
        <w:t xml:space="preserve">Strongly disagree  (0) </w:t>
      </w:r>
    </w:p>
    <w:p w14:paraId="494AB60C" w14:textId="77777777" w:rsidR="00AB01C5" w:rsidRDefault="002D0904">
      <w:pPr>
        <w:pStyle w:val="ListParagraph"/>
        <w:keepNext/>
        <w:numPr>
          <w:ilvl w:val="0"/>
          <w:numId w:val="4"/>
        </w:numPr>
      </w:pPr>
      <w:r>
        <w:t xml:space="preserve">Somewhat disagree  (1) </w:t>
      </w:r>
    </w:p>
    <w:p w14:paraId="5236B836" w14:textId="77777777" w:rsidR="00AB01C5" w:rsidRDefault="002D0904">
      <w:pPr>
        <w:pStyle w:val="ListParagraph"/>
        <w:keepNext/>
        <w:numPr>
          <w:ilvl w:val="0"/>
          <w:numId w:val="4"/>
        </w:numPr>
      </w:pPr>
      <w:r>
        <w:t xml:space="preserve">Neither agree nor disagree  (2) </w:t>
      </w:r>
    </w:p>
    <w:p w14:paraId="1845BEE5" w14:textId="77777777" w:rsidR="00AB01C5" w:rsidRDefault="002D0904">
      <w:pPr>
        <w:pStyle w:val="ListParagraph"/>
        <w:keepNext/>
        <w:numPr>
          <w:ilvl w:val="0"/>
          <w:numId w:val="4"/>
        </w:numPr>
      </w:pPr>
      <w:r>
        <w:t xml:space="preserve">Somewhat agree  (3) </w:t>
      </w:r>
    </w:p>
    <w:p w14:paraId="46B91169" w14:textId="77777777" w:rsidR="00AB01C5" w:rsidRDefault="002D0904">
      <w:pPr>
        <w:pStyle w:val="ListParagraph"/>
        <w:keepNext/>
        <w:numPr>
          <w:ilvl w:val="0"/>
          <w:numId w:val="4"/>
        </w:numPr>
      </w:pPr>
      <w:r>
        <w:t xml:space="preserve">Strongly agree  (4) </w:t>
      </w:r>
    </w:p>
    <w:p w14:paraId="44DDC827" w14:textId="77777777" w:rsidR="00AB01C5" w:rsidRDefault="00AB01C5"/>
    <w:p w14:paraId="0B54664C" w14:textId="77777777" w:rsidR="00AB01C5" w:rsidRDefault="00AB01C5">
      <w:pPr>
        <w:pStyle w:val="QuestionSeparator"/>
      </w:pPr>
    </w:p>
    <w:p w14:paraId="3FE53B30" w14:textId="77777777" w:rsidR="00AB01C5" w:rsidRDefault="00AB01C5"/>
    <w:p w14:paraId="581C8883" w14:textId="77777777" w:rsidR="00AB01C5" w:rsidRDefault="002D0904">
      <w:pPr>
        <w:keepNext/>
      </w:pPr>
      <w:r>
        <w:t>Q13.5 How knowledgeable do you consider yourself about climate change?</w:t>
      </w:r>
    </w:p>
    <w:p w14:paraId="59ADEEE4" w14:textId="77777777" w:rsidR="00AB01C5" w:rsidRDefault="002D0904">
      <w:pPr>
        <w:pStyle w:val="ListParagraph"/>
        <w:keepNext/>
        <w:numPr>
          <w:ilvl w:val="0"/>
          <w:numId w:val="4"/>
        </w:numPr>
      </w:pPr>
      <w:r>
        <w:t xml:space="preserve">Not at all  (0) </w:t>
      </w:r>
    </w:p>
    <w:p w14:paraId="00B290DA" w14:textId="77777777" w:rsidR="00AB01C5" w:rsidRDefault="002D0904">
      <w:pPr>
        <w:pStyle w:val="ListParagraph"/>
        <w:keepNext/>
        <w:numPr>
          <w:ilvl w:val="0"/>
          <w:numId w:val="4"/>
        </w:numPr>
      </w:pPr>
      <w:r>
        <w:t xml:space="preserve">A little  (1) </w:t>
      </w:r>
    </w:p>
    <w:p w14:paraId="5D6B9D83" w14:textId="77777777" w:rsidR="00AB01C5" w:rsidRDefault="002D0904">
      <w:pPr>
        <w:pStyle w:val="ListParagraph"/>
        <w:keepNext/>
        <w:numPr>
          <w:ilvl w:val="0"/>
          <w:numId w:val="4"/>
        </w:numPr>
      </w:pPr>
      <w:r>
        <w:t xml:space="preserve">Moderately  (2) </w:t>
      </w:r>
    </w:p>
    <w:p w14:paraId="04868BC7" w14:textId="77777777" w:rsidR="00AB01C5" w:rsidRDefault="002D0904">
      <w:pPr>
        <w:pStyle w:val="ListParagraph"/>
        <w:keepNext/>
        <w:numPr>
          <w:ilvl w:val="0"/>
          <w:numId w:val="4"/>
        </w:numPr>
      </w:pPr>
      <w:r>
        <w:t xml:space="preserve">A lot  (3) </w:t>
      </w:r>
    </w:p>
    <w:p w14:paraId="38AD006C" w14:textId="77777777" w:rsidR="00AB01C5" w:rsidRDefault="002D0904">
      <w:pPr>
        <w:pStyle w:val="ListParagraph"/>
        <w:keepNext/>
        <w:numPr>
          <w:ilvl w:val="0"/>
          <w:numId w:val="4"/>
        </w:numPr>
      </w:pPr>
      <w:r>
        <w:t xml:space="preserve">A great deal  (4) </w:t>
      </w:r>
    </w:p>
    <w:p w14:paraId="5FF612BD" w14:textId="77777777" w:rsidR="00AB01C5" w:rsidRDefault="00AB01C5"/>
    <w:p w14:paraId="7E39BEE3" w14:textId="77777777" w:rsidR="00AB01C5" w:rsidRDefault="00AB01C5">
      <w:pPr>
        <w:pStyle w:val="QuestionSeparator"/>
      </w:pPr>
    </w:p>
    <w:p w14:paraId="085D0FB1" w14:textId="77777777" w:rsidR="00AB01C5" w:rsidRDefault="00AB01C5"/>
    <w:p w14:paraId="752FAB46" w14:textId="77777777" w:rsidR="00AB01C5" w:rsidRDefault="002D0904">
      <w:pPr>
        <w:keepNext/>
      </w:pPr>
      <w:r>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14:paraId="40CAA28D" w14:textId="77777777" w:rsidR="00AB01C5" w:rsidRDefault="002D0904">
      <w:pPr>
        <w:pStyle w:val="ListParagraph"/>
        <w:keepNext/>
        <w:numPr>
          <w:ilvl w:val="0"/>
          <w:numId w:val="2"/>
        </w:numPr>
      </w:pPr>
      <w:r>
        <w:t xml:space="preserve">CO2  (1) </w:t>
      </w:r>
    </w:p>
    <w:p w14:paraId="38CADA75" w14:textId="77777777" w:rsidR="00AB01C5" w:rsidRDefault="002D0904">
      <w:pPr>
        <w:pStyle w:val="ListParagraph"/>
        <w:keepNext/>
        <w:numPr>
          <w:ilvl w:val="0"/>
          <w:numId w:val="2"/>
        </w:numPr>
      </w:pPr>
      <w:r>
        <w:t xml:space="preserve">Hydrogen  (2) </w:t>
      </w:r>
    </w:p>
    <w:p w14:paraId="592B8F2C" w14:textId="77777777" w:rsidR="00AB01C5" w:rsidRDefault="002D0904">
      <w:pPr>
        <w:pStyle w:val="ListParagraph"/>
        <w:keepNext/>
        <w:numPr>
          <w:ilvl w:val="0"/>
          <w:numId w:val="2"/>
        </w:numPr>
      </w:pPr>
      <w:r>
        <w:t xml:space="preserve">Methane  (3) </w:t>
      </w:r>
    </w:p>
    <w:p w14:paraId="77206E90" w14:textId="77777777" w:rsidR="00AB01C5" w:rsidRDefault="002D0904">
      <w:pPr>
        <w:pStyle w:val="ListParagraph"/>
        <w:keepNext/>
        <w:numPr>
          <w:ilvl w:val="0"/>
          <w:numId w:val="2"/>
        </w:numPr>
      </w:pPr>
      <w:r>
        <w:t xml:space="preserve">Particulate matter  (4) </w:t>
      </w:r>
    </w:p>
    <w:p w14:paraId="323E7383" w14:textId="77777777" w:rsidR="00AB01C5" w:rsidRDefault="002D0904">
      <w:pPr>
        <w:pStyle w:val="ListParagraph"/>
        <w:keepNext/>
        <w:numPr>
          <w:ilvl w:val="0"/>
          <w:numId w:val="2"/>
        </w:numPr>
      </w:pPr>
      <w:r>
        <w:t xml:space="preserve">Don't know  (5) </w:t>
      </w:r>
    </w:p>
    <w:p w14:paraId="20E24355" w14:textId="77777777" w:rsidR="00AB01C5" w:rsidRDefault="00AB01C5"/>
    <w:p w14:paraId="233DC615" w14:textId="77777777" w:rsidR="00AB01C5" w:rsidRDefault="00AB01C5">
      <w:pPr>
        <w:pStyle w:val="QuestionSeparator"/>
      </w:pPr>
    </w:p>
    <w:p w14:paraId="13E4E1EF" w14:textId="77777777" w:rsidR="00AB01C5" w:rsidRDefault="00AB01C5"/>
    <w:p w14:paraId="4EBC3A2E" w14:textId="77777777" w:rsidR="00AB01C5" w:rsidRDefault="002D0904">
      <w:pPr>
        <w:keepNext/>
      </w:pPr>
      <w:r>
        <w:t>Q13.8 Do you think that cutting global greenhouse gas emissions by half would be sufficient to eventually stop temperatures from rising? </w:t>
      </w:r>
    </w:p>
    <w:p w14:paraId="2610E4EF" w14:textId="77777777" w:rsidR="00AB01C5" w:rsidRDefault="002D0904">
      <w:pPr>
        <w:pStyle w:val="ListParagraph"/>
        <w:keepNext/>
        <w:numPr>
          <w:ilvl w:val="0"/>
          <w:numId w:val="4"/>
        </w:numPr>
      </w:pPr>
      <w:r>
        <w:t xml:space="preserve">Yes  (5) </w:t>
      </w:r>
    </w:p>
    <w:p w14:paraId="712B5FB7" w14:textId="77777777" w:rsidR="00AB01C5" w:rsidRDefault="002D0904">
      <w:pPr>
        <w:pStyle w:val="ListParagraph"/>
        <w:keepNext/>
        <w:numPr>
          <w:ilvl w:val="0"/>
          <w:numId w:val="4"/>
        </w:numPr>
      </w:pPr>
      <w:r>
        <w:t xml:space="preserve">No  (4) </w:t>
      </w:r>
    </w:p>
    <w:p w14:paraId="2803E6D8" w14:textId="77777777" w:rsidR="00AB01C5" w:rsidRDefault="00AB01C5"/>
    <w:p w14:paraId="38BBAD95" w14:textId="77777777" w:rsidR="00AB01C5" w:rsidRDefault="00AB01C5">
      <w:pPr>
        <w:pStyle w:val="QuestionSeparator"/>
      </w:pPr>
    </w:p>
    <w:p w14:paraId="12FF010D" w14:textId="77777777" w:rsidR="00AB01C5" w:rsidRDefault="00AB01C5"/>
    <w:p w14:paraId="5BD813FB" w14:textId="77777777" w:rsidR="00AB01C5" w:rsidRDefault="002D0904">
      <w:pPr>
        <w:keepNext/>
      </w:pPr>
      <w:r>
        <w:t xml:space="preserve">Q13.9 For the next three questions we would like you to rank the items according to the greenhouse gas emissions they emit, to the best of your knowledge (where </w:t>
      </w:r>
      <w:proofErr w:type="gramStart"/>
      <w:r>
        <w:t>1</w:t>
      </w:r>
      <w:proofErr w:type="gramEnd"/>
      <w:r>
        <w:t xml:space="preserve"> is the item that emits the most and 3 the item that emits the least). </w:t>
      </w:r>
      <w:r>
        <w:br/>
      </w:r>
      <w:r>
        <w:br/>
        <w:t xml:space="preserve"> The greenhouse gas emissions of a product are those emitted at all steps involved in its production and distribution.</w:t>
      </w:r>
    </w:p>
    <w:p w14:paraId="0B83703C" w14:textId="77777777" w:rsidR="00AB01C5" w:rsidRDefault="00AB01C5"/>
    <w:p w14:paraId="4C755E6D" w14:textId="77777777" w:rsidR="00AB01C5" w:rsidRDefault="00AB01C5">
      <w:pPr>
        <w:pStyle w:val="QuestionSeparator"/>
      </w:pPr>
    </w:p>
    <w:p w14:paraId="7FD4EA42" w14:textId="4A9B770D" w:rsidR="00AB01C5" w:rsidRDefault="00AB01C5"/>
    <w:p w14:paraId="493305B0" w14:textId="59E01535" w:rsidR="003815D2" w:rsidRDefault="003815D2"/>
    <w:p w14:paraId="15D50D8E" w14:textId="065DF6B9" w:rsidR="003815D2" w:rsidRDefault="003815D2"/>
    <w:p w14:paraId="262BEAD4" w14:textId="77777777" w:rsidR="00AB01C5" w:rsidRDefault="002D0904">
      <w:pPr>
        <w:keepNext/>
      </w:pPr>
      <w:r>
        <w:lastRenderedPageBreak/>
        <w:t xml:space="preserve">Q13.10 </w:t>
      </w:r>
      <w:proofErr w:type="gramStart"/>
      <w:r>
        <w:t>If</w:t>
      </w:r>
      <w:proofErr w:type="gramEnd"/>
      <w:r>
        <w:t xml:space="preserve"> a family of 4 travels 500 miles from New York to Toronto, which mode of transportation emits the most greenhouse gases? </w:t>
      </w:r>
      <w:r>
        <w:br/>
      </w:r>
      <w:r>
        <w:br/>
        <w:t xml:space="preserve"> Please rank the items from </w:t>
      </w:r>
      <w:proofErr w:type="gramStart"/>
      <w:r>
        <w:t>1</w:t>
      </w:r>
      <w:proofErr w:type="gramEnd"/>
      <w:r>
        <w:t xml:space="preserve"> (most) to 3 (least).</w:t>
      </w:r>
    </w:p>
    <w:p w14:paraId="7DDC7C70" w14:textId="77777777" w:rsidR="00AB01C5" w:rsidRDefault="002D0904">
      <w:pPr>
        <w:pStyle w:val="ListParagraph"/>
        <w:keepNext/>
        <w:ind w:left="0"/>
      </w:pPr>
      <w:r>
        <w:t>______ Car (running on diesel or gasoline) (1)</w:t>
      </w:r>
    </w:p>
    <w:p w14:paraId="0E9EC216" w14:textId="77777777" w:rsidR="00AB01C5" w:rsidRDefault="002D0904">
      <w:pPr>
        <w:pStyle w:val="ListParagraph"/>
        <w:keepNext/>
        <w:ind w:left="0"/>
      </w:pPr>
      <w:r>
        <w:t>______ Coach (2)</w:t>
      </w:r>
    </w:p>
    <w:p w14:paraId="7B8880F5" w14:textId="77777777" w:rsidR="00AB01C5" w:rsidRDefault="002D0904">
      <w:pPr>
        <w:pStyle w:val="ListParagraph"/>
        <w:keepNext/>
        <w:ind w:left="0"/>
      </w:pPr>
      <w:r>
        <w:t>______ Plane (3)</w:t>
      </w:r>
    </w:p>
    <w:p w14:paraId="3EC83555" w14:textId="77777777" w:rsidR="00AB01C5" w:rsidRDefault="00AB01C5"/>
    <w:p w14:paraId="21B2E150"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01FFB65A" w14:textId="77777777">
        <w:tc>
          <w:tcPr>
            <w:tcW w:w="50" w:type="dxa"/>
          </w:tcPr>
          <w:p w14:paraId="667A6EF6" w14:textId="77777777" w:rsidR="00AB01C5" w:rsidRDefault="002D0904">
            <w:pPr>
              <w:keepNext/>
            </w:pPr>
            <w:r>
              <w:rPr>
                <w:noProof/>
                <w:lang w:val="fr-FR" w:eastAsia="fr-FR"/>
              </w:rPr>
              <w:drawing>
                <wp:inline distT="0" distB="0" distL="0" distR="0" wp14:anchorId="78C77977" wp14:editId="178BB049">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4A034C26" w14:textId="77777777" w:rsidR="00AB01C5" w:rsidRDefault="00AB01C5"/>
    <w:p w14:paraId="7B8D2326" w14:textId="77777777" w:rsidR="00AB01C5" w:rsidRDefault="002D0904">
      <w:pPr>
        <w:keepNext/>
      </w:pPr>
      <w:r>
        <w:t xml:space="preserve">Q13.11 </w:t>
      </w:r>
      <w:proofErr w:type="gramStart"/>
      <w:r>
        <w:t>Which</w:t>
      </w:r>
      <w:proofErr w:type="gramEnd"/>
      <w:r>
        <w:t xml:space="preserve"> dish emits the most greenhouse gases? We consider that each dish weighs half a pound. </w:t>
      </w:r>
      <w:r>
        <w:br/>
      </w:r>
      <w:r>
        <w:br/>
        <w:t xml:space="preserve"> Please rank the items from </w:t>
      </w:r>
      <w:proofErr w:type="gramStart"/>
      <w:r>
        <w:t>1</w:t>
      </w:r>
      <w:proofErr w:type="gramEnd"/>
      <w:r>
        <w:t xml:space="preserve"> (most) to 3 (least).</w:t>
      </w:r>
    </w:p>
    <w:p w14:paraId="708A5560" w14:textId="77777777" w:rsidR="00AB01C5" w:rsidRDefault="002D0904">
      <w:pPr>
        <w:pStyle w:val="ListParagraph"/>
        <w:keepNext/>
        <w:ind w:left="0"/>
      </w:pPr>
      <w:r>
        <w:t xml:space="preserve">______ </w:t>
      </w:r>
      <w:proofErr w:type="gramStart"/>
      <w:r>
        <w:t>A</w:t>
      </w:r>
      <w:proofErr w:type="gramEnd"/>
      <w:r>
        <w:t xml:space="preserve"> beef steak (1)</w:t>
      </w:r>
    </w:p>
    <w:p w14:paraId="05FA255C" w14:textId="77777777" w:rsidR="00AB01C5" w:rsidRDefault="002D0904">
      <w:pPr>
        <w:pStyle w:val="ListParagraph"/>
        <w:keepNext/>
        <w:ind w:left="0"/>
      </w:pPr>
      <w:r>
        <w:t xml:space="preserve">______ </w:t>
      </w:r>
      <w:proofErr w:type="gramStart"/>
      <w:r>
        <w:t>One</w:t>
      </w:r>
      <w:proofErr w:type="gramEnd"/>
      <w:r>
        <w:t xml:space="preserve"> serving of pasta (2)</w:t>
      </w:r>
    </w:p>
    <w:p w14:paraId="6877FA09" w14:textId="77777777" w:rsidR="00AB01C5" w:rsidRDefault="002D0904">
      <w:pPr>
        <w:pStyle w:val="ListParagraph"/>
        <w:keepNext/>
        <w:ind w:left="0"/>
      </w:pPr>
      <w:r>
        <w:t>______ Chicken wings (3)</w:t>
      </w:r>
    </w:p>
    <w:p w14:paraId="5DC00D46" w14:textId="77777777" w:rsidR="00AB01C5" w:rsidRDefault="00AB01C5"/>
    <w:p w14:paraId="2BCA26C0"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1C7D5B40" w14:textId="77777777">
        <w:tc>
          <w:tcPr>
            <w:tcW w:w="50" w:type="dxa"/>
          </w:tcPr>
          <w:p w14:paraId="053D51F2" w14:textId="77777777" w:rsidR="00AB01C5" w:rsidRDefault="002D0904">
            <w:pPr>
              <w:keepNext/>
            </w:pPr>
            <w:r>
              <w:rPr>
                <w:noProof/>
                <w:lang w:val="fr-FR" w:eastAsia="fr-FR"/>
              </w:rPr>
              <w:drawing>
                <wp:inline distT="0" distB="0" distL="0" distR="0" wp14:anchorId="64F6A347" wp14:editId="64E2D4ED">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102271C8" w14:textId="77777777" w:rsidR="00AB01C5" w:rsidRDefault="00AB01C5"/>
    <w:p w14:paraId="1473BCBB" w14:textId="77777777" w:rsidR="00AB01C5" w:rsidRDefault="002D0904">
      <w:pPr>
        <w:keepNext/>
      </w:pPr>
      <w:r>
        <w:t xml:space="preserve">Q13.12 </w:t>
      </w:r>
      <w:proofErr w:type="gramStart"/>
      <w:r>
        <w:t>Which</w:t>
      </w:r>
      <w:proofErr w:type="gramEnd"/>
      <w:r>
        <w:t xml:space="preserve"> source of electric energy emits the most greenhouse gases to provide power for a house? </w:t>
      </w:r>
      <w:r>
        <w:br/>
      </w:r>
      <w:r>
        <w:br/>
        <w:t xml:space="preserve"> Please rank the items from </w:t>
      </w:r>
      <w:proofErr w:type="gramStart"/>
      <w:r>
        <w:t>1</w:t>
      </w:r>
      <w:proofErr w:type="gramEnd"/>
      <w:r>
        <w:t xml:space="preserve"> (most) to 3 (least).</w:t>
      </w:r>
    </w:p>
    <w:p w14:paraId="371C18D1" w14:textId="77777777" w:rsidR="00AB01C5" w:rsidRDefault="002D0904">
      <w:pPr>
        <w:pStyle w:val="ListParagraph"/>
        <w:keepNext/>
        <w:ind w:left="0"/>
      </w:pPr>
      <w:r>
        <w:t>______ Gas-fired power plant (1)</w:t>
      </w:r>
    </w:p>
    <w:p w14:paraId="4BF0DD52" w14:textId="77777777" w:rsidR="00AB01C5" w:rsidRDefault="002D0904">
      <w:pPr>
        <w:pStyle w:val="ListParagraph"/>
        <w:keepNext/>
        <w:ind w:left="0"/>
      </w:pPr>
      <w:r>
        <w:t xml:space="preserve">______ </w:t>
      </w:r>
      <w:commentRangeStart w:id="14"/>
      <w:commentRangeStart w:id="15"/>
      <w:r>
        <w:t>Wind turbines</w:t>
      </w:r>
      <w:commentRangeEnd w:id="14"/>
      <w:r>
        <w:rPr>
          <w:rStyle w:val="CommentReference"/>
        </w:rPr>
        <w:commentReference w:id="14"/>
      </w:r>
      <w:commentRangeEnd w:id="15"/>
      <w:r w:rsidR="00637759">
        <w:rPr>
          <w:rStyle w:val="CommentReference"/>
        </w:rPr>
        <w:commentReference w:id="15"/>
      </w:r>
      <w:r>
        <w:t xml:space="preserve"> (2)</w:t>
      </w:r>
    </w:p>
    <w:p w14:paraId="726772FF" w14:textId="77777777" w:rsidR="00AB01C5" w:rsidRDefault="002D0904">
      <w:pPr>
        <w:pStyle w:val="ListParagraph"/>
        <w:keepNext/>
        <w:ind w:left="0"/>
      </w:pPr>
      <w:r>
        <w:t>______ Coal-fired power station (3)</w:t>
      </w:r>
    </w:p>
    <w:p w14:paraId="05B3832C" w14:textId="77777777" w:rsidR="00AB01C5" w:rsidRDefault="00AB01C5"/>
    <w:p w14:paraId="52BBDD11" w14:textId="77777777" w:rsidR="00AB01C5" w:rsidRDefault="00AB01C5">
      <w:pPr>
        <w:pStyle w:val="QuestionSeparator"/>
      </w:pPr>
    </w:p>
    <w:p w14:paraId="0C1CA3DB" w14:textId="77777777" w:rsidR="00AB01C5" w:rsidRDefault="00AB01C5"/>
    <w:p w14:paraId="41C6B165" w14:textId="77777777" w:rsidR="00AB01C5" w:rsidRDefault="002D0904">
      <w:pPr>
        <w:keepNext/>
      </w:pPr>
      <w:r>
        <w:lastRenderedPageBreak/>
        <w:t xml:space="preserve">Q13.13 </w:t>
      </w:r>
      <w:proofErr w:type="gramStart"/>
      <w:r>
        <w:t>If</w:t>
      </w:r>
      <w:proofErr w:type="gramEnd"/>
      <w:r>
        <w:t xml:space="preserve">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915"/>
        <w:gridCol w:w="1915"/>
        <w:gridCol w:w="1915"/>
        <w:gridCol w:w="1915"/>
        <w:gridCol w:w="1915"/>
      </w:tblGrid>
      <w:tr w:rsidR="00AB01C5" w14:paraId="2DA156A4"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E90494D" w14:textId="77777777" w:rsidR="00AB01C5" w:rsidRDefault="00AB01C5">
            <w:pPr>
              <w:keepNext/>
            </w:pPr>
          </w:p>
        </w:tc>
        <w:tc>
          <w:tcPr>
            <w:tcW w:w="1915" w:type="dxa"/>
          </w:tcPr>
          <w:p w14:paraId="00591878" w14:textId="77777777" w:rsidR="00AB01C5" w:rsidRDefault="002D0904">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14:paraId="750C730E"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14:paraId="79A6DA84"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111A00E7" w14:textId="77777777" w:rsidR="00AB01C5" w:rsidRDefault="002D0904">
            <w:pPr>
              <w:cnfStyle w:val="100000000000" w:firstRow="1" w:lastRow="0" w:firstColumn="0" w:lastColumn="0" w:oddVBand="0" w:evenVBand="0" w:oddHBand="0" w:evenHBand="0" w:firstRowFirstColumn="0" w:firstRowLastColumn="0" w:lastRowFirstColumn="0" w:lastRowLastColumn="0"/>
            </w:pPr>
            <w:r>
              <w:t>Very likely (4)</w:t>
            </w:r>
          </w:p>
        </w:tc>
      </w:tr>
      <w:tr w:rsidR="00AB01C5" w14:paraId="1FDE75DE"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21859850" w14:textId="77777777" w:rsidR="00AB01C5" w:rsidRDefault="002D0904">
            <w:pPr>
              <w:keepNext/>
            </w:pPr>
            <w:r>
              <w:t xml:space="preserve">Severe droughts and heatwaves (3) </w:t>
            </w:r>
          </w:p>
        </w:tc>
        <w:tc>
          <w:tcPr>
            <w:tcW w:w="1915" w:type="dxa"/>
          </w:tcPr>
          <w:p w14:paraId="1D30FA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07A8C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E248F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16C70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0A587FE"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345C9812" w14:textId="77777777" w:rsidR="00AB01C5" w:rsidRDefault="002D0904">
            <w:pPr>
              <w:keepNext/>
            </w:pPr>
            <w:r>
              <w:t xml:space="preserve">More frequent volcanic eruptions (2) </w:t>
            </w:r>
          </w:p>
        </w:tc>
        <w:tc>
          <w:tcPr>
            <w:tcW w:w="1915" w:type="dxa"/>
          </w:tcPr>
          <w:p w14:paraId="5F42BC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551BD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19FCF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0A853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D862AB9"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695EDC3C" w14:textId="77777777" w:rsidR="00AB01C5" w:rsidRDefault="002D0904">
            <w:pPr>
              <w:keepNext/>
            </w:pPr>
            <w:r>
              <w:t xml:space="preserve">Rising sea levels (4) </w:t>
            </w:r>
          </w:p>
        </w:tc>
        <w:tc>
          <w:tcPr>
            <w:tcW w:w="1915" w:type="dxa"/>
          </w:tcPr>
          <w:p w14:paraId="7733D6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AB21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2D76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1CD0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48EDCA2"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6F21ACA8" w14:textId="77777777" w:rsidR="00AB01C5" w:rsidRDefault="002D0904">
            <w:pPr>
              <w:keepNext/>
            </w:pPr>
            <w:r>
              <w:t xml:space="preserve">Lower agricultural production (1) </w:t>
            </w:r>
          </w:p>
        </w:tc>
        <w:tc>
          <w:tcPr>
            <w:tcW w:w="1915" w:type="dxa"/>
          </w:tcPr>
          <w:p w14:paraId="79E9A4B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61BC4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81C77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CEE75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4ED7E5B"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27B32ABD" w14:textId="77777777" w:rsidR="00AB01C5" w:rsidRDefault="002D0904">
            <w:pPr>
              <w:keepNext/>
            </w:pPr>
            <w:r>
              <w:t xml:space="preserve">Drop in standards of living (5) </w:t>
            </w:r>
          </w:p>
        </w:tc>
        <w:tc>
          <w:tcPr>
            <w:tcW w:w="1915" w:type="dxa"/>
          </w:tcPr>
          <w:p w14:paraId="1F7B601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230F0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03645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2E3D2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4A33F77"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7615138A" w14:textId="77777777" w:rsidR="00AB01C5" w:rsidRDefault="002D0904">
            <w:pPr>
              <w:keepNext/>
            </w:pPr>
            <w:r>
              <w:t xml:space="preserve">Larger migration flows (6) </w:t>
            </w:r>
          </w:p>
        </w:tc>
        <w:tc>
          <w:tcPr>
            <w:tcW w:w="1915" w:type="dxa"/>
          </w:tcPr>
          <w:p w14:paraId="219B94F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AE76B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0CF9B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D3990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39BE067"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35C6BDD4" w14:textId="77777777" w:rsidR="00AB01C5" w:rsidRDefault="002D0904">
            <w:pPr>
              <w:keepNext/>
            </w:pPr>
            <w:r>
              <w:t xml:space="preserve">More armed conflicts (7) </w:t>
            </w:r>
          </w:p>
        </w:tc>
        <w:tc>
          <w:tcPr>
            <w:tcW w:w="1915" w:type="dxa"/>
          </w:tcPr>
          <w:p w14:paraId="246D42C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A6F7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5F864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AE6D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60F003E"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0DFC891E" w14:textId="77777777" w:rsidR="00AB01C5" w:rsidRDefault="002D0904">
            <w:pPr>
              <w:keepNext/>
            </w:pPr>
            <w:r>
              <w:t xml:space="preserve">Extinction of humankind (8) </w:t>
            </w:r>
          </w:p>
        </w:tc>
        <w:tc>
          <w:tcPr>
            <w:tcW w:w="1915" w:type="dxa"/>
          </w:tcPr>
          <w:p w14:paraId="2C24F22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69B89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DBB2E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6B224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892D6E" w14:textId="77777777" w:rsidR="00AB01C5" w:rsidRDefault="00AB01C5"/>
    <w:p w14:paraId="61A0A5CF" w14:textId="77777777" w:rsidR="00AB01C5" w:rsidRDefault="00AB01C5"/>
    <w:p w14:paraId="6B05CFA9"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6A123558" w14:textId="77777777">
        <w:tc>
          <w:tcPr>
            <w:tcW w:w="50" w:type="dxa"/>
          </w:tcPr>
          <w:p w14:paraId="58FC81F3" w14:textId="77777777" w:rsidR="00AB01C5" w:rsidRDefault="002D0904">
            <w:pPr>
              <w:keepNext/>
            </w:pPr>
            <w:r>
              <w:rPr>
                <w:noProof/>
                <w:lang w:val="fr-FR" w:eastAsia="fr-FR"/>
              </w:rPr>
              <w:drawing>
                <wp:inline distT="0" distB="0" distL="0" distR="0" wp14:anchorId="6D0F64C8" wp14:editId="029A40F3">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57956AA7" w14:textId="77777777" w:rsidR="00AB01C5" w:rsidRDefault="00AB01C5"/>
    <w:p w14:paraId="1A2961E9" w14:textId="77777777" w:rsidR="00AB01C5" w:rsidRDefault="002D0904">
      <w:pPr>
        <w:keepNext/>
      </w:pPr>
      <w:r>
        <w:t xml:space="preserve">Q14.2 </w:t>
      </w:r>
      <w:commentRangeStart w:id="16"/>
      <w:r>
        <w:t>In which region does the consumption of a typical person contribute most to climate change?</w:t>
      </w:r>
      <w:commentRangeEnd w:id="16"/>
      <w:r w:rsidR="00FA1E9D">
        <w:rPr>
          <w:rStyle w:val="CommentReference"/>
        </w:rPr>
        <w:commentReference w:id="16"/>
      </w:r>
      <w:r>
        <w:br/>
        <w:t xml:space="preserve"> </w:t>
      </w:r>
      <w:r>
        <w:br/>
        <w:t xml:space="preserve"> Please rank the items from </w:t>
      </w:r>
      <w:proofErr w:type="gramStart"/>
      <w:r>
        <w:t>1</w:t>
      </w:r>
      <w:proofErr w:type="gramEnd"/>
      <w:r>
        <w:t xml:space="preserve"> (most) to 4 (least).</w:t>
      </w:r>
    </w:p>
    <w:p w14:paraId="409DE7EF" w14:textId="77777777" w:rsidR="00AB01C5" w:rsidRDefault="002D0904">
      <w:pPr>
        <w:pStyle w:val="ListParagraph"/>
        <w:keepNext/>
        <w:ind w:left="0"/>
      </w:pPr>
      <w:r>
        <w:t xml:space="preserve">______ </w:t>
      </w:r>
      <w:proofErr w:type="gramStart"/>
      <w:r>
        <w:t>The</w:t>
      </w:r>
      <w:proofErr w:type="gramEnd"/>
      <w:r>
        <w:t xml:space="preserve"> U.S. (1)</w:t>
      </w:r>
    </w:p>
    <w:p w14:paraId="04D78FD3" w14:textId="1D9D17A0" w:rsidR="00AB01C5" w:rsidRDefault="002D0904">
      <w:pPr>
        <w:pStyle w:val="ListParagraph"/>
        <w:keepNext/>
        <w:ind w:left="0"/>
      </w:pPr>
      <w:r>
        <w:t>______ Western Europe (2)</w:t>
      </w:r>
    </w:p>
    <w:p w14:paraId="5CB53684" w14:textId="77777777" w:rsidR="00AB01C5" w:rsidRDefault="002D0904">
      <w:pPr>
        <w:pStyle w:val="ListParagraph"/>
        <w:keepNext/>
        <w:ind w:left="0"/>
      </w:pPr>
      <w:r>
        <w:t>______ China (3)</w:t>
      </w:r>
    </w:p>
    <w:p w14:paraId="2EF94DE1" w14:textId="77777777" w:rsidR="00AB01C5" w:rsidRDefault="002D0904">
      <w:pPr>
        <w:pStyle w:val="ListParagraph"/>
        <w:keepNext/>
        <w:ind w:left="0"/>
      </w:pPr>
      <w:r>
        <w:t>______ India (4)</w:t>
      </w:r>
    </w:p>
    <w:p w14:paraId="2D2D881B" w14:textId="43A758B5" w:rsidR="00AB01C5" w:rsidRDefault="00AB01C5">
      <w:pPr>
        <w:rPr>
          <w:ins w:id="17" w:author="SANCHEZ CHICO, Ana" w:date="2021-03-15T11:57:00Z"/>
        </w:rPr>
      </w:pPr>
    </w:p>
    <w:p w14:paraId="3E875895" w14:textId="5DBFFA33" w:rsidR="00650750" w:rsidRPr="00650750" w:rsidRDefault="00650750" w:rsidP="00650750">
      <w:pPr>
        <w:keepNext/>
        <w:rPr>
          <w:ins w:id="18" w:author="SANCHEZ CHICO, Ana" w:date="2021-03-15T11:57:00Z"/>
          <w:color w:val="00B050"/>
          <w:rPrChange w:id="19" w:author="SANCHEZ CHICO, Ana" w:date="2021-03-15T11:57:00Z">
            <w:rPr>
              <w:ins w:id="20" w:author="SANCHEZ CHICO, Ana" w:date="2021-03-15T11:57:00Z"/>
            </w:rPr>
          </w:rPrChange>
        </w:rPr>
      </w:pPr>
      <w:ins w:id="21" w:author="SANCHEZ CHICO, Ana" w:date="2021-03-15T11:57:00Z">
        <w:r w:rsidRPr="00650750">
          <w:rPr>
            <w:color w:val="00B050"/>
            <w:rPrChange w:id="22" w:author="SANCHEZ CHICO, Ana" w:date="2021-03-15T11:57:00Z">
              <w:rPr/>
            </w:rPrChange>
          </w:rPr>
          <w:lastRenderedPageBreak/>
          <w:t xml:space="preserve">Q14.3 </w:t>
        </w:r>
        <w:proofErr w:type="gramStart"/>
        <w:r w:rsidRPr="00650750">
          <w:rPr>
            <w:color w:val="00B050"/>
            <w:rPrChange w:id="23" w:author="SANCHEZ CHICO, Ana" w:date="2021-03-15T11:57:00Z">
              <w:rPr/>
            </w:rPrChange>
          </w:rPr>
          <w:t>Which</w:t>
        </w:r>
        <w:proofErr w:type="gramEnd"/>
        <w:r w:rsidRPr="00650750">
          <w:rPr>
            <w:color w:val="00B050"/>
            <w:rPrChange w:id="24" w:author="SANCHEZ CHICO, Ana" w:date="2021-03-15T11:57:00Z">
              <w:rPr/>
            </w:rPrChange>
          </w:rPr>
          <w:t xml:space="preserve"> region contributes most to climate change?</w:t>
        </w:r>
        <w:r w:rsidRPr="00650750">
          <w:rPr>
            <w:color w:val="00B050"/>
            <w:rPrChange w:id="25" w:author="SANCHEZ CHICO, Ana" w:date="2021-03-15T11:57:00Z">
              <w:rPr/>
            </w:rPrChange>
          </w:rPr>
          <w:br/>
          <w:t xml:space="preserve"> </w:t>
        </w:r>
        <w:r w:rsidRPr="00650750">
          <w:rPr>
            <w:color w:val="00B050"/>
            <w:rPrChange w:id="26" w:author="SANCHEZ CHICO, Ana" w:date="2021-03-15T11:57:00Z">
              <w:rPr/>
            </w:rPrChange>
          </w:rPr>
          <w:br/>
          <w:t xml:space="preserve"> Please rank the items from </w:t>
        </w:r>
        <w:proofErr w:type="gramStart"/>
        <w:r w:rsidRPr="00650750">
          <w:rPr>
            <w:color w:val="00B050"/>
            <w:rPrChange w:id="27" w:author="SANCHEZ CHICO, Ana" w:date="2021-03-15T11:57:00Z">
              <w:rPr/>
            </w:rPrChange>
          </w:rPr>
          <w:t>1</w:t>
        </w:r>
        <w:proofErr w:type="gramEnd"/>
        <w:r w:rsidRPr="00650750">
          <w:rPr>
            <w:color w:val="00B050"/>
            <w:rPrChange w:id="28" w:author="SANCHEZ CHICO, Ana" w:date="2021-03-15T11:57:00Z">
              <w:rPr/>
            </w:rPrChange>
          </w:rPr>
          <w:t xml:space="preserve"> (most) to 4 (least).</w:t>
        </w:r>
      </w:ins>
    </w:p>
    <w:p w14:paraId="695E31A8" w14:textId="77777777" w:rsidR="00650750" w:rsidRPr="00650750" w:rsidRDefault="00650750" w:rsidP="00650750">
      <w:pPr>
        <w:pStyle w:val="ListParagraph"/>
        <w:keepNext/>
        <w:ind w:left="0"/>
        <w:rPr>
          <w:ins w:id="29" w:author="SANCHEZ CHICO, Ana" w:date="2021-03-15T11:57:00Z"/>
          <w:color w:val="00B050"/>
          <w:rPrChange w:id="30" w:author="SANCHEZ CHICO, Ana" w:date="2021-03-15T11:57:00Z">
            <w:rPr>
              <w:ins w:id="31" w:author="SANCHEZ CHICO, Ana" w:date="2021-03-15T11:57:00Z"/>
            </w:rPr>
          </w:rPrChange>
        </w:rPr>
      </w:pPr>
      <w:ins w:id="32" w:author="SANCHEZ CHICO, Ana" w:date="2021-03-15T11:57:00Z">
        <w:r w:rsidRPr="00650750">
          <w:rPr>
            <w:color w:val="00B050"/>
            <w:rPrChange w:id="33" w:author="SANCHEZ CHICO, Ana" w:date="2021-03-15T11:57:00Z">
              <w:rPr/>
            </w:rPrChange>
          </w:rPr>
          <w:t xml:space="preserve">______ </w:t>
        </w:r>
        <w:proofErr w:type="gramStart"/>
        <w:r w:rsidRPr="00650750">
          <w:rPr>
            <w:color w:val="00B050"/>
            <w:rPrChange w:id="34" w:author="SANCHEZ CHICO, Ana" w:date="2021-03-15T11:57:00Z">
              <w:rPr/>
            </w:rPrChange>
          </w:rPr>
          <w:t>The</w:t>
        </w:r>
        <w:proofErr w:type="gramEnd"/>
        <w:r w:rsidRPr="00650750">
          <w:rPr>
            <w:color w:val="00B050"/>
            <w:rPrChange w:id="35" w:author="SANCHEZ CHICO, Ana" w:date="2021-03-15T11:57:00Z">
              <w:rPr/>
            </w:rPrChange>
          </w:rPr>
          <w:t xml:space="preserve"> U.S. (1)</w:t>
        </w:r>
      </w:ins>
    </w:p>
    <w:p w14:paraId="5DA3D897" w14:textId="77777777" w:rsidR="00650750" w:rsidRPr="00650750" w:rsidRDefault="00650750" w:rsidP="00650750">
      <w:pPr>
        <w:pStyle w:val="ListParagraph"/>
        <w:keepNext/>
        <w:ind w:left="0"/>
        <w:rPr>
          <w:ins w:id="36" w:author="SANCHEZ CHICO, Ana" w:date="2021-03-15T11:57:00Z"/>
          <w:color w:val="00B050"/>
          <w:rPrChange w:id="37" w:author="SANCHEZ CHICO, Ana" w:date="2021-03-15T11:57:00Z">
            <w:rPr>
              <w:ins w:id="38" w:author="SANCHEZ CHICO, Ana" w:date="2021-03-15T11:57:00Z"/>
            </w:rPr>
          </w:rPrChange>
        </w:rPr>
      </w:pPr>
      <w:ins w:id="39" w:author="SANCHEZ CHICO, Ana" w:date="2021-03-15T11:57:00Z">
        <w:r w:rsidRPr="00650750">
          <w:rPr>
            <w:color w:val="00B050"/>
            <w:rPrChange w:id="40" w:author="SANCHEZ CHICO, Ana" w:date="2021-03-15T11:57:00Z">
              <w:rPr/>
            </w:rPrChange>
          </w:rPr>
          <w:t xml:space="preserve">______ </w:t>
        </w:r>
        <w:commentRangeStart w:id="41"/>
        <w:commentRangeStart w:id="42"/>
        <w:r w:rsidRPr="00650750">
          <w:rPr>
            <w:color w:val="00B050"/>
            <w:rPrChange w:id="43" w:author="SANCHEZ CHICO, Ana" w:date="2021-03-15T11:57:00Z">
              <w:rPr/>
            </w:rPrChange>
          </w:rPr>
          <w:t>Western Europe (2)</w:t>
        </w:r>
      </w:ins>
      <w:commentRangeEnd w:id="41"/>
      <w:ins w:id="44" w:author="SANCHEZ CHICO, Ana" w:date="2021-03-15T12:05:00Z">
        <w:r w:rsidR="004A3665">
          <w:rPr>
            <w:rStyle w:val="CommentReference"/>
          </w:rPr>
          <w:commentReference w:id="41"/>
        </w:r>
      </w:ins>
      <w:commentRangeEnd w:id="42"/>
      <w:r w:rsidR="00C03689">
        <w:rPr>
          <w:rStyle w:val="CommentReference"/>
        </w:rPr>
        <w:commentReference w:id="42"/>
      </w:r>
    </w:p>
    <w:p w14:paraId="71B8FB89" w14:textId="77777777" w:rsidR="00650750" w:rsidRPr="00650750" w:rsidRDefault="00650750" w:rsidP="00650750">
      <w:pPr>
        <w:pStyle w:val="ListParagraph"/>
        <w:keepNext/>
        <w:ind w:left="0"/>
        <w:rPr>
          <w:ins w:id="45" w:author="SANCHEZ CHICO, Ana" w:date="2021-03-15T11:57:00Z"/>
          <w:color w:val="00B050"/>
          <w:rPrChange w:id="46" w:author="SANCHEZ CHICO, Ana" w:date="2021-03-15T11:57:00Z">
            <w:rPr>
              <w:ins w:id="47" w:author="SANCHEZ CHICO, Ana" w:date="2021-03-15T11:57:00Z"/>
            </w:rPr>
          </w:rPrChange>
        </w:rPr>
      </w:pPr>
      <w:ins w:id="48" w:author="SANCHEZ CHICO, Ana" w:date="2021-03-15T11:57:00Z">
        <w:r w:rsidRPr="00650750">
          <w:rPr>
            <w:color w:val="00B050"/>
            <w:rPrChange w:id="49" w:author="SANCHEZ CHICO, Ana" w:date="2021-03-15T11:57:00Z">
              <w:rPr/>
            </w:rPrChange>
          </w:rPr>
          <w:t>______ China (3)</w:t>
        </w:r>
      </w:ins>
    </w:p>
    <w:p w14:paraId="60969913" w14:textId="77777777" w:rsidR="00650750" w:rsidRPr="00650750" w:rsidRDefault="00650750" w:rsidP="00650750">
      <w:pPr>
        <w:pStyle w:val="ListParagraph"/>
        <w:keepNext/>
        <w:ind w:left="0"/>
        <w:rPr>
          <w:ins w:id="50" w:author="SANCHEZ CHICO, Ana" w:date="2021-03-15T11:57:00Z"/>
          <w:color w:val="00B050"/>
          <w:rPrChange w:id="51" w:author="SANCHEZ CHICO, Ana" w:date="2021-03-15T11:57:00Z">
            <w:rPr>
              <w:ins w:id="52" w:author="SANCHEZ CHICO, Ana" w:date="2021-03-15T11:57:00Z"/>
            </w:rPr>
          </w:rPrChange>
        </w:rPr>
      </w:pPr>
      <w:ins w:id="53" w:author="SANCHEZ CHICO, Ana" w:date="2021-03-15T11:57:00Z">
        <w:r w:rsidRPr="00650750">
          <w:rPr>
            <w:color w:val="00B050"/>
            <w:rPrChange w:id="54" w:author="SANCHEZ CHICO, Ana" w:date="2021-03-15T11:57:00Z">
              <w:rPr/>
            </w:rPrChange>
          </w:rPr>
          <w:t>______ India (4)</w:t>
        </w:r>
      </w:ins>
    </w:p>
    <w:p w14:paraId="0602FF9C" w14:textId="77777777" w:rsidR="00650750" w:rsidRDefault="00650750"/>
    <w:p w14:paraId="46CB45B5" w14:textId="77777777" w:rsidR="00AB01C5" w:rsidRDefault="002D0904">
      <w:pPr>
        <w:pStyle w:val="BlockEndLabel"/>
      </w:pPr>
      <w:r>
        <w:t>End of Block: Climate knowledge</w:t>
      </w:r>
    </w:p>
    <w:p w14:paraId="7F3DF8AE" w14:textId="77777777" w:rsidR="00AB01C5" w:rsidRDefault="00AB01C5">
      <w:pPr>
        <w:pStyle w:val="BlockSeparator"/>
      </w:pPr>
    </w:p>
    <w:p w14:paraId="077A39CE" w14:textId="684666F2" w:rsidR="00AB01C5" w:rsidRDefault="003815D2" w:rsidP="003815D2">
      <w:pPr>
        <w:pStyle w:val="Heading2"/>
      </w:pPr>
      <w:bookmarkStart w:id="55" w:name="_Toc66714749"/>
      <w:r>
        <w:t>Block 6</w:t>
      </w:r>
      <w:r w:rsidR="002D0904">
        <w:t xml:space="preserve">: Climate </w:t>
      </w:r>
      <w:bookmarkEnd w:id="55"/>
      <w:r w:rsidR="00F12536">
        <w:t>change – attitudes and risks</w:t>
      </w:r>
    </w:p>
    <w:tbl>
      <w:tblPr>
        <w:tblStyle w:val="QQuestionIconTable"/>
        <w:tblW w:w="50" w:type="auto"/>
        <w:tblLook w:val="07E0" w:firstRow="1" w:lastRow="1" w:firstColumn="1" w:lastColumn="1" w:noHBand="1" w:noVBand="1"/>
      </w:tblPr>
      <w:tblGrid>
        <w:gridCol w:w="50"/>
      </w:tblGrid>
      <w:tr w:rsidR="00AB01C5" w14:paraId="11B62FFB" w14:textId="77777777">
        <w:tc>
          <w:tcPr>
            <w:tcW w:w="50" w:type="dxa"/>
          </w:tcPr>
          <w:p w14:paraId="77083A6C" w14:textId="28CEA063" w:rsidR="00AB01C5" w:rsidRDefault="00AB01C5" w:rsidP="003815D2">
            <w:pPr>
              <w:keepNext/>
              <w:jc w:val="left"/>
            </w:pPr>
          </w:p>
        </w:tc>
      </w:tr>
    </w:tbl>
    <w:p w14:paraId="155B75A5" w14:textId="77777777" w:rsidR="00AB01C5" w:rsidRDefault="00AB01C5"/>
    <w:p w14:paraId="70BCFD07" w14:textId="77777777" w:rsidR="00AB01C5" w:rsidRDefault="002D0904">
      <w:pPr>
        <w:keepNext/>
      </w:pPr>
      <w:r>
        <w:t xml:space="preserve">Q14.1 </w:t>
      </w:r>
      <w:commentRangeStart w:id="56"/>
      <w:r>
        <w:t>To what extent are the following groups responsible for climate change in the U.S.</w:t>
      </w:r>
      <w:proofErr w:type="gramStart"/>
      <w:r>
        <w:t>?</w:t>
      </w:r>
      <w:commentRangeEnd w:id="56"/>
      <w:proofErr w:type="gramEnd"/>
      <w:r w:rsidR="000E50E8">
        <w:rPr>
          <w:rStyle w:val="CommentReference"/>
        </w:rPr>
        <w:commentReference w:id="56"/>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34D9BC19"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D43D754" w14:textId="77777777" w:rsidR="00AB01C5" w:rsidRDefault="00AB01C5">
            <w:pPr>
              <w:keepNext/>
            </w:pPr>
          </w:p>
        </w:tc>
        <w:tc>
          <w:tcPr>
            <w:tcW w:w="1596" w:type="dxa"/>
          </w:tcPr>
          <w:p w14:paraId="4EA866A4"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2D76731A" w14:textId="77777777" w:rsidR="00AB01C5" w:rsidRDefault="002D09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342A77E6" w14:textId="77777777" w:rsidR="00AB01C5" w:rsidRDefault="002D09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5C468905" w14:textId="77777777" w:rsidR="00AB01C5" w:rsidRDefault="002D090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19037630" w14:textId="77777777" w:rsidR="00AB01C5" w:rsidRDefault="002D0904">
            <w:pPr>
              <w:cnfStyle w:val="100000000000" w:firstRow="1" w:lastRow="0" w:firstColumn="0" w:lastColumn="0" w:oddVBand="0" w:evenVBand="0" w:oddHBand="0" w:evenHBand="0" w:firstRowFirstColumn="0" w:firstRowLastColumn="0" w:lastRowFirstColumn="0" w:lastRowLastColumn="0"/>
            </w:pPr>
            <w:r>
              <w:t>A great deal (5)</w:t>
            </w:r>
          </w:p>
        </w:tc>
      </w:tr>
      <w:tr w:rsidR="00AB01C5" w14:paraId="2360E89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011C873" w14:textId="77777777" w:rsidR="00AB01C5" w:rsidRDefault="002D0904">
            <w:pPr>
              <w:keepNext/>
            </w:pPr>
            <w:r>
              <w:t xml:space="preserve">Each of us (1) </w:t>
            </w:r>
          </w:p>
        </w:tc>
        <w:tc>
          <w:tcPr>
            <w:tcW w:w="1596" w:type="dxa"/>
          </w:tcPr>
          <w:p w14:paraId="6543B48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257B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9C072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CB772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6E30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86E1F9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7C819FC" w14:textId="77777777" w:rsidR="00AB01C5" w:rsidRDefault="002D0904">
            <w:pPr>
              <w:keepNext/>
            </w:pPr>
            <w:r>
              <w:t xml:space="preserve">The high income earners (2) </w:t>
            </w:r>
          </w:p>
        </w:tc>
        <w:tc>
          <w:tcPr>
            <w:tcW w:w="1596" w:type="dxa"/>
          </w:tcPr>
          <w:p w14:paraId="3299C1A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7B7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E154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F3F8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065C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D8C2EA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3BE036D" w14:textId="77777777" w:rsidR="00AB01C5" w:rsidRDefault="002D0904">
            <w:pPr>
              <w:keepNext/>
            </w:pPr>
            <w:r>
              <w:t xml:space="preserve">The U.S. federal government (3) </w:t>
            </w:r>
          </w:p>
        </w:tc>
        <w:tc>
          <w:tcPr>
            <w:tcW w:w="1596" w:type="dxa"/>
          </w:tcPr>
          <w:p w14:paraId="4B9628D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A99B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BD280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45BB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2E91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E5F43A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5E66C2D" w14:textId="77777777" w:rsidR="00AB01C5" w:rsidRDefault="002D0904">
            <w:pPr>
              <w:keepNext/>
            </w:pPr>
            <w:r>
              <w:t xml:space="preserve">Companies (4) </w:t>
            </w:r>
          </w:p>
        </w:tc>
        <w:tc>
          <w:tcPr>
            <w:tcW w:w="1596" w:type="dxa"/>
          </w:tcPr>
          <w:p w14:paraId="43D0B3F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94FEB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CB99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8295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07193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F438E0D"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7B3FE84" w14:textId="77777777" w:rsidR="00AB01C5" w:rsidRDefault="002D0904">
            <w:pPr>
              <w:keepNext/>
            </w:pPr>
            <w:r>
              <w:t xml:space="preserve">Previous generations (5) </w:t>
            </w:r>
          </w:p>
        </w:tc>
        <w:tc>
          <w:tcPr>
            <w:tcW w:w="1596" w:type="dxa"/>
          </w:tcPr>
          <w:p w14:paraId="0F37F0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0EB98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F0FBA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461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BF7E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AD56DF" w14:textId="77777777" w:rsidR="00AB01C5" w:rsidRDefault="00AB01C5"/>
    <w:p w14:paraId="7DEA9428" w14:textId="77777777" w:rsidR="00AB01C5" w:rsidRDefault="00AB01C5"/>
    <w:p w14:paraId="2B42B925"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6A162C59" w14:textId="77777777">
        <w:tc>
          <w:tcPr>
            <w:tcW w:w="50" w:type="dxa"/>
          </w:tcPr>
          <w:p w14:paraId="39C58899" w14:textId="77777777" w:rsidR="00AB01C5" w:rsidRDefault="002D0904">
            <w:pPr>
              <w:keepNext/>
            </w:pPr>
            <w:r>
              <w:rPr>
                <w:noProof/>
                <w:lang w:val="fr-FR" w:eastAsia="fr-FR"/>
              </w:rPr>
              <w:drawing>
                <wp:inline distT="0" distB="0" distL="0" distR="0" wp14:anchorId="0C2AE2BD" wp14:editId="644926E1">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6FB03935" w14:textId="77777777" w:rsidR="00AB01C5" w:rsidRDefault="00AB01C5"/>
    <w:p w14:paraId="568F8F27" w14:textId="5F7DCB56" w:rsidR="00AB01C5" w:rsidRDefault="002D0904">
      <w:pPr>
        <w:keepNext/>
      </w:pPr>
      <w:r>
        <w:lastRenderedPageBreak/>
        <w:t>Q14.3 To what extent do you think that it is technically feasible to stop greenhouse gas emission</w:t>
      </w:r>
      <w:commentRangeStart w:id="57"/>
      <w:commentRangeStart w:id="58"/>
      <w:r>
        <w:t>s</w:t>
      </w:r>
      <w:ins w:id="59" w:author="SANCHEZ CHICO, Ana" w:date="2021-03-15T12:07:00Z">
        <w:r w:rsidR="0091521F">
          <w:t xml:space="preserve"> </w:t>
        </w:r>
        <w:r w:rsidR="0091521F" w:rsidRPr="0091521F">
          <w:rPr>
            <w:color w:val="00B050"/>
            <w:rPrChange w:id="60" w:author="SANCHEZ CHICO, Ana" w:date="2021-03-15T12:07:00Z">
              <w:rPr/>
            </w:rPrChange>
          </w:rPr>
          <w:t>by the end of the century</w:t>
        </w:r>
      </w:ins>
      <w:r>
        <w:t xml:space="preserve"> </w:t>
      </w:r>
      <w:commentRangeEnd w:id="57"/>
      <w:r>
        <w:rPr>
          <w:rStyle w:val="CommentReference"/>
        </w:rPr>
        <w:commentReference w:id="57"/>
      </w:r>
      <w:commentRangeEnd w:id="58"/>
      <w:r w:rsidR="00637759">
        <w:rPr>
          <w:rStyle w:val="CommentReference"/>
        </w:rPr>
        <w:commentReference w:id="58"/>
      </w:r>
      <w:r>
        <w:t>while maintaining satisfactory standards of living in the U.S.?</w:t>
      </w:r>
    </w:p>
    <w:p w14:paraId="5C73B065" w14:textId="77777777" w:rsidR="00AB01C5" w:rsidRDefault="002D0904">
      <w:pPr>
        <w:pStyle w:val="ListParagraph"/>
        <w:keepNext/>
        <w:numPr>
          <w:ilvl w:val="0"/>
          <w:numId w:val="4"/>
        </w:numPr>
      </w:pPr>
      <w:r>
        <w:t xml:space="preserve">Not at all  (0) </w:t>
      </w:r>
    </w:p>
    <w:p w14:paraId="5D42FBBD" w14:textId="77777777" w:rsidR="00AB01C5" w:rsidRDefault="002D0904">
      <w:pPr>
        <w:pStyle w:val="ListParagraph"/>
        <w:keepNext/>
        <w:numPr>
          <w:ilvl w:val="0"/>
          <w:numId w:val="4"/>
        </w:numPr>
      </w:pPr>
      <w:r>
        <w:t xml:space="preserve">A little  (1) </w:t>
      </w:r>
    </w:p>
    <w:p w14:paraId="6DC074D3" w14:textId="77777777" w:rsidR="00AB01C5" w:rsidRDefault="002D0904">
      <w:pPr>
        <w:pStyle w:val="ListParagraph"/>
        <w:keepNext/>
        <w:numPr>
          <w:ilvl w:val="0"/>
          <w:numId w:val="4"/>
        </w:numPr>
      </w:pPr>
      <w:r>
        <w:t xml:space="preserve">Moderately  (2) </w:t>
      </w:r>
    </w:p>
    <w:p w14:paraId="0B4EA377" w14:textId="77777777" w:rsidR="00AB01C5" w:rsidRDefault="002D0904">
      <w:pPr>
        <w:pStyle w:val="ListParagraph"/>
        <w:keepNext/>
        <w:numPr>
          <w:ilvl w:val="0"/>
          <w:numId w:val="4"/>
        </w:numPr>
      </w:pPr>
      <w:r>
        <w:t xml:space="preserve">A lot  (3) </w:t>
      </w:r>
    </w:p>
    <w:p w14:paraId="62E1B36B" w14:textId="77777777" w:rsidR="00AB01C5" w:rsidRDefault="002D0904">
      <w:pPr>
        <w:pStyle w:val="ListParagraph"/>
        <w:keepNext/>
        <w:numPr>
          <w:ilvl w:val="0"/>
          <w:numId w:val="4"/>
        </w:numPr>
      </w:pPr>
      <w:r>
        <w:t xml:space="preserve">A great deal  (4) </w:t>
      </w:r>
    </w:p>
    <w:p w14:paraId="07ACE9A4" w14:textId="77777777" w:rsidR="00AB01C5" w:rsidRDefault="00AB01C5"/>
    <w:p w14:paraId="0F8BDCEC" w14:textId="77777777" w:rsidR="00AB01C5" w:rsidRDefault="00AB01C5">
      <w:pPr>
        <w:pStyle w:val="QuestionSeparator"/>
      </w:pPr>
    </w:p>
    <w:p w14:paraId="03A700E3" w14:textId="77777777" w:rsidR="00AB01C5" w:rsidRDefault="00AB01C5"/>
    <w:p w14:paraId="38D9ABF4" w14:textId="77777777" w:rsidR="00AB01C5" w:rsidRDefault="002D0904">
      <w:pPr>
        <w:keepNext/>
      </w:pPr>
      <w:r>
        <w:t>Q14.4 To what extent do you think climate change already affects or will negatively affect your personal life?</w:t>
      </w:r>
    </w:p>
    <w:p w14:paraId="11A67EEB" w14:textId="77777777" w:rsidR="00AB01C5" w:rsidRDefault="002D0904">
      <w:pPr>
        <w:pStyle w:val="ListParagraph"/>
        <w:keepNext/>
        <w:numPr>
          <w:ilvl w:val="0"/>
          <w:numId w:val="4"/>
        </w:numPr>
      </w:pPr>
      <w:r>
        <w:t xml:space="preserve">Not at all  (0) </w:t>
      </w:r>
    </w:p>
    <w:p w14:paraId="3B5FB797" w14:textId="77777777" w:rsidR="00AB01C5" w:rsidRDefault="002D0904">
      <w:pPr>
        <w:pStyle w:val="ListParagraph"/>
        <w:keepNext/>
        <w:numPr>
          <w:ilvl w:val="0"/>
          <w:numId w:val="4"/>
        </w:numPr>
      </w:pPr>
      <w:r>
        <w:t xml:space="preserve">A little  (1) </w:t>
      </w:r>
    </w:p>
    <w:p w14:paraId="6212FADD" w14:textId="77777777" w:rsidR="00AB01C5" w:rsidRDefault="002D0904">
      <w:pPr>
        <w:pStyle w:val="ListParagraph"/>
        <w:keepNext/>
        <w:numPr>
          <w:ilvl w:val="0"/>
          <w:numId w:val="4"/>
        </w:numPr>
      </w:pPr>
      <w:r>
        <w:t xml:space="preserve">Moderately  (2) </w:t>
      </w:r>
    </w:p>
    <w:p w14:paraId="0D2ED66A" w14:textId="77777777" w:rsidR="00AB01C5" w:rsidRDefault="002D0904">
      <w:pPr>
        <w:pStyle w:val="ListParagraph"/>
        <w:keepNext/>
        <w:numPr>
          <w:ilvl w:val="0"/>
          <w:numId w:val="4"/>
        </w:numPr>
      </w:pPr>
      <w:r>
        <w:t xml:space="preserve">A lot  (3) </w:t>
      </w:r>
    </w:p>
    <w:p w14:paraId="58E46A16" w14:textId="77777777" w:rsidR="00AB01C5" w:rsidRDefault="002D0904">
      <w:pPr>
        <w:pStyle w:val="ListParagraph"/>
        <w:keepNext/>
        <w:numPr>
          <w:ilvl w:val="0"/>
          <w:numId w:val="4"/>
        </w:numPr>
      </w:pPr>
      <w:r>
        <w:t xml:space="preserve">A great deal  (4) </w:t>
      </w:r>
    </w:p>
    <w:p w14:paraId="4DC6B611" w14:textId="77777777" w:rsidR="00AB01C5" w:rsidRDefault="00AB01C5"/>
    <w:p w14:paraId="5B438F7A" w14:textId="77777777" w:rsidR="00AB01C5" w:rsidRDefault="00AB01C5">
      <w:pPr>
        <w:pStyle w:val="QuestionSeparator"/>
      </w:pPr>
    </w:p>
    <w:p w14:paraId="49E42B56" w14:textId="77777777" w:rsidR="00AB01C5" w:rsidRDefault="00AB01C5"/>
    <w:p w14:paraId="515F7149" w14:textId="77777777" w:rsidR="00AB01C5" w:rsidRDefault="002D0904">
      <w:pPr>
        <w:keepNext/>
      </w:pPr>
      <w:r>
        <w:lastRenderedPageBreak/>
        <w:t xml:space="preserve">Q14.5 </w:t>
      </w:r>
      <w:commentRangeStart w:id="61"/>
      <w:commentRangeStart w:id="62"/>
      <w:commentRangeStart w:id="63"/>
      <w:r>
        <w:t xml:space="preserve">How ambitious do you think public policies should be to halt climate </w:t>
      </w:r>
      <w:proofErr w:type="gramStart"/>
      <w:r>
        <w:t>change?</w:t>
      </w:r>
      <w:commentRangeEnd w:id="61"/>
      <w:proofErr w:type="gramEnd"/>
      <w:r w:rsidR="000E50E8">
        <w:rPr>
          <w:rStyle w:val="CommentReference"/>
        </w:rPr>
        <w:commentReference w:id="61"/>
      </w:r>
      <w:commentRangeEnd w:id="62"/>
      <w:r w:rsidR="0091521F">
        <w:rPr>
          <w:rStyle w:val="CommentReference"/>
        </w:rPr>
        <w:commentReference w:id="62"/>
      </w:r>
      <w:commentRangeEnd w:id="63"/>
      <w:r w:rsidR="00305325">
        <w:rPr>
          <w:rStyle w:val="CommentReference"/>
        </w:rPr>
        <w:commentReference w:id="63"/>
      </w:r>
    </w:p>
    <w:p w14:paraId="5589DEB3" w14:textId="77777777" w:rsidR="00AB01C5" w:rsidRDefault="002D0904">
      <w:pPr>
        <w:pStyle w:val="ListParagraph"/>
        <w:keepNext/>
        <w:numPr>
          <w:ilvl w:val="0"/>
          <w:numId w:val="4"/>
        </w:numPr>
      </w:pPr>
      <w:r>
        <w:t xml:space="preserve">Not at all  (0) </w:t>
      </w:r>
    </w:p>
    <w:p w14:paraId="2531696C" w14:textId="77777777" w:rsidR="00AB01C5" w:rsidRDefault="002D0904">
      <w:pPr>
        <w:pStyle w:val="ListParagraph"/>
        <w:keepNext/>
        <w:numPr>
          <w:ilvl w:val="0"/>
          <w:numId w:val="4"/>
        </w:numPr>
      </w:pPr>
      <w:r>
        <w:t xml:space="preserve">A little  (1) </w:t>
      </w:r>
    </w:p>
    <w:p w14:paraId="73A61964" w14:textId="77777777" w:rsidR="00AB01C5" w:rsidRDefault="002D0904">
      <w:pPr>
        <w:pStyle w:val="ListParagraph"/>
        <w:keepNext/>
        <w:numPr>
          <w:ilvl w:val="0"/>
          <w:numId w:val="4"/>
        </w:numPr>
      </w:pPr>
      <w:r>
        <w:t xml:space="preserve">Moderately  (2) </w:t>
      </w:r>
    </w:p>
    <w:p w14:paraId="46290445" w14:textId="77777777" w:rsidR="00AB01C5" w:rsidRDefault="002D0904">
      <w:pPr>
        <w:pStyle w:val="ListParagraph"/>
        <w:keepNext/>
        <w:numPr>
          <w:ilvl w:val="0"/>
          <w:numId w:val="4"/>
        </w:numPr>
      </w:pPr>
      <w:r>
        <w:t xml:space="preserve">A lot  (3) </w:t>
      </w:r>
    </w:p>
    <w:p w14:paraId="2E95971F" w14:textId="77777777" w:rsidR="00AB01C5" w:rsidRDefault="002D0904">
      <w:pPr>
        <w:pStyle w:val="ListParagraph"/>
        <w:keepNext/>
        <w:numPr>
          <w:ilvl w:val="0"/>
          <w:numId w:val="4"/>
        </w:numPr>
      </w:pPr>
      <w:r>
        <w:t xml:space="preserve">A great deal  (4) </w:t>
      </w:r>
    </w:p>
    <w:p w14:paraId="3BD341C0" w14:textId="77777777" w:rsidR="00AB01C5" w:rsidRDefault="00AB01C5"/>
    <w:p w14:paraId="328E3326" w14:textId="77777777" w:rsidR="00AB01C5" w:rsidRDefault="00AB01C5">
      <w:pPr>
        <w:pStyle w:val="QuestionSeparator"/>
      </w:pPr>
    </w:p>
    <w:p w14:paraId="144D0ED3" w14:textId="77777777" w:rsidR="00AB01C5" w:rsidRDefault="00AB01C5"/>
    <w:p w14:paraId="6B3E7C35" w14:textId="77777777" w:rsidR="00AB01C5" w:rsidRDefault="002D0904">
      <w:pPr>
        <w:keepNext/>
      </w:pPr>
      <w:r>
        <w:t>Q14.6 How likely is it that human kind halt climate change by the end of the century?</w:t>
      </w:r>
    </w:p>
    <w:p w14:paraId="572FE900" w14:textId="77777777" w:rsidR="00AB01C5" w:rsidRDefault="002D0904">
      <w:pPr>
        <w:pStyle w:val="ListParagraph"/>
        <w:keepNext/>
        <w:numPr>
          <w:ilvl w:val="0"/>
          <w:numId w:val="4"/>
        </w:numPr>
      </w:pPr>
      <w:r>
        <w:t xml:space="preserve">Very unlikely  (0) </w:t>
      </w:r>
    </w:p>
    <w:p w14:paraId="640A86A1" w14:textId="77777777" w:rsidR="00AB01C5" w:rsidRDefault="002D0904">
      <w:pPr>
        <w:pStyle w:val="ListParagraph"/>
        <w:keepNext/>
        <w:numPr>
          <w:ilvl w:val="0"/>
          <w:numId w:val="4"/>
        </w:numPr>
      </w:pPr>
      <w:r>
        <w:t xml:space="preserve">Somewhat unlikely  (1) </w:t>
      </w:r>
    </w:p>
    <w:p w14:paraId="02DBC255" w14:textId="77777777" w:rsidR="00AB01C5" w:rsidRDefault="002D0904">
      <w:pPr>
        <w:pStyle w:val="ListParagraph"/>
        <w:keepNext/>
        <w:numPr>
          <w:ilvl w:val="0"/>
          <w:numId w:val="4"/>
        </w:numPr>
      </w:pPr>
      <w:r>
        <w:t xml:space="preserve">Somewhat likely  (2) </w:t>
      </w:r>
    </w:p>
    <w:p w14:paraId="43BAE350" w14:textId="77777777" w:rsidR="00AB01C5" w:rsidRDefault="002D0904">
      <w:pPr>
        <w:pStyle w:val="ListParagraph"/>
        <w:keepNext/>
        <w:numPr>
          <w:ilvl w:val="0"/>
          <w:numId w:val="4"/>
        </w:numPr>
      </w:pPr>
      <w:r>
        <w:t xml:space="preserve">Very likely  (3) </w:t>
      </w:r>
    </w:p>
    <w:p w14:paraId="73AF42E3" w14:textId="77777777" w:rsidR="00AB01C5" w:rsidRDefault="00AB01C5"/>
    <w:p w14:paraId="25A5F29B" w14:textId="77777777" w:rsidR="00AB01C5" w:rsidRDefault="00AB01C5">
      <w:pPr>
        <w:pStyle w:val="QuestionSeparator"/>
      </w:pPr>
    </w:p>
    <w:p w14:paraId="6A58ECC3" w14:textId="77777777" w:rsidR="00AB01C5" w:rsidRDefault="00AB01C5"/>
    <w:p w14:paraId="707FE77A" w14:textId="77777777" w:rsidR="00AB01C5" w:rsidRDefault="002D0904">
      <w:pPr>
        <w:keepNext/>
      </w:pPr>
      <w:r>
        <w:t xml:space="preserve">Q14.7 </w:t>
      </w:r>
      <w:proofErr w:type="gramStart"/>
      <w:r>
        <w:t>If</w:t>
      </w:r>
      <w:proofErr w:type="gramEnd"/>
      <w:r>
        <w:t xml:space="preserve"> we decide to halt climate change through ambitious policies, what would be the effects on the U.S economy and employment?</w:t>
      </w:r>
    </w:p>
    <w:p w14:paraId="75E03013" w14:textId="77777777" w:rsidR="00AB01C5" w:rsidRDefault="002D0904">
      <w:pPr>
        <w:pStyle w:val="ListParagraph"/>
        <w:keepNext/>
        <w:numPr>
          <w:ilvl w:val="0"/>
          <w:numId w:val="4"/>
        </w:numPr>
      </w:pPr>
      <w:r>
        <w:t xml:space="preserve">Very negative effects  (0) </w:t>
      </w:r>
    </w:p>
    <w:p w14:paraId="34A13360" w14:textId="77777777" w:rsidR="00AB01C5" w:rsidRDefault="002D0904">
      <w:pPr>
        <w:pStyle w:val="ListParagraph"/>
        <w:keepNext/>
        <w:numPr>
          <w:ilvl w:val="0"/>
          <w:numId w:val="4"/>
        </w:numPr>
      </w:pPr>
      <w:r>
        <w:t xml:space="preserve">Somewhat negative effects  (1) </w:t>
      </w:r>
    </w:p>
    <w:p w14:paraId="273CC810" w14:textId="77777777" w:rsidR="00AB01C5" w:rsidRDefault="002D0904">
      <w:pPr>
        <w:pStyle w:val="ListParagraph"/>
        <w:keepNext/>
        <w:numPr>
          <w:ilvl w:val="0"/>
          <w:numId w:val="4"/>
        </w:numPr>
      </w:pPr>
      <w:r>
        <w:t xml:space="preserve">No noticeable effects  (2) </w:t>
      </w:r>
    </w:p>
    <w:p w14:paraId="61D3CDA6" w14:textId="77777777" w:rsidR="00AB01C5" w:rsidRDefault="002D0904">
      <w:pPr>
        <w:pStyle w:val="ListParagraph"/>
        <w:keepNext/>
        <w:numPr>
          <w:ilvl w:val="0"/>
          <w:numId w:val="4"/>
        </w:numPr>
      </w:pPr>
      <w:r>
        <w:t xml:space="preserve">Somewhat positive effects  (3) </w:t>
      </w:r>
    </w:p>
    <w:p w14:paraId="15855038" w14:textId="77777777" w:rsidR="00AB01C5" w:rsidRDefault="002D0904">
      <w:pPr>
        <w:pStyle w:val="ListParagraph"/>
        <w:keepNext/>
        <w:numPr>
          <w:ilvl w:val="0"/>
          <w:numId w:val="4"/>
        </w:numPr>
      </w:pPr>
      <w:r>
        <w:t xml:space="preserve">Very positive effects  (4) </w:t>
      </w:r>
    </w:p>
    <w:p w14:paraId="366331F0" w14:textId="77777777" w:rsidR="00AB01C5" w:rsidRDefault="00AB01C5"/>
    <w:p w14:paraId="167F8381" w14:textId="77777777" w:rsidR="00AB01C5" w:rsidRDefault="00AB01C5">
      <w:pPr>
        <w:pStyle w:val="QuestionSeparator"/>
      </w:pPr>
    </w:p>
    <w:p w14:paraId="34E4B1FF" w14:textId="77777777" w:rsidR="00AB01C5" w:rsidRDefault="00AB01C5"/>
    <w:p w14:paraId="448D5E13" w14:textId="77777777" w:rsidR="00AB01C5" w:rsidRDefault="002D0904">
      <w:pPr>
        <w:keepNext/>
      </w:pPr>
      <w:r>
        <w:lastRenderedPageBreak/>
        <w:t xml:space="preserve">Q14.8 </w:t>
      </w:r>
      <w:proofErr w:type="gramStart"/>
      <w:r>
        <w:t>If</w:t>
      </w:r>
      <w:proofErr w:type="gramEnd"/>
      <w:r>
        <w:t xml:space="preserve"> we decide to halt climate change through ambitious policies, to what extent do you think it would negatively affect your lifestyle?</w:t>
      </w:r>
    </w:p>
    <w:p w14:paraId="7E5EE1F4" w14:textId="77777777" w:rsidR="00AB01C5" w:rsidRDefault="002D0904">
      <w:pPr>
        <w:pStyle w:val="ListParagraph"/>
        <w:keepNext/>
        <w:numPr>
          <w:ilvl w:val="0"/>
          <w:numId w:val="4"/>
        </w:numPr>
      </w:pPr>
      <w:r>
        <w:t xml:space="preserve">Not at all  (0) </w:t>
      </w:r>
    </w:p>
    <w:p w14:paraId="190F52CA" w14:textId="77777777" w:rsidR="00AB01C5" w:rsidRDefault="002D0904">
      <w:pPr>
        <w:pStyle w:val="ListParagraph"/>
        <w:keepNext/>
        <w:numPr>
          <w:ilvl w:val="0"/>
          <w:numId w:val="4"/>
        </w:numPr>
      </w:pPr>
      <w:r>
        <w:t xml:space="preserve">A little  (1) </w:t>
      </w:r>
    </w:p>
    <w:p w14:paraId="7BE7E0AD" w14:textId="77777777" w:rsidR="00AB01C5" w:rsidRDefault="002D0904">
      <w:pPr>
        <w:pStyle w:val="ListParagraph"/>
        <w:keepNext/>
        <w:numPr>
          <w:ilvl w:val="0"/>
          <w:numId w:val="4"/>
        </w:numPr>
      </w:pPr>
      <w:r>
        <w:t xml:space="preserve">Moderately  (2) </w:t>
      </w:r>
    </w:p>
    <w:p w14:paraId="09A35020" w14:textId="77777777" w:rsidR="00AB01C5" w:rsidRDefault="002D0904">
      <w:pPr>
        <w:pStyle w:val="ListParagraph"/>
        <w:keepNext/>
        <w:numPr>
          <w:ilvl w:val="0"/>
          <w:numId w:val="4"/>
        </w:numPr>
      </w:pPr>
      <w:r>
        <w:t xml:space="preserve">A lot  (3) </w:t>
      </w:r>
    </w:p>
    <w:p w14:paraId="59459817" w14:textId="77777777" w:rsidR="00AB01C5" w:rsidRDefault="002D0904">
      <w:pPr>
        <w:pStyle w:val="ListParagraph"/>
        <w:keepNext/>
        <w:numPr>
          <w:ilvl w:val="0"/>
          <w:numId w:val="4"/>
        </w:numPr>
      </w:pPr>
      <w:r>
        <w:t xml:space="preserve">A great deal  (4) </w:t>
      </w:r>
    </w:p>
    <w:p w14:paraId="5DE89A99" w14:textId="77777777" w:rsidR="00AB01C5" w:rsidRDefault="00AB01C5"/>
    <w:p w14:paraId="3F7FBD2B" w14:textId="77777777" w:rsidR="00AB01C5" w:rsidRDefault="00AB01C5">
      <w:pPr>
        <w:pStyle w:val="QuestionSeparator"/>
      </w:pPr>
    </w:p>
    <w:p w14:paraId="2288EF71" w14:textId="77777777" w:rsidR="00AB01C5" w:rsidRDefault="00AB01C5"/>
    <w:p w14:paraId="7A568D33" w14:textId="77777777" w:rsidR="00AB01C5" w:rsidRDefault="002D0904">
      <w:pPr>
        <w:keepNext/>
      </w:pPr>
      <w:r>
        <w:t xml:space="preserve">Q14.9 Here are possible habits that experts say would help reduce greenhouse gas emissions. </w:t>
      </w:r>
      <w:r>
        <w:br/>
        <w:t xml:space="preserve">   </w:t>
      </w:r>
      <w:r>
        <w:br/>
      </w:r>
      <w:commentRangeStart w:id="64"/>
      <w:commentRangeStart w:id="65"/>
      <w:r>
        <w:t>To what extent would you be willing to adopt the following behaviors?</w:t>
      </w:r>
      <w:commentRangeEnd w:id="64"/>
      <w:r w:rsidR="0040212D">
        <w:rPr>
          <w:rStyle w:val="CommentReference"/>
        </w:rPr>
        <w:commentReference w:id="64"/>
      </w:r>
      <w:commentRangeEnd w:id="65"/>
      <w:r w:rsidR="00955A40">
        <w:rPr>
          <w:rStyle w:val="CommentReference"/>
        </w:rPr>
        <w:commentReference w:id="65"/>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2BF273FF"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573E4D9" w14:textId="77777777" w:rsidR="00AB01C5" w:rsidRDefault="00AB01C5">
            <w:pPr>
              <w:keepNext/>
            </w:pPr>
          </w:p>
        </w:tc>
        <w:tc>
          <w:tcPr>
            <w:tcW w:w="1596" w:type="dxa"/>
          </w:tcPr>
          <w:p w14:paraId="2A1F3479"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0A2CBF0E" w14:textId="77777777" w:rsidR="00AB01C5" w:rsidRDefault="002D09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71AA3F4B" w14:textId="77777777" w:rsidR="00AB01C5" w:rsidRDefault="002D09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2B4B1DD4" w14:textId="77777777" w:rsidR="00AB01C5" w:rsidRDefault="002D090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7BC411F9" w14:textId="77777777" w:rsidR="00AB01C5" w:rsidRDefault="002D0904">
            <w:pPr>
              <w:cnfStyle w:val="100000000000" w:firstRow="1" w:lastRow="0" w:firstColumn="0" w:lastColumn="0" w:oddVBand="0" w:evenVBand="0" w:oddHBand="0" w:evenHBand="0" w:firstRowFirstColumn="0" w:firstRowLastColumn="0" w:lastRowFirstColumn="0" w:lastRowLastColumn="0"/>
            </w:pPr>
            <w:r>
              <w:t>A great deal (5)</w:t>
            </w:r>
          </w:p>
        </w:tc>
      </w:tr>
      <w:tr w:rsidR="00AB01C5" w14:paraId="525F007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F58BEE7" w14:textId="77777777" w:rsidR="00AB01C5" w:rsidRDefault="002D0904">
            <w:pPr>
              <w:keepNext/>
            </w:pPr>
            <w:r>
              <w:t xml:space="preserve">Limit flying (2) </w:t>
            </w:r>
          </w:p>
        </w:tc>
        <w:tc>
          <w:tcPr>
            <w:tcW w:w="1596" w:type="dxa"/>
          </w:tcPr>
          <w:p w14:paraId="5AA05F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7921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7FE7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BA5E4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BF4FA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EF8204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1A2F1B6" w14:textId="77777777" w:rsidR="00AB01C5" w:rsidRDefault="002D0904">
            <w:pPr>
              <w:keepNext/>
            </w:pPr>
            <w:r>
              <w:t xml:space="preserve">Limit driving (1) </w:t>
            </w:r>
          </w:p>
        </w:tc>
        <w:tc>
          <w:tcPr>
            <w:tcW w:w="1596" w:type="dxa"/>
          </w:tcPr>
          <w:p w14:paraId="031FAA5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D6693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EC01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B245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5EFC0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CA7981E"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FFB9F1B" w14:textId="77777777" w:rsidR="00AB01C5" w:rsidRDefault="002D0904">
            <w:pPr>
              <w:keepNext/>
            </w:pPr>
            <w:r>
              <w:t xml:space="preserve">Have a fuel-efficient or an electric vehicle (5) </w:t>
            </w:r>
          </w:p>
        </w:tc>
        <w:tc>
          <w:tcPr>
            <w:tcW w:w="1596" w:type="dxa"/>
          </w:tcPr>
          <w:p w14:paraId="5313C20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082E2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DEBE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316B9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8FA5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5990294"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4839490" w14:textId="77777777" w:rsidR="00AB01C5" w:rsidRDefault="002D0904">
            <w:pPr>
              <w:keepNext/>
            </w:pPr>
            <w:r>
              <w:t xml:space="preserve">Limit beef consumption (4) </w:t>
            </w:r>
          </w:p>
        </w:tc>
        <w:tc>
          <w:tcPr>
            <w:tcW w:w="1596" w:type="dxa"/>
          </w:tcPr>
          <w:p w14:paraId="66E70DB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06D2B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DB1A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46B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9143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6EBFE8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A04D2FE" w14:textId="77777777" w:rsidR="00AB01C5" w:rsidRDefault="002D0904">
            <w:pPr>
              <w:keepNext/>
            </w:pPr>
            <w:r>
              <w:t xml:space="preserve">Limit heating or cooling your home (6) </w:t>
            </w:r>
          </w:p>
        </w:tc>
        <w:tc>
          <w:tcPr>
            <w:tcW w:w="1596" w:type="dxa"/>
          </w:tcPr>
          <w:p w14:paraId="761F0B0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F7D51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634B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0F8C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552F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908178" w14:textId="77777777" w:rsidR="00AB01C5" w:rsidRDefault="00AB01C5"/>
    <w:p w14:paraId="00C3BF53" w14:textId="77777777" w:rsidR="00AB01C5" w:rsidRDefault="00AB01C5"/>
    <w:p w14:paraId="708F87C0" w14:textId="77777777" w:rsidR="00AB01C5" w:rsidRDefault="00AB01C5">
      <w:pPr>
        <w:pStyle w:val="QuestionSeparator"/>
      </w:pPr>
    </w:p>
    <w:p w14:paraId="4D57BE39" w14:textId="77777777" w:rsidR="00AB01C5" w:rsidRDefault="00AB01C5"/>
    <w:p w14:paraId="3A295E42" w14:textId="77777777" w:rsidR="00AB01C5" w:rsidRDefault="002D0904">
      <w:pPr>
        <w:keepNext/>
      </w:pPr>
      <w:r>
        <w:lastRenderedPageBreak/>
        <w:t>Q14.11 How important are the factors below in order for you to adopt a sustainable lifestyle (i.e. limit driving, flying, and consumption, cycle more, etc.)</w:t>
      </w:r>
      <w:proofErr w:type="gramStart"/>
      <w:r>
        <w:t>?</w:t>
      </w:r>
      <w:proofErr w:type="gramEnd"/>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032C5781"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11E3BD" w14:textId="77777777" w:rsidR="00AB01C5" w:rsidRDefault="00AB01C5">
            <w:pPr>
              <w:keepNext/>
            </w:pPr>
          </w:p>
        </w:tc>
        <w:tc>
          <w:tcPr>
            <w:tcW w:w="1596" w:type="dxa"/>
          </w:tcPr>
          <w:p w14:paraId="295ABABB"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18BA4F15" w14:textId="77777777" w:rsidR="00AB01C5" w:rsidRDefault="002D09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3E78A67B" w14:textId="77777777" w:rsidR="00AB01C5" w:rsidRDefault="002D09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35978BF5" w14:textId="77777777" w:rsidR="00AB01C5" w:rsidRDefault="002D090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11E11697" w14:textId="77777777" w:rsidR="00AB01C5" w:rsidRDefault="002D0904">
            <w:pPr>
              <w:cnfStyle w:val="100000000000" w:firstRow="1" w:lastRow="0" w:firstColumn="0" w:lastColumn="0" w:oddVBand="0" w:evenVBand="0" w:oddHBand="0" w:evenHBand="0" w:firstRowFirstColumn="0" w:firstRowLastColumn="0" w:lastRowFirstColumn="0" w:lastRowLastColumn="0"/>
            </w:pPr>
            <w:r>
              <w:t>A great deal (5)</w:t>
            </w:r>
          </w:p>
        </w:tc>
      </w:tr>
      <w:tr w:rsidR="00AB01C5" w14:paraId="3F970B5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725AFA0" w14:textId="77777777" w:rsidR="00AB01C5" w:rsidRDefault="002D0904">
            <w:pPr>
              <w:keepNext/>
            </w:pPr>
            <w:r>
              <w:t xml:space="preserve">Ambitious climate policies (1) </w:t>
            </w:r>
          </w:p>
        </w:tc>
        <w:tc>
          <w:tcPr>
            <w:tcW w:w="1596" w:type="dxa"/>
          </w:tcPr>
          <w:p w14:paraId="5BCF7D1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DF4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03D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A19EA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511B7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585E99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09B7036" w14:textId="77777777" w:rsidR="00AB01C5" w:rsidRDefault="002D0904">
            <w:pPr>
              <w:keepNext/>
            </w:pPr>
            <w:r>
              <w:t xml:space="preserve">Having enough financial support (2) </w:t>
            </w:r>
          </w:p>
        </w:tc>
        <w:tc>
          <w:tcPr>
            <w:tcW w:w="1596" w:type="dxa"/>
          </w:tcPr>
          <w:p w14:paraId="062C8C6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31B8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13777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AC1E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4DCB8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50F30A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D5FF146" w14:textId="77777777" w:rsidR="00AB01C5" w:rsidRDefault="002D0904">
            <w:pPr>
              <w:keepNext/>
            </w:pPr>
            <w:r>
              <w:t xml:space="preserve">People around also changing their behavior (3) </w:t>
            </w:r>
          </w:p>
        </w:tc>
        <w:tc>
          <w:tcPr>
            <w:tcW w:w="1596" w:type="dxa"/>
          </w:tcPr>
          <w:p w14:paraId="34B7B7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0BC9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A31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EE0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8061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CF24D2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2CA06ED" w14:textId="77777777" w:rsidR="00AB01C5" w:rsidRDefault="002D0904">
            <w:pPr>
              <w:keepNext/>
            </w:pPr>
            <w:r>
              <w:t xml:space="preserve">The most well off also changing their behavior (4) </w:t>
            </w:r>
          </w:p>
        </w:tc>
        <w:tc>
          <w:tcPr>
            <w:tcW w:w="1596" w:type="dxa"/>
          </w:tcPr>
          <w:p w14:paraId="5B789BE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018C5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0B70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2A327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DF4F4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85FD79" w14:textId="77777777" w:rsidR="00AB01C5" w:rsidRDefault="00AB01C5"/>
    <w:p w14:paraId="6D59E8EA" w14:textId="77777777" w:rsidR="00AB01C5" w:rsidRDefault="00AB01C5"/>
    <w:p w14:paraId="2D4950AB" w14:textId="77777777" w:rsidR="00AB01C5" w:rsidRDefault="002D0904">
      <w:pPr>
        <w:pStyle w:val="BlockEndLabel"/>
      </w:pPr>
      <w:r>
        <w:t>End of Block: Climate Change (attitudes and risks)</w:t>
      </w:r>
    </w:p>
    <w:p w14:paraId="0D3A2E9C" w14:textId="23D25C76" w:rsidR="00AB01C5" w:rsidRDefault="003815D2" w:rsidP="003815D2">
      <w:pPr>
        <w:pStyle w:val="Heading2"/>
      </w:pPr>
      <w:bookmarkStart w:id="66" w:name="_Toc66714750"/>
      <w:r>
        <w:t>Block 7: Policy 1</w:t>
      </w:r>
      <w:r w:rsidR="002D0904">
        <w:t xml:space="preserve">: </w:t>
      </w:r>
      <w:r w:rsidR="00686D01">
        <w:t>emission limit for cars</w:t>
      </w:r>
      <w:bookmarkEnd w:id="66"/>
    </w:p>
    <w:p w14:paraId="0C1ADC6F" w14:textId="77777777" w:rsidR="00AB01C5" w:rsidRDefault="00AB01C5"/>
    <w:p w14:paraId="7D8745EB" w14:textId="77777777" w:rsidR="00AB01C5" w:rsidRDefault="002D0904">
      <w:pPr>
        <w:keepNext/>
      </w:pPr>
      <w:r>
        <w:t xml:space="preserve">Q15.1 </w:t>
      </w:r>
      <w:proofErr w:type="gramStart"/>
      <w:r>
        <w:t>To</w:t>
      </w:r>
      <w:proofErr w:type="gramEnd"/>
      <w:r>
        <w:t xml:space="preserve"> fight climate change, car producers can be required by law to limit the average CO2 emissions per mile of the cars they sell. This limit </w:t>
      </w:r>
      <w:proofErr w:type="gramStart"/>
      <w:r>
        <w:t>is lowered</w:t>
      </w:r>
      <w:proofErr w:type="gramEnd"/>
      <w:r>
        <w:t xml:space="preserve"> every year, with the possible aim that only electric or hydrogen vehicles will be sold after 2040 (at which date electricity generation is expected to be non-polluting). This policy </w:t>
      </w:r>
      <w:proofErr w:type="gramStart"/>
      <w:r>
        <w:t>is called</w:t>
      </w:r>
      <w:proofErr w:type="gramEnd"/>
      <w:r>
        <w:t xml:space="preserve"> </w:t>
      </w:r>
      <w:commentRangeStart w:id="67"/>
      <w:commentRangeStart w:id="68"/>
      <w:r>
        <w:t>an emission limit for cars.</w:t>
      </w:r>
      <w:commentRangeEnd w:id="67"/>
      <w:r w:rsidR="00FA1E9D">
        <w:rPr>
          <w:rStyle w:val="CommentReference"/>
        </w:rPr>
        <w:commentReference w:id="67"/>
      </w:r>
      <w:commentRangeEnd w:id="68"/>
      <w:r w:rsidR="00955A40">
        <w:rPr>
          <w:rStyle w:val="CommentReference"/>
        </w:rPr>
        <w:commentReference w:id="68"/>
      </w:r>
    </w:p>
    <w:p w14:paraId="49924008" w14:textId="77777777" w:rsidR="00AB01C5" w:rsidRDefault="00AB01C5"/>
    <w:p w14:paraId="0AAF4FE5" w14:textId="77777777" w:rsidR="00AB01C5" w:rsidRDefault="00AB01C5">
      <w:pPr>
        <w:pStyle w:val="QuestionSeparator"/>
      </w:pPr>
    </w:p>
    <w:p w14:paraId="0298C7A2" w14:textId="77777777" w:rsidR="00AB01C5" w:rsidRDefault="00AB01C5"/>
    <w:p w14:paraId="3A2F313F" w14:textId="77777777" w:rsidR="00AB01C5" w:rsidRDefault="002D0904">
      <w:pPr>
        <w:keepNext/>
      </w:pPr>
      <w:r>
        <w:lastRenderedPageBreak/>
        <w:t>Q15.2 Do you agree or disagree with the following statements? An emission limit for cars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126EFE2F"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F811BD9" w14:textId="77777777" w:rsidR="00AB01C5" w:rsidRDefault="00AB01C5">
            <w:pPr>
              <w:keepNext/>
            </w:pPr>
          </w:p>
        </w:tc>
        <w:tc>
          <w:tcPr>
            <w:tcW w:w="1596" w:type="dxa"/>
          </w:tcPr>
          <w:p w14:paraId="57163C22"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B0DB833"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86039D2"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E96F719"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50922A56"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6ECFC3C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71A1BDA" w14:textId="77777777" w:rsidR="00AB01C5" w:rsidRDefault="002D0904">
            <w:pPr>
              <w:keepNext/>
            </w:pPr>
            <w:r>
              <w:t xml:space="preserve">reduce CO2 emissions from cars (1) </w:t>
            </w:r>
          </w:p>
        </w:tc>
        <w:tc>
          <w:tcPr>
            <w:tcW w:w="1596" w:type="dxa"/>
          </w:tcPr>
          <w:p w14:paraId="4FAB5EA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BDC9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9E9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EC64A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DDDF6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57402C1"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397DD27" w14:textId="77777777" w:rsidR="00AB01C5" w:rsidRDefault="002D0904">
            <w:pPr>
              <w:keepNext/>
            </w:pPr>
            <w:r>
              <w:t xml:space="preserve">reduce air pollution (2) </w:t>
            </w:r>
          </w:p>
        </w:tc>
        <w:tc>
          <w:tcPr>
            <w:tcW w:w="1596" w:type="dxa"/>
          </w:tcPr>
          <w:p w14:paraId="640BEBD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4A7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B8D8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169A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018C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3EEE06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E9A8C3E" w14:textId="77777777" w:rsidR="00AB01C5" w:rsidRDefault="002D0904">
            <w:pPr>
              <w:keepNext/>
            </w:pPr>
            <w:r>
              <w:t xml:space="preserve">have a </w:t>
            </w:r>
            <w:r>
              <w:rPr>
                <w:b/>
              </w:rPr>
              <w:t xml:space="preserve">large effect </w:t>
            </w:r>
            <w:r>
              <w:t xml:space="preserve">on the U.S. economy and employment (3) </w:t>
            </w:r>
          </w:p>
        </w:tc>
        <w:tc>
          <w:tcPr>
            <w:tcW w:w="1596" w:type="dxa"/>
          </w:tcPr>
          <w:p w14:paraId="5A02F0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C1FD8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7BC9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BE9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B676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584353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E23BFCF" w14:textId="77777777" w:rsidR="00AB01C5" w:rsidRDefault="002D0904">
            <w:pPr>
              <w:keepNext/>
            </w:pPr>
            <w:r>
              <w:t xml:space="preserve">have a </w:t>
            </w:r>
            <w:r>
              <w:rPr>
                <w:b/>
              </w:rPr>
              <w:t>negative effect</w:t>
            </w:r>
            <w:r>
              <w:t xml:space="preserve"> on the U.S. economy and employment (4) </w:t>
            </w:r>
          </w:p>
        </w:tc>
        <w:tc>
          <w:tcPr>
            <w:tcW w:w="1596" w:type="dxa"/>
          </w:tcPr>
          <w:p w14:paraId="1C8253B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2ACC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B66E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845A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C4C9F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5A961B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BF937F9" w14:textId="77777777" w:rsidR="00AB01C5" w:rsidRDefault="002D0904">
            <w:pPr>
              <w:keepNext/>
            </w:pPr>
            <w:commentRangeStart w:id="69"/>
            <w:commentRangeStart w:id="70"/>
            <w:r>
              <w:t xml:space="preserve">be a cost-effective way to fight climate change (5) </w:t>
            </w:r>
            <w:commentRangeEnd w:id="69"/>
            <w:r w:rsidR="00B539FA">
              <w:rPr>
                <w:rStyle w:val="CommentReference"/>
              </w:rPr>
              <w:commentReference w:id="69"/>
            </w:r>
            <w:commentRangeEnd w:id="70"/>
            <w:r w:rsidR="00305325">
              <w:rPr>
                <w:rStyle w:val="CommentReference"/>
              </w:rPr>
              <w:commentReference w:id="70"/>
            </w:r>
          </w:p>
        </w:tc>
        <w:tc>
          <w:tcPr>
            <w:tcW w:w="1596" w:type="dxa"/>
          </w:tcPr>
          <w:p w14:paraId="72E5148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50C34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F4A3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DE8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B9B6E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16F8CE" w14:textId="77777777" w:rsidR="00AB01C5" w:rsidRDefault="00AB01C5"/>
    <w:p w14:paraId="3253E7AE" w14:textId="77777777" w:rsidR="00AB01C5" w:rsidRDefault="00AB01C5"/>
    <w:p w14:paraId="57EBC6D1" w14:textId="77777777" w:rsidR="00AB01C5" w:rsidRDefault="00AB01C5">
      <w:pPr>
        <w:pStyle w:val="QuestionSeparator"/>
      </w:pPr>
    </w:p>
    <w:p w14:paraId="0B371A25" w14:textId="77777777" w:rsidR="00AB01C5" w:rsidRDefault="00AB01C5"/>
    <w:p w14:paraId="5BF2A53A" w14:textId="77777777" w:rsidR="00AB01C5" w:rsidRDefault="002D0904">
      <w:pPr>
        <w:keepNext/>
      </w:pPr>
      <w:commentRangeStart w:id="71"/>
      <w:commentRangeStart w:id="72"/>
      <w:r>
        <w:lastRenderedPageBreak/>
        <w:t xml:space="preserve">Q15.3 In your view, would the following groups win or lose if an emission limit for cars </w:t>
      </w:r>
      <w:proofErr w:type="gramStart"/>
      <w:r>
        <w:t>was implemented</w:t>
      </w:r>
      <w:proofErr w:type="gramEnd"/>
      <w:r>
        <w:t xml:space="preserve"> in the U.S.?</w:t>
      </w:r>
      <w:commentRangeEnd w:id="71"/>
      <w:r w:rsidR="000E50E8">
        <w:rPr>
          <w:rStyle w:val="CommentReference"/>
        </w:rPr>
        <w:commentReference w:id="71"/>
      </w:r>
      <w:commentRangeEnd w:id="72"/>
      <w:r w:rsidR="00B539FA">
        <w:rPr>
          <w:rStyle w:val="CommentReference"/>
        </w:rPr>
        <w:commentReference w:id="72"/>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2463D5AE"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B98D39" w14:textId="77777777" w:rsidR="00AB01C5" w:rsidRDefault="00AB01C5">
            <w:pPr>
              <w:keepNext/>
            </w:pPr>
          </w:p>
        </w:tc>
        <w:tc>
          <w:tcPr>
            <w:tcW w:w="1596" w:type="dxa"/>
          </w:tcPr>
          <w:p w14:paraId="176B6D72" w14:textId="77777777" w:rsidR="00AB01C5" w:rsidRDefault="002D09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0F526890"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67820DFD"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035F8D2A"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14:paraId="03B7271A" w14:textId="77777777" w:rsidR="00AB01C5" w:rsidRDefault="002D0904">
            <w:pPr>
              <w:cnfStyle w:val="100000000000" w:firstRow="1" w:lastRow="0" w:firstColumn="0" w:lastColumn="0" w:oddVBand="0" w:evenVBand="0" w:oddHBand="0" w:evenHBand="0" w:firstRowFirstColumn="0" w:firstRowLastColumn="0" w:lastRowFirstColumn="0" w:lastRowLastColumn="0"/>
            </w:pPr>
            <w:r>
              <w:t>Win a lot (7)</w:t>
            </w:r>
          </w:p>
        </w:tc>
      </w:tr>
      <w:tr w:rsidR="00AB01C5" w14:paraId="62647AD1"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50947C2" w14:textId="77777777" w:rsidR="00AB01C5" w:rsidRDefault="002D0904">
            <w:pPr>
              <w:keepNext/>
            </w:pPr>
            <w:r>
              <w:t xml:space="preserve">Low-income earners (1) </w:t>
            </w:r>
          </w:p>
        </w:tc>
        <w:tc>
          <w:tcPr>
            <w:tcW w:w="1596" w:type="dxa"/>
          </w:tcPr>
          <w:p w14:paraId="7012A5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AAF4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298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0772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938C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8207DF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3C8912C" w14:textId="77777777" w:rsidR="00AB01C5" w:rsidRDefault="002D0904">
            <w:pPr>
              <w:keepNext/>
            </w:pPr>
            <w:r>
              <w:t xml:space="preserve">The middle class (2) </w:t>
            </w:r>
          </w:p>
        </w:tc>
        <w:tc>
          <w:tcPr>
            <w:tcW w:w="1596" w:type="dxa"/>
          </w:tcPr>
          <w:p w14:paraId="00762F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0499B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AF16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AF5F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9C16B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56E34C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18C4C03" w14:textId="77777777" w:rsidR="00AB01C5" w:rsidRDefault="002D0904">
            <w:pPr>
              <w:keepNext/>
            </w:pPr>
            <w:r>
              <w:t xml:space="preserve">High-income earners (4) </w:t>
            </w:r>
          </w:p>
        </w:tc>
        <w:tc>
          <w:tcPr>
            <w:tcW w:w="1596" w:type="dxa"/>
          </w:tcPr>
          <w:p w14:paraId="4E4CD14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46CF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6704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EB8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F424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3B52340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FEC46E3" w14:textId="77777777" w:rsidR="00AB01C5" w:rsidRDefault="002D0904">
            <w:pPr>
              <w:keepNext/>
            </w:pPr>
            <w:r>
              <w:t xml:space="preserve">Those living in rural areas (5) </w:t>
            </w:r>
          </w:p>
        </w:tc>
        <w:tc>
          <w:tcPr>
            <w:tcW w:w="1596" w:type="dxa"/>
          </w:tcPr>
          <w:p w14:paraId="76681E9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6AAC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77BAC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468D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ACCD7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A2D193" w14:textId="77777777" w:rsidR="00AB01C5" w:rsidRDefault="00AB01C5"/>
    <w:p w14:paraId="104ED6DD" w14:textId="77777777" w:rsidR="00AB01C5" w:rsidRDefault="00AB01C5"/>
    <w:p w14:paraId="3B958353" w14:textId="77777777" w:rsidR="00AB01C5" w:rsidRDefault="00AB01C5">
      <w:pPr>
        <w:pStyle w:val="QuestionSeparator"/>
      </w:pPr>
    </w:p>
    <w:p w14:paraId="71DBD2FA" w14:textId="77777777" w:rsidR="00AB01C5" w:rsidRDefault="00AB01C5"/>
    <w:p w14:paraId="1939BA22" w14:textId="77777777" w:rsidR="00AB01C5" w:rsidRDefault="002D0904">
      <w:pPr>
        <w:keepNext/>
      </w:pPr>
      <w:r>
        <w:t>Q15.4 Do you think that financially your household would win or lose from an emission limit for cars?</w:t>
      </w:r>
    </w:p>
    <w:p w14:paraId="56A660D3" w14:textId="77777777" w:rsidR="00AB01C5" w:rsidRDefault="002D0904">
      <w:pPr>
        <w:pStyle w:val="ListParagraph"/>
        <w:keepNext/>
        <w:numPr>
          <w:ilvl w:val="0"/>
          <w:numId w:val="4"/>
        </w:numPr>
      </w:pPr>
      <w:r>
        <w:t xml:space="preserve">Lose a lot  (1) </w:t>
      </w:r>
    </w:p>
    <w:p w14:paraId="47DD5A84" w14:textId="77777777" w:rsidR="00AB01C5" w:rsidRDefault="002D0904">
      <w:pPr>
        <w:pStyle w:val="ListParagraph"/>
        <w:keepNext/>
        <w:numPr>
          <w:ilvl w:val="0"/>
          <w:numId w:val="4"/>
        </w:numPr>
      </w:pPr>
      <w:commentRangeStart w:id="73"/>
      <w:commentRangeStart w:id="74"/>
      <w:r>
        <w:t xml:space="preserve">Mostly </w:t>
      </w:r>
      <w:commentRangeEnd w:id="73"/>
      <w:r w:rsidR="000E50E8">
        <w:rPr>
          <w:rStyle w:val="CommentReference"/>
        </w:rPr>
        <w:commentReference w:id="73"/>
      </w:r>
      <w:commentRangeEnd w:id="74"/>
      <w:r w:rsidR="00B539FA">
        <w:rPr>
          <w:rStyle w:val="CommentReference"/>
        </w:rPr>
        <w:commentReference w:id="74"/>
      </w:r>
      <w:r>
        <w:t xml:space="preserve">lose  (5) </w:t>
      </w:r>
    </w:p>
    <w:p w14:paraId="11E647F5" w14:textId="77777777" w:rsidR="00AB01C5" w:rsidRDefault="002D0904">
      <w:pPr>
        <w:pStyle w:val="ListParagraph"/>
        <w:keepNext/>
        <w:numPr>
          <w:ilvl w:val="0"/>
          <w:numId w:val="4"/>
        </w:numPr>
      </w:pPr>
      <w:r>
        <w:t xml:space="preserve">Neither win nor lose  (6) </w:t>
      </w:r>
    </w:p>
    <w:p w14:paraId="4A6338DA" w14:textId="77777777" w:rsidR="00AB01C5" w:rsidRDefault="002D0904">
      <w:pPr>
        <w:pStyle w:val="ListParagraph"/>
        <w:keepNext/>
        <w:numPr>
          <w:ilvl w:val="0"/>
          <w:numId w:val="4"/>
        </w:numPr>
      </w:pPr>
      <w:r>
        <w:t xml:space="preserve">Mostly win  (9) </w:t>
      </w:r>
    </w:p>
    <w:p w14:paraId="5B88DB89" w14:textId="77777777" w:rsidR="00AB01C5" w:rsidRDefault="002D0904">
      <w:pPr>
        <w:pStyle w:val="ListParagraph"/>
        <w:keepNext/>
        <w:numPr>
          <w:ilvl w:val="0"/>
          <w:numId w:val="4"/>
        </w:numPr>
      </w:pPr>
      <w:r>
        <w:t xml:space="preserve">Win a lot  (10) </w:t>
      </w:r>
    </w:p>
    <w:p w14:paraId="2C5AF688" w14:textId="77777777" w:rsidR="00AB01C5" w:rsidRDefault="00AB01C5"/>
    <w:p w14:paraId="38B07821" w14:textId="77777777" w:rsidR="00AB01C5" w:rsidRDefault="00AB01C5">
      <w:pPr>
        <w:pStyle w:val="QuestionSeparator"/>
      </w:pPr>
    </w:p>
    <w:p w14:paraId="64FD50B8" w14:textId="77777777" w:rsidR="00AB01C5" w:rsidRDefault="00AB01C5"/>
    <w:p w14:paraId="650E8EAA" w14:textId="77777777" w:rsidR="00AB01C5" w:rsidRDefault="002D0904">
      <w:pPr>
        <w:keepNext/>
      </w:pPr>
      <w:r>
        <w:lastRenderedPageBreak/>
        <w:t>Q15.6 Do you agree or disagree with the following statement: "An emission limit for cars is fair"?</w:t>
      </w:r>
    </w:p>
    <w:p w14:paraId="7A83F834" w14:textId="77777777" w:rsidR="00AB01C5" w:rsidRDefault="002D0904">
      <w:pPr>
        <w:pStyle w:val="ListParagraph"/>
        <w:keepNext/>
        <w:numPr>
          <w:ilvl w:val="0"/>
          <w:numId w:val="4"/>
        </w:numPr>
      </w:pPr>
      <w:r>
        <w:t xml:space="preserve">Strongly disagree  (0) </w:t>
      </w:r>
    </w:p>
    <w:p w14:paraId="33D5EB09" w14:textId="77777777" w:rsidR="00AB01C5" w:rsidRDefault="002D0904">
      <w:pPr>
        <w:pStyle w:val="ListParagraph"/>
        <w:keepNext/>
        <w:numPr>
          <w:ilvl w:val="0"/>
          <w:numId w:val="4"/>
        </w:numPr>
      </w:pPr>
      <w:r>
        <w:t xml:space="preserve">Somewhat disagree  (1) </w:t>
      </w:r>
    </w:p>
    <w:p w14:paraId="30A693C2" w14:textId="77777777" w:rsidR="00AB01C5" w:rsidRDefault="002D0904">
      <w:pPr>
        <w:pStyle w:val="ListParagraph"/>
        <w:keepNext/>
        <w:numPr>
          <w:ilvl w:val="0"/>
          <w:numId w:val="4"/>
        </w:numPr>
      </w:pPr>
      <w:r>
        <w:t xml:space="preserve">Neither agree nor disagree  (2) </w:t>
      </w:r>
    </w:p>
    <w:p w14:paraId="017F4B01" w14:textId="77777777" w:rsidR="00AB01C5" w:rsidRDefault="002D0904">
      <w:pPr>
        <w:pStyle w:val="ListParagraph"/>
        <w:keepNext/>
        <w:numPr>
          <w:ilvl w:val="0"/>
          <w:numId w:val="4"/>
        </w:numPr>
      </w:pPr>
      <w:r>
        <w:t xml:space="preserve">Somewhat agree  (3) </w:t>
      </w:r>
    </w:p>
    <w:p w14:paraId="0B6D0A75" w14:textId="77777777" w:rsidR="00AB01C5" w:rsidRDefault="002D0904">
      <w:pPr>
        <w:pStyle w:val="ListParagraph"/>
        <w:keepNext/>
        <w:numPr>
          <w:ilvl w:val="0"/>
          <w:numId w:val="4"/>
        </w:numPr>
      </w:pPr>
      <w:r>
        <w:t xml:space="preserve">Strongly agree  (4) </w:t>
      </w:r>
    </w:p>
    <w:p w14:paraId="7136DA9B" w14:textId="77777777" w:rsidR="00AB01C5" w:rsidRDefault="00AB01C5"/>
    <w:p w14:paraId="606D692D" w14:textId="77777777" w:rsidR="00AB01C5" w:rsidRDefault="00AB01C5">
      <w:pPr>
        <w:pStyle w:val="QuestionSeparator"/>
      </w:pPr>
    </w:p>
    <w:p w14:paraId="6068C521" w14:textId="77777777" w:rsidR="00AB01C5" w:rsidRDefault="00AB01C5"/>
    <w:p w14:paraId="2E5F5E67" w14:textId="77777777" w:rsidR="00AB01C5" w:rsidRDefault="002D0904">
      <w:pPr>
        <w:keepNext/>
      </w:pPr>
      <w:r>
        <w:t>Q15.5 Do you support or oppose an emission limit for cars?</w:t>
      </w:r>
    </w:p>
    <w:p w14:paraId="1BB55FF9" w14:textId="77777777" w:rsidR="00AB01C5" w:rsidRDefault="002D0904">
      <w:pPr>
        <w:pStyle w:val="ListParagraph"/>
        <w:keepNext/>
        <w:numPr>
          <w:ilvl w:val="0"/>
          <w:numId w:val="4"/>
        </w:numPr>
      </w:pPr>
      <w:r>
        <w:t xml:space="preserve">Strongly oppose  (0) </w:t>
      </w:r>
    </w:p>
    <w:p w14:paraId="182FA309" w14:textId="77777777" w:rsidR="00AB01C5" w:rsidRDefault="002D0904">
      <w:pPr>
        <w:pStyle w:val="ListParagraph"/>
        <w:keepNext/>
        <w:numPr>
          <w:ilvl w:val="0"/>
          <w:numId w:val="4"/>
        </w:numPr>
      </w:pPr>
      <w:r>
        <w:t xml:space="preserve">Somewhat oppose  (1) </w:t>
      </w:r>
    </w:p>
    <w:p w14:paraId="768E3FFF" w14:textId="77777777" w:rsidR="00AB01C5" w:rsidRDefault="002D0904">
      <w:pPr>
        <w:pStyle w:val="ListParagraph"/>
        <w:keepNext/>
        <w:numPr>
          <w:ilvl w:val="0"/>
          <w:numId w:val="4"/>
        </w:numPr>
      </w:pPr>
      <w:r>
        <w:t xml:space="preserve">Neither support nor oppose  (2) </w:t>
      </w:r>
    </w:p>
    <w:p w14:paraId="4A3A0E86" w14:textId="77777777" w:rsidR="00AB01C5" w:rsidRDefault="002D0904">
      <w:pPr>
        <w:pStyle w:val="ListParagraph"/>
        <w:keepNext/>
        <w:numPr>
          <w:ilvl w:val="0"/>
          <w:numId w:val="4"/>
        </w:numPr>
      </w:pPr>
      <w:r>
        <w:t xml:space="preserve">Somewhat support  (3) </w:t>
      </w:r>
    </w:p>
    <w:p w14:paraId="304C124F" w14:textId="77777777" w:rsidR="00AB01C5" w:rsidRDefault="002D0904">
      <w:pPr>
        <w:pStyle w:val="ListParagraph"/>
        <w:keepNext/>
        <w:numPr>
          <w:ilvl w:val="0"/>
          <w:numId w:val="4"/>
        </w:numPr>
      </w:pPr>
      <w:r>
        <w:t xml:space="preserve">Strongly support  (4) </w:t>
      </w:r>
    </w:p>
    <w:p w14:paraId="71671C31" w14:textId="77777777" w:rsidR="00AB01C5" w:rsidRDefault="00AB01C5"/>
    <w:p w14:paraId="1BB1662F" w14:textId="77777777" w:rsidR="00AB01C5" w:rsidRDefault="00AB01C5">
      <w:pPr>
        <w:pStyle w:val="QuestionSeparator"/>
      </w:pPr>
    </w:p>
    <w:p w14:paraId="7FA9DF94" w14:textId="77777777" w:rsidR="00AB01C5" w:rsidRDefault="00AB01C5"/>
    <w:p w14:paraId="32F32E0C" w14:textId="77777777" w:rsidR="00AB01C5" w:rsidRDefault="002D0904">
      <w:pPr>
        <w:keepNext/>
      </w:pPr>
      <w:r>
        <w:t>Q15.7 Do you support or oppose an emission limit for cars where alternatives such as public transports are made available to people?</w:t>
      </w:r>
    </w:p>
    <w:p w14:paraId="363A50CF" w14:textId="77777777" w:rsidR="00AB01C5" w:rsidRDefault="002D0904">
      <w:pPr>
        <w:pStyle w:val="ListParagraph"/>
        <w:keepNext/>
        <w:numPr>
          <w:ilvl w:val="0"/>
          <w:numId w:val="4"/>
        </w:numPr>
      </w:pPr>
      <w:r>
        <w:t xml:space="preserve">Strongly oppose  (0) </w:t>
      </w:r>
    </w:p>
    <w:p w14:paraId="763AF5DB" w14:textId="77777777" w:rsidR="00AB01C5" w:rsidRDefault="002D0904">
      <w:pPr>
        <w:pStyle w:val="ListParagraph"/>
        <w:keepNext/>
        <w:numPr>
          <w:ilvl w:val="0"/>
          <w:numId w:val="4"/>
        </w:numPr>
      </w:pPr>
      <w:r>
        <w:t xml:space="preserve">Somewhat oppose  (1) </w:t>
      </w:r>
    </w:p>
    <w:p w14:paraId="4EF6B889" w14:textId="77777777" w:rsidR="00AB01C5" w:rsidRDefault="002D0904">
      <w:pPr>
        <w:pStyle w:val="ListParagraph"/>
        <w:keepNext/>
        <w:numPr>
          <w:ilvl w:val="0"/>
          <w:numId w:val="4"/>
        </w:numPr>
      </w:pPr>
      <w:r>
        <w:t xml:space="preserve">Neither support nor oppose  (2) </w:t>
      </w:r>
    </w:p>
    <w:p w14:paraId="6A1241D9" w14:textId="77777777" w:rsidR="00AB01C5" w:rsidRDefault="002D0904">
      <w:pPr>
        <w:pStyle w:val="ListParagraph"/>
        <w:keepNext/>
        <w:numPr>
          <w:ilvl w:val="0"/>
          <w:numId w:val="4"/>
        </w:numPr>
      </w:pPr>
      <w:r>
        <w:t xml:space="preserve">Somewhat support  (3) </w:t>
      </w:r>
    </w:p>
    <w:p w14:paraId="5975191E" w14:textId="77777777" w:rsidR="00AB01C5" w:rsidRDefault="002D0904">
      <w:pPr>
        <w:pStyle w:val="ListParagraph"/>
        <w:keepNext/>
        <w:numPr>
          <w:ilvl w:val="0"/>
          <w:numId w:val="4"/>
        </w:numPr>
      </w:pPr>
      <w:r>
        <w:t xml:space="preserve">Strongly support  (4) </w:t>
      </w:r>
    </w:p>
    <w:p w14:paraId="7C517454" w14:textId="77777777" w:rsidR="00AB01C5" w:rsidRDefault="00AB01C5"/>
    <w:p w14:paraId="08FFA5CD" w14:textId="77777777" w:rsidR="00AB01C5" w:rsidRDefault="00AB01C5">
      <w:pPr>
        <w:pStyle w:val="BlockSeparator"/>
      </w:pPr>
    </w:p>
    <w:p w14:paraId="528859E0" w14:textId="1D6E9C9A" w:rsidR="00AB01C5" w:rsidRDefault="003815D2" w:rsidP="003815D2">
      <w:pPr>
        <w:pStyle w:val="Heading2"/>
      </w:pPr>
      <w:bookmarkStart w:id="75" w:name="_Toc66714751"/>
      <w:r>
        <w:t>Block 8</w:t>
      </w:r>
      <w:r w:rsidR="002D0904">
        <w:t xml:space="preserve">: </w:t>
      </w:r>
      <w:r>
        <w:t>Policy 2</w:t>
      </w:r>
      <w:r w:rsidR="002D0904">
        <w:t xml:space="preserve">: </w:t>
      </w:r>
      <w:r>
        <w:t>green infrastructure program</w:t>
      </w:r>
      <w:bookmarkEnd w:id="75"/>
    </w:p>
    <w:p w14:paraId="53ECCD40" w14:textId="77777777" w:rsidR="00AB01C5" w:rsidRDefault="00AB01C5"/>
    <w:p w14:paraId="3E8AF926" w14:textId="77777777" w:rsidR="00AB01C5" w:rsidRDefault="002D0904">
      <w:pPr>
        <w:keepNext/>
      </w:pPr>
      <w:r>
        <w:t xml:space="preserve">Q16.1 </w:t>
      </w:r>
      <w:commentRangeStart w:id="76"/>
      <w:proofErr w:type="gramStart"/>
      <w:r>
        <w:t>A</w:t>
      </w:r>
      <w:proofErr w:type="gramEnd"/>
      <w:r>
        <w:t xml:space="preserve"> green infrastructure </w:t>
      </w:r>
      <w:commentRangeEnd w:id="76"/>
      <w:r w:rsidR="00EF4642">
        <w:rPr>
          <w:rStyle w:val="CommentReference"/>
        </w:rPr>
        <w:commentReference w:id="76"/>
      </w:r>
      <w:r>
        <w:t>program is a large public investment program, which would be financed by additional public debt, to accomplish the transition needed to cut greenhouse gases emissions. Investments would concern renewable power plants, public transportation, thermal renovation of building, and sustainable agriculture.</w:t>
      </w:r>
    </w:p>
    <w:p w14:paraId="74850C08" w14:textId="77777777" w:rsidR="00AB01C5" w:rsidRDefault="00AB01C5"/>
    <w:p w14:paraId="2F2B77F5" w14:textId="77777777" w:rsidR="00AB01C5" w:rsidRDefault="00AB01C5">
      <w:pPr>
        <w:pStyle w:val="QuestionSeparator"/>
      </w:pPr>
    </w:p>
    <w:p w14:paraId="31A5BEF5" w14:textId="77777777" w:rsidR="00AB01C5" w:rsidRDefault="00AB01C5"/>
    <w:p w14:paraId="3E9B8563" w14:textId="77777777" w:rsidR="00AB01C5" w:rsidRDefault="002D0904">
      <w:pPr>
        <w:keepNext/>
      </w:pPr>
      <w:r>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32FBD20B"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F58EC45" w14:textId="77777777" w:rsidR="00AB01C5" w:rsidRDefault="00AB01C5">
            <w:pPr>
              <w:keepNext/>
            </w:pPr>
          </w:p>
        </w:tc>
        <w:tc>
          <w:tcPr>
            <w:tcW w:w="1596" w:type="dxa"/>
          </w:tcPr>
          <w:p w14:paraId="416D13F1"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0A2EE94"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5A75811"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FEA55C7"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2BE95F5A"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189EEE9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1B5BB61" w14:textId="77777777" w:rsidR="00AB01C5" w:rsidRDefault="002D0904">
            <w:pPr>
              <w:keepNext/>
            </w:pPr>
            <w:r>
              <w:t xml:space="preserve">make electricity production greener (1) </w:t>
            </w:r>
          </w:p>
        </w:tc>
        <w:tc>
          <w:tcPr>
            <w:tcW w:w="1596" w:type="dxa"/>
          </w:tcPr>
          <w:p w14:paraId="33E2216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72F0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2FCA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E34A7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D83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1E0E05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433AE16" w14:textId="77777777" w:rsidR="00AB01C5" w:rsidRDefault="002D0904">
            <w:pPr>
              <w:keepNext/>
            </w:pPr>
            <w:r>
              <w:t xml:space="preserve">increase the use of public transport (6) </w:t>
            </w:r>
          </w:p>
        </w:tc>
        <w:tc>
          <w:tcPr>
            <w:tcW w:w="1596" w:type="dxa"/>
          </w:tcPr>
          <w:p w14:paraId="6DAA414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839D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F7A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786F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1229F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FBA5BD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B0A595F" w14:textId="77777777" w:rsidR="00AB01C5" w:rsidRDefault="002D0904">
            <w:pPr>
              <w:keepNext/>
            </w:pPr>
            <w:r>
              <w:t xml:space="preserve">reduce air pollution (3) </w:t>
            </w:r>
          </w:p>
        </w:tc>
        <w:tc>
          <w:tcPr>
            <w:tcW w:w="1596" w:type="dxa"/>
          </w:tcPr>
          <w:p w14:paraId="271352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4178F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C9E3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2510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4A5D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AA3C6B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B62AFFC" w14:textId="77777777" w:rsidR="00AB01C5" w:rsidRDefault="002D0904">
            <w:pPr>
              <w:keepNext/>
            </w:pPr>
            <w:r>
              <w:t xml:space="preserve">have a </w:t>
            </w:r>
            <w:r>
              <w:rPr>
                <w:b/>
              </w:rPr>
              <w:t>large effect</w:t>
            </w:r>
            <w:r>
              <w:t xml:space="preserve"> on the U.S. economy and employment (4) </w:t>
            </w:r>
          </w:p>
        </w:tc>
        <w:tc>
          <w:tcPr>
            <w:tcW w:w="1596" w:type="dxa"/>
          </w:tcPr>
          <w:p w14:paraId="54061E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D4B6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5D036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895A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319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E0B676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80C0D75" w14:textId="77777777" w:rsidR="00AB01C5" w:rsidRDefault="002D0904">
            <w:pPr>
              <w:keepNext/>
            </w:pPr>
            <w:r>
              <w:t xml:space="preserve">have a </w:t>
            </w:r>
            <w:r>
              <w:rPr>
                <w:b/>
              </w:rPr>
              <w:t xml:space="preserve">negative effect </w:t>
            </w:r>
            <w:r>
              <w:t xml:space="preserve">on the U.S. economy and employment (5) </w:t>
            </w:r>
          </w:p>
        </w:tc>
        <w:tc>
          <w:tcPr>
            <w:tcW w:w="1596" w:type="dxa"/>
          </w:tcPr>
          <w:p w14:paraId="016D48C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8CC25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08869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1FD4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29F79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C5C811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68B4ED5" w14:textId="77777777" w:rsidR="00AB01C5" w:rsidRDefault="002D0904">
            <w:pPr>
              <w:keepNext/>
            </w:pPr>
            <w:r>
              <w:t xml:space="preserve">be cost-effective to fight climate change (7) </w:t>
            </w:r>
          </w:p>
        </w:tc>
        <w:tc>
          <w:tcPr>
            <w:tcW w:w="1596" w:type="dxa"/>
          </w:tcPr>
          <w:p w14:paraId="095C2E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7E232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6A33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7F98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67A3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D0ACF8" w14:textId="77777777" w:rsidR="00AB01C5" w:rsidRDefault="00AB01C5"/>
    <w:p w14:paraId="77884B54" w14:textId="77777777" w:rsidR="00AB01C5" w:rsidRDefault="00AB01C5"/>
    <w:p w14:paraId="42BEE048" w14:textId="77777777" w:rsidR="00AB01C5" w:rsidRDefault="00AB01C5">
      <w:pPr>
        <w:pStyle w:val="QuestionSeparator"/>
      </w:pPr>
    </w:p>
    <w:p w14:paraId="2FAF1348" w14:textId="77777777" w:rsidR="00AB01C5" w:rsidRDefault="00AB01C5"/>
    <w:p w14:paraId="6A8384EC" w14:textId="77777777" w:rsidR="00AB01C5" w:rsidRDefault="002D0904">
      <w:pPr>
        <w:keepNext/>
      </w:pPr>
      <w:r>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45298E8D"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8F54C8" w14:textId="77777777" w:rsidR="00AB01C5" w:rsidRDefault="00AB01C5">
            <w:pPr>
              <w:keepNext/>
            </w:pPr>
          </w:p>
        </w:tc>
        <w:tc>
          <w:tcPr>
            <w:tcW w:w="1596" w:type="dxa"/>
          </w:tcPr>
          <w:p w14:paraId="5FB470F1" w14:textId="77777777" w:rsidR="00AB01C5" w:rsidRDefault="002D09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285DCA29"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31213CFE"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632DBBA8"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6C84FEA2" w14:textId="77777777" w:rsidR="00AB01C5" w:rsidRDefault="002D0904">
            <w:pPr>
              <w:cnfStyle w:val="100000000000" w:firstRow="1" w:lastRow="0" w:firstColumn="0" w:lastColumn="0" w:oddVBand="0" w:evenVBand="0" w:oddHBand="0" w:evenHBand="0" w:firstRowFirstColumn="0" w:firstRowLastColumn="0" w:lastRowFirstColumn="0" w:lastRowLastColumn="0"/>
            </w:pPr>
            <w:r>
              <w:t>Win a lot (6)</w:t>
            </w:r>
          </w:p>
        </w:tc>
      </w:tr>
      <w:tr w:rsidR="00AB01C5" w14:paraId="797AA45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64EA13F" w14:textId="77777777" w:rsidR="00AB01C5" w:rsidRDefault="002D0904">
            <w:pPr>
              <w:keepNext/>
            </w:pPr>
            <w:r>
              <w:t xml:space="preserve">Low-income earners (1) </w:t>
            </w:r>
          </w:p>
        </w:tc>
        <w:tc>
          <w:tcPr>
            <w:tcW w:w="1596" w:type="dxa"/>
          </w:tcPr>
          <w:p w14:paraId="718CC88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F69A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E3CC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EC45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EDE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9E5EB2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100C2A0" w14:textId="77777777" w:rsidR="00AB01C5" w:rsidRDefault="002D0904">
            <w:pPr>
              <w:keepNext/>
            </w:pPr>
            <w:r>
              <w:t xml:space="preserve">The middle class (2) </w:t>
            </w:r>
          </w:p>
        </w:tc>
        <w:tc>
          <w:tcPr>
            <w:tcW w:w="1596" w:type="dxa"/>
          </w:tcPr>
          <w:p w14:paraId="4537668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65A40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3AA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CCE5F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F575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337BBBF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47A6B57" w14:textId="77777777" w:rsidR="00AB01C5" w:rsidRDefault="002D0904">
            <w:pPr>
              <w:keepNext/>
            </w:pPr>
            <w:r>
              <w:t xml:space="preserve">High-income earners (3) </w:t>
            </w:r>
          </w:p>
        </w:tc>
        <w:tc>
          <w:tcPr>
            <w:tcW w:w="1596" w:type="dxa"/>
          </w:tcPr>
          <w:p w14:paraId="5774C95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5CD53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B705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C0EA7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F051B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0E7DBB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CE5B397" w14:textId="77777777" w:rsidR="00AB01C5" w:rsidRDefault="002D0904">
            <w:pPr>
              <w:keepNext/>
            </w:pPr>
            <w:r>
              <w:t xml:space="preserve">Those living in rural areas (5) </w:t>
            </w:r>
          </w:p>
        </w:tc>
        <w:tc>
          <w:tcPr>
            <w:tcW w:w="1596" w:type="dxa"/>
          </w:tcPr>
          <w:p w14:paraId="032773B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8DD3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F8721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D552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F8F55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E523FE" w14:textId="77777777" w:rsidR="00AB01C5" w:rsidRDefault="00AB01C5"/>
    <w:p w14:paraId="46A2B4AB" w14:textId="77777777" w:rsidR="00AB01C5" w:rsidRDefault="00AB01C5"/>
    <w:p w14:paraId="6AF9F0EA" w14:textId="77777777" w:rsidR="00AB01C5" w:rsidRDefault="00AB01C5">
      <w:pPr>
        <w:pStyle w:val="QuestionSeparator"/>
      </w:pPr>
    </w:p>
    <w:p w14:paraId="119C3753" w14:textId="77777777" w:rsidR="00AB01C5" w:rsidRDefault="00AB01C5"/>
    <w:p w14:paraId="31031770" w14:textId="77777777" w:rsidR="00AB01C5" w:rsidRDefault="002D0904">
      <w:pPr>
        <w:keepNext/>
      </w:pPr>
      <w:r>
        <w:t>Q16.4 Do you think that financially your household would win or lose from a green infrastructure program?</w:t>
      </w:r>
    </w:p>
    <w:p w14:paraId="5EA6E493" w14:textId="77777777" w:rsidR="00AB01C5" w:rsidRDefault="002D0904">
      <w:pPr>
        <w:pStyle w:val="ListParagraph"/>
        <w:keepNext/>
        <w:numPr>
          <w:ilvl w:val="0"/>
          <w:numId w:val="4"/>
        </w:numPr>
      </w:pPr>
      <w:r>
        <w:t xml:space="preserve">Lose a lot  (1) </w:t>
      </w:r>
    </w:p>
    <w:p w14:paraId="439BC0C8" w14:textId="77777777" w:rsidR="00AB01C5" w:rsidRDefault="002D0904">
      <w:pPr>
        <w:pStyle w:val="ListParagraph"/>
        <w:keepNext/>
        <w:numPr>
          <w:ilvl w:val="0"/>
          <w:numId w:val="4"/>
        </w:numPr>
      </w:pPr>
      <w:r>
        <w:t xml:space="preserve">Mostly lose  (5) </w:t>
      </w:r>
    </w:p>
    <w:p w14:paraId="493F8947" w14:textId="77777777" w:rsidR="00AB01C5" w:rsidRDefault="002D0904">
      <w:pPr>
        <w:pStyle w:val="ListParagraph"/>
        <w:keepNext/>
        <w:numPr>
          <w:ilvl w:val="0"/>
          <w:numId w:val="4"/>
        </w:numPr>
      </w:pPr>
      <w:r>
        <w:t xml:space="preserve">Neither win nor lose  (6) </w:t>
      </w:r>
    </w:p>
    <w:p w14:paraId="258253B8" w14:textId="77777777" w:rsidR="00AB01C5" w:rsidRDefault="002D0904">
      <w:pPr>
        <w:pStyle w:val="ListParagraph"/>
        <w:keepNext/>
        <w:numPr>
          <w:ilvl w:val="0"/>
          <w:numId w:val="4"/>
        </w:numPr>
      </w:pPr>
      <w:r>
        <w:t xml:space="preserve">Mostly win  (7) </w:t>
      </w:r>
    </w:p>
    <w:p w14:paraId="13D2750A" w14:textId="77777777" w:rsidR="00AB01C5" w:rsidRDefault="002D0904">
      <w:pPr>
        <w:pStyle w:val="ListParagraph"/>
        <w:keepNext/>
        <w:numPr>
          <w:ilvl w:val="0"/>
          <w:numId w:val="4"/>
        </w:numPr>
      </w:pPr>
      <w:r>
        <w:t xml:space="preserve">Win a lot  (8) </w:t>
      </w:r>
    </w:p>
    <w:p w14:paraId="0BE0C725" w14:textId="77777777" w:rsidR="00AB01C5" w:rsidRDefault="00AB01C5"/>
    <w:p w14:paraId="494486FF" w14:textId="77777777" w:rsidR="00AB01C5" w:rsidRDefault="00AB01C5">
      <w:pPr>
        <w:pStyle w:val="QuestionSeparator"/>
      </w:pPr>
    </w:p>
    <w:p w14:paraId="64FBB316" w14:textId="77777777" w:rsidR="00AB01C5" w:rsidRDefault="00AB01C5"/>
    <w:p w14:paraId="271233A7" w14:textId="77777777" w:rsidR="00AB01C5" w:rsidRDefault="002D0904">
      <w:pPr>
        <w:keepNext/>
      </w:pPr>
      <w:r>
        <w:lastRenderedPageBreak/>
        <w:t>Q16.6 Do you agree or disagree with the following statement: "A green infrastructure program mainly financed by public debt is fair."</w:t>
      </w:r>
    </w:p>
    <w:p w14:paraId="00544D49" w14:textId="77777777" w:rsidR="00AB01C5" w:rsidRDefault="002D0904">
      <w:pPr>
        <w:pStyle w:val="ListParagraph"/>
        <w:keepNext/>
        <w:numPr>
          <w:ilvl w:val="0"/>
          <w:numId w:val="4"/>
        </w:numPr>
      </w:pPr>
      <w:r>
        <w:t xml:space="preserve">Strongly disagree  (0) </w:t>
      </w:r>
    </w:p>
    <w:p w14:paraId="3D25A52A" w14:textId="77777777" w:rsidR="00AB01C5" w:rsidRDefault="002D0904">
      <w:pPr>
        <w:pStyle w:val="ListParagraph"/>
        <w:keepNext/>
        <w:numPr>
          <w:ilvl w:val="0"/>
          <w:numId w:val="4"/>
        </w:numPr>
      </w:pPr>
      <w:r>
        <w:t xml:space="preserve">Somewhat disagree  (1) </w:t>
      </w:r>
    </w:p>
    <w:p w14:paraId="683E0636" w14:textId="77777777" w:rsidR="00AB01C5" w:rsidRDefault="002D0904">
      <w:pPr>
        <w:pStyle w:val="ListParagraph"/>
        <w:keepNext/>
        <w:numPr>
          <w:ilvl w:val="0"/>
          <w:numId w:val="4"/>
        </w:numPr>
      </w:pPr>
      <w:r>
        <w:t xml:space="preserve">Neither agree nor disagree  (2) </w:t>
      </w:r>
    </w:p>
    <w:p w14:paraId="2E81388F" w14:textId="77777777" w:rsidR="00AB01C5" w:rsidRDefault="002D0904">
      <w:pPr>
        <w:pStyle w:val="ListParagraph"/>
        <w:keepNext/>
        <w:numPr>
          <w:ilvl w:val="0"/>
          <w:numId w:val="4"/>
        </w:numPr>
      </w:pPr>
      <w:r>
        <w:t xml:space="preserve">Somewhat agree  (3) </w:t>
      </w:r>
    </w:p>
    <w:p w14:paraId="2E6391DA" w14:textId="77777777" w:rsidR="00AB01C5" w:rsidRDefault="002D0904">
      <w:pPr>
        <w:pStyle w:val="ListParagraph"/>
        <w:keepNext/>
        <w:numPr>
          <w:ilvl w:val="0"/>
          <w:numId w:val="4"/>
        </w:numPr>
      </w:pPr>
      <w:r>
        <w:t xml:space="preserve">Strongly agree  (4) </w:t>
      </w:r>
    </w:p>
    <w:p w14:paraId="3CDF321C" w14:textId="77777777" w:rsidR="00AB01C5" w:rsidRDefault="00AB01C5"/>
    <w:p w14:paraId="599234D0" w14:textId="77777777" w:rsidR="00AB01C5" w:rsidRDefault="00AB01C5">
      <w:pPr>
        <w:pStyle w:val="QuestionSeparator"/>
      </w:pPr>
    </w:p>
    <w:p w14:paraId="5900E4D4" w14:textId="77777777" w:rsidR="00AB01C5" w:rsidRDefault="00AB01C5"/>
    <w:p w14:paraId="12578DFB" w14:textId="77777777" w:rsidR="00AB01C5" w:rsidRDefault="002D0904">
      <w:pPr>
        <w:keepNext/>
      </w:pPr>
      <w:r>
        <w:t>Q16.5 Do you support or oppose a green infrastructure program?</w:t>
      </w:r>
    </w:p>
    <w:p w14:paraId="43EE9E6A" w14:textId="77777777" w:rsidR="00AB01C5" w:rsidRDefault="002D0904">
      <w:pPr>
        <w:pStyle w:val="ListParagraph"/>
        <w:keepNext/>
        <w:numPr>
          <w:ilvl w:val="0"/>
          <w:numId w:val="4"/>
        </w:numPr>
      </w:pPr>
      <w:r>
        <w:t xml:space="preserve">Strongly oppose  (0) </w:t>
      </w:r>
    </w:p>
    <w:p w14:paraId="3440263F" w14:textId="77777777" w:rsidR="00AB01C5" w:rsidRDefault="002D0904">
      <w:pPr>
        <w:pStyle w:val="ListParagraph"/>
        <w:keepNext/>
        <w:numPr>
          <w:ilvl w:val="0"/>
          <w:numId w:val="4"/>
        </w:numPr>
      </w:pPr>
      <w:r>
        <w:t xml:space="preserve">Somewhat oppose  (1) </w:t>
      </w:r>
    </w:p>
    <w:p w14:paraId="1C07FB48" w14:textId="77777777" w:rsidR="00AB01C5" w:rsidRDefault="002D0904">
      <w:pPr>
        <w:pStyle w:val="ListParagraph"/>
        <w:keepNext/>
        <w:numPr>
          <w:ilvl w:val="0"/>
          <w:numId w:val="4"/>
        </w:numPr>
      </w:pPr>
      <w:r>
        <w:t xml:space="preserve">Neither support nor oppose  (2) </w:t>
      </w:r>
    </w:p>
    <w:p w14:paraId="793FBC10" w14:textId="77777777" w:rsidR="00AB01C5" w:rsidRDefault="002D0904">
      <w:pPr>
        <w:pStyle w:val="ListParagraph"/>
        <w:keepNext/>
        <w:numPr>
          <w:ilvl w:val="0"/>
          <w:numId w:val="4"/>
        </w:numPr>
      </w:pPr>
      <w:r>
        <w:t xml:space="preserve">Somewhat support  (3) </w:t>
      </w:r>
    </w:p>
    <w:p w14:paraId="1D1EB9E2" w14:textId="77777777" w:rsidR="00AB01C5" w:rsidRDefault="002D0904">
      <w:pPr>
        <w:pStyle w:val="ListParagraph"/>
        <w:keepNext/>
        <w:numPr>
          <w:ilvl w:val="0"/>
          <w:numId w:val="4"/>
        </w:numPr>
      </w:pPr>
      <w:r>
        <w:t xml:space="preserve">Strongly support  (4) </w:t>
      </w:r>
    </w:p>
    <w:p w14:paraId="3ECDE78C" w14:textId="77777777" w:rsidR="00AB01C5" w:rsidRDefault="00AB01C5"/>
    <w:p w14:paraId="7C38B488" w14:textId="77777777" w:rsidR="00AB01C5" w:rsidRDefault="00AB01C5">
      <w:pPr>
        <w:pStyle w:val="QuestionSeparator"/>
      </w:pPr>
    </w:p>
    <w:p w14:paraId="2672BAF8" w14:textId="77777777" w:rsidR="00AB01C5" w:rsidRDefault="00AB01C5"/>
    <w:p w14:paraId="1A7B95C9" w14:textId="77777777" w:rsidR="00AB01C5" w:rsidRDefault="002D0904">
      <w:pPr>
        <w:keepNext/>
      </w:pPr>
      <w:r>
        <w:lastRenderedPageBreak/>
        <w:t xml:space="preserve">Q16.7 Until now, we have considered that a green infrastructure program </w:t>
      </w:r>
      <w:proofErr w:type="gramStart"/>
      <w:r>
        <w:t>would be financed</w:t>
      </w:r>
      <w:proofErr w:type="gramEnd"/>
      <w:r>
        <w:t xml:space="preserve"> by public debt, but other sources of funding are possible. </w:t>
      </w:r>
      <w:r>
        <w:br/>
        <w:t xml:space="preserve">  </w:t>
      </w:r>
      <w:r>
        <w:br/>
        <w:t xml:space="preserve">What sources of funding do you find appropriate for a green infrastructure program? (Multiple answers are possible) </w:t>
      </w:r>
    </w:p>
    <w:p w14:paraId="122E03C2" w14:textId="77777777" w:rsidR="00AB01C5" w:rsidRDefault="002D0904">
      <w:pPr>
        <w:pStyle w:val="ListParagraph"/>
        <w:keepNext/>
        <w:numPr>
          <w:ilvl w:val="0"/>
          <w:numId w:val="2"/>
        </w:numPr>
      </w:pPr>
      <w:r>
        <w:t xml:space="preserve">Additional public debt  (1) </w:t>
      </w:r>
    </w:p>
    <w:p w14:paraId="0A52E4C0" w14:textId="77777777" w:rsidR="00AB01C5" w:rsidRDefault="002D0904">
      <w:pPr>
        <w:pStyle w:val="ListParagraph"/>
        <w:keepNext/>
        <w:numPr>
          <w:ilvl w:val="0"/>
          <w:numId w:val="2"/>
        </w:numPr>
      </w:pPr>
      <w:r>
        <w:t xml:space="preserve">Increase in sales taxes  (2) </w:t>
      </w:r>
    </w:p>
    <w:p w14:paraId="291E40DD" w14:textId="77777777" w:rsidR="00AB01C5" w:rsidRDefault="002D0904">
      <w:pPr>
        <w:pStyle w:val="ListParagraph"/>
        <w:keepNext/>
        <w:numPr>
          <w:ilvl w:val="0"/>
          <w:numId w:val="2"/>
        </w:numPr>
      </w:pPr>
      <w:r>
        <w:t xml:space="preserve">Increase in taxes on the wealthiest  (3) </w:t>
      </w:r>
    </w:p>
    <w:p w14:paraId="08AB3116" w14:textId="77777777" w:rsidR="00AB01C5" w:rsidRDefault="002D0904">
      <w:pPr>
        <w:pStyle w:val="ListParagraph"/>
        <w:keepNext/>
        <w:numPr>
          <w:ilvl w:val="0"/>
          <w:numId w:val="2"/>
        </w:numPr>
      </w:pPr>
      <w:r>
        <w:t xml:space="preserve">Reduction in social spending  (4) </w:t>
      </w:r>
    </w:p>
    <w:p w14:paraId="2A86C175" w14:textId="77777777" w:rsidR="00AB01C5" w:rsidRDefault="002D0904">
      <w:pPr>
        <w:pStyle w:val="ListParagraph"/>
        <w:keepNext/>
        <w:numPr>
          <w:ilvl w:val="0"/>
          <w:numId w:val="2"/>
        </w:numPr>
      </w:pPr>
      <w:r>
        <w:t xml:space="preserve">Reduction in military spending  (5) </w:t>
      </w:r>
    </w:p>
    <w:p w14:paraId="3CA2EC23" w14:textId="77777777" w:rsidR="00AB01C5" w:rsidRDefault="00AB01C5">
      <w:pPr>
        <w:pStyle w:val="BlockSeparator"/>
      </w:pPr>
    </w:p>
    <w:p w14:paraId="168FF5D7" w14:textId="77777777" w:rsidR="00C0030D" w:rsidRDefault="00C0030D" w:rsidP="00686D01">
      <w:pPr>
        <w:pStyle w:val="Heading2"/>
      </w:pPr>
      <w:bookmarkStart w:id="77" w:name="_Toc66714752"/>
    </w:p>
    <w:p w14:paraId="5149D96C" w14:textId="44E4BF69" w:rsidR="00AB01C5" w:rsidRDefault="00686D01" w:rsidP="00686D01">
      <w:pPr>
        <w:pStyle w:val="Heading2"/>
      </w:pPr>
      <w:r>
        <w:t>Block 9</w:t>
      </w:r>
      <w:r w:rsidR="002D0904">
        <w:t xml:space="preserve">: </w:t>
      </w:r>
      <w:r>
        <w:t xml:space="preserve">Policy </w:t>
      </w:r>
      <w:r w:rsidR="002D0904">
        <w:t xml:space="preserve">3: </w:t>
      </w:r>
      <w:r>
        <w:t>carbon tax with cash transfers</w:t>
      </w:r>
      <w:bookmarkEnd w:id="77"/>
    </w:p>
    <w:p w14:paraId="1926F4DB" w14:textId="77777777" w:rsidR="00AB01C5" w:rsidRDefault="00AB01C5"/>
    <w:p w14:paraId="068C2943" w14:textId="77777777" w:rsidR="00AB01C5" w:rsidRDefault="002D0904">
      <w:pPr>
        <w:keepNext/>
      </w:pPr>
      <w:r>
        <w:t>Q17.1 Timing</w:t>
      </w:r>
    </w:p>
    <w:p w14:paraId="4A17AF8E" w14:textId="77777777" w:rsidR="00AB01C5" w:rsidRDefault="002D0904">
      <w:pPr>
        <w:pStyle w:val="ListParagraph"/>
        <w:keepNext/>
        <w:ind w:left="0"/>
      </w:pPr>
      <w:r>
        <w:t xml:space="preserve">First </w:t>
      </w:r>
      <w:proofErr w:type="gramStart"/>
      <w:r>
        <w:t>Click  (</w:t>
      </w:r>
      <w:proofErr w:type="gramEnd"/>
      <w:r>
        <w:t>1)</w:t>
      </w:r>
    </w:p>
    <w:p w14:paraId="09B6A79E" w14:textId="77777777" w:rsidR="00AB01C5" w:rsidRDefault="002D0904">
      <w:pPr>
        <w:pStyle w:val="ListParagraph"/>
        <w:keepNext/>
        <w:ind w:left="0"/>
      </w:pPr>
      <w:r>
        <w:t xml:space="preserve">Last </w:t>
      </w:r>
      <w:proofErr w:type="gramStart"/>
      <w:r>
        <w:t>Click  (</w:t>
      </w:r>
      <w:proofErr w:type="gramEnd"/>
      <w:r>
        <w:t>2)</w:t>
      </w:r>
    </w:p>
    <w:p w14:paraId="3F490162" w14:textId="77777777" w:rsidR="00AB01C5" w:rsidRDefault="002D0904">
      <w:pPr>
        <w:pStyle w:val="ListParagraph"/>
        <w:keepNext/>
        <w:ind w:left="0"/>
      </w:pPr>
      <w:r>
        <w:t xml:space="preserve">Page </w:t>
      </w:r>
      <w:proofErr w:type="gramStart"/>
      <w:r>
        <w:t>Submit  (</w:t>
      </w:r>
      <w:proofErr w:type="gramEnd"/>
      <w:r>
        <w:t>3)</w:t>
      </w:r>
    </w:p>
    <w:p w14:paraId="6EC6F426" w14:textId="77777777" w:rsidR="00AB01C5" w:rsidRDefault="002D0904">
      <w:pPr>
        <w:pStyle w:val="ListParagraph"/>
        <w:keepNext/>
        <w:ind w:left="0"/>
      </w:pPr>
      <w:r>
        <w:t xml:space="preserve">Click </w:t>
      </w:r>
      <w:proofErr w:type="gramStart"/>
      <w:r>
        <w:t>Count  (</w:t>
      </w:r>
      <w:proofErr w:type="gramEnd"/>
      <w:r>
        <w:t>4)</w:t>
      </w:r>
    </w:p>
    <w:p w14:paraId="6191570E" w14:textId="77777777" w:rsidR="00AB01C5" w:rsidRDefault="00AB01C5"/>
    <w:p w14:paraId="1FC59AAA" w14:textId="77777777" w:rsidR="00AB01C5" w:rsidRDefault="00AB01C5">
      <w:pPr>
        <w:pStyle w:val="QuestionSeparator"/>
      </w:pPr>
    </w:p>
    <w:p w14:paraId="7ACB38C8" w14:textId="77777777" w:rsidR="00AB01C5" w:rsidRDefault="00AB01C5"/>
    <w:p w14:paraId="614E465E" w14:textId="77777777" w:rsidR="00AB01C5" w:rsidRDefault="002D0904">
      <w:pPr>
        <w:keepNext/>
      </w:pPr>
      <w:r>
        <w:t xml:space="preserve">Q17.2 </w:t>
      </w:r>
      <w:proofErr w:type="gramStart"/>
      <w:r>
        <w:t>To</w:t>
      </w:r>
      <w:proofErr w:type="gramEnd"/>
      <w:r>
        <w:t xml:space="preserve"> fight climate change, the U.S. federal government can make greenhouse gas emissions costly, to make people and firms change their equipment and reduce their emissions. The government could do this through a policy called a carbon tax with cash transfers. Under such a policy, the government would tax all products that emit greenhouse gas. For example, the price of gasoline would increase by 40 cents per gallon. To compensate households for the price increases, the revenues from the carbon tax </w:t>
      </w:r>
      <w:proofErr w:type="gramStart"/>
      <w:r>
        <w:t>would be redistributed</w:t>
      </w:r>
      <w:proofErr w:type="gramEnd"/>
      <w:r>
        <w:t xml:space="preserve"> to all households, regardless of their income. Each adult would thus receive $600 per year.</w:t>
      </w:r>
    </w:p>
    <w:p w14:paraId="12EE6BC7" w14:textId="77777777" w:rsidR="00AB01C5" w:rsidRDefault="00AB01C5"/>
    <w:p w14:paraId="5FA96CC9" w14:textId="77777777" w:rsidR="00AB01C5" w:rsidRDefault="00AB01C5">
      <w:pPr>
        <w:pStyle w:val="QuestionSeparator"/>
      </w:pPr>
    </w:p>
    <w:p w14:paraId="01BF3D68" w14:textId="77777777" w:rsidR="00AB01C5" w:rsidRDefault="00AB01C5"/>
    <w:p w14:paraId="20A35EDA" w14:textId="77777777" w:rsidR="00AB01C5" w:rsidRDefault="002D0904">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0C613404"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7AA126" w14:textId="77777777" w:rsidR="00AB01C5" w:rsidRDefault="00AB01C5">
            <w:pPr>
              <w:keepNext/>
            </w:pPr>
          </w:p>
        </w:tc>
        <w:tc>
          <w:tcPr>
            <w:tcW w:w="1596" w:type="dxa"/>
          </w:tcPr>
          <w:p w14:paraId="1984F205"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C455AAC"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BB43C72"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3C7FB196"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9CCAEF9"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7377320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81541B7" w14:textId="77777777" w:rsidR="00AB01C5" w:rsidRDefault="002D0904">
            <w:pPr>
              <w:keepNext/>
            </w:pPr>
            <w:r>
              <w:t xml:space="preserve">encourage people to drive less (6) </w:t>
            </w:r>
          </w:p>
        </w:tc>
        <w:tc>
          <w:tcPr>
            <w:tcW w:w="1596" w:type="dxa"/>
          </w:tcPr>
          <w:p w14:paraId="3286CF2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C6553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14DA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CD75A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27947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32C7E18"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EC73B8B" w14:textId="77777777" w:rsidR="00AB01C5" w:rsidRDefault="002D0904">
            <w:pPr>
              <w:keepNext/>
            </w:pPr>
            <w:r>
              <w:t xml:space="preserve">encourage people and companies to insulate buildings (1) </w:t>
            </w:r>
          </w:p>
        </w:tc>
        <w:tc>
          <w:tcPr>
            <w:tcW w:w="1596" w:type="dxa"/>
          </w:tcPr>
          <w:p w14:paraId="7C4406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C7E4B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DFC5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E6C13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E4CF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DECDA04"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CEE460C" w14:textId="77777777" w:rsidR="00AB01C5" w:rsidRDefault="002D0904">
            <w:pPr>
              <w:keepNext/>
            </w:pPr>
            <w:r>
              <w:t xml:space="preserve">reduce the use of fossil fuels and greenhouse gas emissions (7) </w:t>
            </w:r>
          </w:p>
        </w:tc>
        <w:tc>
          <w:tcPr>
            <w:tcW w:w="1596" w:type="dxa"/>
          </w:tcPr>
          <w:p w14:paraId="1C02005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D3FC7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8972E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0972D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8608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31CA0C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274884B" w14:textId="77777777" w:rsidR="00AB01C5" w:rsidRDefault="002D0904">
            <w:pPr>
              <w:keepNext/>
            </w:pPr>
            <w:r>
              <w:t xml:space="preserve">reduce air pollution (2) </w:t>
            </w:r>
          </w:p>
        </w:tc>
        <w:tc>
          <w:tcPr>
            <w:tcW w:w="1596" w:type="dxa"/>
          </w:tcPr>
          <w:p w14:paraId="5B9D91F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5A01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0ACF9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ADA2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1EEAA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6CDCAB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C517851" w14:textId="77777777" w:rsidR="00AB01C5" w:rsidRDefault="002D0904">
            <w:pPr>
              <w:keepNext/>
            </w:pPr>
            <w:r>
              <w:t xml:space="preserve">have a </w:t>
            </w:r>
            <w:r>
              <w:rPr>
                <w:b/>
              </w:rPr>
              <w:t>large effect</w:t>
            </w:r>
            <w:r>
              <w:t xml:space="preserve"> on the U.S. economy and employment (3) </w:t>
            </w:r>
          </w:p>
        </w:tc>
        <w:tc>
          <w:tcPr>
            <w:tcW w:w="1596" w:type="dxa"/>
          </w:tcPr>
          <w:p w14:paraId="6C819CD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6A765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49BA4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7CCA4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8E96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82ECB0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FE682DB" w14:textId="77777777" w:rsidR="00AB01C5" w:rsidRDefault="002D0904">
            <w:pPr>
              <w:keepNext/>
            </w:pPr>
            <w:r>
              <w:t xml:space="preserve">have a </w:t>
            </w:r>
            <w:r>
              <w:rPr>
                <w:b/>
              </w:rPr>
              <w:t>negative effect</w:t>
            </w:r>
            <w:r>
              <w:t xml:space="preserve"> on the U.S. economy and employment (4) </w:t>
            </w:r>
          </w:p>
        </w:tc>
        <w:tc>
          <w:tcPr>
            <w:tcW w:w="1596" w:type="dxa"/>
          </w:tcPr>
          <w:p w14:paraId="2936E42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A6DE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B7EF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8132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353B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CEF5BB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62F8C95" w14:textId="77777777" w:rsidR="00AB01C5" w:rsidRDefault="002D0904">
            <w:pPr>
              <w:keepNext/>
            </w:pPr>
            <w:r>
              <w:t xml:space="preserve">be a cost-effective way to fight climate change (5) </w:t>
            </w:r>
          </w:p>
        </w:tc>
        <w:tc>
          <w:tcPr>
            <w:tcW w:w="1596" w:type="dxa"/>
          </w:tcPr>
          <w:p w14:paraId="3930FD1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69D70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A536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E4A9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F86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9D66E6" w14:textId="77777777" w:rsidR="00AB01C5" w:rsidRDefault="00AB01C5"/>
    <w:p w14:paraId="7281580C" w14:textId="77777777" w:rsidR="00AB01C5" w:rsidRDefault="00AB01C5"/>
    <w:p w14:paraId="671BC409" w14:textId="77777777" w:rsidR="00AB01C5" w:rsidRDefault="00AB01C5">
      <w:pPr>
        <w:pStyle w:val="QuestionSeparator"/>
      </w:pPr>
    </w:p>
    <w:p w14:paraId="2F3C7AE4" w14:textId="77777777" w:rsidR="00AB01C5" w:rsidRDefault="00AB01C5"/>
    <w:p w14:paraId="3E434CB4" w14:textId="77777777" w:rsidR="00AB01C5" w:rsidRDefault="002D0904">
      <w:pPr>
        <w:keepNext/>
      </w:pPr>
      <w:r>
        <w:lastRenderedPageBreak/>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769037A8"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E260FF" w14:textId="77777777" w:rsidR="00AB01C5" w:rsidRDefault="00AB01C5">
            <w:pPr>
              <w:keepNext/>
            </w:pPr>
          </w:p>
        </w:tc>
        <w:tc>
          <w:tcPr>
            <w:tcW w:w="1596" w:type="dxa"/>
          </w:tcPr>
          <w:p w14:paraId="25AFD4AE" w14:textId="77777777" w:rsidR="00AB01C5" w:rsidRDefault="002D09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57ED9F8"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4E7CF93A"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2B7202C2"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4FE09A67" w14:textId="77777777" w:rsidR="00AB01C5" w:rsidRDefault="002D0904">
            <w:pPr>
              <w:cnfStyle w:val="100000000000" w:firstRow="1" w:lastRow="0" w:firstColumn="0" w:lastColumn="0" w:oddVBand="0" w:evenVBand="0" w:oddHBand="0" w:evenHBand="0" w:firstRowFirstColumn="0" w:firstRowLastColumn="0" w:lastRowFirstColumn="0" w:lastRowLastColumn="0"/>
            </w:pPr>
            <w:r>
              <w:t>Win a lot (6)</w:t>
            </w:r>
          </w:p>
        </w:tc>
      </w:tr>
      <w:tr w:rsidR="00AB01C5" w14:paraId="46EA815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5B42ADC" w14:textId="77777777" w:rsidR="00AB01C5" w:rsidRDefault="002D0904">
            <w:pPr>
              <w:keepNext/>
            </w:pPr>
            <w:r>
              <w:t xml:space="preserve">Low-income earners (1) </w:t>
            </w:r>
          </w:p>
        </w:tc>
        <w:tc>
          <w:tcPr>
            <w:tcW w:w="1596" w:type="dxa"/>
          </w:tcPr>
          <w:p w14:paraId="3BDCF3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6A9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0AFA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F5E0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6190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F0AAEB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D7022F2" w14:textId="77777777" w:rsidR="00AB01C5" w:rsidRDefault="002D0904">
            <w:pPr>
              <w:keepNext/>
            </w:pPr>
            <w:r>
              <w:t xml:space="preserve">The middle class (2) </w:t>
            </w:r>
          </w:p>
        </w:tc>
        <w:tc>
          <w:tcPr>
            <w:tcW w:w="1596" w:type="dxa"/>
          </w:tcPr>
          <w:p w14:paraId="41F976E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545A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1583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6E8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479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35B1270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7DD4866" w14:textId="77777777" w:rsidR="00AB01C5" w:rsidRDefault="002D0904">
            <w:pPr>
              <w:keepNext/>
            </w:pPr>
            <w:r>
              <w:t xml:space="preserve">High-income earners (3) </w:t>
            </w:r>
          </w:p>
        </w:tc>
        <w:tc>
          <w:tcPr>
            <w:tcW w:w="1596" w:type="dxa"/>
          </w:tcPr>
          <w:p w14:paraId="4F2F213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ACCC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E707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D695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DED5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ADE913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83312BB" w14:textId="77777777" w:rsidR="00AB01C5" w:rsidRDefault="002D0904">
            <w:pPr>
              <w:keepNext/>
            </w:pPr>
            <w:r>
              <w:t xml:space="preserve">Those living in rural areas (4) </w:t>
            </w:r>
          </w:p>
        </w:tc>
        <w:tc>
          <w:tcPr>
            <w:tcW w:w="1596" w:type="dxa"/>
          </w:tcPr>
          <w:p w14:paraId="0A626BF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3FED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4C6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312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978D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770B5B" w14:textId="77777777" w:rsidR="00AB01C5" w:rsidRDefault="00AB01C5"/>
    <w:p w14:paraId="3CFB8A6F" w14:textId="77777777" w:rsidR="00AB01C5" w:rsidRDefault="00AB01C5"/>
    <w:p w14:paraId="18FA9F24" w14:textId="77777777" w:rsidR="00AB01C5" w:rsidRDefault="00AB01C5">
      <w:pPr>
        <w:pStyle w:val="QuestionSeparator"/>
      </w:pPr>
    </w:p>
    <w:p w14:paraId="61B7E13F" w14:textId="77777777" w:rsidR="00AB01C5" w:rsidRDefault="00AB01C5"/>
    <w:p w14:paraId="66491E6D" w14:textId="77777777" w:rsidR="00AB01C5" w:rsidRDefault="002D0904">
      <w:pPr>
        <w:keepNext/>
      </w:pPr>
      <w:r>
        <w:t xml:space="preserve">Q17.5 Do you think that financially your household would win or lose under a carbon tax with cash </w:t>
      </w:r>
      <w:proofErr w:type="gramStart"/>
      <w:r>
        <w:t>transfers?</w:t>
      </w:r>
      <w:proofErr w:type="gramEnd"/>
    </w:p>
    <w:p w14:paraId="1E21350F" w14:textId="77777777" w:rsidR="00AB01C5" w:rsidRDefault="002D0904">
      <w:pPr>
        <w:pStyle w:val="ListParagraph"/>
        <w:keepNext/>
        <w:numPr>
          <w:ilvl w:val="0"/>
          <w:numId w:val="4"/>
        </w:numPr>
      </w:pPr>
      <w:r>
        <w:t xml:space="preserve">Lose a lot  (1) </w:t>
      </w:r>
    </w:p>
    <w:p w14:paraId="7AFD44C8" w14:textId="77777777" w:rsidR="00AB01C5" w:rsidRDefault="002D0904">
      <w:pPr>
        <w:pStyle w:val="ListParagraph"/>
        <w:keepNext/>
        <w:numPr>
          <w:ilvl w:val="0"/>
          <w:numId w:val="4"/>
        </w:numPr>
      </w:pPr>
      <w:r>
        <w:t xml:space="preserve">Mostly lose  (5) </w:t>
      </w:r>
    </w:p>
    <w:p w14:paraId="61449FAB" w14:textId="77777777" w:rsidR="00AB01C5" w:rsidRDefault="002D0904">
      <w:pPr>
        <w:pStyle w:val="ListParagraph"/>
        <w:keepNext/>
        <w:numPr>
          <w:ilvl w:val="0"/>
          <w:numId w:val="4"/>
        </w:numPr>
      </w:pPr>
      <w:r>
        <w:t xml:space="preserve">Neither win nor lose  (6) </w:t>
      </w:r>
    </w:p>
    <w:p w14:paraId="20AE5C6F" w14:textId="77777777" w:rsidR="00AB01C5" w:rsidRDefault="002D0904">
      <w:pPr>
        <w:pStyle w:val="ListParagraph"/>
        <w:keepNext/>
        <w:numPr>
          <w:ilvl w:val="0"/>
          <w:numId w:val="4"/>
        </w:numPr>
      </w:pPr>
      <w:r>
        <w:t xml:space="preserve">Mostly win  (7) </w:t>
      </w:r>
    </w:p>
    <w:p w14:paraId="5C1CC4B9" w14:textId="77777777" w:rsidR="00AB01C5" w:rsidRDefault="002D0904">
      <w:pPr>
        <w:pStyle w:val="ListParagraph"/>
        <w:keepNext/>
        <w:numPr>
          <w:ilvl w:val="0"/>
          <w:numId w:val="4"/>
        </w:numPr>
      </w:pPr>
      <w:r>
        <w:t xml:space="preserve">Win a lot  (8) </w:t>
      </w:r>
    </w:p>
    <w:p w14:paraId="56B3C21A" w14:textId="77777777" w:rsidR="00AB01C5" w:rsidRDefault="00AB01C5"/>
    <w:p w14:paraId="492A3191" w14:textId="77777777" w:rsidR="00AB01C5" w:rsidRDefault="00AB01C5">
      <w:pPr>
        <w:pStyle w:val="QuestionSeparator"/>
      </w:pPr>
    </w:p>
    <w:p w14:paraId="72BC6482" w14:textId="77777777" w:rsidR="00AB01C5" w:rsidRDefault="00AB01C5"/>
    <w:p w14:paraId="4068D174" w14:textId="77777777" w:rsidR="00AB01C5" w:rsidRDefault="002D0904">
      <w:pPr>
        <w:keepNext/>
      </w:pPr>
      <w:r>
        <w:lastRenderedPageBreak/>
        <w:t>Q17.7 Do you agree or disagree with the following statement: "A carbon tax with cash transfers is fair."</w:t>
      </w:r>
    </w:p>
    <w:p w14:paraId="10381D4B" w14:textId="77777777" w:rsidR="00AB01C5" w:rsidRDefault="002D0904">
      <w:pPr>
        <w:pStyle w:val="ListParagraph"/>
        <w:keepNext/>
        <w:numPr>
          <w:ilvl w:val="0"/>
          <w:numId w:val="4"/>
        </w:numPr>
      </w:pPr>
      <w:r>
        <w:t xml:space="preserve">Strongly disagree  (0) </w:t>
      </w:r>
    </w:p>
    <w:p w14:paraId="53C88B08" w14:textId="77777777" w:rsidR="00AB01C5" w:rsidRDefault="002D0904">
      <w:pPr>
        <w:pStyle w:val="ListParagraph"/>
        <w:keepNext/>
        <w:numPr>
          <w:ilvl w:val="0"/>
          <w:numId w:val="4"/>
        </w:numPr>
      </w:pPr>
      <w:r>
        <w:t xml:space="preserve">Somewhat disagree  (1) </w:t>
      </w:r>
    </w:p>
    <w:p w14:paraId="4F8A8201" w14:textId="77777777" w:rsidR="00AB01C5" w:rsidRDefault="002D0904">
      <w:pPr>
        <w:pStyle w:val="ListParagraph"/>
        <w:keepNext/>
        <w:numPr>
          <w:ilvl w:val="0"/>
          <w:numId w:val="4"/>
        </w:numPr>
      </w:pPr>
      <w:r>
        <w:t xml:space="preserve">Neither agree nor disagree  (2) </w:t>
      </w:r>
    </w:p>
    <w:p w14:paraId="0FAA40E0" w14:textId="77777777" w:rsidR="00AB01C5" w:rsidRDefault="002D0904">
      <w:pPr>
        <w:pStyle w:val="ListParagraph"/>
        <w:keepNext/>
        <w:numPr>
          <w:ilvl w:val="0"/>
          <w:numId w:val="4"/>
        </w:numPr>
      </w:pPr>
      <w:r>
        <w:t xml:space="preserve">Somewhat agree  (3) </w:t>
      </w:r>
    </w:p>
    <w:p w14:paraId="1187830E" w14:textId="77777777" w:rsidR="00AB01C5" w:rsidRDefault="002D0904">
      <w:pPr>
        <w:pStyle w:val="ListParagraph"/>
        <w:keepNext/>
        <w:numPr>
          <w:ilvl w:val="0"/>
          <w:numId w:val="4"/>
        </w:numPr>
      </w:pPr>
      <w:r>
        <w:t xml:space="preserve">Strongly agree  (4) </w:t>
      </w:r>
    </w:p>
    <w:p w14:paraId="16BB73F9" w14:textId="77777777" w:rsidR="00AB01C5" w:rsidRDefault="00AB01C5"/>
    <w:p w14:paraId="305CE0AA" w14:textId="77777777" w:rsidR="00AB01C5" w:rsidRDefault="00AB01C5">
      <w:pPr>
        <w:pStyle w:val="QuestionSeparator"/>
      </w:pPr>
    </w:p>
    <w:p w14:paraId="76239EFD" w14:textId="77777777" w:rsidR="00AB01C5" w:rsidRDefault="00AB01C5"/>
    <w:p w14:paraId="4F9749D1" w14:textId="77777777" w:rsidR="00AB01C5" w:rsidRDefault="002D0904">
      <w:pPr>
        <w:keepNext/>
      </w:pPr>
      <w:r>
        <w:t>Q17.6 Do you support or oppose a carbon tax with cash transfers?</w:t>
      </w:r>
    </w:p>
    <w:p w14:paraId="79F7C524" w14:textId="77777777" w:rsidR="00AB01C5" w:rsidRDefault="002D0904">
      <w:pPr>
        <w:pStyle w:val="ListParagraph"/>
        <w:keepNext/>
        <w:numPr>
          <w:ilvl w:val="0"/>
          <w:numId w:val="4"/>
        </w:numPr>
      </w:pPr>
      <w:r>
        <w:t xml:space="preserve">Strongly oppose  (0) </w:t>
      </w:r>
    </w:p>
    <w:p w14:paraId="3152FDB3" w14:textId="77777777" w:rsidR="00AB01C5" w:rsidRDefault="002D0904">
      <w:pPr>
        <w:pStyle w:val="ListParagraph"/>
        <w:keepNext/>
        <w:numPr>
          <w:ilvl w:val="0"/>
          <w:numId w:val="4"/>
        </w:numPr>
      </w:pPr>
      <w:r>
        <w:t xml:space="preserve">Somewhat oppose  (1) </w:t>
      </w:r>
    </w:p>
    <w:p w14:paraId="57DB8D2C" w14:textId="77777777" w:rsidR="00AB01C5" w:rsidRDefault="002D0904">
      <w:pPr>
        <w:pStyle w:val="ListParagraph"/>
        <w:keepNext/>
        <w:numPr>
          <w:ilvl w:val="0"/>
          <w:numId w:val="4"/>
        </w:numPr>
      </w:pPr>
      <w:r>
        <w:t xml:space="preserve">Neither support nor oppose  (2) </w:t>
      </w:r>
    </w:p>
    <w:p w14:paraId="1CC3C653" w14:textId="77777777" w:rsidR="00AB01C5" w:rsidRDefault="002D0904">
      <w:pPr>
        <w:pStyle w:val="ListParagraph"/>
        <w:keepNext/>
        <w:numPr>
          <w:ilvl w:val="0"/>
          <w:numId w:val="4"/>
        </w:numPr>
      </w:pPr>
      <w:r>
        <w:t xml:space="preserve">Somewhat support  (3) </w:t>
      </w:r>
    </w:p>
    <w:p w14:paraId="1D9C22DD" w14:textId="77777777" w:rsidR="00AB01C5" w:rsidRDefault="002D0904">
      <w:pPr>
        <w:pStyle w:val="ListParagraph"/>
        <w:keepNext/>
        <w:numPr>
          <w:ilvl w:val="0"/>
          <w:numId w:val="4"/>
        </w:numPr>
      </w:pPr>
      <w:r>
        <w:t xml:space="preserve">Strongly support  (4) </w:t>
      </w:r>
    </w:p>
    <w:p w14:paraId="62426A61" w14:textId="26B35C18" w:rsidR="00AB01C5" w:rsidRDefault="00AB01C5">
      <w:pPr>
        <w:pStyle w:val="BlockSeparator"/>
      </w:pPr>
    </w:p>
    <w:p w14:paraId="49E0DE1C" w14:textId="344070B0" w:rsidR="00C0030D" w:rsidRDefault="00C0030D">
      <w:pPr>
        <w:pStyle w:val="BlockSeparator"/>
      </w:pPr>
    </w:p>
    <w:p w14:paraId="272FE9C7" w14:textId="2D6BBA0D" w:rsidR="00C0030D" w:rsidRDefault="00C0030D">
      <w:pPr>
        <w:pStyle w:val="BlockSeparator"/>
      </w:pPr>
    </w:p>
    <w:p w14:paraId="18CD4B9C" w14:textId="77777777" w:rsidR="00C0030D" w:rsidRDefault="00C0030D">
      <w:pPr>
        <w:pStyle w:val="BlockSeparator"/>
      </w:pPr>
    </w:p>
    <w:p w14:paraId="28F7F903" w14:textId="735FE45E" w:rsidR="00AB01C5" w:rsidRDefault="00686D01" w:rsidP="00686D01">
      <w:pPr>
        <w:pStyle w:val="Heading2"/>
      </w:pPr>
      <w:bookmarkStart w:id="78" w:name="_Toc66714753"/>
      <w:r>
        <w:t>Block 10</w:t>
      </w:r>
      <w:r w:rsidR="002D0904">
        <w:t xml:space="preserve">: Preferences </w:t>
      </w:r>
      <w:commentRangeStart w:id="79"/>
      <w:commentRangeStart w:id="80"/>
      <w:r w:rsidR="002D0904">
        <w:t>on climate policies</w:t>
      </w:r>
      <w:bookmarkEnd w:id="78"/>
      <w:commentRangeEnd w:id="79"/>
      <w:r w:rsidR="00C0030D">
        <w:rPr>
          <w:rStyle w:val="CommentReference"/>
          <w:rFonts w:asciiTheme="minorHAnsi" w:eastAsiaTheme="minorEastAsia" w:hAnsiTheme="minorHAnsi" w:cstheme="minorBidi"/>
          <w:color w:val="auto"/>
        </w:rPr>
        <w:commentReference w:id="79"/>
      </w:r>
      <w:commentRangeEnd w:id="80"/>
      <w:r w:rsidR="00305325">
        <w:rPr>
          <w:rStyle w:val="CommentReference"/>
          <w:rFonts w:asciiTheme="minorHAnsi" w:eastAsiaTheme="minorEastAsia" w:hAnsiTheme="minorHAnsi" w:cstheme="minorBidi"/>
          <w:color w:val="auto"/>
        </w:rPr>
        <w:commentReference w:id="80"/>
      </w:r>
    </w:p>
    <w:p w14:paraId="4C189F89" w14:textId="77777777" w:rsidR="00AB01C5" w:rsidRDefault="00AB01C5"/>
    <w:p w14:paraId="67AD347E" w14:textId="77777777" w:rsidR="00AB01C5" w:rsidRDefault="002D0904">
      <w:pPr>
        <w:keepNext/>
      </w:pPr>
      <w:r>
        <w:t>Q18.1 Timing</w:t>
      </w:r>
    </w:p>
    <w:p w14:paraId="7AC3AAEC" w14:textId="77777777" w:rsidR="00AB01C5" w:rsidRDefault="002D0904">
      <w:pPr>
        <w:pStyle w:val="ListParagraph"/>
        <w:keepNext/>
        <w:ind w:left="0"/>
      </w:pPr>
      <w:r>
        <w:t xml:space="preserve">First </w:t>
      </w:r>
      <w:proofErr w:type="gramStart"/>
      <w:r>
        <w:t>Click  (</w:t>
      </w:r>
      <w:proofErr w:type="gramEnd"/>
      <w:r>
        <w:t>1)</w:t>
      </w:r>
    </w:p>
    <w:p w14:paraId="3F81282E" w14:textId="77777777" w:rsidR="00AB01C5" w:rsidRDefault="002D0904">
      <w:pPr>
        <w:pStyle w:val="ListParagraph"/>
        <w:keepNext/>
        <w:ind w:left="0"/>
      </w:pPr>
      <w:r>
        <w:t xml:space="preserve">Last </w:t>
      </w:r>
      <w:proofErr w:type="gramStart"/>
      <w:r>
        <w:t>Click  (</w:t>
      </w:r>
      <w:proofErr w:type="gramEnd"/>
      <w:r>
        <w:t>2)</w:t>
      </w:r>
    </w:p>
    <w:p w14:paraId="58EF3DB5" w14:textId="77777777" w:rsidR="00AB01C5" w:rsidRDefault="002D0904">
      <w:pPr>
        <w:pStyle w:val="ListParagraph"/>
        <w:keepNext/>
        <w:ind w:left="0"/>
      </w:pPr>
      <w:r>
        <w:t xml:space="preserve">Page </w:t>
      </w:r>
      <w:proofErr w:type="gramStart"/>
      <w:r>
        <w:t>Submit  (</w:t>
      </w:r>
      <w:proofErr w:type="gramEnd"/>
      <w:r>
        <w:t>3)</w:t>
      </w:r>
    </w:p>
    <w:p w14:paraId="6D1F3027" w14:textId="77777777" w:rsidR="00AB01C5" w:rsidRDefault="002D0904">
      <w:pPr>
        <w:pStyle w:val="ListParagraph"/>
        <w:keepNext/>
        <w:ind w:left="0"/>
      </w:pPr>
      <w:r>
        <w:t xml:space="preserve">Click </w:t>
      </w:r>
      <w:proofErr w:type="gramStart"/>
      <w:r>
        <w:t>Count  (</w:t>
      </w:r>
      <w:proofErr w:type="gramEnd"/>
      <w:r>
        <w:t>4)</w:t>
      </w:r>
    </w:p>
    <w:p w14:paraId="60873B7B" w14:textId="77777777" w:rsidR="00AB01C5" w:rsidRDefault="00AB01C5"/>
    <w:p w14:paraId="3F01CC81" w14:textId="77777777" w:rsidR="00AB01C5" w:rsidRDefault="00AB01C5">
      <w:pPr>
        <w:pStyle w:val="QuestionSeparator"/>
      </w:pPr>
    </w:p>
    <w:p w14:paraId="430F3D24" w14:textId="77777777" w:rsidR="00AB01C5" w:rsidRDefault="00AB01C5"/>
    <w:p w14:paraId="3AA96479" w14:textId="77777777" w:rsidR="00AB01C5" w:rsidRDefault="002D0904">
      <w:pPr>
        <w:keepNext/>
      </w:pPr>
      <w:r>
        <w:lastRenderedPageBreak/>
        <w:t xml:space="preserve">Q18.2 </w:t>
      </w:r>
      <w:commentRangeStart w:id="81"/>
      <w:commentRangeStart w:id="82"/>
      <w:r>
        <w:t>To show that you are attentive</w:t>
      </w:r>
      <w:commentRangeEnd w:id="81"/>
      <w:r w:rsidR="0038687F">
        <w:rPr>
          <w:rStyle w:val="CommentReference"/>
        </w:rPr>
        <w:commentReference w:id="81"/>
      </w:r>
      <w:commentRangeEnd w:id="82"/>
      <w:r w:rsidR="00801462">
        <w:rPr>
          <w:rStyle w:val="CommentReference"/>
        </w:rPr>
        <w:commentReference w:id="82"/>
      </w:r>
      <w:r>
        <w:t>, please ignore the below question and select the two first answers in the list. When there is a big news story, which is the news website that you would visit first?</w:t>
      </w:r>
    </w:p>
    <w:p w14:paraId="0F8039FF" w14:textId="77777777" w:rsidR="00AB01C5" w:rsidRDefault="002D0904">
      <w:pPr>
        <w:pStyle w:val="ListParagraph"/>
        <w:keepNext/>
        <w:numPr>
          <w:ilvl w:val="0"/>
          <w:numId w:val="2"/>
        </w:numPr>
      </w:pPr>
      <w:r>
        <w:t xml:space="preserve">ABC News  (1) </w:t>
      </w:r>
    </w:p>
    <w:p w14:paraId="453D9C6A" w14:textId="77777777" w:rsidR="00AB01C5" w:rsidRDefault="002D0904">
      <w:pPr>
        <w:pStyle w:val="ListParagraph"/>
        <w:keepNext/>
        <w:numPr>
          <w:ilvl w:val="0"/>
          <w:numId w:val="2"/>
        </w:numPr>
      </w:pPr>
      <w:r>
        <w:t xml:space="preserve">CNBC  (6) </w:t>
      </w:r>
    </w:p>
    <w:p w14:paraId="67A671DC" w14:textId="77777777" w:rsidR="00AB01C5" w:rsidRDefault="002D0904">
      <w:pPr>
        <w:pStyle w:val="ListParagraph"/>
        <w:keepNext/>
        <w:numPr>
          <w:ilvl w:val="0"/>
          <w:numId w:val="2"/>
        </w:numPr>
      </w:pPr>
      <w:r>
        <w:t xml:space="preserve">CNN   (7) </w:t>
      </w:r>
    </w:p>
    <w:p w14:paraId="776AFF94" w14:textId="77777777" w:rsidR="00AB01C5" w:rsidRDefault="002D0904">
      <w:pPr>
        <w:pStyle w:val="ListParagraph"/>
        <w:keepNext/>
        <w:numPr>
          <w:ilvl w:val="0"/>
          <w:numId w:val="2"/>
        </w:numPr>
      </w:pPr>
      <w:r>
        <w:t xml:space="preserve">FOX News  (8) </w:t>
      </w:r>
    </w:p>
    <w:p w14:paraId="5EDBB7DE" w14:textId="77777777" w:rsidR="00AB01C5" w:rsidRDefault="002D0904">
      <w:pPr>
        <w:pStyle w:val="ListParagraph"/>
        <w:keepNext/>
        <w:numPr>
          <w:ilvl w:val="0"/>
          <w:numId w:val="2"/>
        </w:numPr>
      </w:pPr>
      <w:r>
        <w:t xml:space="preserve">New York Post  (9) </w:t>
      </w:r>
    </w:p>
    <w:p w14:paraId="2E299717" w14:textId="77777777" w:rsidR="00AB01C5" w:rsidRDefault="002D0904">
      <w:pPr>
        <w:pStyle w:val="ListParagraph"/>
        <w:keepNext/>
        <w:numPr>
          <w:ilvl w:val="0"/>
          <w:numId w:val="2"/>
        </w:numPr>
      </w:pPr>
      <w:r>
        <w:t xml:space="preserve">The Drudge Report  (10) </w:t>
      </w:r>
    </w:p>
    <w:p w14:paraId="0C962639" w14:textId="77777777" w:rsidR="00AB01C5" w:rsidRDefault="002D0904">
      <w:pPr>
        <w:pStyle w:val="ListParagraph"/>
        <w:keepNext/>
        <w:numPr>
          <w:ilvl w:val="0"/>
          <w:numId w:val="2"/>
        </w:numPr>
      </w:pPr>
      <w:r>
        <w:t xml:space="preserve">The Wall Street Journal  (11) </w:t>
      </w:r>
    </w:p>
    <w:p w14:paraId="77451C84" w14:textId="77777777" w:rsidR="00AB01C5" w:rsidRDefault="002D0904">
      <w:pPr>
        <w:pStyle w:val="ListParagraph"/>
        <w:keepNext/>
        <w:numPr>
          <w:ilvl w:val="0"/>
          <w:numId w:val="2"/>
        </w:numPr>
      </w:pPr>
      <w:r>
        <w:t xml:space="preserve">The Mercury  (12) </w:t>
      </w:r>
    </w:p>
    <w:p w14:paraId="3163DC8E" w14:textId="77777777" w:rsidR="00AB01C5" w:rsidRDefault="002D0904">
      <w:pPr>
        <w:pStyle w:val="ListParagraph"/>
        <w:keepNext/>
        <w:numPr>
          <w:ilvl w:val="0"/>
          <w:numId w:val="2"/>
        </w:numPr>
      </w:pPr>
      <w:r>
        <w:t xml:space="preserve">The New York Times  (13) </w:t>
      </w:r>
    </w:p>
    <w:p w14:paraId="5F10FCF0" w14:textId="77777777" w:rsidR="00AB01C5" w:rsidRDefault="002D0904">
      <w:pPr>
        <w:pStyle w:val="ListParagraph"/>
        <w:keepNext/>
        <w:numPr>
          <w:ilvl w:val="0"/>
          <w:numId w:val="2"/>
        </w:numPr>
      </w:pPr>
      <w:r>
        <w:t xml:space="preserve">USA Today  (14) </w:t>
      </w:r>
    </w:p>
    <w:p w14:paraId="29C47CB9" w14:textId="77777777" w:rsidR="00AB01C5" w:rsidRDefault="002D0904">
      <w:pPr>
        <w:pStyle w:val="ListParagraph"/>
        <w:keepNext/>
        <w:numPr>
          <w:ilvl w:val="0"/>
          <w:numId w:val="2"/>
        </w:numPr>
      </w:pPr>
      <w:r>
        <w:t xml:space="preserve">Other  (15) </w:t>
      </w:r>
    </w:p>
    <w:p w14:paraId="71F19082" w14:textId="77777777" w:rsidR="00AB01C5" w:rsidRDefault="00AB01C5"/>
    <w:p w14:paraId="5B41BA1E"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7B35EF7F" w14:textId="77777777">
        <w:tc>
          <w:tcPr>
            <w:tcW w:w="50" w:type="dxa"/>
          </w:tcPr>
          <w:p w14:paraId="038E0A83" w14:textId="77777777" w:rsidR="00AB01C5" w:rsidRDefault="002D0904">
            <w:pPr>
              <w:keepNext/>
            </w:pPr>
            <w:r>
              <w:rPr>
                <w:noProof/>
                <w:lang w:val="fr-FR" w:eastAsia="fr-FR"/>
              </w:rPr>
              <w:drawing>
                <wp:inline distT="0" distB="0" distL="0" distR="0" wp14:anchorId="656564BF" wp14:editId="7DD6D983">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5F31C5E8" w14:textId="77777777" w:rsidR="00AB01C5" w:rsidRDefault="00AB01C5"/>
    <w:p w14:paraId="13824F58" w14:textId="77777777" w:rsidR="00AB01C5" w:rsidRDefault="002D0904">
      <w:pPr>
        <w:keepNext/>
      </w:pPr>
      <w:r>
        <w:lastRenderedPageBreak/>
        <w:t>Q18.3 Do you support or oppose the following climate policies?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3AFD10E2"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92A9254" w14:textId="77777777" w:rsidR="00AB01C5" w:rsidRDefault="00AB01C5">
            <w:pPr>
              <w:keepNext/>
            </w:pPr>
          </w:p>
        </w:tc>
        <w:tc>
          <w:tcPr>
            <w:tcW w:w="1596" w:type="dxa"/>
          </w:tcPr>
          <w:p w14:paraId="413C4C33"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41441665"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6C1C00AC"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0952BA7A"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45C894B0"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support (5)</w:t>
            </w:r>
          </w:p>
        </w:tc>
      </w:tr>
      <w:tr w:rsidR="00AB01C5" w14:paraId="207D3A28"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97D8BFD" w14:textId="77777777" w:rsidR="00AB01C5" w:rsidRDefault="002D0904">
            <w:pPr>
              <w:keepNext/>
            </w:pPr>
            <w:r>
              <w:t xml:space="preserve">A tax on flying (that increases ticket prices by 20%) (1) </w:t>
            </w:r>
          </w:p>
        </w:tc>
        <w:tc>
          <w:tcPr>
            <w:tcW w:w="1596" w:type="dxa"/>
          </w:tcPr>
          <w:p w14:paraId="0070333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6A8C3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9116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FBAE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2943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067C219"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F2CD623" w14:textId="77777777" w:rsidR="00AB01C5" w:rsidRDefault="002D0904">
            <w:pPr>
              <w:keepNext/>
            </w:pPr>
            <w:r>
              <w:t xml:space="preserve">A national tax on fossil fuels (increasing gasoline prices by 40cts per gallon) (2) </w:t>
            </w:r>
          </w:p>
        </w:tc>
        <w:tc>
          <w:tcPr>
            <w:tcW w:w="1596" w:type="dxa"/>
          </w:tcPr>
          <w:p w14:paraId="761FF31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E05F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870C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0B99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0C8C1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293579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78E0E33" w14:textId="77777777" w:rsidR="00AB01C5" w:rsidRDefault="002D0904">
            <w:pPr>
              <w:keepNext/>
            </w:pPr>
            <w:commentRangeStart w:id="83"/>
            <w:commentRangeStart w:id="84"/>
            <w:r>
              <w:t xml:space="preserve">Mandatory insulation of buildings </w:t>
            </w:r>
            <w:commentRangeEnd w:id="83"/>
            <w:r w:rsidR="000E50E8">
              <w:rPr>
                <w:rStyle w:val="CommentReference"/>
              </w:rPr>
              <w:commentReference w:id="83"/>
            </w:r>
            <w:commentRangeEnd w:id="84"/>
            <w:r w:rsidR="00637759">
              <w:rPr>
                <w:rStyle w:val="CommentReference"/>
              </w:rPr>
              <w:commentReference w:id="84"/>
            </w:r>
            <w:r>
              <w:t xml:space="preserve">(3) </w:t>
            </w:r>
          </w:p>
        </w:tc>
        <w:tc>
          <w:tcPr>
            <w:tcW w:w="1596" w:type="dxa"/>
          </w:tcPr>
          <w:p w14:paraId="4FC3A1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19951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83D7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D9B52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0652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8A6EB6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993009B" w14:textId="77777777" w:rsidR="00AB01C5" w:rsidRDefault="002D0904">
            <w:pPr>
              <w:keepNext/>
            </w:pPr>
            <w:r>
              <w:t xml:space="preserve">A ban of polluting vehicles in dense areas, like city centers (6) </w:t>
            </w:r>
          </w:p>
        </w:tc>
        <w:tc>
          <w:tcPr>
            <w:tcW w:w="1596" w:type="dxa"/>
          </w:tcPr>
          <w:p w14:paraId="178B3D9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C65FF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C2A3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CD907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2C46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8815E2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6A13F23" w14:textId="77777777" w:rsidR="00AB01C5" w:rsidRDefault="002D0904">
            <w:pPr>
              <w:keepNext/>
            </w:pPr>
            <w:r>
              <w:t xml:space="preserve">Subsidies for low-carbon technologies (renewable energy, capture and storage of carbon...) (7) </w:t>
            </w:r>
          </w:p>
        </w:tc>
        <w:tc>
          <w:tcPr>
            <w:tcW w:w="1596" w:type="dxa"/>
          </w:tcPr>
          <w:p w14:paraId="72FFD31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520E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F388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CAA7A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8D584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CF4364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6052861" w14:textId="77777777" w:rsidR="00AB01C5" w:rsidRDefault="002D0904">
            <w:pPr>
              <w:keepNext/>
            </w:pPr>
            <w:r>
              <w:t xml:space="preserve">A contribution to a global climate fund to finance clean energy in low-income countries (8) </w:t>
            </w:r>
          </w:p>
        </w:tc>
        <w:tc>
          <w:tcPr>
            <w:tcW w:w="1596" w:type="dxa"/>
          </w:tcPr>
          <w:p w14:paraId="0EEAC58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910B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F3A85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E7D6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DCA3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D299B5" w14:textId="77777777" w:rsidR="00AB01C5" w:rsidRDefault="00AB01C5"/>
    <w:p w14:paraId="6D5F87C6" w14:textId="77777777" w:rsidR="00AB01C5" w:rsidRDefault="00AB01C5"/>
    <w:p w14:paraId="04E89AAA"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1B9C21FE" w14:textId="77777777">
        <w:tc>
          <w:tcPr>
            <w:tcW w:w="50" w:type="dxa"/>
          </w:tcPr>
          <w:p w14:paraId="6A82163D" w14:textId="77777777" w:rsidR="00AB01C5" w:rsidRDefault="002D0904">
            <w:pPr>
              <w:keepNext/>
            </w:pPr>
            <w:r>
              <w:rPr>
                <w:noProof/>
                <w:lang w:val="fr-FR" w:eastAsia="fr-FR"/>
              </w:rPr>
              <w:drawing>
                <wp:inline distT="0" distB="0" distL="0" distR="0" wp14:anchorId="36636689" wp14:editId="1E6157A2">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4FD0BC1A" w14:textId="77777777" w:rsidR="00AB01C5" w:rsidRDefault="00AB01C5"/>
    <w:p w14:paraId="15CD1F71" w14:textId="77777777" w:rsidR="00AB01C5" w:rsidRDefault="002D0904">
      <w:pPr>
        <w:keepNext/>
      </w:pPr>
      <w:r>
        <w:lastRenderedPageBreak/>
        <w:t>Q18.4 Governments can use the revenues from carbon taxes in different ways. Would you support or oppose introducing a carbon tax that would raise gasoline prices by 40 cents per gallon, if the government used this revenue to finance...</w:t>
      </w:r>
    </w:p>
    <w:tbl>
      <w:tblPr>
        <w:tblStyle w:val="QQuestionTable"/>
        <w:tblW w:w="9576" w:type="auto"/>
        <w:tblLook w:val="07E0" w:firstRow="1" w:lastRow="1" w:firstColumn="1" w:lastColumn="1" w:noHBand="1" w:noVBand="1"/>
      </w:tblPr>
      <w:tblGrid>
        <w:gridCol w:w="1612"/>
        <w:gridCol w:w="1595"/>
        <w:gridCol w:w="1596"/>
        <w:gridCol w:w="1595"/>
        <w:gridCol w:w="1596"/>
        <w:gridCol w:w="1596"/>
      </w:tblGrid>
      <w:tr w:rsidR="00AB01C5" w14:paraId="2C780473"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3BFE66" w14:textId="77777777" w:rsidR="00AB01C5" w:rsidRDefault="00AB01C5">
            <w:pPr>
              <w:keepNext/>
            </w:pPr>
          </w:p>
        </w:tc>
        <w:tc>
          <w:tcPr>
            <w:tcW w:w="1596" w:type="dxa"/>
          </w:tcPr>
          <w:p w14:paraId="0D9B92C8"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245AC2B9"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48ECF24C"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45182533"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4A57FC54"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support (5)</w:t>
            </w:r>
          </w:p>
        </w:tc>
      </w:tr>
      <w:tr w:rsidR="00AB01C5" w14:paraId="71C4E99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34F72C4" w14:textId="77777777" w:rsidR="00AB01C5" w:rsidRDefault="002D0904">
            <w:pPr>
              <w:keepNext/>
            </w:pPr>
            <w:r>
              <w:t xml:space="preserve">Cash transfers to households with no alternative to using fossil fuels (1) </w:t>
            </w:r>
          </w:p>
        </w:tc>
        <w:tc>
          <w:tcPr>
            <w:tcW w:w="1596" w:type="dxa"/>
          </w:tcPr>
          <w:p w14:paraId="69F28B8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DF174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CCDD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1A3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9CAD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904873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A4133D2" w14:textId="77777777" w:rsidR="00AB01C5" w:rsidRDefault="002D0904">
            <w:pPr>
              <w:keepNext/>
            </w:pPr>
            <w:r>
              <w:t xml:space="preserve">Cash transfers to the poorest households (2) </w:t>
            </w:r>
          </w:p>
        </w:tc>
        <w:tc>
          <w:tcPr>
            <w:tcW w:w="1596" w:type="dxa"/>
          </w:tcPr>
          <w:p w14:paraId="226DD88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1899B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CD15A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C4BFB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AFE9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0ADB3BE"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DC35B70" w14:textId="77777777" w:rsidR="00AB01C5" w:rsidRDefault="002D0904">
            <w:pPr>
              <w:keepNext/>
            </w:pPr>
            <w:r>
              <w:t xml:space="preserve">Equal cash transfers to all households (3) </w:t>
            </w:r>
          </w:p>
        </w:tc>
        <w:tc>
          <w:tcPr>
            <w:tcW w:w="1596" w:type="dxa"/>
          </w:tcPr>
          <w:p w14:paraId="1A979C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4C3E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E4E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8913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8F36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740FCC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2D56241" w14:textId="77777777" w:rsidR="00AB01C5" w:rsidRDefault="002D0904">
            <w:pPr>
              <w:keepNext/>
            </w:pPr>
            <w:r>
              <w:t xml:space="preserve">A reduction in personal income taxes (10) </w:t>
            </w:r>
          </w:p>
        </w:tc>
        <w:tc>
          <w:tcPr>
            <w:tcW w:w="1596" w:type="dxa"/>
          </w:tcPr>
          <w:p w14:paraId="5F27368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4780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D258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7520B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756F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9DFC2ED"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32EE12C" w14:textId="77777777" w:rsidR="00AB01C5" w:rsidRDefault="002D0904">
            <w:pPr>
              <w:keepNext/>
            </w:pPr>
            <w:r>
              <w:t xml:space="preserve">A reduction in corporate income taxes (9) </w:t>
            </w:r>
          </w:p>
        </w:tc>
        <w:tc>
          <w:tcPr>
            <w:tcW w:w="1596" w:type="dxa"/>
          </w:tcPr>
          <w:p w14:paraId="08811E5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75C2C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E179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C111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958C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219C19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845E8DF" w14:textId="77777777" w:rsidR="00AB01C5" w:rsidRDefault="002D0904">
            <w:pPr>
              <w:keepNext/>
            </w:pPr>
            <w:r>
              <w:t xml:space="preserve">Tax rebates for the most affected firms (4) </w:t>
            </w:r>
          </w:p>
        </w:tc>
        <w:tc>
          <w:tcPr>
            <w:tcW w:w="1596" w:type="dxa"/>
          </w:tcPr>
          <w:p w14:paraId="1D0386A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50C39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CC11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94B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002F0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25B48C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1249CB7" w14:textId="77777777" w:rsidR="00AB01C5" w:rsidRDefault="002D0904">
            <w:pPr>
              <w:keepNext/>
            </w:pPr>
            <w:r>
              <w:t xml:space="preserve">Funding environmental infrastructure projects (public transport, cycling ways, etc.) (5) </w:t>
            </w:r>
          </w:p>
        </w:tc>
        <w:tc>
          <w:tcPr>
            <w:tcW w:w="1596" w:type="dxa"/>
          </w:tcPr>
          <w:p w14:paraId="549CF0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CF880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313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2DC3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A44E4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A7A5D7E"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3044F51" w14:textId="77777777" w:rsidR="00AB01C5" w:rsidRDefault="002D0904">
            <w:pPr>
              <w:keepNext/>
            </w:pPr>
            <w:r>
              <w:t xml:space="preserve">Subsidizing low-carbon technologies, </w:t>
            </w:r>
            <w:r>
              <w:lastRenderedPageBreak/>
              <w:t xml:space="preserve">including renewable energy (6) </w:t>
            </w:r>
          </w:p>
        </w:tc>
        <w:tc>
          <w:tcPr>
            <w:tcW w:w="1596" w:type="dxa"/>
          </w:tcPr>
          <w:p w14:paraId="276399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0139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3FD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53F1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81FAA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756030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3618FC7" w14:textId="77777777" w:rsidR="00AB01C5" w:rsidRDefault="002D0904">
            <w:pPr>
              <w:keepNext/>
            </w:pPr>
            <w:r>
              <w:t xml:space="preserve">A reduction in the public deficit (7) </w:t>
            </w:r>
          </w:p>
        </w:tc>
        <w:tc>
          <w:tcPr>
            <w:tcW w:w="1596" w:type="dxa"/>
          </w:tcPr>
          <w:p w14:paraId="70D599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C36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8129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FD79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CECB3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BDD592" w14:textId="77777777" w:rsidR="00AB01C5" w:rsidRDefault="00AB01C5"/>
    <w:p w14:paraId="52B6E8DA" w14:textId="77777777" w:rsidR="00AB01C5" w:rsidRDefault="00AB01C5"/>
    <w:p w14:paraId="4E0FD07B" w14:textId="77777777" w:rsidR="00AB01C5" w:rsidRDefault="002D0904">
      <w:pPr>
        <w:pStyle w:val="BlockEndLabel"/>
      </w:pPr>
      <w:r>
        <w:t>End of Block: Preferences on climate policies</w:t>
      </w:r>
    </w:p>
    <w:p w14:paraId="4FBDDDFE" w14:textId="77777777" w:rsidR="00AB01C5" w:rsidRDefault="00AB01C5">
      <w:pPr>
        <w:pStyle w:val="BlockSeparator"/>
      </w:pPr>
    </w:p>
    <w:p w14:paraId="41FA34E9" w14:textId="25DC6594" w:rsidR="00AB01C5" w:rsidRDefault="00686D01" w:rsidP="00686D01">
      <w:pPr>
        <w:pStyle w:val="Heading2"/>
      </w:pPr>
      <w:bookmarkStart w:id="85" w:name="_Toc66714754"/>
      <w:r>
        <w:t>Block 11</w:t>
      </w:r>
      <w:commentRangeStart w:id="86"/>
      <w:commentRangeStart w:id="87"/>
      <w:r w:rsidR="002D0904">
        <w:t>: WTP</w:t>
      </w:r>
      <w:commentRangeEnd w:id="86"/>
      <w:r w:rsidR="002D0904">
        <w:rPr>
          <w:rStyle w:val="CommentReference"/>
          <w:b/>
          <w:color w:val="auto"/>
        </w:rPr>
        <w:commentReference w:id="86"/>
      </w:r>
      <w:commentRangeEnd w:id="87"/>
      <w:r w:rsidR="0038687F">
        <w:rPr>
          <w:rStyle w:val="CommentReference"/>
          <w:b/>
          <w:color w:val="auto"/>
        </w:rPr>
        <w:commentReference w:id="87"/>
      </w:r>
      <w:bookmarkEnd w:id="85"/>
    </w:p>
    <w:p w14:paraId="36CCAE1B" w14:textId="77777777" w:rsidR="00AB01C5" w:rsidRDefault="00AB01C5"/>
    <w:p w14:paraId="65400504" w14:textId="77777777" w:rsidR="00AB01C5" w:rsidRDefault="002D0904">
      <w:pPr>
        <w:keepNext/>
      </w:pPr>
      <w:r>
        <w:t xml:space="preserve">Q19.1 </w:t>
      </w:r>
      <w:proofErr w:type="gramStart"/>
      <w:r>
        <w:t>To</w:t>
      </w:r>
      <w:proofErr w:type="gramEnd"/>
      <w:r>
        <w:t xml:space="preserve"> fight global warming, the U.S. federal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the U.S. as well as citizens of other countries would be required to contribute according to their means.</w:t>
      </w:r>
      <w:r>
        <w:br/>
      </w:r>
      <w:r>
        <w:br/>
      </w:r>
      <w:r>
        <w:br/>
        <w:t>How much would you at most be willing to pay annually through an additional individual contribution to limit global warming to safe levels (less than 3.6 degrees Fahrenheit)?</w:t>
      </w:r>
    </w:p>
    <w:p w14:paraId="640D6808" w14:textId="77777777" w:rsidR="00AB01C5" w:rsidRDefault="002D0904">
      <w:pPr>
        <w:pStyle w:val="Dropdown"/>
        <w:keepNext/>
      </w:pPr>
      <w:r>
        <w:rPr>
          <w:rFonts w:ascii="Times New Roman" w:hAnsi="Times New Roman" w:cs="Times New Roman"/>
        </w:rPr>
        <w:t>▼</w:t>
      </w:r>
      <w:r>
        <w:t xml:space="preserve"> $ 0 per year (2) ... More than $ 5000 per year (46)</w:t>
      </w:r>
    </w:p>
    <w:p w14:paraId="715CE53A" w14:textId="77777777" w:rsidR="00AB01C5" w:rsidRDefault="00AB01C5"/>
    <w:p w14:paraId="13D2D89C" w14:textId="77777777" w:rsidR="00AB01C5" w:rsidRDefault="00AB01C5">
      <w:pPr>
        <w:pStyle w:val="QuestionSeparator"/>
      </w:pPr>
    </w:p>
    <w:p w14:paraId="1ACC99F0" w14:textId="77777777" w:rsidR="00AB01C5" w:rsidRDefault="00AB01C5"/>
    <w:p w14:paraId="363A47AE" w14:textId="77777777" w:rsidR="00AB01C5" w:rsidRDefault="002D0904">
      <w:pPr>
        <w:keepNext/>
      </w:pPr>
      <w:r>
        <w:lastRenderedPageBreak/>
        <w:t xml:space="preserve">Q19.2 </w:t>
      </w:r>
      <w:proofErr w:type="gramStart"/>
      <w:r>
        <w:t>By</w:t>
      </w:r>
      <w:proofErr w:type="gramEnd"/>
      <w:r>
        <w:t xml:space="preserve"> taking this survey, you are automatically entered into a lottery to win $100. In a few </w:t>
      </w:r>
      <w:proofErr w:type="gramStart"/>
      <w:r>
        <w:t>days</w:t>
      </w:r>
      <w:proofErr w:type="gramEnd"/>
      <w:r>
        <w:t xml:space="preserve"> you will know whether you have been selected in the lottery. The payment </w:t>
      </w:r>
      <w:proofErr w:type="gramStart"/>
      <w:r>
        <w:t>will be made</w:t>
      </w:r>
      <w:proofErr w:type="gramEnd"/>
      <w:r>
        <w:t xml:space="preserve"> to you in the same way as your compensation for this survey, so no further action is required on your part.     </w:t>
      </w:r>
      <w:r>
        <w:br/>
      </w:r>
      <w:r>
        <w:br/>
      </w:r>
      <w:r>
        <w:b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w:t>
      </w:r>
      <w:proofErr w:type="gramStart"/>
      <w:r>
        <w:t>has been carefully selected</w:t>
      </w:r>
      <w:proofErr w:type="gramEnd"/>
      <w:r>
        <w:t xml:space="preserve"> by our team. The Gold Standard is highly transparent and ensures that its projects featured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AB01C5" w14:paraId="15524AB5" w14:textId="77777777">
        <w:tc>
          <w:tcPr>
            <w:tcW w:w="4788" w:type="dxa"/>
          </w:tcPr>
          <w:p w14:paraId="74DCC097" w14:textId="77777777" w:rsidR="00AB01C5" w:rsidRDefault="00AB01C5"/>
        </w:tc>
        <w:tc>
          <w:tcPr>
            <w:tcW w:w="798" w:type="dxa"/>
          </w:tcPr>
          <w:p w14:paraId="53D54DA7" w14:textId="77777777" w:rsidR="00AB01C5" w:rsidRDefault="002D0904">
            <w:r>
              <w:t>0</w:t>
            </w:r>
          </w:p>
        </w:tc>
        <w:tc>
          <w:tcPr>
            <w:tcW w:w="798" w:type="dxa"/>
          </w:tcPr>
          <w:p w14:paraId="3910CF9E" w14:textId="77777777" w:rsidR="00AB01C5" w:rsidRDefault="002D0904">
            <w:r>
              <w:t>20</w:t>
            </w:r>
          </w:p>
        </w:tc>
        <w:tc>
          <w:tcPr>
            <w:tcW w:w="798" w:type="dxa"/>
          </w:tcPr>
          <w:p w14:paraId="54F9B2F8" w14:textId="77777777" w:rsidR="00AB01C5" w:rsidRDefault="002D0904">
            <w:r>
              <w:t>40</w:t>
            </w:r>
          </w:p>
        </w:tc>
        <w:tc>
          <w:tcPr>
            <w:tcW w:w="798" w:type="dxa"/>
          </w:tcPr>
          <w:p w14:paraId="0A53B461" w14:textId="77777777" w:rsidR="00AB01C5" w:rsidRDefault="002D0904">
            <w:r>
              <w:t>60</w:t>
            </w:r>
          </w:p>
        </w:tc>
        <w:tc>
          <w:tcPr>
            <w:tcW w:w="798" w:type="dxa"/>
          </w:tcPr>
          <w:p w14:paraId="483BB060" w14:textId="77777777" w:rsidR="00AB01C5" w:rsidRDefault="002D0904">
            <w:r>
              <w:t>80</w:t>
            </w:r>
          </w:p>
        </w:tc>
        <w:tc>
          <w:tcPr>
            <w:tcW w:w="798" w:type="dxa"/>
          </w:tcPr>
          <w:p w14:paraId="34EA2320" w14:textId="77777777" w:rsidR="00AB01C5" w:rsidRDefault="002D0904">
            <w:r>
              <w:t>100</w:t>
            </w:r>
          </w:p>
        </w:tc>
      </w:tr>
    </w:tbl>
    <w:p w14:paraId="1108D18E" w14:textId="77777777" w:rsidR="00AB01C5" w:rsidRDefault="00AB01C5"/>
    <w:tbl>
      <w:tblPr>
        <w:tblStyle w:val="QStandardSliderTable"/>
        <w:tblW w:w="9576" w:type="auto"/>
        <w:tblLook w:val="07E0" w:firstRow="1" w:lastRow="1" w:firstColumn="1" w:lastColumn="1" w:noHBand="1" w:noVBand="1"/>
      </w:tblPr>
      <w:tblGrid>
        <w:gridCol w:w="4788"/>
        <w:gridCol w:w="4788"/>
      </w:tblGrid>
      <w:tr w:rsidR="00AB01C5" w14:paraId="7B3E4A65" w14:textId="77777777" w:rsidTr="00AB01C5">
        <w:tc>
          <w:tcPr>
            <w:cnfStyle w:val="001000000000" w:firstRow="0" w:lastRow="0" w:firstColumn="1" w:lastColumn="0" w:oddVBand="0" w:evenVBand="0" w:oddHBand="0" w:evenHBand="0" w:firstRowFirstColumn="0" w:firstRowLastColumn="0" w:lastRowFirstColumn="0" w:lastRowLastColumn="0"/>
            <w:tcW w:w="4788" w:type="dxa"/>
          </w:tcPr>
          <w:p w14:paraId="1A5BF939" w14:textId="77777777" w:rsidR="00AB01C5" w:rsidRDefault="002D0904">
            <w:pPr>
              <w:keepNext/>
            </w:pPr>
            <w:commentRangeStart w:id="88"/>
            <w:commentRangeStart w:id="89"/>
            <w:commentRangeStart w:id="90"/>
            <w:r>
              <w:t>Donation</w:t>
            </w:r>
            <w:commentRangeEnd w:id="88"/>
            <w:r w:rsidR="00FA1E9D">
              <w:rPr>
                <w:rStyle w:val="CommentReference"/>
              </w:rPr>
              <w:commentReference w:id="88"/>
            </w:r>
            <w:commentRangeEnd w:id="89"/>
            <w:r w:rsidR="00A12394">
              <w:rPr>
                <w:rStyle w:val="CommentReference"/>
              </w:rPr>
              <w:commentReference w:id="89"/>
            </w:r>
            <w:commentRangeEnd w:id="90"/>
            <w:r w:rsidR="00800303">
              <w:rPr>
                <w:rStyle w:val="CommentReference"/>
              </w:rPr>
              <w:commentReference w:id="90"/>
            </w:r>
            <w:r>
              <w:t xml:space="preserve"> amount (in </w:t>
            </w:r>
            <w:proofErr w:type="gramStart"/>
            <w:r>
              <w:t>U..</w:t>
            </w:r>
            <w:proofErr w:type="gramEnd"/>
            <w:r>
              <w:t>S. dollars) ()</w:t>
            </w:r>
          </w:p>
        </w:tc>
        <w:tc>
          <w:tcPr>
            <w:tcW w:w="4788" w:type="dxa"/>
          </w:tcPr>
          <w:p w14:paraId="5574C1DE" w14:textId="77777777" w:rsidR="00AB01C5" w:rsidRDefault="002D090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176BAEBB" wp14:editId="191AFD59">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1FB90259" w14:textId="77777777" w:rsidR="00AB01C5" w:rsidRDefault="00AB01C5"/>
    <w:p w14:paraId="179BDB57" w14:textId="77777777" w:rsidR="00AB01C5" w:rsidRDefault="00AB01C5"/>
    <w:p w14:paraId="437FFF12" w14:textId="77777777" w:rsidR="00AB01C5" w:rsidRDefault="00AB01C5">
      <w:pPr>
        <w:pStyle w:val="BlockSeparator"/>
      </w:pPr>
    </w:p>
    <w:p w14:paraId="20692650" w14:textId="7067A04C" w:rsidR="00AB01C5" w:rsidRDefault="00686D01" w:rsidP="00686D01">
      <w:pPr>
        <w:pStyle w:val="Heading2"/>
      </w:pPr>
      <w:bookmarkStart w:id="91" w:name="_Toc66714755"/>
      <w:r>
        <w:t>Block 12</w:t>
      </w:r>
      <w:r w:rsidR="002D0904">
        <w:t>: International burden-sharing</w:t>
      </w:r>
      <w:bookmarkEnd w:id="91"/>
    </w:p>
    <w:p w14:paraId="7CEF9D8E" w14:textId="77777777" w:rsidR="00AB01C5" w:rsidRDefault="00AB01C5"/>
    <w:p w14:paraId="0F7C5044" w14:textId="77777777" w:rsidR="00AB01C5" w:rsidRDefault="002D0904">
      <w:pPr>
        <w:keepNext/>
      </w:pPr>
      <w:r>
        <w:t>Q20.1 Timing</w:t>
      </w:r>
    </w:p>
    <w:p w14:paraId="2F2007F6" w14:textId="77777777" w:rsidR="00AB01C5" w:rsidRDefault="002D0904">
      <w:pPr>
        <w:pStyle w:val="ListParagraph"/>
        <w:keepNext/>
        <w:ind w:left="0"/>
      </w:pPr>
      <w:r>
        <w:t xml:space="preserve">First </w:t>
      </w:r>
      <w:proofErr w:type="gramStart"/>
      <w:r>
        <w:t>Click  (</w:t>
      </w:r>
      <w:proofErr w:type="gramEnd"/>
      <w:r>
        <w:t>1)</w:t>
      </w:r>
    </w:p>
    <w:p w14:paraId="7ADE383D" w14:textId="77777777" w:rsidR="00AB01C5" w:rsidRDefault="002D0904">
      <w:pPr>
        <w:pStyle w:val="ListParagraph"/>
        <w:keepNext/>
        <w:ind w:left="0"/>
      </w:pPr>
      <w:r>
        <w:t xml:space="preserve">Last </w:t>
      </w:r>
      <w:proofErr w:type="gramStart"/>
      <w:r>
        <w:t>Click  (</w:t>
      </w:r>
      <w:proofErr w:type="gramEnd"/>
      <w:r>
        <w:t>2)</w:t>
      </w:r>
    </w:p>
    <w:p w14:paraId="3A206E20" w14:textId="77777777" w:rsidR="00AB01C5" w:rsidRDefault="002D0904">
      <w:pPr>
        <w:pStyle w:val="ListParagraph"/>
        <w:keepNext/>
        <w:ind w:left="0"/>
      </w:pPr>
      <w:r>
        <w:t xml:space="preserve">Page </w:t>
      </w:r>
      <w:proofErr w:type="gramStart"/>
      <w:r>
        <w:t>Submit  (</w:t>
      </w:r>
      <w:proofErr w:type="gramEnd"/>
      <w:r>
        <w:t>3)</w:t>
      </w:r>
    </w:p>
    <w:p w14:paraId="092DA61C" w14:textId="77777777" w:rsidR="00AB01C5" w:rsidRDefault="002D0904">
      <w:pPr>
        <w:pStyle w:val="ListParagraph"/>
        <w:keepNext/>
        <w:ind w:left="0"/>
      </w:pPr>
      <w:r>
        <w:t xml:space="preserve">Click </w:t>
      </w:r>
      <w:proofErr w:type="gramStart"/>
      <w:r>
        <w:t>Count  (</w:t>
      </w:r>
      <w:proofErr w:type="gramEnd"/>
      <w:r>
        <w:t>4)</w:t>
      </w:r>
    </w:p>
    <w:p w14:paraId="374A238A" w14:textId="77777777" w:rsidR="00AB01C5" w:rsidRDefault="00AB01C5"/>
    <w:p w14:paraId="324234C8" w14:textId="77777777" w:rsidR="00AB01C5" w:rsidRDefault="00AB01C5">
      <w:pPr>
        <w:pStyle w:val="QuestionSeparator"/>
      </w:pPr>
    </w:p>
    <w:p w14:paraId="30EFB9B8" w14:textId="77777777" w:rsidR="00AB01C5" w:rsidRDefault="00AB01C5"/>
    <w:p w14:paraId="77B4923F" w14:textId="77777777" w:rsidR="00AB01C5" w:rsidRDefault="002D0904">
      <w:pPr>
        <w:keepNext/>
      </w:pPr>
      <w:r>
        <w:t xml:space="preserve">Q20.2 </w:t>
      </w:r>
      <w:proofErr w:type="gramStart"/>
      <w:r>
        <w:t>At</w:t>
      </w:r>
      <w:proofErr w:type="gramEnd"/>
      <w:r>
        <w:t xml:space="preserve"> which level(s) do you think public policies to tackle climate change need to be put in place? (Multiple answers are possible)</w:t>
      </w:r>
    </w:p>
    <w:p w14:paraId="655B62E3" w14:textId="77777777" w:rsidR="00AB01C5" w:rsidRDefault="002D0904">
      <w:pPr>
        <w:pStyle w:val="ListParagraph"/>
        <w:keepNext/>
        <w:numPr>
          <w:ilvl w:val="0"/>
          <w:numId w:val="2"/>
        </w:numPr>
      </w:pPr>
      <w:r>
        <w:t xml:space="preserve">Global  (4) </w:t>
      </w:r>
    </w:p>
    <w:p w14:paraId="7DED7CCC" w14:textId="77777777" w:rsidR="00AB01C5" w:rsidRDefault="002D0904">
      <w:pPr>
        <w:pStyle w:val="ListParagraph"/>
        <w:keepNext/>
        <w:numPr>
          <w:ilvl w:val="0"/>
          <w:numId w:val="2"/>
        </w:numPr>
      </w:pPr>
      <w:r>
        <w:t xml:space="preserve">Federal  (3) </w:t>
      </w:r>
    </w:p>
    <w:p w14:paraId="1AD99240" w14:textId="77777777" w:rsidR="00AB01C5" w:rsidRDefault="002D0904">
      <w:pPr>
        <w:pStyle w:val="ListParagraph"/>
        <w:keepNext/>
        <w:numPr>
          <w:ilvl w:val="0"/>
          <w:numId w:val="2"/>
        </w:numPr>
      </w:pPr>
      <w:r>
        <w:t xml:space="preserve">State  (2) </w:t>
      </w:r>
    </w:p>
    <w:p w14:paraId="27CC69B5" w14:textId="77777777" w:rsidR="00AB01C5" w:rsidRDefault="002D0904">
      <w:pPr>
        <w:pStyle w:val="ListParagraph"/>
        <w:keepNext/>
        <w:numPr>
          <w:ilvl w:val="0"/>
          <w:numId w:val="2"/>
        </w:numPr>
      </w:pPr>
      <w:r>
        <w:t xml:space="preserve">Local  (1) </w:t>
      </w:r>
    </w:p>
    <w:p w14:paraId="68001107" w14:textId="77777777" w:rsidR="00AB01C5" w:rsidRDefault="00AB01C5"/>
    <w:p w14:paraId="659A364C" w14:textId="77777777" w:rsidR="00AB01C5" w:rsidRDefault="00AB01C5">
      <w:pPr>
        <w:pStyle w:val="QuestionSeparator"/>
      </w:pPr>
    </w:p>
    <w:p w14:paraId="6821EC01" w14:textId="77777777" w:rsidR="00AB01C5" w:rsidRDefault="00AB01C5"/>
    <w:p w14:paraId="7867DFDD" w14:textId="77777777" w:rsidR="00AB01C5" w:rsidRDefault="002D0904">
      <w:pPr>
        <w:keepNext/>
      </w:pPr>
      <w:r>
        <w:t>Q20.3 Do you agree or disagree with the following statement: "The U.S. should take measures to fight climate change."</w:t>
      </w:r>
    </w:p>
    <w:p w14:paraId="44042B01" w14:textId="77777777" w:rsidR="00AB01C5" w:rsidRDefault="002D0904">
      <w:pPr>
        <w:pStyle w:val="ListParagraph"/>
        <w:keepNext/>
        <w:numPr>
          <w:ilvl w:val="0"/>
          <w:numId w:val="4"/>
        </w:numPr>
      </w:pPr>
      <w:r>
        <w:t xml:space="preserve">Strongly disagree  (0) </w:t>
      </w:r>
    </w:p>
    <w:p w14:paraId="6EF299CE" w14:textId="77777777" w:rsidR="00AB01C5" w:rsidRDefault="002D0904">
      <w:pPr>
        <w:pStyle w:val="ListParagraph"/>
        <w:keepNext/>
        <w:numPr>
          <w:ilvl w:val="0"/>
          <w:numId w:val="4"/>
        </w:numPr>
      </w:pPr>
      <w:r>
        <w:t xml:space="preserve">Somewhat disagree  (1) </w:t>
      </w:r>
    </w:p>
    <w:p w14:paraId="6C0368DF" w14:textId="77777777" w:rsidR="00AB01C5" w:rsidRDefault="002D0904">
      <w:pPr>
        <w:pStyle w:val="ListParagraph"/>
        <w:keepNext/>
        <w:numPr>
          <w:ilvl w:val="0"/>
          <w:numId w:val="4"/>
        </w:numPr>
      </w:pPr>
      <w:r>
        <w:t xml:space="preserve">Neither agree nor disagree  (2) </w:t>
      </w:r>
    </w:p>
    <w:p w14:paraId="59DB28B9" w14:textId="77777777" w:rsidR="00AB01C5" w:rsidRDefault="002D0904">
      <w:pPr>
        <w:pStyle w:val="ListParagraph"/>
        <w:keepNext/>
        <w:numPr>
          <w:ilvl w:val="0"/>
          <w:numId w:val="4"/>
        </w:numPr>
      </w:pPr>
      <w:r>
        <w:t xml:space="preserve">Somewhat agree  (3) </w:t>
      </w:r>
    </w:p>
    <w:p w14:paraId="47B628D5" w14:textId="77777777" w:rsidR="00AB01C5" w:rsidRDefault="002D0904">
      <w:pPr>
        <w:pStyle w:val="ListParagraph"/>
        <w:keepNext/>
        <w:numPr>
          <w:ilvl w:val="0"/>
          <w:numId w:val="4"/>
        </w:numPr>
      </w:pPr>
      <w:r>
        <w:t xml:space="preserve">Strongly agree  (4) </w:t>
      </w:r>
    </w:p>
    <w:p w14:paraId="3249553D" w14:textId="77777777" w:rsidR="00AB01C5" w:rsidRDefault="00AB01C5"/>
    <w:p w14:paraId="4257C12E" w14:textId="77777777" w:rsidR="00AB01C5" w:rsidRDefault="00AB01C5">
      <w:pPr>
        <w:pStyle w:val="QuestionSeparator"/>
      </w:pPr>
    </w:p>
    <w:p w14:paraId="3B9AC825" w14:textId="77777777" w:rsidR="00AB01C5" w:rsidRDefault="00AB01C5"/>
    <w:p w14:paraId="3BFD0364" w14:textId="77777777" w:rsidR="00AB01C5" w:rsidRDefault="002D0904">
      <w:pPr>
        <w:keepNext/>
      </w:pPr>
      <w:r>
        <w:t xml:space="preserve">Q20.4 </w:t>
      </w:r>
      <w:proofErr w:type="gramStart"/>
      <w:r>
        <w:t>How</w:t>
      </w:r>
      <w:proofErr w:type="gramEnd"/>
      <w:r>
        <w:t xml:space="preserve"> should U.S. climate policies depend on what other countries do?</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5B5729D5"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77E5E5" w14:textId="77777777" w:rsidR="00AB01C5" w:rsidRDefault="00AB01C5">
            <w:pPr>
              <w:keepNext/>
            </w:pPr>
          </w:p>
        </w:tc>
        <w:tc>
          <w:tcPr>
            <w:tcW w:w="1596" w:type="dxa"/>
          </w:tcPr>
          <w:p w14:paraId="36BB88D7" w14:textId="77777777" w:rsidR="00AB01C5" w:rsidRDefault="002D0904">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537D6351" w14:textId="77777777" w:rsidR="00AB01C5" w:rsidRDefault="002D0904">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14:paraId="0C57F1A5" w14:textId="77777777" w:rsidR="00AB01C5" w:rsidRDefault="002D0904">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24DE0AE7" w14:textId="77777777" w:rsidR="00AB01C5" w:rsidRDefault="002D0904">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14:paraId="75551017" w14:textId="77777777" w:rsidR="00AB01C5" w:rsidRDefault="002D0904">
            <w:pPr>
              <w:cnfStyle w:val="100000000000" w:firstRow="1" w:lastRow="0" w:firstColumn="0" w:lastColumn="0" w:oddVBand="0" w:evenVBand="0" w:oddHBand="0" w:evenHBand="0" w:firstRowFirstColumn="0" w:firstRowLastColumn="0" w:lastRowFirstColumn="0" w:lastRowLastColumn="0"/>
            </w:pPr>
            <w:r>
              <w:t>Much more (5)</w:t>
            </w:r>
          </w:p>
        </w:tc>
      </w:tr>
      <w:tr w:rsidR="00AB01C5" w14:paraId="2D029BA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9ECA460" w14:textId="77777777" w:rsidR="00AB01C5" w:rsidRDefault="002D0904">
            <w:pPr>
              <w:keepNext/>
            </w:pPr>
            <w:r>
              <w:t xml:space="preserve">If other countries do more, the U.S. should do... (2) </w:t>
            </w:r>
          </w:p>
        </w:tc>
        <w:tc>
          <w:tcPr>
            <w:tcW w:w="1596" w:type="dxa"/>
          </w:tcPr>
          <w:p w14:paraId="466AC2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5476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AFDEE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062FA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E482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E3B59A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81ABBFF" w14:textId="77777777" w:rsidR="00AB01C5" w:rsidRDefault="002D0904">
            <w:pPr>
              <w:keepNext/>
            </w:pPr>
            <w:r>
              <w:t xml:space="preserve">If other countries do less, the U.S. should do... (1) </w:t>
            </w:r>
          </w:p>
        </w:tc>
        <w:tc>
          <w:tcPr>
            <w:tcW w:w="1596" w:type="dxa"/>
          </w:tcPr>
          <w:p w14:paraId="14AB0D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2E64F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3255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1BCE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57D7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EA6B0D" w14:textId="77777777" w:rsidR="00AB01C5" w:rsidRDefault="00AB01C5"/>
    <w:p w14:paraId="1D19AB57" w14:textId="77777777" w:rsidR="00AB01C5" w:rsidRDefault="00AB01C5"/>
    <w:p w14:paraId="7CCEE55E" w14:textId="77777777" w:rsidR="00AB01C5" w:rsidRDefault="00AB01C5">
      <w:pPr>
        <w:pStyle w:val="QuestionSeparator"/>
      </w:pPr>
    </w:p>
    <w:p w14:paraId="28425344" w14:textId="77777777" w:rsidR="00AB01C5" w:rsidRDefault="00AB01C5"/>
    <w:p w14:paraId="138124F5" w14:textId="77777777" w:rsidR="00AB01C5" w:rsidRDefault="002D0904">
      <w:pPr>
        <w:keepNext/>
      </w:pPr>
      <w:r>
        <w:lastRenderedPageBreak/>
        <w:t xml:space="preserve">Q20.5 </w:t>
      </w:r>
      <w:proofErr w:type="gramStart"/>
      <w:r>
        <w:t>To</w:t>
      </w:r>
      <w:proofErr w:type="gramEnd"/>
      <w:r>
        <w:t xml:space="preserve"> achieve a given reduction of greenhouse gas emissions globally, costly investments are needed. </w:t>
      </w:r>
      <w:r>
        <w:br/>
        <w:t xml:space="preserve">  </w:t>
      </w:r>
      <w:r>
        <w:br/>
        <w:t xml:space="preserve">Ideally, how should countries bear the costs of fighting climate change? </w:t>
      </w:r>
    </w:p>
    <w:tbl>
      <w:tblPr>
        <w:tblStyle w:val="QQuestionTable"/>
        <w:tblW w:w="9576" w:type="auto"/>
        <w:tblLook w:val="07E0" w:firstRow="1" w:lastRow="1" w:firstColumn="1" w:lastColumn="1" w:noHBand="1" w:noVBand="1"/>
      </w:tblPr>
      <w:tblGrid>
        <w:gridCol w:w="1710"/>
        <w:gridCol w:w="1572"/>
        <w:gridCol w:w="1582"/>
        <w:gridCol w:w="1573"/>
        <w:gridCol w:w="1582"/>
        <w:gridCol w:w="1571"/>
      </w:tblGrid>
      <w:tr w:rsidR="00AB01C5" w14:paraId="1809A7BB"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C7388E5" w14:textId="77777777" w:rsidR="00AB01C5" w:rsidRDefault="00AB01C5">
            <w:pPr>
              <w:keepNext/>
            </w:pPr>
          </w:p>
        </w:tc>
        <w:tc>
          <w:tcPr>
            <w:tcW w:w="1596" w:type="dxa"/>
          </w:tcPr>
          <w:p w14:paraId="57579461"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5E42940"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D0F5830"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40B6FE68"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474AB4DF"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3EEB2B71"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57466CF" w14:textId="77777777" w:rsidR="00AB01C5" w:rsidRDefault="002D0904">
            <w:pPr>
              <w:keepNext/>
            </w:pPr>
            <w:r>
              <w:t xml:space="preserve">Countries should pay </w:t>
            </w:r>
            <w:r>
              <w:rPr>
                <w:i/>
              </w:rPr>
              <w:t>in proportion to their income</w:t>
            </w:r>
            <w:r>
              <w:t xml:space="preserve"> (1) </w:t>
            </w:r>
          </w:p>
        </w:tc>
        <w:tc>
          <w:tcPr>
            <w:tcW w:w="1596" w:type="dxa"/>
          </w:tcPr>
          <w:p w14:paraId="1D98DDA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D24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A40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B733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0633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FC7DBA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EEE6E8F" w14:textId="77777777" w:rsidR="00AB01C5" w:rsidRDefault="002D0904">
            <w:pPr>
              <w:keepNext/>
            </w:pPr>
            <w:r>
              <w:t>Countries should pay</w:t>
            </w:r>
            <w:r>
              <w:rPr>
                <w:i/>
              </w:rPr>
              <w:t xml:space="preserve"> in proportion to their current emissions</w:t>
            </w:r>
            <w:r>
              <w:t xml:space="preserve"> (2) </w:t>
            </w:r>
          </w:p>
        </w:tc>
        <w:tc>
          <w:tcPr>
            <w:tcW w:w="1596" w:type="dxa"/>
          </w:tcPr>
          <w:p w14:paraId="7C143BF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E43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3453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347B6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FA98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9D54B7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142DC01" w14:textId="77777777" w:rsidR="00AB01C5" w:rsidRDefault="002D0904">
            <w:pPr>
              <w:keepNext/>
            </w:pPr>
            <w:r>
              <w:t xml:space="preserve">Countries should pay </w:t>
            </w:r>
            <w:r>
              <w:rPr>
                <w:i/>
              </w:rPr>
              <w:t>in proportion to their past emissions</w:t>
            </w:r>
            <w:r>
              <w:t xml:space="preserve"> (from 1990 onwards) (3) </w:t>
            </w:r>
          </w:p>
        </w:tc>
        <w:tc>
          <w:tcPr>
            <w:tcW w:w="1596" w:type="dxa"/>
          </w:tcPr>
          <w:p w14:paraId="0CFEE4A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9605A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629EB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70D4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718F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10E737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6BCF39E" w14:textId="77777777" w:rsidR="00AB01C5" w:rsidRDefault="002D0904">
            <w:pPr>
              <w:keepNext/>
            </w:pPr>
            <w:r>
              <w:t>The</w:t>
            </w:r>
            <w:r>
              <w:rPr>
                <w:i/>
              </w:rPr>
              <w:t xml:space="preserve"> richest countries should pay it all</w:t>
            </w:r>
            <w:r>
              <w:t xml:space="preserve">, so that the poorest countries do not have to pay anything (4) </w:t>
            </w:r>
          </w:p>
        </w:tc>
        <w:tc>
          <w:tcPr>
            <w:tcW w:w="1596" w:type="dxa"/>
          </w:tcPr>
          <w:p w14:paraId="69DAB0A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75EE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C120F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1A2A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E4EAB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54ED27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26F3F45" w14:textId="77777777" w:rsidR="00AB01C5" w:rsidRDefault="002D0904">
            <w:pPr>
              <w:keepNext/>
            </w:pPr>
            <w:r>
              <w:t xml:space="preserve">The </w:t>
            </w:r>
            <w:r>
              <w:rPr>
                <w:i/>
              </w:rPr>
              <w:t>richest countries should pay even more</w:t>
            </w:r>
            <w:r>
              <w:t xml:space="preserve">, to help vulnerable countries face adverse consequences: vulnerable countries would then receive money </w:t>
            </w:r>
            <w:r>
              <w:lastRenderedPageBreak/>
              <w:t xml:space="preserve">instead of paying (5) </w:t>
            </w:r>
          </w:p>
        </w:tc>
        <w:tc>
          <w:tcPr>
            <w:tcW w:w="1596" w:type="dxa"/>
          </w:tcPr>
          <w:p w14:paraId="20DAFAA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CED40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A94D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CC90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B87AE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ECA406" w14:textId="77777777" w:rsidR="00AB01C5" w:rsidRDefault="00AB01C5"/>
    <w:p w14:paraId="405D6BFF" w14:textId="77777777" w:rsidR="00AB01C5" w:rsidRDefault="00AB01C5"/>
    <w:p w14:paraId="5B04EC2D" w14:textId="77777777" w:rsidR="00AB01C5" w:rsidRDefault="00AB01C5">
      <w:pPr>
        <w:pStyle w:val="QuestionSeparator"/>
      </w:pPr>
    </w:p>
    <w:p w14:paraId="66E572AE" w14:textId="77777777" w:rsidR="00AB01C5" w:rsidRDefault="00AB01C5"/>
    <w:p w14:paraId="0B6D727A" w14:textId="77777777" w:rsidR="00AB01C5" w:rsidRDefault="002D0904">
      <w:pPr>
        <w:keepNext/>
      </w:pPr>
      <w:r>
        <w:t xml:space="preserve">Q20.6 Do you support or oppose establishing a global democratic assembly whose role would be to draft international treaties against climate </w:t>
      </w:r>
      <w:proofErr w:type="gramStart"/>
      <w:r>
        <w:t>change?</w:t>
      </w:r>
      <w:proofErr w:type="gramEnd"/>
      <w:r>
        <w:t> Each adult across the world would have one vote to elect members of the assembly.</w:t>
      </w:r>
    </w:p>
    <w:p w14:paraId="00CD7011" w14:textId="77777777" w:rsidR="00AB01C5" w:rsidRDefault="002D0904">
      <w:pPr>
        <w:pStyle w:val="ListParagraph"/>
        <w:keepNext/>
        <w:numPr>
          <w:ilvl w:val="0"/>
          <w:numId w:val="4"/>
        </w:numPr>
      </w:pPr>
      <w:r>
        <w:t xml:space="preserve">Strongly oppose  (0) </w:t>
      </w:r>
    </w:p>
    <w:p w14:paraId="6450E310" w14:textId="77777777" w:rsidR="00AB01C5" w:rsidRDefault="002D0904">
      <w:pPr>
        <w:pStyle w:val="ListParagraph"/>
        <w:keepNext/>
        <w:numPr>
          <w:ilvl w:val="0"/>
          <w:numId w:val="4"/>
        </w:numPr>
      </w:pPr>
      <w:r>
        <w:t xml:space="preserve">Somewhat oppose  (1) </w:t>
      </w:r>
    </w:p>
    <w:p w14:paraId="0E23C112" w14:textId="77777777" w:rsidR="00AB01C5" w:rsidRDefault="002D0904">
      <w:pPr>
        <w:pStyle w:val="ListParagraph"/>
        <w:keepNext/>
        <w:numPr>
          <w:ilvl w:val="0"/>
          <w:numId w:val="4"/>
        </w:numPr>
      </w:pPr>
      <w:r>
        <w:t xml:space="preserve">Neither support nor oppose  (2) </w:t>
      </w:r>
    </w:p>
    <w:p w14:paraId="0CB28FD5" w14:textId="77777777" w:rsidR="00AB01C5" w:rsidRDefault="002D0904">
      <w:pPr>
        <w:pStyle w:val="ListParagraph"/>
        <w:keepNext/>
        <w:numPr>
          <w:ilvl w:val="0"/>
          <w:numId w:val="4"/>
        </w:numPr>
      </w:pPr>
      <w:r>
        <w:t xml:space="preserve">Somewhat support  (3) </w:t>
      </w:r>
    </w:p>
    <w:p w14:paraId="39448C03" w14:textId="77777777" w:rsidR="00AB01C5" w:rsidRDefault="002D0904">
      <w:pPr>
        <w:pStyle w:val="ListParagraph"/>
        <w:keepNext/>
        <w:numPr>
          <w:ilvl w:val="0"/>
          <w:numId w:val="4"/>
        </w:numPr>
      </w:pPr>
      <w:r>
        <w:t xml:space="preserve">Strongly support  (4) </w:t>
      </w:r>
    </w:p>
    <w:p w14:paraId="15BC1A52" w14:textId="77777777" w:rsidR="00AB01C5" w:rsidRDefault="00AB01C5"/>
    <w:p w14:paraId="6C4A7D59" w14:textId="77777777" w:rsidR="00AB01C5" w:rsidRDefault="00AB01C5">
      <w:pPr>
        <w:pStyle w:val="QuestionSeparator"/>
      </w:pPr>
    </w:p>
    <w:p w14:paraId="00B7BD11" w14:textId="77777777" w:rsidR="00AB01C5" w:rsidRDefault="00AB01C5"/>
    <w:p w14:paraId="23DCE0DC" w14:textId="77777777" w:rsidR="00AB01C5" w:rsidRDefault="002D0904">
      <w:pPr>
        <w:keepNext/>
      </w:pPr>
      <w:r>
        <w:lastRenderedPageBreak/>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t>
      </w:r>
      <w:proofErr w:type="gramStart"/>
      <w:r>
        <w:t>would be used</w:t>
      </w:r>
      <w:proofErr w:type="gramEnd"/>
      <w:r>
        <w:t xml:space="preserve"> to finance a basic income of $30/month to each human adult, thereby lifting the 700 million people who earn less than $2/day out of extreme poverty. Most Americans would lose out financially as they would face price increases in excess of $30/month. </w:t>
      </w:r>
      <w:r>
        <w:br/>
      </w:r>
      <w:r>
        <w:br/>
        <w:t xml:space="preserve"> Do you support or oppose such a policy? </w:t>
      </w:r>
    </w:p>
    <w:p w14:paraId="6BAB2DCA" w14:textId="77777777" w:rsidR="00AB01C5" w:rsidRDefault="002D0904">
      <w:pPr>
        <w:pStyle w:val="ListParagraph"/>
        <w:keepNext/>
        <w:numPr>
          <w:ilvl w:val="0"/>
          <w:numId w:val="4"/>
        </w:numPr>
      </w:pPr>
      <w:r>
        <w:t xml:space="preserve">Strongly oppose  (0) </w:t>
      </w:r>
    </w:p>
    <w:p w14:paraId="210889DF" w14:textId="77777777" w:rsidR="00AB01C5" w:rsidRDefault="002D0904">
      <w:pPr>
        <w:pStyle w:val="ListParagraph"/>
        <w:keepNext/>
        <w:numPr>
          <w:ilvl w:val="0"/>
          <w:numId w:val="4"/>
        </w:numPr>
      </w:pPr>
      <w:r>
        <w:t xml:space="preserve">Somewhat oppose  (1) </w:t>
      </w:r>
    </w:p>
    <w:p w14:paraId="5F9DE609" w14:textId="77777777" w:rsidR="00AB01C5" w:rsidRDefault="002D0904">
      <w:pPr>
        <w:pStyle w:val="ListParagraph"/>
        <w:keepNext/>
        <w:numPr>
          <w:ilvl w:val="0"/>
          <w:numId w:val="4"/>
        </w:numPr>
      </w:pPr>
      <w:r>
        <w:t xml:space="preserve">Neither support nor oppose  (2) </w:t>
      </w:r>
    </w:p>
    <w:p w14:paraId="478EBFAF" w14:textId="77777777" w:rsidR="00AB01C5" w:rsidRDefault="002D0904">
      <w:pPr>
        <w:pStyle w:val="ListParagraph"/>
        <w:keepNext/>
        <w:numPr>
          <w:ilvl w:val="0"/>
          <w:numId w:val="4"/>
        </w:numPr>
      </w:pPr>
      <w:r>
        <w:t xml:space="preserve">Somewhat support  (3) </w:t>
      </w:r>
    </w:p>
    <w:p w14:paraId="4A5C834D" w14:textId="77777777" w:rsidR="00AB01C5" w:rsidRDefault="002D0904">
      <w:pPr>
        <w:pStyle w:val="ListParagraph"/>
        <w:keepNext/>
        <w:numPr>
          <w:ilvl w:val="0"/>
          <w:numId w:val="4"/>
        </w:numPr>
      </w:pPr>
      <w:r>
        <w:t xml:space="preserve">Strongly support  (4) </w:t>
      </w:r>
    </w:p>
    <w:p w14:paraId="5A25FBEF" w14:textId="77777777" w:rsidR="00AB01C5" w:rsidRDefault="00AB01C5"/>
    <w:p w14:paraId="7E3EED4A" w14:textId="77777777" w:rsidR="00AB01C5" w:rsidRDefault="00AB01C5">
      <w:pPr>
        <w:pStyle w:val="QuestionSeparator"/>
      </w:pPr>
    </w:p>
    <w:p w14:paraId="4F223E8C" w14:textId="77777777" w:rsidR="00AB01C5" w:rsidRDefault="00AB01C5"/>
    <w:p w14:paraId="6FC654B4" w14:textId="77777777" w:rsidR="00AB01C5" w:rsidRDefault="002D0904">
      <w:pPr>
        <w:keepNext/>
      </w:pPr>
      <w:r>
        <w:t xml:space="preserve">Q20.8 Do you support or oppose a tax on all millionaires around the world to finance low-income </w:t>
      </w:r>
      <w:proofErr w:type="gramStart"/>
      <w:r>
        <w:t>countries which</w:t>
      </w:r>
      <w:proofErr w:type="gramEnd"/>
      <w:r>
        <w:t xml:space="preserve"> comply with international standards regarding climate action? </w:t>
      </w:r>
      <w:r>
        <w:br/>
        <w:t>This would finance infrastructure and public services such as access to drinking water, healthcare, and education.</w:t>
      </w:r>
    </w:p>
    <w:p w14:paraId="26AC610C" w14:textId="77777777" w:rsidR="00AB01C5" w:rsidRDefault="002D0904">
      <w:pPr>
        <w:pStyle w:val="ListParagraph"/>
        <w:keepNext/>
        <w:numPr>
          <w:ilvl w:val="0"/>
          <w:numId w:val="4"/>
        </w:numPr>
      </w:pPr>
      <w:r>
        <w:t xml:space="preserve">Strongly oppose  (0) </w:t>
      </w:r>
    </w:p>
    <w:p w14:paraId="3E13D350" w14:textId="77777777" w:rsidR="00AB01C5" w:rsidRDefault="002D0904">
      <w:pPr>
        <w:pStyle w:val="ListParagraph"/>
        <w:keepNext/>
        <w:numPr>
          <w:ilvl w:val="0"/>
          <w:numId w:val="4"/>
        </w:numPr>
      </w:pPr>
      <w:r>
        <w:t xml:space="preserve">Somewhat oppose  (1) </w:t>
      </w:r>
    </w:p>
    <w:p w14:paraId="199E889E" w14:textId="77777777" w:rsidR="00AB01C5" w:rsidRDefault="002D0904">
      <w:pPr>
        <w:pStyle w:val="ListParagraph"/>
        <w:keepNext/>
        <w:numPr>
          <w:ilvl w:val="0"/>
          <w:numId w:val="4"/>
        </w:numPr>
      </w:pPr>
      <w:r>
        <w:t xml:space="preserve">Neither support nor oppose  (2) </w:t>
      </w:r>
    </w:p>
    <w:p w14:paraId="71EBE618" w14:textId="77777777" w:rsidR="00AB01C5" w:rsidRDefault="002D0904">
      <w:pPr>
        <w:pStyle w:val="ListParagraph"/>
        <w:keepNext/>
        <w:numPr>
          <w:ilvl w:val="0"/>
          <w:numId w:val="4"/>
        </w:numPr>
      </w:pPr>
      <w:r>
        <w:t xml:space="preserve">Somewhat support  (3) </w:t>
      </w:r>
    </w:p>
    <w:p w14:paraId="01E7189D" w14:textId="77777777" w:rsidR="00AB01C5" w:rsidRDefault="002D0904">
      <w:pPr>
        <w:pStyle w:val="ListParagraph"/>
        <w:keepNext/>
        <w:numPr>
          <w:ilvl w:val="0"/>
          <w:numId w:val="4"/>
        </w:numPr>
      </w:pPr>
      <w:r>
        <w:t xml:space="preserve">Strongly support  (4) </w:t>
      </w:r>
    </w:p>
    <w:p w14:paraId="19A7F61C" w14:textId="77777777" w:rsidR="00AB01C5" w:rsidRDefault="00AB01C5"/>
    <w:p w14:paraId="5B99570E" w14:textId="77777777" w:rsidR="00AB01C5" w:rsidRDefault="002D0904">
      <w:pPr>
        <w:pStyle w:val="BlockEndLabel"/>
      </w:pPr>
      <w:r>
        <w:t xml:space="preserve">End of Block: International </w:t>
      </w:r>
      <w:proofErr w:type="gramStart"/>
      <w:r>
        <w:t>burden-sharing</w:t>
      </w:r>
      <w:proofErr w:type="gramEnd"/>
    </w:p>
    <w:p w14:paraId="24AD9E7C" w14:textId="77777777" w:rsidR="00AB01C5" w:rsidRDefault="00AB01C5">
      <w:pPr>
        <w:pStyle w:val="BlockSeparator"/>
      </w:pPr>
    </w:p>
    <w:p w14:paraId="33A5D231" w14:textId="71019CB2" w:rsidR="00AB01C5" w:rsidRDefault="00686D01" w:rsidP="00686D01">
      <w:pPr>
        <w:pStyle w:val="Heading2"/>
      </w:pPr>
      <w:bookmarkStart w:id="92" w:name="_Toc66714756"/>
      <w:r>
        <w:lastRenderedPageBreak/>
        <w:t>Block 13</w:t>
      </w:r>
      <w:r w:rsidR="002D0904">
        <w:t xml:space="preserve">: </w:t>
      </w:r>
      <w:r>
        <w:t>Housing/</w:t>
      </w:r>
      <w:r w:rsidR="002D0904">
        <w:t>Preference for bans vs. incentives</w:t>
      </w:r>
      <w:bookmarkEnd w:id="92"/>
    </w:p>
    <w:p w14:paraId="7B7D5ECA" w14:textId="77777777" w:rsidR="00AB01C5" w:rsidRDefault="002D0904">
      <w:pPr>
        <w:pStyle w:val="QDisplayLogic"/>
        <w:keepNext/>
      </w:pPr>
      <w:r>
        <w:t>Display This Question:</w:t>
      </w:r>
    </w:p>
    <w:p w14:paraId="13AA660B" w14:textId="77777777" w:rsidR="00AB01C5" w:rsidRDefault="002D0904">
      <w:pPr>
        <w:pStyle w:val="QDisplayLogic"/>
        <w:keepNext/>
        <w:ind w:firstLine="400"/>
      </w:pPr>
      <w:r>
        <w:t xml:space="preserve">If </w:t>
      </w:r>
      <w:proofErr w:type="gramStart"/>
      <w:r>
        <w:t>Are</w:t>
      </w:r>
      <w:proofErr w:type="gramEnd"/>
      <w:r>
        <w:t xml:space="preserve"> you a homeowner or a tenant? (Multiple answers are possible) = Owner</w:t>
      </w:r>
    </w:p>
    <w:p w14:paraId="0B1974D0" w14:textId="77777777" w:rsidR="00AB01C5" w:rsidRDefault="002D0904">
      <w:pPr>
        <w:pStyle w:val="QDisplayLogic"/>
        <w:keepNext/>
        <w:ind w:firstLine="400"/>
      </w:pPr>
      <w:proofErr w:type="gramStart"/>
      <w:r>
        <w:t>Or</w:t>
      </w:r>
      <w:proofErr w:type="gramEnd"/>
      <w:r>
        <w:t xml:space="preserve"> Are you a homeowner or a tenant? (Multiple answers are possible) = Landlord renting out property</w:t>
      </w:r>
    </w:p>
    <w:p w14:paraId="6AA3079B" w14:textId="77777777" w:rsidR="00AB01C5" w:rsidRDefault="00AB01C5"/>
    <w:p w14:paraId="0B67C06B" w14:textId="77777777" w:rsidR="00AB01C5" w:rsidRDefault="002D0904">
      <w:pPr>
        <w:keepNext/>
      </w:pPr>
      <w:r>
        <w:t xml:space="preserve">Q244 How likely is it that you will improve the insulation or replace the heating system of your accommodation over the next 5 </w:t>
      </w:r>
      <w:proofErr w:type="gramStart"/>
      <w:r>
        <w:t>years?</w:t>
      </w:r>
      <w:proofErr w:type="gramEnd"/>
    </w:p>
    <w:p w14:paraId="264D8D0F" w14:textId="77777777" w:rsidR="00AB01C5" w:rsidRDefault="002D0904">
      <w:pPr>
        <w:pStyle w:val="ListParagraph"/>
        <w:keepNext/>
        <w:numPr>
          <w:ilvl w:val="0"/>
          <w:numId w:val="4"/>
        </w:numPr>
      </w:pPr>
      <w:r>
        <w:t xml:space="preserve">Very unlikely  (0) </w:t>
      </w:r>
    </w:p>
    <w:p w14:paraId="0829372B" w14:textId="77777777" w:rsidR="00AB01C5" w:rsidRDefault="002D0904">
      <w:pPr>
        <w:pStyle w:val="ListParagraph"/>
        <w:keepNext/>
        <w:numPr>
          <w:ilvl w:val="0"/>
          <w:numId w:val="4"/>
        </w:numPr>
      </w:pPr>
      <w:r>
        <w:t xml:space="preserve">Somewhat unlikely  (1) </w:t>
      </w:r>
    </w:p>
    <w:p w14:paraId="3036215F" w14:textId="77777777" w:rsidR="00AB01C5" w:rsidRDefault="002D0904">
      <w:pPr>
        <w:pStyle w:val="ListParagraph"/>
        <w:keepNext/>
        <w:numPr>
          <w:ilvl w:val="0"/>
          <w:numId w:val="4"/>
        </w:numPr>
      </w:pPr>
      <w:r>
        <w:t xml:space="preserve">Somewhat likely  (2) </w:t>
      </w:r>
    </w:p>
    <w:p w14:paraId="27AB0E8F" w14:textId="77777777" w:rsidR="00AB01C5" w:rsidRDefault="002D0904">
      <w:pPr>
        <w:pStyle w:val="ListParagraph"/>
        <w:keepNext/>
        <w:numPr>
          <w:ilvl w:val="0"/>
          <w:numId w:val="4"/>
        </w:numPr>
      </w:pPr>
      <w:r>
        <w:t xml:space="preserve">Very likely  (3) </w:t>
      </w:r>
    </w:p>
    <w:p w14:paraId="685A3DA4" w14:textId="77777777" w:rsidR="00AB01C5" w:rsidRDefault="00AB01C5"/>
    <w:p w14:paraId="68FBB789" w14:textId="77777777" w:rsidR="00AB01C5" w:rsidRDefault="00AB01C5">
      <w:pPr>
        <w:pStyle w:val="QuestionSeparator"/>
      </w:pPr>
    </w:p>
    <w:p w14:paraId="1BBCDF62" w14:textId="77777777" w:rsidR="00AB01C5" w:rsidRDefault="002D0904">
      <w:pPr>
        <w:pStyle w:val="QDisplayLogic"/>
        <w:keepNext/>
      </w:pPr>
      <w:r>
        <w:t>Display This Question:</w:t>
      </w:r>
    </w:p>
    <w:p w14:paraId="37D2798F" w14:textId="77777777" w:rsidR="00AB01C5" w:rsidRDefault="002D0904">
      <w:pPr>
        <w:pStyle w:val="QDisplayLogic"/>
        <w:keepNext/>
        <w:ind w:firstLine="400"/>
      </w:pPr>
      <w:r>
        <w:t xml:space="preserve">If </w:t>
      </w:r>
      <w:proofErr w:type="gramStart"/>
      <w:r>
        <w:t>Are</w:t>
      </w:r>
      <w:proofErr w:type="gramEnd"/>
      <w:r>
        <w:t xml:space="preserve"> you a homeowner or a tenant? (Multiple answers are possible) = Owner</w:t>
      </w:r>
    </w:p>
    <w:p w14:paraId="208E3D51" w14:textId="77777777" w:rsidR="00AB01C5" w:rsidRDefault="002D0904">
      <w:pPr>
        <w:pStyle w:val="QDisplayLogic"/>
        <w:keepNext/>
        <w:ind w:firstLine="400"/>
      </w:pPr>
      <w:proofErr w:type="gramStart"/>
      <w:r>
        <w:t>Or</w:t>
      </w:r>
      <w:proofErr w:type="gramEnd"/>
      <w:r>
        <w:t xml:space="preserve"> Are you a homeowner or a tenant? (Multiple answers are possible) = Landlord renting out property</w:t>
      </w:r>
    </w:p>
    <w:p w14:paraId="0BD30227" w14:textId="77777777" w:rsidR="00AB01C5" w:rsidRDefault="00AB01C5"/>
    <w:p w14:paraId="39064EB6" w14:textId="77777777" w:rsidR="00AB01C5" w:rsidRDefault="002D0904">
      <w:pPr>
        <w:keepNext/>
      </w:pPr>
      <w:r>
        <w:t>Q245 What are the main hurdles preventing you from improving the insulation or replace the heating system of your accommodation? (Multiple answers are possible)</w:t>
      </w:r>
    </w:p>
    <w:p w14:paraId="42066CF7" w14:textId="77777777" w:rsidR="00AB01C5" w:rsidRDefault="002D0904">
      <w:pPr>
        <w:pStyle w:val="ListParagraph"/>
        <w:keepNext/>
        <w:numPr>
          <w:ilvl w:val="0"/>
          <w:numId w:val="2"/>
        </w:numPr>
      </w:pPr>
      <w:r>
        <w:t xml:space="preserve">The choice to insulate or replace the heating system is not mine  (1) </w:t>
      </w:r>
    </w:p>
    <w:p w14:paraId="0B8F1933" w14:textId="77777777" w:rsidR="00AB01C5" w:rsidRDefault="002D0904">
      <w:pPr>
        <w:pStyle w:val="ListParagraph"/>
        <w:keepNext/>
        <w:numPr>
          <w:ilvl w:val="0"/>
          <w:numId w:val="2"/>
        </w:numPr>
      </w:pPr>
      <w:r>
        <w:t xml:space="preserve">The upfront costs are too high  (2) </w:t>
      </w:r>
    </w:p>
    <w:p w14:paraId="0BC6685C" w14:textId="77777777" w:rsidR="00AB01C5" w:rsidRDefault="002D0904">
      <w:pPr>
        <w:pStyle w:val="ListParagraph"/>
        <w:keepNext/>
        <w:numPr>
          <w:ilvl w:val="0"/>
          <w:numId w:val="2"/>
        </w:numPr>
      </w:pPr>
      <w:r>
        <w:t xml:space="preserve">It is too much effort  (3) </w:t>
      </w:r>
    </w:p>
    <w:p w14:paraId="559E590D" w14:textId="77777777" w:rsidR="00AB01C5" w:rsidRDefault="002D0904">
      <w:pPr>
        <w:pStyle w:val="ListParagraph"/>
        <w:keepNext/>
        <w:numPr>
          <w:ilvl w:val="0"/>
          <w:numId w:val="2"/>
        </w:numPr>
      </w:pPr>
      <w:r>
        <w:t xml:space="preserve">It won't improve its energy efficiency  (4) </w:t>
      </w:r>
    </w:p>
    <w:p w14:paraId="36CB3A70" w14:textId="77777777" w:rsidR="00AB01C5" w:rsidRDefault="002D0904">
      <w:pPr>
        <w:pStyle w:val="ListParagraph"/>
        <w:keepNext/>
        <w:numPr>
          <w:ilvl w:val="0"/>
          <w:numId w:val="2"/>
        </w:numPr>
      </w:pPr>
      <w:commentRangeStart w:id="93"/>
      <w:commentRangeStart w:id="94"/>
      <w:commentRangeStart w:id="95"/>
      <w:r>
        <w:t xml:space="preserve">Other, please specify  </w:t>
      </w:r>
      <w:commentRangeEnd w:id="93"/>
      <w:r w:rsidR="000E50E8">
        <w:rPr>
          <w:rStyle w:val="CommentReference"/>
        </w:rPr>
        <w:commentReference w:id="93"/>
      </w:r>
      <w:commentRangeEnd w:id="94"/>
      <w:r w:rsidR="00A12394">
        <w:rPr>
          <w:rStyle w:val="CommentReference"/>
        </w:rPr>
        <w:commentReference w:id="94"/>
      </w:r>
      <w:commentRangeEnd w:id="95"/>
      <w:r w:rsidR="00EF4642">
        <w:rPr>
          <w:rStyle w:val="CommentReference"/>
        </w:rPr>
        <w:commentReference w:id="95"/>
      </w:r>
      <w:r>
        <w:t>(5) ________________________________________________</w:t>
      </w:r>
    </w:p>
    <w:p w14:paraId="2D8DB80D" w14:textId="77777777" w:rsidR="00AB01C5" w:rsidRDefault="00AB01C5"/>
    <w:p w14:paraId="30DA8AA3" w14:textId="77777777" w:rsidR="00AB01C5" w:rsidRDefault="00AB01C5">
      <w:pPr>
        <w:pStyle w:val="QuestionSeparator"/>
      </w:pPr>
    </w:p>
    <w:p w14:paraId="4B0566BB" w14:textId="77777777" w:rsidR="00AB01C5" w:rsidRDefault="00AB01C5"/>
    <w:p w14:paraId="2942F3C5" w14:textId="77777777" w:rsidR="00AB01C5" w:rsidRDefault="002D0904">
      <w:pPr>
        <w:keepNext/>
      </w:pPr>
      <w:r>
        <w:t xml:space="preserve">Q246 </w:t>
      </w:r>
      <w:commentRangeStart w:id="96"/>
      <w:commentRangeStart w:id="97"/>
      <w:proofErr w:type="gramStart"/>
      <w:r>
        <w:t>To</w:t>
      </w:r>
      <w:proofErr w:type="gramEnd"/>
      <w:r>
        <w:t xml:space="preserve"> reduce fuel consumption for heating and cooling, the U.S. federal government could subsidize half of the costs to renovate the insulation of residential buildings to meet a certain </w:t>
      </w:r>
      <w:commentRangeEnd w:id="96"/>
      <w:r w:rsidR="000E50E8">
        <w:rPr>
          <w:rStyle w:val="CommentReference"/>
        </w:rPr>
        <w:lastRenderedPageBreak/>
        <w:commentReference w:id="96"/>
      </w:r>
      <w:commentRangeEnd w:id="97"/>
      <w:r w:rsidR="00A12394">
        <w:rPr>
          <w:rStyle w:val="CommentReference"/>
        </w:rPr>
        <w:commentReference w:id="97"/>
      </w:r>
      <w:r>
        <w:t>energy efficiency standard.</w:t>
      </w:r>
      <w:r>
        <w:br/>
      </w:r>
      <w:r>
        <w:br/>
      </w:r>
      <w:r>
        <w:br/>
        <w:t>Do you support or oppose such a policy?</w:t>
      </w:r>
    </w:p>
    <w:p w14:paraId="088E8C42" w14:textId="77777777" w:rsidR="00AB01C5" w:rsidRDefault="002D0904">
      <w:pPr>
        <w:pStyle w:val="ListParagraph"/>
        <w:keepNext/>
        <w:numPr>
          <w:ilvl w:val="0"/>
          <w:numId w:val="4"/>
        </w:numPr>
      </w:pPr>
      <w:r>
        <w:t xml:space="preserve">Strongly oppose  (0) </w:t>
      </w:r>
    </w:p>
    <w:p w14:paraId="5FA78296" w14:textId="77777777" w:rsidR="00AB01C5" w:rsidRDefault="002D0904">
      <w:pPr>
        <w:pStyle w:val="ListParagraph"/>
        <w:keepNext/>
        <w:numPr>
          <w:ilvl w:val="0"/>
          <w:numId w:val="4"/>
        </w:numPr>
      </w:pPr>
      <w:r>
        <w:t xml:space="preserve">Somewhat oppose  (1) </w:t>
      </w:r>
    </w:p>
    <w:p w14:paraId="3849A0B0" w14:textId="77777777" w:rsidR="00AB01C5" w:rsidRDefault="002D0904">
      <w:pPr>
        <w:pStyle w:val="ListParagraph"/>
        <w:keepNext/>
        <w:numPr>
          <w:ilvl w:val="0"/>
          <w:numId w:val="4"/>
        </w:numPr>
      </w:pPr>
      <w:r>
        <w:t xml:space="preserve">Neither support nor oppose  (2) </w:t>
      </w:r>
    </w:p>
    <w:p w14:paraId="7BA664DD" w14:textId="77777777" w:rsidR="00AB01C5" w:rsidRDefault="002D0904">
      <w:pPr>
        <w:pStyle w:val="ListParagraph"/>
        <w:keepNext/>
        <w:numPr>
          <w:ilvl w:val="0"/>
          <w:numId w:val="4"/>
        </w:numPr>
      </w:pPr>
      <w:r>
        <w:t xml:space="preserve">Somewhat support  (3) </w:t>
      </w:r>
    </w:p>
    <w:p w14:paraId="397865D3" w14:textId="77777777" w:rsidR="00AB01C5" w:rsidRDefault="002D0904">
      <w:pPr>
        <w:pStyle w:val="ListParagraph"/>
        <w:keepNext/>
        <w:numPr>
          <w:ilvl w:val="0"/>
          <w:numId w:val="4"/>
        </w:numPr>
      </w:pPr>
      <w:r>
        <w:t xml:space="preserve">Strongly support  (4) </w:t>
      </w:r>
    </w:p>
    <w:p w14:paraId="5AE72D16" w14:textId="77777777" w:rsidR="00AB01C5" w:rsidRDefault="00AB01C5"/>
    <w:p w14:paraId="71B9923C" w14:textId="77777777" w:rsidR="00AB01C5" w:rsidRDefault="00AB01C5">
      <w:pPr>
        <w:pStyle w:val="QuestionSeparator"/>
      </w:pPr>
    </w:p>
    <w:p w14:paraId="772C018D" w14:textId="77777777" w:rsidR="00AB01C5" w:rsidRDefault="00AB01C5"/>
    <w:p w14:paraId="6E4484DE" w14:textId="77777777" w:rsidR="00AB01C5" w:rsidRDefault="002D0904">
      <w:pPr>
        <w:keepNext/>
      </w:pPr>
      <w:r>
        <w:t xml:space="preserve">Q247 Imagine that the U.S. federal government makes it </w:t>
      </w:r>
      <w:r>
        <w:rPr>
          <w:b/>
        </w:rPr>
        <w:t>mandatory </w:t>
      </w:r>
      <w:r>
        <w:t>for all residential buildings to have insulation that meets a certain energy efficiency standard before 2040. The government would subsidize half of the insulation costs to help households with the transition.</w:t>
      </w:r>
      <w:r>
        <w:br/>
      </w:r>
      <w:r>
        <w:br/>
      </w:r>
      <w:r>
        <w:br/>
        <w:t>Do you support or oppose such a policy?</w:t>
      </w:r>
    </w:p>
    <w:p w14:paraId="55AA2239" w14:textId="77777777" w:rsidR="00AB01C5" w:rsidRDefault="002D0904">
      <w:pPr>
        <w:pStyle w:val="ListParagraph"/>
        <w:keepNext/>
        <w:numPr>
          <w:ilvl w:val="0"/>
          <w:numId w:val="4"/>
        </w:numPr>
      </w:pPr>
      <w:r>
        <w:t xml:space="preserve">Strongly oppose  (0) </w:t>
      </w:r>
    </w:p>
    <w:p w14:paraId="7AEFBBFF" w14:textId="77777777" w:rsidR="00AB01C5" w:rsidRDefault="002D0904">
      <w:pPr>
        <w:pStyle w:val="ListParagraph"/>
        <w:keepNext/>
        <w:numPr>
          <w:ilvl w:val="0"/>
          <w:numId w:val="4"/>
        </w:numPr>
      </w:pPr>
      <w:r>
        <w:t xml:space="preserve">Somewhat oppose  (1) </w:t>
      </w:r>
    </w:p>
    <w:p w14:paraId="5A0C16ED" w14:textId="77777777" w:rsidR="00AB01C5" w:rsidRDefault="002D0904">
      <w:pPr>
        <w:pStyle w:val="ListParagraph"/>
        <w:keepNext/>
        <w:numPr>
          <w:ilvl w:val="0"/>
          <w:numId w:val="4"/>
        </w:numPr>
      </w:pPr>
      <w:r>
        <w:t xml:space="preserve">Neither support nor oppose  (2) </w:t>
      </w:r>
    </w:p>
    <w:p w14:paraId="1CD87484" w14:textId="77777777" w:rsidR="00AB01C5" w:rsidRDefault="002D0904">
      <w:pPr>
        <w:pStyle w:val="ListParagraph"/>
        <w:keepNext/>
        <w:numPr>
          <w:ilvl w:val="0"/>
          <w:numId w:val="4"/>
        </w:numPr>
      </w:pPr>
      <w:r>
        <w:t xml:space="preserve">Somewhat support  (3) </w:t>
      </w:r>
    </w:p>
    <w:p w14:paraId="36FAAD71" w14:textId="77777777" w:rsidR="00AB01C5" w:rsidRDefault="002D0904">
      <w:pPr>
        <w:pStyle w:val="ListParagraph"/>
        <w:keepNext/>
        <w:numPr>
          <w:ilvl w:val="0"/>
          <w:numId w:val="4"/>
        </w:numPr>
      </w:pPr>
      <w:r>
        <w:t xml:space="preserve">Strongly support  (4) </w:t>
      </w:r>
    </w:p>
    <w:p w14:paraId="49DC9873" w14:textId="77777777" w:rsidR="00AB01C5" w:rsidRDefault="00AB01C5"/>
    <w:p w14:paraId="2ED149CC"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25530B82" w14:textId="77777777">
        <w:tc>
          <w:tcPr>
            <w:tcW w:w="50" w:type="dxa"/>
          </w:tcPr>
          <w:p w14:paraId="2E08DEAB" w14:textId="77777777" w:rsidR="00AB01C5" w:rsidRDefault="002D0904">
            <w:pPr>
              <w:keepNext/>
            </w:pPr>
            <w:r>
              <w:rPr>
                <w:noProof/>
                <w:lang w:val="fr-FR" w:eastAsia="fr-FR"/>
              </w:rPr>
              <w:drawing>
                <wp:inline distT="0" distB="0" distL="0" distR="0" wp14:anchorId="3B7608C3" wp14:editId="3A3AFAFB">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7DED3557" w14:textId="77777777" w:rsidR="00AB01C5" w:rsidRDefault="00AB01C5"/>
    <w:p w14:paraId="102456E0" w14:textId="77777777" w:rsidR="00AB01C5" w:rsidRDefault="002D0904">
      <w:pPr>
        <w:keepNext/>
      </w:pPr>
      <w:r>
        <w:lastRenderedPageBreak/>
        <w:t>Q21.4 Imagine that, in order to fight climate change, the U.S. federal government decides to limit the consumption of cattle products like beef and dairy.</w:t>
      </w:r>
      <w:r>
        <w:br/>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50135854"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D25840C" w14:textId="77777777" w:rsidR="00AB01C5" w:rsidRDefault="00AB01C5">
            <w:pPr>
              <w:keepNext/>
            </w:pPr>
          </w:p>
        </w:tc>
        <w:tc>
          <w:tcPr>
            <w:tcW w:w="1596" w:type="dxa"/>
          </w:tcPr>
          <w:p w14:paraId="0347B4CD"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70EFDA49"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3C961D1B"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65E765A7"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7933B77E"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support (5)</w:t>
            </w:r>
          </w:p>
        </w:tc>
      </w:tr>
      <w:tr w:rsidR="00AB01C5" w14:paraId="3CF34B2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1307C97" w14:textId="77777777" w:rsidR="00AB01C5" w:rsidRDefault="002D0904">
            <w:pPr>
              <w:keepNext/>
            </w:pPr>
            <w:r>
              <w:t xml:space="preserve">A high tax on cattle products, so that the price of beef doubles (1) </w:t>
            </w:r>
          </w:p>
        </w:tc>
        <w:tc>
          <w:tcPr>
            <w:tcW w:w="1596" w:type="dxa"/>
          </w:tcPr>
          <w:p w14:paraId="0C2859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A59C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3F42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9439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40CF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52222A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C962F8A" w14:textId="77777777" w:rsidR="00AB01C5" w:rsidRDefault="002D0904">
            <w:pPr>
              <w:keepNext/>
            </w:pPr>
            <w:r>
              <w:t xml:space="preserve">Subsidies on organic and local vegetables, fruits, and nuts (2) </w:t>
            </w:r>
          </w:p>
        </w:tc>
        <w:tc>
          <w:tcPr>
            <w:tcW w:w="1596" w:type="dxa"/>
          </w:tcPr>
          <w:p w14:paraId="08AAB95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943FC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E95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AAC9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BBB6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08F104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997791E" w14:textId="77777777" w:rsidR="00AB01C5" w:rsidRDefault="002D0904">
            <w:pPr>
              <w:keepNext/>
            </w:pPr>
            <w:r>
              <w:t xml:space="preserve">The removal of subsidies for cattle farming (3) </w:t>
            </w:r>
          </w:p>
        </w:tc>
        <w:tc>
          <w:tcPr>
            <w:tcW w:w="1596" w:type="dxa"/>
          </w:tcPr>
          <w:p w14:paraId="530E4CB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A0DF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D54C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CB057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D09D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DCBE2A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B70AD8B" w14:textId="77777777" w:rsidR="00AB01C5" w:rsidRDefault="002D0904">
            <w:pPr>
              <w:keepNext/>
            </w:pPr>
            <w:r>
              <w:t xml:space="preserve">The ban of intensive cattle farming (4) </w:t>
            </w:r>
          </w:p>
        </w:tc>
        <w:tc>
          <w:tcPr>
            <w:tcW w:w="1596" w:type="dxa"/>
          </w:tcPr>
          <w:p w14:paraId="1CBE6BF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418F1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1C534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4B64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1544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C29150" w14:textId="77777777" w:rsidR="00AB01C5" w:rsidRDefault="00AB01C5"/>
    <w:p w14:paraId="704D548B" w14:textId="77777777" w:rsidR="00AB01C5" w:rsidRDefault="00AB01C5"/>
    <w:p w14:paraId="61B15852" w14:textId="544D5440" w:rsidR="00AB01C5" w:rsidRDefault="002D0904">
      <w:pPr>
        <w:pStyle w:val="BlockEndLabel"/>
      </w:pPr>
      <w:r>
        <w:t>End of Block: Preference for bans vs. incentives</w:t>
      </w:r>
    </w:p>
    <w:p w14:paraId="35A608CC" w14:textId="2D3CE831" w:rsidR="00686D01" w:rsidRDefault="00686D01">
      <w:pPr>
        <w:pStyle w:val="BlockEndLabel"/>
      </w:pPr>
    </w:p>
    <w:p w14:paraId="14A45D2C" w14:textId="0887C9AF" w:rsidR="00686D01" w:rsidRDefault="00686D01">
      <w:pPr>
        <w:pStyle w:val="BlockEndLabel"/>
      </w:pPr>
    </w:p>
    <w:p w14:paraId="5C50E6BC" w14:textId="0008811D" w:rsidR="00686D01" w:rsidRDefault="00686D01">
      <w:pPr>
        <w:pStyle w:val="BlockEndLabel"/>
      </w:pPr>
    </w:p>
    <w:p w14:paraId="614DD321" w14:textId="1F719503" w:rsidR="00686D01" w:rsidRDefault="00686D01">
      <w:pPr>
        <w:pStyle w:val="BlockEndLabel"/>
      </w:pPr>
    </w:p>
    <w:p w14:paraId="636E671C" w14:textId="1374768F" w:rsidR="00686D01" w:rsidRDefault="00686D01">
      <w:pPr>
        <w:pStyle w:val="BlockEndLabel"/>
      </w:pPr>
    </w:p>
    <w:p w14:paraId="75F5080A" w14:textId="75A34C7E" w:rsidR="00686D01" w:rsidRDefault="00686D01">
      <w:pPr>
        <w:pStyle w:val="BlockEndLabel"/>
      </w:pPr>
    </w:p>
    <w:p w14:paraId="14BA670D" w14:textId="1D6E2B7A" w:rsidR="00686D01" w:rsidRDefault="00686D01">
      <w:pPr>
        <w:pStyle w:val="BlockEndLabel"/>
      </w:pPr>
    </w:p>
    <w:p w14:paraId="2686A54A" w14:textId="6AAE22FD" w:rsidR="00686D01" w:rsidRDefault="00686D01">
      <w:pPr>
        <w:pStyle w:val="BlockEndLabel"/>
      </w:pPr>
    </w:p>
    <w:p w14:paraId="35812ED5" w14:textId="7811EE8C" w:rsidR="00686D01" w:rsidRDefault="00686D01">
      <w:pPr>
        <w:pStyle w:val="BlockEndLabel"/>
      </w:pPr>
    </w:p>
    <w:p w14:paraId="62F95FFA" w14:textId="77777777" w:rsidR="00686D01" w:rsidRDefault="00686D01">
      <w:pPr>
        <w:pStyle w:val="BlockEndLabel"/>
      </w:pPr>
    </w:p>
    <w:p w14:paraId="6B963D7E" w14:textId="77777777" w:rsidR="00AB01C5" w:rsidRDefault="00AB01C5">
      <w:pPr>
        <w:pStyle w:val="BlockSeparator"/>
      </w:pPr>
    </w:p>
    <w:p w14:paraId="7DC206B4" w14:textId="3C7E96D4" w:rsidR="00AB01C5" w:rsidRDefault="00686D01" w:rsidP="00686D01">
      <w:pPr>
        <w:pStyle w:val="Heading2"/>
      </w:pPr>
      <w:bookmarkStart w:id="98" w:name="_Toc66714757"/>
      <w:r>
        <w:lastRenderedPageBreak/>
        <w:t>Block 14</w:t>
      </w:r>
      <w:r w:rsidR="002D0904">
        <w:t>: Trust, perceptions of institutions, inequality, and the future</w:t>
      </w:r>
      <w:bookmarkEnd w:id="98"/>
    </w:p>
    <w:p w14:paraId="17881204" w14:textId="77777777" w:rsidR="00AB01C5" w:rsidRDefault="00AB01C5"/>
    <w:p w14:paraId="5A27E936" w14:textId="77777777" w:rsidR="00AB01C5" w:rsidRDefault="002D0904">
      <w:pPr>
        <w:keepNext/>
      </w:pPr>
      <w:r>
        <w:t>Q22.1 Do you agree or disagree with the following statement: "Most people can be trusted."</w:t>
      </w:r>
    </w:p>
    <w:p w14:paraId="482A9A94" w14:textId="77777777" w:rsidR="00AB01C5" w:rsidRDefault="002D0904">
      <w:pPr>
        <w:pStyle w:val="ListParagraph"/>
        <w:keepNext/>
        <w:numPr>
          <w:ilvl w:val="0"/>
          <w:numId w:val="4"/>
        </w:numPr>
      </w:pPr>
      <w:r>
        <w:t xml:space="preserve">Strongly disagree  (0) </w:t>
      </w:r>
    </w:p>
    <w:p w14:paraId="2578F111" w14:textId="77777777" w:rsidR="00AB01C5" w:rsidRDefault="002D0904">
      <w:pPr>
        <w:pStyle w:val="ListParagraph"/>
        <w:keepNext/>
        <w:numPr>
          <w:ilvl w:val="0"/>
          <w:numId w:val="4"/>
        </w:numPr>
      </w:pPr>
      <w:r>
        <w:t xml:space="preserve">Somewhat disagree  (1) </w:t>
      </w:r>
    </w:p>
    <w:p w14:paraId="2BC4CFBA" w14:textId="77777777" w:rsidR="00AB01C5" w:rsidRDefault="002D0904">
      <w:pPr>
        <w:pStyle w:val="ListParagraph"/>
        <w:keepNext/>
        <w:numPr>
          <w:ilvl w:val="0"/>
          <w:numId w:val="4"/>
        </w:numPr>
      </w:pPr>
      <w:r>
        <w:t xml:space="preserve">Neither agree nor disagree  (2) </w:t>
      </w:r>
    </w:p>
    <w:p w14:paraId="3861CF0A" w14:textId="77777777" w:rsidR="00AB01C5" w:rsidRDefault="002D0904">
      <w:pPr>
        <w:pStyle w:val="ListParagraph"/>
        <w:keepNext/>
        <w:numPr>
          <w:ilvl w:val="0"/>
          <w:numId w:val="4"/>
        </w:numPr>
      </w:pPr>
      <w:r>
        <w:t xml:space="preserve">Somewhat agree  (3) </w:t>
      </w:r>
    </w:p>
    <w:p w14:paraId="1B507C84" w14:textId="77777777" w:rsidR="00AB01C5" w:rsidRDefault="002D0904">
      <w:pPr>
        <w:pStyle w:val="ListParagraph"/>
        <w:keepNext/>
        <w:numPr>
          <w:ilvl w:val="0"/>
          <w:numId w:val="4"/>
        </w:numPr>
      </w:pPr>
      <w:r>
        <w:t xml:space="preserve">Strongly agree  (4) </w:t>
      </w:r>
    </w:p>
    <w:p w14:paraId="79C58B2C" w14:textId="77777777" w:rsidR="00AB01C5" w:rsidRDefault="00AB01C5"/>
    <w:p w14:paraId="2A79122B" w14:textId="77777777" w:rsidR="00AB01C5" w:rsidRDefault="00AB01C5">
      <w:pPr>
        <w:pStyle w:val="QuestionSeparator"/>
      </w:pPr>
    </w:p>
    <w:p w14:paraId="01BAC6C7" w14:textId="77777777" w:rsidR="00AB01C5" w:rsidRDefault="00AB01C5"/>
    <w:p w14:paraId="75687AE2" w14:textId="77777777" w:rsidR="00AB01C5" w:rsidRDefault="002D0904">
      <w:pPr>
        <w:keepNext/>
      </w:pPr>
      <w:r>
        <w:t>Q22.2 Do you agree or disagree with the following statement: "Over the last decade the U.S. federal government could generally be trusted to do what is right."</w:t>
      </w:r>
    </w:p>
    <w:p w14:paraId="443F31F4" w14:textId="77777777" w:rsidR="00AB01C5" w:rsidRDefault="002D0904">
      <w:pPr>
        <w:pStyle w:val="ListParagraph"/>
        <w:keepNext/>
        <w:numPr>
          <w:ilvl w:val="0"/>
          <w:numId w:val="4"/>
        </w:numPr>
      </w:pPr>
      <w:r>
        <w:t xml:space="preserve">Strongly disagree  (0) </w:t>
      </w:r>
    </w:p>
    <w:p w14:paraId="476C462A" w14:textId="77777777" w:rsidR="00AB01C5" w:rsidRDefault="002D0904">
      <w:pPr>
        <w:pStyle w:val="ListParagraph"/>
        <w:keepNext/>
        <w:numPr>
          <w:ilvl w:val="0"/>
          <w:numId w:val="4"/>
        </w:numPr>
      </w:pPr>
      <w:r>
        <w:t xml:space="preserve">Somewhat disagree  (1) </w:t>
      </w:r>
    </w:p>
    <w:p w14:paraId="1FCCA203" w14:textId="77777777" w:rsidR="00AB01C5" w:rsidRDefault="002D0904">
      <w:pPr>
        <w:pStyle w:val="ListParagraph"/>
        <w:keepNext/>
        <w:numPr>
          <w:ilvl w:val="0"/>
          <w:numId w:val="4"/>
        </w:numPr>
      </w:pPr>
      <w:r>
        <w:t xml:space="preserve">Neither agree nor disagree  (2) </w:t>
      </w:r>
    </w:p>
    <w:p w14:paraId="086FFE06" w14:textId="77777777" w:rsidR="00AB01C5" w:rsidRDefault="002D0904">
      <w:pPr>
        <w:pStyle w:val="ListParagraph"/>
        <w:keepNext/>
        <w:numPr>
          <w:ilvl w:val="0"/>
          <w:numId w:val="4"/>
        </w:numPr>
      </w:pPr>
      <w:r>
        <w:t xml:space="preserve">Somewhat agree  (3) </w:t>
      </w:r>
    </w:p>
    <w:p w14:paraId="4B70D0BF" w14:textId="77777777" w:rsidR="00AB01C5" w:rsidRDefault="002D0904">
      <w:pPr>
        <w:pStyle w:val="ListParagraph"/>
        <w:keepNext/>
        <w:numPr>
          <w:ilvl w:val="0"/>
          <w:numId w:val="4"/>
        </w:numPr>
      </w:pPr>
      <w:r>
        <w:t xml:space="preserve">Strongly agree  (4) </w:t>
      </w:r>
    </w:p>
    <w:p w14:paraId="4204FB70" w14:textId="77777777" w:rsidR="00AB01C5" w:rsidRDefault="00AB01C5"/>
    <w:p w14:paraId="542EDF8A" w14:textId="77777777" w:rsidR="00AB01C5" w:rsidRDefault="00AB01C5">
      <w:pPr>
        <w:pStyle w:val="QuestionSeparator"/>
      </w:pPr>
    </w:p>
    <w:p w14:paraId="25428188" w14:textId="77777777" w:rsidR="00AB01C5" w:rsidRDefault="00AB01C5"/>
    <w:p w14:paraId="0370146E" w14:textId="77777777" w:rsidR="00AB01C5" w:rsidRDefault="002D0904">
      <w:pPr>
        <w:keepNext/>
      </w:pPr>
      <w:r>
        <w:lastRenderedPageBreak/>
        <w:t xml:space="preserve">Q22.3 </w:t>
      </w:r>
      <w:proofErr w:type="gramStart"/>
      <w:r>
        <w:t>Some</w:t>
      </w:r>
      <w:proofErr w:type="gramEnd"/>
      <w:r>
        <w:t xml:space="preserve"> people think the government is trying to do too many things that should be left to individuals and businesses. Others think that government should do more to solve our country's problems.</w:t>
      </w:r>
      <w:r>
        <w:br/>
        <w:t xml:space="preserve"> </w:t>
      </w:r>
      <w:r>
        <w:br/>
        <w:t xml:space="preserve"> Which come closer to your own view? </w:t>
      </w:r>
    </w:p>
    <w:p w14:paraId="7DCC6127" w14:textId="77777777" w:rsidR="00AB01C5" w:rsidRDefault="002D0904">
      <w:pPr>
        <w:pStyle w:val="ListParagraph"/>
        <w:keepNext/>
        <w:numPr>
          <w:ilvl w:val="0"/>
          <w:numId w:val="4"/>
        </w:numPr>
      </w:pPr>
      <w:r>
        <w:t xml:space="preserve">Government is doing too much  (1) </w:t>
      </w:r>
    </w:p>
    <w:p w14:paraId="24B800EB" w14:textId="77777777" w:rsidR="00AB01C5" w:rsidRDefault="002D0904">
      <w:pPr>
        <w:pStyle w:val="ListParagraph"/>
        <w:keepNext/>
        <w:numPr>
          <w:ilvl w:val="0"/>
          <w:numId w:val="4"/>
        </w:numPr>
      </w:pPr>
      <w:r>
        <w:t xml:space="preserve">Government is doing just the right amount  (7) </w:t>
      </w:r>
    </w:p>
    <w:p w14:paraId="4207F2A4" w14:textId="77777777" w:rsidR="00AB01C5" w:rsidRDefault="002D0904">
      <w:pPr>
        <w:pStyle w:val="ListParagraph"/>
        <w:keepNext/>
        <w:numPr>
          <w:ilvl w:val="0"/>
          <w:numId w:val="4"/>
        </w:numPr>
      </w:pPr>
      <w:r>
        <w:t xml:space="preserve">Government should do more  (8) </w:t>
      </w:r>
    </w:p>
    <w:p w14:paraId="45F44B0E" w14:textId="77777777" w:rsidR="00AB01C5" w:rsidRDefault="00AB01C5"/>
    <w:p w14:paraId="47F02AE2" w14:textId="77777777" w:rsidR="00AB01C5" w:rsidRDefault="00AB01C5">
      <w:pPr>
        <w:pStyle w:val="QuestionSeparator"/>
      </w:pPr>
    </w:p>
    <w:p w14:paraId="63A9EEED" w14:textId="77777777" w:rsidR="00AB01C5" w:rsidRDefault="00AB01C5"/>
    <w:p w14:paraId="093FD73D" w14:textId="77777777" w:rsidR="00AB01C5" w:rsidRDefault="002D0904">
      <w:pPr>
        <w:keepNext/>
      </w:pPr>
      <w:r>
        <w:t>Q22.4 How big of an issue do you think income inequality is in the U.S.?</w:t>
      </w:r>
    </w:p>
    <w:p w14:paraId="7130EA2B" w14:textId="77777777" w:rsidR="00AB01C5" w:rsidRDefault="002D0904">
      <w:pPr>
        <w:pStyle w:val="ListParagraph"/>
        <w:keepNext/>
        <w:numPr>
          <w:ilvl w:val="0"/>
          <w:numId w:val="4"/>
        </w:numPr>
      </w:pPr>
      <w:r>
        <w:t xml:space="preserve">Not an issue at all  (0) </w:t>
      </w:r>
    </w:p>
    <w:p w14:paraId="7C94577F" w14:textId="77777777" w:rsidR="00AB01C5" w:rsidRDefault="002D0904">
      <w:pPr>
        <w:pStyle w:val="ListParagraph"/>
        <w:keepNext/>
        <w:numPr>
          <w:ilvl w:val="0"/>
          <w:numId w:val="4"/>
        </w:numPr>
      </w:pPr>
      <w:r>
        <w:t xml:space="preserve">A small issue  (1) </w:t>
      </w:r>
    </w:p>
    <w:p w14:paraId="61EDA848" w14:textId="77777777" w:rsidR="00AB01C5" w:rsidRDefault="002D0904">
      <w:pPr>
        <w:pStyle w:val="ListParagraph"/>
        <w:keepNext/>
        <w:numPr>
          <w:ilvl w:val="0"/>
          <w:numId w:val="4"/>
        </w:numPr>
      </w:pPr>
      <w:r>
        <w:t xml:space="preserve">An issue  (2) </w:t>
      </w:r>
    </w:p>
    <w:p w14:paraId="755DC9D0" w14:textId="77777777" w:rsidR="00AB01C5" w:rsidRDefault="002D0904">
      <w:pPr>
        <w:pStyle w:val="ListParagraph"/>
        <w:keepNext/>
        <w:numPr>
          <w:ilvl w:val="0"/>
          <w:numId w:val="4"/>
        </w:numPr>
      </w:pPr>
      <w:r>
        <w:t xml:space="preserve">A serious issue  (3) </w:t>
      </w:r>
    </w:p>
    <w:p w14:paraId="2A1433D7" w14:textId="77777777" w:rsidR="00AB01C5" w:rsidRDefault="002D0904">
      <w:pPr>
        <w:pStyle w:val="ListParagraph"/>
        <w:keepNext/>
        <w:numPr>
          <w:ilvl w:val="0"/>
          <w:numId w:val="4"/>
        </w:numPr>
      </w:pPr>
      <w:r>
        <w:t xml:space="preserve">A very serious issue  (4) </w:t>
      </w:r>
    </w:p>
    <w:p w14:paraId="64157B92" w14:textId="77777777" w:rsidR="00AB01C5" w:rsidRDefault="00AB01C5"/>
    <w:p w14:paraId="27328049" w14:textId="77777777" w:rsidR="00AB01C5" w:rsidRDefault="00AB01C5">
      <w:pPr>
        <w:pStyle w:val="QuestionSeparator"/>
      </w:pPr>
    </w:p>
    <w:p w14:paraId="577027BE" w14:textId="77777777" w:rsidR="00AB01C5" w:rsidRDefault="00AB01C5"/>
    <w:p w14:paraId="04B178D9" w14:textId="77777777" w:rsidR="00AB01C5" w:rsidRDefault="002D0904">
      <w:pPr>
        <w:keepNext/>
      </w:pPr>
      <w:r>
        <w:t>Q22.5 Do you think that overall people in the world will be richer or poorer in 100 years from now?</w:t>
      </w:r>
    </w:p>
    <w:p w14:paraId="2775C1A0" w14:textId="77777777" w:rsidR="00AB01C5" w:rsidRDefault="002D0904">
      <w:pPr>
        <w:pStyle w:val="ListParagraph"/>
        <w:keepNext/>
        <w:numPr>
          <w:ilvl w:val="0"/>
          <w:numId w:val="4"/>
        </w:numPr>
      </w:pPr>
      <w:r>
        <w:t xml:space="preserve">Much poorer  (0) </w:t>
      </w:r>
    </w:p>
    <w:p w14:paraId="6B91D1B7" w14:textId="77777777" w:rsidR="00AB01C5" w:rsidRDefault="002D0904">
      <w:pPr>
        <w:pStyle w:val="ListParagraph"/>
        <w:keepNext/>
        <w:numPr>
          <w:ilvl w:val="0"/>
          <w:numId w:val="4"/>
        </w:numPr>
      </w:pPr>
      <w:r>
        <w:t xml:space="preserve">Poorer  (11) </w:t>
      </w:r>
    </w:p>
    <w:p w14:paraId="54275B55" w14:textId="77777777" w:rsidR="00AB01C5" w:rsidRDefault="002D0904">
      <w:pPr>
        <w:pStyle w:val="ListParagraph"/>
        <w:keepNext/>
        <w:numPr>
          <w:ilvl w:val="0"/>
          <w:numId w:val="4"/>
        </w:numPr>
      </w:pPr>
      <w:r>
        <w:t xml:space="preserve">As rich as now  (12) </w:t>
      </w:r>
    </w:p>
    <w:p w14:paraId="04E79D7B" w14:textId="77777777" w:rsidR="00AB01C5" w:rsidRDefault="002D0904">
      <w:pPr>
        <w:pStyle w:val="ListParagraph"/>
        <w:keepNext/>
        <w:numPr>
          <w:ilvl w:val="0"/>
          <w:numId w:val="4"/>
        </w:numPr>
      </w:pPr>
      <w:r>
        <w:t xml:space="preserve">Richer  (13) </w:t>
      </w:r>
    </w:p>
    <w:p w14:paraId="449123BE" w14:textId="77777777" w:rsidR="00AB01C5" w:rsidRDefault="002D0904">
      <w:pPr>
        <w:pStyle w:val="ListParagraph"/>
        <w:keepNext/>
        <w:numPr>
          <w:ilvl w:val="0"/>
          <w:numId w:val="4"/>
        </w:numPr>
      </w:pPr>
      <w:r>
        <w:t xml:space="preserve">Much richer  (14) </w:t>
      </w:r>
    </w:p>
    <w:p w14:paraId="0F15025F" w14:textId="77777777" w:rsidR="00AB01C5" w:rsidRDefault="00AB01C5"/>
    <w:p w14:paraId="3408C1E4" w14:textId="77777777" w:rsidR="00AB01C5" w:rsidRDefault="002D0904">
      <w:pPr>
        <w:pStyle w:val="BlockEndLabel"/>
      </w:pPr>
      <w:r>
        <w:lastRenderedPageBreak/>
        <w:t>End of Block: Trust, perceptions of institutions, inequality, and the future</w:t>
      </w:r>
    </w:p>
    <w:p w14:paraId="4F031754" w14:textId="77777777" w:rsidR="00AB01C5" w:rsidRDefault="00AB01C5">
      <w:pPr>
        <w:pStyle w:val="BlockSeparator"/>
      </w:pPr>
    </w:p>
    <w:p w14:paraId="44A2C0A4" w14:textId="3FE92309" w:rsidR="00AB01C5" w:rsidRDefault="00686D01" w:rsidP="00686D01">
      <w:pPr>
        <w:pStyle w:val="Heading2"/>
      </w:pPr>
      <w:bookmarkStart w:id="99" w:name="_Toc66714758"/>
      <w:r>
        <w:t>Block 15</w:t>
      </w:r>
      <w:r w:rsidR="002D0904">
        <w:t>: Political views and media consumption</w:t>
      </w:r>
      <w:bookmarkEnd w:id="99"/>
    </w:p>
    <w:p w14:paraId="32C5263A" w14:textId="77777777" w:rsidR="00AB01C5" w:rsidRDefault="00AB01C5"/>
    <w:p w14:paraId="50583FF5" w14:textId="77777777" w:rsidR="00AB01C5" w:rsidRDefault="002D0904">
      <w:pPr>
        <w:keepNext/>
      </w:pPr>
      <w:r>
        <w:t xml:space="preserve">Q23.1 To what extent are you interested in </w:t>
      </w:r>
      <w:proofErr w:type="gramStart"/>
      <w:r>
        <w:t>politics?</w:t>
      </w:r>
      <w:proofErr w:type="gramEnd"/>
    </w:p>
    <w:p w14:paraId="649A7F61" w14:textId="77777777" w:rsidR="00AB01C5" w:rsidRDefault="002D0904">
      <w:pPr>
        <w:pStyle w:val="ListParagraph"/>
        <w:keepNext/>
        <w:numPr>
          <w:ilvl w:val="0"/>
          <w:numId w:val="4"/>
        </w:numPr>
      </w:pPr>
      <w:r>
        <w:t xml:space="preserve">Not at all  (0) </w:t>
      </w:r>
    </w:p>
    <w:p w14:paraId="1615A33A" w14:textId="77777777" w:rsidR="00AB01C5" w:rsidRDefault="002D0904">
      <w:pPr>
        <w:pStyle w:val="ListParagraph"/>
        <w:keepNext/>
        <w:numPr>
          <w:ilvl w:val="0"/>
          <w:numId w:val="4"/>
        </w:numPr>
      </w:pPr>
      <w:r>
        <w:t xml:space="preserve">A little  (1) </w:t>
      </w:r>
    </w:p>
    <w:p w14:paraId="5723ACA1" w14:textId="77777777" w:rsidR="00AB01C5" w:rsidRDefault="002D0904">
      <w:pPr>
        <w:pStyle w:val="ListParagraph"/>
        <w:keepNext/>
        <w:numPr>
          <w:ilvl w:val="0"/>
          <w:numId w:val="4"/>
        </w:numPr>
      </w:pPr>
      <w:r>
        <w:t xml:space="preserve">Moderately  (2) </w:t>
      </w:r>
    </w:p>
    <w:p w14:paraId="0EA27E0C" w14:textId="77777777" w:rsidR="00AB01C5" w:rsidRDefault="002D0904">
      <w:pPr>
        <w:pStyle w:val="ListParagraph"/>
        <w:keepNext/>
        <w:numPr>
          <w:ilvl w:val="0"/>
          <w:numId w:val="4"/>
        </w:numPr>
      </w:pPr>
      <w:r>
        <w:t xml:space="preserve">A lot  (3) </w:t>
      </w:r>
    </w:p>
    <w:p w14:paraId="0ACA58DF" w14:textId="77777777" w:rsidR="00AB01C5" w:rsidRDefault="002D0904">
      <w:pPr>
        <w:pStyle w:val="ListParagraph"/>
        <w:keepNext/>
        <w:numPr>
          <w:ilvl w:val="0"/>
          <w:numId w:val="4"/>
        </w:numPr>
      </w:pPr>
      <w:r>
        <w:t xml:space="preserve">A great deal  (4) </w:t>
      </w:r>
    </w:p>
    <w:p w14:paraId="0FC01392" w14:textId="77777777" w:rsidR="00AB01C5" w:rsidRDefault="00AB01C5"/>
    <w:p w14:paraId="56BB7020" w14:textId="77777777" w:rsidR="00AB01C5" w:rsidRDefault="00AB01C5">
      <w:pPr>
        <w:pStyle w:val="QuestionSeparator"/>
      </w:pPr>
    </w:p>
    <w:p w14:paraId="6FC95C48" w14:textId="77777777" w:rsidR="00AB01C5" w:rsidRDefault="00AB01C5"/>
    <w:p w14:paraId="1AE61C23" w14:textId="77777777" w:rsidR="00AB01C5" w:rsidRDefault="002D0904">
      <w:pPr>
        <w:keepNext/>
      </w:pPr>
      <w:r>
        <w:t>Q23.2 Are you member of an environmental organization?</w:t>
      </w:r>
    </w:p>
    <w:p w14:paraId="08D22670" w14:textId="77777777" w:rsidR="00AB01C5" w:rsidRDefault="002D0904">
      <w:pPr>
        <w:pStyle w:val="ListParagraph"/>
        <w:keepNext/>
        <w:numPr>
          <w:ilvl w:val="0"/>
          <w:numId w:val="4"/>
        </w:numPr>
      </w:pPr>
      <w:r>
        <w:t xml:space="preserve">Yes  (1) </w:t>
      </w:r>
    </w:p>
    <w:p w14:paraId="01194140" w14:textId="77777777" w:rsidR="00AB01C5" w:rsidRDefault="002D0904">
      <w:pPr>
        <w:pStyle w:val="ListParagraph"/>
        <w:keepNext/>
        <w:numPr>
          <w:ilvl w:val="0"/>
          <w:numId w:val="4"/>
        </w:numPr>
      </w:pPr>
      <w:r>
        <w:t xml:space="preserve">No  (2) </w:t>
      </w:r>
    </w:p>
    <w:p w14:paraId="40E8EE52" w14:textId="77777777" w:rsidR="00AB01C5" w:rsidRDefault="00AB01C5"/>
    <w:p w14:paraId="430B90DD" w14:textId="77777777" w:rsidR="00AB01C5" w:rsidRDefault="00AB01C5">
      <w:pPr>
        <w:pStyle w:val="QuestionSeparator"/>
      </w:pPr>
    </w:p>
    <w:p w14:paraId="2DC141C2" w14:textId="77777777" w:rsidR="00AB01C5" w:rsidRDefault="00AB01C5"/>
    <w:p w14:paraId="6A04704A" w14:textId="77777777" w:rsidR="00AB01C5" w:rsidRDefault="002D0904">
      <w:pPr>
        <w:keepNext/>
      </w:pPr>
      <w:r>
        <w:t>Q23.3 Do you have any relatives who are environmentalists?</w:t>
      </w:r>
    </w:p>
    <w:p w14:paraId="4754A54B" w14:textId="77777777" w:rsidR="00AB01C5" w:rsidRDefault="002D0904">
      <w:pPr>
        <w:pStyle w:val="ListParagraph"/>
        <w:keepNext/>
        <w:numPr>
          <w:ilvl w:val="0"/>
          <w:numId w:val="4"/>
        </w:numPr>
      </w:pPr>
      <w:r>
        <w:t xml:space="preserve">Yes  (1) </w:t>
      </w:r>
    </w:p>
    <w:p w14:paraId="155602FE" w14:textId="77777777" w:rsidR="00AB01C5" w:rsidRDefault="002D0904">
      <w:pPr>
        <w:pStyle w:val="ListParagraph"/>
        <w:keepNext/>
        <w:numPr>
          <w:ilvl w:val="0"/>
          <w:numId w:val="4"/>
        </w:numPr>
      </w:pPr>
      <w:r>
        <w:t xml:space="preserve">No  (4) </w:t>
      </w:r>
    </w:p>
    <w:p w14:paraId="1FBD8E76" w14:textId="77777777" w:rsidR="00AB01C5" w:rsidRDefault="00AB01C5"/>
    <w:p w14:paraId="460F0395" w14:textId="77777777" w:rsidR="00AB01C5" w:rsidRDefault="00AB01C5">
      <w:pPr>
        <w:pStyle w:val="QuestionSeparator"/>
      </w:pPr>
    </w:p>
    <w:p w14:paraId="4909463E" w14:textId="77777777" w:rsidR="00AB01C5" w:rsidRDefault="00AB01C5"/>
    <w:p w14:paraId="03D88D92" w14:textId="77777777" w:rsidR="00AB01C5" w:rsidRDefault="002D0904">
      <w:pPr>
        <w:keepNext/>
      </w:pPr>
      <w:r>
        <w:lastRenderedPageBreak/>
        <w:t xml:space="preserve">Q23.4 </w:t>
      </w:r>
      <w:proofErr w:type="gramStart"/>
      <w:r>
        <w:t>Did</w:t>
      </w:r>
      <w:proofErr w:type="gramEnd"/>
      <w:r>
        <w:t xml:space="preserve"> you vote in the 2020 U.S. presidential election?</w:t>
      </w:r>
    </w:p>
    <w:p w14:paraId="25BBD3BC" w14:textId="77777777" w:rsidR="00AB01C5" w:rsidRDefault="002D0904">
      <w:pPr>
        <w:pStyle w:val="ListParagraph"/>
        <w:keepNext/>
        <w:numPr>
          <w:ilvl w:val="0"/>
          <w:numId w:val="4"/>
        </w:numPr>
      </w:pPr>
      <w:r>
        <w:t xml:space="preserve">Yes  (1) </w:t>
      </w:r>
    </w:p>
    <w:p w14:paraId="31B6A7E4" w14:textId="77777777" w:rsidR="00AB01C5" w:rsidRDefault="002D0904">
      <w:pPr>
        <w:pStyle w:val="ListParagraph"/>
        <w:keepNext/>
        <w:numPr>
          <w:ilvl w:val="0"/>
          <w:numId w:val="4"/>
        </w:numPr>
      </w:pPr>
      <w:r>
        <w:t xml:space="preserve">No  (2) </w:t>
      </w:r>
    </w:p>
    <w:p w14:paraId="4753B270" w14:textId="77777777" w:rsidR="00AB01C5" w:rsidRDefault="002D0904">
      <w:pPr>
        <w:pStyle w:val="ListParagraph"/>
        <w:keepNext/>
        <w:numPr>
          <w:ilvl w:val="0"/>
          <w:numId w:val="4"/>
        </w:numPr>
      </w:pPr>
      <w:r>
        <w:t xml:space="preserve">I </w:t>
      </w:r>
      <w:proofErr w:type="gramStart"/>
      <w:r>
        <w:t>don't</w:t>
      </w:r>
      <w:proofErr w:type="gramEnd"/>
      <w:r>
        <w:t xml:space="preserve"> have the right to vote in the U.S.  (4) </w:t>
      </w:r>
    </w:p>
    <w:p w14:paraId="70F16001" w14:textId="77777777" w:rsidR="00AB01C5" w:rsidRDefault="002D0904">
      <w:pPr>
        <w:pStyle w:val="ListParagraph"/>
        <w:keepNext/>
        <w:numPr>
          <w:ilvl w:val="0"/>
          <w:numId w:val="4"/>
        </w:numPr>
      </w:pPr>
      <w:r>
        <w:t xml:space="preserve">Prefer not to say  (3) </w:t>
      </w:r>
    </w:p>
    <w:p w14:paraId="76FD0716" w14:textId="77777777" w:rsidR="00AB01C5" w:rsidRDefault="00AB01C5"/>
    <w:p w14:paraId="6405D997" w14:textId="77777777" w:rsidR="00AB01C5" w:rsidRDefault="00AB01C5">
      <w:pPr>
        <w:pStyle w:val="QuestionSeparator"/>
      </w:pPr>
    </w:p>
    <w:p w14:paraId="4F7966C6" w14:textId="77777777" w:rsidR="00AB01C5" w:rsidRDefault="00AB01C5"/>
    <w:p w14:paraId="7F688980" w14:textId="77777777" w:rsidR="00AB01C5" w:rsidRDefault="002D0904">
      <w:pPr>
        <w:keepNext/>
      </w:pPr>
      <w:r>
        <w:t xml:space="preserve">Q23.5 </w:t>
      </w:r>
      <w:proofErr w:type="gramStart"/>
      <w:r>
        <w:t>Did</w:t>
      </w:r>
      <w:proofErr w:type="gramEnd"/>
      <w:r>
        <w:t xml:space="preserve"> you vote in the 2016 U.S. presidential election?</w:t>
      </w:r>
    </w:p>
    <w:p w14:paraId="686FEFF4" w14:textId="77777777" w:rsidR="00AB01C5" w:rsidRDefault="002D0904">
      <w:pPr>
        <w:pStyle w:val="ListParagraph"/>
        <w:keepNext/>
        <w:numPr>
          <w:ilvl w:val="0"/>
          <w:numId w:val="4"/>
        </w:numPr>
      </w:pPr>
      <w:r>
        <w:t xml:space="preserve">Yes  (1) </w:t>
      </w:r>
    </w:p>
    <w:p w14:paraId="2955589B" w14:textId="77777777" w:rsidR="00AB01C5" w:rsidRDefault="002D0904">
      <w:pPr>
        <w:pStyle w:val="ListParagraph"/>
        <w:keepNext/>
        <w:numPr>
          <w:ilvl w:val="0"/>
          <w:numId w:val="4"/>
        </w:numPr>
      </w:pPr>
      <w:r>
        <w:t xml:space="preserve">No  (2) </w:t>
      </w:r>
    </w:p>
    <w:p w14:paraId="4A34FA8A" w14:textId="77777777" w:rsidR="00AB01C5" w:rsidRDefault="002D0904">
      <w:pPr>
        <w:pStyle w:val="ListParagraph"/>
        <w:keepNext/>
        <w:numPr>
          <w:ilvl w:val="0"/>
          <w:numId w:val="4"/>
        </w:numPr>
      </w:pPr>
      <w:r>
        <w:t xml:space="preserve">I </w:t>
      </w:r>
      <w:proofErr w:type="gramStart"/>
      <w:r>
        <w:t>didn't</w:t>
      </w:r>
      <w:proofErr w:type="gramEnd"/>
      <w:r>
        <w:t xml:space="preserve"> have the right to vote in the U.S.  (3) </w:t>
      </w:r>
    </w:p>
    <w:p w14:paraId="6D7C5DDE" w14:textId="77777777" w:rsidR="00AB01C5" w:rsidRDefault="002D0904">
      <w:pPr>
        <w:pStyle w:val="ListParagraph"/>
        <w:keepNext/>
        <w:numPr>
          <w:ilvl w:val="0"/>
          <w:numId w:val="4"/>
        </w:numPr>
      </w:pPr>
      <w:r>
        <w:t xml:space="preserve">Prefer not to say  (4) </w:t>
      </w:r>
    </w:p>
    <w:p w14:paraId="5729F067" w14:textId="77777777" w:rsidR="00AB01C5" w:rsidRDefault="00AB01C5"/>
    <w:p w14:paraId="7EF888D7" w14:textId="77777777" w:rsidR="00AB01C5" w:rsidRDefault="002D0904">
      <w:pPr>
        <w:pStyle w:val="BlockEndLabel"/>
      </w:pPr>
      <w:r>
        <w:t>End of Block: Political views and media consumption</w:t>
      </w:r>
    </w:p>
    <w:p w14:paraId="1FA68FC0" w14:textId="77777777" w:rsidR="00AB01C5" w:rsidRDefault="00AB01C5" w:rsidP="00686D01">
      <w:pPr>
        <w:pStyle w:val="Heading2"/>
      </w:pPr>
    </w:p>
    <w:p w14:paraId="53E5851A" w14:textId="68EB0606" w:rsidR="00AB01C5" w:rsidRDefault="00686D01" w:rsidP="00686D01">
      <w:pPr>
        <w:pStyle w:val="Heading2"/>
      </w:pPr>
      <w:bookmarkStart w:id="100" w:name="_Toc66714759"/>
      <w:commentRangeStart w:id="101"/>
      <w:r>
        <w:t>Block 16</w:t>
      </w:r>
      <w:r w:rsidR="002D0904">
        <w:t xml:space="preserve">: Politics </w:t>
      </w:r>
      <w:r>
        <w:t>– additional questions</w:t>
      </w:r>
      <w:bookmarkEnd w:id="100"/>
      <w:commentRangeEnd w:id="101"/>
      <w:r w:rsidR="00D10BC7">
        <w:rPr>
          <w:rStyle w:val="CommentReference"/>
          <w:rFonts w:asciiTheme="minorHAnsi" w:eastAsiaTheme="minorEastAsia" w:hAnsiTheme="minorHAnsi" w:cstheme="minorBidi"/>
          <w:color w:val="auto"/>
        </w:rPr>
        <w:commentReference w:id="101"/>
      </w:r>
    </w:p>
    <w:p w14:paraId="273013CF" w14:textId="77777777" w:rsidR="00AB01C5" w:rsidRDefault="002D0904">
      <w:pPr>
        <w:pStyle w:val="QDisplayLogic"/>
        <w:keepNext/>
      </w:pPr>
      <w:r>
        <w:t>Display This Question:</w:t>
      </w:r>
    </w:p>
    <w:p w14:paraId="7A74AC1C" w14:textId="77777777" w:rsidR="00AB01C5" w:rsidRDefault="002D0904">
      <w:pPr>
        <w:pStyle w:val="QDisplayLogic"/>
        <w:keepNext/>
        <w:ind w:firstLine="400"/>
      </w:pPr>
      <w:r>
        <w:t xml:space="preserve">If </w:t>
      </w:r>
      <w:proofErr w:type="gramStart"/>
      <w:r>
        <w:t>Did</w:t>
      </w:r>
      <w:proofErr w:type="gramEnd"/>
      <w:r>
        <w:t xml:space="preserve"> you vote in the 2020 U.S. presidential election? = Yes</w:t>
      </w:r>
    </w:p>
    <w:p w14:paraId="68FBAC0D" w14:textId="77777777" w:rsidR="00AB01C5" w:rsidRDefault="00AB01C5"/>
    <w:p w14:paraId="1A044E8F" w14:textId="77777777" w:rsidR="00AB01C5" w:rsidRDefault="002D0904">
      <w:pPr>
        <w:keepNext/>
      </w:pPr>
      <w:r>
        <w:t xml:space="preserve">Q24.1 </w:t>
      </w:r>
      <w:commentRangeStart w:id="102"/>
      <w:proofErr w:type="gramStart"/>
      <w:r>
        <w:t>Which</w:t>
      </w:r>
      <w:proofErr w:type="gramEnd"/>
      <w:r>
        <w:t xml:space="preserve"> candidate did you vote for in the last presidential election?</w:t>
      </w:r>
      <w:commentRangeEnd w:id="102"/>
      <w:r w:rsidR="00EF4642">
        <w:rPr>
          <w:rStyle w:val="CommentReference"/>
        </w:rPr>
        <w:commentReference w:id="102"/>
      </w:r>
    </w:p>
    <w:p w14:paraId="324683A4" w14:textId="77777777" w:rsidR="00AB01C5" w:rsidRDefault="002D0904">
      <w:pPr>
        <w:pStyle w:val="ListParagraph"/>
        <w:keepNext/>
        <w:numPr>
          <w:ilvl w:val="0"/>
          <w:numId w:val="4"/>
        </w:numPr>
      </w:pPr>
      <w:r>
        <w:t xml:space="preserve">Biden  (4) </w:t>
      </w:r>
    </w:p>
    <w:p w14:paraId="5634ED30" w14:textId="77777777" w:rsidR="00AB01C5" w:rsidRDefault="002D0904">
      <w:pPr>
        <w:pStyle w:val="ListParagraph"/>
        <w:keepNext/>
        <w:numPr>
          <w:ilvl w:val="0"/>
          <w:numId w:val="4"/>
        </w:numPr>
      </w:pPr>
      <w:r>
        <w:t xml:space="preserve">Trump  (5) </w:t>
      </w:r>
    </w:p>
    <w:p w14:paraId="477C36A2" w14:textId="77777777" w:rsidR="00AB01C5" w:rsidRDefault="002D0904">
      <w:pPr>
        <w:pStyle w:val="ListParagraph"/>
        <w:keepNext/>
        <w:numPr>
          <w:ilvl w:val="0"/>
          <w:numId w:val="4"/>
        </w:numPr>
      </w:pPr>
      <w:r>
        <w:t xml:space="preserve">Jorgensen  (6) </w:t>
      </w:r>
    </w:p>
    <w:p w14:paraId="0348C9C9" w14:textId="77777777" w:rsidR="00AB01C5" w:rsidRDefault="002D0904">
      <w:pPr>
        <w:pStyle w:val="ListParagraph"/>
        <w:keepNext/>
        <w:numPr>
          <w:ilvl w:val="0"/>
          <w:numId w:val="4"/>
        </w:numPr>
      </w:pPr>
      <w:r>
        <w:t xml:space="preserve">Hawkins  (12) </w:t>
      </w:r>
    </w:p>
    <w:p w14:paraId="1A71CAD6" w14:textId="77777777" w:rsidR="00AB01C5" w:rsidRDefault="002D0904">
      <w:pPr>
        <w:pStyle w:val="ListParagraph"/>
        <w:keepNext/>
        <w:numPr>
          <w:ilvl w:val="0"/>
          <w:numId w:val="4"/>
        </w:numPr>
      </w:pPr>
      <w:r>
        <w:t xml:space="preserve">Prefer not to say  (13) </w:t>
      </w:r>
    </w:p>
    <w:p w14:paraId="1A7F2AAB" w14:textId="77777777" w:rsidR="00AB01C5" w:rsidRDefault="00AB01C5"/>
    <w:p w14:paraId="1B94B212" w14:textId="77777777" w:rsidR="00AB01C5" w:rsidRDefault="00AB01C5">
      <w:pPr>
        <w:pStyle w:val="QuestionSeparator"/>
      </w:pPr>
    </w:p>
    <w:p w14:paraId="32802F1C" w14:textId="77777777" w:rsidR="00AB01C5" w:rsidRDefault="002D0904">
      <w:pPr>
        <w:pStyle w:val="QDisplayLogic"/>
        <w:keepNext/>
      </w:pPr>
      <w:r>
        <w:t>Display This Question:</w:t>
      </w:r>
    </w:p>
    <w:p w14:paraId="7A9C2574" w14:textId="77777777" w:rsidR="00AB01C5" w:rsidRDefault="002D0904">
      <w:pPr>
        <w:pStyle w:val="QDisplayLogic"/>
        <w:keepNext/>
        <w:ind w:firstLine="400"/>
      </w:pPr>
      <w:r>
        <w:t>If Did you vote in the 2020 U.S. presidential election</w:t>
      </w:r>
      <w:proofErr w:type="gramStart"/>
      <w:r>
        <w:t>? !</w:t>
      </w:r>
      <w:proofErr w:type="gramEnd"/>
      <w:r>
        <w:t>= Yes</w:t>
      </w:r>
    </w:p>
    <w:p w14:paraId="5355BCA4" w14:textId="77777777" w:rsidR="00AB01C5" w:rsidRDefault="00AB01C5"/>
    <w:p w14:paraId="1B32AFD4" w14:textId="77777777" w:rsidR="00AB01C5" w:rsidRDefault="002D0904">
      <w:pPr>
        <w:keepNext/>
      </w:pPr>
      <w:r>
        <w:t>Q24.2 Even if you did NOT vote in the last presidential, please indicate the candidate that you were most likely to have voted for or who represents your views more closely.</w:t>
      </w:r>
    </w:p>
    <w:p w14:paraId="0290201A" w14:textId="77777777" w:rsidR="00AB01C5" w:rsidRDefault="002D0904">
      <w:pPr>
        <w:pStyle w:val="ListParagraph"/>
        <w:keepNext/>
        <w:numPr>
          <w:ilvl w:val="0"/>
          <w:numId w:val="4"/>
        </w:numPr>
      </w:pPr>
      <w:r>
        <w:t xml:space="preserve">Biden  (1) </w:t>
      </w:r>
    </w:p>
    <w:p w14:paraId="6E2C2EE1" w14:textId="77777777" w:rsidR="00AB01C5" w:rsidRDefault="002D0904">
      <w:pPr>
        <w:pStyle w:val="ListParagraph"/>
        <w:keepNext/>
        <w:numPr>
          <w:ilvl w:val="0"/>
          <w:numId w:val="4"/>
        </w:numPr>
      </w:pPr>
      <w:r>
        <w:t xml:space="preserve">Trump  (2) </w:t>
      </w:r>
    </w:p>
    <w:p w14:paraId="300F58BD" w14:textId="77777777" w:rsidR="00AB01C5" w:rsidRDefault="002D0904">
      <w:pPr>
        <w:pStyle w:val="ListParagraph"/>
        <w:keepNext/>
        <w:numPr>
          <w:ilvl w:val="0"/>
          <w:numId w:val="4"/>
        </w:numPr>
      </w:pPr>
      <w:r>
        <w:t xml:space="preserve">Jorgensen  (3) </w:t>
      </w:r>
    </w:p>
    <w:p w14:paraId="57CC23E6" w14:textId="77777777" w:rsidR="00AB01C5" w:rsidRDefault="002D0904">
      <w:pPr>
        <w:pStyle w:val="ListParagraph"/>
        <w:keepNext/>
        <w:numPr>
          <w:ilvl w:val="0"/>
          <w:numId w:val="4"/>
        </w:numPr>
      </w:pPr>
      <w:r>
        <w:t xml:space="preserve">Hawkins  (4) </w:t>
      </w:r>
    </w:p>
    <w:p w14:paraId="4D8A1535" w14:textId="77777777" w:rsidR="00AB01C5" w:rsidRDefault="002D0904">
      <w:pPr>
        <w:pStyle w:val="ListParagraph"/>
        <w:keepNext/>
        <w:numPr>
          <w:ilvl w:val="0"/>
          <w:numId w:val="4"/>
        </w:numPr>
      </w:pPr>
      <w:r>
        <w:t xml:space="preserve">Prefer not to say  (5) </w:t>
      </w:r>
    </w:p>
    <w:p w14:paraId="455C6640" w14:textId="77777777" w:rsidR="00AB01C5" w:rsidRDefault="00AB01C5"/>
    <w:p w14:paraId="04CB707B" w14:textId="77777777" w:rsidR="00AB01C5" w:rsidRDefault="00AB01C5">
      <w:pPr>
        <w:pStyle w:val="QuestionSeparator"/>
      </w:pPr>
    </w:p>
    <w:p w14:paraId="0BA6E040" w14:textId="77777777" w:rsidR="00AB01C5" w:rsidRDefault="002D0904">
      <w:pPr>
        <w:pStyle w:val="QDisplayLogic"/>
        <w:keepNext/>
      </w:pPr>
      <w:r>
        <w:t>Display This Question:</w:t>
      </w:r>
    </w:p>
    <w:p w14:paraId="1BF5A841" w14:textId="77777777" w:rsidR="00AB01C5" w:rsidRDefault="002D0904">
      <w:pPr>
        <w:pStyle w:val="QDisplayLogic"/>
        <w:keepNext/>
        <w:ind w:firstLine="400"/>
      </w:pPr>
      <w:r>
        <w:t xml:space="preserve">If </w:t>
      </w:r>
      <w:proofErr w:type="gramStart"/>
      <w:r>
        <w:t>Did</w:t>
      </w:r>
      <w:proofErr w:type="gramEnd"/>
      <w:r>
        <w:t xml:space="preserve"> you vote in the 2016 U.S. presidential election? = Yes</w:t>
      </w:r>
    </w:p>
    <w:p w14:paraId="3A449783" w14:textId="77777777" w:rsidR="00AB01C5" w:rsidRDefault="00AB01C5"/>
    <w:p w14:paraId="74754485" w14:textId="77777777" w:rsidR="00AB01C5" w:rsidRDefault="002D0904">
      <w:pPr>
        <w:keepNext/>
      </w:pPr>
      <w:r>
        <w:t xml:space="preserve">Q24.3 </w:t>
      </w:r>
      <w:proofErr w:type="gramStart"/>
      <w:r>
        <w:t>Which</w:t>
      </w:r>
      <w:proofErr w:type="gramEnd"/>
      <w:r>
        <w:t xml:space="preserve"> candidate did you vote for in the 2016 presidential election?</w:t>
      </w:r>
    </w:p>
    <w:p w14:paraId="51D28A8A" w14:textId="77777777" w:rsidR="00AB01C5" w:rsidRDefault="002D0904">
      <w:pPr>
        <w:pStyle w:val="ListParagraph"/>
        <w:keepNext/>
        <w:numPr>
          <w:ilvl w:val="0"/>
          <w:numId w:val="4"/>
        </w:numPr>
      </w:pPr>
      <w:r>
        <w:t xml:space="preserve">Clinton  (4) </w:t>
      </w:r>
    </w:p>
    <w:p w14:paraId="1519C373" w14:textId="77777777" w:rsidR="00AB01C5" w:rsidRDefault="002D0904">
      <w:pPr>
        <w:pStyle w:val="ListParagraph"/>
        <w:keepNext/>
        <w:numPr>
          <w:ilvl w:val="0"/>
          <w:numId w:val="4"/>
        </w:numPr>
      </w:pPr>
      <w:r>
        <w:t xml:space="preserve">Trump  (5) </w:t>
      </w:r>
    </w:p>
    <w:p w14:paraId="186BDB29" w14:textId="77777777" w:rsidR="00AB01C5" w:rsidRDefault="002D0904">
      <w:pPr>
        <w:pStyle w:val="ListParagraph"/>
        <w:keepNext/>
        <w:numPr>
          <w:ilvl w:val="0"/>
          <w:numId w:val="4"/>
        </w:numPr>
      </w:pPr>
      <w:r>
        <w:t xml:space="preserve">Johnson  (6) </w:t>
      </w:r>
    </w:p>
    <w:p w14:paraId="7CC37933" w14:textId="77777777" w:rsidR="00AB01C5" w:rsidRDefault="002D0904">
      <w:pPr>
        <w:pStyle w:val="ListParagraph"/>
        <w:keepNext/>
        <w:numPr>
          <w:ilvl w:val="0"/>
          <w:numId w:val="4"/>
        </w:numPr>
      </w:pPr>
      <w:r>
        <w:t xml:space="preserve">Stein  (12) </w:t>
      </w:r>
    </w:p>
    <w:p w14:paraId="720D9A67" w14:textId="77777777" w:rsidR="00AB01C5" w:rsidRDefault="002D0904">
      <w:pPr>
        <w:pStyle w:val="ListParagraph"/>
        <w:keepNext/>
        <w:numPr>
          <w:ilvl w:val="0"/>
          <w:numId w:val="4"/>
        </w:numPr>
      </w:pPr>
      <w:r>
        <w:t xml:space="preserve">Prefer not to say  (13) </w:t>
      </w:r>
    </w:p>
    <w:p w14:paraId="0EE94B72" w14:textId="77777777" w:rsidR="00AB01C5" w:rsidRDefault="00AB01C5"/>
    <w:p w14:paraId="270008CA" w14:textId="77777777" w:rsidR="00AB01C5" w:rsidRDefault="00AB01C5">
      <w:pPr>
        <w:pStyle w:val="QuestionSeparator"/>
      </w:pPr>
    </w:p>
    <w:p w14:paraId="475E05F3" w14:textId="77777777" w:rsidR="00AB01C5" w:rsidRDefault="002D0904">
      <w:pPr>
        <w:pStyle w:val="QDisplayLogic"/>
        <w:keepNext/>
      </w:pPr>
      <w:r>
        <w:t>Display This Question:</w:t>
      </w:r>
    </w:p>
    <w:p w14:paraId="7D170993" w14:textId="77777777" w:rsidR="00AB01C5" w:rsidRDefault="002D0904">
      <w:pPr>
        <w:pStyle w:val="QDisplayLogic"/>
        <w:keepNext/>
        <w:ind w:firstLine="400"/>
      </w:pPr>
      <w:r>
        <w:t>If Did you vote in the 2016 U.S. presidential election</w:t>
      </w:r>
      <w:proofErr w:type="gramStart"/>
      <w:r>
        <w:t>? !</w:t>
      </w:r>
      <w:proofErr w:type="gramEnd"/>
      <w:r>
        <w:t>= Yes</w:t>
      </w:r>
    </w:p>
    <w:p w14:paraId="77D7457C" w14:textId="77777777" w:rsidR="00AB01C5" w:rsidRDefault="00AB01C5"/>
    <w:p w14:paraId="18919445" w14:textId="77777777" w:rsidR="00AB01C5" w:rsidRDefault="002D0904">
      <w:pPr>
        <w:keepNext/>
      </w:pPr>
      <w:r>
        <w:lastRenderedPageBreak/>
        <w:t xml:space="preserve">Q24.4 Even if you did NOT vote in the 2016 presidential, please indicate the candidate </w:t>
      </w:r>
      <w:proofErr w:type="gramStart"/>
      <w:r>
        <w:t>that you were most likely to have voted for or who represents your views more closely</w:t>
      </w:r>
      <w:proofErr w:type="gramEnd"/>
      <w:r>
        <w:t>.</w:t>
      </w:r>
    </w:p>
    <w:p w14:paraId="23F1D609" w14:textId="77777777" w:rsidR="00AB01C5" w:rsidRDefault="002D0904">
      <w:pPr>
        <w:pStyle w:val="ListParagraph"/>
        <w:keepNext/>
        <w:numPr>
          <w:ilvl w:val="0"/>
          <w:numId w:val="4"/>
        </w:numPr>
      </w:pPr>
      <w:r>
        <w:t xml:space="preserve">Clinton  (1) </w:t>
      </w:r>
    </w:p>
    <w:p w14:paraId="0FACEF3D" w14:textId="77777777" w:rsidR="00AB01C5" w:rsidRDefault="002D0904">
      <w:pPr>
        <w:pStyle w:val="ListParagraph"/>
        <w:keepNext/>
        <w:numPr>
          <w:ilvl w:val="0"/>
          <w:numId w:val="4"/>
        </w:numPr>
      </w:pPr>
      <w:r>
        <w:t xml:space="preserve">Trump  (2) </w:t>
      </w:r>
    </w:p>
    <w:p w14:paraId="7862B413" w14:textId="77777777" w:rsidR="00AB01C5" w:rsidRDefault="002D0904">
      <w:pPr>
        <w:pStyle w:val="ListParagraph"/>
        <w:keepNext/>
        <w:numPr>
          <w:ilvl w:val="0"/>
          <w:numId w:val="4"/>
        </w:numPr>
      </w:pPr>
      <w:r>
        <w:t xml:space="preserve">Johnson  (3) </w:t>
      </w:r>
    </w:p>
    <w:p w14:paraId="7DA33097" w14:textId="77777777" w:rsidR="00AB01C5" w:rsidRDefault="002D0904">
      <w:pPr>
        <w:pStyle w:val="ListParagraph"/>
        <w:keepNext/>
        <w:numPr>
          <w:ilvl w:val="0"/>
          <w:numId w:val="4"/>
        </w:numPr>
      </w:pPr>
      <w:r>
        <w:t xml:space="preserve">Stein  (4) </w:t>
      </w:r>
    </w:p>
    <w:p w14:paraId="788BFC13" w14:textId="77777777" w:rsidR="00AB01C5" w:rsidRDefault="002D0904">
      <w:pPr>
        <w:pStyle w:val="ListParagraph"/>
        <w:keepNext/>
        <w:numPr>
          <w:ilvl w:val="0"/>
          <w:numId w:val="4"/>
        </w:numPr>
      </w:pPr>
      <w:r>
        <w:t xml:space="preserve">Prefer not to say  (5) </w:t>
      </w:r>
    </w:p>
    <w:p w14:paraId="2D526269" w14:textId="77777777" w:rsidR="00AB01C5" w:rsidRDefault="00AB01C5"/>
    <w:p w14:paraId="4C961336" w14:textId="77777777" w:rsidR="00AB01C5" w:rsidRDefault="00AB01C5">
      <w:pPr>
        <w:pStyle w:val="QuestionSeparator"/>
      </w:pPr>
    </w:p>
    <w:p w14:paraId="346BD9E2" w14:textId="77777777" w:rsidR="00AB01C5" w:rsidRDefault="00AB01C5"/>
    <w:p w14:paraId="28926FB8" w14:textId="77777777" w:rsidR="00AB01C5" w:rsidRDefault="002D0904">
      <w:pPr>
        <w:keepNext/>
      </w:pPr>
      <w:r>
        <w:t>Q24.5 On economic policy matters, where do you see yourself on the liberal/conservative spectrum?</w:t>
      </w:r>
    </w:p>
    <w:p w14:paraId="14D4BDAA" w14:textId="77777777" w:rsidR="00AB01C5" w:rsidRDefault="002D0904">
      <w:pPr>
        <w:pStyle w:val="ListParagraph"/>
        <w:keepNext/>
        <w:numPr>
          <w:ilvl w:val="0"/>
          <w:numId w:val="4"/>
        </w:numPr>
      </w:pPr>
      <w:r>
        <w:t xml:space="preserve">Very liberal  (1) </w:t>
      </w:r>
    </w:p>
    <w:p w14:paraId="407CD1BD" w14:textId="77777777" w:rsidR="00AB01C5" w:rsidRDefault="002D0904">
      <w:pPr>
        <w:pStyle w:val="ListParagraph"/>
        <w:keepNext/>
        <w:numPr>
          <w:ilvl w:val="0"/>
          <w:numId w:val="4"/>
        </w:numPr>
      </w:pPr>
      <w:r>
        <w:t xml:space="preserve">Liberal  (2) </w:t>
      </w:r>
    </w:p>
    <w:p w14:paraId="0F87153B" w14:textId="77777777" w:rsidR="00AB01C5" w:rsidRDefault="002D0904">
      <w:pPr>
        <w:pStyle w:val="ListParagraph"/>
        <w:keepNext/>
        <w:numPr>
          <w:ilvl w:val="0"/>
          <w:numId w:val="4"/>
        </w:numPr>
      </w:pPr>
      <w:r>
        <w:t xml:space="preserve">Moderate  (3) </w:t>
      </w:r>
    </w:p>
    <w:p w14:paraId="4C463C8B" w14:textId="77777777" w:rsidR="00AB01C5" w:rsidRDefault="002D0904">
      <w:pPr>
        <w:pStyle w:val="ListParagraph"/>
        <w:keepNext/>
        <w:numPr>
          <w:ilvl w:val="0"/>
          <w:numId w:val="4"/>
        </w:numPr>
      </w:pPr>
      <w:r>
        <w:t xml:space="preserve">Conservative  (4) </w:t>
      </w:r>
    </w:p>
    <w:p w14:paraId="3D8D7E9B" w14:textId="77777777" w:rsidR="00AB01C5" w:rsidRDefault="002D0904">
      <w:pPr>
        <w:pStyle w:val="ListParagraph"/>
        <w:keepNext/>
        <w:numPr>
          <w:ilvl w:val="0"/>
          <w:numId w:val="4"/>
        </w:numPr>
      </w:pPr>
      <w:r>
        <w:t xml:space="preserve">Very conservative  (5) </w:t>
      </w:r>
    </w:p>
    <w:p w14:paraId="783EDF8A" w14:textId="77777777" w:rsidR="00AB01C5" w:rsidRDefault="002D0904">
      <w:pPr>
        <w:pStyle w:val="ListParagraph"/>
        <w:keepNext/>
        <w:numPr>
          <w:ilvl w:val="0"/>
          <w:numId w:val="4"/>
        </w:numPr>
      </w:pPr>
      <w:r>
        <w:t xml:space="preserve">Don't know, or prefer not to say  (6) </w:t>
      </w:r>
    </w:p>
    <w:p w14:paraId="1F12AC2B" w14:textId="77777777" w:rsidR="00AB01C5" w:rsidRDefault="00AB01C5"/>
    <w:p w14:paraId="2A63AAFD" w14:textId="77777777" w:rsidR="00AB01C5" w:rsidRDefault="00AB01C5">
      <w:pPr>
        <w:pStyle w:val="QuestionSeparator"/>
      </w:pPr>
    </w:p>
    <w:p w14:paraId="4CA37CAF" w14:textId="77777777" w:rsidR="00AB01C5" w:rsidRDefault="00AB01C5"/>
    <w:p w14:paraId="36F31812" w14:textId="77777777" w:rsidR="00AB01C5" w:rsidRDefault="002D0904">
      <w:pPr>
        <w:keepNext/>
      </w:pPr>
      <w:r>
        <w:lastRenderedPageBreak/>
        <w:t xml:space="preserve">Q24.6 </w:t>
      </w:r>
      <w:proofErr w:type="gramStart"/>
      <w:r>
        <w:t>What</w:t>
      </w:r>
      <w:proofErr w:type="gramEnd"/>
      <w:r>
        <w:t xml:space="preserve"> do you consider to be your political affiliation, as of today?</w:t>
      </w:r>
    </w:p>
    <w:p w14:paraId="26EF43DB" w14:textId="77777777" w:rsidR="00AB01C5" w:rsidRDefault="002D0904">
      <w:pPr>
        <w:pStyle w:val="ListParagraph"/>
        <w:keepNext/>
        <w:numPr>
          <w:ilvl w:val="0"/>
          <w:numId w:val="4"/>
        </w:numPr>
      </w:pPr>
      <w:r>
        <w:t xml:space="preserve">Republican  (1) </w:t>
      </w:r>
    </w:p>
    <w:p w14:paraId="440AEFD1" w14:textId="77777777" w:rsidR="00AB01C5" w:rsidRDefault="002D0904">
      <w:pPr>
        <w:pStyle w:val="ListParagraph"/>
        <w:keepNext/>
        <w:numPr>
          <w:ilvl w:val="0"/>
          <w:numId w:val="4"/>
        </w:numPr>
      </w:pPr>
      <w:r>
        <w:t xml:space="preserve">Democrat  (2) </w:t>
      </w:r>
    </w:p>
    <w:p w14:paraId="729EF4CC" w14:textId="77777777" w:rsidR="00AB01C5" w:rsidRDefault="002D0904">
      <w:pPr>
        <w:pStyle w:val="ListParagraph"/>
        <w:keepNext/>
        <w:numPr>
          <w:ilvl w:val="0"/>
          <w:numId w:val="4"/>
        </w:numPr>
      </w:pPr>
      <w:r>
        <w:t xml:space="preserve">Independent  (3) </w:t>
      </w:r>
    </w:p>
    <w:p w14:paraId="57222813" w14:textId="77777777" w:rsidR="00AB01C5" w:rsidRDefault="002D0904">
      <w:pPr>
        <w:pStyle w:val="ListParagraph"/>
        <w:keepNext/>
        <w:numPr>
          <w:ilvl w:val="0"/>
          <w:numId w:val="4"/>
        </w:numPr>
      </w:pPr>
      <w:r>
        <w:t xml:space="preserve">Other  (4) </w:t>
      </w:r>
    </w:p>
    <w:p w14:paraId="54684561" w14:textId="77777777" w:rsidR="00AB01C5" w:rsidRDefault="002D0904">
      <w:pPr>
        <w:pStyle w:val="ListParagraph"/>
        <w:keepNext/>
        <w:numPr>
          <w:ilvl w:val="0"/>
          <w:numId w:val="4"/>
        </w:numPr>
      </w:pPr>
      <w:r>
        <w:t xml:space="preserve">Non-Affiliated  (5) </w:t>
      </w:r>
    </w:p>
    <w:p w14:paraId="3F3A8A55" w14:textId="77777777" w:rsidR="00AB01C5" w:rsidRDefault="00AB01C5"/>
    <w:p w14:paraId="43D9AE87" w14:textId="77777777" w:rsidR="00AB01C5" w:rsidRDefault="002D0904">
      <w:pPr>
        <w:pStyle w:val="BlockEndLabel"/>
      </w:pPr>
      <w:r>
        <w:t>End of Block: Politics (more)</w:t>
      </w:r>
    </w:p>
    <w:p w14:paraId="11094E1B" w14:textId="77777777" w:rsidR="00AB01C5" w:rsidRDefault="00AB01C5">
      <w:pPr>
        <w:pStyle w:val="BlockSeparator"/>
      </w:pPr>
    </w:p>
    <w:p w14:paraId="2D062C37" w14:textId="19D42F0F" w:rsidR="00AB01C5" w:rsidRDefault="00686D01" w:rsidP="00686D01">
      <w:pPr>
        <w:pStyle w:val="Heading2"/>
      </w:pPr>
      <w:bookmarkStart w:id="103" w:name="_Toc66714760"/>
      <w:r>
        <w:t>Block 17:</w:t>
      </w:r>
      <w:r w:rsidR="002D0904">
        <w:t xml:space="preserve"> Feedback</w:t>
      </w:r>
      <w:bookmarkEnd w:id="103"/>
    </w:p>
    <w:p w14:paraId="60DAFB9E" w14:textId="77777777" w:rsidR="00AB01C5" w:rsidRDefault="00AB01C5"/>
    <w:p w14:paraId="4BF3BABC" w14:textId="77777777" w:rsidR="00AB01C5" w:rsidRDefault="002D0904">
      <w:pPr>
        <w:keepNext/>
      </w:pPr>
      <w:r>
        <w:t>Q25.1 Do you feel that this survey was politically biased?</w:t>
      </w:r>
    </w:p>
    <w:p w14:paraId="604F8C12" w14:textId="77777777" w:rsidR="00AB01C5" w:rsidRDefault="002D0904">
      <w:pPr>
        <w:pStyle w:val="ListParagraph"/>
        <w:keepNext/>
        <w:numPr>
          <w:ilvl w:val="0"/>
          <w:numId w:val="4"/>
        </w:numPr>
      </w:pPr>
      <w:r>
        <w:t xml:space="preserve">Yes, left-wing biased  (1) </w:t>
      </w:r>
    </w:p>
    <w:p w14:paraId="66BD7D35" w14:textId="77777777" w:rsidR="00AB01C5" w:rsidRDefault="002D0904">
      <w:pPr>
        <w:pStyle w:val="ListParagraph"/>
        <w:keepNext/>
        <w:numPr>
          <w:ilvl w:val="0"/>
          <w:numId w:val="4"/>
        </w:numPr>
      </w:pPr>
      <w:r>
        <w:t xml:space="preserve">Yes, right-wing biased  (2) </w:t>
      </w:r>
    </w:p>
    <w:p w14:paraId="0E793EF6" w14:textId="77777777" w:rsidR="00AB01C5" w:rsidRDefault="002D0904">
      <w:pPr>
        <w:pStyle w:val="ListParagraph"/>
        <w:keepNext/>
        <w:numPr>
          <w:ilvl w:val="0"/>
          <w:numId w:val="4"/>
        </w:numPr>
      </w:pPr>
      <w:r>
        <w:t xml:space="preserve">No, I do not feel it was biased  (3) </w:t>
      </w:r>
    </w:p>
    <w:p w14:paraId="5C711BA3" w14:textId="77777777" w:rsidR="00AB01C5" w:rsidRDefault="00AB01C5"/>
    <w:p w14:paraId="7A3E25DC" w14:textId="77777777" w:rsidR="00AB01C5" w:rsidRDefault="00AB01C5">
      <w:pPr>
        <w:pStyle w:val="QuestionSeparator"/>
      </w:pPr>
    </w:p>
    <w:p w14:paraId="3D3F6D78" w14:textId="77777777" w:rsidR="00AB01C5" w:rsidRDefault="00AB01C5"/>
    <w:p w14:paraId="45577ADF" w14:textId="77777777" w:rsidR="00AB01C5" w:rsidRDefault="002D0904">
      <w:pPr>
        <w:keepNext/>
      </w:pPr>
      <w:r>
        <w:t>Q25.2 The survey is nearing completion. You can now enter any comments, thoughts or suggestions in the field below.</w:t>
      </w:r>
    </w:p>
    <w:p w14:paraId="48119487" w14:textId="77777777" w:rsidR="00AB01C5" w:rsidRDefault="002D0904">
      <w:pPr>
        <w:pStyle w:val="TextEntryLine"/>
        <w:ind w:firstLine="400"/>
      </w:pPr>
      <w:r>
        <w:t>________________________________________________________________</w:t>
      </w:r>
    </w:p>
    <w:p w14:paraId="657BDEE0" w14:textId="77777777" w:rsidR="00AB01C5" w:rsidRDefault="002D0904">
      <w:pPr>
        <w:pStyle w:val="TextEntryLine"/>
        <w:ind w:firstLine="400"/>
      </w:pPr>
      <w:r>
        <w:t>________________________________________________________________</w:t>
      </w:r>
    </w:p>
    <w:p w14:paraId="5C221D6D" w14:textId="77777777" w:rsidR="00AB01C5" w:rsidRDefault="002D0904">
      <w:pPr>
        <w:pStyle w:val="TextEntryLine"/>
        <w:ind w:firstLine="400"/>
      </w:pPr>
      <w:r>
        <w:t>________________________________________________________________</w:t>
      </w:r>
    </w:p>
    <w:p w14:paraId="23CFC793" w14:textId="77777777" w:rsidR="00AB01C5" w:rsidRDefault="002D0904">
      <w:pPr>
        <w:pStyle w:val="TextEntryLine"/>
        <w:ind w:firstLine="400"/>
      </w:pPr>
      <w:r>
        <w:t>________________________________________________________________</w:t>
      </w:r>
    </w:p>
    <w:p w14:paraId="7528183C" w14:textId="77777777" w:rsidR="00AB01C5" w:rsidRDefault="002D0904">
      <w:pPr>
        <w:pStyle w:val="TextEntryLine"/>
        <w:ind w:firstLine="400"/>
      </w:pPr>
      <w:r>
        <w:t>________________________________________________________________</w:t>
      </w:r>
    </w:p>
    <w:p w14:paraId="1E369ABA" w14:textId="77777777" w:rsidR="00AB01C5" w:rsidRDefault="00AB01C5"/>
    <w:p w14:paraId="2FDA9ED3" w14:textId="77777777" w:rsidR="00AB01C5" w:rsidRDefault="00AB01C5">
      <w:pPr>
        <w:pStyle w:val="QuestionSeparator"/>
      </w:pPr>
    </w:p>
    <w:p w14:paraId="710BC28A" w14:textId="77777777" w:rsidR="00AB01C5" w:rsidRDefault="002D0904">
      <w:pPr>
        <w:pStyle w:val="QDisplayLogic"/>
        <w:keepNext/>
      </w:pPr>
      <w:r>
        <w:lastRenderedPageBreak/>
        <w:t>Display This Question:</w:t>
      </w:r>
    </w:p>
    <w:p w14:paraId="6B3329AE" w14:textId="77777777" w:rsidR="00AB01C5" w:rsidRDefault="002D0904">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AB01C5" w14:paraId="4CE70860" w14:textId="77777777">
        <w:tc>
          <w:tcPr>
            <w:tcW w:w="50" w:type="dxa"/>
          </w:tcPr>
          <w:p w14:paraId="24D2FAAA" w14:textId="77777777" w:rsidR="00AB01C5" w:rsidRDefault="002D0904">
            <w:pPr>
              <w:keepNext/>
            </w:pPr>
            <w:r>
              <w:rPr>
                <w:noProof/>
                <w:lang w:val="fr-FR" w:eastAsia="fr-FR"/>
              </w:rPr>
              <w:drawing>
                <wp:inline distT="0" distB="0" distL="0" distR="0" wp14:anchorId="03BB365F" wp14:editId="40217D0E">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14:paraId="563922B1" w14:textId="77777777" w:rsidR="00AB01C5" w:rsidRDefault="00AB01C5"/>
    <w:p w14:paraId="68F4B5A4" w14:textId="77777777" w:rsidR="00AB01C5" w:rsidRDefault="002D0904">
      <w:pPr>
        <w:keepNext/>
      </w:pPr>
      <w:r>
        <w:t xml:space="preserve">Q251 Thank for completing this survey! </w:t>
      </w:r>
      <w:r>
        <w:br/>
        <w:t xml:space="preserve">  In case you win the lottery previously described, you agree to donate </w:t>
      </w:r>
      <w:proofErr w:type="gramStart"/>
      <w:r>
        <w:t>$ .</w:t>
      </w:r>
      <w:proofErr w:type="gramEnd"/>
      <w:r>
        <w:t xml:space="preserve"> Do you confirm?  </w:t>
      </w:r>
      <w:r>
        <w:br/>
        <w:t> </w:t>
      </w:r>
    </w:p>
    <w:p w14:paraId="0EE95083" w14:textId="77777777" w:rsidR="00AB01C5" w:rsidRDefault="002D0904">
      <w:pPr>
        <w:pStyle w:val="ListParagraph"/>
        <w:keepNext/>
        <w:numPr>
          <w:ilvl w:val="0"/>
          <w:numId w:val="4"/>
        </w:numPr>
      </w:pPr>
      <w:r>
        <w:t xml:space="preserve">Yes  (4) </w:t>
      </w:r>
    </w:p>
    <w:p w14:paraId="27C275B4" w14:textId="77777777" w:rsidR="00AB01C5" w:rsidRDefault="002D0904">
      <w:pPr>
        <w:pStyle w:val="ListParagraph"/>
        <w:keepNext/>
        <w:numPr>
          <w:ilvl w:val="0"/>
          <w:numId w:val="4"/>
        </w:numPr>
      </w:pPr>
      <w:r>
        <w:t>No (explain why):  (5) ________________________________________________</w:t>
      </w:r>
    </w:p>
    <w:p w14:paraId="6A2A3223" w14:textId="77777777" w:rsidR="00AB01C5" w:rsidRDefault="00AB01C5"/>
    <w:p w14:paraId="6FD247F2" w14:textId="77777777" w:rsidR="00AB01C5" w:rsidRDefault="002D0904">
      <w:pPr>
        <w:pStyle w:val="BlockEndLabel"/>
      </w:pPr>
      <w:r>
        <w:t>End of Block: Feedback</w:t>
      </w:r>
    </w:p>
    <w:p w14:paraId="711F09F2" w14:textId="77777777" w:rsidR="00AB01C5" w:rsidRDefault="00AB01C5">
      <w:pPr>
        <w:pStyle w:val="BlockSeparator"/>
      </w:pPr>
    </w:p>
    <w:p w14:paraId="4ECD6CA5" w14:textId="77777777" w:rsidR="00AB01C5" w:rsidRDefault="00AB01C5"/>
    <w:sectPr w:rsidR="00AB01C5">
      <w:headerReference w:type="default" r:id="rId16"/>
      <w:footerReference w:type="even"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bre  Adrien" w:date="2021-03-17T17:49:00Z" w:initials="FA">
    <w:p w14:paraId="7DDB7BAF" w14:textId="15C08ACD" w:rsidR="00C03689" w:rsidRDefault="00C03689">
      <w:pPr>
        <w:pStyle w:val="CommentText"/>
      </w:pPr>
      <w:r>
        <w:rPr>
          <w:rStyle w:val="CommentReference"/>
        </w:rPr>
        <w:annotationRef/>
      </w:r>
      <w:r>
        <w:t>Find solution here</w:t>
      </w:r>
      <w:r w:rsidR="007C5363">
        <w:t xml:space="preserve"> or drop</w:t>
      </w:r>
      <w:bookmarkStart w:id="2" w:name="_GoBack"/>
      <w:bookmarkEnd w:id="2"/>
    </w:p>
  </w:comment>
  <w:comment w:id="3" w:author="SANCHEZ CHICO, Ana" w:date="2021-03-17T10:49:00Z" w:initials="ASC">
    <w:p w14:paraId="379D2491" w14:textId="77777777" w:rsidR="00EF4642" w:rsidRDefault="00EF4642" w:rsidP="006C65B9">
      <w:r>
        <w:rPr>
          <w:rStyle w:val="CommentReference"/>
        </w:rPr>
        <w:annotationRef/>
      </w:r>
      <w:r>
        <w:t xml:space="preserve">Half of the sample answers "Other" in the sector question, suggesting it is poorly design. Among them, the most frequent answers are: retired or disabled, homemaker, information technology. I suggest we add these three categories or drop the question. Also, 10% of the whole sample works in IT, which shows </w:t>
      </w:r>
      <w:proofErr w:type="spellStart"/>
      <w:r>
        <w:t>Dynata's</w:t>
      </w:r>
      <w:proofErr w:type="spellEnd"/>
      <w:r>
        <w:t xml:space="preserve"> sampling procedure was highly biased. I'll discuss with them to check it will not be so for the full sample. </w:t>
      </w:r>
    </w:p>
    <w:p w14:paraId="614BC8C9" w14:textId="4B83DF11" w:rsidR="00EF4642" w:rsidRDefault="00EF4642" w:rsidP="006C65B9">
      <w:r>
        <w:t>Same problem with occupation: 30% answer "None of the above".</w:t>
      </w:r>
    </w:p>
  </w:comment>
  <w:comment w:id="4" w:author="Fabre  Adrien" w:date="2021-03-17T17:52:00Z" w:initials="FA">
    <w:p w14:paraId="299F165D" w14:textId="1141154E" w:rsidR="007C5363" w:rsidRDefault="007C5363" w:rsidP="007C5363">
      <w:pPr>
        <w:pStyle w:val="CommentText"/>
      </w:pPr>
      <w:r>
        <w:rPr>
          <w:rStyle w:val="CommentReference"/>
        </w:rPr>
        <w:annotationRef/>
      </w:r>
      <w:r>
        <w:t>Explain better</w:t>
      </w:r>
    </w:p>
  </w:comment>
  <w:comment w:id="6" w:author="Fabre  Adrien" w:date="2021-03-14T18:35:00Z" w:initials="FA">
    <w:p w14:paraId="47EADBB7" w14:textId="77777777" w:rsidR="00EF4642" w:rsidRDefault="00EF4642">
      <w:pPr>
        <w:pStyle w:val="CommentText"/>
      </w:pPr>
      <w:r>
        <w:rPr>
          <w:rStyle w:val="CommentReference"/>
        </w:rPr>
        <w:annotationRef/>
      </w:r>
      <w:r>
        <w:t>Given the consensus in favor of insulation in the answers, I’d say we don’t need to add a knowledge question on emissions from housing. Actually, I think we could even get rid of some insulation questions.</w:t>
      </w:r>
    </w:p>
  </w:comment>
  <w:comment w:id="7" w:author="SANCHEZ CHICO, Ana" w:date="2021-03-15T11:04:00Z" w:initials="ASC">
    <w:p w14:paraId="2E20EE6E" w14:textId="1C39CAB9" w:rsidR="00EF4642" w:rsidRDefault="00EF4642">
      <w:pPr>
        <w:pStyle w:val="CommentText"/>
      </w:pPr>
      <w:r>
        <w:rPr>
          <w:rStyle w:val="CommentReference"/>
        </w:rPr>
        <w:annotationRef/>
      </w:r>
      <w:r>
        <w:t>Group: Should we have a sectoral question? But difficult to formulate it/difficult for people to get it right</w:t>
      </w:r>
    </w:p>
    <w:p w14:paraId="10A9D30F" w14:textId="77777777" w:rsidR="00EF4642" w:rsidRDefault="00EF4642">
      <w:pPr>
        <w:pStyle w:val="CommentText"/>
      </w:pPr>
    </w:p>
    <w:p w14:paraId="094018B9" w14:textId="1357A1C2" w:rsidR="00EF4642" w:rsidRDefault="00EF4642">
      <w:pPr>
        <w:pStyle w:val="CommentText"/>
      </w:pPr>
      <w:r w:rsidRPr="004834C2">
        <w:rPr>
          <w:b/>
        </w:rPr>
        <w:t>Sectoral question</w:t>
      </w:r>
      <w:r>
        <w:rPr>
          <w:b/>
        </w:rPr>
        <w:t xml:space="preserve"> suggestion</w:t>
      </w:r>
      <w:r>
        <w:t>: Which of the following sectors is responsible for more than 20% of emissions (multiple choice)?</w:t>
      </w:r>
    </w:p>
    <w:p w14:paraId="04365765" w14:textId="6ED1CC1E" w:rsidR="00EF4642" w:rsidRDefault="00EF4642">
      <w:pPr>
        <w:pStyle w:val="CommentText"/>
      </w:pPr>
    </w:p>
    <w:p w14:paraId="01907AF6" w14:textId="3DA55F9B" w:rsidR="00EF4642" w:rsidRDefault="00EF4642">
      <w:pPr>
        <w:pStyle w:val="CommentText"/>
      </w:pPr>
      <w:r>
        <w:t>Heating/cooling, transport, industry, electricity, agriculture, waste</w:t>
      </w:r>
    </w:p>
    <w:p w14:paraId="100C8407" w14:textId="53C9BE8D" w:rsidR="00EF4642" w:rsidRDefault="00EF4642">
      <w:pPr>
        <w:pStyle w:val="CommentText"/>
      </w:pPr>
    </w:p>
    <w:p w14:paraId="7DA00AE0" w14:textId="0F9E5866" w:rsidR="00EF4642" w:rsidRDefault="00EF4642">
      <w:pPr>
        <w:pStyle w:val="CommentText"/>
      </w:pPr>
      <w:r>
        <w:t>Group: Additional knowledge question on insulation</w:t>
      </w:r>
    </w:p>
    <w:p w14:paraId="4883A869" w14:textId="617ECE38" w:rsidR="00EF4642" w:rsidRDefault="00EF4642">
      <w:pPr>
        <w:pStyle w:val="CommentText"/>
      </w:pPr>
    </w:p>
    <w:p w14:paraId="58BA1D2C" w14:textId="0B4249EC" w:rsidR="00EF4642" w:rsidRDefault="00EF4642">
      <w:pPr>
        <w:pStyle w:val="CommentText"/>
      </w:pPr>
      <w:r w:rsidRPr="004834C2">
        <w:rPr>
          <w:b/>
        </w:rPr>
        <w:t>Insulation question:</w:t>
      </w:r>
      <w:r>
        <w:t xml:space="preserve"> Is insulation an important policy to halt climate change?</w:t>
      </w:r>
    </w:p>
    <w:p w14:paraId="091A8CEC" w14:textId="5EC5448B" w:rsidR="00EF4642" w:rsidRDefault="00EF4642">
      <w:pPr>
        <w:pStyle w:val="CommentText"/>
      </w:pPr>
      <w:r>
        <w:t xml:space="preserve">Do we need to change insulation/heating systems to halt climate change? </w:t>
      </w:r>
    </w:p>
  </w:comment>
  <w:comment w:id="8" w:author="Fabre  Adrien" w:date="2021-03-14T18:58:00Z" w:initials="FA">
    <w:p w14:paraId="17FBE402" w14:textId="77777777" w:rsidR="00EF4642" w:rsidRDefault="00EF4642">
      <w:pPr>
        <w:pStyle w:val="CommentText"/>
      </w:pPr>
      <w:r>
        <w:rPr>
          <w:rStyle w:val="CommentReference"/>
        </w:rPr>
        <w:annotationRef/>
      </w:r>
      <w:r>
        <w:t>I’d go back to 2015-2019 (would be more informative), or otherwise remove this question.</w:t>
      </w:r>
    </w:p>
  </w:comment>
  <w:comment w:id="14" w:author="Fabre  Adrien" w:date="2021-03-14T18:29:00Z" w:initials="FA">
    <w:p w14:paraId="1E2658F8" w14:textId="0C4C1A14" w:rsidR="00EF4642" w:rsidRDefault="00EF4642">
      <w:pPr>
        <w:pStyle w:val="CommentText"/>
      </w:pPr>
      <w:r>
        <w:rPr>
          <w:rStyle w:val="CommentReference"/>
        </w:rPr>
        <w:annotationRef/>
      </w:r>
      <w:r>
        <w:t>Replace by nuclear</w:t>
      </w:r>
    </w:p>
  </w:comment>
  <w:comment w:id="15" w:author="SANCHEZ CHICO, Ana" w:date="2021-03-15T15:42:00Z" w:initials="ASC">
    <w:p w14:paraId="1C11DADF" w14:textId="56085F67" w:rsidR="00EF4642" w:rsidRDefault="00EF4642">
      <w:pPr>
        <w:pStyle w:val="CommentText"/>
      </w:pPr>
      <w:r>
        <w:rPr>
          <w:rStyle w:val="CommentReference"/>
        </w:rPr>
        <w:annotationRef/>
      </w:r>
      <w:r>
        <w:t>Group: Agreed</w:t>
      </w:r>
    </w:p>
  </w:comment>
  <w:comment w:id="16" w:author="Fabre  Adrien" w:date="2021-03-14T18:40:00Z" w:initials="FA">
    <w:p w14:paraId="402FE395" w14:textId="417F7AFD" w:rsidR="00EF4642" w:rsidRDefault="00EF4642">
      <w:pPr>
        <w:pStyle w:val="CommentText"/>
      </w:pPr>
      <w:r>
        <w:rPr>
          <w:rStyle w:val="CommentReference"/>
        </w:rPr>
        <w:annotationRef/>
      </w:r>
      <w:r>
        <w:t xml:space="preserve">Add a question on overall contributions of countries as below. </w:t>
      </w:r>
    </w:p>
  </w:comment>
  <w:comment w:id="41" w:author="SANCHEZ CHICO, Ana" w:date="2021-03-15T12:05:00Z" w:initials="ASC">
    <w:p w14:paraId="5E1DDAB5" w14:textId="3F351543" w:rsidR="00EF4642" w:rsidRDefault="00EF4642">
      <w:pPr>
        <w:pStyle w:val="CommentText"/>
      </w:pPr>
      <w:r>
        <w:rPr>
          <w:rStyle w:val="CommentReference"/>
        </w:rPr>
        <w:annotationRef/>
      </w:r>
      <w:r>
        <w:t>To check if we should change for EU instead</w:t>
      </w:r>
    </w:p>
  </w:comment>
  <w:comment w:id="42" w:author="Fabre  Adrien" w:date="2021-03-17T17:42:00Z" w:initials="FA">
    <w:p w14:paraId="25AF9D63" w14:textId="34CDDB28" w:rsidR="00C03689" w:rsidRDefault="00C03689">
      <w:pPr>
        <w:pStyle w:val="CommentText"/>
      </w:pPr>
      <w:r>
        <w:rPr>
          <w:rStyle w:val="CommentReference"/>
        </w:rPr>
        <w:annotationRef/>
      </w:r>
      <w:r>
        <w:t>Rank the same?</w:t>
      </w:r>
    </w:p>
    <w:p w14:paraId="585D5EFA" w14:textId="20C23496" w:rsidR="00C03689" w:rsidRDefault="00C03689">
      <w:pPr>
        <w:pStyle w:val="CommentText"/>
      </w:pPr>
      <w:r>
        <w:t>The EU</w:t>
      </w:r>
    </w:p>
    <w:p w14:paraId="22D49391" w14:textId="1E0AC914" w:rsidR="00C03689" w:rsidRDefault="00C03689">
      <w:pPr>
        <w:pStyle w:val="CommentText"/>
      </w:pPr>
      <w:r>
        <w:t>Change to “emits more”</w:t>
      </w:r>
    </w:p>
  </w:comment>
  <w:comment w:id="56" w:author="Fabre  Adrien" w:date="2021-03-14T18:55:00Z" w:initials="FA">
    <w:p w14:paraId="083A9B88" w14:textId="77777777" w:rsidR="00EF4642" w:rsidRDefault="00EF4642">
      <w:pPr>
        <w:pStyle w:val="CommentText"/>
      </w:pPr>
      <w:r>
        <w:rPr>
          <w:rStyle w:val="CommentReference"/>
        </w:rPr>
        <w:annotationRef/>
      </w:r>
      <w:r>
        <w:t>I would revert this question back to a multiple choice question.</w:t>
      </w:r>
    </w:p>
  </w:comment>
  <w:comment w:id="57" w:author="Fabre  Adrien" w:date="2021-03-14T18:30:00Z" w:initials="FA">
    <w:p w14:paraId="4B6D600F" w14:textId="43641EAA" w:rsidR="00EF4642" w:rsidRDefault="00EF4642">
      <w:pPr>
        <w:pStyle w:val="CommentText"/>
      </w:pPr>
      <w:r>
        <w:rPr>
          <w:rStyle w:val="CommentReference"/>
        </w:rPr>
        <w:annotationRef/>
      </w:r>
      <w:r>
        <w:t>Add: by the end of the century</w:t>
      </w:r>
    </w:p>
  </w:comment>
  <w:comment w:id="58" w:author="SANCHEZ CHICO, Ana" w:date="2021-03-15T15:42:00Z" w:initials="ASC">
    <w:p w14:paraId="2A813F0F" w14:textId="0ABDE09D" w:rsidR="00EF4642" w:rsidRDefault="00EF4642">
      <w:pPr>
        <w:pStyle w:val="CommentText"/>
      </w:pPr>
      <w:r>
        <w:rPr>
          <w:rStyle w:val="CommentReference"/>
        </w:rPr>
        <w:annotationRef/>
      </w:r>
      <w:r>
        <w:t>Group: agreed as discussed on last call</w:t>
      </w:r>
    </w:p>
  </w:comment>
  <w:comment w:id="61" w:author="Fabre  Adrien" w:date="2021-03-14T18:56:00Z" w:initials="FA">
    <w:p w14:paraId="3E0B0D5F" w14:textId="77777777" w:rsidR="00EF4642" w:rsidRDefault="00EF4642">
      <w:pPr>
        <w:pStyle w:val="CommentText"/>
      </w:pPr>
      <w:r>
        <w:rPr>
          <w:rStyle w:val="CommentReference"/>
        </w:rPr>
        <w:annotationRef/>
      </w:r>
      <w:r>
        <w:t>We need to rephrase this, it is ambiguous whether we ask how ambitious policies need to be if CC is to be halted; or whether we should enact ambitious policies. The 2 are interesting but the second one is already addressed by the question “should US take measures…”, so I’d go for the first option. Perhaps: “If climate change is to be halted, how ambitious do you think public policies should be to achieve this goal?”</w:t>
      </w:r>
    </w:p>
  </w:comment>
  <w:comment w:id="62" w:author="SANCHEZ CHICO, Ana" w:date="2021-03-15T12:09:00Z" w:initials="ASC">
    <w:p w14:paraId="336CA080" w14:textId="484C0369" w:rsidR="00EF4642" w:rsidRDefault="00EF4642">
      <w:pPr>
        <w:pStyle w:val="CommentText"/>
      </w:pPr>
      <w:r>
        <w:rPr>
          <w:rStyle w:val="CommentReference"/>
        </w:rPr>
        <w:annotationRef/>
      </w:r>
      <w:r>
        <w:rPr>
          <w:b/>
        </w:rPr>
        <w:t xml:space="preserve">Group: </w:t>
      </w:r>
      <w:r w:rsidRPr="0091521F">
        <w:rPr>
          <w:b/>
        </w:rPr>
        <w:t>Suggestion to reword:</w:t>
      </w:r>
      <w:r>
        <w:t xml:space="preserve"> In order to halt climate change, how ambitious do you think public policies should be? </w:t>
      </w:r>
    </w:p>
  </w:comment>
  <w:comment w:id="63" w:author="Fabre  Adrien" w:date="2021-03-17T17:39:00Z" w:initials="FA">
    <w:p w14:paraId="00AD5223" w14:textId="104C2618" w:rsidR="00305325" w:rsidRDefault="00305325">
      <w:pPr>
        <w:pStyle w:val="CommentText"/>
      </w:pPr>
      <w:r>
        <w:rPr>
          <w:rStyle w:val="CommentReference"/>
        </w:rPr>
        <w:annotationRef/>
      </w:r>
      <w:r>
        <w:t>Drop it</w:t>
      </w:r>
    </w:p>
  </w:comment>
  <w:comment w:id="64" w:author="Fabre  Adrien" w:date="2021-03-14T19:00:00Z" w:initials="FA">
    <w:p w14:paraId="490CBAE5" w14:textId="77777777" w:rsidR="00EF4642" w:rsidRDefault="00EF4642">
      <w:pPr>
        <w:pStyle w:val="CommentText"/>
      </w:pPr>
      <w:r>
        <w:rPr>
          <w:rStyle w:val="CommentReference"/>
        </w:rPr>
        <w:annotationRef/>
      </w:r>
      <w:r>
        <w:t>I’d add back the question on “would you be willing to adopt a sustainable lifestyle if [all conditions]?” Alternatively, we could add a question on policy package, e.g. What would make you accept more ambitious policies against climate change?</w:t>
      </w:r>
    </w:p>
    <w:p w14:paraId="086AC4AD" w14:textId="77777777" w:rsidR="00EF4642" w:rsidRDefault="00EF4642" w:rsidP="0040212D">
      <w:pPr>
        <w:pStyle w:val="CommentText"/>
        <w:numPr>
          <w:ilvl w:val="0"/>
          <w:numId w:val="5"/>
        </w:numPr>
      </w:pPr>
      <w:r>
        <w:t xml:space="preserve"> That all countries do the same</w:t>
      </w:r>
    </w:p>
    <w:p w14:paraId="0307E064" w14:textId="77777777" w:rsidR="00EF4642" w:rsidRDefault="00EF4642" w:rsidP="0040212D">
      <w:pPr>
        <w:pStyle w:val="CommentText"/>
        <w:numPr>
          <w:ilvl w:val="0"/>
          <w:numId w:val="5"/>
        </w:numPr>
      </w:pPr>
      <w:r>
        <w:t xml:space="preserve"> Higher taxes on the rich</w:t>
      </w:r>
    </w:p>
    <w:p w14:paraId="60381100" w14:textId="77777777" w:rsidR="00EF4642" w:rsidRDefault="00EF4642" w:rsidP="0040212D">
      <w:pPr>
        <w:pStyle w:val="CommentText"/>
        <w:numPr>
          <w:ilvl w:val="0"/>
          <w:numId w:val="5"/>
        </w:numPr>
      </w:pPr>
      <w:r>
        <w:t xml:space="preserve"> That climate policies apply to every sector</w:t>
      </w:r>
    </w:p>
    <w:p w14:paraId="61F12170" w14:textId="77777777" w:rsidR="00EF4642" w:rsidRDefault="00EF4642" w:rsidP="0040212D">
      <w:pPr>
        <w:pStyle w:val="CommentText"/>
        <w:numPr>
          <w:ilvl w:val="0"/>
          <w:numId w:val="5"/>
        </w:numPr>
      </w:pPr>
      <w:r>
        <w:t xml:space="preserve"> …</w:t>
      </w:r>
    </w:p>
    <w:p w14:paraId="7A9CC0DE" w14:textId="77777777" w:rsidR="00EF4642" w:rsidRDefault="00EF4642" w:rsidP="0040212D">
      <w:pPr>
        <w:pStyle w:val="CommentText"/>
        <w:numPr>
          <w:ilvl w:val="0"/>
          <w:numId w:val="5"/>
        </w:numPr>
      </w:pPr>
      <w:r>
        <w:t xml:space="preserve"> None of the above</w:t>
      </w:r>
    </w:p>
  </w:comment>
  <w:comment w:id="65" w:author="SANCHEZ CHICO, Ana" w:date="2021-03-15T12:13:00Z" w:initials="ASC">
    <w:p w14:paraId="65EDB9F6" w14:textId="35DE10E2" w:rsidR="00EF4642" w:rsidRDefault="00EF4642">
      <w:pPr>
        <w:pStyle w:val="CommentText"/>
      </w:pPr>
      <w:r w:rsidRPr="00955A40">
        <w:rPr>
          <w:rStyle w:val="CommentReference"/>
          <w:b/>
        </w:rPr>
        <w:annotationRef/>
      </w:r>
      <w:r>
        <w:rPr>
          <w:b/>
        </w:rPr>
        <w:t xml:space="preserve">Group: </w:t>
      </w:r>
      <w:r>
        <w:t xml:space="preserve"> Instead add a policy package question as below at the end of the 3 policy blocks</w:t>
      </w:r>
    </w:p>
    <w:p w14:paraId="4F3E079F" w14:textId="77777777" w:rsidR="00EF4642" w:rsidRPr="00955A40" w:rsidRDefault="00EF4642">
      <w:pPr>
        <w:pStyle w:val="CommentText"/>
      </w:pPr>
    </w:p>
    <w:p w14:paraId="77FE1E18" w14:textId="4DB566BC" w:rsidR="00EF4642" w:rsidRDefault="00EF4642">
      <w:pPr>
        <w:pStyle w:val="CommentText"/>
      </w:pPr>
      <w:r w:rsidRPr="00955A40">
        <w:rPr>
          <w:b/>
        </w:rPr>
        <w:t>Suggestion to include a policy package question at the end of the 3 policy blocks</w:t>
      </w:r>
      <w:r>
        <w:t xml:space="preserve">. Would you support or oppose the implementation of all the three policies together (i.e., ban on the sale of combustion engine cars, carbon tax with cash transfers, and green infrastructure program)? </w:t>
      </w:r>
    </w:p>
    <w:p w14:paraId="2DB4AA0C" w14:textId="0BEC44DB" w:rsidR="00EF4642" w:rsidRDefault="00EF4642">
      <w:pPr>
        <w:pStyle w:val="CommentText"/>
      </w:pPr>
    </w:p>
  </w:comment>
  <w:comment w:id="67" w:author="Fabre  Adrien" w:date="2021-03-14T18:41:00Z" w:initials="FA">
    <w:p w14:paraId="6A9FF62A" w14:textId="77777777" w:rsidR="00EF4642" w:rsidRDefault="00EF4642">
      <w:pPr>
        <w:pStyle w:val="CommentText"/>
      </w:pPr>
      <w:r>
        <w:rPr>
          <w:rStyle w:val="CommentReference"/>
        </w:rPr>
        <w:annotationRef/>
      </w:r>
      <w:r>
        <w:t xml:space="preserve">The most promising idea to change our choice of policies would be to replace this one by a ban on combustion engines. I still prefer an emission limit because this is what is currently being implemented. </w:t>
      </w:r>
    </w:p>
    <w:p w14:paraId="15B38A4B" w14:textId="77777777" w:rsidR="00EF4642" w:rsidRDefault="00EF4642">
      <w:pPr>
        <w:pStyle w:val="CommentText"/>
      </w:pPr>
      <w:r>
        <w:t>Maybe we can just add a question on banning the sale thermal cars as soon as 2025 at the end of the block.</w:t>
      </w:r>
    </w:p>
  </w:comment>
  <w:comment w:id="68" w:author="SANCHEZ CHICO, Ana" w:date="2021-03-15T12:15:00Z" w:initials="ASC">
    <w:p w14:paraId="3E852DCF" w14:textId="7ABB7E04" w:rsidR="00EF4642" w:rsidRDefault="00EF4642">
      <w:pPr>
        <w:pStyle w:val="CommentText"/>
      </w:pPr>
      <w:r>
        <w:rPr>
          <w:rStyle w:val="CommentReference"/>
        </w:rPr>
        <w:annotationRef/>
      </w:r>
      <w:r>
        <w:t xml:space="preserve">Group: </w:t>
      </w:r>
      <w:r w:rsidRPr="005A2CC6">
        <w:rPr>
          <w:b/>
        </w:rPr>
        <w:t>Change name</w:t>
      </w:r>
      <w:r>
        <w:t xml:space="preserve"> to “ban on the sale of combustion engine cars”</w:t>
      </w:r>
    </w:p>
  </w:comment>
  <w:comment w:id="69" w:author="SANCHEZ CHICO, Ana" w:date="2021-03-15T12:17:00Z" w:initials="ASC">
    <w:p w14:paraId="21775AF9" w14:textId="18F7CC30" w:rsidR="00EF4642" w:rsidRDefault="00EF4642">
      <w:pPr>
        <w:pStyle w:val="CommentText"/>
      </w:pPr>
      <w:r>
        <w:rPr>
          <w:rStyle w:val="CommentReference"/>
        </w:rPr>
        <w:annotationRef/>
      </w:r>
      <w:r>
        <w:t xml:space="preserve">Following Adrien’s suggestion above: Change to “be a fair” policy? </w:t>
      </w:r>
    </w:p>
  </w:comment>
  <w:comment w:id="70" w:author="Fabre  Adrien" w:date="2021-03-17T17:36:00Z" w:initials="FA">
    <w:p w14:paraId="6E3E9102" w14:textId="4A4138D9" w:rsidR="00305325" w:rsidRDefault="00305325">
      <w:pPr>
        <w:pStyle w:val="CommentText"/>
      </w:pPr>
      <w:r>
        <w:rPr>
          <w:rStyle w:val="CommentReference"/>
        </w:rPr>
        <w:annotationRef/>
      </w:r>
      <w:r>
        <w:t>Costly way to reduce emissions</w:t>
      </w:r>
    </w:p>
  </w:comment>
  <w:comment w:id="71" w:author="Fabre  Adrien" w:date="2021-03-14T18:48:00Z" w:initials="FA">
    <w:p w14:paraId="23CD1B57" w14:textId="77777777" w:rsidR="00EF4642" w:rsidRDefault="00EF4642">
      <w:pPr>
        <w:pStyle w:val="CommentText"/>
      </w:pPr>
      <w:r>
        <w:rPr>
          <w:rStyle w:val="CommentReference"/>
        </w:rPr>
        <w:annotationRef/>
      </w:r>
      <w:r>
        <w:t xml:space="preserve">I suggest to remove this matrix from green infrastructure and emission limit; to move the fairness question in the matrix above for these 2 policies; to remove the cost-effectiveness questions; and to move tax with transfers before the two others. </w:t>
      </w:r>
    </w:p>
  </w:comment>
  <w:comment w:id="72" w:author="SANCHEZ CHICO, Ana" w:date="2021-03-15T12:21:00Z" w:initials="ASC">
    <w:p w14:paraId="5C3D2BDF" w14:textId="592B1970" w:rsidR="00EF4642" w:rsidRDefault="00EF4642">
      <w:pPr>
        <w:pStyle w:val="CommentText"/>
      </w:pPr>
      <w:r>
        <w:rPr>
          <w:rStyle w:val="CommentReference"/>
        </w:rPr>
        <w:annotationRef/>
      </w:r>
      <w:r>
        <w:t>To discuss with the larger group</w:t>
      </w:r>
    </w:p>
  </w:comment>
  <w:comment w:id="73" w:author="Fabre  Adrien" w:date="2021-03-14T18:52:00Z" w:initials="FA">
    <w:p w14:paraId="0E9EA602" w14:textId="77777777" w:rsidR="00EF4642" w:rsidRDefault="00EF4642">
      <w:pPr>
        <w:pStyle w:val="CommentText"/>
      </w:pPr>
      <w:r>
        <w:rPr>
          <w:rStyle w:val="CommentReference"/>
        </w:rPr>
        <w:annotationRef/>
      </w:r>
      <w:r>
        <w:t>Would change this to “Somewhat”.</w:t>
      </w:r>
    </w:p>
  </w:comment>
  <w:comment w:id="74" w:author="SANCHEZ CHICO, Ana" w:date="2021-03-15T12:21:00Z" w:initials="ASC">
    <w:p w14:paraId="0F2F748E" w14:textId="3BA82C0C" w:rsidR="00EF4642" w:rsidRPr="001B49BC" w:rsidRDefault="00EF4642">
      <w:pPr>
        <w:pStyle w:val="CommentText"/>
        <w:rPr>
          <w:b/>
        </w:rPr>
      </w:pPr>
      <w:r>
        <w:rPr>
          <w:rStyle w:val="CommentReference"/>
        </w:rPr>
        <w:annotationRef/>
      </w:r>
      <w:r w:rsidRPr="001B49BC">
        <w:rPr>
          <w:b/>
        </w:rPr>
        <w:t>Nikki</w:t>
      </w:r>
      <w:r>
        <w:rPr>
          <w:b/>
        </w:rPr>
        <w:t>’s</w:t>
      </w:r>
      <w:r w:rsidRPr="001B49BC">
        <w:rPr>
          <w:b/>
        </w:rPr>
        <w:t xml:space="preserve"> comment: </w:t>
      </w:r>
    </w:p>
    <w:p w14:paraId="0F6912EB" w14:textId="4059E2E7" w:rsidR="00EF4642" w:rsidRDefault="00EF4642">
      <w:pPr>
        <w:pStyle w:val="CommentText"/>
      </w:pPr>
    </w:p>
    <w:p w14:paraId="53627C1A" w14:textId="6F834D2A" w:rsidR="00EF4642" w:rsidRDefault="00EF4642">
      <w:pPr>
        <w:pStyle w:val="CommentText"/>
      </w:pPr>
    </w:p>
    <w:p w14:paraId="04F09D02" w14:textId="77777777" w:rsidR="00EF4642" w:rsidRDefault="00EF4642" w:rsidP="001B49BC">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Yep you could change mostly to somewhat. </w:t>
      </w:r>
      <w:proofErr w:type="gramStart"/>
      <w:r>
        <w:rPr>
          <w:rFonts w:ascii="Segoe UI" w:hAnsi="Segoe UI" w:cs="Segoe UI"/>
          <w:color w:val="000000"/>
          <w:sz w:val="20"/>
          <w:szCs w:val="20"/>
        </w:rPr>
        <w:t>but</w:t>
      </w:r>
      <w:proofErr w:type="gramEnd"/>
      <w:r>
        <w:rPr>
          <w:rFonts w:ascii="Segoe UI" w:hAnsi="Segoe UI" w:cs="Segoe UI"/>
          <w:color w:val="000000"/>
          <w:sz w:val="20"/>
          <w:szCs w:val="20"/>
        </w:rPr>
        <w:t xml:space="preserve"> I think 'lose a lot' and 'win a lot' sound a bit more odd.  But unsure what would make them sound less odd. Perhaps just change them to win or lose? </w:t>
      </w:r>
    </w:p>
    <w:p w14:paraId="4D4E2D97" w14:textId="77777777" w:rsidR="00EF4642" w:rsidRDefault="00EF4642" w:rsidP="001B49BC">
      <w:pPr>
        <w:autoSpaceDE w:val="0"/>
        <w:autoSpaceDN w:val="0"/>
        <w:spacing w:before="40" w:after="40" w:line="240" w:lineRule="auto"/>
        <w:rPr>
          <w:rFonts w:ascii="Segoe UI" w:hAnsi="Segoe UI" w:cs="Segoe UI"/>
          <w:color w:val="000000"/>
          <w:sz w:val="20"/>
          <w:szCs w:val="20"/>
        </w:rPr>
      </w:pPr>
    </w:p>
    <w:p w14:paraId="70C7A66A" w14:textId="274FAF7D" w:rsidR="00EF4642" w:rsidRDefault="00EF4642" w:rsidP="001B49BC">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I would say "Do you think that your household </w:t>
      </w:r>
      <w:r w:rsidRPr="001B49BC">
        <w:rPr>
          <w:rFonts w:ascii="Segoe UI" w:hAnsi="Segoe UI" w:cs="Segoe UI"/>
          <w:b/>
          <w:color w:val="000000"/>
          <w:sz w:val="20"/>
          <w:szCs w:val="20"/>
        </w:rPr>
        <w:t>would be better or worse off</w:t>
      </w:r>
      <w:r>
        <w:rPr>
          <w:rFonts w:ascii="Segoe UI" w:hAnsi="Segoe UI" w:cs="Segoe UI"/>
          <w:color w:val="000000"/>
          <w:sz w:val="20"/>
          <w:szCs w:val="20"/>
        </w:rPr>
        <w:t xml:space="preserve"> financially from an emission limit for cars". </w:t>
      </w:r>
      <w:proofErr w:type="spellStart"/>
      <w:proofErr w:type="gramStart"/>
      <w:r>
        <w:rPr>
          <w:rFonts w:ascii="Segoe UI" w:hAnsi="Segoe UI" w:cs="Segoe UI"/>
          <w:color w:val="000000"/>
          <w:sz w:val="20"/>
          <w:szCs w:val="20"/>
        </w:rPr>
        <w:t>i</w:t>
      </w:r>
      <w:proofErr w:type="spellEnd"/>
      <w:proofErr w:type="gramEnd"/>
      <w:r>
        <w:rPr>
          <w:rFonts w:ascii="Segoe UI" w:hAnsi="Segoe UI" w:cs="Segoe UI"/>
          <w:color w:val="000000"/>
          <w:sz w:val="20"/>
          <w:szCs w:val="20"/>
        </w:rPr>
        <w:t xml:space="preserve"> think it's easier to understand if you put financially later in the sentence as well. Then have 'worse off', 'somewhat worse off', neither worse or better off', 'somewhat better off', 'better off'</w:t>
      </w:r>
    </w:p>
    <w:p w14:paraId="370C05EF" w14:textId="77777777" w:rsidR="00EF4642" w:rsidRDefault="00EF4642" w:rsidP="001B49BC">
      <w:pPr>
        <w:autoSpaceDE w:val="0"/>
        <w:autoSpaceDN w:val="0"/>
        <w:spacing w:before="40" w:after="40" w:line="240" w:lineRule="auto"/>
      </w:pPr>
    </w:p>
    <w:p w14:paraId="364821BA" w14:textId="77777777" w:rsidR="00EF4642" w:rsidRDefault="00EF4642" w:rsidP="001B49BC">
      <w:pPr>
        <w:autoSpaceDE w:val="0"/>
        <w:autoSpaceDN w:val="0"/>
        <w:spacing w:before="40" w:after="40" w:line="240" w:lineRule="auto"/>
      </w:pPr>
      <w:proofErr w:type="gramStart"/>
      <w:r>
        <w:rPr>
          <w:rFonts w:ascii="Segoe UI" w:hAnsi="Segoe UI" w:cs="Segoe UI"/>
          <w:color w:val="000000"/>
          <w:sz w:val="20"/>
          <w:szCs w:val="20"/>
        </w:rPr>
        <w:t>but</w:t>
      </w:r>
      <w:proofErr w:type="gramEnd"/>
      <w:r>
        <w:rPr>
          <w:rFonts w:ascii="Segoe UI" w:hAnsi="Segoe UI" w:cs="Segoe UI"/>
          <w:color w:val="000000"/>
          <w:sz w:val="20"/>
          <w:szCs w:val="20"/>
        </w:rPr>
        <w:t xml:space="preserve"> </w:t>
      </w:r>
      <w:proofErr w:type="spellStart"/>
      <w:r>
        <w:rPr>
          <w:rFonts w:ascii="Segoe UI" w:hAnsi="Segoe UI" w:cs="Segoe UI"/>
          <w:color w:val="000000"/>
          <w:sz w:val="20"/>
          <w:szCs w:val="20"/>
        </w:rPr>
        <w:t>tbh</w:t>
      </w:r>
      <w:proofErr w:type="spellEnd"/>
      <w:r>
        <w:rPr>
          <w:rFonts w:ascii="Segoe UI" w:hAnsi="Segoe UI" w:cs="Segoe UI"/>
          <w:color w:val="000000"/>
          <w:sz w:val="20"/>
          <w:szCs w:val="20"/>
        </w:rPr>
        <w:t xml:space="preserve"> mostly is fine</w:t>
      </w:r>
    </w:p>
    <w:p w14:paraId="1B343F4B" w14:textId="08143732" w:rsidR="00EF4642" w:rsidRDefault="00EF4642">
      <w:pPr>
        <w:pStyle w:val="CommentText"/>
      </w:pPr>
    </w:p>
    <w:p w14:paraId="0A9623E0" w14:textId="77777777" w:rsidR="00EF4642" w:rsidRDefault="00EF4642">
      <w:pPr>
        <w:pStyle w:val="CommentText"/>
      </w:pPr>
    </w:p>
  </w:comment>
  <w:comment w:id="76" w:author="Fabre  Adrien" w:date="2021-03-17T17:01:00Z" w:initials="FA">
    <w:p w14:paraId="6FF27EFB" w14:textId="733FC3DC" w:rsidR="00EF4642" w:rsidRDefault="00EF4642">
      <w:pPr>
        <w:pStyle w:val="CommentText"/>
      </w:pPr>
      <w:r>
        <w:rPr>
          <w:rStyle w:val="CommentReference"/>
        </w:rPr>
        <w:annotationRef/>
      </w:r>
      <w:r>
        <w:t>Job destructions, opportunity costs, lifestyle changes demanded</w:t>
      </w:r>
    </w:p>
  </w:comment>
  <w:comment w:id="79" w:author="SANCHEZ CHICO, Ana" w:date="2021-03-15T16:01:00Z" w:initials="ASC">
    <w:p w14:paraId="198053CB" w14:textId="094213F9" w:rsidR="00EF4642" w:rsidRDefault="00EF4642">
      <w:pPr>
        <w:pStyle w:val="CommentText"/>
      </w:pPr>
      <w:r>
        <w:rPr>
          <w:rStyle w:val="CommentReference"/>
        </w:rPr>
        <w:annotationRef/>
      </w:r>
      <w:r>
        <w:t xml:space="preserve">Group: as mentioned above should we add a question on the support for the 3 policies combined? </w:t>
      </w:r>
    </w:p>
    <w:p w14:paraId="4704E756" w14:textId="53992B04" w:rsidR="00EF4642" w:rsidRDefault="00EF4642">
      <w:pPr>
        <w:pStyle w:val="CommentText"/>
      </w:pPr>
    </w:p>
    <w:p w14:paraId="36142267" w14:textId="3CA80808" w:rsidR="00EF4642" w:rsidRDefault="00EF4642">
      <w:pPr>
        <w:pStyle w:val="CommentText"/>
      </w:pPr>
      <w:r>
        <w:t>Would you support or oppose the implementation of all the three policies together (i.e., ban on the sale of combustion engine cars, carbon tax with cash transfers, and green infrastructure program)?</w:t>
      </w:r>
    </w:p>
    <w:p w14:paraId="6D486632" w14:textId="77777777" w:rsidR="00EF4642" w:rsidRDefault="00EF4642">
      <w:pPr>
        <w:pStyle w:val="CommentText"/>
      </w:pPr>
    </w:p>
  </w:comment>
  <w:comment w:id="80" w:author="Fabre  Adrien" w:date="2021-03-17T17:32:00Z" w:initials="FA">
    <w:p w14:paraId="12C1FB16" w14:textId="12A497EE" w:rsidR="00305325" w:rsidRDefault="00305325">
      <w:pPr>
        <w:pStyle w:val="CommentText"/>
      </w:pPr>
      <w:r>
        <w:rPr>
          <w:rStyle w:val="CommentReference"/>
        </w:rPr>
        <w:annotationRef/>
      </w:r>
      <w:r>
        <w:t>No need.</w:t>
      </w:r>
    </w:p>
  </w:comment>
  <w:comment w:id="81" w:author="SANCHEZ CHICO, Ana" w:date="2021-03-15T12:25:00Z" w:initials="ASC">
    <w:p w14:paraId="251D0241" w14:textId="0CDFBA7B" w:rsidR="00EF4642" w:rsidRPr="0038687F" w:rsidRDefault="00EF4642" w:rsidP="0038687F">
      <w:pPr>
        <w:rPr>
          <w:rFonts w:ascii="Segoe UI" w:eastAsia="Times New Roman" w:hAnsi="Segoe UI" w:cs="Segoe UI"/>
          <w:sz w:val="21"/>
          <w:szCs w:val="21"/>
          <w:lang w:val="en-GB" w:eastAsia="en-GB"/>
        </w:rPr>
      </w:pPr>
      <w:r>
        <w:rPr>
          <w:rStyle w:val="CommentReference"/>
        </w:rPr>
        <w:annotationRef/>
      </w:r>
      <w:r>
        <w:rPr>
          <w:rFonts w:ascii="Segoe UI" w:eastAsia="Times New Roman" w:hAnsi="Segoe UI" w:cs="Segoe UI"/>
          <w:b/>
          <w:sz w:val="21"/>
          <w:szCs w:val="21"/>
          <w:lang w:val="en-GB" w:eastAsia="en-GB"/>
        </w:rPr>
        <w:t xml:space="preserve">Group: </w:t>
      </w:r>
      <w:r w:rsidRPr="0038687F">
        <w:rPr>
          <w:rFonts w:ascii="Segoe UI" w:eastAsia="Times New Roman" w:hAnsi="Segoe UI" w:cs="Segoe UI"/>
          <w:b/>
          <w:sz w:val="21"/>
          <w:szCs w:val="21"/>
          <w:lang w:val="en-GB" w:eastAsia="en-GB"/>
        </w:rPr>
        <w:t>Suggestion to change to:</w:t>
      </w:r>
      <w:r>
        <w:rPr>
          <w:rFonts w:ascii="Segoe UI" w:eastAsia="Times New Roman" w:hAnsi="Segoe UI" w:cs="Segoe UI"/>
          <w:sz w:val="21"/>
          <w:szCs w:val="21"/>
          <w:lang w:val="en-GB" w:eastAsia="en-GB"/>
        </w:rPr>
        <w:t xml:space="preserve"> Please select "A little" in the following list</w:t>
      </w:r>
      <w:r w:rsidRPr="0038687F">
        <w:rPr>
          <w:rFonts w:ascii="Segoe UI" w:eastAsia="Times New Roman" w:hAnsi="Segoe UI" w:cs="Segoe UI"/>
          <w:sz w:val="21"/>
          <w:szCs w:val="21"/>
          <w:lang w:val="en-GB" w:eastAsia="en-GB"/>
        </w:rPr>
        <w:t xml:space="preserve"> to show</w:t>
      </w:r>
      <w:r>
        <w:rPr>
          <w:rFonts w:ascii="Segoe UI" w:eastAsia="Times New Roman" w:hAnsi="Segoe UI" w:cs="Segoe UI"/>
          <w:sz w:val="21"/>
          <w:szCs w:val="21"/>
          <w:lang w:val="en-GB" w:eastAsia="en-GB"/>
        </w:rPr>
        <w:t xml:space="preserve"> that</w:t>
      </w:r>
      <w:r w:rsidRPr="0038687F">
        <w:rPr>
          <w:rFonts w:ascii="Segoe UI" w:eastAsia="Times New Roman" w:hAnsi="Segoe UI" w:cs="Segoe UI"/>
          <w:sz w:val="21"/>
          <w:szCs w:val="21"/>
          <w:lang w:val="en-GB" w:eastAsia="en-GB"/>
        </w:rPr>
        <w:t xml:space="preserve"> you are attentive.</w:t>
      </w:r>
    </w:p>
    <w:p w14:paraId="64EC39B3" w14:textId="77777777" w:rsidR="00EF4642" w:rsidRPr="0038687F" w:rsidRDefault="00EF4642" w:rsidP="0038687F">
      <w:pPr>
        <w:spacing w:line="240" w:lineRule="auto"/>
        <w:rPr>
          <w:rFonts w:ascii="Segoe UI" w:eastAsia="Times New Roman" w:hAnsi="Segoe UI" w:cs="Segoe UI"/>
          <w:sz w:val="21"/>
          <w:szCs w:val="21"/>
          <w:lang w:val="en-GB" w:eastAsia="en-GB"/>
        </w:rPr>
      </w:pPr>
      <w:r w:rsidRPr="0038687F">
        <w:rPr>
          <w:rFonts w:ascii="Segoe UI" w:eastAsia="Times New Roman" w:hAnsi="Segoe UI" w:cs="Segoe UI"/>
          <w:sz w:val="21"/>
          <w:szCs w:val="21"/>
          <w:lang w:val="en-GB" w:eastAsia="en-GB"/>
        </w:rPr>
        <w:t>Not at all - A little - Moderately - A lot - A great deal</w:t>
      </w:r>
    </w:p>
    <w:p w14:paraId="5DA0F098" w14:textId="023AD077" w:rsidR="00EF4642" w:rsidRPr="0038687F" w:rsidRDefault="00EF4642">
      <w:pPr>
        <w:pStyle w:val="CommentText"/>
        <w:rPr>
          <w:lang w:val="en-GB"/>
        </w:rPr>
      </w:pPr>
    </w:p>
  </w:comment>
  <w:comment w:id="82" w:author="Fabre  Adrien" w:date="2021-03-17T17:30:00Z" w:initials="FA">
    <w:p w14:paraId="082C7E90" w14:textId="606669C0" w:rsidR="00801462" w:rsidRDefault="00801462">
      <w:pPr>
        <w:pStyle w:val="CommentText"/>
      </w:pPr>
      <w:r>
        <w:rPr>
          <w:rStyle w:val="CommentReference"/>
        </w:rPr>
        <w:annotationRef/>
      </w:r>
      <w:r>
        <w:t>Redo analysis with extended sample</w:t>
      </w:r>
    </w:p>
  </w:comment>
  <w:comment w:id="83" w:author="Fabre  Adrien" w:date="2021-03-14T18:53:00Z" w:initials="FA">
    <w:p w14:paraId="7753668D" w14:textId="77777777" w:rsidR="00EF4642" w:rsidRDefault="00EF4642">
      <w:pPr>
        <w:pStyle w:val="CommentText"/>
      </w:pPr>
      <w:r>
        <w:rPr>
          <w:rStyle w:val="CommentReference"/>
        </w:rPr>
        <w:annotationRef/>
      </w:r>
      <w:r>
        <w:t>Remove this one if we keep the detailed questions on insulation.</w:t>
      </w:r>
    </w:p>
  </w:comment>
  <w:comment w:id="84" w:author="SANCHEZ CHICO, Ana" w:date="2021-03-15T15:41:00Z" w:initials="ASC">
    <w:p w14:paraId="3206BA0B" w14:textId="301210A2" w:rsidR="00EF4642" w:rsidRDefault="00EF4642">
      <w:pPr>
        <w:pStyle w:val="CommentText"/>
      </w:pPr>
      <w:r>
        <w:rPr>
          <w:rStyle w:val="CommentReference"/>
        </w:rPr>
        <w:annotationRef/>
      </w:r>
      <w:r w:rsidRPr="00637759">
        <w:rPr>
          <w:b/>
        </w:rPr>
        <w:t>Group:</w:t>
      </w:r>
      <w:r>
        <w:t xml:space="preserve"> Agreed</w:t>
      </w:r>
    </w:p>
  </w:comment>
  <w:comment w:id="86" w:author="Fabre  Adrien" w:date="2021-03-14T18:37:00Z" w:initials="FA">
    <w:p w14:paraId="55922888" w14:textId="77777777" w:rsidR="00EF4642" w:rsidRDefault="00EF4642">
      <w:pPr>
        <w:pStyle w:val="CommentText"/>
      </w:pPr>
      <w:r>
        <w:rPr>
          <w:rStyle w:val="CommentReference"/>
        </w:rPr>
        <w:annotationRef/>
      </w:r>
      <w:r>
        <w:t>I am OK to keep the WTP as is. But we could also consider changing it, e.g. “would you accept to lose $1000 per year to limit CC to safe levels?</w:t>
      </w:r>
      <w:proofErr w:type="gramStart"/>
      <w:r>
        <w:t>”,</w:t>
      </w:r>
      <w:proofErr w:type="gramEnd"/>
      <w:r>
        <w:t xml:space="preserve"> maybe with randomly varying figures instead of $1000 for everyone. What do you think?</w:t>
      </w:r>
    </w:p>
  </w:comment>
  <w:comment w:id="87" w:author="SANCHEZ CHICO, Ana" w:date="2021-03-15T12:25:00Z" w:initials="ASC">
    <w:p w14:paraId="0C20DF12" w14:textId="4EBE40FC" w:rsidR="00EF4642" w:rsidRDefault="00EF4642">
      <w:pPr>
        <w:pStyle w:val="CommentText"/>
      </w:pPr>
      <w:r>
        <w:rPr>
          <w:rStyle w:val="CommentReference"/>
        </w:rPr>
        <w:annotationRef/>
      </w:r>
      <w:r>
        <w:t>Group: Change to dichotomous choices</w:t>
      </w:r>
    </w:p>
  </w:comment>
  <w:comment w:id="88" w:author="Fabre  Adrien" w:date="2021-03-14T18:39:00Z" w:initials="FA">
    <w:p w14:paraId="6329C63E" w14:textId="77777777" w:rsidR="00EF4642" w:rsidRDefault="00EF4642">
      <w:pPr>
        <w:pStyle w:val="CommentText"/>
      </w:pPr>
      <w:r>
        <w:rPr>
          <w:rStyle w:val="CommentReference"/>
        </w:rPr>
        <w:annotationRef/>
      </w:r>
      <w:r>
        <w:t>I think the donation question is enough to have “real action”.</w:t>
      </w:r>
    </w:p>
  </w:comment>
  <w:comment w:id="89" w:author="SANCHEZ CHICO, Ana" w:date="2021-03-15T15:44:00Z" w:initials="ASC">
    <w:p w14:paraId="002A51F0" w14:textId="050FBA4E" w:rsidR="00EF4642" w:rsidRDefault="00EF4642">
      <w:pPr>
        <w:pStyle w:val="CommentText"/>
      </w:pPr>
      <w:r>
        <w:rPr>
          <w:rStyle w:val="CommentReference"/>
        </w:rPr>
        <w:annotationRef/>
      </w:r>
      <w:r>
        <w:t>Group: Agreed</w:t>
      </w:r>
    </w:p>
  </w:comment>
  <w:comment w:id="90" w:author="Fabre  Adrien" w:date="2021-03-17T17:19:00Z" w:initials="FA">
    <w:p w14:paraId="6BAC389E" w14:textId="05737E77" w:rsidR="00800303" w:rsidRDefault="00800303">
      <w:pPr>
        <w:pStyle w:val="CommentText"/>
      </w:pPr>
      <w:r>
        <w:rPr>
          <w:rStyle w:val="CommentReference"/>
        </w:rPr>
        <w:annotationRef/>
      </w:r>
      <w:r>
        <w:t>Add petition</w:t>
      </w:r>
    </w:p>
  </w:comment>
  <w:comment w:id="93" w:author="Fabre  Adrien" w:date="2021-03-14T18:54:00Z" w:initials="FA">
    <w:p w14:paraId="54A71462" w14:textId="77777777" w:rsidR="00EF4642" w:rsidRDefault="00EF4642">
      <w:pPr>
        <w:pStyle w:val="CommentText"/>
      </w:pPr>
      <w:r>
        <w:rPr>
          <w:rStyle w:val="CommentReference"/>
        </w:rPr>
        <w:annotationRef/>
      </w:r>
      <w:r>
        <w:t>Replace by “My insulation and heating systems are already satisfactory”</w:t>
      </w:r>
    </w:p>
  </w:comment>
  <w:comment w:id="94" w:author="SANCHEZ CHICO, Ana" w:date="2021-03-15T15:44:00Z" w:initials="ASC">
    <w:p w14:paraId="7D8E7285" w14:textId="798144D3" w:rsidR="00EF4642" w:rsidRDefault="00EF4642">
      <w:pPr>
        <w:pStyle w:val="CommentText"/>
      </w:pPr>
      <w:r>
        <w:rPr>
          <w:rStyle w:val="CommentReference"/>
        </w:rPr>
        <w:annotationRef/>
      </w:r>
      <w:r>
        <w:t xml:space="preserve">Group: Agreed </w:t>
      </w:r>
    </w:p>
  </w:comment>
  <w:comment w:id="95" w:author="Fabre  Adrien" w:date="2021-03-17T17:10:00Z" w:initials="FA">
    <w:p w14:paraId="7247CFD4" w14:textId="441242F1" w:rsidR="00EF4642" w:rsidRDefault="00EF4642">
      <w:pPr>
        <w:pStyle w:val="CommentText"/>
      </w:pPr>
      <w:r>
        <w:rPr>
          <w:rStyle w:val="CommentReference"/>
        </w:rPr>
        <w:annotationRef/>
      </w:r>
      <w:r>
        <w:t>Replace by mandatory non-subsidized.</w:t>
      </w:r>
    </w:p>
  </w:comment>
  <w:comment w:id="96" w:author="Fabre  Adrien" w:date="2021-03-14T18:54:00Z" w:initials="FA">
    <w:p w14:paraId="28C5E7F8" w14:textId="645AB82E" w:rsidR="00EF4642" w:rsidRDefault="00EF4642">
      <w:pPr>
        <w:pStyle w:val="CommentText"/>
      </w:pPr>
      <w:r>
        <w:rPr>
          <w:rStyle w:val="CommentReference"/>
        </w:rPr>
        <w:annotationRef/>
      </w:r>
      <w:r>
        <w:t xml:space="preserve">I would remove this one (less stringent) as people tend to answer the same when is mandatory vs. not. </w:t>
      </w:r>
    </w:p>
  </w:comment>
  <w:comment w:id="97" w:author="SANCHEZ CHICO, Ana" w:date="2021-03-15T15:44:00Z" w:initials="ASC">
    <w:p w14:paraId="0F55FF97" w14:textId="1280181C" w:rsidR="00EF4642" w:rsidRDefault="00EF4642">
      <w:pPr>
        <w:pStyle w:val="CommentText"/>
      </w:pPr>
      <w:r>
        <w:rPr>
          <w:rStyle w:val="CommentReference"/>
        </w:rPr>
        <w:annotationRef/>
      </w:r>
      <w:r>
        <w:t>Group: Agreed</w:t>
      </w:r>
    </w:p>
  </w:comment>
  <w:comment w:id="101" w:author="SANCHEZ CHICO, Ana" w:date="2021-03-16T11:50:00Z" w:initials="ASC">
    <w:p w14:paraId="637E4C82" w14:textId="77777777" w:rsidR="00EF4642" w:rsidRDefault="00EF4642" w:rsidP="00D10BC7">
      <w:r>
        <w:rPr>
          <w:rStyle w:val="CommentReference"/>
        </w:rPr>
        <w:annotationRef/>
      </w:r>
      <w:r>
        <w:t xml:space="preserve">Two weighting variables were created, with and without re-weighting for 2020 vote. Because of the lack of representativeness of our sample, both weights raise issues (they are often too far from 1 to provide a satisfactory adjustment), but this is especially so for the weights with vote (30% of which are supposed to be outside [.25; 4], but are then trimmed to .25 or 4). Indeed, we have 51% of Biden voters and 14% of </w:t>
      </w:r>
      <w:proofErr w:type="spellStart"/>
      <w:r>
        <w:t>non voters</w:t>
      </w:r>
      <w:proofErr w:type="spellEnd"/>
      <w:r>
        <w:t xml:space="preserve"> vs. 33% and 33% in the true population. We should in any case add a disclaimer at the beginning of the pilot's results stating that they are not representative. The question is: what weights do we use? For the moment, we use weights without vote.</w:t>
      </w:r>
    </w:p>
    <w:p w14:paraId="534CE05D" w14:textId="47482A39" w:rsidR="00EF4642" w:rsidRDefault="00EF4642">
      <w:pPr>
        <w:pStyle w:val="CommentText"/>
      </w:pPr>
    </w:p>
  </w:comment>
  <w:comment w:id="102" w:author="Fabre  Adrien" w:date="2021-03-17T17:06:00Z" w:initials="FA">
    <w:p w14:paraId="0830FE97" w14:textId="7FF957F9" w:rsidR="00EF4642" w:rsidRDefault="00EF4642">
      <w:pPr>
        <w:pStyle w:val="CommentText"/>
      </w:pPr>
      <w:r>
        <w:rPr>
          <w:rStyle w:val="CommentReference"/>
        </w:rPr>
        <w:annotationRef/>
      </w:r>
      <w:r>
        <w:t>Put at the beginning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DB7BAF" w15:done="0"/>
  <w15:commentEx w15:paraId="614BC8C9" w15:done="0"/>
  <w15:commentEx w15:paraId="299F165D" w15:paraIdParent="614BC8C9" w15:done="0"/>
  <w15:commentEx w15:paraId="47EADBB7" w15:done="0"/>
  <w15:commentEx w15:paraId="091A8CEC" w15:paraIdParent="47EADBB7" w15:done="0"/>
  <w15:commentEx w15:paraId="17FBE402" w15:done="0"/>
  <w15:commentEx w15:paraId="1E2658F8" w15:done="0"/>
  <w15:commentEx w15:paraId="1C11DADF" w15:paraIdParent="1E2658F8" w15:done="0"/>
  <w15:commentEx w15:paraId="402FE395" w15:done="0"/>
  <w15:commentEx w15:paraId="5E1DDAB5" w15:done="0"/>
  <w15:commentEx w15:paraId="22D49391" w15:paraIdParent="5E1DDAB5" w15:done="0"/>
  <w15:commentEx w15:paraId="083A9B88" w15:done="0"/>
  <w15:commentEx w15:paraId="4B6D600F" w15:done="0"/>
  <w15:commentEx w15:paraId="2A813F0F" w15:paraIdParent="4B6D600F" w15:done="0"/>
  <w15:commentEx w15:paraId="3E0B0D5F" w15:done="0"/>
  <w15:commentEx w15:paraId="336CA080" w15:paraIdParent="3E0B0D5F" w15:done="0"/>
  <w15:commentEx w15:paraId="00AD5223" w15:paraIdParent="3E0B0D5F" w15:done="0"/>
  <w15:commentEx w15:paraId="7A9CC0DE" w15:done="0"/>
  <w15:commentEx w15:paraId="2DB4AA0C" w15:paraIdParent="7A9CC0DE" w15:done="0"/>
  <w15:commentEx w15:paraId="15B38A4B" w15:done="0"/>
  <w15:commentEx w15:paraId="3E852DCF" w15:paraIdParent="15B38A4B" w15:done="0"/>
  <w15:commentEx w15:paraId="21775AF9" w15:done="0"/>
  <w15:commentEx w15:paraId="6E3E9102" w15:paraIdParent="21775AF9" w15:done="0"/>
  <w15:commentEx w15:paraId="23CD1B57" w15:done="0"/>
  <w15:commentEx w15:paraId="5C3D2BDF" w15:paraIdParent="23CD1B57" w15:done="0"/>
  <w15:commentEx w15:paraId="0E9EA602" w15:done="0"/>
  <w15:commentEx w15:paraId="0A9623E0" w15:paraIdParent="0E9EA602" w15:done="0"/>
  <w15:commentEx w15:paraId="6FF27EFB" w15:done="0"/>
  <w15:commentEx w15:paraId="6D486632" w15:done="0"/>
  <w15:commentEx w15:paraId="12C1FB16" w15:paraIdParent="6D486632" w15:done="0"/>
  <w15:commentEx w15:paraId="5DA0F098" w15:done="0"/>
  <w15:commentEx w15:paraId="082C7E90" w15:paraIdParent="5DA0F098" w15:done="0"/>
  <w15:commentEx w15:paraId="7753668D" w15:done="0"/>
  <w15:commentEx w15:paraId="3206BA0B" w15:paraIdParent="7753668D" w15:done="0"/>
  <w15:commentEx w15:paraId="55922888" w15:done="0"/>
  <w15:commentEx w15:paraId="0C20DF12" w15:paraIdParent="55922888" w15:done="0"/>
  <w15:commentEx w15:paraId="6329C63E" w15:done="0"/>
  <w15:commentEx w15:paraId="002A51F0" w15:paraIdParent="6329C63E" w15:done="0"/>
  <w15:commentEx w15:paraId="6BAC389E" w15:paraIdParent="6329C63E" w15:done="0"/>
  <w15:commentEx w15:paraId="54A71462" w15:done="0"/>
  <w15:commentEx w15:paraId="7D8E7285" w15:paraIdParent="54A71462" w15:done="0"/>
  <w15:commentEx w15:paraId="7247CFD4" w15:paraIdParent="54A71462" w15:done="0"/>
  <w15:commentEx w15:paraId="28C5E7F8" w15:done="0"/>
  <w15:commentEx w15:paraId="0F55FF97" w15:paraIdParent="28C5E7F8" w15:done="0"/>
  <w15:commentEx w15:paraId="534CE05D" w15:done="0"/>
  <w15:commentEx w15:paraId="0830FE9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B806B" w14:textId="77777777" w:rsidR="007C7B40" w:rsidRDefault="007C7B40">
      <w:pPr>
        <w:spacing w:line="240" w:lineRule="auto"/>
      </w:pPr>
      <w:r>
        <w:separator/>
      </w:r>
    </w:p>
  </w:endnote>
  <w:endnote w:type="continuationSeparator" w:id="0">
    <w:p w14:paraId="731B1C85" w14:textId="77777777" w:rsidR="007C7B40" w:rsidRDefault="007C7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EC9FE" w14:textId="77777777" w:rsidR="00EF4642" w:rsidRDefault="00EF4642" w:rsidP="002D09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B4811BA" w14:textId="77777777" w:rsidR="00EF4642" w:rsidRDefault="00EF4642" w:rsidP="002D09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0AD14" w14:textId="44EB7852" w:rsidR="00EF4642" w:rsidRDefault="00EF4642" w:rsidP="002D09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7C5363">
      <w:rPr>
        <w:rStyle w:val="PageNumber"/>
        <w:noProof/>
      </w:rPr>
      <w:t>21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7C5363">
      <w:rPr>
        <w:rStyle w:val="PageNumber"/>
        <w:noProof/>
      </w:rPr>
      <w:t>60</w:t>
    </w:r>
    <w:r>
      <w:rPr>
        <w:rStyle w:val="PageNumber"/>
      </w:rPr>
      <w:fldChar w:fldCharType="end"/>
    </w:r>
  </w:p>
  <w:p w14:paraId="444C969B" w14:textId="77777777" w:rsidR="00EF4642" w:rsidRDefault="00EF4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94483" w14:textId="77777777" w:rsidR="007C7B40" w:rsidRDefault="007C7B40">
      <w:pPr>
        <w:spacing w:line="240" w:lineRule="auto"/>
      </w:pPr>
      <w:r>
        <w:separator/>
      </w:r>
    </w:p>
  </w:footnote>
  <w:footnote w:type="continuationSeparator" w:id="0">
    <w:p w14:paraId="7CC11904" w14:textId="77777777" w:rsidR="007C7B40" w:rsidRDefault="007C7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E55C" w14:textId="77777777" w:rsidR="00EF4642" w:rsidRDefault="00EF4642">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16B54E13"/>
    <w:multiLevelType w:val="hybridMultilevel"/>
    <w:tmpl w:val="441AFB76"/>
    <w:lvl w:ilvl="0" w:tplc="67AC881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7575FC"/>
    <w:multiLevelType w:val="hybridMultilevel"/>
    <w:tmpl w:val="B3A4379C"/>
    <w:lvl w:ilvl="0" w:tplc="DDA6ED36">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82A6CBA"/>
    <w:multiLevelType w:val="hybridMultilevel"/>
    <w:tmpl w:val="1EAAA12A"/>
    <w:lvl w:ilvl="0" w:tplc="205CA95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rson w15:author="SANCHEZ CHICO, Ana">
    <w15:presenceInfo w15:providerId="None" w15:userId="SANCHEZ CHICO, 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E50E8"/>
    <w:rsid w:val="000F3301"/>
    <w:rsid w:val="00136759"/>
    <w:rsid w:val="001B49BC"/>
    <w:rsid w:val="001F0B02"/>
    <w:rsid w:val="00225C4C"/>
    <w:rsid w:val="00252EA9"/>
    <w:rsid w:val="002D0904"/>
    <w:rsid w:val="00305325"/>
    <w:rsid w:val="003815D2"/>
    <w:rsid w:val="0038687F"/>
    <w:rsid w:val="0040212D"/>
    <w:rsid w:val="004834C2"/>
    <w:rsid w:val="004A3665"/>
    <w:rsid w:val="005833BD"/>
    <w:rsid w:val="005A2CC6"/>
    <w:rsid w:val="005D75F0"/>
    <w:rsid w:val="00637759"/>
    <w:rsid w:val="00650750"/>
    <w:rsid w:val="00686D01"/>
    <w:rsid w:val="006C65B9"/>
    <w:rsid w:val="007939CB"/>
    <w:rsid w:val="007C5363"/>
    <w:rsid w:val="007C7B40"/>
    <w:rsid w:val="007F7323"/>
    <w:rsid w:val="00800303"/>
    <w:rsid w:val="00801462"/>
    <w:rsid w:val="008E0B13"/>
    <w:rsid w:val="0090320A"/>
    <w:rsid w:val="0091521F"/>
    <w:rsid w:val="00955A40"/>
    <w:rsid w:val="00A12394"/>
    <w:rsid w:val="00AB01C5"/>
    <w:rsid w:val="00B44F32"/>
    <w:rsid w:val="00B539FA"/>
    <w:rsid w:val="00B70267"/>
    <w:rsid w:val="00C0030D"/>
    <w:rsid w:val="00C03689"/>
    <w:rsid w:val="00CA7236"/>
    <w:rsid w:val="00D10BC7"/>
    <w:rsid w:val="00DC4BC4"/>
    <w:rsid w:val="00EF4642"/>
    <w:rsid w:val="00F12536"/>
    <w:rsid w:val="00F22B15"/>
    <w:rsid w:val="00F43205"/>
    <w:rsid w:val="00FA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352"/>
  <w15:docId w15:val="{14754FB7-9CA4-4D79-B4C8-755F87BE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paragraph" w:styleId="Heading1">
    <w:name w:val="heading 1"/>
    <w:basedOn w:val="Normal"/>
    <w:next w:val="Normal"/>
    <w:link w:val="Heading1Char"/>
    <w:uiPriority w:val="9"/>
    <w:qFormat/>
    <w:rsid w:val="007F7323"/>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7F73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732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FR" w:eastAsia="fr-F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FR" w:eastAsia="fr-F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FR" w:eastAsia="fr-F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2D0904"/>
    <w:rPr>
      <w:sz w:val="16"/>
      <w:szCs w:val="16"/>
    </w:rPr>
  </w:style>
  <w:style w:type="paragraph" w:styleId="CommentText">
    <w:name w:val="annotation text"/>
    <w:basedOn w:val="Normal"/>
    <w:link w:val="CommentTextChar"/>
    <w:uiPriority w:val="99"/>
    <w:unhideWhenUsed/>
    <w:rsid w:val="002D0904"/>
    <w:pPr>
      <w:spacing w:line="240" w:lineRule="auto"/>
    </w:pPr>
    <w:rPr>
      <w:sz w:val="20"/>
      <w:szCs w:val="20"/>
    </w:rPr>
  </w:style>
  <w:style w:type="character" w:customStyle="1" w:styleId="CommentTextChar">
    <w:name w:val="Comment Text Char"/>
    <w:basedOn w:val="DefaultParagraphFont"/>
    <w:link w:val="CommentText"/>
    <w:uiPriority w:val="99"/>
    <w:rsid w:val="002D0904"/>
    <w:rPr>
      <w:sz w:val="20"/>
      <w:szCs w:val="20"/>
    </w:rPr>
  </w:style>
  <w:style w:type="paragraph" w:styleId="CommentSubject">
    <w:name w:val="annotation subject"/>
    <w:basedOn w:val="CommentText"/>
    <w:next w:val="CommentText"/>
    <w:link w:val="CommentSubjectChar"/>
    <w:uiPriority w:val="99"/>
    <w:semiHidden/>
    <w:unhideWhenUsed/>
    <w:rsid w:val="002D0904"/>
    <w:rPr>
      <w:b/>
      <w:bCs/>
    </w:rPr>
  </w:style>
  <w:style w:type="character" w:customStyle="1" w:styleId="CommentSubjectChar">
    <w:name w:val="Comment Subject Char"/>
    <w:basedOn w:val="CommentTextChar"/>
    <w:link w:val="CommentSubject"/>
    <w:uiPriority w:val="99"/>
    <w:semiHidden/>
    <w:rsid w:val="002D0904"/>
    <w:rPr>
      <w:b/>
      <w:bCs/>
      <w:sz w:val="20"/>
      <w:szCs w:val="20"/>
    </w:rPr>
  </w:style>
  <w:style w:type="paragraph" w:styleId="BalloonText">
    <w:name w:val="Balloon Text"/>
    <w:basedOn w:val="Normal"/>
    <w:link w:val="BalloonTextChar"/>
    <w:uiPriority w:val="99"/>
    <w:semiHidden/>
    <w:unhideWhenUsed/>
    <w:rsid w:val="002D09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904"/>
    <w:rPr>
      <w:rFonts w:ascii="Segoe UI" w:hAnsi="Segoe UI" w:cs="Segoe UI"/>
      <w:sz w:val="18"/>
      <w:szCs w:val="18"/>
    </w:rPr>
  </w:style>
  <w:style w:type="character" w:customStyle="1" w:styleId="Heading1Char">
    <w:name w:val="Heading 1 Char"/>
    <w:basedOn w:val="DefaultParagraphFont"/>
    <w:link w:val="Heading1"/>
    <w:uiPriority w:val="9"/>
    <w:rsid w:val="007F7323"/>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7F732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73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86D01"/>
    <w:pPr>
      <w:outlineLvl w:val="9"/>
    </w:pPr>
    <w:rPr>
      <w:lang w:val="en-US"/>
    </w:rPr>
  </w:style>
  <w:style w:type="paragraph" w:styleId="TOC1">
    <w:name w:val="toc 1"/>
    <w:basedOn w:val="Normal"/>
    <w:next w:val="Normal"/>
    <w:autoRedefine/>
    <w:uiPriority w:val="39"/>
    <w:unhideWhenUsed/>
    <w:rsid w:val="00686D01"/>
    <w:pPr>
      <w:spacing w:after="100"/>
    </w:pPr>
  </w:style>
  <w:style w:type="paragraph" w:styleId="TOC2">
    <w:name w:val="toc 2"/>
    <w:basedOn w:val="Normal"/>
    <w:next w:val="Normal"/>
    <w:autoRedefine/>
    <w:uiPriority w:val="39"/>
    <w:unhideWhenUsed/>
    <w:rsid w:val="00686D01"/>
    <w:pPr>
      <w:spacing w:after="100"/>
      <w:ind w:left="220"/>
    </w:pPr>
  </w:style>
  <w:style w:type="paragraph" w:styleId="TOC3">
    <w:name w:val="toc 3"/>
    <w:basedOn w:val="Normal"/>
    <w:next w:val="Normal"/>
    <w:autoRedefine/>
    <w:uiPriority w:val="39"/>
    <w:unhideWhenUsed/>
    <w:rsid w:val="00686D01"/>
    <w:pPr>
      <w:spacing w:after="100"/>
      <w:ind w:left="440"/>
    </w:pPr>
  </w:style>
  <w:style w:type="character" w:styleId="Hyperlink">
    <w:name w:val="Hyperlink"/>
    <w:basedOn w:val="DefaultParagraphFont"/>
    <w:uiPriority w:val="99"/>
    <w:unhideWhenUsed/>
    <w:rsid w:val="00686D01"/>
    <w:rPr>
      <w:color w:val="0000FF" w:themeColor="hyperlink"/>
      <w:u w:val="single"/>
    </w:rPr>
  </w:style>
  <w:style w:type="paragraph" w:styleId="Title">
    <w:name w:val="Title"/>
    <w:basedOn w:val="Normal"/>
    <w:next w:val="Normal"/>
    <w:link w:val="TitleChar"/>
    <w:uiPriority w:val="10"/>
    <w:qFormat/>
    <w:rsid w:val="00686D0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234458">
      <w:bodyDiv w:val="1"/>
      <w:marLeft w:val="0"/>
      <w:marRight w:val="0"/>
      <w:marTop w:val="0"/>
      <w:marBottom w:val="0"/>
      <w:divBdr>
        <w:top w:val="none" w:sz="0" w:space="0" w:color="auto"/>
        <w:left w:val="none" w:sz="0" w:space="0" w:color="auto"/>
        <w:bottom w:val="none" w:sz="0" w:space="0" w:color="auto"/>
        <w:right w:val="none" w:sz="0" w:space="0" w:color="auto"/>
      </w:divBdr>
    </w:div>
    <w:div w:id="875582239">
      <w:bodyDiv w:val="1"/>
      <w:marLeft w:val="0"/>
      <w:marRight w:val="0"/>
      <w:marTop w:val="0"/>
      <w:marBottom w:val="0"/>
      <w:divBdr>
        <w:top w:val="none" w:sz="0" w:space="0" w:color="auto"/>
        <w:left w:val="none" w:sz="0" w:space="0" w:color="auto"/>
        <w:bottom w:val="none" w:sz="0" w:space="0" w:color="auto"/>
        <w:right w:val="none" w:sz="0" w:space="0" w:color="auto"/>
      </w:divBdr>
    </w:div>
    <w:div w:id="1105425381">
      <w:bodyDiv w:val="1"/>
      <w:marLeft w:val="0"/>
      <w:marRight w:val="0"/>
      <w:marTop w:val="0"/>
      <w:marBottom w:val="0"/>
      <w:divBdr>
        <w:top w:val="none" w:sz="0" w:space="0" w:color="auto"/>
        <w:left w:val="none" w:sz="0" w:space="0" w:color="auto"/>
        <w:bottom w:val="none" w:sz="0" w:space="0" w:color="auto"/>
        <w:right w:val="none" w:sz="0" w:space="0" w:color="auto"/>
      </w:divBdr>
    </w:div>
    <w:div w:id="1542741353">
      <w:bodyDiv w:val="1"/>
      <w:marLeft w:val="0"/>
      <w:marRight w:val="0"/>
      <w:marTop w:val="0"/>
      <w:marBottom w:val="0"/>
      <w:divBdr>
        <w:top w:val="none" w:sz="0" w:space="0" w:color="auto"/>
        <w:left w:val="none" w:sz="0" w:space="0" w:color="auto"/>
        <w:bottom w:val="none" w:sz="0" w:space="0" w:color="auto"/>
        <w:right w:val="none" w:sz="0" w:space="0" w:color="auto"/>
      </w:divBdr>
    </w:div>
    <w:div w:id="2097285140">
      <w:bodyDiv w:val="1"/>
      <w:marLeft w:val="0"/>
      <w:marRight w:val="0"/>
      <w:marTop w:val="0"/>
      <w:marBottom w:val="0"/>
      <w:divBdr>
        <w:top w:val="none" w:sz="0" w:space="0" w:color="auto"/>
        <w:left w:val="none" w:sz="0" w:space="0" w:color="auto"/>
        <w:bottom w:val="none" w:sz="0" w:space="0" w:color="auto"/>
        <w:right w:val="none" w:sz="0" w:space="0" w:color="auto"/>
      </w:divBdr>
    </w:div>
    <w:div w:id="2121681282">
      <w:bodyDiv w:val="1"/>
      <w:marLeft w:val="0"/>
      <w:marRight w:val="0"/>
      <w:marTop w:val="0"/>
      <w:marBottom w:val="0"/>
      <w:divBdr>
        <w:top w:val="none" w:sz="0" w:space="0" w:color="auto"/>
        <w:left w:val="none" w:sz="0" w:space="0" w:color="auto"/>
        <w:bottom w:val="none" w:sz="0" w:space="0" w:color="auto"/>
        <w:right w:val="none" w:sz="0" w:space="0" w:color="auto"/>
      </w:divBdr>
      <w:divsChild>
        <w:div w:id="236328891">
          <w:marLeft w:val="0"/>
          <w:marRight w:val="0"/>
          <w:marTop w:val="0"/>
          <w:marBottom w:val="0"/>
          <w:divBdr>
            <w:top w:val="none" w:sz="0" w:space="0" w:color="auto"/>
            <w:left w:val="none" w:sz="0" w:space="0" w:color="auto"/>
            <w:bottom w:val="none" w:sz="0" w:space="0" w:color="auto"/>
            <w:right w:val="none" w:sz="0" w:space="0" w:color="auto"/>
          </w:divBdr>
          <w:divsChild>
            <w:div w:id="1382100186">
              <w:marLeft w:val="0"/>
              <w:marRight w:val="0"/>
              <w:marTop w:val="0"/>
              <w:marBottom w:val="0"/>
              <w:divBdr>
                <w:top w:val="none" w:sz="0" w:space="0" w:color="auto"/>
                <w:left w:val="none" w:sz="0" w:space="0" w:color="auto"/>
                <w:bottom w:val="none" w:sz="0" w:space="0" w:color="auto"/>
                <w:right w:val="none" w:sz="0" w:space="0" w:color="auto"/>
              </w:divBdr>
            </w:div>
            <w:div w:id="9149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DPC@oecd.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PO@oecd.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90214"/>
</file>

<file path=customXml/itemProps1.xml><?xml version="1.0" encoding="utf-8"?>
<ds:datastoreItem xmlns:ds="http://schemas.openxmlformats.org/officeDocument/2006/customXml" ds:itemID="{DA8DAD3F-7E45-486B-BDC6-078CBA8A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7117</Words>
  <Characters>39144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Climate Survey - US - pilot 3</vt:lpstr>
    </vt:vector>
  </TitlesOfParts>
  <Company>Qualtrics</Company>
  <LinksUpToDate>false</LinksUpToDate>
  <CharactersWithSpaces>46169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 - pilot 3</dc:title>
  <dc:subject/>
  <dc:creator>Qualtrics</dc:creator>
  <cp:keywords/>
  <dc:description/>
  <cp:lastModifiedBy>Fabre  Adrien</cp:lastModifiedBy>
  <cp:revision>30</cp:revision>
  <dcterms:created xsi:type="dcterms:W3CDTF">2021-02-25T13:25:00Z</dcterms:created>
  <dcterms:modified xsi:type="dcterms:W3CDTF">2021-03-17T16:55:00Z</dcterms:modified>
</cp:coreProperties>
</file>