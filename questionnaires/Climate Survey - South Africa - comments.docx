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A4D" w:rsidRDefault="00D605C5">
      <w:pPr>
        <w:pStyle w:val="H2"/>
      </w:pPr>
      <w:r>
        <w:t>ZA</w:t>
      </w:r>
    </w:p>
    <w:p w:rsidR="00E61A4D" w:rsidRDefault="00E61A4D"/>
    <w:p w:rsidR="00E61A4D" w:rsidRDefault="00E61A4D">
      <w:pPr>
        <w:pStyle w:val="BlockSeparator"/>
      </w:pPr>
    </w:p>
    <w:p w:rsidR="00E61A4D" w:rsidRDefault="00D605C5">
      <w:pPr>
        <w:pStyle w:val="BlockStartLabel"/>
      </w:pPr>
      <w:r>
        <w:t>Start of Block: Welcome</w:t>
      </w: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1EE4DABD" wp14:editId="4CA85702">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 xml:space="preserve">Q1.1 </w:t>
      </w:r>
      <w:r>
        <w:br/>
        <w:t xml:space="preserve"> This is a survey conducted for academic research purposes by researchers from Harvard University and the OECD. It will take approximately </w:t>
      </w:r>
      <w:r>
        <w:rPr>
          <w:b/>
        </w:rPr>
        <w:t>25 minutes</w:t>
      </w:r>
      <w:r>
        <w:t>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rPr>
        <w:t>answer honestly </w:t>
      </w:r>
      <w:r>
        <w:t>and </w:t>
      </w:r>
      <w:r>
        <w:rPr>
          <w:b/>
        </w:rPr>
        <w:t>read the questions carefully</w:t>
      </w:r>
      <w:r>
        <w:t> before answering.   </w:t>
      </w:r>
      <w:r>
        <w:br/>
        <w:t>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hyperlink r:id="rId8">
        <w:r>
          <w:rPr>
            <w:color w:val="007AC0"/>
            <w:u w:val="single"/>
          </w:rPr>
          <w:t>https://www.oecd.org/general/data-protection.htm</w:t>
        </w:r>
      </w:hyperlink>
      <w:r>
        <w:t>). If you have further queries or complaints related to the processing of your personal data, please contact the Data Protection Officer (</w:t>
      </w:r>
      <w:hyperlink r:id="rId9">
        <w:r>
          <w:rPr>
            <w:color w:val="007AC0"/>
            <w:u w:val="single"/>
          </w:rPr>
          <w:t>DPO@oecd.org</w:t>
        </w:r>
      </w:hyperlink>
      <w:r>
        <w:t>). If you need further assistance in resolving claims related to personal data protection you can contact the Data Protection commissioner (</w:t>
      </w:r>
      <w:hyperlink r:id="rId10">
        <w:r>
          <w:rPr>
            <w:color w:val="007AC0"/>
            <w:u w:val="single"/>
          </w:rPr>
          <w:t>DPC@oecd.org</w:t>
        </w:r>
      </w:hyperlink>
      <w:r>
        <w:t xml:space="preserve">).   </w:t>
      </w:r>
      <w:r>
        <w:br/>
        <w:t xml:space="preserve">  </w:t>
      </w:r>
      <w:r>
        <w:br/>
      </w:r>
      <w:r>
        <w:rPr>
          <w:b/>
        </w:rPr>
        <w:t>Do you agree to participate in the survey?</w:t>
      </w:r>
      <w:r>
        <w:t xml:space="preserve"> </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(2) </w:t>
      </w:r>
    </w:p>
    <w:p w:rsidR="00E61A4D" w:rsidRDefault="00E61A4D"/>
    <w:p w:rsidR="00E61A4D" w:rsidRDefault="00D605C5">
      <w:pPr>
        <w:keepNext/>
      </w:pPr>
      <w:r>
        <w:t xml:space="preserve">Q1.1 </w:t>
      </w:r>
      <w:r>
        <w:br/>
        <w:t xml:space="preserve"> Ungashintsha ulimi uye kwisiNgisi/ kwisiZulu     Lena inhlolovo eyenzelwe izinhloso zocwaningo lwezemfundo ngabaphenyi baseHarvard Yunivesithi kanye ne-OECD. Kuzothatha cishe </w:t>
      </w:r>
      <w:r>
        <w:rPr>
          <w:b/>
        </w:rPr>
        <w:t>imizuzu ewu-25</w:t>
      </w:r>
      <w:r>
        <w:t xml:space="preserve"> ukuqeda. Imininigwane yocwaningo isetshenziselwa izinhloso zocwaningo kuphela, futhi ucwaningo aluthathi hlangothi. Uzokhokhelwa ngale nhlolovo uma usuluqedile futhi izimpendulo zakho ziphasa ukuhlolwa kwekhwalithi yethu yenhlolovo. Lokhu kuhlolwa kusebenzisa izindlela zokulawula izibalo ukuthola izimpendulo ezingahambelani neziphuthuma. Kubaluleke kakhulu ekuqinisekisweni kocwaningo lwethu ukuthi </w:t>
      </w:r>
      <w:r>
        <w:rPr>
          <w:b/>
        </w:rPr>
        <w:t>uphendule ngokuthembeka</w:t>
      </w:r>
      <w:r>
        <w:t xml:space="preserve"> futhi </w:t>
      </w:r>
      <w:r>
        <w:rPr>
          <w:b/>
        </w:rPr>
        <w:t>ufunde imibuzo ngokucophelela</w:t>
      </w:r>
      <w:r>
        <w:t xml:space="preserve"> ngaphambi kokuphendula.  </w:t>
      </w:r>
      <w:r>
        <w:br/>
        <w:t xml:space="preserve"> Inhlolovo iqoqa imininigwano yomuntu siqu, kufaka phakathi izici zenhlalo yabantu kanye nemibono yezepolitiki. Zonke izimpendulo ozinikezayo zizohlala zingaziwa futhi ziphathwe ngemfihlo ngokuphelele. Imininingwane yomuntu esiyiqoqayo izodluliselwa futhi igcinwe kumaseva aphephile. Abaphenyi abasebenza kuphrojekthi kuphela abazokwazi ukuthola imininingwane </w:t>
      </w:r>
      <w:del w:id="0" w:author="Xolisa Dodo" w:date="2021-08-05T17:09:00Z">
        <w:r w:rsidDel="00EB5158">
          <w:delText>engaziwa</w:delText>
        </w:r>
      </w:del>
      <w:ins w:id="1" w:author="Xolisa Dodo" w:date="2021-08-05T17:09:00Z">
        <w:r w:rsidR="00EB5158">
          <w:t>eyimfihlo</w:t>
        </w:r>
      </w:ins>
      <w:r>
        <w:t xml:space="preserve">. Ukubamba kwakho iqhaza kulolu cwaningo kungokuzithandela ngokuphelele. Unelungelo lokukhetha ukungabambi iqhaza. Uma ekuqaleni uvuma ukubamba iqhaza, kamuva ungashintsha umqondo wakho. Isinqumo sakho ngeke sibhekiswe kuwe nganoma iyiphi indlela. Ukwenqaba kwakho ukubamba iqhaza angeke kuholele kunoma imiphi imiphumela noma ekulahlekelweni kwezinzuzo onelungelo lokuzithola ngenye indlela. Ungabuza noma yimiphi imibuzo ngaphambi kokuthi uthathe isinqumo sokuthi ubambe iqhaza.     Uma unemibuzo, ukukhathazeka, noma izikhalazo, noma ucabanga ukuthi ucwaningo lukucasulile, ungaxhumana nethimba labacwaningi ku- social.economics.research2020@gmail.com noma ushayele iHarvard University Area Institutional Review Board (“IRB”) ku ( 617) 496-2847. I-OECD izibophezele ekuvikeleni imininingwane yomuntu  eyisebenzisayo, ngokulandela imithetho yayo yokuvikela imininingwane yomuntu ( </w:t>
      </w:r>
      <w:hyperlink r:id="rId11">
        <w:r>
          <w:rPr>
            <w:color w:val="007AC0"/>
            <w:u w:val="single"/>
          </w:rPr>
          <w:t>https://www.oecd.org/general/data-protection.htm</w:t>
        </w:r>
      </w:hyperlink>
      <w:r>
        <w:t xml:space="preserve"> ). Uma uneminye imibuzo noma izikhalazo ezihlobene nokuqhutshwa kwemininingwane yakho, sicela uthinte Isikhulu Sokuvikelwa Kwemininingwane ( </w:t>
      </w:r>
      <w:hyperlink r:id="rId12">
        <w:r>
          <w:rPr>
            <w:color w:val="007AC0"/>
            <w:u w:val="single"/>
          </w:rPr>
          <w:t>DPO@oecd.org</w:t>
        </w:r>
      </w:hyperlink>
      <w:r>
        <w:t xml:space="preserve"> ). Uma udinga olunye usizo ekuxazululeni izimangalo ezihlobene nokuvikelwa kwemininingwane yomuntu ungaxhumana noKhomishani Wokuvikelwa Kwemininingwane ( </w:t>
      </w:r>
      <w:hyperlink r:id="rId13">
        <w:r>
          <w:rPr>
            <w:color w:val="007AC0"/>
            <w:u w:val="single"/>
          </w:rPr>
          <w:t>DPC@oecd.org</w:t>
        </w:r>
      </w:hyperlink>
      <w:r>
        <w:t xml:space="preserve"> ).      </w:t>
      </w:r>
      <w:r>
        <w:br/>
        <w:t xml:space="preserve"> </w:t>
      </w:r>
      <w:r>
        <w:br/>
      </w:r>
      <w:r>
        <w:rPr>
          <w:b/>
        </w:rPr>
        <w:t>Uyavuma yini ukubamba iqhaza kwinhlolovo?</w:t>
      </w:r>
      <w:r>
        <w:t xml:space="preserve"> </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(2) </w:t>
      </w:r>
    </w:p>
    <w:p w:rsidR="00E61A4D" w:rsidRDefault="00E61A4D"/>
    <w:p w:rsidR="00E61A4D" w:rsidRDefault="00D605C5">
      <w:pPr>
        <w:pStyle w:val="BlockEndLabel"/>
      </w:pPr>
      <w:r>
        <w:t>End of Block: Welcome</w:t>
      </w:r>
    </w:p>
    <w:p w:rsidR="00E61A4D" w:rsidRDefault="00E61A4D">
      <w:pPr>
        <w:pStyle w:val="BlockSeparator"/>
      </w:pPr>
    </w:p>
    <w:p w:rsidR="00E61A4D" w:rsidRDefault="00D605C5">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711EB31A" wp14:editId="41C9E24F">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Q2.1 What is your gender?</w:t>
      </w:r>
    </w:p>
    <w:p w:rsidR="00E61A4D" w:rsidRDefault="00D605C5">
      <w:pPr>
        <w:pStyle w:val="ListParagraph"/>
        <w:keepNext/>
        <w:numPr>
          <w:ilvl w:val="0"/>
          <w:numId w:val="4"/>
        </w:numPr>
      </w:pPr>
      <w:r>
        <w:t xml:space="preserve">Female  (1) </w:t>
      </w:r>
    </w:p>
    <w:p w:rsidR="00E61A4D" w:rsidRDefault="00D605C5">
      <w:pPr>
        <w:pStyle w:val="ListParagraph"/>
        <w:keepNext/>
        <w:numPr>
          <w:ilvl w:val="0"/>
          <w:numId w:val="4"/>
        </w:numPr>
      </w:pPr>
      <w:r>
        <w:t xml:space="preserve">Male  (2) </w:t>
      </w:r>
    </w:p>
    <w:p w:rsidR="00E61A4D" w:rsidRDefault="00D605C5">
      <w:pPr>
        <w:pStyle w:val="ListParagraph"/>
        <w:keepNext/>
        <w:numPr>
          <w:ilvl w:val="0"/>
          <w:numId w:val="4"/>
        </w:numPr>
      </w:pPr>
      <w:r>
        <w:t xml:space="preserve">Other  (3) </w:t>
      </w:r>
    </w:p>
    <w:p w:rsidR="00E61A4D" w:rsidRDefault="00E61A4D"/>
    <w:p w:rsidR="00E61A4D" w:rsidRDefault="00D605C5">
      <w:pPr>
        <w:keepNext/>
      </w:pPr>
      <w:r>
        <w:t>Q2.1 Yini ubulili bakho?</w:t>
      </w:r>
    </w:p>
    <w:p w:rsidR="00E61A4D" w:rsidRDefault="00D605C5">
      <w:pPr>
        <w:pStyle w:val="ListParagraph"/>
        <w:keepNext/>
        <w:numPr>
          <w:ilvl w:val="0"/>
          <w:numId w:val="4"/>
        </w:numPr>
      </w:pPr>
      <w:r>
        <w:t xml:space="preserve">Owesifazane  (1) </w:t>
      </w:r>
    </w:p>
    <w:p w:rsidR="00E61A4D" w:rsidRDefault="00D605C5">
      <w:pPr>
        <w:pStyle w:val="ListParagraph"/>
        <w:keepNext/>
        <w:numPr>
          <w:ilvl w:val="0"/>
          <w:numId w:val="4"/>
        </w:numPr>
      </w:pPr>
      <w:r>
        <w:t xml:space="preserve">Owesilisa  (2) </w:t>
      </w:r>
    </w:p>
    <w:p w:rsidR="00E61A4D" w:rsidRDefault="00D605C5">
      <w:pPr>
        <w:pStyle w:val="ListParagraph"/>
        <w:keepNext/>
        <w:numPr>
          <w:ilvl w:val="0"/>
          <w:numId w:val="4"/>
        </w:numPr>
      </w:pPr>
      <w:r>
        <w:t xml:space="preserve">Okunye  (3) </w:t>
      </w:r>
    </w:p>
    <w:p w:rsidR="00E61A4D" w:rsidRDefault="00E61A4D"/>
    <w:p w:rsidR="00E61A4D" w:rsidRDefault="00E61A4D">
      <w:pPr>
        <w:pStyle w:val="QuestionSeparator"/>
      </w:pPr>
    </w:p>
    <w:p w:rsidR="00E61A4D" w:rsidRDefault="00E61A4D"/>
    <w:p w:rsidR="00E61A4D" w:rsidRDefault="00D605C5">
      <w:pPr>
        <w:keepNext/>
      </w:pPr>
      <w:r>
        <w:t>Q2.2 How old are you?</w:t>
      </w:r>
    </w:p>
    <w:p w:rsidR="00E61A4D" w:rsidRDefault="00D605C5">
      <w:pPr>
        <w:pStyle w:val="ListParagraph"/>
        <w:keepNext/>
        <w:numPr>
          <w:ilvl w:val="0"/>
          <w:numId w:val="4"/>
        </w:numPr>
      </w:pPr>
      <w:r>
        <w:t xml:space="preserve">Below 18  (27) </w:t>
      </w:r>
    </w:p>
    <w:p w:rsidR="00E61A4D" w:rsidRDefault="00D605C5">
      <w:pPr>
        <w:pStyle w:val="ListParagraph"/>
        <w:keepNext/>
        <w:numPr>
          <w:ilvl w:val="0"/>
          <w:numId w:val="4"/>
        </w:numPr>
      </w:pPr>
      <w:r>
        <w:t xml:space="preserve">18 to 24  (28) </w:t>
      </w:r>
    </w:p>
    <w:p w:rsidR="00E61A4D" w:rsidRDefault="00D605C5">
      <w:pPr>
        <w:pStyle w:val="ListParagraph"/>
        <w:keepNext/>
        <w:numPr>
          <w:ilvl w:val="0"/>
          <w:numId w:val="4"/>
        </w:numPr>
      </w:pPr>
      <w:r>
        <w:t xml:space="preserve">25 to 34  (29) </w:t>
      </w:r>
    </w:p>
    <w:p w:rsidR="00E61A4D" w:rsidRDefault="00D605C5">
      <w:pPr>
        <w:pStyle w:val="ListParagraph"/>
        <w:keepNext/>
        <w:numPr>
          <w:ilvl w:val="0"/>
          <w:numId w:val="4"/>
        </w:numPr>
      </w:pPr>
      <w:r>
        <w:t xml:space="preserve">35 to 49  (30) </w:t>
      </w:r>
    </w:p>
    <w:p w:rsidR="00E61A4D" w:rsidRDefault="00D605C5">
      <w:pPr>
        <w:pStyle w:val="ListParagraph"/>
        <w:keepNext/>
        <w:numPr>
          <w:ilvl w:val="0"/>
          <w:numId w:val="4"/>
        </w:numPr>
      </w:pPr>
      <w:r>
        <w:t xml:space="preserve">50 to 64  (31) </w:t>
      </w:r>
    </w:p>
    <w:p w:rsidR="00E61A4D" w:rsidRDefault="00D605C5">
      <w:pPr>
        <w:pStyle w:val="ListParagraph"/>
        <w:keepNext/>
        <w:numPr>
          <w:ilvl w:val="0"/>
          <w:numId w:val="4"/>
        </w:numPr>
      </w:pPr>
      <w:r>
        <w:t xml:space="preserve">65 or above  (32) </w:t>
      </w:r>
    </w:p>
    <w:p w:rsidR="00E61A4D" w:rsidRDefault="00E61A4D"/>
    <w:p w:rsidR="00E61A4D" w:rsidRDefault="00D605C5">
      <w:pPr>
        <w:keepNext/>
      </w:pPr>
      <w:r>
        <w:t>Q2.2 Uneminyaka emingaki?</w:t>
      </w:r>
    </w:p>
    <w:p w:rsidR="00E61A4D" w:rsidRDefault="00D605C5">
      <w:pPr>
        <w:pStyle w:val="ListParagraph"/>
        <w:keepNext/>
        <w:numPr>
          <w:ilvl w:val="0"/>
          <w:numId w:val="4"/>
        </w:numPr>
      </w:pPr>
      <w:r>
        <w:t xml:space="preserve">engaphansi kuka 18  (27) </w:t>
      </w:r>
    </w:p>
    <w:p w:rsidR="00E61A4D" w:rsidRDefault="00D605C5">
      <w:pPr>
        <w:pStyle w:val="ListParagraph"/>
        <w:keepNext/>
        <w:numPr>
          <w:ilvl w:val="0"/>
          <w:numId w:val="4"/>
        </w:numPr>
      </w:pPr>
      <w:r>
        <w:t xml:space="preserve">18 kuya ku-24  (28) </w:t>
      </w:r>
    </w:p>
    <w:p w:rsidR="00E61A4D" w:rsidRDefault="00D605C5">
      <w:pPr>
        <w:pStyle w:val="ListParagraph"/>
        <w:keepNext/>
        <w:numPr>
          <w:ilvl w:val="0"/>
          <w:numId w:val="4"/>
        </w:numPr>
      </w:pPr>
      <w:r>
        <w:t xml:space="preserve">25 kuye ku-34  (29) </w:t>
      </w:r>
    </w:p>
    <w:p w:rsidR="00E61A4D" w:rsidRDefault="00D605C5">
      <w:pPr>
        <w:pStyle w:val="ListParagraph"/>
        <w:keepNext/>
        <w:numPr>
          <w:ilvl w:val="0"/>
          <w:numId w:val="4"/>
        </w:numPr>
      </w:pPr>
      <w:r>
        <w:t xml:space="preserve">35 kuye ku-49  (30) </w:t>
      </w:r>
    </w:p>
    <w:p w:rsidR="00E61A4D" w:rsidRDefault="00D605C5">
      <w:pPr>
        <w:pStyle w:val="ListParagraph"/>
        <w:keepNext/>
        <w:numPr>
          <w:ilvl w:val="0"/>
          <w:numId w:val="4"/>
        </w:numPr>
      </w:pPr>
      <w:r>
        <w:t xml:space="preserve">50 kuya ku-64  (31) </w:t>
      </w:r>
    </w:p>
    <w:p w:rsidR="00E61A4D" w:rsidRDefault="00D605C5">
      <w:pPr>
        <w:pStyle w:val="ListParagraph"/>
        <w:keepNext/>
        <w:numPr>
          <w:ilvl w:val="0"/>
          <w:numId w:val="4"/>
        </w:numPr>
      </w:pPr>
      <w:r>
        <w:t xml:space="preserve">65 noma ngaphezulu  (32) </w:t>
      </w:r>
    </w:p>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78FBBFE5" wp14:editId="6CFDB42B">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Q2.4 What is your ZIP</w:t>
      </w:r>
      <w:r>
        <w:rPr>
          <w:b/>
        </w:rPr>
        <w:t xml:space="preserve"> </w:t>
      </w:r>
      <w:r>
        <w:t>code?</w:t>
      </w:r>
    </w:p>
    <w:p w:rsidR="00E61A4D" w:rsidRDefault="00D605C5">
      <w:pPr>
        <w:pStyle w:val="TextEntryLine"/>
        <w:ind w:firstLine="400"/>
      </w:pPr>
      <w:r>
        <w:t>________________________________________________________________</w:t>
      </w:r>
    </w:p>
    <w:p w:rsidR="00E61A4D" w:rsidRDefault="00E61A4D"/>
    <w:p w:rsidR="00E61A4D" w:rsidRDefault="00D605C5">
      <w:pPr>
        <w:keepNext/>
      </w:pPr>
      <w:r>
        <w:t>Q2.4 Ithini iZip khodi yakho?</w:t>
      </w:r>
    </w:p>
    <w:p w:rsidR="00E61A4D" w:rsidRDefault="00D605C5">
      <w:pPr>
        <w:pStyle w:val="TextEntryLine"/>
        <w:ind w:firstLine="400"/>
      </w:pPr>
      <w:r>
        <w:t>________________________________________________________________</w:t>
      </w:r>
    </w:p>
    <w:p w:rsidR="00E61A4D" w:rsidRDefault="00E61A4D"/>
    <w:p w:rsidR="00E61A4D" w:rsidRDefault="00E61A4D">
      <w:pPr>
        <w:pStyle w:val="QuestionSeparator"/>
      </w:pPr>
    </w:p>
    <w:p w:rsidR="00E61A4D" w:rsidRDefault="00E61A4D"/>
    <w:p w:rsidR="00E61A4D" w:rsidRDefault="00D605C5">
      <w:pPr>
        <w:keepNext/>
      </w:pPr>
      <w:r>
        <w:t>Q2.5 What type of agglomeration do you live in? I live in:</w:t>
      </w:r>
    </w:p>
    <w:p w:rsidR="00E61A4D" w:rsidRDefault="00D605C5">
      <w:pPr>
        <w:pStyle w:val="ListParagraph"/>
        <w:keepNext/>
        <w:numPr>
          <w:ilvl w:val="0"/>
          <w:numId w:val="4"/>
        </w:numPr>
      </w:pPr>
      <w:r>
        <w:t xml:space="preserve">A rural area  (1) </w:t>
      </w:r>
    </w:p>
    <w:p w:rsidR="00E61A4D" w:rsidRDefault="00D605C5">
      <w:pPr>
        <w:pStyle w:val="ListParagraph"/>
        <w:keepNext/>
        <w:numPr>
          <w:ilvl w:val="0"/>
          <w:numId w:val="4"/>
        </w:numPr>
      </w:pPr>
      <w:r>
        <w:t xml:space="preserve">A small town (5,000 – 20,000 inhabitants)  (2) </w:t>
      </w:r>
    </w:p>
    <w:p w:rsidR="00E61A4D" w:rsidRDefault="00D605C5">
      <w:pPr>
        <w:pStyle w:val="ListParagraph"/>
        <w:keepNext/>
        <w:numPr>
          <w:ilvl w:val="0"/>
          <w:numId w:val="4"/>
        </w:numPr>
      </w:pPr>
      <w:r>
        <w:t xml:space="preserve">A large town (20,000 – 50,000 inhabitants)  (3) </w:t>
      </w:r>
    </w:p>
    <w:p w:rsidR="00E61A4D" w:rsidRDefault="00D605C5">
      <w:pPr>
        <w:pStyle w:val="ListParagraph"/>
        <w:keepNext/>
        <w:numPr>
          <w:ilvl w:val="0"/>
          <w:numId w:val="4"/>
        </w:numPr>
      </w:pPr>
      <w:r>
        <w:t xml:space="preserve">A small city or its suburbs (50,000 – 250,000 inhabitants)  (5) </w:t>
      </w:r>
    </w:p>
    <w:p w:rsidR="00E61A4D" w:rsidRDefault="00D605C5">
      <w:pPr>
        <w:pStyle w:val="ListParagraph"/>
        <w:keepNext/>
        <w:numPr>
          <w:ilvl w:val="0"/>
          <w:numId w:val="4"/>
        </w:numPr>
      </w:pPr>
      <w:r>
        <w:t xml:space="preserve">A large city or its suburbs (250,000 – 3,000,000 inhabitants)  (7) </w:t>
      </w:r>
    </w:p>
    <w:p w:rsidR="00E61A4D" w:rsidRDefault="00D605C5">
      <w:pPr>
        <w:pStyle w:val="ListParagraph"/>
        <w:keepNext/>
        <w:numPr>
          <w:ilvl w:val="0"/>
          <w:numId w:val="4"/>
        </w:numPr>
      </w:pPr>
      <w:r>
        <w:t xml:space="preserve">A very large city or its suburbs (more than 3 million inhabitants)  (8) </w:t>
      </w:r>
    </w:p>
    <w:p w:rsidR="00E61A4D" w:rsidRDefault="00E61A4D"/>
    <w:p w:rsidR="00E61A4D" w:rsidRDefault="00D605C5">
      <w:pPr>
        <w:keepNext/>
      </w:pPr>
      <w:r>
        <w:t>Q2.5 Uhlala kuhlobo luni lokuhlala? Ngihlala kwi:</w:t>
      </w:r>
    </w:p>
    <w:p w:rsidR="00E61A4D" w:rsidRDefault="00D605C5">
      <w:pPr>
        <w:pStyle w:val="ListParagraph"/>
        <w:keepNext/>
        <w:numPr>
          <w:ilvl w:val="0"/>
          <w:numId w:val="4"/>
        </w:numPr>
      </w:pPr>
      <w:r>
        <w:t xml:space="preserve">Ndawo yasemakhaya  (1) </w:t>
      </w:r>
    </w:p>
    <w:p w:rsidR="00E61A4D" w:rsidRDefault="00D605C5">
      <w:pPr>
        <w:pStyle w:val="ListParagraph"/>
        <w:keepNext/>
        <w:numPr>
          <w:ilvl w:val="0"/>
          <w:numId w:val="4"/>
        </w:numPr>
      </w:pPr>
      <w:r>
        <w:t xml:space="preserve">Dolobha elincane (abahlali bangu-5,000 - 20,000)  (2) </w:t>
      </w:r>
    </w:p>
    <w:p w:rsidR="00E61A4D" w:rsidRDefault="00D605C5">
      <w:pPr>
        <w:pStyle w:val="ListParagraph"/>
        <w:keepNext/>
        <w:numPr>
          <w:ilvl w:val="0"/>
          <w:numId w:val="4"/>
        </w:numPr>
      </w:pPr>
      <w:r>
        <w:t xml:space="preserve">Dolobha elikhulu (abahlali bangu-20,000 - 50,000)  (3) </w:t>
      </w:r>
    </w:p>
    <w:p w:rsidR="00E61A4D" w:rsidRDefault="00D605C5">
      <w:pPr>
        <w:pStyle w:val="ListParagraph"/>
        <w:keepNext/>
        <w:numPr>
          <w:ilvl w:val="0"/>
          <w:numId w:val="4"/>
        </w:numPr>
      </w:pPr>
      <w:r>
        <w:t xml:space="preserve">Dolobha elincane noma amaphethelo alo (abahlali bangu-50,000 - 250,000)  (5) </w:t>
      </w:r>
    </w:p>
    <w:p w:rsidR="00E61A4D" w:rsidRDefault="00D605C5">
      <w:pPr>
        <w:pStyle w:val="ListParagraph"/>
        <w:keepNext/>
        <w:numPr>
          <w:ilvl w:val="0"/>
          <w:numId w:val="4"/>
        </w:numPr>
      </w:pPr>
      <w:r>
        <w:t xml:space="preserve">Dolobha elikhulu noma amaphethelo alo (abahlali bangu-250,000 - 3,000,000)  (7) </w:t>
      </w:r>
    </w:p>
    <w:p w:rsidR="00E61A4D" w:rsidRDefault="00D605C5">
      <w:pPr>
        <w:pStyle w:val="ListParagraph"/>
        <w:keepNext/>
        <w:numPr>
          <w:ilvl w:val="0"/>
          <w:numId w:val="4"/>
        </w:numPr>
      </w:pPr>
      <w:r>
        <w:t xml:space="preserve">Dolobha elikhulu kakhulu  noma amaphethelo alo (abahlali bangaphezu kuka 3,000,000)  (8) </w:t>
      </w:r>
    </w:p>
    <w:p w:rsidR="00E61A4D" w:rsidRDefault="00E61A4D"/>
    <w:p w:rsidR="00E61A4D" w:rsidRDefault="00E61A4D">
      <w:pPr>
        <w:pStyle w:val="QuestionSeparator"/>
      </w:pPr>
    </w:p>
    <w:p w:rsidR="00E61A4D" w:rsidRDefault="00E61A4D"/>
    <w:p w:rsidR="00E61A4D" w:rsidRDefault="00D605C5">
      <w:pPr>
        <w:keepNext/>
      </w:pPr>
      <w:r>
        <w:t>Q2.6 What is the nationality of your parents? (Multiple answers allowed)</w:t>
      </w:r>
    </w:p>
    <w:p w:rsidR="00E61A4D" w:rsidRDefault="00D605C5">
      <w:pPr>
        <w:pStyle w:val="ListParagraph"/>
        <w:keepNext/>
        <w:numPr>
          <w:ilvl w:val="0"/>
          <w:numId w:val="2"/>
        </w:numPr>
      </w:pPr>
      <w:r>
        <w:t xml:space="preserve">[country]  (1) </w:t>
      </w:r>
    </w:p>
    <w:p w:rsidR="00E61A4D" w:rsidRDefault="00D605C5">
      <w:pPr>
        <w:pStyle w:val="ListParagraph"/>
        <w:keepNext/>
        <w:numPr>
          <w:ilvl w:val="0"/>
          <w:numId w:val="2"/>
        </w:numPr>
      </w:pPr>
      <w:r>
        <w:t xml:space="preserve">[continent] except [country]  (2) </w:t>
      </w:r>
    </w:p>
    <w:p w:rsidR="00E61A4D" w:rsidRDefault="00D605C5">
      <w:pPr>
        <w:pStyle w:val="ListParagraph"/>
        <w:keepNext/>
        <w:numPr>
          <w:ilvl w:val="0"/>
          <w:numId w:val="2"/>
        </w:numPr>
      </w:pPr>
      <w:r>
        <w:t xml:space="preserve">xxx  (8) </w:t>
      </w:r>
    </w:p>
    <w:p w:rsidR="00E61A4D" w:rsidRDefault="00D605C5">
      <w:pPr>
        <w:pStyle w:val="ListParagraph"/>
        <w:keepNext/>
        <w:numPr>
          <w:ilvl w:val="0"/>
          <w:numId w:val="2"/>
        </w:numPr>
      </w:pPr>
      <w:r>
        <w:t xml:space="preserve">xxx  (4) </w:t>
      </w:r>
    </w:p>
    <w:p w:rsidR="00E61A4D" w:rsidRDefault="00D605C5">
      <w:pPr>
        <w:pStyle w:val="ListParagraph"/>
        <w:keepNext/>
        <w:numPr>
          <w:ilvl w:val="0"/>
          <w:numId w:val="2"/>
        </w:numPr>
      </w:pPr>
      <w:r>
        <w:t xml:space="preserve">xxx  (3) </w:t>
      </w:r>
    </w:p>
    <w:p w:rsidR="00E61A4D" w:rsidRDefault="00D605C5">
      <w:pPr>
        <w:pStyle w:val="ListParagraph"/>
        <w:keepNext/>
        <w:numPr>
          <w:ilvl w:val="0"/>
          <w:numId w:val="2"/>
        </w:numPr>
      </w:pPr>
      <w:r>
        <w:t xml:space="preserve">xxx  (5) </w:t>
      </w:r>
    </w:p>
    <w:p w:rsidR="00E61A4D" w:rsidRDefault="00D605C5">
      <w:pPr>
        <w:pStyle w:val="ListParagraph"/>
        <w:keepNext/>
        <w:numPr>
          <w:ilvl w:val="0"/>
          <w:numId w:val="2"/>
        </w:numPr>
      </w:pPr>
      <w:r>
        <w:t>Other  (6) ________________________________________________</w:t>
      </w:r>
    </w:p>
    <w:p w:rsidR="00E61A4D" w:rsidRDefault="00D605C5">
      <w:pPr>
        <w:pStyle w:val="ListParagraph"/>
        <w:keepNext/>
        <w:numPr>
          <w:ilvl w:val="0"/>
          <w:numId w:val="2"/>
        </w:numPr>
      </w:pPr>
      <w:r>
        <w:t xml:space="preserve">Prefer not to say  (7) </w:t>
      </w:r>
    </w:p>
    <w:p w:rsidR="00E61A4D" w:rsidRDefault="00E61A4D"/>
    <w:p w:rsidR="00E61A4D" w:rsidRDefault="00D605C5">
      <w:pPr>
        <w:keepNext/>
      </w:pPr>
      <w:r>
        <w:t>Q2.6 Buyini ubuzwe babazali bakho? (Izimpendulo eziningi zivumelekile)</w:t>
      </w:r>
    </w:p>
    <w:p w:rsidR="00E61A4D" w:rsidRDefault="00D605C5">
      <w:pPr>
        <w:pStyle w:val="ListParagraph"/>
        <w:keepNext/>
        <w:numPr>
          <w:ilvl w:val="0"/>
          <w:numId w:val="2"/>
        </w:numPr>
      </w:pPr>
      <w:r>
        <w:t xml:space="preserve">abaseNingizimu Afrika  (1) </w:t>
      </w:r>
    </w:p>
    <w:p w:rsidR="00E61A4D" w:rsidRDefault="00D605C5">
      <w:pPr>
        <w:pStyle w:val="ListParagraph"/>
        <w:keepNext/>
        <w:numPr>
          <w:ilvl w:val="0"/>
          <w:numId w:val="2"/>
        </w:numPr>
      </w:pPr>
      <w:r>
        <w:t xml:space="preserve">abase-Afrika  (2) </w:t>
      </w:r>
    </w:p>
    <w:p w:rsidR="00E61A4D" w:rsidRDefault="00D605C5">
      <w:pPr>
        <w:pStyle w:val="ListParagraph"/>
        <w:keepNext/>
        <w:numPr>
          <w:ilvl w:val="0"/>
          <w:numId w:val="2"/>
        </w:numPr>
      </w:pPr>
      <w:r>
        <w:t xml:space="preserve">xxx  (8) </w:t>
      </w:r>
    </w:p>
    <w:p w:rsidR="00E61A4D" w:rsidRDefault="00D605C5">
      <w:pPr>
        <w:pStyle w:val="ListParagraph"/>
        <w:keepNext/>
        <w:numPr>
          <w:ilvl w:val="0"/>
          <w:numId w:val="2"/>
        </w:numPr>
      </w:pPr>
      <w:r>
        <w:t xml:space="preserve">xxx  (4) </w:t>
      </w:r>
    </w:p>
    <w:p w:rsidR="00E61A4D" w:rsidRDefault="00D605C5">
      <w:pPr>
        <w:pStyle w:val="ListParagraph"/>
        <w:keepNext/>
        <w:numPr>
          <w:ilvl w:val="0"/>
          <w:numId w:val="2"/>
        </w:numPr>
      </w:pPr>
      <w:r>
        <w:t xml:space="preserve">xxx  (3) </w:t>
      </w:r>
    </w:p>
    <w:p w:rsidR="00E61A4D" w:rsidRDefault="00D605C5">
      <w:pPr>
        <w:pStyle w:val="ListParagraph"/>
        <w:keepNext/>
        <w:numPr>
          <w:ilvl w:val="0"/>
          <w:numId w:val="2"/>
        </w:numPr>
      </w:pPr>
      <w:r>
        <w:t xml:space="preserve">xxx  (5) </w:t>
      </w:r>
    </w:p>
    <w:p w:rsidR="00E61A4D" w:rsidRDefault="00D605C5">
      <w:pPr>
        <w:pStyle w:val="ListParagraph"/>
        <w:keepNext/>
        <w:numPr>
          <w:ilvl w:val="0"/>
          <w:numId w:val="2"/>
        </w:numPr>
      </w:pPr>
      <w:r>
        <w:t>Okunye  (6) ________________________________________________</w:t>
      </w:r>
    </w:p>
    <w:p w:rsidR="00E61A4D" w:rsidRDefault="00D605C5">
      <w:pPr>
        <w:pStyle w:val="ListParagraph"/>
        <w:keepNext/>
        <w:numPr>
          <w:ilvl w:val="0"/>
          <w:numId w:val="2"/>
        </w:numPr>
      </w:pPr>
      <w:r>
        <w:t xml:space="preserve">Uncamela ukungasho  (7) </w:t>
      </w:r>
    </w:p>
    <w:p w:rsidR="00E61A4D" w:rsidRDefault="00E61A4D"/>
    <w:p w:rsidR="00E61A4D" w:rsidRDefault="00E61A4D">
      <w:pPr>
        <w:pStyle w:val="QuestionSeparator"/>
      </w:pPr>
    </w:p>
    <w:p w:rsidR="00E61A4D" w:rsidRDefault="00E61A4D"/>
    <w:p w:rsidR="00E61A4D" w:rsidRDefault="00D605C5">
      <w:pPr>
        <w:keepNext/>
      </w:pPr>
      <w:r>
        <w:t>Q228 Do you live with your partner (if you have one)?</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or I don't have a partner  (2) </w:t>
      </w:r>
    </w:p>
    <w:p w:rsidR="00E61A4D" w:rsidRDefault="00E61A4D"/>
    <w:p w:rsidR="00E61A4D" w:rsidRDefault="00D605C5">
      <w:pPr>
        <w:keepNext/>
      </w:pPr>
      <w:r>
        <w:t>Q228 Ingabe uhlala nomaqondana wakho (uma unaye)?</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noma anginaye umaqondana  (2) </w:t>
      </w:r>
    </w:p>
    <w:p w:rsidR="00E61A4D" w:rsidRDefault="00E61A4D"/>
    <w:p w:rsidR="00E61A4D" w:rsidRDefault="00E61A4D">
      <w:pPr>
        <w:pStyle w:val="QuestionSeparator"/>
      </w:pPr>
    </w:p>
    <w:p w:rsidR="00E61A4D" w:rsidRDefault="00E61A4D"/>
    <w:p w:rsidR="00E61A4D" w:rsidRDefault="00D605C5">
      <w:pPr>
        <w:keepNext/>
      </w:pPr>
      <w:r>
        <w:t>Q2.17 What is your marital status?</w:t>
      </w:r>
    </w:p>
    <w:p w:rsidR="00E61A4D" w:rsidRDefault="00D605C5">
      <w:pPr>
        <w:pStyle w:val="ListParagraph"/>
        <w:keepNext/>
        <w:numPr>
          <w:ilvl w:val="0"/>
          <w:numId w:val="4"/>
        </w:numPr>
      </w:pPr>
      <w:r>
        <w:t xml:space="preserve">Single  (1) </w:t>
      </w:r>
    </w:p>
    <w:p w:rsidR="00E61A4D" w:rsidRDefault="00D605C5">
      <w:pPr>
        <w:pStyle w:val="ListParagraph"/>
        <w:keepNext/>
        <w:numPr>
          <w:ilvl w:val="0"/>
          <w:numId w:val="4"/>
        </w:numPr>
      </w:pPr>
      <w:r>
        <w:t xml:space="preserve">Married  (4) </w:t>
      </w:r>
    </w:p>
    <w:p w:rsidR="00E61A4D" w:rsidRDefault="00D605C5">
      <w:pPr>
        <w:pStyle w:val="ListParagraph"/>
        <w:keepNext/>
        <w:numPr>
          <w:ilvl w:val="0"/>
          <w:numId w:val="4"/>
        </w:numPr>
      </w:pPr>
      <w:r>
        <w:t xml:space="preserve">Divorced or legally separated  (5) </w:t>
      </w:r>
    </w:p>
    <w:p w:rsidR="00E61A4D" w:rsidRDefault="00D605C5">
      <w:pPr>
        <w:pStyle w:val="ListParagraph"/>
        <w:keepNext/>
        <w:numPr>
          <w:ilvl w:val="0"/>
          <w:numId w:val="4"/>
        </w:numPr>
      </w:pPr>
      <w:r>
        <w:t xml:space="preserve">Widowed  (6) </w:t>
      </w:r>
    </w:p>
    <w:p w:rsidR="00E61A4D" w:rsidRDefault="00E61A4D"/>
    <w:p w:rsidR="00E61A4D" w:rsidRDefault="00D605C5">
      <w:pPr>
        <w:keepNext/>
      </w:pPr>
      <w:r>
        <w:t>Q2.17 Siyini isimo sakho somshado?</w:t>
      </w:r>
    </w:p>
    <w:p w:rsidR="00E61A4D" w:rsidRDefault="00D605C5">
      <w:pPr>
        <w:pStyle w:val="ListParagraph"/>
        <w:keepNext/>
        <w:numPr>
          <w:ilvl w:val="0"/>
          <w:numId w:val="4"/>
        </w:numPr>
      </w:pPr>
      <w:r>
        <w:t xml:space="preserve">Ongashadile  (1) </w:t>
      </w:r>
    </w:p>
    <w:p w:rsidR="00E61A4D" w:rsidRDefault="00D605C5">
      <w:pPr>
        <w:pStyle w:val="ListParagraph"/>
        <w:keepNext/>
        <w:numPr>
          <w:ilvl w:val="0"/>
          <w:numId w:val="4"/>
        </w:numPr>
      </w:pPr>
      <w:r>
        <w:t xml:space="preserve">Ushadile  (4) </w:t>
      </w:r>
    </w:p>
    <w:p w:rsidR="00E61A4D" w:rsidRDefault="00D605C5">
      <w:pPr>
        <w:pStyle w:val="ListParagraph"/>
        <w:keepNext/>
        <w:numPr>
          <w:ilvl w:val="0"/>
          <w:numId w:val="4"/>
        </w:numPr>
      </w:pPr>
      <w:r>
        <w:t xml:space="preserve">Uhlukanisile noma uhlukaniswe ngokomthetho  (5) </w:t>
      </w:r>
    </w:p>
    <w:p w:rsidR="00E61A4D" w:rsidRDefault="00D605C5">
      <w:pPr>
        <w:pStyle w:val="ListParagraph"/>
        <w:keepNext/>
        <w:numPr>
          <w:ilvl w:val="0"/>
          <w:numId w:val="4"/>
        </w:numPr>
      </w:pPr>
      <w:commentRangeStart w:id="2"/>
      <w:r>
        <w:t>Umfelokazi  (</w:t>
      </w:r>
      <w:commentRangeEnd w:id="2"/>
      <w:r w:rsidR="00EB5158">
        <w:rPr>
          <w:rStyle w:val="CommentReference"/>
        </w:rPr>
        <w:commentReference w:id="2"/>
      </w:r>
      <w:r>
        <w:t xml:space="preserve">6) </w:t>
      </w:r>
    </w:p>
    <w:p w:rsidR="00E61A4D" w:rsidRDefault="00E61A4D"/>
    <w:p w:rsidR="00E61A4D" w:rsidRDefault="00E61A4D">
      <w:pPr>
        <w:pStyle w:val="QuestionSeparator"/>
      </w:pPr>
    </w:p>
    <w:p w:rsidR="00E61A4D" w:rsidRDefault="00E61A4D"/>
    <w:p w:rsidR="00E61A4D" w:rsidRDefault="00D605C5">
      <w:pPr>
        <w:keepNext/>
      </w:pPr>
      <w:r>
        <w:t>Q2.19 How many people are in your household? The household includes: you, the members of your family who live with you (including children), and your dependents. This excludes flatmates.</w:t>
      </w:r>
    </w:p>
    <w:p w:rsidR="00E61A4D" w:rsidRDefault="00D605C5">
      <w:pPr>
        <w:pStyle w:val="ListParagraph"/>
        <w:keepNext/>
        <w:numPr>
          <w:ilvl w:val="0"/>
          <w:numId w:val="4"/>
        </w:numPr>
      </w:pPr>
      <w:r>
        <w:t xml:space="preserve">1  (8) </w:t>
      </w:r>
    </w:p>
    <w:p w:rsidR="00E61A4D" w:rsidRDefault="00D605C5">
      <w:pPr>
        <w:pStyle w:val="ListParagraph"/>
        <w:keepNext/>
        <w:numPr>
          <w:ilvl w:val="0"/>
          <w:numId w:val="4"/>
        </w:numPr>
      </w:pPr>
      <w:r>
        <w:t xml:space="preserve">2  (9) </w:t>
      </w:r>
    </w:p>
    <w:p w:rsidR="00E61A4D" w:rsidRDefault="00D605C5">
      <w:pPr>
        <w:pStyle w:val="ListParagraph"/>
        <w:keepNext/>
        <w:numPr>
          <w:ilvl w:val="0"/>
          <w:numId w:val="4"/>
        </w:numPr>
      </w:pPr>
      <w:r>
        <w:t xml:space="preserve">3  (10) </w:t>
      </w:r>
    </w:p>
    <w:p w:rsidR="00E61A4D" w:rsidRDefault="00D605C5">
      <w:pPr>
        <w:pStyle w:val="ListParagraph"/>
        <w:keepNext/>
        <w:numPr>
          <w:ilvl w:val="0"/>
          <w:numId w:val="4"/>
        </w:numPr>
      </w:pPr>
      <w:r>
        <w:t xml:space="preserve">4  (11) </w:t>
      </w:r>
    </w:p>
    <w:p w:rsidR="00E61A4D" w:rsidRDefault="00D605C5">
      <w:pPr>
        <w:pStyle w:val="ListParagraph"/>
        <w:keepNext/>
        <w:numPr>
          <w:ilvl w:val="0"/>
          <w:numId w:val="4"/>
        </w:numPr>
      </w:pPr>
      <w:r>
        <w:t xml:space="preserve">5 or more  (12) </w:t>
      </w:r>
    </w:p>
    <w:p w:rsidR="00E61A4D" w:rsidRDefault="00E61A4D"/>
    <w:p w:rsidR="00E61A4D" w:rsidRDefault="00D605C5">
      <w:pPr>
        <w:keepNext/>
      </w:pPr>
      <w:r>
        <w:t xml:space="preserve">Q2.19 Bangaki abantu abasendlini yakini? Indlu ibandakanya: wena, amalunga omndeni ahlala nawe (kufakaphakathi izingane), kanye nabathembele kuwe. Lokhu akufaki abalingani </w:t>
      </w:r>
      <w:del w:id="3" w:author="Xolisa Dodo" w:date="2021-08-05T17:16:00Z">
        <w:r w:rsidDel="00EB5158">
          <w:delText xml:space="preserve">ohlala </w:delText>
        </w:r>
      </w:del>
      <w:ins w:id="4" w:author="Xolisa Dodo" w:date="2021-08-05T17:16:00Z">
        <w:r w:rsidR="00EB5158">
          <w:t xml:space="preserve">oqeshe </w:t>
        </w:r>
      </w:ins>
      <w:r>
        <w:t>nabo efulethile.</w:t>
      </w:r>
    </w:p>
    <w:p w:rsidR="00E61A4D" w:rsidRDefault="00D605C5">
      <w:pPr>
        <w:pStyle w:val="ListParagraph"/>
        <w:keepNext/>
        <w:numPr>
          <w:ilvl w:val="0"/>
          <w:numId w:val="4"/>
        </w:numPr>
      </w:pPr>
      <w:r>
        <w:t xml:space="preserve">1  (8) </w:t>
      </w:r>
    </w:p>
    <w:p w:rsidR="00E61A4D" w:rsidRDefault="00D605C5">
      <w:pPr>
        <w:pStyle w:val="ListParagraph"/>
        <w:keepNext/>
        <w:numPr>
          <w:ilvl w:val="0"/>
          <w:numId w:val="4"/>
        </w:numPr>
      </w:pPr>
      <w:r>
        <w:t xml:space="preserve">2  (9) </w:t>
      </w:r>
    </w:p>
    <w:p w:rsidR="00E61A4D" w:rsidRDefault="00D605C5">
      <w:pPr>
        <w:pStyle w:val="ListParagraph"/>
        <w:keepNext/>
        <w:numPr>
          <w:ilvl w:val="0"/>
          <w:numId w:val="4"/>
        </w:numPr>
      </w:pPr>
      <w:r>
        <w:t xml:space="preserve">3  (10) </w:t>
      </w:r>
    </w:p>
    <w:p w:rsidR="00E61A4D" w:rsidRDefault="00D605C5">
      <w:pPr>
        <w:pStyle w:val="ListParagraph"/>
        <w:keepNext/>
        <w:numPr>
          <w:ilvl w:val="0"/>
          <w:numId w:val="4"/>
        </w:numPr>
      </w:pPr>
      <w:r>
        <w:t xml:space="preserve">4  (11) </w:t>
      </w:r>
    </w:p>
    <w:p w:rsidR="00E61A4D" w:rsidRDefault="00D605C5">
      <w:pPr>
        <w:pStyle w:val="ListParagraph"/>
        <w:keepNext/>
        <w:numPr>
          <w:ilvl w:val="0"/>
          <w:numId w:val="4"/>
        </w:numPr>
      </w:pPr>
      <w:r>
        <w:t xml:space="preserve">5 noma ngaphezulu  (12) </w:t>
      </w:r>
    </w:p>
    <w:p w:rsidR="00E61A4D" w:rsidRDefault="00E61A4D"/>
    <w:p w:rsidR="00E61A4D" w:rsidRDefault="00E61A4D">
      <w:pPr>
        <w:pStyle w:val="QuestionSeparator"/>
      </w:pPr>
    </w:p>
    <w:p w:rsidR="00E61A4D" w:rsidRDefault="00E61A4D"/>
    <w:p w:rsidR="00E61A4D" w:rsidRDefault="00D605C5">
      <w:pPr>
        <w:keepNext/>
      </w:pPr>
      <w:r>
        <w:t>Q2.18 How many children below 14 live with you?</w:t>
      </w:r>
    </w:p>
    <w:p w:rsidR="00E61A4D" w:rsidRDefault="00D605C5">
      <w:pPr>
        <w:pStyle w:val="ListParagraph"/>
        <w:keepNext/>
        <w:numPr>
          <w:ilvl w:val="0"/>
          <w:numId w:val="4"/>
        </w:numPr>
      </w:pPr>
      <w:r>
        <w:t xml:space="preserve">0  (3) </w:t>
      </w:r>
    </w:p>
    <w:p w:rsidR="00E61A4D" w:rsidRDefault="00D605C5">
      <w:pPr>
        <w:pStyle w:val="ListParagraph"/>
        <w:keepNext/>
        <w:numPr>
          <w:ilvl w:val="0"/>
          <w:numId w:val="4"/>
        </w:numPr>
      </w:pPr>
      <w:r>
        <w:t xml:space="preserve">1  (4) </w:t>
      </w:r>
    </w:p>
    <w:p w:rsidR="00E61A4D" w:rsidRDefault="00D605C5">
      <w:pPr>
        <w:pStyle w:val="ListParagraph"/>
        <w:keepNext/>
        <w:numPr>
          <w:ilvl w:val="0"/>
          <w:numId w:val="4"/>
        </w:numPr>
      </w:pPr>
      <w:r>
        <w:t xml:space="preserve">2  (5) </w:t>
      </w:r>
    </w:p>
    <w:p w:rsidR="00E61A4D" w:rsidRDefault="00D605C5">
      <w:pPr>
        <w:pStyle w:val="ListParagraph"/>
        <w:keepNext/>
        <w:numPr>
          <w:ilvl w:val="0"/>
          <w:numId w:val="4"/>
        </w:numPr>
      </w:pPr>
      <w:r>
        <w:t xml:space="preserve">3  (6) </w:t>
      </w:r>
    </w:p>
    <w:p w:rsidR="00E61A4D" w:rsidRDefault="00D605C5">
      <w:pPr>
        <w:pStyle w:val="ListParagraph"/>
        <w:keepNext/>
        <w:numPr>
          <w:ilvl w:val="0"/>
          <w:numId w:val="4"/>
        </w:numPr>
      </w:pPr>
      <w:r>
        <w:t xml:space="preserve">4 or more  (7) </w:t>
      </w:r>
    </w:p>
    <w:p w:rsidR="00E61A4D" w:rsidRDefault="00E61A4D"/>
    <w:p w:rsidR="00E61A4D" w:rsidRDefault="00D605C5">
      <w:pPr>
        <w:keepNext/>
      </w:pPr>
      <w:r>
        <w:t xml:space="preserve">Q2.18 Zingaki izingane ezingaphansi kuka 14 ezihlala </w:t>
      </w:r>
      <w:del w:id="5" w:author="Xolisa Dodo" w:date="2021-08-05T17:17:00Z">
        <w:r w:rsidDel="00A17B5E">
          <w:delText>naye</w:delText>
        </w:r>
      </w:del>
      <w:ins w:id="6" w:author="Xolisa Dodo" w:date="2021-08-05T17:17:00Z">
        <w:r w:rsidR="00A17B5E">
          <w:t>na</w:t>
        </w:r>
        <w:r w:rsidR="00A17B5E">
          <w:t>we</w:t>
        </w:r>
      </w:ins>
      <w:r>
        <w:t>?</w:t>
      </w:r>
    </w:p>
    <w:p w:rsidR="00E61A4D" w:rsidRDefault="00D605C5">
      <w:pPr>
        <w:pStyle w:val="ListParagraph"/>
        <w:keepNext/>
        <w:numPr>
          <w:ilvl w:val="0"/>
          <w:numId w:val="4"/>
        </w:numPr>
      </w:pPr>
      <w:r>
        <w:t xml:space="preserve">0  (3) </w:t>
      </w:r>
    </w:p>
    <w:p w:rsidR="00E61A4D" w:rsidRDefault="00D605C5">
      <w:pPr>
        <w:pStyle w:val="ListParagraph"/>
        <w:keepNext/>
        <w:numPr>
          <w:ilvl w:val="0"/>
          <w:numId w:val="4"/>
        </w:numPr>
      </w:pPr>
      <w:r>
        <w:t xml:space="preserve">1  (4) </w:t>
      </w:r>
    </w:p>
    <w:p w:rsidR="00E61A4D" w:rsidRDefault="00D605C5">
      <w:pPr>
        <w:pStyle w:val="ListParagraph"/>
        <w:keepNext/>
        <w:numPr>
          <w:ilvl w:val="0"/>
          <w:numId w:val="4"/>
        </w:numPr>
      </w:pPr>
      <w:r>
        <w:t xml:space="preserve">2  (5) </w:t>
      </w:r>
    </w:p>
    <w:p w:rsidR="00E61A4D" w:rsidRDefault="00D605C5">
      <w:pPr>
        <w:pStyle w:val="ListParagraph"/>
        <w:keepNext/>
        <w:numPr>
          <w:ilvl w:val="0"/>
          <w:numId w:val="4"/>
        </w:numPr>
      </w:pPr>
      <w:r>
        <w:t xml:space="preserve">3  (6) </w:t>
      </w:r>
    </w:p>
    <w:p w:rsidR="00E61A4D" w:rsidRDefault="00D605C5">
      <w:pPr>
        <w:pStyle w:val="ListParagraph"/>
        <w:keepNext/>
        <w:numPr>
          <w:ilvl w:val="0"/>
          <w:numId w:val="4"/>
        </w:numPr>
      </w:pPr>
      <w:r>
        <w:t xml:space="preserve">4 noma ngaphezulu  (7) </w:t>
      </w:r>
    </w:p>
    <w:p w:rsidR="00E61A4D" w:rsidRDefault="00E61A4D"/>
    <w:p w:rsidR="00E61A4D" w:rsidRDefault="00E61A4D">
      <w:pPr>
        <w:pStyle w:val="QuestionSeparator"/>
      </w:pPr>
    </w:p>
    <w:p w:rsidR="00E61A4D" w:rsidRDefault="00E61A4D"/>
    <w:p w:rsidR="00E61A4D" w:rsidRDefault="00D605C5">
      <w:pPr>
        <w:keepNext/>
      </w:pPr>
      <w:r>
        <w:t>Q2.8 What is the highest</w:t>
      </w:r>
      <w:r>
        <w:rPr>
          <w:b/>
        </w:rPr>
        <w:t xml:space="preserve"> </w:t>
      </w:r>
      <w:r>
        <w:t>level</w:t>
      </w:r>
      <w:r>
        <w:rPr>
          <w:b/>
        </w:rPr>
        <w:t xml:space="preserve"> </w:t>
      </w:r>
      <w:r>
        <w:t>of</w:t>
      </w:r>
      <w:r>
        <w:rPr>
          <w:b/>
        </w:rPr>
        <w:t xml:space="preserve"> </w:t>
      </w:r>
      <w:r>
        <w:t>education you have completed?</w:t>
      </w:r>
    </w:p>
    <w:p w:rsidR="00E61A4D" w:rsidRDefault="00D605C5">
      <w:pPr>
        <w:pStyle w:val="ListParagraph"/>
        <w:keepNext/>
        <w:numPr>
          <w:ilvl w:val="0"/>
          <w:numId w:val="4"/>
        </w:numPr>
      </w:pPr>
      <w:r>
        <w:t xml:space="preserve">No schooling completed  (1) </w:t>
      </w:r>
    </w:p>
    <w:p w:rsidR="00E61A4D" w:rsidRDefault="00D605C5">
      <w:pPr>
        <w:pStyle w:val="ListParagraph"/>
        <w:keepNext/>
        <w:numPr>
          <w:ilvl w:val="0"/>
          <w:numId w:val="4"/>
        </w:numPr>
      </w:pPr>
      <w:r>
        <w:t xml:space="preserve">Primary school  (2) </w:t>
      </w:r>
    </w:p>
    <w:p w:rsidR="00E61A4D" w:rsidRDefault="00D605C5">
      <w:pPr>
        <w:pStyle w:val="ListParagraph"/>
        <w:keepNext/>
        <w:numPr>
          <w:ilvl w:val="0"/>
          <w:numId w:val="4"/>
        </w:numPr>
      </w:pPr>
      <w:r>
        <w:t xml:space="preserve">Lower secondary school  (3) </w:t>
      </w:r>
    </w:p>
    <w:p w:rsidR="00E61A4D" w:rsidRDefault="00D605C5">
      <w:pPr>
        <w:pStyle w:val="ListParagraph"/>
        <w:keepNext/>
        <w:numPr>
          <w:ilvl w:val="0"/>
          <w:numId w:val="4"/>
        </w:numPr>
      </w:pPr>
      <w:r>
        <w:t xml:space="preserve">Vocational degree  (4) </w:t>
      </w:r>
    </w:p>
    <w:p w:rsidR="00E61A4D" w:rsidRDefault="00D605C5">
      <w:pPr>
        <w:pStyle w:val="ListParagraph"/>
        <w:keepNext/>
        <w:numPr>
          <w:ilvl w:val="0"/>
          <w:numId w:val="4"/>
        </w:numPr>
      </w:pPr>
      <w:r>
        <w:t xml:space="preserve">High school  (5) </w:t>
      </w:r>
    </w:p>
    <w:p w:rsidR="00E61A4D" w:rsidRDefault="00D605C5">
      <w:pPr>
        <w:pStyle w:val="ListParagraph"/>
        <w:keepNext/>
        <w:numPr>
          <w:ilvl w:val="0"/>
          <w:numId w:val="4"/>
        </w:numPr>
      </w:pPr>
      <w:r>
        <w:t xml:space="preserve">College degree  (6) </w:t>
      </w:r>
    </w:p>
    <w:p w:rsidR="00E61A4D" w:rsidRDefault="00D605C5">
      <w:pPr>
        <w:pStyle w:val="ListParagraph"/>
        <w:keepNext/>
        <w:numPr>
          <w:ilvl w:val="0"/>
          <w:numId w:val="4"/>
        </w:numPr>
      </w:pPr>
      <w:r>
        <w:t xml:space="preserve">Master's degree or above  (7) </w:t>
      </w:r>
    </w:p>
    <w:p w:rsidR="00E61A4D" w:rsidRDefault="00E61A4D"/>
    <w:p w:rsidR="00E61A4D" w:rsidRDefault="00D605C5">
      <w:pPr>
        <w:keepNext/>
      </w:pPr>
      <w:r>
        <w:t>Q2.8 Iliphi izinga eliphakeme kakhulu lemfundo osuliphothulile?</w:t>
      </w:r>
    </w:p>
    <w:p w:rsidR="00E61A4D" w:rsidRDefault="00D605C5">
      <w:pPr>
        <w:pStyle w:val="ListParagraph"/>
        <w:keepNext/>
        <w:numPr>
          <w:ilvl w:val="0"/>
          <w:numId w:val="4"/>
        </w:numPr>
      </w:pPr>
      <w:r>
        <w:t xml:space="preserve">Asikho isikole esiqediwe  (1) </w:t>
      </w:r>
    </w:p>
    <w:p w:rsidR="00E61A4D" w:rsidRDefault="00D605C5">
      <w:pPr>
        <w:pStyle w:val="ListParagraph"/>
        <w:keepNext/>
        <w:numPr>
          <w:ilvl w:val="0"/>
          <w:numId w:val="4"/>
        </w:numPr>
      </w:pPr>
      <w:r>
        <w:t xml:space="preserve">Isikole sebanga eliphansi  (2) </w:t>
      </w:r>
    </w:p>
    <w:p w:rsidR="00E61A4D" w:rsidRDefault="00D605C5">
      <w:pPr>
        <w:pStyle w:val="ListParagraph"/>
        <w:keepNext/>
        <w:numPr>
          <w:ilvl w:val="0"/>
          <w:numId w:val="4"/>
        </w:numPr>
      </w:pPr>
      <w:r>
        <w:t xml:space="preserve">Isikole samabanga aphansi aphansi  (3) </w:t>
      </w:r>
    </w:p>
    <w:p w:rsidR="00E61A4D" w:rsidRDefault="00D605C5">
      <w:pPr>
        <w:pStyle w:val="ListParagraph"/>
        <w:keepNext/>
        <w:numPr>
          <w:ilvl w:val="0"/>
          <w:numId w:val="4"/>
        </w:numPr>
      </w:pPr>
      <w:r>
        <w:t xml:space="preserve">Iziqu zomsebenzi  (4) </w:t>
      </w:r>
    </w:p>
    <w:p w:rsidR="00E61A4D" w:rsidRDefault="00D605C5">
      <w:pPr>
        <w:pStyle w:val="ListParagraph"/>
        <w:keepNext/>
        <w:numPr>
          <w:ilvl w:val="0"/>
          <w:numId w:val="4"/>
        </w:numPr>
      </w:pPr>
      <w:r>
        <w:t xml:space="preserve">Isikolo sebanga eliphezulu  (5) </w:t>
      </w:r>
    </w:p>
    <w:p w:rsidR="00E61A4D" w:rsidRDefault="00D605C5">
      <w:pPr>
        <w:pStyle w:val="ListParagraph"/>
        <w:keepNext/>
        <w:numPr>
          <w:ilvl w:val="0"/>
          <w:numId w:val="4"/>
        </w:numPr>
      </w:pPr>
      <w:r>
        <w:t xml:space="preserve">Iziqu zasekolishi  (6) </w:t>
      </w:r>
    </w:p>
    <w:p w:rsidR="00E61A4D" w:rsidRDefault="00D605C5">
      <w:pPr>
        <w:pStyle w:val="ListParagraph"/>
        <w:keepNext/>
        <w:numPr>
          <w:ilvl w:val="0"/>
          <w:numId w:val="4"/>
        </w:numPr>
      </w:pPr>
      <w:r>
        <w:t xml:space="preserve">Iziqu zeMasters noma ngaphezulu  (7) </w:t>
      </w:r>
    </w:p>
    <w:p w:rsidR="00E61A4D" w:rsidRDefault="00E61A4D"/>
    <w:p w:rsidR="00E61A4D" w:rsidRDefault="00E61A4D">
      <w:pPr>
        <w:pStyle w:val="QuestionSeparator"/>
      </w:pPr>
    </w:p>
    <w:p w:rsidR="00E61A4D" w:rsidRDefault="00E61A4D"/>
    <w:p w:rsidR="00E61A4D" w:rsidRDefault="00D605C5">
      <w:pPr>
        <w:keepNext/>
      </w:pPr>
      <w:r>
        <w:t>Q2.9 What is your employment status?</w:t>
      </w:r>
    </w:p>
    <w:p w:rsidR="00E61A4D" w:rsidRDefault="00D605C5">
      <w:pPr>
        <w:pStyle w:val="ListParagraph"/>
        <w:keepNext/>
        <w:numPr>
          <w:ilvl w:val="0"/>
          <w:numId w:val="4"/>
        </w:numPr>
      </w:pPr>
      <w:r>
        <w:t xml:space="preserve">Full-time employed  (2) </w:t>
      </w:r>
    </w:p>
    <w:p w:rsidR="00E61A4D" w:rsidRDefault="00D605C5">
      <w:pPr>
        <w:pStyle w:val="ListParagraph"/>
        <w:keepNext/>
        <w:numPr>
          <w:ilvl w:val="0"/>
          <w:numId w:val="4"/>
        </w:numPr>
      </w:pPr>
      <w:r>
        <w:t xml:space="preserve">Part-time employed  (3) </w:t>
      </w:r>
    </w:p>
    <w:p w:rsidR="00E61A4D" w:rsidRDefault="00D605C5">
      <w:pPr>
        <w:pStyle w:val="ListParagraph"/>
        <w:keepNext/>
        <w:numPr>
          <w:ilvl w:val="0"/>
          <w:numId w:val="4"/>
        </w:numPr>
      </w:pPr>
      <w:r>
        <w:t xml:space="preserve">Self-employed  (4) </w:t>
      </w:r>
    </w:p>
    <w:p w:rsidR="00E61A4D" w:rsidRDefault="00D605C5">
      <w:pPr>
        <w:pStyle w:val="ListParagraph"/>
        <w:keepNext/>
        <w:numPr>
          <w:ilvl w:val="0"/>
          <w:numId w:val="4"/>
        </w:numPr>
      </w:pPr>
      <w:r>
        <w:t xml:space="preserve">Student  (6) </w:t>
      </w:r>
    </w:p>
    <w:p w:rsidR="00E61A4D" w:rsidRDefault="00D605C5">
      <w:pPr>
        <w:pStyle w:val="ListParagraph"/>
        <w:keepNext/>
        <w:numPr>
          <w:ilvl w:val="0"/>
          <w:numId w:val="4"/>
        </w:numPr>
      </w:pPr>
      <w:r>
        <w:t xml:space="preserve">Retired  (7) </w:t>
      </w:r>
    </w:p>
    <w:p w:rsidR="00E61A4D" w:rsidRDefault="00D605C5">
      <w:pPr>
        <w:pStyle w:val="ListParagraph"/>
        <w:keepNext/>
        <w:numPr>
          <w:ilvl w:val="0"/>
          <w:numId w:val="4"/>
        </w:numPr>
      </w:pPr>
      <w:r>
        <w:t xml:space="preserve">Unemployed (searching for a job)  (5) </w:t>
      </w:r>
    </w:p>
    <w:p w:rsidR="00E61A4D" w:rsidRDefault="00D605C5">
      <w:pPr>
        <w:pStyle w:val="ListParagraph"/>
        <w:keepNext/>
        <w:numPr>
          <w:ilvl w:val="0"/>
          <w:numId w:val="4"/>
        </w:numPr>
      </w:pPr>
      <w:r>
        <w:t xml:space="preserve">Inactive (not searching for a job)  (8) </w:t>
      </w:r>
    </w:p>
    <w:p w:rsidR="00E61A4D" w:rsidRDefault="00E61A4D"/>
    <w:p w:rsidR="00E61A4D" w:rsidRDefault="00D605C5">
      <w:pPr>
        <w:keepNext/>
      </w:pPr>
      <w:r>
        <w:t>Q2.9 Siyini isimo sakho sokuqashwa</w:t>
      </w:r>
    </w:p>
    <w:p w:rsidR="00E61A4D" w:rsidRDefault="00D605C5">
      <w:pPr>
        <w:pStyle w:val="ListParagraph"/>
        <w:keepNext/>
        <w:numPr>
          <w:ilvl w:val="0"/>
          <w:numId w:val="4"/>
        </w:numPr>
      </w:pPr>
      <w:r>
        <w:t xml:space="preserve">Uqashwe ngokugcwele  (2) </w:t>
      </w:r>
    </w:p>
    <w:p w:rsidR="00E61A4D" w:rsidRDefault="00D605C5">
      <w:pPr>
        <w:pStyle w:val="ListParagraph"/>
        <w:keepNext/>
        <w:numPr>
          <w:ilvl w:val="0"/>
          <w:numId w:val="4"/>
        </w:numPr>
      </w:pPr>
      <w:r>
        <w:t xml:space="preserve">Uqashwe umsebenzi wesikhashana  (3) </w:t>
      </w:r>
    </w:p>
    <w:p w:rsidR="00E61A4D" w:rsidRDefault="00D605C5">
      <w:pPr>
        <w:pStyle w:val="ListParagraph"/>
        <w:keepNext/>
        <w:numPr>
          <w:ilvl w:val="0"/>
          <w:numId w:val="4"/>
        </w:numPr>
      </w:pPr>
      <w:del w:id="7" w:author="Xolisa Dodo" w:date="2021-08-05T17:18:00Z">
        <w:r w:rsidDel="00A17B5E">
          <w:delText xml:space="preserve">Uyazizebenza  </w:delText>
        </w:r>
      </w:del>
      <w:ins w:id="8" w:author="Xolisa Dodo" w:date="2021-08-05T17:18:00Z">
        <w:r w:rsidR="00A17B5E">
          <w:t>Uyazi</w:t>
        </w:r>
        <w:r w:rsidR="00A17B5E">
          <w:t>s</w:t>
        </w:r>
        <w:r w:rsidR="00A17B5E">
          <w:t xml:space="preserve">ebenza  </w:t>
        </w:r>
      </w:ins>
      <w:r>
        <w:t xml:space="preserve">(4) </w:t>
      </w:r>
    </w:p>
    <w:p w:rsidR="00E61A4D" w:rsidRDefault="00D605C5">
      <w:pPr>
        <w:pStyle w:val="ListParagraph"/>
        <w:keepNext/>
        <w:numPr>
          <w:ilvl w:val="0"/>
          <w:numId w:val="4"/>
        </w:numPr>
      </w:pPr>
      <w:r>
        <w:t xml:space="preserve">Umfundi  (6) </w:t>
      </w:r>
    </w:p>
    <w:p w:rsidR="00E61A4D" w:rsidRDefault="00D605C5">
      <w:pPr>
        <w:pStyle w:val="ListParagraph"/>
        <w:keepNext/>
        <w:numPr>
          <w:ilvl w:val="0"/>
          <w:numId w:val="4"/>
        </w:numPr>
      </w:pPr>
      <w:r>
        <w:t xml:space="preserve">Uthathe umhlalaphansi  (7) </w:t>
      </w:r>
    </w:p>
    <w:p w:rsidR="00E61A4D" w:rsidRDefault="00D605C5">
      <w:pPr>
        <w:pStyle w:val="ListParagraph"/>
        <w:keepNext/>
        <w:numPr>
          <w:ilvl w:val="0"/>
          <w:numId w:val="4"/>
        </w:numPr>
      </w:pPr>
      <w:r>
        <w:t xml:space="preserve">Awusebenzi (ufuna umsebenzi)  (5) </w:t>
      </w:r>
    </w:p>
    <w:p w:rsidR="00E61A4D" w:rsidRDefault="00D605C5">
      <w:pPr>
        <w:pStyle w:val="ListParagraph"/>
        <w:keepNext/>
        <w:numPr>
          <w:ilvl w:val="0"/>
          <w:numId w:val="4"/>
        </w:numPr>
      </w:pPr>
      <w:r>
        <w:t xml:space="preserve">Awusebenzi (awufuni umsebenzi)  (8) </w:t>
      </w:r>
    </w:p>
    <w:p w:rsidR="00E61A4D" w:rsidRDefault="00E61A4D"/>
    <w:p w:rsidR="00E61A4D" w:rsidRDefault="00E61A4D">
      <w:pPr>
        <w:pStyle w:val="QuestionSeparator"/>
      </w:pPr>
    </w:p>
    <w:p w:rsidR="00E61A4D" w:rsidRDefault="00E61A4D"/>
    <w:p w:rsidR="00E61A4D" w:rsidRDefault="00D605C5">
      <w:pPr>
        <w:keepNext/>
      </w:pPr>
      <w:r>
        <w:t>Q271 If you work in any of the following industries, please select one describing your industry best</w:t>
      </w:r>
    </w:p>
    <w:p w:rsidR="00E61A4D" w:rsidRDefault="00D605C5">
      <w:pPr>
        <w:pStyle w:val="ListParagraph"/>
        <w:keepNext/>
        <w:numPr>
          <w:ilvl w:val="0"/>
          <w:numId w:val="4"/>
        </w:numPr>
      </w:pPr>
      <w:r>
        <w:t xml:space="preserve">Oil, gas or coal  (1) </w:t>
      </w:r>
    </w:p>
    <w:p w:rsidR="00E61A4D" w:rsidRDefault="00D605C5">
      <w:pPr>
        <w:pStyle w:val="ListParagraph"/>
        <w:keepNext/>
        <w:numPr>
          <w:ilvl w:val="0"/>
          <w:numId w:val="4"/>
        </w:numPr>
      </w:pPr>
      <w:r>
        <w:t xml:space="preserve">Other energy industries  (15) </w:t>
      </w:r>
    </w:p>
    <w:p w:rsidR="00E61A4D" w:rsidRDefault="00D605C5">
      <w:pPr>
        <w:pStyle w:val="ListParagraph"/>
        <w:keepNext/>
        <w:numPr>
          <w:ilvl w:val="0"/>
          <w:numId w:val="4"/>
        </w:numPr>
      </w:pPr>
      <w:r>
        <w:t xml:space="preserve">Cement production  (2) </w:t>
      </w:r>
    </w:p>
    <w:p w:rsidR="00E61A4D" w:rsidRDefault="00D605C5">
      <w:pPr>
        <w:pStyle w:val="ListParagraph"/>
        <w:keepNext/>
        <w:numPr>
          <w:ilvl w:val="0"/>
          <w:numId w:val="4"/>
        </w:numPr>
      </w:pPr>
      <w:r>
        <w:t xml:space="preserve">Construction  (3) </w:t>
      </w:r>
    </w:p>
    <w:p w:rsidR="00E61A4D" w:rsidRDefault="00D605C5">
      <w:pPr>
        <w:pStyle w:val="ListParagraph"/>
        <w:keepNext/>
        <w:numPr>
          <w:ilvl w:val="0"/>
          <w:numId w:val="4"/>
        </w:numPr>
      </w:pPr>
      <w:r>
        <w:t xml:space="preserve">Automobile manufacturing  (4) </w:t>
      </w:r>
    </w:p>
    <w:p w:rsidR="00E61A4D" w:rsidRDefault="00D605C5">
      <w:pPr>
        <w:pStyle w:val="ListParagraph"/>
        <w:keepNext/>
        <w:numPr>
          <w:ilvl w:val="0"/>
          <w:numId w:val="4"/>
        </w:numPr>
      </w:pPr>
      <w:r>
        <w:t xml:space="preserve">Iron and steel manufacturing  (5) </w:t>
      </w:r>
    </w:p>
    <w:p w:rsidR="00E61A4D" w:rsidRDefault="00D605C5">
      <w:pPr>
        <w:pStyle w:val="ListParagraph"/>
        <w:keepNext/>
        <w:numPr>
          <w:ilvl w:val="0"/>
          <w:numId w:val="4"/>
        </w:numPr>
      </w:pPr>
      <w:r>
        <w:t xml:space="preserve">Chemical manufacturing  (6) </w:t>
      </w:r>
    </w:p>
    <w:p w:rsidR="00E61A4D" w:rsidRDefault="00D605C5">
      <w:pPr>
        <w:pStyle w:val="ListParagraph"/>
        <w:keepNext/>
        <w:numPr>
          <w:ilvl w:val="0"/>
          <w:numId w:val="4"/>
        </w:numPr>
      </w:pPr>
      <w:r>
        <w:t xml:space="preserve">Plastics production  (7) </w:t>
      </w:r>
    </w:p>
    <w:p w:rsidR="00E61A4D" w:rsidRDefault="00D605C5">
      <w:pPr>
        <w:pStyle w:val="ListParagraph"/>
        <w:keepNext/>
        <w:numPr>
          <w:ilvl w:val="0"/>
          <w:numId w:val="4"/>
        </w:numPr>
      </w:pPr>
      <w:r>
        <w:t xml:space="preserve">Pulp and paper production  (8) </w:t>
      </w:r>
    </w:p>
    <w:p w:rsidR="00E61A4D" w:rsidRDefault="00D605C5">
      <w:pPr>
        <w:pStyle w:val="ListParagraph"/>
        <w:keepNext/>
        <w:numPr>
          <w:ilvl w:val="0"/>
          <w:numId w:val="4"/>
        </w:numPr>
      </w:pPr>
      <w:r>
        <w:t xml:space="preserve">Farming (crop or livestock)  (9) </w:t>
      </w:r>
    </w:p>
    <w:p w:rsidR="00E61A4D" w:rsidRDefault="00D605C5">
      <w:pPr>
        <w:pStyle w:val="ListParagraph"/>
        <w:keepNext/>
        <w:numPr>
          <w:ilvl w:val="0"/>
          <w:numId w:val="4"/>
        </w:numPr>
      </w:pPr>
      <w:r>
        <w:t xml:space="preserve">Air transport (e.g. airlines)  (10) </w:t>
      </w:r>
    </w:p>
    <w:p w:rsidR="00E61A4D" w:rsidRDefault="00D605C5">
      <w:pPr>
        <w:pStyle w:val="ListParagraph"/>
        <w:keepNext/>
        <w:numPr>
          <w:ilvl w:val="0"/>
          <w:numId w:val="4"/>
        </w:numPr>
      </w:pPr>
      <w:r>
        <w:t xml:space="preserve">No, none of the above  (14) </w:t>
      </w:r>
    </w:p>
    <w:p w:rsidR="00E61A4D" w:rsidRDefault="00E61A4D"/>
    <w:p w:rsidR="00E61A4D" w:rsidRDefault="00D605C5">
      <w:pPr>
        <w:keepNext/>
      </w:pPr>
      <w:r>
        <w:t>Q271 Uma usebenza kunoma iyiphi yalezimboni ezilandelayo, sicela ukhethe eyodwa echaza imboni yakho kangcono kakhulu</w:t>
      </w:r>
    </w:p>
    <w:p w:rsidR="00E61A4D" w:rsidRDefault="00D605C5">
      <w:pPr>
        <w:pStyle w:val="ListParagraph"/>
        <w:keepNext/>
        <w:numPr>
          <w:ilvl w:val="0"/>
          <w:numId w:val="4"/>
        </w:numPr>
      </w:pPr>
      <w:r>
        <w:t xml:space="preserve">U-oyela, igesi noma amalahle  (1) </w:t>
      </w:r>
    </w:p>
    <w:p w:rsidR="00E61A4D" w:rsidRDefault="00D605C5">
      <w:pPr>
        <w:pStyle w:val="ListParagraph"/>
        <w:keepNext/>
        <w:numPr>
          <w:ilvl w:val="0"/>
          <w:numId w:val="4"/>
        </w:numPr>
      </w:pPr>
      <w:r>
        <w:t xml:space="preserve">Ezinye izimboni zamandla kagesi  (15) </w:t>
      </w:r>
    </w:p>
    <w:p w:rsidR="00E61A4D" w:rsidRDefault="00D605C5">
      <w:pPr>
        <w:pStyle w:val="ListParagraph"/>
        <w:keepNext/>
        <w:numPr>
          <w:ilvl w:val="0"/>
          <w:numId w:val="4"/>
        </w:numPr>
      </w:pPr>
      <w:r>
        <w:t xml:space="preserve">Ukukhiqizwa kukasimende  (2) </w:t>
      </w:r>
    </w:p>
    <w:p w:rsidR="00E61A4D" w:rsidRDefault="00D605C5">
      <w:pPr>
        <w:pStyle w:val="ListParagraph"/>
        <w:keepNext/>
        <w:numPr>
          <w:ilvl w:val="0"/>
          <w:numId w:val="4"/>
        </w:numPr>
      </w:pPr>
      <w:r>
        <w:t xml:space="preserve">Ukwakhiwa  (3) </w:t>
      </w:r>
    </w:p>
    <w:p w:rsidR="00E61A4D" w:rsidRDefault="00D605C5">
      <w:pPr>
        <w:pStyle w:val="ListParagraph"/>
        <w:keepNext/>
        <w:numPr>
          <w:ilvl w:val="0"/>
          <w:numId w:val="4"/>
        </w:numPr>
      </w:pPr>
      <w:r>
        <w:t xml:space="preserve">Ukukhiqizwa kwezimoto  (4) </w:t>
      </w:r>
    </w:p>
    <w:p w:rsidR="00E61A4D" w:rsidRDefault="00D605C5">
      <w:pPr>
        <w:pStyle w:val="ListParagraph"/>
        <w:keepNext/>
        <w:numPr>
          <w:ilvl w:val="0"/>
          <w:numId w:val="4"/>
        </w:numPr>
      </w:pPr>
      <w:r>
        <w:t>Ukukhiqizwa kwensimbi ne</w:t>
      </w:r>
      <w:commentRangeStart w:id="9"/>
      <w:r>
        <w:t>nsimb</w:t>
      </w:r>
      <w:commentRangeEnd w:id="9"/>
      <w:r w:rsidR="00A17B5E">
        <w:rPr>
          <w:rStyle w:val="CommentReference"/>
        </w:rPr>
        <w:commentReference w:id="9"/>
      </w:r>
      <w:r>
        <w:t xml:space="preserve">i </w:t>
      </w:r>
      <w:ins w:id="10" w:author="Xolisa Dodo" w:date="2021-08-05T17:19:00Z">
        <w:r w:rsidR="00A17B5E">
          <w:t>??</w:t>
        </w:r>
      </w:ins>
      <w:r>
        <w:t xml:space="preserve"> (5) </w:t>
      </w:r>
    </w:p>
    <w:p w:rsidR="00E61A4D" w:rsidRDefault="00D605C5">
      <w:pPr>
        <w:pStyle w:val="ListParagraph"/>
        <w:keepNext/>
        <w:numPr>
          <w:ilvl w:val="0"/>
          <w:numId w:val="4"/>
        </w:numPr>
      </w:pPr>
      <w:r>
        <w:t xml:space="preserve">Ukukhiqizwa kwamakhemikhali  (6) </w:t>
      </w:r>
    </w:p>
    <w:p w:rsidR="00E61A4D" w:rsidRDefault="00D605C5">
      <w:pPr>
        <w:pStyle w:val="ListParagraph"/>
        <w:keepNext/>
        <w:numPr>
          <w:ilvl w:val="0"/>
          <w:numId w:val="4"/>
        </w:numPr>
      </w:pPr>
      <w:r>
        <w:t xml:space="preserve">Ukukhiqizwa kopulasitiki  (7) </w:t>
      </w:r>
    </w:p>
    <w:p w:rsidR="00E61A4D" w:rsidRDefault="00D605C5">
      <w:pPr>
        <w:pStyle w:val="ListParagraph"/>
        <w:keepNext/>
        <w:numPr>
          <w:ilvl w:val="0"/>
          <w:numId w:val="4"/>
        </w:numPr>
      </w:pPr>
      <w:r>
        <w:t xml:space="preserve">Ukukhiqizwa kwe-Pulp nephepha  (8) </w:t>
      </w:r>
    </w:p>
    <w:p w:rsidR="00E61A4D" w:rsidRDefault="00D605C5">
      <w:pPr>
        <w:pStyle w:val="ListParagraph"/>
        <w:keepNext/>
        <w:numPr>
          <w:ilvl w:val="0"/>
          <w:numId w:val="4"/>
        </w:numPr>
      </w:pPr>
      <w:r>
        <w:t xml:space="preserve">Ukulima (isitshalo noma imfuyo)  (9) </w:t>
      </w:r>
    </w:p>
    <w:p w:rsidR="00E61A4D" w:rsidRDefault="00D605C5">
      <w:pPr>
        <w:pStyle w:val="ListParagraph"/>
        <w:keepNext/>
        <w:numPr>
          <w:ilvl w:val="0"/>
          <w:numId w:val="4"/>
        </w:numPr>
      </w:pPr>
      <w:r>
        <w:t xml:space="preserve">Ukuthuthwa komoya (isib, Izindiza)  (10) </w:t>
      </w:r>
    </w:p>
    <w:p w:rsidR="00E61A4D" w:rsidRDefault="00D605C5">
      <w:pPr>
        <w:pStyle w:val="ListParagraph"/>
        <w:keepNext/>
        <w:numPr>
          <w:ilvl w:val="0"/>
          <w:numId w:val="4"/>
        </w:numPr>
      </w:pPr>
      <w:r>
        <w:t xml:space="preserve">Cha, akukho kulokhu okungenhla  (14) </w:t>
      </w:r>
    </w:p>
    <w:p w:rsidR="00E61A4D" w:rsidRDefault="00E61A4D"/>
    <w:p w:rsidR="00E61A4D" w:rsidRDefault="00E61A4D">
      <w:pPr>
        <w:pStyle w:val="QuestionSeparator"/>
      </w:pPr>
    </w:p>
    <w:p w:rsidR="00E61A4D" w:rsidRDefault="00E61A4D"/>
    <w:p w:rsidR="00E61A4D" w:rsidRDefault="00D605C5">
      <w:pPr>
        <w:keepNext/>
      </w:pPr>
      <w:r>
        <w:t>Q274 If in your last job you worked in any of the following industries, please select one describing your industry best.</w:t>
      </w:r>
    </w:p>
    <w:p w:rsidR="00E61A4D" w:rsidRDefault="00D605C5">
      <w:pPr>
        <w:pStyle w:val="ListParagraph"/>
        <w:keepNext/>
        <w:numPr>
          <w:ilvl w:val="0"/>
          <w:numId w:val="4"/>
        </w:numPr>
      </w:pPr>
      <w:r>
        <w:t xml:space="preserve">Oil, gas or coal  (1) </w:t>
      </w:r>
    </w:p>
    <w:p w:rsidR="00E61A4D" w:rsidRDefault="00D605C5">
      <w:pPr>
        <w:pStyle w:val="ListParagraph"/>
        <w:keepNext/>
        <w:numPr>
          <w:ilvl w:val="0"/>
          <w:numId w:val="4"/>
        </w:numPr>
      </w:pPr>
      <w:r>
        <w:t xml:space="preserve">Other energy industries  (11) </w:t>
      </w:r>
    </w:p>
    <w:p w:rsidR="00E61A4D" w:rsidRDefault="00D605C5">
      <w:pPr>
        <w:pStyle w:val="ListParagraph"/>
        <w:keepNext/>
        <w:numPr>
          <w:ilvl w:val="0"/>
          <w:numId w:val="4"/>
        </w:numPr>
      </w:pPr>
      <w:r>
        <w:t xml:space="preserve">Cement production  (2) </w:t>
      </w:r>
    </w:p>
    <w:p w:rsidR="00E61A4D" w:rsidRDefault="00D605C5">
      <w:pPr>
        <w:pStyle w:val="ListParagraph"/>
        <w:keepNext/>
        <w:numPr>
          <w:ilvl w:val="0"/>
          <w:numId w:val="4"/>
        </w:numPr>
      </w:pPr>
      <w:r>
        <w:t xml:space="preserve">Construction  (3) </w:t>
      </w:r>
    </w:p>
    <w:p w:rsidR="00E61A4D" w:rsidRDefault="00D605C5">
      <w:pPr>
        <w:pStyle w:val="ListParagraph"/>
        <w:keepNext/>
        <w:numPr>
          <w:ilvl w:val="0"/>
          <w:numId w:val="4"/>
        </w:numPr>
      </w:pPr>
      <w:r>
        <w:t xml:space="preserve">Automobile manufacturing  (4) </w:t>
      </w:r>
    </w:p>
    <w:p w:rsidR="00E61A4D" w:rsidRDefault="00D605C5">
      <w:pPr>
        <w:pStyle w:val="ListParagraph"/>
        <w:keepNext/>
        <w:numPr>
          <w:ilvl w:val="0"/>
          <w:numId w:val="4"/>
        </w:numPr>
      </w:pPr>
      <w:r>
        <w:t xml:space="preserve">Iron and steel manufacturing  (5) </w:t>
      </w:r>
    </w:p>
    <w:p w:rsidR="00E61A4D" w:rsidRDefault="00D605C5">
      <w:pPr>
        <w:pStyle w:val="ListParagraph"/>
        <w:keepNext/>
        <w:numPr>
          <w:ilvl w:val="0"/>
          <w:numId w:val="4"/>
        </w:numPr>
      </w:pPr>
      <w:r>
        <w:t xml:space="preserve">Chemical manufacturing  (6) </w:t>
      </w:r>
    </w:p>
    <w:p w:rsidR="00E61A4D" w:rsidRDefault="00D605C5">
      <w:pPr>
        <w:pStyle w:val="ListParagraph"/>
        <w:keepNext/>
        <w:numPr>
          <w:ilvl w:val="0"/>
          <w:numId w:val="4"/>
        </w:numPr>
      </w:pPr>
      <w:r>
        <w:t xml:space="preserve">Plastics production  (7) </w:t>
      </w:r>
    </w:p>
    <w:p w:rsidR="00E61A4D" w:rsidRDefault="00D605C5">
      <w:pPr>
        <w:pStyle w:val="ListParagraph"/>
        <w:keepNext/>
        <w:numPr>
          <w:ilvl w:val="0"/>
          <w:numId w:val="4"/>
        </w:numPr>
      </w:pPr>
      <w:r>
        <w:t xml:space="preserve">Pulp and paper production  (8) </w:t>
      </w:r>
    </w:p>
    <w:p w:rsidR="00E61A4D" w:rsidRDefault="00D605C5">
      <w:pPr>
        <w:pStyle w:val="ListParagraph"/>
        <w:keepNext/>
        <w:numPr>
          <w:ilvl w:val="0"/>
          <w:numId w:val="4"/>
        </w:numPr>
      </w:pPr>
      <w:r>
        <w:t xml:space="preserve">Farming (crop or livestock)  (9) </w:t>
      </w:r>
    </w:p>
    <w:p w:rsidR="00E61A4D" w:rsidRDefault="00D605C5">
      <w:pPr>
        <w:pStyle w:val="ListParagraph"/>
        <w:keepNext/>
        <w:numPr>
          <w:ilvl w:val="0"/>
          <w:numId w:val="4"/>
        </w:numPr>
      </w:pPr>
      <w:r>
        <w:t xml:space="preserve">Air transport (e.g. airlines)  (10) </w:t>
      </w:r>
    </w:p>
    <w:p w:rsidR="00E61A4D" w:rsidRDefault="00D605C5">
      <w:pPr>
        <w:pStyle w:val="ListParagraph"/>
        <w:keepNext/>
        <w:numPr>
          <w:ilvl w:val="0"/>
          <w:numId w:val="4"/>
        </w:numPr>
      </w:pPr>
      <w:r>
        <w:t xml:space="preserve">No, none of the above  (12) </w:t>
      </w:r>
    </w:p>
    <w:p w:rsidR="00E61A4D" w:rsidRDefault="00E61A4D"/>
    <w:p w:rsidR="00E61A4D" w:rsidRDefault="00D605C5">
      <w:pPr>
        <w:keepNext/>
      </w:pPr>
      <w:r>
        <w:t>Q274 Uma emsebenzini wakho wokugcina ubusebenza kunoma iyiphi yalezimboni ezilandelayo, sicela ukhethe eyodwa echaza imboni yakho kangcono kakhulu.</w:t>
      </w:r>
    </w:p>
    <w:p w:rsidR="00E61A4D" w:rsidRDefault="00D605C5">
      <w:pPr>
        <w:pStyle w:val="ListParagraph"/>
        <w:keepNext/>
        <w:numPr>
          <w:ilvl w:val="0"/>
          <w:numId w:val="4"/>
        </w:numPr>
      </w:pPr>
      <w:r>
        <w:t xml:space="preserve">U-oyela, igesi noma amalahle  (1) </w:t>
      </w:r>
    </w:p>
    <w:p w:rsidR="00E61A4D" w:rsidRDefault="00D605C5">
      <w:pPr>
        <w:pStyle w:val="ListParagraph"/>
        <w:keepNext/>
        <w:numPr>
          <w:ilvl w:val="0"/>
          <w:numId w:val="4"/>
        </w:numPr>
      </w:pPr>
      <w:r>
        <w:t xml:space="preserve">Ezinye izimboni zamandla  (11) </w:t>
      </w:r>
    </w:p>
    <w:p w:rsidR="00E61A4D" w:rsidRDefault="00D605C5">
      <w:pPr>
        <w:pStyle w:val="ListParagraph"/>
        <w:keepNext/>
        <w:numPr>
          <w:ilvl w:val="0"/>
          <w:numId w:val="4"/>
        </w:numPr>
      </w:pPr>
      <w:r>
        <w:t xml:space="preserve">Ukukhiqizwa kukasimende  (2) </w:t>
      </w:r>
    </w:p>
    <w:p w:rsidR="00E61A4D" w:rsidRDefault="00D605C5">
      <w:pPr>
        <w:pStyle w:val="ListParagraph"/>
        <w:keepNext/>
        <w:numPr>
          <w:ilvl w:val="0"/>
          <w:numId w:val="4"/>
        </w:numPr>
      </w:pPr>
      <w:r>
        <w:t xml:space="preserve">Ukwakhiwa  (3) </w:t>
      </w:r>
    </w:p>
    <w:p w:rsidR="00E61A4D" w:rsidRDefault="00D605C5">
      <w:pPr>
        <w:pStyle w:val="ListParagraph"/>
        <w:keepNext/>
        <w:numPr>
          <w:ilvl w:val="0"/>
          <w:numId w:val="4"/>
        </w:numPr>
      </w:pPr>
      <w:r>
        <w:t xml:space="preserve">Ukukhiqizwa kwezimoto  (4) </w:t>
      </w:r>
    </w:p>
    <w:p w:rsidR="00E61A4D" w:rsidRDefault="00D605C5">
      <w:pPr>
        <w:pStyle w:val="ListParagraph"/>
        <w:keepNext/>
        <w:numPr>
          <w:ilvl w:val="0"/>
          <w:numId w:val="4"/>
        </w:numPr>
      </w:pPr>
      <w:r>
        <w:t xml:space="preserve">Ukukhiqizwa </w:t>
      </w:r>
      <w:commentRangeStart w:id="11"/>
      <w:r>
        <w:t xml:space="preserve">kwensimbi nensimbi  </w:t>
      </w:r>
      <w:commentRangeEnd w:id="11"/>
      <w:r w:rsidR="00A17B5E">
        <w:rPr>
          <w:rStyle w:val="CommentReference"/>
        </w:rPr>
        <w:commentReference w:id="11"/>
      </w:r>
      <w:r>
        <w:t xml:space="preserve">(5) </w:t>
      </w:r>
    </w:p>
    <w:p w:rsidR="00E61A4D" w:rsidRDefault="00D605C5">
      <w:pPr>
        <w:pStyle w:val="ListParagraph"/>
        <w:keepNext/>
        <w:numPr>
          <w:ilvl w:val="0"/>
          <w:numId w:val="4"/>
        </w:numPr>
      </w:pPr>
      <w:r>
        <w:t xml:space="preserve">Ukukhiqizwa kwamakhemikhali  (6) </w:t>
      </w:r>
    </w:p>
    <w:p w:rsidR="00E61A4D" w:rsidRDefault="00D605C5">
      <w:pPr>
        <w:pStyle w:val="ListParagraph"/>
        <w:keepNext/>
        <w:numPr>
          <w:ilvl w:val="0"/>
          <w:numId w:val="4"/>
        </w:numPr>
      </w:pPr>
      <w:r>
        <w:t xml:space="preserve">Ukukhiqizwa kweplastiki  (7) </w:t>
      </w:r>
    </w:p>
    <w:p w:rsidR="00E61A4D" w:rsidRDefault="00D605C5">
      <w:pPr>
        <w:pStyle w:val="ListParagraph"/>
        <w:keepNext/>
        <w:numPr>
          <w:ilvl w:val="0"/>
          <w:numId w:val="4"/>
        </w:numPr>
      </w:pPr>
      <w:r>
        <w:t xml:space="preserve">Ukukhiqizwa kwe-Pulp nephepha  (8) </w:t>
      </w:r>
    </w:p>
    <w:p w:rsidR="00E61A4D" w:rsidRDefault="00D605C5">
      <w:pPr>
        <w:pStyle w:val="ListParagraph"/>
        <w:keepNext/>
        <w:numPr>
          <w:ilvl w:val="0"/>
          <w:numId w:val="4"/>
        </w:numPr>
      </w:pPr>
      <w:r>
        <w:t xml:space="preserve">Ukulima (isitshalo noma imfuyo)  (9) </w:t>
      </w:r>
    </w:p>
    <w:p w:rsidR="00E61A4D" w:rsidRDefault="00D605C5">
      <w:pPr>
        <w:pStyle w:val="ListParagraph"/>
        <w:keepNext/>
        <w:numPr>
          <w:ilvl w:val="0"/>
          <w:numId w:val="4"/>
        </w:numPr>
      </w:pPr>
      <w:r>
        <w:t xml:space="preserve">Ukuthuthwa komoya (isib. Izindiza)  (10) </w:t>
      </w:r>
    </w:p>
    <w:p w:rsidR="00E61A4D" w:rsidRDefault="00D605C5">
      <w:pPr>
        <w:pStyle w:val="ListParagraph"/>
        <w:keepNext/>
        <w:numPr>
          <w:ilvl w:val="0"/>
          <w:numId w:val="4"/>
        </w:numPr>
      </w:pPr>
      <w:r>
        <w:t xml:space="preserve">Cha, akukho kulokhu okungenhla  (12) </w:t>
      </w:r>
    </w:p>
    <w:p w:rsidR="00E61A4D" w:rsidRDefault="00E61A4D"/>
    <w:p w:rsidR="00E61A4D" w:rsidRDefault="00E61A4D">
      <w:pPr>
        <w:pStyle w:val="QuestionSeparator"/>
      </w:pPr>
    </w:p>
    <w:p w:rsidR="00E61A4D" w:rsidRDefault="00E61A4D"/>
    <w:p w:rsidR="00E61A4D" w:rsidRDefault="00D605C5">
      <w:pPr>
        <w:keepNext/>
      </w:pPr>
      <w:r>
        <w:t>Q272 What is the main activity of the company or organization where you work?</w:t>
      </w:r>
    </w:p>
    <w:p w:rsidR="00E61A4D" w:rsidRDefault="00D605C5">
      <w:pPr>
        <w:pStyle w:val="Dropdown"/>
        <w:keepNext/>
      </w:pPr>
      <w:r>
        <w:t>▼ Agriculture, forestry, fishing, hunting (2) ... None of the above/ Other (24)</w:t>
      </w:r>
    </w:p>
    <w:p w:rsidR="00E61A4D" w:rsidRDefault="00E61A4D"/>
    <w:p w:rsidR="00E61A4D" w:rsidRDefault="00D605C5">
      <w:pPr>
        <w:keepNext/>
      </w:pPr>
      <w:r>
        <w:t>Q272 Yimuphi umsebenzi ophambili wenkampani noma wenhlangano osebenza kuyo?</w:t>
      </w:r>
    </w:p>
    <w:p w:rsidR="00E61A4D" w:rsidRDefault="00D605C5">
      <w:pPr>
        <w:pStyle w:val="Dropdown"/>
        <w:keepNext/>
      </w:pPr>
      <w:r>
        <w:t>▼ Ezolimo, amahlathi, ukudoba, ukuzingela (2) ... Akukho kulokhu okungenhla / Okunye (24)</w:t>
      </w:r>
    </w:p>
    <w:p w:rsidR="00E61A4D" w:rsidRDefault="00E61A4D"/>
    <w:p w:rsidR="00E61A4D" w:rsidRDefault="00E61A4D">
      <w:pPr>
        <w:pStyle w:val="QuestionSeparator"/>
      </w:pPr>
    </w:p>
    <w:p w:rsidR="00E61A4D" w:rsidRDefault="00E61A4D"/>
    <w:p w:rsidR="00E61A4D" w:rsidRDefault="00D605C5">
      <w:pPr>
        <w:keepNext/>
      </w:pPr>
      <w:r>
        <w:t>Q273 What was the main activity of the company or organization at which you last worked? </w:t>
      </w:r>
    </w:p>
    <w:p w:rsidR="00E61A4D" w:rsidRDefault="00D605C5">
      <w:pPr>
        <w:pStyle w:val="Dropdown"/>
        <w:keepNext/>
      </w:pPr>
      <w:r>
        <w:t>▼ Agriculture, forestry, fishing, hunting (1) ... None of the above/Other (23)</w:t>
      </w:r>
    </w:p>
    <w:p w:rsidR="00E61A4D" w:rsidRDefault="00E61A4D"/>
    <w:p w:rsidR="00E61A4D" w:rsidRDefault="00D605C5">
      <w:pPr>
        <w:keepNext/>
      </w:pPr>
      <w:r>
        <w:t>Q273 Yimuphi umsebenzi ophambili wenkampani noma wenhlangano ogcine ukusebenza kuwo?</w:t>
      </w:r>
    </w:p>
    <w:p w:rsidR="00E61A4D" w:rsidRDefault="00D605C5">
      <w:pPr>
        <w:pStyle w:val="Dropdown"/>
        <w:keepNext/>
      </w:pPr>
      <w:r>
        <w:t>▼ Ezolimo, amahlathi, ukudoba, ukuzingela (1) ... Akukho kulokhu okungenhla / Okunye (23)</w:t>
      </w:r>
    </w:p>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5BF5B8C0" wp14:editId="7CBD8393">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Q2.14 What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 XXX Update if indiv</w:t>
      </w:r>
    </w:p>
    <w:p w:rsidR="00E61A4D" w:rsidRDefault="00D605C5">
      <w:pPr>
        <w:pStyle w:val="ListParagraph"/>
        <w:keepNext/>
        <w:numPr>
          <w:ilvl w:val="0"/>
          <w:numId w:val="4"/>
        </w:numPr>
      </w:pPr>
      <w:r>
        <w:t xml:space="preserve">less than €35,000  (5) </w:t>
      </w:r>
    </w:p>
    <w:p w:rsidR="00E61A4D" w:rsidRDefault="00D605C5">
      <w:pPr>
        <w:pStyle w:val="ListParagraph"/>
        <w:keepNext/>
        <w:numPr>
          <w:ilvl w:val="0"/>
          <w:numId w:val="4"/>
        </w:numPr>
      </w:pPr>
      <w:r>
        <w:t xml:space="preserve">between €35,000 and €70,000  (6) </w:t>
      </w:r>
    </w:p>
    <w:p w:rsidR="00E61A4D" w:rsidRDefault="00D605C5">
      <w:pPr>
        <w:pStyle w:val="ListParagraph"/>
        <w:keepNext/>
        <w:numPr>
          <w:ilvl w:val="0"/>
          <w:numId w:val="4"/>
        </w:numPr>
      </w:pPr>
      <w:r>
        <w:t xml:space="preserve">between €70,000 and €120,000  (8) </w:t>
      </w:r>
    </w:p>
    <w:p w:rsidR="00E61A4D" w:rsidRDefault="00D605C5">
      <w:pPr>
        <w:pStyle w:val="ListParagraph"/>
        <w:keepNext/>
        <w:numPr>
          <w:ilvl w:val="0"/>
          <w:numId w:val="4"/>
        </w:numPr>
      </w:pPr>
      <w:r>
        <w:t xml:space="preserve">more than €120,000  (9) </w:t>
      </w:r>
    </w:p>
    <w:p w:rsidR="00E61A4D" w:rsidRDefault="00E61A4D"/>
    <w:p w:rsidR="00E61A4D" w:rsidRDefault="00D605C5">
      <w:pPr>
        <w:keepNext/>
      </w:pPr>
      <w:r>
        <w:t>Q2.14 Kwakuyimalini ngonyanga umholo womndeni wakho ngo-2019 (ngemuva kokukhokhela intela)?</w:t>
      </w:r>
    </w:p>
    <w:p w:rsidR="00E61A4D" w:rsidRDefault="00D605C5">
      <w:pPr>
        <w:pStyle w:val="ListParagraph"/>
        <w:keepNext/>
        <w:numPr>
          <w:ilvl w:val="0"/>
          <w:numId w:val="4"/>
        </w:numPr>
      </w:pPr>
      <w:r>
        <w:t xml:space="preserve">ngaphansi kuka R1700  (5) </w:t>
      </w:r>
    </w:p>
    <w:p w:rsidR="00E61A4D" w:rsidRDefault="00D605C5">
      <w:pPr>
        <w:pStyle w:val="ListParagraph"/>
        <w:keepNext/>
        <w:numPr>
          <w:ilvl w:val="0"/>
          <w:numId w:val="4"/>
        </w:numPr>
      </w:pPr>
      <w:r>
        <w:t xml:space="preserve">phakathi kuka R1700 no R3800  (6) </w:t>
      </w:r>
    </w:p>
    <w:p w:rsidR="00E61A4D" w:rsidRDefault="00D605C5">
      <w:pPr>
        <w:pStyle w:val="ListParagraph"/>
        <w:keepNext/>
        <w:numPr>
          <w:ilvl w:val="0"/>
          <w:numId w:val="4"/>
        </w:numPr>
      </w:pPr>
      <w:r>
        <w:t xml:space="preserve">phakathi kuka R3800 no R9600  (8) </w:t>
      </w:r>
    </w:p>
    <w:p w:rsidR="00E61A4D" w:rsidRDefault="00D605C5">
      <w:pPr>
        <w:pStyle w:val="ListParagraph"/>
        <w:keepNext/>
        <w:numPr>
          <w:ilvl w:val="0"/>
          <w:numId w:val="4"/>
        </w:numPr>
      </w:pPr>
      <w:r>
        <w:t xml:space="preserve">ngaphezu kula R9600  (9) </w:t>
      </w:r>
    </w:p>
    <w:p w:rsidR="00E61A4D" w:rsidRDefault="00E61A4D"/>
    <w:p w:rsidR="00E61A4D" w:rsidRDefault="00E61A4D">
      <w:pPr>
        <w:pStyle w:val="QuestionSeparator"/>
      </w:pPr>
    </w:p>
    <w:p w:rsidR="00E61A4D" w:rsidRDefault="00E61A4D"/>
    <w:p w:rsidR="00E61A4D" w:rsidRDefault="00D605C5">
      <w:pPr>
        <w:keepNext/>
      </w:pPr>
      <w:r>
        <w:t>Q2.13 Have you or a member of your household been laid off or had to take a cut in your salary or wages due to the COVID-19 pandemic?</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(2) </w:t>
      </w:r>
    </w:p>
    <w:p w:rsidR="00E61A4D" w:rsidRDefault="00E61A4D"/>
    <w:p w:rsidR="00E61A4D" w:rsidRDefault="00D605C5">
      <w:pPr>
        <w:keepNext/>
      </w:pPr>
      <w:r>
        <w:t>Q2.13 Ingabe wena noma ilunga lomndeni wakho nikenadilizwa emsebenzini noma kuye kwadingeka ukuthi kwehliswe umholo wakho noma inkokhelo ngenxa yobhadane lwe-COVID-19?</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(2) </w:t>
      </w:r>
    </w:p>
    <w:p w:rsidR="00E61A4D" w:rsidRDefault="00E61A4D"/>
    <w:p w:rsidR="00E61A4D" w:rsidRDefault="00E61A4D">
      <w:pPr>
        <w:pStyle w:val="QuestionSeparator"/>
      </w:pPr>
    </w:p>
    <w:p w:rsidR="00E61A4D" w:rsidRDefault="00E61A4D"/>
    <w:p w:rsidR="00E61A4D" w:rsidRDefault="00D605C5">
      <w:pPr>
        <w:keepNext/>
      </w:pPr>
      <w:r>
        <w:t>Q2.15 Are you a homeowner or a tenant? (Multiple answers are possible)</w:t>
      </w:r>
    </w:p>
    <w:p w:rsidR="00E61A4D" w:rsidRDefault="00D605C5">
      <w:pPr>
        <w:pStyle w:val="ListParagraph"/>
        <w:keepNext/>
        <w:numPr>
          <w:ilvl w:val="0"/>
          <w:numId w:val="2"/>
        </w:numPr>
      </w:pPr>
      <w:r>
        <w:t xml:space="preserve">Tenant  (1) </w:t>
      </w:r>
    </w:p>
    <w:p w:rsidR="00E61A4D" w:rsidRDefault="00D605C5">
      <w:pPr>
        <w:pStyle w:val="ListParagraph"/>
        <w:keepNext/>
        <w:numPr>
          <w:ilvl w:val="0"/>
          <w:numId w:val="2"/>
        </w:numPr>
      </w:pPr>
      <w:r>
        <w:t xml:space="preserve">Owner  (2) </w:t>
      </w:r>
    </w:p>
    <w:p w:rsidR="00E61A4D" w:rsidRDefault="00D605C5">
      <w:pPr>
        <w:pStyle w:val="ListParagraph"/>
        <w:keepNext/>
        <w:numPr>
          <w:ilvl w:val="0"/>
          <w:numId w:val="2"/>
        </w:numPr>
      </w:pPr>
      <w:r>
        <w:t xml:space="preserve">Landlord renting out property  (3) </w:t>
      </w:r>
    </w:p>
    <w:p w:rsidR="00E61A4D" w:rsidRDefault="00D605C5">
      <w:pPr>
        <w:pStyle w:val="ListParagraph"/>
        <w:keepNext/>
        <w:numPr>
          <w:ilvl w:val="0"/>
          <w:numId w:val="2"/>
        </w:numPr>
      </w:pPr>
      <w:r>
        <w:t xml:space="preserve">Hosted free of charge  (4) </w:t>
      </w:r>
    </w:p>
    <w:p w:rsidR="00E61A4D" w:rsidRDefault="00E61A4D"/>
    <w:p w:rsidR="00E61A4D" w:rsidRDefault="00D605C5">
      <w:pPr>
        <w:keepNext/>
      </w:pPr>
      <w:r>
        <w:t>Q2.15 Ingabe ungumnikazi wekhaya noma isiqashi? (Izimpendulo eziningi zingenzeka)</w:t>
      </w:r>
    </w:p>
    <w:p w:rsidR="00E61A4D" w:rsidRDefault="00D605C5">
      <w:pPr>
        <w:pStyle w:val="ListParagraph"/>
        <w:keepNext/>
        <w:numPr>
          <w:ilvl w:val="0"/>
          <w:numId w:val="2"/>
        </w:numPr>
      </w:pPr>
      <w:r>
        <w:t xml:space="preserve">Isiqashi  (1) </w:t>
      </w:r>
    </w:p>
    <w:p w:rsidR="00E61A4D" w:rsidRDefault="00D605C5">
      <w:pPr>
        <w:pStyle w:val="ListParagraph"/>
        <w:keepNext/>
        <w:numPr>
          <w:ilvl w:val="0"/>
          <w:numId w:val="2"/>
        </w:numPr>
      </w:pPr>
      <w:r>
        <w:t xml:space="preserve">Umnikazi  (2) </w:t>
      </w:r>
    </w:p>
    <w:p w:rsidR="00E61A4D" w:rsidRDefault="00D605C5">
      <w:pPr>
        <w:pStyle w:val="ListParagraph"/>
        <w:keepNext/>
        <w:numPr>
          <w:ilvl w:val="0"/>
          <w:numId w:val="2"/>
        </w:numPr>
      </w:pPr>
      <w:r>
        <w:t xml:space="preserve">Umnikazi wendawo oqashisa ngendawo  (3) </w:t>
      </w:r>
    </w:p>
    <w:p w:rsidR="00E61A4D" w:rsidRDefault="00D605C5">
      <w:pPr>
        <w:pStyle w:val="ListParagraph"/>
        <w:keepNext/>
        <w:numPr>
          <w:ilvl w:val="0"/>
          <w:numId w:val="2"/>
        </w:numPr>
      </w:pPr>
      <w:r>
        <w:t xml:space="preserve">Uhlala mahhala  (4) </w:t>
      </w:r>
    </w:p>
    <w:p w:rsidR="00E61A4D" w:rsidRDefault="00E61A4D"/>
    <w:p w:rsidR="00E61A4D" w:rsidRDefault="00E61A4D">
      <w:pPr>
        <w:pStyle w:val="QuestionSeparator"/>
      </w:pPr>
    </w:p>
    <w:p w:rsidR="00E61A4D" w:rsidRDefault="00E61A4D"/>
    <w:p w:rsidR="00E61A4D" w:rsidRDefault="00D605C5">
      <w:pPr>
        <w:keepNext/>
      </w:pPr>
      <w:r>
        <w:t>Q2.16 What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assets, or the assets of your household if you are married (in £)? Include here all your possessions (home, car, savings, etc.) net of debt. For example, if you own a house worth £300,000 and you have £100,000 left to repay on your mortgage, your assets are £200,000.</w:t>
      </w:r>
      <w:r>
        <w:br/>
      </w:r>
      <w:r>
        <w:br/>
      </w:r>
      <w:r>
        <w:br/>
        <w:t>I estimate my assets net of debt to be: </w:t>
      </w:r>
    </w:p>
    <w:p w:rsidR="00E61A4D" w:rsidRDefault="00D605C5">
      <w:pPr>
        <w:pStyle w:val="ListParagraph"/>
        <w:keepNext/>
        <w:numPr>
          <w:ilvl w:val="0"/>
          <w:numId w:val="4"/>
        </w:numPr>
      </w:pPr>
      <w:r>
        <w:t xml:space="preserve">Less than £25,000  (1) </w:t>
      </w:r>
    </w:p>
    <w:p w:rsidR="00E61A4D" w:rsidRDefault="00D605C5">
      <w:pPr>
        <w:pStyle w:val="ListParagraph"/>
        <w:keepNext/>
        <w:numPr>
          <w:ilvl w:val="0"/>
          <w:numId w:val="4"/>
        </w:numPr>
      </w:pPr>
      <w:r>
        <w:t xml:space="preserve">Between £25,000 and £110,000  (6) </w:t>
      </w:r>
    </w:p>
    <w:p w:rsidR="00E61A4D" w:rsidRDefault="00D605C5">
      <w:pPr>
        <w:pStyle w:val="ListParagraph"/>
        <w:keepNext/>
        <w:numPr>
          <w:ilvl w:val="0"/>
          <w:numId w:val="4"/>
        </w:numPr>
      </w:pPr>
      <w:r>
        <w:t xml:space="preserve">Between £110,000 and £250,000  (2) </w:t>
      </w:r>
    </w:p>
    <w:p w:rsidR="00E61A4D" w:rsidRDefault="00D605C5">
      <w:pPr>
        <w:pStyle w:val="ListParagraph"/>
        <w:keepNext/>
        <w:numPr>
          <w:ilvl w:val="0"/>
          <w:numId w:val="4"/>
        </w:numPr>
      </w:pPr>
      <w:r>
        <w:t xml:space="preserve">Between £250,000 and £500,000  (3) </w:t>
      </w:r>
    </w:p>
    <w:p w:rsidR="00E61A4D" w:rsidRDefault="00D605C5">
      <w:pPr>
        <w:pStyle w:val="ListParagraph"/>
        <w:keepNext/>
        <w:numPr>
          <w:ilvl w:val="0"/>
          <w:numId w:val="4"/>
        </w:numPr>
      </w:pPr>
      <w:r>
        <w:t xml:space="preserve">More than £500,000  (4) </w:t>
      </w:r>
    </w:p>
    <w:p w:rsidR="00E61A4D" w:rsidRDefault="00E61A4D"/>
    <w:p w:rsidR="00E61A4D" w:rsidRDefault="00D605C5">
      <w:pPr>
        <w:keepNext/>
      </w:pPr>
      <w:r>
        <w:t xml:space="preserve">Q2.16 Liyini inani elilinganisiwe lezimpahla zakho, noma izimpahla zomuzi wakho uma ushadile (nge-euro)? Faka lapha zonke izinto zakho (ikhaya, imoto, ukonga, njalo njalo.) Isikweletu sakho sonke. Isibonelo, uma unendlu ebiza u€300,000 futhi usalelwe yi€100,000 ekumele ukuyikhokhe kwimpahla yakho ebolekiwe, izimpahla zakho zingu €200,000. </w:t>
      </w:r>
      <w:r>
        <w:br/>
        <w:t xml:space="preserve">  </w:t>
      </w:r>
      <w:r>
        <w:br/>
        <w:t xml:space="preserve">Ngilinganisela isikweletu sami sezimpahla zami ukuthi si: </w:t>
      </w:r>
    </w:p>
    <w:p w:rsidR="00E61A4D" w:rsidRDefault="00D605C5">
      <w:pPr>
        <w:pStyle w:val="ListParagraph"/>
        <w:keepNext/>
        <w:numPr>
          <w:ilvl w:val="0"/>
          <w:numId w:val="4"/>
        </w:numPr>
      </w:pPr>
      <w:r>
        <w:t xml:space="preserve">Ngaphansi kuka R0 (nginesikweletu sonke)  (1) </w:t>
      </w:r>
    </w:p>
    <w:p w:rsidR="00E61A4D" w:rsidRDefault="00D605C5">
      <w:pPr>
        <w:pStyle w:val="ListParagraph"/>
        <w:keepNext/>
        <w:numPr>
          <w:ilvl w:val="0"/>
          <w:numId w:val="4"/>
        </w:numPr>
      </w:pPr>
      <w:r>
        <w:t xml:space="preserve">Phakathi kuka R0 no R80,000  (6) </w:t>
      </w:r>
    </w:p>
    <w:p w:rsidR="00E61A4D" w:rsidRDefault="00D605C5">
      <w:pPr>
        <w:pStyle w:val="ListParagraph"/>
        <w:keepNext/>
        <w:numPr>
          <w:ilvl w:val="0"/>
          <w:numId w:val="4"/>
        </w:numPr>
      </w:pPr>
      <w:r>
        <w:t xml:space="preserve">Phakathi kuka R80, 000 no R160,000  (2) </w:t>
      </w:r>
    </w:p>
    <w:p w:rsidR="00E61A4D" w:rsidRDefault="00D605C5">
      <w:pPr>
        <w:pStyle w:val="ListParagraph"/>
        <w:keepNext/>
        <w:numPr>
          <w:ilvl w:val="0"/>
          <w:numId w:val="4"/>
        </w:numPr>
      </w:pPr>
      <w:r>
        <w:t xml:space="preserve">Phakathi kuka R160, 000 no R500, 000  (3) </w:t>
      </w:r>
    </w:p>
    <w:p w:rsidR="00E61A4D" w:rsidRDefault="00D605C5">
      <w:pPr>
        <w:pStyle w:val="ListParagraph"/>
        <w:keepNext/>
        <w:numPr>
          <w:ilvl w:val="0"/>
          <w:numId w:val="4"/>
        </w:numPr>
      </w:pPr>
      <w:r>
        <w:t xml:space="preserve">Ngaphezulu kuka R500,000  (4) </w:t>
      </w:r>
    </w:p>
    <w:p w:rsidR="00E61A4D" w:rsidRDefault="00E61A4D"/>
    <w:p w:rsidR="00E61A4D" w:rsidRDefault="00D605C5">
      <w:pPr>
        <w:pStyle w:val="BlockEndLabel"/>
      </w:pPr>
      <w:r>
        <w:t>End of Block: Socio-demographics</w:t>
      </w:r>
    </w:p>
    <w:p w:rsidR="00E61A4D" w:rsidRDefault="00E61A4D">
      <w:pPr>
        <w:pStyle w:val="BlockSeparator"/>
      </w:pPr>
    </w:p>
    <w:p w:rsidR="00E61A4D" w:rsidRDefault="00D605C5">
      <w:pPr>
        <w:pStyle w:val="BlockStartLabel"/>
      </w:pPr>
      <w:r>
        <w:t>Start of Block: Political views and media consumption</w:t>
      </w:r>
    </w:p>
    <w:p w:rsidR="00E61A4D" w:rsidRDefault="00E61A4D"/>
    <w:p w:rsidR="00E61A4D" w:rsidRDefault="00D605C5">
      <w:pPr>
        <w:keepNext/>
      </w:pPr>
      <w:r>
        <w:t>Q23.1 To what extent are you interested in politics?</w:t>
      </w:r>
    </w:p>
    <w:p w:rsidR="00E61A4D" w:rsidRDefault="00D605C5">
      <w:pPr>
        <w:pStyle w:val="ListParagraph"/>
        <w:keepNext/>
        <w:numPr>
          <w:ilvl w:val="0"/>
          <w:numId w:val="4"/>
        </w:numPr>
      </w:pPr>
      <w:r>
        <w:t xml:space="preserve">Not at all  (0) </w:t>
      </w:r>
    </w:p>
    <w:p w:rsidR="00E61A4D" w:rsidRDefault="00D605C5">
      <w:pPr>
        <w:pStyle w:val="ListParagraph"/>
        <w:keepNext/>
        <w:numPr>
          <w:ilvl w:val="0"/>
          <w:numId w:val="4"/>
        </w:numPr>
      </w:pPr>
      <w:r>
        <w:t xml:space="preserve">A little  (1) </w:t>
      </w:r>
    </w:p>
    <w:p w:rsidR="00E61A4D" w:rsidRDefault="00D605C5">
      <w:pPr>
        <w:pStyle w:val="ListParagraph"/>
        <w:keepNext/>
        <w:numPr>
          <w:ilvl w:val="0"/>
          <w:numId w:val="4"/>
        </w:numPr>
      </w:pPr>
      <w:r>
        <w:t xml:space="preserve">Moderately  (2) </w:t>
      </w:r>
    </w:p>
    <w:p w:rsidR="00E61A4D" w:rsidRDefault="00D605C5">
      <w:pPr>
        <w:pStyle w:val="ListParagraph"/>
        <w:keepNext/>
        <w:numPr>
          <w:ilvl w:val="0"/>
          <w:numId w:val="4"/>
        </w:numPr>
      </w:pPr>
      <w:r>
        <w:t xml:space="preserve">A lot  (3) </w:t>
      </w:r>
    </w:p>
    <w:p w:rsidR="00E61A4D" w:rsidRDefault="00D605C5">
      <w:pPr>
        <w:pStyle w:val="ListParagraph"/>
        <w:keepNext/>
        <w:numPr>
          <w:ilvl w:val="0"/>
          <w:numId w:val="4"/>
        </w:numPr>
      </w:pPr>
      <w:r>
        <w:t xml:space="preserve">A great deal  (4) </w:t>
      </w:r>
    </w:p>
    <w:p w:rsidR="00E61A4D" w:rsidRDefault="00E61A4D"/>
    <w:p w:rsidR="00E61A4D" w:rsidRDefault="00D605C5">
      <w:pPr>
        <w:keepNext/>
      </w:pPr>
      <w:r>
        <w:t>Q23.1 Ingabe unentshisekelo kangakanani kwezepolitiki?</w:t>
      </w:r>
    </w:p>
    <w:p w:rsidR="00E61A4D" w:rsidRDefault="00D605C5">
      <w:pPr>
        <w:pStyle w:val="ListParagraph"/>
        <w:keepNext/>
        <w:numPr>
          <w:ilvl w:val="0"/>
          <w:numId w:val="4"/>
        </w:numPr>
      </w:pPr>
      <w:r>
        <w:t xml:space="preserve">Lutho neze  (0) </w:t>
      </w:r>
    </w:p>
    <w:p w:rsidR="00E61A4D" w:rsidRDefault="00D605C5">
      <w:pPr>
        <w:pStyle w:val="ListParagraph"/>
        <w:keepNext/>
        <w:numPr>
          <w:ilvl w:val="0"/>
          <w:numId w:val="4"/>
        </w:numPr>
      </w:pPr>
      <w:r>
        <w:t xml:space="preserve">Kancane  (1) </w:t>
      </w:r>
    </w:p>
    <w:p w:rsidR="00E61A4D" w:rsidRDefault="00D605C5">
      <w:pPr>
        <w:pStyle w:val="ListParagraph"/>
        <w:keepNext/>
        <w:numPr>
          <w:ilvl w:val="0"/>
          <w:numId w:val="4"/>
        </w:numPr>
      </w:pPr>
      <w:r>
        <w:t xml:space="preserve">Ngokulinganiseka  (2) </w:t>
      </w:r>
    </w:p>
    <w:p w:rsidR="00E61A4D" w:rsidRDefault="00D605C5">
      <w:pPr>
        <w:pStyle w:val="ListParagraph"/>
        <w:keepNext/>
        <w:numPr>
          <w:ilvl w:val="0"/>
          <w:numId w:val="4"/>
        </w:numPr>
      </w:pPr>
      <w:r>
        <w:t xml:space="preserve">Kakhulu  (3) </w:t>
      </w:r>
    </w:p>
    <w:p w:rsidR="00E61A4D" w:rsidRDefault="00D605C5">
      <w:pPr>
        <w:pStyle w:val="ListParagraph"/>
        <w:keepNext/>
        <w:numPr>
          <w:ilvl w:val="0"/>
          <w:numId w:val="4"/>
        </w:numPr>
      </w:pPr>
      <w:r>
        <w:t xml:space="preserve">Kaningi kakhulu  (4) </w:t>
      </w:r>
    </w:p>
    <w:p w:rsidR="00E61A4D" w:rsidRDefault="00E61A4D"/>
    <w:p w:rsidR="00E61A4D" w:rsidRDefault="00E61A4D">
      <w:pPr>
        <w:pStyle w:val="QuestionSeparator"/>
      </w:pPr>
    </w:p>
    <w:p w:rsidR="00E61A4D" w:rsidRDefault="00E61A4D"/>
    <w:p w:rsidR="00E61A4D" w:rsidRDefault="00D605C5">
      <w:pPr>
        <w:keepNext/>
      </w:pPr>
      <w:r>
        <w:t>Q23.2 Are you member of an environmental organization?</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(2) </w:t>
      </w:r>
    </w:p>
    <w:p w:rsidR="00E61A4D" w:rsidRDefault="00E61A4D"/>
    <w:p w:rsidR="00E61A4D" w:rsidRDefault="00D605C5">
      <w:pPr>
        <w:keepNext/>
      </w:pPr>
      <w:r>
        <w:t>Q23.2 Ingabe uyilunga lenhlangano yezemevelo?</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(2) </w:t>
      </w:r>
    </w:p>
    <w:p w:rsidR="00E61A4D" w:rsidRDefault="00E61A4D"/>
    <w:p w:rsidR="00E61A4D" w:rsidRDefault="00E61A4D">
      <w:pPr>
        <w:pStyle w:val="QuestionSeparator"/>
      </w:pPr>
    </w:p>
    <w:p w:rsidR="00E61A4D" w:rsidRDefault="00E61A4D"/>
    <w:p w:rsidR="00E61A4D" w:rsidRDefault="00D605C5">
      <w:pPr>
        <w:keepNext/>
      </w:pPr>
      <w:r>
        <w:t>Q23.3 Do you have any relatives who are environmentalists?</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(4) </w:t>
      </w:r>
    </w:p>
    <w:p w:rsidR="00E61A4D" w:rsidRDefault="00E61A4D"/>
    <w:p w:rsidR="00E61A4D" w:rsidRDefault="00D605C5">
      <w:pPr>
        <w:keepNext/>
      </w:pPr>
      <w:r>
        <w:t>Q23.3 Ingabe unazo izihlobo ezisebenza ngemvelo?</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(4) </w:t>
      </w:r>
    </w:p>
    <w:p w:rsidR="00E61A4D" w:rsidRDefault="00E61A4D"/>
    <w:p w:rsidR="00E61A4D" w:rsidRDefault="00E61A4D">
      <w:pPr>
        <w:pStyle w:val="QuestionSeparator"/>
      </w:pPr>
    </w:p>
    <w:p w:rsidR="00E61A4D" w:rsidRDefault="00E61A4D"/>
    <w:p w:rsidR="00E61A4D" w:rsidRDefault="00D605C5">
      <w:pPr>
        <w:keepNext/>
      </w:pPr>
      <w:r>
        <w:t>Q23.4 Did you vote in the [Last main election] election?</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(2) </w:t>
      </w:r>
    </w:p>
    <w:p w:rsidR="00E61A4D" w:rsidRDefault="00D605C5">
      <w:pPr>
        <w:pStyle w:val="ListParagraph"/>
        <w:keepNext/>
        <w:numPr>
          <w:ilvl w:val="0"/>
          <w:numId w:val="4"/>
        </w:numPr>
      </w:pPr>
      <w:r>
        <w:t xml:space="preserve">I don't have the right to vote in [Country]  (4) </w:t>
      </w:r>
    </w:p>
    <w:p w:rsidR="00E61A4D" w:rsidRDefault="00D605C5">
      <w:pPr>
        <w:pStyle w:val="ListParagraph"/>
        <w:keepNext/>
        <w:numPr>
          <w:ilvl w:val="0"/>
          <w:numId w:val="4"/>
        </w:numPr>
      </w:pPr>
      <w:r>
        <w:t xml:space="preserve">Prefer not to say  (3) </w:t>
      </w:r>
    </w:p>
    <w:p w:rsidR="00E61A4D" w:rsidRDefault="00E61A4D"/>
    <w:p w:rsidR="00E61A4D" w:rsidRDefault="00D605C5">
      <w:pPr>
        <w:keepNext/>
      </w:pPr>
      <w:r>
        <w:t>Q23.4 Uvotile yini okhethweni likamongameli wezwe lango 2019?</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(2) </w:t>
      </w:r>
    </w:p>
    <w:p w:rsidR="00E61A4D" w:rsidRDefault="00D605C5">
      <w:pPr>
        <w:pStyle w:val="ListParagraph"/>
        <w:keepNext/>
        <w:numPr>
          <w:ilvl w:val="0"/>
          <w:numId w:val="4"/>
        </w:numPr>
      </w:pPr>
      <w:r>
        <w:t xml:space="preserve">Anginalo ilungelo lokuvota eNingizimu Afrika  (4) </w:t>
      </w:r>
    </w:p>
    <w:p w:rsidR="00E61A4D" w:rsidRDefault="00D605C5">
      <w:pPr>
        <w:pStyle w:val="ListParagraph"/>
        <w:keepNext/>
        <w:numPr>
          <w:ilvl w:val="0"/>
          <w:numId w:val="4"/>
        </w:numPr>
      </w:pPr>
      <w:r>
        <w:t xml:space="preserve">Uncamela ukungasho  (3) </w:t>
      </w:r>
    </w:p>
    <w:p w:rsidR="00E61A4D" w:rsidRDefault="00E61A4D"/>
    <w:p w:rsidR="00E61A4D" w:rsidRDefault="00D605C5">
      <w:pPr>
        <w:pStyle w:val="BlockEndLabel"/>
      </w:pPr>
      <w:r>
        <w:t>End of Block: Political views and media consumption</w:t>
      </w:r>
    </w:p>
    <w:p w:rsidR="00E61A4D" w:rsidRDefault="00E61A4D">
      <w:pPr>
        <w:pStyle w:val="BlockSeparator"/>
      </w:pPr>
    </w:p>
    <w:p w:rsidR="00E61A4D" w:rsidRDefault="00D605C5">
      <w:pPr>
        <w:pStyle w:val="BlockStartLabel"/>
      </w:pPr>
      <w:r>
        <w:t>Start of Block: Politics (more)</w:t>
      </w:r>
    </w:p>
    <w:p w:rsidR="00E61A4D" w:rsidRDefault="00E61A4D"/>
    <w:p w:rsidR="00E61A4D" w:rsidRDefault="00D605C5">
      <w:pPr>
        <w:keepNext/>
      </w:pPr>
      <w:r>
        <w:t>Q24.1 Which candidate did you vote for in the last [main election]?</w:t>
      </w:r>
    </w:p>
    <w:p w:rsidR="00E61A4D" w:rsidRDefault="00D605C5">
      <w:pPr>
        <w:pStyle w:val="ListParagraph"/>
        <w:keepNext/>
        <w:numPr>
          <w:ilvl w:val="0"/>
          <w:numId w:val="4"/>
        </w:numPr>
      </w:pPr>
      <w:r>
        <w:t xml:space="preserve">Biden  (4) </w:t>
      </w:r>
    </w:p>
    <w:p w:rsidR="00E61A4D" w:rsidRDefault="00D605C5">
      <w:pPr>
        <w:pStyle w:val="ListParagraph"/>
        <w:keepNext/>
        <w:numPr>
          <w:ilvl w:val="0"/>
          <w:numId w:val="4"/>
        </w:numPr>
      </w:pPr>
      <w:r>
        <w:t xml:space="preserve">Trump  (5) </w:t>
      </w:r>
    </w:p>
    <w:p w:rsidR="00E61A4D" w:rsidRDefault="00D605C5">
      <w:pPr>
        <w:pStyle w:val="ListParagraph"/>
        <w:keepNext/>
        <w:numPr>
          <w:ilvl w:val="0"/>
          <w:numId w:val="4"/>
        </w:numPr>
      </w:pPr>
      <w:r>
        <w:t xml:space="preserve">Jorgensen  (6) </w:t>
      </w:r>
    </w:p>
    <w:p w:rsidR="00E61A4D" w:rsidRDefault="00D605C5">
      <w:pPr>
        <w:pStyle w:val="ListParagraph"/>
        <w:keepNext/>
        <w:numPr>
          <w:ilvl w:val="0"/>
          <w:numId w:val="4"/>
        </w:numPr>
      </w:pPr>
      <w:r>
        <w:t xml:space="preserve">Hawkins  (12) </w:t>
      </w:r>
    </w:p>
    <w:p w:rsidR="00E61A4D" w:rsidRDefault="00D605C5">
      <w:pPr>
        <w:pStyle w:val="ListParagraph"/>
        <w:keepNext/>
        <w:numPr>
          <w:ilvl w:val="0"/>
          <w:numId w:val="4"/>
        </w:numPr>
      </w:pPr>
      <w:r>
        <w:t xml:space="preserve">Prefer not to say  (13) </w:t>
      </w:r>
    </w:p>
    <w:p w:rsidR="00E61A4D" w:rsidRDefault="00E61A4D"/>
    <w:p w:rsidR="00E61A4D" w:rsidRDefault="00D605C5">
      <w:pPr>
        <w:keepNext/>
      </w:pPr>
      <w:r>
        <w:t xml:space="preserve">Q24.1 Uvotele </w:t>
      </w:r>
      <w:del w:id="12" w:author="Xolisa Dodo" w:date="2021-08-05T17:28:00Z">
        <w:r w:rsidDel="008B350A">
          <w:delText xml:space="preserve">liphi </w:delText>
        </w:r>
      </w:del>
      <w:ins w:id="13" w:author="Xolisa Dodo" w:date="2021-08-05T17:28:00Z">
        <w:r w:rsidR="008B350A">
          <w:t>Muphi Umongameli</w:t>
        </w:r>
        <w:r w:rsidR="008B350A">
          <w:t xml:space="preserve"> </w:t>
        </w:r>
      </w:ins>
      <w:commentRangeStart w:id="14"/>
      <w:r>
        <w:t>iqembu</w:t>
      </w:r>
      <w:commentRangeEnd w:id="14"/>
      <w:r w:rsidR="00A17B5E">
        <w:rPr>
          <w:rStyle w:val="CommentReference"/>
        </w:rPr>
        <w:commentReference w:id="14"/>
      </w:r>
      <w:r>
        <w:t xml:space="preserve"> okhethweni olwedlule?</w:t>
      </w:r>
    </w:p>
    <w:p w:rsidR="00E61A4D" w:rsidRDefault="00D605C5">
      <w:pPr>
        <w:pStyle w:val="ListParagraph"/>
        <w:keepNext/>
        <w:numPr>
          <w:ilvl w:val="0"/>
          <w:numId w:val="4"/>
        </w:numPr>
      </w:pPr>
      <w:r>
        <w:t xml:space="preserve">Biden  (4) </w:t>
      </w:r>
    </w:p>
    <w:p w:rsidR="00E61A4D" w:rsidRDefault="00D605C5">
      <w:pPr>
        <w:pStyle w:val="ListParagraph"/>
        <w:keepNext/>
        <w:numPr>
          <w:ilvl w:val="0"/>
          <w:numId w:val="4"/>
        </w:numPr>
      </w:pPr>
      <w:r>
        <w:t xml:space="preserve">Trump  (5) </w:t>
      </w:r>
    </w:p>
    <w:p w:rsidR="00E61A4D" w:rsidRDefault="00D605C5">
      <w:pPr>
        <w:pStyle w:val="ListParagraph"/>
        <w:keepNext/>
        <w:numPr>
          <w:ilvl w:val="0"/>
          <w:numId w:val="4"/>
        </w:numPr>
      </w:pPr>
      <w:r>
        <w:t xml:space="preserve">Jorgensen  (6) </w:t>
      </w:r>
    </w:p>
    <w:p w:rsidR="00E61A4D" w:rsidRDefault="00D605C5">
      <w:pPr>
        <w:pStyle w:val="ListParagraph"/>
        <w:keepNext/>
        <w:numPr>
          <w:ilvl w:val="0"/>
          <w:numId w:val="4"/>
        </w:numPr>
      </w:pPr>
      <w:r>
        <w:t xml:space="preserve">Hawkins  (12) </w:t>
      </w:r>
    </w:p>
    <w:p w:rsidR="00E61A4D" w:rsidRDefault="00D605C5">
      <w:pPr>
        <w:pStyle w:val="ListParagraph"/>
        <w:keepNext/>
        <w:numPr>
          <w:ilvl w:val="0"/>
          <w:numId w:val="4"/>
        </w:numPr>
      </w:pPr>
      <w:r>
        <w:t xml:space="preserve">Uncamela ukungasho  (13) </w:t>
      </w:r>
    </w:p>
    <w:p w:rsidR="00E61A4D" w:rsidRDefault="00E61A4D"/>
    <w:p w:rsidR="00E61A4D" w:rsidRDefault="00E61A4D">
      <w:pPr>
        <w:pStyle w:val="QuestionSeparator"/>
      </w:pPr>
    </w:p>
    <w:p w:rsidR="00E61A4D" w:rsidRDefault="00E61A4D"/>
    <w:p w:rsidR="00E61A4D" w:rsidRDefault="00D605C5">
      <w:pPr>
        <w:keepNext/>
      </w:pPr>
      <w:r>
        <w:t>Q24.2 Even if you did NOT vote in the last [main election], please indicate the candidate that you were most likely to have voted for or who represents your views more closely.</w:t>
      </w:r>
    </w:p>
    <w:p w:rsidR="00E61A4D" w:rsidRDefault="00D605C5">
      <w:pPr>
        <w:pStyle w:val="ListParagraph"/>
        <w:keepNext/>
        <w:numPr>
          <w:ilvl w:val="0"/>
          <w:numId w:val="4"/>
        </w:numPr>
      </w:pPr>
      <w:r>
        <w:t xml:space="preserve">Biden  (1) </w:t>
      </w:r>
    </w:p>
    <w:p w:rsidR="00E61A4D" w:rsidRDefault="00D605C5">
      <w:pPr>
        <w:pStyle w:val="ListParagraph"/>
        <w:keepNext/>
        <w:numPr>
          <w:ilvl w:val="0"/>
          <w:numId w:val="4"/>
        </w:numPr>
      </w:pPr>
      <w:r>
        <w:t xml:space="preserve">Trump  (2) </w:t>
      </w:r>
    </w:p>
    <w:p w:rsidR="00E61A4D" w:rsidRDefault="00D605C5">
      <w:pPr>
        <w:pStyle w:val="ListParagraph"/>
        <w:keepNext/>
        <w:numPr>
          <w:ilvl w:val="0"/>
          <w:numId w:val="4"/>
        </w:numPr>
      </w:pPr>
      <w:r>
        <w:t xml:space="preserve">Jorgensen  (3) </w:t>
      </w:r>
    </w:p>
    <w:p w:rsidR="00E61A4D" w:rsidRDefault="00D605C5">
      <w:pPr>
        <w:pStyle w:val="ListParagraph"/>
        <w:keepNext/>
        <w:numPr>
          <w:ilvl w:val="0"/>
          <w:numId w:val="4"/>
        </w:numPr>
      </w:pPr>
      <w:r>
        <w:t xml:space="preserve">Hawkins  (4) </w:t>
      </w:r>
    </w:p>
    <w:p w:rsidR="00E61A4D" w:rsidRDefault="00D605C5">
      <w:pPr>
        <w:pStyle w:val="ListParagraph"/>
        <w:keepNext/>
        <w:numPr>
          <w:ilvl w:val="0"/>
          <w:numId w:val="4"/>
        </w:numPr>
      </w:pPr>
      <w:r>
        <w:t xml:space="preserve">Prefer not to say  (5) </w:t>
      </w:r>
    </w:p>
    <w:p w:rsidR="00E61A4D" w:rsidRDefault="00E61A4D"/>
    <w:p w:rsidR="00E61A4D" w:rsidRDefault="00D605C5">
      <w:pPr>
        <w:keepNext/>
      </w:pPr>
      <w:r>
        <w:t xml:space="preserve">Q24.2 Noma ungazange uvote okhethweni lango 2019 oludlule, sicela ukhombise </w:t>
      </w:r>
      <w:del w:id="15" w:author="Xolisa Dodo" w:date="2021-08-05T17:28:00Z">
        <w:r w:rsidDel="008B350A">
          <w:delText xml:space="preserve">iqembu </w:delText>
        </w:r>
      </w:del>
      <w:ins w:id="16" w:author="Xolisa Dodo" w:date="2021-08-05T17:28:00Z">
        <w:r w:rsidR="008B350A">
          <w:t xml:space="preserve">umongameli </w:t>
        </w:r>
      </w:ins>
      <w:r>
        <w:t>ubungalivotela noma elimele imibono yakho eduze kakhulu.</w:t>
      </w:r>
    </w:p>
    <w:p w:rsidR="00E61A4D" w:rsidRDefault="00D605C5">
      <w:pPr>
        <w:pStyle w:val="ListParagraph"/>
        <w:keepNext/>
        <w:numPr>
          <w:ilvl w:val="0"/>
          <w:numId w:val="4"/>
        </w:numPr>
      </w:pPr>
      <w:r>
        <w:t xml:space="preserve">Biden  (1) </w:t>
      </w:r>
    </w:p>
    <w:p w:rsidR="00E61A4D" w:rsidRDefault="00D605C5">
      <w:pPr>
        <w:pStyle w:val="ListParagraph"/>
        <w:keepNext/>
        <w:numPr>
          <w:ilvl w:val="0"/>
          <w:numId w:val="4"/>
        </w:numPr>
      </w:pPr>
      <w:r>
        <w:t xml:space="preserve">Trump  (2) </w:t>
      </w:r>
    </w:p>
    <w:p w:rsidR="00E61A4D" w:rsidRDefault="00D605C5">
      <w:pPr>
        <w:pStyle w:val="ListParagraph"/>
        <w:keepNext/>
        <w:numPr>
          <w:ilvl w:val="0"/>
          <w:numId w:val="4"/>
        </w:numPr>
      </w:pPr>
      <w:r>
        <w:t xml:space="preserve">Jorgensen  (3) </w:t>
      </w:r>
    </w:p>
    <w:p w:rsidR="00E61A4D" w:rsidRDefault="00D605C5">
      <w:pPr>
        <w:pStyle w:val="ListParagraph"/>
        <w:keepNext/>
        <w:numPr>
          <w:ilvl w:val="0"/>
          <w:numId w:val="4"/>
        </w:numPr>
      </w:pPr>
      <w:r>
        <w:t xml:space="preserve">Hawkins  (4) </w:t>
      </w:r>
    </w:p>
    <w:p w:rsidR="00E61A4D" w:rsidRDefault="00D605C5">
      <w:pPr>
        <w:pStyle w:val="ListParagraph"/>
        <w:keepNext/>
        <w:numPr>
          <w:ilvl w:val="0"/>
          <w:numId w:val="4"/>
        </w:numPr>
      </w:pPr>
      <w:r>
        <w:t xml:space="preserve">Uncamela ukungasho  (5) </w:t>
      </w:r>
    </w:p>
    <w:p w:rsidR="00E61A4D" w:rsidRDefault="00E61A4D"/>
    <w:p w:rsidR="00E61A4D" w:rsidRDefault="00E61A4D">
      <w:pPr>
        <w:pStyle w:val="QuestionSeparator"/>
      </w:pPr>
    </w:p>
    <w:p w:rsidR="00E61A4D" w:rsidRDefault="00E61A4D"/>
    <w:p w:rsidR="00E61A4D" w:rsidRDefault="00D605C5">
      <w:pPr>
        <w:keepNext/>
      </w:pPr>
      <w:r>
        <w:t>Q24.5 On economic policy matters, where do you see yourself on a scale from 1 to 5, where 1 is Left and 5 is Right?</w:t>
      </w:r>
    </w:p>
    <w:tbl>
      <w:tblPr>
        <w:tblStyle w:val="QSliderLabelsTable"/>
        <w:tblW w:w="9576" w:type="auto"/>
        <w:tblInd w:w="0" w:type="dxa"/>
        <w:tblLook w:val="07E0" w:firstRow="1" w:lastRow="1" w:firstColumn="1" w:lastColumn="1" w:noHBand="1" w:noVBand="1"/>
      </w:tblPr>
      <w:tblGrid>
        <w:gridCol w:w="4659"/>
        <w:gridCol w:w="1563"/>
        <w:gridCol w:w="1571"/>
        <w:gridCol w:w="1567"/>
      </w:tblGrid>
      <w:tr w:rsidR="00E61A4D">
        <w:tc>
          <w:tcPr>
            <w:tcW w:w="4788" w:type="dxa"/>
          </w:tcPr>
          <w:p w:rsidR="00E61A4D" w:rsidRDefault="00E61A4D">
            <w:pPr>
              <w:keepNext/>
            </w:pPr>
          </w:p>
        </w:tc>
        <w:tc>
          <w:tcPr>
            <w:tcW w:w="1596" w:type="dxa"/>
          </w:tcPr>
          <w:p w:rsidR="00E61A4D" w:rsidRDefault="00D605C5">
            <w:r>
              <w:t>Left</w:t>
            </w:r>
          </w:p>
        </w:tc>
        <w:tc>
          <w:tcPr>
            <w:tcW w:w="1596" w:type="dxa"/>
          </w:tcPr>
          <w:p w:rsidR="00E61A4D" w:rsidRDefault="00D605C5">
            <w:r>
              <w:t>Center</w:t>
            </w:r>
          </w:p>
        </w:tc>
        <w:tc>
          <w:tcPr>
            <w:tcW w:w="1596" w:type="dxa"/>
          </w:tcPr>
          <w:p w:rsidR="00E61A4D" w:rsidRDefault="00D605C5">
            <w:r>
              <w:t>Right</w:t>
            </w:r>
          </w:p>
        </w:tc>
      </w:tr>
    </w:tbl>
    <w:p w:rsidR="00E61A4D" w:rsidRDefault="00E61A4D"/>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E61A4D">
        <w:tc>
          <w:tcPr>
            <w:tcW w:w="4788" w:type="dxa"/>
          </w:tcPr>
          <w:p w:rsidR="00E61A4D" w:rsidRDefault="00E61A4D"/>
        </w:tc>
        <w:tc>
          <w:tcPr>
            <w:tcW w:w="958" w:type="dxa"/>
          </w:tcPr>
          <w:p w:rsidR="00E61A4D" w:rsidRDefault="00D605C5">
            <w:r>
              <w:t>1</w:t>
            </w:r>
          </w:p>
        </w:tc>
        <w:tc>
          <w:tcPr>
            <w:tcW w:w="958" w:type="dxa"/>
          </w:tcPr>
          <w:p w:rsidR="00E61A4D" w:rsidRDefault="00D605C5">
            <w:r>
              <w:t>2</w:t>
            </w:r>
          </w:p>
        </w:tc>
        <w:tc>
          <w:tcPr>
            <w:tcW w:w="958" w:type="dxa"/>
          </w:tcPr>
          <w:p w:rsidR="00E61A4D" w:rsidRDefault="00D605C5">
            <w:r>
              <w:t>3</w:t>
            </w:r>
          </w:p>
        </w:tc>
        <w:tc>
          <w:tcPr>
            <w:tcW w:w="958" w:type="dxa"/>
          </w:tcPr>
          <w:p w:rsidR="00E61A4D" w:rsidRDefault="00D605C5">
            <w:r>
              <w:t>4</w:t>
            </w:r>
          </w:p>
        </w:tc>
        <w:tc>
          <w:tcPr>
            <w:tcW w:w="958" w:type="dxa"/>
          </w:tcPr>
          <w:p w:rsidR="00E61A4D" w:rsidRDefault="00D605C5">
            <w:r>
              <w:t>5</w:t>
            </w:r>
          </w:p>
        </w:tc>
      </w:tr>
    </w:tbl>
    <w:p w:rsidR="00E61A4D" w:rsidRDefault="00E61A4D"/>
    <w:tbl>
      <w:tblPr>
        <w:tblStyle w:val="QStandardSliderTable"/>
        <w:tblW w:w="9576" w:type="auto"/>
        <w:tblLook w:val="07E0" w:firstRow="1" w:lastRow="1" w:firstColumn="1" w:lastColumn="1" w:noHBand="1" w:noVBand="1"/>
      </w:tblPr>
      <w:tblGrid>
        <w:gridCol w:w="4637"/>
        <w:gridCol w:w="4723"/>
      </w:tblGrid>
      <w:tr w:rsidR="00E61A4D" w:rsidTr="00E61A4D">
        <w:tc>
          <w:tcPr>
            <w:cnfStyle w:val="001000000000" w:firstRow="0" w:lastRow="0" w:firstColumn="1" w:lastColumn="0" w:oddVBand="0" w:evenVBand="0" w:oddHBand="0" w:evenHBand="0" w:firstRowFirstColumn="0" w:firstRowLastColumn="0" w:lastRowFirstColumn="0" w:lastRowLastColumn="0"/>
            <w:tcW w:w="4788" w:type="dxa"/>
          </w:tcPr>
          <w:p w:rsidR="00E61A4D" w:rsidRDefault="00D605C5">
            <w:pPr>
              <w:keepNext/>
            </w:pPr>
            <w:r>
              <w:t>Economic policy leaning ()</w:t>
            </w:r>
          </w:p>
        </w:tc>
        <w:tc>
          <w:tcPr>
            <w:tcW w:w="4788" w:type="dxa"/>
          </w:tcPr>
          <w:p w:rsidR="00E61A4D" w:rsidRDefault="00D605C5">
            <w:pPr>
              <w:keepNext/>
              <w:cnfStyle w:val="000000000000" w:firstRow="0" w:lastRow="0" w:firstColumn="0" w:lastColumn="0" w:oddVBand="0" w:evenVBand="0" w:oddHBand="0" w:evenHBand="0" w:firstRowFirstColumn="0" w:firstRowLastColumn="0" w:lastRowFirstColumn="0" w:lastRowLastColumn="0"/>
            </w:pPr>
            <w:r>
              <w:rPr>
                <w:noProof/>
                <w:lang w:val="en-ZA" w:eastAsia="en-ZA"/>
              </w:rPr>
              <w:drawing>
                <wp:inline distT="0" distB="0" distL="0" distR="0" wp14:anchorId="0D6D98D7" wp14:editId="408D1C17">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rsidR="00E61A4D" w:rsidRDefault="00E61A4D"/>
    <w:p w:rsidR="00E61A4D" w:rsidRDefault="00E61A4D"/>
    <w:p w:rsidR="00E61A4D" w:rsidRDefault="00D605C5">
      <w:pPr>
        <w:keepNext/>
      </w:pPr>
      <w:r>
        <w:t>Q24.5 Ezindabeni zenqubomgomo yezomnotho, uzibona ukuphi esikalini kusuka ku-1 kuye ku-5, lapho u-1 engakwesobunxele bese u-5 engakwesokudla?</w:t>
      </w:r>
    </w:p>
    <w:tbl>
      <w:tblPr>
        <w:tblStyle w:val="QSliderLabelsTable"/>
        <w:tblW w:w="9576" w:type="auto"/>
        <w:tblInd w:w="0" w:type="dxa"/>
        <w:tblLook w:val="07E0" w:firstRow="1" w:lastRow="1" w:firstColumn="1" w:lastColumn="1" w:noHBand="1" w:noVBand="1"/>
      </w:tblPr>
      <w:tblGrid>
        <w:gridCol w:w="4618"/>
        <w:gridCol w:w="1590"/>
        <w:gridCol w:w="1571"/>
        <w:gridCol w:w="1581"/>
      </w:tblGrid>
      <w:tr w:rsidR="00E61A4D">
        <w:tc>
          <w:tcPr>
            <w:tcW w:w="4788" w:type="dxa"/>
          </w:tcPr>
          <w:p w:rsidR="00E61A4D" w:rsidRDefault="00E61A4D">
            <w:pPr>
              <w:keepNext/>
            </w:pPr>
          </w:p>
        </w:tc>
        <w:tc>
          <w:tcPr>
            <w:tcW w:w="1596" w:type="dxa"/>
          </w:tcPr>
          <w:p w:rsidR="00E61A4D" w:rsidRDefault="00D605C5">
            <w:r>
              <w:t>Kwesobunxele</w:t>
            </w:r>
          </w:p>
        </w:tc>
        <w:tc>
          <w:tcPr>
            <w:tcW w:w="1596" w:type="dxa"/>
          </w:tcPr>
          <w:p w:rsidR="00E61A4D" w:rsidRDefault="00D605C5">
            <w:r>
              <w:t>phakathi nendawo</w:t>
            </w:r>
          </w:p>
        </w:tc>
        <w:tc>
          <w:tcPr>
            <w:tcW w:w="1596" w:type="dxa"/>
          </w:tcPr>
          <w:p w:rsidR="00E61A4D" w:rsidRDefault="00D605C5">
            <w:r>
              <w:t>Kwesokudla</w:t>
            </w:r>
          </w:p>
        </w:tc>
      </w:tr>
    </w:tbl>
    <w:p w:rsidR="00E61A4D" w:rsidRDefault="00E61A4D"/>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E61A4D">
        <w:tc>
          <w:tcPr>
            <w:tcW w:w="4788" w:type="dxa"/>
          </w:tcPr>
          <w:p w:rsidR="00E61A4D" w:rsidRDefault="00E61A4D"/>
        </w:tc>
        <w:tc>
          <w:tcPr>
            <w:tcW w:w="958" w:type="dxa"/>
          </w:tcPr>
          <w:p w:rsidR="00E61A4D" w:rsidRDefault="00D605C5">
            <w:r>
              <w:t>1</w:t>
            </w:r>
          </w:p>
        </w:tc>
        <w:tc>
          <w:tcPr>
            <w:tcW w:w="958" w:type="dxa"/>
          </w:tcPr>
          <w:p w:rsidR="00E61A4D" w:rsidRDefault="00D605C5">
            <w:r>
              <w:t>2</w:t>
            </w:r>
          </w:p>
        </w:tc>
        <w:tc>
          <w:tcPr>
            <w:tcW w:w="958" w:type="dxa"/>
          </w:tcPr>
          <w:p w:rsidR="00E61A4D" w:rsidRDefault="00D605C5">
            <w:r>
              <w:t>3</w:t>
            </w:r>
          </w:p>
        </w:tc>
        <w:tc>
          <w:tcPr>
            <w:tcW w:w="958" w:type="dxa"/>
          </w:tcPr>
          <w:p w:rsidR="00E61A4D" w:rsidRDefault="00D605C5">
            <w:r>
              <w:t>4</w:t>
            </w:r>
          </w:p>
        </w:tc>
        <w:tc>
          <w:tcPr>
            <w:tcW w:w="958" w:type="dxa"/>
          </w:tcPr>
          <w:p w:rsidR="00E61A4D" w:rsidRDefault="00D605C5">
            <w:r>
              <w:t>5</w:t>
            </w:r>
          </w:p>
        </w:tc>
      </w:tr>
    </w:tbl>
    <w:p w:rsidR="00E61A4D" w:rsidRDefault="00E61A4D"/>
    <w:tbl>
      <w:tblPr>
        <w:tblStyle w:val="QStandardSliderTable"/>
        <w:tblW w:w="9576" w:type="auto"/>
        <w:tblLook w:val="07E0" w:firstRow="1" w:lastRow="1" w:firstColumn="1" w:lastColumn="1" w:noHBand="1" w:noVBand="1"/>
      </w:tblPr>
      <w:tblGrid>
        <w:gridCol w:w="4649"/>
        <w:gridCol w:w="4711"/>
      </w:tblGrid>
      <w:tr w:rsidR="00E61A4D" w:rsidTr="00E61A4D">
        <w:tc>
          <w:tcPr>
            <w:cnfStyle w:val="001000000000" w:firstRow="0" w:lastRow="0" w:firstColumn="1" w:lastColumn="0" w:oddVBand="0" w:evenVBand="0" w:oddHBand="0" w:evenHBand="0" w:firstRowFirstColumn="0" w:firstRowLastColumn="0" w:lastRowFirstColumn="0" w:lastRowLastColumn="0"/>
            <w:tcW w:w="4788" w:type="dxa"/>
          </w:tcPr>
          <w:p w:rsidR="00E61A4D" w:rsidRDefault="00D605C5">
            <w:pPr>
              <w:keepNext/>
            </w:pPr>
            <w:r>
              <w:t>Ukuncika kwenqubomgomo yezomnotho ()</w:t>
            </w:r>
          </w:p>
        </w:tc>
        <w:tc>
          <w:tcPr>
            <w:tcW w:w="4788" w:type="dxa"/>
          </w:tcPr>
          <w:p w:rsidR="00E61A4D" w:rsidRDefault="00D605C5">
            <w:pPr>
              <w:keepNext/>
              <w:cnfStyle w:val="000000000000" w:firstRow="0" w:lastRow="0" w:firstColumn="0" w:lastColumn="0" w:oddVBand="0" w:evenVBand="0" w:oddHBand="0" w:evenHBand="0" w:firstRowFirstColumn="0" w:firstRowLastColumn="0" w:lastRowFirstColumn="0" w:lastRowLastColumn="0"/>
            </w:pPr>
            <w:r>
              <w:rPr>
                <w:noProof/>
                <w:lang w:val="en-ZA" w:eastAsia="en-ZA"/>
              </w:rPr>
              <w:drawing>
                <wp:inline distT="0" distB="0" distL="0" distR="0" wp14:anchorId="007B69BD" wp14:editId="199420CC">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rsidR="00E61A4D" w:rsidRDefault="00E61A4D"/>
    <w:p w:rsidR="00E61A4D" w:rsidRDefault="00E61A4D"/>
    <w:p w:rsidR="00E61A4D" w:rsidRDefault="00D605C5">
      <w:pPr>
        <w:pStyle w:val="BlockEndLabel"/>
      </w:pPr>
      <w:r>
        <w:t>End of Block: Politics (more)</w:t>
      </w:r>
    </w:p>
    <w:p w:rsidR="00E61A4D" w:rsidRDefault="00E61A4D">
      <w:pPr>
        <w:pStyle w:val="BlockSeparator"/>
      </w:pPr>
    </w:p>
    <w:p w:rsidR="00E61A4D" w:rsidRDefault="00D605C5">
      <w:pPr>
        <w:pStyle w:val="BlockStartLabel"/>
      </w:pPr>
      <w:r>
        <w:t>Start of Block: Household composition and energy characteristics</w:t>
      </w: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62BB013C" wp14:editId="3B2B38F2">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Q3.1  What is the main way you heat your home?</w:t>
      </w:r>
    </w:p>
    <w:p w:rsidR="00E61A4D" w:rsidRDefault="00D605C5">
      <w:pPr>
        <w:pStyle w:val="ListParagraph"/>
        <w:keepNext/>
        <w:numPr>
          <w:ilvl w:val="0"/>
          <w:numId w:val="4"/>
        </w:numPr>
      </w:pPr>
      <w:r>
        <w:t xml:space="preserve">Electricity  (1) </w:t>
      </w:r>
    </w:p>
    <w:p w:rsidR="00E61A4D" w:rsidRDefault="00D605C5">
      <w:pPr>
        <w:pStyle w:val="ListParagraph"/>
        <w:keepNext/>
        <w:numPr>
          <w:ilvl w:val="0"/>
          <w:numId w:val="4"/>
        </w:numPr>
      </w:pPr>
      <w:r>
        <w:t xml:space="preserve">Gas  (2) </w:t>
      </w:r>
    </w:p>
    <w:p w:rsidR="00E61A4D" w:rsidRDefault="00D605C5">
      <w:pPr>
        <w:pStyle w:val="ListParagraph"/>
        <w:keepNext/>
        <w:numPr>
          <w:ilvl w:val="0"/>
          <w:numId w:val="4"/>
        </w:numPr>
      </w:pPr>
      <w:r>
        <w:t xml:space="preserve">Heating oil  (3) </w:t>
      </w:r>
    </w:p>
    <w:p w:rsidR="00E61A4D" w:rsidRDefault="00D605C5">
      <w:pPr>
        <w:pStyle w:val="ListParagraph"/>
        <w:keepNext/>
        <w:numPr>
          <w:ilvl w:val="0"/>
          <w:numId w:val="4"/>
        </w:numPr>
      </w:pPr>
      <w:r>
        <w:t xml:space="preserve">Coal  (6) </w:t>
      </w:r>
    </w:p>
    <w:p w:rsidR="00E61A4D" w:rsidRDefault="00D605C5">
      <w:pPr>
        <w:pStyle w:val="ListParagraph"/>
        <w:keepNext/>
        <w:numPr>
          <w:ilvl w:val="0"/>
          <w:numId w:val="4"/>
        </w:numPr>
      </w:pPr>
      <w:r>
        <w:t xml:space="preserve">Wood, solar, geothermal, or heat pump  (4) </w:t>
      </w:r>
    </w:p>
    <w:p w:rsidR="00E61A4D" w:rsidRDefault="00D605C5">
      <w:pPr>
        <w:pStyle w:val="ListParagraph"/>
        <w:keepNext/>
        <w:numPr>
          <w:ilvl w:val="0"/>
          <w:numId w:val="4"/>
        </w:numPr>
      </w:pPr>
      <w:r>
        <w:t xml:space="preserve">District heating  (7) </w:t>
      </w:r>
    </w:p>
    <w:p w:rsidR="00E61A4D" w:rsidRDefault="00D605C5">
      <w:pPr>
        <w:pStyle w:val="ListParagraph"/>
        <w:keepNext/>
        <w:numPr>
          <w:ilvl w:val="0"/>
          <w:numId w:val="4"/>
        </w:numPr>
      </w:pPr>
      <w:r>
        <w:t xml:space="preserve">Don't know, or prefer not to say  (5) </w:t>
      </w:r>
    </w:p>
    <w:p w:rsidR="00E61A4D" w:rsidRDefault="00E61A4D"/>
    <w:p w:rsidR="00E61A4D" w:rsidRDefault="00D605C5">
      <w:pPr>
        <w:keepNext/>
      </w:pPr>
      <w:r>
        <w:t>Q3.1  Iyiphi indlela oyisebenzisa kakhulu ukushisisa ikhaya lakho?</w:t>
      </w:r>
    </w:p>
    <w:p w:rsidR="00E61A4D" w:rsidRDefault="00D605C5">
      <w:pPr>
        <w:pStyle w:val="ListParagraph"/>
        <w:keepNext/>
        <w:numPr>
          <w:ilvl w:val="0"/>
          <w:numId w:val="4"/>
        </w:numPr>
      </w:pPr>
      <w:r>
        <w:t xml:space="preserve">Ugesi  (1) </w:t>
      </w:r>
    </w:p>
    <w:p w:rsidR="00E61A4D" w:rsidRDefault="00D605C5">
      <w:pPr>
        <w:pStyle w:val="ListParagraph"/>
        <w:keepNext/>
        <w:numPr>
          <w:ilvl w:val="0"/>
          <w:numId w:val="4"/>
        </w:numPr>
      </w:pPr>
      <w:r>
        <w:t xml:space="preserve">Igesi  (2) </w:t>
      </w:r>
    </w:p>
    <w:p w:rsidR="00E61A4D" w:rsidRDefault="00D605C5">
      <w:pPr>
        <w:pStyle w:val="ListParagraph"/>
        <w:keepNext/>
        <w:numPr>
          <w:ilvl w:val="0"/>
          <w:numId w:val="4"/>
        </w:numPr>
      </w:pPr>
      <w:r>
        <w:t xml:space="preserve">Ukushisa u-oyela  (3) </w:t>
      </w:r>
    </w:p>
    <w:p w:rsidR="00E61A4D" w:rsidRDefault="00D605C5">
      <w:pPr>
        <w:pStyle w:val="ListParagraph"/>
        <w:keepNext/>
        <w:numPr>
          <w:ilvl w:val="0"/>
          <w:numId w:val="4"/>
        </w:numPr>
      </w:pPr>
      <w:r>
        <w:t xml:space="preserve">Amalahle  (6) </w:t>
      </w:r>
    </w:p>
    <w:p w:rsidR="00E61A4D" w:rsidRDefault="00D605C5">
      <w:pPr>
        <w:pStyle w:val="ListParagraph"/>
        <w:keepNext/>
        <w:numPr>
          <w:ilvl w:val="0"/>
          <w:numId w:val="4"/>
        </w:numPr>
      </w:pPr>
      <w:r>
        <w:t xml:space="preserve">Izinkuni, ilanga, ukushisakomhlaba, noma ipompo yokushisa  (4) </w:t>
      </w:r>
    </w:p>
    <w:p w:rsidR="00E61A4D" w:rsidRDefault="00D605C5">
      <w:pPr>
        <w:pStyle w:val="ListParagraph"/>
        <w:keepNext/>
        <w:numPr>
          <w:ilvl w:val="0"/>
          <w:numId w:val="4"/>
        </w:numPr>
      </w:pPr>
      <w:r>
        <w:t xml:space="preserve">Ukushisa kwesifunda  (7) </w:t>
      </w:r>
    </w:p>
    <w:p w:rsidR="00E61A4D" w:rsidRDefault="00D605C5">
      <w:pPr>
        <w:pStyle w:val="ListParagraph"/>
        <w:keepNext/>
        <w:numPr>
          <w:ilvl w:val="0"/>
          <w:numId w:val="4"/>
        </w:numPr>
      </w:pPr>
      <w:r>
        <w:t xml:space="preserve">Angazi, noma ngikhetha ukungasho  (5) </w:t>
      </w:r>
    </w:p>
    <w:p w:rsidR="00E61A4D" w:rsidRDefault="00E61A4D"/>
    <w:p w:rsidR="00E61A4D" w:rsidRDefault="00E61A4D">
      <w:pPr>
        <w:pStyle w:val="QuestionSeparator"/>
      </w:pPr>
    </w:p>
    <w:p w:rsidR="00E61A4D" w:rsidRDefault="00E61A4D"/>
    <w:p w:rsidR="00E61A4D" w:rsidRDefault="00D605C5">
      <w:pPr>
        <w:keepNext/>
      </w:pPr>
      <w:r>
        <w:t xml:space="preserve">Q242 In a typical </w:t>
      </w:r>
      <w:r>
        <w:rPr>
          <w:b/>
        </w:rPr>
        <w:t>year</w:t>
      </w:r>
      <w:r>
        <w:t>, how much do you spend on heating</w:t>
      </w:r>
      <w:r>
        <w:rPr>
          <w:b/>
        </w:rPr>
        <w:t xml:space="preserve"> </w:t>
      </w:r>
      <w:r>
        <w:t>for your accommodation? </w:t>
      </w:r>
    </w:p>
    <w:p w:rsidR="00E61A4D" w:rsidRDefault="00D605C5">
      <w:pPr>
        <w:pStyle w:val="ListParagraph"/>
        <w:keepNext/>
        <w:numPr>
          <w:ilvl w:val="0"/>
          <w:numId w:val="4"/>
        </w:numPr>
      </w:pPr>
      <w:r>
        <w:t xml:space="preserve">I don't know  (1) </w:t>
      </w:r>
    </w:p>
    <w:p w:rsidR="00E61A4D" w:rsidRDefault="00D605C5">
      <w:pPr>
        <w:pStyle w:val="ListParagraph"/>
        <w:keepNext/>
        <w:numPr>
          <w:ilvl w:val="0"/>
          <w:numId w:val="4"/>
        </w:numPr>
      </w:pPr>
      <w:r>
        <w:t xml:space="preserve">Less than £200  (2) </w:t>
      </w:r>
    </w:p>
    <w:p w:rsidR="00E61A4D" w:rsidRDefault="00D605C5">
      <w:pPr>
        <w:pStyle w:val="ListParagraph"/>
        <w:keepNext/>
        <w:numPr>
          <w:ilvl w:val="0"/>
          <w:numId w:val="4"/>
        </w:numPr>
      </w:pPr>
      <w:r>
        <w:t xml:space="preserve">£201 – £800  (3) </w:t>
      </w:r>
    </w:p>
    <w:p w:rsidR="00E61A4D" w:rsidRDefault="00D605C5">
      <w:pPr>
        <w:pStyle w:val="ListParagraph"/>
        <w:keepNext/>
        <w:numPr>
          <w:ilvl w:val="0"/>
          <w:numId w:val="4"/>
        </w:numPr>
      </w:pPr>
      <w:r>
        <w:t xml:space="preserve">£801 – £1,300  (4) </w:t>
      </w:r>
    </w:p>
    <w:p w:rsidR="00E61A4D" w:rsidRDefault="00D605C5">
      <w:pPr>
        <w:pStyle w:val="ListParagraph"/>
        <w:keepNext/>
        <w:numPr>
          <w:ilvl w:val="0"/>
          <w:numId w:val="4"/>
        </w:numPr>
      </w:pPr>
      <w:r>
        <w:t xml:space="preserve">£1,301 – £2,000  (5) </w:t>
      </w:r>
    </w:p>
    <w:p w:rsidR="00E61A4D" w:rsidRDefault="00D605C5">
      <w:pPr>
        <w:pStyle w:val="ListParagraph"/>
        <w:keepNext/>
        <w:numPr>
          <w:ilvl w:val="0"/>
          <w:numId w:val="4"/>
        </w:numPr>
      </w:pPr>
      <w:r>
        <w:t xml:space="preserve">More than £2,000  (8) </w:t>
      </w:r>
    </w:p>
    <w:p w:rsidR="00E61A4D" w:rsidRDefault="00E61A4D"/>
    <w:p w:rsidR="00E61A4D" w:rsidRDefault="00D605C5">
      <w:pPr>
        <w:keepNext/>
      </w:pPr>
      <w:r>
        <w:t>Q242 Ngonyaka ojwayelekile, usebenzisa malini ekushisiseni</w:t>
      </w:r>
      <w:r>
        <w:rPr>
          <w:b/>
        </w:rPr>
        <w:t xml:space="preserve"> </w:t>
      </w:r>
      <w:r>
        <w:t>indawo yakho yokuhlala</w:t>
      </w:r>
    </w:p>
    <w:p w:rsidR="00E61A4D" w:rsidRDefault="00D605C5">
      <w:pPr>
        <w:pStyle w:val="ListParagraph"/>
        <w:keepNext/>
        <w:numPr>
          <w:ilvl w:val="0"/>
          <w:numId w:val="4"/>
        </w:numPr>
      </w:pPr>
      <w:r>
        <w:t xml:space="preserve">Angazi  (1) </w:t>
      </w:r>
    </w:p>
    <w:p w:rsidR="00E61A4D" w:rsidRDefault="00D605C5">
      <w:pPr>
        <w:pStyle w:val="ListParagraph"/>
        <w:keepNext/>
        <w:numPr>
          <w:ilvl w:val="0"/>
          <w:numId w:val="4"/>
        </w:numPr>
      </w:pPr>
      <w:r>
        <w:t xml:space="preserve">Ngaphansi kuka- R4,084  (2) </w:t>
      </w:r>
    </w:p>
    <w:p w:rsidR="00E61A4D" w:rsidRDefault="00D605C5">
      <w:pPr>
        <w:pStyle w:val="ListParagraph"/>
        <w:keepNext/>
        <w:numPr>
          <w:ilvl w:val="0"/>
          <w:numId w:val="4"/>
        </w:numPr>
      </w:pPr>
      <w:r>
        <w:t xml:space="preserve">R4,104 - R16,333  (3) </w:t>
      </w:r>
    </w:p>
    <w:p w:rsidR="00E61A4D" w:rsidRDefault="00D605C5">
      <w:pPr>
        <w:pStyle w:val="ListParagraph"/>
        <w:keepNext/>
        <w:numPr>
          <w:ilvl w:val="0"/>
          <w:numId w:val="4"/>
        </w:numPr>
      </w:pPr>
      <w:r>
        <w:t xml:space="preserve">R16,353 - R26,548  (4) </w:t>
      </w:r>
    </w:p>
    <w:p w:rsidR="00E61A4D" w:rsidRDefault="00D605C5">
      <w:pPr>
        <w:pStyle w:val="ListParagraph"/>
        <w:keepNext/>
        <w:numPr>
          <w:ilvl w:val="0"/>
          <w:numId w:val="4"/>
        </w:numPr>
      </w:pPr>
      <w:r>
        <w:t xml:space="preserve">R26,568 - R40,843  (5) </w:t>
      </w:r>
    </w:p>
    <w:p w:rsidR="00E61A4D" w:rsidRDefault="00D605C5">
      <w:pPr>
        <w:pStyle w:val="ListParagraph"/>
        <w:keepNext/>
        <w:numPr>
          <w:ilvl w:val="0"/>
          <w:numId w:val="4"/>
        </w:numPr>
      </w:pPr>
      <w:r>
        <w:t xml:space="preserve">Ngaphezu kuka R40,843  (8) </w:t>
      </w:r>
    </w:p>
    <w:p w:rsidR="00E61A4D" w:rsidRDefault="00E61A4D"/>
    <w:p w:rsidR="00E61A4D" w:rsidRDefault="00E61A4D">
      <w:pPr>
        <w:pStyle w:val="QuestionSeparator"/>
      </w:pPr>
    </w:p>
    <w:p w:rsidR="00E61A4D" w:rsidRDefault="00E61A4D"/>
    <w:p w:rsidR="00E61A4D" w:rsidRDefault="00D605C5">
      <w:pPr>
        <w:keepNext/>
      </w:pPr>
      <w:r>
        <w:t>Q243 Good insulation can keep a building warm in the winter and cool in the summer.</w:t>
      </w:r>
      <w:r>
        <w:br/>
      </w:r>
      <w:r>
        <w:br/>
        <w:t>How do you rate the insulation of your accommodation?</w:t>
      </w:r>
    </w:p>
    <w:p w:rsidR="00E61A4D" w:rsidRDefault="00D605C5">
      <w:pPr>
        <w:pStyle w:val="ListParagraph"/>
        <w:keepNext/>
        <w:numPr>
          <w:ilvl w:val="0"/>
          <w:numId w:val="4"/>
        </w:numPr>
      </w:pPr>
      <w:r>
        <w:t xml:space="preserve">Very poor  (0) </w:t>
      </w:r>
    </w:p>
    <w:p w:rsidR="00E61A4D" w:rsidRDefault="00D605C5">
      <w:pPr>
        <w:pStyle w:val="ListParagraph"/>
        <w:keepNext/>
        <w:numPr>
          <w:ilvl w:val="0"/>
          <w:numId w:val="4"/>
        </w:numPr>
      </w:pPr>
      <w:r>
        <w:t xml:space="preserve">Poor  (11) </w:t>
      </w:r>
    </w:p>
    <w:p w:rsidR="00E61A4D" w:rsidRDefault="00D605C5">
      <w:pPr>
        <w:pStyle w:val="ListParagraph"/>
        <w:keepNext/>
        <w:numPr>
          <w:ilvl w:val="0"/>
          <w:numId w:val="4"/>
        </w:numPr>
      </w:pPr>
      <w:r>
        <w:t xml:space="preserve">Fair  (12) </w:t>
      </w:r>
    </w:p>
    <w:p w:rsidR="00E61A4D" w:rsidRDefault="00D605C5">
      <w:pPr>
        <w:pStyle w:val="ListParagraph"/>
        <w:keepNext/>
        <w:numPr>
          <w:ilvl w:val="0"/>
          <w:numId w:val="4"/>
        </w:numPr>
      </w:pPr>
      <w:r>
        <w:t xml:space="preserve">Good  (13) </w:t>
      </w:r>
    </w:p>
    <w:p w:rsidR="00E61A4D" w:rsidRDefault="00D605C5">
      <w:pPr>
        <w:pStyle w:val="ListParagraph"/>
        <w:keepNext/>
        <w:numPr>
          <w:ilvl w:val="0"/>
          <w:numId w:val="4"/>
        </w:numPr>
      </w:pPr>
      <w:r>
        <w:t xml:space="preserve">Excellent  (14) </w:t>
      </w:r>
    </w:p>
    <w:p w:rsidR="00E61A4D" w:rsidRDefault="00E61A4D"/>
    <w:p w:rsidR="00E61A4D" w:rsidRDefault="00D605C5">
      <w:pPr>
        <w:keepNext/>
      </w:pPr>
      <w:r>
        <w:t xml:space="preserve">Q243 Ukufakwa kahle kwesivimbela </w:t>
      </w:r>
      <w:del w:id="17" w:author="Xolisa Dodo" w:date="2021-08-05T17:30:00Z">
        <w:r w:rsidDel="008B350A">
          <w:delText xml:space="preserve">kushisa </w:delText>
        </w:r>
      </w:del>
      <w:ins w:id="18" w:author="Xolisa Dodo" w:date="2021-08-05T17:30:00Z">
        <w:r w:rsidR="008B350A">
          <w:t>makhaza nokushisa</w:t>
        </w:r>
        <w:r w:rsidR="008B350A">
          <w:t xml:space="preserve"> </w:t>
        </w:r>
      </w:ins>
      <w:r>
        <w:t>kungagcina isakhiwo sifudumele ebusika futhi sipholile ehlobo.</w:t>
      </w:r>
      <w:r>
        <w:br/>
        <w:t xml:space="preserve"> </w:t>
      </w:r>
      <w:r>
        <w:br/>
        <w:t xml:space="preserve"> Usikala kanjani isivimbela kushisa</w:t>
      </w:r>
      <w:ins w:id="19" w:author="Xolisa Dodo" w:date="2021-08-05T17:31:00Z">
        <w:r w:rsidR="008B350A">
          <w:t xml:space="preserve"> namakhaza</w:t>
        </w:r>
      </w:ins>
      <w:r>
        <w:t xml:space="preserve"> kwindawo yakho yokuhlala? </w:t>
      </w:r>
    </w:p>
    <w:p w:rsidR="00E61A4D" w:rsidRDefault="00D605C5">
      <w:pPr>
        <w:pStyle w:val="ListParagraph"/>
        <w:keepNext/>
        <w:numPr>
          <w:ilvl w:val="0"/>
          <w:numId w:val="4"/>
        </w:numPr>
      </w:pPr>
      <w:r>
        <w:t xml:space="preserve">kubi kakhulu  (0) </w:t>
      </w:r>
    </w:p>
    <w:p w:rsidR="00E61A4D" w:rsidRDefault="00D605C5">
      <w:pPr>
        <w:pStyle w:val="ListParagraph"/>
        <w:keepNext/>
        <w:numPr>
          <w:ilvl w:val="0"/>
          <w:numId w:val="4"/>
        </w:numPr>
      </w:pPr>
      <w:r>
        <w:t xml:space="preserve">kubi  (11) </w:t>
      </w:r>
    </w:p>
    <w:p w:rsidR="00E61A4D" w:rsidRDefault="00D605C5">
      <w:pPr>
        <w:pStyle w:val="ListParagraph"/>
        <w:keepNext/>
        <w:numPr>
          <w:ilvl w:val="0"/>
          <w:numId w:val="4"/>
        </w:numPr>
      </w:pPr>
      <w:r>
        <w:t xml:space="preserve">Kulungile  (12) </w:t>
      </w:r>
    </w:p>
    <w:p w:rsidR="00E61A4D" w:rsidRDefault="00D605C5">
      <w:pPr>
        <w:pStyle w:val="ListParagraph"/>
        <w:keepNext/>
        <w:numPr>
          <w:ilvl w:val="0"/>
          <w:numId w:val="4"/>
        </w:numPr>
      </w:pPr>
      <w:r>
        <w:t xml:space="preserve">Kuhle  (13) </w:t>
      </w:r>
    </w:p>
    <w:p w:rsidR="00E61A4D" w:rsidRDefault="00D605C5">
      <w:pPr>
        <w:pStyle w:val="ListParagraph"/>
        <w:keepNext/>
        <w:numPr>
          <w:ilvl w:val="0"/>
          <w:numId w:val="4"/>
        </w:numPr>
      </w:pPr>
      <w:r>
        <w:t xml:space="preserve">Kuhle kakhulu  (14) </w:t>
      </w:r>
    </w:p>
    <w:p w:rsidR="00E61A4D" w:rsidRDefault="00E61A4D"/>
    <w:p w:rsidR="00E61A4D" w:rsidRDefault="00E61A4D">
      <w:pPr>
        <w:pStyle w:val="QuestionSeparator"/>
      </w:pPr>
    </w:p>
    <w:p w:rsidR="00E61A4D" w:rsidRDefault="00E61A4D"/>
    <w:p w:rsidR="00E61A4D" w:rsidRDefault="00D605C5">
      <w:pPr>
        <w:keepNext/>
      </w:pPr>
      <w:r>
        <w:t>Q3.2 In a typical month, how much do you spend on gas for driving?</w:t>
      </w:r>
    </w:p>
    <w:p w:rsidR="00E61A4D" w:rsidRDefault="00D605C5">
      <w:pPr>
        <w:pStyle w:val="ListParagraph"/>
        <w:keepNext/>
        <w:numPr>
          <w:ilvl w:val="0"/>
          <w:numId w:val="4"/>
        </w:numPr>
      </w:pPr>
      <w:r>
        <w:t xml:space="preserve">Less than £5  (4) </w:t>
      </w:r>
    </w:p>
    <w:p w:rsidR="00E61A4D" w:rsidRDefault="00D605C5">
      <w:pPr>
        <w:pStyle w:val="ListParagraph"/>
        <w:keepNext/>
        <w:numPr>
          <w:ilvl w:val="0"/>
          <w:numId w:val="4"/>
        </w:numPr>
      </w:pPr>
      <w:r>
        <w:t xml:space="preserve">£5 – £25  (5) </w:t>
      </w:r>
    </w:p>
    <w:p w:rsidR="00E61A4D" w:rsidRDefault="00D605C5">
      <w:pPr>
        <w:pStyle w:val="ListParagraph"/>
        <w:keepNext/>
        <w:numPr>
          <w:ilvl w:val="0"/>
          <w:numId w:val="4"/>
        </w:numPr>
      </w:pPr>
      <w:r>
        <w:t xml:space="preserve">£26 – £75  (6) </w:t>
      </w:r>
    </w:p>
    <w:p w:rsidR="00E61A4D" w:rsidRDefault="00D605C5">
      <w:pPr>
        <w:pStyle w:val="ListParagraph"/>
        <w:keepNext/>
        <w:numPr>
          <w:ilvl w:val="0"/>
          <w:numId w:val="4"/>
        </w:numPr>
      </w:pPr>
      <w:r>
        <w:t xml:space="preserve">£76 – £125  (7) </w:t>
      </w:r>
    </w:p>
    <w:p w:rsidR="00E61A4D" w:rsidRDefault="00D605C5">
      <w:pPr>
        <w:pStyle w:val="ListParagraph"/>
        <w:keepNext/>
        <w:numPr>
          <w:ilvl w:val="0"/>
          <w:numId w:val="4"/>
        </w:numPr>
      </w:pPr>
      <w:r>
        <w:t xml:space="preserve">£126 – £200  (8) </w:t>
      </w:r>
    </w:p>
    <w:p w:rsidR="00E61A4D" w:rsidRDefault="00D605C5">
      <w:pPr>
        <w:pStyle w:val="ListParagraph"/>
        <w:keepNext/>
        <w:numPr>
          <w:ilvl w:val="0"/>
          <w:numId w:val="4"/>
        </w:numPr>
      </w:pPr>
      <w:r>
        <w:t xml:space="preserve">More than £200  (10) </w:t>
      </w:r>
    </w:p>
    <w:p w:rsidR="00E61A4D" w:rsidRDefault="00E61A4D"/>
    <w:p w:rsidR="00E61A4D" w:rsidRDefault="00D605C5">
      <w:pPr>
        <w:keepNext/>
      </w:pPr>
      <w:r>
        <w:t>Q3.2 Ngenyanga ejwayelekile, usebenzisa malini ukuthenga uphethiloli wokushayela?</w:t>
      </w:r>
    </w:p>
    <w:p w:rsidR="00E61A4D" w:rsidRDefault="00D605C5">
      <w:pPr>
        <w:pStyle w:val="ListParagraph"/>
        <w:keepNext/>
        <w:numPr>
          <w:ilvl w:val="0"/>
          <w:numId w:val="4"/>
        </w:numPr>
      </w:pPr>
      <w:r>
        <w:t xml:space="preserve">Ngaphansi kuka- R102  (4) </w:t>
      </w:r>
    </w:p>
    <w:p w:rsidR="00E61A4D" w:rsidRDefault="00D605C5">
      <w:pPr>
        <w:pStyle w:val="ListParagraph"/>
        <w:keepNext/>
        <w:numPr>
          <w:ilvl w:val="0"/>
          <w:numId w:val="4"/>
        </w:numPr>
      </w:pPr>
      <w:r>
        <w:t xml:space="preserve">R102 - R511  (5) </w:t>
      </w:r>
    </w:p>
    <w:p w:rsidR="00E61A4D" w:rsidRDefault="00D605C5">
      <w:pPr>
        <w:pStyle w:val="ListParagraph"/>
        <w:keepNext/>
        <w:numPr>
          <w:ilvl w:val="0"/>
          <w:numId w:val="4"/>
        </w:numPr>
      </w:pPr>
      <w:r>
        <w:t xml:space="preserve">R531 - R1,532  (6) </w:t>
      </w:r>
    </w:p>
    <w:p w:rsidR="00E61A4D" w:rsidRDefault="00D605C5">
      <w:pPr>
        <w:pStyle w:val="ListParagraph"/>
        <w:keepNext/>
        <w:numPr>
          <w:ilvl w:val="0"/>
          <w:numId w:val="4"/>
        </w:numPr>
      </w:pPr>
      <w:r>
        <w:t xml:space="preserve">R1,552 - R2,553  (7) </w:t>
      </w:r>
    </w:p>
    <w:p w:rsidR="00E61A4D" w:rsidRDefault="00D605C5">
      <w:pPr>
        <w:pStyle w:val="ListParagraph"/>
        <w:keepNext/>
        <w:numPr>
          <w:ilvl w:val="0"/>
          <w:numId w:val="4"/>
        </w:numPr>
      </w:pPr>
      <w:r>
        <w:t xml:space="preserve">R2,574 - R4,085  (8) </w:t>
      </w:r>
    </w:p>
    <w:p w:rsidR="00E61A4D" w:rsidRDefault="00D605C5">
      <w:pPr>
        <w:pStyle w:val="ListParagraph"/>
        <w:keepNext/>
        <w:numPr>
          <w:ilvl w:val="0"/>
          <w:numId w:val="4"/>
        </w:numPr>
      </w:pPr>
      <w:r>
        <w:t xml:space="preserve">Ngaphezulu kuka R4,085  (10) </w:t>
      </w:r>
    </w:p>
    <w:p w:rsidR="00E61A4D" w:rsidRDefault="00E61A4D"/>
    <w:p w:rsidR="00E61A4D" w:rsidRDefault="00E61A4D">
      <w:pPr>
        <w:pStyle w:val="QuestionSeparator"/>
      </w:pPr>
    </w:p>
    <w:p w:rsidR="00E61A4D" w:rsidRDefault="00E61A4D"/>
    <w:p w:rsidR="00E61A4D" w:rsidRDefault="00D605C5">
      <w:pPr>
        <w:keepNext/>
      </w:pPr>
      <w:r>
        <w:t>Q3.3 How many round-trip flights did you take between 2017 and 2019?</w:t>
      </w:r>
    </w:p>
    <w:p w:rsidR="00E61A4D" w:rsidRDefault="00D605C5">
      <w:pPr>
        <w:pStyle w:val="ListParagraph"/>
        <w:keepNext/>
        <w:numPr>
          <w:ilvl w:val="0"/>
          <w:numId w:val="4"/>
        </w:numPr>
      </w:pPr>
      <w:r>
        <w:t xml:space="preserve">0  (4) </w:t>
      </w:r>
    </w:p>
    <w:p w:rsidR="00E61A4D" w:rsidRDefault="00D605C5">
      <w:pPr>
        <w:pStyle w:val="ListParagraph"/>
        <w:keepNext/>
        <w:numPr>
          <w:ilvl w:val="0"/>
          <w:numId w:val="4"/>
        </w:numPr>
      </w:pPr>
      <w:r>
        <w:t xml:space="preserve">1  (5) </w:t>
      </w:r>
    </w:p>
    <w:p w:rsidR="00E61A4D" w:rsidRDefault="00D605C5">
      <w:pPr>
        <w:pStyle w:val="ListParagraph"/>
        <w:keepNext/>
        <w:numPr>
          <w:ilvl w:val="0"/>
          <w:numId w:val="4"/>
        </w:numPr>
      </w:pPr>
      <w:r>
        <w:t xml:space="preserve">2  (6) </w:t>
      </w:r>
    </w:p>
    <w:p w:rsidR="00E61A4D" w:rsidRDefault="00D605C5">
      <w:pPr>
        <w:pStyle w:val="ListParagraph"/>
        <w:keepNext/>
        <w:numPr>
          <w:ilvl w:val="0"/>
          <w:numId w:val="4"/>
        </w:numPr>
      </w:pPr>
      <w:r>
        <w:t xml:space="preserve">3 or 4  (7) </w:t>
      </w:r>
    </w:p>
    <w:p w:rsidR="00E61A4D" w:rsidRDefault="00D605C5">
      <w:pPr>
        <w:pStyle w:val="ListParagraph"/>
        <w:keepNext/>
        <w:numPr>
          <w:ilvl w:val="0"/>
          <w:numId w:val="4"/>
        </w:numPr>
      </w:pPr>
      <w:r>
        <w:t xml:space="preserve">5 to 7  (9) </w:t>
      </w:r>
    </w:p>
    <w:p w:rsidR="00E61A4D" w:rsidRDefault="00D605C5">
      <w:pPr>
        <w:pStyle w:val="ListParagraph"/>
        <w:keepNext/>
        <w:numPr>
          <w:ilvl w:val="0"/>
          <w:numId w:val="4"/>
        </w:numPr>
      </w:pPr>
      <w:r>
        <w:t xml:space="preserve">8 to 14  (14) </w:t>
      </w:r>
    </w:p>
    <w:p w:rsidR="00E61A4D" w:rsidRDefault="00D605C5">
      <w:pPr>
        <w:pStyle w:val="ListParagraph"/>
        <w:keepNext/>
        <w:numPr>
          <w:ilvl w:val="0"/>
          <w:numId w:val="4"/>
        </w:numPr>
      </w:pPr>
      <w:r>
        <w:t xml:space="preserve">15 or more  (12) </w:t>
      </w:r>
    </w:p>
    <w:p w:rsidR="00E61A4D" w:rsidRDefault="00E61A4D"/>
    <w:p w:rsidR="00E61A4D" w:rsidRDefault="00D605C5">
      <w:pPr>
        <w:keepNext/>
      </w:pPr>
      <w:r>
        <w:t>Q3.3 Uthathe izindiza ezingaki ukuya nokubuya phakathi kuka-2017 no-2019?</w:t>
      </w:r>
    </w:p>
    <w:p w:rsidR="00E61A4D" w:rsidRDefault="00D605C5">
      <w:pPr>
        <w:pStyle w:val="ListParagraph"/>
        <w:keepNext/>
        <w:numPr>
          <w:ilvl w:val="0"/>
          <w:numId w:val="4"/>
        </w:numPr>
      </w:pPr>
      <w:r>
        <w:t xml:space="preserve">0  (4) </w:t>
      </w:r>
    </w:p>
    <w:p w:rsidR="00E61A4D" w:rsidRDefault="00D605C5">
      <w:pPr>
        <w:pStyle w:val="ListParagraph"/>
        <w:keepNext/>
        <w:numPr>
          <w:ilvl w:val="0"/>
          <w:numId w:val="4"/>
        </w:numPr>
      </w:pPr>
      <w:r>
        <w:t xml:space="preserve">1  (5) </w:t>
      </w:r>
    </w:p>
    <w:p w:rsidR="00E61A4D" w:rsidRDefault="00D605C5">
      <w:pPr>
        <w:pStyle w:val="ListParagraph"/>
        <w:keepNext/>
        <w:numPr>
          <w:ilvl w:val="0"/>
          <w:numId w:val="4"/>
        </w:numPr>
      </w:pPr>
      <w:r>
        <w:t xml:space="preserve">2  (6) </w:t>
      </w:r>
    </w:p>
    <w:p w:rsidR="00E61A4D" w:rsidRDefault="00D605C5">
      <w:pPr>
        <w:pStyle w:val="ListParagraph"/>
        <w:keepNext/>
        <w:numPr>
          <w:ilvl w:val="0"/>
          <w:numId w:val="4"/>
        </w:numPr>
      </w:pPr>
      <w:r>
        <w:t xml:space="preserve">3 noma 4  (7) </w:t>
      </w:r>
    </w:p>
    <w:p w:rsidR="00E61A4D" w:rsidRDefault="00D605C5">
      <w:pPr>
        <w:pStyle w:val="ListParagraph"/>
        <w:keepNext/>
        <w:numPr>
          <w:ilvl w:val="0"/>
          <w:numId w:val="4"/>
        </w:numPr>
      </w:pPr>
      <w:r>
        <w:t xml:space="preserve">5 kuye ku-7  (9) </w:t>
      </w:r>
    </w:p>
    <w:p w:rsidR="00E61A4D" w:rsidRDefault="00D605C5">
      <w:pPr>
        <w:pStyle w:val="ListParagraph"/>
        <w:keepNext/>
        <w:numPr>
          <w:ilvl w:val="0"/>
          <w:numId w:val="4"/>
        </w:numPr>
      </w:pPr>
      <w:r>
        <w:t xml:space="preserve">8 kuye ku-14  (14) </w:t>
      </w:r>
    </w:p>
    <w:p w:rsidR="00E61A4D" w:rsidRDefault="00D605C5">
      <w:pPr>
        <w:pStyle w:val="ListParagraph"/>
        <w:keepNext/>
        <w:numPr>
          <w:ilvl w:val="0"/>
          <w:numId w:val="4"/>
        </w:numPr>
      </w:pPr>
      <w:r>
        <w:t xml:space="preserve">15 noma ngaphezulu  (12) </w:t>
      </w:r>
    </w:p>
    <w:p w:rsidR="00E61A4D" w:rsidRDefault="00E61A4D"/>
    <w:p w:rsidR="00E61A4D" w:rsidRDefault="00E61A4D">
      <w:pPr>
        <w:pStyle w:val="QuestionSeparator"/>
      </w:pPr>
    </w:p>
    <w:p w:rsidR="00E61A4D" w:rsidRDefault="00E61A4D"/>
    <w:p w:rsidR="00E61A4D" w:rsidRDefault="00D605C5">
      <w:pPr>
        <w:keepNext/>
      </w:pPr>
      <w:r>
        <w:t>Q3.4 How often do you eat beef?</w:t>
      </w:r>
    </w:p>
    <w:p w:rsidR="00E61A4D" w:rsidRDefault="00D605C5">
      <w:pPr>
        <w:pStyle w:val="ListParagraph"/>
        <w:keepNext/>
        <w:numPr>
          <w:ilvl w:val="0"/>
          <w:numId w:val="4"/>
        </w:numPr>
      </w:pPr>
      <w:r>
        <w:t xml:space="preserve">Never  (2) </w:t>
      </w:r>
    </w:p>
    <w:p w:rsidR="00E61A4D" w:rsidRDefault="00D605C5">
      <w:pPr>
        <w:pStyle w:val="ListParagraph"/>
        <w:keepNext/>
        <w:numPr>
          <w:ilvl w:val="0"/>
          <w:numId w:val="4"/>
        </w:numPr>
      </w:pPr>
      <w:r>
        <w:t xml:space="preserve">Less than once a week  (3) </w:t>
      </w:r>
    </w:p>
    <w:p w:rsidR="00E61A4D" w:rsidRDefault="00D605C5">
      <w:pPr>
        <w:pStyle w:val="ListParagraph"/>
        <w:keepNext/>
        <w:numPr>
          <w:ilvl w:val="0"/>
          <w:numId w:val="4"/>
        </w:numPr>
      </w:pPr>
      <w:r>
        <w:t xml:space="preserve">One to four times per week  (4) </w:t>
      </w:r>
    </w:p>
    <w:p w:rsidR="00E61A4D" w:rsidRDefault="00D605C5">
      <w:pPr>
        <w:pStyle w:val="ListParagraph"/>
        <w:keepNext/>
        <w:numPr>
          <w:ilvl w:val="0"/>
          <w:numId w:val="4"/>
        </w:numPr>
      </w:pPr>
      <w:r>
        <w:t xml:space="preserve">Almost or at least daily  (5) </w:t>
      </w:r>
    </w:p>
    <w:p w:rsidR="00E61A4D" w:rsidRDefault="00E61A4D"/>
    <w:p w:rsidR="00E61A4D" w:rsidRDefault="00D605C5">
      <w:pPr>
        <w:keepNext/>
      </w:pPr>
      <w:r>
        <w:t>Q3.4 Uyidla kangaki inyama yenkomo?</w:t>
      </w:r>
    </w:p>
    <w:p w:rsidR="00E61A4D" w:rsidRDefault="00D605C5">
      <w:pPr>
        <w:pStyle w:val="ListParagraph"/>
        <w:keepNext/>
        <w:numPr>
          <w:ilvl w:val="0"/>
          <w:numId w:val="4"/>
        </w:numPr>
      </w:pPr>
      <w:r>
        <w:t xml:space="preserve">Angilokothi  (2) </w:t>
      </w:r>
    </w:p>
    <w:p w:rsidR="00E61A4D" w:rsidRDefault="00D605C5">
      <w:pPr>
        <w:pStyle w:val="ListParagraph"/>
        <w:keepNext/>
        <w:numPr>
          <w:ilvl w:val="0"/>
          <w:numId w:val="4"/>
        </w:numPr>
      </w:pPr>
      <w:r>
        <w:t xml:space="preserve">Ngaphansi kokukodwa ngesonto  (3) </w:t>
      </w:r>
    </w:p>
    <w:p w:rsidR="00E61A4D" w:rsidRDefault="00D605C5">
      <w:pPr>
        <w:pStyle w:val="ListParagraph"/>
        <w:keepNext/>
        <w:numPr>
          <w:ilvl w:val="0"/>
          <w:numId w:val="4"/>
        </w:numPr>
      </w:pPr>
      <w:r>
        <w:t xml:space="preserve">Kanye noma kane  ngesonto  (4) </w:t>
      </w:r>
    </w:p>
    <w:p w:rsidR="00E61A4D" w:rsidRDefault="00D605C5">
      <w:pPr>
        <w:pStyle w:val="ListParagraph"/>
        <w:keepNext/>
        <w:numPr>
          <w:ilvl w:val="0"/>
          <w:numId w:val="4"/>
        </w:numPr>
      </w:pPr>
      <w:r>
        <w:t xml:space="preserve">Cishe noma okungenani nsuku zonke  (5) </w:t>
      </w:r>
    </w:p>
    <w:p w:rsidR="00E61A4D" w:rsidRDefault="00E61A4D"/>
    <w:p w:rsidR="00E61A4D" w:rsidRDefault="00E61A4D">
      <w:pPr>
        <w:pStyle w:val="QuestionSeparator"/>
      </w:pPr>
    </w:p>
    <w:p w:rsidR="00E61A4D" w:rsidRDefault="00E61A4D"/>
    <w:p w:rsidR="00E61A4D" w:rsidRDefault="00D605C5">
      <w:pPr>
        <w:keepNext/>
      </w:pPr>
      <w:r>
        <w:t>Q3.5 Which</w:t>
      </w:r>
      <w:r>
        <w:rPr>
          <w:b/>
        </w:rPr>
        <w:t xml:space="preserve"> </w:t>
      </w:r>
      <w:r>
        <w:t>mode of transport did you mainly use for each of the following trips in 2019?</w:t>
      </w:r>
    </w:p>
    <w:tbl>
      <w:tblPr>
        <w:tblStyle w:val="QQuestionTable"/>
        <w:tblW w:w="9576" w:type="auto"/>
        <w:tblLook w:val="07E0" w:firstRow="1" w:lastRow="1" w:firstColumn="1" w:lastColumn="1" w:noHBand="1" w:noVBand="1"/>
      </w:tblPr>
      <w:tblGrid>
        <w:gridCol w:w="1586"/>
        <w:gridCol w:w="1564"/>
        <w:gridCol w:w="1562"/>
        <w:gridCol w:w="1549"/>
        <w:gridCol w:w="1531"/>
        <w:gridCol w:w="1568"/>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Other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Not Applicable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Commute to work or place of study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Grocery shopping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Recreational and leisure activities  (excluding holiday travel)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Q3.5 Iyiphi indlela yokuhamba oyisebenzise kakhulu ohambweni ngalunye kwezilandelayo ngo-2019?</w:t>
      </w:r>
    </w:p>
    <w:tbl>
      <w:tblPr>
        <w:tblStyle w:val="QQuestionTable"/>
        <w:tblW w:w="9576" w:type="auto"/>
        <w:tblLook w:val="07E0" w:firstRow="1" w:lastRow="1" w:firstColumn="1" w:lastColumn="1" w:noHBand="1" w:noVBand="1"/>
      </w:tblPr>
      <w:tblGrid>
        <w:gridCol w:w="2065"/>
        <w:gridCol w:w="1466"/>
        <w:gridCol w:w="1550"/>
        <w:gridCol w:w="1563"/>
        <w:gridCol w:w="1250"/>
        <w:gridCol w:w="1466"/>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Imoto noma Isithuthuthu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Ezokuthutha Komphakathi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Ukuhamba ngezinyawo noma Ukuhamba ngebhayisikili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Okunye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Akufaneleki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Ukuya emsebenzini noma endaweni yokufunda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Ukuthenga ukudla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Imisebenzi yokuzijabulisa neyokungcebeleka (ngaphandle kohambo lwamaholide)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p w:rsidR="00E61A4D" w:rsidRDefault="00E61A4D"/>
    <w:p w:rsidR="00E61A4D" w:rsidRDefault="00D605C5">
      <w:pPr>
        <w:keepNext/>
      </w:pPr>
      <w:r>
        <w:t>Q3.6 How do you rate the availability (ease of access and frequency) of public transportation where you live?</w:t>
      </w:r>
    </w:p>
    <w:p w:rsidR="00E61A4D" w:rsidRDefault="00D605C5">
      <w:pPr>
        <w:pStyle w:val="ListParagraph"/>
        <w:keepNext/>
        <w:numPr>
          <w:ilvl w:val="0"/>
          <w:numId w:val="4"/>
        </w:numPr>
      </w:pPr>
      <w:r>
        <w:t xml:space="preserve">Very poor  (0) </w:t>
      </w:r>
    </w:p>
    <w:p w:rsidR="00E61A4D" w:rsidRDefault="00D605C5">
      <w:pPr>
        <w:pStyle w:val="ListParagraph"/>
        <w:keepNext/>
        <w:numPr>
          <w:ilvl w:val="0"/>
          <w:numId w:val="4"/>
        </w:numPr>
      </w:pPr>
      <w:r>
        <w:t xml:space="preserve">Poor  (1) </w:t>
      </w:r>
    </w:p>
    <w:p w:rsidR="00E61A4D" w:rsidRDefault="00D605C5">
      <w:pPr>
        <w:pStyle w:val="ListParagraph"/>
        <w:keepNext/>
        <w:numPr>
          <w:ilvl w:val="0"/>
          <w:numId w:val="4"/>
        </w:numPr>
      </w:pPr>
      <w:r>
        <w:t xml:space="preserve">Fair  (2) </w:t>
      </w:r>
    </w:p>
    <w:p w:rsidR="00E61A4D" w:rsidRDefault="00D605C5">
      <w:pPr>
        <w:pStyle w:val="ListParagraph"/>
        <w:keepNext/>
        <w:numPr>
          <w:ilvl w:val="0"/>
          <w:numId w:val="4"/>
        </w:numPr>
      </w:pPr>
      <w:r>
        <w:t xml:space="preserve">Good  (3) </w:t>
      </w:r>
    </w:p>
    <w:p w:rsidR="00E61A4D" w:rsidRDefault="00D605C5">
      <w:pPr>
        <w:pStyle w:val="ListParagraph"/>
        <w:keepNext/>
        <w:numPr>
          <w:ilvl w:val="0"/>
          <w:numId w:val="4"/>
        </w:numPr>
      </w:pPr>
      <w:r>
        <w:t xml:space="preserve">Excellent  (4) </w:t>
      </w:r>
    </w:p>
    <w:p w:rsidR="00E61A4D" w:rsidRDefault="00E61A4D"/>
    <w:p w:rsidR="00E61A4D" w:rsidRDefault="00D605C5">
      <w:pPr>
        <w:keepNext/>
      </w:pPr>
      <w:r>
        <w:t>Q3.6 Ukulinganisa kanjani ukubakhona (ukutholakala kalula nokuvama) kwezinto zokuhamba zomphakathi lapho uhlala khona?</w:t>
      </w:r>
    </w:p>
    <w:p w:rsidR="00E61A4D" w:rsidRDefault="00D605C5">
      <w:pPr>
        <w:pStyle w:val="ListParagraph"/>
        <w:keepNext/>
        <w:numPr>
          <w:ilvl w:val="0"/>
          <w:numId w:val="4"/>
        </w:numPr>
      </w:pPr>
      <w:r>
        <w:t xml:space="preserve">Kubi kakhulu  (0) </w:t>
      </w:r>
    </w:p>
    <w:p w:rsidR="00E61A4D" w:rsidRDefault="00D605C5">
      <w:pPr>
        <w:pStyle w:val="ListParagraph"/>
        <w:keepNext/>
        <w:numPr>
          <w:ilvl w:val="0"/>
          <w:numId w:val="4"/>
        </w:numPr>
      </w:pPr>
      <w:r>
        <w:t xml:space="preserve">Kubi  (1) </w:t>
      </w:r>
    </w:p>
    <w:p w:rsidR="00E61A4D" w:rsidRDefault="00D605C5">
      <w:pPr>
        <w:pStyle w:val="ListParagraph"/>
        <w:keepNext/>
        <w:numPr>
          <w:ilvl w:val="0"/>
          <w:numId w:val="4"/>
        </w:numPr>
      </w:pPr>
      <w:r>
        <w:t xml:space="preserve">Kulungile  (2) </w:t>
      </w:r>
    </w:p>
    <w:p w:rsidR="00E61A4D" w:rsidRDefault="00D605C5">
      <w:pPr>
        <w:pStyle w:val="ListParagraph"/>
        <w:keepNext/>
        <w:numPr>
          <w:ilvl w:val="0"/>
          <w:numId w:val="4"/>
        </w:numPr>
      </w:pPr>
      <w:r>
        <w:t xml:space="preserve">Kuhle  (3) </w:t>
      </w:r>
    </w:p>
    <w:p w:rsidR="00E61A4D" w:rsidRDefault="00D605C5">
      <w:pPr>
        <w:pStyle w:val="ListParagraph"/>
        <w:keepNext/>
        <w:numPr>
          <w:ilvl w:val="0"/>
          <w:numId w:val="4"/>
        </w:numPr>
      </w:pPr>
      <w:r>
        <w:t xml:space="preserve">Kuhle kakhulu  (4) </w:t>
      </w:r>
    </w:p>
    <w:p w:rsidR="00E61A4D" w:rsidRDefault="00E61A4D"/>
    <w:p w:rsidR="00E61A4D" w:rsidRDefault="00E61A4D">
      <w:pPr>
        <w:pStyle w:val="QuestionSeparator"/>
      </w:pPr>
    </w:p>
    <w:p w:rsidR="00E61A4D" w:rsidRDefault="00E61A4D"/>
    <w:p w:rsidR="00E61A4D" w:rsidRDefault="00D605C5">
      <w:pPr>
        <w:keepNext/>
      </w:pPr>
      <w:r>
        <w:t>Q3.7 Timing</w:t>
      </w:r>
    </w:p>
    <w:p w:rsidR="00E61A4D" w:rsidRDefault="00D605C5">
      <w:pPr>
        <w:pStyle w:val="ListParagraph"/>
        <w:keepNext/>
        <w:ind w:left="0"/>
      </w:pPr>
      <w:r>
        <w:t>First Click  (1)</w:t>
      </w:r>
    </w:p>
    <w:p w:rsidR="00E61A4D" w:rsidRDefault="00D605C5">
      <w:pPr>
        <w:pStyle w:val="ListParagraph"/>
        <w:keepNext/>
        <w:ind w:left="0"/>
      </w:pPr>
      <w:r>
        <w:t>Last Click  (2)</w:t>
      </w:r>
    </w:p>
    <w:p w:rsidR="00E61A4D" w:rsidRDefault="00D605C5">
      <w:pPr>
        <w:pStyle w:val="ListParagraph"/>
        <w:keepNext/>
        <w:ind w:left="0"/>
      </w:pPr>
      <w:r>
        <w:t>Page Submit  (3)</w:t>
      </w:r>
    </w:p>
    <w:p w:rsidR="00E61A4D" w:rsidRDefault="00D605C5">
      <w:pPr>
        <w:pStyle w:val="ListParagraph"/>
        <w:keepNext/>
        <w:ind w:left="0"/>
      </w:pPr>
      <w:r>
        <w:t>Click Count  (4)</w:t>
      </w:r>
    </w:p>
    <w:p w:rsidR="00E61A4D" w:rsidRDefault="00E61A4D"/>
    <w:p w:rsidR="00E61A4D" w:rsidRDefault="00D605C5">
      <w:pPr>
        <w:keepNext/>
      </w:pPr>
      <w:r>
        <w:t>Q3.7 Timing</w:t>
      </w:r>
    </w:p>
    <w:p w:rsidR="00E61A4D" w:rsidRDefault="00D605C5">
      <w:pPr>
        <w:pStyle w:val="ListParagraph"/>
        <w:keepNext/>
        <w:ind w:left="0"/>
      </w:pPr>
      <w:r>
        <w:t>First Click  (1)</w:t>
      </w:r>
    </w:p>
    <w:p w:rsidR="00E61A4D" w:rsidRDefault="00D605C5">
      <w:pPr>
        <w:pStyle w:val="ListParagraph"/>
        <w:keepNext/>
        <w:ind w:left="0"/>
      </w:pPr>
      <w:r>
        <w:t>Last Click  (2)</w:t>
      </w:r>
    </w:p>
    <w:p w:rsidR="00E61A4D" w:rsidRDefault="00D605C5">
      <w:pPr>
        <w:pStyle w:val="ListParagraph"/>
        <w:keepNext/>
        <w:ind w:left="0"/>
      </w:pPr>
      <w:r>
        <w:t>Page Submit  (3)</w:t>
      </w:r>
    </w:p>
    <w:p w:rsidR="00E61A4D" w:rsidRDefault="00D605C5">
      <w:pPr>
        <w:pStyle w:val="ListParagraph"/>
        <w:keepNext/>
        <w:ind w:left="0"/>
      </w:pPr>
      <w:r>
        <w:t>Click Count  (4)</w:t>
      </w:r>
    </w:p>
    <w:p w:rsidR="00E61A4D" w:rsidRDefault="00E61A4D"/>
    <w:p w:rsidR="00E61A4D" w:rsidRDefault="00D605C5">
      <w:pPr>
        <w:pStyle w:val="BlockEndLabel"/>
      </w:pPr>
      <w:r>
        <w:t>End of Block: Household composition and energy characteristics</w:t>
      </w:r>
    </w:p>
    <w:p w:rsidR="00E61A4D" w:rsidRDefault="00E61A4D">
      <w:pPr>
        <w:pStyle w:val="BlockSeparator"/>
      </w:pPr>
    </w:p>
    <w:p w:rsidR="00E61A4D" w:rsidRDefault="00D605C5">
      <w:pPr>
        <w:pStyle w:val="BlockStartLabel"/>
      </w:pPr>
      <w:r>
        <w:t>Start of Block: Essay: climate change</w:t>
      </w:r>
    </w:p>
    <w:p w:rsidR="00E61A4D" w:rsidRDefault="00E61A4D"/>
    <w:p w:rsidR="00E61A4D" w:rsidRDefault="00D605C5">
      <w:pPr>
        <w:keepNext/>
      </w:pPr>
      <w:r>
        <w:t>Q5.1 Timing</w:t>
      </w:r>
    </w:p>
    <w:p w:rsidR="00E61A4D" w:rsidRDefault="00D605C5">
      <w:pPr>
        <w:pStyle w:val="ListParagraph"/>
        <w:keepNext/>
        <w:ind w:left="0"/>
      </w:pPr>
      <w:r>
        <w:t>First Click  (1)</w:t>
      </w:r>
    </w:p>
    <w:p w:rsidR="00E61A4D" w:rsidRDefault="00D605C5">
      <w:pPr>
        <w:pStyle w:val="ListParagraph"/>
        <w:keepNext/>
        <w:ind w:left="0"/>
      </w:pPr>
      <w:r>
        <w:t>Last Click  (2)</w:t>
      </w:r>
    </w:p>
    <w:p w:rsidR="00E61A4D" w:rsidRDefault="00D605C5">
      <w:pPr>
        <w:pStyle w:val="ListParagraph"/>
        <w:keepNext/>
        <w:ind w:left="0"/>
      </w:pPr>
      <w:r>
        <w:t>Page Submit  (3)</w:t>
      </w:r>
    </w:p>
    <w:p w:rsidR="00E61A4D" w:rsidRDefault="00D605C5">
      <w:pPr>
        <w:pStyle w:val="ListParagraph"/>
        <w:keepNext/>
        <w:ind w:left="0"/>
      </w:pPr>
      <w:r>
        <w:t>Click Count  (4)</w:t>
      </w:r>
    </w:p>
    <w:p w:rsidR="00E61A4D" w:rsidRDefault="00E61A4D"/>
    <w:p w:rsidR="00E61A4D" w:rsidRDefault="00D605C5">
      <w:pPr>
        <w:keepNext/>
      </w:pPr>
      <w:r>
        <w:t>Q5.1 Timing</w:t>
      </w:r>
    </w:p>
    <w:p w:rsidR="00E61A4D" w:rsidRDefault="00D605C5">
      <w:pPr>
        <w:pStyle w:val="ListParagraph"/>
        <w:keepNext/>
        <w:ind w:left="0"/>
      </w:pPr>
      <w:r>
        <w:t>First Click  (1)</w:t>
      </w:r>
    </w:p>
    <w:p w:rsidR="00E61A4D" w:rsidRDefault="00D605C5">
      <w:pPr>
        <w:pStyle w:val="ListParagraph"/>
        <w:keepNext/>
        <w:ind w:left="0"/>
      </w:pPr>
      <w:r>
        <w:t>Last Click  (2)</w:t>
      </w:r>
    </w:p>
    <w:p w:rsidR="00E61A4D" w:rsidRDefault="00D605C5">
      <w:pPr>
        <w:pStyle w:val="ListParagraph"/>
        <w:keepNext/>
        <w:ind w:left="0"/>
      </w:pPr>
      <w:r>
        <w:t>Page Submit  (3)</w:t>
      </w:r>
    </w:p>
    <w:p w:rsidR="00E61A4D" w:rsidRDefault="00D605C5">
      <w:pPr>
        <w:pStyle w:val="ListParagraph"/>
        <w:keepNext/>
        <w:ind w:left="0"/>
      </w:pPr>
      <w:r>
        <w:t>Click Count  (4)</w:t>
      </w:r>
    </w:p>
    <w:p w:rsidR="00E61A4D" w:rsidRDefault="00E61A4D"/>
    <w:p w:rsidR="00E61A4D" w:rsidRDefault="00E61A4D">
      <w:pPr>
        <w:pStyle w:val="QuestionSeparator"/>
      </w:pPr>
    </w:p>
    <w:p w:rsidR="00E61A4D" w:rsidRDefault="00E61A4D"/>
    <w:p w:rsidR="00E61A4D" w:rsidRDefault="00D605C5">
      <w:pPr>
        <w:keepNext/>
      </w:pPr>
      <w:r>
        <w:t xml:space="preserve">Q5.2 When thinking about climate change, what are your main considerations? What should the [country] government do regarding climate change? </w:t>
      </w:r>
      <w:r>
        <w:br/>
      </w:r>
      <w:r>
        <w:br/>
        <w:t xml:space="preserve"> Please write as much as you would like, your response will be very useful.</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E61A4D"/>
    <w:p w:rsidR="00E61A4D" w:rsidRDefault="00D605C5">
      <w:pPr>
        <w:keepNext/>
      </w:pPr>
      <w:r>
        <w:t>Q5.2 Uma ucabanga ngokuguquka kwesimo sezulu, yini oyibheka kakhulu? Yini okufanele uhulumeni waseNingizimu Afrika ayenze mayelana nokuguquka kwesimo sezulu?</w:t>
      </w:r>
      <w:r>
        <w:br/>
      </w:r>
      <w:r>
        <w:br/>
        <w:t xml:space="preserve"> Sicela ubhale okuningi ngendlela ongathanda ngayo, impendulo yakho izosiza kakhulu.</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E61A4D"/>
    <w:p w:rsidR="00E61A4D" w:rsidRDefault="00D605C5">
      <w:pPr>
        <w:pStyle w:val="BlockEndLabel"/>
      </w:pPr>
      <w:r>
        <w:t>End of Block: Essay: climate change</w:t>
      </w:r>
    </w:p>
    <w:p w:rsidR="00E61A4D" w:rsidRDefault="00E61A4D">
      <w:pPr>
        <w:pStyle w:val="BlockSeparator"/>
      </w:pPr>
    </w:p>
    <w:p w:rsidR="00E61A4D" w:rsidRDefault="00D605C5">
      <w:pPr>
        <w:pStyle w:val="BlockStartLabel"/>
      </w:pPr>
      <w:r>
        <w:t>Start of Block: Treatment information: local climate</w:t>
      </w:r>
    </w:p>
    <w:p w:rsidR="00E61A4D" w:rsidRDefault="00E61A4D"/>
    <w:p w:rsidR="00E61A4D" w:rsidRDefault="00D605C5">
      <w:pPr>
        <w:keepNext/>
      </w:pPr>
      <w:r>
        <w:t xml:space="preserve">Q7.1 Recent academic studies have assessed the effects of climate change in [country]. We will now show you a 3 minute video (with sound) that summarizes the results of these studies.  </w:t>
      </w:r>
      <w:r>
        <w:br/>
        <w:t xml:space="preserve">   </w:t>
      </w:r>
      <w:r>
        <w:br/>
        <w:t xml:space="preserve">Please pay attention to the information provided as you will be asked questions about it later. Do not skip forward or close the page while the video is running.  </w:t>
      </w:r>
      <w:r>
        <w:br/>
      </w:r>
      <w:r>
        <w:br/>
        <w:t xml:space="preserve"> Please proceed to the next page when you are ready.</w:t>
      </w:r>
    </w:p>
    <w:p w:rsidR="00E61A4D" w:rsidRDefault="00E61A4D"/>
    <w:p w:rsidR="00E61A4D" w:rsidRDefault="00D605C5">
      <w:pPr>
        <w:keepNext/>
      </w:pPr>
      <w:r>
        <w:t>Q7.1 Izifundo zakamuva zezemfundo zihlolisise imiphumela yokuguquka kwesimo sezulu eNingizimu Afrika. Manje sizokukhombisa ividiyo yemizuzu emithathu (enomsindo) ebeka kafushane imiphumela yalezi zifundo.</w:t>
      </w:r>
      <w:r>
        <w:br/>
      </w:r>
      <w:r>
        <w:br/>
      </w:r>
      <w:r>
        <w:br/>
      </w:r>
      <w:r>
        <w:br/>
        <w:t xml:space="preserve"> Sicela unake imininingwane enikeziwe njengoba uzobuzwa imibuzo ngayo ngokuhamba kwesikhathi. Ungeqi uye phambili noma uvale ikhasi ngenkathi ividiyo isadlala.</w:t>
      </w:r>
      <w:r>
        <w:br/>
      </w:r>
      <w:r>
        <w:br/>
        <w:t xml:space="preserve"> Sicela udlulele ekhasini elilandelayo uma usukulungele.</w:t>
      </w:r>
    </w:p>
    <w:p w:rsidR="00E61A4D" w:rsidRDefault="00E61A4D"/>
    <w:p w:rsidR="00E61A4D" w:rsidRDefault="00D605C5">
      <w:pPr>
        <w:pStyle w:val="BlockEndLabel"/>
      </w:pPr>
      <w:r>
        <w:t>End of Block: Treatment information: local climate</w:t>
      </w:r>
    </w:p>
    <w:p w:rsidR="00E61A4D" w:rsidRDefault="00E61A4D">
      <w:pPr>
        <w:pStyle w:val="BlockSeparator"/>
      </w:pPr>
    </w:p>
    <w:p w:rsidR="00E61A4D" w:rsidRDefault="00D605C5">
      <w:pPr>
        <w:pStyle w:val="BlockStartLabel"/>
      </w:pPr>
      <w:r>
        <w:t>Start of Block: Treatment: local climate</w:t>
      </w:r>
    </w:p>
    <w:p w:rsidR="00E61A4D" w:rsidRDefault="00E61A4D"/>
    <w:p w:rsidR="00E61A4D" w:rsidRDefault="00D605C5">
      <w:pPr>
        <w:keepNext/>
      </w:pPr>
      <w:r>
        <w:t>Q8.1 Timing</w:t>
      </w:r>
    </w:p>
    <w:p w:rsidR="00E61A4D" w:rsidRDefault="00D605C5">
      <w:pPr>
        <w:pStyle w:val="ListParagraph"/>
        <w:keepNext/>
        <w:ind w:left="0"/>
      </w:pPr>
      <w:r>
        <w:t>First Click  (1)</w:t>
      </w:r>
    </w:p>
    <w:p w:rsidR="00E61A4D" w:rsidRDefault="00D605C5">
      <w:pPr>
        <w:pStyle w:val="ListParagraph"/>
        <w:keepNext/>
        <w:ind w:left="0"/>
      </w:pPr>
      <w:r>
        <w:t>Last Click  (2)</w:t>
      </w:r>
    </w:p>
    <w:p w:rsidR="00E61A4D" w:rsidRDefault="00D605C5">
      <w:pPr>
        <w:pStyle w:val="ListParagraph"/>
        <w:keepNext/>
        <w:ind w:left="0"/>
      </w:pPr>
      <w:r>
        <w:t>Page Submit  (3)</w:t>
      </w:r>
    </w:p>
    <w:p w:rsidR="00E61A4D" w:rsidRDefault="00D605C5">
      <w:pPr>
        <w:pStyle w:val="ListParagraph"/>
        <w:keepNext/>
        <w:ind w:left="0"/>
      </w:pPr>
      <w:r>
        <w:t>Click Count  (4)</w:t>
      </w:r>
    </w:p>
    <w:p w:rsidR="00E61A4D" w:rsidRDefault="00E61A4D"/>
    <w:p w:rsidR="00E61A4D" w:rsidRDefault="00D605C5">
      <w:pPr>
        <w:keepNext/>
      </w:pPr>
      <w:r>
        <w:t>Q8.1 Timing</w:t>
      </w:r>
    </w:p>
    <w:p w:rsidR="00E61A4D" w:rsidRDefault="00D605C5">
      <w:pPr>
        <w:pStyle w:val="ListParagraph"/>
        <w:keepNext/>
        <w:ind w:left="0"/>
      </w:pPr>
      <w:r>
        <w:t>First Click  (1)</w:t>
      </w:r>
    </w:p>
    <w:p w:rsidR="00E61A4D" w:rsidRDefault="00D605C5">
      <w:pPr>
        <w:pStyle w:val="ListParagraph"/>
        <w:keepNext/>
        <w:ind w:left="0"/>
      </w:pPr>
      <w:r>
        <w:t>Last Click  (2)</w:t>
      </w:r>
    </w:p>
    <w:p w:rsidR="00E61A4D" w:rsidRDefault="00D605C5">
      <w:pPr>
        <w:pStyle w:val="ListParagraph"/>
        <w:keepNext/>
        <w:ind w:left="0"/>
      </w:pPr>
      <w:r>
        <w:t>Page Submit  (3)</w:t>
      </w:r>
    </w:p>
    <w:p w:rsidR="00E61A4D" w:rsidRDefault="00D605C5">
      <w:pPr>
        <w:pStyle w:val="ListParagraph"/>
        <w:keepNext/>
        <w:ind w:left="0"/>
      </w:pPr>
      <w:r>
        <w:t>Click Count  (4)</w:t>
      </w:r>
    </w:p>
    <w:p w:rsidR="00E61A4D" w:rsidRDefault="00E61A4D"/>
    <w:p w:rsidR="00E61A4D" w:rsidRDefault="00E61A4D">
      <w:pPr>
        <w:pStyle w:val="QuestionSeparator"/>
      </w:pPr>
    </w:p>
    <w:p w:rsidR="00E61A4D" w:rsidRDefault="00E61A4D"/>
    <w:p w:rsidR="00E61A4D" w:rsidRDefault="00D605C5">
      <w:pPr>
        <w:keepNext/>
      </w:pPr>
      <w:r>
        <w:t xml:space="preserve">Q8.2 </w:t>
      </w:r>
      <w:r>
        <w:br/>
        <w:t xml:space="preserve"> </w:t>
      </w:r>
      <w:r>
        <w:br/>
        <w:t xml:space="preserve"> </w:t>
      </w:r>
    </w:p>
    <w:p w:rsidR="00E61A4D" w:rsidRDefault="00E61A4D"/>
    <w:p w:rsidR="00E61A4D" w:rsidRDefault="00D605C5">
      <w:pPr>
        <w:keepNext/>
      </w:pPr>
      <w:r>
        <w:t xml:space="preserve">Q8.2 </w:t>
      </w:r>
      <w:r>
        <w:br/>
        <w:t xml:space="preserve"> </w:t>
      </w:r>
      <w:r>
        <w:br/>
        <w:t xml:space="preserve"> </w:t>
      </w:r>
    </w:p>
    <w:p w:rsidR="00E61A4D" w:rsidRDefault="00E61A4D"/>
    <w:p w:rsidR="00E61A4D" w:rsidRDefault="00D605C5">
      <w:pPr>
        <w:pStyle w:val="BlockEndLabel"/>
      </w:pPr>
      <w:r>
        <w:t>End of Block: Treatment: local climate</w:t>
      </w:r>
    </w:p>
    <w:p w:rsidR="00E61A4D" w:rsidRDefault="00E61A4D">
      <w:pPr>
        <w:pStyle w:val="BlockSeparator"/>
      </w:pPr>
    </w:p>
    <w:p w:rsidR="00E61A4D" w:rsidRDefault="00D605C5">
      <w:pPr>
        <w:pStyle w:val="BlockStartLabel"/>
      </w:pPr>
      <w:r>
        <w:t>Start of Block: Treatment feedback: local climate</w:t>
      </w:r>
    </w:p>
    <w:p w:rsidR="00E61A4D" w:rsidRDefault="00E61A4D"/>
    <w:p w:rsidR="00E61A4D" w:rsidRDefault="00D605C5">
      <w:pPr>
        <w:keepNext/>
      </w:pPr>
      <w:r>
        <w:t>Q9.1 Were you able to watch and listen to the video until the end?</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there was a technical problem  (2) </w:t>
      </w:r>
    </w:p>
    <w:p w:rsidR="00E61A4D" w:rsidRDefault="00D605C5">
      <w:pPr>
        <w:pStyle w:val="ListParagraph"/>
        <w:keepNext/>
        <w:numPr>
          <w:ilvl w:val="0"/>
          <w:numId w:val="4"/>
        </w:numPr>
      </w:pPr>
      <w:r>
        <w:t xml:space="preserve">No, I skipped part of the video  (3) </w:t>
      </w:r>
    </w:p>
    <w:p w:rsidR="00E61A4D" w:rsidRDefault="00E61A4D"/>
    <w:p w:rsidR="00E61A4D" w:rsidRDefault="00D605C5">
      <w:pPr>
        <w:keepNext/>
      </w:pPr>
      <w:r>
        <w:t>Q9.1 Ukwazile ukubuka nokulalela ividiyo kwaze kaba sekugcineni? </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kube nenkinga yezobuchwepheshe  (2) </w:t>
      </w:r>
    </w:p>
    <w:p w:rsidR="00E61A4D" w:rsidRDefault="00D605C5">
      <w:pPr>
        <w:pStyle w:val="ListParagraph"/>
        <w:keepNext/>
        <w:numPr>
          <w:ilvl w:val="0"/>
          <w:numId w:val="4"/>
        </w:numPr>
      </w:pPr>
      <w:r>
        <w:t xml:space="preserve">Cha, ngeqe ingxenye yevidiyo  (3) </w:t>
      </w:r>
    </w:p>
    <w:p w:rsidR="00E61A4D" w:rsidRDefault="00E61A4D"/>
    <w:p w:rsidR="00E61A4D" w:rsidRDefault="00E61A4D">
      <w:pPr>
        <w:pStyle w:val="QuestionSeparator"/>
      </w:pPr>
    </w:p>
    <w:p w:rsidR="00E61A4D" w:rsidRDefault="00E61A4D"/>
    <w:p w:rsidR="00E61A4D" w:rsidRDefault="00D605C5">
      <w:pPr>
        <w:keepNext/>
      </w:pPr>
      <w:r>
        <w:t>Q9.2 From what was said in the video, if greenhouse gas emissions continue on their current trend, what will be the rise in global average temperature in 2100? </w:t>
      </w:r>
    </w:p>
    <w:p w:rsidR="00E61A4D" w:rsidRDefault="00D605C5">
      <w:pPr>
        <w:pStyle w:val="ListParagraph"/>
        <w:keepNext/>
        <w:numPr>
          <w:ilvl w:val="0"/>
          <w:numId w:val="4"/>
        </w:numPr>
      </w:pPr>
      <w:r>
        <w:t xml:space="preserve">1 °C  (1) </w:t>
      </w:r>
    </w:p>
    <w:p w:rsidR="00E61A4D" w:rsidRDefault="00D605C5">
      <w:pPr>
        <w:pStyle w:val="ListParagraph"/>
        <w:keepNext/>
        <w:numPr>
          <w:ilvl w:val="0"/>
          <w:numId w:val="4"/>
        </w:numPr>
      </w:pPr>
      <w:r>
        <w:t xml:space="preserve">2 °C  (4) </w:t>
      </w:r>
    </w:p>
    <w:p w:rsidR="00E61A4D" w:rsidRDefault="00D605C5">
      <w:pPr>
        <w:pStyle w:val="ListParagraph"/>
        <w:keepNext/>
        <w:numPr>
          <w:ilvl w:val="0"/>
          <w:numId w:val="4"/>
        </w:numPr>
      </w:pPr>
      <w:r>
        <w:t xml:space="preserve">4 °C  (2) </w:t>
      </w:r>
    </w:p>
    <w:p w:rsidR="00E61A4D" w:rsidRDefault="00D605C5">
      <w:pPr>
        <w:pStyle w:val="ListParagraph"/>
        <w:keepNext/>
        <w:numPr>
          <w:ilvl w:val="0"/>
          <w:numId w:val="4"/>
        </w:numPr>
      </w:pPr>
      <w:r>
        <w:t xml:space="preserve">7 °C  (5) </w:t>
      </w:r>
    </w:p>
    <w:p w:rsidR="00E61A4D" w:rsidRDefault="00D605C5">
      <w:pPr>
        <w:pStyle w:val="ListParagraph"/>
        <w:keepNext/>
        <w:numPr>
          <w:ilvl w:val="0"/>
          <w:numId w:val="4"/>
        </w:numPr>
      </w:pPr>
      <w:r>
        <w:t xml:space="preserve">Don't know  (3) </w:t>
      </w:r>
    </w:p>
    <w:p w:rsidR="00E61A4D" w:rsidRDefault="00E61A4D"/>
    <w:p w:rsidR="00E61A4D" w:rsidRDefault="00D605C5">
      <w:pPr>
        <w:keepNext/>
      </w:pPr>
      <w:r>
        <w:t>Q9.2 Ngokwalokhu okushiwo kwividiyo, uma ukukhishwa kwamagesi abamba ukushisa kuqhubeka ngendlela okwenzeka ngayo manje, lizo kwenyuka kanjani izinga lokushisa  komhlaba eliphakathi ngo-2100?</w:t>
      </w:r>
    </w:p>
    <w:p w:rsidR="00E61A4D" w:rsidRDefault="00D605C5">
      <w:pPr>
        <w:pStyle w:val="ListParagraph"/>
        <w:keepNext/>
        <w:numPr>
          <w:ilvl w:val="0"/>
          <w:numId w:val="4"/>
        </w:numPr>
      </w:pPr>
      <w:r>
        <w:t xml:space="preserve">1 °C  (1) </w:t>
      </w:r>
    </w:p>
    <w:p w:rsidR="00E61A4D" w:rsidRDefault="00D605C5">
      <w:pPr>
        <w:pStyle w:val="ListParagraph"/>
        <w:keepNext/>
        <w:numPr>
          <w:ilvl w:val="0"/>
          <w:numId w:val="4"/>
        </w:numPr>
      </w:pPr>
      <w:r>
        <w:t xml:space="preserve">2 °C  (4) </w:t>
      </w:r>
    </w:p>
    <w:p w:rsidR="00E61A4D" w:rsidRDefault="00D605C5">
      <w:pPr>
        <w:pStyle w:val="ListParagraph"/>
        <w:keepNext/>
        <w:numPr>
          <w:ilvl w:val="0"/>
          <w:numId w:val="4"/>
        </w:numPr>
      </w:pPr>
      <w:r>
        <w:t xml:space="preserve">4 °C  (2) </w:t>
      </w:r>
    </w:p>
    <w:p w:rsidR="00E61A4D" w:rsidRDefault="00D605C5">
      <w:pPr>
        <w:pStyle w:val="ListParagraph"/>
        <w:keepNext/>
        <w:numPr>
          <w:ilvl w:val="0"/>
          <w:numId w:val="4"/>
        </w:numPr>
      </w:pPr>
      <w:r>
        <w:t xml:space="preserve">7 °C  (5) </w:t>
      </w:r>
    </w:p>
    <w:p w:rsidR="00E61A4D" w:rsidRDefault="00D605C5">
      <w:pPr>
        <w:pStyle w:val="ListParagraph"/>
        <w:keepNext/>
        <w:numPr>
          <w:ilvl w:val="0"/>
          <w:numId w:val="4"/>
        </w:numPr>
      </w:pPr>
      <w:r>
        <w:t xml:space="preserve">Angazi  (3) </w:t>
      </w:r>
    </w:p>
    <w:p w:rsidR="00E61A4D" w:rsidRDefault="00E61A4D"/>
    <w:p w:rsidR="00E61A4D" w:rsidRDefault="00E61A4D">
      <w:pPr>
        <w:pStyle w:val="QuestionSeparator"/>
      </w:pPr>
    </w:p>
    <w:p w:rsidR="00E61A4D" w:rsidRDefault="00E61A4D"/>
    <w:p w:rsidR="00E61A4D" w:rsidRDefault="00D605C5">
      <w:pPr>
        <w:keepNext/>
      </w:pPr>
      <w:r>
        <w:t xml:space="preserve">Q9.3 From what was said in the video, which of the following is </w:t>
      </w:r>
      <w:r>
        <w:rPr>
          <w:i/>
        </w:rPr>
        <w:t>not</w:t>
      </w:r>
      <w:r>
        <w:t> an expected effect of climate change in [Country]?</w:t>
      </w:r>
    </w:p>
    <w:p w:rsidR="00E61A4D" w:rsidRDefault="00D605C5">
      <w:pPr>
        <w:pStyle w:val="ListParagraph"/>
        <w:keepNext/>
        <w:numPr>
          <w:ilvl w:val="0"/>
          <w:numId w:val="4"/>
        </w:numPr>
      </w:pPr>
      <w:r>
        <w:t xml:space="preserve">Ozone hole  (3) </w:t>
      </w:r>
    </w:p>
    <w:p w:rsidR="00E61A4D" w:rsidRDefault="00D605C5">
      <w:pPr>
        <w:pStyle w:val="ListParagraph"/>
        <w:keepNext/>
        <w:numPr>
          <w:ilvl w:val="0"/>
          <w:numId w:val="4"/>
        </w:numPr>
      </w:pPr>
      <w:r>
        <w:t xml:space="preserve">More rain  (4) </w:t>
      </w:r>
    </w:p>
    <w:p w:rsidR="00E61A4D" w:rsidRDefault="00D605C5">
      <w:pPr>
        <w:pStyle w:val="ListParagraph"/>
        <w:keepNext/>
        <w:numPr>
          <w:ilvl w:val="0"/>
          <w:numId w:val="4"/>
        </w:numPr>
      </w:pPr>
      <w:r>
        <w:t xml:space="preserve">Flooding  (5) </w:t>
      </w:r>
    </w:p>
    <w:p w:rsidR="00E61A4D" w:rsidRDefault="00D605C5">
      <w:pPr>
        <w:pStyle w:val="ListParagraph"/>
        <w:keepNext/>
        <w:numPr>
          <w:ilvl w:val="0"/>
          <w:numId w:val="4"/>
        </w:numPr>
      </w:pPr>
      <w:r>
        <w:t xml:space="preserve">Damaging of marine ecosystems  (6) </w:t>
      </w:r>
    </w:p>
    <w:p w:rsidR="00E61A4D" w:rsidRDefault="00D605C5">
      <w:pPr>
        <w:pStyle w:val="ListParagraph"/>
        <w:keepNext/>
        <w:numPr>
          <w:ilvl w:val="0"/>
          <w:numId w:val="4"/>
        </w:numPr>
      </w:pPr>
      <w:r>
        <w:t xml:space="preserve">Don't know  (7) </w:t>
      </w:r>
    </w:p>
    <w:p w:rsidR="00E61A4D" w:rsidRDefault="00E61A4D"/>
    <w:p w:rsidR="00E61A4D" w:rsidRDefault="00D605C5">
      <w:pPr>
        <w:keepNext/>
      </w:pPr>
      <w:r>
        <w:t>Q9.3 Ngokwalokhu okushiwo kwividiyo, ikuphi kulokhu okulandelayo okungalindelekanga kube nomphumela ekuguqukeni kwesimo sezulu eNingizimu Afrika?</w:t>
      </w:r>
    </w:p>
    <w:p w:rsidR="00E61A4D" w:rsidRDefault="00D605C5">
      <w:pPr>
        <w:pStyle w:val="ListParagraph"/>
        <w:keepNext/>
        <w:numPr>
          <w:ilvl w:val="0"/>
          <w:numId w:val="4"/>
        </w:numPr>
      </w:pPr>
      <w:r>
        <w:t xml:space="preserve">I-ozone hole  (3) </w:t>
      </w:r>
    </w:p>
    <w:p w:rsidR="00E61A4D" w:rsidRDefault="00D605C5">
      <w:pPr>
        <w:pStyle w:val="ListParagraph"/>
        <w:keepNext/>
        <w:numPr>
          <w:ilvl w:val="0"/>
          <w:numId w:val="4"/>
        </w:numPr>
      </w:pPr>
      <w:r>
        <w:t xml:space="preserve">Isomiso esithe xaxa  (4) </w:t>
      </w:r>
    </w:p>
    <w:p w:rsidR="00E61A4D" w:rsidRDefault="00D605C5">
      <w:pPr>
        <w:pStyle w:val="ListParagraph"/>
        <w:keepNext/>
        <w:numPr>
          <w:ilvl w:val="0"/>
          <w:numId w:val="4"/>
        </w:numPr>
      </w:pPr>
      <w:r>
        <w:t xml:space="preserve">Ukushoda Kwamanzi  (5) </w:t>
      </w:r>
    </w:p>
    <w:p w:rsidR="00E61A4D" w:rsidRDefault="00D605C5">
      <w:pPr>
        <w:pStyle w:val="ListParagraph"/>
        <w:keepNext/>
        <w:numPr>
          <w:ilvl w:val="0"/>
          <w:numId w:val="4"/>
        </w:numPr>
      </w:pPr>
      <w:r>
        <w:t xml:space="preserve">Ukukhiqizwa Kwezolimo Okuphansi  (6) </w:t>
      </w:r>
    </w:p>
    <w:p w:rsidR="00E61A4D" w:rsidRDefault="00D605C5">
      <w:pPr>
        <w:pStyle w:val="ListParagraph"/>
        <w:keepNext/>
        <w:numPr>
          <w:ilvl w:val="0"/>
          <w:numId w:val="4"/>
        </w:numPr>
      </w:pPr>
      <w:r>
        <w:t xml:space="preserve">Angazi  (7) </w:t>
      </w:r>
    </w:p>
    <w:p w:rsidR="00E61A4D" w:rsidRDefault="00E61A4D"/>
    <w:p w:rsidR="00E61A4D" w:rsidRDefault="00D605C5">
      <w:pPr>
        <w:pStyle w:val="BlockEndLabel"/>
      </w:pPr>
      <w:r>
        <w:t>End of Block: Treatment feedback: local climate</w:t>
      </w:r>
    </w:p>
    <w:p w:rsidR="00E61A4D" w:rsidRDefault="00E61A4D">
      <w:pPr>
        <w:pStyle w:val="BlockSeparator"/>
      </w:pPr>
    </w:p>
    <w:p w:rsidR="00E61A4D" w:rsidRDefault="00D605C5">
      <w:pPr>
        <w:pStyle w:val="BlockStartLabel"/>
      </w:pPr>
      <w:r>
        <w:t>Start of Block: Treatment information: policy</w:t>
      </w:r>
    </w:p>
    <w:p w:rsidR="00E61A4D" w:rsidRDefault="00E61A4D"/>
    <w:p w:rsidR="00E61A4D" w:rsidRDefault="00D605C5">
      <w:pPr>
        <w:keepNext/>
      </w:pPr>
      <w:r>
        <w:t xml:space="preserve">Q10.1 We will now show you a 5 minute video (with sound) that summarizes the features of some policies proposed to fight climate change. </w:t>
      </w:r>
      <w:r>
        <w:br/>
        <w:t> </w:t>
      </w:r>
      <w:r>
        <w:br/>
        <w:t xml:space="preserve"> Please pay attention to the information provided as you will be asked questions about it later. Do not skip forward or close the page while the video is running.  </w:t>
      </w:r>
      <w:r>
        <w:br/>
      </w:r>
      <w:r>
        <w:br/>
        <w:t xml:space="preserve"> Please proceed to the next page when you are ready.</w:t>
      </w:r>
    </w:p>
    <w:p w:rsidR="00E61A4D" w:rsidRDefault="00E61A4D"/>
    <w:p w:rsidR="00E61A4D" w:rsidRDefault="00D605C5">
      <w:pPr>
        <w:keepNext/>
      </w:pPr>
      <w:r>
        <w:t>Q10.1 Manje sizokukhombisa ividiyo yemizuzu emihlanu (enomsindo) ebeka kafishane izici zezinqubomgomo ezithile eziphakanyisiwe ukulwa nokuguquka kwesimo sezulu.</w:t>
      </w:r>
      <w:r>
        <w:br/>
      </w:r>
      <w:r>
        <w:br/>
        <w:t xml:space="preserve"> Sicela unake imininingwane enikeziwe njengoba uzobuzwa imibuzo ngayo ngokuhamba kwesikhathi. Ungeqi uye phambili noma uvale ikhasi ngenkathi ividiyo isadlala.</w:t>
      </w:r>
      <w:r>
        <w:br/>
      </w:r>
      <w:r>
        <w:br/>
        <w:t xml:space="preserve"> Sicela udlulele ekhasini elilandelayo uma usukulungele.</w:t>
      </w:r>
    </w:p>
    <w:p w:rsidR="00E61A4D" w:rsidRDefault="00E61A4D"/>
    <w:p w:rsidR="00E61A4D" w:rsidRDefault="00D605C5">
      <w:pPr>
        <w:pStyle w:val="BlockEndLabel"/>
      </w:pPr>
      <w:r>
        <w:t>End of Block: Treatment information: policy</w:t>
      </w:r>
    </w:p>
    <w:p w:rsidR="00E61A4D" w:rsidRDefault="00E61A4D">
      <w:pPr>
        <w:pStyle w:val="BlockSeparator"/>
      </w:pPr>
    </w:p>
    <w:p w:rsidR="00E61A4D" w:rsidRDefault="00D605C5">
      <w:pPr>
        <w:pStyle w:val="BlockStartLabel"/>
      </w:pPr>
      <w:r>
        <w:t>Start of Block: Treatment: policy</w:t>
      </w:r>
    </w:p>
    <w:p w:rsidR="00E61A4D" w:rsidRDefault="00E61A4D"/>
    <w:p w:rsidR="00E61A4D" w:rsidRDefault="00D605C5">
      <w:pPr>
        <w:keepNext/>
      </w:pPr>
      <w:r>
        <w:t>Q11.1 Timing</w:t>
      </w:r>
    </w:p>
    <w:p w:rsidR="00E61A4D" w:rsidRDefault="00D605C5">
      <w:pPr>
        <w:pStyle w:val="ListParagraph"/>
        <w:keepNext/>
        <w:ind w:left="0"/>
      </w:pPr>
      <w:r>
        <w:t>First Click  (1)</w:t>
      </w:r>
    </w:p>
    <w:p w:rsidR="00E61A4D" w:rsidRDefault="00D605C5">
      <w:pPr>
        <w:pStyle w:val="ListParagraph"/>
        <w:keepNext/>
        <w:ind w:left="0"/>
      </w:pPr>
      <w:r>
        <w:t>Last Click  (2)</w:t>
      </w:r>
    </w:p>
    <w:p w:rsidR="00E61A4D" w:rsidRDefault="00D605C5">
      <w:pPr>
        <w:pStyle w:val="ListParagraph"/>
        <w:keepNext/>
        <w:ind w:left="0"/>
      </w:pPr>
      <w:r>
        <w:t>Page Submit  (3)</w:t>
      </w:r>
    </w:p>
    <w:p w:rsidR="00E61A4D" w:rsidRDefault="00D605C5">
      <w:pPr>
        <w:pStyle w:val="ListParagraph"/>
        <w:keepNext/>
        <w:ind w:left="0"/>
      </w:pPr>
      <w:r>
        <w:t>Click Count  (4)</w:t>
      </w:r>
    </w:p>
    <w:p w:rsidR="00E61A4D" w:rsidRDefault="00E61A4D"/>
    <w:p w:rsidR="00E61A4D" w:rsidRDefault="00D605C5">
      <w:pPr>
        <w:keepNext/>
      </w:pPr>
      <w:r>
        <w:t>Q11.1 Timing</w:t>
      </w:r>
    </w:p>
    <w:p w:rsidR="00E61A4D" w:rsidRDefault="00D605C5">
      <w:pPr>
        <w:pStyle w:val="ListParagraph"/>
        <w:keepNext/>
        <w:ind w:left="0"/>
      </w:pPr>
      <w:r>
        <w:t>First Click  (1)</w:t>
      </w:r>
    </w:p>
    <w:p w:rsidR="00E61A4D" w:rsidRDefault="00D605C5">
      <w:pPr>
        <w:pStyle w:val="ListParagraph"/>
        <w:keepNext/>
        <w:ind w:left="0"/>
      </w:pPr>
      <w:r>
        <w:t>Last Click  (2)</w:t>
      </w:r>
    </w:p>
    <w:p w:rsidR="00E61A4D" w:rsidRDefault="00D605C5">
      <w:pPr>
        <w:pStyle w:val="ListParagraph"/>
        <w:keepNext/>
        <w:ind w:left="0"/>
      </w:pPr>
      <w:r>
        <w:t>Page Submit  (3)</w:t>
      </w:r>
    </w:p>
    <w:p w:rsidR="00E61A4D" w:rsidRDefault="00D605C5">
      <w:pPr>
        <w:pStyle w:val="ListParagraph"/>
        <w:keepNext/>
        <w:ind w:left="0"/>
      </w:pPr>
      <w:r>
        <w:t>Click Count  (4)</w:t>
      </w:r>
    </w:p>
    <w:p w:rsidR="00E61A4D" w:rsidRDefault="00E61A4D"/>
    <w:p w:rsidR="00E61A4D" w:rsidRDefault="00E61A4D">
      <w:pPr>
        <w:pStyle w:val="QuestionSeparator"/>
      </w:pPr>
    </w:p>
    <w:p w:rsidR="00E61A4D" w:rsidRDefault="00E61A4D"/>
    <w:p w:rsidR="00E61A4D" w:rsidRDefault="00D605C5">
      <w:pPr>
        <w:keepNext/>
      </w:pPr>
      <w:r>
        <w:t xml:space="preserve">Q11.2 </w:t>
      </w:r>
      <w:r>
        <w:br/>
        <w:t xml:space="preserve"> </w:t>
      </w:r>
      <w:r>
        <w:br/>
        <w:t xml:space="preserve"> </w:t>
      </w:r>
    </w:p>
    <w:p w:rsidR="00E61A4D" w:rsidRDefault="00E61A4D"/>
    <w:p w:rsidR="00E61A4D" w:rsidRDefault="00D605C5">
      <w:pPr>
        <w:keepNext/>
      </w:pPr>
      <w:r>
        <w:t xml:space="preserve">Q11.2 </w:t>
      </w:r>
      <w:r>
        <w:br/>
        <w:t xml:space="preserve"> </w:t>
      </w:r>
      <w:r>
        <w:br/>
        <w:t xml:space="preserve"> </w:t>
      </w:r>
    </w:p>
    <w:p w:rsidR="00E61A4D" w:rsidRDefault="00E61A4D"/>
    <w:p w:rsidR="00E61A4D" w:rsidRDefault="00D605C5">
      <w:pPr>
        <w:pStyle w:val="BlockEndLabel"/>
      </w:pPr>
      <w:r>
        <w:t>End of Block: Treatment: policy</w:t>
      </w:r>
    </w:p>
    <w:p w:rsidR="00E61A4D" w:rsidRDefault="00E61A4D">
      <w:pPr>
        <w:pStyle w:val="BlockSeparator"/>
      </w:pPr>
    </w:p>
    <w:p w:rsidR="00E61A4D" w:rsidRDefault="00D605C5">
      <w:pPr>
        <w:pStyle w:val="BlockStartLabel"/>
      </w:pPr>
      <w:r>
        <w:t>Start of Block: Treatment feedback: policy</w:t>
      </w:r>
    </w:p>
    <w:p w:rsidR="00E61A4D" w:rsidRDefault="00E61A4D"/>
    <w:p w:rsidR="00E61A4D" w:rsidRDefault="00D605C5">
      <w:pPr>
        <w:keepNext/>
      </w:pPr>
      <w:r>
        <w:t>Q12.1 Were you able to watch and listen to the video until the end?</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there was a technical problem  (2) </w:t>
      </w:r>
    </w:p>
    <w:p w:rsidR="00E61A4D" w:rsidRDefault="00D605C5">
      <w:pPr>
        <w:pStyle w:val="ListParagraph"/>
        <w:keepNext/>
        <w:numPr>
          <w:ilvl w:val="0"/>
          <w:numId w:val="4"/>
        </w:numPr>
      </w:pPr>
      <w:r>
        <w:t xml:space="preserve">No, I skipped part of the video  (3) </w:t>
      </w:r>
    </w:p>
    <w:p w:rsidR="00E61A4D" w:rsidRDefault="00E61A4D"/>
    <w:p w:rsidR="00E61A4D" w:rsidRDefault="00D605C5">
      <w:pPr>
        <w:keepNext/>
      </w:pPr>
      <w:r>
        <w:t>Q12.1 Ukwazile ukubuka nokulalela ividiyo kwaze kaba sekugcineni? </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kube nenkinga yezobuchwepheshe  (2) </w:t>
      </w:r>
    </w:p>
    <w:p w:rsidR="00E61A4D" w:rsidRDefault="00D605C5">
      <w:pPr>
        <w:pStyle w:val="ListParagraph"/>
        <w:keepNext/>
        <w:numPr>
          <w:ilvl w:val="0"/>
          <w:numId w:val="4"/>
        </w:numPr>
      </w:pPr>
      <w:r>
        <w:t xml:space="preserve">Cha, ngeqe ingxenye yevidiyo  (3) </w:t>
      </w:r>
    </w:p>
    <w:p w:rsidR="00E61A4D" w:rsidRDefault="00E61A4D"/>
    <w:p w:rsidR="00E61A4D" w:rsidRDefault="00E61A4D">
      <w:pPr>
        <w:pStyle w:val="QuestionSeparator"/>
      </w:pPr>
    </w:p>
    <w:p w:rsidR="00E61A4D" w:rsidRDefault="00E61A4D"/>
    <w:p w:rsidR="00E61A4D" w:rsidRDefault="00D605C5">
      <w:pPr>
        <w:keepNext/>
      </w:pPr>
      <w:r>
        <w:t>Q12.3 The video presented three climate policies. What was the first policy about?</w:t>
      </w:r>
    </w:p>
    <w:p w:rsidR="00E61A4D" w:rsidRDefault="00D605C5">
      <w:pPr>
        <w:pStyle w:val="ListParagraph"/>
        <w:keepNext/>
        <w:numPr>
          <w:ilvl w:val="0"/>
          <w:numId w:val="4"/>
        </w:numPr>
      </w:pPr>
      <w:r>
        <w:t xml:space="preserve">A ban on combustion-engine cars  (2) </w:t>
      </w:r>
    </w:p>
    <w:p w:rsidR="00E61A4D" w:rsidRDefault="00D605C5">
      <w:pPr>
        <w:pStyle w:val="ListParagraph"/>
        <w:keepNext/>
        <w:numPr>
          <w:ilvl w:val="0"/>
          <w:numId w:val="4"/>
        </w:numPr>
      </w:pPr>
      <w:r>
        <w:t xml:space="preserve">A ban on short-haul flights  (1) </w:t>
      </w:r>
    </w:p>
    <w:p w:rsidR="00E61A4D" w:rsidRDefault="00D605C5">
      <w:pPr>
        <w:pStyle w:val="ListParagraph"/>
        <w:keepNext/>
        <w:numPr>
          <w:ilvl w:val="0"/>
          <w:numId w:val="4"/>
        </w:numPr>
      </w:pPr>
      <w:r>
        <w:t xml:space="preserve">A ban on coal power plants  (3) </w:t>
      </w:r>
    </w:p>
    <w:p w:rsidR="00E61A4D" w:rsidRDefault="00D605C5">
      <w:pPr>
        <w:pStyle w:val="ListParagraph"/>
        <w:keepNext/>
        <w:numPr>
          <w:ilvl w:val="0"/>
          <w:numId w:val="4"/>
        </w:numPr>
      </w:pPr>
      <w:r>
        <w:t xml:space="preserve">A ban on single-use plastic bags  (6) </w:t>
      </w:r>
    </w:p>
    <w:p w:rsidR="00E61A4D" w:rsidRDefault="00D605C5">
      <w:pPr>
        <w:pStyle w:val="ListParagraph"/>
        <w:keepNext/>
        <w:numPr>
          <w:ilvl w:val="0"/>
          <w:numId w:val="4"/>
        </w:numPr>
      </w:pPr>
      <w:r>
        <w:t xml:space="preserve">Don't know  (7) </w:t>
      </w:r>
    </w:p>
    <w:p w:rsidR="00E61A4D" w:rsidRDefault="00E61A4D"/>
    <w:p w:rsidR="00E61A4D" w:rsidRDefault="00D605C5">
      <w:pPr>
        <w:keepNext/>
      </w:pPr>
      <w:r>
        <w:t>Q12.3 Le vidiyo yethule izinqubomgomo ezintathu zesimo sezulu. Ibimayelana nani inqubomgomo yokuqala?</w:t>
      </w:r>
    </w:p>
    <w:p w:rsidR="00E61A4D" w:rsidRDefault="00D605C5">
      <w:pPr>
        <w:pStyle w:val="ListParagraph"/>
        <w:keepNext/>
        <w:numPr>
          <w:ilvl w:val="0"/>
          <w:numId w:val="4"/>
        </w:numPr>
      </w:pPr>
      <w:r>
        <w:t xml:space="preserve">Ukuvinjelwa kwezimoto zenjini yomlilo  (2) </w:t>
      </w:r>
    </w:p>
    <w:p w:rsidR="00E61A4D" w:rsidRDefault="00D605C5">
      <w:pPr>
        <w:pStyle w:val="ListParagraph"/>
        <w:keepNext/>
        <w:numPr>
          <w:ilvl w:val="0"/>
          <w:numId w:val="4"/>
        </w:numPr>
      </w:pPr>
      <w:r>
        <w:t xml:space="preserve">Ukuvinjelwa kwezindiza ezithatha isikhashana  (1) </w:t>
      </w:r>
    </w:p>
    <w:p w:rsidR="00E61A4D" w:rsidRDefault="00D605C5">
      <w:pPr>
        <w:pStyle w:val="ListParagraph"/>
        <w:keepNext/>
        <w:numPr>
          <w:ilvl w:val="0"/>
          <w:numId w:val="4"/>
        </w:numPr>
      </w:pPr>
      <w:r>
        <w:t xml:space="preserve">Ukuvinjelwa kwezitshalo zamandla amalahle  (3) </w:t>
      </w:r>
    </w:p>
    <w:p w:rsidR="00E61A4D" w:rsidRDefault="00D605C5">
      <w:pPr>
        <w:pStyle w:val="ListParagraph"/>
        <w:keepNext/>
        <w:numPr>
          <w:ilvl w:val="0"/>
          <w:numId w:val="4"/>
        </w:numPr>
      </w:pPr>
      <w:r>
        <w:t xml:space="preserve">Ukuvinjelwa kwezikhwama zepulasitiki ezisetshenziswa kanye  (6) </w:t>
      </w:r>
    </w:p>
    <w:p w:rsidR="00E61A4D" w:rsidRDefault="00D605C5">
      <w:pPr>
        <w:pStyle w:val="ListParagraph"/>
        <w:keepNext/>
        <w:numPr>
          <w:ilvl w:val="0"/>
          <w:numId w:val="4"/>
        </w:numPr>
      </w:pPr>
      <w:r>
        <w:t xml:space="preserve">Angazi  (7) </w:t>
      </w:r>
    </w:p>
    <w:p w:rsidR="00E61A4D" w:rsidRDefault="00E61A4D"/>
    <w:p w:rsidR="00E61A4D" w:rsidRDefault="00E61A4D">
      <w:pPr>
        <w:pStyle w:val="QuestionSeparator"/>
      </w:pPr>
    </w:p>
    <w:p w:rsidR="00E61A4D" w:rsidRDefault="00E61A4D"/>
    <w:p w:rsidR="00E61A4D" w:rsidRDefault="00D605C5">
      <w:pPr>
        <w:keepNext/>
      </w:pPr>
      <w:r>
        <w:t>Q12.2 The green infrastructure program described in the video would be financed by: </w:t>
      </w:r>
    </w:p>
    <w:p w:rsidR="00E61A4D" w:rsidRDefault="00D605C5">
      <w:pPr>
        <w:pStyle w:val="ListParagraph"/>
        <w:keepNext/>
        <w:numPr>
          <w:ilvl w:val="0"/>
          <w:numId w:val="4"/>
        </w:numPr>
      </w:pPr>
      <w:r>
        <w:t xml:space="preserve">Additional government debt  (3) </w:t>
      </w:r>
    </w:p>
    <w:p w:rsidR="00E61A4D" w:rsidRDefault="00D605C5">
      <w:pPr>
        <w:pStyle w:val="ListParagraph"/>
        <w:keepNext/>
        <w:numPr>
          <w:ilvl w:val="0"/>
          <w:numId w:val="4"/>
        </w:numPr>
      </w:pPr>
      <w:r>
        <w:t xml:space="preserve">Taxes on the wealthiest  (1) </w:t>
      </w:r>
    </w:p>
    <w:p w:rsidR="00E61A4D" w:rsidRDefault="00D605C5">
      <w:pPr>
        <w:pStyle w:val="ListParagraph"/>
        <w:keepNext/>
        <w:numPr>
          <w:ilvl w:val="0"/>
          <w:numId w:val="4"/>
        </w:numPr>
      </w:pPr>
      <w:r>
        <w:t xml:space="preserve">Increase in the VAT (value-added tax)  (7) </w:t>
      </w:r>
    </w:p>
    <w:p w:rsidR="00E61A4D" w:rsidRDefault="00D605C5">
      <w:pPr>
        <w:pStyle w:val="ListParagraph"/>
        <w:keepNext/>
        <w:numPr>
          <w:ilvl w:val="0"/>
          <w:numId w:val="4"/>
        </w:numPr>
      </w:pPr>
      <w:r>
        <w:t xml:space="preserve">Reduction in social spending  (4) </w:t>
      </w:r>
    </w:p>
    <w:p w:rsidR="00E61A4D" w:rsidRDefault="00D605C5">
      <w:pPr>
        <w:pStyle w:val="ListParagraph"/>
        <w:keepNext/>
        <w:numPr>
          <w:ilvl w:val="0"/>
          <w:numId w:val="4"/>
        </w:numPr>
      </w:pPr>
      <w:r>
        <w:t xml:space="preserve">Don't know  (6) </w:t>
      </w:r>
    </w:p>
    <w:p w:rsidR="00E61A4D" w:rsidRDefault="00E61A4D"/>
    <w:p w:rsidR="00E61A4D" w:rsidRDefault="00D605C5">
      <w:pPr>
        <w:keepNext/>
      </w:pPr>
      <w:r>
        <w:t>Q12.2 Uhlelo lwengqalasizinda enganabungozi kwimvelo oluchazwe kwividiyo luzokhokhelwa ngu:</w:t>
      </w:r>
    </w:p>
    <w:p w:rsidR="00E61A4D" w:rsidRDefault="00D605C5">
      <w:pPr>
        <w:pStyle w:val="ListParagraph"/>
        <w:keepNext/>
        <w:numPr>
          <w:ilvl w:val="0"/>
          <w:numId w:val="4"/>
        </w:numPr>
      </w:pPr>
      <w:r>
        <w:t xml:space="preserve">Isikweletu esengeziwe sikahulumeni  (3) </w:t>
      </w:r>
    </w:p>
    <w:p w:rsidR="00E61A4D" w:rsidRDefault="00D605C5">
      <w:pPr>
        <w:pStyle w:val="ListParagraph"/>
        <w:keepNext/>
        <w:numPr>
          <w:ilvl w:val="0"/>
          <w:numId w:val="4"/>
        </w:numPr>
      </w:pPr>
      <w:r>
        <w:t xml:space="preserve">Intela kwabacebe kakhulu  (1) </w:t>
      </w:r>
    </w:p>
    <w:p w:rsidR="00E61A4D" w:rsidRDefault="00D605C5">
      <w:pPr>
        <w:pStyle w:val="ListParagraph"/>
        <w:keepNext/>
        <w:numPr>
          <w:ilvl w:val="0"/>
          <w:numId w:val="4"/>
        </w:numPr>
      </w:pPr>
      <w:r>
        <w:t xml:space="preserve">Khuphula i-VAT (intela engezwe ngenani)  (7) </w:t>
      </w:r>
    </w:p>
    <w:p w:rsidR="00E61A4D" w:rsidRDefault="00D605C5">
      <w:pPr>
        <w:pStyle w:val="ListParagraph"/>
        <w:keepNext/>
        <w:numPr>
          <w:ilvl w:val="0"/>
          <w:numId w:val="4"/>
        </w:numPr>
      </w:pPr>
      <w:r>
        <w:t xml:space="preserve">Ukwehliswa kwemali esetshenziswayo  (4) </w:t>
      </w:r>
    </w:p>
    <w:p w:rsidR="00E61A4D" w:rsidRDefault="00D605C5">
      <w:pPr>
        <w:pStyle w:val="ListParagraph"/>
        <w:keepNext/>
        <w:numPr>
          <w:ilvl w:val="0"/>
          <w:numId w:val="4"/>
        </w:numPr>
      </w:pPr>
      <w:r>
        <w:t xml:space="preserve">Angazi  (6) </w:t>
      </w:r>
    </w:p>
    <w:p w:rsidR="00E61A4D" w:rsidRDefault="00E61A4D"/>
    <w:p w:rsidR="00E61A4D" w:rsidRDefault="00D605C5">
      <w:pPr>
        <w:pStyle w:val="BlockEndLabel"/>
      </w:pPr>
      <w:r>
        <w:t>End of Block: Treatment feedback: policy</w:t>
      </w:r>
    </w:p>
    <w:p w:rsidR="00E61A4D" w:rsidRDefault="00E61A4D">
      <w:pPr>
        <w:pStyle w:val="BlockSeparator"/>
      </w:pPr>
    </w:p>
    <w:p w:rsidR="00E61A4D" w:rsidRDefault="00D605C5">
      <w:pPr>
        <w:pStyle w:val="BlockStartLabel"/>
      </w:pPr>
      <w:r>
        <w:t>Start of Block: Climate knowledge</w:t>
      </w:r>
    </w:p>
    <w:p w:rsidR="00E61A4D" w:rsidRDefault="00E61A4D"/>
    <w:p w:rsidR="00E61A4D" w:rsidRDefault="00D605C5">
      <w:pPr>
        <w:keepNext/>
      </w:pPr>
      <w:r>
        <w:t>Q13.1 How often do you think or talk with people about climate change?</w:t>
      </w:r>
    </w:p>
    <w:p w:rsidR="00E61A4D" w:rsidRDefault="00D605C5">
      <w:pPr>
        <w:pStyle w:val="ListParagraph"/>
        <w:keepNext/>
        <w:numPr>
          <w:ilvl w:val="0"/>
          <w:numId w:val="4"/>
        </w:numPr>
      </w:pPr>
      <w:r>
        <w:t xml:space="preserve">Almost never  (2) </w:t>
      </w:r>
    </w:p>
    <w:p w:rsidR="00E61A4D" w:rsidRDefault="00D605C5">
      <w:pPr>
        <w:pStyle w:val="ListParagraph"/>
        <w:keepNext/>
        <w:numPr>
          <w:ilvl w:val="0"/>
          <w:numId w:val="4"/>
        </w:numPr>
      </w:pPr>
      <w:r>
        <w:t xml:space="preserve">Several times a year  (3) </w:t>
      </w:r>
    </w:p>
    <w:p w:rsidR="00E61A4D" w:rsidRDefault="00D605C5">
      <w:pPr>
        <w:pStyle w:val="ListParagraph"/>
        <w:keepNext/>
        <w:numPr>
          <w:ilvl w:val="0"/>
          <w:numId w:val="4"/>
        </w:numPr>
      </w:pPr>
      <w:r>
        <w:t xml:space="preserve">Several times a month  (4) </w:t>
      </w:r>
    </w:p>
    <w:p w:rsidR="00E61A4D" w:rsidRDefault="00E61A4D"/>
    <w:p w:rsidR="00E61A4D" w:rsidRDefault="00D605C5">
      <w:pPr>
        <w:keepNext/>
      </w:pPr>
      <w:r>
        <w:t>Q13.1 Ujwayele kangakanani ukucabanga noma ukukhuluma  nabantu mayelana nokuguquka kwesimo sezulu?</w:t>
      </w:r>
    </w:p>
    <w:p w:rsidR="00E61A4D" w:rsidRDefault="00D605C5">
      <w:pPr>
        <w:pStyle w:val="ListParagraph"/>
        <w:keepNext/>
        <w:numPr>
          <w:ilvl w:val="0"/>
          <w:numId w:val="4"/>
        </w:numPr>
      </w:pPr>
      <w:r>
        <w:t xml:space="preserve">Akujwayelekile  (2) </w:t>
      </w:r>
    </w:p>
    <w:p w:rsidR="00E61A4D" w:rsidRDefault="00D605C5">
      <w:pPr>
        <w:pStyle w:val="ListParagraph"/>
        <w:keepNext/>
        <w:numPr>
          <w:ilvl w:val="0"/>
          <w:numId w:val="4"/>
        </w:numPr>
      </w:pPr>
      <w:r>
        <w:t xml:space="preserve">Izikhathi eziningana ngonyaka  (3) </w:t>
      </w:r>
    </w:p>
    <w:p w:rsidR="00E61A4D" w:rsidRDefault="00D605C5">
      <w:pPr>
        <w:pStyle w:val="ListParagraph"/>
        <w:keepNext/>
        <w:numPr>
          <w:ilvl w:val="0"/>
          <w:numId w:val="4"/>
        </w:numPr>
      </w:pPr>
      <w:r>
        <w:t xml:space="preserve">Izikhathi eziningana ngenyanga  (4) </w:t>
      </w:r>
    </w:p>
    <w:p w:rsidR="00E61A4D" w:rsidRDefault="00E61A4D"/>
    <w:p w:rsidR="00E61A4D" w:rsidRDefault="00E61A4D">
      <w:pPr>
        <w:pStyle w:val="QuestionSeparator"/>
      </w:pPr>
    </w:p>
    <w:p w:rsidR="00E61A4D" w:rsidRDefault="00E61A4D"/>
    <w:p w:rsidR="00E61A4D" w:rsidRDefault="00D605C5">
      <w:pPr>
        <w:keepNext/>
      </w:pPr>
      <w:r>
        <w:t>Q13.2 In your opinion, is climate change real?</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(2) </w:t>
      </w:r>
    </w:p>
    <w:p w:rsidR="00E61A4D" w:rsidRDefault="00E61A4D"/>
    <w:p w:rsidR="00E61A4D" w:rsidRDefault="00D605C5">
      <w:pPr>
        <w:keepNext/>
      </w:pPr>
      <w:r>
        <w:t>Q13.2 Ngokubona kwakho, ingabe ukuguquka kwesimo sezulu into yangempela?</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(2) </w:t>
      </w:r>
    </w:p>
    <w:p w:rsidR="00E61A4D" w:rsidRDefault="00E61A4D"/>
    <w:p w:rsidR="00E61A4D" w:rsidRDefault="00E61A4D">
      <w:pPr>
        <w:pStyle w:val="QuestionSeparator"/>
      </w:pPr>
    </w:p>
    <w:p w:rsidR="00E61A4D" w:rsidRDefault="00E61A4D"/>
    <w:p w:rsidR="00E61A4D" w:rsidRDefault="00D605C5">
      <w:pPr>
        <w:keepNext/>
      </w:pPr>
      <w:r>
        <w:t>Q13.3 What part of climate change do you think is due to human activity?</w:t>
      </w:r>
    </w:p>
    <w:p w:rsidR="00E61A4D" w:rsidRDefault="00D605C5">
      <w:pPr>
        <w:pStyle w:val="ListParagraph"/>
        <w:keepNext/>
        <w:numPr>
          <w:ilvl w:val="0"/>
          <w:numId w:val="4"/>
        </w:numPr>
      </w:pPr>
      <w:r>
        <w:t xml:space="preserve">None  (0) </w:t>
      </w:r>
    </w:p>
    <w:p w:rsidR="00E61A4D" w:rsidRDefault="00D605C5">
      <w:pPr>
        <w:pStyle w:val="ListParagraph"/>
        <w:keepNext/>
        <w:numPr>
          <w:ilvl w:val="0"/>
          <w:numId w:val="4"/>
        </w:numPr>
      </w:pPr>
      <w:r>
        <w:t xml:space="preserve">A little  (11) </w:t>
      </w:r>
    </w:p>
    <w:p w:rsidR="00E61A4D" w:rsidRDefault="00D605C5">
      <w:pPr>
        <w:pStyle w:val="ListParagraph"/>
        <w:keepNext/>
        <w:numPr>
          <w:ilvl w:val="0"/>
          <w:numId w:val="4"/>
        </w:numPr>
      </w:pPr>
      <w:r>
        <w:t xml:space="preserve">Some  (12) </w:t>
      </w:r>
    </w:p>
    <w:p w:rsidR="00E61A4D" w:rsidRDefault="00D605C5">
      <w:pPr>
        <w:pStyle w:val="ListParagraph"/>
        <w:keepNext/>
        <w:numPr>
          <w:ilvl w:val="0"/>
          <w:numId w:val="4"/>
        </w:numPr>
      </w:pPr>
      <w:r>
        <w:t xml:space="preserve">A lot  (13) </w:t>
      </w:r>
    </w:p>
    <w:p w:rsidR="00E61A4D" w:rsidRDefault="00D605C5">
      <w:pPr>
        <w:pStyle w:val="ListParagraph"/>
        <w:keepNext/>
        <w:numPr>
          <w:ilvl w:val="0"/>
          <w:numId w:val="4"/>
        </w:numPr>
      </w:pPr>
      <w:r>
        <w:t xml:space="preserve">Most  (14) </w:t>
      </w:r>
    </w:p>
    <w:p w:rsidR="00E61A4D" w:rsidRDefault="00E61A4D"/>
    <w:p w:rsidR="00E61A4D" w:rsidRDefault="00D605C5">
      <w:pPr>
        <w:keepNext/>
      </w:pPr>
      <w:r>
        <w:t>Q13.3 Iyiphi ingxenye yokuguquka kwesimo sezulu ocabanga ukuthi ingenxa yomusebenzi wabantu?</w:t>
      </w:r>
    </w:p>
    <w:p w:rsidR="00E61A4D" w:rsidRDefault="00D605C5">
      <w:pPr>
        <w:pStyle w:val="ListParagraph"/>
        <w:keepNext/>
        <w:numPr>
          <w:ilvl w:val="0"/>
          <w:numId w:val="4"/>
        </w:numPr>
      </w:pPr>
      <w:r>
        <w:t xml:space="preserve">Ayikho  (0) </w:t>
      </w:r>
    </w:p>
    <w:p w:rsidR="00E61A4D" w:rsidRDefault="00D605C5">
      <w:pPr>
        <w:pStyle w:val="ListParagraph"/>
        <w:keepNext/>
        <w:numPr>
          <w:ilvl w:val="0"/>
          <w:numId w:val="4"/>
        </w:numPr>
      </w:pPr>
      <w:r>
        <w:t xml:space="preserve">Incane  (11) </w:t>
      </w:r>
    </w:p>
    <w:p w:rsidR="00E61A4D" w:rsidRDefault="00D605C5">
      <w:pPr>
        <w:pStyle w:val="ListParagraph"/>
        <w:keepNext/>
        <w:numPr>
          <w:ilvl w:val="0"/>
          <w:numId w:val="4"/>
        </w:numPr>
      </w:pPr>
      <w:r>
        <w:t xml:space="preserve">Ezinye  (12) </w:t>
      </w:r>
    </w:p>
    <w:p w:rsidR="00E61A4D" w:rsidRDefault="00D605C5">
      <w:pPr>
        <w:pStyle w:val="ListParagraph"/>
        <w:keepNext/>
        <w:numPr>
          <w:ilvl w:val="0"/>
          <w:numId w:val="4"/>
        </w:numPr>
      </w:pPr>
      <w:r>
        <w:t xml:space="preserve">Inkulu  (13) </w:t>
      </w:r>
    </w:p>
    <w:p w:rsidR="00E61A4D" w:rsidRDefault="00D605C5">
      <w:pPr>
        <w:pStyle w:val="ListParagraph"/>
        <w:keepNext/>
        <w:numPr>
          <w:ilvl w:val="0"/>
          <w:numId w:val="4"/>
        </w:numPr>
      </w:pPr>
      <w:r>
        <w:t xml:space="preserve">Iningi  (14) </w:t>
      </w:r>
    </w:p>
    <w:p w:rsidR="00E61A4D" w:rsidRDefault="00E61A4D"/>
    <w:p w:rsidR="00E61A4D" w:rsidRDefault="00E61A4D">
      <w:pPr>
        <w:pStyle w:val="QuestionSeparator"/>
      </w:pPr>
    </w:p>
    <w:p w:rsidR="00E61A4D" w:rsidRDefault="00E61A4D"/>
    <w:p w:rsidR="00E61A4D" w:rsidRDefault="00D605C5">
      <w:pPr>
        <w:keepNext/>
      </w:pPr>
      <w:r>
        <w:t>Q13.4 Do you agree or disagree with the following statement: "Climate change is an important problem."</w:t>
      </w:r>
    </w:p>
    <w:p w:rsidR="00E61A4D" w:rsidRDefault="00D605C5">
      <w:pPr>
        <w:pStyle w:val="ListParagraph"/>
        <w:keepNext/>
        <w:numPr>
          <w:ilvl w:val="0"/>
          <w:numId w:val="4"/>
        </w:numPr>
      </w:pPr>
      <w:r>
        <w:t xml:space="preserve">Strongly disagree  (0) </w:t>
      </w:r>
    </w:p>
    <w:p w:rsidR="00E61A4D" w:rsidRDefault="00D605C5">
      <w:pPr>
        <w:pStyle w:val="ListParagraph"/>
        <w:keepNext/>
        <w:numPr>
          <w:ilvl w:val="0"/>
          <w:numId w:val="4"/>
        </w:numPr>
      </w:pPr>
      <w:r>
        <w:t xml:space="preserve">Somewhat disagree  (1) </w:t>
      </w:r>
    </w:p>
    <w:p w:rsidR="00E61A4D" w:rsidRDefault="00D605C5">
      <w:pPr>
        <w:pStyle w:val="ListParagraph"/>
        <w:keepNext/>
        <w:numPr>
          <w:ilvl w:val="0"/>
          <w:numId w:val="4"/>
        </w:numPr>
      </w:pPr>
      <w:r>
        <w:t xml:space="preserve">Neither agree nor disagree  (2) </w:t>
      </w:r>
    </w:p>
    <w:p w:rsidR="00E61A4D" w:rsidRDefault="00D605C5">
      <w:pPr>
        <w:pStyle w:val="ListParagraph"/>
        <w:keepNext/>
        <w:numPr>
          <w:ilvl w:val="0"/>
          <w:numId w:val="4"/>
        </w:numPr>
      </w:pPr>
      <w:r>
        <w:t xml:space="preserve">Somewhat agree  (3) </w:t>
      </w:r>
    </w:p>
    <w:p w:rsidR="00E61A4D" w:rsidRDefault="00D605C5">
      <w:pPr>
        <w:pStyle w:val="ListParagraph"/>
        <w:keepNext/>
        <w:numPr>
          <w:ilvl w:val="0"/>
          <w:numId w:val="4"/>
        </w:numPr>
      </w:pPr>
      <w:r>
        <w:t xml:space="preserve">Strongly agree  (4) </w:t>
      </w:r>
    </w:p>
    <w:p w:rsidR="00E61A4D" w:rsidRDefault="00E61A4D"/>
    <w:p w:rsidR="00E61A4D" w:rsidRDefault="00D605C5">
      <w:pPr>
        <w:keepNext/>
      </w:pPr>
      <w:r>
        <w:t>Q13.4 Uyavumelana noma a</w:t>
      </w:r>
      <w:del w:id="20" w:author="Xolisa Dodo" w:date="2021-08-05T17:38:00Z">
        <w:r w:rsidDel="00B532BE">
          <w:delText>wu</w:delText>
        </w:r>
      </w:del>
      <w:r>
        <w:t>yaphikisana nalesi sitatimende esilandelayo: "Ukuguquka kwesimo sezulu kuyinkinga ebalulekile."</w:t>
      </w:r>
    </w:p>
    <w:p w:rsidR="00E61A4D" w:rsidRDefault="00D605C5">
      <w:pPr>
        <w:pStyle w:val="ListParagraph"/>
        <w:keepNext/>
        <w:numPr>
          <w:ilvl w:val="0"/>
          <w:numId w:val="4"/>
        </w:numPr>
      </w:pPr>
      <w:r>
        <w:t xml:space="preserve">Ngiyaphika kakhulu  (0) </w:t>
      </w:r>
    </w:p>
    <w:p w:rsidR="00E61A4D" w:rsidRDefault="00D605C5">
      <w:pPr>
        <w:pStyle w:val="ListParagraph"/>
        <w:keepNext/>
        <w:numPr>
          <w:ilvl w:val="0"/>
          <w:numId w:val="4"/>
        </w:numPr>
      </w:pPr>
      <w:r>
        <w:t xml:space="preserve">Ngiphikisana ngandlela thile  (1) </w:t>
      </w:r>
    </w:p>
    <w:p w:rsidR="00E61A4D" w:rsidRDefault="00D605C5">
      <w:pPr>
        <w:pStyle w:val="ListParagraph"/>
        <w:keepNext/>
        <w:numPr>
          <w:ilvl w:val="0"/>
          <w:numId w:val="4"/>
        </w:numPr>
      </w:pPr>
      <w:r>
        <w:t xml:space="preserve">Angivumi futhi angiphikisi  (2) </w:t>
      </w:r>
    </w:p>
    <w:p w:rsidR="00E61A4D" w:rsidRDefault="00D605C5">
      <w:pPr>
        <w:pStyle w:val="ListParagraph"/>
        <w:keepNext/>
        <w:numPr>
          <w:ilvl w:val="0"/>
          <w:numId w:val="4"/>
        </w:numPr>
      </w:pPr>
      <w:r>
        <w:t xml:space="preserve">Ngiyavuma ngandlela-thile  (3) </w:t>
      </w:r>
    </w:p>
    <w:p w:rsidR="00E61A4D" w:rsidRDefault="00D605C5">
      <w:pPr>
        <w:pStyle w:val="ListParagraph"/>
        <w:keepNext/>
        <w:numPr>
          <w:ilvl w:val="0"/>
          <w:numId w:val="4"/>
        </w:numPr>
      </w:pPr>
      <w:r>
        <w:t xml:space="preserve">Ngivuma kakhulu  (4) </w:t>
      </w:r>
    </w:p>
    <w:p w:rsidR="00E61A4D" w:rsidRDefault="00E61A4D"/>
    <w:p w:rsidR="00E61A4D" w:rsidRDefault="00E61A4D">
      <w:pPr>
        <w:pStyle w:val="QuestionSeparator"/>
      </w:pPr>
    </w:p>
    <w:p w:rsidR="00E61A4D" w:rsidRDefault="00E61A4D"/>
    <w:p w:rsidR="00E61A4D" w:rsidRDefault="00D605C5">
      <w:pPr>
        <w:keepNext/>
      </w:pPr>
      <w:r>
        <w:t>Q13.5 How knowledgeable do you consider yourself about climate change?</w:t>
      </w:r>
    </w:p>
    <w:p w:rsidR="00E61A4D" w:rsidRDefault="00D605C5">
      <w:pPr>
        <w:pStyle w:val="ListParagraph"/>
        <w:keepNext/>
        <w:numPr>
          <w:ilvl w:val="0"/>
          <w:numId w:val="4"/>
        </w:numPr>
      </w:pPr>
      <w:r>
        <w:t xml:space="preserve">Not at all  (0) </w:t>
      </w:r>
    </w:p>
    <w:p w:rsidR="00E61A4D" w:rsidRDefault="00D605C5">
      <w:pPr>
        <w:pStyle w:val="ListParagraph"/>
        <w:keepNext/>
        <w:numPr>
          <w:ilvl w:val="0"/>
          <w:numId w:val="4"/>
        </w:numPr>
      </w:pPr>
      <w:r>
        <w:t xml:space="preserve">A little  (1) </w:t>
      </w:r>
    </w:p>
    <w:p w:rsidR="00E61A4D" w:rsidRDefault="00D605C5">
      <w:pPr>
        <w:pStyle w:val="ListParagraph"/>
        <w:keepNext/>
        <w:numPr>
          <w:ilvl w:val="0"/>
          <w:numId w:val="4"/>
        </w:numPr>
      </w:pPr>
      <w:r>
        <w:t xml:space="preserve">Moderately  (2) </w:t>
      </w:r>
    </w:p>
    <w:p w:rsidR="00E61A4D" w:rsidRDefault="00D605C5">
      <w:pPr>
        <w:pStyle w:val="ListParagraph"/>
        <w:keepNext/>
        <w:numPr>
          <w:ilvl w:val="0"/>
          <w:numId w:val="4"/>
        </w:numPr>
      </w:pPr>
      <w:r>
        <w:t xml:space="preserve">A lot  (3) </w:t>
      </w:r>
    </w:p>
    <w:p w:rsidR="00E61A4D" w:rsidRDefault="00D605C5">
      <w:pPr>
        <w:pStyle w:val="ListParagraph"/>
        <w:keepNext/>
        <w:numPr>
          <w:ilvl w:val="0"/>
          <w:numId w:val="4"/>
        </w:numPr>
      </w:pPr>
      <w:r>
        <w:t xml:space="preserve">A great deal  (4) </w:t>
      </w:r>
    </w:p>
    <w:p w:rsidR="00E61A4D" w:rsidRDefault="00E61A4D"/>
    <w:p w:rsidR="00E61A4D" w:rsidRDefault="00D605C5">
      <w:pPr>
        <w:keepNext/>
      </w:pPr>
      <w:r>
        <w:t>Q13.5 Ucabanga ukuthi unolwazi olungaka nani mayelana nokuguquka kwesimo sezulu?</w:t>
      </w:r>
    </w:p>
    <w:p w:rsidR="00E61A4D" w:rsidRDefault="00D605C5">
      <w:pPr>
        <w:pStyle w:val="ListParagraph"/>
        <w:keepNext/>
        <w:numPr>
          <w:ilvl w:val="0"/>
          <w:numId w:val="4"/>
        </w:numPr>
      </w:pPr>
      <w:r>
        <w:t xml:space="preserve">Lutho neze  (0) </w:t>
      </w:r>
    </w:p>
    <w:p w:rsidR="00E61A4D" w:rsidRDefault="00D605C5">
      <w:pPr>
        <w:pStyle w:val="ListParagraph"/>
        <w:keepNext/>
        <w:numPr>
          <w:ilvl w:val="0"/>
          <w:numId w:val="4"/>
        </w:numPr>
      </w:pPr>
      <w:r>
        <w:t xml:space="preserve">Kancane  (1) </w:t>
      </w:r>
    </w:p>
    <w:p w:rsidR="00E61A4D" w:rsidRDefault="00D605C5">
      <w:pPr>
        <w:pStyle w:val="ListParagraph"/>
        <w:keepNext/>
        <w:numPr>
          <w:ilvl w:val="0"/>
          <w:numId w:val="4"/>
        </w:numPr>
      </w:pPr>
      <w:r>
        <w:t xml:space="preserve">Ngokulinganisela  (2) </w:t>
      </w:r>
    </w:p>
    <w:p w:rsidR="00E61A4D" w:rsidRDefault="00D605C5">
      <w:pPr>
        <w:pStyle w:val="ListParagraph"/>
        <w:keepNext/>
        <w:numPr>
          <w:ilvl w:val="0"/>
          <w:numId w:val="4"/>
        </w:numPr>
      </w:pPr>
      <w:r>
        <w:t xml:space="preserve">Kakhulu  (3) </w:t>
      </w:r>
    </w:p>
    <w:p w:rsidR="00E61A4D" w:rsidRDefault="00D605C5">
      <w:pPr>
        <w:pStyle w:val="ListParagraph"/>
        <w:keepNext/>
        <w:numPr>
          <w:ilvl w:val="0"/>
          <w:numId w:val="4"/>
        </w:numPr>
      </w:pPr>
      <w:r>
        <w:t xml:space="preserve">Luningi kakhulu  (4) </w:t>
      </w:r>
    </w:p>
    <w:p w:rsidR="00E61A4D" w:rsidRDefault="00E61A4D"/>
    <w:p w:rsidR="00E61A4D" w:rsidRDefault="00E61A4D">
      <w:pPr>
        <w:pStyle w:val="QuestionSeparator"/>
      </w:pPr>
    </w:p>
    <w:p w:rsidR="00E61A4D" w:rsidRDefault="00E61A4D"/>
    <w:p w:rsidR="00E61A4D" w:rsidRDefault="00D605C5">
      <w:pPr>
        <w:keepNext/>
      </w:pPr>
      <w:r>
        <w:t>Q13.7 Greenhouse gases are gases that trap heat in the atmosphere and make the Earth warmer, causing climate change. In particular, the burning of fossil fuels and agricultural production emit greenhouse gases.</w:t>
      </w:r>
      <w:r>
        <w:br/>
        <w:t xml:space="preserve">  </w:t>
      </w:r>
      <w:r>
        <w:br/>
        <w:t>Which of the following elements contribute to climate change? (Multiple answers are possible)   </w:t>
      </w:r>
    </w:p>
    <w:p w:rsidR="00E61A4D" w:rsidRDefault="00D605C5">
      <w:pPr>
        <w:pStyle w:val="ListParagraph"/>
        <w:keepNext/>
        <w:numPr>
          <w:ilvl w:val="0"/>
          <w:numId w:val="2"/>
        </w:numPr>
      </w:pPr>
      <w:r>
        <w:t xml:space="preserve">CO2  (1) </w:t>
      </w:r>
    </w:p>
    <w:p w:rsidR="00E61A4D" w:rsidRDefault="00D605C5">
      <w:pPr>
        <w:pStyle w:val="ListParagraph"/>
        <w:keepNext/>
        <w:numPr>
          <w:ilvl w:val="0"/>
          <w:numId w:val="2"/>
        </w:numPr>
      </w:pPr>
      <w:r>
        <w:t xml:space="preserve">Hydrogen  (2) </w:t>
      </w:r>
    </w:p>
    <w:p w:rsidR="00E61A4D" w:rsidRDefault="00D605C5">
      <w:pPr>
        <w:pStyle w:val="ListParagraph"/>
        <w:keepNext/>
        <w:numPr>
          <w:ilvl w:val="0"/>
          <w:numId w:val="2"/>
        </w:numPr>
      </w:pPr>
      <w:r>
        <w:t xml:space="preserve">Methane  (3) </w:t>
      </w:r>
    </w:p>
    <w:p w:rsidR="00E61A4D" w:rsidRDefault="00D605C5">
      <w:pPr>
        <w:pStyle w:val="ListParagraph"/>
        <w:keepNext/>
        <w:numPr>
          <w:ilvl w:val="0"/>
          <w:numId w:val="2"/>
        </w:numPr>
      </w:pPr>
      <w:r>
        <w:t xml:space="preserve">Particulate matter  (4) </w:t>
      </w:r>
    </w:p>
    <w:p w:rsidR="00E61A4D" w:rsidRDefault="00E61A4D"/>
    <w:p w:rsidR="00E61A4D" w:rsidRDefault="00D605C5">
      <w:pPr>
        <w:keepNext/>
      </w:pPr>
      <w:r>
        <w:t>Q13.7 Amagesi abamba ukushisa emkhathini enza umhlaba ufudumale, okudala ukuguquka lwesimo sezulu. Ikakhulukazi ukushiswa kwezinto zokubasa ezimbiwa phansi kanye nokukhiqizwa kwezolimo kukhipha amagesi abamba ukushisa.</w:t>
      </w:r>
      <w:r>
        <w:br/>
        <w:t xml:space="preserve">  </w:t>
      </w:r>
      <w:r>
        <w:br/>
        <w:t>Ingabe ikuphi kulokhu okulandelayo okudlala indima ekuguqukeni kwesimo sezulu? (Izimpendulo eziningi zingenzeka)   </w:t>
      </w:r>
    </w:p>
    <w:p w:rsidR="00E61A4D" w:rsidRDefault="00D605C5">
      <w:pPr>
        <w:pStyle w:val="ListParagraph"/>
        <w:keepNext/>
        <w:numPr>
          <w:ilvl w:val="0"/>
          <w:numId w:val="2"/>
        </w:numPr>
      </w:pPr>
      <w:r>
        <w:t xml:space="preserve">Isikhutha  (1) </w:t>
      </w:r>
    </w:p>
    <w:p w:rsidR="00E61A4D" w:rsidRDefault="00D605C5">
      <w:pPr>
        <w:pStyle w:val="ListParagraph"/>
        <w:keepNext/>
        <w:numPr>
          <w:ilvl w:val="0"/>
          <w:numId w:val="2"/>
        </w:numPr>
      </w:pPr>
      <w:r>
        <w:t xml:space="preserve">I-Hayidrojini  (2) </w:t>
      </w:r>
    </w:p>
    <w:p w:rsidR="00E61A4D" w:rsidRDefault="00D605C5">
      <w:pPr>
        <w:pStyle w:val="ListParagraph"/>
        <w:keepNext/>
        <w:numPr>
          <w:ilvl w:val="0"/>
          <w:numId w:val="2"/>
        </w:numPr>
      </w:pPr>
      <w:r>
        <w:t xml:space="preserve">I-Methane  (3) </w:t>
      </w:r>
    </w:p>
    <w:p w:rsidR="00E61A4D" w:rsidRDefault="00D605C5">
      <w:pPr>
        <w:pStyle w:val="ListParagraph"/>
        <w:keepNext/>
        <w:numPr>
          <w:ilvl w:val="0"/>
          <w:numId w:val="2"/>
        </w:numPr>
      </w:pPr>
      <w:r>
        <w:t xml:space="preserve">I-particulate matter  (4) </w:t>
      </w:r>
    </w:p>
    <w:p w:rsidR="00E61A4D" w:rsidRDefault="00E61A4D"/>
    <w:p w:rsidR="00E61A4D" w:rsidRDefault="00E61A4D">
      <w:pPr>
        <w:pStyle w:val="QuestionSeparator"/>
      </w:pPr>
    </w:p>
    <w:p w:rsidR="00E61A4D" w:rsidRDefault="00E61A4D"/>
    <w:p w:rsidR="00E61A4D" w:rsidRDefault="00D605C5">
      <w:pPr>
        <w:keepNext/>
      </w:pPr>
      <w:r>
        <w:t>Q13.8 Do you think that cutting global greenhouse gas emissions by half would be sufficient to eventually stop temperatures from rising? </w:t>
      </w:r>
    </w:p>
    <w:p w:rsidR="00E61A4D" w:rsidRDefault="00D605C5">
      <w:pPr>
        <w:pStyle w:val="ListParagraph"/>
        <w:keepNext/>
        <w:numPr>
          <w:ilvl w:val="0"/>
          <w:numId w:val="4"/>
        </w:numPr>
      </w:pPr>
      <w:r>
        <w:t xml:space="preserve">Yes  (5) </w:t>
      </w:r>
    </w:p>
    <w:p w:rsidR="00E61A4D" w:rsidRDefault="00D605C5">
      <w:pPr>
        <w:pStyle w:val="ListParagraph"/>
        <w:keepNext/>
        <w:numPr>
          <w:ilvl w:val="0"/>
          <w:numId w:val="4"/>
        </w:numPr>
      </w:pPr>
      <w:r>
        <w:t xml:space="preserve">No  (4) </w:t>
      </w:r>
    </w:p>
    <w:p w:rsidR="00E61A4D" w:rsidRDefault="00E61A4D"/>
    <w:p w:rsidR="00E61A4D" w:rsidRDefault="00D605C5">
      <w:pPr>
        <w:keepNext/>
      </w:pPr>
      <w:r>
        <w:t>Q13.8 Ucabanga ukuthi ukuncishiswa kokukhishwa kwegesi ebamba ukushisa ngo</w:t>
      </w:r>
      <w:del w:id="21" w:author="Xolisa Dodo" w:date="2021-08-05T17:39:00Z">
        <w:r w:rsidDel="00886F22">
          <w:delText>h</w:delText>
        </w:r>
      </w:del>
      <w:r>
        <w:t>hafu kunganela ukumisa amazinga okushisa angabe esanyuka?</w:t>
      </w:r>
    </w:p>
    <w:p w:rsidR="00E61A4D" w:rsidRDefault="00D605C5">
      <w:pPr>
        <w:pStyle w:val="ListParagraph"/>
        <w:keepNext/>
        <w:numPr>
          <w:ilvl w:val="0"/>
          <w:numId w:val="4"/>
        </w:numPr>
      </w:pPr>
      <w:r>
        <w:t xml:space="preserve">Yebo  (5) </w:t>
      </w:r>
    </w:p>
    <w:p w:rsidR="00E61A4D" w:rsidRDefault="00D605C5">
      <w:pPr>
        <w:pStyle w:val="ListParagraph"/>
        <w:keepNext/>
        <w:numPr>
          <w:ilvl w:val="0"/>
          <w:numId w:val="4"/>
        </w:numPr>
      </w:pPr>
      <w:r>
        <w:t xml:space="preserve">Cha  (4) </w:t>
      </w:r>
    </w:p>
    <w:p w:rsidR="00E61A4D" w:rsidRDefault="00E61A4D"/>
    <w:p w:rsidR="00E61A4D" w:rsidRDefault="00E61A4D">
      <w:pPr>
        <w:pStyle w:val="QuestionSeparator"/>
      </w:pPr>
    </w:p>
    <w:p w:rsidR="00E61A4D" w:rsidRDefault="00E61A4D"/>
    <w:p w:rsidR="00E61A4D" w:rsidRDefault="00D605C5">
      <w:pPr>
        <w:keepNext/>
      </w:pPr>
      <w:r>
        <w:t xml:space="preserve">Q13.9 For the next three questions we would like you to rank the items according to the greenhouse gas emissions they emit, to the best of your knowledge (where 1 is the item that emits the most and 3 the item that emits the least). </w:t>
      </w:r>
      <w:r>
        <w:br/>
      </w:r>
      <w:r>
        <w:br/>
        <w:t xml:space="preserve"> The greenhouse gas emissions of a product are those emitted at all steps involved in its production and distribution.</w:t>
      </w:r>
    </w:p>
    <w:p w:rsidR="00E61A4D" w:rsidRDefault="00E61A4D"/>
    <w:p w:rsidR="00E61A4D" w:rsidRDefault="00D605C5">
      <w:pPr>
        <w:keepNext/>
      </w:pPr>
      <w:r>
        <w:t>Q13.9 Emibuzweni emithathu elandelayo singathanda ukuthi ubeke izinto ngokokukhiswa kwegesi ebamba ukushisa eziyikhiphayo, ngokwazi kwakho  (lapho i-1 kuyinto ekhipha kakhulu n0-3 kuyinto ekhipha okuncane).</w:t>
      </w:r>
      <w:r>
        <w:br/>
      </w:r>
      <w:r>
        <w:br/>
        <w:t xml:space="preserve"> Ukukhishwa kwegesi ebamba ukushisa yomkhiqizo yilokho okukhishwa kuzo zonke izitebhu ezithintekayo ekukhiqizweni nasekuhanjisweni kwayo.</w:t>
      </w:r>
    </w:p>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04346B7E" wp14:editId="6A0C708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 xml:space="preserve">Q13.10 If a family of 4 travels 500 miles from [City 1] to [City 2], with which mode of transportation do they emit the most greenhouse gases? </w:t>
      </w:r>
      <w:r>
        <w:br/>
      </w:r>
      <w:r>
        <w:br/>
        <w:t xml:space="preserve"> Please rank the items from 1 (most) to 3 (least) (by clicking and dragging the items).</w:t>
      </w:r>
    </w:p>
    <w:p w:rsidR="00E61A4D" w:rsidRDefault="00D605C5">
      <w:pPr>
        <w:pStyle w:val="ListParagraph"/>
        <w:keepNext/>
        <w:ind w:left="0"/>
      </w:pPr>
      <w:r>
        <w:t>______ Car (running on diesel or gasoline) (1)</w:t>
      </w:r>
    </w:p>
    <w:p w:rsidR="00E61A4D" w:rsidRDefault="00D605C5">
      <w:pPr>
        <w:pStyle w:val="ListParagraph"/>
        <w:keepNext/>
        <w:ind w:left="0"/>
      </w:pPr>
      <w:r>
        <w:t>______ Coach (2)</w:t>
      </w:r>
    </w:p>
    <w:p w:rsidR="00E61A4D" w:rsidRDefault="00D605C5">
      <w:pPr>
        <w:pStyle w:val="ListParagraph"/>
        <w:keepNext/>
        <w:ind w:left="0"/>
      </w:pPr>
      <w:r>
        <w:t>______ Plane (3)</w:t>
      </w:r>
    </w:p>
    <w:p w:rsidR="00E61A4D" w:rsidRDefault="00E61A4D"/>
    <w:p w:rsidR="00E61A4D" w:rsidRDefault="00D605C5">
      <w:pPr>
        <w:keepNext/>
      </w:pPr>
      <w:r>
        <w:t>Q13.10 Uma umndeni wabangu-4 uhamba amakhilomitha angu 1400 usuka eKapa uya eGoli, iluphi uhlobo lwezokuthutha abakhipha ngalo kakhulu amagesi abamba ukushisa?</w:t>
      </w:r>
      <w:r>
        <w:br/>
      </w:r>
      <w:r>
        <w:br/>
        <w:t xml:space="preserve"> Sicela ulinganise izinto kusuka ku-1 (kakhulu) kuye ku-3 (kancane) (ngokuchofoza nokudonsa izinto).</w:t>
      </w:r>
    </w:p>
    <w:p w:rsidR="00E61A4D" w:rsidRDefault="00D605C5">
      <w:pPr>
        <w:pStyle w:val="ListParagraph"/>
        <w:keepNext/>
        <w:ind w:left="0"/>
      </w:pPr>
      <w:r>
        <w:t>______ Imoto (esebenzisa udizili noma uphethiloli) (1)</w:t>
      </w:r>
    </w:p>
    <w:p w:rsidR="00E61A4D" w:rsidRDefault="00D605C5">
      <w:pPr>
        <w:pStyle w:val="ListParagraph"/>
        <w:keepNext/>
        <w:ind w:left="0"/>
      </w:pPr>
      <w:r>
        <w:t>______ Ibhasi (2)</w:t>
      </w:r>
    </w:p>
    <w:p w:rsidR="00E61A4D" w:rsidRDefault="00D605C5">
      <w:pPr>
        <w:pStyle w:val="ListParagraph"/>
        <w:keepNext/>
        <w:ind w:left="0"/>
      </w:pPr>
      <w:r>
        <w:t>______ Indiza (3)</w:t>
      </w:r>
    </w:p>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7A44D363" wp14:editId="3D6E6497">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 xml:space="preserve">Q13.11 Which dish emits the most greenhouse gases? We consider that each dish weighs 200 g. </w:t>
      </w:r>
      <w:r>
        <w:br/>
      </w:r>
      <w:r>
        <w:br/>
        <w:t xml:space="preserve"> </w:t>
      </w:r>
      <w:r>
        <w:rPr>
          <w:i/>
        </w:rPr>
        <w:t>Please rank the items from 1 (most) to 3 (least) </w:t>
      </w:r>
      <w:r>
        <w:t>(by clicking and dragging the items).</w:t>
      </w:r>
    </w:p>
    <w:p w:rsidR="00E61A4D" w:rsidRDefault="00D605C5">
      <w:pPr>
        <w:pStyle w:val="ListParagraph"/>
        <w:keepNext/>
        <w:ind w:left="0"/>
      </w:pPr>
      <w:r>
        <w:t>______ A beef steak (1)</w:t>
      </w:r>
    </w:p>
    <w:p w:rsidR="00E61A4D" w:rsidRDefault="00D605C5">
      <w:pPr>
        <w:pStyle w:val="ListParagraph"/>
        <w:keepNext/>
        <w:ind w:left="0"/>
      </w:pPr>
      <w:r>
        <w:t>______ One serving of pasta (2)</w:t>
      </w:r>
    </w:p>
    <w:p w:rsidR="00E61A4D" w:rsidRDefault="00D605C5">
      <w:pPr>
        <w:pStyle w:val="ListParagraph"/>
        <w:keepNext/>
        <w:ind w:left="0"/>
      </w:pPr>
      <w:r>
        <w:t>______ Chicken wings (3)</w:t>
      </w:r>
    </w:p>
    <w:p w:rsidR="00E61A4D" w:rsidRDefault="00E61A4D"/>
    <w:p w:rsidR="00E61A4D" w:rsidRDefault="00D605C5">
      <w:pPr>
        <w:keepNext/>
      </w:pPr>
      <w:r>
        <w:t>Q13.11 Isiphi isidlo esikhipha  kakhulu amagesi abamba ukushisa? Sibheka ukuthi isidlo ngasinye sinesisindo esingu-200 g.</w:t>
      </w:r>
      <w:r>
        <w:br/>
      </w:r>
      <w:r>
        <w:br/>
        <w:t xml:space="preserve"> </w:t>
      </w:r>
      <w:r>
        <w:rPr>
          <w:i/>
        </w:rPr>
        <w:t>Sicela ulinganise izinto kusuka ku-1 (kakhulu) kuye ku-3 (kancane)</w:t>
      </w:r>
      <w:r>
        <w:t xml:space="preserve"> (ngokuchofoza nokuhudula izinto).</w:t>
      </w:r>
    </w:p>
    <w:p w:rsidR="00E61A4D" w:rsidRDefault="00D605C5">
      <w:pPr>
        <w:pStyle w:val="ListParagraph"/>
        <w:keepNext/>
        <w:ind w:left="0"/>
      </w:pPr>
      <w:r>
        <w:t>______ Isiteki senyama yenkomo (1)</w:t>
      </w:r>
    </w:p>
    <w:p w:rsidR="00E61A4D" w:rsidRDefault="00D605C5">
      <w:pPr>
        <w:pStyle w:val="ListParagraph"/>
        <w:keepNext/>
        <w:ind w:left="0"/>
      </w:pPr>
      <w:r>
        <w:t>______ Iseva eyodwa ye-pasta (2)</w:t>
      </w:r>
    </w:p>
    <w:p w:rsidR="00E61A4D" w:rsidRDefault="00D605C5">
      <w:pPr>
        <w:pStyle w:val="ListParagraph"/>
        <w:keepNext/>
        <w:ind w:left="0"/>
      </w:pPr>
      <w:r>
        <w:t>______ Amaphiko enkukhu (3)</w:t>
      </w:r>
    </w:p>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4F15D6C9" wp14:editId="13DDC65F">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 xml:space="preserve">Q13.12 Which source of electric energy emits the most greenhouse gases to provide power for a house? </w:t>
      </w:r>
      <w:r>
        <w:br/>
      </w:r>
      <w:r>
        <w:br/>
        <w:t xml:space="preserve"> </w:t>
      </w:r>
      <w:r>
        <w:rPr>
          <w:i/>
        </w:rPr>
        <w:t>Please rank the items from 1 (most) to 3 (least) </w:t>
      </w:r>
      <w:r>
        <w:t>(by clicking and dragging the items).</w:t>
      </w:r>
    </w:p>
    <w:p w:rsidR="00E61A4D" w:rsidRDefault="00D605C5">
      <w:pPr>
        <w:pStyle w:val="ListParagraph"/>
        <w:keepNext/>
        <w:ind w:left="0"/>
      </w:pPr>
      <w:r>
        <w:t>______ Gas-fired power plant (1)</w:t>
      </w:r>
    </w:p>
    <w:p w:rsidR="00E61A4D" w:rsidRDefault="00D605C5">
      <w:pPr>
        <w:pStyle w:val="ListParagraph"/>
        <w:keepNext/>
        <w:ind w:left="0"/>
      </w:pPr>
      <w:r>
        <w:t>______ Nuclear power plant (2)</w:t>
      </w:r>
    </w:p>
    <w:p w:rsidR="00E61A4D" w:rsidRDefault="00D605C5">
      <w:pPr>
        <w:pStyle w:val="ListParagraph"/>
        <w:keepNext/>
        <w:ind w:left="0"/>
      </w:pPr>
      <w:r>
        <w:t>______ Coal-fired power station (3)</w:t>
      </w:r>
    </w:p>
    <w:p w:rsidR="00E61A4D" w:rsidRDefault="00E61A4D"/>
    <w:p w:rsidR="00E61A4D" w:rsidRDefault="00D605C5">
      <w:pPr>
        <w:keepNext/>
      </w:pPr>
      <w:r>
        <w:t>Q13.12 Imuphi umthombo wamandla kagesi okhipha kakhulu amagesi abamba ukushisa ukuze uphe indlu ugesi?</w:t>
      </w:r>
      <w:r>
        <w:br/>
      </w:r>
      <w:r>
        <w:br/>
        <w:t xml:space="preserve"> </w:t>
      </w:r>
      <w:r>
        <w:rPr>
          <w:i/>
        </w:rPr>
        <w:t>Sicela ulinganise izinto kusuka ku-1 (kakhulu) kuye ku-3 (kancane)</w:t>
      </w:r>
      <w:r>
        <w:t xml:space="preserve"> (ngokuchofoza nokuhudula izinto).</w:t>
      </w:r>
    </w:p>
    <w:p w:rsidR="00E61A4D" w:rsidRDefault="00D605C5">
      <w:pPr>
        <w:pStyle w:val="ListParagraph"/>
        <w:keepNext/>
        <w:ind w:left="0"/>
      </w:pPr>
      <w:r>
        <w:t>______ Isizinda sokuphehla ugesi (1)</w:t>
      </w:r>
    </w:p>
    <w:p w:rsidR="00E61A4D" w:rsidRDefault="00D605C5">
      <w:pPr>
        <w:pStyle w:val="ListParagraph"/>
        <w:keepNext/>
        <w:ind w:left="0"/>
      </w:pPr>
      <w:r>
        <w:t>______ Isizinda samandla enuzi (2)</w:t>
      </w:r>
    </w:p>
    <w:p w:rsidR="00E61A4D" w:rsidRDefault="00D605C5">
      <w:pPr>
        <w:pStyle w:val="ListParagraph"/>
        <w:keepNext/>
        <w:ind w:left="0"/>
      </w:pPr>
      <w:r>
        <w:t>______ Isiteshi sikagesi samalahle (3)</w:t>
      </w:r>
    </w:p>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3E0FECD3" wp14:editId="03FD2AFB">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Q258 Which region contributes most to global greenhouse gas emissions?</w:t>
      </w:r>
      <w:r>
        <w:br/>
      </w:r>
      <w:r>
        <w:rPr>
          <w:i/>
        </w:rPr>
        <w:t>Please rank the regions from 1 (most) to 4 (least) and note that multiple regions may have the same rank. </w:t>
      </w:r>
    </w:p>
    <w:tbl>
      <w:tblPr>
        <w:tblStyle w:val="QQuestionTable"/>
        <w:tblW w:w="9576" w:type="auto"/>
        <w:tblLook w:val="07E0" w:firstRow="1" w:lastRow="1" w:firstColumn="1" w:lastColumn="1" w:noHBand="1" w:noVBand="1"/>
      </w:tblPr>
      <w:tblGrid>
        <w:gridCol w:w="1887"/>
        <w:gridCol w:w="1868"/>
        <w:gridCol w:w="1868"/>
        <w:gridCol w:w="1868"/>
        <w:gridCol w:w="1869"/>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61A4D" w:rsidRDefault="00E61A4D">
            <w:pPr>
              <w:keepNext/>
            </w:pP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Rank 4: Least (4)</w:t>
            </w: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The U.S. (1)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The European Union (2)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China (3)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India (4)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Q258 Yisiphi isifunda esinikela kakhulu ekukhishweni kwegesi ebamba ukushisa komhlaba?</w:t>
      </w:r>
      <w:r>
        <w:br/>
      </w:r>
      <w:r>
        <w:br/>
      </w:r>
      <w:r>
        <w:rPr>
          <w:i/>
        </w:rPr>
        <w:t>Sicela ulinganise izifunda kusuka ku-1 (kakhulu) kuye ku-4 (kancane) bese uqaphele ukuthi izifunda eziningi zingaba nezinga elifanayo.</w:t>
      </w:r>
    </w:p>
    <w:tbl>
      <w:tblPr>
        <w:tblStyle w:val="QQuestionTable"/>
        <w:tblW w:w="9576" w:type="auto"/>
        <w:tblLook w:val="07E0" w:firstRow="1" w:lastRow="1" w:firstColumn="1" w:lastColumn="1" w:noHBand="1" w:noVBand="1"/>
      </w:tblPr>
      <w:tblGrid>
        <w:gridCol w:w="1897"/>
        <w:gridCol w:w="1869"/>
        <w:gridCol w:w="1860"/>
        <w:gridCol w:w="1860"/>
        <w:gridCol w:w="1874"/>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61A4D" w:rsidRDefault="00E61A4D">
            <w:pPr>
              <w:keepNext/>
            </w:pP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Izinga 1: kakhulu (1)</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Izinga 2 (2)</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Izinga 3 (3)</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Izinga 4: Kancane (4)</w:t>
            </w: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Izwe laseMelika (1)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Inyunyane yaseYurophu (2)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I-China (3)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I-Indiya (4)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226687DF" wp14:editId="527741B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Q14.2 In which region does the consumption of an average person contribute most to greenhouse gas emissions?</w:t>
      </w:r>
      <w:r>
        <w:br/>
        <w:t xml:space="preserve"> </w:t>
      </w:r>
      <w:r>
        <w:br/>
        <w:t xml:space="preserve"> Please rank the regions from 1 (most) to 4 (least).</w:t>
      </w:r>
    </w:p>
    <w:tbl>
      <w:tblPr>
        <w:tblStyle w:val="QQuestionTable"/>
        <w:tblW w:w="9576" w:type="auto"/>
        <w:tblLook w:val="07E0" w:firstRow="1" w:lastRow="1" w:firstColumn="1" w:lastColumn="1" w:noHBand="1" w:noVBand="1"/>
      </w:tblPr>
      <w:tblGrid>
        <w:gridCol w:w="1887"/>
        <w:gridCol w:w="1868"/>
        <w:gridCol w:w="1868"/>
        <w:gridCol w:w="1868"/>
        <w:gridCol w:w="1869"/>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61A4D" w:rsidRDefault="00E61A4D">
            <w:pPr>
              <w:keepNext/>
            </w:pP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Rank 4: Least (4)</w:t>
            </w: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The U.S. (1)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The European Union (2)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China (3)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India (5)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[Country] (6)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 xml:space="preserve">Q14.2 Kukusiphi isifunda lapho ukusetshenziswa ngumuntu ojwayelekile kunikela kakhulu ekukhishweni kwegesi obamba ukushisa?      </w:t>
      </w:r>
      <w:r>
        <w:rPr>
          <w:i/>
        </w:rPr>
        <w:t>Sicela ulinganise izifunda kusuka ku-1 (kakhulu) kuye ku-4 (kancane).</w:t>
      </w:r>
    </w:p>
    <w:tbl>
      <w:tblPr>
        <w:tblStyle w:val="QQuestionTable"/>
        <w:tblW w:w="9576" w:type="auto"/>
        <w:tblLook w:val="07E0" w:firstRow="1" w:lastRow="1" w:firstColumn="1" w:lastColumn="1" w:noHBand="1" w:noVBand="1"/>
      </w:tblPr>
      <w:tblGrid>
        <w:gridCol w:w="1897"/>
        <w:gridCol w:w="1869"/>
        <w:gridCol w:w="1860"/>
        <w:gridCol w:w="1860"/>
        <w:gridCol w:w="1874"/>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61A4D" w:rsidRDefault="00E61A4D">
            <w:pPr>
              <w:keepNext/>
            </w:pP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Izinga 1: kakhulu (1)</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Izinga 2 (2)</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Izinga  3 (3)</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Izinga 4: Kancane (4)</w:t>
            </w: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Izwe laseMelika (1)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Inyunyane yaseYurophu (2)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I-China (3)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I-Indiya (5)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Iningizimu Afrika (6)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p w:rsidR="00E61A4D" w:rsidRDefault="00E61A4D"/>
    <w:p w:rsidR="00E61A4D" w:rsidRDefault="00D605C5">
      <w:pPr>
        <w:keepNext/>
      </w:pPr>
      <w:r>
        <w:t>Q13.13 If nothing is done to limit climate change, how likely do you think it is that climate change will lead to the following events?</w:t>
      </w:r>
    </w:p>
    <w:tbl>
      <w:tblPr>
        <w:tblStyle w:val="QQuestionTable"/>
        <w:tblW w:w="9576" w:type="auto"/>
        <w:tblLook w:val="07E0" w:firstRow="1" w:lastRow="1" w:firstColumn="1" w:lastColumn="1" w:noHBand="1" w:noVBand="1"/>
      </w:tblPr>
      <w:tblGrid>
        <w:gridCol w:w="1883"/>
        <w:gridCol w:w="1864"/>
        <w:gridCol w:w="1881"/>
        <w:gridCol w:w="1881"/>
        <w:gridCol w:w="1851"/>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61A4D" w:rsidRDefault="00E61A4D">
            <w:pPr>
              <w:keepNext/>
            </w:pP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Very unlikely (1)</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unlikely (2)</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Very likely (4)</w:t>
            </w: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Severe droughts and heatwaves (3)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More frequent volcanic eruptions (2)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Rising sea levels (4)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Lower agricultural production (1)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Drop in standards of living (5)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Larger migration flows (6)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More armed conflicts (7)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Extinction of humankind (8)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Q13.13 Uma kungenziwa lutho ukunqanda ukuguquka kwesimo sezulu, ucabanga ukuthi maningi kangakanani amathuba okuthi ukuguquka  kwesimo sezulu kuzoholela kwizigigaba ezilandelayo?</w:t>
      </w:r>
    </w:p>
    <w:tbl>
      <w:tblPr>
        <w:tblStyle w:val="QQuestionTable"/>
        <w:tblW w:w="9576" w:type="auto"/>
        <w:tblLook w:val="07E0" w:firstRow="1" w:lastRow="1" w:firstColumn="1" w:lastColumn="1" w:noHBand="1" w:noVBand="1"/>
      </w:tblPr>
      <w:tblGrid>
        <w:gridCol w:w="1867"/>
        <w:gridCol w:w="1903"/>
        <w:gridCol w:w="1900"/>
        <w:gridCol w:w="1845"/>
        <w:gridCol w:w="1845"/>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61A4D" w:rsidRDefault="00E61A4D">
            <w:pPr>
              <w:keepNext/>
            </w:pP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Akunakwenzeka neze (1)</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Cishe akunakwenzeka (2)</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Cishe kungenzeka (3)</w:t>
            </w:r>
          </w:p>
        </w:tc>
        <w:tc>
          <w:tcPr>
            <w:tcW w:w="1915" w:type="dxa"/>
          </w:tcPr>
          <w:p w:rsidR="00E61A4D" w:rsidRDefault="00D605C5">
            <w:pPr>
              <w:cnfStyle w:val="100000000000" w:firstRow="1" w:lastRow="0" w:firstColumn="0" w:lastColumn="0" w:oddVBand="0" w:evenVBand="0" w:oddHBand="0" w:evenHBand="0" w:firstRowFirstColumn="0" w:firstRowLastColumn="0" w:lastRowFirstColumn="0" w:lastRowLastColumn="0"/>
            </w:pPr>
            <w:r>
              <w:t>kungenzeka kakhulu (4)</w:t>
            </w: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Isomiso esinamandla namaza okushisa (3)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Ukuqhuma kwentaba-mlilo kaningi (2)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Ukukhuphuka kwamazinga olwandle (4)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Ukukhiqizwa kwezolimo okuphansi (1)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Ukwehla emazingeni empilo (5)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Ukuhamba okuthe xaxa kakhulu (6)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Izimpi eziningi ezihlomile (7)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915" w:type="dxa"/>
          </w:tcPr>
          <w:p w:rsidR="00E61A4D" w:rsidRDefault="00D605C5">
            <w:pPr>
              <w:keepNext/>
            </w:pPr>
            <w:r>
              <w:t xml:space="preserve">Ukuqothulwa kwesintu (8) </w:t>
            </w: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pStyle w:val="BlockEndLabel"/>
      </w:pPr>
      <w:r>
        <w:t>End of Block: Climate knowledge</w:t>
      </w:r>
    </w:p>
    <w:p w:rsidR="00E61A4D" w:rsidRDefault="00E61A4D">
      <w:pPr>
        <w:pStyle w:val="BlockSeparator"/>
      </w:pPr>
    </w:p>
    <w:p w:rsidR="00E61A4D" w:rsidRDefault="00D605C5">
      <w:pPr>
        <w:pStyle w:val="BlockStartLabel"/>
      </w:pPr>
      <w:r>
        <w:t>Start of Block: Climate Change (attitudes and risks)</w:t>
      </w: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441FE84F" wp14:editId="172003B5">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Q14.1 To what extent are the following groups responsible for climate change in [Country].?</w:t>
      </w:r>
    </w:p>
    <w:tbl>
      <w:tblPr>
        <w:tblStyle w:val="QQuestionTable"/>
        <w:tblW w:w="9576" w:type="auto"/>
        <w:tblLook w:val="07E0" w:firstRow="1" w:lastRow="1" w:firstColumn="1" w:lastColumn="1" w:noHBand="1" w:noVBand="1"/>
      </w:tblPr>
      <w:tblGrid>
        <w:gridCol w:w="1585"/>
        <w:gridCol w:w="1546"/>
        <w:gridCol w:w="1549"/>
        <w:gridCol w:w="1583"/>
        <w:gridCol w:w="1543"/>
        <w:gridCol w:w="1554"/>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 great deal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Each of us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The high income earners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The [Country] government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Companies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Previous generations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Q14.1 Lama qembu alandelayo anesibopho esingakanani ekuguqukeni kwesimo sezulu eNingizimu Afrika?</w:t>
      </w:r>
    </w:p>
    <w:tbl>
      <w:tblPr>
        <w:tblStyle w:val="QQuestionTable"/>
        <w:tblW w:w="9576" w:type="auto"/>
        <w:tblLook w:val="07E0" w:firstRow="1" w:lastRow="1" w:firstColumn="1" w:lastColumn="1" w:noHBand="1" w:noVBand="1"/>
      </w:tblPr>
      <w:tblGrid>
        <w:gridCol w:w="1711"/>
        <w:gridCol w:w="1386"/>
        <w:gridCol w:w="1468"/>
        <w:gridCol w:w="1906"/>
        <w:gridCol w:w="1449"/>
        <w:gridCol w:w="1440"/>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Lutho neze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Kancane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Ngokulinganisela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Kakhulu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Kaningi kakhulu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Ngamunye wethu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Abahola kakhulu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Uhulumeni waseNingizimu Afrika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Izinkampani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Izizukulwane ezedlule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423AE489" wp14:editId="685E34EF">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Q14.3 To what extent do you think that it is technically feasible to stop greenhouse gas emissions by the end of the century while maintaining satisfactory standards of living in [Country]?</w:t>
      </w:r>
    </w:p>
    <w:p w:rsidR="00E61A4D" w:rsidRDefault="00D605C5">
      <w:pPr>
        <w:pStyle w:val="ListParagraph"/>
        <w:keepNext/>
        <w:numPr>
          <w:ilvl w:val="0"/>
          <w:numId w:val="4"/>
        </w:numPr>
      </w:pPr>
      <w:r>
        <w:t xml:space="preserve">Not at all  (0) </w:t>
      </w:r>
    </w:p>
    <w:p w:rsidR="00E61A4D" w:rsidRDefault="00D605C5">
      <w:pPr>
        <w:pStyle w:val="ListParagraph"/>
        <w:keepNext/>
        <w:numPr>
          <w:ilvl w:val="0"/>
          <w:numId w:val="4"/>
        </w:numPr>
      </w:pPr>
      <w:r>
        <w:t xml:space="preserve">A little  (1) </w:t>
      </w:r>
    </w:p>
    <w:p w:rsidR="00E61A4D" w:rsidRDefault="00D605C5">
      <w:pPr>
        <w:pStyle w:val="ListParagraph"/>
        <w:keepNext/>
        <w:numPr>
          <w:ilvl w:val="0"/>
          <w:numId w:val="4"/>
        </w:numPr>
      </w:pPr>
      <w:r>
        <w:t xml:space="preserve">Moderately  (2) </w:t>
      </w:r>
    </w:p>
    <w:p w:rsidR="00E61A4D" w:rsidRDefault="00D605C5">
      <w:pPr>
        <w:pStyle w:val="ListParagraph"/>
        <w:keepNext/>
        <w:numPr>
          <w:ilvl w:val="0"/>
          <w:numId w:val="4"/>
        </w:numPr>
      </w:pPr>
      <w:r>
        <w:t xml:space="preserve">A lot  (3) </w:t>
      </w:r>
    </w:p>
    <w:p w:rsidR="00E61A4D" w:rsidRDefault="00D605C5">
      <w:pPr>
        <w:pStyle w:val="ListParagraph"/>
        <w:keepNext/>
        <w:numPr>
          <w:ilvl w:val="0"/>
          <w:numId w:val="4"/>
        </w:numPr>
      </w:pPr>
      <w:r>
        <w:t xml:space="preserve">A great deal  (4) </w:t>
      </w:r>
    </w:p>
    <w:p w:rsidR="00E61A4D" w:rsidRDefault="00E61A4D"/>
    <w:p w:rsidR="00E61A4D" w:rsidRDefault="00D605C5">
      <w:pPr>
        <w:keepNext/>
      </w:pPr>
      <w:r>
        <w:t>Q14.3 Ingabe ucabanga ukuthi kungenzeka kangakanani ngokwezobuchwepheshe ukunqanda ukukhishwa kwamagesi abamba ukushisa ngasekupheleni kwekhulu leminyaka ngenkathi egcinwa amazinga anelisayo okuphila eNingizimu Afrika?</w:t>
      </w:r>
    </w:p>
    <w:p w:rsidR="00E61A4D" w:rsidRDefault="00D605C5">
      <w:pPr>
        <w:pStyle w:val="ListParagraph"/>
        <w:keepNext/>
        <w:numPr>
          <w:ilvl w:val="0"/>
          <w:numId w:val="4"/>
        </w:numPr>
      </w:pPr>
      <w:r>
        <w:t xml:space="preserve">Lutho neze  (0) </w:t>
      </w:r>
    </w:p>
    <w:p w:rsidR="00E61A4D" w:rsidRDefault="00D605C5">
      <w:pPr>
        <w:pStyle w:val="ListParagraph"/>
        <w:keepNext/>
        <w:numPr>
          <w:ilvl w:val="0"/>
          <w:numId w:val="4"/>
        </w:numPr>
      </w:pPr>
      <w:r>
        <w:t xml:space="preserve">Kancane  (1) </w:t>
      </w:r>
    </w:p>
    <w:p w:rsidR="00E61A4D" w:rsidRDefault="00D605C5">
      <w:pPr>
        <w:pStyle w:val="ListParagraph"/>
        <w:keepNext/>
        <w:numPr>
          <w:ilvl w:val="0"/>
          <w:numId w:val="4"/>
        </w:numPr>
      </w:pPr>
      <w:r>
        <w:t xml:space="preserve">Ngokulinganisela  (2) </w:t>
      </w:r>
    </w:p>
    <w:p w:rsidR="00E61A4D" w:rsidRDefault="00D605C5">
      <w:pPr>
        <w:pStyle w:val="ListParagraph"/>
        <w:keepNext/>
        <w:numPr>
          <w:ilvl w:val="0"/>
          <w:numId w:val="4"/>
        </w:numPr>
      </w:pPr>
      <w:r>
        <w:t xml:space="preserve">Kakhulu  (3) </w:t>
      </w:r>
    </w:p>
    <w:p w:rsidR="00E61A4D" w:rsidRDefault="00D605C5">
      <w:pPr>
        <w:pStyle w:val="ListParagraph"/>
        <w:keepNext/>
        <w:numPr>
          <w:ilvl w:val="0"/>
          <w:numId w:val="4"/>
        </w:numPr>
      </w:pPr>
      <w:r>
        <w:t xml:space="preserve">Kuningi kakhulu  (4) </w:t>
      </w:r>
    </w:p>
    <w:p w:rsidR="00E61A4D" w:rsidRDefault="00E61A4D"/>
    <w:p w:rsidR="00E61A4D" w:rsidRDefault="00E61A4D">
      <w:pPr>
        <w:pStyle w:val="QuestionSeparator"/>
      </w:pPr>
    </w:p>
    <w:p w:rsidR="00E61A4D" w:rsidRDefault="00E61A4D"/>
    <w:p w:rsidR="00E61A4D" w:rsidRDefault="00D605C5">
      <w:pPr>
        <w:keepNext/>
      </w:pPr>
      <w:r>
        <w:t>Q14.4 To what extent do you think climate change already affects or will affect your personal life negatively?</w:t>
      </w:r>
    </w:p>
    <w:p w:rsidR="00E61A4D" w:rsidRDefault="00D605C5">
      <w:pPr>
        <w:pStyle w:val="ListParagraph"/>
        <w:keepNext/>
        <w:numPr>
          <w:ilvl w:val="0"/>
          <w:numId w:val="4"/>
        </w:numPr>
      </w:pPr>
      <w:r>
        <w:t xml:space="preserve">Not at all  (0) </w:t>
      </w:r>
    </w:p>
    <w:p w:rsidR="00E61A4D" w:rsidRDefault="00D605C5">
      <w:pPr>
        <w:pStyle w:val="ListParagraph"/>
        <w:keepNext/>
        <w:numPr>
          <w:ilvl w:val="0"/>
          <w:numId w:val="4"/>
        </w:numPr>
      </w:pPr>
      <w:r>
        <w:t xml:space="preserve">A little  (1) </w:t>
      </w:r>
    </w:p>
    <w:p w:rsidR="00E61A4D" w:rsidRDefault="00D605C5">
      <w:pPr>
        <w:pStyle w:val="ListParagraph"/>
        <w:keepNext/>
        <w:numPr>
          <w:ilvl w:val="0"/>
          <w:numId w:val="4"/>
        </w:numPr>
      </w:pPr>
      <w:r>
        <w:t xml:space="preserve">Moderately  (2) </w:t>
      </w:r>
    </w:p>
    <w:p w:rsidR="00E61A4D" w:rsidRDefault="00D605C5">
      <w:pPr>
        <w:pStyle w:val="ListParagraph"/>
        <w:keepNext/>
        <w:numPr>
          <w:ilvl w:val="0"/>
          <w:numId w:val="4"/>
        </w:numPr>
      </w:pPr>
      <w:r>
        <w:t xml:space="preserve">A lot  (3) </w:t>
      </w:r>
    </w:p>
    <w:p w:rsidR="00E61A4D" w:rsidRDefault="00D605C5">
      <w:pPr>
        <w:pStyle w:val="ListParagraph"/>
        <w:keepNext/>
        <w:numPr>
          <w:ilvl w:val="0"/>
          <w:numId w:val="4"/>
        </w:numPr>
      </w:pPr>
      <w:r>
        <w:t xml:space="preserve">A great deal  (4) </w:t>
      </w:r>
    </w:p>
    <w:p w:rsidR="00E61A4D" w:rsidRDefault="00E61A4D"/>
    <w:p w:rsidR="00E61A4D" w:rsidRDefault="00D605C5">
      <w:pPr>
        <w:keepNext/>
      </w:pPr>
      <w:r>
        <w:t>Q14.4 Ucabanga ukuthi ukuguquka kwesimo sezulu sekuthinte kangakanani noma kuzothinta kanjani impilo yakho yangasese ngokungafanele?</w:t>
      </w:r>
    </w:p>
    <w:p w:rsidR="00E61A4D" w:rsidRDefault="00D605C5">
      <w:pPr>
        <w:pStyle w:val="ListParagraph"/>
        <w:keepNext/>
        <w:numPr>
          <w:ilvl w:val="0"/>
          <w:numId w:val="4"/>
        </w:numPr>
      </w:pPr>
      <w:r>
        <w:t xml:space="preserve">Lutho neze  (0) </w:t>
      </w:r>
    </w:p>
    <w:p w:rsidR="00E61A4D" w:rsidRDefault="00D605C5">
      <w:pPr>
        <w:pStyle w:val="ListParagraph"/>
        <w:keepNext/>
        <w:numPr>
          <w:ilvl w:val="0"/>
          <w:numId w:val="4"/>
        </w:numPr>
      </w:pPr>
      <w:r>
        <w:t xml:space="preserve">Kancane  (1) </w:t>
      </w:r>
    </w:p>
    <w:p w:rsidR="00E61A4D" w:rsidRDefault="00D605C5">
      <w:pPr>
        <w:pStyle w:val="ListParagraph"/>
        <w:keepNext/>
        <w:numPr>
          <w:ilvl w:val="0"/>
          <w:numId w:val="4"/>
        </w:numPr>
      </w:pPr>
      <w:r>
        <w:t xml:space="preserve">Ngokulinganisela  (2) </w:t>
      </w:r>
    </w:p>
    <w:p w:rsidR="00E61A4D" w:rsidRDefault="00D605C5">
      <w:pPr>
        <w:pStyle w:val="ListParagraph"/>
        <w:keepNext/>
        <w:numPr>
          <w:ilvl w:val="0"/>
          <w:numId w:val="4"/>
        </w:numPr>
      </w:pPr>
      <w:r>
        <w:t xml:space="preserve">Kakhulu  (3) </w:t>
      </w:r>
    </w:p>
    <w:p w:rsidR="00E61A4D" w:rsidRDefault="00D605C5">
      <w:pPr>
        <w:pStyle w:val="ListParagraph"/>
        <w:keepNext/>
        <w:numPr>
          <w:ilvl w:val="0"/>
          <w:numId w:val="4"/>
        </w:numPr>
      </w:pPr>
      <w:r>
        <w:t xml:space="preserve">Kaningi kakhulu  (4) </w:t>
      </w:r>
    </w:p>
    <w:p w:rsidR="00E61A4D" w:rsidRDefault="00E61A4D"/>
    <w:p w:rsidR="00E61A4D" w:rsidRDefault="00E61A4D">
      <w:pPr>
        <w:pStyle w:val="QuestionSeparator"/>
      </w:pPr>
    </w:p>
    <w:p w:rsidR="00E61A4D" w:rsidRDefault="00E61A4D"/>
    <w:p w:rsidR="00E61A4D" w:rsidRDefault="00D605C5">
      <w:pPr>
        <w:keepNext/>
      </w:pPr>
      <w:r>
        <w:t>Q14.6 How likely is it that human kind halts climate change by the end of the century?</w:t>
      </w:r>
    </w:p>
    <w:p w:rsidR="00E61A4D" w:rsidRDefault="00D605C5">
      <w:pPr>
        <w:pStyle w:val="ListParagraph"/>
        <w:keepNext/>
        <w:numPr>
          <w:ilvl w:val="0"/>
          <w:numId w:val="4"/>
        </w:numPr>
      </w:pPr>
      <w:r>
        <w:t xml:space="preserve">Very unlikely  (0) </w:t>
      </w:r>
    </w:p>
    <w:p w:rsidR="00E61A4D" w:rsidRDefault="00D605C5">
      <w:pPr>
        <w:pStyle w:val="ListParagraph"/>
        <w:keepNext/>
        <w:numPr>
          <w:ilvl w:val="0"/>
          <w:numId w:val="4"/>
        </w:numPr>
      </w:pPr>
      <w:r>
        <w:t xml:space="preserve">Somewhat unlikely  (1) </w:t>
      </w:r>
    </w:p>
    <w:p w:rsidR="00E61A4D" w:rsidRDefault="00D605C5">
      <w:pPr>
        <w:pStyle w:val="ListParagraph"/>
        <w:keepNext/>
        <w:numPr>
          <w:ilvl w:val="0"/>
          <w:numId w:val="4"/>
        </w:numPr>
      </w:pPr>
      <w:r>
        <w:t xml:space="preserve">Somewhat likely  (2) </w:t>
      </w:r>
    </w:p>
    <w:p w:rsidR="00E61A4D" w:rsidRDefault="00D605C5">
      <w:pPr>
        <w:pStyle w:val="ListParagraph"/>
        <w:keepNext/>
        <w:numPr>
          <w:ilvl w:val="0"/>
          <w:numId w:val="4"/>
        </w:numPr>
      </w:pPr>
      <w:r>
        <w:t xml:space="preserve">Very likely  (3) </w:t>
      </w:r>
    </w:p>
    <w:p w:rsidR="00E61A4D" w:rsidRDefault="00E61A4D"/>
    <w:p w:rsidR="00E61A4D" w:rsidRDefault="00D605C5">
      <w:pPr>
        <w:keepNext/>
      </w:pPr>
      <w:r>
        <w:t>Q14.6 Kungenzeka kangakanani ukuthi isintu simise ukuguquka kwesimo sezulu ngasekupheleni kwekhulu leminyaka?</w:t>
      </w:r>
    </w:p>
    <w:p w:rsidR="00E61A4D" w:rsidRDefault="00D605C5">
      <w:pPr>
        <w:pStyle w:val="ListParagraph"/>
        <w:keepNext/>
        <w:numPr>
          <w:ilvl w:val="0"/>
          <w:numId w:val="4"/>
        </w:numPr>
      </w:pPr>
      <w:r>
        <w:t xml:space="preserve">Akunakwenzeka neze  (0) </w:t>
      </w:r>
    </w:p>
    <w:p w:rsidR="00E61A4D" w:rsidRDefault="00D605C5">
      <w:pPr>
        <w:pStyle w:val="ListParagraph"/>
        <w:keepNext/>
        <w:numPr>
          <w:ilvl w:val="0"/>
          <w:numId w:val="4"/>
        </w:numPr>
      </w:pPr>
      <w:r>
        <w:t xml:space="preserve">Cishe akunakwenzeka  (1) </w:t>
      </w:r>
    </w:p>
    <w:p w:rsidR="00E61A4D" w:rsidRDefault="00D605C5">
      <w:pPr>
        <w:pStyle w:val="ListParagraph"/>
        <w:keepNext/>
        <w:numPr>
          <w:ilvl w:val="0"/>
          <w:numId w:val="4"/>
        </w:numPr>
      </w:pPr>
      <w:r>
        <w:t xml:space="preserve">Cishe kungenzeka  (2) </w:t>
      </w:r>
    </w:p>
    <w:p w:rsidR="00E61A4D" w:rsidRDefault="00D605C5">
      <w:pPr>
        <w:pStyle w:val="ListParagraph"/>
        <w:keepNext/>
        <w:numPr>
          <w:ilvl w:val="0"/>
          <w:numId w:val="4"/>
        </w:numPr>
      </w:pPr>
      <w:r>
        <w:t xml:space="preserve">kungenzeka kakhulu  (3) </w:t>
      </w:r>
    </w:p>
    <w:p w:rsidR="00E61A4D" w:rsidRDefault="00E61A4D"/>
    <w:p w:rsidR="00E61A4D" w:rsidRDefault="00E61A4D">
      <w:pPr>
        <w:pStyle w:val="QuestionSeparator"/>
      </w:pPr>
    </w:p>
    <w:p w:rsidR="00E61A4D" w:rsidRDefault="00E61A4D"/>
    <w:p w:rsidR="00E61A4D" w:rsidRDefault="00D605C5">
      <w:pPr>
        <w:keepNext/>
      </w:pPr>
      <w:r>
        <w:t>Q14.7 If we decide to halt climate change through ambitious policies, what would be the effects on the [Country] economy and employment?</w:t>
      </w:r>
    </w:p>
    <w:p w:rsidR="00E61A4D" w:rsidRDefault="00D605C5">
      <w:pPr>
        <w:pStyle w:val="ListParagraph"/>
        <w:keepNext/>
        <w:numPr>
          <w:ilvl w:val="0"/>
          <w:numId w:val="4"/>
        </w:numPr>
      </w:pPr>
      <w:r>
        <w:t xml:space="preserve">Very negative effects  (0) </w:t>
      </w:r>
    </w:p>
    <w:p w:rsidR="00E61A4D" w:rsidRDefault="00D605C5">
      <w:pPr>
        <w:pStyle w:val="ListParagraph"/>
        <w:keepNext/>
        <w:numPr>
          <w:ilvl w:val="0"/>
          <w:numId w:val="4"/>
        </w:numPr>
      </w:pPr>
      <w:r>
        <w:t xml:space="preserve">Somewhat negative effects  (1) </w:t>
      </w:r>
    </w:p>
    <w:p w:rsidR="00E61A4D" w:rsidRDefault="00D605C5">
      <w:pPr>
        <w:pStyle w:val="ListParagraph"/>
        <w:keepNext/>
        <w:numPr>
          <w:ilvl w:val="0"/>
          <w:numId w:val="4"/>
        </w:numPr>
      </w:pPr>
      <w:r>
        <w:t xml:space="preserve">No noticeable effects  (2) </w:t>
      </w:r>
    </w:p>
    <w:p w:rsidR="00E61A4D" w:rsidRDefault="00D605C5">
      <w:pPr>
        <w:pStyle w:val="ListParagraph"/>
        <w:keepNext/>
        <w:numPr>
          <w:ilvl w:val="0"/>
          <w:numId w:val="4"/>
        </w:numPr>
      </w:pPr>
      <w:r>
        <w:t xml:space="preserve">Somewhat positive effects  (3) </w:t>
      </w:r>
    </w:p>
    <w:p w:rsidR="00E61A4D" w:rsidRDefault="00D605C5">
      <w:pPr>
        <w:pStyle w:val="ListParagraph"/>
        <w:keepNext/>
        <w:numPr>
          <w:ilvl w:val="0"/>
          <w:numId w:val="4"/>
        </w:numPr>
      </w:pPr>
      <w:r>
        <w:t xml:space="preserve">Very positive effects  (4) </w:t>
      </w:r>
    </w:p>
    <w:p w:rsidR="00E61A4D" w:rsidRDefault="00E61A4D"/>
    <w:p w:rsidR="00E61A4D" w:rsidRDefault="00D605C5">
      <w:pPr>
        <w:keepNext/>
      </w:pPr>
      <w:r>
        <w:t>Q14.7 Uma sithatha isinqumo sokunqanda ukuguquka kwesimo sezulu ngezinqubomgomo zokuvelela, kungaba namiphi imiphumela emnothweni waseNingizimu Afrika nasekuqashweni kwabantu?</w:t>
      </w:r>
    </w:p>
    <w:p w:rsidR="00E61A4D" w:rsidRDefault="00D605C5">
      <w:pPr>
        <w:pStyle w:val="ListParagraph"/>
        <w:keepNext/>
        <w:numPr>
          <w:ilvl w:val="0"/>
          <w:numId w:val="4"/>
        </w:numPr>
      </w:pPr>
      <w:r>
        <w:t xml:space="preserve">Imiphumela emibi kakhulu  (0) </w:t>
      </w:r>
    </w:p>
    <w:p w:rsidR="00E61A4D" w:rsidRDefault="00D605C5">
      <w:pPr>
        <w:pStyle w:val="ListParagraph"/>
        <w:keepNext/>
        <w:numPr>
          <w:ilvl w:val="0"/>
          <w:numId w:val="4"/>
        </w:numPr>
      </w:pPr>
      <w:r>
        <w:t xml:space="preserve">Imiphumela ethile emibi  (1) </w:t>
      </w:r>
    </w:p>
    <w:p w:rsidR="00E61A4D" w:rsidRDefault="00D605C5">
      <w:pPr>
        <w:pStyle w:val="ListParagraph"/>
        <w:keepNext/>
        <w:numPr>
          <w:ilvl w:val="0"/>
          <w:numId w:val="4"/>
        </w:numPr>
      </w:pPr>
      <w:r>
        <w:t xml:space="preserve">Ayikho imiphumela ebonakalayo  (2) </w:t>
      </w:r>
    </w:p>
    <w:p w:rsidR="00E61A4D" w:rsidRDefault="00D605C5">
      <w:pPr>
        <w:pStyle w:val="ListParagraph"/>
        <w:keepNext/>
        <w:numPr>
          <w:ilvl w:val="0"/>
          <w:numId w:val="4"/>
        </w:numPr>
      </w:pPr>
      <w:r>
        <w:t xml:space="preserve">Imiphumela ethile emihle  (3) </w:t>
      </w:r>
    </w:p>
    <w:p w:rsidR="00E61A4D" w:rsidRDefault="00D605C5">
      <w:pPr>
        <w:pStyle w:val="ListParagraph"/>
        <w:keepNext/>
        <w:numPr>
          <w:ilvl w:val="0"/>
          <w:numId w:val="4"/>
        </w:numPr>
      </w:pPr>
      <w:r>
        <w:t xml:space="preserve">Imiphumela emihle kakhulu  (4) </w:t>
      </w:r>
    </w:p>
    <w:p w:rsidR="00E61A4D" w:rsidRDefault="00E61A4D"/>
    <w:p w:rsidR="00E61A4D" w:rsidRDefault="00E61A4D">
      <w:pPr>
        <w:pStyle w:val="QuestionSeparator"/>
      </w:pPr>
    </w:p>
    <w:p w:rsidR="00E61A4D" w:rsidRDefault="00E61A4D"/>
    <w:p w:rsidR="00E61A4D" w:rsidRDefault="00D605C5">
      <w:pPr>
        <w:keepNext/>
      </w:pPr>
      <w:r>
        <w:t>Q14.8 If we decide to halt climate change through ambitious policies, to what extent do you think it would negatively affect your lifestyle?</w:t>
      </w:r>
    </w:p>
    <w:p w:rsidR="00E61A4D" w:rsidRDefault="00D605C5">
      <w:pPr>
        <w:pStyle w:val="ListParagraph"/>
        <w:keepNext/>
        <w:numPr>
          <w:ilvl w:val="0"/>
          <w:numId w:val="4"/>
        </w:numPr>
      </w:pPr>
      <w:r>
        <w:t xml:space="preserve">Not at all  (0) </w:t>
      </w:r>
    </w:p>
    <w:p w:rsidR="00E61A4D" w:rsidRDefault="00D605C5">
      <w:pPr>
        <w:pStyle w:val="ListParagraph"/>
        <w:keepNext/>
        <w:numPr>
          <w:ilvl w:val="0"/>
          <w:numId w:val="4"/>
        </w:numPr>
      </w:pPr>
      <w:r>
        <w:t xml:space="preserve">A little  (1) </w:t>
      </w:r>
    </w:p>
    <w:p w:rsidR="00E61A4D" w:rsidRDefault="00D605C5">
      <w:pPr>
        <w:pStyle w:val="ListParagraph"/>
        <w:keepNext/>
        <w:numPr>
          <w:ilvl w:val="0"/>
          <w:numId w:val="4"/>
        </w:numPr>
      </w:pPr>
      <w:r>
        <w:t xml:space="preserve">Moderately  (2) </w:t>
      </w:r>
    </w:p>
    <w:p w:rsidR="00E61A4D" w:rsidRDefault="00D605C5">
      <w:pPr>
        <w:pStyle w:val="ListParagraph"/>
        <w:keepNext/>
        <w:numPr>
          <w:ilvl w:val="0"/>
          <w:numId w:val="4"/>
        </w:numPr>
      </w:pPr>
      <w:r>
        <w:t xml:space="preserve">A lot  (3) </w:t>
      </w:r>
    </w:p>
    <w:p w:rsidR="00E61A4D" w:rsidRDefault="00D605C5">
      <w:pPr>
        <w:pStyle w:val="ListParagraph"/>
        <w:keepNext/>
        <w:numPr>
          <w:ilvl w:val="0"/>
          <w:numId w:val="4"/>
        </w:numPr>
      </w:pPr>
      <w:r>
        <w:t xml:space="preserve">A great deal  (4) </w:t>
      </w:r>
    </w:p>
    <w:p w:rsidR="00E61A4D" w:rsidRDefault="00E61A4D"/>
    <w:p w:rsidR="00E61A4D" w:rsidRDefault="00D605C5">
      <w:pPr>
        <w:keepNext/>
      </w:pPr>
      <w:r>
        <w:t>Q14.8 Uma sithatha isinqumo sokunqanda ukuguquka kwesimo sezulu ngezinqubomgomo zokuvelela, ucabanga ukuthi kungayilimaza kangakanani indlela yakho yokuphila?</w:t>
      </w:r>
    </w:p>
    <w:p w:rsidR="00E61A4D" w:rsidRDefault="00D605C5">
      <w:pPr>
        <w:pStyle w:val="ListParagraph"/>
        <w:keepNext/>
        <w:numPr>
          <w:ilvl w:val="0"/>
          <w:numId w:val="4"/>
        </w:numPr>
      </w:pPr>
      <w:r>
        <w:t xml:space="preserve">Lutho neze  (0) </w:t>
      </w:r>
    </w:p>
    <w:p w:rsidR="00E61A4D" w:rsidRDefault="00D605C5">
      <w:pPr>
        <w:pStyle w:val="ListParagraph"/>
        <w:keepNext/>
        <w:numPr>
          <w:ilvl w:val="0"/>
          <w:numId w:val="4"/>
        </w:numPr>
      </w:pPr>
      <w:r>
        <w:t xml:space="preserve">Kancane  (1) </w:t>
      </w:r>
    </w:p>
    <w:p w:rsidR="00E61A4D" w:rsidRDefault="00D605C5">
      <w:pPr>
        <w:pStyle w:val="ListParagraph"/>
        <w:keepNext/>
        <w:numPr>
          <w:ilvl w:val="0"/>
          <w:numId w:val="4"/>
        </w:numPr>
      </w:pPr>
      <w:r>
        <w:t xml:space="preserve">Ngokulinganisela  (2) </w:t>
      </w:r>
    </w:p>
    <w:p w:rsidR="00E61A4D" w:rsidRDefault="00D605C5">
      <w:pPr>
        <w:pStyle w:val="ListParagraph"/>
        <w:keepNext/>
        <w:numPr>
          <w:ilvl w:val="0"/>
          <w:numId w:val="4"/>
        </w:numPr>
      </w:pPr>
      <w:r>
        <w:t xml:space="preserve">Kakhulu  (3) </w:t>
      </w:r>
    </w:p>
    <w:p w:rsidR="00E61A4D" w:rsidRDefault="00D605C5">
      <w:pPr>
        <w:pStyle w:val="ListParagraph"/>
        <w:keepNext/>
        <w:numPr>
          <w:ilvl w:val="0"/>
          <w:numId w:val="4"/>
        </w:numPr>
      </w:pPr>
      <w:r>
        <w:t xml:space="preserve">Kuningi kakhulu  (4) </w:t>
      </w:r>
    </w:p>
    <w:p w:rsidR="00E61A4D" w:rsidRDefault="00E61A4D"/>
    <w:p w:rsidR="00E61A4D" w:rsidRDefault="00E61A4D">
      <w:pPr>
        <w:pStyle w:val="QuestionSeparator"/>
      </w:pPr>
    </w:p>
    <w:p w:rsidR="00E61A4D" w:rsidRDefault="00E61A4D"/>
    <w:p w:rsidR="00E61A4D" w:rsidRDefault="00D605C5">
      <w:pPr>
        <w:keepNext/>
      </w:pPr>
      <w:r>
        <w:t xml:space="preserve">Q14.9 Here are possible behaviors that experts say would help reduce greenhouse gas emissions. </w:t>
      </w:r>
      <w:r>
        <w:br/>
        <w:t xml:space="preserve">   </w:t>
      </w:r>
      <w:r>
        <w:br/>
        <w:t>To what extent would you be willing to adopt the following behaviors?</w:t>
      </w:r>
    </w:p>
    <w:tbl>
      <w:tblPr>
        <w:tblStyle w:val="QQuestionTable"/>
        <w:tblW w:w="9576" w:type="auto"/>
        <w:tblLook w:val="07E0" w:firstRow="1" w:lastRow="1" w:firstColumn="1" w:lastColumn="1" w:noHBand="1" w:noVBand="1"/>
      </w:tblPr>
      <w:tblGrid>
        <w:gridCol w:w="1590"/>
        <w:gridCol w:w="1545"/>
        <w:gridCol w:w="1548"/>
        <w:gridCol w:w="1582"/>
        <w:gridCol w:w="1542"/>
        <w:gridCol w:w="1553"/>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 great deal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Limit flying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Limit driving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Have an electric vehicle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Limit beef consumption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Limit heating or cooling your home (6)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Q14.9 Nazi izindlela zokuziphatha okungenzeka ukuthi ochwepheshe bathi zingasiza ukunciphisa ukukhishwa kwegesi ebamba ukushisa.</w:t>
      </w:r>
      <w:r>
        <w:br/>
      </w:r>
      <w:r>
        <w:br/>
      </w:r>
      <w:r>
        <w:br/>
      </w:r>
      <w:r>
        <w:br/>
        <w:t xml:space="preserve"> Ungavuma kangakanani ukwamukela izindlela zokuziphatha ezilandelayo?</w:t>
      </w:r>
    </w:p>
    <w:tbl>
      <w:tblPr>
        <w:tblStyle w:val="QQuestionTable"/>
        <w:tblW w:w="9576" w:type="auto"/>
        <w:tblLook w:val="07E0" w:firstRow="1" w:lastRow="1" w:firstColumn="1" w:lastColumn="1" w:noHBand="1" w:noVBand="1"/>
      </w:tblPr>
      <w:tblGrid>
        <w:gridCol w:w="1546"/>
        <w:gridCol w:w="1440"/>
        <w:gridCol w:w="1501"/>
        <w:gridCol w:w="1906"/>
        <w:gridCol w:w="1487"/>
        <w:gridCol w:w="1480"/>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Lutho neze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Kancane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Ngokulinganisela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Kakhulu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Kaningi kakhulu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nciphisa noma uyeke ukuhamba nge indiza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Nciphisa noma uyeke ukushayela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Yiba nemoto kagesi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Nciphisa noma kuyekwe ukudliwa kwenkomo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Nciphisa noma uyeke ukushisisa noma ukupholisa ikhaya lakho (6)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p w:rsidR="00E61A4D" w:rsidRDefault="00E61A4D"/>
    <w:p w:rsidR="00E61A4D" w:rsidRDefault="00D605C5">
      <w:pPr>
        <w:keepNext/>
      </w:pPr>
      <w:r>
        <w:t>Q14.11 How important are the factors below in order for you to adopt a sustainable lifestyle (i.e. limit driving, flying, and consumption, cycle more, etc.)?</w:t>
      </w:r>
    </w:p>
    <w:tbl>
      <w:tblPr>
        <w:tblStyle w:val="QQuestionTable"/>
        <w:tblW w:w="9576" w:type="auto"/>
        <w:tblLook w:val="07E0" w:firstRow="1" w:lastRow="1" w:firstColumn="1" w:lastColumn="1" w:noHBand="1" w:noVBand="1"/>
      </w:tblPr>
      <w:tblGrid>
        <w:gridCol w:w="1577"/>
        <w:gridCol w:w="1548"/>
        <w:gridCol w:w="1551"/>
        <w:gridCol w:w="1583"/>
        <w:gridCol w:w="1545"/>
        <w:gridCol w:w="1556"/>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 great deal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Ambitious climate policies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Having enough financial support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People around you also changing their behavior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The most well off also changing their behavior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Q14.11 Zibaluleke kangakanani izinto ezingezansi ukuze ukwazi ukuphila ngendlela esimeme (okusho ukunciphisa noma ukuyeka ukushayela, ukuhamba ngezindiza, nokusetshenziswa, uhambe ngebhayisikili kakhulu, njll.)?</w:t>
      </w:r>
    </w:p>
    <w:tbl>
      <w:tblPr>
        <w:tblStyle w:val="QQuestionTable"/>
        <w:tblW w:w="9576" w:type="auto"/>
        <w:tblLook w:val="07E0" w:firstRow="1" w:lastRow="1" w:firstColumn="1" w:lastColumn="1" w:noHBand="1" w:noVBand="1"/>
      </w:tblPr>
      <w:tblGrid>
        <w:gridCol w:w="1796"/>
        <w:gridCol w:w="1358"/>
        <w:gridCol w:w="1451"/>
        <w:gridCol w:w="1906"/>
        <w:gridCol w:w="1430"/>
        <w:gridCol w:w="1419"/>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Lutho neze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Kancane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Ngokulinganisela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Kakhulu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Kaningi kakhulu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Izinqubomgomo zesimo sezulu ezivelelayo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Ukuba nokuxhaswa okwanele kwezezimali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Abantu abaseduze kwakho nabo bayashintsha ekuziphatheni kwabo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Abaphila kahle nabo bashintshe indlela abaziphatha ngayo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pStyle w:val="BlockEndLabel"/>
      </w:pPr>
      <w:r>
        <w:t>End of Block: Climate Change (attitudes and risks)</w:t>
      </w:r>
    </w:p>
    <w:p w:rsidR="00E61A4D" w:rsidRDefault="00E61A4D">
      <w:pPr>
        <w:pStyle w:val="BlockSeparator"/>
      </w:pPr>
    </w:p>
    <w:p w:rsidR="00E61A4D" w:rsidRDefault="00D605C5">
      <w:pPr>
        <w:pStyle w:val="BlockStartLabel"/>
      </w:pPr>
      <w:r>
        <w:t>Start of Block: Preference 1: ban on the sale of combustion-engine cars (full)</w:t>
      </w:r>
    </w:p>
    <w:p w:rsidR="00E61A4D" w:rsidRDefault="00E61A4D"/>
    <w:p w:rsidR="00E61A4D" w:rsidRDefault="00D605C5">
      <w:pPr>
        <w:keepNext/>
      </w:pPr>
      <w:r>
        <w:t xml:space="preserve">Q15.1 </w:t>
      </w:r>
      <w:r>
        <w:br/>
        <w:t xml:space="preserve">To fight climate change, car producers can be required by law to produce cars that emit less CO2 per kilometer of the cars they sell. The emission limit is lowered every year so that only electric or hydrogen vehicles can be sold after 2030. This policy is called </w:t>
      </w:r>
      <w:r>
        <w:rPr>
          <w:i/>
        </w:rPr>
        <w:t>a ban on combustion-engine cars</w:t>
      </w:r>
      <w:r>
        <w:t>. </w:t>
      </w:r>
      <w:r>
        <w:br/>
        <w:t>We will now ask you a few questions regarding this specific policy.</w:t>
      </w:r>
    </w:p>
    <w:p w:rsidR="00E61A4D" w:rsidRDefault="00E61A4D"/>
    <w:p w:rsidR="00E61A4D" w:rsidRDefault="00D605C5">
      <w:pPr>
        <w:keepNext/>
      </w:pPr>
      <w:r>
        <w:t xml:space="preserve">Q15.1 </w:t>
      </w:r>
      <w:r>
        <w:br/>
        <w:t xml:space="preserve">Ukulwa nokuguquka kwesimo sezulu, abakhiqizi bezimoto badingwa ngumthetho ukuthi bakhiqize izimoto ezikhipha isikhutha esincane ngekhilomitha lezimoto abazidayisayo.  Umkhawulo wokungcola uyancishiswa njalo ngonyaka ukuze kuzodayiswa izimoto zikagesi nehayidrojeni kuphela emvakwa 2030. Le nqubomgomo ibizwa ngokuthi </w:t>
      </w:r>
      <w:r>
        <w:rPr>
          <w:i/>
        </w:rPr>
        <w:t>ukuvinjelwa</w:t>
      </w:r>
      <w:r>
        <w:t xml:space="preserve"> kwezimoto ezinenjini yomlilo.</w:t>
      </w:r>
      <w:r>
        <w:br/>
        <w:t xml:space="preserve"> Manje sizokubuza imibuzo embalwa maqondana nale nqubomgomo ethile.</w:t>
      </w:r>
    </w:p>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01219483" wp14:editId="004B1759">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Q15.2 Do you agree or disagree with the following statements? A ban on combustion-engine cars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agree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reduce CO2 emissions from cars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reduce air pollution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have a </w:t>
            </w:r>
            <w:r>
              <w:rPr>
                <w:b/>
              </w:rPr>
              <w:t>negative effect</w:t>
            </w:r>
            <w:r>
              <w:t xml:space="preserve"> on [Country] economy and employment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have a </w:t>
            </w:r>
            <w:r>
              <w:rPr>
                <w:b/>
              </w:rPr>
              <w:t xml:space="preserve">large effect </w:t>
            </w:r>
            <w:r>
              <w:t xml:space="preserve">on [Country] economy and employment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be a costly way to fight climate change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Q15.2 Uyavumelana noma uyaphikisana nalezi zitatimende ezilandelayo? Ukuvinjelwa kwezimoto zenjini yomlilo ...</w:t>
      </w:r>
    </w:p>
    <w:tbl>
      <w:tblPr>
        <w:tblStyle w:val="QQuestionTable"/>
        <w:tblW w:w="9576" w:type="auto"/>
        <w:tblLook w:val="07E0" w:firstRow="1" w:lastRow="1" w:firstColumn="1" w:lastColumn="1" w:noHBand="1" w:noVBand="1"/>
      </w:tblPr>
      <w:tblGrid>
        <w:gridCol w:w="1869"/>
        <w:gridCol w:w="1578"/>
        <w:gridCol w:w="1555"/>
        <w:gridCol w:w="1464"/>
        <w:gridCol w:w="1492"/>
        <w:gridCol w:w="1402"/>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Angivumelani neze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Ngiphikisana ngandlela thile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Angivumi futhi angiphikisi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Ngiyavuma ngandlela-thile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Ngivuma kakhulu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kunga nciphisa ukukhishwa kwesikhutha ezimotweni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kunga nciphisa ukungcoliswa komoya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kungaba nomphumela omubi  kwezomnotho waseNingizimu Afrika nasekuqashweni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kungaba nomphumela omkhulu kwezomnotho waseNingizimu Afrika nasekuqashweni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kungaba yindlela ebizayo yokulwa nokuguquka kwesimo sezulu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p w:rsidR="00E61A4D" w:rsidRDefault="00E61A4D"/>
    <w:p w:rsidR="00E61A4D" w:rsidRDefault="00D605C5">
      <w:pPr>
        <w:keepNext/>
      </w:pPr>
      <w:r>
        <w:t>Q135 Do you agree or disagree with the following statements? A ban on combustion-engine cars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agree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reduce CO2 emissions from cars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reduce air pollution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have a </w:t>
            </w:r>
            <w:r>
              <w:rPr>
                <w:b/>
              </w:rPr>
              <w:t>positive effect</w:t>
            </w:r>
            <w:r>
              <w:t xml:space="preserve"> on [Country] economy and employment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have a </w:t>
            </w:r>
            <w:r>
              <w:rPr>
                <w:b/>
              </w:rPr>
              <w:t xml:space="preserve">large effect </w:t>
            </w:r>
            <w:r>
              <w:t xml:space="preserve">on [Country] economy and employment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be a costless way to fight climate change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Q135 Uyavumelana noma uyaphikisana nalezi zitatimende ezilandelayo? Ukuvinjelwa kwezimoto zenjini yomlilo ...</w:t>
      </w:r>
    </w:p>
    <w:tbl>
      <w:tblPr>
        <w:tblStyle w:val="QQuestionTable"/>
        <w:tblW w:w="9576" w:type="auto"/>
        <w:tblLook w:val="07E0" w:firstRow="1" w:lastRow="1" w:firstColumn="1" w:lastColumn="1" w:noHBand="1" w:noVBand="1"/>
      </w:tblPr>
      <w:tblGrid>
        <w:gridCol w:w="1991"/>
        <w:gridCol w:w="1574"/>
        <w:gridCol w:w="1544"/>
        <w:gridCol w:w="1431"/>
        <w:gridCol w:w="1467"/>
        <w:gridCol w:w="1353"/>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Angivumelani neze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Ngiphikisana ngandlela thile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Angivumi futhi angiphikisi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Ngiyavuma ngandlela-thile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Ngivuma kakhulu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kunga nciphisa ukukhishwa kwesikhutha ezimotweni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kunga nciphisa ukungcoliswa komoya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kungaba </w:t>
            </w:r>
            <w:r>
              <w:rPr>
                <w:b/>
              </w:rPr>
              <w:t xml:space="preserve">nomphumela omuhle  kwezomnotho waseNingizimu Afrika nasekuqashweni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kube nomthelela </w:t>
            </w:r>
            <w:r>
              <w:rPr>
                <w:b/>
              </w:rPr>
              <w:t>omkhulu</w:t>
            </w:r>
            <w:r>
              <w:t xml:space="preserve"> emnothweni waseNingizimu Afrika nasekuqashweni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kube yindlela engabizi yokulwa nokuguquka kwesimo sezulu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p w:rsidR="00E61A4D" w:rsidRDefault="00E61A4D"/>
    <w:p w:rsidR="00E61A4D" w:rsidRDefault="00D605C5">
      <w:pPr>
        <w:keepNext/>
      </w:pPr>
      <w:r>
        <w:t>Q15.3 In your view, would the following groups win or lose if a ban on combustion-engine cars was implemented in [Country]?</w:t>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Mostly win (6)</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Win a lot (7)</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Low-income earners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The middle class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High-income earners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Those living in rural areas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Q15.3 Ngokubona kwakho, ngabe la maqembu alandelayo anganqoba noma ahlulwe uma ukuvinjelwa kwezimoto ezinjini yomlilo kungasetshenziswa eNingizimu Afrika?</w:t>
      </w:r>
    </w:p>
    <w:tbl>
      <w:tblPr>
        <w:tblStyle w:val="QQuestionTable"/>
        <w:tblW w:w="9576" w:type="auto"/>
        <w:tblLook w:val="07E0" w:firstRow="1" w:lastRow="1" w:firstColumn="1" w:lastColumn="1" w:noHBand="1" w:noVBand="1"/>
      </w:tblPr>
      <w:tblGrid>
        <w:gridCol w:w="1614"/>
        <w:gridCol w:w="1567"/>
        <w:gridCol w:w="1558"/>
        <w:gridCol w:w="1558"/>
        <w:gridCol w:w="1528"/>
        <w:gridCol w:w="1535"/>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Lahlekelwa okuningi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lahlekelwa kakhulu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Awunqobi noma awehlulwa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Nqoba kakhulu (6)</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Nqoba okuningi (7)</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Abahola kancane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Isigaba esiphakathi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Abahola kakhulu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Labo abahlala emaphandleni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p w:rsidR="00E61A4D" w:rsidRDefault="00E61A4D"/>
    <w:p w:rsidR="00E61A4D" w:rsidRDefault="00D605C5">
      <w:pPr>
        <w:keepNext/>
      </w:pPr>
      <w:r>
        <w:t>Q15.4 Do you think that your household would win or lose financially from a ban on combustion-engine cars?</w:t>
      </w:r>
    </w:p>
    <w:p w:rsidR="00E61A4D" w:rsidRDefault="00D605C5">
      <w:pPr>
        <w:pStyle w:val="ListParagraph"/>
        <w:keepNext/>
        <w:numPr>
          <w:ilvl w:val="0"/>
          <w:numId w:val="4"/>
        </w:numPr>
      </w:pPr>
      <w:r>
        <w:t xml:space="preserve">Lose a lot  (1) </w:t>
      </w:r>
    </w:p>
    <w:p w:rsidR="00E61A4D" w:rsidRDefault="00D605C5">
      <w:pPr>
        <w:pStyle w:val="ListParagraph"/>
        <w:keepNext/>
        <w:numPr>
          <w:ilvl w:val="0"/>
          <w:numId w:val="4"/>
        </w:numPr>
      </w:pPr>
      <w:r>
        <w:t xml:space="preserve">Mostly lose  (5) </w:t>
      </w:r>
    </w:p>
    <w:p w:rsidR="00E61A4D" w:rsidRDefault="00D605C5">
      <w:pPr>
        <w:pStyle w:val="ListParagraph"/>
        <w:keepNext/>
        <w:numPr>
          <w:ilvl w:val="0"/>
          <w:numId w:val="4"/>
        </w:numPr>
      </w:pPr>
      <w:r>
        <w:t xml:space="preserve">Neither win nor lose  (6) </w:t>
      </w:r>
    </w:p>
    <w:p w:rsidR="00E61A4D" w:rsidRDefault="00D605C5">
      <w:pPr>
        <w:pStyle w:val="ListParagraph"/>
        <w:keepNext/>
        <w:numPr>
          <w:ilvl w:val="0"/>
          <w:numId w:val="4"/>
        </w:numPr>
      </w:pPr>
      <w:r>
        <w:t xml:space="preserve">Mostly win  (9) </w:t>
      </w:r>
    </w:p>
    <w:p w:rsidR="00E61A4D" w:rsidRDefault="00D605C5">
      <w:pPr>
        <w:pStyle w:val="ListParagraph"/>
        <w:keepNext/>
        <w:numPr>
          <w:ilvl w:val="0"/>
          <w:numId w:val="4"/>
        </w:numPr>
      </w:pPr>
      <w:r>
        <w:t xml:space="preserve">Win a lot  (10) </w:t>
      </w:r>
    </w:p>
    <w:p w:rsidR="00E61A4D" w:rsidRDefault="00E61A4D"/>
    <w:p w:rsidR="00E61A4D" w:rsidRDefault="00D605C5">
      <w:pPr>
        <w:keepNext/>
      </w:pPr>
      <w:r>
        <w:t>Q15.4 Ingabe ucabanga ukuthi umndeni wakho unganqoba noma ulahlekelwe ngokwezimali ngenxa yokuvinjelwa kwezimoto zenjini?</w:t>
      </w:r>
    </w:p>
    <w:p w:rsidR="00E61A4D" w:rsidRDefault="00D605C5">
      <w:pPr>
        <w:pStyle w:val="ListParagraph"/>
        <w:keepNext/>
        <w:numPr>
          <w:ilvl w:val="0"/>
          <w:numId w:val="4"/>
        </w:numPr>
      </w:pPr>
      <w:r>
        <w:t xml:space="preserve">Lahlekelwa okuningi  (1) </w:t>
      </w:r>
    </w:p>
    <w:p w:rsidR="00E61A4D" w:rsidRDefault="00D605C5">
      <w:pPr>
        <w:pStyle w:val="ListParagraph"/>
        <w:keepNext/>
        <w:numPr>
          <w:ilvl w:val="0"/>
          <w:numId w:val="4"/>
        </w:numPr>
      </w:pPr>
      <w:r>
        <w:t xml:space="preserve">Lahlekelwa kakhulu  (5) </w:t>
      </w:r>
    </w:p>
    <w:p w:rsidR="00E61A4D" w:rsidRDefault="00D605C5">
      <w:pPr>
        <w:pStyle w:val="ListParagraph"/>
        <w:keepNext/>
        <w:numPr>
          <w:ilvl w:val="0"/>
          <w:numId w:val="4"/>
        </w:numPr>
      </w:pPr>
      <w:r>
        <w:t xml:space="preserve">Awunqobi noma wehlulwe  (6) </w:t>
      </w:r>
    </w:p>
    <w:p w:rsidR="00E61A4D" w:rsidRDefault="00D605C5">
      <w:pPr>
        <w:pStyle w:val="ListParagraph"/>
        <w:keepNext/>
        <w:numPr>
          <w:ilvl w:val="0"/>
          <w:numId w:val="4"/>
        </w:numPr>
      </w:pPr>
      <w:r>
        <w:t xml:space="preserve">Nqoba kakhulu  (9) </w:t>
      </w:r>
    </w:p>
    <w:p w:rsidR="00E61A4D" w:rsidRDefault="00D605C5">
      <w:pPr>
        <w:pStyle w:val="ListParagraph"/>
        <w:keepNext/>
        <w:numPr>
          <w:ilvl w:val="0"/>
          <w:numId w:val="4"/>
        </w:numPr>
      </w:pPr>
      <w:r>
        <w:t xml:space="preserve">Nqoba okuningi  (10) </w:t>
      </w:r>
    </w:p>
    <w:p w:rsidR="00E61A4D" w:rsidRDefault="00E61A4D"/>
    <w:p w:rsidR="00E61A4D" w:rsidRDefault="00E61A4D">
      <w:pPr>
        <w:pStyle w:val="QuestionSeparator"/>
      </w:pPr>
    </w:p>
    <w:p w:rsidR="00E61A4D" w:rsidRDefault="00E61A4D"/>
    <w:p w:rsidR="00E61A4D" w:rsidRDefault="00D605C5">
      <w:pPr>
        <w:keepNext/>
      </w:pPr>
      <w:r>
        <w:t>Q15.6 Do you agree or disagree with the following statement: "A ban on combustion-engine cars is fair"?</w:t>
      </w:r>
    </w:p>
    <w:p w:rsidR="00E61A4D" w:rsidRDefault="00D605C5">
      <w:pPr>
        <w:pStyle w:val="ListParagraph"/>
        <w:keepNext/>
        <w:numPr>
          <w:ilvl w:val="0"/>
          <w:numId w:val="4"/>
        </w:numPr>
      </w:pPr>
      <w:r>
        <w:t xml:space="preserve">Strongly disagree  (0) </w:t>
      </w:r>
    </w:p>
    <w:p w:rsidR="00E61A4D" w:rsidRDefault="00D605C5">
      <w:pPr>
        <w:pStyle w:val="ListParagraph"/>
        <w:keepNext/>
        <w:numPr>
          <w:ilvl w:val="0"/>
          <w:numId w:val="4"/>
        </w:numPr>
      </w:pPr>
      <w:r>
        <w:t xml:space="preserve">Somewhat disagree  (1) </w:t>
      </w:r>
    </w:p>
    <w:p w:rsidR="00E61A4D" w:rsidRDefault="00D605C5">
      <w:pPr>
        <w:pStyle w:val="ListParagraph"/>
        <w:keepNext/>
        <w:numPr>
          <w:ilvl w:val="0"/>
          <w:numId w:val="4"/>
        </w:numPr>
      </w:pPr>
      <w:r>
        <w:t xml:space="preserve">Neither agree nor disagree  (2) </w:t>
      </w:r>
    </w:p>
    <w:p w:rsidR="00E61A4D" w:rsidRDefault="00D605C5">
      <w:pPr>
        <w:pStyle w:val="ListParagraph"/>
        <w:keepNext/>
        <w:numPr>
          <w:ilvl w:val="0"/>
          <w:numId w:val="4"/>
        </w:numPr>
      </w:pPr>
      <w:r>
        <w:t xml:space="preserve">Somewhat agree  (3) </w:t>
      </w:r>
    </w:p>
    <w:p w:rsidR="00E61A4D" w:rsidRDefault="00D605C5">
      <w:pPr>
        <w:pStyle w:val="ListParagraph"/>
        <w:keepNext/>
        <w:numPr>
          <w:ilvl w:val="0"/>
          <w:numId w:val="4"/>
        </w:numPr>
      </w:pPr>
      <w:r>
        <w:t xml:space="preserve">Strongly agree  (4) </w:t>
      </w:r>
    </w:p>
    <w:p w:rsidR="00E61A4D" w:rsidRDefault="00E61A4D"/>
    <w:p w:rsidR="00E61A4D" w:rsidRDefault="00D605C5">
      <w:pPr>
        <w:keepNext/>
      </w:pPr>
      <w:r>
        <w:t>Q15.6 Uyavuma noma awuvumelani nalesi sitatimende: "Ukuvinjelwa kwezimoto zenjini yomlilo kulungile"?</w:t>
      </w:r>
    </w:p>
    <w:p w:rsidR="00E61A4D" w:rsidRDefault="00D605C5">
      <w:pPr>
        <w:pStyle w:val="ListParagraph"/>
        <w:keepNext/>
        <w:numPr>
          <w:ilvl w:val="0"/>
          <w:numId w:val="4"/>
        </w:numPr>
      </w:pPr>
      <w:r>
        <w:t xml:space="preserve">Angivumelani neze  (0) </w:t>
      </w:r>
    </w:p>
    <w:p w:rsidR="00E61A4D" w:rsidRDefault="00D605C5">
      <w:pPr>
        <w:pStyle w:val="ListParagraph"/>
        <w:keepNext/>
        <w:numPr>
          <w:ilvl w:val="0"/>
          <w:numId w:val="4"/>
        </w:numPr>
      </w:pPr>
      <w:r>
        <w:t xml:space="preserve">Angivumelani  ngandlela thile  (1) </w:t>
      </w:r>
    </w:p>
    <w:p w:rsidR="00E61A4D" w:rsidRDefault="00D605C5">
      <w:pPr>
        <w:pStyle w:val="ListParagraph"/>
        <w:keepNext/>
        <w:numPr>
          <w:ilvl w:val="0"/>
          <w:numId w:val="4"/>
        </w:numPr>
      </w:pPr>
      <w:r>
        <w:t xml:space="preserve">Angivumi futhi angivumelani  (2) </w:t>
      </w:r>
    </w:p>
    <w:p w:rsidR="00E61A4D" w:rsidRDefault="00D605C5">
      <w:pPr>
        <w:pStyle w:val="ListParagraph"/>
        <w:keepNext/>
        <w:numPr>
          <w:ilvl w:val="0"/>
          <w:numId w:val="4"/>
        </w:numPr>
      </w:pPr>
      <w:r>
        <w:t xml:space="preserve">Ngiyavuma ngandlela-thile  (3) </w:t>
      </w:r>
    </w:p>
    <w:p w:rsidR="00E61A4D" w:rsidRDefault="00D605C5">
      <w:pPr>
        <w:pStyle w:val="ListParagraph"/>
        <w:keepNext/>
        <w:numPr>
          <w:ilvl w:val="0"/>
          <w:numId w:val="4"/>
        </w:numPr>
      </w:pPr>
      <w:r>
        <w:t xml:space="preserve">Ngivuma kakhulu  (4) </w:t>
      </w:r>
    </w:p>
    <w:p w:rsidR="00E61A4D" w:rsidRDefault="00E61A4D"/>
    <w:p w:rsidR="00E61A4D" w:rsidRDefault="00E61A4D">
      <w:pPr>
        <w:pStyle w:val="QuestionSeparator"/>
      </w:pPr>
    </w:p>
    <w:p w:rsidR="00E61A4D" w:rsidRDefault="00E61A4D"/>
    <w:p w:rsidR="00E61A4D" w:rsidRDefault="00D605C5">
      <w:pPr>
        <w:keepNext/>
      </w:pPr>
      <w:r>
        <w:t>Q15.5 Do you support or oppose a ban on combustion-engine cars?</w:t>
      </w:r>
    </w:p>
    <w:p w:rsidR="00E61A4D" w:rsidRDefault="00D605C5">
      <w:pPr>
        <w:pStyle w:val="ListParagraph"/>
        <w:keepNext/>
        <w:numPr>
          <w:ilvl w:val="0"/>
          <w:numId w:val="4"/>
        </w:numPr>
      </w:pPr>
      <w:r>
        <w:t xml:space="preserve">Strongly oppose  (0) </w:t>
      </w:r>
    </w:p>
    <w:p w:rsidR="00E61A4D" w:rsidRDefault="00D605C5">
      <w:pPr>
        <w:pStyle w:val="ListParagraph"/>
        <w:keepNext/>
        <w:numPr>
          <w:ilvl w:val="0"/>
          <w:numId w:val="4"/>
        </w:numPr>
      </w:pPr>
      <w:r>
        <w:t xml:space="preserve">Somewhat oppose  (1) </w:t>
      </w:r>
    </w:p>
    <w:p w:rsidR="00E61A4D" w:rsidRDefault="00D605C5">
      <w:pPr>
        <w:pStyle w:val="ListParagraph"/>
        <w:keepNext/>
        <w:numPr>
          <w:ilvl w:val="0"/>
          <w:numId w:val="4"/>
        </w:numPr>
      </w:pPr>
      <w:r>
        <w:t xml:space="preserve">Neither support nor oppose  (2) </w:t>
      </w:r>
    </w:p>
    <w:p w:rsidR="00E61A4D" w:rsidRDefault="00D605C5">
      <w:pPr>
        <w:pStyle w:val="ListParagraph"/>
        <w:keepNext/>
        <w:numPr>
          <w:ilvl w:val="0"/>
          <w:numId w:val="4"/>
        </w:numPr>
      </w:pPr>
      <w:r>
        <w:t xml:space="preserve">Somewhat support  (3) </w:t>
      </w:r>
    </w:p>
    <w:p w:rsidR="00E61A4D" w:rsidRDefault="00D605C5">
      <w:pPr>
        <w:pStyle w:val="ListParagraph"/>
        <w:keepNext/>
        <w:numPr>
          <w:ilvl w:val="0"/>
          <w:numId w:val="4"/>
        </w:numPr>
      </w:pPr>
      <w:r>
        <w:t xml:space="preserve">Strongly support  (4) </w:t>
      </w:r>
    </w:p>
    <w:p w:rsidR="00E61A4D" w:rsidRDefault="00E61A4D"/>
    <w:p w:rsidR="00E61A4D" w:rsidRDefault="00D605C5">
      <w:pPr>
        <w:keepNext/>
      </w:pPr>
      <w:r>
        <w:t>Q15.5 Ingabe uyakweseka noma uyaphikisana nokuvinjelwa kwezimoto zenjini yomlilo?</w:t>
      </w:r>
    </w:p>
    <w:p w:rsidR="00E61A4D" w:rsidRDefault="00D605C5">
      <w:pPr>
        <w:pStyle w:val="ListParagraph"/>
        <w:keepNext/>
        <w:numPr>
          <w:ilvl w:val="0"/>
          <w:numId w:val="4"/>
        </w:numPr>
      </w:pPr>
      <w:r>
        <w:t xml:space="preserve">Phikisa ngokuqinile  (0) </w:t>
      </w:r>
    </w:p>
    <w:p w:rsidR="00E61A4D" w:rsidRDefault="00D605C5">
      <w:pPr>
        <w:pStyle w:val="ListParagraph"/>
        <w:keepNext/>
        <w:numPr>
          <w:ilvl w:val="0"/>
          <w:numId w:val="4"/>
        </w:numPr>
      </w:pPr>
      <w:r>
        <w:t xml:space="preserve">Phikisa ngandlela thile  (1) </w:t>
      </w:r>
    </w:p>
    <w:p w:rsidR="00E61A4D" w:rsidRDefault="00D605C5">
      <w:pPr>
        <w:pStyle w:val="ListParagraph"/>
        <w:keepNext/>
        <w:numPr>
          <w:ilvl w:val="0"/>
          <w:numId w:val="4"/>
        </w:numPr>
      </w:pPr>
      <w:r>
        <w:t xml:space="preserve">Ukungaseki noma ukungaphikisi  (2) </w:t>
      </w:r>
    </w:p>
    <w:p w:rsidR="00E61A4D" w:rsidRDefault="00D605C5">
      <w:pPr>
        <w:pStyle w:val="ListParagraph"/>
        <w:keepNext/>
        <w:numPr>
          <w:ilvl w:val="0"/>
          <w:numId w:val="4"/>
        </w:numPr>
      </w:pPr>
      <w:r>
        <w:t xml:space="preserve">Ukweseka okuthile  (3) </w:t>
      </w:r>
    </w:p>
    <w:p w:rsidR="00E61A4D" w:rsidRDefault="00D605C5">
      <w:pPr>
        <w:pStyle w:val="ListParagraph"/>
        <w:keepNext/>
        <w:numPr>
          <w:ilvl w:val="0"/>
          <w:numId w:val="4"/>
        </w:numPr>
      </w:pPr>
      <w:r>
        <w:t xml:space="preserve">Ukweseka ngokuqinile  (4) </w:t>
      </w:r>
    </w:p>
    <w:p w:rsidR="00E61A4D" w:rsidRDefault="00E61A4D"/>
    <w:p w:rsidR="00E61A4D" w:rsidRDefault="00E61A4D">
      <w:pPr>
        <w:pStyle w:val="QuestionSeparator"/>
      </w:pPr>
    </w:p>
    <w:p w:rsidR="00E61A4D" w:rsidRDefault="00E61A4D"/>
    <w:p w:rsidR="00E61A4D" w:rsidRDefault="00D605C5">
      <w:pPr>
        <w:keepNext/>
      </w:pPr>
      <w:r>
        <w:t>Q15.7 Do you support or oppose a ban on combustion-engine cars where alternatives such as public transports are made available to people?</w:t>
      </w:r>
    </w:p>
    <w:p w:rsidR="00E61A4D" w:rsidRDefault="00D605C5">
      <w:pPr>
        <w:pStyle w:val="ListParagraph"/>
        <w:keepNext/>
        <w:numPr>
          <w:ilvl w:val="0"/>
          <w:numId w:val="4"/>
        </w:numPr>
      </w:pPr>
      <w:r>
        <w:t xml:space="preserve">Strongly oppose  (0) </w:t>
      </w:r>
    </w:p>
    <w:p w:rsidR="00E61A4D" w:rsidRDefault="00D605C5">
      <w:pPr>
        <w:pStyle w:val="ListParagraph"/>
        <w:keepNext/>
        <w:numPr>
          <w:ilvl w:val="0"/>
          <w:numId w:val="4"/>
        </w:numPr>
      </w:pPr>
      <w:r>
        <w:t xml:space="preserve">Somewhat oppose  (1) </w:t>
      </w:r>
    </w:p>
    <w:p w:rsidR="00E61A4D" w:rsidRDefault="00D605C5">
      <w:pPr>
        <w:pStyle w:val="ListParagraph"/>
        <w:keepNext/>
        <w:numPr>
          <w:ilvl w:val="0"/>
          <w:numId w:val="4"/>
        </w:numPr>
      </w:pPr>
      <w:r>
        <w:t xml:space="preserve">Neither support nor oppose  (2) </w:t>
      </w:r>
    </w:p>
    <w:p w:rsidR="00E61A4D" w:rsidRDefault="00D605C5">
      <w:pPr>
        <w:pStyle w:val="ListParagraph"/>
        <w:keepNext/>
        <w:numPr>
          <w:ilvl w:val="0"/>
          <w:numId w:val="4"/>
        </w:numPr>
      </w:pPr>
      <w:r>
        <w:t xml:space="preserve">Somewhat support  (3) </w:t>
      </w:r>
    </w:p>
    <w:p w:rsidR="00E61A4D" w:rsidRDefault="00D605C5">
      <w:pPr>
        <w:pStyle w:val="ListParagraph"/>
        <w:keepNext/>
        <w:numPr>
          <w:ilvl w:val="0"/>
          <w:numId w:val="4"/>
        </w:numPr>
      </w:pPr>
      <w:r>
        <w:t xml:space="preserve">Strongly support  (4) </w:t>
      </w:r>
    </w:p>
    <w:p w:rsidR="00E61A4D" w:rsidRDefault="00E61A4D"/>
    <w:p w:rsidR="00E61A4D" w:rsidRDefault="00D605C5">
      <w:pPr>
        <w:keepNext/>
      </w:pPr>
      <w:r>
        <w:t>Q15.7 Ingabe uyakweseka noma uyaphikisana nokuvinjelwa kwezimoto zenjini yomlilo lapho ezinye izindlela ezifana nokuhanjiswa komphakathi zenziwa zitholakale kubantu?</w:t>
      </w:r>
    </w:p>
    <w:p w:rsidR="00E61A4D" w:rsidRDefault="00D605C5">
      <w:pPr>
        <w:pStyle w:val="ListParagraph"/>
        <w:keepNext/>
        <w:numPr>
          <w:ilvl w:val="0"/>
          <w:numId w:val="4"/>
        </w:numPr>
      </w:pPr>
      <w:r>
        <w:t xml:space="preserve">Phikisa ngokuqinile  (0) </w:t>
      </w:r>
    </w:p>
    <w:p w:rsidR="00E61A4D" w:rsidRDefault="00D605C5">
      <w:pPr>
        <w:pStyle w:val="ListParagraph"/>
        <w:keepNext/>
        <w:numPr>
          <w:ilvl w:val="0"/>
          <w:numId w:val="4"/>
        </w:numPr>
      </w:pPr>
      <w:r>
        <w:t xml:space="preserve">Phikisa ngandlela thile  (1) </w:t>
      </w:r>
    </w:p>
    <w:p w:rsidR="00E61A4D" w:rsidRDefault="00D605C5">
      <w:pPr>
        <w:pStyle w:val="ListParagraph"/>
        <w:keepNext/>
        <w:numPr>
          <w:ilvl w:val="0"/>
          <w:numId w:val="4"/>
        </w:numPr>
      </w:pPr>
      <w:r>
        <w:t xml:space="preserve">Ukungaseki  noma ukungaphikisi  (2) </w:t>
      </w:r>
    </w:p>
    <w:p w:rsidR="00E61A4D" w:rsidRDefault="00D605C5">
      <w:pPr>
        <w:pStyle w:val="ListParagraph"/>
        <w:keepNext/>
        <w:numPr>
          <w:ilvl w:val="0"/>
          <w:numId w:val="4"/>
        </w:numPr>
      </w:pPr>
      <w:r>
        <w:t xml:space="preserve">Ukweseka okuthile  (3) </w:t>
      </w:r>
    </w:p>
    <w:p w:rsidR="00E61A4D" w:rsidRDefault="00D605C5">
      <w:pPr>
        <w:pStyle w:val="ListParagraph"/>
        <w:keepNext/>
        <w:numPr>
          <w:ilvl w:val="0"/>
          <w:numId w:val="4"/>
        </w:numPr>
      </w:pPr>
      <w:r>
        <w:t xml:space="preserve">Ukweseka ngokuqinile  (4) </w:t>
      </w:r>
    </w:p>
    <w:p w:rsidR="00E61A4D" w:rsidRDefault="00E61A4D"/>
    <w:p w:rsidR="00E61A4D" w:rsidRDefault="00D605C5">
      <w:pPr>
        <w:pStyle w:val="BlockEndLabel"/>
      </w:pPr>
      <w:r>
        <w:t>End of Block: Preference 1: ban on the sale of combustion-engine cars (full)</w:t>
      </w:r>
    </w:p>
    <w:p w:rsidR="00E61A4D" w:rsidRDefault="00E61A4D">
      <w:pPr>
        <w:pStyle w:val="BlockSeparator"/>
      </w:pPr>
    </w:p>
    <w:p w:rsidR="00E61A4D" w:rsidRDefault="00D605C5">
      <w:pPr>
        <w:pStyle w:val="BlockStartLabel"/>
      </w:pPr>
      <w:r>
        <w:t>Start of Block: Preference 2: green infrastructure program (full)</w:t>
      </w:r>
    </w:p>
    <w:p w:rsidR="00E61A4D" w:rsidRDefault="00E61A4D"/>
    <w:p w:rsidR="00E61A4D" w:rsidRDefault="00D605C5">
      <w:pPr>
        <w:keepNext/>
      </w:pPr>
      <w:r>
        <w:t>Q16.1 A </w:t>
      </w:r>
      <w:r>
        <w:rPr>
          <w:i/>
        </w:rPr>
        <w:t>green infrastructure program</w:t>
      </w:r>
      <w:r>
        <w:t>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p w:rsidR="00E61A4D" w:rsidRDefault="00E61A4D"/>
    <w:p w:rsidR="00E61A4D" w:rsidRDefault="00D605C5">
      <w:pPr>
        <w:keepNext/>
      </w:pPr>
      <w:r>
        <w:t xml:space="preserve">Q16.1 Uhlelo </w:t>
      </w:r>
      <w:r>
        <w:rPr>
          <w:i/>
        </w:rPr>
        <w:t>lwengqalasizinda olungenabungozi kwimvelo uhlelo</w:t>
      </w:r>
      <w:r>
        <w:t xml:space="preserve"> olukhulu lokutshala imali lomphakathi, oluzokhokhelwa ngesikweletu esengeziwe somphakathi, ukufeza ushintsho oludingekayo lokunciphisa ukukhishwa kwegesi ebamba ukushisa. Ukutshalwa kwezimali kuzothinta izikhungo zikagesi ezivuselelekayo, ezokuthutha zomphakathi, ukuvuselelwa kwezakhiwo ezishisayo, kanye nokulima okusimeme. Manje sizokubuza imibuzo embalwa maqondana nale nqubomgomo ethile.</w:t>
      </w:r>
    </w:p>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5BCB55D2" wp14:editId="22A8503D">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Q16.2 Do you agree or disagree with the following statements? A green infrastructure program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agree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make electricity production greener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increase the use of public transport (6)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reduce air pollution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have a </w:t>
            </w:r>
            <w:r>
              <w:rPr>
                <w:b/>
              </w:rPr>
              <w:t xml:space="preserve">negative effect </w:t>
            </w:r>
            <w:r>
              <w:t xml:space="preserve">on [Country] economy and employment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have a </w:t>
            </w:r>
            <w:r>
              <w:rPr>
                <w:b/>
              </w:rPr>
              <w:t>large effect</w:t>
            </w:r>
            <w:r>
              <w:t xml:space="preserve"> on [Country] economy and employment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be a costly way to fight climate change (7)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Q16.2 Uyavumelana noma awuvumelani nalezi zitatimende ezilandelayo? Uhlelo lwengqalasizinda olungenabungozi kwimvelo ...</w:t>
      </w:r>
    </w:p>
    <w:tbl>
      <w:tblPr>
        <w:tblStyle w:val="QQuestionTable"/>
        <w:tblW w:w="9576" w:type="auto"/>
        <w:tblLook w:val="07E0" w:firstRow="1" w:lastRow="1" w:firstColumn="1" w:lastColumn="1" w:noHBand="1" w:noVBand="1"/>
      </w:tblPr>
      <w:tblGrid>
        <w:gridCol w:w="1906"/>
        <w:gridCol w:w="1572"/>
        <w:gridCol w:w="1539"/>
        <w:gridCol w:w="1559"/>
        <w:gridCol w:w="1454"/>
        <w:gridCol w:w="1330"/>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Angivumelani neze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Ngiphikisana ngandlela thile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Angivumi futhi angivumelani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Ngiyavuma ngandlela-thile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Ngivuma kakhulu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Lungenza ukukhiqizwa kukagesi kungabi nabungozi kwimvelo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Lingandisa ukusetshenziswa kwezithuthi zomphakathi (6)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Lunganciphisa ukungcoliswa komoya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Lungaba  </w:t>
            </w:r>
            <w:r>
              <w:rPr>
                <w:b/>
              </w:rPr>
              <w:t>nomthelela omubi</w:t>
            </w:r>
            <w:r>
              <w:t xml:space="preserve"> emnothweni waseNingizimu Afrika nasekuqashweni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Lungaba nomthelela </w:t>
            </w:r>
            <w:r>
              <w:rPr>
                <w:b/>
              </w:rPr>
              <w:t>omkhulu</w:t>
            </w:r>
            <w:r>
              <w:t xml:space="preserve"> emnothweni waseNingizimu Afrika nasekuqashweni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Lungaba yindlela ebizayo yokulwa nokuguquka kwesimo sezulu (7)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p w:rsidR="00E61A4D" w:rsidRDefault="00E61A4D"/>
    <w:p w:rsidR="00E61A4D" w:rsidRDefault="00D605C5">
      <w:pPr>
        <w:keepNext/>
      </w:pPr>
      <w:r>
        <w:t>Q136 Do you agree or disagree with the following statements? A green infrastructure program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agree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make electricity production greener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increase the use of public transport (6)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reduce air pollution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have a </w:t>
            </w:r>
            <w:r>
              <w:rPr>
                <w:b/>
              </w:rPr>
              <w:t xml:space="preserve">positive effect </w:t>
            </w:r>
            <w:r>
              <w:t xml:space="preserve">on [Country] economy and employment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have a </w:t>
            </w:r>
            <w:r>
              <w:rPr>
                <w:b/>
              </w:rPr>
              <w:t>large effect</w:t>
            </w:r>
            <w:r>
              <w:t xml:space="preserve"> on [Country] economy and employment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be a costless way to fight climate change (7)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Q136 Uyavumelana noma awuvumelani nalezi zitatimende ezilandelayo? Uhlelo lwengqalasizinda olungenabungozi kwimvelo ...</w:t>
      </w:r>
    </w:p>
    <w:tbl>
      <w:tblPr>
        <w:tblStyle w:val="QQuestionTable"/>
        <w:tblW w:w="9576" w:type="auto"/>
        <w:tblLook w:val="07E0" w:firstRow="1" w:lastRow="1" w:firstColumn="1" w:lastColumn="1" w:noHBand="1" w:noVBand="1"/>
      </w:tblPr>
      <w:tblGrid>
        <w:gridCol w:w="1906"/>
        <w:gridCol w:w="1572"/>
        <w:gridCol w:w="1539"/>
        <w:gridCol w:w="1559"/>
        <w:gridCol w:w="1454"/>
        <w:gridCol w:w="1330"/>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Angivumelani neze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Ngiphikisana ngandlela thile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Angivumi futhi angivumelani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Ngiyavuma ngandlela-thile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Ngivuma kakhulu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Lungenza ukukhiqizwa kukagesi kungabi nabungozi kwimvelo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Lungandisa ukusetshenziswa kwezithuthi zomphakathi (6)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Lunganciphisa ukungcoliswa komoya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Lungaba nomthelela </w:t>
            </w:r>
            <w:r>
              <w:rPr>
                <w:b/>
              </w:rPr>
              <w:t>omuhle</w:t>
            </w:r>
            <w:r>
              <w:t xml:space="preserve"> emnothweni waseNingizimu Afrika nasekuqashweni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Lungaba nomthelela </w:t>
            </w:r>
            <w:r>
              <w:rPr>
                <w:b/>
              </w:rPr>
              <w:t>omkhulu</w:t>
            </w:r>
            <w:r>
              <w:t xml:space="preserve"> emnothweni waseNingizimu Afrika nasekuqashweni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Lungaba yindlela engabizi yokulwa nokuguquka kwesimo sezulu (7)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p w:rsidR="00E61A4D" w:rsidRDefault="00E61A4D"/>
    <w:p w:rsidR="00E61A4D" w:rsidRDefault="00D605C5">
      <w:pPr>
        <w:keepNext/>
      </w:pPr>
      <w:r>
        <w:t>Q16.3 In your view, would the following groups win or lose with a green infrastructure program?</w:t>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Win a lot (6)</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Low-income earners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The middle class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High-income earners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Those living in rural areas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Q16.3 Ngokubona kwakho, ngabe la maqembu alandelayo anganqoba noma ahlulwe ngohlelo lwengqalasizinda olungenabungzo kwimvelo?</w:t>
      </w:r>
    </w:p>
    <w:tbl>
      <w:tblPr>
        <w:tblStyle w:val="QQuestionTable"/>
        <w:tblW w:w="9576" w:type="auto"/>
        <w:tblLook w:val="07E0" w:firstRow="1" w:lastRow="1" w:firstColumn="1" w:lastColumn="1" w:noHBand="1" w:noVBand="1"/>
      </w:tblPr>
      <w:tblGrid>
        <w:gridCol w:w="1614"/>
        <w:gridCol w:w="1565"/>
        <w:gridCol w:w="1565"/>
        <w:gridCol w:w="1557"/>
        <w:gridCol w:w="1533"/>
        <w:gridCol w:w="1526"/>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Lahlekelwa okuningi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Lahlekelwe kakhulu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Awunqobi noma awehlulwa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Nqoba okuningi (5)</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Nqoba kakhulu (6)</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Abahola kancane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Isigaba esiphakathi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Abahola kakhulu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Labo abahlala emaphandleni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p w:rsidR="00E61A4D" w:rsidRDefault="00E61A4D"/>
    <w:p w:rsidR="00E61A4D" w:rsidRDefault="00D605C5">
      <w:pPr>
        <w:keepNext/>
      </w:pPr>
      <w:r>
        <w:t>Q16.4 Do you think that your household would win or lose financially from a green infrastructure program?</w:t>
      </w:r>
    </w:p>
    <w:p w:rsidR="00E61A4D" w:rsidRDefault="00D605C5">
      <w:pPr>
        <w:pStyle w:val="ListParagraph"/>
        <w:keepNext/>
        <w:numPr>
          <w:ilvl w:val="0"/>
          <w:numId w:val="4"/>
        </w:numPr>
      </w:pPr>
      <w:r>
        <w:t xml:space="preserve">Lose a lot  (1) </w:t>
      </w:r>
    </w:p>
    <w:p w:rsidR="00E61A4D" w:rsidRDefault="00D605C5">
      <w:pPr>
        <w:pStyle w:val="ListParagraph"/>
        <w:keepNext/>
        <w:numPr>
          <w:ilvl w:val="0"/>
          <w:numId w:val="4"/>
        </w:numPr>
      </w:pPr>
      <w:r>
        <w:t xml:space="preserve">Mostly lose  (5) </w:t>
      </w:r>
    </w:p>
    <w:p w:rsidR="00E61A4D" w:rsidRDefault="00D605C5">
      <w:pPr>
        <w:pStyle w:val="ListParagraph"/>
        <w:keepNext/>
        <w:numPr>
          <w:ilvl w:val="0"/>
          <w:numId w:val="4"/>
        </w:numPr>
      </w:pPr>
      <w:r>
        <w:t xml:space="preserve">Neither win nor lose  (6) </w:t>
      </w:r>
    </w:p>
    <w:p w:rsidR="00E61A4D" w:rsidRDefault="00D605C5">
      <w:pPr>
        <w:pStyle w:val="ListParagraph"/>
        <w:keepNext/>
        <w:numPr>
          <w:ilvl w:val="0"/>
          <w:numId w:val="4"/>
        </w:numPr>
      </w:pPr>
      <w:r>
        <w:t xml:space="preserve">Mostly win  (7) </w:t>
      </w:r>
    </w:p>
    <w:p w:rsidR="00E61A4D" w:rsidRDefault="00D605C5">
      <w:pPr>
        <w:pStyle w:val="ListParagraph"/>
        <w:keepNext/>
        <w:numPr>
          <w:ilvl w:val="0"/>
          <w:numId w:val="4"/>
        </w:numPr>
      </w:pPr>
      <w:r>
        <w:t xml:space="preserve">Win a lot  (8) </w:t>
      </w:r>
    </w:p>
    <w:p w:rsidR="00E61A4D" w:rsidRDefault="00E61A4D"/>
    <w:p w:rsidR="00E61A4D" w:rsidRDefault="00D605C5">
      <w:pPr>
        <w:keepNext/>
      </w:pPr>
      <w:r>
        <w:t>Q16.4 Ingabe ucabanga ukuthi umndeni wakho unganqoba noma ulahlekelwe ngokwezezimali ngohlelo lwengqalasizinda olunganabungozi kwimvelo?</w:t>
      </w:r>
    </w:p>
    <w:p w:rsidR="00E61A4D" w:rsidRDefault="00D605C5">
      <w:pPr>
        <w:pStyle w:val="ListParagraph"/>
        <w:keepNext/>
        <w:numPr>
          <w:ilvl w:val="0"/>
          <w:numId w:val="4"/>
        </w:numPr>
      </w:pPr>
      <w:r>
        <w:t xml:space="preserve">Lahlekelwa okuningi  (1) </w:t>
      </w:r>
    </w:p>
    <w:p w:rsidR="00E61A4D" w:rsidRDefault="00D605C5">
      <w:pPr>
        <w:pStyle w:val="ListParagraph"/>
        <w:keepNext/>
        <w:numPr>
          <w:ilvl w:val="0"/>
          <w:numId w:val="4"/>
        </w:numPr>
      </w:pPr>
      <w:r>
        <w:t xml:space="preserve">Ulahlekelwe kakhulu  (5) </w:t>
      </w:r>
    </w:p>
    <w:p w:rsidR="00E61A4D" w:rsidRDefault="00D605C5">
      <w:pPr>
        <w:pStyle w:val="ListParagraph"/>
        <w:keepNext/>
        <w:numPr>
          <w:ilvl w:val="0"/>
          <w:numId w:val="4"/>
        </w:numPr>
      </w:pPr>
      <w:r>
        <w:t xml:space="preserve">Awunqobi noma awulahlekelwa  (6) </w:t>
      </w:r>
    </w:p>
    <w:p w:rsidR="00E61A4D" w:rsidRDefault="00D605C5">
      <w:pPr>
        <w:pStyle w:val="ListParagraph"/>
        <w:keepNext/>
        <w:numPr>
          <w:ilvl w:val="0"/>
          <w:numId w:val="4"/>
        </w:numPr>
      </w:pPr>
      <w:r>
        <w:t xml:space="preserve">Unganqoba kakhulu  (7) </w:t>
      </w:r>
    </w:p>
    <w:p w:rsidR="00E61A4D" w:rsidRDefault="00D605C5">
      <w:pPr>
        <w:pStyle w:val="ListParagraph"/>
        <w:keepNext/>
        <w:numPr>
          <w:ilvl w:val="0"/>
          <w:numId w:val="4"/>
        </w:numPr>
      </w:pPr>
      <w:r>
        <w:t xml:space="preserve">Unganqoba okuningi  (8) </w:t>
      </w:r>
    </w:p>
    <w:p w:rsidR="00E61A4D" w:rsidRDefault="00E61A4D"/>
    <w:p w:rsidR="00E61A4D" w:rsidRDefault="00E61A4D">
      <w:pPr>
        <w:pStyle w:val="QuestionSeparator"/>
      </w:pPr>
    </w:p>
    <w:p w:rsidR="00E61A4D" w:rsidRDefault="00E61A4D"/>
    <w:p w:rsidR="00E61A4D" w:rsidRDefault="00D605C5">
      <w:pPr>
        <w:keepNext/>
      </w:pPr>
      <w:r>
        <w:t>Q16.6 Do you agree or disagree with the following statement: "A green infrastructure program is fair."</w:t>
      </w:r>
    </w:p>
    <w:p w:rsidR="00E61A4D" w:rsidRDefault="00D605C5">
      <w:pPr>
        <w:pStyle w:val="ListParagraph"/>
        <w:keepNext/>
        <w:numPr>
          <w:ilvl w:val="0"/>
          <w:numId w:val="4"/>
        </w:numPr>
      </w:pPr>
      <w:r>
        <w:t xml:space="preserve">Strongly disagree  (0) </w:t>
      </w:r>
    </w:p>
    <w:p w:rsidR="00E61A4D" w:rsidRDefault="00D605C5">
      <w:pPr>
        <w:pStyle w:val="ListParagraph"/>
        <w:keepNext/>
        <w:numPr>
          <w:ilvl w:val="0"/>
          <w:numId w:val="4"/>
        </w:numPr>
      </w:pPr>
      <w:r>
        <w:t xml:space="preserve">Somewhat disagree  (1) </w:t>
      </w:r>
    </w:p>
    <w:p w:rsidR="00E61A4D" w:rsidRDefault="00D605C5">
      <w:pPr>
        <w:pStyle w:val="ListParagraph"/>
        <w:keepNext/>
        <w:numPr>
          <w:ilvl w:val="0"/>
          <w:numId w:val="4"/>
        </w:numPr>
      </w:pPr>
      <w:r>
        <w:t xml:space="preserve">Neither agree nor disagree  (2) </w:t>
      </w:r>
    </w:p>
    <w:p w:rsidR="00E61A4D" w:rsidRDefault="00D605C5">
      <w:pPr>
        <w:pStyle w:val="ListParagraph"/>
        <w:keepNext/>
        <w:numPr>
          <w:ilvl w:val="0"/>
          <w:numId w:val="4"/>
        </w:numPr>
      </w:pPr>
      <w:r>
        <w:t xml:space="preserve">Somewhat agree  (3) </w:t>
      </w:r>
    </w:p>
    <w:p w:rsidR="00E61A4D" w:rsidRDefault="00D605C5">
      <w:pPr>
        <w:pStyle w:val="ListParagraph"/>
        <w:keepNext/>
        <w:numPr>
          <w:ilvl w:val="0"/>
          <w:numId w:val="4"/>
        </w:numPr>
      </w:pPr>
      <w:r>
        <w:t xml:space="preserve">Strongly agree  (4) </w:t>
      </w:r>
    </w:p>
    <w:p w:rsidR="00E61A4D" w:rsidRDefault="00E61A4D"/>
    <w:p w:rsidR="00E61A4D" w:rsidRDefault="00D605C5">
      <w:pPr>
        <w:keepNext/>
      </w:pPr>
      <w:r>
        <w:t>Q16.6 Ingabe uyavumelana noma awuvumelani nalesi sitatimende: "Uhlelo lwengqalasizinda olungenabungozi kwimvelo lulungile."</w:t>
      </w:r>
    </w:p>
    <w:p w:rsidR="00E61A4D" w:rsidRDefault="00D605C5">
      <w:pPr>
        <w:pStyle w:val="ListParagraph"/>
        <w:keepNext/>
        <w:numPr>
          <w:ilvl w:val="0"/>
          <w:numId w:val="4"/>
        </w:numPr>
      </w:pPr>
      <w:r>
        <w:t xml:space="preserve">Angivumelani neze  (0) </w:t>
      </w:r>
    </w:p>
    <w:p w:rsidR="00E61A4D" w:rsidRDefault="00D605C5">
      <w:pPr>
        <w:pStyle w:val="ListParagraph"/>
        <w:keepNext/>
        <w:numPr>
          <w:ilvl w:val="0"/>
          <w:numId w:val="4"/>
        </w:numPr>
      </w:pPr>
      <w:r>
        <w:t xml:space="preserve">Ngiphikisana ngandlela thile  (1) </w:t>
      </w:r>
    </w:p>
    <w:p w:rsidR="00E61A4D" w:rsidRDefault="00D605C5">
      <w:pPr>
        <w:pStyle w:val="ListParagraph"/>
        <w:keepNext/>
        <w:numPr>
          <w:ilvl w:val="0"/>
          <w:numId w:val="4"/>
        </w:numPr>
      </w:pPr>
      <w:r>
        <w:t xml:space="preserve">Angivumi futhi angivumelani  (2) </w:t>
      </w:r>
    </w:p>
    <w:p w:rsidR="00E61A4D" w:rsidRDefault="00D605C5">
      <w:pPr>
        <w:pStyle w:val="ListParagraph"/>
        <w:keepNext/>
        <w:numPr>
          <w:ilvl w:val="0"/>
          <w:numId w:val="4"/>
        </w:numPr>
      </w:pPr>
      <w:r>
        <w:t xml:space="preserve">Ngiyavuma ngandlela-thile  (3) </w:t>
      </w:r>
    </w:p>
    <w:p w:rsidR="00E61A4D" w:rsidRDefault="00D605C5">
      <w:pPr>
        <w:pStyle w:val="ListParagraph"/>
        <w:keepNext/>
        <w:numPr>
          <w:ilvl w:val="0"/>
          <w:numId w:val="4"/>
        </w:numPr>
      </w:pPr>
      <w:r>
        <w:t xml:space="preserve">Ngivuma kakhulu  (4) </w:t>
      </w:r>
    </w:p>
    <w:p w:rsidR="00E61A4D" w:rsidRDefault="00E61A4D"/>
    <w:p w:rsidR="00E61A4D" w:rsidRDefault="00E61A4D">
      <w:pPr>
        <w:pStyle w:val="QuestionSeparator"/>
      </w:pPr>
    </w:p>
    <w:p w:rsidR="00E61A4D" w:rsidRDefault="00E61A4D"/>
    <w:p w:rsidR="00E61A4D" w:rsidRDefault="00D605C5">
      <w:pPr>
        <w:keepNext/>
      </w:pPr>
      <w:r>
        <w:t>Q16.5 Do you support or oppose a green infrastructure program?</w:t>
      </w:r>
    </w:p>
    <w:p w:rsidR="00E61A4D" w:rsidRDefault="00D605C5">
      <w:pPr>
        <w:pStyle w:val="ListParagraph"/>
        <w:keepNext/>
        <w:numPr>
          <w:ilvl w:val="0"/>
          <w:numId w:val="4"/>
        </w:numPr>
      </w:pPr>
      <w:r>
        <w:t xml:space="preserve">Strongly oppose  (0) </w:t>
      </w:r>
    </w:p>
    <w:p w:rsidR="00E61A4D" w:rsidRDefault="00D605C5">
      <w:pPr>
        <w:pStyle w:val="ListParagraph"/>
        <w:keepNext/>
        <w:numPr>
          <w:ilvl w:val="0"/>
          <w:numId w:val="4"/>
        </w:numPr>
      </w:pPr>
      <w:r>
        <w:t xml:space="preserve">Somewhat oppose  (1) </w:t>
      </w:r>
    </w:p>
    <w:p w:rsidR="00E61A4D" w:rsidRDefault="00D605C5">
      <w:pPr>
        <w:pStyle w:val="ListParagraph"/>
        <w:keepNext/>
        <w:numPr>
          <w:ilvl w:val="0"/>
          <w:numId w:val="4"/>
        </w:numPr>
      </w:pPr>
      <w:r>
        <w:t xml:space="preserve">Neither support nor oppose  (2) </w:t>
      </w:r>
    </w:p>
    <w:p w:rsidR="00E61A4D" w:rsidRDefault="00D605C5">
      <w:pPr>
        <w:pStyle w:val="ListParagraph"/>
        <w:keepNext/>
        <w:numPr>
          <w:ilvl w:val="0"/>
          <w:numId w:val="4"/>
        </w:numPr>
      </w:pPr>
      <w:r>
        <w:t xml:space="preserve">Somewhat support  (3) </w:t>
      </w:r>
    </w:p>
    <w:p w:rsidR="00E61A4D" w:rsidRDefault="00D605C5">
      <w:pPr>
        <w:pStyle w:val="ListParagraph"/>
        <w:keepNext/>
        <w:numPr>
          <w:ilvl w:val="0"/>
          <w:numId w:val="4"/>
        </w:numPr>
      </w:pPr>
      <w:r>
        <w:t xml:space="preserve">Strongly support  (4) </w:t>
      </w:r>
    </w:p>
    <w:p w:rsidR="00E61A4D" w:rsidRDefault="00E61A4D"/>
    <w:p w:rsidR="00E61A4D" w:rsidRDefault="00D605C5">
      <w:pPr>
        <w:keepNext/>
      </w:pPr>
      <w:r>
        <w:t>Q16.5 Ingabe uyalusekela noma uyaluphikisa uhlelo lwengqalasizinda olungenabungozi kwimvelo?</w:t>
      </w:r>
    </w:p>
    <w:p w:rsidR="00E61A4D" w:rsidRDefault="00D605C5">
      <w:pPr>
        <w:pStyle w:val="ListParagraph"/>
        <w:keepNext/>
        <w:numPr>
          <w:ilvl w:val="0"/>
          <w:numId w:val="4"/>
        </w:numPr>
      </w:pPr>
      <w:r>
        <w:t xml:space="preserve">Phikisa ngokuqinile  (0) </w:t>
      </w:r>
    </w:p>
    <w:p w:rsidR="00E61A4D" w:rsidRDefault="00D605C5">
      <w:pPr>
        <w:pStyle w:val="ListParagraph"/>
        <w:keepNext/>
        <w:numPr>
          <w:ilvl w:val="0"/>
          <w:numId w:val="4"/>
        </w:numPr>
      </w:pPr>
      <w:r>
        <w:t xml:space="preserve">Phikisa ngandlela thile  (1) </w:t>
      </w:r>
    </w:p>
    <w:p w:rsidR="00E61A4D" w:rsidRDefault="00D605C5">
      <w:pPr>
        <w:pStyle w:val="ListParagraph"/>
        <w:keepNext/>
        <w:numPr>
          <w:ilvl w:val="0"/>
          <w:numId w:val="4"/>
        </w:numPr>
      </w:pPr>
      <w:r>
        <w:t xml:space="preserve">Akusekelwa noma kuphikiswe  (2) </w:t>
      </w:r>
    </w:p>
    <w:p w:rsidR="00E61A4D" w:rsidRDefault="00D605C5">
      <w:pPr>
        <w:pStyle w:val="ListParagraph"/>
        <w:keepNext/>
        <w:numPr>
          <w:ilvl w:val="0"/>
          <w:numId w:val="4"/>
        </w:numPr>
      </w:pPr>
      <w:r>
        <w:t xml:space="preserve">Ukusekela okuthile  (3) </w:t>
      </w:r>
    </w:p>
    <w:p w:rsidR="00E61A4D" w:rsidRDefault="00D605C5">
      <w:pPr>
        <w:pStyle w:val="ListParagraph"/>
        <w:keepNext/>
        <w:numPr>
          <w:ilvl w:val="0"/>
          <w:numId w:val="4"/>
        </w:numPr>
      </w:pPr>
      <w:r>
        <w:t xml:space="preserve">Ukusekela ngokuqinile  (4) </w:t>
      </w:r>
    </w:p>
    <w:p w:rsidR="00E61A4D" w:rsidRDefault="00E61A4D"/>
    <w:p w:rsidR="00E61A4D" w:rsidRDefault="00E61A4D">
      <w:pPr>
        <w:pStyle w:val="QuestionSeparator"/>
      </w:pPr>
    </w:p>
    <w:p w:rsidR="00E61A4D" w:rsidRDefault="00E61A4D"/>
    <w:p w:rsidR="00E61A4D" w:rsidRDefault="00D605C5">
      <w:pPr>
        <w:keepNext/>
      </w:pPr>
      <w:r>
        <w:t xml:space="preserve">Q16.7 Until now, we have considered that a green infrastructure program would be financed by public debt, but other sources of funding are possible. </w:t>
      </w:r>
      <w:r>
        <w:br/>
        <w:t xml:space="preserve">  </w:t>
      </w:r>
      <w:r>
        <w:br/>
        <w:t xml:space="preserve">What sources of funding do you find appropriate for public investments in green infrastructure? (Multiple answers are possible) </w:t>
      </w:r>
    </w:p>
    <w:p w:rsidR="00E61A4D" w:rsidRDefault="00D605C5">
      <w:pPr>
        <w:pStyle w:val="ListParagraph"/>
        <w:keepNext/>
        <w:numPr>
          <w:ilvl w:val="0"/>
          <w:numId w:val="2"/>
        </w:numPr>
      </w:pPr>
      <w:r>
        <w:t xml:space="preserve">Additional public debt  (1) </w:t>
      </w:r>
    </w:p>
    <w:p w:rsidR="00E61A4D" w:rsidRDefault="00D605C5">
      <w:pPr>
        <w:pStyle w:val="ListParagraph"/>
        <w:keepNext/>
        <w:numPr>
          <w:ilvl w:val="0"/>
          <w:numId w:val="2"/>
        </w:numPr>
      </w:pPr>
      <w:r>
        <w:t xml:space="preserve">Increase in the VAT (value-added tax)  (2) </w:t>
      </w:r>
    </w:p>
    <w:p w:rsidR="00E61A4D" w:rsidRDefault="00D605C5">
      <w:pPr>
        <w:pStyle w:val="ListParagraph"/>
        <w:keepNext/>
        <w:numPr>
          <w:ilvl w:val="0"/>
          <w:numId w:val="2"/>
        </w:numPr>
      </w:pPr>
      <w:r>
        <w:t xml:space="preserve">Increase in taxes on the wealthiest  (3) </w:t>
      </w:r>
    </w:p>
    <w:p w:rsidR="00E61A4D" w:rsidRDefault="00D605C5">
      <w:pPr>
        <w:pStyle w:val="ListParagraph"/>
        <w:keepNext/>
        <w:numPr>
          <w:ilvl w:val="0"/>
          <w:numId w:val="2"/>
        </w:numPr>
      </w:pPr>
      <w:r>
        <w:t xml:space="preserve">Reduction in social spending  (4) </w:t>
      </w:r>
    </w:p>
    <w:p w:rsidR="00E61A4D" w:rsidRDefault="00D605C5">
      <w:pPr>
        <w:pStyle w:val="ListParagraph"/>
        <w:keepNext/>
        <w:numPr>
          <w:ilvl w:val="0"/>
          <w:numId w:val="2"/>
        </w:numPr>
      </w:pPr>
      <w:r>
        <w:t xml:space="preserve">Reduction in military spending  (5) </w:t>
      </w:r>
    </w:p>
    <w:p w:rsidR="00E61A4D" w:rsidRDefault="00D605C5">
      <w:pPr>
        <w:pStyle w:val="ListParagraph"/>
        <w:keepNext/>
        <w:numPr>
          <w:ilvl w:val="0"/>
          <w:numId w:val="2"/>
        </w:numPr>
      </w:pPr>
      <w:r>
        <w:t xml:space="preserve">Transfers from high-income countries  (7) </w:t>
      </w:r>
    </w:p>
    <w:p w:rsidR="00E61A4D" w:rsidRDefault="00E61A4D"/>
    <w:p w:rsidR="00E61A4D" w:rsidRDefault="00D605C5">
      <w:pPr>
        <w:keepNext/>
      </w:pPr>
      <w:r>
        <w:t>Q16.7 Kuze kube manje, sibheke ukuthi uhlelo lwengqalasizinda olungenabungozi kwimvelo luzokhokhelwa yizikweletu zomphakathi, kepha eminye imithombo yezimali ingenzeka.</w:t>
      </w:r>
      <w:r>
        <w:br/>
      </w:r>
      <w:r>
        <w:br/>
      </w:r>
      <w:r>
        <w:br/>
      </w:r>
      <w:r>
        <w:br/>
        <w:t xml:space="preserve"> Yimiphi imithombo yezimali oyibona ifanele ukutshalwa kwemali ngumphakathi kwingqalasizinda engenabungozi kwimvelo? (Izimpendulo eziningi zingenzeka)</w:t>
      </w:r>
    </w:p>
    <w:p w:rsidR="00E61A4D" w:rsidRDefault="00D605C5">
      <w:pPr>
        <w:pStyle w:val="ListParagraph"/>
        <w:keepNext/>
        <w:numPr>
          <w:ilvl w:val="0"/>
          <w:numId w:val="2"/>
        </w:numPr>
      </w:pPr>
      <w:r>
        <w:t xml:space="preserve">Isikweletu esengeziwe somphakathi  (1) </w:t>
      </w:r>
    </w:p>
    <w:p w:rsidR="00E61A4D" w:rsidRDefault="00D605C5">
      <w:pPr>
        <w:pStyle w:val="ListParagraph"/>
        <w:keepNext/>
        <w:numPr>
          <w:ilvl w:val="0"/>
          <w:numId w:val="2"/>
        </w:numPr>
      </w:pPr>
      <w:r>
        <w:t xml:space="preserve">Khulisa intela yokuthengisa  (2) </w:t>
      </w:r>
    </w:p>
    <w:p w:rsidR="00E61A4D" w:rsidRDefault="00D605C5">
      <w:pPr>
        <w:pStyle w:val="ListParagraph"/>
        <w:keepNext/>
        <w:numPr>
          <w:ilvl w:val="0"/>
          <w:numId w:val="2"/>
        </w:numPr>
      </w:pPr>
      <w:r>
        <w:t xml:space="preserve">Khuphula intela kwabacebe kakhulu  (3) </w:t>
      </w:r>
    </w:p>
    <w:p w:rsidR="00E61A4D" w:rsidRDefault="00D605C5">
      <w:pPr>
        <w:pStyle w:val="ListParagraph"/>
        <w:keepNext/>
        <w:numPr>
          <w:ilvl w:val="0"/>
          <w:numId w:val="2"/>
        </w:numPr>
      </w:pPr>
      <w:r>
        <w:t xml:space="preserve">Ukwehliswa kwemali esetshenziswayo  (4) </w:t>
      </w:r>
    </w:p>
    <w:p w:rsidR="00E61A4D" w:rsidRDefault="00D605C5">
      <w:pPr>
        <w:pStyle w:val="ListParagraph"/>
        <w:keepNext/>
        <w:numPr>
          <w:ilvl w:val="0"/>
          <w:numId w:val="2"/>
        </w:numPr>
      </w:pPr>
      <w:r>
        <w:t xml:space="preserve">Ukunciphisa ukusetshenziswa kwezempi  (5) </w:t>
      </w:r>
    </w:p>
    <w:p w:rsidR="00E61A4D" w:rsidRDefault="00D605C5">
      <w:pPr>
        <w:pStyle w:val="ListParagraph"/>
        <w:keepNext/>
        <w:numPr>
          <w:ilvl w:val="0"/>
          <w:numId w:val="2"/>
        </w:numPr>
      </w:pPr>
      <w:r>
        <w:t xml:space="preserve">Ukudluliselwa okuvela emazweni ahola kakhulu  (7) </w:t>
      </w:r>
    </w:p>
    <w:p w:rsidR="00E61A4D" w:rsidRDefault="00E61A4D"/>
    <w:p w:rsidR="00E61A4D" w:rsidRDefault="00D605C5">
      <w:pPr>
        <w:pStyle w:val="BlockEndLabel"/>
      </w:pPr>
      <w:r>
        <w:t>End of Block: Preference 2: green infrastructure program (full)</w:t>
      </w:r>
    </w:p>
    <w:p w:rsidR="00E61A4D" w:rsidRDefault="00E61A4D">
      <w:pPr>
        <w:pStyle w:val="BlockSeparator"/>
      </w:pPr>
    </w:p>
    <w:p w:rsidR="00E61A4D" w:rsidRDefault="00D605C5">
      <w:pPr>
        <w:pStyle w:val="BlockStartLabel"/>
      </w:pPr>
      <w:r>
        <w:t>Start of Block: Preference 3: carbon tax with cash transfers (full)</w:t>
      </w:r>
    </w:p>
    <w:p w:rsidR="00E61A4D" w:rsidRDefault="00E61A4D"/>
    <w:p w:rsidR="00E61A4D" w:rsidRDefault="00D605C5">
      <w:pPr>
        <w:keepNext/>
      </w:pPr>
      <w:r>
        <w:t>Q17.1 Timing</w:t>
      </w:r>
    </w:p>
    <w:p w:rsidR="00E61A4D" w:rsidRDefault="00D605C5">
      <w:pPr>
        <w:pStyle w:val="ListParagraph"/>
        <w:keepNext/>
        <w:ind w:left="0"/>
      </w:pPr>
      <w:r>
        <w:t>First Click  (1)</w:t>
      </w:r>
    </w:p>
    <w:p w:rsidR="00E61A4D" w:rsidRDefault="00D605C5">
      <w:pPr>
        <w:pStyle w:val="ListParagraph"/>
        <w:keepNext/>
        <w:ind w:left="0"/>
      </w:pPr>
      <w:r>
        <w:t>Last Click  (2)</w:t>
      </w:r>
    </w:p>
    <w:p w:rsidR="00E61A4D" w:rsidRDefault="00D605C5">
      <w:pPr>
        <w:pStyle w:val="ListParagraph"/>
        <w:keepNext/>
        <w:ind w:left="0"/>
      </w:pPr>
      <w:r>
        <w:t>Page Submit  (3)</w:t>
      </w:r>
    </w:p>
    <w:p w:rsidR="00E61A4D" w:rsidRDefault="00D605C5">
      <w:pPr>
        <w:pStyle w:val="ListParagraph"/>
        <w:keepNext/>
        <w:ind w:left="0"/>
      </w:pPr>
      <w:r>
        <w:t>Click Count  (4)</w:t>
      </w:r>
    </w:p>
    <w:p w:rsidR="00E61A4D" w:rsidRDefault="00E61A4D"/>
    <w:p w:rsidR="00E61A4D" w:rsidRDefault="00D605C5">
      <w:pPr>
        <w:keepNext/>
      </w:pPr>
      <w:r>
        <w:t>Q17.1 Timing</w:t>
      </w:r>
    </w:p>
    <w:p w:rsidR="00E61A4D" w:rsidRDefault="00D605C5">
      <w:pPr>
        <w:pStyle w:val="ListParagraph"/>
        <w:keepNext/>
        <w:ind w:left="0"/>
      </w:pPr>
      <w:r>
        <w:t>First Click  (1)</w:t>
      </w:r>
    </w:p>
    <w:p w:rsidR="00E61A4D" w:rsidRDefault="00D605C5">
      <w:pPr>
        <w:pStyle w:val="ListParagraph"/>
        <w:keepNext/>
        <w:ind w:left="0"/>
      </w:pPr>
      <w:r>
        <w:t>Last Click  (2)</w:t>
      </w:r>
    </w:p>
    <w:p w:rsidR="00E61A4D" w:rsidRDefault="00D605C5">
      <w:pPr>
        <w:pStyle w:val="ListParagraph"/>
        <w:keepNext/>
        <w:ind w:left="0"/>
      </w:pPr>
      <w:r>
        <w:t>Page Submit  (3)</w:t>
      </w:r>
    </w:p>
    <w:p w:rsidR="00E61A4D" w:rsidRDefault="00D605C5">
      <w:pPr>
        <w:pStyle w:val="ListParagraph"/>
        <w:keepNext/>
        <w:ind w:left="0"/>
      </w:pPr>
      <w:r>
        <w:t>Click Count  (4)</w:t>
      </w:r>
    </w:p>
    <w:p w:rsidR="00E61A4D" w:rsidRDefault="00E61A4D"/>
    <w:p w:rsidR="00E61A4D" w:rsidRDefault="00E61A4D">
      <w:pPr>
        <w:pStyle w:val="QuestionSeparator"/>
      </w:pPr>
    </w:p>
    <w:p w:rsidR="00E61A4D" w:rsidRDefault="00E61A4D"/>
    <w:p w:rsidR="00E61A4D" w:rsidRDefault="00D605C5">
      <w:pPr>
        <w:keepNext/>
      </w:pPr>
      <w:r>
        <w:t>Q17.2 To fight climate change, the [Country] government can make greenhouse gas emissions costly, to make people and firms change their equipment and reduce their emissions. The government could do this through a policy called a </w:t>
      </w:r>
      <w:r>
        <w:rPr>
          <w:i/>
        </w:rPr>
        <w:t>carbon tax with cash transfers</w:t>
      </w:r>
      <w:r>
        <w:t>. Under such a policy, the government would tax all products that emit greenhouse gas. For example, the price of gasoline would increase by 35 cents per gallon. To compensate households for the price increases, the revenues from the carbon tax would be redistributed to all households, regardless of their income. Each adult would thus receive €500 per year. </w:t>
      </w:r>
      <w:r>
        <w:br/>
        <w:t>We will now ask you a few questions regarding this specific policy.</w:t>
      </w:r>
    </w:p>
    <w:p w:rsidR="00E61A4D" w:rsidRDefault="00E61A4D"/>
    <w:p w:rsidR="00E61A4D" w:rsidRDefault="00D605C5">
      <w:pPr>
        <w:keepNext/>
      </w:pPr>
      <w:r>
        <w:t>Q17.2 Ukulwa nokuguquka kwesimo sezulu, uhulumeni waseNingizimu Afrika angenza ukukhishwa kwamagesi abamba ukushisa kubize, ukwenza abantu nezinkampani bashintshe imishini yabo futhi banciphise ukukhishwa kwawo. Uhulumeni angakwenza lokhu ngenqubomgomo ebizwa nge </w:t>
      </w:r>
      <w:r>
        <w:rPr>
          <w:i/>
        </w:rPr>
        <w:t>intela yekhabhoni ngokudluliswa kwemali</w:t>
      </w:r>
      <w:r>
        <w:t>. Ngaphansi kwenqubomgomo enjalo, uhulumeni uzokhokhisa intela yonke imikhiqizo ekhipha igesi ebamba ukushisa. Isibonelo, intengo kaphethiloli izokhuphuka ngo 1.6 wamarandi ilitha. Ukunxephezela amakhaya ngokunyuka kwamanani, imali engenayo evela kwintela yekhabhoni izokwabelwa kabusha yonke imizi, kungakhathalekile ukuthi ihola malini. Umuntu ngamunye ngaleyo ndlela uzothola u-R5000 ngonyaka.</w:t>
      </w:r>
      <w:r>
        <w:br/>
        <w:t xml:space="preserve"> Manje sizokubuza imibuzo embalwa maqondana nale nqubomgomo ethile.</w:t>
      </w:r>
    </w:p>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2E1AF44D" wp14:editId="5B1AF407">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Q17.3 Do you agree or disagree with the following statements? A carbon tax with cash transfers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agree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encourage people to drive less (6)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encourage people and companies to insulate buildings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reduce the use of fossil fuels and greenhouse gas emissions (7)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reduce air pollution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have a </w:t>
            </w:r>
            <w:r>
              <w:rPr>
                <w:b/>
              </w:rPr>
              <w:t>negative effect</w:t>
            </w:r>
            <w:r>
              <w:t xml:space="preserve"> on [Country] economy and employment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have a </w:t>
            </w:r>
            <w:r>
              <w:rPr>
                <w:b/>
              </w:rPr>
              <w:t>large effect</w:t>
            </w:r>
            <w:r>
              <w:t xml:space="preserve"> on [Country] economy and employment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be a costly way to fight climate change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Q17.3 Uyavumelana noma awuvumelani nalezi zitatimende ezilandelayo? Intela yekhabhoni ngokudluliswa kwemali inga ...</w:t>
      </w:r>
    </w:p>
    <w:tbl>
      <w:tblPr>
        <w:tblStyle w:val="QQuestionTable"/>
        <w:tblW w:w="9576" w:type="auto"/>
        <w:tblLook w:val="07E0" w:firstRow="1" w:lastRow="1" w:firstColumn="1" w:lastColumn="1" w:noHBand="1" w:noVBand="1"/>
      </w:tblPr>
      <w:tblGrid>
        <w:gridCol w:w="1906"/>
        <w:gridCol w:w="1572"/>
        <w:gridCol w:w="1539"/>
        <w:gridCol w:w="1559"/>
        <w:gridCol w:w="1454"/>
        <w:gridCol w:w="1330"/>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Angivumelani neze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Ngiphikisana ngandlela thile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Angivumi futhi angivumelani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Ngiyavuma ngandlela-thile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Ngivuma kakhulu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khuthaza abantu ukuthi bashayele kancane (6)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khuthaza abantu nezinkampani ukuthi basebenzise isivimbela kushisa kwizakhiwo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nciphisa ukusetshenziswa kwezinto zokubasa ezimbiwa phansi kanye nokukhishwa kwegesi ebamba ukushisa (7)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nciphisa ukungcoliswa komoya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Ingaba </w:t>
            </w:r>
            <w:r>
              <w:rPr>
                <w:b/>
              </w:rPr>
              <w:t>nomthelela omubi</w:t>
            </w:r>
            <w:r>
              <w:t xml:space="preserve"> emnothweni waseNingizimu Afrika nasekuqashweni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Ingaba nomthelela </w:t>
            </w:r>
            <w:r>
              <w:rPr>
                <w:b/>
              </w:rPr>
              <w:t>omkhulu</w:t>
            </w:r>
            <w:r>
              <w:t xml:space="preserve"> emnothweni waseNingizimu Afrika nasekuqashweni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Iyindlela ebizayo yokulwa nokuguquka kwesimo sezulu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p w:rsidR="00E61A4D" w:rsidRDefault="00E61A4D"/>
    <w:p w:rsidR="00E61A4D" w:rsidRDefault="00D605C5">
      <w:pPr>
        <w:keepNext/>
      </w:pPr>
      <w:r>
        <w:t>Q137 Do you agree or disagree with the following statements? A carbon tax with cash transfers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agree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encourage people to drive less (6)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encourage people and companies to insulate buildings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reduce the use of fossil fuels and greenhouse gas emissions (7)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reduce air pollution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have a </w:t>
            </w:r>
            <w:r>
              <w:rPr>
                <w:b/>
              </w:rPr>
              <w:t>positive effect</w:t>
            </w:r>
            <w:r>
              <w:t xml:space="preserve"> on [Country] economy and employment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have a </w:t>
            </w:r>
            <w:r>
              <w:rPr>
                <w:b/>
              </w:rPr>
              <w:t>large effect</w:t>
            </w:r>
            <w:r>
              <w:t xml:space="preserve"> on [Country] economy and employment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be a costless way to fight climate change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Q137 Uyavumelana noma awuvumelani nalezi zitatimende ezilandelayo? Intela yekhabhoni ngokudluliswa kwemali inga ...</w:t>
      </w:r>
    </w:p>
    <w:tbl>
      <w:tblPr>
        <w:tblStyle w:val="QQuestionTable"/>
        <w:tblW w:w="9576" w:type="auto"/>
        <w:tblLook w:val="07E0" w:firstRow="1" w:lastRow="1" w:firstColumn="1" w:lastColumn="1" w:noHBand="1" w:noVBand="1"/>
      </w:tblPr>
      <w:tblGrid>
        <w:gridCol w:w="1906"/>
        <w:gridCol w:w="1572"/>
        <w:gridCol w:w="1539"/>
        <w:gridCol w:w="1559"/>
        <w:gridCol w:w="1454"/>
        <w:gridCol w:w="1330"/>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Angivumelani neze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Ngiphikisana ngandlela thile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Angivumi futhi angivumelani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Ngiyavuma ngandlela-thile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Ngivuma kakhulu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khuthaza abantu ukuthi bashayele kancane (6)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khuthaza abantu nezinkampani ukuthi basebenzise isivimbela kushisa kwizakhiwo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nciphisa ukusetshenziswa kwezinto zokubasa ezimbiwa phansi kanye nokukhishwa kwegesi ebamba ukushisa (7)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nciphisa ukungcoliswa komoya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Ingaba nomthelela </w:t>
            </w:r>
            <w:r>
              <w:rPr>
                <w:b/>
              </w:rPr>
              <w:t>omuhle</w:t>
            </w:r>
            <w:r>
              <w:t xml:space="preserve"> emnothweni waseNingizimu Afrika nasekuqashweni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Ingaba nomthelela </w:t>
            </w:r>
            <w:r>
              <w:rPr>
                <w:b/>
              </w:rPr>
              <w:t>omkhulu</w:t>
            </w:r>
            <w:r>
              <w:t xml:space="preserve"> emnothweni waseNingizimu Afrika nasekuqashweni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Iyindlela engabizi yokulwa nokuguquka kwesimo sezulu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p w:rsidR="00E61A4D" w:rsidRDefault="00E61A4D"/>
    <w:p w:rsidR="00E61A4D" w:rsidRDefault="00D605C5">
      <w:pPr>
        <w:keepNext/>
      </w:pPr>
      <w:r>
        <w:t>Q17.4 In your view, would the following groups win or lose under a carbon tax with cash transfers?</w:t>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Win a lot (6)</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Low-income earners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The middle class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High-income earners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Those living in rural areas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Q17.4 Ngokubona kwakho, ngabe la maqembu alandelayo anganqoba noma ahlulwe ngaphansi kwentela yekhabhoni ngokudluliswa kwemali?</w:t>
      </w:r>
    </w:p>
    <w:tbl>
      <w:tblPr>
        <w:tblStyle w:val="QQuestionTable"/>
        <w:tblW w:w="9576" w:type="auto"/>
        <w:tblLook w:val="07E0" w:firstRow="1" w:lastRow="1" w:firstColumn="1" w:lastColumn="1" w:noHBand="1" w:noVBand="1"/>
      </w:tblPr>
      <w:tblGrid>
        <w:gridCol w:w="1614"/>
        <w:gridCol w:w="1566"/>
        <w:gridCol w:w="1566"/>
        <w:gridCol w:w="1551"/>
        <w:gridCol w:w="1535"/>
        <w:gridCol w:w="1528"/>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Lahlekelwa okuningi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Lahlekelwa kakhulu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Awunqobi noma wehlulwe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Nqoba okuningi (5)</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Nqoba kakhulu (6)</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Abahola kancane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Isigaba esiphakathi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Abahola kakhulu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Labo abahlala emaphandleni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p w:rsidR="00E61A4D" w:rsidRDefault="00E61A4D"/>
    <w:p w:rsidR="00E61A4D" w:rsidRDefault="00D605C5">
      <w:pPr>
        <w:keepNext/>
      </w:pPr>
      <w:r>
        <w:t>Q17.5 Do you think that your household would win or lose financially under a carbon tax with cash transfers?</w:t>
      </w:r>
    </w:p>
    <w:p w:rsidR="00E61A4D" w:rsidRDefault="00D605C5">
      <w:pPr>
        <w:pStyle w:val="ListParagraph"/>
        <w:keepNext/>
        <w:numPr>
          <w:ilvl w:val="0"/>
          <w:numId w:val="4"/>
        </w:numPr>
      </w:pPr>
      <w:r>
        <w:t xml:space="preserve">Lose a lot  (1) </w:t>
      </w:r>
    </w:p>
    <w:p w:rsidR="00E61A4D" w:rsidRDefault="00D605C5">
      <w:pPr>
        <w:pStyle w:val="ListParagraph"/>
        <w:keepNext/>
        <w:numPr>
          <w:ilvl w:val="0"/>
          <w:numId w:val="4"/>
        </w:numPr>
      </w:pPr>
      <w:r>
        <w:t xml:space="preserve">Mostly lose  (5) </w:t>
      </w:r>
    </w:p>
    <w:p w:rsidR="00E61A4D" w:rsidRDefault="00D605C5">
      <w:pPr>
        <w:pStyle w:val="ListParagraph"/>
        <w:keepNext/>
        <w:numPr>
          <w:ilvl w:val="0"/>
          <w:numId w:val="4"/>
        </w:numPr>
      </w:pPr>
      <w:r>
        <w:t xml:space="preserve">Neither win nor lose  (6) </w:t>
      </w:r>
    </w:p>
    <w:p w:rsidR="00E61A4D" w:rsidRDefault="00D605C5">
      <w:pPr>
        <w:pStyle w:val="ListParagraph"/>
        <w:keepNext/>
        <w:numPr>
          <w:ilvl w:val="0"/>
          <w:numId w:val="4"/>
        </w:numPr>
      </w:pPr>
      <w:r>
        <w:t xml:space="preserve">Mostly win  (7) </w:t>
      </w:r>
    </w:p>
    <w:p w:rsidR="00E61A4D" w:rsidRDefault="00D605C5">
      <w:pPr>
        <w:pStyle w:val="ListParagraph"/>
        <w:keepNext/>
        <w:numPr>
          <w:ilvl w:val="0"/>
          <w:numId w:val="4"/>
        </w:numPr>
      </w:pPr>
      <w:r>
        <w:t xml:space="preserve">Win a lot  (8) </w:t>
      </w:r>
    </w:p>
    <w:p w:rsidR="00E61A4D" w:rsidRDefault="00E61A4D"/>
    <w:p w:rsidR="00E61A4D" w:rsidRDefault="00D605C5">
      <w:pPr>
        <w:keepNext/>
      </w:pPr>
      <w:r>
        <w:t>Q17.5 Ingabe ucabanga ukuthi umndeni wakho unganqoba noma ulahlekelwe ngokwezimali ngaphansi kwentela yekhabhoni ngokudluliswa kwemali?</w:t>
      </w:r>
    </w:p>
    <w:p w:rsidR="00E61A4D" w:rsidRDefault="00D605C5">
      <w:pPr>
        <w:pStyle w:val="ListParagraph"/>
        <w:keepNext/>
        <w:numPr>
          <w:ilvl w:val="0"/>
          <w:numId w:val="4"/>
        </w:numPr>
      </w:pPr>
      <w:r>
        <w:t xml:space="preserve">Lahlekelwa okuningi  (1) </w:t>
      </w:r>
    </w:p>
    <w:p w:rsidR="00E61A4D" w:rsidRDefault="00D605C5">
      <w:pPr>
        <w:pStyle w:val="ListParagraph"/>
        <w:keepNext/>
        <w:numPr>
          <w:ilvl w:val="0"/>
          <w:numId w:val="4"/>
        </w:numPr>
      </w:pPr>
      <w:r>
        <w:t xml:space="preserve">Lahlekelwa kakhulu  (5) </w:t>
      </w:r>
    </w:p>
    <w:p w:rsidR="00E61A4D" w:rsidRDefault="00D605C5">
      <w:pPr>
        <w:pStyle w:val="ListParagraph"/>
        <w:keepNext/>
        <w:numPr>
          <w:ilvl w:val="0"/>
          <w:numId w:val="4"/>
        </w:numPr>
      </w:pPr>
      <w:r>
        <w:t xml:space="preserve">Awunqobi noma wulahlekelwe  (6) </w:t>
      </w:r>
    </w:p>
    <w:p w:rsidR="00E61A4D" w:rsidRDefault="00D605C5">
      <w:pPr>
        <w:pStyle w:val="ListParagraph"/>
        <w:keepNext/>
        <w:numPr>
          <w:ilvl w:val="0"/>
          <w:numId w:val="4"/>
        </w:numPr>
      </w:pPr>
      <w:r>
        <w:t xml:space="preserve">Nqoba kakhulu  (7) </w:t>
      </w:r>
    </w:p>
    <w:p w:rsidR="00E61A4D" w:rsidRDefault="00D605C5">
      <w:pPr>
        <w:pStyle w:val="ListParagraph"/>
        <w:keepNext/>
        <w:numPr>
          <w:ilvl w:val="0"/>
          <w:numId w:val="4"/>
        </w:numPr>
      </w:pPr>
      <w:r>
        <w:t xml:space="preserve">Nqoba okuningi  (8) </w:t>
      </w:r>
    </w:p>
    <w:p w:rsidR="00E61A4D" w:rsidRDefault="00E61A4D"/>
    <w:p w:rsidR="00E61A4D" w:rsidRDefault="00E61A4D">
      <w:pPr>
        <w:pStyle w:val="QuestionSeparator"/>
      </w:pPr>
    </w:p>
    <w:p w:rsidR="00E61A4D" w:rsidRDefault="00E61A4D"/>
    <w:p w:rsidR="00E61A4D" w:rsidRDefault="00D605C5">
      <w:pPr>
        <w:keepNext/>
      </w:pPr>
      <w:r>
        <w:t>Q17.7 Do you agree or disagree with the following statement: "A carbon tax with cash transfers is fair"?</w:t>
      </w:r>
    </w:p>
    <w:p w:rsidR="00E61A4D" w:rsidRDefault="00D605C5">
      <w:pPr>
        <w:pStyle w:val="ListParagraph"/>
        <w:keepNext/>
        <w:numPr>
          <w:ilvl w:val="0"/>
          <w:numId w:val="4"/>
        </w:numPr>
      </w:pPr>
      <w:r>
        <w:t xml:space="preserve">Strongly disagree  (0) </w:t>
      </w:r>
    </w:p>
    <w:p w:rsidR="00E61A4D" w:rsidRDefault="00D605C5">
      <w:pPr>
        <w:pStyle w:val="ListParagraph"/>
        <w:keepNext/>
        <w:numPr>
          <w:ilvl w:val="0"/>
          <w:numId w:val="4"/>
        </w:numPr>
      </w:pPr>
      <w:r>
        <w:t xml:space="preserve">Somewhat disagree  (1) </w:t>
      </w:r>
    </w:p>
    <w:p w:rsidR="00E61A4D" w:rsidRDefault="00D605C5">
      <w:pPr>
        <w:pStyle w:val="ListParagraph"/>
        <w:keepNext/>
        <w:numPr>
          <w:ilvl w:val="0"/>
          <w:numId w:val="4"/>
        </w:numPr>
      </w:pPr>
      <w:r>
        <w:t xml:space="preserve">Neither agree nor disagree  (2) </w:t>
      </w:r>
    </w:p>
    <w:p w:rsidR="00E61A4D" w:rsidRDefault="00D605C5">
      <w:pPr>
        <w:pStyle w:val="ListParagraph"/>
        <w:keepNext/>
        <w:numPr>
          <w:ilvl w:val="0"/>
          <w:numId w:val="4"/>
        </w:numPr>
      </w:pPr>
      <w:r>
        <w:t xml:space="preserve">Somewhat agree  (3) </w:t>
      </w:r>
    </w:p>
    <w:p w:rsidR="00E61A4D" w:rsidRDefault="00D605C5">
      <w:pPr>
        <w:pStyle w:val="ListParagraph"/>
        <w:keepNext/>
        <w:numPr>
          <w:ilvl w:val="0"/>
          <w:numId w:val="4"/>
        </w:numPr>
      </w:pPr>
      <w:r>
        <w:t xml:space="preserve">Strongly agree  (4) </w:t>
      </w:r>
    </w:p>
    <w:p w:rsidR="00E61A4D" w:rsidRDefault="00E61A4D"/>
    <w:p w:rsidR="00E61A4D" w:rsidRDefault="00D605C5">
      <w:pPr>
        <w:keepNext/>
      </w:pPr>
      <w:r>
        <w:t>Q17.7 Ingabe uyavumelana noma awuvumelani nalesi sitatimende: "Intela yekhabhoni ngokudluliswa kwemali ilungile"?</w:t>
      </w:r>
    </w:p>
    <w:p w:rsidR="00E61A4D" w:rsidRDefault="00D605C5">
      <w:pPr>
        <w:pStyle w:val="ListParagraph"/>
        <w:keepNext/>
        <w:numPr>
          <w:ilvl w:val="0"/>
          <w:numId w:val="4"/>
        </w:numPr>
      </w:pPr>
      <w:r>
        <w:t xml:space="preserve">Angivumelani neze  (0) </w:t>
      </w:r>
    </w:p>
    <w:p w:rsidR="00E61A4D" w:rsidRDefault="00D605C5">
      <w:pPr>
        <w:pStyle w:val="ListParagraph"/>
        <w:keepNext/>
        <w:numPr>
          <w:ilvl w:val="0"/>
          <w:numId w:val="4"/>
        </w:numPr>
      </w:pPr>
      <w:r>
        <w:t xml:space="preserve">Ngiphikisana ngandlela thile  (1) </w:t>
      </w:r>
    </w:p>
    <w:p w:rsidR="00E61A4D" w:rsidRDefault="00D605C5">
      <w:pPr>
        <w:pStyle w:val="ListParagraph"/>
        <w:keepNext/>
        <w:numPr>
          <w:ilvl w:val="0"/>
          <w:numId w:val="4"/>
        </w:numPr>
      </w:pPr>
      <w:r>
        <w:t xml:space="preserve">Angivumi futhi angivumelani  (2) </w:t>
      </w:r>
    </w:p>
    <w:p w:rsidR="00E61A4D" w:rsidRDefault="00D605C5">
      <w:pPr>
        <w:pStyle w:val="ListParagraph"/>
        <w:keepNext/>
        <w:numPr>
          <w:ilvl w:val="0"/>
          <w:numId w:val="4"/>
        </w:numPr>
      </w:pPr>
      <w:r>
        <w:t xml:space="preserve">Ngiyavuma ngandlela-thile  (3) </w:t>
      </w:r>
    </w:p>
    <w:p w:rsidR="00E61A4D" w:rsidRDefault="00D605C5">
      <w:pPr>
        <w:pStyle w:val="ListParagraph"/>
        <w:keepNext/>
        <w:numPr>
          <w:ilvl w:val="0"/>
          <w:numId w:val="4"/>
        </w:numPr>
      </w:pPr>
      <w:r>
        <w:t xml:space="preserve">Ngivuma kakhulu  (4) </w:t>
      </w:r>
    </w:p>
    <w:p w:rsidR="00E61A4D" w:rsidRDefault="00E61A4D"/>
    <w:p w:rsidR="00E61A4D" w:rsidRDefault="00E61A4D">
      <w:pPr>
        <w:pStyle w:val="QuestionSeparator"/>
      </w:pPr>
    </w:p>
    <w:p w:rsidR="00E61A4D" w:rsidRDefault="00E61A4D"/>
    <w:p w:rsidR="00E61A4D" w:rsidRDefault="00D605C5">
      <w:pPr>
        <w:keepNext/>
      </w:pPr>
      <w:r>
        <w:t>Q17.6 Do you support or oppose a carbon tax with cash transfers?</w:t>
      </w:r>
    </w:p>
    <w:p w:rsidR="00E61A4D" w:rsidRDefault="00D605C5">
      <w:pPr>
        <w:pStyle w:val="ListParagraph"/>
        <w:keepNext/>
        <w:numPr>
          <w:ilvl w:val="0"/>
          <w:numId w:val="4"/>
        </w:numPr>
      </w:pPr>
      <w:r>
        <w:t xml:space="preserve">Strongly oppose  (0) </w:t>
      </w:r>
    </w:p>
    <w:p w:rsidR="00E61A4D" w:rsidRDefault="00D605C5">
      <w:pPr>
        <w:pStyle w:val="ListParagraph"/>
        <w:keepNext/>
        <w:numPr>
          <w:ilvl w:val="0"/>
          <w:numId w:val="4"/>
        </w:numPr>
      </w:pPr>
      <w:r>
        <w:t xml:space="preserve">Somewhat oppose  (1) </w:t>
      </w:r>
    </w:p>
    <w:p w:rsidR="00E61A4D" w:rsidRDefault="00D605C5">
      <w:pPr>
        <w:pStyle w:val="ListParagraph"/>
        <w:keepNext/>
        <w:numPr>
          <w:ilvl w:val="0"/>
          <w:numId w:val="4"/>
        </w:numPr>
      </w:pPr>
      <w:r>
        <w:t xml:space="preserve">Neither support nor oppose  (2) </w:t>
      </w:r>
    </w:p>
    <w:p w:rsidR="00E61A4D" w:rsidRDefault="00D605C5">
      <w:pPr>
        <w:pStyle w:val="ListParagraph"/>
        <w:keepNext/>
        <w:numPr>
          <w:ilvl w:val="0"/>
          <w:numId w:val="4"/>
        </w:numPr>
      </w:pPr>
      <w:r>
        <w:t xml:space="preserve">Somewhat support  (3) </w:t>
      </w:r>
    </w:p>
    <w:p w:rsidR="00E61A4D" w:rsidRDefault="00D605C5">
      <w:pPr>
        <w:pStyle w:val="ListParagraph"/>
        <w:keepNext/>
        <w:numPr>
          <w:ilvl w:val="0"/>
          <w:numId w:val="4"/>
        </w:numPr>
      </w:pPr>
      <w:r>
        <w:t xml:space="preserve">Strongly support  (4) </w:t>
      </w:r>
    </w:p>
    <w:p w:rsidR="00E61A4D" w:rsidRDefault="00E61A4D"/>
    <w:p w:rsidR="00E61A4D" w:rsidRDefault="00D605C5">
      <w:pPr>
        <w:keepNext/>
      </w:pPr>
      <w:r>
        <w:t>Q17.6 Ingabe uyayeseka noma uyayiphikisa intela yekhabhoni ngokudluliswa kwemali?</w:t>
      </w:r>
    </w:p>
    <w:p w:rsidR="00E61A4D" w:rsidRDefault="00D605C5">
      <w:pPr>
        <w:pStyle w:val="ListParagraph"/>
        <w:keepNext/>
        <w:numPr>
          <w:ilvl w:val="0"/>
          <w:numId w:val="4"/>
        </w:numPr>
      </w:pPr>
      <w:r>
        <w:t xml:space="preserve">Phikisa ngokuqinile  (0) </w:t>
      </w:r>
    </w:p>
    <w:p w:rsidR="00E61A4D" w:rsidRDefault="00D605C5">
      <w:pPr>
        <w:pStyle w:val="ListParagraph"/>
        <w:keepNext/>
        <w:numPr>
          <w:ilvl w:val="0"/>
          <w:numId w:val="4"/>
        </w:numPr>
      </w:pPr>
      <w:r>
        <w:t xml:space="preserve">Phikisa ngandlela thile  (1) </w:t>
      </w:r>
    </w:p>
    <w:p w:rsidR="00E61A4D" w:rsidRDefault="00D605C5">
      <w:pPr>
        <w:pStyle w:val="ListParagraph"/>
        <w:keepNext/>
        <w:numPr>
          <w:ilvl w:val="0"/>
          <w:numId w:val="4"/>
        </w:numPr>
      </w:pPr>
      <w:r>
        <w:t xml:space="preserve">Akusekelwa noma kuphikiswe  (2) </w:t>
      </w:r>
    </w:p>
    <w:p w:rsidR="00E61A4D" w:rsidRDefault="00D605C5">
      <w:pPr>
        <w:pStyle w:val="ListParagraph"/>
        <w:keepNext/>
        <w:numPr>
          <w:ilvl w:val="0"/>
          <w:numId w:val="4"/>
        </w:numPr>
      </w:pPr>
      <w:r>
        <w:t xml:space="preserve">Yayeseka okuthile  (3) </w:t>
      </w:r>
    </w:p>
    <w:p w:rsidR="00E61A4D" w:rsidRDefault="00D605C5">
      <w:pPr>
        <w:pStyle w:val="ListParagraph"/>
        <w:keepNext/>
        <w:numPr>
          <w:ilvl w:val="0"/>
          <w:numId w:val="4"/>
        </w:numPr>
      </w:pPr>
      <w:r>
        <w:t xml:space="preserve">Yayeseka ngokuqinile  (4) </w:t>
      </w:r>
    </w:p>
    <w:p w:rsidR="00E61A4D" w:rsidRDefault="00E61A4D"/>
    <w:p w:rsidR="00E61A4D" w:rsidRDefault="00E61A4D">
      <w:pPr>
        <w:pStyle w:val="QuestionSeparator"/>
      </w:pPr>
    </w:p>
    <w:p w:rsidR="00E61A4D" w:rsidRDefault="00E61A4D"/>
    <w:p w:rsidR="00E61A4D" w:rsidRDefault="00D605C5">
      <w:pPr>
        <w:keepNext/>
      </w:pPr>
      <w:r>
        <w:t xml:space="preserve">Q133 Now, we consider a variant of the policy where the cash transfers are higher for low-income people compared to high-income people. </w:t>
      </w:r>
      <w:r>
        <w:br/>
        <w:t>Do you agree or disagree that such a policy would be fair?</w:t>
      </w:r>
    </w:p>
    <w:p w:rsidR="00E61A4D" w:rsidRDefault="00D605C5">
      <w:pPr>
        <w:pStyle w:val="ListParagraph"/>
        <w:keepNext/>
        <w:numPr>
          <w:ilvl w:val="0"/>
          <w:numId w:val="4"/>
        </w:numPr>
      </w:pPr>
      <w:r>
        <w:t xml:space="preserve">Strongly disagree  (0) </w:t>
      </w:r>
    </w:p>
    <w:p w:rsidR="00E61A4D" w:rsidRDefault="00D605C5">
      <w:pPr>
        <w:pStyle w:val="ListParagraph"/>
        <w:keepNext/>
        <w:numPr>
          <w:ilvl w:val="0"/>
          <w:numId w:val="4"/>
        </w:numPr>
      </w:pPr>
      <w:r>
        <w:t xml:space="preserve">Somewhat disagree  (1) </w:t>
      </w:r>
    </w:p>
    <w:p w:rsidR="00E61A4D" w:rsidRDefault="00D605C5">
      <w:pPr>
        <w:pStyle w:val="ListParagraph"/>
        <w:keepNext/>
        <w:numPr>
          <w:ilvl w:val="0"/>
          <w:numId w:val="4"/>
        </w:numPr>
      </w:pPr>
      <w:r>
        <w:t xml:space="preserve">Neither agree nor disagree  (2) </w:t>
      </w:r>
    </w:p>
    <w:p w:rsidR="00E61A4D" w:rsidRDefault="00D605C5">
      <w:pPr>
        <w:pStyle w:val="ListParagraph"/>
        <w:keepNext/>
        <w:numPr>
          <w:ilvl w:val="0"/>
          <w:numId w:val="4"/>
        </w:numPr>
      </w:pPr>
      <w:r>
        <w:t xml:space="preserve">Somewhat agree  (3) </w:t>
      </w:r>
    </w:p>
    <w:p w:rsidR="00E61A4D" w:rsidRDefault="00D605C5">
      <w:pPr>
        <w:pStyle w:val="ListParagraph"/>
        <w:keepNext/>
        <w:numPr>
          <w:ilvl w:val="0"/>
          <w:numId w:val="4"/>
        </w:numPr>
      </w:pPr>
      <w:r>
        <w:t xml:space="preserve">Strongly agree  (4) </w:t>
      </w:r>
    </w:p>
    <w:p w:rsidR="00E61A4D" w:rsidRDefault="00E61A4D"/>
    <w:p w:rsidR="00E61A4D" w:rsidRDefault="00D605C5">
      <w:pPr>
        <w:keepNext/>
      </w:pPr>
      <w:r>
        <w:t>Q133 Manje, sibheka okuhlukile kwenqubomgomo lapho ukudluliswa kwemali kungaphezulu kubantu abahola kancane uma kuqhathaniswa nabantu abahola kakhulu.</w:t>
      </w:r>
      <w:r>
        <w:br/>
        <w:t xml:space="preserve"> Uyavuma noma awuvumelani nokuthi inqubomgomo enjalo ingalunga?</w:t>
      </w:r>
    </w:p>
    <w:p w:rsidR="00E61A4D" w:rsidRDefault="00D605C5">
      <w:pPr>
        <w:pStyle w:val="ListParagraph"/>
        <w:keepNext/>
        <w:numPr>
          <w:ilvl w:val="0"/>
          <w:numId w:val="4"/>
        </w:numPr>
      </w:pPr>
      <w:r>
        <w:t xml:space="preserve">Angivumelani neze  (0) </w:t>
      </w:r>
    </w:p>
    <w:p w:rsidR="00E61A4D" w:rsidRDefault="00D605C5">
      <w:pPr>
        <w:pStyle w:val="ListParagraph"/>
        <w:keepNext/>
        <w:numPr>
          <w:ilvl w:val="0"/>
          <w:numId w:val="4"/>
        </w:numPr>
      </w:pPr>
      <w:r>
        <w:t xml:space="preserve">Ngiphikisana ngandlela thile  (1) </w:t>
      </w:r>
    </w:p>
    <w:p w:rsidR="00E61A4D" w:rsidRDefault="00D605C5">
      <w:pPr>
        <w:pStyle w:val="ListParagraph"/>
        <w:keepNext/>
        <w:numPr>
          <w:ilvl w:val="0"/>
          <w:numId w:val="4"/>
        </w:numPr>
      </w:pPr>
      <w:r>
        <w:t xml:space="preserve">Angivumi futhi angivumelani  (2) </w:t>
      </w:r>
    </w:p>
    <w:p w:rsidR="00E61A4D" w:rsidRDefault="00D605C5">
      <w:pPr>
        <w:pStyle w:val="ListParagraph"/>
        <w:keepNext/>
        <w:numPr>
          <w:ilvl w:val="0"/>
          <w:numId w:val="4"/>
        </w:numPr>
      </w:pPr>
      <w:r>
        <w:t xml:space="preserve">Ngiyavuma ngandlela-thile  (3) </w:t>
      </w:r>
    </w:p>
    <w:p w:rsidR="00E61A4D" w:rsidRDefault="00D605C5">
      <w:pPr>
        <w:pStyle w:val="ListParagraph"/>
        <w:keepNext/>
        <w:numPr>
          <w:ilvl w:val="0"/>
          <w:numId w:val="4"/>
        </w:numPr>
      </w:pPr>
      <w:r>
        <w:t xml:space="preserve">Ngivuma kakhulu  (4) </w:t>
      </w:r>
    </w:p>
    <w:p w:rsidR="00E61A4D" w:rsidRDefault="00E61A4D"/>
    <w:p w:rsidR="00E61A4D" w:rsidRDefault="00E61A4D">
      <w:pPr>
        <w:pStyle w:val="QuestionSeparator"/>
      </w:pPr>
    </w:p>
    <w:p w:rsidR="00E61A4D" w:rsidRDefault="00E61A4D"/>
    <w:p w:rsidR="00E61A4D" w:rsidRDefault="00D605C5">
      <w:pPr>
        <w:keepNext/>
      </w:pPr>
      <w:r>
        <w:t>Q134 Do you support or oppose a carbon tax with cash transfers with higher transfers for low-income people compared to high-income people?</w:t>
      </w:r>
    </w:p>
    <w:p w:rsidR="00E61A4D" w:rsidRDefault="00D605C5">
      <w:pPr>
        <w:pStyle w:val="ListParagraph"/>
        <w:keepNext/>
        <w:numPr>
          <w:ilvl w:val="0"/>
          <w:numId w:val="4"/>
        </w:numPr>
      </w:pPr>
      <w:r>
        <w:t xml:space="preserve">Strongly oppose  (0) </w:t>
      </w:r>
    </w:p>
    <w:p w:rsidR="00E61A4D" w:rsidRDefault="00D605C5">
      <w:pPr>
        <w:pStyle w:val="ListParagraph"/>
        <w:keepNext/>
        <w:numPr>
          <w:ilvl w:val="0"/>
          <w:numId w:val="4"/>
        </w:numPr>
      </w:pPr>
      <w:r>
        <w:t xml:space="preserve">Somewhat oppose  (1) </w:t>
      </w:r>
    </w:p>
    <w:p w:rsidR="00E61A4D" w:rsidRDefault="00D605C5">
      <w:pPr>
        <w:pStyle w:val="ListParagraph"/>
        <w:keepNext/>
        <w:numPr>
          <w:ilvl w:val="0"/>
          <w:numId w:val="4"/>
        </w:numPr>
      </w:pPr>
      <w:r>
        <w:t xml:space="preserve">Neither support nor oppose  (2) </w:t>
      </w:r>
    </w:p>
    <w:p w:rsidR="00E61A4D" w:rsidRDefault="00D605C5">
      <w:pPr>
        <w:pStyle w:val="ListParagraph"/>
        <w:keepNext/>
        <w:numPr>
          <w:ilvl w:val="0"/>
          <w:numId w:val="4"/>
        </w:numPr>
      </w:pPr>
      <w:r>
        <w:t xml:space="preserve">Somewhat support  (3) </w:t>
      </w:r>
    </w:p>
    <w:p w:rsidR="00E61A4D" w:rsidRDefault="00D605C5">
      <w:pPr>
        <w:pStyle w:val="ListParagraph"/>
        <w:keepNext/>
        <w:numPr>
          <w:ilvl w:val="0"/>
          <w:numId w:val="4"/>
        </w:numPr>
      </w:pPr>
      <w:r>
        <w:t xml:space="preserve">Strongly support  (4) </w:t>
      </w:r>
    </w:p>
    <w:p w:rsidR="00E61A4D" w:rsidRDefault="00E61A4D"/>
    <w:p w:rsidR="00E61A4D" w:rsidRDefault="00D605C5">
      <w:pPr>
        <w:keepNext/>
      </w:pPr>
      <w:r>
        <w:t>Q134 Ingabe uyayeseka noma uyayiphikisa intela yekhabhoni ngokudluliswa kwemali ngokudluliswa okungaphezulu kubantu abahola kancane uma kuqhathaniswa nabantu abahola kakhulu?</w:t>
      </w:r>
    </w:p>
    <w:p w:rsidR="00E61A4D" w:rsidRDefault="00D605C5">
      <w:pPr>
        <w:pStyle w:val="ListParagraph"/>
        <w:keepNext/>
        <w:numPr>
          <w:ilvl w:val="0"/>
          <w:numId w:val="4"/>
        </w:numPr>
      </w:pPr>
      <w:r>
        <w:t xml:space="preserve">Phikisa ngokuqinile  (0) </w:t>
      </w:r>
    </w:p>
    <w:p w:rsidR="00E61A4D" w:rsidRDefault="00D605C5">
      <w:pPr>
        <w:pStyle w:val="ListParagraph"/>
        <w:keepNext/>
        <w:numPr>
          <w:ilvl w:val="0"/>
          <w:numId w:val="4"/>
        </w:numPr>
      </w:pPr>
      <w:r>
        <w:t xml:space="preserve">Phikisa ngandlela thile  (1) </w:t>
      </w:r>
    </w:p>
    <w:p w:rsidR="00E61A4D" w:rsidRDefault="00D605C5">
      <w:pPr>
        <w:pStyle w:val="ListParagraph"/>
        <w:keepNext/>
        <w:numPr>
          <w:ilvl w:val="0"/>
          <w:numId w:val="4"/>
        </w:numPr>
      </w:pPr>
      <w:r>
        <w:t xml:space="preserve">Akusekelwa noma kuphikiswe  (2) </w:t>
      </w:r>
    </w:p>
    <w:p w:rsidR="00E61A4D" w:rsidRDefault="00D605C5">
      <w:pPr>
        <w:pStyle w:val="ListParagraph"/>
        <w:keepNext/>
        <w:numPr>
          <w:ilvl w:val="0"/>
          <w:numId w:val="4"/>
        </w:numPr>
      </w:pPr>
      <w:r>
        <w:t xml:space="preserve">Yayeseka okuthile  (3) </w:t>
      </w:r>
    </w:p>
    <w:p w:rsidR="00E61A4D" w:rsidRDefault="00D605C5">
      <w:pPr>
        <w:pStyle w:val="ListParagraph"/>
        <w:keepNext/>
        <w:numPr>
          <w:ilvl w:val="0"/>
          <w:numId w:val="4"/>
        </w:numPr>
      </w:pPr>
      <w:r>
        <w:t xml:space="preserve">Yayeseka ngokuqinile  (4) </w:t>
      </w:r>
    </w:p>
    <w:p w:rsidR="00E61A4D" w:rsidRDefault="00E61A4D"/>
    <w:p w:rsidR="00E61A4D" w:rsidRDefault="00D605C5">
      <w:pPr>
        <w:pStyle w:val="BlockEndLabel"/>
      </w:pPr>
      <w:r>
        <w:t>End of Block: Preference 3: carbon tax with cash transfers (full)</w:t>
      </w:r>
    </w:p>
    <w:p w:rsidR="00E61A4D" w:rsidRDefault="00E61A4D">
      <w:pPr>
        <w:pStyle w:val="BlockSeparator"/>
      </w:pPr>
    </w:p>
    <w:p w:rsidR="00E61A4D" w:rsidRDefault="00D605C5">
      <w:pPr>
        <w:pStyle w:val="BlockStartLabel"/>
      </w:pPr>
      <w:r>
        <w:t>Start of Block: Preferences on climate policies</w:t>
      </w:r>
    </w:p>
    <w:p w:rsidR="00E61A4D" w:rsidRDefault="00E61A4D"/>
    <w:p w:rsidR="00E61A4D" w:rsidRDefault="00D605C5">
      <w:pPr>
        <w:keepNext/>
      </w:pPr>
      <w:r>
        <w:t>Q18.1 Timing</w:t>
      </w:r>
    </w:p>
    <w:p w:rsidR="00E61A4D" w:rsidRDefault="00D605C5">
      <w:pPr>
        <w:pStyle w:val="ListParagraph"/>
        <w:keepNext/>
        <w:ind w:left="0"/>
      </w:pPr>
      <w:r>
        <w:t>First Click  (1)</w:t>
      </w:r>
    </w:p>
    <w:p w:rsidR="00E61A4D" w:rsidRDefault="00D605C5">
      <w:pPr>
        <w:pStyle w:val="ListParagraph"/>
        <w:keepNext/>
        <w:ind w:left="0"/>
      </w:pPr>
      <w:r>
        <w:t>Last Click  (2)</w:t>
      </w:r>
    </w:p>
    <w:p w:rsidR="00E61A4D" w:rsidRDefault="00D605C5">
      <w:pPr>
        <w:pStyle w:val="ListParagraph"/>
        <w:keepNext/>
        <w:ind w:left="0"/>
      </w:pPr>
      <w:r>
        <w:t>Page Submit  (3)</w:t>
      </w:r>
    </w:p>
    <w:p w:rsidR="00E61A4D" w:rsidRDefault="00D605C5">
      <w:pPr>
        <w:pStyle w:val="ListParagraph"/>
        <w:keepNext/>
        <w:ind w:left="0"/>
      </w:pPr>
      <w:r>
        <w:t>Click Count  (4)</w:t>
      </w:r>
    </w:p>
    <w:p w:rsidR="00E61A4D" w:rsidRDefault="00E61A4D"/>
    <w:p w:rsidR="00E61A4D" w:rsidRDefault="00D605C5">
      <w:pPr>
        <w:keepNext/>
      </w:pPr>
      <w:r>
        <w:t>Q18.1 Timing</w:t>
      </w:r>
    </w:p>
    <w:p w:rsidR="00E61A4D" w:rsidRDefault="00D605C5">
      <w:pPr>
        <w:pStyle w:val="ListParagraph"/>
        <w:keepNext/>
        <w:ind w:left="0"/>
      </w:pPr>
      <w:r>
        <w:t>First Click  (1)</w:t>
      </w:r>
    </w:p>
    <w:p w:rsidR="00E61A4D" w:rsidRDefault="00D605C5">
      <w:pPr>
        <w:pStyle w:val="ListParagraph"/>
        <w:keepNext/>
        <w:ind w:left="0"/>
      </w:pPr>
      <w:r>
        <w:t>Last Click  (2)</w:t>
      </w:r>
    </w:p>
    <w:p w:rsidR="00E61A4D" w:rsidRDefault="00D605C5">
      <w:pPr>
        <w:pStyle w:val="ListParagraph"/>
        <w:keepNext/>
        <w:ind w:left="0"/>
      </w:pPr>
      <w:r>
        <w:t>Page Submit  (3)</w:t>
      </w:r>
    </w:p>
    <w:p w:rsidR="00E61A4D" w:rsidRDefault="00D605C5">
      <w:pPr>
        <w:pStyle w:val="ListParagraph"/>
        <w:keepNext/>
        <w:ind w:left="0"/>
      </w:pPr>
      <w:r>
        <w:t>Click Count  (4)</w:t>
      </w:r>
    </w:p>
    <w:p w:rsidR="00E61A4D" w:rsidRDefault="00E61A4D"/>
    <w:p w:rsidR="00E61A4D" w:rsidRDefault="00E61A4D">
      <w:pPr>
        <w:pStyle w:val="QuestionSeparator"/>
      </w:pPr>
    </w:p>
    <w:p w:rsidR="00E61A4D" w:rsidRDefault="00E61A4D"/>
    <w:p w:rsidR="00E61A4D" w:rsidRDefault="00D605C5">
      <w:pPr>
        <w:keepNext/>
      </w:pPr>
      <w:r>
        <w:t>Q18.2 To show that you are attentive, please select "a little" in the following list:</w:t>
      </w:r>
    </w:p>
    <w:p w:rsidR="00E61A4D" w:rsidRDefault="00D605C5">
      <w:pPr>
        <w:pStyle w:val="ListParagraph"/>
        <w:keepNext/>
        <w:numPr>
          <w:ilvl w:val="0"/>
          <w:numId w:val="4"/>
        </w:numPr>
      </w:pPr>
      <w:r>
        <w:t xml:space="preserve">Not at all  (1) </w:t>
      </w:r>
    </w:p>
    <w:p w:rsidR="00E61A4D" w:rsidRDefault="00D605C5">
      <w:pPr>
        <w:pStyle w:val="ListParagraph"/>
        <w:keepNext/>
        <w:numPr>
          <w:ilvl w:val="0"/>
          <w:numId w:val="4"/>
        </w:numPr>
      </w:pPr>
      <w:r>
        <w:t xml:space="preserve">A little  (2) </w:t>
      </w:r>
    </w:p>
    <w:p w:rsidR="00E61A4D" w:rsidRDefault="00D605C5">
      <w:pPr>
        <w:pStyle w:val="ListParagraph"/>
        <w:keepNext/>
        <w:numPr>
          <w:ilvl w:val="0"/>
          <w:numId w:val="4"/>
        </w:numPr>
      </w:pPr>
      <w:r>
        <w:t xml:space="preserve">Moderately  (3) </w:t>
      </w:r>
    </w:p>
    <w:p w:rsidR="00E61A4D" w:rsidRDefault="00D605C5">
      <w:pPr>
        <w:pStyle w:val="ListParagraph"/>
        <w:keepNext/>
        <w:numPr>
          <w:ilvl w:val="0"/>
          <w:numId w:val="4"/>
        </w:numPr>
      </w:pPr>
      <w:r>
        <w:t xml:space="preserve">A lot  (4) </w:t>
      </w:r>
    </w:p>
    <w:p w:rsidR="00E61A4D" w:rsidRDefault="00D605C5">
      <w:pPr>
        <w:pStyle w:val="ListParagraph"/>
        <w:keepNext/>
        <w:numPr>
          <w:ilvl w:val="0"/>
          <w:numId w:val="4"/>
        </w:numPr>
      </w:pPr>
      <w:r>
        <w:t xml:space="preserve">A great deal  (5) </w:t>
      </w:r>
    </w:p>
    <w:p w:rsidR="00E61A4D" w:rsidRDefault="00E61A4D"/>
    <w:p w:rsidR="00E61A4D" w:rsidRDefault="00D605C5">
      <w:pPr>
        <w:keepNext/>
      </w:pPr>
      <w:r>
        <w:t>Q18.2 Ukukhombisa ukuthi unakile, sicela ukhethe "okuncane" kuhlu olulandelayo:</w:t>
      </w:r>
    </w:p>
    <w:p w:rsidR="00E61A4D" w:rsidRDefault="00D605C5">
      <w:pPr>
        <w:pStyle w:val="ListParagraph"/>
        <w:keepNext/>
        <w:numPr>
          <w:ilvl w:val="0"/>
          <w:numId w:val="4"/>
        </w:numPr>
      </w:pPr>
      <w:r>
        <w:t xml:space="preserve">Lutho neze  (1) </w:t>
      </w:r>
    </w:p>
    <w:p w:rsidR="00E61A4D" w:rsidRDefault="00D605C5">
      <w:pPr>
        <w:pStyle w:val="ListParagraph"/>
        <w:keepNext/>
        <w:numPr>
          <w:ilvl w:val="0"/>
          <w:numId w:val="4"/>
        </w:numPr>
      </w:pPr>
      <w:r>
        <w:t xml:space="preserve">Okuncane  (2) </w:t>
      </w:r>
    </w:p>
    <w:p w:rsidR="00E61A4D" w:rsidRDefault="00D605C5">
      <w:pPr>
        <w:pStyle w:val="ListParagraph"/>
        <w:keepNext/>
        <w:numPr>
          <w:ilvl w:val="0"/>
          <w:numId w:val="4"/>
        </w:numPr>
      </w:pPr>
      <w:r>
        <w:t xml:space="preserve">Ngokulinganisela  (3) </w:t>
      </w:r>
    </w:p>
    <w:p w:rsidR="00E61A4D" w:rsidRDefault="00D605C5">
      <w:pPr>
        <w:pStyle w:val="ListParagraph"/>
        <w:keepNext/>
        <w:numPr>
          <w:ilvl w:val="0"/>
          <w:numId w:val="4"/>
        </w:numPr>
      </w:pPr>
      <w:r>
        <w:t xml:space="preserve">Kakhulu  (4) </w:t>
      </w:r>
    </w:p>
    <w:p w:rsidR="00E61A4D" w:rsidRDefault="00D605C5">
      <w:pPr>
        <w:pStyle w:val="ListParagraph"/>
        <w:keepNext/>
        <w:numPr>
          <w:ilvl w:val="0"/>
          <w:numId w:val="4"/>
        </w:numPr>
      </w:pPr>
      <w:r>
        <w:t xml:space="preserve">Kuningi kakhulu  (5) </w:t>
      </w:r>
    </w:p>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3410AA61" wp14:editId="7E650C0C">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Q18.3 Do you support or oppose the following climate policies?</w:t>
      </w:r>
    </w:p>
    <w:tbl>
      <w:tblPr>
        <w:tblStyle w:val="QQuestionTable"/>
        <w:tblW w:w="9576" w:type="auto"/>
        <w:tblLook w:val="07E0" w:firstRow="1" w:lastRow="1" w:firstColumn="1" w:lastColumn="1" w:noHBand="1" w:noVBand="1"/>
      </w:tblPr>
      <w:tblGrid>
        <w:gridCol w:w="1586"/>
        <w:gridCol w:w="1548"/>
        <w:gridCol w:w="1568"/>
        <w:gridCol w:w="1542"/>
        <w:gridCol w:w="1568"/>
        <w:gridCol w:w="1548"/>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support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 tax on flying (that increases ticket prices by 20%)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 national tax on fossil fuels (increasing gasoline prices by 35cts per gallon)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 ban of polluting vehicles in dense areas, like city centers (6)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Subsidies for low-carbon technologies (renewable energy, capture and storage of carbon...) (7)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 contribution to a global climate fund to finance clean energy in low-income countries (8)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Q18.3 Ingabe uyayeseka noma uyayiphikisa le nqubomgomo yesimo sezulu elandelayo?</w:t>
      </w:r>
    </w:p>
    <w:tbl>
      <w:tblPr>
        <w:tblStyle w:val="QQuestionTable"/>
        <w:tblW w:w="9576" w:type="auto"/>
        <w:tblLook w:val="07E0" w:firstRow="1" w:lastRow="1" w:firstColumn="1" w:lastColumn="1" w:noHBand="1" w:noVBand="1"/>
      </w:tblPr>
      <w:tblGrid>
        <w:gridCol w:w="1943"/>
        <w:gridCol w:w="1502"/>
        <w:gridCol w:w="1442"/>
        <w:gridCol w:w="1524"/>
        <w:gridCol w:w="1447"/>
        <w:gridCol w:w="1502"/>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Phikisa ngokuqinile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Phikisa ngandlela thile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Akusekelwa noma kuphikiswe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Yayeseka okuthile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Yayeseka ngokuqinile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Intela yokundiza (leyo inyusa amanani wamathikithi ngo-20%)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Intela kazwelonke kwizinto zokubasa ezimbiwa phansi (kwenyuswe manani kaphethiloli ngo 1.6 wamarandi ilitha)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Ukuvinjelwa kwezimoto ezingcolisa ezindaweni eziminyene, njengezikhungo zedolobha (6)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Imixhaso yobuchwepheshe bekhabhoni ephansi (amandla kagesi avuselelekayo, ukuthwebula nokugcina ikhabhoni ...) (7)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Usizo oluvela emazweni ahola kakhulu ukukhokhela amandla kagesi anganabungozi kwimvelo eNingizimu Afrika (8)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058C2D23" wp14:editId="6DAC4618">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Q18.4 Governments can use the revenues from carbon taxes in different ways. Would you support or oppose introducing a carbon tax that would raise gasoline prices by 35 cents per gallon, if the government used this revenue to finance...</w:t>
      </w:r>
    </w:p>
    <w:tbl>
      <w:tblPr>
        <w:tblStyle w:val="QQuestionTable"/>
        <w:tblW w:w="9576" w:type="auto"/>
        <w:tblLook w:val="07E0" w:firstRow="1" w:lastRow="1" w:firstColumn="1" w:lastColumn="1" w:noHBand="1" w:noVBand="1"/>
      </w:tblPr>
      <w:tblGrid>
        <w:gridCol w:w="1613"/>
        <w:gridCol w:w="1542"/>
        <w:gridCol w:w="1564"/>
        <w:gridCol w:w="1535"/>
        <w:gridCol w:w="1564"/>
        <w:gridCol w:w="1542"/>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support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Cash transfers to households with no alternative to using fossil fuels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Cash transfers to the poorest households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Equal cash transfers to all households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 reduction in personal income taxes (10)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 reduction in corporate income taxes (9)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Tax rebates for the most affected firms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Funding environmental infrastructure projects (public transport, cycling ways, etc.)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Subsidizing low-carbon technologies, including renewable energy (6)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 reduction in the public deficit (7)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Q18.4 Ohulumeni bangasebenzisa izimali ezivela kwizintela zekhabhoni ngezindlela ezahlukene. Ingabe ungasekela noma uphikise ukwethulwa kwentela yekhabhoni ezokhuphula amanani kaphethiloli ngo 1.6 wamarandi ilitha, uma uhulumeni esebenzisa le mali engenayo ukuxhasa ...</w:t>
      </w:r>
    </w:p>
    <w:tbl>
      <w:tblPr>
        <w:tblStyle w:val="QQuestionTable"/>
        <w:tblW w:w="9576" w:type="auto"/>
        <w:tblLook w:val="07E0" w:firstRow="1" w:lastRow="1" w:firstColumn="1" w:lastColumn="1" w:noHBand="1" w:noVBand="1"/>
      </w:tblPr>
      <w:tblGrid>
        <w:gridCol w:w="1833"/>
        <w:gridCol w:w="1510"/>
        <w:gridCol w:w="1457"/>
        <w:gridCol w:w="1531"/>
        <w:gridCol w:w="1519"/>
        <w:gridCol w:w="1510"/>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Phikisa ngokuqinile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Phikisa ngandlela thile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Akusekelwa noma kuphikiswe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Ukuxhaswa okuthile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Ukusekela ngokuqinile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Ukudluliselwa kwemali emindenini engenayo enye indlela yokusebenzisa izinto zokubasa ezimbiwa phansi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Ukudluliselwa kwemali emindenini ehlupheka kakhulu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Ukudluliselwa kwemali okulinganayo kuyo yonke imizi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Ukwehliswa kwezintela zomuntu siqu (10)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Ukwehliswa kwentela yemali engenayo yenkampani (9)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Izintela ezibuyiselwa kumafemu athinteka kakhulu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Ukuxhasa ngemali amaphrojekthi engqalasizinda yezemvelo (izithuthi zomphakathi, izindlela zokuhamba ngebhayisikili, njll.)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Ukuxhasa ubuchwepheshe bekhabhoni ephansi, kufaka phakathi amandla kagesi avuselelekayo (6)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Ukwehliswa kokushoda komphakathi (7)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pStyle w:val="BlockEndLabel"/>
      </w:pPr>
      <w:r>
        <w:t>End of Block: Preferences on climate policies</w:t>
      </w:r>
    </w:p>
    <w:p w:rsidR="00E61A4D" w:rsidRDefault="00E61A4D">
      <w:pPr>
        <w:pStyle w:val="BlockSeparator"/>
      </w:pPr>
    </w:p>
    <w:p w:rsidR="00E61A4D" w:rsidRDefault="00D605C5">
      <w:pPr>
        <w:pStyle w:val="BlockStartLabel"/>
      </w:pPr>
      <w:r>
        <w:t>Start of Block: Block WTP dichotomous</w:t>
      </w:r>
    </w:p>
    <w:p w:rsidR="00E61A4D" w:rsidRDefault="00E61A4D"/>
    <w:p w:rsidR="00E61A4D" w:rsidRDefault="00D605C5">
      <w:pPr>
        <w:keepNext/>
      </w:pPr>
      <w:r>
        <w:t>Q264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€10 annually through an additional individual contribution to limit global warming to safe levels (less than 2 degrees Celsius)?</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(2) </w:t>
      </w:r>
    </w:p>
    <w:p w:rsidR="00E61A4D" w:rsidRDefault="00E61A4D"/>
    <w:p w:rsidR="00E61A4D" w:rsidRDefault="00D605C5">
      <w:pPr>
        <w:keepNext/>
      </w:pPr>
      <w:r>
        <w:t xml:space="preserve">Q264 Ukulwa nokushisa kakhulu komhlaba, uhulumeni waseNingizimu Afrika angasebenzisa inqubomgomo yokunciphisa ukungcola, ngokwesibonelo ngokutshala imali kubuchwepheshe obunganabungozi kwimvelo (amandla kagesi avuselelekayo, izimoto zikagesi, izithuthi zomphakathi, isivimbela kushisa esisebenza kahle, njll.). </w:t>
      </w:r>
      <w:r>
        <w:br/>
        <w:t xml:space="preserve">   </w:t>
      </w:r>
      <w:r>
        <w:br/>
        <w:t xml:space="preserve">Imali yalokhu kutshalwa kwezimali ingaqoqwa minyaka yonke ngomnikelo owengeziwe womuntu ngamunye ngekusasa elibonakalayo. Thathe ngathi wonke umuntu eNingizimu Afrika kanye nezakhamizi zamanye amazwe kungadingeka ukuthi banikele ngokwamandla abo.  </w:t>
      </w:r>
      <w:r>
        <w:br/>
        <w:t xml:space="preserve">  </w:t>
      </w:r>
      <w:r>
        <w:br/>
        <w:t>Ingabe uzimisele ukukhokha u-</w:t>
      </w:r>
      <w:r>
        <w:rPr>
          <w:b/>
        </w:rPr>
        <w:t>R5</w:t>
      </w:r>
      <w:r>
        <w:t xml:space="preserve">0 njalo ngonyaka ngokusebenzisa umnikelo owengeziwe womuntu ngamunye ukukhawula ukushisa kakhulu komhlaba kube ngamazinga aphephile (ngaphansi kuka-2 degrees Celsius)? </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(2) </w:t>
      </w:r>
    </w:p>
    <w:p w:rsidR="00E61A4D" w:rsidRDefault="00E61A4D"/>
    <w:p w:rsidR="00E61A4D" w:rsidRDefault="00E61A4D">
      <w:pPr>
        <w:pStyle w:val="QuestionSeparator"/>
      </w:pPr>
    </w:p>
    <w:p w:rsidR="00E61A4D" w:rsidRDefault="00E61A4D"/>
    <w:p w:rsidR="00E61A4D" w:rsidRDefault="00D605C5">
      <w:pPr>
        <w:keepNext/>
      </w:pPr>
      <w:r>
        <w:t>Q265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€30 annually through an additional individual contribution to limit global warming to safe levels (less than 2 degrees Celsius)?</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(2) </w:t>
      </w:r>
    </w:p>
    <w:p w:rsidR="00E61A4D" w:rsidRDefault="00E61A4D"/>
    <w:p w:rsidR="00E61A4D" w:rsidRDefault="00D605C5">
      <w:pPr>
        <w:keepNext/>
      </w:pPr>
      <w:r>
        <w:t xml:space="preserve">Q265 Ukulwa nokushisa kakhulu komhlaba, uhulumeni waseNingizimu Afrika angasebenzisa inqubomgomo yokunciphisa ukungcola, ngokwesibonelo ngokutshala imali kubuchwepheshe obunganabungozi kwimvelo (amandla kagesi avuselelekayo, izimoto zikagesi, izithuthi zomphakathi, isivimbela kushisa esisebenza kahle, njll.). </w:t>
      </w:r>
      <w:r>
        <w:br/>
        <w:t xml:space="preserve">   </w:t>
      </w:r>
      <w:r>
        <w:br/>
        <w:t xml:space="preserve">Imali yalokhu kutshalwa kwezimali ingaqoqwa minyaka yonke ngomnikelo owengeziwe womuntu ngamunye ngekusasa elibonakalayo. Thathe ngathi wonke umuntu eNingizimu Afrika kanye nezakhamizi zamanye amazwe kungadingeka ukuthi banikele ngokwamandla abo.   </w:t>
      </w:r>
      <w:r>
        <w:br/>
        <w:t xml:space="preserve">   </w:t>
      </w:r>
      <w:r>
        <w:br/>
        <w:t>Ingabe uzimisele ukukhokha u-</w:t>
      </w:r>
      <w:r>
        <w:rPr>
          <w:b/>
        </w:rPr>
        <w:t>R150 njalo ngonyaka</w:t>
      </w:r>
      <w:r>
        <w:t xml:space="preserve"> ngokusebenzisa umnikelo owengeziwe womuntu ngamunye ukukhawula ukushisa kakhulu komhlaba kube ngamazinga aphephile (ngaphansi kuka-2 degrees Celsius)?</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(2) </w:t>
      </w:r>
    </w:p>
    <w:p w:rsidR="00E61A4D" w:rsidRDefault="00E61A4D"/>
    <w:p w:rsidR="00E61A4D" w:rsidRDefault="00E61A4D">
      <w:pPr>
        <w:pStyle w:val="QuestionSeparator"/>
      </w:pPr>
    </w:p>
    <w:p w:rsidR="00E61A4D" w:rsidRDefault="00E61A4D"/>
    <w:p w:rsidR="00E61A4D" w:rsidRDefault="00D605C5">
      <w:pPr>
        <w:keepNext/>
      </w:pPr>
      <w:r>
        <w:t>Q266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€50 annually through an additional individual contribution to limit global warming to safe levels (less than 2 degrees Celsius)?</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(2) </w:t>
      </w:r>
    </w:p>
    <w:p w:rsidR="00E61A4D" w:rsidRDefault="00E61A4D"/>
    <w:p w:rsidR="00E61A4D" w:rsidRDefault="00D605C5">
      <w:pPr>
        <w:keepNext/>
      </w:pPr>
      <w:r>
        <w:t xml:space="preserve">Q266 Ukulwa nokushisa kakhulu komhlaba, uhulumeni waseNingizimu Afrika angasebenzisa inqubomgomo yokunciphisa ukungcola, ngokwesibonelo ngokutshala imali kubuchwepheshe obunganabungozi kwimvelo (amandla kagesi avuselelekayo, izimoto zikagesi, izithuthi zomphakathi, isivimbela kushisa esisebenza kahle, njll.). </w:t>
      </w:r>
      <w:r>
        <w:br/>
        <w:t xml:space="preserve">   </w:t>
      </w:r>
      <w:r>
        <w:br/>
        <w:t xml:space="preserve">Imali yalokhu kutshalwa kwezimali ingaqoqwa minyaka yonke ngomnikelo owengeziwe womuntu ngamunye ngekusasa elibonakalayo. Thathe ngathi wonke umuntu eNingizimu Afrika kanye nezakhamizi zamanye amazwe kungadingeka ukuthi banikele ngokwamandla abo.   </w:t>
      </w:r>
      <w:r>
        <w:br/>
        <w:t xml:space="preserve">   </w:t>
      </w:r>
      <w:r>
        <w:br/>
        <w:t>Ingabe uzimisele ukukhokha u-</w:t>
      </w:r>
      <w:r>
        <w:rPr>
          <w:b/>
        </w:rPr>
        <w:t>R300 njalo ngonyaka</w:t>
      </w:r>
      <w:r>
        <w:t xml:space="preserve"> ngokusebenzisa umnikelo owengeziwe womuntu ngamunye ukukhawula ukushisa kakhulu komhlaba kube ngamazinga aphephile (ngaphansi kuka-2 degrees Celsius)?</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(2) </w:t>
      </w:r>
    </w:p>
    <w:p w:rsidR="00E61A4D" w:rsidRDefault="00E61A4D"/>
    <w:p w:rsidR="00E61A4D" w:rsidRDefault="00E61A4D">
      <w:pPr>
        <w:pStyle w:val="QuestionSeparator"/>
      </w:pPr>
    </w:p>
    <w:p w:rsidR="00E61A4D" w:rsidRDefault="00E61A4D"/>
    <w:p w:rsidR="00E61A4D" w:rsidRDefault="00D605C5">
      <w:pPr>
        <w:keepNext/>
      </w:pPr>
      <w:r>
        <w:t>Q267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€100 annually through an additional individual contribution to limit global warming to safe levels (less than 2 degrees Celsius)?</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(2) </w:t>
      </w:r>
    </w:p>
    <w:p w:rsidR="00E61A4D" w:rsidRDefault="00E61A4D"/>
    <w:p w:rsidR="00E61A4D" w:rsidRDefault="00D605C5">
      <w:pPr>
        <w:keepNext/>
      </w:pPr>
      <w:r>
        <w:t xml:space="preserve">Q267 Ukulwa nokushisa kakhulu komhlaba, uhulumeni waseNingizimu Afrika angasebenzisa inqubomgomo yokunciphisa ukungcola, ngokwesibonelo ngokutshala imali kubuchwepheshe obunganabungozi kwimvelo (amandla kagesi avuselelekayo, izimoto zikagesi, izithuthi zomphakathi, isivimbela kushisa esisebenza kahle, njll.). </w:t>
      </w:r>
      <w:r>
        <w:br/>
        <w:t xml:space="preserve">   </w:t>
      </w:r>
      <w:r>
        <w:br/>
        <w:t xml:space="preserve">Imali yalokhu kutshalwa kwezimali ingaqoqwa minyaka yonke ngomnikelo owengeziwe womuntu ngamunye ngekusasa elibonakalayo. Thathe ngathi wonke umuntu eNingizimu Afrika kanye nezakhamizi zamanye amazwe kungadingeka ukuthi banikele ngokwamandla abo.   </w:t>
      </w:r>
      <w:r>
        <w:br/>
        <w:t xml:space="preserve">   </w:t>
      </w:r>
      <w:r>
        <w:br/>
        <w:t>Ingabe uzimisele ukukhokha u-</w:t>
      </w:r>
      <w:r>
        <w:rPr>
          <w:b/>
        </w:rPr>
        <w:t>R500 njalo ngonyaka</w:t>
      </w:r>
      <w:r>
        <w:t> ngokusebenzisa umnikelo owengeziwe womuntu ngamunye ukukhawula ukushisa kakhulu komhlaba kube ngamazinga aphephile (ngaphansi kuka-2 degrees Celsius)?</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(2) </w:t>
      </w:r>
    </w:p>
    <w:p w:rsidR="00E61A4D" w:rsidRDefault="00E61A4D"/>
    <w:p w:rsidR="00E61A4D" w:rsidRDefault="00E61A4D">
      <w:pPr>
        <w:pStyle w:val="QuestionSeparator"/>
      </w:pPr>
    </w:p>
    <w:p w:rsidR="00E61A4D" w:rsidRDefault="00E61A4D"/>
    <w:p w:rsidR="00E61A4D" w:rsidRDefault="00D605C5">
      <w:pPr>
        <w:keepNext/>
      </w:pPr>
      <w:r>
        <w:t>Q268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€300 annually through an additional individual contribution to limit global warming to safe levels (less than 2 degrees Celsius)?</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(2) </w:t>
      </w:r>
    </w:p>
    <w:p w:rsidR="00E61A4D" w:rsidRDefault="00E61A4D"/>
    <w:p w:rsidR="00E61A4D" w:rsidRDefault="00D605C5">
      <w:pPr>
        <w:keepNext/>
      </w:pPr>
      <w:r>
        <w:t xml:space="preserve">Q268 Ukulwa nokushisa kakhulu komhlaba, uhulumeni waseNingizimu Afrika angasebenzisa inqubomgomo yokunciphisa ukungcola, ngokwesibonelo ngokutshala imali kubuchwepheshe obunganabungozi kwimvelo (amandla kagesi avuselelekayo, izimoto zikagesi, izithuthi zomphakathi, isivimbela kushisa esisebenza kahle, njll.). </w:t>
      </w:r>
      <w:r>
        <w:br/>
        <w:t xml:space="preserve">   </w:t>
      </w:r>
      <w:r>
        <w:br/>
        <w:t xml:space="preserve">Imali yalokhu kutshalwa kwezimali ingaqoqwa minyaka yonke ngomnikelo owengeziwe womuntu ngamunye ngekusasa elibonakalayo. Thathe ngathi wonke umuntu eNingizimu Afrika kanye nezakhamizi zamanye amazwe kungadingeka ukuthi banikele ngokwamandla abo.   </w:t>
      </w:r>
      <w:r>
        <w:br/>
        <w:t xml:space="preserve">   </w:t>
      </w:r>
      <w:r>
        <w:br/>
        <w:t>Ingabe uzimisele ukukhokha u-</w:t>
      </w:r>
      <w:r>
        <w:rPr>
          <w:b/>
        </w:rPr>
        <w:t>R1,500 njalo ngonyaka</w:t>
      </w:r>
      <w:r>
        <w:t xml:space="preserve"> ngokusebenzisa umnikelo owengeziwe womuntu ngamunye ukukhawula ukushisa kakhulu komhlaba kube ngamazinga aphephile (ngaphansi kuka-2 degrees Celsius)?</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(2) </w:t>
      </w:r>
    </w:p>
    <w:p w:rsidR="00E61A4D" w:rsidRDefault="00E61A4D"/>
    <w:p w:rsidR="00E61A4D" w:rsidRDefault="00E61A4D">
      <w:pPr>
        <w:pStyle w:val="QuestionSeparator"/>
      </w:pPr>
    </w:p>
    <w:p w:rsidR="00E61A4D" w:rsidRDefault="00E61A4D"/>
    <w:p w:rsidR="00E61A4D" w:rsidRDefault="00D605C5">
      <w:pPr>
        <w:keepNext/>
      </w:pPr>
      <w:r>
        <w:t>Q269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€500 annually through an additional individual contribution to limit global warming to safe levels (less than 2 degrees Celsius)?</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(2) </w:t>
      </w:r>
    </w:p>
    <w:p w:rsidR="00E61A4D" w:rsidRDefault="00E61A4D"/>
    <w:p w:rsidR="00E61A4D" w:rsidRDefault="00D605C5">
      <w:pPr>
        <w:keepNext/>
      </w:pPr>
      <w:r>
        <w:t xml:space="preserve">Q269 </w:t>
      </w:r>
      <w:r>
        <w:br/>
      </w:r>
      <w:r>
        <w:br/>
        <w:t>Ukulwa nokushisa kakhulu komhlaba, uhulumeni waseNingizimu Afrika angasebenzisa inqubomgomo yokunciphisa ukungcola, ngokwesibonelo ngokutshala imali kubuchwepheshe obunganabungozi kwimvelo (amandla kagesi avuselelekayo, izimoto zikagesi, izithuthi zomphakathi, isivimbela kushisa esisebenza kahle, njll.).</w:t>
      </w:r>
      <w:r>
        <w:br/>
      </w:r>
      <w:r>
        <w:br/>
      </w:r>
      <w:r>
        <w:br/>
        <w:t>Imali yalokhu kutshalwa kwezimali ingaqoqwa minyaka yonke ngomnikelo owengeziwe womuntu ngamunye ngekusasa elibonakalayo. Thathe ngathi wonke umuntu eNingizimu Afrika kanye nezakhamizi zamanye amazwe kungadingeka ukuthi banikele ngokwamandla abo. </w:t>
      </w:r>
      <w:r>
        <w:br/>
      </w:r>
      <w:r>
        <w:br/>
      </w:r>
      <w:r>
        <w:br/>
      </w:r>
      <w:r>
        <w:br/>
        <w:t>Ingabe uzimisele ukukhokha u-R3,000 njalo ngonyaka ngokusebenzisa umnikelo owengeziwe womuntu ngamunye ukukhawula ukushisa kakhulu komhlaba kube ngamazinga aphephile (ngaphansi kuka-2 degrees Celsius)?</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(2) </w:t>
      </w:r>
    </w:p>
    <w:p w:rsidR="00E61A4D" w:rsidRDefault="00E61A4D"/>
    <w:p w:rsidR="00E61A4D" w:rsidRDefault="00E61A4D">
      <w:pPr>
        <w:pStyle w:val="QuestionSeparator"/>
      </w:pPr>
    </w:p>
    <w:p w:rsidR="00E61A4D" w:rsidRDefault="00E61A4D"/>
    <w:p w:rsidR="00E61A4D" w:rsidRDefault="00D605C5">
      <w:pPr>
        <w:keepNext/>
      </w:pPr>
      <w:r>
        <w:t>Q270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€1000 annually through an additional individual contribution to limit global warming to safe levels (less than 2 degrees Celsius)?</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(2) </w:t>
      </w:r>
    </w:p>
    <w:p w:rsidR="00E61A4D" w:rsidRDefault="00E61A4D"/>
    <w:p w:rsidR="00E61A4D" w:rsidRDefault="00D605C5">
      <w:pPr>
        <w:keepNext/>
      </w:pPr>
      <w:r>
        <w:t xml:space="preserve">Q270 Ukulwa nokushisa kakhulu komhlaba, uhulumeni waseNingizimu Afrika angasebenzisa inqubomgomo yokunciphisa ukungcola, ngokwesibonelo ngokutshala imali kubuchwepheshe obunganabungozi kwimvelo (amandla kagesi avuselelekayo, izimoto zikagesi, izithuthi zomphakathi, isivimbela kushisa esisebenza kahle, njll.). </w:t>
      </w:r>
      <w:r>
        <w:br/>
        <w:t xml:space="preserve">   </w:t>
      </w:r>
      <w:r>
        <w:br/>
        <w:t xml:space="preserve">Imali yalokhu kutshalwa kwezimali ingaqoqwa minyaka yonke ngomnikelo owengeziwe womuntu ngamunye ngekusasa elibonakalayo. Thathe ngathi wonke umuntu eNingizimu Afrika kanye nezakhamizi zamanye amazwe kungadingeka ukuthi banikele ngokwamandla abo.  </w:t>
      </w:r>
      <w:r>
        <w:br/>
        <w:t xml:space="preserve">   </w:t>
      </w:r>
      <w:r>
        <w:br/>
        <w:t>Ingabe uzimisele ukukhokha u-</w:t>
      </w:r>
      <w:r>
        <w:rPr>
          <w:b/>
        </w:rPr>
        <w:t>R5,000 njalo ngonyaka</w:t>
      </w:r>
      <w:r>
        <w:t xml:space="preserve"> ngokusebenzisa umnikelo owengeziwe womuntu ngamunye ukukhawula ukushisa kakhulu komhlaba kube ngamazinga aphephile (ngaphansi kuka-2 degrees Celsius)?</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(2) </w:t>
      </w:r>
    </w:p>
    <w:p w:rsidR="00E61A4D" w:rsidRDefault="00E61A4D"/>
    <w:p w:rsidR="00E61A4D" w:rsidRDefault="00D605C5">
      <w:pPr>
        <w:pStyle w:val="BlockEndLabel"/>
      </w:pPr>
      <w:r>
        <w:t>End of Block: Block WTP dichotomous</w:t>
      </w:r>
    </w:p>
    <w:p w:rsidR="00E61A4D" w:rsidRDefault="00E61A4D">
      <w:pPr>
        <w:pStyle w:val="BlockSeparator"/>
      </w:pPr>
    </w:p>
    <w:p w:rsidR="00E61A4D" w:rsidRDefault="00D605C5">
      <w:pPr>
        <w:pStyle w:val="BlockStartLabel"/>
      </w:pPr>
      <w:r>
        <w:t>Start of Block: Donation</w:t>
      </w:r>
    </w:p>
    <w:p w:rsidR="00E61A4D" w:rsidRDefault="00E61A4D"/>
    <w:p w:rsidR="00E61A4D" w:rsidRDefault="00D605C5">
      <w:pPr>
        <w:keepNext/>
      </w:pPr>
      <w: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br/>
        <w:t xml:space="preserve">   </w:t>
      </w:r>
      <w:r>
        <w:br/>
        <w:t>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br/>
        <w:t xml:space="preserve">       </w:t>
      </w:r>
      <w:r>
        <w:br/>
        <w:t>Should you win the lottery, please enter your donation amount using the slider below:</w:t>
      </w: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E61A4D">
        <w:tc>
          <w:tcPr>
            <w:tcW w:w="4788" w:type="dxa"/>
          </w:tcPr>
          <w:p w:rsidR="00E61A4D" w:rsidRDefault="00E61A4D"/>
        </w:tc>
        <w:tc>
          <w:tcPr>
            <w:tcW w:w="798" w:type="dxa"/>
          </w:tcPr>
          <w:p w:rsidR="00E61A4D" w:rsidRDefault="00D605C5">
            <w:r>
              <w:t>0</w:t>
            </w:r>
          </w:p>
        </w:tc>
        <w:tc>
          <w:tcPr>
            <w:tcW w:w="798" w:type="dxa"/>
          </w:tcPr>
          <w:p w:rsidR="00E61A4D" w:rsidRDefault="00D605C5">
            <w:r>
              <w:t>20</w:t>
            </w:r>
          </w:p>
        </w:tc>
        <w:tc>
          <w:tcPr>
            <w:tcW w:w="798" w:type="dxa"/>
          </w:tcPr>
          <w:p w:rsidR="00E61A4D" w:rsidRDefault="00D605C5">
            <w:r>
              <w:t>40</w:t>
            </w:r>
          </w:p>
        </w:tc>
        <w:tc>
          <w:tcPr>
            <w:tcW w:w="798" w:type="dxa"/>
          </w:tcPr>
          <w:p w:rsidR="00E61A4D" w:rsidRDefault="00D605C5">
            <w:r>
              <w:t>60</w:t>
            </w:r>
          </w:p>
        </w:tc>
        <w:tc>
          <w:tcPr>
            <w:tcW w:w="798" w:type="dxa"/>
          </w:tcPr>
          <w:p w:rsidR="00E61A4D" w:rsidRDefault="00D605C5">
            <w:r>
              <w:t>80</w:t>
            </w:r>
          </w:p>
        </w:tc>
        <w:tc>
          <w:tcPr>
            <w:tcW w:w="798" w:type="dxa"/>
          </w:tcPr>
          <w:p w:rsidR="00E61A4D" w:rsidRDefault="00D605C5">
            <w:r>
              <w:t>100</w:t>
            </w:r>
          </w:p>
        </w:tc>
      </w:tr>
    </w:tbl>
    <w:p w:rsidR="00E61A4D" w:rsidRDefault="00E61A4D"/>
    <w:tbl>
      <w:tblPr>
        <w:tblStyle w:val="QStandardSliderTable"/>
        <w:tblW w:w="9576" w:type="auto"/>
        <w:tblLook w:val="07E0" w:firstRow="1" w:lastRow="1" w:firstColumn="1" w:lastColumn="1" w:noHBand="1" w:noVBand="1"/>
      </w:tblPr>
      <w:tblGrid>
        <w:gridCol w:w="4636"/>
        <w:gridCol w:w="4724"/>
      </w:tblGrid>
      <w:tr w:rsidR="00E61A4D" w:rsidTr="00E61A4D">
        <w:tc>
          <w:tcPr>
            <w:cnfStyle w:val="001000000000" w:firstRow="0" w:lastRow="0" w:firstColumn="1" w:lastColumn="0" w:oddVBand="0" w:evenVBand="0" w:oddHBand="0" w:evenHBand="0" w:firstRowFirstColumn="0" w:firstRowLastColumn="0" w:lastRowFirstColumn="0" w:lastRowLastColumn="0"/>
            <w:tcW w:w="4788" w:type="dxa"/>
          </w:tcPr>
          <w:p w:rsidR="00E61A4D" w:rsidRDefault="00D605C5">
            <w:pPr>
              <w:keepNext/>
            </w:pPr>
            <w:r>
              <w:t>Donation amount (in £) ()</w:t>
            </w:r>
          </w:p>
        </w:tc>
        <w:tc>
          <w:tcPr>
            <w:tcW w:w="4788" w:type="dxa"/>
          </w:tcPr>
          <w:p w:rsidR="00E61A4D" w:rsidRDefault="00D605C5">
            <w:pPr>
              <w:keepNext/>
              <w:cnfStyle w:val="000000000000" w:firstRow="0" w:lastRow="0" w:firstColumn="0" w:lastColumn="0" w:oddVBand="0" w:evenVBand="0" w:oddHBand="0" w:evenHBand="0" w:firstRowFirstColumn="0" w:firstRowLastColumn="0" w:lastRowFirstColumn="0" w:lastRowLastColumn="0"/>
            </w:pPr>
            <w:r>
              <w:rPr>
                <w:noProof/>
                <w:lang w:val="en-ZA" w:eastAsia="en-ZA"/>
              </w:rPr>
              <w:drawing>
                <wp:inline distT="0" distB="0" distL="0" distR="0" wp14:anchorId="0509F145" wp14:editId="6979A2EE">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rsidR="00E61A4D" w:rsidRDefault="00E61A4D"/>
    <w:p w:rsidR="00E61A4D" w:rsidRDefault="00E61A4D"/>
    <w:p w:rsidR="00E61A4D" w:rsidRDefault="00D605C5">
      <w:pPr>
        <w:keepNext/>
      </w:pPr>
      <w:r>
        <w:t>Q19.2 Ngokuthatha le nhlolovo, ufakwa ngokuzenzakalela kwilotto ukuwina u- R1000. Ezinsukwini ezimbalwa uzokwazi ukuthi ngabe ukhethiwe yini kwilotho. Inkokhelo izokwenziwa kuwe ngendlela efanayo nesinxephezelo sakho sale nhlolovo, ngakho-ke akukho okunye okudingekayo ohlangothini lwakho.</w:t>
      </w:r>
      <w:r>
        <w:br/>
      </w:r>
      <w:r>
        <w:br/>
      </w:r>
      <w:r>
        <w:br/>
      </w:r>
      <w:r>
        <w:br/>
        <w:t xml:space="preserve"> Unganikela nangengxenye yalesi sinxephezelo esingeziwe (uma kungenzeka ukhethwe kwilotho) kuphrojekthi yokutshalwa kabusha kwamahlathi ngenhlangano esiza abahluphekayo i-The Gold Standard. Lenhlangano esiza abahluphekayo isibonakalise ukusebenza ngempumelelo ukwehlisa amathani ayizigidi eziyi-151 esikhutha ukulwa nokuguquka kwesimo sezulu futhi ikhethwe ngokucophelela yithimba lethu. I-Gold Standard isobala kakhulu futhi iqinisekisa ukuthi amaphrojekthi ayo afaka amazinga aphezulu obuqotho bezemvelo futhi afaka isandla entuthukweni esimeme.</w:t>
      </w:r>
      <w:r>
        <w:br/>
      </w:r>
      <w:r>
        <w:br/>
      </w:r>
      <w:r>
        <w:br/>
      </w:r>
      <w:r>
        <w:br/>
        <w:t xml:space="preserve"> Uma ungawina ilotho, sicela ufake inani lakho lomnikelo usebenzise isilayida esingezansi:</w:t>
      </w: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E61A4D">
        <w:tc>
          <w:tcPr>
            <w:tcW w:w="4788" w:type="dxa"/>
          </w:tcPr>
          <w:p w:rsidR="00E61A4D" w:rsidRDefault="00E61A4D"/>
        </w:tc>
        <w:tc>
          <w:tcPr>
            <w:tcW w:w="798" w:type="dxa"/>
          </w:tcPr>
          <w:p w:rsidR="00E61A4D" w:rsidRDefault="00D605C5">
            <w:r>
              <w:t>0</w:t>
            </w:r>
          </w:p>
        </w:tc>
        <w:tc>
          <w:tcPr>
            <w:tcW w:w="798" w:type="dxa"/>
          </w:tcPr>
          <w:p w:rsidR="00E61A4D" w:rsidRDefault="00D605C5">
            <w:r>
              <w:t>20</w:t>
            </w:r>
          </w:p>
        </w:tc>
        <w:tc>
          <w:tcPr>
            <w:tcW w:w="798" w:type="dxa"/>
          </w:tcPr>
          <w:p w:rsidR="00E61A4D" w:rsidRDefault="00D605C5">
            <w:r>
              <w:t>40</w:t>
            </w:r>
          </w:p>
        </w:tc>
        <w:tc>
          <w:tcPr>
            <w:tcW w:w="798" w:type="dxa"/>
          </w:tcPr>
          <w:p w:rsidR="00E61A4D" w:rsidRDefault="00D605C5">
            <w:r>
              <w:t>60</w:t>
            </w:r>
          </w:p>
        </w:tc>
        <w:tc>
          <w:tcPr>
            <w:tcW w:w="798" w:type="dxa"/>
          </w:tcPr>
          <w:p w:rsidR="00E61A4D" w:rsidRDefault="00D605C5">
            <w:r>
              <w:t>80</w:t>
            </w:r>
          </w:p>
        </w:tc>
        <w:tc>
          <w:tcPr>
            <w:tcW w:w="798" w:type="dxa"/>
          </w:tcPr>
          <w:p w:rsidR="00E61A4D" w:rsidRDefault="00D605C5">
            <w:r>
              <w:t>100</w:t>
            </w:r>
          </w:p>
        </w:tc>
      </w:tr>
    </w:tbl>
    <w:p w:rsidR="00E61A4D" w:rsidRDefault="00E61A4D"/>
    <w:tbl>
      <w:tblPr>
        <w:tblStyle w:val="QStandardSliderTable"/>
        <w:tblW w:w="9576" w:type="auto"/>
        <w:tblLook w:val="07E0" w:firstRow="1" w:lastRow="1" w:firstColumn="1" w:lastColumn="1" w:noHBand="1" w:noVBand="1"/>
      </w:tblPr>
      <w:tblGrid>
        <w:gridCol w:w="4637"/>
        <w:gridCol w:w="4723"/>
      </w:tblGrid>
      <w:tr w:rsidR="00E61A4D" w:rsidTr="00E61A4D">
        <w:tc>
          <w:tcPr>
            <w:cnfStyle w:val="001000000000" w:firstRow="0" w:lastRow="0" w:firstColumn="1" w:lastColumn="0" w:oddVBand="0" w:evenVBand="0" w:oddHBand="0" w:evenHBand="0" w:firstRowFirstColumn="0" w:firstRowLastColumn="0" w:lastRowFirstColumn="0" w:lastRowLastColumn="0"/>
            <w:tcW w:w="4788" w:type="dxa"/>
          </w:tcPr>
          <w:p w:rsidR="00E61A4D" w:rsidRDefault="00D605C5">
            <w:pPr>
              <w:keepNext/>
            </w:pPr>
            <w:r>
              <w:t>Inani lomnikelo (ngama R) ()</w:t>
            </w:r>
          </w:p>
        </w:tc>
        <w:tc>
          <w:tcPr>
            <w:tcW w:w="4788" w:type="dxa"/>
          </w:tcPr>
          <w:p w:rsidR="00E61A4D" w:rsidRDefault="00D605C5">
            <w:pPr>
              <w:keepNext/>
              <w:cnfStyle w:val="000000000000" w:firstRow="0" w:lastRow="0" w:firstColumn="0" w:lastColumn="0" w:oddVBand="0" w:evenVBand="0" w:oddHBand="0" w:evenHBand="0" w:firstRowFirstColumn="0" w:firstRowLastColumn="0" w:lastRowFirstColumn="0" w:lastRowLastColumn="0"/>
            </w:pPr>
            <w:r>
              <w:rPr>
                <w:noProof/>
                <w:lang w:val="en-ZA" w:eastAsia="en-ZA"/>
              </w:rPr>
              <w:drawing>
                <wp:inline distT="0" distB="0" distL="0" distR="0" wp14:anchorId="7A6C6D82" wp14:editId="2CB20765">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rsidR="00E61A4D" w:rsidRDefault="00E61A4D"/>
    <w:p w:rsidR="00E61A4D" w:rsidRDefault="00E61A4D"/>
    <w:p w:rsidR="00E61A4D" w:rsidRDefault="00D605C5">
      <w:pPr>
        <w:pStyle w:val="BlockEndLabel"/>
      </w:pPr>
      <w:r>
        <w:t>End of Block: Donation</w:t>
      </w:r>
    </w:p>
    <w:p w:rsidR="00E61A4D" w:rsidRDefault="00E61A4D">
      <w:pPr>
        <w:pStyle w:val="BlockSeparator"/>
      </w:pPr>
    </w:p>
    <w:p w:rsidR="00E61A4D" w:rsidRDefault="00D605C5">
      <w:pPr>
        <w:pStyle w:val="BlockStartLabel"/>
      </w:pPr>
      <w:r>
        <w:t>Start of Block: International burden-sharing</w:t>
      </w:r>
    </w:p>
    <w:p w:rsidR="00E61A4D" w:rsidRDefault="00E61A4D"/>
    <w:p w:rsidR="00E61A4D" w:rsidRDefault="00D605C5">
      <w:pPr>
        <w:keepNext/>
      </w:pPr>
      <w:r>
        <w:t>Q20.1 Timing</w:t>
      </w:r>
    </w:p>
    <w:p w:rsidR="00E61A4D" w:rsidRDefault="00D605C5">
      <w:pPr>
        <w:pStyle w:val="ListParagraph"/>
        <w:keepNext/>
        <w:ind w:left="0"/>
      </w:pPr>
      <w:r>
        <w:t>First Click  (1)</w:t>
      </w:r>
    </w:p>
    <w:p w:rsidR="00E61A4D" w:rsidRDefault="00D605C5">
      <w:pPr>
        <w:pStyle w:val="ListParagraph"/>
        <w:keepNext/>
        <w:ind w:left="0"/>
      </w:pPr>
      <w:r>
        <w:t>Last Click  (2)</w:t>
      </w:r>
    </w:p>
    <w:p w:rsidR="00E61A4D" w:rsidRDefault="00D605C5">
      <w:pPr>
        <w:pStyle w:val="ListParagraph"/>
        <w:keepNext/>
        <w:ind w:left="0"/>
      </w:pPr>
      <w:r>
        <w:t>Page Submit  (3)</w:t>
      </w:r>
    </w:p>
    <w:p w:rsidR="00E61A4D" w:rsidRDefault="00D605C5">
      <w:pPr>
        <w:pStyle w:val="ListParagraph"/>
        <w:keepNext/>
        <w:ind w:left="0"/>
      </w:pPr>
      <w:r>
        <w:t>Click Count  (4)</w:t>
      </w:r>
    </w:p>
    <w:p w:rsidR="00E61A4D" w:rsidRDefault="00E61A4D"/>
    <w:p w:rsidR="00E61A4D" w:rsidRDefault="00D605C5">
      <w:pPr>
        <w:keepNext/>
      </w:pPr>
      <w:r>
        <w:t>Q20.1 Timing</w:t>
      </w:r>
    </w:p>
    <w:p w:rsidR="00E61A4D" w:rsidRDefault="00D605C5">
      <w:pPr>
        <w:pStyle w:val="ListParagraph"/>
        <w:keepNext/>
        <w:ind w:left="0"/>
      </w:pPr>
      <w:r>
        <w:t>First Click  (1)</w:t>
      </w:r>
    </w:p>
    <w:p w:rsidR="00E61A4D" w:rsidRDefault="00D605C5">
      <w:pPr>
        <w:pStyle w:val="ListParagraph"/>
        <w:keepNext/>
        <w:ind w:left="0"/>
      </w:pPr>
      <w:r>
        <w:t>Last Click  (2)</w:t>
      </w:r>
    </w:p>
    <w:p w:rsidR="00E61A4D" w:rsidRDefault="00D605C5">
      <w:pPr>
        <w:pStyle w:val="ListParagraph"/>
        <w:keepNext/>
        <w:ind w:left="0"/>
      </w:pPr>
      <w:r>
        <w:t>Page Submit  (3)</w:t>
      </w:r>
    </w:p>
    <w:p w:rsidR="00E61A4D" w:rsidRDefault="00D605C5">
      <w:pPr>
        <w:pStyle w:val="ListParagraph"/>
        <w:keepNext/>
        <w:ind w:left="0"/>
      </w:pPr>
      <w:r>
        <w:t>Click Count  (4)</w:t>
      </w:r>
    </w:p>
    <w:p w:rsidR="00E61A4D" w:rsidRDefault="00E61A4D"/>
    <w:p w:rsidR="00E61A4D" w:rsidRDefault="00E61A4D">
      <w:pPr>
        <w:pStyle w:val="QuestionSeparator"/>
      </w:pPr>
    </w:p>
    <w:p w:rsidR="00E61A4D" w:rsidRDefault="00E61A4D"/>
    <w:p w:rsidR="00E61A4D" w:rsidRDefault="00D605C5">
      <w:pPr>
        <w:keepNext/>
      </w:pPr>
      <w:r>
        <w:t>Q20.2 At which level(s) do you think public policies to tackle climate change need to be put in place? (Multiple answers are possible)</w:t>
      </w:r>
    </w:p>
    <w:p w:rsidR="00E61A4D" w:rsidRDefault="00D605C5">
      <w:pPr>
        <w:pStyle w:val="ListParagraph"/>
        <w:keepNext/>
        <w:numPr>
          <w:ilvl w:val="0"/>
          <w:numId w:val="2"/>
        </w:numPr>
      </w:pPr>
      <w:r>
        <w:t xml:space="preserve">Global  (4) </w:t>
      </w:r>
    </w:p>
    <w:p w:rsidR="00E61A4D" w:rsidRDefault="00D605C5">
      <w:pPr>
        <w:pStyle w:val="ListParagraph"/>
        <w:keepNext/>
        <w:numPr>
          <w:ilvl w:val="0"/>
          <w:numId w:val="2"/>
        </w:numPr>
      </w:pPr>
      <w:r>
        <w:t xml:space="preserve">European  (3) </w:t>
      </w:r>
    </w:p>
    <w:p w:rsidR="00E61A4D" w:rsidRDefault="00D605C5">
      <w:pPr>
        <w:pStyle w:val="ListParagraph"/>
        <w:keepNext/>
        <w:numPr>
          <w:ilvl w:val="0"/>
          <w:numId w:val="2"/>
        </w:numPr>
      </w:pPr>
      <w:r>
        <w:t xml:space="preserve">National  (2) </w:t>
      </w:r>
    </w:p>
    <w:p w:rsidR="00E61A4D" w:rsidRDefault="00D605C5">
      <w:pPr>
        <w:pStyle w:val="ListParagraph"/>
        <w:keepNext/>
        <w:numPr>
          <w:ilvl w:val="0"/>
          <w:numId w:val="2"/>
        </w:numPr>
      </w:pPr>
      <w:r>
        <w:t xml:space="preserve">Local  (1) </w:t>
      </w:r>
    </w:p>
    <w:p w:rsidR="00E61A4D" w:rsidRDefault="00E61A4D"/>
    <w:p w:rsidR="00E61A4D" w:rsidRDefault="00D605C5">
      <w:pPr>
        <w:keepNext/>
      </w:pPr>
      <w:r>
        <w:t>Q20.2 Ingabe ikumaphi amazinga lapho ucabanga ukuthi izinqubomgomo zomphakathi zingabekwa khona ukuze kuliwe nokuguquka kwesimo sezulu? (Izimpendulo eziningi zingenzeka)</w:t>
      </w:r>
    </w:p>
    <w:p w:rsidR="00E61A4D" w:rsidRDefault="00D605C5">
      <w:pPr>
        <w:pStyle w:val="ListParagraph"/>
        <w:keepNext/>
        <w:numPr>
          <w:ilvl w:val="0"/>
          <w:numId w:val="2"/>
        </w:numPr>
      </w:pPr>
      <w:r>
        <w:t xml:space="preserve">Umhlaba jikelele  (4) </w:t>
      </w:r>
    </w:p>
    <w:p w:rsidR="00E61A4D" w:rsidRDefault="00D605C5">
      <w:pPr>
        <w:pStyle w:val="ListParagraph"/>
        <w:keepNext/>
        <w:numPr>
          <w:ilvl w:val="0"/>
          <w:numId w:val="2"/>
        </w:numPr>
      </w:pPr>
      <w:r>
        <w:t xml:space="preserve">E-Afrika  (3) </w:t>
      </w:r>
    </w:p>
    <w:p w:rsidR="00E61A4D" w:rsidRDefault="00D605C5">
      <w:pPr>
        <w:pStyle w:val="ListParagraph"/>
        <w:keepNext/>
        <w:numPr>
          <w:ilvl w:val="0"/>
          <w:numId w:val="2"/>
        </w:numPr>
      </w:pPr>
      <w:r>
        <w:t xml:space="preserve">Kuzwelonke  (2) </w:t>
      </w:r>
    </w:p>
    <w:p w:rsidR="00E61A4D" w:rsidRDefault="00D605C5">
      <w:pPr>
        <w:pStyle w:val="ListParagraph"/>
        <w:keepNext/>
        <w:numPr>
          <w:ilvl w:val="0"/>
          <w:numId w:val="2"/>
        </w:numPr>
      </w:pPr>
      <w:r>
        <w:t xml:space="preserve">Okwasendaweni  (1) </w:t>
      </w:r>
    </w:p>
    <w:p w:rsidR="00E61A4D" w:rsidRDefault="00E61A4D"/>
    <w:p w:rsidR="00E61A4D" w:rsidRDefault="00E61A4D">
      <w:pPr>
        <w:pStyle w:val="QuestionSeparator"/>
      </w:pPr>
    </w:p>
    <w:p w:rsidR="00E61A4D" w:rsidRDefault="00E61A4D"/>
    <w:p w:rsidR="00E61A4D" w:rsidRDefault="00D605C5">
      <w:pPr>
        <w:keepNext/>
      </w:pPr>
      <w:r>
        <w:t>Q20.3 Do you agree or disagree with the following statement: "[Country] should take measures to fight climate change."</w:t>
      </w:r>
    </w:p>
    <w:p w:rsidR="00E61A4D" w:rsidRDefault="00D605C5">
      <w:pPr>
        <w:pStyle w:val="ListParagraph"/>
        <w:keepNext/>
        <w:numPr>
          <w:ilvl w:val="0"/>
          <w:numId w:val="4"/>
        </w:numPr>
      </w:pPr>
      <w:r>
        <w:t xml:space="preserve">Strongly disagree  (0) </w:t>
      </w:r>
    </w:p>
    <w:p w:rsidR="00E61A4D" w:rsidRDefault="00D605C5">
      <w:pPr>
        <w:pStyle w:val="ListParagraph"/>
        <w:keepNext/>
        <w:numPr>
          <w:ilvl w:val="0"/>
          <w:numId w:val="4"/>
        </w:numPr>
      </w:pPr>
      <w:r>
        <w:t xml:space="preserve">Somewhat disagree  (1) </w:t>
      </w:r>
    </w:p>
    <w:p w:rsidR="00E61A4D" w:rsidRDefault="00D605C5">
      <w:pPr>
        <w:pStyle w:val="ListParagraph"/>
        <w:keepNext/>
        <w:numPr>
          <w:ilvl w:val="0"/>
          <w:numId w:val="4"/>
        </w:numPr>
      </w:pPr>
      <w:r>
        <w:t xml:space="preserve">Neither agree nor disagree  (2) </w:t>
      </w:r>
    </w:p>
    <w:p w:rsidR="00E61A4D" w:rsidRDefault="00D605C5">
      <w:pPr>
        <w:pStyle w:val="ListParagraph"/>
        <w:keepNext/>
        <w:numPr>
          <w:ilvl w:val="0"/>
          <w:numId w:val="4"/>
        </w:numPr>
      </w:pPr>
      <w:r>
        <w:t xml:space="preserve">Somewhat agree  (3) </w:t>
      </w:r>
    </w:p>
    <w:p w:rsidR="00E61A4D" w:rsidRDefault="00D605C5">
      <w:pPr>
        <w:pStyle w:val="ListParagraph"/>
        <w:keepNext/>
        <w:numPr>
          <w:ilvl w:val="0"/>
          <w:numId w:val="4"/>
        </w:numPr>
      </w:pPr>
      <w:r>
        <w:t xml:space="preserve">Strongly agree  (4) </w:t>
      </w:r>
    </w:p>
    <w:p w:rsidR="00E61A4D" w:rsidRDefault="00E61A4D"/>
    <w:p w:rsidR="00E61A4D" w:rsidRDefault="00D605C5">
      <w:pPr>
        <w:keepNext/>
      </w:pPr>
      <w:r>
        <w:t>Q20.3 Uyavumelana noma awuvumelani nalesi sitatimende: "INingizimu Afrika kufanele ithathe izinyathelo zokulwa nokuguquka kwesimo sezulu."</w:t>
      </w:r>
    </w:p>
    <w:p w:rsidR="00E61A4D" w:rsidRDefault="00D605C5">
      <w:pPr>
        <w:pStyle w:val="ListParagraph"/>
        <w:keepNext/>
        <w:numPr>
          <w:ilvl w:val="0"/>
          <w:numId w:val="4"/>
        </w:numPr>
      </w:pPr>
      <w:r>
        <w:t xml:space="preserve">Angivumelani neze  (0) </w:t>
      </w:r>
    </w:p>
    <w:p w:rsidR="00E61A4D" w:rsidRDefault="00D605C5">
      <w:pPr>
        <w:pStyle w:val="ListParagraph"/>
        <w:keepNext/>
        <w:numPr>
          <w:ilvl w:val="0"/>
          <w:numId w:val="4"/>
        </w:numPr>
      </w:pPr>
      <w:r>
        <w:t xml:space="preserve">Ngiphikisana ngandlela thile  (1) </w:t>
      </w:r>
    </w:p>
    <w:p w:rsidR="00E61A4D" w:rsidRDefault="00D605C5">
      <w:pPr>
        <w:pStyle w:val="ListParagraph"/>
        <w:keepNext/>
        <w:numPr>
          <w:ilvl w:val="0"/>
          <w:numId w:val="4"/>
        </w:numPr>
      </w:pPr>
      <w:r>
        <w:t xml:space="preserve">Angivumi futhi angivumelani  (2) </w:t>
      </w:r>
    </w:p>
    <w:p w:rsidR="00E61A4D" w:rsidRDefault="00D605C5">
      <w:pPr>
        <w:pStyle w:val="ListParagraph"/>
        <w:keepNext/>
        <w:numPr>
          <w:ilvl w:val="0"/>
          <w:numId w:val="4"/>
        </w:numPr>
      </w:pPr>
      <w:r>
        <w:t xml:space="preserve">Ngiyavuma ngandlela-thile  (3) </w:t>
      </w:r>
    </w:p>
    <w:p w:rsidR="00E61A4D" w:rsidRDefault="00D605C5">
      <w:pPr>
        <w:pStyle w:val="ListParagraph"/>
        <w:keepNext/>
        <w:numPr>
          <w:ilvl w:val="0"/>
          <w:numId w:val="4"/>
        </w:numPr>
      </w:pPr>
      <w:r>
        <w:t xml:space="preserve">Ngivuma kakhulu  (4) </w:t>
      </w:r>
    </w:p>
    <w:p w:rsidR="00E61A4D" w:rsidRDefault="00E61A4D"/>
    <w:p w:rsidR="00E61A4D" w:rsidRDefault="00E61A4D">
      <w:pPr>
        <w:pStyle w:val="QuestionSeparator"/>
      </w:pPr>
    </w:p>
    <w:p w:rsidR="00E61A4D" w:rsidRDefault="00E61A4D"/>
    <w:p w:rsidR="00E61A4D" w:rsidRDefault="00D605C5">
      <w:pPr>
        <w:keepNext/>
      </w:pPr>
      <w:r>
        <w:t>Q20.4 How should [Country] climate policies depend on what other countries do?</w:t>
      </w:r>
    </w:p>
    <w:tbl>
      <w:tblPr>
        <w:tblStyle w:val="QQuestionTable"/>
        <w:tblW w:w="9576" w:type="auto"/>
        <w:tblLook w:val="07E0" w:firstRow="1" w:lastRow="1" w:firstColumn="1" w:lastColumn="1" w:noHBand="1" w:noVBand="1"/>
      </w:tblPr>
      <w:tblGrid>
        <w:gridCol w:w="1574"/>
        <w:gridCol w:w="1558"/>
        <w:gridCol w:w="1554"/>
        <w:gridCol w:w="1560"/>
        <w:gridCol w:w="1556"/>
        <w:gridCol w:w="1558"/>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Less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More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Much more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If other countries do </w:t>
            </w:r>
            <w:r>
              <w:rPr>
                <w:i/>
              </w:rPr>
              <w:t>more</w:t>
            </w:r>
            <w:r>
              <w:t xml:space="preserve">, [Country] should do...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If other countries do </w:t>
            </w:r>
            <w:r>
              <w:rPr>
                <w:i/>
              </w:rPr>
              <w:t>less</w:t>
            </w:r>
            <w:r>
              <w:t xml:space="preserve">, [Country] should do...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Q20.4 Izinqubomgomo zezulu zaseNingizimu Afrika kufanele zincike kanjani kulokho okwenziwa ngamanye amazwe?</w:t>
      </w:r>
    </w:p>
    <w:tbl>
      <w:tblPr>
        <w:tblStyle w:val="QQuestionTable"/>
        <w:tblW w:w="9576" w:type="auto"/>
        <w:tblLook w:val="07E0" w:firstRow="1" w:lastRow="1" w:firstColumn="1" w:lastColumn="1" w:noHBand="1" w:noVBand="1"/>
      </w:tblPr>
      <w:tblGrid>
        <w:gridCol w:w="1571"/>
        <w:gridCol w:w="1560"/>
        <w:gridCol w:w="1559"/>
        <w:gridCol w:w="1570"/>
        <w:gridCol w:w="1549"/>
        <w:gridCol w:w="1551"/>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Kancane kakhulu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Kancane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Cishe okufanayo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Kaningi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Kaningi kakhulu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Uma amanye amazwe enza </w:t>
            </w:r>
            <w:r>
              <w:rPr>
                <w:i/>
              </w:rPr>
              <w:t>okuningi</w:t>
            </w:r>
            <w:r>
              <w:t xml:space="preserve"> , iNingizimu Afrika kufanele yenze ...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Uma amanye amazwe enza </w:t>
            </w:r>
            <w:r>
              <w:rPr>
                <w:i/>
              </w:rPr>
              <w:t>okuncane</w:t>
            </w:r>
            <w:r>
              <w:t xml:space="preserve"> , iNingizimu Afrika kufanele yenze ...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p w:rsidR="00E61A4D" w:rsidRDefault="00E61A4D"/>
    <w:p w:rsidR="00E61A4D" w:rsidRDefault="00D605C5">
      <w:pPr>
        <w:keepNext/>
      </w:pPr>
      <w:r>
        <w:t xml:space="preserve">Q20.5 To achieve a given reduction of greenhouse gas emissions globally, costly investments are needed. </w:t>
      </w:r>
      <w:r>
        <w:br/>
        <w:t xml:space="preserve">  </w:t>
      </w:r>
      <w:r>
        <w:br/>
        <w:t xml:space="preserve">Ideally, how should countries bear the costs of fighting climate change? </w:t>
      </w:r>
    </w:p>
    <w:tbl>
      <w:tblPr>
        <w:tblStyle w:val="QQuestionTable"/>
        <w:tblW w:w="9576" w:type="auto"/>
        <w:tblLook w:val="07E0" w:firstRow="1" w:lastRow="1" w:firstColumn="1" w:lastColumn="1" w:noHBand="1" w:noVBand="1"/>
      </w:tblPr>
      <w:tblGrid>
        <w:gridCol w:w="1710"/>
        <w:gridCol w:w="1520"/>
        <w:gridCol w:w="1548"/>
        <w:gridCol w:w="1520"/>
        <w:gridCol w:w="1548"/>
        <w:gridCol w:w="1514"/>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agree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Countries should pay </w:t>
            </w:r>
            <w:r>
              <w:rPr>
                <w:i/>
              </w:rPr>
              <w:t>in proportion to their income</w:t>
            </w:r>
            <w:r>
              <w:t xml:space="preserve">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Countries should pay</w:t>
            </w:r>
            <w:r>
              <w:rPr>
                <w:i/>
              </w:rPr>
              <w:t xml:space="preserve"> in proportion to their current emissions</w:t>
            </w:r>
            <w:r>
              <w:t xml:space="preserve">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Countries should pay </w:t>
            </w:r>
            <w:r>
              <w:rPr>
                <w:i/>
              </w:rPr>
              <w:t>in proportion to their past emissions</w:t>
            </w:r>
            <w:r>
              <w:t xml:space="preserve"> (from 1990 onwards)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The</w:t>
            </w:r>
            <w:r>
              <w:rPr>
                <w:i/>
              </w:rPr>
              <w:t xml:space="preserve"> richest countries should pay it all</w:t>
            </w:r>
            <w:r>
              <w:t xml:space="preserve">, so that the poorest countries do not have to pay anything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The </w:t>
            </w:r>
            <w:r>
              <w:rPr>
                <w:i/>
              </w:rPr>
              <w:t>richest countries should pay even more</w:t>
            </w:r>
            <w:r>
              <w:t xml:space="preserve">, to help vulnerable countries face adverse consequences: vulnerable countries would then receive money instead of paying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Q20.5 Ukufeza ukwehliswa okunikeziwe kokukhishwa kwegesi ebamba ukushisa emhlabeni jikelele, kudingeka izimali ezibizayo.</w:t>
      </w:r>
      <w:r>
        <w:br/>
      </w:r>
      <w:r>
        <w:br/>
      </w:r>
      <w:r>
        <w:br/>
      </w:r>
      <w:r>
        <w:br/>
        <w:t xml:space="preserve"> Ngokufanelekile, amazwe kufanele azithwale kanjani izindleko zokulwa nokuguquka kwesimo sezulu?</w:t>
      </w:r>
    </w:p>
    <w:tbl>
      <w:tblPr>
        <w:tblStyle w:val="QQuestionTable"/>
        <w:tblW w:w="9576" w:type="auto"/>
        <w:tblLook w:val="07E0" w:firstRow="1" w:lastRow="1" w:firstColumn="1" w:lastColumn="1" w:noHBand="1" w:noVBand="1"/>
      </w:tblPr>
      <w:tblGrid>
        <w:gridCol w:w="1979"/>
        <w:gridCol w:w="1569"/>
        <w:gridCol w:w="1531"/>
        <w:gridCol w:w="1554"/>
        <w:gridCol w:w="1434"/>
        <w:gridCol w:w="1293"/>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Angivumelani neze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Ngiphikisana ngandlela thile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Angivumi futhi angivumelani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Ngiyavuma ngandlela-thile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Ngivuma kakhulu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Amazwe kufanele akhokhe </w:t>
            </w:r>
            <w:r>
              <w:rPr>
                <w:i/>
              </w:rPr>
              <w:t>ngokulingana nomholo wawo</w:t>
            </w:r>
            <w:r>
              <w:t xml:space="preserve">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Amazwe kufanele akhokhe </w:t>
            </w:r>
            <w:r>
              <w:rPr>
                <w:i/>
              </w:rPr>
              <w:t>ngokulingana nokukhipha kwawo kwamanje</w:t>
            </w:r>
            <w:r>
              <w:t xml:space="preserve">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Amazwe kufanele akhokhe </w:t>
            </w:r>
            <w:r>
              <w:rPr>
                <w:i/>
              </w:rPr>
              <w:t>ngokulingana nokukhipha kwawo kwangaphambilini</w:t>
            </w:r>
            <w:r>
              <w:t xml:space="preserve"> (kusuka ngo-1990 kuye phambili)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rPr>
                <w:i/>
              </w:rPr>
              <w:t>Amazwe acebe kakhulu kufanele akhokhe konke</w:t>
            </w:r>
            <w:r>
              <w:t xml:space="preserve"> , ukuze amazwe ampofu angadingi ukukhokha noma yini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rPr>
                <w:i/>
              </w:rPr>
              <w:t>Amazwe acebe kakhulu kufanele akhokhe ngisho nangaphezulu</w:t>
            </w:r>
            <w:r>
              <w:t xml:space="preserve"> , ukusiza amazwe asengozini ukubhekana nemiphumela emibi: amazwe asengozini azobe esethola imali esikhundleni sokukhokha (5)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E61A4D">
      <w:pPr>
        <w:pStyle w:val="QuestionSeparator"/>
      </w:pPr>
    </w:p>
    <w:p w:rsidR="00E61A4D" w:rsidRDefault="00E61A4D"/>
    <w:p w:rsidR="00E61A4D" w:rsidRDefault="00D605C5">
      <w:pPr>
        <w:keepNext/>
      </w:pPr>
      <w:r>
        <w:t>Q20.6 Do you support or oppose establishing a global democratic assembly whose role would be to draft international treaties against climate change? Each adult across the world would have one vote to elect members of the assembly.</w:t>
      </w:r>
    </w:p>
    <w:p w:rsidR="00E61A4D" w:rsidRDefault="00D605C5">
      <w:pPr>
        <w:pStyle w:val="ListParagraph"/>
        <w:keepNext/>
        <w:numPr>
          <w:ilvl w:val="0"/>
          <w:numId w:val="4"/>
        </w:numPr>
      </w:pPr>
      <w:r>
        <w:t xml:space="preserve">Strongly oppose  (0) </w:t>
      </w:r>
    </w:p>
    <w:p w:rsidR="00E61A4D" w:rsidRDefault="00D605C5">
      <w:pPr>
        <w:pStyle w:val="ListParagraph"/>
        <w:keepNext/>
        <w:numPr>
          <w:ilvl w:val="0"/>
          <w:numId w:val="4"/>
        </w:numPr>
      </w:pPr>
      <w:r>
        <w:t xml:space="preserve">Somewhat oppose  (1) </w:t>
      </w:r>
    </w:p>
    <w:p w:rsidR="00E61A4D" w:rsidRDefault="00D605C5">
      <w:pPr>
        <w:pStyle w:val="ListParagraph"/>
        <w:keepNext/>
        <w:numPr>
          <w:ilvl w:val="0"/>
          <w:numId w:val="4"/>
        </w:numPr>
      </w:pPr>
      <w:r>
        <w:t xml:space="preserve">Neither support nor oppose  (2) </w:t>
      </w:r>
    </w:p>
    <w:p w:rsidR="00E61A4D" w:rsidRDefault="00D605C5">
      <w:pPr>
        <w:pStyle w:val="ListParagraph"/>
        <w:keepNext/>
        <w:numPr>
          <w:ilvl w:val="0"/>
          <w:numId w:val="4"/>
        </w:numPr>
      </w:pPr>
      <w:r>
        <w:t xml:space="preserve">Somewhat support  (3) </w:t>
      </w:r>
    </w:p>
    <w:p w:rsidR="00E61A4D" w:rsidRDefault="00D605C5">
      <w:pPr>
        <w:pStyle w:val="ListParagraph"/>
        <w:keepNext/>
        <w:numPr>
          <w:ilvl w:val="0"/>
          <w:numId w:val="4"/>
        </w:numPr>
      </w:pPr>
      <w:r>
        <w:t xml:space="preserve">Strongly support  (4) </w:t>
      </w:r>
    </w:p>
    <w:p w:rsidR="00E61A4D" w:rsidRDefault="00E61A4D"/>
    <w:p w:rsidR="00E61A4D" w:rsidRDefault="00D605C5">
      <w:pPr>
        <w:keepNext/>
      </w:pPr>
      <w:r>
        <w:t>Q20.6 Ingabe uyakweseka noma uyaphikisana nokusungula umhlangano wentando yeningi womhlaba wonke indima yawo kungaba wukwenza izivumelwano zamazwe omhlaba zokulwa nokuguquka kwesimo sezulu? Umuntu omdala ngamunye emhlabeni angaba nevoti elilodwa lokukhetha amalunga omhlangano.</w:t>
      </w:r>
    </w:p>
    <w:p w:rsidR="00E61A4D" w:rsidRDefault="00D605C5">
      <w:pPr>
        <w:pStyle w:val="ListParagraph"/>
        <w:keepNext/>
        <w:numPr>
          <w:ilvl w:val="0"/>
          <w:numId w:val="4"/>
        </w:numPr>
      </w:pPr>
      <w:r>
        <w:t xml:space="preserve">Phikisa ngokuqinile  (0) </w:t>
      </w:r>
    </w:p>
    <w:p w:rsidR="00E61A4D" w:rsidRDefault="00D605C5">
      <w:pPr>
        <w:pStyle w:val="ListParagraph"/>
        <w:keepNext/>
        <w:numPr>
          <w:ilvl w:val="0"/>
          <w:numId w:val="4"/>
        </w:numPr>
      </w:pPr>
      <w:r>
        <w:t xml:space="preserve">Phikisa ngandlela thile  (1) </w:t>
      </w:r>
    </w:p>
    <w:p w:rsidR="00E61A4D" w:rsidRDefault="00D605C5">
      <w:pPr>
        <w:pStyle w:val="ListParagraph"/>
        <w:keepNext/>
        <w:numPr>
          <w:ilvl w:val="0"/>
          <w:numId w:val="4"/>
        </w:numPr>
      </w:pPr>
      <w:r>
        <w:t xml:space="preserve">Akusekelwa noma kuphikiswe  (2) </w:t>
      </w:r>
    </w:p>
    <w:p w:rsidR="00E61A4D" w:rsidRDefault="00D605C5">
      <w:pPr>
        <w:pStyle w:val="ListParagraph"/>
        <w:keepNext/>
        <w:numPr>
          <w:ilvl w:val="0"/>
          <w:numId w:val="4"/>
        </w:numPr>
      </w:pPr>
      <w:r>
        <w:t xml:space="preserve">Ukuxhaswa okuthile  (3) </w:t>
      </w:r>
    </w:p>
    <w:p w:rsidR="00E61A4D" w:rsidRDefault="00D605C5">
      <w:pPr>
        <w:pStyle w:val="ListParagraph"/>
        <w:keepNext/>
        <w:numPr>
          <w:ilvl w:val="0"/>
          <w:numId w:val="4"/>
        </w:numPr>
      </w:pPr>
      <w:r>
        <w:t xml:space="preserve">Ukusekela ngokuqinile  (4) </w:t>
      </w:r>
    </w:p>
    <w:p w:rsidR="00E61A4D" w:rsidRDefault="00E61A4D"/>
    <w:p w:rsidR="00E61A4D" w:rsidRDefault="00E61A4D">
      <w:pPr>
        <w:pStyle w:val="QuestionSeparator"/>
      </w:pPr>
    </w:p>
    <w:p w:rsidR="00E61A4D" w:rsidRDefault="00E61A4D"/>
    <w:p w:rsidR="00E61A4D" w:rsidRDefault="00D605C5">
      <w:pPr>
        <w:keepNext/>
      </w:pPr>
      <w:r>
        <w:t xml:space="preserve">Q20.7 Imagine the following policy: a global tax on greenhouse gas emissions funding a global basic income. </w:t>
      </w:r>
      <w:r>
        <w:br/>
      </w:r>
      <w:r>
        <w:br/>
        <w:t xml:space="preserve"> Such a policy would progressively raise the price of fossil fuels (for example, the price of gasoline would increase by 35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w:t>
      </w:r>
      <w:r>
        <w:br/>
      </w:r>
      <w:r>
        <w:br/>
      </w:r>
      <w:r>
        <w:br/>
        <w:t>The average British person would lose out a bit from this policy as they would face 59$ per month in price increases price increases, which is higher that the 30$ they would receive.</w:t>
      </w:r>
      <w:r>
        <w:br/>
      </w:r>
      <w:r>
        <w:br/>
      </w:r>
      <w:r>
        <w:br/>
        <w:t xml:space="preserve"> Do you support or oppose such a policy? </w:t>
      </w:r>
    </w:p>
    <w:p w:rsidR="00E61A4D" w:rsidRDefault="00D605C5">
      <w:pPr>
        <w:pStyle w:val="ListParagraph"/>
        <w:keepNext/>
        <w:numPr>
          <w:ilvl w:val="0"/>
          <w:numId w:val="4"/>
        </w:numPr>
      </w:pPr>
      <w:r>
        <w:t xml:space="preserve">Strongly oppose  (0) </w:t>
      </w:r>
    </w:p>
    <w:p w:rsidR="00E61A4D" w:rsidRDefault="00D605C5">
      <w:pPr>
        <w:pStyle w:val="ListParagraph"/>
        <w:keepNext/>
        <w:numPr>
          <w:ilvl w:val="0"/>
          <w:numId w:val="4"/>
        </w:numPr>
      </w:pPr>
      <w:r>
        <w:t xml:space="preserve">Somewhat oppose  (1) </w:t>
      </w:r>
    </w:p>
    <w:p w:rsidR="00E61A4D" w:rsidRDefault="00D605C5">
      <w:pPr>
        <w:pStyle w:val="ListParagraph"/>
        <w:keepNext/>
        <w:numPr>
          <w:ilvl w:val="0"/>
          <w:numId w:val="4"/>
        </w:numPr>
      </w:pPr>
      <w:r>
        <w:t xml:space="preserve">Neither support nor oppose  (2) </w:t>
      </w:r>
    </w:p>
    <w:p w:rsidR="00E61A4D" w:rsidRDefault="00D605C5">
      <w:pPr>
        <w:pStyle w:val="ListParagraph"/>
        <w:keepNext/>
        <w:numPr>
          <w:ilvl w:val="0"/>
          <w:numId w:val="4"/>
        </w:numPr>
      </w:pPr>
      <w:r>
        <w:t xml:space="preserve">Somewhat support  (3) </w:t>
      </w:r>
    </w:p>
    <w:p w:rsidR="00E61A4D" w:rsidRDefault="00D605C5">
      <w:pPr>
        <w:pStyle w:val="ListParagraph"/>
        <w:keepNext/>
        <w:numPr>
          <w:ilvl w:val="0"/>
          <w:numId w:val="4"/>
        </w:numPr>
      </w:pPr>
      <w:r>
        <w:t xml:space="preserve">Strongly support  (4) </w:t>
      </w:r>
    </w:p>
    <w:p w:rsidR="00E61A4D" w:rsidRDefault="00E61A4D"/>
    <w:p w:rsidR="00E61A4D" w:rsidRDefault="00D605C5">
      <w:pPr>
        <w:keepNext/>
      </w:pPr>
      <w:r>
        <w:t>Q20.7 Ake ucabanga ngale nqubomgomo elandelayo: intela yomhlaba wonke ekukhishweni kwegesi emamba ukushisa exhasa imali engenayo eyisisekelo emhlabeni.</w:t>
      </w:r>
      <w:r>
        <w:br/>
      </w:r>
      <w:r>
        <w:br/>
        <w:t xml:space="preserve"> Inqubomgomo enjalo ibizokhuphula intengo ka-oyela (isibonelo, intengo kaphethiloli ibizonyuka ngamarandi angu 1.6 ilitha eminyakeni yokuqala). Amanani aphakeme azogqugquzela abantu nezinkampani ukuthi basebenzise izinto zokubasa ezimbiwa phansi, kunciphise ukukhishwa kwamagesi abamba ukushisa. Imali engenayo yentela izosetshenziselwa ukukhokhela imali eyisisekelo engu-R430 / ngenyanga kumuntu ngamunye omdala, ngaleyo ndlela kuphakanyiswe abantu abayizigidi ezingu-700 abahola ngaphansi kuka- $ 2 / ngosuku kubumpofu obukhulu.</w:t>
      </w:r>
      <w:r>
        <w:br/>
      </w:r>
      <w:r>
        <w:br/>
      </w:r>
      <w:r>
        <w:br/>
        <w:t xml:space="preserve"> Umuntu ovamile waseNingizimu Afrika uzolahlekelwa kancane kule nqubomgomo njengoba bezobhekana no-R700 ngenyanga ekukhuphukeni kwentengo, okungaphezulu kwa-R430 abebezowathola.</w:t>
      </w:r>
      <w:r>
        <w:br/>
      </w:r>
      <w:r>
        <w:br/>
      </w:r>
      <w:r>
        <w:br/>
        <w:t xml:space="preserve"> Ingabe uyayeseka noma uyayiphikisa inqubomgomo enjalo?</w:t>
      </w:r>
    </w:p>
    <w:p w:rsidR="00E61A4D" w:rsidRDefault="00D605C5">
      <w:pPr>
        <w:pStyle w:val="ListParagraph"/>
        <w:keepNext/>
        <w:numPr>
          <w:ilvl w:val="0"/>
          <w:numId w:val="4"/>
        </w:numPr>
      </w:pPr>
      <w:r>
        <w:t xml:space="preserve">Phikisa ngokuqinile  (0) </w:t>
      </w:r>
    </w:p>
    <w:p w:rsidR="00E61A4D" w:rsidRDefault="00D605C5">
      <w:pPr>
        <w:pStyle w:val="ListParagraph"/>
        <w:keepNext/>
        <w:numPr>
          <w:ilvl w:val="0"/>
          <w:numId w:val="4"/>
        </w:numPr>
      </w:pPr>
      <w:r>
        <w:t xml:space="preserve">Phikisa ngandlela thile  (1) </w:t>
      </w:r>
    </w:p>
    <w:p w:rsidR="00E61A4D" w:rsidRDefault="00D605C5">
      <w:pPr>
        <w:pStyle w:val="ListParagraph"/>
        <w:keepNext/>
        <w:numPr>
          <w:ilvl w:val="0"/>
          <w:numId w:val="4"/>
        </w:numPr>
      </w:pPr>
      <w:r>
        <w:t xml:space="preserve">Akusekelwa noma kuphikiswe  (2) </w:t>
      </w:r>
    </w:p>
    <w:p w:rsidR="00E61A4D" w:rsidRDefault="00D605C5">
      <w:pPr>
        <w:pStyle w:val="ListParagraph"/>
        <w:keepNext/>
        <w:numPr>
          <w:ilvl w:val="0"/>
          <w:numId w:val="4"/>
        </w:numPr>
      </w:pPr>
      <w:r>
        <w:t xml:space="preserve">Ukuxhaswa okuthile  (3) </w:t>
      </w:r>
    </w:p>
    <w:p w:rsidR="00E61A4D" w:rsidRDefault="00D605C5">
      <w:pPr>
        <w:pStyle w:val="ListParagraph"/>
        <w:keepNext/>
        <w:numPr>
          <w:ilvl w:val="0"/>
          <w:numId w:val="4"/>
        </w:numPr>
      </w:pPr>
      <w:r>
        <w:t xml:space="preserve">Ukusekela ngokuqinile  (4) </w:t>
      </w:r>
    </w:p>
    <w:p w:rsidR="00E61A4D" w:rsidRDefault="00E61A4D"/>
    <w:p w:rsidR="00E61A4D" w:rsidRDefault="00E61A4D">
      <w:pPr>
        <w:pStyle w:val="QuestionSeparator"/>
      </w:pPr>
    </w:p>
    <w:p w:rsidR="00E61A4D" w:rsidRDefault="00E61A4D"/>
    <w:p w:rsidR="00E61A4D" w:rsidRDefault="00D605C5">
      <w:pPr>
        <w:keepNext/>
      </w:pPr>
      <w:r>
        <w:t>Q20.8 Do you support or oppose a tax on all millionaires around the world to finance low-income countries that comply with international standards regarding climate action? </w:t>
      </w:r>
      <w:r>
        <w:br/>
        <w:t>This would finance infrastructure and public services such as access to drinking water, healthcare, and education.</w:t>
      </w:r>
    </w:p>
    <w:p w:rsidR="00E61A4D" w:rsidRDefault="00D605C5">
      <w:pPr>
        <w:pStyle w:val="ListParagraph"/>
        <w:keepNext/>
        <w:numPr>
          <w:ilvl w:val="0"/>
          <w:numId w:val="4"/>
        </w:numPr>
      </w:pPr>
      <w:r>
        <w:t xml:space="preserve">Strongly oppose  (0) </w:t>
      </w:r>
    </w:p>
    <w:p w:rsidR="00E61A4D" w:rsidRDefault="00D605C5">
      <w:pPr>
        <w:pStyle w:val="ListParagraph"/>
        <w:keepNext/>
        <w:numPr>
          <w:ilvl w:val="0"/>
          <w:numId w:val="4"/>
        </w:numPr>
      </w:pPr>
      <w:r>
        <w:t xml:space="preserve">Somewhat oppose  (1) </w:t>
      </w:r>
    </w:p>
    <w:p w:rsidR="00E61A4D" w:rsidRDefault="00D605C5">
      <w:pPr>
        <w:pStyle w:val="ListParagraph"/>
        <w:keepNext/>
        <w:numPr>
          <w:ilvl w:val="0"/>
          <w:numId w:val="4"/>
        </w:numPr>
      </w:pPr>
      <w:r>
        <w:t xml:space="preserve">Neither support nor oppose  (2) </w:t>
      </w:r>
    </w:p>
    <w:p w:rsidR="00E61A4D" w:rsidRDefault="00D605C5">
      <w:pPr>
        <w:pStyle w:val="ListParagraph"/>
        <w:keepNext/>
        <w:numPr>
          <w:ilvl w:val="0"/>
          <w:numId w:val="4"/>
        </w:numPr>
      </w:pPr>
      <w:r>
        <w:t xml:space="preserve">Somewhat support  (3) </w:t>
      </w:r>
    </w:p>
    <w:p w:rsidR="00E61A4D" w:rsidRDefault="00D605C5">
      <w:pPr>
        <w:pStyle w:val="ListParagraph"/>
        <w:keepNext/>
        <w:numPr>
          <w:ilvl w:val="0"/>
          <w:numId w:val="4"/>
        </w:numPr>
      </w:pPr>
      <w:r>
        <w:t xml:space="preserve">Strongly support  (4) </w:t>
      </w:r>
    </w:p>
    <w:p w:rsidR="00E61A4D" w:rsidRDefault="00E61A4D"/>
    <w:p w:rsidR="00E61A4D" w:rsidRDefault="00D605C5">
      <w:pPr>
        <w:keepNext/>
      </w:pPr>
      <w:r>
        <w:t xml:space="preserve">Q20.8 Ingabe uyayeseka noma uyayiphikisa intela </w:t>
      </w:r>
      <w:del w:id="22" w:author="Xolisa Dodo" w:date="2021-08-05T17:56:00Z">
        <w:r w:rsidDel="00535FD2">
          <w:delText xml:space="preserve">kubo </w:delText>
        </w:r>
      </w:del>
      <w:ins w:id="23" w:author="Xolisa Dodo" w:date="2021-08-05T17:56:00Z">
        <w:r w:rsidR="00535FD2">
          <w:t>yabo</w:t>
        </w:r>
        <w:r w:rsidR="00535FD2">
          <w:t xml:space="preserve"> </w:t>
        </w:r>
      </w:ins>
      <w:r>
        <w:t>bonke osozigidi emhlabeni jikelele ukukhokhela amazwe ahola kancane ahambisana nezindinganiso zamazwe omhlaba maqondana nokwenziwa kwesimo sezulu?</w:t>
      </w:r>
      <w:r>
        <w:br/>
        <w:t xml:space="preserve"> Lokhu kuzoxhasa ngezimali ingqalasizinda kanye nezinsizakalo zomphakathi njengokufinyelela emanzini okuphuza, ukunakekelwa kwezempilo kanye nemfundo.</w:t>
      </w:r>
    </w:p>
    <w:p w:rsidR="00E61A4D" w:rsidRDefault="00D605C5">
      <w:pPr>
        <w:pStyle w:val="ListParagraph"/>
        <w:keepNext/>
        <w:numPr>
          <w:ilvl w:val="0"/>
          <w:numId w:val="4"/>
        </w:numPr>
      </w:pPr>
      <w:r>
        <w:t xml:space="preserve">Phikisa ngokuqinile  (0) </w:t>
      </w:r>
    </w:p>
    <w:p w:rsidR="00E61A4D" w:rsidRDefault="00D605C5">
      <w:pPr>
        <w:pStyle w:val="ListParagraph"/>
        <w:keepNext/>
        <w:numPr>
          <w:ilvl w:val="0"/>
          <w:numId w:val="4"/>
        </w:numPr>
      </w:pPr>
      <w:r>
        <w:t xml:space="preserve">Phikisa ngandlela thile  (1) </w:t>
      </w:r>
    </w:p>
    <w:p w:rsidR="00E61A4D" w:rsidRDefault="00D605C5">
      <w:pPr>
        <w:pStyle w:val="ListParagraph"/>
        <w:keepNext/>
        <w:numPr>
          <w:ilvl w:val="0"/>
          <w:numId w:val="4"/>
        </w:numPr>
      </w:pPr>
      <w:r>
        <w:t xml:space="preserve">Akusekelwa noma kuphikiswa  (2) </w:t>
      </w:r>
    </w:p>
    <w:p w:rsidR="00E61A4D" w:rsidRDefault="00D605C5">
      <w:pPr>
        <w:pStyle w:val="ListParagraph"/>
        <w:keepNext/>
        <w:numPr>
          <w:ilvl w:val="0"/>
          <w:numId w:val="4"/>
        </w:numPr>
      </w:pPr>
      <w:r>
        <w:t xml:space="preserve">Ukuxhaswa okuthile  (3) </w:t>
      </w:r>
    </w:p>
    <w:p w:rsidR="00E61A4D" w:rsidRDefault="00D605C5">
      <w:pPr>
        <w:pStyle w:val="ListParagraph"/>
        <w:keepNext/>
        <w:numPr>
          <w:ilvl w:val="0"/>
          <w:numId w:val="4"/>
        </w:numPr>
      </w:pPr>
      <w:r>
        <w:t xml:space="preserve">Ukusekela ngokuqinile  (4) </w:t>
      </w:r>
    </w:p>
    <w:p w:rsidR="00E61A4D" w:rsidRDefault="00E61A4D"/>
    <w:p w:rsidR="00E61A4D" w:rsidRDefault="00D605C5">
      <w:pPr>
        <w:pStyle w:val="BlockEndLabel"/>
      </w:pPr>
      <w:r>
        <w:t>End of Block: International burden-sharing</w:t>
      </w:r>
    </w:p>
    <w:p w:rsidR="00E61A4D" w:rsidRDefault="00E61A4D">
      <w:pPr>
        <w:pStyle w:val="BlockSeparator"/>
      </w:pPr>
    </w:p>
    <w:p w:rsidR="00E61A4D" w:rsidRDefault="00D605C5">
      <w:pPr>
        <w:pStyle w:val="BlockStartLabel"/>
      </w:pPr>
      <w:r>
        <w:t>Start of Block: Housing/Preference for bans vs. incentives</w:t>
      </w:r>
    </w:p>
    <w:p w:rsidR="00E61A4D" w:rsidRDefault="00E61A4D"/>
    <w:p w:rsidR="00E61A4D" w:rsidRDefault="00D605C5">
      <w:pPr>
        <w:keepNext/>
      </w:pPr>
      <w:r>
        <w:t>Q21.1 How likely is it that you will improve the insulation or replace the heating system of your accommodation over the next 5 years?</w:t>
      </w:r>
    </w:p>
    <w:p w:rsidR="00E61A4D" w:rsidRDefault="00D605C5">
      <w:pPr>
        <w:pStyle w:val="ListParagraph"/>
        <w:keepNext/>
        <w:numPr>
          <w:ilvl w:val="0"/>
          <w:numId w:val="4"/>
        </w:numPr>
      </w:pPr>
      <w:r>
        <w:t xml:space="preserve">Very unlikely  (0) </w:t>
      </w:r>
    </w:p>
    <w:p w:rsidR="00E61A4D" w:rsidRDefault="00D605C5">
      <w:pPr>
        <w:pStyle w:val="ListParagraph"/>
        <w:keepNext/>
        <w:numPr>
          <w:ilvl w:val="0"/>
          <w:numId w:val="4"/>
        </w:numPr>
      </w:pPr>
      <w:r>
        <w:t xml:space="preserve">Somewhat unlikely  (1) </w:t>
      </w:r>
    </w:p>
    <w:p w:rsidR="00E61A4D" w:rsidRDefault="00D605C5">
      <w:pPr>
        <w:pStyle w:val="ListParagraph"/>
        <w:keepNext/>
        <w:numPr>
          <w:ilvl w:val="0"/>
          <w:numId w:val="4"/>
        </w:numPr>
      </w:pPr>
      <w:r>
        <w:t xml:space="preserve">Somewhat likely  (2) </w:t>
      </w:r>
    </w:p>
    <w:p w:rsidR="00E61A4D" w:rsidRDefault="00D605C5">
      <w:pPr>
        <w:pStyle w:val="ListParagraph"/>
        <w:keepNext/>
        <w:numPr>
          <w:ilvl w:val="0"/>
          <w:numId w:val="4"/>
        </w:numPr>
      </w:pPr>
      <w:r>
        <w:t xml:space="preserve">Very likely  (3) </w:t>
      </w:r>
    </w:p>
    <w:p w:rsidR="00E61A4D" w:rsidRDefault="00E61A4D"/>
    <w:p w:rsidR="00E61A4D" w:rsidRDefault="00D605C5">
      <w:pPr>
        <w:keepNext/>
      </w:pPr>
      <w:r>
        <w:t>Q21.1 Kungenzeka kangakanani ukuthi uzothuthukisa isivimbela kushisa noma ufake enye indlela yokushisisa endaweni yakho yokuhlala eminyakeni emihlanu ezayo?</w:t>
      </w:r>
    </w:p>
    <w:p w:rsidR="00E61A4D" w:rsidRDefault="00D605C5">
      <w:pPr>
        <w:pStyle w:val="ListParagraph"/>
        <w:keepNext/>
        <w:numPr>
          <w:ilvl w:val="0"/>
          <w:numId w:val="4"/>
        </w:numPr>
      </w:pPr>
      <w:r>
        <w:t xml:space="preserve">Akunakwenzeka neze  (0) </w:t>
      </w:r>
    </w:p>
    <w:p w:rsidR="00E61A4D" w:rsidRDefault="00D605C5">
      <w:pPr>
        <w:pStyle w:val="ListParagraph"/>
        <w:keepNext/>
        <w:numPr>
          <w:ilvl w:val="0"/>
          <w:numId w:val="4"/>
        </w:numPr>
      </w:pPr>
      <w:r>
        <w:t xml:space="preserve">Cishe akunakwenzeka  (1) </w:t>
      </w:r>
    </w:p>
    <w:p w:rsidR="00E61A4D" w:rsidRDefault="00D605C5">
      <w:pPr>
        <w:pStyle w:val="ListParagraph"/>
        <w:keepNext/>
        <w:numPr>
          <w:ilvl w:val="0"/>
          <w:numId w:val="4"/>
        </w:numPr>
      </w:pPr>
      <w:r>
        <w:t xml:space="preserve">Cishe kungenzeka  (2) </w:t>
      </w:r>
    </w:p>
    <w:p w:rsidR="00E61A4D" w:rsidRDefault="00D605C5">
      <w:pPr>
        <w:pStyle w:val="ListParagraph"/>
        <w:keepNext/>
        <w:numPr>
          <w:ilvl w:val="0"/>
          <w:numId w:val="4"/>
        </w:numPr>
      </w:pPr>
      <w:r>
        <w:t xml:space="preserve">Cishe kunjalo  (3) </w:t>
      </w:r>
    </w:p>
    <w:p w:rsidR="00E61A4D" w:rsidRDefault="00E61A4D"/>
    <w:p w:rsidR="00E61A4D" w:rsidRDefault="00E61A4D">
      <w:pPr>
        <w:pStyle w:val="QuestionSeparator"/>
      </w:pPr>
    </w:p>
    <w:p w:rsidR="00E61A4D" w:rsidRDefault="00E61A4D"/>
    <w:p w:rsidR="00E61A4D" w:rsidRDefault="00D605C5">
      <w:pPr>
        <w:keepNext/>
      </w:pPr>
      <w:r>
        <w:t>Q21.2 What are the main hurdles preventing you from improving the insulation or replace the heating system of your accommodation? (Multiple answers are possible)</w:t>
      </w:r>
    </w:p>
    <w:p w:rsidR="00E61A4D" w:rsidRDefault="00D605C5">
      <w:pPr>
        <w:pStyle w:val="ListParagraph"/>
        <w:keepNext/>
        <w:numPr>
          <w:ilvl w:val="0"/>
          <w:numId w:val="2"/>
        </w:numPr>
      </w:pPr>
      <w:r>
        <w:t xml:space="preserve">The choice to insulate or replace the heating system is not mine  (1) </w:t>
      </w:r>
    </w:p>
    <w:p w:rsidR="00E61A4D" w:rsidRDefault="00D605C5">
      <w:pPr>
        <w:pStyle w:val="ListParagraph"/>
        <w:keepNext/>
        <w:numPr>
          <w:ilvl w:val="0"/>
          <w:numId w:val="2"/>
        </w:numPr>
      </w:pPr>
      <w:r>
        <w:t xml:space="preserve">The upfront costs are too high  (2) </w:t>
      </w:r>
    </w:p>
    <w:p w:rsidR="00E61A4D" w:rsidRDefault="00D605C5">
      <w:pPr>
        <w:pStyle w:val="ListParagraph"/>
        <w:keepNext/>
        <w:numPr>
          <w:ilvl w:val="0"/>
          <w:numId w:val="2"/>
        </w:numPr>
      </w:pPr>
      <w:r>
        <w:t xml:space="preserve">It is too much effort  (3) </w:t>
      </w:r>
    </w:p>
    <w:p w:rsidR="00E61A4D" w:rsidRDefault="00D605C5">
      <w:pPr>
        <w:pStyle w:val="ListParagraph"/>
        <w:keepNext/>
        <w:numPr>
          <w:ilvl w:val="0"/>
          <w:numId w:val="2"/>
        </w:numPr>
      </w:pPr>
      <w:r>
        <w:t xml:space="preserve">It won't improve its energy efficiency  (4) </w:t>
      </w:r>
    </w:p>
    <w:p w:rsidR="00E61A4D" w:rsidRDefault="00D605C5">
      <w:pPr>
        <w:pStyle w:val="ListParagraph"/>
        <w:keepNext/>
        <w:numPr>
          <w:ilvl w:val="0"/>
          <w:numId w:val="2"/>
        </w:numPr>
      </w:pPr>
      <w:r>
        <w:t xml:space="preserve">My insulation and heating systems are already satisfactory  (5) </w:t>
      </w:r>
    </w:p>
    <w:p w:rsidR="00E61A4D" w:rsidRDefault="00E61A4D"/>
    <w:p w:rsidR="00E61A4D" w:rsidRDefault="00D605C5">
      <w:pPr>
        <w:keepNext/>
      </w:pPr>
      <w:r>
        <w:t>Q21.2 Yiziphi izingqinamba ezinkulu ezikuvimbayo ekuthuthukiseni isivimbela kushisa noma ukufaka enye indlela yokushisisa indawo yakho yokuhlala? (Izimpendulo eziningi zingenzeka)</w:t>
      </w:r>
    </w:p>
    <w:p w:rsidR="00E61A4D" w:rsidRDefault="00D605C5">
      <w:pPr>
        <w:pStyle w:val="ListParagraph"/>
        <w:keepNext/>
        <w:numPr>
          <w:ilvl w:val="0"/>
          <w:numId w:val="2"/>
        </w:numPr>
      </w:pPr>
      <w:r>
        <w:t xml:space="preserve">Ukukhetha ukufaka isivimbela kushisa noma ukufaka enye  indlela yokushisisa akukhona okwami  (1) </w:t>
      </w:r>
    </w:p>
    <w:p w:rsidR="00E61A4D" w:rsidRDefault="00D605C5">
      <w:pPr>
        <w:pStyle w:val="ListParagraph"/>
        <w:keepNext/>
        <w:numPr>
          <w:ilvl w:val="0"/>
          <w:numId w:val="2"/>
        </w:numPr>
      </w:pPr>
      <w:r>
        <w:t xml:space="preserve">Izindleko zangaphambili ziyabiza kakhulu  (2) </w:t>
      </w:r>
    </w:p>
    <w:p w:rsidR="00E61A4D" w:rsidRDefault="00D605C5">
      <w:pPr>
        <w:pStyle w:val="ListParagraph"/>
        <w:keepNext/>
        <w:numPr>
          <w:ilvl w:val="0"/>
          <w:numId w:val="2"/>
        </w:numPr>
      </w:pPr>
      <w:r>
        <w:t xml:space="preserve">Kungumsebenzi omkhulu kakhulu  (3) </w:t>
      </w:r>
    </w:p>
    <w:p w:rsidR="00E61A4D" w:rsidRDefault="00D605C5">
      <w:pPr>
        <w:pStyle w:val="ListParagraph"/>
        <w:keepNext/>
        <w:numPr>
          <w:ilvl w:val="0"/>
          <w:numId w:val="2"/>
        </w:numPr>
      </w:pPr>
      <w:r>
        <w:t xml:space="preserve">Ngeke ithuthukise ukusebenza kwayo kahle kwamandla kagesi  (4) </w:t>
      </w:r>
    </w:p>
    <w:p w:rsidR="00E61A4D" w:rsidRDefault="00D605C5">
      <w:pPr>
        <w:pStyle w:val="ListParagraph"/>
        <w:keepNext/>
        <w:numPr>
          <w:ilvl w:val="0"/>
          <w:numId w:val="2"/>
        </w:numPr>
      </w:pPr>
      <w:r>
        <w:t xml:space="preserve">Izindlela zami zesivimbela kushisa kanye nokushisisa sezivele ziyanelisa  (5) </w:t>
      </w:r>
    </w:p>
    <w:p w:rsidR="00E61A4D" w:rsidRDefault="00E61A4D"/>
    <w:p w:rsidR="00E61A4D" w:rsidRDefault="00E61A4D">
      <w:pPr>
        <w:pStyle w:val="QuestionSeparator"/>
      </w:pPr>
    </w:p>
    <w:p w:rsidR="00E61A4D" w:rsidRDefault="00E61A4D"/>
    <w:p w:rsidR="00E61A4D" w:rsidRDefault="00D605C5">
      <w:pPr>
        <w:keepNext/>
      </w:pPr>
      <w:r>
        <w:t>Q277 Imagine that the [Country] government makes it mandatory for all residential buildings to have insulation that meets a certain energy efficiency standard before 2040. The government would subsidise half of the insulation costs to help households with the transition. </w:t>
      </w:r>
      <w:r>
        <w:br/>
        <w:t>Do you support or oppose such policy? </w:t>
      </w:r>
    </w:p>
    <w:p w:rsidR="00E61A4D" w:rsidRDefault="00D605C5">
      <w:pPr>
        <w:pStyle w:val="ListParagraph"/>
        <w:keepNext/>
        <w:numPr>
          <w:ilvl w:val="0"/>
          <w:numId w:val="4"/>
        </w:numPr>
      </w:pPr>
      <w:r>
        <w:t xml:space="preserve">Strongly oppose  (6) </w:t>
      </w:r>
    </w:p>
    <w:p w:rsidR="00E61A4D" w:rsidRDefault="00D605C5">
      <w:pPr>
        <w:pStyle w:val="ListParagraph"/>
        <w:keepNext/>
        <w:numPr>
          <w:ilvl w:val="0"/>
          <w:numId w:val="4"/>
        </w:numPr>
      </w:pPr>
      <w:r>
        <w:t xml:space="preserve">Somewhat oppose  (7) </w:t>
      </w:r>
    </w:p>
    <w:p w:rsidR="00E61A4D" w:rsidRDefault="00D605C5">
      <w:pPr>
        <w:pStyle w:val="ListParagraph"/>
        <w:keepNext/>
        <w:numPr>
          <w:ilvl w:val="0"/>
          <w:numId w:val="4"/>
        </w:numPr>
      </w:pPr>
      <w:r>
        <w:t xml:space="preserve">Neither support nor oppose  (8) </w:t>
      </w:r>
    </w:p>
    <w:p w:rsidR="00E61A4D" w:rsidRDefault="00D605C5">
      <w:pPr>
        <w:pStyle w:val="ListParagraph"/>
        <w:keepNext/>
        <w:numPr>
          <w:ilvl w:val="0"/>
          <w:numId w:val="4"/>
        </w:numPr>
      </w:pPr>
      <w:r>
        <w:t xml:space="preserve">Somewhat support  (9) </w:t>
      </w:r>
    </w:p>
    <w:p w:rsidR="00E61A4D" w:rsidRDefault="00D605C5">
      <w:pPr>
        <w:pStyle w:val="ListParagraph"/>
        <w:keepNext/>
        <w:numPr>
          <w:ilvl w:val="0"/>
          <w:numId w:val="4"/>
        </w:numPr>
      </w:pPr>
      <w:r>
        <w:t xml:space="preserve">Strongly support  (10) </w:t>
      </w:r>
    </w:p>
    <w:p w:rsidR="00E61A4D" w:rsidRDefault="00E61A4D"/>
    <w:p w:rsidR="00E61A4D" w:rsidRDefault="00D605C5">
      <w:pPr>
        <w:keepNext/>
      </w:pPr>
      <w:r>
        <w:t>Q277 Ake ucabanga ukuthi uhulumeni waseNingizimu Afrika wenza kuphoqeleke ukuthi zonke izakhiwo zokuhlala zibe nesivimbela kushisa</w:t>
      </w:r>
      <w:ins w:id="24" w:author="Xolisa Dodo" w:date="2021-08-05T17:57:00Z">
        <w:r w:rsidR="00535FD2">
          <w:t xml:space="preserve"> namakhaza</w:t>
        </w:r>
      </w:ins>
      <w:r>
        <w:t xml:space="preserve"> esihlangabezana nezinga elithile lokusebenzisa amandla kagesi ngaphambi kuka-2040. Uhulumeni uzokweseka uhhafu wezindleko zesivimbela kushisa ukusiza amakhaya ngoshintsho.</w:t>
      </w:r>
      <w:r>
        <w:br/>
        <w:t xml:space="preserve"> Ingabe uyayeseka noma uyayiphikisa le nqubomgomo?</w:t>
      </w:r>
    </w:p>
    <w:p w:rsidR="00E61A4D" w:rsidRDefault="00D605C5">
      <w:pPr>
        <w:pStyle w:val="ListParagraph"/>
        <w:keepNext/>
        <w:numPr>
          <w:ilvl w:val="0"/>
          <w:numId w:val="4"/>
        </w:numPr>
      </w:pPr>
      <w:r>
        <w:t xml:space="preserve">Phikisa ngokuqinile  (6) </w:t>
      </w:r>
    </w:p>
    <w:p w:rsidR="00E61A4D" w:rsidRDefault="00D605C5">
      <w:pPr>
        <w:pStyle w:val="ListParagraph"/>
        <w:keepNext/>
        <w:numPr>
          <w:ilvl w:val="0"/>
          <w:numId w:val="4"/>
        </w:numPr>
      </w:pPr>
      <w:r>
        <w:t xml:space="preserve">Phikisa ngandlela thile  (7) </w:t>
      </w:r>
    </w:p>
    <w:p w:rsidR="00E61A4D" w:rsidRDefault="00D605C5">
      <w:pPr>
        <w:pStyle w:val="ListParagraph"/>
        <w:keepNext/>
        <w:numPr>
          <w:ilvl w:val="0"/>
          <w:numId w:val="4"/>
        </w:numPr>
      </w:pPr>
      <w:r>
        <w:t xml:space="preserve">Akusekelwa noma kuphikiswa  (8) </w:t>
      </w:r>
    </w:p>
    <w:p w:rsidR="00E61A4D" w:rsidRDefault="00D605C5">
      <w:pPr>
        <w:pStyle w:val="ListParagraph"/>
        <w:keepNext/>
        <w:numPr>
          <w:ilvl w:val="0"/>
          <w:numId w:val="4"/>
        </w:numPr>
      </w:pPr>
      <w:r>
        <w:t xml:space="preserve">Ukuxhaswa okuthile  (9) </w:t>
      </w:r>
    </w:p>
    <w:p w:rsidR="00E61A4D" w:rsidRDefault="00D605C5">
      <w:pPr>
        <w:pStyle w:val="ListParagraph"/>
        <w:keepNext/>
        <w:numPr>
          <w:ilvl w:val="0"/>
          <w:numId w:val="4"/>
        </w:numPr>
      </w:pPr>
      <w:r>
        <w:t xml:space="preserve">Ukusekela ngokuqinile  (10) </w:t>
      </w:r>
    </w:p>
    <w:p w:rsidR="00E61A4D" w:rsidRDefault="00E61A4D"/>
    <w:p w:rsidR="00E61A4D" w:rsidRDefault="00E61A4D">
      <w:pPr>
        <w:pStyle w:val="QuestionSeparator"/>
      </w:pPr>
    </w:p>
    <w:p w:rsidR="00E61A4D" w:rsidRDefault="00E61A4D"/>
    <w:p w:rsidR="00E61A4D" w:rsidRDefault="00D605C5">
      <w:pPr>
        <w:keepNext/>
      </w:pPr>
      <w:r>
        <w:t>Q278 Imagine that the [Country] government makes it mandatory for all residential buildings to have insulation that meets a certain energy efficiency standard before 2040. The government would subsidise half of the insulation costs to help households with the transition. </w:t>
      </w:r>
      <w:r>
        <w:br/>
        <w:t>Insulating your home can take long, may cause disruptions to your daily life during the renovation works, and may even require you to leave your home until the renovation is completed.  </w:t>
      </w:r>
      <w:r>
        <w:br/>
        <w:t>Do you support or oppose such policy? </w:t>
      </w:r>
    </w:p>
    <w:p w:rsidR="00E61A4D" w:rsidRDefault="00D605C5">
      <w:pPr>
        <w:pStyle w:val="ListParagraph"/>
        <w:keepNext/>
        <w:numPr>
          <w:ilvl w:val="0"/>
          <w:numId w:val="4"/>
        </w:numPr>
      </w:pPr>
      <w:r>
        <w:t xml:space="preserve">Strongly oppose  (1) </w:t>
      </w:r>
    </w:p>
    <w:p w:rsidR="00E61A4D" w:rsidRDefault="00D605C5">
      <w:pPr>
        <w:pStyle w:val="ListParagraph"/>
        <w:keepNext/>
        <w:numPr>
          <w:ilvl w:val="0"/>
          <w:numId w:val="4"/>
        </w:numPr>
      </w:pPr>
      <w:r>
        <w:t xml:space="preserve">Somewhat oppose  (2) </w:t>
      </w:r>
    </w:p>
    <w:p w:rsidR="00E61A4D" w:rsidRDefault="00D605C5">
      <w:pPr>
        <w:pStyle w:val="ListParagraph"/>
        <w:keepNext/>
        <w:numPr>
          <w:ilvl w:val="0"/>
          <w:numId w:val="4"/>
        </w:numPr>
      </w:pPr>
      <w:r>
        <w:t xml:space="preserve">Neither support nor oppose  (3) </w:t>
      </w:r>
    </w:p>
    <w:p w:rsidR="00E61A4D" w:rsidRDefault="00D605C5">
      <w:pPr>
        <w:pStyle w:val="ListParagraph"/>
        <w:keepNext/>
        <w:numPr>
          <w:ilvl w:val="0"/>
          <w:numId w:val="4"/>
        </w:numPr>
      </w:pPr>
      <w:r>
        <w:t xml:space="preserve">Somewhat support  (4) </w:t>
      </w:r>
    </w:p>
    <w:p w:rsidR="00E61A4D" w:rsidRDefault="00D605C5">
      <w:pPr>
        <w:pStyle w:val="ListParagraph"/>
        <w:keepNext/>
        <w:numPr>
          <w:ilvl w:val="0"/>
          <w:numId w:val="4"/>
        </w:numPr>
      </w:pPr>
      <w:r>
        <w:t xml:space="preserve">Strongly support  (5) </w:t>
      </w:r>
    </w:p>
    <w:p w:rsidR="00E61A4D" w:rsidRDefault="00E61A4D"/>
    <w:p w:rsidR="00E61A4D" w:rsidRDefault="00D605C5">
      <w:pPr>
        <w:keepNext/>
      </w:pPr>
      <w:r>
        <w:t>Q278 Ake ucabanga ukuthi uhulumeni waseNingizimu Afrika wenza kuphoqeleke ukuthi zonke izakhiwo zokuhlala zibe nezibimbela kushisa</w:t>
      </w:r>
      <w:ins w:id="25" w:author="Xolisa Dodo" w:date="2021-08-05T17:58:00Z">
        <w:r w:rsidR="00535FD2">
          <w:t xml:space="preserve"> </w:t>
        </w:r>
        <w:commentRangeStart w:id="26"/>
        <w:r w:rsidR="00535FD2">
          <w:t>namakhaza</w:t>
        </w:r>
        <w:commentRangeEnd w:id="26"/>
        <w:r w:rsidR="00535FD2">
          <w:rPr>
            <w:rStyle w:val="CommentReference"/>
          </w:rPr>
          <w:commentReference w:id="26"/>
        </w:r>
      </w:ins>
      <w:r>
        <w:t xml:space="preserve"> zihlangabezana nezinga elithile lokusebenzisa amandla kagesi ngaphambi kuka-2040. Uhulumeni uzokweseka uhhafu wezindleko zesivimbela kushisa ukusiza amakhaya ngoshintsho.</w:t>
      </w:r>
      <w:r>
        <w:br/>
        <w:t xml:space="preserve"> Ukufaka isivimbela kushisa kwindlu yakho kungathatha isikhathi eside, kungadala ukuphazamiseka empilweni yakho yansuku zonke ngesikhathi sokulungiswa, futhi kungahle kudinge nokuthi uphume ekhaya lakho kuze kuqedwe ukulungiswa.</w:t>
      </w:r>
      <w:r>
        <w:br/>
        <w:t xml:space="preserve"> Ingabe uyayeseka noma uyayiphikisa le nqubomgomo?</w:t>
      </w:r>
    </w:p>
    <w:p w:rsidR="00E61A4D" w:rsidRDefault="00D605C5">
      <w:pPr>
        <w:pStyle w:val="ListParagraph"/>
        <w:keepNext/>
        <w:numPr>
          <w:ilvl w:val="0"/>
          <w:numId w:val="4"/>
        </w:numPr>
      </w:pPr>
      <w:r>
        <w:t xml:space="preserve">Phikisa ngokuqinile  (1) </w:t>
      </w:r>
    </w:p>
    <w:p w:rsidR="00E61A4D" w:rsidRDefault="00D605C5">
      <w:pPr>
        <w:pStyle w:val="ListParagraph"/>
        <w:keepNext/>
        <w:numPr>
          <w:ilvl w:val="0"/>
          <w:numId w:val="4"/>
        </w:numPr>
      </w:pPr>
      <w:r>
        <w:t xml:space="preserve">Phikisa ngandlela thile  (2) </w:t>
      </w:r>
    </w:p>
    <w:p w:rsidR="00E61A4D" w:rsidRDefault="00D605C5">
      <w:pPr>
        <w:pStyle w:val="ListParagraph"/>
        <w:keepNext/>
        <w:numPr>
          <w:ilvl w:val="0"/>
          <w:numId w:val="4"/>
        </w:numPr>
      </w:pPr>
      <w:r>
        <w:t xml:space="preserve">Akusekelwa noma kuphikiswa  (3) </w:t>
      </w:r>
    </w:p>
    <w:p w:rsidR="00E61A4D" w:rsidRDefault="00D605C5">
      <w:pPr>
        <w:pStyle w:val="ListParagraph"/>
        <w:keepNext/>
        <w:numPr>
          <w:ilvl w:val="0"/>
          <w:numId w:val="4"/>
        </w:numPr>
      </w:pPr>
      <w:r>
        <w:t xml:space="preserve">Ukuxhaswa okuthile  (4) </w:t>
      </w:r>
    </w:p>
    <w:p w:rsidR="00E61A4D" w:rsidRDefault="00D605C5">
      <w:pPr>
        <w:pStyle w:val="ListParagraph"/>
        <w:keepNext/>
        <w:numPr>
          <w:ilvl w:val="0"/>
          <w:numId w:val="4"/>
        </w:numPr>
      </w:pPr>
      <w:r>
        <w:t xml:space="preserve">Ukusekela ngokuqinile  (5) </w:t>
      </w:r>
    </w:p>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44D26836" wp14:editId="56F4B423">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Q21.5 Imagine that, in order to fight climate change, the [Country] government decides to limit the consumption of cattle products like beef and dairy.</w:t>
      </w:r>
      <w:r>
        <w:br/>
        <w:t xml:space="preserve"> </w:t>
      </w:r>
      <w:r>
        <w:br/>
        <w:t xml:space="preserve"> Do you support or oppose the following options?</w:t>
      </w:r>
    </w:p>
    <w:tbl>
      <w:tblPr>
        <w:tblStyle w:val="QQuestionTable"/>
        <w:tblW w:w="9576" w:type="auto"/>
        <w:tblLook w:val="07E0" w:firstRow="1" w:lastRow="1" w:firstColumn="1" w:lastColumn="1" w:noHBand="1" w:noVBand="1"/>
      </w:tblPr>
      <w:tblGrid>
        <w:gridCol w:w="1577"/>
        <w:gridCol w:w="1551"/>
        <w:gridCol w:w="1569"/>
        <w:gridCol w:w="1544"/>
        <w:gridCol w:w="1569"/>
        <w:gridCol w:w="1550"/>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Strongly support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A high tax on cattle products, so that the price of beef doubles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Subsidies on organic and local vegetables, fruits, and nuts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The removal of subsidies for cattle farming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The ban of intensive cattle farming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keepNext/>
      </w:pPr>
      <w:r>
        <w:t>Q21.5 Ake ucabanga ukuthi, ukuze kuliwe nokuguquguquka kwesimo sezulu, uhulumeni waseNingizimu Afrika unquma ukunciphisa ukusetshenziswa kwemikhiqizo yezinkomo njengenyama yenkomo kanye nobisi.</w:t>
      </w:r>
      <w:r>
        <w:br/>
      </w:r>
      <w:r>
        <w:br/>
        <w:t xml:space="preserve"> Ingabe uyasekela noma uphikise lokhu okulandelayo?</w:t>
      </w:r>
    </w:p>
    <w:tbl>
      <w:tblPr>
        <w:tblStyle w:val="QQuestionTable"/>
        <w:tblW w:w="9576" w:type="auto"/>
        <w:tblLook w:val="07E0" w:firstRow="1" w:lastRow="1" w:firstColumn="1" w:lastColumn="1" w:noHBand="1" w:noVBand="1"/>
      </w:tblPr>
      <w:tblGrid>
        <w:gridCol w:w="2005"/>
        <w:gridCol w:w="1478"/>
        <w:gridCol w:w="1404"/>
        <w:gridCol w:w="1506"/>
        <w:gridCol w:w="1489"/>
        <w:gridCol w:w="1478"/>
      </w:tblGrid>
      <w:tr w:rsidR="00E61A4D" w:rsidTr="00E61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61A4D" w:rsidRDefault="00E61A4D">
            <w:pPr>
              <w:keepNext/>
            </w:pP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Phikisa ngokuqinile (1)</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Phikisa ngandlela thile (2)</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Akusekelwa noma kuphikiswe (3)</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Ukuxhaswa okuthile (4)</w:t>
            </w:r>
          </w:p>
        </w:tc>
        <w:tc>
          <w:tcPr>
            <w:tcW w:w="1596" w:type="dxa"/>
          </w:tcPr>
          <w:p w:rsidR="00E61A4D" w:rsidRDefault="00D605C5">
            <w:pPr>
              <w:cnfStyle w:val="100000000000" w:firstRow="1" w:lastRow="0" w:firstColumn="0" w:lastColumn="0" w:oddVBand="0" w:evenVBand="0" w:oddHBand="0" w:evenHBand="0" w:firstRowFirstColumn="0" w:firstRowLastColumn="0" w:lastRowFirstColumn="0" w:lastRowLastColumn="0"/>
            </w:pPr>
            <w:r>
              <w:t>Ukusekela ngokuqinile (5)</w:t>
            </w: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Intela ephezulu yemikhiqizo yezinkomo, ukuze intengo yenyama yenkomo iphindwe kabili (1)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Ukuxhaswa ngemifino ephilayo neyasendaweni, izithelo namantongomane (2)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Ukususwa koxhaso lokufuya izinkomo (3)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1A4D" w:rsidTr="00E61A4D">
        <w:tc>
          <w:tcPr>
            <w:cnfStyle w:val="001000000000" w:firstRow="0" w:lastRow="0" w:firstColumn="1" w:lastColumn="0" w:oddVBand="0" w:evenVBand="0" w:oddHBand="0" w:evenHBand="0" w:firstRowFirstColumn="0" w:firstRowLastColumn="0" w:lastRowFirstColumn="0" w:lastRowLastColumn="0"/>
            <w:tcW w:w="1596" w:type="dxa"/>
          </w:tcPr>
          <w:p w:rsidR="00E61A4D" w:rsidRDefault="00D605C5">
            <w:pPr>
              <w:keepNext/>
            </w:pPr>
            <w:r>
              <w:t xml:space="preserve">Ukuvinjelwa kokufuya izinkomo kakhulu (4) </w:t>
            </w: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61A4D" w:rsidRDefault="00E61A4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61A4D" w:rsidRDefault="00E61A4D"/>
    <w:p w:rsidR="00E61A4D" w:rsidRDefault="00E61A4D"/>
    <w:p w:rsidR="00E61A4D" w:rsidRDefault="00D605C5">
      <w:pPr>
        <w:pStyle w:val="BlockEndLabel"/>
      </w:pPr>
      <w:r>
        <w:t>End of Block: Housing/Preference for bans vs. incentives</w:t>
      </w:r>
    </w:p>
    <w:p w:rsidR="00E61A4D" w:rsidRDefault="00E61A4D">
      <w:pPr>
        <w:pStyle w:val="BlockSeparator"/>
      </w:pPr>
    </w:p>
    <w:p w:rsidR="00E61A4D" w:rsidRDefault="00D605C5">
      <w:pPr>
        <w:pStyle w:val="BlockStartLabel"/>
      </w:pPr>
      <w:r>
        <w:t>Start of Block: Trust, perceptions of institutions, inequality, and the future</w:t>
      </w:r>
    </w:p>
    <w:p w:rsidR="00E61A4D" w:rsidRDefault="00E61A4D"/>
    <w:p w:rsidR="00E61A4D" w:rsidRDefault="00D605C5">
      <w:pPr>
        <w:keepNext/>
      </w:pPr>
      <w:r>
        <w:t>Q22.1 Do you agree or disagree with the following statement: "Most people can be trusted."</w:t>
      </w:r>
    </w:p>
    <w:p w:rsidR="00E61A4D" w:rsidRDefault="00D605C5">
      <w:pPr>
        <w:pStyle w:val="ListParagraph"/>
        <w:keepNext/>
        <w:numPr>
          <w:ilvl w:val="0"/>
          <w:numId w:val="4"/>
        </w:numPr>
      </w:pPr>
      <w:r>
        <w:t xml:space="preserve">Strongly disagree  (0) </w:t>
      </w:r>
    </w:p>
    <w:p w:rsidR="00E61A4D" w:rsidRDefault="00D605C5">
      <w:pPr>
        <w:pStyle w:val="ListParagraph"/>
        <w:keepNext/>
        <w:numPr>
          <w:ilvl w:val="0"/>
          <w:numId w:val="4"/>
        </w:numPr>
      </w:pPr>
      <w:r>
        <w:t xml:space="preserve">Somewhat disagree  (1) </w:t>
      </w:r>
    </w:p>
    <w:p w:rsidR="00E61A4D" w:rsidRDefault="00D605C5">
      <w:pPr>
        <w:pStyle w:val="ListParagraph"/>
        <w:keepNext/>
        <w:numPr>
          <w:ilvl w:val="0"/>
          <w:numId w:val="4"/>
        </w:numPr>
      </w:pPr>
      <w:r>
        <w:t xml:space="preserve">Neither agree nor disagree  (2) </w:t>
      </w:r>
    </w:p>
    <w:p w:rsidR="00E61A4D" w:rsidRDefault="00D605C5">
      <w:pPr>
        <w:pStyle w:val="ListParagraph"/>
        <w:keepNext/>
        <w:numPr>
          <w:ilvl w:val="0"/>
          <w:numId w:val="4"/>
        </w:numPr>
      </w:pPr>
      <w:r>
        <w:t xml:space="preserve">Somewhat agree  (3) </w:t>
      </w:r>
    </w:p>
    <w:p w:rsidR="00E61A4D" w:rsidRDefault="00D605C5">
      <w:pPr>
        <w:pStyle w:val="ListParagraph"/>
        <w:keepNext/>
        <w:numPr>
          <w:ilvl w:val="0"/>
          <w:numId w:val="4"/>
        </w:numPr>
      </w:pPr>
      <w:r>
        <w:t xml:space="preserve">Strongly agree  (4) </w:t>
      </w:r>
    </w:p>
    <w:p w:rsidR="00E61A4D" w:rsidRDefault="00E61A4D"/>
    <w:p w:rsidR="00E61A4D" w:rsidRDefault="00D605C5">
      <w:pPr>
        <w:keepNext/>
      </w:pPr>
      <w:r>
        <w:t>Q22.1 Uyavuma noma awuvumelani nalesi sitatimende: "Abantu abaningi bangathenjwa."</w:t>
      </w:r>
    </w:p>
    <w:p w:rsidR="00E61A4D" w:rsidRDefault="00D605C5">
      <w:pPr>
        <w:pStyle w:val="ListParagraph"/>
        <w:keepNext/>
        <w:numPr>
          <w:ilvl w:val="0"/>
          <w:numId w:val="4"/>
        </w:numPr>
      </w:pPr>
      <w:r>
        <w:t xml:space="preserve">Angivumelani neze  (0) </w:t>
      </w:r>
    </w:p>
    <w:p w:rsidR="00E61A4D" w:rsidRDefault="00D605C5">
      <w:pPr>
        <w:pStyle w:val="ListParagraph"/>
        <w:keepNext/>
        <w:numPr>
          <w:ilvl w:val="0"/>
          <w:numId w:val="4"/>
        </w:numPr>
      </w:pPr>
      <w:r>
        <w:t xml:space="preserve">Ngiphikisana ngandlela thile  (1) </w:t>
      </w:r>
    </w:p>
    <w:p w:rsidR="00E61A4D" w:rsidRDefault="00D605C5">
      <w:pPr>
        <w:pStyle w:val="ListParagraph"/>
        <w:keepNext/>
        <w:numPr>
          <w:ilvl w:val="0"/>
          <w:numId w:val="4"/>
        </w:numPr>
      </w:pPr>
      <w:r>
        <w:t xml:space="preserve">Angivumi futhi angivumelani  (2) </w:t>
      </w:r>
    </w:p>
    <w:p w:rsidR="00E61A4D" w:rsidRDefault="00D605C5">
      <w:pPr>
        <w:pStyle w:val="ListParagraph"/>
        <w:keepNext/>
        <w:numPr>
          <w:ilvl w:val="0"/>
          <w:numId w:val="4"/>
        </w:numPr>
      </w:pPr>
      <w:r>
        <w:t xml:space="preserve">Ngiyavuma ngandlela-thile  (3) </w:t>
      </w:r>
    </w:p>
    <w:p w:rsidR="00E61A4D" w:rsidRDefault="00D605C5">
      <w:pPr>
        <w:pStyle w:val="ListParagraph"/>
        <w:keepNext/>
        <w:numPr>
          <w:ilvl w:val="0"/>
          <w:numId w:val="4"/>
        </w:numPr>
      </w:pPr>
      <w:r>
        <w:t xml:space="preserve">Ngivuma kakhulu  (4) </w:t>
      </w:r>
    </w:p>
    <w:p w:rsidR="00E61A4D" w:rsidRDefault="00E61A4D"/>
    <w:p w:rsidR="00E61A4D" w:rsidRDefault="00E61A4D">
      <w:pPr>
        <w:pStyle w:val="QuestionSeparator"/>
      </w:pPr>
    </w:p>
    <w:p w:rsidR="00E61A4D" w:rsidRDefault="00E61A4D"/>
    <w:p w:rsidR="00E61A4D" w:rsidRDefault="00D605C5">
      <w:pPr>
        <w:keepNext/>
      </w:pPr>
      <w:r>
        <w:t>Q22.2 Do you agree or disagree with the following statement: "Over the last decade, the [Country] government could generally be trusted to do what is right."</w:t>
      </w:r>
    </w:p>
    <w:p w:rsidR="00E61A4D" w:rsidRDefault="00D605C5">
      <w:pPr>
        <w:pStyle w:val="ListParagraph"/>
        <w:keepNext/>
        <w:numPr>
          <w:ilvl w:val="0"/>
          <w:numId w:val="4"/>
        </w:numPr>
      </w:pPr>
      <w:r>
        <w:t xml:space="preserve">Strongly disagree  (0) </w:t>
      </w:r>
    </w:p>
    <w:p w:rsidR="00E61A4D" w:rsidRDefault="00D605C5">
      <w:pPr>
        <w:pStyle w:val="ListParagraph"/>
        <w:keepNext/>
        <w:numPr>
          <w:ilvl w:val="0"/>
          <w:numId w:val="4"/>
        </w:numPr>
      </w:pPr>
      <w:r>
        <w:t xml:space="preserve">Somewhat disagree  (1) </w:t>
      </w:r>
    </w:p>
    <w:p w:rsidR="00E61A4D" w:rsidRDefault="00D605C5">
      <w:pPr>
        <w:pStyle w:val="ListParagraph"/>
        <w:keepNext/>
        <w:numPr>
          <w:ilvl w:val="0"/>
          <w:numId w:val="4"/>
        </w:numPr>
      </w:pPr>
      <w:r>
        <w:t xml:space="preserve">Neither agree nor disagree  (2) </w:t>
      </w:r>
    </w:p>
    <w:p w:rsidR="00E61A4D" w:rsidRDefault="00D605C5">
      <w:pPr>
        <w:pStyle w:val="ListParagraph"/>
        <w:keepNext/>
        <w:numPr>
          <w:ilvl w:val="0"/>
          <w:numId w:val="4"/>
        </w:numPr>
      </w:pPr>
      <w:r>
        <w:t xml:space="preserve">Somewhat agree  (3) </w:t>
      </w:r>
    </w:p>
    <w:p w:rsidR="00E61A4D" w:rsidRDefault="00D605C5">
      <w:pPr>
        <w:pStyle w:val="ListParagraph"/>
        <w:keepNext/>
        <w:numPr>
          <w:ilvl w:val="0"/>
          <w:numId w:val="4"/>
        </w:numPr>
      </w:pPr>
      <w:r>
        <w:t xml:space="preserve">Strongly agree  (4) </w:t>
      </w:r>
    </w:p>
    <w:p w:rsidR="00E61A4D" w:rsidRDefault="00E61A4D"/>
    <w:p w:rsidR="00E61A4D" w:rsidRDefault="00D605C5">
      <w:pPr>
        <w:keepNext/>
      </w:pPr>
      <w:r>
        <w:t>Q22.2 Uyavuma noma awuvumelani nalesi sitatimende: "Kule minyaka eyishumi edlule, uhulumeni waseNingizimu Afrika ngokuvamile ubengathenjwa ukuthi enze okulungile."</w:t>
      </w:r>
    </w:p>
    <w:p w:rsidR="00E61A4D" w:rsidRDefault="00D605C5">
      <w:pPr>
        <w:pStyle w:val="ListParagraph"/>
        <w:keepNext/>
        <w:numPr>
          <w:ilvl w:val="0"/>
          <w:numId w:val="4"/>
        </w:numPr>
      </w:pPr>
      <w:r>
        <w:t xml:space="preserve">Angivumelani neze  (0) </w:t>
      </w:r>
    </w:p>
    <w:p w:rsidR="00E61A4D" w:rsidRDefault="00D605C5">
      <w:pPr>
        <w:pStyle w:val="ListParagraph"/>
        <w:keepNext/>
        <w:numPr>
          <w:ilvl w:val="0"/>
          <w:numId w:val="4"/>
        </w:numPr>
      </w:pPr>
      <w:r>
        <w:t xml:space="preserve">Ngiphikisana ngandlela thile  (1) </w:t>
      </w:r>
    </w:p>
    <w:p w:rsidR="00E61A4D" w:rsidRDefault="00D605C5">
      <w:pPr>
        <w:pStyle w:val="ListParagraph"/>
        <w:keepNext/>
        <w:numPr>
          <w:ilvl w:val="0"/>
          <w:numId w:val="4"/>
        </w:numPr>
      </w:pPr>
      <w:r>
        <w:t xml:space="preserve">Angivumi futhi angivumelani  (2) </w:t>
      </w:r>
    </w:p>
    <w:p w:rsidR="00E61A4D" w:rsidRDefault="00D605C5">
      <w:pPr>
        <w:pStyle w:val="ListParagraph"/>
        <w:keepNext/>
        <w:numPr>
          <w:ilvl w:val="0"/>
          <w:numId w:val="4"/>
        </w:numPr>
      </w:pPr>
      <w:r>
        <w:t xml:space="preserve">Ngiyavuma ngandlela-thile  (3) </w:t>
      </w:r>
    </w:p>
    <w:p w:rsidR="00E61A4D" w:rsidRDefault="00D605C5">
      <w:pPr>
        <w:pStyle w:val="ListParagraph"/>
        <w:keepNext/>
        <w:numPr>
          <w:ilvl w:val="0"/>
          <w:numId w:val="4"/>
        </w:numPr>
      </w:pPr>
      <w:r>
        <w:t xml:space="preserve">Ngivuma kakhulu  (4) </w:t>
      </w:r>
    </w:p>
    <w:p w:rsidR="00E61A4D" w:rsidRDefault="00E61A4D"/>
    <w:p w:rsidR="00E61A4D" w:rsidRDefault="00E61A4D">
      <w:pPr>
        <w:pStyle w:val="QuestionSeparator"/>
      </w:pPr>
    </w:p>
    <w:p w:rsidR="00E61A4D" w:rsidRDefault="00E61A4D"/>
    <w:p w:rsidR="00E61A4D" w:rsidRDefault="00D605C5">
      <w:pPr>
        <w:keepNext/>
      </w:pPr>
      <w:r>
        <w:t>Q22.3 Some people think the government is trying to do too many things that should be left to individuals and businesses. Others think that the government should do more to solve our country's problems.</w:t>
      </w:r>
      <w:r>
        <w:br/>
        <w:t xml:space="preserve"> </w:t>
      </w:r>
      <w:r>
        <w:br/>
        <w:t xml:space="preserve"> Which come closer to your own view? </w:t>
      </w:r>
    </w:p>
    <w:p w:rsidR="00E61A4D" w:rsidRDefault="00D605C5">
      <w:pPr>
        <w:pStyle w:val="ListParagraph"/>
        <w:keepNext/>
        <w:numPr>
          <w:ilvl w:val="0"/>
          <w:numId w:val="4"/>
        </w:numPr>
      </w:pPr>
      <w:r>
        <w:t xml:space="preserve">Government is doing too much  (1) </w:t>
      </w:r>
    </w:p>
    <w:p w:rsidR="00E61A4D" w:rsidRDefault="00D605C5">
      <w:pPr>
        <w:pStyle w:val="ListParagraph"/>
        <w:keepNext/>
        <w:numPr>
          <w:ilvl w:val="0"/>
          <w:numId w:val="4"/>
        </w:numPr>
      </w:pPr>
      <w:r>
        <w:t xml:space="preserve">Government is doing just the right amount  (7) </w:t>
      </w:r>
    </w:p>
    <w:p w:rsidR="00E61A4D" w:rsidRDefault="00D605C5">
      <w:pPr>
        <w:pStyle w:val="ListParagraph"/>
        <w:keepNext/>
        <w:numPr>
          <w:ilvl w:val="0"/>
          <w:numId w:val="4"/>
        </w:numPr>
      </w:pPr>
      <w:r>
        <w:t xml:space="preserve">Government should do more  (8) </w:t>
      </w:r>
    </w:p>
    <w:p w:rsidR="00E61A4D" w:rsidRDefault="00E61A4D"/>
    <w:p w:rsidR="00E61A4D" w:rsidRDefault="00D605C5">
      <w:pPr>
        <w:keepNext/>
      </w:pPr>
      <w:r>
        <w:t>Q22.3 Abanye abantu bacabanga ukuthi uhulumeni uzama ukwenza izinto eziningi kakhulu okufanele zishiyelwe abantu kanye namabhizinisi. Abanye bacabanga ukuthi uhulumeni kufanele enze okuningi ukuxazulula izinkinga zezwe lethu.</w:t>
      </w:r>
      <w:r>
        <w:br/>
      </w:r>
      <w:r>
        <w:br/>
        <w:t xml:space="preserve"> Yikuphi okusondele kumbono wakho?</w:t>
      </w:r>
    </w:p>
    <w:p w:rsidR="00E61A4D" w:rsidRDefault="00D605C5">
      <w:pPr>
        <w:pStyle w:val="ListParagraph"/>
        <w:keepNext/>
        <w:numPr>
          <w:ilvl w:val="0"/>
          <w:numId w:val="4"/>
        </w:numPr>
      </w:pPr>
      <w:r>
        <w:t xml:space="preserve">Uhulumeni wenza kakhulu  (1) </w:t>
      </w:r>
    </w:p>
    <w:p w:rsidR="00E61A4D" w:rsidRDefault="00D605C5">
      <w:pPr>
        <w:pStyle w:val="ListParagraph"/>
        <w:keepNext/>
        <w:numPr>
          <w:ilvl w:val="0"/>
          <w:numId w:val="4"/>
        </w:numPr>
      </w:pPr>
      <w:r>
        <w:t xml:space="preserve">Uhulumeni wenza inani elifanele nje  (7) </w:t>
      </w:r>
    </w:p>
    <w:p w:rsidR="00E61A4D" w:rsidRDefault="00D605C5">
      <w:pPr>
        <w:pStyle w:val="ListParagraph"/>
        <w:keepNext/>
        <w:numPr>
          <w:ilvl w:val="0"/>
          <w:numId w:val="4"/>
        </w:numPr>
      </w:pPr>
      <w:r>
        <w:t xml:space="preserve">Uhulumeni kufanele enze okuningi  (8) </w:t>
      </w:r>
    </w:p>
    <w:p w:rsidR="00E61A4D" w:rsidRDefault="00E61A4D"/>
    <w:p w:rsidR="00E61A4D" w:rsidRDefault="00E61A4D">
      <w:pPr>
        <w:pStyle w:val="QuestionSeparator"/>
      </w:pPr>
    </w:p>
    <w:p w:rsidR="00E61A4D" w:rsidRDefault="00E61A4D"/>
    <w:p w:rsidR="00E61A4D" w:rsidRDefault="00D605C5">
      <w:pPr>
        <w:keepNext/>
      </w:pPr>
      <w:r>
        <w:t>Q22.4 How big of an issue do you think income inequality is in [Country]?</w:t>
      </w:r>
    </w:p>
    <w:p w:rsidR="00E61A4D" w:rsidRDefault="00D605C5">
      <w:pPr>
        <w:pStyle w:val="ListParagraph"/>
        <w:keepNext/>
        <w:numPr>
          <w:ilvl w:val="0"/>
          <w:numId w:val="4"/>
        </w:numPr>
      </w:pPr>
      <w:r>
        <w:t xml:space="preserve">Not an issue at all  (0) </w:t>
      </w:r>
    </w:p>
    <w:p w:rsidR="00E61A4D" w:rsidRDefault="00D605C5">
      <w:pPr>
        <w:pStyle w:val="ListParagraph"/>
        <w:keepNext/>
        <w:numPr>
          <w:ilvl w:val="0"/>
          <w:numId w:val="4"/>
        </w:numPr>
      </w:pPr>
      <w:r>
        <w:t xml:space="preserve">A small issue  (1) </w:t>
      </w:r>
    </w:p>
    <w:p w:rsidR="00E61A4D" w:rsidRDefault="00D605C5">
      <w:pPr>
        <w:pStyle w:val="ListParagraph"/>
        <w:keepNext/>
        <w:numPr>
          <w:ilvl w:val="0"/>
          <w:numId w:val="4"/>
        </w:numPr>
      </w:pPr>
      <w:r>
        <w:t xml:space="preserve">An issue  (2) </w:t>
      </w:r>
    </w:p>
    <w:p w:rsidR="00E61A4D" w:rsidRDefault="00D605C5">
      <w:pPr>
        <w:pStyle w:val="ListParagraph"/>
        <w:keepNext/>
        <w:numPr>
          <w:ilvl w:val="0"/>
          <w:numId w:val="4"/>
        </w:numPr>
      </w:pPr>
      <w:r>
        <w:t xml:space="preserve">A serious issue  (3) </w:t>
      </w:r>
    </w:p>
    <w:p w:rsidR="00E61A4D" w:rsidRDefault="00D605C5">
      <w:pPr>
        <w:pStyle w:val="ListParagraph"/>
        <w:keepNext/>
        <w:numPr>
          <w:ilvl w:val="0"/>
          <w:numId w:val="4"/>
        </w:numPr>
      </w:pPr>
      <w:r>
        <w:t xml:space="preserve">A very serious issue  (4) </w:t>
      </w:r>
    </w:p>
    <w:p w:rsidR="00E61A4D" w:rsidRDefault="00E61A4D"/>
    <w:p w:rsidR="00E61A4D" w:rsidRDefault="00D605C5">
      <w:pPr>
        <w:keepNext/>
      </w:pPr>
      <w:r>
        <w:t>Q22.4 Ucabanga ukuthi kuyinkinga kangakanani ukungalingani kwamaholo eNingizimu Afrika </w:t>
      </w:r>
    </w:p>
    <w:p w:rsidR="00E61A4D" w:rsidRDefault="00D605C5">
      <w:pPr>
        <w:pStyle w:val="ListParagraph"/>
        <w:keepNext/>
        <w:numPr>
          <w:ilvl w:val="0"/>
          <w:numId w:val="4"/>
        </w:numPr>
      </w:pPr>
      <w:r>
        <w:t xml:space="preserve">Akuyona inkinga nhlobo  (0) </w:t>
      </w:r>
    </w:p>
    <w:p w:rsidR="00E61A4D" w:rsidRDefault="00D605C5">
      <w:pPr>
        <w:pStyle w:val="ListParagraph"/>
        <w:keepNext/>
        <w:numPr>
          <w:ilvl w:val="0"/>
          <w:numId w:val="4"/>
        </w:numPr>
      </w:pPr>
      <w:r>
        <w:t xml:space="preserve">Udaba oluncane  (1) </w:t>
      </w:r>
    </w:p>
    <w:p w:rsidR="00E61A4D" w:rsidRDefault="00D605C5">
      <w:pPr>
        <w:pStyle w:val="ListParagraph"/>
        <w:keepNext/>
        <w:numPr>
          <w:ilvl w:val="0"/>
          <w:numId w:val="4"/>
        </w:numPr>
      </w:pPr>
      <w:r>
        <w:t xml:space="preserve">Inkinga  (2) </w:t>
      </w:r>
    </w:p>
    <w:p w:rsidR="00E61A4D" w:rsidRDefault="00D605C5">
      <w:pPr>
        <w:pStyle w:val="ListParagraph"/>
        <w:keepNext/>
        <w:numPr>
          <w:ilvl w:val="0"/>
          <w:numId w:val="4"/>
        </w:numPr>
      </w:pPr>
      <w:r>
        <w:t xml:space="preserve">Udaba olubucayi  (3) </w:t>
      </w:r>
    </w:p>
    <w:p w:rsidR="00E61A4D" w:rsidRDefault="00D605C5">
      <w:pPr>
        <w:pStyle w:val="ListParagraph"/>
        <w:keepNext/>
        <w:numPr>
          <w:ilvl w:val="0"/>
          <w:numId w:val="4"/>
        </w:numPr>
      </w:pPr>
      <w:r>
        <w:t xml:space="preserve">Udaba olubucayi kakhulu  (4) </w:t>
      </w:r>
    </w:p>
    <w:p w:rsidR="00E61A4D" w:rsidRDefault="00E61A4D"/>
    <w:p w:rsidR="00E61A4D" w:rsidRDefault="00E61A4D">
      <w:pPr>
        <w:pStyle w:val="QuestionSeparator"/>
      </w:pPr>
    </w:p>
    <w:p w:rsidR="00E61A4D" w:rsidRDefault="00E61A4D"/>
    <w:p w:rsidR="00E61A4D" w:rsidRDefault="00D605C5">
      <w:pPr>
        <w:keepNext/>
      </w:pPr>
      <w:r>
        <w:t>Q22.5 Do you think that overall people in the world will be richer or poorer in 100 years from now?</w:t>
      </w:r>
    </w:p>
    <w:p w:rsidR="00E61A4D" w:rsidRDefault="00D605C5">
      <w:pPr>
        <w:pStyle w:val="ListParagraph"/>
        <w:keepNext/>
        <w:numPr>
          <w:ilvl w:val="0"/>
          <w:numId w:val="4"/>
        </w:numPr>
      </w:pPr>
      <w:r>
        <w:t xml:space="preserve">Much poorer  (0) </w:t>
      </w:r>
    </w:p>
    <w:p w:rsidR="00E61A4D" w:rsidRDefault="00D605C5">
      <w:pPr>
        <w:pStyle w:val="ListParagraph"/>
        <w:keepNext/>
        <w:numPr>
          <w:ilvl w:val="0"/>
          <w:numId w:val="4"/>
        </w:numPr>
      </w:pPr>
      <w:r>
        <w:t xml:space="preserve">Poorer  (11) </w:t>
      </w:r>
    </w:p>
    <w:p w:rsidR="00E61A4D" w:rsidRDefault="00D605C5">
      <w:pPr>
        <w:pStyle w:val="ListParagraph"/>
        <w:keepNext/>
        <w:numPr>
          <w:ilvl w:val="0"/>
          <w:numId w:val="4"/>
        </w:numPr>
      </w:pPr>
      <w:r>
        <w:t xml:space="preserve">As rich as now  (12) </w:t>
      </w:r>
    </w:p>
    <w:p w:rsidR="00E61A4D" w:rsidRDefault="00D605C5">
      <w:pPr>
        <w:pStyle w:val="ListParagraph"/>
        <w:keepNext/>
        <w:numPr>
          <w:ilvl w:val="0"/>
          <w:numId w:val="4"/>
        </w:numPr>
      </w:pPr>
      <w:r>
        <w:t xml:space="preserve">Richer  (13) </w:t>
      </w:r>
    </w:p>
    <w:p w:rsidR="00E61A4D" w:rsidRDefault="00D605C5">
      <w:pPr>
        <w:pStyle w:val="ListParagraph"/>
        <w:keepNext/>
        <w:numPr>
          <w:ilvl w:val="0"/>
          <w:numId w:val="4"/>
        </w:numPr>
      </w:pPr>
      <w:r>
        <w:t xml:space="preserve">Much richer  (14) </w:t>
      </w:r>
    </w:p>
    <w:p w:rsidR="00E61A4D" w:rsidRDefault="00E61A4D"/>
    <w:p w:rsidR="00E61A4D" w:rsidRDefault="00D605C5">
      <w:pPr>
        <w:keepNext/>
      </w:pPr>
      <w:r>
        <w:t>Q22.5 Ingabe ucabanga ukuthi abantu jikelele emhlabeni bazoba abacebile noma abampofu eminyakeni eyikhulu kusukela manje?</w:t>
      </w:r>
    </w:p>
    <w:p w:rsidR="00E61A4D" w:rsidRDefault="00D605C5">
      <w:pPr>
        <w:pStyle w:val="ListParagraph"/>
        <w:keepNext/>
        <w:numPr>
          <w:ilvl w:val="0"/>
          <w:numId w:val="4"/>
        </w:numPr>
      </w:pPr>
      <w:r>
        <w:t xml:space="preserve">Abampofu kakhulu  (0) </w:t>
      </w:r>
    </w:p>
    <w:p w:rsidR="00E61A4D" w:rsidRDefault="00D605C5">
      <w:pPr>
        <w:pStyle w:val="ListParagraph"/>
        <w:keepNext/>
        <w:numPr>
          <w:ilvl w:val="0"/>
          <w:numId w:val="4"/>
        </w:numPr>
      </w:pPr>
      <w:r>
        <w:t xml:space="preserve">Abampofu  (11) </w:t>
      </w:r>
    </w:p>
    <w:p w:rsidR="00E61A4D" w:rsidRDefault="00D605C5">
      <w:pPr>
        <w:pStyle w:val="ListParagraph"/>
        <w:keepNext/>
        <w:numPr>
          <w:ilvl w:val="0"/>
          <w:numId w:val="4"/>
        </w:numPr>
      </w:pPr>
      <w:r>
        <w:t xml:space="preserve">Abacebile njengamanje  (12) </w:t>
      </w:r>
    </w:p>
    <w:p w:rsidR="00E61A4D" w:rsidRDefault="00D605C5">
      <w:pPr>
        <w:pStyle w:val="ListParagraph"/>
        <w:keepNext/>
        <w:numPr>
          <w:ilvl w:val="0"/>
          <w:numId w:val="4"/>
        </w:numPr>
      </w:pPr>
      <w:r>
        <w:t xml:space="preserve">Abacebile  (13) </w:t>
      </w:r>
    </w:p>
    <w:p w:rsidR="00E61A4D" w:rsidRDefault="00D605C5">
      <w:pPr>
        <w:pStyle w:val="ListParagraph"/>
        <w:keepNext/>
        <w:numPr>
          <w:ilvl w:val="0"/>
          <w:numId w:val="4"/>
        </w:numPr>
      </w:pPr>
      <w:r>
        <w:t xml:space="preserve">Abacebile kakhulu  (14) </w:t>
      </w:r>
    </w:p>
    <w:p w:rsidR="00E61A4D" w:rsidRDefault="00E61A4D"/>
    <w:p w:rsidR="00E61A4D" w:rsidRDefault="00D605C5">
      <w:pPr>
        <w:pStyle w:val="BlockEndLabel"/>
      </w:pPr>
      <w:r>
        <w:t>End of Block: Trust, perceptions of institutions, inequality, and the future</w:t>
      </w:r>
    </w:p>
    <w:p w:rsidR="00E61A4D" w:rsidRDefault="00E61A4D">
      <w:pPr>
        <w:pStyle w:val="BlockSeparator"/>
      </w:pPr>
    </w:p>
    <w:p w:rsidR="00E61A4D" w:rsidRDefault="00D605C5">
      <w:pPr>
        <w:pStyle w:val="BlockStartLabel"/>
      </w:pPr>
      <w:r>
        <w:t>Start of Block: Feedback</w:t>
      </w:r>
    </w:p>
    <w:p w:rsidR="00E61A4D" w:rsidRDefault="00E61A4D"/>
    <w:p w:rsidR="00E61A4D" w:rsidRDefault="00D605C5">
      <w:pPr>
        <w:keepNext/>
      </w:pPr>
      <w:r>
        <w:t>Q25.1 Do you feel that this survey was politically biased?</w:t>
      </w:r>
    </w:p>
    <w:p w:rsidR="00E61A4D" w:rsidRDefault="00D605C5">
      <w:pPr>
        <w:pStyle w:val="ListParagraph"/>
        <w:keepNext/>
        <w:numPr>
          <w:ilvl w:val="0"/>
          <w:numId w:val="4"/>
        </w:numPr>
      </w:pPr>
      <w:r>
        <w:t xml:space="preserve">Yes, left-wing biased  (1) </w:t>
      </w:r>
    </w:p>
    <w:p w:rsidR="00E61A4D" w:rsidRDefault="00D605C5">
      <w:pPr>
        <w:pStyle w:val="ListParagraph"/>
        <w:keepNext/>
        <w:numPr>
          <w:ilvl w:val="0"/>
          <w:numId w:val="4"/>
        </w:numPr>
      </w:pPr>
      <w:r>
        <w:t xml:space="preserve">Yes, right-wing biased  (2) </w:t>
      </w:r>
    </w:p>
    <w:p w:rsidR="00E61A4D" w:rsidRDefault="00D605C5">
      <w:pPr>
        <w:pStyle w:val="ListParagraph"/>
        <w:keepNext/>
        <w:numPr>
          <w:ilvl w:val="0"/>
          <w:numId w:val="4"/>
        </w:numPr>
      </w:pPr>
      <w:r>
        <w:t xml:space="preserve">No, I do not feel it was biased  (3) </w:t>
      </w:r>
    </w:p>
    <w:p w:rsidR="00E61A4D" w:rsidRDefault="00E61A4D"/>
    <w:p w:rsidR="00E61A4D" w:rsidRDefault="00D605C5">
      <w:pPr>
        <w:keepNext/>
      </w:pPr>
      <w:r>
        <w:t>Q25.1 Ingabe ubona sengathi lenhlolovo ibichemile kwezepolitiki?</w:t>
      </w:r>
    </w:p>
    <w:p w:rsidR="00E61A4D" w:rsidRDefault="00D605C5">
      <w:pPr>
        <w:pStyle w:val="ListParagraph"/>
        <w:keepNext/>
        <w:numPr>
          <w:ilvl w:val="0"/>
          <w:numId w:val="4"/>
        </w:numPr>
      </w:pPr>
      <w:r>
        <w:t xml:space="preserve">Yebo, ibicheme ngakuphiko lwesobunxele  (1) </w:t>
      </w:r>
    </w:p>
    <w:p w:rsidR="00E61A4D" w:rsidRDefault="00D605C5">
      <w:pPr>
        <w:pStyle w:val="ListParagraph"/>
        <w:keepNext/>
        <w:numPr>
          <w:ilvl w:val="0"/>
          <w:numId w:val="4"/>
        </w:numPr>
      </w:pPr>
      <w:r>
        <w:t xml:space="preserve">Yebo, ibicheme ngakuphiko lwesokudla  (2) </w:t>
      </w:r>
    </w:p>
    <w:p w:rsidR="00E61A4D" w:rsidRDefault="00D605C5">
      <w:pPr>
        <w:pStyle w:val="ListParagraph"/>
        <w:keepNext/>
        <w:numPr>
          <w:ilvl w:val="0"/>
          <w:numId w:val="4"/>
        </w:numPr>
      </w:pPr>
      <w:r>
        <w:t xml:space="preserve">Cha, angiyizwa ngathi ibichemile  (3) </w:t>
      </w:r>
    </w:p>
    <w:p w:rsidR="00E61A4D" w:rsidRDefault="00E61A4D"/>
    <w:p w:rsidR="00E61A4D" w:rsidRDefault="00E61A4D">
      <w:pPr>
        <w:pStyle w:val="QuestionSeparator"/>
      </w:pPr>
    </w:p>
    <w:p w:rsidR="00E61A4D" w:rsidRDefault="00E61A4D"/>
    <w:p w:rsidR="00E61A4D" w:rsidRDefault="00D605C5">
      <w:pPr>
        <w:keepNext/>
      </w:pPr>
      <w:r>
        <w:t>Q25.2 The survey is nearing completion. You can now enter any comments, thoughts or suggestions in the field below.</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E61A4D"/>
    <w:p w:rsidR="00E61A4D" w:rsidRDefault="00D605C5">
      <w:pPr>
        <w:keepNext/>
      </w:pPr>
      <w:r>
        <w:t>Q25.2 Lenhlolovo isizophela. Manje usungafaka noma imiphi imibono, imicabango noma iziphakamiso emkhakheni ongezansi.</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D605C5">
      <w:pPr>
        <w:pStyle w:val="TextEntryLine"/>
        <w:ind w:firstLine="400"/>
      </w:pPr>
      <w:r>
        <w:t>________________________________________________________________</w:t>
      </w:r>
    </w:p>
    <w:p w:rsidR="00E61A4D" w:rsidRDefault="00E61A4D"/>
    <w:p w:rsidR="00E61A4D" w:rsidRDefault="00E61A4D">
      <w:pPr>
        <w:pStyle w:val="QuestionSeparator"/>
      </w:pP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04AF785D" wp14:editId="5AA92C8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 xml:space="preserve">Q251 Congratulations! </w:t>
      </w:r>
      <w:r>
        <w:br/>
        <w:t>  You won the lottery previously described. Of the €100 prize, € will be donated to the charity Gold Standard, as you decided, and the remainder will be paid to you through the survey company Dynata.</w:t>
      </w:r>
    </w:p>
    <w:p w:rsidR="00E61A4D" w:rsidRDefault="00E61A4D"/>
    <w:p w:rsidR="00E61A4D" w:rsidRDefault="00D605C5">
      <w:pPr>
        <w:keepNext/>
      </w:pPr>
      <w:r>
        <w:t>Q251 Halala!</w:t>
      </w:r>
      <w:r>
        <w:br/>
      </w:r>
      <w:r>
        <w:br/>
      </w:r>
      <w:r>
        <w:br/>
        <w:t xml:space="preserve"> Uwine iLotho echazwe ngaphambilini. Kumklomelo ongu- R1000, uR   uzonikelwa kwi-charity Gold Standard, njengoba uthathe isinqumo, kanti okusele uzokhokhelwa wena ngenkampani yenhlolovo iDynata.</w:t>
      </w:r>
    </w:p>
    <w:p w:rsidR="00E61A4D" w:rsidRDefault="00E61A4D"/>
    <w:p w:rsidR="00E61A4D" w:rsidRDefault="00D605C5">
      <w:pPr>
        <w:pStyle w:val="BlockEndLabel"/>
      </w:pPr>
      <w:r>
        <w:t>End of Block: Feedback</w:t>
      </w:r>
    </w:p>
    <w:p w:rsidR="00E61A4D" w:rsidRDefault="00E61A4D">
      <w:pPr>
        <w:pStyle w:val="BlockSeparator"/>
      </w:pPr>
    </w:p>
    <w:p w:rsidR="00E61A4D" w:rsidRDefault="00D605C5">
      <w:pPr>
        <w:pStyle w:val="BlockStartLabel"/>
      </w:pPr>
      <w:r>
        <w:t>Start of Block: Petition</w:t>
      </w:r>
    </w:p>
    <w:tbl>
      <w:tblPr>
        <w:tblStyle w:val="QQuestionIconTable"/>
        <w:tblW w:w="50" w:type="auto"/>
        <w:tblLook w:val="07E0" w:firstRow="1" w:lastRow="1" w:firstColumn="1" w:lastColumn="1" w:noHBand="1" w:noVBand="1"/>
      </w:tblPr>
      <w:tblGrid>
        <w:gridCol w:w="380"/>
      </w:tblGrid>
      <w:tr w:rsidR="00E61A4D">
        <w:tc>
          <w:tcPr>
            <w:tcW w:w="50" w:type="dxa"/>
          </w:tcPr>
          <w:p w:rsidR="00E61A4D" w:rsidRDefault="00D605C5">
            <w:pPr>
              <w:keepNext/>
            </w:pPr>
            <w:r>
              <w:rPr>
                <w:noProof/>
                <w:lang w:val="en-ZA" w:eastAsia="en-ZA"/>
              </w:rPr>
              <w:drawing>
                <wp:inline distT="0" distB="0" distL="0" distR="0" wp14:anchorId="271D047E" wp14:editId="1F420F05">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61A4D" w:rsidRDefault="00E61A4D"/>
    <w:p w:rsidR="00E61A4D" w:rsidRDefault="00D605C5">
      <w:pPr>
        <w:keepNext/>
      </w:pPr>
      <w:r>
        <w:t>Q257 Finally, are you willing to sign a petition to "stand up for real climate action"?</w:t>
      </w:r>
      <w:r>
        <w:br/>
      </w:r>
      <w:r>
        <w:br/>
        <w:t>As soon as the survey is complete, we will send the results to the [Leader] office, informing him what share of people who took this survey were willing to support the following petition. </w:t>
      </w:r>
      <w:r>
        <w:br/>
      </w:r>
      <w:r>
        <w:br/>
        <w:t>"I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[Country] and beyond -- to act so we do not lose ground in combating climate change."</w:t>
      </w:r>
      <w:r>
        <w:br/>
      </w:r>
      <w:r>
        <w:br/>
        <w:t>Do you support this petition (you will NOT be asked to sign, only your answer here is required and remains anonymous)? </w:t>
      </w:r>
    </w:p>
    <w:p w:rsidR="00E61A4D" w:rsidRDefault="00D605C5">
      <w:pPr>
        <w:pStyle w:val="ListParagraph"/>
        <w:keepNext/>
        <w:numPr>
          <w:ilvl w:val="0"/>
          <w:numId w:val="4"/>
        </w:numPr>
      </w:pPr>
      <w:r>
        <w:t xml:space="preserve">Yes  (1) </w:t>
      </w:r>
    </w:p>
    <w:p w:rsidR="00E61A4D" w:rsidRDefault="00D605C5">
      <w:pPr>
        <w:pStyle w:val="ListParagraph"/>
        <w:keepNext/>
        <w:numPr>
          <w:ilvl w:val="0"/>
          <w:numId w:val="4"/>
        </w:numPr>
      </w:pPr>
      <w:r>
        <w:t xml:space="preserve">No  (2) </w:t>
      </w:r>
    </w:p>
    <w:p w:rsidR="00E61A4D" w:rsidRDefault="00E61A4D"/>
    <w:p w:rsidR="00E61A4D" w:rsidRDefault="00D605C5">
      <w:pPr>
        <w:keepNext/>
      </w:pPr>
      <w:r>
        <w:t>Q257 Ekugcineni, ingabe uzimisele ukusayina isicelo sezikhalazo ukuze "umelele isenzo sangempela sesimo sezulu"?</w:t>
      </w:r>
      <w:r>
        <w:br/>
      </w:r>
      <w:r>
        <w:br/>
        <w:t xml:space="preserve"> Ngokushesha nje lapho inhlolovo isiphelile, sizothumela imiphumela ehhovisi likamongameli, simazise ukuthi yisiphi isabelo sabantu abathathe le nhlolovo abazimisele ukuxhasa isicelo sezikhalazo esilandelayo.</w:t>
      </w:r>
      <w:r>
        <w:br/>
      </w:r>
      <w:r>
        <w:br/>
        <w:t xml:space="preserve"> "Ngiyavuma ukuthi isenzo esisheshayo mayelana nokuguquka kwesimo sezulu sibalulekile. Manje yisikhathi sokuzinikela ekusaseni elinekhabhoni ephansi futhi sivimbele ukulimala okungapheli kukho konke okuphilayo. Isayensi isikhombisa ukuthi asikwazi ukulinda ukuze sinciphise ukukhishwa kwekhabhoni okuyingozi. Nginezela izwi lami ekubizweni kwabaholi bomhlaba eNingizimu Afrika nangale kwawo - ukuba benze okuthile ukuze singalahlekelwa amandla okulwa nokuguquka kwesimo sezulu. "</w:t>
      </w:r>
      <w:r>
        <w:br/>
      </w:r>
      <w:r>
        <w:br/>
        <w:t>Ingabe uyasiseka lesi sicelo sezikhalazo (NGEKE ucelwe ukuthi usayine, kuphela impendulo yakho lapha edingekayo futhi engaziwa)?</w:t>
      </w:r>
    </w:p>
    <w:p w:rsidR="00E61A4D" w:rsidRDefault="00D605C5">
      <w:pPr>
        <w:pStyle w:val="ListParagraph"/>
        <w:keepNext/>
        <w:numPr>
          <w:ilvl w:val="0"/>
          <w:numId w:val="4"/>
        </w:numPr>
      </w:pPr>
      <w:r>
        <w:t xml:space="preserve">Yebo  (1) </w:t>
      </w:r>
    </w:p>
    <w:p w:rsidR="00E61A4D" w:rsidRDefault="00D605C5">
      <w:pPr>
        <w:pStyle w:val="ListParagraph"/>
        <w:keepNext/>
        <w:numPr>
          <w:ilvl w:val="0"/>
          <w:numId w:val="4"/>
        </w:numPr>
      </w:pPr>
      <w:r>
        <w:t xml:space="preserve">Cha  (2) </w:t>
      </w:r>
    </w:p>
    <w:p w:rsidR="00E61A4D" w:rsidRDefault="00E61A4D"/>
    <w:p w:rsidR="00E61A4D" w:rsidRDefault="00D605C5">
      <w:pPr>
        <w:pStyle w:val="BlockEndLabel"/>
      </w:pPr>
      <w:r>
        <w:t>End of Block: Petition</w:t>
      </w:r>
    </w:p>
    <w:p w:rsidR="00E61A4D" w:rsidRDefault="00E61A4D">
      <w:pPr>
        <w:pStyle w:val="BlockSeparator"/>
      </w:pPr>
    </w:p>
    <w:p w:rsidR="00E61A4D" w:rsidRDefault="00E61A4D"/>
    <w:sectPr w:rsidR="00E61A4D">
      <w:headerReference w:type="default" r:id="rId18"/>
      <w:footerReference w:type="even" r:id="rId19"/>
      <w:footerReference w:type="defaul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Xolisa Dodo" w:date="2021-08-05T17:14:00Z" w:initials="XD">
    <w:p w:rsidR="00EB5158" w:rsidRDefault="00EB5158">
      <w:pPr>
        <w:pStyle w:val="CommentText"/>
      </w:pPr>
      <w:r>
        <w:rPr>
          <w:rStyle w:val="CommentReference"/>
        </w:rPr>
        <w:annotationRef/>
      </w:r>
      <w:r>
        <w:t>Does Mfelokazi refer to both genders?</w:t>
      </w:r>
    </w:p>
  </w:comment>
  <w:comment w:id="9" w:author="Xolisa Dodo" w:date="2021-08-05T17:20:00Z" w:initials="XD">
    <w:p w:rsidR="00A17B5E" w:rsidRDefault="00A17B5E">
      <w:pPr>
        <w:pStyle w:val="CommentText"/>
      </w:pPr>
      <w:r>
        <w:rPr>
          <w:rStyle w:val="CommentReference"/>
        </w:rPr>
        <w:annotationRef/>
      </w:r>
      <w:r>
        <w:t>Is this repetition of Nsimbi deliberate?</w:t>
      </w:r>
    </w:p>
  </w:comment>
  <w:comment w:id="11" w:author="Xolisa Dodo" w:date="2021-08-05T17:22:00Z" w:initials="XD">
    <w:p w:rsidR="00A17B5E" w:rsidRDefault="00A17B5E">
      <w:pPr>
        <w:pStyle w:val="CommentText"/>
      </w:pPr>
      <w:r>
        <w:rPr>
          <w:rStyle w:val="CommentReference"/>
        </w:rPr>
        <w:annotationRef/>
      </w:r>
      <w:r>
        <w:t>If it is iron and steel it’s all one Nsimbi.</w:t>
      </w:r>
    </w:p>
  </w:comment>
  <w:comment w:id="14" w:author="Xolisa Dodo" w:date="2021-08-05T17:27:00Z" w:initials="XD">
    <w:p w:rsidR="00A17B5E" w:rsidRDefault="00A17B5E">
      <w:pPr>
        <w:pStyle w:val="CommentText"/>
      </w:pPr>
      <w:r>
        <w:rPr>
          <w:rStyle w:val="CommentReference"/>
        </w:rPr>
        <w:annotationRef/>
      </w:r>
      <w:r>
        <w:t xml:space="preserve">Qembu </w:t>
      </w:r>
      <w:r w:rsidR="008B350A">
        <w:t xml:space="preserve">is a party yet they refer to candidate?  </w:t>
      </w:r>
    </w:p>
  </w:comment>
  <w:comment w:id="26" w:author="Xolisa Dodo" w:date="2021-08-05T17:58:00Z" w:initials="XD">
    <w:p w:rsidR="00535FD2" w:rsidRDefault="00535FD2">
      <w:pPr>
        <w:pStyle w:val="CommentText"/>
      </w:pPr>
      <w:r>
        <w:rPr>
          <w:rStyle w:val="CommentReference"/>
        </w:rPr>
        <w:annotationRef/>
      </w:r>
      <w:r>
        <w:t>As insulation protects against both heat and cold.</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02E" w:rsidRDefault="001A302E">
      <w:pPr>
        <w:spacing w:line="240" w:lineRule="auto"/>
      </w:pPr>
      <w:r>
        <w:separator/>
      </w:r>
    </w:p>
  </w:endnote>
  <w:endnote w:type="continuationSeparator" w:id="0">
    <w:p w:rsidR="001A302E" w:rsidRDefault="001A3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158" w:rsidRDefault="00EB5158" w:rsidP="00EB5158">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5158" w:rsidRDefault="00EB5158" w:rsidP="00EB51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158" w:rsidRDefault="00EB5158" w:rsidP="00EB5158">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BA71C8">
      <w:rPr>
        <w:rStyle w:val="PageNumber"/>
        <w:noProof/>
      </w:rPr>
      <w:t>121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BA71C8">
      <w:rPr>
        <w:rStyle w:val="PageNumber"/>
        <w:noProof/>
      </w:rPr>
      <w:t>121</w:t>
    </w:r>
    <w:r>
      <w:rPr>
        <w:rStyle w:val="PageNumber"/>
      </w:rPr>
      <w:fldChar w:fldCharType="end"/>
    </w:r>
  </w:p>
  <w:p w:rsidR="00EB5158" w:rsidRDefault="00EB5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02E" w:rsidRDefault="001A302E">
      <w:pPr>
        <w:spacing w:line="240" w:lineRule="auto"/>
      </w:pPr>
      <w:r>
        <w:separator/>
      </w:r>
    </w:p>
  </w:footnote>
  <w:footnote w:type="continuationSeparator" w:id="0">
    <w:p w:rsidR="001A302E" w:rsidRDefault="001A3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158" w:rsidRDefault="00EB5158">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olisa Dodo">
    <w15:presenceInfo w15:providerId="AD" w15:userId="S-1-5-21-1875354701-1785178695-996302570-145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1558BF"/>
    <w:rsid w:val="001A302E"/>
    <w:rsid w:val="00535FD2"/>
    <w:rsid w:val="00712514"/>
    <w:rsid w:val="00886F22"/>
    <w:rsid w:val="008B350A"/>
    <w:rsid w:val="00A17B5E"/>
    <w:rsid w:val="00B532BE"/>
    <w:rsid w:val="00B70267"/>
    <w:rsid w:val="00BA71C8"/>
    <w:rsid w:val="00D605C5"/>
    <w:rsid w:val="00E61A4D"/>
    <w:rsid w:val="00EB5158"/>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8CF5F"/>
  <w15:docId w15:val="{FD774C66-B8B9-9741-9B6C-A046F89F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EB5158"/>
    <w:rPr>
      <w:sz w:val="16"/>
      <w:szCs w:val="16"/>
    </w:rPr>
  </w:style>
  <w:style w:type="paragraph" w:styleId="CommentText">
    <w:name w:val="annotation text"/>
    <w:basedOn w:val="Normal"/>
    <w:link w:val="CommentTextChar"/>
    <w:uiPriority w:val="99"/>
    <w:semiHidden/>
    <w:unhideWhenUsed/>
    <w:rsid w:val="00EB5158"/>
    <w:pPr>
      <w:spacing w:line="240" w:lineRule="auto"/>
    </w:pPr>
    <w:rPr>
      <w:sz w:val="20"/>
      <w:szCs w:val="20"/>
    </w:rPr>
  </w:style>
  <w:style w:type="character" w:customStyle="1" w:styleId="CommentTextChar">
    <w:name w:val="Comment Text Char"/>
    <w:basedOn w:val="DefaultParagraphFont"/>
    <w:link w:val="CommentText"/>
    <w:uiPriority w:val="99"/>
    <w:semiHidden/>
    <w:rsid w:val="00EB5158"/>
    <w:rPr>
      <w:sz w:val="20"/>
      <w:szCs w:val="20"/>
    </w:rPr>
  </w:style>
  <w:style w:type="paragraph" w:styleId="CommentSubject">
    <w:name w:val="annotation subject"/>
    <w:basedOn w:val="CommentText"/>
    <w:next w:val="CommentText"/>
    <w:link w:val="CommentSubjectChar"/>
    <w:uiPriority w:val="99"/>
    <w:semiHidden/>
    <w:unhideWhenUsed/>
    <w:rsid w:val="00EB5158"/>
    <w:rPr>
      <w:b/>
      <w:bCs/>
    </w:rPr>
  </w:style>
  <w:style w:type="character" w:customStyle="1" w:styleId="CommentSubjectChar">
    <w:name w:val="Comment Subject Char"/>
    <w:basedOn w:val="CommentTextChar"/>
    <w:link w:val="CommentSubject"/>
    <w:uiPriority w:val="99"/>
    <w:semiHidden/>
    <w:rsid w:val="00EB5158"/>
    <w:rPr>
      <w:b/>
      <w:bCs/>
      <w:sz w:val="20"/>
      <w:szCs w:val="20"/>
    </w:rPr>
  </w:style>
  <w:style w:type="paragraph" w:styleId="BalloonText">
    <w:name w:val="Balloon Text"/>
    <w:basedOn w:val="Normal"/>
    <w:link w:val="BalloonTextChar"/>
    <w:uiPriority w:val="99"/>
    <w:semiHidden/>
    <w:unhideWhenUsed/>
    <w:rsid w:val="00EB51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1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general/data-protection.htm" TargetMode="External"/><Relationship Id="rId13" Type="http://schemas.openxmlformats.org/officeDocument/2006/relationships/hyperlink" Target="http://DPC@oecd.or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DPO@oecd.or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ecd.org/general/data-protection.htm" TargetMode="Externa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http://DPC@oecd.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PO@oecd.org" TargetMode="Externa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14170</Words>
  <Characters>80770</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ZA</vt:lpstr>
    </vt:vector>
  </TitlesOfParts>
  <Company>Qualtrics</Company>
  <LinksUpToDate>false</LinksUpToDate>
  <CharactersWithSpaces>94751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dc:title>
  <dc:subject/>
  <dc:creator>Qualtrics</dc:creator>
  <cp:keywords/>
  <dc:description/>
  <cp:lastModifiedBy>Xolisa Dodo</cp:lastModifiedBy>
  <cp:revision>4</cp:revision>
  <dcterms:created xsi:type="dcterms:W3CDTF">2021-08-05T10:41:00Z</dcterms:created>
  <dcterms:modified xsi:type="dcterms:W3CDTF">2021-08-05T15:47:00Z</dcterms:modified>
</cp:coreProperties>
</file>