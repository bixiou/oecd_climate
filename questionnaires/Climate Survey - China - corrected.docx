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A6FEA" w14:textId="77777777" w:rsidR="00D73D77" w:rsidRDefault="00C57BE7">
      <w:pPr>
        <w:pStyle w:val="H2"/>
      </w:pPr>
      <w:r>
        <w:t>Climate Survey - China</w:t>
      </w:r>
    </w:p>
    <w:p w14:paraId="75D41ADA" w14:textId="77777777" w:rsidR="00D73D77" w:rsidRDefault="00D73D77"/>
    <w:p w14:paraId="65171BE6" w14:textId="77777777" w:rsidR="00D73D77" w:rsidRDefault="00D73D77">
      <w:pPr>
        <w:pStyle w:val="BlockSeparator"/>
      </w:pPr>
    </w:p>
    <w:p w14:paraId="42962663" w14:textId="77777777" w:rsidR="00D73D77" w:rsidRDefault="00C57BE7">
      <w:pPr>
        <w:pStyle w:val="BlockStartLabel"/>
      </w:pPr>
      <w:r>
        <w:t>Start of Block: Welcome</w:t>
      </w:r>
    </w:p>
    <w:p w14:paraId="154B8A05" w14:textId="77777777" w:rsidR="00D73D77" w:rsidRDefault="00D73D77"/>
    <w:p w14:paraId="0DFAA46E" w14:textId="77777777" w:rsidR="00D73D77" w:rsidRDefault="00C57BE7">
      <w:pPr>
        <w:keepNext/>
      </w:pPr>
      <w:r>
        <w:t>Q135 Click to write the question text</w:t>
      </w:r>
    </w:p>
    <w:p w14:paraId="6382D5CB" w14:textId="77777777" w:rsidR="00D73D77" w:rsidRDefault="00C57BE7">
      <w:pPr>
        <w:pStyle w:val="ListParagraph"/>
        <w:keepNext/>
        <w:ind w:left="0"/>
      </w:pPr>
      <w:r>
        <w:t>Browser  (1)</w:t>
      </w:r>
    </w:p>
    <w:p w14:paraId="2D50B1AD" w14:textId="77777777" w:rsidR="00D73D77" w:rsidRDefault="00C57BE7">
      <w:pPr>
        <w:pStyle w:val="ListParagraph"/>
        <w:keepNext/>
        <w:ind w:left="0"/>
      </w:pPr>
      <w:r>
        <w:t>Version  (2)</w:t>
      </w:r>
    </w:p>
    <w:p w14:paraId="0BBD0707" w14:textId="77777777" w:rsidR="00D73D77" w:rsidRDefault="00C57BE7">
      <w:pPr>
        <w:pStyle w:val="ListParagraph"/>
        <w:keepNext/>
        <w:ind w:left="0"/>
      </w:pPr>
      <w:r>
        <w:t>Operating System  (3)</w:t>
      </w:r>
    </w:p>
    <w:p w14:paraId="6DC34E77" w14:textId="77777777" w:rsidR="00D73D77" w:rsidRDefault="00C57BE7">
      <w:pPr>
        <w:pStyle w:val="ListParagraph"/>
        <w:keepNext/>
        <w:ind w:left="0"/>
      </w:pPr>
      <w:r>
        <w:t>Screen Resolution  (4)</w:t>
      </w:r>
    </w:p>
    <w:p w14:paraId="78A60A89" w14:textId="77777777" w:rsidR="00D73D77" w:rsidRDefault="00C57BE7">
      <w:pPr>
        <w:pStyle w:val="ListParagraph"/>
        <w:keepNext/>
        <w:ind w:left="0"/>
      </w:pPr>
      <w:r>
        <w:t>Flash Version  (5)</w:t>
      </w:r>
    </w:p>
    <w:p w14:paraId="14EF2BC6" w14:textId="77777777" w:rsidR="00D73D77" w:rsidRDefault="00C57BE7">
      <w:pPr>
        <w:pStyle w:val="ListParagraph"/>
        <w:keepNext/>
        <w:ind w:left="0"/>
      </w:pPr>
      <w:r>
        <w:t>Java Support  (6)</w:t>
      </w:r>
    </w:p>
    <w:p w14:paraId="366F041A" w14:textId="77777777" w:rsidR="00D73D77" w:rsidRDefault="00C57BE7">
      <w:pPr>
        <w:pStyle w:val="ListParagraph"/>
        <w:keepNext/>
        <w:ind w:left="0"/>
      </w:pPr>
      <w:r>
        <w:t>User Agent  (7)</w:t>
      </w:r>
    </w:p>
    <w:p w14:paraId="5BFD239F" w14:textId="77777777" w:rsidR="00D73D77" w:rsidRDefault="00D73D77"/>
    <w:p w14:paraId="194C8439" w14:textId="77777777" w:rsidR="00D73D77" w:rsidRDefault="00C57BE7">
      <w:pPr>
        <w:keepNext/>
      </w:pPr>
      <w:r>
        <w:t>Q135 Click to write the question text</w:t>
      </w:r>
    </w:p>
    <w:p w14:paraId="2779430B" w14:textId="77777777" w:rsidR="00D73D77" w:rsidRDefault="00C57BE7">
      <w:pPr>
        <w:pStyle w:val="ListParagraph"/>
        <w:keepNext/>
        <w:ind w:left="0"/>
      </w:pPr>
      <w:r>
        <w:t>Browser  (1)</w:t>
      </w:r>
    </w:p>
    <w:p w14:paraId="720DC9A5" w14:textId="77777777" w:rsidR="00D73D77" w:rsidRDefault="00C57BE7">
      <w:pPr>
        <w:pStyle w:val="ListParagraph"/>
        <w:keepNext/>
        <w:ind w:left="0"/>
      </w:pPr>
      <w:r>
        <w:t>Version  (2)</w:t>
      </w:r>
    </w:p>
    <w:p w14:paraId="15FDB82E" w14:textId="77777777" w:rsidR="00D73D77" w:rsidRDefault="00C57BE7">
      <w:pPr>
        <w:pStyle w:val="ListParagraph"/>
        <w:keepNext/>
        <w:ind w:left="0"/>
      </w:pPr>
      <w:r>
        <w:t>Operating System  (3)</w:t>
      </w:r>
    </w:p>
    <w:p w14:paraId="418F6C4A" w14:textId="77777777" w:rsidR="00D73D77" w:rsidRDefault="00C57BE7">
      <w:pPr>
        <w:pStyle w:val="ListParagraph"/>
        <w:keepNext/>
        <w:ind w:left="0"/>
      </w:pPr>
      <w:r>
        <w:t>Screen Resolution  (4)</w:t>
      </w:r>
    </w:p>
    <w:p w14:paraId="363A39D6" w14:textId="77777777" w:rsidR="00D73D77" w:rsidRDefault="00C57BE7">
      <w:pPr>
        <w:pStyle w:val="ListParagraph"/>
        <w:keepNext/>
        <w:ind w:left="0"/>
      </w:pPr>
      <w:r>
        <w:t>Flash Version  (5)</w:t>
      </w:r>
    </w:p>
    <w:p w14:paraId="72C9903E" w14:textId="77777777" w:rsidR="00D73D77" w:rsidRDefault="00C57BE7">
      <w:pPr>
        <w:pStyle w:val="ListParagraph"/>
        <w:keepNext/>
        <w:ind w:left="0"/>
      </w:pPr>
      <w:r>
        <w:t>Java Support  (6)</w:t>
      </w:r>
    </w:p>
    <w:p w14:paraId="39AFA1FF" w14:textId="77777777" w:rsidR="00D73D77" w:rsidRDefault="00C57BE7">
      <w:pPr>
        <w:pStyle w:val="ListParagraph"/>
        <w:keepNext/>
        <w:ind w:left="0"/>
      </w:pPr>
      <w:r>
        <w:t>User Agent  (7)</w:t>
      </w:r>
    </w:p>
    <w:p w14:paraId="21E676B3" w14:textId="77777777" w:rsidR="00D73D77" w:rsidRDefault="00D73D77"/>
    <w:p w14:paraId="21647A4F"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07241159" w14:textId="77777777">
        <w:tc>
          <w:tcPr>
            <w:tcW w:w="50" w:type="dxa"/>
          </w:tcPr>
          <w:p w14:paraId="26B4F4E7" w14:textId="77777777" w:rsidR="00D73D77" w:rsidRDefault="00C57BE7">
            <w:pPr>
              <w:keepNext/>
            </w:pPr>
            <w:r>
              <w:rPr>
                <w:noProof/>
              </w:rPr>
              <w:drawing>
                <wp:inline distT="0" distB="0" distL="0" distR="0" wp14:anchorId="633099A4" wp14:editId="5A831C1E">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DBA2521" w14:textId="77777777" w:rsidR="00D73D77" w:rsidRDefault="00D73D77"/>
    <w:p w14:paraId="392F1365" w14:textId="77777777" w:rsidR="00D73D77" w:rsidRDefault="00C57BE7">
      <w:pPr>
        <w:keepNext/>
      </w:pPr>
      <w:r>
        <w:t xml:space="preserve">Q1.1 </w:t>
      </w:r>
      <w:r>
        <w:br/>
        <w:t xml:space="preserve"> This is a survey conducted for academic research purposes by researchers from Harvard University and the OECD. It will take approximately </w:t>
      </w:r>
      <w:r>
        <w:rPr>
          <w:b/>
        </w:rPr>
        <w:t>25 minutes</w:t>
      </w:r>
      <w:r>
        <w:t>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rPr>
        <w:t>answer honestly </w:t>
      </w:r>
      <w:r>
        <w:t>and </w:t>
      </w:r>
      <w:r>
        <w:rPr>
          <w:b/>
        </w:rPr>
        <w:t>read the questions carefully</w:t>
      </w:r>
      <w:r>
        <w:t> before answering.   </w:t>
      </w:r>
      <w:r>
        <w:b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w:t>
      </w:r>
      <w:r>
        <w:lastRenderedPageBreak/>
        <w:t>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hyperlink r:id="rId9">
        <w:r>
          <w:rPr>
            <w:color w:val="007AC0"/>
            <w:u w:val="single"/>
          </w:rPr>
          <w:t>https://www.oecd.org/general/data-protection.htm</w:t>
        </w:r>
      </w:hyperlink>
      <w:r>
        <w:t>). If you have further queries or complaints related to the processing of your personal data, please contact the Data Protection Officer (</w:t>
      </w:r>
      <w:hyperlink r:id="rId10">
        <w:r>
          <w:rPr>
            <w:color w:val="007AC0"/>
            <w:u w:val="single"/>
          </w:rPr>
          <w:t>DPO@oecd.org</w:t>
        </w:r>
      </w:hyperlink>
      <w:r>
        <w:t>). If you need further assistance in resolving claims related to personal data protection you can contact the Data Protection Commissioner (</w:t>
      </w:r>
      <w:hyperlink r:id="rId11">
        <w:r>
          <w:rPr>
            <w:color w:val="007AC0"/>
            <w:u w:val="single"/>
          </w:rPr>
          <w:t>DPC@oecd.org</w:t>
        </w:r>
      </w:hyperlink>
      <w:r>
        <w:t xml:space="preserve">).   </w:t>
      </w:r>
      <w:r>
        <w:br/>
        <w:t xml:space="preserve">  </w:t>
      </w:r>
      <w:r>
        <w:br/>
      </w:r>
      <w:r>
        <w:rPr>
          <w:b/>
        </w:rPr>
        <w:t>Do you agree to participate in the survey?</w:t>
      </w:r>
      <w:r>
        <w:t xml:space="preserve"> </w:t>
      </w:r>
    </w:p>
    <w:p w14:paraId="5E07CA34" w14:textId="77777777" w:rsidR="00D73D77" w:rsidRDefault="00C57BE7">
      <w:pPr>
        <w:pStyle w:val="ListParagraph"/>
        <w:keepNext/>
        <w:numPr>
          <w:ilvl w:val="0"/>
          <w:numId w:val="4"/>
        </w:numPr>
      </w:pPr>
      <w:r>
        <w:t xml:space="preserve">Yes  (1) </w:t>
      </w:r>
    </w:p>
    <w:p w14:paraId="6BE515CA" w14:textId="77777777" w:rsidR="00D73D77" w:rsidRDefault="00C57BE7">
      <w:pPr>
        <w:pStyle w:val="ListParagraph"/>
        <w:keepNext/>
        <w:numPr>
          <w:ilvl w:val="0"/>
          <w:numId w:val="4"/>
        </w:numPr>
      </w:pPr>
      <w:r>
        <w:t xml:space="preserve">No  (2) </w:t>
      </w:r>
    </w:p>
    <w:p w14:paraId="4E81CB9C" w14:textId="77777777" w:rsidR="00D73D77" w:rsidRDefault="00D73D77"/>
    <w:p w14:paraId="646D08CB" w14:textId="77777777" w:rsidR="00D73D77" w:rsidRDefault="00C57BE7" w:rsidP="00C57BE7">
      <w:pPr>
        <w:keepNext/>
      </w:pPr>
      <w:r>
        <w:rPr>
          <w:lang w:eastAsia="zh-CN"/>
        </w:rPr>
        <w:t xml:space="preserve">Q1.1 </w:t>
      </w:r>
      <w:r>
        <w:rPr>
          <w:lang w:eastAsia="zh-CN"/>
        </w:rPr>
        <w:br/>
        <w:t xml:space="preserve"> </w:t>
      </w:r>
      <w:r>
        <w:rPr>
          <w:lang w:eastAsia="zh-CN"/>
        </w:rPr>
        <w:t>这是一项由哈佛大学和经济合作与发展组织（</w:t>
      </w:r>
      <w:r>
        <w:rPr>
          <w:lang w:eastAsia="zh-CN"/>
        </w:rPr>
        <w:t>OECD</w:t>
      </w:r>
      <w:r>
        <w:rPr>
          <w:lang w:eastAsia="zh-CN"/>
        </w:rPr>
        <w:t>）的研究人员出于学术研究目的而进行的调查，问卷时长约</w:t>
      </w:r>
      <w:r>
        <w:rPr>
          <w:b/>
          <w:lang w:eastAsia="zh-CN"/>
        </w:rPr>
        <w:t>25</w:t>
      </w:r>
      <w:r>
        <w:rPr>
          <w:b/>
          <w:lang w:eastAsia="zh-CN"/>
        </w:rPr>
        <w:t>分钟</w:t>
      </w:r>
      <w:r>
        <w:rPr>
          <w:lang w:eastAsia="zh-CN"/>
        </w:rPr>
        <w:t>。调查数据仅用于研究目的，研究</w:t>
      </w:r>
      <w:del w:id="0" w:author="Wang, Charlotte" w:date="2021-10-07T20:25:00Z">
        <w:r w:rsidDel="00C57BE7">
          <w:rPr>
            <w:lang w:eastAsia="zh-CN"/>
          </w:rPr>
          <w:delText>是</w:delText>
        </w:r>
      </w:del>
      <w:r>
        <w:rPr>
          <w:lang w:eastAsia="zh-CN"/>
        </w:rPr>
        <w:t>完全中立</w:t>
      </w:r>
      <w:del w:id="1" w:author="Wang, Charlotte" w:date="2021-10-07T20:25:00Z">
        <w:r w:rsidDel="00C57BE7">
          <w:rPr>
            <w:lang w:eastAsia="zh-CN"/>
          </w:rPr>
          <w:delText>的</w:delText>
        </w:r>
      </w:del>
      <w:r>
        <w:rPr>
          <w:lang w:eastAsia="zh-CN"/>
        </w:rPr>
        <w:t>。完成调查并通过了我们的调查质量检查后，您将获得</w:t>
      </w:r>
      <w:ins w:id="2" w:author="Wang, Charlotte" w:date="2021-10-07T20:25:00Z">
        <w:r>
          <w:rPr>
            <w:rFonts w:hint="eastAsia"/>
            <w:lang w:eastAsia="zh-CN"/>
          </w:rPr>
          <w:t>相应</w:t>
        </w:r>
      </w:ins>
      <w:r>
        <w:rPr>
          <w:lang w:eastAsia="zh-CN"/>
        </w:rPr>
        <w:t>报酬。该质量检查是指使用统计控制方法来检测不连贯和仓促的回答。请</w:t>
      </w:r>
      <w:r>
        <w:rPr>
          <w:b/>
          <w:lang w:eastAsia="zh-CN"/>
        </w:rPr>
        <w:t>诚实地回答问题</w:t>
      </w:r>
      <w:r>
        <w:rPr>
          <w:lang w:eastAsia="zh-CN"/>
        </w:rPr>
        <w:t>，并在回答之前</w:t>
      </w:r>
      <w:r>
        <w:rPr>
          <w:b/>
          <w:lang w:eastAsia="zh-CN"/>
        </w:rPr>
        <w:t>仔细阅读问题</w:t>
      </w:r>
      <w:r>
        <w:rPr>
          <w:lang w:eastAsia="zh-CN"/>
        </w:rPr>
        <w:t>，这对于我们研究的有效性是非常重要的。</w:t>
      </w:r>
      <w:r>
        <w:rPr>
          <w:lang w:eastAsia="zh-CN"/>
        </w:rPr>
        <w:t xml:space="preserve">   </w:t>
      </w:r>
      <w:r>
        <w:rPr>
          <w:lang w:eastAsia="zh-CN"/>
        </w:rPr>
        <w:br/>
      </w:r>
      <w:r>
        <w:rPr>
          <w:lang w:eastAsia="zh-CN"/>
        </w:rPr>
        <w:t>此调查会收集个人数据，包括社会人口统计学特征和政治意见等。您提供的所有答案都将完全匿名并绝对保密。我们所收集的个人资料将被传送并储存在安全的服务器上。只有参与该项目的研究人员才能接触到这些匿名数据。这次调查完全是自愿性质的</w:t>
      </w:r>
      <w:ins w:id="3" w:author="Wang, Charlotte" w:date="2021-10-07T20:26:00Z">
        <w:r>
          <w:rPr>
            <w:rFonts w:hint="eastAsia"/>
            <w:lang w:eastAsia="zh-CN"/>
          </w:rPr>
          <w:t>，</w:t>
        </w:r>
      </w:ins>
      <w:del w:id="4" w:author="Wang, Charlotte" w:date="2021-10-07T20:26:00Z">
        <w:r w:rsidDel="00C57BE7">
          <w:rPr>
            <w:lang w:eastAsia="zh-CN"/>
          </w:rPr>
          <w:delText>。</w:delText>
        </w:r>
      </w:del>
      <w:ins w:id="5" w:author="Wang, Charlotte" w:date="2021-10-07T20:26:00Z">
        <w:r>
          <w:rPr>
            <w:rFonts w:hint="eastAsia"/>
            <w:lang w:eastAsia="zh-CN"/>
          </w:rPr>
          <w:t>您</w:t>
        </w:r>
      </w:ins>
      <w:del w:id="6" w:author="Wang, Charlotte" w:date="2021-10-07T20:26:00Z">
        <w:r w:rsidDel="00C57BE7">
          <w:rPr>
            <w:lang w:eastAsia="zh-CN"/>
          </w:rPr>
          <w:delText>你</w:delText>
        </w:r>
      </w:del>
      <w:r>
        <w:rPr>
          <w:lang w:eastAsia="zh-CN"/>
        </w:rPr>
        <w:t>有权选择参加与否。即使</w:t>
      </w:r>
      <w:del w:id="7" w:author="Wang, Charlotte" w:date="2021-10-07T20:26:00Z">
        <w:r w:rsidDel="00C57BE7">
          <w:rPr>
            <w:lang w:eastAsia="zh-CN"/>
          </w:rPr>
          <w:delText>您同意参加，</w:delText>
        </w:r>
      </w:del>
      <w:r>
        <w:rPr>
          <w:lang w:eastAsia="zh-CN"/>
        </w:rPr>
        <w:t>在作答中途您也可以改变主意。您的决定不会对您造成任何方式的不利。</w:t>
      </w:r>
      <w:del w:id="8" w:author="Wang, Charlotte" w:date="2021-10-07T20:26:00Z">
        <w:r w:rsidDel="00C57BE7">
          <w:rPr>
            <w:rFonts w:hint="eastAsia"/>
            <w:lang w:eastAsia="zh-CN"/>
          </w:rPr>
          <w:delText>您的拒绝</w:delText>
        </w:r>
      </w:del>
      <w:ins w:id="9" w:author="Wang, Charlotte" w:date="2021-10-07T20:27:00Z">
        <w:r>
          <w:rPr>
            <w:rFonts w:hint="eastAsia"/>
            <w:lang w:eastAsia="zh-CN"/>
          </w:rPr>
          <w:t>拒绝作答</w:t>
        </w:r>
      </w:ins>
      <w:r>
        <w:rPr>
          <w:lang w:eastAsia="zh-CN"/>
        </w:rPr>
        <w:t>不会导致任何后果或任何应有权益的损失。在决定是否参加之前，您可以询问任何问题。</w:t>
      </w:r>
      <w:del w:id="10" w:author="Wang, Charlotte" w:date="2021-10-07T20:27:00Z">
        <w:r w:rsidDel="00C57BE7">
          <w:rPr>
            <w:lang w:eastAsia="zh-CN"/>
          </w:rPr>
          <w:delText xml:space="preserve">       </w:delText>
        </w:r>
      </w:del>
      <w:r>
        <w:rPr>
          <w:lang w:eastAsia="zh-CN"/>
        </w:rPr>
        <w:t>如果您有问题、担忧或投诉，或认为该研究冒犯了您，请通过</w:t>
      </w:r>
      <w:r>
        <w:rPr>
          <w:lang w:eastAsia="zh-CN"/>
        </w:rPr>
        <w:t>social.economics.research2020@gmail.com</w:t>
      </w:r>
      <w:r>
        <w:rPr>
          <w:lang w:eastAsia="zh-CN"/>
        </w:rPr>
        <w:t>联系研究团队，或致电</w:t>
      </w:r>
      <w:r>
        <w:rPr>
          <w:lang w:eastAsia="zh-CN"/>
        </w:rPr>
        <w:t>(617)496-2847</w:t>
      </w:r>
      <w:r>
        <w:rPr>
          <w:lang w:eastAsia="zh-CN"/>
        </w:rPr>
        <w:t>联系哈佛大学地区机构审查委员会</w:t>
      </w:r>
      <w:r>
        <w:rPr>
          <w:lang w:eastAsia="zh-CN"/>
        </w:rPr>
        <w:t>(“IRB”)</w:t>
      </w:r>
      <w:r>
        <w:rPr>
          <w:lang w:eastAsia="zh-CN"/>
        </w:rPr>
        <w:t>。经济合作与发展组织承诺根据其《个人数据保护规则》</w:t>
      </w:r>
      <w:r>
        <w:rPr>
          <w:lang w:eastAsia="zh-CN"/>
        </w:rPr>
        <w:t>(https://www.oecd.org/general/data-protection.htm)</w:t>
      </w:r>
      <w:r>
        <w:rPr>
          <w:lang w:eastAsia="zh-CN"/>
        </w:rPr>
        <w:t>保护其处理的个人资料。如</w:t>
      </w:r>
      <w:del w:id="11" w:author="Wang, Charlotte" w:date="2021-10-07T21:19:00Z">
        <w:r w:rsidDel="009E4CBD">
          <w:rPr>
            <w:lang w:eastAsia="zh-CN"/>
          </w:rPr>
          <w:delText>你</w:delText>
        </w:r>
      </w:del>
      <w:ins w:id="12" w:author="Wang, Charlotte" w:date="2021-10-07T21:19:00Z">
        <w:r w:rsidR="009E4CBD">
          <w:rPr>
            <w:lang w:eastAsia="zh-CN"/>
          </w:rPr>
          <w:t>您</w:t>
        </w:r>
      </w:ins>
      <w:r>
        <w:rPr>
          <w:lang w:eastAsia="zh-CN"/>
        </w:rPr>
        <w:t>对个人资料的处理有任何疑问或投诉，请联络资料保护</w:t>
      </w:r>
      <w:ins w:id="13" w:author="Wang, Charlotte" w:date="2021-10-07T20:28:00Z">
        <w:r>
          <w:rPr>
            <w:rFonts w:hint="eastAsia"/>
            <w:lang w:eastAsia="zh-CN"/>
          </w:rPr>
          <w:t>专员</w:t>
        </w:r>
      </w:ins>
      <w:del w:id="14" w:author="Wang, Charlotte" w:date="2021-10-07T20:28:00Z">
        <w:r w:rsidDel="00C57BE7">
          <w:rPr>
            <w:lang w:eastAsia="zh-CN"/>
          </w:rPr>
          <w:delText>主任</w:delText>
        </w:r>
      </w:del>
      <w:r>
        <w:rPr>
          <w:lang w:eastAsia="zh-CN"/>
        </w:rPr>
        <w:t>(DPO@oecd.org)</w:t>
      </w:r>
      <w:r>
        <w:rPr>
          <w:lang w:eastAsia="zh-CN"/>
        </w:rPr>
        <w:t>。如果您在解决与个人资料保护有关的申索时需要进一步协助，可联络资料保护专员</w:t>
      </w:r>
      <w:r>
        <w:rPr>
          <w:lang w:eastAsia="zh-CN"/>
        </w:rPr>
        <w:t>(DPC@oecd.org)</w:t>
      </w:r>
      <w:r>
        <w:rPr>
          <w:lang w:eastAsia="zh-CN"/>
        </w:rPr>
        <w:t>。</w:t>
      </w:r>
      <w:r>
        <w:rPr>
          <w:lang w:eastAsia="zh-CN"/>
        </w:rPr>
        <w:t xml:space="preserve">   </w:t>
      </w:r>
      <w:r>
        <w:rPr>
          <w:lang w:eastAsia="zh-CN"/>
        </w:rPr>
        <w:br/>
        <w:t xml:space="preserve">  </w:t>
      </w:r>
      <w:r>
        <w:rPr>
          <w:lang w:eastAsia="zh-CN"/>
        </w:rPr>
        <w:br/>
      </w:r>
      <w:r>
        <w:rPr>
          <w:b/>
        </w:rPr>
        <w:t>请问您是否同意参加调查？</w:t>
      </w:r>
      <w:r>
        <w:t xml:space="preserve"> </w:t>
      </w:r>
    </w:p>
    <w:p w14:paraId="45F74DE1" w14:textId="77777777" w:rsidR="00D73D77" w:rsidRDefault="00C57BE7">
      <w:pPr>
        <w:pStyle w:val="ListParagraph"/>
        <w:keepNext/>
        <w:numPr>
          <w:ilvl w:val="0"/>
          <w:numId w:val="4"/>
        </w:numPr>
      </w:pPr>
      <w:r>
        <w:t>同意</w:t>
      </w:r>
      <w:r>
        <w:t xml:space="preserve">  (1) </w:t>
      </w:r>
    </w:p>
    <w:p w14:paraId="3B738D6D" w14:textId="77777777" w:rsidR="00D73D77" w:rsidRDefault="00C57BE7">
      <w:pPr>
        <w:pStyle w:val="ListParagraph"/>
        <w:keepNext/>
        <w:numPr>
          <w:ilvl w:val="0"/>
          <w:numId w:val="4"/>
        </w:numPr>
      </w:pPr>
      <w:r>
        <w:t>不同意</w:t>
      </w:r>
      <w:r>
        <w:t xml:space="preserve">  (2) </w:t>
      </w:r>
    </w:p>
    <w:p w14:paraId="5B055C86" w14:textId="77777777" w:rsidR="00D73D77" w:rsidRDefault="00D73D77"/>
    <w:p w14:paraId="77BB56EB" w14:textId="77777777" w:rsidR="00D73D77" w:rsidRDefault="00C57BE7">
      <w:pPr>
        <w:pStyle w:val="BlockEndLabel"/>
      </w:pPr>
      <w:r>
        <w:t>End of Block: Welcome</w:t>
      </w:r>
    </w:p>
    <w:p w14:paraId="69027832" w14:textId="77777777" w:rsidR="00D73D77" w:rsidRDefault="00D73D77">
      <w:pPr>
        <w:pStyle w:val="BlockSeparator"/>
      </w:pPr>
    </w:p>
    <w:p w14:paraId="1EC9F5B3" w14:textId="77777777" w:rsidR="00D73D77" w:rsidRDefault="00C57BE7">
      <w:pPr>
        <w:pStyle w:val="BlockStartLabel"/>
      </w:pPr>
      <w:r>
        <w:lastRenderedPageBreak/>
        <w:t>Start of Block: Socio-demographics</w:t>
      </w:r>
    </w:p>
    <w:tbl>
      <w:tblPr>
        <w:tblStyle w:val="QQuestionIconTable"/>
        <w:tblW w:w="50" w:type="auto"/>
        <w:tblLook w:val="07E0" w:firstRow="1" w:lastRow="1" w:firstColumn="1" w:lastColumn="1" w:noHBand="1" w:noVBand="1"/>
      </w:tblPr>
      <w:tblGrid>
        <w:gridCol w:w="380"/>
      </w:tblGrid>
      <w:tr w:rsidR="00D73D77" w14:paraId="6B392A59" w14:textId="77777777">
        <w:tc>
          <w:tcPr>
            <w:tcW w:w="50" w:type="dxa"/>
          </w:tcPr>
          <w:p w14:paraId="44E39E35" w14:textId="77777777" w:rsidR="00D73D77" w:rsidRDefault="00C57BE7">
            <w:pPr>
              <w:keepNext/>
            </w:pPr>
            <w:r>
              <w:rPr>
                <w:noProof/>
              </w:rPr>
              <w:drawing>
                <wp:inline distT="0" distB="0" distL="0" distR="0" wp14:anchorId="1F76D779" wp14:editId="2D351154">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B1A8309" w14:textId="77777777" w:rsidR="00D73D77" w:rsidRDefault="00D73D77"/>
    <w:p w14:paraId="13219690" w14:textId="77777777" w:rsidR="00D73D77" w:rsidRDefault="00C57BE7">
      <w:pPr>
        <w:keepNext/>
      </w:pPr>
      <w:r>
        <w:t>Q2.1 What is your gender?</w:t>
      </w:r>
    </w:p>
    <w:p w14:paraId="0A99BED3" w14:textId="77777777" w:rsidR="00D73D77" w:rsidRDefault="00C57BE7">
      <w:pPr>
        <w:pStyle w:val="ListParagraph"/>
        <w:keepNext/>
        <w:numPr>
          <w:ilvl w:val="0"/>
          <w:numId w:val="4"/>
        </w:numPr>
      </w:pPr>
      <w:r>
        <w:t xml:space="preserve">Female  (1) </w:t>
      </w:r>
    </w:p>
    <w:p w14:paraId="473A5415" w14:textId="77777777" w:rsidR="00D73D77" w:rsidRDefault="00C57BE7">
      <w:pPr>
        <w:pStyle w:val="ListParagraph"/>
        <w:keepNext/>
        <w:numPr>
          <w:ilvl w:val="0"/>
          <w:numId w:val="4"/>
        </w:numPr>
      </w:pPr>
      <w:r>
        <w:t xml:space="preserve">Male  (2) </w:t>
      </w:r>
    </w:p>
    <w:p w14:paraId="23B882A5" w14:textId="77777777" w:rsidR="00D73D77" w:rsidRDefault="00C57BE7">
      <w:pPr>
        <w:pStyle w:val="ListParagraph"/>
        <w:keepNext/>
        <w:numPr>
          <w:ilvl w:val="0"/>
          <w:numId w:val="4"/>
        </w:numPr>
      </w:pPr>
      <w:r>
        <w:t xml:space="preserve">Other  (3) </w:t>
      </w:r>
    </w:p>
    <w:p w14:paraId="7878C5AF" w14:textId="77777777" w:rsidR="00D73D77" w:rsidRDefault="00D73D77"/>
    <w:p w14:paraId="4C44D14B" w14:textId="77777777" w:rsidR="00D73D77" w:rsidRDefault="00C57BE7">
      <w:pPr>
        <w:keepNext/>
      </w:pPr>
      <w:r>
        <w:t xml:space="preserve">Q2.1 </w:t>
      </w:r>
      <w:r>
        <w:t>您的性别？</w:t>
      </w:r>
    </w:p>
    <w:p w14:paraId="071E1ADE" w14:textId="77777777" w:rsidR="00D73D77" w:rsidRDefault="00C57BE7">
      <w:pPr>
        <w:pStyle w:val="ListParagraph"/>
        <w:keepNext/>
        <w:numPr>
          <w:ilvl w:val="0"/>
          <w:numId w:val="4"/>
        </w:numPr>
      </w:pPr>
      <w:r>
        <w:t>女性</w:t>
      </w:r>
      <w:r>
        <w:t xml:space="preserve">  (1) </w:t>
      </w:r>
    </w:p>
    <w:p w14:paraId="28F96A5A" w14:textId="77777777" w:rsidR="00D73D77" w:rsidRDefault="00C57BE7">
      <w:pPr>
        <w:pStyle w:val="ListParagraph"/>
        <w:keepNext/>
        <w:numPr>
          <w:ilvl w:val="0"/>
          <w:numId w:val="4"/>
        </w:numPr>
      </w:pPr>
      <w:r>
        <w:t>男性</w:t>
      </w:r>
      <w:r>
        <w:t xml:space="preserve">  (2) </w:t>
      </w:r>
    </w:p>
    <w:p w14:paraId="0371BEEA" w14:textId="77777777" w:rsidR="00D73D77" w:rsidRDefault="00C57BE7">
      <w:pPr>
        <w:pStyle w:val="ListParagraph"/>
        <w:keepNext/>
        <w:numPr>
          <w:ilvl w:val="0"/>
          <w:numId w:val="4"/>
        </w:numPr>
      </w:pPr>
      <w:r>
        <w:t>其他</w:t>
      </w:r>
      <w:r>
        <w:t xml:space="preserve">  (3) </w:t>
      </w:r>
    </w:p>
    <w:p w14:paraId="3DB5BDAC" w14:textId="77777777" w:rsidR="00D73D77" w:rsidRDefault="00D73D77"/>
    <w:p w14:paraId="003A3ED6" w14:textId="77777777" w:rsidR="00D73D77" w:rsidRDefault="00D73D77">
      <w:pPr>
        <w:pStyle w:val="QuestionSeparator"/>
      </w:pPr>
    </w:p>
    <w:p w14:paraId="558958EE" w14:textId="77777777" w:rsidR="00D73D77" w:rsidRDefault="00D73D77"/>
    <w:p w14:paraId="11257D5B" w14:textId="77777777" w:rsidR="00D73D77" w:rsidRDefault="00C57BE7">
      <w:pPr>
        <w:keepNext/>
      </w:pPr>
      <w:r>
        <w:t>Q2.2 How old are you?</w:t>
      </w:r>
    </w:p>
    <w:p w14:paraId="6646B438" w14:textId="77777777" w:rsidR="00D73D77" w:rsidRDefault="00C57BE7">
      <w:pPr>
        <w:pStyle w:val="ListParagraph"/>
        <w:keepNext/>
        <w:numPr>
          <w:ilvl w:val="0"/>
          <w:numId w:val="4"/>
        </w:numPr>
      </w:pPr>
      <w:r>
        <w:t xml:space="preserve">Below 18  (27) </w:t>
      </w:r>
    </w:p>
    <w:p w14:paraId="417CAFF8" w14:textId="77777777" w:rsidR="00D73D77" w:rsidRDefault="00C57BE7">
      <w:pPr>
        <w:pStyle w:val="ListParagraph"/>
        <w:keepNext/>
        <w:numPr>
          <w:ilvl w:val="0"/>
          <w:numId w:val="4"/>
        </w:numPr>
      </w:pPr>
      <w:r>
        <w:t xml:space="preserve">18 to 24  (28) </w:t>
      </w:r>
    </w:p>
    <w:p w14:paraId="67779EF3" w14:textId="77777777" w:rsidR="00D73D77" w:rsidRDefault="00C57BE7">
      <w:pPr>
        <w:pStyle w:val="ListParagraph"/>
        <w:keepNext/>
        <w:numPr>
          <w:ilvl w:val="0"/>
          <w:numId w:val="4"/>
        </w:numPr>
      </w:pPr>
      <w:r>
        <w:t xml:space="preserve">25 to 34  (29) </w:t>
      </w:r>
    </w:p>
    <w:p w14:paraId="7319B2A8" w14:textId="77777777" w:rsidR="00D73D77" w:rsidRDefault="00C57BE7">
      <w:pPr>
        <w:pStyle w:val="ListParagraph"/>
        <w:keepNext/>
        <w:numPr>
          <w:ilvl w:val="0"/>
          <w:numId w:val="4"/>
        </w:numPr>
      </w:pPr>
      <w:r>
        <w:t xml:space="preserve">35 to 49  (30) </w:t>
      </w:r>
    </w:p>
    <w:p w14:paraId="3BE7C3D4" w14:textId="77777777" w:rsidR="00D73D77" w:rsidRDefault="00C57BE7">
      <w:pPr>
        <w:pStyle w:val="ListParagraph"/>
        <w:keepNext/>
        <w:numPr>
          <w:ilvl w:val="0"/>
          <w:numId w:val="4"/>
        </w:numPr>
      </w:pPr>
      <w:r>
        <w:t xml:space="preserve">50 to 64  (31) </w:t>
      </w:r>
    </w:p>
    <w:p w14:paraId="45506BF7" w14:textId="77777777" w:rsidR="00D73D77" w:rsidRDefault="00C57BE7">
      <w:pPr>
        <w:pStyle w:val="ListParagraph"/>
        <w:keepNext/>
        <w:numPr>
          <w:ilvl w:val="0"/>
          <w:numId w:val="4"/>
        </w:numPr>
      </w:pPr>
      <w:r>
        <w:t xml:space="preserve">65 or above  (32) </w:t>
      </w:r>
    </w:p>
    <w:p w14:paraId="394AB54D" w14:textId="77777777" w:rsidR="00D73D77" w:rsidRDefault="00D73D77"/>
    <w:p w14:paraId="021A2B42" w14:textId="77777777" w:rsidR="00D73D77" w:rsidRDefault="00C57BE7">
      <w:pPr>
        <w:keepNext/>
        <w:rPr>
          <w:lang w:eastAsia="zh-CN"/>
        </w:rPr>
      </w:pPr>
      <w:r>
        <w:rPr>
          <w:lang w:eastAsia="zh-CN"/>
        </w:rPr>
        <w:lastRenderedPageBreak/>
        <w:t xml:space="preserve">Q2.2 </w:t>
      </w:r>
      <w:r>
        <w:rPr>
          <w:lang w:eastAsia="zh-CN"/>
        </w:rPr>
        <w:t>您属于以下哪个年龄层？</w:t>
      </w:r>
    </w:p>
    <w:p w14:paraId="40FA461D" w14:textId="77777777" w:rsidR="00D73D77" w:rsidRDefault="00C57BE7">
      <w:pPr>
        <w:pStyle w:val="ListParagraph"/>
        <w:keepNext/>
        <w:numPr>
          <w:ilvl w:val="0"/>
          <w:numId w:val="4"/>
        </w:numPr>
      </w:pPr>
      <w:r>
        <w:t>18</w:t>
      </w:r>
      <w:r>
        <w:t>岁以下</w:t>
      </w:r>
      <w:r>
        <w:t xml:space="preserve">  (27) </w:t>
      </w:r>
    </w:p>
    <w:p w14:paraId="5C6096C9" w14:textId="77777777" w:rsidR="00D73D77" w:rsidRDefault="00C57BE7">
      <w:pPr>
        <w:pStyle w:val="ListParagraph"/>
        <w:keepNext/>
        <w:numPr>
          <w:ilvl w:val="0"/>
          <w:numId w:val="4"/>
        </w:numPr>
      </w:pPr>
      <w:r>
        <w:t>18</w:t>
      </w:r>
      <w:r>
        <w:t>至</w:t>
      </w:r>
      <w:r>
        <w:t>24</w:t>
      </w:r>
      <w:r>
        <w:t>岁</w:t>
      </w:r>
      <w:r>
        <w:t xml:space="preserve">  (28) </w:t>
      </w:r>
    </w:p>
    <w:p w14:paraId="00857C1C" w14:textId="77777777" w:rsidR="00D73D77" w:rsidRDefault="00C57BE7">
      <w:pPr>
        <w:pStyle w:val="ListParagraph"/>
        <w:keepNext/>
        <w:numPr>
          <w:ilvl w:val="0"/>
          <w:numId w:val="4"/>
        </w:numPr>
      </w:pPr>
      <w:r>
        <w:t>25</w:t>
      </w:r>
      <w:r>
        <w:t>至</w:t>
      </w:r>
      <w:r>
        <w:t>34</w:t>
      </w:r>
      <w:r>
        <w:t>岁</w:t>
      </w:r>
      <w:r>
        <w:t xml:space="preserve">  (29) </w:t>
      </w:r>
    </w:p>
    <w:p w14:paraId="1BF6DE8B" w14:textId="77777777" w:rsidR="00D73D77" w:rsidRDefault="00C57BE7">
      <w:pPr>
        <w:pStyle w:val="ListParagraph"/>
        <w:keepNext/>
        <w:numPr>
          <w:ilvl w:val="0"/>
          <w:numId w:val="4"/>
        </w:numPr>
      </w:pPr>
      <w:r>
        <w:t>35</w:t>
      </w:r>
      <w:r>
        <w:t>至</w:t>
      </w:r>
      <w:r>
        <w:t>49</w:t>
      </w:r>
      <w:r>
        <w:t>岁</w:t>
      </w:r>
      <w:r>
        <w:t xml:space="preserve">  (30) </w:t>
      </w:r>
    </w:p>
    <w:p w14:paraId="68C43FF4" w14:textId="77777777" w:rsidR="00D73D77" w:rsidRDefault="00C57BE7">
      <w:pPr>
        <w:pStyle w:val="ListParagraph"/>
        <w:keepNext/>
        <w:numPr>
          <w:ilvl w:val="0"/>
          <w:numId w:val="4"/>
        </w:numPr>
      </w:pPr>
      <w:r>
        <w:t>50</w:t>
      </w:r>
      <w:r>
        <w:t>至</w:t>
      </w:r>
      <w:r>
        <w:t>64</w:t>
      </w:r>
      <w:r>
        <w:t>岁</w:t>
      </w:r>
      <w:r>
        <w:t xml:space="preserve">  (31) </w:t>
      </w:r>
    </w:p>
    <w:p w14:paraId="4BD66797" w14:textId="77777777" w:rsidR="00D73D77" w:rsidRDefault="00C57BE7">
      <w:pPr>
        <w:pStyle w:val="ListParagraph"/>
        <w:keepNext/>
        <w:numPr>
          <w:ilvl w:val="0"/>
          <w:numId w:val="4"/>
        </w:numPr>
      </w:pPr>
      <w:r>
        <w:t>65</w:t>
      </w:r>
      <w:r>
        <w:t>岁或以上</w:t>
      </w:r>
      <w:r>
        <w:t xml:space="preserve">  (32) </w:t>
      </w:r>
    </w:p>
    <w:p w14:paraId="7B50FC3F" w14:textId="77777777" w:rsidR="00D73D77" w:rsidRDefault="00D73D77"/>
    <w:p w14:paraId="6CE9E868"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7CA7F50D" w14:textId="77777777">
        <w:tc>
          <w:tcPr>
            <w:tcW w:w="50" w:type="dxa"/>
          </w:tcPr>
          <w:p w14:paraId="6485D0CB" w14:textId="77777777" w:rsidR="00D73D77" w:rsidRDefault="00C57BE7">
            <w:pPr>
              <w:keepNext/>
            </w:pPr>
            <w:r>
              <w:rPr>
                <w:noProof/>
              </w:rPr>
              <w:drawing>
                <wp:inline distT="0" distB="0" distL="0" distR="0" wp14:anchorId="67E68B38" wp14:editId="1277DD08">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5270F6D9" w14:textId="77777777" w:rsidR="00D73D77" w:rsidRDefault="00D73D77"/>
    <w:p w14:paraId="52BAB7E0" w14:textId="77777777" w:rsidR="00D73D77" w:rsidRDefault="00C57BE7">
      <w:pPr>
        <w:keepNext/>
      </w:pPr>
      <w:r>
        <w:t>Q2.4 What is your ZIP</w:t>
      </w:r>
      <w:r>
        <w:rPr>
          <w:b/>
        </w:rPr>
        <w:t xml:space="preserve"> </w:t>
      </w:r>
      <w:r>
        <w:t>code?</w:t>
      </w:r>
    </w:p>
    <w:p w14:paraId="602CEC6E" w14:textId="77777777" w:rsidR="00D73D77" w:rsidRDefault="00C57BE7">
      <w:pPr>
        <w:pStyle w:val="TextEntryLine"/>
        <w:ind w:firstLine="400"/>
      </w:pPr>
      <w:r>
        <w:t>________________________________________________________________</w:t>
      </w:r>
    </w:p>
    <w:p w14:paraId="367732EB" w14:textId="77777777" w:rsidR="00D73D77" w:rsidRDefault="00D73D77"/>
    <w:p w14:paraId="15E93DFC" w14:textId="77777777" w:rsidR="00D73D77" w:rsidRDefault="00C57BE7">
      <w:pPr>
        <w:keepNext/>
      </w:pPr>
      <w:r>
        <w:t xml:space="preserve">Q2.4 </w:t>
      </w:r>
      <w:r>
        <w:t>您的邮编是？</w:t>
      </w:r>
    </w:p>
    <w:p w14:paraId="2FFBB381" w14:textId="77777777" w:rsidR="00D73D77" w:rsidRDefault="00C57BE7">
      <w:pPr>
        <w:pStyle w:val="TextEntryLine"/>
        <w:ind w:firstLine="400"/>
      </w:pPr>
      <w:r>
        <w:t>________________________________________________________________</w:t>
      </w:r>
    </w:p>
    <w:p w14:paraId="6622363A" w14:textId="77777777" w:rsidR="00D73D77" w:rsidRDefault="00D73D77"/>
    <w:p w14:paraId="49872B28" w14:textId="77777777" w:rsidR="00D73D77" w:rsidRDefault="00D73D77">
      <w:pPr>
        <w:pStyle w:val="QuestionSeparator"/>
      </w:pPr>
    </w:p>
    <w:p w14:paraId="618F806F" w14:textId="77777777" w:rsidR="00D73D77" w:rsidRDefault="00D73D77"/>
    <w:p w14:paraId="593F1989" w14:textId="77777777" w:rsidR="00D73D77" w:rsidRDefault="00C57BE7">
      <w:pPr>
        <w:keepNext/>
      </w:pPr>
      <w:r>
        <w:t>Q134 In which kind of municipality do you live in?</w:t>
      </w:r>
    </w:p>
    <w:p w14:paraId="64C3763B" w14:textId="77777777" w:rsidR="00D73D77" w:rsidRDefault="00C57BE7">
      <w:pPr>
        <w:pStyle w:val="ListParagraph"/>
        <w:keepNext/>
        <w:numPr>
          <w:ilvl w:val="0"/>
          <w:numId w:val="4"/>
        </w:numPr>
      </w:pPr>
      <w:r>
        <w:t xml:space="preserve">Xiāng  (1) </w:t>
      </w:r>
    </w:p>
    <w:p w14:paraId="399BB0FE" w14:textId="77777777" w:rsidR="00D73D77" w:rsidRDefault="00C57BE7">
      <w:pPr>
        <w:pStyle w:val="ListParagraph"/>
        <w:keepNext/>
        <w:numPr>
          <w:ilvl w:val="0"/>
          <w:numId w:val="4"/>
        </w:numPr>
      </w:pPr>
      <w:r>
        <w:t xml:space="preserve">Jiēdào  (2) </w:t>
      </w:r>
    </w:p>
    <w:p w14:paraId="24E1C7E8" w14:textId="77777777" w:rsidR="00D73D77" w:rsidRDefault="00C57BE7">
      <w:pPr>
        <w:pStyle w:val="ListParagraph"/>
        <w:keepNext/>
        <w:numPr>
          <w:ilvl w:val="0"/>
          <w:numId w:val="4"/>
        </w:numPr>
      </w:pPr>
      <w:r>
        <w:t xml:space="preserve">Zhèn  (3) </w:t>
      </w:r>
    </w:p>
    <w:p w14:paraId="04BEDBA3" w14:textId="77777777" w:rsidR="00D73D77" w:rsidRDefault="00D73D77"/>
    <w:p w14:paraId="28FCB337" w14:textId="77777777" w:rsidR="00D73D77" w:rsidRDefault="00C57BE7">
      <w:pPr>
        <w:keepNext/>
        <w:rPr>
          <w:lang w:eastAsia="zh-CN"/>
        </w:rPr>
      </w:pPr>
      <w:r>
        <w:rPr>
          <w:lang w:eastAsia="zh-CN"/>
        </w:rPr>
        <w:lastRenderedPageBreak/>
        <w:t xml:space="preserve">Q134 </w:t>
      </w:r>
      <w:del w:id="15" w:author="Wang, Charlotte" w:date="2021-10-07T21:19:00Z">
        <w:r w:rsidDel="009E4CBD">
          <w:rPr>
            <w:lang w:eastAsia="zh-CN"/>
          </w:rPr>
          <w:delText>你</w:delText>
        </w:r>
      </w:del>
      <w:ins w:id="16" w:author="Wang, Charlotte" w:date="2021-10-07T21:19:00Z">
        <w:r w:rsidR="009E4CBD">
          <w:rPr>
            <w:lang w:eastAsia="zh-CN"/>
          </w:rPr>
          <w:t>您</w:t>
        </w:r>
      </w:ins>
      <w:r>
        <w:rPr>
          <w:lang w:eastAsia="zh-CN"/>
        </w:rPr>
        <w:t>居住在哪种行政区？</w:t>
      </w:r>
    </w:p>
    <w:p w14:paraId="017404E6" w14:textId="77777777" w:rsidR="00D73D77" w:rsidRDefault="00C57BE7">
      <w:pPr>
        <w:pStyle w:val="ListParagraph"/>
        <w:keepNext/>
        <w:numPr>
          <w:ilvl w:val="0"/>
          <w:numId w:val="4"/>
        </w:numPr>
      </w:pPr>
      <w:r>
        <w:t>乡</w:t>
      </w:r>
      <w:r>
        <w:t xml:space="preserve">  (1) </w:t>
      </w:r>
    </w:p>
    <w:p w14:paraId="5AEC9CB5" w14:textId="77777777" w:rsidR="00D73D77" w:rsidRDefault="00C57BE7">
      <w:pPr>
        <w:pStyle w:val="ListParagraph"/>
        <w:keepNext/>
        <w:numPr>
          <w:ilvl w:val="0"/>
          <w:numId w:val="4"/>
        </w:numPr>
      </w:pPr>
      <w:r>
        <w:t>街道</w:t>
      </w:r>
      <w:r>
        <w:t xml:space="preserve">  (2) </w:t>
      </w:r>
    </w:p>
    <w:p w14:paraId="4244AB97" w14:textId="77777777" w:rsidR="00D73D77" w:rsidRDefault="00C57BE7">
      <w:pPr>
        <w:pStyle w:val="ListParagraph"/>
        <w:keepNext/>
        <w:numPr>
          <w:ilvl w:val="0"/>
          <w:numId w:val="4"/>
        </w:numPr>
      </w:pPr>
      <w:r>
        <w:t>镇</w:t>
      </w:r>
      <w:r>
        <w:t xml:space="preserve">  (3) </w:t>
      </w:r>
    </w:p>
    <w:p w14:paraId="5F778B02" w14:textId="77777777" w:rsidR="00D73D77" w:rsidRDefault="00D73D77"/>
    <w:p w14:paraId="081CACB0" w14:textId="77777777" w:rsidR="00D73D77" w:rsidRDefault="00D73D77">
      <w:pPr>
        <w:pStyle w:val="QuestionSeparator"/>
      </w:pPr>
    </w:p>
    <w:p w14:paraId="4F199110" w14:textId="77777777" w:rsidR="00D73D77" w:rsidRDefault="00D73D77"/>
    <w:p w14:paraId="22DEE456" w14:textId="77777777" w:rsidR="00D73D77" w:rsidRDefault="00C57BE7">
      <w:pPr>
        <w:keepNext/>
      </w:pPr>
      <w:r>
        <w:t>Q2.5 What type of agglomeration do you live in? I live in:</w:t>
      </w:r>
    </w:p>
    <w:p w14:paraId="5BEA82B2" w14:textId="77777777" w:rsidR="00D73D77" w:rsidRDefault="00C57BE7">
      <w:pPr>
        <w:pStyle w:val="ListParagraph"/>
        <w:keepNext/>
        <w:numPr>
          <w:ilvl w:val="0"/>
          <w:numId w:val="4"/>
        </w:numPr>
      </w:pPr>
      <w:r>
        <w:t xml:space="preserve">A rural area  (1) </w:t>
      </w:r>
    </w:p>
    <w:p w14:paraId="4EA4BD21" w14:textId="77777777" w:rsidR="00D73D77" w:rsidRDefault="00C57BE7">
      <w:pPr>
        <w:pStyle w:val="ListParagraph"/>
        <w:keepNext/>
        <w:numPr>
          <w:ilvl w:val="0"/>
          <w:numId w:val="4"/>
        </w:numPr>
      </w:pPr>
      <w:r>
        <w:t xml:space="preserve">A small town (5,000 – 20,000 inhabitants)  (2) </w:t>
      </w:r>
    </w:p>
    <w:p w14:paraId="20F88C5B" w14:textId="77777777" w:rsidR="00D73D77" w:rsidRDefault="00C57BE7">
      <w:pPr>
        <w:pStyle w:val="ListParagraph"/>
        <w:keepNext/>
        <w:numPr>
          <w:ilvl w:val="0"/>
          <w:numId w:val="4"/>
        </w:numPr>
      </w:pPr>
      <w:r>
        <w:t xml:space="preserve">A large town (20,000 – 50,000 inhabitants)  (3) </w:t>
      </w:r>
    </w:p>
    <w:p w14:paraId="7A2D5213" w14:textId="77777777" w:rsidR="00D73D77" w:rsidRDefault="00C57BE7">
      <w:pPr>
        <w:pStyle w:val="ListParagraph"/>
        <w:keepNext/>
        <w:numPr>
          <w:ilvl w:val="0"/>
          <w:numId w:val="4"/>
        </w:numPr>
      </w:pPr>
      <w:r>
        <w:t xml:space="preserve">A small city (50,000 – 250,000 inhabitants)  (5) </w:t>
      </w:r>
    </w:p>
    <w:p w14:paraId="37B2ACFF" w14:textId="77777777" w:rsidR="00D73D77" w:rsidRDefault="00C57BE7">
      <w:pPr>
        <w:pStyle w:val="ListParagraph"/>
        <w:keepNext/>
        <w:numPr>
          <w:ilvl w:val="0"/>
          <w:numId w:val="4"/>
        </w:numPr>
      </w:pPr>
      <w:r>
        <w:t xml:space="preserve">A large city (250,000 – 3,000,000 inhabitants)  (7) </w:t>
      </w:r>
    </w:p>
    <w:p w14:paraId="5CA3837C" w14:textId="77777777" w:rsidR="00D73D77" w:rsidRDefault="00C57BE7">
      <w:pPr>
        <w:pStyle w:val="ListParagraph"/>
        <w:keepNext/>
        <w:numPr>
          <w:ilvl w:val="0"/>
          <w:numId w:val="4"/>
        </w:numPr>
      </w:pPr>
      <w:r>
        <w:t xml:space="preserve">A very large city (more than 3 million inhabitants)  (8) </w:t>
      </w:r>
    </w:p>
    <w:p w14:paraId="07F80584" w14:textId="77777777" w:rsidR="00D73D77" w:rsidRDefault="00D73D77"/>
    <w:p w14:paraId="50F847C8" w14:textId="77777777" w:rsidR="00D73D77" w:rsidRDefault="00C57BE7">
      <w:pPr>
        <w:keepNext/>
        <w:rPr>
          <w:lang w:eastAsia="zh-CN"/>
        </w:rPr>
      </w:pPr>
      <w:r>
        <w:rPr>
          <w:lang w:eastAsia="zh-CN"/>
        </w:rPr>
        <w:t xml:space="preserve">Q2.5 </w:t>
      </w:r>
      <w:commentRangeStart w:id="17"/>
      <w:r>
        <w:rPr>
          <w:lang w:eastAsia="zh-CN"/>
        </w:rPr>
        <w:t>您住在什么类型的聚居地？我住在：</w:t>
      </w:r>
      <w:commentRangeEnd w:id="17"/>
      <w:r w:rsidR="00E66DD3">
        <w:rPr>
          <w:rStyle w:val="CommentReference"/>
        </w:rPr>
        <w:commentReference w:id="17"/>
      </w:r>
    </w:p>
    <w:p w14:paraId="5FE6B1A6" w14:textId="77777777" w:rsidR="00D73D77" w:rsidRDefault="00C57BE7">
      <w:pPr>
        <w:pStyle w:val="ListParagraph"/>
        <w:keepNext/>
        <w:numPr>
          <w:ilvl w:val="0"/>
          <w:numId w:val="4"/>
        </w:numPr>
      </w:pPr>
      <w:r>
        <w:t>农村地区</w:t>
      </w:r>
      <w:r>
        <w:t xml:space="preserve">  (1) </w:t>
      </w:r>
    </w:p>
    <w:p w14:paraId="303A2005" w14:textId="77777777" w:rsidR="00D73D77" w:rsidRDefault="00C57BE7">
      <w:pPr>
        <w:pStyle w:val="ListParagraph"/>
        <w:keepNext/>
        <w:numPr>
          <w:ilvl w:val="0"/>
          <w:numId w:val="4"/>
        </w:numPr>
      </w:pPr>
      <w:r>
        <w:t>小镇（</w:t>
      </w:r>
      <w:r>
        <w:t xml:space="preserve">5,000 – 20,000 </w:t>
      </w:r>
      <w:r>
        <w:t>人口）</w:t>
      </w:r>
      <w:r>
        <w:t xml:space="preserve">  (2) </w:t>
      </w:r>
    </w:p>
    <w:p w14:paraId="40EB3D2D" w14:textId="77777777" w:rsidR="00D73D77" w:rsidRDefault="00C57BE7">
      <w:pPr>
        <w:pStyle w:val="ListParagraph"/>
        <w:keepNext/>
        <w:numPr>
          <w:ilvl w:val="0"/>
          <w:numId w:val="4"/>
        </w:numPr>
      </w:pPr>
      <w:r>
        <w:t>大城镇（</w:t>
      </w:r>
      <w:r>
        <w:t xml:space="preserve">20,000 – 50,000 </w:t>
      </w:r>
      <w:r>
        <w:t>人口）</w:t>
      </w:r>
      <w:r>
        <w:t xml:space="preserve">  (3) </w:t>
      </w:r>
    </w:p>
    <w:p w14:paraId="1B96CDA1" w14:textId="77777777" w:rsidR="00D73D77" w:rsidRDefault="00C57BE7">
      <w:pPr>
        <w:pStyle w:val="ListParagraph"/>
        <w:keepNext/>
        <w:numPr>
          <w:ilvl w:val="0"/>
          <w:numId w:val="4"/>
        </w:numPr>
        <w:rPr>
          <w:lang w:eastAsia="zh-CN"/>
        </w:rPr>
      </w:pPr>
      <w:r>
        <w:rPr>
          <w:lang w:eastAsia="zh-CN"/>
        </w:rPr>
        <w:t>小城市或其郊区（</w:t>
      </w:r>
      <w:r>
        <w:rPr>
          <w:lang w:eastAsia="zh-CN"/>
        </w:rPr>
        <w:t xml:space="preserve">50,000 – 250,000 </w:t>
      </w:r>
      <w:r>
        <w:rPr>
          <w:lang w:eastAsia="zh-CN"/>
        </w:rPr>
        <w:t>人口）</w:t>
      </w:r>
      <w:r>
        <w:rPr>
          <w:lang w:eastAsia="zh-CN"/>
        </w:rPr>
        <w:t xml:space="preserve">  (5) </w:t>
      </w:r>
    </w:p>
    <w:p w14:paraId="035B4AA5" w14:textId="77777777" w:rsidR="00D73D77" w:rsidRDefault="00C57BE7">
      <w:pPr>
        <w:pStyle w:val="ListParagraph"/>
        <w:keepNext/>
        <w:numPr>
          <w:ilvl w:val="0"/>
          <w:numId w:val="4"/>
        </w:numPr>
        <w:rPr>
          <w:lang w:eastAsia="zh-CN"/>
        </w:rPr>
      </w:pPr>
      <w:r>
        <w:rPr>
          <w:lang w:eastAsia="zh-CN"/>
        </w:rPr>
        <w:t>大城市或其郊区（</w:t>
      </w:r>
      <w:r>
        <w:rPr>
          <w:lang w:eastAsia="zh-CN"/>
        </w:rPr>
        <w:t xml:space="preserve">250,000 – 3,000,000 </w:t>
      </w:r>
      <w:r>
        <w:rPr>
          <w:lang w:eastAsia="zh-CN"/>
        </w:rPr>
        <w:t>人口）</w:t>
      </w:r>
      <w:r>
        <w:rPr>
          <w:lang w:eastAsia="zh-CN"/>
        </w:rPr>
        <w:t xml:space="preserve">  (7) </w:t>
      </w:r>
    </w:p>
    <w:p w14:paraId="604B5569" w14:textId="77777777" w:rsidR="00D73D77" w:rsidRDefault="00C57BE7">
      <w:pPr>
        <w:pStyle w:val="ListParagraph"/>
        <w:keepNext/>
        <w:numPr>
          <w:ilvl w:val="0"/>
          <w:numId w:val="4"/>
        </w:numPr>
        <w:rPr>
          <w:lang w:eastAsia="zh-CN"/>
        </w:rPr>
      </w:pPr>
      <w:r>
        <w:rPr>
          <w:lang w:eastAsia="zh-CN"/>
        </w:rPr>
        <w:t>一个非常大的城市或其郊区（超过</w:t>
      </w:r>
      <w:r>
        <w:rPr>
          <w:lang w:eastAsia="zh-CN"/>
        </w:rPr>
        <w:t xml:space="preserve"> 300 </w:t>
      </w:r>
      <w:r>
        <w:rPr>
          <w:lang w:eastAsia="zh-CN"/>
        </w:rPr>
        <w:t>万人口）</w:t>
      </w:r>
      <w:r>
        <w:rPr>
          <w:lang w:eastAsia="zh-CN"/>
        </w:rPr>
        <w:t xml:space="preserve">  (8) </w:t>
      </w:r>
    </w:p>
    <w:p w14:paraId="45188332" w14:textId="77777777" w:rsidR="00D73D77" w:rsidRDefault="00D73D77">
      <w:pPr>
        <w:rPr>
          <w:lang w:eastAsia="zh-CN"/>
        </w:rPr>
      </w:pPr>
    </w:p>
    <w:p w14:paraId="586DFE23" w14:textId="77777777" w:rsidR="00D73D77" w:rsidRDefault="00D73D77">
      <w:pPr>
        <w:pStyle w:val="QuestionSeparator"/>
        <w:rPr>
          <w:lang w:eastAsia="zh-CN"/>
        </w:rPr>
      </w:pPr>
    </w:p>
    <w:p w14:paraId="0EBB70EA" w14:textId="77777777" w:rsidR="00D73D77" w:rsidRDefault="00D73D77">
      <w:pPr>
        <w:rPr>
          <w:lang w:eastAsia="zh-CN"/>
        </w:rPr>
      </w:pPr>
    </w:p>
    <w:p w14:paraId="47E77F93" w14:textId="77777777" w:rsidR="00D73D77" w:rsidRDefault="00C57BE7">
      <w:pPr>
        <w:keepNext/>
      </w:pPr>
      <w:r>
        <w:lastRenderedPageBreak/>
        <w:t>Q2.6 What are your parents' nationalities? (Multiple answers are possible)</w:t>
      </w:r>
    </w:p>
    <w:p w14:paraId="1715F795" w14:textId="77777777" w:rsidR="00D73D77" w:rsidRDefault="00C57BE7">
      <w:pPr>
        <w:pStyle w:val="ListParagraph"/>
        <w:keepNext/>
        <w:numPr>
          <w:ilvl w:val="0"/>
          <w:numId w:val="2"/>
        </w:numPr>
      </w:pPr>
      <w:r>
        <w:t xml:space="preserve">[country]  (1) </w:t>
      </w:r>
    </w:p>
    <w:p w14:paraId="40C7C60D" w14:textId="77777777" w:rsidR="00D73D77" w:rsidRDefault="00C57BE7">
      <w:pPr>
        <w:pStyle w:val="ListParagraph"/>
        <w:keepNext/>
        <w:numPr>
          <w:ilvl w:val="0"/>
          <w:numId w:val="2"/>
        </w:numPr>
      </w:pPr>
      <w:r>
        <w:t xml:space="preserve">[continent] (except [country])  (2) </w:t>
      </w:r>
    </w:p>
    <w:p w14:paraId="4B05C008" w14:textId="77777777" w:rsidR="00D73D77" w:rsidRDefault="00C57BE7">
      <w:pPr>
        <w:pStyle w:val="ListParagraph"/>
        <w:keepNext/>
        <w:numPr>
          <w:ilvl w:val="0"/>
          <w:numId w:val="2"/>
        </w:numPr>
      </w:pPr>
      <w:r>
        <w:t xml:space="preserve">Other  (6) </w:t>
      </w:r>
    </w:p>
    <w:p w14:paraId="36A4CE8B" w14:textId="77777777" w:rsidR="00D73D77" w:rsidRDefault="00C57BE7">
      <w:pPr>
        <w:pStyle w:val="ListParagraph"/>
        <w:keepNext/>
        <w:numPr>
          <w:ilvl w:val="0"/>
          <w:numId w:val="2"/>
        </w:numPr>
      </w:pPr>
      <w:r>
        <w:t xml:space="preserve">Prefer not to say  (7) </w:t>
      </w:r>
    </w:p>
    <w:p w14:paraId="6B9489F4" w14:textId="77777777" w:rsidR="00D73D77" w:rsidRDefault="00D73D77"/>
    <w:p w14:paraId="3C7D3F37" w14:textId="77777777" w:rsidR="00D73D77" w:rsidRDefault="00C57BE7">
      <w:pPr>
        <w:keepNext/>
      </w:pPr>
      <w:r>
        <w:rPr>
          <w:lang w:eastAsia="zh-CN"/>
        </w:rPr>
        <w:t xml:space="preserve">Q2.6 </w:t>
      </w:r>
      <w:r>
        <w:rPr>
          <w:lang w:eastAsia="zh-CN"/>
        </w:rPr>
        <w:t>您父母的国籍是什么？</w:t>
      </w:r>
      <w:r>
        <w:rPr>
          <w:lang w:eastAsia="zh-CN"/>
        </w:rPr>
        <w:t xml:space="preserve"> </w:t>
      </w:r>
      <w:r>
        <w:t>（可多选）</w:t>
      </w:r>
    </w:p>
    <w:p w14:paraId="2BEEF846" w14:textId="77777777" w:rsidR="00D73D77" w:rsidRDefault="00C57BE7">
      <w:pPr>
        <w:pStyle w:val="ListParagraph"/>
        <w:keepNext/>
        <w:numPr>
          <w:ilvl w:val="0"/>
          <w:numId w:val="2"/>
        </w:numPr>
      </w:pPr>
      <w:r>
        <w:t>中国</w:t>
      </w:r>
      <w:r>
        <w:t xml:space="preserve">  (1) </w:t>
      </w:r>
    </w:p>
    <w:p w14:paraId="09B7605D" w14:textId="77777777" w:rsidR="00D73D77" w:rsidRDefault="00C57BE7">
      <w:pPr>
        <w:pStyle w:val="ListParagraph"/>
        <w:keepNext/>
        <w:numPr>
          <w:ilvl w:val="0"/>
          <w:numId w:val="2"/>
        </w:numPr>
        <w:rPr>
          <w:lang w:eastAsia="zh-CN"/>
        </w:rPr>
      </w:pPr>
      <w:r>
        <w:rPr>
          <w:lang w:eastAsia="zh-CN"/>
        </w:rPr>
        <w:t>除中国以外的其他亚洲地区</w:t>
      </w:r>
      <w:r>
        <w:rPr>
          <w:lang w:eastAsia="zh-CN"/>
        </w:rPr>
        <w:t xml:space="preserve">  (2) </w:t>
      </w:r>
    </w:p>
    <w:p w14:paraId="5AF87579" w14:textId="77777777" w:rsidR="00D73D77" w:rsidRDefault="00C57BE7">
      <w:pPr>
        <w:pStyle w:val="ListParagraph"/>
        <w:keepNext/>
        <w:numPr>
          <w:ilvl w:val="0"/>
          <w:numId w:val="2"/>
        </w:numPr>
      </w:pPr>
      <w:r>
        <w:t>其他</w:t>
      </w:r>
      <w:r>
        <w:t xml:space="preserve">  (6) </w:t>
      </w:r>
    </w:p>
    <w:p w14:paraId="08BF8AD0" w14:textId="77777777" w:rsidR="00D73D77" w:rsidRDefault="00C57BE7">
      <w:pPr>
        <w:pStyle w:val="ListParagraph"/>
        <w:keepNext/>
        <w:numPr>
          <w:ilvl w:val="0"/>
          <w:numId w:val="2"/>
        </w:numPr>
      </w:pPr>
      <w:r>
        <w:t>不愿回答</w:t>
      </w:r>
      <w:r>
        <w:t xml:space="preserve">  (7) </w:t>
      </w:r>
    </w:p>
    <w:p w14:paraId="373CF799" w14:textId="77777777" w:rsidR="00D73D77" w:rsidRDefault="00D73D77"/>
    <w:p w14:paraId="38F37E9A" w14:textId="77777777" w:rsidR="00D73D77" w:rsidRDefault="00D73D77">
      <w:pPr>
        <w:pStyle w:val="QuestionSeparator"/>
      </w:pPr>
    </w:p>
    <w:p w14:paraId="704CA180" w14:textId="77777777" w:rsidR="00D73D77" w:rsidRDefault="00D73D77"/>
    <w:p w14:paraId="46DC973F" w14:textId="77777777" w:rsidR="00D73D77" w:rsidRDefault="00C57BE7">
      <w:pPr>
        <w:keepNext/>
      </w:pPr>
      <w:r>
        <w:t>Q228 Do you live with your partner (if you have one)?</w:t>
      </w:r>
    </w:p>
    <w:p w14:paraId="17A32D85" w14:textId="77777777" w:rsidR="00D73D77" w:rsidRDefault="00C57BE7">
      <w:pPr>
        <w:pStyle w:val="ListParagraph"/>
        <w:keepNext/>
        <w:numPr>
          <w:ilvl w:val="0"/>
          <w:numId w:val="4"/>
        </w:numPr>
      </w:pPr>
      <w:r>
        <w:t xml:space="preserve">Yes  (1) </w:t>
      </w:r>
    </w:p>
    <w:p w14:paraId="6A1614CA" w14:textId="77777777" w:rsidR="00D73D77" w:rsidRDefault="00C57BE7">
      <w:pPr>
        <w:pStyle w:val="ListParagraph"/>
        <w:keepNext/>
        <w:numPr>
          <w:ilvl w:val="0"/>
          <w:numId w:val="4"/>
        </w:numPr>
      </w:pPr>
      <w:r>
        <w:t xml:space="preserve">No or I don't have a partner  (2) </w:t>
      </w:r>
    </w:p>
    <w:p w14:paraId="6C28828A" w14:textId="77777777" w:rsidR="00D73D77" w:rsidRDefault="00D73D77"/>
    <w:p w14:paraId="6924DD52" w14:textId="77777777" w:rsidR="00D73D77" w:rsidRDefault="00C57BE7">
      <w:pPr>
        <w:keepNext/>
        <w:rPr>
          <w:lang w:eastAsia="zh-CN"/>
        </w:rPr>
      </w:pPr>
      <w:r>
        <w:rPr>
          <w:lang w:eastAsia="zh-CN"/>
        </w:rPr>
        <w:t xml:space="preserve">Q228 </w:t>
      </w:r>
      <w:r>
        <w:rPr>
          <w:lang w:eastAsia="zh-CN"/>
        </w:rPr>
        <w:t>您和您的伴侣（如有）是住在一起的吗？</w:t>
      </w:r>
    </w:p>
    <w:p w14:paraId="464B6FED" w14:textId="77777777" w:rsidR="00D73D77" w:rsidRDefault="00C57BE7">
      <w:pPr>
        <w:pStyle w:val="ListParagraph"/>
        <w:keepNext/>
        <w:numPr>
          <w:ilvl w:val="0"/>
          <w:numId w:val="4"/>
        </w:numPr>
      </w:pPr>
      <w:r>
        <w:t>是的</w:t>
      </w:r>
      <w:r>
        <w:t xml:space="preserve">  (1) </w:t>
      </w:r>
    </w:p>
    <w:p w14:paraId="5711A878" w14:textId="77777777" w:rsidR="00D73D77" w:rsidRDefault="00C57BE7">
      <w:pPr>
        <w:pStyle w:val="ListParagraph"/>
        <w:keepNext/>
        <w:numPr>
          <w:ilvl w:val="0"/>
          <w:numId w:val="4"/>
        </w:numPr>
      </w:pPr>
      <w:r>
        <w:t>不是，或我没有伴侣</w:t>
      </w:r>
      <w:r>
        <w:t xml:space="preserve">  (2) </w:t>
      </w:r>
    </w:p>
    <w:p w14:paraId="5B78E779" w14:textId="77777777" w:rsidR="00D73D77" w:rsidRDefault="00D73D77"/>
    <w:p w14:paraId="4854EBAB" w14:textId="77777777" w:rsidR="00D73D77" w:rsidRDefault="00D73D77">
      <w:pPr>
        <w:pStyle w:val="QuestionSeparator"/>
      </w:pPr>
    </w:p>
    <w:p w14:paraId="7CE1C95F" w14:textId="77777777" w:rsidR="00D73D77" w:rsidRDefault="00D73D77"/>
    <w:p w14:paraId="7CF741EF" w14:textId="77777777" w:rsidR="00D73D77" w:rsidRDefault="00C57BE7">
      <w:pPr>
        <w:keepNext/>
      </w:pPr>
      <w:r>
        <w:lastRenderedPageBreak/>
        <w:t>Q2.17 What is your marital status?</w:t>
      </w:r>
    </w:p>
    <w:p w14:paraId="34A97AEA" w14:textId="77777777" w:rsidR="00D73D77" w:rsidRDefault="00C57BE7">
      <w:pPr>
        <w:pStyle w:val="ListParagraph"/>
        <w:keepNext/>
        <w:numPr>
          <w:ilvl w:val="0"/>
          <w:numId w:val="4"/>
        </w:numPr>
      </w:pPr>
      <w:r>
        <w:t xml:space="preserve">Single  (1) </w:t>
      </w:r>
    </w:p>
    <w:p w14:paraId="64DD3E0B" w14:textId="77777777" w:rsidR="00D73D77" w:rsidRDefault="00C57BE7">
      <w:pPr>
        <w:pStyle w:val="ListParagraph"/>
        <w:keepNext/>
        <w:numPr>
          <w:ilvl w:val="0"/>
          <w:numId w:val="4"/>
        </w:numPr>
      </w:pPr>
      <w:r>
        <w:t xml:space="preserve">Married  (4) </w:t>
      </w:r>
    </w:p>
    <w:p w14:paraId="16A22070" w14:textId="77777777" w:rsidR="00D73D77" w:rsidRDefault="00C57BE7">
      <w:pPr>
        <w:pStyle w:val="ListParagraph"/>
        <w:keepNext/>
        <w:numPr>
          <w:ilvl w:val="0"/>
          <w:numId w:val="4"/>
        </w:numPr>
      </w:pPr>
      <w:r>
        <w:t xml:space="preserve">Divorced or legally separated  (5) </w:t>
      </w:r>
    </w:p>
    <w:p w14:paraId="64C32680" w14:textId="77777777" w:rsidR="00D73D77" w:rsidRDefault="00C57BE7">
      <w:pPr>
        <w:pStyle w:val="ListParagraph"/>
        <w:keepNext/>
        <w:numPr>
          <w:ilvl w:val="0"/>
          <w:numId w:val="4"/>
        </w:numPr>
      </w:pPr>
      <w:r>
        <w:t xml:space="preserve">Widowed  (6) </w:t>
      </w:r>
    </w:p>
    <w:p w14:paraId="2DA8F716" w14:textId="77777777" w:rsidR="00D73D77" w:rsidRDefault="00D73D77"/>
    <w:p w14:paraId="461BC0C3" w14:textId="77777777" w:rsidR="00D73D77" w:rsidRDefault="00C57BE7">
      <w:pPr>
        <w:keepNext/>
      </w:pPr>
      <w:r>
        <w:t xml:space="preserve">Q2.17 </w:t>
      </w:r>
      <w:r>
        <w:t>您的婚姻状态是？</w:t>
      </w:r>
    </w:p>
    <w:p w14:paraId="31BED467" w14:textId="77777777" w:rsidR="00D73D77" w:rsidRDefault="00C57BE7">
      <w:pPr>
        <w:pStyle w:val="ListParagraph"/>
        <w:keepNext/>
        <w:numPr>
          <w:ilvl w:val="0"/>
          <w:numId w:val="4"/>
        </w:numPr>
      </w:pPr>
      <w:r>
        <w:t>单身</w:t>
      </w:r>
      <w:r>
        <w:t xml:space="preserve">  (1) </w:t>
      </w:r>
    </w:p>
    <w:p w14:paraId="00E74BEA" w14:textId="77777777" w:rsidR="00D73D77" w:rsidRDefault="00C57BE7">
      <w:pPr>
        <w:pStyle w:val="ListParagraph"/>
        <w:keepNext/>
        <w:numPr>
          <w:ilvl w:val="0"/>
          <w:numId w:val="4"/>
        </w:numPr>
      </w:pPr>
      <w:r>
        <w:t>已婚</w:t>
      </w:r>
      <w:r>
        <w:t xml:space="preserve">  (4) </w:t>
      </w:r>
    </w:p>
    <w:p w14:paraId="4457F0FA" w14:textId="77777777" w:rsidR="00D73D77" w:rsidRDefault="00C57BE7">
      <w:pPr>
        <w:pStyle w:val="ListParagraph"/>
        <w:keepNext/>
        <w:numPr>
          <w:ilvl w:val="0"/>
          <w:numId w:val="4"/>
        </w:numPr>
      </w:pPr>
      <w:r>
        <w:t>离婚</w:t>
      </w:r>
      <w:r>
        <w:t>/</w:t>
      </w:r>
      <w:r>
        <w:t>分居</w:t>
      </w:r>
      <w:r>
        <w:t xml:space="preserve">  (5) </w:t>
      </w:r>
    </w:p>
    <w:p w14:paraId="7CC47DA9" w14:textId="77777777" w:rsidR="00D73D77" w:rsidRDefault="00C57BE7">
      <w:pPr>
        <w:pStyle w:val="ListParagraph"/>
        <w:keepNext/>
        <w:numPr>
          <w:ilvl w:val="0"/>
          <w:numId w:val="4"/>
        </w:numPr>
      </w:pPr>
      <w:r>
        <w:t>丧偶</w:t>
      </w:r>
      <w:r>
        <w:t xml:space="preserve">  (6) </w:t>
      </w:r>
    </w:p>
    <w:p w14:paraId="1915B5B5" w14:textId="77777777" w:rsidR="00D73D77" w:rsidRDefault="00D73D77"/>
    <w:p w14:paraId="70E89739" w14:textId="77777777" w:rsidR="00D73D77" w:rsidRDefault="00D73D77">
      <w:pPr>
        <w:pStyle w:val="QuestionSeparator"/>
      </w:pPr>
    </w:p>
    <w:p w14:paraId="25FE67EF" w14:textId="77777777" w:rsidR="00D73D77" w:rsidRDefault="00D73D77"/>
    <w:p w14:paraId="2BE609FA" w14:textId="77777777" w:rsidR="00D73D77" w:rsidRDefault="00C57BE7">
      <w:pPr>
        <w:keepNext/>
      </w:pPr>
      <w:r>
        <w:t>Q2.19 How many people are in your household? The household includes: you, the members of your family who live with you (including children), and your dependents. This excludes flatmates.</w:t>
      </w:r>
    </w:p>
    <w:p w14:paraId="3319809B" w14:textId="77777777" w:rsidR="00D73D77" w:rsidRDefault="00C57BE7">
      <w:pPr>
        <w:pStyle w:val="ListParagraph"/>
        <w:keepNext/>
        <w:numPr>
          <w:ilvl w:val="0"/>
          <w:numId w:val="4"/>
        </w:numPr>
      </w:pPr>
      <w:r>
        <w:t xml:space="preserve">1  (8) </w:t>
      </w:r>
    </w:p>
    <w:p w14:paraId="74678A67" w14:textId="77777777" w:rsidR="00D73D77" w:rsidRDefault="00C57BE7">
      <w:pPr>
        <w:pStyle w:val="ListParagraph"/>
        <w:keepNext/>
        <w:numPr>
          <w:ilvl w:val="0"/>
          <w:numId w:val="4"/>
        </w:numPr>
      </w:pPr>
      <w:r>
        <w:t xml:space="preserve">2  (9) </w:t>
      </w:r>
    </w:p>
    <w:p w14:paraId="4335984A" w14:textId="77777777" w:rsidR="00D73D77" w:rsidRDefault="00C57BE7">
      <w:pPr>
        <w:pStyle w:val="ListParagraph"/>
        <w:keepNext/>
        <w:numPr>
          <w:ilvl w:val="0"/>
          <w:numId w:val="4"/>
        </w:numPr>
      </w:pPr>
      <w:r>
        <w:t xml:space="preserve">3  (10) </w:t>
      </w:r>
    </w:p>
    <w:p w14:paraId="7A2026EC" w14:textId="77777777" w:rsidR="00D73D77" w:rsidRDefault="00C57BE7">
      <w:pPr>
        <w:pStyle w:val="ListParagraph"/>
        <w:keepNext/>
        <w:numPr>
          <w:ilvl w:val="0"/>
          <w:numId w:val="4"/>
        </w:numPr>
      </w:pPr>
      <w:r>
        <w:t xml:space="preserve">4  (11) </w:t>
      </w:r>
    </w:p>
    <w:p w14:paraId="3E8215FC" w14:textId="77777777" w:rsidR="00D73D77" w:rsidRDefault="00C57BE7">
      <w:pPr>
        <w:pStyle w:val="ListParagraph"/>
        <w:keepNext/>
        <w:numPr>
          <w:ilvl w:val="0"/>
          <w:numId w:val="4"/>
        </w:numPr>
      </w:pPr>
      <w:r>
        <w:t xml:space="preserve">5 or more  (12) </w:t>
      </w:r>
    </w:p>
    <w:p w14:paraId="1F922DE7" w14:textId="77777777" w:rsidR="00D73D77" w:rsidRDefault="00D73D77"/>
    <w:p w14:paraId="45F7CA17" w14:textId="77777777" w:rsidR="00D73D77" w:rsidRDefault="00C57BE7">
      <w:pPr>
        <w:keepNext/>
        <w:rPr>
          <w:lang w:eastAsia="zh-CN"/>
        </w:rPr>
      </w:pPr>
      <w:r>
        <w:rPr>
          <w:lang w:eastAsia="zh-CN"/>
        </w:rPr>
        <w:lastRenderedPageBreak/>
        <w:t xml:space="preserve">Q2.19 </w:t>
      </w:r>
      <w:del w:id="18" w:author="Wang, Charlotte" w:date="2021-10-07T21:19:00Z">
        <w:r w:rsidDel="009E4CBD">
          <w:rPr>
            <w:lang w:eastAsia="zh-CN"/>
          </w:rPr>
          <w:delText>你</w:delText>
        </w:r>
      </w:del>
      <w:ins w:id="19" w:author="Wang, Charlotte" w:date="2021-10-07T21:19:00Z">
        <w:r w:rsidR="009E4CBD">
          <w:rPr>
            <w:lang w:eastAsia="zh-CN"/>
          </w:rPr>
          <w:t>您</w:t>
        </w:r>
      </w:ins>
      <w:r>
        <w:rPr>
          <w:lang w:eastAsia="zh-CN"/>
        </w:rPr>
        <w:t>家里一共有多少人？这里包括：您、与您同住的家庭成员（包括孩子）以及您的家属。这里不包括室友。</w:t>
      </w:r>
    </w:p>
    <w:p w14:paraId="4E109FA8" w14:textId="77777777" w:rsidR="00D73D77" w:rsidRDefault="00C57BE7">
      <w:pPr>
        <w:pStyle w:val="ListParagraph"/>
        <w:keepNext/>
        <w:numPr>
          <w:ilvl w:val="0"/>
          <w:numId w:val="4"/>
        </w:numPr>
      </w:pPr>
      <w:r>
        <w:t>1</w:t>
      </w:r>
      <w:r>
        <w:t>个</w:t>
      </w:r>
      <w:r>
        <w:t xml:space="preserve">  (8) </w:t>
      </w:r>
    </w:p>
    <w:p w14:paraId="6EC9DEEC" w14:textId="77777777" w:rsidR="00D73D77" w:rsidRDefault="00C57BE7">
      <w:pPr>
        <w:pStyle w:val="ListParagraph"/>
        <w:keepNext/>
        <w:numPr>
          <w:ilvl w:val="0"/>
          <w:numId w:val="4"/>
        </w:numPr>
      </w:pPr>
      <w:r>
        <w:t>2</w:t>
      </w:r>
      <w:r>
        <w:t>个</w:t>
      </w:r>
      <w:r>
        <w:t xml:space="preserve">  (9) </w:t>
      </w:r>
    </w:p>
    <w:p w14:paraId="5179FD58" w14:textId="77777777" w:rsidR="00D73D77" w:rsidRDefault="00C57BE7">
      <w:pPr>
        <w:pStyle w:val="ListParagraph"/>
        <w:keepNext/>
        <w:numPr>
          <w:ilvl w:val="0"/>
          <w:numId w:val="4"/>
        </w:numPr>
      </w:pPr>
      <w:r>
        <w:t>3</w:t>
      </w:r>
      <w:r>
        <w:t>个</w:t>
      </w:r>
      <w:r>
        <w:t xml:space="preserve">  (10) </w:t>
      </w:r>
    </w:p>
    <w:p w14:paraId="4FF8EB50" w14:textId="77777777" w:rsidR="00D73D77" w:rsidRDefault="00C57BE7">
      <w:pPr>
        <w:pStyle w:val="ListParagraph"/>
        <w:keepNext/>
        <w:numPr>
          <w:ilvl w:val="0"/>
          <w:numId w:val="4"/>
        </w:numPr>
      </w:pPr>
      <w:r>
        <w:t>4</w:t>
      </w:r>
      <w:r>
        <w:t>个</w:t>
      </w:r>
      <w:r>
        <w:t xml:space="preserve">  (11) </w:t>
      </w:r>
    </w:p>
    <w:p w14:paraId="1B684DCE" w14:textId="77777777" w:rsidR="00D73D77" w:rsidRDefault="00C57BE7">
      <w:pPr>
        <w:pStyle w:val="ListParagraph"/>
        <w:keepNext/>
        <w:numPr>
          <w:ilvl w:val="0"/>
          <w:numId w:val="4"/>
        </w:numPr>
      </w:pPr>
      <w:r>
        <w:t>5</w:t>
      </w:r>
      <w:r>
        <w:t>个或更多</w:t>
      </w:r>
      <w:r>
        <w:t xml:space="preserve">  (12) </w:t>
      </w:r>
    </w:p>
    <w:p w14:paraId="0B7DA757" w14:textId="77777777" w:rsidR="00D73D77" w:rsidRDefault="00D73D77"/>
    <w:p w14:paraId="6E895D5D" w14:textId="77777777" w:rsidR="00D73D77" w:rsidRDefault="00D73D77">
      <w:pPr>
        <w:pStyle w:val="QuestionSeparator"/>
      </w:pPr>
    </w:p>
    <w:p w14:paraId="26CFB1CC" w14:textId="77777777" w:rsidR="00D73D77" w:rsidRDefault="00D73D77"/>
    <w:p w14:paraId="08E4A013" w14:textId="77777777" w:rsidR="00D73D77" w:rsidRDefault="00C57BE7">
      <w:pPr>
        <w:keepNext/>
      </w:pPr>
      <w:r>
        <w:t>Q2.18 How many children below 14 live with you?</w:t>
      </w:r>
    </w:p>
    <w:p w14:paraId="45DDBEE3" w14:textId="77777777" w:rsidR="00D73D77" w:rsidRDefault="00C57BE7">
      <w:pPr>
        <w:pStyle w:val="ListParagraph"/>
        <w:keepNext/>
        <w:numPr>
          <w:ilvl w:val="0"/>
          <w:numId w:val="4"/>
        </w:numPr>
      </w:pPr>
      <w:r>
        <w:t xml:space="preserve">0  (3) </w:t>
      </w:r>
    </w:p>
    <w:p w14:paraId="66F0D6F7" w14:textId="77777777" w:rsidR="00D73D77" w:rsidRDefault="00C57BE7">
      <w:pPr>
        <w:pStyle w:val="ListParagraph"/>
        <w:keepNext/>
        <w:numPr>
          <w:ilvl w:val="0"/>
          <w:numId w:val="4"/>
        </w:numPr>
      </w:pPr>
      <w:r>
        <w:t xml:space="preserve">1  (4) </w:t>
      </w:r>
    </w:p>
    <w:p w14:paraId="4073AD07" w14:textId="77777777" w:rsidR="00D73D77" w:rsidRDefault="00C57BE7">
      <w:pPr>
        <w:pStyle w:val="ListParagraph"/>
        <w:keepNext/>
        <w:numPr>
          <w:ilvl w:val="0"/>
          <w:numId w:val="4"/>
        </w:numPr>
      </w:pPr>
      <w:r>
        <w:t xml:space="preserve">2  (5) </w:t>
      </w:r>
    </w:p>
    <w:p w14:paraId="30C1C394" w14:textId="77777777" w:rsidR="00D73D77" w:rsidRDefault="00C57BE7">
      <w:pPr>
        <w:pStyle w:val="ListParagraph"/>
        <w:keepNext/>
        <w:numPr>
          <w:ilvl w:val="0"/>
          <w:numId w:val="4"/>
        </w:numPr>
      </w:pPr>
      <w:r>
        <w:t xml:space="preserve">3  (6) </w:t>
      </w:r>
    </w:p>
    <w:p w14:paraId="1478DD09" w14:textId="77777777" w:rsidR="00D73D77" w:rsidRDefault="00C57BE7">
      <w:pPr>
        <w:pStyle w:val="ListParagraph"/>
        <w:keepNext/>
        <w:numPr>
          <w:ilvl w:val="0"/>
          <w:numId w:val="4"/>
        </w:numPr>
      </w:pPr>
      <w:r>
        <w:t xml:space="preserve">4 or more  (7) </w:t>
      </w:r>
    </w:p>
    <w:p w14:paraId="7BC454B1" w14:textId="77777777" w:rsidR="00D73D77" w:rsidRDefault="00D73D77"/>
    <w:p w14:paraId="35F213DF" w14:textId="77777777" w:rsidR="00D73D77" w:rsidRDefault="00C57BE7">
      <w:pPr>
        <w:keepNext/>
        <w:rPr>
          <w:lang w:eastAsia="zh-CN"/>
        </w:rPr>
      </w:pPr>
      <w:r>
        <w:rPr>
          <w:lang w:eastAsia="zh-CN"/>
        </w:rPr>
        <w:t xml:space="preserve">Q2.18 </w:t>
      </w:r>
      <w:r>
        <w:rPr>
          <w:lang w:eastAsia="zh-CN"/>
        </w:rPr>
        <w:t>有多少个</w:t>
      </w:r>
      <w:r>
        <w:rPr>
          <w:lang w:eastAsia="zh-CN"/>
        </w:rPr>
        <w:t xml:space="preserve"> 14 </w:t>
      </w:r>
      <w:r>
        <w:rPr>
          <w:lang w:eastAsia="zh-CN"/>
        </w:rPr>
        <w:t>岁以下的孩子和您住在一起？</w:t>
      </w:r>
    </w:p>
    <w:p w14:paraId="22F1185F" w14:textId="77777777" w:rsidR="00D73D77" w:rsidRDefault="00C57BE7">
      <w:pPr>
        <w:pStyle w:val="ListParagraph"/>
        <w:keepNext/>
        <w:numPr>
          <w:ilvl w:val="0"/>
          <w:numId w:val="4"/>
        </w:numPr>
      </w:pPr>
      <w:r>
        <w:t>0</w:t>
      </w:r>
      <w:r>
        <w:t>个</w:t>
      </w:r>
      <w:r>
        <w:t xml:space="preserve">  (3) </w:t>
      </w:r>
    </w:p>
    <w:p w14:paraId="1640BD7F" w14:textId="77777777" w:rsidR="00D73D77" w:rsidRDefault="00C57BE7">
      <w:pPr>
        <w:pStyle w:val="ListParagraph"/>
        <w:keepNext/>
        <w:numPr>
          <w:ilvl w:val="0"/>
          <w:numId w:val="4"/>
        </w:numPr>
      </w:pPr>
      <w:r>
        <w:t>1</w:t>
      </w:r>
      <w:r>
        <w:t>个</w:t>
      </w:r>
      <w:r>
        <w:t xml:space="preserve">  (4) </w:t>
      </w:r>
    </w:p>
    <w:p w14:paraId="4CB26177" w14:textId="77777777" w:rsidR="00D73D77" w:rsidRDefault="00C57BE7">
      <w:pPr>
        <w:pStyle w:val="ListParagraph"/>
        <w:keepNext/>
        <w:numPr>
          <w:ilvl w:val="0"/>
          <w:numId w:val="4"/>
        </w:numPr>
      </w:pPr>
      <w:r>
        <w:t>2</w:t>
      </w:r>
      <w:r>
        <w:t>个</w:t>
      </w:r>
      <w:r>
        <w:t xml:space="preserve">  (5) </w:t>
      </w:r>
    </w:p>
    <w:p w14:paraId="7251F223" w14:textId="77777777" w:rsidR="00D73D77" w:rsidRDefault="00C57BE7">
      <w:pPr>
        <w:pStyle w:val="ListParagraph"/>
        <w:keepNext/>
        <w:numPr>
          <w:ilvl w:val="0"/>
          <w:numId w:val="4"/>
        </w:numPr>
      </w:pPr>
      <w:r>
        <w:t>3</w:t>
      </w:r>
      <w:r>
        <w:t>个</w:t>
      </w:r>
      <w:r>
        <w:t xml:space="preserve">  (6) </w:t>
      </w:r>
    </w:p>
    <w:p w14:paraId="4CC315BC" w14:textId="77777777" w:rsidR="00D73D77" w:rsidRDefault="00C57BE7">
      <w:pPr>
        <w:pStyle w:val="ListParagraph"/>
        <w:keepNext/>
        <w:numPr>
          <w:ilvl w:val="0"/>
          <w:numId w:val="4"/>
        </w:numPr>
      </w:pPr>
      <w:r>
        <w:t>4</w:t>
      </w:r>
      <w:r>
        <w:t>个或更多</w:t>
      </w:r>
      <w:r>
        <w:t xml:space="preserve">  (7) </w:t>
      </w:r>
    </w:p>
    <w:p w14:paraId="7325B239" w14:textId="77777777" w:rsidR="00D73D77" w:rsidRDefault="00D73D77"/>
    <w:p w14:paraId="08332840" w14:textId="77777777" w:rsidR="00D73D77" w:rsidRDefault="00D73D77">
      <w:pPr>
        <w:pStyle w:val="QuestionSeparator"/>
      </w:pPr>
    </w:p>
    <w:p w14:paraId="2D9BD653" w14:textId="77777777" w:rsidR="00D73D77" w:rsidRDefault="00D73D77"/>
    <w:p w14:paraId="4E79F509" w14:textId="77777777" w:rsidR="00D73D77" w:rsidRDefault="00C57BE7">
      <w:pPr>
        <w:keepNext/>
      </w:pPr>
      <w:r>
        <w:lastRenderedPageBreak/>
        <w:t>Q2.8 What is the highest</w:t>
      </w:r>
      <w:r>
        <w:rPr>
          <w:b/>
        </w:rPr>
        <w:t xml:space="preserve"> </w:t>
      </w:r>
      <w:r>
        <w:t>level</w:t>
      </w:r>
      <w:r>
        <w:rPr>
          <w:b/>
        </w:rPr>
        <w:t xml:space="preserve"> </w:t>
      </w:r>
      <w:r>
        <w:t>of</w:t>
      </w:r>
      <w:r>
        <w:rPr>
          <w:b/>
        </w:rPr>
        <w:t xml:space="preserve"> </w:t>
      </w:r>
      <w:r>
        <w:t>education you have completed?</w:t>
      </w:r>
    </w:p>
    <w:p w14:paraId="37BA2DAA" w14:textId="77777777" w:rsidR="00D73D77" w:rsidRDefault="00C57BE7">
      <w:pPr>
        <w:pStyle w:val="ListParagraph"/>
        <w:keepNext/>
        <w:numPr>
          <w:ilvl w:val="0"/>
          <w:numId w:val="4"/>
        </w:numPr>
      </w:pPr>
      <w:r>
        <w:t xml:space="preserve">No schooling completed  (1) </w:t>
      </w:r>
    </w:p>
    <w:p w14:paraId="7C76B2F6" w14:textId="77777777" w:rsidR="00D73D77" w:rsidRDefault="00C57BE7">
      <w:pPr>
        <w:pStyle w:val="ListParagraph"/>
        <w:keepNext/>
        <w:numPr>
          <w:ilvl w:val="0"/>
          <w:numId w:val="4"/>
        </w:numPr>
      </w:pPr>
      <w:r>
        <w:t xml:space="preserve">Primary school  (2) </w:t>
      </w:r>
    </w:p>
    <w:p w14:paraId="70BC9042" w14:textId="77777777" w:rsidR="00D73D77" w:rsidRDefault="00C57BE7">
      <w:pPr>
        <w:pStyle w:val="ListParagraph"/>
        <w:keepNext/>
        <w:numPr>
          <w:ilvl w:val="0"/>
          <w:numId w:val="4"/>
        </w:numPr>
      </w:pPr>
      <w:r>
        <w:t xml:space="preserve">Lower secondary school  (3) </w:t>
      </w:r>
    </w:p>
    <w:p w14:paraId="0CF72ECA" w14:textId="77777777" w:rsidR="00D73D77" w:rsidRDefault="00C57BE7">
      <w:pPr>
        <w:pStyle w:val="ListParagraph"/>
        <w:keepNext/>
        <w:numPr>
          <w:ilvl w:val="0"/>
          <w:numId w:val="4"/>
        </w:numPr>
      </w:pPr>
      <w:r>
        <w:t xml:space="preserve">Vocational degree  (4) </w:t>
      </w:r>
    </w:p>
    <w:p w14:paraId="01CAA3C6" w14:textId="77777777" w:rsidR="00D73D77" w:rsidRDefault="00C57BE7">
      <w:pPr>
        <w:pStyle w:val="ListParagraph"/>
        <w:keepNext/>
        <w:numPr>
          <w:ilvl w:val="0"/>
          <w:numId w:val="4"/>
        </w:numPr>
      </w:pPr>
      <w:r>
        <w:t xml:space="preserve">High school  (5) </w:t>
      </w:r>
    </w:p>
    <w:p w14:paraId="55F992BC" w14:textId="77777777" w:rsidR="00D73D77" w:rsidRDefault="00C57BE7">
      <w:pPr>
        <w:pStyle w:val="ListParagraph"/>
        <w:keepNext/>
        <w:numPr>
          <w:ilvl w:val="0"/>
          <w:numId w:val="4"/>
        </w:numPr>
      </w:pPr>
      <w:r>
        <w:t xml:space="preserve">College degree  (6) </w:t>
      </w:r>
    </w:p>
    <w:p w14:paraId="627F0BCA" w14:textId="77777777" w:rsidR="00D73D77" w:rsidRDefault="00C57BE7">
      <w:pPr>
        <w:pStyle w:val="ListParagraph"/>
        <w:keepNext/>
        <w:numPr>
          <w:ilvl w:val="0"/>
          <w:numId w:val="4"/>
        </w:numPr>
      </w:pPr>
      <w:r>
        <w:t xml:space="preserve">Master's degree or above  (7) </w:t>
      </w:r>
    </w:p>
    <w:p w14:paraId="3EF43EE4" w14:textId="77777777" w:rsidR="00D73D77" w:rsidRDefault="00D73D77"/>
    <w:p w14:paraId="3B1D89FE" w14:textId="77777777" w:rsidR="00D73D77" w:rsidRDefault="00C57BE7">
      <w:pPr>
        <w:keepNext/>
      </w:pPr>
      <w:r>
        <w:t xml:space="preserve">Q2.8 </w:t>
      </w:r>
      <w:r>
        <w:t>您的最高教育程度是？</w:t>
      </w:r>
    </w:p>
    <w:p w14:paraId="7743B4F4" w14:textId="77777777" w:rsidR="00D73D77" w:rsidRDefault="00C57BE7">
      <w:pPr>
        <w:pStyle w:val="ListParagraph"/>
        <w:keepNext/>
        <w:numPr>
          <w:ilvl w:val="0"/>
          <w:numId w:val="4"/>
        </w:numPr>
      </w:pPr>
      <w:r>
        <w:t>未完成学业</w:t>
      </w:r>
      <w:r>
        <w:t xml:space="preserve">  (1) </w:t>
      </w:r>
    </w:p>
    <w:p w14:paraId="7B81F31E" w14:textId="77777777" w:rsidR="00D73D77" w:rsidRDefault="00C57BE7">
      <w:pPr>
        <w:pStyle w:val="ListParagraph"/>
        <w:keepNext/>
        <w:numPr>
          <w:ilvl w:val="0"/>
          <w:numId w:val="4"/>
        </w:numPr>
      </w:pPr>
      <w:r>
        <w:t>小学</w:t>
      </w:r>
      <w:r>
        <w:t xml:space="preserve">  (2) </w:t>
      </w:r>
    </w:p>
    <w:p w14:paraId="4358B71D" w14:textId="77777777" w:rsidR="00D73D77" w:rsidRDefault="00C57BE7">
      <w:pPr>
        <w:pStyle w:val="ListParagraph"/>
        <w:keepNext/>
        <w:numPr>
          <w:ilvl w:val="0"/>
          <w:numId w:val="4"/>
        </w:numPr>
      </w:pPr>
      <w:r>
        <w:t>初中</w:t>
      </w:r>
      <w:r>
        <w:t xml:space="preserve">  (3) </w:t>
      </w:r>
    </w:p>
    <w:p w14:paraId="3D75BF0F" w14:textId="77777777" w:rsidR="00D73D77" w:rsidRDefault="00C57BE7">
      <w:pPr>
        <w:pStyle w:val="ListParagraph"/>
        <w:keepNext/>
        <w:numPr>
          <w:ilvl w:val="0"/>
          <w:numId w:val="4"/>
        </w:numPr>
      </w:pPr>
      <w:del w:id="20" w:author="Wang, Charlotte" w:date="2021-10-07T20:30:00Z">
        <w:r w:rsidDel="00C57BE7">
          <w:rPr>
            <w:rFonts w:hint="eastAsia"/>
            <w:lang w:eastAsia="zh-CN"/>
          </w:rPr>
          <w:delText>职业学位</w:delText>
        </w:r>
      </w:del>
      <w:ins w:id="21" w:author="Wang, Charlotte" w:date="2021-10-07T20:30:00Z">
        <w:r>
          <w:rPr>
            <w:rFonts w:hint="eastAsia"/>
            <w:lang w:eastAsia="zh-CN"/>
          </w:rPr>
          <w:t>职高</w:t>
        </w:r>
      </w:ins>
      <w:r>
        <w:t xml:space="preserve">  (4) </w:t>
      </w:r>
    </w:p>
    <w:p w14:paraId="692F6F06" w14:textId="77777777" w:rsidR="00D73D77" w:rsidRDefault="00C57BE7">
      <w:pPr>
        <w:pStyle w:val="ListParagraph"/>
        <w:keepNext/>
        <w:numPr>
          <w:ilvl w:val="0"/>
          <w:numId w:val="4"/>
        </w:numPr>
      </w:pPr>
      <w:r>
        <w:t>高中</w:t>
      </w:r>
      <w:r>
        <w:t xml:space="preserve">  (5) </w:t>
      </w:r>
    </w:p>
    <w:p w14:paraId="5BC32B72" w14:textId="77777777" w:rsidR="00D73D77" w:rsidRDefault="00C57BE7">
      <w:pPr>
        <w:pStyle w:val="ListParagraph"/>
        <w:keepNext/>
        <w:numPr>
          <w:ilvl w:val="0"/>
          <w:numId w:val="4"/>
        </w:numPr>
      </w:pPr>
      <w:r>
        <w:t>大学本科</w:t>
      </w:r>
      <w:r>
        <w:t xml:space="preserve">  (6) </w:t>
      </w:r>
    </w:p>
    <w:p w14:paraId="69668E53" w14:textId="77777777" w:rsidR="00D73D77" w:rsidRDefault="00C57BE7">
      <w:pPr>
        <w:pStyle w:val="ListParagraph"/>
        <w:keepNext/>
        <w:numPr>
          <w:ilvl w:val="0"/>
          <w:numId w:val="4"/>
        </w:numPr>
      </w:pPr>
      <w:r>
        <w:t>硕士及以上</w:t>
      </w:r>
      <w:r>
        <w:t xml:space="preserve">  (7) </w:t>
      </w:r>
    </w:p>
    <w:p w14:paraId="1E6F0528" w14:textId="77777777" w:rsidR="00D73D77" w:rsidRDefault="00D73D77"/>
    <w:p w14:paraId="2425A4CD" w14:textId="77777777" w:rsidR="00D73D77" w:rsidRDefault="00D73D77">
      <w:pPr>
        <w:pStyle w:val="QuestionSeparator"/>
      </w:pPr>
    </w:p>
    <w:p w14:paraId="53301B12" w14:textId="77777777" w:rsidR="00D73D77" w:rsidRDefault="00D73D77"/>
    <w:p w14:paraId="778B7021" w14:textId="77777777" w:rsidR="00D73D77" w:rsidRDefault="00C57BE7">
      <w:pPr>
        <w:keepNext/>
      </w:pPr>
      <w:r>
        <w:lastRenderedPageBreak/>
        <w:t>Q2.9 What is your employment status?</w:t>
      </w:r>
    </w:p>
    <w:p w14:paraId="3B59A616" w14:textId="77777777" w:rsidR="00D73D77" w:rsidRDefault="00C57BE7">
      <w:pPr>
        <w:pStyle w:val="ListParagraph"/>
        <w:keepNext/>
        <w:numPr>
          <w:ilvl w:val="0"/>
          <w:numId w:val="4"/>
        </w:numPr>
      </w:pPr>
      <w:r>
        <w:t xml:space="preserve">Full-time employed  (2) </w:t>
      </w:r>
    </w:p>
    <w:p w14:paraId="79457CD2" w14:textId="77777777" w:rsidR="00D73D77" w:rsidRDefault="00C57BE7">
      <w:pPr>
        <w:pStyle w:val="ListParagraph"/>
        <w:keepNext/>
        <w:numPr>
          <w:ilvl w:val="0"/>
          <w:numId w:val="4"/>
        </w:numPr>
      </w:pPr>
      <w:r>
        <w:t xml:space="preserve">Part-time employed  (3) </w:t>
      </w:r>
    </w:p>
    <w:p w14:paraId="79D27487" w14:textId="77777777" w:rsidR="00D73D77" w:rsidRDefault="00C57BE7">
      <w:pPr>
        <w:pStyle w:val="ListParagraph"/>
        <w:keepNext/>
        <w:numPr>
          <w:ilvl w:val="0"/>
          <w:numId w:val="4"/>
        </w:numPr>
      </w:pPr>
      <w:r>
        <w:t xml:space="preserve">Self-employed  (4) </w:t>
      </w:r>
    </w:p>
    <w:p w14:paraId="19CD6325" w14:textId="77777777" w:rsidR="00D73D77" w:rsidRDefault="00C57BE7">
      <w:pPr>
        <w:pStyle w:val="ListParagraph"/>
        <w:keepNext/>
        <w:numPr>
          <w:ilvl w:val="0"/>
          <w:numId w:val="4"/>
        </w:numPr>
      </w:pPr>
      <w:r>
        <w:t xml:space="preserve">Student  (6) </w:t>
      </w:r>
    </w:p>
    <w:p w14:paraId="77613EE8" w14:textId="77777777" w:rsidR="00D73D77" w:rsidRDefault="00C57BE7">
      <w:pPr>
        <w:pStyle w:val="ListParagraph"/>
        <w:keepNext/>
        <w:numPr>
          <w:ilvl w:val="0"/>
          <w:numId w:val="4"/>
        </w:numPr>
      </w:pPr>
      <w:r>
        <w:t xml:space="preserve">Retired  (7) </w:t>
      </w:r>
    </w:p>
    <w:p w14:paraId="68B73A86" w14:textId="77777777" w:rsidR="00D73D77" w:rsidRDefault="00C57BE7">
      <w:pPr>
        <w:pStyle w:val="ListParagraph"/>
        <w:keepNext/>
        <w:numPr>
          <w:ilvl w:val="0"/>
          <w:numId w:val="4"/>
        </w:numPr>
      </w:pPr>
      <w:r>
        <w:t xml:space="preserve">Unemployed (searching for a job)  (5) </w:t>
      </w:r>
    </w:p>
    <w:p w14:paraId="584D046A" w14:textId="77777777" w:rsidR="00D73D77" w:rsidRDefault="00C57BE7">
      <w:pPr>
        <w:pStyle w:val="ListParagraph"/>
        <w:keepNext/>
        <w:numPr>
          <w:ilvl w:val="0"/>
          <w:numId w:val="4"/>
        </w:numPr>
      </w:pPr>
      <w:r>
        <w:t xml:space="preserve">Inactive (not searching for a job)  (8) </w:t>
      </w:r>
    </w:p>
    <w:p w14:paraId="1DAF3944" w14:textId="77777777" w:rsidR="00D73D77" w:rsidRDefault="00D73D77"/>
    <w:p w14:paraId="6634A89D" w14:textId="77777777" w:rsidR="00D73D77" w:rsidRDefault="00C57BE7">
      <w:pPr>
        <w:keepNext/>
      </w:pPr>
      <w:r>
        <w:t xml:space="preserve">Q2.9 </w:t>
      </w:r>
      <w:r>
        <w:t>您的工作状况是？</w:t>
      </w:r>
    </w:p>
    <w:p w14:paraId="0D3570BF" w14:textId="77777777" w:rsidR="00D73D77" w:rsidRDefault="00C57BE7">
      <w:pPr>
        <w:pStyle w:val="ListParagraph"/>
        <w:keepNext/>
        <w:numPr>
          <w:ilvl w:val="0"/>
          <w:numId w:val="4"/>
        </w:numPr>
      </w:pPr>
      <w:r>
        <w:t>全职工作</w:t>
      </w:r>
      <w:r>
        <w:t xml:space="preserve">  (2) </w:t>
      </w:r>
    </w:p>
    <w:p w14:paraId="5632FD77" w14:textId="77777777" w:rsidR="00D73D77" w:rsidRDefault="00C57BE7">
      <w:pPr>
        <w:pStyle w:val="ListParagraph"/>
        <w:keepNext/>
        <w:numPr>
          <w:ilvl w:val="0"/>
          <w:numId w:val="4"/>
        </w:numPr>
      </w:pPr>
      <w:r>
        <w:t>兼职工作</w:t>
      </w:r>
      <w:r>
        <w:t xml:space="preserve">  (3) </w:t>
      </w:r>
    </w:p>
    <w:p w14:paraId="7D32B344" w14:textId="77777777" w:rsidR="00D73D77" w:rsidRDefault="00C57BE7">
      <w:pPr>
        <w:pStyle w:val="ListParagraph"/>
        <w:keepNext/>
        <w:numPr>
          <w:ilvl w:val="0"/>
          <w:numId w:val="4"/>
        </w:numPr>
      </w:pPr>
      <w:del w:id="22" w:author="Wang, Charlotte" w:date="2021-10-07T20:30:00Z">
        <w:r w:rsidDel="00C57BE7">
          <w:rPr>
            <w:rFonts w:hint="eastAsia"/>
            <w:lang w:eastAsia="zh-CN"/>
          </w:rPr>
          <w:delText>自雇人士</w:delText>
        </w:r>
      </w:del>
      <w:ins w:id="23" w:author="Wang, Charlotte" w:date="2021-10-07T20:30:00Z">
        <w:r>
          <w:rPr>
            <w:rFonts w:hint="eastAsia"/>
            <w:lang w:eastAsia="zh-CN"/>
          </w:rPr>
          <w:t>自由职业</w:t>
        </w:r>
      </w:ins>
      <w:r>
        <w:t xml:space="preserve">  (4) </w:t>
      </w:r>
    </w:p>
    <w:p w14:paraId="1D142D45" w14:textId="77777777" w:rsidR="00D73D77" w:rsidRDefault="00C57BE7">
      <w:pPr>
        <w:pStyle w:val="ListParagraph"/>
        <w:keepNext/>
        <w:numPr>
          <w:ilvl w:val="0"/>
          <w:numId w:val="4"/>
        </w:numPr>
      </w:pPr>
      <w:r>
        <w:t>学生</w:t>
      </w:r>
      <w:r>
        <w:t xml:space="preserve">  (6) </w:t>
      </w:r>
    </w:p>
    <w:p w14:paraId="2A196365" w14:textId="77777777" w:rsidR="00D73D77" w:rsidRDefault="00C57BE7">
      <w:pPr>
        <w:pStyle w:val="ListParagraph"/>
        <w:keepNext/>
        <w:numPr>
          <w:ilvl w:val="0"/>
          <w:numId w:val="4"/>
        </w:numPr>
      </w:pPr>
      <w:r>
        <w:t>已退休</w:t>
      </w:r>
      <w:r>
        <w:t xml:space="preserve">  (7) </w:t>
      </w:r>
    </w:p>
    <w:p w14:paraId="2B06DD6E" w14:textId="77777777" w:rsidR="00D73D77" w:rsidRDefault="00C57BE7">
      <w:pPr>
        <w:pStyle w:val="ListParagraph"/>
        <w:keepNext/>
        <w:numPr>
          <w:ilvl w:val="0"/>
          <w:numId w:val="4"/>
        </w:numPr>
      </w:pPr>
      <w:r>
        <w:t>待业（正在找工作）</w:t>
      </w:r>
      <w:r>
        <w:t xml:space="preserve">  (5) </w:t>
      </w:r>
    </w:p>
    <w:p w14:paraId="4169803B" w14:textId="77777777" w:rsidR="00D73D77" w:rsidRDefault="00C57BE7">
      <w:pPr>
        <w:pStyle w:val="ListParagraph"/>
        <w:keepNext/>
        <w:numPr>
          <w:ilvl w:val="0"/>
          <w:numId w:val="4"/>
        </w:numPr>
        <w:rPr>
          <w:lang w:eastAsia="zh-CN"/>
        </w:rPr>
      </w:pPr>
      <w:r>
        <w:rPr>
          <w:lang w:eastAsia="zh-CN"/>
        </w:rPr>
        <w:t>无业（</w:t>
      </w:r>
      <w:del w:id="24" w:author="Wang, Charlotte" w:date="2021-10-07T20:30:00Z">
        <w:r w:rsidDel="00C57BE7">
          <w:rPr>
            <w:lang w:eastAsia="zh-CN"/>
          </w:rPr>
          <w:delText>并</w:delText>
        </w:r>
      </w:del>
      <w:r>
        <w:rPr>
          <w:lang w:eastAsia="zh-CN"/>
        </w:rPr>
        <w:t>没有在找工作）</w:t>
      </w:r>
      <w:r>
        <w:rPr>
          <w:lang w:eastAsia="zh-CN"/>
        </w:rPr>
        <w:t xml:space="preserve">  (8) </w:t>
      </w:r>
    </w:p>
    <w:p w14:paraId="076924EA" w14:textId="77777777" w:rsidR="00D73D77" w:rsidRDefault="00D73D77">
      <w:pPr>
        <w:rPr>
          <w:lang w:eastAsia="zh-CN"/>
        </w:rPr>
      </w:pPr>
    </w:p>
    <w:p w14:paraId="67B9D170" w14:textId="77777777" w:rsidR="00D73D77" w:rsidRDefault="00D73D77">
      <w:pPr>
        <w:pStyle w:val="QuestionSeparator"/>
        <w:rPr>
          <w:lang w:eastAsia="zh-CN"/>
        </w:rPr>
      </w:pPr>
    </w:p>
    <w:p w14:paraId="5EA4AAE0" w14:textId="77777777" w:rsidR="00D73D77" w:rsidRDefault="00C57BE7">
      <w:pPr>
        <w:pStyle w:val="QDisplayLogic"/>
        <w:keepNext/>
      </w:pPr>
      <w:r>
        <w:t>Display This Question:</w:t>
      </w:r>
    </w:p>
    <w:p w14:paraId="6E3C3082" w14:textId="77777777" w:rsidR="00D73D77" w:rsidRDefault="00C57BE7">
      <w:pPr>
        <w:pStyle w:val="QDisplayLogic"/>
        <w:keepNext/>
        <w:ind w:firstLine="400"/>
      </w:pPr>
      <w:r>
        <w:t>If What is your employment status? = Full-time employed</w:t>
      </w:r>
    </w:p>
    <w:p w14:paraId="161DE2F7" w14:textId="77777777" w:rsidR="00D73D77" w:rsidRDefault="00C57BE7">
      <w:pPr>
        <w:pStyle w:val="QDisplayLogic"/>
        <w:keepNext/>
        <w:ind w:firstLine="400"/>
      </w:pPr>
      <w:r>
        <w:t>Or What is your employment status? = Part-time employed</w:t>
      </w:r>
    </w:p>
    <w:p w14:paraId="1398DB66" w14:textId="77777777" w:rsidR="00D73D77" w:rsidRDefault="00C57BE7">
      <w:pPr>
        <w:pStyle w:val="QDisplayLogic"/>
        <w:keepNext/>
        <w:ind w:firstLine="400"/>
      </w:pPr>
      <w:r>
        <w:t>Or What is your employment status? = Self-employed</w:t>
      </w:r>
    </w:p>
    <w:p w14:paraId="6A259E56" w14:textId="77777777" w:rsidR="00D73D77" w:rsidRDefault="00D73D77"/>
    <w:p w14:paraId="4038319E" w14:textId="77777777" w:rsidR="00D73D77" w:rsidRDefault="00C57BE7">
      <w:pPr>
        <w:keepNext/>
      </w:pPr>
      <w:r>
        <w:lastRenderedPageBreak/>
        <w:t>Q271 If you work in any of the following industries, please select one describing your industry best</w:t>
      </w:r>
    </w:p>
    <w:p w14:paraId="46D45536" w14:textId="77777777" w:rsidR="00D73D77" w:rsidRDefault="00C57BE7">
      <w:pPr>
        <w:pStyle w:val="ListParagraph"/>
        <w:keepNext/>
        <w:numPr>
          <w:ilvl w:val="0"/>
          <w:numId w:val="4"/>
        </w:numPr>
      </w:pPr>
      <w:r>
        <w:t xml:space="preserve">Oil, gas or coal  (1) </w:t>
      </w:r>
    </w:p>
    <w:p w14:paraId="5AD5D826" w14:textId="77777777" w:rsidR="00D73D77" w:rsidRDefault="00C57BE7">
      <w:pPr>
        <w:pStyle w:val="ListParagraph"/>
        <w:keepNext/>
        <w:numPr>
          <w:ilvl w:val="0"/>
          <w:numId w:val="4"/>
        </w:numPr>
      </w:pPr>
      <w:r>
        <w:t xml:space="preserve">Other energy industries  (15) </w:t>
      </w:r>
    </w:p>
    <w:p w14:paraId="58D21A59" w14:textId="77777777" w:rsidR="00D73D77" w:rsidRDefault="00C57BE7">
      <w:pPr>
        <w:pStyle w:val="ListParagraph"/>
        <w:keepNext/>
        <w:numPr>
          <w:ilvl w:val="0"/>
          <w:numId w:val="4"/>
        </w:numPr>
      </w:pPr>
      <w:r>
        <w:t xml:space="preserve">Cement production  (2) </w:t>
      </w:r>
    </w:p>
    <w:p w14:paraId="0F499B6E" w14:textId="77777777" w:rsidR="00D73D77" w:rsidRDefault="00C57BE7">
      <w:pPr>
        <w:pStyle w:val="ListParagraph"/>
        <w:keepNext/>
        <w:numPr>
          <w:ilvl w:val="0"/>
          <w:numId w:val="4"/>
        </w:numPr>
      </w:pPr>
      <w:r>
        <w:t xml:space="preserve">Construction  (3) </w:t>
      </w:r>
    </w:p>
    <w:p w14:paraId="15DC8F4C" w14:textId="77777777" w:rsidR="00D73D77" w:rsidRDefault="00C57BE7">
      <w:pPr>
        <w:pStyle w:val="ListParagraph"/>
        <w:keepNext/>
        <w:numPr>
          <w:ilvl w:val="0"/>
          <w:numId w:val="4"/>
        </w:numPr>
      </w:pPr>
      <w:r>
        <w:t xml:space="preserve">Automobile manufacturing  (4) </w:t>
      </w:r>
    </w:p>
    <w:p w14:paraId="49722343" w14:textId="77777777" w:rsidR="00D73D77" w:rsidRDefault="00C57BE7">
      <w:pPr>
        <w:pStyle w:val="ListParagraph"/>
        <w:keepNext/>
        <w:numPr>
          <w:ilvl w:val="0"/>
          <w:numId w:val="4"/>
        </w:numPr>
      </w:pPr>
      <w:r>
        <w:t xml:space="preserve">Iron and steel manufacturing  (5) </w:t>
      </w:r>
    </w:p>
    <w:p w14:paraId="3ABF9436" w14:textId="77777777" w:rsidR="00D73D77" w:rsidRDefault="00C57BE7">
      <w:pPr>
        <w:pStyle w:val="ListParagraph"/>
        <w:keepNext/>
        <w:numPr>
          <w:ilvl w:val="0"/>
          <w:numId w:val="4"/>
        </w:numPr>
      </w:pPr>
      <w:r>
        <w:t xml:space="preserve">Chemical manufacturing  (6) </w:t>
      </w:r>
    </w:p>
    <w:p w14:paraId="62A5B169" w14:textId="77777777" w:rsidR="00D73D77" w:rsidRDefault="00C57BE7">
      <w:pPr>
        <w:pStyle w:val="ListParagraph"/>
        <w:keepNext/>
        <w:numPr>
          <w:ilvl w:val="0"/>
          <w:numId w:val="4"/>
        </w:numPr>
      </w:pPr>
      <w:r>
        <w:t xml:space="preserve">Plastics production  (7) </w:t>
      </w:r>
    </w:p>
    <w:p w14:paraId="0993E22A" w14:textId="77777777" w:rsidR="00D73D77" w:rsidRDefault="00C57BE7">
      <w:pPr>
        <w:pStyle w:val="ListParagraph"/>
        <w:keepNext/>
        <w:numPr>
          <w:ilvl w:val="0"/>
          <w:numId w:val="4"/>
        </w:numPr>
      </w:pPr>
      <w:r>
        <w:t xml:space="preserve">Pulp and paper production  (8) </w:t>
      </w:r>
    </w:p>
    <w:p w14:paraId="095810A5" w14:textId="77777777" w:rsidR="00D73D77" w:rsidRDefault="00C57BE7">
      <w:pPr>
        <w:pStyle w:val="ListParagraph"/>
        <w:keepNext/>
        <w:numPr>
          <w:ilvl w:val="0"/>
          <w:numId w:val="4"/>
        </w:numPr>
      </w:pPr>
      <w:r>
        <w:t xml:space="preserve">Farming (crop or livestock)  (9) </w:t>
      </w:r>
    </w:p>
    <w:p w14:paraId="128343F0" w14:textId="77777777" w:rsidR="00D73D77" w:rsidRPr="00550951" w:rsidRDefault="00C57BE7">
      <w:pPr>
        <w:pStyle w:val="ListParagraph"/>
        <w:keepNext/>
        <w:numPr>
          <w:ilvl w:val="0"/>
          <w:numId w:val="4"/>
        </w:numPr>
        <w:rPr>
          <w:lang w:val="fr-CH"/>
          <w:rPrChange w:id="25" w:author="Fabre  Adrien" w:date="2021-10-07T23:04:00Z">
            <w:rPr/>
          </w:rPrChange>
        </w:rPr>
      </w:pPr>
      <w:r w:rsidRPr="00550951">
        <w:rPr>
          <w:lang w:val="fr-CH"/>
          <w:rPrChange w:id="26" w:author="Fabre  Adrien" w:date="2021-10-07T23:04:00Z">
            <w:rPr/>
          </w:rPrChange>
        </w:rPr>
        <w:t xml:space="preserve">Air transport (e.g. airlines)  (10) </w:t>
      </w:r>
    </w:p>
    <w:p w14:paraId="50D2184A" w14:textId="77777777" w:rsidR="00D73D77" w:rsidRDefault="00C57BE7">
      <w:pPr>
        <w:pStyle w:val="ListParagraph"/>
        <w:keepNext/>
        <w:numPr>
          <w:ilvl w:val="0"/>
          <w:numId w:val="4"/>
        </w:numPr>
      </w:pPr>
      <w:r>
        <w:t xml:space="preserve">No, none of the above  (14) </w:t>
      </w:r>
    </w:p>
    <w:p w14:paraId="26FAC160" w14:textId="77777777" w:rsidR="00D73D77" w:rsidRDefault="00D73D77"/>
    <w:p w14:paraId="7CD94854" w14:textId="77777777" w:rsidR="00D73D77" w:rsidRDefault="00C57BE7">
      <w:pPr>
        <w:keepNext/>
        <w:rPr>
          <w:lang w:eastAsia="zh-CN"/>
        </w:rPr>
      </w:pPr>
      <w:r>
        <w:rPr>
          <w:lang w:eastAsia="zh-CN"/>
        </w:rPr>
        <w:lastRenderedPageBreak/>
        <w:t xml:space="preserve">Q271 </w:t>
      </w:r>
      <w:r>
        <w:rPr>
          <w:lang w:eastAsia="zh-CN"/>
        </w:rPr>
        <w:t>如果您是在以下任何行业工作，请选择最能描述您所在行业的一个答案。</w:t>
      </w:r>
    </w:p>
    <w:p w14:paraId="36B8B128" w14:textId="77777777" w:rsidR="00D73D77" w:rsidRDefault="00C57BE7">
      <w:pPr>
        <w:pStyle w:val="ListParagraph"/>
        <w:keepNext/>
        <w:numPr>
          <w:ilvl w:val="0"/>
          <w:numId w:val="4"/>
        </w:numPr>
      </w:pPr>
      <w:r>
        <w:t>石油、天然气或煤炭</w:t>
      </w:r>
      <w:r>
        <w:t xml:space="preserve">  (1) </w:t>
      </w:r>
    </w:p>
    <w:p w14:paraId="66712212" w14:textId="77777777" w:rsidR="00D73D77" w:rsidRDefault="00C57BE7">
      <w:pPr>
        <w:pStyle w:val="ListParagraph"/>
        <w:keepNext/>
        <w:numPr>
          <w:ilvl w:val="0"/>
          <w:numId w:val="4"/>
        </w:numPr>
      </w:pPr>
      <w:r>
        <w:t>其他能源行业</w:t>
      </w:r>
      <w:r>
        <w:t xml:space="preserve">  (15) </w:t>
      </w:r>
    </w:p>
    <w:p w14:paraId="1D3504E0" w14:textId="77777777" w:rsidR="00D73D77" w:rsidRDefault="00C57BE7">
      <w:pPr>
        <w:pStyle w:val="ListParagraph"/>
        <w:keepNext/>
        <w:numPr>
          <w:ilvl w:val="0"/>
          <w:numId w:val="4"/>
        </w:numPr>
      </w:pPr>
      <w:r>
        <w:t>水泥生产</w:t>
      </w:r>
      <w:r>
        <w:t xml:space="preserve">  (2) </w:t>
      </w:r>
    </w:p>
    <w:p w14:paraId="1608D447" w14:textId="77777777" w:rsidR="00D73D77" w:rsidRDefault="00C57BE7">
      <w:pPr>
        <w:pStyle w:val="ListParagraph"/>
        <w:keepNext/>
        <w:numPr>
          <w:ilvl w:val="0"/>
          <w:numId w:val="4"/>
        </w:numPr>
      </w:pPr>
      <w:r>
        <w:t>建筑</w:t>
      </w:r>
      <w:r>
        <w:t xml:space="preserve">  (3) </w:t>
      </w:r>
    </w:p>
    <w:p w14:paraId="6BC46588" w14:textId="77777777" w:rsidR="00D73D77" w:rsidRDefault="00C57BE7">
      <w:pPr>
        <w:pStyle w:val="ListParagraph"/>
        <w:keepNext/>
        <w:numPr>
          <w:ilvl w:val="0"/>
          <w:numId w:val="4"/>
        </w:numPr>
      </w:pPr>
      <w:r>
        <w:t>汽车制造</w:t>
      </w:r>
      <w:r>
        <w:t xml:space="preserve">  (4) </w:t>
      </w:r>
    </w:p>
    <w:p w14:paraId="68780605" w14:textId="77777777" w:rsidR="00D73D77" w:rsidRDefault="00C57BE7">
      <w:pPr>
        <w:pStyle w:val="ListParagraph"/>
        <w:keepNext/>
        <w:numPr>
          <w:ilvl w:val="0"/>
          <w:numId w:val="4"/>
        </w:numPr>
      </w:pPr>
      <w:r>
        <w:t>钢铁制造</w:t>
      </w:r>
      <w:r>
        <w:t xml:space="preserve">  (5) </w:t>
      </w:r>
    </w:p>
    <w:p w14:paraId="5F8BD225" w14:textId="77777777" w:rsidR="00D73D77" w:rsidRDefault="00C57BE7">
      <w:pPr>
        <w:pStyle w:val="ListParagraph"/>
        <w:keepNext/>
        <w:numPr>
          <w:ilvl w:val="0"/>
          <w:numId w:val="4"/>
        </w:numPr>
      </w:pPr>
      <w:r>
        <w:t>化工制造</w:t>
      </w:r>
      <w:r>
        <w:t xml:space="preserve">  (6) </w:t>
      </w:r>
    </w:p>
    <w:p w14:paraId="1209B79A" w14:textId="77777777" w:rsidR="00D73D77" w:rsidRDefault="00C57BE7">
      <w:pPr>
        <w:pStyle w:val="ListParagraph"/>
        <w:keepNext/>
        <w:numPr>
          <w:ilvl w:val="0"/>
          <w:numId w:val="4"/>
        </w:numPr>
      </w:pPr>
      <w:r>
        <w:t>塑料生产</w:t>
      </w:r>
      <w:r>
        <w:t xml:space="preserve">  (7) </w:t>
      </w:r>
    </w:p>
    <w:p w14:paraId="19D5407A" w14:textId="77777777" w:rsidR="00D73D77" w:rsidRDefault="00C57BE7">
      <w:pPr>
        <w:pStyle w:val="ListParagraph"/>
        <w:keepNext/>
        <w:numPr>
          <w:ilvl w:val="0"/>
          <w:numId w:val="4"/>
        </w:numPr>
      </w:pPr>
      <w:r>
        <w:t>纸浆和造纸</w:t>
      </w:r>
      <w:r>
        <w:t xml:space="preserve">  (8) </w:t>
      </w:r>
    </w:p>
    <w:p w14:paraId="25173E45" w14:textId="77777777" w:rsidR="00D73D77" w:rsidRDefault="00C57BE7">
      <w:pPr>
        <w:pStyle w:val="ListParagraph"/>
        <w:keepNext/>
        <w:numPr>
          <w:ilvl w:val="0"/>
          <w:numId w:val="4"/>
        </w:numPr>
        <w:rPr>
          <w:lang w:eastAsia="zh-CN"/>
        </w:rPr>
      </w:pPr>
      <w:r>
        <w:rPr>
          <w:lang w:eastAsia="zh-CN"/>
        </w:rPr>
        <w:t>农业（农作物或牲畜）</w:t>
      </w:r>
      <w:r>
        <w:rPr>
          <w:lang w:eastAsia="zh-CN"/>
        </w:rPr>
        <w:t xml:space="preserve">  (9) </w:t>
      </w:r>
    </w:p>
    <w:p w14:paraId="07BCAE84" w14:textId="77777777" w:rsidR="00D73D77" w:rsidRDefault="00C57BE7">
      <w:pPr>
        <w:pStyle w:val="ListParagraph"/>
        <w:keepNext/>
        <w:numPr>
          <w:ilvl w:val="0"/>
          <w:numId w:val="4"/>
        </w:numPr>
        <w:rPr>
          <w:lang w:eastAsia="zh-CN"/>
        </w:rPr>
      </w:pPr>
      <w:r>
        <w:rPr>
          <w:lang w:eastAsia="zh-CN"/>
        </w:rPr>
        <w:t>航空运输（例如航空公司）</w:t>
      </w:r>
      <w:r>
        <w:rPr>
          <w:lang w:eastAsia="zh-CN"/>
        </w:rPr>
        <w:t xml:space="preserve">  (10) </w:t>
      </w:r>
    </w:p>
    <w:p w14:paraId="6C7FC26F" w14:textId="77777777" w:rsidR="00D73D77" w:rsidRDefault="00C57BE7">
      <w:pPr>
        <w:pStyle w:val="ListParagraph"/>
        <w:keepNext/>
        <w:numPr>
          <w:ilvl w:val="0"/>
          <w:numId w:val="4"/>
        </w:numPr>
      </w:pPr>
      <w:r>
        <w:t>以上皆否</w:t>
      </w:r>
      <w:r>
        <w:t xml:space="preserve">  (14) </w:t>
      </w:r>
    </w:p>
    <w:p w14:paraId="7C531D46" w14:textId="77777777" w:rsidR="00D73D77" w:rsidRDefault="00D73D77"/>
    <w:p w14:paraId="1B96F780" w14:textId="77777777" w:rsidR="00D73D77" w:rsidRDefault="00D73D77">
      <w:pPr>
        <w:pStyle w:val="QuestionSeparator"/>
      </w:pPr>
    </w:p>
    <w:p w14:paraId="09A1A0BA" w14:textId="77777777" w:rsidR="00D73D77" w:rsidRDefault="00C57BE7">
      <w:pPr>
        <w:pStyle w:val="QDisplayLogic"/>
        <w:keepNext/>
      </w:pPr>
      <w:r>
        <w:t>Display This Question:</w:t>
      </w:r>
    </w:p>
    <w:p w14:paraId="189FAE07" w14:textId="77777777" w:rsidR="00D73D77" w:rsidRDefault="00C57BE7">
      <w:pPr>
        <w:pStyle w:val="QDisplayLogic"/>
        <w:keepNext/>
        <w:ind w:firstLine="400"/>
      </w:pPr>
      <w:r>
        <w:t>If What is your employment status? = Retired</w:t>
      </w:r>
    </w:p>
    <w:p w14:paraId="40E40DB2" w14:textId="77777777" w:rsidR="00D73D77" w:rsidRDefault="00C57BE7">
      <w:pPr>
        <w:pStyle w:val="QDisplayLogic"/>
        <w:keepNext/>
        <w:ind w:firstLine="400"/>
      </w:pPr>
      <w:r>
        <w:t>Or What is your employment status? = Unemployed (searching for a job)</w:t>
      </w:r>
    </w:p>
    <w:p w14:paraId="07EE46A0" w14:textId="77777777" w:rsidR="00D73D77" w:rsidRDefault="00C57BE7">
      <w:pPr>
        <w:pStyle w:val="QDisplayLogic"/>
        <w:keepNext/>
        <w:ind w:firstLine="400"/>
      </w:pPr>
      <w:r>
        <w:t>Or What is your employment status? = Inactive (not searching for a job)</w:t>
      </w:r>
    </w:p>
    <w:p w14:paraId="5B181D3F" w14:textId="77777777" w:rsidR="00D73D77" w:rsidRDefault="00D73D77"/>
    <w:p w14:paraId="4726F1C6" w14:textId="77777777" w:rsidR="00D73D77" w:rsidRDefault="00C57BE7">
      <w:pPr>
        <w:keepNext/>
      </w:pPr>
      <w:r>
        <w:lastRenderedPageBreak/>
        <w:t>Q274 If in your last job you worked in any of the following industries, please select one describing your industry best.</w:t>
      </w:r>
    </w:p>
    <w:p w14:paraId="3C160462" w14:textId="77777777" w:rsidR="00D73D77" w:rsidRDefault="00C57BE7">
      <w:pPr>
        <w:pStyle w:val="ListParagraph"/>
        <w:keepNext/>
        <w:numPr>
          <w:ilvl w:val="0"/>
          <w:numId w:val="4"/>
        </w:numPr>
      </w:pPr>
      <w:r>
        <w:t xml:space="preserve">Oil, gas or coal  (1) </w:t>
      </w:r>
    </w:p>
    <w:p w14:paraId="33B2FA12" w14:textId="77777777" w:rsidR="00D73D77" w:rsidRDefault="00C57BE7">
      <w:pPr>
        <w:pStyle w:val="ListParagraph"/>
        <w:keepNext/>
        <w:numPr>
          <w:ilvl w:val="0"/>
          <w:numId w:val="4"/>
        </w:numPr>
      </w:pPr>
      <w:r>
        <w:t xml:space="preserve">Other energy industries  (11) </w:t>
      </w:r>
    </w:p>
    <w:p w14:paraId="74304F8A" w14:textId="77777777" w:rsidR="00D73D77" w:rsidRDefault="00C57BE7">
      <w:pPr>
        <w:pStyle w:val="ListParagraph"/>
        <w:keepNext/>
        <w:numPr>
          <w:ilvl w:val="0"/>
          <w:numId w:val="4"/>
        </w:numPr>
      </w:pPr>
      <w:r>
        <w:t xml:space="preserve">Cement production  (2) </w:t>
      </w:r>
    </w:p>
    <w:p w14:paraId="7C685A83" w14:textId="77777777" w:rsidR="00D73D77" w:rsidRDefault="00C57BE7">
      <w:pPr>
        <w:pStyle w:val="ListParagraph"/>
        <w:keepNext/>
        <w:numPr>
          <w:ilvl w:val="0"/>
          <w:numId w:val="4"/>
        </w:numPr>
      </w:pPr>
      <w:r>
        <w:t xml:space="preserve">Construction  (3) </w:t>
      </w:r>
    </w:p>
    <w:p w14:paraId="4A655DAF" w14:textId="77777777" w:rsidR="00D73D77" w:rsidRDefault="00C57BE7">
      <w:pPr>
        <w:pStyle w:val="ListParagraph"/>
        <w:keepNext/>
        <w:numPr>
          <w:ilvl w:val="0"/>
          <w:numId w:val="4"/>
        </w:numPr>
      </w:pPr>
      <w:r>
        <w:t xml:space="preserve">Automobile manufacturing  (4) </w:t>
      </w:r>
    </w:p>
    <w:p w14:paraId="2DC7D36C" w14:textId="77777777" w:rsidR="00D73D77" w:rsidRDefault="00C57BE7">
      <w:pPr>
        <w:pStyle w:val="ListParagraph"/>
        <w:keepNext/>
        <w:numPr>
          <w:ilvl w:val="0"/>
          <w:numId w:val="4"/>
        </w:numPr>
      </w:pPr>
      <w:r>
        <w:t xml:space="preserve">Iron and steel manufacturing  (5) </w:t>
      </w:r>
    </w:p>
    <w:p w14:paraId="6606AFB2" w14:textId="77777777" w:rsidR="00D73D77" w:rsidRDefault="00C57BE7">
      <w:pPr>
        <w:pStyle w:val="ListParagraph"/>
        <w:keepNext/>
        <w:numPr>
          <w:ilvl w:val="0"/>
          <w:numId w:val="4"/>
        </w:numPr>
      </w:pPr>
      <w:r>
        <w:t xml:space="preserve">Chemical manufacturing  (6) </w:t>
      </w:r>
    </w:p>
    <w:p w14:paraId="298F3B39" w14:textId="77777777" w:rsidR="00D73D77" w:rsidRDefault="00C57BE7">
      <w:pPr>
        <w:pStyle w:val="ListParagraph"/>
        <w:keepNext/>
        <w:numPr>
          <w:ilvl w:val="0"/>
          <w:numId w:val="4"/>
        </w:numPr>
      </w:pPr>
      <w:r>
        <w:t xml:space="preserve">Plastics production  (7) </w:t>
      </w:r>
    </w:p>
    <w:p w14:paraId="76DFC156" w14:textId="77777777" w:rsidR="00D73D77" w:rsidRDefault="00C57BE7">
      <w:pPr>
        <w:pStyle w:val="ListParagraph"/>
        <w:keepNext/>
        <w:numPr>
          <w:ilvl w:val="0"/>
          <w:numId w:val="4"/>
        </w:numPr>
      </w:pPr>
      <w:r>
        <w:t xml:space="preserve">Pulp and paper production  (8) </w:t>
      </w:r>
    </w:p>
    <w:p w14:paraId="0108F2F6" w14:textId="77777777" w:rsidR="00D73D77" w:rsidRDefault="00C57BE7">
      <w:pPr>
        <w:pStyle w:val="ListParagraph"/>
        <w:keepNext/>
        <w:numPr>
          <w:ilvl w:val="0"/>
          <w:numId w:val="4"/>
        </w:numPr>
      </w:pPr>
      <w:r>
        <w:t xml:space="preserve">Farming (crop or livestock)  (9) </w:t>
      </w:r>
    </w:p>
    <w:p w14:paraId="4F5D7E70" w14:textId="77777777" w:rsidR="00D73D77" w:rsidRPr="00550951" w:rsidRDefault="00C57BE7">
      <w:pPr>
        <w:pStyle w:val="ListParagraph"/>
        <w:keepNext/>
        <w:numPr>
          <w:ilvl w:val="0"/>
          <w:numId w:val="4"/>
        </w:numPr>
        <w:rPr>
          <w:lang w:val="fr-CH"/>
          <w:rPrChange w:id="27" w:author="Fabre  Adrien" w:date="2021-10-07T23:05:00Z">
            <w:rPr/>
          </w:rPrChange>
        </w:rPr>
      </w:pPr>
      <w:r w:rsidRPr="00550951">
        <w:rPr>
          <w:lang w:val="fr-CH"/>
          <w:rPrChange w:id="28" w:author="Fabre  Adrien" w:date="2021-10-07T23:05:00Z">
            <w:rPr/>
          </w:rPrChange>
        </w:rPr>
        <w:t xml:space="preserve">Air transport (e.g. airlines)  (10) </w:t>
      </w:r>
    </w:p>
    <w:p w14:paraId="50C87BEF" w14:textId="77777777" w:rsidR="00D73D77" w:rsidRDefault="00C57BE7">
      <w:pPr>
        <w:pStyle w:val="ListParagraph"/>
        <w:keepNext/>
        <w:numPr>
          <w:ilvl w:val="0"/>
          <w:numId w:val="4"/>
        </w:numPr>
      </w:pPr>
      <w:r>
        <w:t xml:space="preserve">No, none of the above  (12) </w:t>
      </w:r>
    </w:p>
    <w:p w14:paraId="36475EAF" w14:textId="77777777" w:rsidR="00D73D77" w:rsidRDefault="00D73D77"/>
    <w:p w14:paraId="6B0837C3" w14:textId="77777777" w:rsidR="00D73D77" w:rsidRDefault="00C57BE7">
      <w:pPr>
        <w:keepNext/>
        <w:rPr>
          <w:lang w:eastAsia="zh-CN"/>
        </w:rPr>
      </w:pPr>
      <w:r>
        <w:rPr>
          <w:lang w:eastAsia="zh-CN"/>
        </w:rPr>
        <w:lastRenderedPageBreak/>
        <w:t xml:space="preserve">Q274 </w:t>
      </w:r>
      <w:r>
        <w:rPr>
          <w:lang w:eastAsia="zh-CN"/>
        </w:rPr>
        <w:t>如果您在上一份工作中从事以下任何行业，请选择最能描述这个行业的一个答案。</w:t>
      </w:r>
    </w:p>
    <w:p w14:paraId="35502C07" w14:textId="77777777" w:rsidR="00D73D77" w:rsidRDefault="00C57BE7">
      <w:pPr>
        <w:pStyle w:val="ListParagraph"/>
        <w:keepNext/>
        <w:numPr>
          <w:ilvl w:val="0"/>
          <w:numId w:val="4"/>
        </w:numPr>
      </w:pPr>
      <w:r>
        <w:t>石油、天然气或煤炭</w:t>
      </w:r>
      <w:r>
        <w:t xml:space="preserve">  (1) </w:t>
      </w:r>
    </w:p>
    <w:p w14:paraId="5FB5C981" w14:textId="77777777" w:rsidR="00D73D77" w:rsidRDefault="00C57BE7">
      <w:pPr>
        <w:pStyle w:val="ListParagraph"/>
        <w:keepNext/>
        <w:numPr>
          <w:ilvl w:val="0"/>
          <w:numId w:val="4"/>
        </w:numPr>
      </w:pPr>
      <w:r>
        <w:t>其他能源行业</w:t>
      </w:r>
      <w:r>
        <w:t xml:space="preserve">  (11) </w:t>
      </w:r>
    </w:p>
    <w:p w14:paraId="5C004635" w14:textId="77777777" w:rsidR="00D73D77" w:rsidRDefault="00C57BE7">
      <w:pPr>
        <w:pStyle w:val="ListParagraph"/>
        <w:keepNext/>
        <w:numPr>
          <w:ilvl w:val="0"/>
          <w:numId w:val="4"/>
        </w:numPr>
      </w:pPr>
      <w:r>
        <w:t>水泥生产</w:t>
      </w:r>
      <w:r>
        <w:t xml:space="preserve">  (2) </w:t>
      </w:r>
    </w:p>
    <w:p w14:paraId="1192521F" w14:textId="77777777" w:rsidR="00D73D77" w:rsidRDefault="00C57BE7">
      <w:pPr>
        <w:pStyle w:val="ListParagraph"/>
        <w:keepNext/>
        <w:numPr>
          <w:ilvl w:val="0"/>
          <w:numId w:val="4"/>
        </w:numPr>
      </w:pPr>
      <w:r>
        <w:t>建筑</w:t>
      </w:r>
      <w:r>
        <w:t xml:space="preserve">  (3) </w:t>
      </w:r>
    </w:p>
    <w:p w14:paraId="35653432" w14:textId="77777777" w:rsidR="00D73D77" w:rsidRDefault="00C57BE7">
      <w:pPr>
        <w:pStyle w:val="ListParagraph"/>
        <w:keepNext/>
        <w:numPr>
          <w:ilvl w:val="0"/>
          <w:numId w:val="4"/>
        </w:numPr>
      </w:pPr>
      <w:r>
        <w:t>汽车制造</w:t>
      </w:r>
      <w:r>
        <w:t xml:space="preserve">  (4) </w:t>
      </w:r>
    </w:p>
    <w:p w14:paraId="06904034" w14:textId="77777777" w:rsidR="00D73D77" w:rsidRDefault="00C57BE7">
      <w:pPr>
        <w:pStyle w:val="ListParagraph"/>
        <w:keepNext/>
        <w:numPr>
          <w:ilvl w:val="0"/>
          <w:numId w:val="4"/>
        </w:numPr>
      </w:pPr>
      <w:r>
        <w:t>钢铁制造</w:t>
      </w:r>
      <w:r>
        <w:t xml:space="preserve">  (5) </w:t>
      </w:r>
    </w:p>
    <w:p w14:paraId="66FBBCCA" w14:textId="77777777" w:rsidR="00D73D77" w:rsidRDefault="00C57BE7">
      <w:pPr>
        <w:pStyle w:val="ListParagraph"/>
        <w:keepNext/>
        <w:numPr>
          <w:ilvl w:val="0"/>
          <w:numId w:val="4"/>
        </w:numPr>
      </w:pPr>
      <w:r>
        <w:t>化工制造</w:t>
      </w:r>
      <w:r>
        <w:t xml:space="preserve">  (6) </w:t>
      </w:r>
    </w:p>
    <w:p w14:paraId="62869089" w14:textId="77777777" w:rsidR="00D73D77" w:rsidRDefault="00C57BE7">
      <w:pPr>
        <w:pStyle w:val="ListParagraph"/>
        <w:keepNext/>
        <w:numPr>
          <w:ilvl w:val="0"/>
          <w:numId w:val="4"/>
        </w:numPr>
      </w:pPr>
      <w:r>
        <w:t>塑料生产</w:t>
      </w:r>
      <w:r>
        <w:t xml:space="preserve">  (7) </w:t>
      </w:r>
    </w:p>
    <w:p w14:paraId="5F63BAF9" w14:textId="77777777" w:rsidR="00D73D77" w:rsidRDefault="00C57BE7">
      <w:pPr>
        <w:pStyle w:val="ListParagraph"/>
        <w:keepNext/>
        <w:numPr>
          <w:ilvl w:val="0"/>
          <w:numId w:val="4"/>
        </w:numPr>
      </w:pPr>
      <w:r>
        <w:t>纸浆和造纸</w:t>
      </w:r>
      <w:r>
        <w:t xml:space="preserve">  (8) </w:t>
      </w:r>
    </w:p>
    <w:p w14:paraId="1008CF2E" w14:textId="77777777" w:rsidR="00D73D77" w:rsidRDefault="00C57BE7">
      <w:pPr>
        <w:pStyle w:val="ListParagraph"/>
        <w:keepNext/>
        <w:numPr>
          <w:ilvl w:val="0"/>
          <w:numId w:val="4"/>
        </w:numPr>
        <w:rPr>
          <w:lang w:eastAsia="zh-CN"/>
        </w:rPr>
      </w:pPr>
      <w:r>
        <w:rPr>
          <w:lang w:eastAsia="zh-CN"/>
        </w:rPr>
        <w:t>农业（农作物或牲畜）</w:t>
      </w:r>
      <w:r>
        <w:rPr>
          <w:lang w:eastAsia="zh-CN"/>
        </w:rPr>
        <w:t xml:space="preserve">  (9) </w:t>
      </w:r>
    </w:p>
    <w:p w14:paraId="3D00E0B1" w14:textId="77777777" w:rsidR="00D73D77" w:rsidRDefault="00C57BE7">
      <w:pPr>
        <w:pStyle w:val="ListParagraph"/>
        <w:keepNext/>
        <w:numPr>
          <w:ilvl w:val="0"/>
          <w:numId w:val="4"/>
        </w:numPr>
        <w:rPr>
          <w:lang w:eastAsia="zh-CN"/>
        </w:rPr>
      </w:pPr>
      <w:r>
        <w:rPr>
          <w:lang w:eastAsia="zh-CN"/>
        </w:rPr>
        <w:t>航空运输（例如航空公司）</w:t>
      </w:r>
      <w:r>
        <w:rPr>
          <w:lang w:eastAsia="zh-CN"/>
        </w:rPr>
        <w:t xml:space="preserve">  (10) </w:t>
      </w:r>
    </w:p>
    <w:p w14:paraId="65B8BCFE" w14:textId="77777777" w:rsidR="00D73D77" w:rsidRDefault="00C57BE7">
      <w:pPr>
        <w:pStyle w:val="ListParagraph"/>
        <w:keepNext/>
        <w:numPr>
          <w:ilvl w:val="0"/>
          <w:numId w:val="4"/>
        </w:numPr>
      </w:pPr>
      <w:r>
        <w:t>以上皆否</w:t>
      </w:r>
      <w:r>
        <w:t xml:space="preserve">  (12) </w:t>
      </w:r>
    </w:p>
    <w:p w14:paraId="7B373C2E" w14:textId="77777777" w:rsidR="00D73D77" w:rsidRDefault="00D73D77"/>
    <w:p w14:paraId="110C9DBC" w14:textId="77777777" w:rsidR="00D73D77" w:rsidRDefault="00D73D77">
      <w:pPr>
        <w:pStyle w:val="QuestionSeparator"/>
      </w:pPr>
    </w:p>
    <w:p w14:paraId="2C0BF3DD" w14:textId="77777777" w:rsidR="00D73D77" w:rsidRDefault="00C57BE7">
      <w:pPr>
        <w:pStyle w:val="QDisplayLogic"/>
        <w:keepNext/>
      </w:pPr>
      <w:r>
        <w:t>Display This Question:</w:t>
      </w:r>
    </w:p>
    <w:p w14:paraId="61973276" w14:textId="77777777" w:rsidR="00D73D77" w:rsidRDefault="00C57BE7">
      <w:pPr>
        <w:pStyle w:val="QDisplayLogic"/>
        <w:keepNext/>
        <w:ind w:firstLine="400"/>
      </w:pPr>
      <w:r>
        <w:t>If What is your employment status? = Full-time employed</w:t>
      </w:r>
    </w:p>
    <w:p w14:paraId="0077B628" w14:textId="77777777" w:rsidR="00D73D77" w:rsidRDefault="00C57BE7">
      <w:pPr>
        <w:pStyle w:val="QDisplayLogic"/>
        <w:keepNext/>
        <w:ind w:firstLine="400"/>
      </w:pPr>
      <w:r>
        <w:t>Or What is your employment status? = Part-time employed</w:t>
      </w:r>
    </w:p>
    <w:p w14:paraId="0B93D57B" w14:textId="77777777" w:rsidR="00D73D77" w:rsidRDefault="00C57BE7">
      <w:pPr>
        <w:pStyle w:val="QDisplayLogic"/>
        <w:keepNext/>
        <w:ind w:firstLine="400"/>
      </w:pPr>
      <w:r>
        <w:t>Or What is your employment status? = Self-employed</w:t>
      </w:r>
    </w:p>
    <w:p w14:paraId="417184F6" w14:textId="77777777" w:rsidR="00D73D77" w:rsidRDefault="00D73D77"/>
    <w:p w14:paraId="3B0695F7" w14:textId="77777777" w:rsidR="00D73D77" w:rsidRDefault="00C57BE7">
      <w:pPr>
        <w:keepNext/>
      </w:pPr>
      <w:r>
        <w:t>Q272 What is the main activity of the company or organization where you work?</w:t>
      </w:r>
    </w:p>
    <w:p w14:paraId="06B3F68E" w14:textId="77777777" w:rsidR="00D73D77" w:rsidRDefault="00C57BE7">
      <w:pPr>
        <w:pStyle w:val="Dropdown"/>
        <w:keepNext/>
      </w:pPr>
      <w:r>
        <w:t>▼ Agriculture, forestry, fishing, hunting (2) ... None of the above/ Other (24)</w:t>
      </w:r>
    </w:p>
    <w:p w14:paraId="4106668D" w14:textId="77777777" w:rsidR="00D73D77" w:rsidRDefault="00D73D77"/>
    <w:p w14:paraId="2D98F535" w14:textId="77777777" w:rsidR="00D73D77" w:rsidRDefault="00C57BE7">
      <w:pPr>
        <w:keepNext/>
        <w:rPr>
          <w:lang w:eastAsia="zh-CN"/>
        </w:rPr>
      </w:pPr>
      <w:r>
        <w:rPr>
          <w:lang w:eastAsia="zh-CN"/>
        </w:rPr>
        <w:t xml:space="preserve">Q272 </w:t>
      </w:r>
      <w:r>
        <w:rPr>
          <w:lang w:eastAsia="zh-CN"/>
        </w:rPr>
        <w:t>您工作所在的公司或机构的主要活动是什么？</w:t>
      </w:r>
    </w:p>
    <w:p w14:paraId="6003BEC1" w14:textId="77777777" w:rsidR="00D73D77" w:rsidRDefault="00C57BE7">
      <w:pPr>
        <w:pStyle w:val="Dropdown"/>
        <w:keepNext/>
        <w:rPr>
          <w:lang w:eastAsia="zh-CN"/>
        </w:rPr>
      </w:pPr>
      <w:r>
        <w:rPr>
          <w:lang w:eastAsia="zh-CN"/>
        </w:rPr>
        <w:t xml:space="preserve">▼ </w:t>
      </w:r>
      <w:r>
        <w:rPr>
          <w:lang w:eastAsia="zh-CN"/>
        </w:rPr>
        <w:t>农业、林业、渔业、狩猎</w:t>
      </w:r>
      <w:r>
        <w:rPr>
          <w:lang w:eastAsia="zh-CN"/>
        </w:rPr>
        <w:t xml:space="preserve"> (2) ... </w:t>
      </w:r>
      <w:r>
        <w:rPr>
          <w:lang w:eastAsia="zh-CN"/>
        </w:rPr>
        <w:t>以上皆否</w:t>
      </w:r>
      <w:r>
        <w:rPr>
          <w:lang w:eastAsia="zh-CN"/>
        </w:rPr>
        <w:t>/</w:t>
      </w:r>
      <w:r>
        <w:rPr>
          <w:lang w:eastAsia="zh-CN"/>
        </w:rPr>
        <w:t>其他</w:t>
      </w:r>
      <w:r>
        <w:rPr>
          <w:lang w:eastAsia="zh-CN"/>
        </w:rPr>
        <w:t xml:space="preserve"> (24)</w:t>
      </w:r>
    </w:p>
    <w:p w14:paraId="0AB9DD6A" w14:textId="77777777" w:rsidR="00D73D77" w:rsidRDefault="00D73D77">
      <w:pPr>
        <w:rPr>
          <w:lang w:eastAsia="zh-CN"/>
        </w:rPr>
      </w:pPr>
    </w:p>
    <w:p w14:paraId="176FE32F" w14:textId="77777777" w:rsidR="00D73D77" w:rsidRDefault="00D73D77">
      <w:pPr>
        <w:pStyle w:val="QuestionSeparator"/>
        <w:rPr>
          <w:lang w:eastAsia="zh-CN"/>
        </w:rPr>
      </w:pPr>
    </w:p>
    <w:p w14:paraId="3A6B33FA" w14:textId="77777777" w:rsidR="00D73D77" w:rsidRDefault="00C57BE7">
      <w:pPr>
        <w:pStyle w:val="QDisplayLogic"/>
        <w:keepNext/>
      </w:pPr>
      <w:r>
        <w:lastRenderedPageBreak/>
        <w:t>Display This Question:</w:t>
      </w:r>
    </w:p>
    <w:p w14:paraId="3DB5D69C" w14:textId="77777777" w:rsidR="00D73D77" w:rsidRDefault="00C57BE7">
      <w:pPr>
        <w:pStyle w:val="QDisplayLogic"/>
        <w:keepNext/>
        <w:ind w:firstLine="400"/>
      </w:pPr>
      <w:r>
        <w:t>If What is your employment status? = Retired</w:t>
      </w:r>
    </w:p>
    <w:p w14:paraId="03F701E2" w14:textId="77777777" w:rsidR="00D73D77" w:rsidRDefault="00C57BE7">
      <w:pPr>
        <w:pStyle w:val="QDisplayLogic"/>
        <w:keepNext/>
        <w:ind w:firstLine="400"/>
      </w:pPr>
      <w:r>
        <w:t>Or What is your employment status? = Unemployed (searching for a job)</w:t>
      </w:r>
    </w:p>
    <w:p w14:paraId="360FDB19" w14:textId="77777777" w:rsidR="00D73D77" w:rsidRDefault="00C57BE7">
      <w:pPr>
        <w:pStyle w:val="QDisplayLogic"/>
        <w:keepNext/>
        <w:ind w:firstLine="400"/>
      </w:pPr>
      <w:r>
        <w:t>Or What is your employment status? = Inactive (not searching for a job)</w:t>
      </w:r>
    </w:p>
    <w:p w14:paraId="19551711" w14:textId="77777777" w:rsidR="00D73D77" w:rsidRDefault="00D73D77"/>
    <w:p w14:paraId="70629780" w14:textId="77777777" w:rsidR="00D73D77" w:rsidRDefault="00C57BE7">
      <w:pPr>
        <w:keepNext/>
      </w:pPr>
      <w:r>
        <w:t>Q273 What was the main activity of the company or organization at which you last worked? </w:t>
      </w:r>
    </w:p>
    <w:p w14:paraId="115B0FC6" w14:textId="77777777" w:rsidR="00D73D77" w:rsidRDefault="00C57BE7">
      <w:pPr>
        <w:pStyle w:val="Dropdown"/>
        <w:keepNext/>
      </w:pPr>
      <w:r>
        <w:t>▼ Agriculture, forestry, fishing, hunting (1) ... None of the above/Other (23)</w:t>
      </w:r>
    </w:p>
    <w:p w14:paraId="6D78E596" w14:textId="77777777" w:rsidR="00D73D77" w:rsidRDefault="00D73D77"/>
    <w:p w14:paraId="520C9058" w14:textId="77777777" w:rsidR="00D73D77" w:rsidRDefault="00C57BE7">
      <w:pPr>
        <w:keepNext/>
        <w:rPr>
          <w:lang w:eastAsia="zh-CN"/>
        </w:rPr>
      </w:pPr>
      <w:r>
        <w:rPr>
          <w:lang w:eastAsia="zh-CN"/>
        </w:rPr>
        <w:t xml:space="preserve">Q273 </w:t>
      </w:r>
      <w:r>
        <w:rPr>
          <w:lang w:eastAsia="zh-CN"/>
        </w:rPr>
        <w:t>您上一份工作的公司或机构的主要活动是什么？</w:t>
      </w:r>
    </w:p>
    <w:p w14:paraId="470A6CB1" w14:textId="77777777" w:rsidR="00D73D77" w:rsidRDefault="00C57BE7">
      <w:pPr>
        <w:pStyle w:val="Dropdown"/>
        <w:keepNext/>
        <w:rPr>
          <w:lang w:eastAsia="zh-CN"/>
        </w:rPr>
      </w:pPr>
      <w:r>
        <w:rPr>
          <w:lang w:eastAsia="zh-CN"/>
        </w:rPr>
        <w:t xml:space="preserve">▼ </w:t>
      </w:r>
      <w:r>
        <w:rPr>
          <w:lang w:eastAsia="zh-CN"/>
        </w:rPr>
        <w:t>农业、林业、渔业、狩猎</w:t>
      </w:r>
      <w:r>
        <w:rPr>
          <w:lang w:eastAsia="zh-CN"/>
        </w:rPr>
        <w:t xml:space="preserve"> (1) ... </w:t>
      </w:r>
      <w:r>
        <w:rPr>
          <w:lang w:eastAsia="zh-CN"/>
        </w:rPr>
        <w:t>以上皆否</w:t>
      </w:r>
      <w:r>
        <w:rPr>
          <w:lang w:eastAsia="zh-CN"/>
        </w:rPr>
        <w:t>/</w:t>
      </w:r>
      <w:r>
        <w:rPr>
          <w:lang w:eastAsia="zh-CN"/>
        </w:rPr>
        <w:t>其他</w:t>
      </w:r>
      <w:r>
        <w:rPr>
          <w:lang w:eastAsia="zh-CN"/>
        </w:rPr>
        <w:t xml:space="preserve"> (23)</w:t>
      </w:r>
    </w:p>
    <w:p w14:paraId="75F88B47" w14:textId="77777777" w:rsidR="00D73D77" w:rsidRDefault="00D73D77">
      <w:pPr>
        <w:rPr>
          <w:lang w:eastAsia="zh-CN"/>
        </w:rPr>
      </w:pPr>
    </w:p>
    <w:p w14:paraId="5B041FD9" w14:textId="77777777" w:rsidR="00D73D77" w:rsidRDefault="00D73D77">
      <w:pPr>
        <w:pStyle w:val="QuestionSeparator"/>
        <w:rPr>
          <w:lang w:eastAsia="zh-CN"/>
        </w:rPr>
      </w:pPr>
    </w:p>
    <w:tbl>
      <w:tblPr>
        <w:tblStyle w:val="QQuestionIconTable"/>
        <w:tblW w:w="50" w:type="auto"/>
        <w:tblLook w:val="07E0" w:firstRow="1" w:lastRow="1" w:firstColumn="1" w:lastColumn="1" w:noHBand="1" w:noVBand="1"/>
      </w:tblPr>
      <w:tblGrid>
        <w:gridCol w:w="380"/>
      </w:tblGrid>
      <w:tr w:rsidR="00D73D77" w14:paraId="59A0CA8D" w14:textId="77777777">
        <w:tc>
          <w:tcPr>
            <w:tcW w:w="50" w:type="dxa"/>
          </w:tcPr>
          <w:p w14:paraId="4846A7D1" w14:textId="77777777" w:rsidR="00D73D77" w:rsidRDefault="00C57BE7">
            <w:pPr>
              <w:keepNext/>
            </w:pPr>
            <w:r>
              <w:rPr>
                <w:noProof/>
              </w:rPr>
              <w:drawing>
                <wp:inline distT="0" distB="0" distL="0" distR="0" wp14:anchorId="1B672EC9" wp14:editId="607A954E">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88763F5" w14:textId="77777777" w:rsidR="00D73D77" w:rsidRDefault="00D73D77"/>
    <w:p w14:paraId="4D127496" w14:textId="77777777" w:rsidR="00D73D77" w:rsidRDefault="00C57BE7">
      <w:pPr>
        <w:keepNext/>
      </w:pPr>
      <w:r>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w:t>
      </w:r>
    </w:p>
    <w:p w14:paraId="580F7C60" w14:textId="77777777" w:rsidR="00D73D77" w:rsidRDefault="00C57BE7">
      <w:pPr>
        <w:pStyle w:val="ListParagraph"/>
        <w:keepNext/>
        <w:numPr>
          <w:ilvl w:val="0"/>
          <w:numId w:val="4"/>
        </w:numPr>
      </w:pPr>
      <w:r>
        <w:t xml:space="preserve">less than $35,000  (5) </w:t>
      </w:r>
    </w:p>
    <w:p w14:paraId="65235F91" w14:textId="77777777" w:rsidR="00D73D77" w:rsidRDefault="00C57BE7">
      <w:pPr>
        <w:pStyle w:val="ListParagraph"/>
        <w:keepNext/>
        <w:numPr>
          <w:ilvl w:val="0"/>
          <w:numId w:val="4"/>
        </w:numPr>
      </w:pPr>
      <w:r>
        <w:t xml:space="preserve">between $35,000 and $70,000  (6) </w:t>
      </w:r>
    </w:p>
    <w:p w14:paraId="19161EB6" w14:textId="77777777" w:rsidR="00D73D77" w:rsidRDefault="00C57BE7">
      <w:pPr>
        <w:pStyle w:val="ListParagraph"/>
        <w:keepNext/>
        <w:numPr>
          <w:ilvl w:val="0"/>
          <w:numId w:val="4"/>
        </w:numPr>
      </w:pPr>
      <w:r>
        <w:t xml:space="preserve">between $70,000 and $120,000  (8) </w:t>
      </w:r>
    </w:p>
    <w:p w14:paraId="00A4E837" w14:textId="77777777" w:rsidR="00D73D77" w:rsidRDefault="00C57BE7">
      <w:pPr>
        <w:pStyle w:val="ListParagraph"/>
        <w:keepNext/>
        <w:numPr>
          <w:ilvl w:val="0"/>
          <w:numId w:val="4"/>
        </w:numPr>
      </w:pPr>
      <w:r>
        <w:t xml:space="preserve">more than $120,000  (9) </w:t>
      </w:r>
    </w:p>
    <w:p w14:paraId="516D2D04" w14:textId="77777777" w:rsidR="00D73D77" w:rsidRDefault="00D73D77"/>
    <w:p w14:paraId="6464E4A5" w14:textId="77777777" w:rsidR="00D73D77" w:rsidRDefault="00C57BE7">
      <w:pPr>
        <w:keepNext/>
        <w:rPr>
          <w:lang w:eastAsia="zh-CN"/>
        </w:rPr>
      </w:pPr>
      <w:r>
        <w:rPr>
          <w:lang w:eastAsia="zh-CN"/>
        </w:rPr>
        <w:t xml:space="preserve">Q2.14 </w:t>
      </w:r>
      <w:r>
        <w:rPr>
          <w:lang w:eastAsia="zh-CN"/>
        </w:rPr>
        <w:t>您每月的家庭总收入是多少？</w:t>
      </w:r>
    </w:p>
    <w:p w14:paraId="0DA46C5B" w14:textId="77777777" w:rsidR="00D73D77" w:rsidRDefault="00C57BE7">
      <w:pPr>
        <w:pStyle w:val="ListParagraph"/>
        <w:keepNext/>
        <w:numPr>
          <w:ilvl w:val="0"/>
          <w:numId w:val="4"/>
        </w:numPr>
      </w:pPr>
      <w:r>
        <w:t>人民币</w:t>
      </w:r>
      <w:r>
        <w:t>2,700</w:t>
      </w:r>
      <w:r>
        <w:t>元以下</w:t>
      </w:r>
      <w:r>
        <w:t xml:space="preserve">  (5) </w:t>
      </w:r>
    </w:p>
    <w:p w14:paraId="77DD8D70" w14:textId="77777777" w:rsidR="00D73D77" w:rsidRDefault="00C57BE7">
      <w:pPr>
        <w:pStyle w:val="ListParagraph"/>
        <w:keepNext/>
        <w:numPr>
          <w:ilvl w:val="0"/>
          <w:numId w:val="4"/>
        </w:numPr>
      </w:pPr>
      <w:r>
        <w:t>人民币</w:t>
      </w:r>
      <w:r>
        <w:t>2,700</w:t>
      </w:r>
      <w:r>
        <w:t>至</w:t>
      </w:r>
      <w:r>
        <w:t>4,900</w:t>
      </w:r>
      <w:r>
        <w:t>元</w:t>
      </w:r>
      <w:r>
        <w:t xml:space="preserve">  (6) </w:t>
      </w:r>
    </w:p>
    <w:p w14:paraId="0987EC3D" w14:textId="77777777" w:rsidR="00D73D77" w:rsidRDefault="00C57BE7">
      <w:pPr>
        <w:pStyle w:val="ListParagraph"/>
        <w:keepNext/>
        <w:numPr>
          <w:ilvl w:val="0"/>
          <w:numId w:val="4"/>
        </w:numPr>
      </w:pPr>
      <w:r>
        <w:t>人民币</w:t>
      </w:r>
      <w:r>
        <w:t>4,900</w:t>
      </w:r>
      <w:r>
        <w:t>至</w:t>
      </w:r>
      <w:r>
        <w:t>8,150</w:t>
      </w:r>
      <w:r>
        <w:t>元</w:t>
      </w:r>
      <w:r>
        <w:t xml:space="preserve">  (8) </w:t>
      </w:r>
    </w:p>
    <w:p w14:paraId="3E7E9F07" w14:textId="77777777" w:rsidR="00D73D77" w:rsidRDefault="00C57BE7">
      <w:pPr>
        <w:pStyle w:val="ListParagraph"/>
        <w:keepNext/>
        <w:numPr>
          <w:ilvl w:val="0"/>
          <w:numId w:val="4"/>
        </w:numPr>
      </w:pPr>
      <w:r>
        <w:t>人民币</w:t>
      </w:r>
      <w:r>
        <w:t>8,150</w:t>
      </w:r>
      <w:r>
        <w:t>元以上</w:t>
      </w:r>
      <w:r>
        <w:t xml:space="preserve">  (9) </w:t>
      </w:r>
    </w:p>
    <w:p w14:paraId="1AA7923B" w14:textId="77777777" w:rsidR="00D73D77" w:rsidRDefault="00D73D77"/>
    <w:p w14:paraId="29A1AE3D" w14:textId="77777777" w:rsidR="00D73D77" w:rsidRDefault="00D73D77">
      <w:pPr>
        <w:pStyle w:val="QuestionSeparator"/>
      </w:pPr>
    </w:p>
    <w:p w14:paraId="3AA6149B" w14:textId="77777777" w:rsidR="00D73D77" w:rsidRDefault="00D73D77"/>
    <w:p w14:paraId="10714BDD" w14:textId="77777777" w:rsidR="00D73D77" w:rsidRDefault="00C57BE7">
      <w:pPr>
        <w:keepNext/>
      </w:pPr>
      <w:r>
        <w:lastRenderedPageBreak/>
        <w:t>Q2.13 Have you or a member of your household been laid off or had to take a cut in your salary or wages due to the COVID-19 pandemic?</w:t>
      </w:r>
    </w:p>
    <w:p w14:paraId="657810AF" w14:textId="77777777" w:rsidR="00D73D77" w:rsidRDefault="00C57BE7">
      <w:pPr>
        <w:pStyle w:val="ListParagraph"/>
        <w:keepNext/>
        <w:numPr>
          <w:ilvl w:val="0"/>
          <w:numId w:val="4"/>
        </w:numPr>
      </w:pPr>
      <w:r>
        <w:t xml:space="preserve">Yes  (1) </w:t>
      </w:r>
    </w:p>
    <w:p w14:paraId="4A24FAA4" w14:textId="77777777" w:rsidR="00D73D77" w:rsidRDefault="00C57BE7">
      <w:pPr>
        <w:pStyle w:val="ListParagraph"/>
        <w:keepNext/>
        <w:numPr>
          <w:ilvl w:val="0"/>
          <w:numId w:val="4"/>
        </w:numPr>
      </w:pPr>
      <w:r>
        <w:t xml:space="preserve">No  (2) </w:t>
      </w:r>
    </w:p>
    <w:p w14:paraId="07B04318" w14:textId="77777777" w:rsidR="00D73D77" w:rsidRDefault="00D73D77"/>
    <w:p w14:paraId="100A9736" w14:textId="77777777" w:rsidR="00D73D77" w:rsidRDefault="00C57BE7">
      <w:pPr>
        <w:keepNext/>
        <w:rPr>
          <w:lang w:eastAsia="zh-CN"/>
        </w:rPr>
      </w:pPr>
      <w:r>
        <w:rPr>
          <w:lang w:eastAsia="zh-CN"/>
        </w:rPr>
        <w:t xml:space="preserve">Q2.13 </w:t>
      </w:r>
      <w:r>
        <w:rPr>
          <w:lang w:eastAsia="zh-CN"/>
        </w:rPr>
        <w:t>您或您的家庭成员有没有因为</w:t>
      </w:r>
      <w:r>
        <w:rPr>
          <w:lang w:eastAsia="zh-CN"/>
        </w:rPr>
        <w:t>COVID-19</w:t>
      </w:r>
      <w:r>
        <w:rPr>
          <w:lang w:eastAsia="zh-CN"/>
        </w:rPr>
        <w:t>疫情而被解雇或减薪？</w:t>
      </w:r>
    </w:p>
    <w:p w14:paraId="01579B88" w14:textId="77777777" w:rsidR="00D73D77" w:rsidRDefault="00C57BE7">
      <w:pPr>
        <w:pStyle w:val="ListParagraph"/>
        <w:keepNext/>
        <w:numPr>
          <w:ilvl w:val="0"/>
          <w:numId w:val="4"/>
        </w:numPr>
      </w:pPr>
      <w:r>
        <w:t>有</w:t>
      </w:r>
      <w:r>
        <w:t xml:space="preserve">  (1) </w:t>
      </w:r>
    </w:p>
    <w:p w14:paraId="18F66AA1" w14:textId="77777777" w:rsidR="00D73D77" w:rsidRDefault="00C57BE7">
      <w:pPr>
        <w:pStyle w:val="ListParagraph"/>
        <w:keepNext/>
        <w:numPr>
          <w:ilvl w:val="0"/>
          <w:numId w:val="4"/>
        </w:numPr>
      </w:pPr>
      <w:r>
        <w:t>没有</w:t>
      </w:r>
      <w:r>
        <w:t xml:space="preserve">  (2) </w:t>
      </w:r>
    </w:p>
    <w:p w14:paraId="40655B23" w14:textId="77777777" w:rsidR="00D73D77" w:rsidRDefault="00D73D77"/>
    <w:p w14:paraId="0B6618FC" w14:textId="77777777" w:rsidR="00D73D77" w:rsidRDefault="00D73D77">
      <w:pPr>
        <w:pStyle w:val="QuestionSeparator"/>
      </w:pPr>
    </w:p>
    <w:p w14:paraId="66D92D72" w14:textId="77777777" w:rsidR="00D73D77" w:rsidRDefault="00D73D77"/>
    <w:p w14:paraId="34B16D92" w14:textId="77777777" w:rsidR="00D73D77" w:rsidRDefault="00C57BE7">
      <w:pPr>
        <w:keepNext/>
      </w:pPr>
      <w:r>
        <w:t>Q2.15 Are you a homeowner or a tenant? (Multiple answers are possible)</w:t>
      </w:r>
    </w:p>
    <w:p w14:paraId="15C536E2" w14:textId="77777777" w:rsidR="00D73D77" w:rsidRDefault="00C57BE7">
      <w:pPr>
        <w:pStyle w:val="ListParagraph"/>
        <w:keepNext/>
        <w:numPr>
          <w:ilvl w:val="0"/>
          <w:numId w:val="2"/>
        </w:numPr>
      </w:pPr>
      <w:r>
        <w:t xml:space="preserve">Tenant  (1) </w:t>
      </w:r>
    </w:p>
    <w:p w14:paraId="49D74275" w14:textId="77777777" w:rsidR="00D73D77" w:rsidRDefault="00C57BE7">
      <w:pPr>
        <w:pStyle w:val="ListParagraph"/>
        <w:keepNext/>
        <w:numPr>
          <w:ilvl w:val="0"/>
          <w:numId w:val="2"/>
        </w:numPr>
      </w:pPr>
      <w:r>
        <w:t xml:space="preserve">Owner  (2) </w:t>
      </w:r>
    </w:p>
    <w:p w14:paraId="621D71D8" w14:textId="77777777" w:rsidR="00D73D77" w:rsidRDefault="00C57BE7">
      <w:pPr>
        <w:pStyle w:val="ListParagraph"/>
        <w:keepNext/>
        <w:numPr>
          <w:ilvl w:val="0"/>
          <w:numId w:val="2"/>
        </w:numPr>
      </w:pPr>
      <w:r>
        <w:t xml:space="preserve">Landlord renting out property  (3) </w:t>
      </w:r>
    </w:p>
    <w:p w14:paraId="1EA56887" w14:textId="77777777" w:rsidR="00D73D77" w:rsidRDefault="00C57BE7">
      <w:pPr>
        <w:pStyle w:val="ListParagraph"/>
        <w:keepNext/>
        <w:numPr>
          <w:ilvl w:val="0"/>
          <w:numId w:val="2"/>
        </w:numPr>
      </w:pPr>
      <w:r>
        <w:t xml:space="preserve">Hosted free of charge  (4) </w:t>
      </w:r>
    </w:p>
    <w:p w14:paraId="4AA7BC96" w14:textId="77777777" w:rsidR="00D73D77" w:rsidRDefault="00D73D77"/>
    <w:p w14:paraId="1FFAB384" w14:textId="77777777" w:rsidR="00D73D77" w:rsidRDefault="00C57BE7">
      <w:pPr>
        <w:keepNext/>
        <w:rPr>
          <w:lang w:eastAsia="zh-CN"/>
        </w:rPr>
      </w:pPr>
      <w:r>
        <w:rPr>
          <w:lang w:eastAsia="zh-CN"/>
        </w:rPr>
        <w:t xml:space="preserve">Q2.15 </w:t>
      </w:r>
      <w:del w:id="29" w:author="Wang, Charlotte" w:date="2021-10-07T21:19:00Z">
        <w:r w:rsidDel="009E4CBD">
          <w:rPr>
            <w:lang w:eastAsia="zh-CN"/>
          </w:rPr>
          <w:delText>你</w:delText>
        </w:r>
      </w:del>
      <w:ins w:id="30" w:author="Wang, Charlotte" w:date="2021-10-07T21:19:00Z">
        <w:r w:rsidR="009E4CBD">
          <w:rPr>
            <w:lang w:eastAsia="zh-CN"/>
          </w:rPr>
          <w:t>您</w:t>
        </w:r>
      </w:ins>
      <w:r>
        <w:rPr>
          <w:lang w:eastAsia="zh-CN"/>
        </w:rPr>
        <w:t>是业主还是租户？</w:t>
      </w:r>
      <w:r>
        <w:rPr>
          <w:lang w:eastAsia="zh-CN"/>
        </w:rPr>
        <w:t xml:space="preserve"> </w:t>
      </w:r>
      <w:r>
        <w:rPr>
          <w:lang w:eastAsia="zh-CN"/>
        </w:rPr>
        <w:t>（可多选）</w:t>
      </w:r>
    </w:p>
    <w:p w14:paraId="6FC58D71" w14:textId="77777777" w:rsidR="00D73D77" w:rsidRDefault="00C57BE7">
      <w:pPr>
        <w:pStyle w:val="ListParagraph"/>
        <w:keepNext/>
        <w:numPr>
          <w:ilvl w:val="0"/>
          <w:numId w:val="2"/>
        </w:numPr>
      </w:pPr>
      <w:r>
        <w:t>租户</w:t>
      </w:r>
      <w:r>
        <w:t xml:space="preserve">  (1) </w:t>
      </w:r>
    </w:p>
    <w:p w14:paraId="08D014A0" w14:textId="77777777" w:rsidR="00D73D77" w:rsidRDefault="00C57BE7">
      <w:pPr>
        <w:pStyle w:val="ListParagraph"/>
        <w:keepNext/>
        <w:numPr>
          <w:ilvl w:val="0"/>
          <w:numId w:val="2"/>
        </w:numPr>
      </w:pPr>
      <w:r>
        <w:t>业主</w:t>
      </w:r>
      <w:r>
        <w:t xml:space="preserve">  (2) </w:t>
      </w:r>
    </w:p>
    <w:p w14:paraId="31B3F93F" w14:textId="77777777" w:rsidR="00D73D77" w:rsidRDefault="00C57BE7">
      <w:pPr>
        <w:pStyle w:val="ListParagraph"/>
        <w:keepNext/>
        <w:numPr>
          <w:ilvl w:val="0"/>
          <w:numId w:val="2"/>
        </w:numPr>
      </w:pPr>
      <w:r>
        <w:t>出租物业的业主</w:t>
      </w:r>
      <w:r>
        <w:t xml:space="preserve">  (3) </w:t>
      </w:r>
    </w:p>
    <w:p w14:paraId="606DA56D" w14:textId="77777777" w:rsidR="00D73D77" w:rsidRDefault="00C57BE7">
      <w:pPr>
        <w:pStyle w:val="ListParagraph"/>
        <w:keepNext/>
        <w:numPr>
          <w:ilvl w:val="0"/>
          <w:numId w:val="2"/>
        </w:numPr>
        <w:rPr>
          <w:lang w:eastAsia="zh-CN"/>
        </w:rPr>
      </w:pPr>
      <w:r>
        <w:rPr>
          <w:lang w:eastAsia="zh-CN"/>
        </w:rPr>
        <w:t>免费住在他人所拥有的物业</w:t>
      </w:r>
      <w:r>
        <w:rPr>
          <w:lang w:eastAsia="zh-CN"/>
        </w:rPr>
        <w:t xml:space="preserve">  (4) </w:t>
      </w:r>
    </w:p>
    <w:p w14:paraId="697021A2" w14:textId="77777777" w:rsidR="00D73D77" w:rsidRDefault="00D73D77">
      <w:pPr>
        <w:rPr>
          <w:lang w:eastAsia="zh-CN"/>
        </w:rPr>
      </w:pPr>
    </w:p>
    <w:p w14:paraId="0DC7384B" w14:textId="77777777" w:rsidR="00D73D77" w:rsidRDefault="00D73D77">
      <w:pPr>
        <w:pStyle w:val="QuestionSeparator"/>
        <w:rPr>
          <w:lang w:eastAsia="zh-CN"/>
        </w:rPr>
      </w:pPr>
    </w:p>
    <w:p w14:paraId="2EC75310" w14:textId="77777777" w:rsidR="00D73D77" w:rsidRDefault="00D73D77">
      <w:pPr>
        <w:rPr>
          <w:lang w:eastAsia="zh-CN"/>
        </w:rPr>
      </w:pPr>
    </w:p>
    <w:p w14:paraId="2FCA6109" w14:textId="77777777" w:rsidR="00D73D77" w:rsidRDefault="00C57BE7">
      <w:pPr>
        <w:keepNext/>
      </w:pPr>
      <w:r>
        <w:t>Q2.16 What is the</w:t>
      </w:r>
      <w:r>
        <w:rPr>
          <w:b/>
        </w:rPr>
        <w:t xml:space="preserve"> </w:t>
      </w:r>
      <w:r>
        <w:t>estimated</w:t>
      </w:r>
      <w:r>
        <w:rPr>
          <w:b/>
        </w:rPr>
        <w:t xml:space="preserve"> </w:t>
      </w:r>
      <w:r>
        <w:t>value</w:t>
      </w:r>
      <w:r>
        <w:rPr>
          <w:b/>
        </w:rPr>
        <w:t xml:space="preserve"> </w:t>
      </w:r>
      <w:r>
        <w:t>of</w:t>
      </w:r>
      <w:r>
        <w:rPr>
          <w:b/>
        </w:rPr>
        <w:t xml:space="preserve"> </w:t>
      </w:r>
      <w:r>
        <w:t>your</w:t>
      </w:r>
      <w:r>
        <w:rPr>
          <w:b/>
        </w:rPr>
        <w:t xml:space="preserve"> </w:t>
      </w:r>
      <w:r>
        <w:t>assets, or the assets of your household if you are married? Include here all your possessions (home, car, savings, etc.) net of debt. For example, if you own a house worth $300,000 and you have $100,000 left to repay on your mortgage, your assets are $200,000.</w:t>
      </w:r>
      <w:r>
        <w:br/>
      </w:r>
      <w:r>
        <w:lastRenderedPageBreak/>
        <w:br/>
      </w:r>
      <w:r>
        <w:br/>
        <w:t>I estimate my assets net of debt to be: </w:t>
      </w:r>
    </w:p>
    <w:p w14:paraId="01F9500B" w14:textId="77777777" w:rsidR="00D73D77" w:rsidRDefault="00C57BE7">
      <w:pPr>
        <w:pStyle w:val="ListParagraph"/>
        <w:keepNext/>
        <w:numPr>
          <w:ilvl w:val="0"/>
          <w:numId w:val="4"/>
        </w:numPr>
      </w:pPr>
      <w:r>
        <w:t xml:space="preserve">Less than $0 (I have a net debt)  (1) </w:t>
      </w:r>
    </w:p>
    <w:p w14:paraId="54806B32" w14:textId="77777777" w:rsidR="00D73D77" w:rsidRDefault="00C57BE7">
      <w:pPr>
        <w:pStyle w:val="ListParagraph"/>
        <w:keepNext/>
        <w:numPr>
          <w:ilvl w:val="0"/>
          <w:numId w:val="4"/>
        </w:numPr>
      </w:pPr>
      <w:r>
        <w:t xml:space="preserve">Close to $0  (6) </w:t>
      </w:r>
    </w:p>
    <w:p w14:paraId="5D9D35A8" w14:textId="77777777" w:rsidR="00D73D77" w:rsidRDefault="00C57BE7">
      <w:pPr>
        <w:pStyle w:val="ListParagraph"/>
        <w:keepNext/>
        <w:numPr>
          <w:ilvl w:val="0"/>
          <w:numId w:val="4"/>
        </w:numPr>
      </w:pPr>
      <w:r>
        <w:t xml:space="preserve">Between $4,000 and $120,000  (2) </w:t>
      </w:r>
    </w:p>
    <w:p w14:paraId="73204C5D" w14:textId="77777777" w:rsidR="00D73D77" w:rsidRDefault="00C57BE7">
      <w:pPr>
        <w:pStyle w:val="ListParagraph"/>
        <w:keepNext/>
        <w:numPr>
          <w:ilvl w:val="0"/>
          <w:numId w:val="4"/>
        </w:numPr>
      </w:pPr>
      <w:r>
        <w:t xml:space="preserve">Between $120,000 and $380,000  (3) </w:t>
      </w:r>
    </w:p>
    <w:p w14:paraId="391E7FED" w14:textId="77777777" w:rsidR="00D73D77" w:rsidRDefault="00C57BE7">
      <w:pPr>
        <w:pStyle w:val="ListParagraph"/>
        <w:keepNext/>
        <w:numPr>
          <w:ilvl w:val="0"/>
          <w:numId w:val="4"/>
        </w:numPr>
      </w:pPr>
      <w:r>
        <w:t xml:space="preserve">More than $380,000  (4) </w:t>
      </w:r>
    </w:p>
    <w:p w14:paraId="621E6F8D" w14:textId="77777777" w:rsidR="00D73D77" w:rsidRDefault="00D73D77"/>
    <w:p w14:paraId="44AA66DD" w14:textId="77777777" w:rsidR="00D73D77" w:rsidRDefault="00C57BE7">
      <w:pPr>
        <w:keepNext/>
      </w:pPr>
      <w:r>
        <w:rPr>
          <w:lang w:eastAsia="zh-CN"/>
        </w:rPr>
        <w:t xml:space="preserve">Q2.16 </w:t>
      </w:r>
      <w:r>
        <w:rPr>
          <w:lang w:eastAsia="zh-CN"/>
        </w:rPr>
        <w:t>您的资产的估计价值是多少（以人民币计）？这里是指您所有的财产（房屋、汽车、储蓄等）相加，并扣除债务后的净值。例如，如果您拥有一套价值</w:t>
      </w:r>
      <w:r>
        <w:rPr>
          <w:lang w:eastAsia="zh-CN"/>
        </w:rPr>
        <w:t>30</w:t>
      </w:r>
      <w:r>
        <w:rPr>
          <w:lang w:eastAsia="zh-CN"/>
        </w:rPr>
        <w:t>万元的房子，而您的抵押贷款还有还有</w:t>
      </w:r>
      <w:r>
        <w:rPr>
          <w:lang w:eastAsia="zh-CN"/>
        </w:rPr>
        <w:t>10</w:t>
      </w:r>
      <w:r>
        <w:rPr>
          <w:lang w:eastAsia="zh-CN"/>
        </w:rPr>
        <w:t>万需要偿还，那么您的资产就是</w:t>
      </w:r>
      <w:r>
        <w:rPr>
          <w:lang w:eastAsia="zh-CN"/>
        </w:rPr>
        <w:t>20</w:t>
      </w:r>
      <w:r>
        <w:rPr>
          <w:lang w:eastAsia="zh-CN"/>
        </w:rPr>
        <w:t>万元。</w:t>
      </w:r>
      <w:r>
        <w:rPr>
          <w:lang w:eastAsia="zh-CN"/>
        </w:rPr>
        <w:t xml:space="preserve"> </w:t>
      </w:r>
      <w:r>
        <w:t>我估计我的资产净值是</w:t>
      </w:r>
      <w:r>
        <w:t>:</w:t>
      </w:r>
    </w:p>
    <w:p w14:paraId="583902AD" w14:textId="77777777" w:rsidR="00D73D77" w:rsidRDefault="00C57BE7">
      <w:pPr>
        <w:pStyle w:val="ListParagraph"/>
        <w:keepNext/>
        <w:numPr>
          <w:ilvl w:val="0"/>
          <w:numId w:val="4"/>
        </w:numPr>
      </w:pPr>
      <w:r>
        <w:t>人民币</w:t>
      </w:r>
      <w:r>
        <w:t>40,000</w:t>
      </w:r>
      <w:r>
        <w:t>元以下</w:t>
      </w:r>
      <w:r>
        <w:t xml:space="preserve">  (1) </w:t>
      </w:r>
    </w:p>
    <w:p w14:paraId="1E289140" w14:textId="77777777" w:rsidR="00D73D77" w:rsidRDefault="00C57BE7">
      <w:pPr>
        <w:pStyle w:val="ListParagraph"/>
        <w:keepNext/>
        <w:numPr>
          <w:ilvl w:val="0"/>
          <w:numId w:val="4"/>
        </w:numPr>
      </w:pPr>
      <w:r>
        <w:t>人民币</w:t>
      </w:r>
      <w:r>
        <w:t>40,000</w:t>
      </w:r>
      <w:r>
        <w:t>至</w:t>
      </w:r>
      <w:r>
        <w:t>100,000</w:t>
      </w:r>
      <w:r>
        <w:t>元</w:t>
      </w:r>
      <w:r>
        <w:t xml:space="preserve">  (6) </w:t>
      </w:r>
    </w:p>
    <w:p w14:paraId="1558F508" w14:textId="77777777" w:rsidR="00D73D77" w:rsidRDefault="00C57BE7">
      <w:pPr>
        <w:pStyle w:val="ListParagraph"/>
        <w:keepNext/>
        <w:numPr>
          <w:ilvl w:val="0"/>
          <w:numId w:val="4"/>
        </w:numPr>
      </w:pPr>
      <w:r>
        <w:t>人民币</w:t>
      </w:r>
      <w:r>
        <w:t>100,000</w:t>
      </w:r>
      <w:r>
        <w:t>至</w:t>
      </w:r>
      <w:r>
        <w:t>180,000</w:t>
      </w:r>
      <w:r>
        <w:t>元</w:t>
      </w:r>
      <w:r>
        <w:t xml:space="preserve">  (2) </w:t>
      </w:r>
    </w:p>
    <w:p w14:paraId="10BCF0E7" w14:textId="77777777" w:rsidR="00D73D77" w:rsidRDefault="00C57BE7">
      <w:pPr>
        <w:pStyle w:val="ListParagraph"/>
        <w:keepNext/>
        <w:numPr>
          <w:ilvl w:val="0"/>
          <w:numId w:val="4"/>
        </w:numPr>
      </w:pPr>
      <w:r>
        <w:t>人民币</w:t>
      </w:r>
      <w:r>
        <w:t>180,000</w:t>
      </w:r>
      <w:r>
        <w:t>至</w:t>
      </w:r>
      <w:r>
        <w:t>380,000</w:t>
      </w:r>
      <w:r>
        <w:t>元</w:t>
      </w:r>
      <w:r>
        <w:t xml:space="preserve">  (3) </w:t>
      </w:r>
    </w:p>
    <w:p w14:paraId="3B727BDA" w14:textId="77777777" w:rsidR="00D73D77" w:rsidRDefault="00C57BE7">
      <w:pPr>
        <w:pStyle w:val="ListParagraph"/>
        <w:keepNext/>
        <w:numPr>
          <w:ilvl w:val="0"/>
          <w:numId w:val="4"/>
        </w:numPr>
      </w:pPr>
      <w:r>
        <w:t>人民币</w:t>
      </w:r>
      <w:r>
        <w:t>380,000</w:t>
      </w:r>
      <w:r>
        <w:t>元以上</w:t>
      </w:r>
      <w:r>
        <w:t xml:space="preserve">  (4) </w:t>
      </w:r>
    </w:p>
    <w:p w14:paraId="32061AEF" w14:textId="77777777" w:rsidR="00D73D77" w:rsidRDefault="00D73D77"/>
    <w:p w14:paraId="2F441A44" w14:textId="77777777" w:rsidR="00D73D77" w:rsidRDefault="00C57BE7">
      <w:pPr>
        <w:pStyle w:val="BlockEndLabel"/>
      </w:pPr>
      <w:r>
        <w:t>End of Block: Socio-demographics</w:t>
      </w:r>
    </w:p>
    <w:p w14:paraId="62B07B91" w14:textId="77777777" w:rsidR="00D73D77" w:rsidRDefault="00D73D77">
      <w:pPr>
        <w:pStyle w:val="BlockSeparator"/>
      </w:pPr>
    </w:p>
    <w:p w14:paraId="278153DA" w14:textId="77777777" w:rsidR="00D73D77" w:rsidRDefault="00C57BE7">
      <w:pPr>
        <w:pStyle w:val="BlockStartLabel"/>
      </w:pPr>
      <w:r>
        <w:t>Start of Block: Political views and media consumption</w:t>
      </w:r>
    </w:p>
    <w:p w14:paraId="277A946F" w14:textId="77777777" w:rsidR="00D73D77" w:rsidRDefault="00D73D77"/>
    <w:p w14:paraId="249D2FAE" w14:textId="77777777" w:rsidR="00D73D77" w:rsidRDefault="00C57BE7">
      <w:pPr>
        <w:keepNext/>
      </w:pPr>
      <w:r>
        <w:lastRenderedPageBreak/>
        <w:t>Q23.1 To what extent are you interested in politics?</w:t>
      </w:r>
    </w:p>
    <w:p w14:paraId="3D3AF962" w14:textId="77777777" w:rsidR="00D73D77" w:rsidRDefault="00C57BE7">
      <w:pPr>
        <w:pStyle w:val="ListParagraph"/>
        <w:keepNext/>
        <w:numPr>
          <w:ilvl w:val="0"/>
          <w:numId w:val="4"/>
        </w:numPr>
      </w:pPr>
      <w:r>
        <w:t xml:space="preserve">Not at all  (0) </w:t>
      </w:r>
    </w:p>
    <w:p w14:paraId="1A7DEFE8" w14:textId="77777777" w:rsidR="00D73D77" w:rsidRDefault="00C57BE7">
      <w:pPr>
        <w:pStyle w:val="ListParagraph"/>
        <w:keepNext/>
        <w:numPr>
          <w:ilvl w:val="0"/>
          <w:numId w:val="4"/>
        </w:numPr>
      </w:pPr>
      <w:r>
        <w:t xml:space="preserve">A little  (1) </w:t>
      </w:r>
    </w:p>
    <w:p w14:paraId="6C695FCF" w14:textId="77777777" w:rsidR="00D73D77" w:rsidRDefault="00C57BE7">
      <w:pPr>
        <w:pStyle w:val="ListParagraph"/>
        <w:keepNext/>
        <w:numPr>
          <w:ilvl w:val="0"/>
          <w:numId w:val="4"/>
        </w:numPr>
      </w:pPr>
      <w:r>
        <w:t xml:space="preserve">Moderately  (2) </w:t>
      </w:r>
    </w:p>
    <w:p w14:paraId="218D81CF" w14:textId="77777777" w:rsidR="00D73D77" w:rsidRDefault="00C57BE7">
      <w:pPr>
        <w:pStyle w:val="ListParagraph"/>
        <w:keepNext/>
        <w:numPr>
          <w:ilvl w:val="0"/>
          <w:numId w:val="4"/>
        </w:numPr>
      </w:pPr>
      <w:r>
        <w:t xml:space="preserve">A lot  (3) </w:t>
      </w:r>
    </w:p>
    <w:p w14:paraId="4CB9B48C" w14:textId="77777777" w:rsidR="00D73D77" w:rsidRDefault="00C57BE7">
      <w:pPr>
        <w:pStyle w:val="ListParagraph"/>
        <w:keepNext/>
        <w:numPr>
          <w:ilvl w:val="0"/>
          <w:numId w:val="4"/>
        </w:numPr>
      </w:pPr>
      <w:r>
        <w:t xml:space="preserve">A great deal  (4) </w:t>
      </w:r>
    </w:p>
    <w:p w14:paraId="0B502A3E" w14:textId="77777777" w:rsidR="00D73D77" w:rsidRDefault="00D73D77"/>
    <w:p w14:paraId="1D7135A9" w14:textId="77777777" w:rsidR="00D73D77" w:rsidRDefault="00C57BE7">
      <w:pPr>
        <w:keepNext/>
        <w:rPr>
          <w:lang w:eastAsia="zh-CN"/>
        </w:rPr>
      </w:pPr>
      <w:r>
        <w:rPr>
          <w:lang w:eastAsia="zh-CN"/>
        </w:rPr>
        <w:t xml:space="preserve">Q23.1 </w:t>
      </w:r>
      <w:del w:id="31" w:author="Wang, Charlotte" w:date="2021-10-07T21:19:00Z">
        <w:r w:rsidDel="009E4CBD">
          <w:rPr>
            <w:lang w:eastAsia="zh-CN"/>
          </w:rPr>
          <w:delText>你</w:delText>
        </w:r>
      </w:del>
      <w:ins w:id="32" w:author="Wang, Charlotte" w:date="2021-10-07T21:19:00Z">
        <w:r w:rsidR="009E4CBD">
          <w:rPr>
            <w:lang w:eastAsia="zh-CN"/>
          </w:rPr>
          <w:t>您</w:t>
        </w:r>
      </w:ins>
      <w:r>
        <w:rPr>
          <w:lang w:eastAsia="zh-CN"/>
        </w:rPr>
        <w:t>在多大程度上对政治感兴趣？</w:t>
      </w:r>
    </w:p>
    <w:p w14:paraId="1B246385" w14:textId="77777777" w:rsidR="00D73D77" w:rsidRDefault="00C57BE7">
      <w:pPr>
        <w:pStyle w:val="ListParagraph"/>
        <w:keepNext/>
        <w:numPr>
          <w:ilvl w:val="0"/>
          <w:numId w:val="4"/>
        </w:numPr>
      </w:pPr>
      <w:r>
        <w:t>完全不感兴趣</w:t>
      </w:r>
      <w:r>
        <w:t xml:space="preserve">  (0) </w:t>
      </w:r>
    </w:p>
    <w:p w14:paraId="5E0AB7F6" w14:textId="77777777" w:rsidR="00D73D77" w:rsidRDefault="00C57BE7">
      <w:pPr>
        <w:pStyle w:val="ListParagraph"/>
        <w:keepNext/>
        <w:numPr>
          <w:ilvl w:val="0"/>
          <w:numId w:val="4"/>
        </w:numPr>
      </w:pPr>
      <w:ins w:id="33" w:author="Wang, Charlotte" w:date="2021-10-07T20:32:00Z">
        <w:r>
          <w:rPr>
            <w:rFonts w:hint="eastAsia"/>
            <w:lang w:eastAsia="zh-CN"/>
          </w:rPr>
          <w:t>稍微</w:t>
        </w:r>
      </w:ins>
      <w:del w:id="34" w:author="Wang, Charlotte" w:date="2021-10-07T20:32:00Z">
        <w:r w:rsidDel="00C57BE7">
          <w:delText>不太</w:delText>
        </w:r>
      </w:del>
      <w:r>
        <w:t>感兴趣</w:t>
      </w:r>
      <w:r>
        <w:t xml:space="preserve">  (1) </w:t>
      </w:r>
    </w:p>
    <w:p w14:paraId="5C403F9E" w14:textId="77777777" w:rsidR="00D73D77" w:rsidRDefault="00C57BE7">
      <w:pPr>
        <w:pStyle w:val="ListParagraph"/>
        <w:keepNext/>
        <w:numPr>
          <w:ilvl w:val="0"/>
          <w:numId w:val="4"/>
        </w:numPr>
      </w:pPr>
      <w:r>
        <w:t>一般</w:t>
      </w:r>
      <w:r>
        <w:t xml:space="preserve">  (2) </w:t>
      </w:r>
    </w:p>
    <w:p w14:paraId="27D575C7" w14:textId="77777777" w:rsidR="00D73D77" w:rsidRDefault="00C57BE7">
      <w:pPr>
        <w:pStyle w:val="ListParagraph"/>
        <w:keepNext/>
        <w:numPr>
          <w:ilvl w:val="0"/>
          <w:numId w:val="4"/>
        </w:numPr>
      </w:pPr>
      <w:ins w:id="35" w:author="Wang, Charlotte" w:date="2021-10-07T20:32:00Z">
        <w:r>
          <w:rPr>
            <w:rFonts w:hint="eastAsia"/>
            <w:lang w:eastAsia="zh-CN"/>
          </w:rPr>
          <w:t>比较</w:t>
        </w:r>
      </w:ins>
      <w:del w:id="36" w:author="Wang, Charlotte" w:date="2021-10-07T20:32:00Z">
        <w:r w:rsidDel="00C57BE7">
          <w:delText>很</w:delText>
        </w:r>
      </w:del>
      <w:r>
        <w:t>感兴趣</w:t>
      </w:r>
      <w:r>
        <w:t xml:space="preserve">  (3) </w:t>
      </w:r>
    </w:p>
    <w:p w14:paraId="431423EA" w14:textId="77777777" w:rsidR="00D73D77" w:rsidRDefault="00C57BE7">
      <w:pPr>
        <w:pStyle w:val="ListParagraph"/>
        <w:keepNext/>
        <w:numPr>
          <w:ilvl w:val="0"/>
          <w:numId w:val="4"/>
        </w:numPr>
      </w:pPr>
      <w:r>
        <w:t>非常感兴趣</w:t>
      </w:r>
      <w:r>
        <w:t xml:space="preserve">  (4) </w:t>
      </w:r>
    </w:p>
    <w:p w14:paraId="76B2B2ED" w14:textId="77777777" w:rsidR="00D73D77" w:rsidRDefault="00D73D77"/>
    <w:p w14:paraId="40873605" w14:textId="77777777" w:rsidR="00D73D77" w:rsidRDefault="00D73D77">
      <w:pPr>
        <w:pStyle w:val="QuestionSeparator"/>
      </w:pPr>
    </w:p>
    <w:p w14:paraId="1E30247A" w14:textId="77777777" w:rsidR="00D73D77" w:rsidRDefault="00D73D77"/>
    <w:p w14:paraId="37F41AD0" w14:textId="77777777" w:rsidR="00D73D77" w:rsidRDefault="00C57BE7">
      <w:pPr>
        <w:keepNext/>
      </w:pPr>
      <w:r>
        <w:t>Q23.2 Are you member of an environmental organization?</w:t>
      </w:r>
    </w:p>
    <w:p w14:paraId="2AB563C6" w14:textId="77777777" w:rsidR="00D73D77" w:rsidRDefault="00C57BE7">
      <w:pPr>
        <w:pStyle w:val="ListParagraph"/>
        <w:keepNext/>
        <w:numPr>
          <w:ilvl w:val="0"/>
          <w:numId w:val="4"/>
        </w:numPr>
      </w:pPr>
      <w:r>
        <w:t xml:space="preserve">Yes  (1) </w:t>
      </w:r>
    </w:p>
    <w:p w14:paraId="0BC15DFA" w14:textId="77777777" w:rsidR="00D73D77" w:rsidRDefault="00C57BE7">
      <w:pPr>
        <w:pStyle w:val="ListParagraph"/>
        <w:keepNext/>
        <w:numPr>
          <w:ilvl w:val="0"/>
          <w:numId w:val="4"/>
        </w:numPr>
      </w:pPr>
      <w:r>
        <w:t xml:space="preserve">No  (2) </w:t>
      </w:r>
    </w:p>
    <w:p w14:paraId="143EF865" w14:textId="77777777" w:rsidR="00D73D77" w:rsidRDefault="00D73D77"/>
    <w:p w14:paraId="4ECBF37D" w14:textId="77777777" w:rsidR="00D73D77" w:rsidRDefault="00C57BE7">
      <w:pPr>
        <w:keepNext/>
        <w:rPr>
          <w:lang w:eastAsia="zh-CN"/>
        </w:rPr>
      </w:pPr>
      <w:r>
        <w:rPr>
          <w:lang w:eastAsia="zh-CN"/>
        </w:rPr>
        <w:t xml:space="preserve">Q23.2 </w:t>
      </w:r>
      <w:r>
        <w:rPr>
          <w:lang w:eastAsia="zh-CN"/>
        </w:rPr>
        <w:t>您是环保组织的成员吗？</w:t>
      </w:r>
    </w:p>
    <w:p w14:paraId="0148D01D" w14:textId="77777777" w:rsidR="00D73D77" w:rsidRDefault="00C57BE7">
      <w:pPr>
        <w:pStyle w:val="ListParagraph"/>
        <w:keepNext/>
        <w:numPr>
          <w:ilvl w:val="0"/>
          <w:numId w:val="4"/>
        </w:numPr>
      </w:pPr>
      <w:r>
        <w:t>是</w:t>
      </w:r>
      <w:r>
        <w:t xml:space="preserve">  (1) </w:t>
      </w:r>
    </w:p>
    <w:p w14:paraId="6164A9DF" w14:textId="77777777" w:rsidR="00D73D77" w:rsidRDefault="00C57BE7">
      <w:pPr>
        <w:pStyle w:val="ListParagraph"/>
        <w:keepNext/>
        <w:numPr>
          <w:ilvl w:val="0"/>
          <w:numId w:val="4"/>
        </w:numPr>
      </w:pPr>
      <w:r>
        <w:t>不是</w:t>
      </w:r>
      <w:r>
        <w:t xml:space="preserve">  (2) </w:t>
      </w:r>
    </w:p>
    <w:p w14:paraId="6DD5B8D6" w14:textId="77777777" w:rsidR="00D73D77" w:rsidRDefault="00D73D77"/>
    <w:p w14:paraId="3B20D377" w14:textId="77777777" w:rsidR="00D73D77" w:rsidRDefault="00D73D77">
      <w:pPr>
        <w:pStyle w:val="QuestionSeparator"/>
      </w:pPr>
    </w:p>
    <w:p w14:paraId="755D6175" w14:textId="77777777" w:rsidR="00D73D77" w:rsidRDefault="00D73D77"/>
    <w:p w14:paraId="1A70AE8E" w14:textId="77777777" w:rsidR="00D73D77" w:rsidRDefault="00C57BE7">
      <w:pPr>
        <w:keepNext/>
      </w:pPr>
      <w:r>
        <w:lastRenderedPageBreak/>
        <w:t>Q23.3 Do you have any relatives who are environmentalists?</w:t>
      </w:r>
    </w:p>
    <w:p w14:paraId="6FE54A89" w14:textId="77777777" w:rsidR="00D73D77" w:rsidRDefault="00C57BE7">
      <w:pPr>
        <w:pStyle w:val="ListParagraph"/>
        <w:keepNext/>
        <w:numPr>
          <w:ilvl w:val="0"/>
          <w:numId w:val="4"/>
        </w:numPr>
      </w:pPr>
      <w:r>
        <w:t xml:space="preserve">Yes  (1) </w:t>
      </w:r>
    </w:p>
    <w:p w14:paraId="4A695883" w14:textId="77777777" w:rsidR="00D73D77" w:rsidRDefault="00C57BE7">
      <w:pPr>
        <w:pStyle w:val="ListParagraph"/>
        <w:keepNext/>
        <w:numPr>
          <w:ilvl w:val="0"/>
          <w:numId w:val="4"/>
        </w:numPr>
      </w:pPr>
      <w:r>
        <w:t xml:space="preserve">No  (4) </w:t>
      </w:r>
    </w:p>
    <w:p w14:paraId="46758569" w14:textId="77777777" w:rsidR="00D73D77" w:rsidRDefault="00D73D77"/>
    <w:p w14:paraId="258BF599" w14:textId="77777777" w:rsidR="00D73D77" w:rsidRDefault="00C57BE7">
      <w:pPr>
        <w:keepNext/>
        <w:rPr>
          <w:lang w:eastAsia="zh-CN"/>
        </w:rPr>
      </w:pPr>
      <w:r>
        <w:rPr>
          <w:lang w:eastAsia="zh-CN"/>
        </w:rPr>
        <w:t xml:space="preserve">Q23.3 </w:t>
      </w:r>
      <w:del w:id="37" w:author="Wang, Charlotte" w:date="2021-10-07T21:19:00Z">
        <w:r w:rsidDel="009E4CBD">
          <w:rPr>
            <w:lang w:eastAsia="zh-CN"/>
          </w:rPr>
          <w:delText>你</w:delText>
        </w:r>
      </w:del>
      <w:ins w:id="38" w:author="Wang, Charlotte" w:date="2021-10-07T21:19:00Z">
        <w:r w:rsidR="009E4CBD">
          <w:rPr>
            <w:lang w:eastAsia="zh-CN"/>
          </w:rPr>
          <w:t>您</w:t>
        </w:r>
      </w:ins>
      <w:r>
        <w:rPr>
          <w:lang w:eastAsia="zh-CN"/>
        </w:rPr>
        <w:t>有亲人是环保主义者吗？</w:t>
      </w:r>
    </w:p>
    <w:p w14:paraId="0559AA01" w14:textId="77777777" w:rsidR="00D73D77" w:rsidRDefault="00C57BE7">
      <w:pPr>
        <w:pStyle w:val="ListParagraph"/>
        <w:keepNext/>
        <w:numPr>
          <w:ilvl w:val="0"/>
          <w:numId w:val="4"/>
        </w:numPr>
      </w:pPr>
      <w:r>
        <w:t>有</w:t>
      </w:r>
      <w:r>
        <w:t xml:space="preserve">  (1) </w:t>
      </w:r>
    </w:p>
    <w:p w14:paraId="5BDB9D69" w14:textId="77777777" w:rsidR="00D73D77" w:rsidRDefault="00C57BE7">
      <w:pPr>
        <w:pStyle w:val="ListParagraph"/>
        <w:keepNext/>
        <w:numPr>
          <w:ilvl w:val="0"/>
          <w:numId w:val="4"/>
        </w:numPr>
      </w:pPr>
      <w:r>
        <w:t>没有</w:t>
      </w:r>
      <w:r>
        <w:t xml:space="preserve">  (4) </w:t>
      </w:r>
    </w:p>
    <w:p w14:paraId="1332B611" w14:textId="77777777" w:rsidR="00D73D77" w:rsidRDefault="00D73D77"/>
    <w:p w14:paraId="1B7F5364" w14:textId="77777777" w:rsidR="00D73D77" w:rsidRDefault="00D73D77">
      <w:pPr>
        <w:pStyle w:val="QuestionSeparator"/>
      </w:pPr>
    </w:p>
    <w:p w14:paraId="7EAED30E" w14:textId="77777777" w:rsidR="00D73D77" w:rsidRDefault="00D73D77"/>
    <w:p w14:paraId="13E3B4FA" w14:textId="77777777" w:rsidR="00D73D77" w:rsidRDefault="00C57BE7">
      <w:pPr>
        <w:keepNext/>
      </w:pPr>
      <w:r>
        <w:t>Q24.5 On economic policy matters, where do you see yourself on a scale from 1 to 5, where 1 is Left (favoring equality and government interventions) and 5 is Right (favoring free competition and little government intervention)?</w:t>
      </w:r>
    </w:p>
    <w:tbl>
      <w:tblPr>
        <w:tblStyle w:val="QSliderLabelsTable"/>
        <w:tblW w:w="9576" w:type="auto"/>
        <w:tblInd w:w="0" w:type="dxa"/>
        <w:tblLook w:val="07E0" w:firstRow="1" w:lastRow="1" w:firstColumn="1" w:lastColumn="1" w:noHBand="1" w:noVBand="1"/>
      </w:tblPr>
      <w:tblGrid>
        <w:gridCol w:w="4659"/>
        <w:gridCol w:w="1563"/>
        <w:gridCol w:w="1571"/>
        <w:gridCol w:w="1567"/>
      </w:tblGrid>
      <w:tr w:rsidR="00D73D77" w14:paraId="5068BA83" w14:textId="77777777">
        <w:tc>
          <w:tcPr>
            <w:tcW w:w="4788" w:type="dxa"/>
          </w:tcPr>
          <w:p w14:paraId="21A29C16" w14:textId="77777777" w:rsidR="00D73D77" w:rsidRDefault="00D73D77">
            <w:pPr>
              <w:keepNext/>
            </w:pPr>
          </w:p>
        </w:tc>
        <w:tc>
          <w:tcPr>
            <w:tcW w:w="1596" w:type="dxa"/>
          </w:tcPr>
          <w:p w14:paraId="764AB37B" w14:textId="77777777" w:rsidR="00D73D77" w:rsidRDefault="00C57BE7">
            <w:r>
              <w:t>Left</w:t>
            </w:r>
          </w:p>
        </w:tc>
        <w:tc>
          <w:tcPr>
            <w:tcW w:w="1596" w:type="dxa"/>
          </w:tcPr>
          <w:p w14:paraId="2AD47E6E" w14:textId="77777777" w:rsidR="00D73D77" w:rsidRDefault="00C57BE7">
            <w:r>
              <w:t>Center</w:t>
            </w:r>
          </w:p>
        </w:tc>
        <w:tc>
          <w:tcPr>
            <w:tcW w:w="1596" w:type="dxa"/>
          </w:tcPr>
          <w:p w14:paraId="35030878" w14:textId="77777777" w:rsidR="00D73D77" w:rsidRDefault="00C57BE7">
            <w:r>
              <w:t>Right</w:t>
            </w:r>
          </w:p>
        </w:tc>
      </w:tr>
    </w:tbl>
    <w:p w14:paraId="5CC8020A" w14:textId="77777777" w:rsidR="00D73D77" w:rsidRDefault="00D73D77"/>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D73D77" w14:paraId="16AF5A7E" w14:textId="77777777">
        <w:tc>
          <w:tcPr>
            <w:tcW w:w="4788" w:type="dxa"/>
          </w:tcPr>
          <w:p w14:paraId="00031A4B" w14:textId="77777777" w:rsidR="00D73D77" w:rsidRDefault="00D73D77"/>
        </w:tc>
        <w:tc>
          <w:tcPr>
            <w:tcW w:w="958" w:type="dxa"/>
          </w:tcPr>
          <w:p w14:paraId="12146EDD" w14:textId="77777777" w:rsidR="00D73D77" w:rsidRDefault="00C57BE7">
            <w:r>
              <w:t>1</w:t>
            </w:r>
          </w:p>
        </w:tc>
        <w:tc>
          <w:tcPr>
            <w:tcW w:w="958" w:type="dxa"/>
          </w:tcPr>
          <w:p w14:paraId="34EDCFEE" w14:textId="77777777" w:rsidR="00D73D77" w:rsidRDefault="00C57BE7">
            <w:r>
              <w:t>2</w:t>
            </w:r>
          </w:p>
        </w:tc>
        <w:tc>
          <w:tcPr>
            <w:tcW w:w="958" w:type="dxa"/>
          </w:tcPr>
          <w:p w14:paraId="224EB53E" w14:textId="77777777" w:rsidR="00D73D77" w:rsidRDefault="00C57BE7">
            <w:r>
              <w:t>3</w:t>
            </w:r>
          </w:p>
        </w:tc>
        <w:tc>
          <w:tcPr>
            <w:tcW w:w="958" w:type="dxa"/>
          </w:tcPr>
          <w:p w14:paraId="408BCA34" w14:textId="77777777" w:rsidR="00D73D77" w:rsidRDefault="00C57BE7">
            <w:r>
              <w:t>4</w:t>
            </w:r>
          </w:p>
        </w:tc>
        <w:tc>
          <w:tcPr>
            <w:tcW w:w="958" w:type="dxa"/>
          </w:tcPr>
          <w:p w14:paraId="4DD8F156" w14:textId="77777777" w:rsidR="00D73D77" w:rsidRDefault="00C57BE7">
            <w:r>
              <w:t>5</w:t>
            </w:r>
          </w:p>
        </w:tc>
      </w:tr>
    </w:tbl>
    <w:p w14:paraId="602F5CFA" w14:textId="77777777" w:rsidR="00D73D77" w:rsidRDefault="00D73D77"/>
    <w:tbl>
      <w:tblPr>
        <w:tblStyle w:val="QStandardSliderTable"/>
        <w:tblW w:w="9576" w:type="auto"/>
        <w:tblLook w:val="07E0" w:firstRow="1" w:lastRow="1" w:firstColumn="1" w:lastColumn="1" w:noHBand="1" w:noVBand="1"/>
      </w:tblPr>
      <w:tblGrid>
        <w:gridCol w:w="4788"/>
        <w:gridCol w:w="4788"/>
      </w:tblGrid>
      <w:tr w:rsidR="00D73D77" w14:paraId="1CF67AA8" w14:textId="77777777" w:rsidTr="00D73D77">
        <w:tc>
          <w:tcPr>
            <w:cnfStyle w:val="001000000000" w:firstRow="0" w:lastRow="0" w:firstColumn="1" w:lastColumn="0" w:oddVBand="0" w:evenVBand="0" w:oddHBand="0" w:evenHBand="0" w:firstRowFirstColumn="0" w:firstRowLastColumn="0" w:lastRowFirstColumn="0" w:lastRowLastColumn="0"/>
            <w:tcW w:w="4788" w:type="dxa"/>
          </w:tcPr>
          <w:p w14:paraId="140ECE6C" w14:textId="77777777" w:rsidR="00D73D77" w:rsidRDefault="00C57BE7">
            <w:pPr>
              <w:keepNext/>
            </w:pPr>
            <w:r>
              <w:t>Economic policy leaning ()</w:t>
            </w:r>
          </w:p>
        </w:tc>
        <w:tc>
          <w:tcPr>
            <w:tcW w:w="4788" w:type="dxa"/>
          </w:tcPr>
          <w:p w14:paraId="1711B26B" w14:textId="77777777" w:rsidR="00D73D77" w:rsidRDefault="00C57BE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BECBB1" wp14:editId="079936E5">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36CC32F5" w14:textId="77777777" w:rsidR="00D73D77" w:rsidRDefault="00D73D77"/>
    <w:p w14:paraId="52CBB61F" w14:textId="77777777" w:rsidR="00D73D77" w:rsidRDefault="00D73D77"/>
    <w:p w14:paraId="6C16AA49" w14:textId="77777777" w:rsidR="00D73D77" w:rsidRDefault="00C57BE7">
      <w:pPr>
        <w:keepNext/>
        <w:rPr>
          <w:lang w:eastAsia="zh-CN"/>
        </w:rPr>
      </w:pPr>
      <w:r>
        <w:rPr>
          <w:lang w:eastAsia="zh-CN"/>
        </w:rPr>
        <w:t xml:space="preserve">Q24.5 </w:t>
      </w:r>
      <w:r>
        <w:rPr>
          <w:lang w:eastAsia="zh-CN"/>
        </w:rPr>
        <w:t>在经济政策的问题上，</w:t>
      </w:r>
      <w:del w:id="39" w:author="Wang, Charlotte" w:date="2021-10-07T21:19:00Z">
        <w:r w:rsidDel="009E4CBD">
          <w:rPr>
            <w:lang w:eastAsia="zh-CN"/>
          </w:rPr>
          <w:delText>你</w:delText>
        </w:r>
      </w:del>
      <w:ins w:id="40" w:author="Wang, Charlotte" w:date="2021-10-07T21:19:00Z">
        <w:r w:rsidR="009E4CBD">
          <w:rPr>
            <w:lang w:eastAsia="zh-CN"/>
          </w:rPr>
          <w:t>您</w:t>
        </w:r>
      </w:ins>
      <w:r>
        <w:rPr>
          <w:lang w:eastAsia="zh-CN"/>
        </w:rPr>
        <w:t>所倾向的模式是怎么样的？请从</w:t>
      </w:r>
      <w:r>
        <w:rPr>
          <w:lang w:eastAsia="zh-CN"/>
        </w:rPr>
        <w:t>1</w:t>
      </w:r>
      <w:r>
        <w:rPr>
          <w:lang w:eastAsia="zh-CN"/>
        </w:rPr>
        <w:t>至</w:t>
      </w:r>
      <w:r>
        <w:rPr>
          <w:lang w:eastAsia="zh-CN"/>
        </w:rPr>
        <w:t>5</w:t>
      </w:r>
      <w:r>
        <w:rPr>
          <w:lang w:eastAsia="zh-CN"/>
        </w:rPr>
        <w:t>的范围里选择，</w:t>
      </w:r>
      <w:r>
        <w:rPr>
          <w:lang w:eastAsia="zh-CN"/>
        </w:rPr>
        <w:t>1</w:t>
      </w:r>
      <w:r>
        <w:rPr>
          <w:lang w:eastAsia="zh-CN"/>
        </w:rPr>
        <w:t>代表倾向平等和政府干预，</w:t>
      </w:r>
      <w:r>
        <w:rPr>
          <w:lang w:eastAsia="zh-CN"/>
        </w:rPr>
        <w:t>5</w:t>
      </w:r>
      <w:r>
        <w:rPr>
          <w:lang w:eastAsia="zh-CN"/>
        </w:rPr>
        <w:t>是倾向自由竞争和較少政府干预。</w:t>
      </w:r>
    </w:p>
    <w:tbl>
      <w:tblPr>
        <w:tblStyle w:val="QSliderLabelsTable"/>
        <w:tblW w:w="9576" w:type="auto"/>
        <w:tblInd w:w="0" w:type="dxa"/>
        <w:tblLook w:val="07E0" w:firstRow="1" w:lastRow="1" w:firstColumn="1" w:lastColumn="1" w:noHBand="1" w:noVBand="1"/>
      </w:tblPr>
      <w:tblGrid>
        <w:gridCol w:w="4677"/>
        <w:gridCol w:w="1561"/>
        <w:gridCol w:w="1561"/>
        <w:gridCol w:w="1561"/>
      </w:tblGrid>
      <w:tr w:rsidR="00D73D77" w14:paraId="3842DDC2" w14:textId="77777777">
        <w:tc>
          <w:tcPr>
            <w:tcW w:w="4788" w:type="dxa"/>
          </w:tcPr>
          <w:p w14:paraId="3C8FA95B" w14:textId="77777777" w:rsidR="00D73D77" w:rsidRDefault="00D73D77">
            <w:pPr>
              <w:keepNext/>
              <w:rPr>
                <w:lang w:eastAsia="zh-CN"/>
              </w:rPr>
            </w:pPr>
          </w:p>
        </w:tc>
        <w:tc>
          <w:tcPr>
            <w:tcW w:w="1596" w:type="dxa"/>
          </w:tcPr>
          <w:p w14:paraId="6E60E531" w14:textId="77777777" w:rsidR="00D73D77" w:rsidRDefault="00C57BE7">
            <w:r>
              <w:t>1</w:t>
            </w:r>
          </w:p>
        </w:tc>
        <w:tc>
          <w:tcPr>
            <w:tcW w:w="1596" w:type="dxa"/>
          </w:tcPr>
          <w:p w14:paraId="1645808A" w14:textId="77777777" w:rsidR="00D73D77" w:rsidRDefault="00C57BE7">
            <w:r>
              <w:t>3</w:t>
            </w:r>
          </w:p>
        </w:tc>
        <w:tc>
          <w:tcPr>
            <w:tcW w:w="1596" w:type="dxa"/>
          </w:tcPr>
          <w:p w14:paraId="0360EBCE" w14:textId="77777777" w:rsidR="00D73D77" w:rsidRDefault="00C57BE7">
            <w:r>
              <w:t>5</w:t>
            </w:r>
          </w:p>
        </w:tc>
      </w:tr>
    </w:tbl>
    <w:p w14:paraId="78421D7C" w14:textId="77777777" w:rsidR="00D73D77" w:rsidRDefault="00D73D77"/>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D73D77" w14:paraId="09D9BE82" w14:textId="77777777">
        <w:tc>
          <w:tcPr>
            <w:tcW w:w="4788" w:type="dxa"/>
          </w:tcPr>
          <w:p w14:paraId="1B721F3A" w14:textId="77777777" w:rsidR="00D73D77" w:rsidRDefault="00D73D77"/>
        </w:tc>
        <w:tc>
          <w:tcPr>
            <w:tcW w:w="958" w:type="dxa"/>
          </w:tcPr>
          <w:p w14:paraId="0424AD3F" w14:textId="77777777" w:rsidR="00D73D77" w:rsidRDefault="00C57BE7">
            <w:r>
              <w:t>1</w:t>
            </w:r>
          </w:p>
        </w:tc>
        <w:tc>
          <w:tcPr>
            <w:tcW w:w="958" w:type="dxa"/>
          </w:tcPr>
          <w:p w14:paraId="0E16EDB5" w14:textId="77777777" w:rsidR="00D73D77" w:rsidRDefault="00C57BE7">
            <w:r>
              <w:t>2</w:t>
            </w:r>
          </w:p>
        </w:tc>
        <w:tc>
          <w:tcPr>
            <w:tcW w:w="958" w:type="dxa"/>
          </w:tcPr>
          <w:p w14:paraId="20A9E57D" w14:textId="77777777" w:rsidR="00D73D77" w:rsidRDefault="00C57BE7">
            <w:r>
              <w:t>3</w:t>
            </w:r>
          </w:p>
        </w:tc>
        <w:tc>
          <w:tcPr>
            <w:tcW w:w="958" w:type="dxa"/>
          </w:tcPr>
          <w:p w14:paraId="30D5B0BF" w14:textId="77777777" w:rsidR="00D73D77" w:rsidRDefault="00C57BE7">
            <w:r>
              <w:t>4</w:t>
            </w:r>
          </w:p>
        </w:tc>
        <w:tc>
          <w:tcPr>
            <w:tcW w:w="958" w:type="dxa"/>
          </w:tcPr>
          <w:p w14:paraId="10EA5C0B" w14:textId="77777777" w:rsidR="00D73D77" w:rsidRDefault="00C57BE7">
            <w:r>
              <w:t>5</w:t>
            </w:r>
          </w:p>
        </w:tc>
      </w:tr>
    </w:tbl>
    <w:p w14:paraId="016E30A9" w14:textId="77777777" w:rsidR="00D73D77" w:rsidRDefault="00D73D77"/>
    <w:tbl>
      <w:tblPr>
        <w:tblStyle w:val="QStandardSliderTable"/>
        <w:tblW w:w="9576" w:type="auto"/>
        <w:tblLook w:val="07E0" w:firstRow="1" w:lastRow="1" w:firstColumn="1" w:lastColumn="1" w:noHBand="1" w:noVBand="1"/>
      </w:tblPr>
      <w:tblGrid>
        <w:gridCol w:w="4788"/>
        <w:gridCol w:w="4788"/>
      </w:tblGrid>
      <w:tr w:rsidR="00D73D77" w14:paraId="24C403C8" w14:textId="77777777" w:rsidTr="00D73D77">
        <w:tc>
          <w:tcPr>
            <w:cnfStyle w:val="001000000000" w:firstRow="0" w:lastRow="0" w:firstColumn="1" w:lastColumn="0" w:oddVBand="0" w:evenVBand="0" w:oddHBand="0" w:evenHBand="0" w:firstRowFirstColumn="0" w:firstRowLastColumn="0" w:lastRowFirstColumn="0" w:lastRowLastColumn="0"/>
            <w:tcW w:w="4788" w:type="dxa"/>
          </w:tcPr>
          <w:p w14:paraId="7B4D760B" w14:textId="77777777" w:rsidR="00D73D77" w:rsidRDefault="00C57BE7">
            <w:pPr>
              <w:keepNext/>
            </w:pPr>
            <w:r>
              <w:t>经济政策傾向</w:t>
            </w:r>
            <w:r>
              <w:t xml:space="preserve"> ()</w:t>
            </w:r>
          </w:p>
        </w:tc>
        <w:tc>
          <w:tcPr>
            <w:tcW w:w="4788" w:type="dxa"/>
          </w:tcPr>
          <w:p w14:paraId="65B67C1B" w14:textId="77777777" w:rsidR="00D73D77" w:rsidRDefault="00C57BE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DBB0C2" wp14:editId="5618B37B">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0ED1DFAF" w14:textId="77777777" w:rsidR="00D73D77" w:rsidRDefault="00D73D77"/>
    <w:p w14:paraId="247EEFC1" w14:textId="77777777" w:rsidR="00D73D77" w:rsidRDefault="00D73D77"/>
    <w:p w14:paraId="34C074EA" w14:textId="77777777" w:rsidR="00D73D77" w:rsidRDefault="00C57BE7">
      <w:pPr>
        <w:pStyle w:val="BlockEndLabel"/>
      </w:pPr>
      <w:r>
        <w:t>End of Block: Political views and media consumption</w:t>
      </w:r>
    </w:p>
    <w:p w14:paraId="5651F884" w14:textId="77777777" w:rsidR="00D73D77" w:rsidRDefault="00D73D77">
      <w:pPr>
        <w:pStyle w:val="BlockSeparator"/>
      </w:pPr>
    </w:p>
    <w:p w14:paraId="21B7D30C" w14:textId="77777777" w:rsidR="00D73D77" w:rsidRDefault="00C57BE7">
      <w:pPr>
        <w:pStyle w:val="BlockStartLabel"/>
      </w:pPr>
      <w:r>
        <w:t>Start of Block: Household composition and energy characteristics</w:t>
      </w:r>
    </w:p>
    <w:tbl>
      <w:tblPr>
        <w:tblStyle w:val="QQuestionIconTable"/>
        <w:tblW w:w="50" w:type="auto"/>
        <w:tblLook w:val="07E0" w:firstRow="1" w:lastRow="1" w:firstColumn="1" w:lastColumn="1" w:noHBand="1" w:noVBand="1"/>
      </w:tblPr>
      <w:tblGrid>
        <w:gridCol w:w="380"/>
      </w:tblGrid>
      <w:tr w:rsidR="00D73D77" w14:paraId="3366B16A" w14:textId="77777777">
        <w:tc>
          <w:tcPr>
            <w:tcW w:w="50" w:type="dxa"/>
          </w:tcPr>
          <w:p w14:paraId="242826D6" w14:textId="77777777" w:rsidR="00D73D77" w:rsidRDefault="00C57BE7">
            <w:pPr>
              <w:keepNext/>
            </w:pPr>
            <w:r>
              <w:rPr>
                <w:noProof/>
              </w:rPr>
              <w:drawing>
                <wp:inline distT="0" distB="0" distL="0" distR="0" wp14:anchorId="0CAA4795" wp14:editId="7B88E70F">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5B108E7" w14:textId="77777777" w:rsidR="00D73D77" w:rsidRDefault="00D73D77"/>
    <w:p w14:paraId="73AF2DC7" w14:textId="77777777" w:rsidR="00D73D77" w:rsidRDefault="00C57BE7">
      <w:pPr>
        <w:keepNext/>
      </w:pPr>
      <w:r>
        <w:lastRenderedPageBreak/>
        <w:t>Q3.1  What is the main way you heat your home?</w:t>
      </w:r>
    </w:p>
    <w:p w14:paraId="227C1D69" w14:textId="77777777" w:rsidR="00D73D77" w:rsidRDefault="00C57BE7">
      <w:pPr>
        <w:pStyle w:val="ListParagraph"/>
        <w:keepNext/>
        <w:numPr>
          <w:ilvl w:val="0"/>
          <w:numId w:val="4"/>
        </w:numPr>
      </w:pPr>
      <w:r>
        <w:t xml:space="preserve">Electricity  (1) </w:t>
      </w:r>
    </w:p>
    <w:p w14:paraId="0E811133" w14:textId="77777777" w:rsidR="00D73D77" w:rsidRDefault="00C57BE7">
      <w:pPr>
        <w:pStyle w:val="ListParagraph"/>
        <w:keepNext/>
        <w:numPr>
          <w:ilvl w:val="0"/>
          <w:numId w:val="4"/>
        </w:numPr>
      </w:pPr>
      <w:r>
        <w:t xml:space="preserve">Gas  (2) </w:t>
      </w:r>
    </w:p>
    <w:p w14:paraId="087D9305" w14:textId="77777777" w:rsidR="00D73D77" w:rsidRDefault="00C57BE7">
      <w:pPr>
        <w:pStyle w:val="ListParagraph"/>
        <w:keepNext/>
        <w:numPr>
          <w:ilvl w:val="0"/>
          <w:numId w:val="4"/>
        </w:numPr>
      </w:pPr>
      <w:r>
        <w:t xml:space="preserve">Heating oil  (3) </w:t>
      </w:r>
    </w:p>
    <w:p w14:paraId="547DD0DA" w14:textId="77777777" w:rsidR="00D73D77" w:rsidRDefault="00C57BE7">
      <w:pPr>
        <w:pStyle w:val="ListParagraph"/>
        <w:keepNext/>
        <w:numPr>
          <w:ilvl w:val="0"/>
          <w:numId w:val="4"/>
        </w:numPr>
      </w:pPr>
      <w:r>
        <w:t xml:space="preserve">Coal  (6) </w:t>
      </w:r>
    </w:p>
    <w:p w14:paraId="79C21136" w14:textId="77777777" w:rsidR="00D73D77" w:rsidRDefault="00C57BE7">
      <w:pPr>
        <w:pStyle w:val="ListParagraph"/>
        <w:keepNext/>
        <w:numPr>
          <w:ilvl w:val="0"/>
          <w:numId w:val="4"/>
        </w:numPr>
      </w:pPr>
      <w:r>
        <w:t xml:space="preserve">Wood, solar, geothermal, or heat pump  (4) </w:t>
      </w:r>
    </w:p>
    <w:p w14:paraId="251B328A" w14:textId="77777777" w:rsidR="00D73D77" w:rsidRDefault="00C57BE7">
      <w:pPr>
        <w:pStyle w:val="ListParagraph"/>
        <w:keepNext/>
        <w:numPr>
          <w:ilvl w:val="0"/>
          <w:numId w:val="4"/>
        </w:numPr>
      </w:pPr>
      <w:r>
        <w:t xml:space="preserve">District heating  (7) </w:t>
      </w:r>
    </w:p>
    <w:p w14:paraId="1F6E9D98" w14:textId="77777777" w:rsidR="00D73D77" w:rsidRDefault="00C57BE7">
      <w:pPr>
        <w:pStyle w:val="ListParagraph"/>
        <w:keepNext/>
        <w:numPr>
          <w:ilvl w:val="0"/>
          <w:numId w:val="4"/>
        </w:numPr>
      </w:pPr>
      <w:r>
        <w:t xml:space="preserve">Don't know, or prefer not to say  (5) </w:t>
      </w:r>
    </w:p>
    <w:p w14:paraId="71A0924E" w14:textId="77777777" w:rsidR="00D73D77" w:rsidRDefault="00D73D77"/>
    <w:p w14:paraId="38199C1E" w14:textId="77777777" w:rsidR="00D73D77" w:rsidRDefault="00C57BE7">
      <w:pPr>
        <w:keepNext/>
      </w:pPr>
      <w:r>
        <w:t xml:space="preserve">Q3.1 </w:t>
      </w:r>
      <w:r>
        <w:t>您家供暖的主要方式是什么？</w:t>
      </w:r>
    </w:p>
    <w:p w14:paraId="49870663" w14:textId="77777777" w:rsidR="00D73D77" w:rsidRDefault="00C57BE7">
      <w:pPr>
        <w:pStyle w:val="ListParagraph"/>
        <w:keepNext/>
        <w:numPr>
          <w:ilvl w:val="0"/>
          <w:numId w:val="4"/>
        </w:numPr>
      </w:pPr>
      <w:r>
        <w:t>电力</w:t>
      </w:r>
      <w:r>
        <w:t xml:space="preserve">  (1) </w:t>
      </w:r>
    </w:p>
    <w:p w14:paraId="5C0CD57C" w14:textId="77777777" w:rsidR="00D73D77" w:rsidRDefault="00C57BE7">
      <w:pPr>
        <w:pStyle w:val="ListParagraph"/>
        <w:keepNext/>
        <w:numPr>
          <w:ilvl w:val="0"/>
          <w:numId w:val="4"/>
        </w:numPr>
      </w:pPr>
      <w:r>
        <w:t>燃气</w:t>
      </w:r>
      <w:r>
        <w:t xml:space="preserve">  (2) </w:t>
      </w:r>
    </w:p>
    <w:p w14:paraId="7366E7DC" w14:textId="77777777" w:rsidR="00D73D77" w:rsidRDefault="00C57BE7">
      <w:pPr>
        <w:pStyle w:val="ListParagraph"/>
        <w:keepNext/>
        <w:numPr>
          <w:ilvl w:val="0"/>
          <w:numId w:val="4"/>
        </w:numPr>
      </w:pPr>
      <w:r>
        <w:t>取暖油</w:t>
      </w:r>
      <w:r>
        <w:t xml:space="preserve">  (3) </w:t>
      </w:r>
    </w:p>
    <w:p w14:paraId="4DD9DFC0" w14:textId="77777777" w:rsidR="00D73D77" w:rsidRDefault="00C57BE7">
      <w:pPr>
        <w:pStyle w:val="ListParagraph"/>
        <w:keepNext/>
        <w:numPr>
          <w:ilvl w:val="0"/>
          <w:numId w:val="4"/>
        </w:numPr>
      </w:pPr>
      <w:r>
        <w:t>煤炭</w:t>
      </w:r>
      <w:r>
        <w:t xml:space="preserve">  (6) </w:t>
      </w:r>
    </w:p>
    <w:p w14:paraId="3A69BA44" w14:textId="77777777" w:rsidR="00D73D77" w:rsidRDefault="00C57BE7">
      <w:pPr>
        <w:pStyle w:val="ListParagraph"/>
        <w:keepNext/>
        <w:numPr>
          <w:ilvl w:val="0"/>
          <w:numId w:val="4"/>
        </w:numPr>
        <w:rPr>
          <w:lang w:eastAsia="zh-CN"/>
        </w:rPr>
      </w:pPr>
      <w:r>
        <w:rPr>
          <w:lang w:eastAsia="zh-CN"/>
        </w:rPr>
        <w:t>木材、太阳能、地热或热泵</w:t>
      </w:r>
      <w:r>
        <w:rPr>
          <w:lang w:eastAsia="zh-CN"/>
        </w:rPr>
        <w:t xml:space="preserve">  (4) </w:t>
      </w:r>
    </w:p>
    <w:p w14:paraId="051BA3AA" w14:textId="77777777" w:rsidR="00D73D77" w:rsidRDefault="00C57BE7">
      <w:pPr>
        <w:pStyle w:val="ListParagraph"/>
        <w:keepNext/>
        <w:numPr>
          <w:ilvl w:val="0"/>
          <w:numId w:val="4"/>
        </w:numPr>
      </w:pPr>
      <w:r>
        <w:t>区域供热</w:t>
      </w:r>
      <w:r>
        <w:t xml:space="preserve">  (7) </w:t>
      </w:r>
    </w:p>
    <w:p w14:paraId="106265E3" w14:textId="77777777" w:rsidR="00D73D77" w:rsidRDefault="00C57BE7">
      <w:pPr>
        <w:pStyle w:val="ListParagraph"/>
        <w:keepNext/>
        <w:numPr>
          <w:ilvl w:val="0"/>
          <w:numId w:val="4"/>
        </w:numPr>
      </w:pPr>
      <w:r>
        <w:t>不知道，或者不愿回答</w:t>
      </w:r>
      <w:r>
        <w:t xml:space="preserve">  (5) </w:t>
      </w:r>
    </w:p>
    <w:p w14:paraId="29EB60A0" w14:textId="77777777" w:rsidR="00D73D77" w:rsidRDefault="00D73D77"/>
    <w:p w14:paraId="45E6A594" w14:textId="77777777" w:rsidR="00D73D77" w:rsidRDefault="00D73D77">
      <w:pPr>
        <w:pStyle w:val="QuestionSeparator"/>
      </w:pPr>
    </w:p>
    <w:p w14:paraId="3C6AF53C" w14:textId="77777777" w:rsidR="00D73D77" w:rsidRDefault="00D73D77"/>
    <w:p w14:paraId="6E4EC9CC" w14:textId="77777777" w:rsidR="00D73D77" w:rsidRDefault="00C57BE7">
      <w:pPr>
        <w:keepNext/>
      </w:pPr>
      <w:r>
        <w:lastRenderedPageBreak/>
        <w:t xml:space="preserve">Q242 In a typical </w:t>
      </w:r>
      <w:r>
        <w:rPr>
          <w:b/>
        </w:rPr>
        <w:t>year</w:t>
      </w:r>
      <w:r>
        <w:t>, how much do you spend on heating</w:t>
      </w:r>
      <w:r>
        <w:rPr>
          <w:b/>
        </w:rPr>
        <w:t xml:space="preserve"> </w:t>
      </w:r>
      <w:r>
        <w:t>for your accommodation? </w:t>
      </w:r>
    </w:p>
    <w:p w14:paraId="5FA0907E" w14:textId="77777777" w:rsidR="00D73D77" w:rsidRDefault="00C57BE7">
      <w:pPr>
        <w:pStyle w:val="ListParagraph"/>
        <w:keepNext/>
        <w:numPr>
          <w:ilvl w:val="0"/>
          <w:numId w:val="4"/>
        </w:numPr>
      </w:pPr>
      <w:r>
        <w:t xml:space="preserve">I don't know  (1) </w:t>
      </w:r>
    </w:p>
    <w:p w14:paraId="2DD41581" w14:textId="77777777" w:rsidR="00D73D77" w:rsidRDefault="00C57BE7">
      <w:pPr>
        <w:pStyle w:val="ListParagraph"/>
        <w:keepNext/>
        <w:numPr>
          <w:ilvl w:val="0"/>
          <w:numId w:val="4"/>
        </w:numPr>
      </w:pPr>
      <w:r>
        <w:t xml:space="preserve">Less than $20  (2) </w:t>
      </w:r>
    </w:p>
    <w:p w14:paraId="3C49C6A3" w14:textId="77777777" w:rsidR="00D73D77" w:rsidRDefault="00C57BE7">
      <w:pPr>
        <w:pStyle w:val="ListParagraph"/>
        <w:keepNext/>
        <w:numPr>
          <w:ilvl w:val="0"/>
          <w:numId w:val="4"/>
        </w:numPr>
      </w:pPr>
      <w:r>
        <w:t xml:space="preserve">$20 – $75  (3) </w:t>
      </w:r>
    </w:p>
    <w:p w14:paraId="75562DB5" w14:textId="77777777" w:rsidR="00D73D77" w:rsidRDefault="00C57BE7">
      <w:pPr>
        <w:pStyle w:val="ListParagraph"/>
        <w:keepNext/>
        <w:numPr>
          <w:ilvl w:val="0"/>
          <w:numId w:val="4"/>
        </w:numPr>
      </w:pPr>
      <w:r>
        <w:t xml:space="preserve">$76 – $125  (4) </w:t>
      </w:r>
    </w:p>
    <w:p w14:paraId="06247870" w14:textId="77777777" w:rsidR="00D73D77" w:rsidRDefault="00C57BE7">
      <w:pPr>
        <w:pStyle w:val="ListParagraph"/>
        <w:keepNext/>
        <w:numPr>
          <w:ilvl w:val="0"/>
          <w:numId w:val="4"/>
        </w:numPr>
      </w:pPr>
      <w:r>
        <w:t xml:space="preserve">$126 – $200  (5) </w:t>
      </w:r>
    </w:p>
    <w:p w14:paraId="402D0195" w14:textId="77777777" w:rsidR="00D73D77" w:rsidRDefault="00C57BE7">
      <w:pPr>
        <w:pStyle w:val="ListParagraph"/>
        <w:keepNext/>
        <w:numPr>
          <w:ilvl w:val="0"/>
          <w:numId w:val="4"/>
        </w:numPr>
      </w:pPr>
      <w:r>
        <w:t xml:space="preserve">More than $300  (8) </w:t>
      </w:r>
    </w:p>
    <w:p w14:paraId="19A28101" w14:textId="77777777" w:rsidR="00D73D77" w:rsidRDefault="00D73D77"/>
    <w:p w14:paraId="0A3BCEF8" w14:textId="77777777" w:rsidR="00D73D77" w:rsidRDefault="00C57BE7">
      <w:pPr>
        <w:keepNext/>
        <w:rPr>
          <w:lang w:eastAsia="zh-CN"/>
        </w:rPr>
      </w:pPr>
      <w:r>
        <w:rPr>
          <w:lang w:eastAsia="zh-CN"/>
        </w:rPr>
        <w:t xml:space="preserve">Q242 </w:t>
      </w:r>
      <w:r>
        <w:rPr>
          <w:lang w:eastAsia="zh-CN"/>
        </w:rPr>
        <w:t>一般情况下，您每年在住所供暖方面花费了多少钱？</w:t>
      </w:r>
    </w:p>
    <w:p w14:paraId="337FBE23" w14:textId="77777777" w:rsidR="00D73D77" w:rsidRDefault="00C57BE7">
      <w:pPr>
        <w:pStyle w:val="ListParagraph"/>
        <w:keepNext/>
        <w:numPr>
          <w:ilvl w:val="0"/>
          <w:numId w:val="4"/>
        </w:numPr>
      </w:pPr>
      <w:r>
        <w:t>我不知道</w:t>
      </w:r>
      <w:r>
        <w:t xml:space="preserve">  (1) </w:t>
      </w:r>
    </w:p>
    <w:p w14:paraId="46AE077A" w14:textId="77777777" w:rsidR="00D73D77" w:rsidRDefault="00C57BE7">
      <w:pPr>
        <w:pStyle w:val="ListParagraph"/>
        <w:keepNext/>
        <w:numPr>
          <w:ilvl w:val="0"/>
          <w:numId w:val="4"/>
        </w:numPr>
      </w:pPr>
      <w:r>
        <w:t>人民币</w:t>
      </w:r>
      <w:r>
        <w:t>800</w:t>
      </w:r>
      <w:r>
        <w:t>元以下</w:t>
      </w:r>
      <w:r>
        <w:t xml:space="preserve">  (2) </w:t>
      </w:r>
    </w:p>
    <w:p w14:paraId="1D61A718" w14:textId="77777777" w:rsidR="00D73D77" w:rsidRDefault="00C57BE7">
      <w:pPr>
        <w:pStyle w:val="ListParagraph"/>
        <w:keepNext/>
        <w:numPr>
          <w:ilvl w:val="0"/>
          <w:numId w:val="4"/>
        </w:numPr>
      </w:pPr>
      <w:r>
        <w:t>人民币</w:t>
      </w:r>
      <w:r>
        <w:t>800</w:t>
      </w:r>
      <w:r>
        <w:t>至</w:t>
      </w:r>
      <w:r>
        <w:t>3,000</w:t>
      </w:r>
      <w:r>
        <w:t>元</w:t>
      </w:r>
      <w:r>
        <w:t xml:space="preserve">  (3) </w:t>
      </w:r>
    </w:p>
    <w:p w14:paraId="4653FA0B" w14:textId="77777777" w:rsidR="00D73D77" w:rsidRDefault="00C57BE7">
      <w:pPr>
        <w:pStyle w:val="ListParagraph"/>
        <w:keepNext/>
        <w:numPr>
          <w:ilvl w:val="0"/>
          <w:numId w:val="4"/>
        </w:numPr>
      </w:pPr>
      <w:r>
        <w:t>人民币</w:t>
      </w:r>
      <w:r>
        <w:t>3,000</w:t>
      </w:r>
      <w:r>
        <w:t>至</w:t>
      </w:r>
      <w:r>
        <w:t>5,000</w:t>
      </w:r>
      <w:r>
        <w:t>元</w:t>
      </w:r>
      <w:r>
        <w:t xml:space="preserve">  (4) </w:t>
      </w:r>
    </w:p>
    <w:p w14:paraId="1EAC45ED" w14:textId="77777777" w:rsidR="00D73D77" w:rsidRDefault="00C57BE7">
      <w:pPr>
        <w:pStyle w:val="ListParagraph"/>
        <w:keepNext/>
        <w:numPr>
          <w:ilvl w:val="0"/>
          <w:numId w:val="4"/>
        </w:numPr>
      </w:pPr>
      <w:r>
        <w:t>人民币</w:t>
      </w:r>
      <w:r>
        <w:t>5,000</w:t>
      </w:r>
      <w:r>
        <w:t>至</w:t>
      </w:r>
      <w:r>
        <w:t>8,000</w:t>
      </w:r>
      <w:r>
        <w:t>元</w:t>
      </w:r>
      <w:r>
        <w:t xml:space="preserve">  (5) </w:t>
      </w:r>
    </w:p>
    <w:p w14:paraId="520344FA" w14:textId="77777777" w:rsidR="00D73D77" w:rsidRDefault="00C57BE7">
      <w:pPr>
        <w:pStyle w:val="ListParagraph"/>
        <w:keepNext/>
        <w:numPr>
          <w:ilvl w:val="0"/>
          <w:numId w:val="4"/>
        </w:numPr>
      </w:pPr>
      <w:r>
        <w:t>人民币</w:t>
      </w:r>
      <w:r>
        <w:t>8,000</w:t>
      </w:r>
      <w:r>
        <w:t>元以上</w:t>
      </w:r>
      <w:r>
        <w:t xml:space="preserve">  (8) </w:t>
      </w:r>
    </w:p>
    <w:p w14:paraId="627A0748" w14:textId="77777777" w:rsidR="00D73D77" w:rsidRDefault="00D73D77"/>
    <w:p w14:paraId="7E763489" w14:textId="77777777" w:rsidR="00D73D77" w:rsidRDefault="00D73D77">
      <w:pPr>
        <w:pStyle w:val="QuestionSeparator"/>
      </w:pPr>
    </w:p>
    <w:p w14:paraId="17CA74BE" w14:textId="77777777" w:rsidR="00D73D77" w:rsidRDefault="00D73D77"/>
    <w:p w14:paraId="4CED51FF" w14:textId="77777777" w:rsidR="00D73D77" w:rsidRDefault="00C57BE7">
      <w:pPr>
        <w:keepNext/>
      </w:pPr>
      <w:r>
        <w:lastRenderedPageBreak/>
        <w:t>Q243 Good insulation can keep a building warm in the winter and cool in the summer.</w:t>
      </w:r>
      <w:r>
        <w:br/>
      </w:r>
      <w:r>
        <w:br/>
        <w:t>How do you rate the insulation of your accommodation?</w:t>
      </w:r>
    </w:p>
    <w:p w14:paraId="476F8D96" w14:textId="77777777" w:rsidR="00D73D77" w:rsidRDefault="00C57BE7">
      <w:pPr>
        <w:pStyle w:val="ListParagraph"/>
        <w:keepNext/>
        <w:numPr>
          <w:ilvl w:val="0"/>
          <w:numId w:val="4"/>
        </w:numPr>
      </w:pPr>
      <w:r>
        <w:t xml:space="preserve">Very poor  (0) </w:t>
      </w:r>
    </w:p>
    <w:p w14:paraId="1D978731" w14:textId="77777777" w:rsidR="00D73D77" w:rsidRDefault="00C57BE7">
      <w:pPr>
        <w:pStyle w:val="ListParagraph"/>
        <w:keepNext/>
        <w:numPr>
          <w:ilvl w:val="0"/>
          <w:numId w:val="4"/>
        </w:numPr>
      </w:pPr>
      <w:r>
        <w:t xml:space="preserve">Poor  (11) </w:t>
      </w:r>
    </w:p>
    <w:p w14:paraId="592A1227" w14:textId="77777777" w:rsidR="00D73D77" w:rsidRDefault="00C57BE7">
      <w:pPr>
        <w:pStyle w:val="ListParagraph"/>
        <w:keepNext/>
        <w:numPr>
          <w:ilvl w:val="0"/>
          <w:numId w:val="4"/>
        </w:numPr>
      </w:pPr>
      <w:r>
        <w:t xml:space="preserve">Fair  (12) </w:t>
      </w:r>
    </w:p>
    <w:p w14:paraId="3E075A94" w14:textId="77777777" w:rsidR="00D73D77" w:rsidRDefault="00C57BE7">
      <w:pPr>
        <w:pStyle w:val="ListParagraph"/>
        <w:keepNext/>
        <w:numPr>
          <w:ilvl w:val="0"/>
          <w:numId w:val="4"/>
        </w:numPr>
      </w:pPr>
      <w:r>
        <w:t xml:space="preserve">Good  (13) </w:t>
      </w:r>
    </w:p>
    <w:p w14:paraId="3B2AB5A2" w14:textId="77777777" w:rsidR="00D73D77" w:rsidRDefault="00C57BE7">
      <w:pPr>
        <w:pStyle w:val="ListParagraph"/>
        <w:keepNext/>
        <w:numPr>
          <w:ilvl w:val="0"/>
          <w:numId w:val="4"/>
        </w:numPr>
      </w:pPr>
      <w:r>
        <w:t xml:space="preserve">Excellent  (14) </w:t>
      </w:r>
    </w:p>
    <w:p w14:paraId="7086E7D5" w14:textId="77777777" w:rsidR="00D73D77" w:rsidRDefault="00D73D77"/>
    <w:p w14:paraId="0278CA5F" w14:textId="77777777" w:rsidR="00D73D77" w:rsidRDefault="00C57BE7">
      <w:pPr>
        <w:keepNext/>
        <w:rPr>
          <w:lang w:eastAsia="zh-CN"/>
        </w:rPr>
      </w:pPr>
      <w:r>
        <w:rPr>
          <w:lang w:eastAsia="zh-CN"/>
        </w:rPr>
        <w:t xml:space="preserve">Q243 </w:t>
      </w:r>
      <w:r>
        <w:rPr>
          <w:lang w:eastAsia="zh-CN"/>
        </w:rPr>
        <w:t>良好的隔断能使建筑物冬暖夏凉。</w:t>
      </w:r>
      <w:r>
        <w:rPr>
          <w:lang w:eastAsia="zh-CN"/>
        </w:rPr>
        <w:br/>
      </w:r>
      <w:r>
        <w:rPr>
          <w:lang w:eastAsia="zh-CN"/>
        </w:rPr>
        <w:br/>
      </w:r>
      <w:r>
        <w:rPr>
          <w:lang w:eastAsia="zh-CN"/>
        </w:rPr>
        <w:t>您如何评价</w:t>
      </w:r>
      <w:del w:id="41" w:author="Wang, Charlotte" w:date="2021-10-07T21:19:00Z">
        <w:r w:rsidDel="009E4CBD">
          <w:rPr>
            <w:lang w:eastAsia="zh-CN"/>
          </w:rPr>
          <w:delText>你</w:delText>
        </w:r>
      </w:del>
      <w:ins w:id="42" w:author="Wang, Charlotte" w:date="2021-10-07T21:19:00Z">
        <w:r w:rsidR="009E4CBD">
          <w:rPr>
            <w:lang w:eastAsia="zh-CN"/>
          </w:rPr>
          <w:t>您</w:t>
        </w:r>
      </w:ins>
      <w:r>
        <w:rPr>
          <w:lang w:eastAsia="zh-CN"/>
        </w:rPr>
        <w:t>的住处的隔热性能？</w:t>
      </w:r>
    </w:p>
    <w:p w14:paraId="6EF858E1" w14:textId="77777777" w:rsidR="00D73D77" w:rsidRDefault="00C57BE7">
      <w:pPr>
        <w:pStyle w:val="ListParagraph"/>
        <w:keepNext/>
        <w:numPr>
          <w:ilvl w:val="0"/>
          <w:numId w:val="4"/>
        </w:numPr>
      </w:pPr>
      <w:r>
        <w:t>非常差</w:t>
      </w:r>
      <w:r>
        <w:t xml:space="preserve">  (0) </w:t>
      </w:r>
    </w:p>
    <w:p w14:paraId="48769CB0" w14:textId="77777777" w:rsidR="00D73D77" w:rsidRDefault="00C57BE7">
      <w:pPr>
        <w:pStyle w:val="ListParagraph"/>
        <w:keepNext/>
        <w:numPr>
          <w:ilvl w:val="0"/>
          <w:numId w:val="4"/>
        </w:numPr>
      </w:pPr>
      <w:r>
        <w:t>差</w:t>
      </w:r>
      <w:r>
        <w:t xml:space="preserve">  (11) </w:t>
      </w:r>
    </w:p>
    <w:p w14:paraId="0965DA8A" w14:textId="77777777" w:rsidR="00D73D77" w:rsidRDefault="00C57BE7">
      <w:pPr>
        <w:pStyle w:val="ListParagraph"/>
        <w:keepNext/>
        <w:numPr>
          <w:ilvl w:val="0"/>
          <w:numId w:val="4"/>
        </w:numPr>
      </w:pPr>
      <w:r>
        <w:t>一般</w:t>
      </w:r>
      <w:r>
        <w:t xml:space="preserve">  (12) </w:t>
      </w:r>
    </w:p>
    <w:p w14:paraId="237DA85E" w14:textId="77777777" w:rsidR="00D73D77" w:rsidRDefault="00C57BE7">
      <w:pPr>
        <w:pStyle w:val="ListParagraph"/>
        <w:keepNext/>
        <w:numPr>
          <w:ilvl w:val="0"/>
          <w:numId w:val="4"/>
        </w:numPr>
      </w:pPr>
      <w:r>
        <w:t>好</w:t>
      </w:r>
      <w:r>
        <w:t xml:space="preserve">  (13) </w:t>
      </w:r>
    </w:p>
    <w:p w14:paraId="26B0D586" w14:textId="77777777" w:rsidR="00D73D77" w:rsidRDefault="00C57BE7">
      <w:pPr>
        <w:pStyle w:val="ListParagraph"/>
        <w:keepNext/>
        <w:numPr>
          <w:ilvl w:val="0"/>
          <w:numId w:val="4"/>
        </w:numPr>
      </w:pPr>
      <w:r>
        <w:t>非常好</w:t>
      </w:r>
      <w:r>
        <w:t xml:space="preserve">  (14) </w:t>
      </w:r>
    </w:p>
    <w:p w14:paraId="68FC3212" w14:textId="77777777" w:rsidR="00D73D77" w:rsidRDefault="00D73D77"/>
    <w:p w14:paraId="2E19C5D1" w14:textId="77777777" w:rsidR="00D73D77" w:rsidRDefault="00D73D77">
      <w:pPr>
        <w:pStyle w:val="QuestionSeparator"/>
      </w:pPr>
    </w:p>
    <w:p w14:paraId="2DC69E45" w14:textId="77777777" w:rsidR="00D73D77" w:rsidRDefault="00D73D77"/>
    <w:p w14:paraId="37B29183" w14:textId="77777777" w:rsidR="00D73D77" w:rsidRDefault="00C57BE7">
      <w:pPr>
        <w:keepNext/>
      </w:pPr>
      <w:r>
        <w:lastRenderedPageBreak/>
        <w:t>Q3.2 In a typical month, how much do you spend on gas for driving?</w:t>
      </w:r>
    </w:p>
    <w:p w14:paraId="58851D43" w14:textId="77777777" w:rsidR="00D73D77" w:rsidRDefault="00C57BE7">
      <w:pPr>
        <w:pStyle w:val="ListParagraph"/>
        <w:keepNext/>
        <w:numPr>
          <w:ilvl w:val="0"/>
          <w:numId w:val="4"/>
        </w:numPr>
      </w:pPr>
      <w:r>
        <w:t xml:space="preserve">Less than $5  (4) </w:t>
      </w:r>
    </w:p>
    <w:p w14:paraId="05C088E8" w14:textId="77777777" w:rsidR="00D73D77" w:rsidRDefault="00C57BE7">
      <w:pPr>
        <w:pStyle w:val="ListParagraph"/>
        <w:keepNext/>
        <w:numPr>
          <w:ilvl w:val="0"/>
          <w:numId w:val="4"/>
        </w:numPr>
      </w:pPr>
      <w:r>
        <w:t xml:space="preserve">$5 – $25  (5) </w:t>
      </w:r>
    </w:p>
    <w:p w14:paraId="4650DF88" w14:textId="77777777" w:rsidR="00D73D77" w:rsidRDefault="00C57BE7">
      <w:pPr>
        <w:pStyle w:val="ListParagraph"/>
        <w:keepNext/>
        <w:numPr>
          <w:ilvl w:val="0"/>
          <w:numId w:val="4"/>
        </w:numPr>
      </w:pPr>
      <w:r>
        <w:t xml:space="preserve">$26 – $75  (6) </w:t>
      </w:r>
    </w:p>
    <w:p w14:paraId="279C478A" w14:textId="77777777" w:rsidR="00D73D77" w:rsidRDefault="00C57BE7">
      <w:pPr>
        <w:pStyle w:val="ListParagraph"/>
        <w:keepNext/>
        <w:numPr>
          <w:ilvl w:val="0"/>
          <w:numId w:val="4"/>
        </w:numPr>
      </w:pPr>
      <w:r>
        <w:t xml:space="preserve">$76 – $125  (7) </w:t>
      </w:r>
    </w:p>
    <w:p w14:paraId="31713886" w14:textId="77777777" w:rsidR="00D73D77" w:rsidRDefault="00C57BE7">
      <w:pPr>
        <w:pStyle w:val="ListParagraph"/>
        <w:keepNext/>
        <w:numPr>
          <w:ilvl w:val="0"/>
          <w:numId w:val="4"/>
        </w:numPr>
      </w:pPr>
      <w:r>
        <w:t xml:space="preserve">$126 – $175  (8) </w:t>
      </w:r>
    </w:p>
    <w:p w14:paraId="5F9239C8" w14:textId="77777777" w:rsidR="00D73D77" w:rsidRDefault="00C57BE7">
      <w:pPr>
        <w:pStyle w:val="ListParagraph"/>
        <w:keepNext/>
        <w:numPr>
          <w:ilvl w:val="0"/>
          <w:numId w:val="4"/>
        </w:numPr>
      </w:pPr>
      <w:r>
        <w:t xml:space="preserve">More than $225  (10) </w:t>
      </w:r>
    </w:p>
    <w:p w14:paraId="07BF83FA" w14:textId="77777777" w:rsidR="00D73D77" w:rsidRDefault="00D73D77"/>
    <w:p w14:paraId="5936CAE3" w14:textId="77777777" w:rsidR="00D73D77" w:rsidRDefault="00C57BE7">
      <w:pPr>
        <w:keepNext/>
        <w:rPr>
          <w:lang w:eastAsia="zh-CN"/>
        </w:rPr>
      </w:pPr>
      <w:r>
        <w:rPr>
          <w:lang w:eastAsia="zh-CN"/>
        </w:rPr>
        <w:t xml:space="preserve">Q3.2 </w:t>
      </w:r>
      <w:r>
        <w:rPr>
          <w:lang w:eastAsia="zh-CN"/>
        </w:rPr>
        <w:t>一般情况下，您每个月在驾驶燃油方面花费多少钱？</w:t>
      </w:r>
    </w:p>
    <w:p w14:paraId="261241BB" w14:textId="77777777" w:rsidR="00D73D77" w:rsidRDefault="00C57BE7">
      <w:pPr>
        <w:pStyle w:val="ListParagraph"/>
        <w:keepNext/>
        <w:numPr>
          <w:ilvl w:val="0"/>
          <w:numId w:val="4"/>
        </w:numPr>
      </w:pPr>
      <w:r>
        <w:t>人民币</w:t>
      </w:r>
      <w:r>
        <w:t>20</w:t>
      </w:r>
      <w:r>
        <w:t>元以下</w:t>
      </w:r>
      <w:r>
        <w:t xml:space="preserve">  (4) </w:t>
      </w:r>
    </w:p>
    <w:p w14:paraId="25705F8D" w14:textId="77777777" w:rsidR="00D73D77" w:rsidRDefault="00C57BE7">
      <w:pPr>
        <w:pStyle w:val="ListParagraph"/>
        <w:keepNext/>
        <w:numPr>
          <w:ilvl w:val="0"/>
          <w:numId w:val="4"/>
        </w:numPr>
      </w:pPr>
      <w:r>
        <w:t>人民币</w:t>
      </w:r>
      <w:r>
        <w:t>20</w:t>
      </w:r>
      <w:r>
        <w:t>至</w:t>
      </w:r>
      <w:r>
        <w:t>100</w:t>
      </w:r>
      <w:r>
        <w:t>元</w:t>
      </w:r>
      <w:r>
        <w:t xml:space="preserve">  (5) </w:t>
      </w:r>
    </w:p>
    <w:p w14:paraId="630E7C09" w14:textId="77777777" w:rsidR="00D73D77" w:rsidRDefault="00C57BE7">
      <w:pPr>
        <w:pStyle w:val="ListParagraph"/>
        <w:keepNext/>
        <w:numPr>
          <w:ilvl w:val="0"/>
          <w:numId w:val="4"/>
        </w:numPr>
      </w:pPr>
      <w:r>
        <w:t>人民币</w:t>
      </w:r>
      <w:r>
        <w:t>100</w:t>
      </w:r>
      <w:r>
        <w:t>至</w:t>
      </w:r>
      <w:r>
        <w:t>300</w:t>
      </w:r>
      <w:r>
        <w:t>元</w:t>
      </w:r>
      <w:r>
        <w:t xml:space="preserve">  (6) </w:t>
      </w:r>
    </w:p>
    <w:p w14:paraId="3DB960FA" w14:textId="77777777" w:rsidR="00D73D77" w:rsidRDefault="00C57BE7">
      <w:pPr>
        <w:pStyle w:val="ListParagraph"/>
        <w:keepNext/>
        <w:numPr>
          <w:ilvl w:val="0"/>
          <w:numId w:val="4"/>
        </w:numPr>
      </w:pPr>
      <w:r>
        <w:t>人民币</w:t>
      </w:r>
      <w:r>
        <w:t>300</w:t>
      </w:r>
      <w:r>
        <w:t>至</w:t>
      </w:r>
      <w:r>
        <w:t>500</w:t>
      </w:r>
      <w:r>
        <w:t>元</w:t>
      </w:r>
      <w:r>
        <w:t xml:space="preserve">  (7) </w:t>
      </w:r>
    </w:p>
    <w:p w14:paraId="0BCA2C64" w14:textId="77777777" w:rsidR="00D73D77" w:rsidRDefault="00C57BE7">
      <w:pPr>
        <w:pStyle w:val="ListParagraph"/>
        <w:keepNext/>
        <w:numPr>
          <w:ilvl w:val="0"/>
          <w:numId w:val="4"/>
        </w:numPr>
      </w:pPr>
      <w:r>
        <w:t>人民币</w:t>
      </w:r>
      <w:r>
        <w:t>500</w:t>
      </w:r>
      <w:r>
        <w:t>至</w:t>
      </w:r>
      <w:r>
        <w:t>800</w:t>
      </w:r>
      <w:r>
        <w:t>元</w:t>
      </w:r>
      <w:r>
        <w:t xml:space="preserve">  (8) </w:t>
      </w:r>
    </w:p>
    <w:p w14:paraId="6615BC70" w14:textId="77777777" w:rsidR="00D73D77" w:rsidRDefault="00C57BE7">
      <w:pPr>
        <w:pStyle w:val="ListParagraph"/>
        <w:keepNext/>
        <w:numPr>
          <w:ilvl w:val="0"/>
          <w:numId w:val="4"/>
        </w:numPr>
      </w:pPr>
      <w:r>
        <w:t>人民币</w:t>
      </w:r>
      <w:r>
        <w:t>800</w:t>
      </w:r>
      <w:r>
        <w:t>元以上</w:t>
      </w:r>
      <w:r>
        <w:t xml:space="preserve">  (10) </w:t>
      </w:r>
    </w:p>
    <w:p w14:paraId="6AEAF2CC" w14:textId="77777777" w:rsidR="00D73D77" w:rsidRDefault="00D73D77"/>
    <w:p w14:paraId="52715B58" w14:textId="77777777" w:rsidR="00D73D77" w:rsidRDefault="00D73D77">
      <w:pPr>
        <w:pStyle w:val="QuestionSeparator"/>
      </w:pPr>
    </w:p>
    <w:p w14:paraId="61CA13B6" w14:textId="77777777" w:rsidR="00D73D77" w:rsidRDefault="00D73D77"/>
    <w:p w14:paraId="206317AB" w14:textId="77777777" w:rsidR="00D73D77" w:rsidRDefault="00C57BE7">
      <w:pPr>
        <w:keepNext/>
      </w:pPr>
      <w:r>
        <w:lastRenderedPageBreak/>
        <w:t>Q3.3 How many round-trip flights did you take between 2017 and 2019?</w:t>
      </w:r>
    </w:p>
    <w:p w14:paraId="148FB9D7" w14:textId="77777777" w:rsidR="00D73D77" w:rsidRDefault="00C57BE7">
      <w:pPr>
        <w:pStyle w:val="ListParagraph"/>
        <w:keepNext/>
        <w:numPr>
          <w:ilvl w:val="0"/>
          <w:numId w:val="4"/>
        </w:numPr>
      </w:pPr>
      <w:r>
        <w:t xml:space="preserve">0  (4) </w:t>
      </w:r>
    </w:p>
    <w:p w14:paraId="68D921DA" w14:textId="77777777" w:rsidR="00D73D77" w:rsidRDefault="00C57BE7">
      <w:pPr>
        <w:pStyle w:val="ListParagraph"/>
        <w:keepNext/>
        <w:numPr>
          <w:ilvl w:val="0"/>
          <w:numId w:val="4"/>
        </w:numPr>
      </w:pPr>
      <w:r>
        <w:t xml:space="preserve">1  (5) </w:t>
      </w:r>
    </w:p>
    <w:p w14:paraId="6CF4A39A" w14:textId="77777777" w:rsidR="00D73D77" w:rsidRDefault="00C57BE7">
      <w:pPr>
        <w:pStyle w:val="ListParagraph"/>
        <w:keepNext/>
        <w:numPr>
          <w:ilvl w:val="0"/>
          <w:numId w:val="4"/>
        </w:numPr>
      </w:pPr>
      <w:r>
        <w:t xml:space="preserve">2  (6) </w:t>
      </w:r>
    </w:p>
    <w:p w14:paraId="00352B02" w14:textId="77777777" w:rsidR="00D73D77" w:rsidRDefault="00C57BE7">
      <w:pPr>
        <w:pStyle w:val="ListParagraph"/>
        <w:keepNext/>
        <w:numPr>
          <w:ilvl w:val="0"/>
          <w:numId w:val="4"/>
        </w:numPr>
      </w:pPr>
      <w:r>
        <w:t xml:space="preserve">3 or 4  (7) </w:t>
      </w:r>
    </w:p>
    <w:p w14:paraId="12BF9A1C" w14:textId="77777777" w:rsidR="00D73D77" w:rsidRDefault="00C57BE7">
      <w:pPr>
        <w:pStyle w:val="ListParagraph"/>
        <w:keepNext/>
        <w:numPr>
          <w:ilvl w:val="0"/>
          <w:numId w:val="4"/>
        </w:numPr>
      </w:pPr>
      <w:r>
        <w:t xml:space="preserve">5 to 7  (9) </w:t>
      </w:r>
    </w:p>
    <w:p w14:paraId="5B87E85B" w14:textId="77777777" w:rsidR="00D73D77" w:rsidRDefault="00C57BE7">
      <w:pPr>
        <w:pStyle w:val="ListParagraph"/>
        <w:keepNext/>
        <w:numPr>
          <w:ilvl w:val="0"/>
          <w:numId w:val="4"/>
        </w:numPr>
      </w:pPr>
      <w:r>
        <w:t xml:space="preserve">8 to 14  (14) </w:t>
      </w:r>
    </w:p>
    <w:p w14:paraId="07E9DE82" w14:textId="77777777" w:rsidR="00D73D77" w:rsidRDefault="00C57BE7">
      <w:pPr>
        <w:pStyle w:val="ListParagraph"/>
        <w:keepNext/>
        <w:numPr>
          <w:ilvl w:val="0"/>
          <w:numId w:val="4"/>
        </w:numPr>
      </w:pPr>
      <w:r>
        <w:t xml:space="preserve">15 or more  (12) </w:t>
      </w:r>
    </w:p>
    <w:p w14:paraId="3209D90D" w14:textId="77777777" w:rsidR="00D73D77" w:rsidRDefault="00D73D77"/>
    <w:p w14:paraId="3ED88790" w14:textId="77777777" w:rsidR="00D73D77" w:rsidRDefault="00C57BE7">
      <w:pPr>
        <w:keepNext/>
        <w:rPr>
          <w:lang w:eastAsia="zh-CN"/>
        </w:rPr>
      </w:pPr>
      <w:r>
        <w:rPr>
          <w:lang w:eastAsia="zh-CN"/>
        </w:rPr>
        <w:t xml:space="preserve">Q3.3 </w:t>
      </w:r>
      <w:r>
        <w:rPr>
          <w:lang w:eastAsia="zh-CN"/>
        </w:rPr>
        <w:t>您在</w:t>
      </w:r>
      <w:r>
        <w:rPr>
          <w:lang w:eastAsia="zh-CN"/>
        </w:rPr>
        <w:t>2017</w:t>
      </w:r>
      <w:r>
        <w:rPr>
          <w:lang w:eastAsia="zh-CN"/>
        </w:rPr>
        <w:t>年至</w:t>
      </w:r>
      <w:r>
        <w:rPr>
          <w:lang w:eastAsia="zh-CN"/>
        </w:rPr>
        <w:t>2019</w:t>
      </w:r>
      <w:r>
        <w:rPr>
          <w:lang w:eastAsia="zh-CN"/>
        </w:rPr>
        <w:t>年期间乘坐过多少次往返航班？</w:t>
      </w:r>
    </w:p>
    <w:p w14:paraId="13D56FDD" w14:textId="77777777" w:rsidR="00D73D77" w:rsidRDefault="00C57BE7">
      <w:pPr>
        <w:pStyle w:val="ListParagraph"/>
        <w:keepNext/>
        <w:numPr>
          <w:ilvl w:val="0"/>
          <w:numId w:val="4"/>
        </w:numPr>
      </w:pPr>
      <w:r>
        <w:t>0</w:t>
      </w:r>
      <w:r>
        <w:t>次</w:t>
      </w:r>
      <w:r>
        <w:t xml:space="preserve">  (4) </w:t>
      </w:r>
    </w:p>
    <w:p w14:paraId="7E312EDF" w14:textId="77777777" w:rsidR="00D73D77" w:rsidRDefault="00C57BE7">
      <w:pPr>
        <w:pStyle w:val="ListParagraph"/>
        <w:keepNext/>
        <w:numPr>
          <w:ilvl w:val="0"/>
          <w:numId w:val="4"/>
        </w:numPr>
      </w:pPr>
      <w:r>
        <w:t>1</w:t>
      </w:r>
      <w:r>
        <w:t>次</w:t>
      </w:r>
      <w:r>
        <w:t xml:space="preserve">  (5) </w:t>
      </w:r>
    </w:p>
    <w:p w14:paraId="3FE02D0E" w14:textId="77777777" w:rsidR="00D73D77" w:rsidRDefault="00C57BE7">
      <w:pPr>
        <w:pStyle w:val="ListParagraph"/>
        <w:keepNext/>
        <w:numPr>
          <w:ilvl w:val="0"/>
          <w:numId w:val="4"/>
        </w:numPr>
      </w:pPr>
      <w:r>
        <w:t>2</w:t>
      </w:r>
      <w:r>
        <w:t>次</w:t>
      </w:r>
      <w:r>
        <w:t xml:space="preserve">  (6) </w:t>
      </w:r>
    </w:p>
    <w:p w14:paraId="162D384C" w14:textId="77777777" w:rsidR="00D73D77" w:rsidRDefault="00C57BE7">
      <w:pPr>
        <w:pStyle w:val="ListParagraph"/>
        <w:keepNext/>
        <w:numPr>
          <w:ilvl w:val="0"/>
          <w:numId w:val="4"/>
        </w:numPr>
      </w:pPr>
      <w:r>
        <w:t>3</w:t>
      </w:r>
      <w:r>
        <w:t>或</w:t>
      </w:r>
      <w:r>
        <w:t>4</w:t>
      </w:r>
      <w:r>
        <w:t>次</w:t>
      </w:r>
      <w:r>
        <w:t xml:space="preserve">  (7) </w:t>
      </w:r>
    </w:p>
    <w:p w14:paraId="5FD576A7" w14:textId="77777777" w:rsidR="00D73D77" w:rsidRDefault="00C57BE7">
      <w:pPr>
        <w:pStyle w:val="ListParagraph"/>
        <w:keepNext/>
        <w:numPr>
          <w:ilvl w:val="0"/>
          <w:numId w:val="4"/>
        </w:numPr>
      </w:pPr>
      <w:r>
        <w:t>5</w:t>
      </w:r>
      <w:r>
        <w:t>至</w:t>
      </w:r>
      <w:r>
        <w:t>7</w:t>
      </w:r>
      <w:r>
        <w:t>次</w:t>
      </w:r>
      <w:r>
        <w:t xml:space="preserve">  (9) </w:t>
      </w:r>
    </w:p>
    <w:p w14:paraId="1B35C39B" w14:textId="77777777" w:rsidR="00D73D77" w:rsidRDefault="00C57BE7">
      <w:pPr>
        <w:pStyle w:val="ListParagraph"/>
        <w:keepNext/>
        <w:numPr>
          <w:ilvl w:val="0"/>
          <w:numId w:val="4"/>
        </w:numPr>
      </w:pPr>
      <w:r>
        <w:t>8</w:t>
      </w:r>
      <w:r>
        <w:t>至</w:t>
      </w:r>
      <w:r>
        <w:t>14</w:t>
      </w:r>
      <w:r>
        <w:t>次</w:t>
      </w:r>
      <w:r>
        <w:t xml:space="preserve">  (14) </w:t>
      </w:r>
    </w:p>
    <w:p w14:paraId="789DCA1A" w14:textId="77777777" w:rsidR="00D73D77" w:rsidRDefault="00C57BE7">
      <w:pPr>
        <w:pStyle w:val="ListParagraph"/>
        <w:keepNext/>
        <w:numPr>
          <w:ilvl w:val="0"/>
          <w:numId w:val="4"/>
        </w:numPr>
      </w:pPr>
      <w:r>
        <w:t>15</w:t>
      </w:r>
      <w:r>
        <w:t>次或更多</w:t>
      </w:r>
      <w:r>
        <w:t xml:space="preserve">  (12) </w:t>
      </w:r>
    </w:p>
    <w:p w14:paraId="585F3B82" w14:textId="77777777" w:rsidR="00D73D77" w:rsidRDefault="00D73D77"/>
    <w:p w14:paraId="587AD200" w14:textId="77777777" w:rsidR="00D73D77" w:rsidRDefault="00D73D77">
      <w:pPr>
        <w:pStyle w:val="QuestionSeparator"/>
      </w:pPr>
    </w:p>
    <w:p w14:paraId="7AD739CA" w14:textId="77777777" w:rsidR="00D73D77" w:rsidRDefault="00D73D77"/>
    <w:p w14:paraId="2DD0FAE3" w14:textId="77777777" w:rsidR="00D73D77" w:rsidRDefault="00C57BE7">
      <w:pPr>
        <w:keepNext/>
      </w:pPr>
      <w:r>
        <w:lastRenderedPageBreak/>
        <w:t>Q3.4 How often do you eat beef?</w:t>
      </w:r>
    </w:p>
    <w:p w14:paraId="45359DB9" w14:textId="77777777" w:rsidR="00D73D77" w:rsidRDefault="00C57BE7">
      <w:pPr>
        <w:pStyle w:val="ListParagraph"/>
        <w:keepNext/>
        <w:numPr>
          <w:ilvl w:val="0"/>
          <w:numId w:val="4"/>
        </w:numPr>
      </w:pPr>
      <w:r>
        <w:t xml:space="preserve">Never  (2) </w:t>
      </w:r>
    </w:p>
    <w:p w14:paraId="34F09215" w14:textId="77777777" w:rsidR="00D73D77" w:rsidRDefault="00C57BE7">
      <w:pPr>
        <w:pStyle w:val="ListParagraph"/>
        <w:keepNext/>
        <w:numPr>
          <w:ilvl w:val="0"/>
          <w:numId w:val="4"/>
        </w:numPr>
      </w:pPr>
      <w:r>
        <w:t xml:space="preserve">Less than once a week  (3) </w:t>
      </w:r>
    </w:p>
    <w:p w14:paraId="0C20FB3C" w14:textId="77777777" w:rsidR="00D73D77" w:rsidRDefault="00C57BE7">
      <w:pPr>
        <w:pStyle w:val="ListParagraph"/>
        <w:keepNext/>
        <w:numPr>
          <w:ilvl w:val="0"/>
          <w:numId w:val="4"/>
        </w:numPr>
      </w:pPr>
      <w:r>
        <w:t xml:space="preserve">One to four times per week  (4) </w:t>
      </w:r>
    </w:p>
    <w:p w14:paraId="6852EAD6" w14:textId="77777777" w:rsidR="00D73D77" w:rsidRDefault="00C57BE7">
      <w:pPr>
        <w:pStyle w:val="ListParagraph"/>
        <w:keepNext/>
        <w:numPr>
          <w:ilvl w:val="0"/>
          <w:numId w:val="4"/>
        </w:numPr>
      </w:pPr>
      <w:r>
        <w:t xml:space="preserve">Almost or at least daily  (5) </w:t>
      </w:r>
    </w:p>
    <w:p w14:paraId="5007FCDE" w14:textId="77777777" w:rsidR="00D73D77" w:rsidRDefault="00D73D77"/>
    <w:p w14:paraId="5D7CA46B" w14:textId="77777777" w:rsidR="00D73D77" w:rsidRDefault="00C57BE7">
      <w:pPr>
        <w:keepNext/>
      </w:pPr>
      <w:r>
        <w:t xml:space="preserve">Q3.4 </w:t>
      </w:r>
      <w:del w:id="43" w:author="Wang, Charlotte" w:date="2021-10-07T21:19:00Z">
        <w:r w:rsidDel="009E4CBD">
          <w:delText>你</w:delText>
        </w:r>
      </w:del>
      <w:ins w:id="44" w:author="Wang, Charlotte" w:date="2021-10-07T21:19:00Z">
        <w:r w:rsidR="009E4CBD">
          <w:t>您</w:t>
        </w:r>
      </w:ins>
      <w:r>
        <w:t>多久吃一次牛肉？</w:t>
      </w:r>
    </w:p>
    <w:p w14:paraId="11BC798F" w14:textId="77777777" w:rsidR="00D73D77" w:rsidRDefault="00C57BE7">
      <w:pPr>
        <w:pStyle w:val="ListParagraph"/>
        <w:keepNext/>
        <w:numPr>
          <w:ilvl w:val="0"/>
          <w:numId w:val="4"/>
        </w:numPr>
      </w:pPr>
      <w:r>
        <w:t>从不</w:t>
      </w:r>
      <w:r>
        <w:t xml:space="preserve">  (2) </w:t>
      </w:r>
    </w:p>
    <w:p w14:paraId="069030E1" w14:textId="77777777" w:rsidR="00D73D77" w:rsidRDefault="00C57BE7">
      <w:pPr>
        <w:pStyle w:val="ListParagraph"/>
        <w:keepNext/>
        <w:numPr>
          <w:ilvl w:val="0"/>
          <w:numId w:val="4"/>
        </w:numPr>
      </w:pPr>
      <w:r>
        <w:t>一周不到一次</w:t>
      </w:r>
      <w:r>
        <w:t xml:space="preserve">  (3) </w:t>
      </w:r>
    </w:p>
    <w:p w14:paraId="64AFD79E" w14:textId="77777777" w:rsidR="00D73D77" w:rsidRDefault="00C57BE7">
      <w:pPr>
        <w:pStyle w:val="ListParagraph"/>
        <w:keepNext/>
        <w:numPr>
          <w:ilvl w:val="0"/>
          <w:numId w:val="4"/>
        </w:numPr>
      </w:pPr>
      <w:r>
        <w:t>每周一到四次</w:t>
      </w:r>
      <w:r>
        <w:t xml:space="preserve">  (4) </w:t>
      </w:r>
    </w:p>
    <w:p w14:paraId="48EFA4DC" w14:textId="77777777" w:rsidR="00D73D77" w:rsidRDefault="00C57BE7">
      <w:pPr>
        <w:pStyle w:val="ListParagraph"/>
        <w:keepNext/>
        <w:numPr>
          <w:ilvl w:val="0"/>
          <w:numId w:val="4"/>
        </w:numPr>
      </w:pPr>
      <w:r>
        <w:t>接近每天，或每天一次或以上</w:t>
      </w:r>
      <w:r>
        <w:t xml:space="preserve">  (5) </w:t>
      </w:r>
    </w:p>
    <w:p w14:paraId="2C946B4F" w14:textId="77777777" w:rsidR="00D73D77" w:rsidRDefault="00D73D77"/>
    <w:p w14:paraId="54E571F1" w14:textId="77777777" w:rsidR="00D73D77" w:rsidRDefault="00D73D77">
      <w:pPr>
        <w:pStyle w:val="QuestionSeparator"/>
      </w:pPr>
    </w:p>
    <w:p w14:paraId="015105E4" w14:textId="77777777" w:rsidR="00D73D77" w:rsidRDefault="00D73D77"/>
    <w:p w14:paraId="1C5BBF6A" w14:textId="77777777" w:rsidR="00D73D77" w:rsidRDefault="00C57BE7">
      <w:pPr>
        <w:keepNext/>
      </w:pPr>
      <w:r>
        <w:t>Q3.5 Which</w:t>
      </w:r>
      <w:r>
        <w:rPr>
          <w:b/>
        </w:rPr>
        <w:t xml:space="preserve"> </w:t>
      </w:r>
      <w:r>
        <w:t>mode of transport did you mainly use for each of the following trips in 2019?</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52B021A9"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CB1935" w14:textId="77777777" w:rsidR="00D73D77" w:rsidRDefault="00D73D77">
            <w:pPr>
              <w:keepNext/>
            </w:pPr>
          </w:p>
        </w:tc>
        <w:tc>
          <w:tcPr>
            <w:tcW w:w="1596" w:type="dxa"/>
          </w:tcPr>
          <w:p w14:paraId="3892C11C" w14:textId="77777777" w:rsidR="00D73D77" w:rsidRDefault="00C57BE7">
            <w:pPr>
              <w:cnfStyle w:val="100000000000" w:firstRow="1" w:lastRow="0" w:firstColumn="0" w:lastColumn="0" w:oddVBand="0" w:evenVBand="0" w:oddHBand="0" w:evenHBand="0" w:firstRowFirstColumn="0" w:firstRowLastColumn="0" w:lastRowFirstColumn="0" w:lastRowLastColumn="0"/>
            </w:pPr>
            <w:r>
              <w:t>Car or Motorbike (1)</w:t>
            </w:r>
          </w:p>
        </w:tc>
        <w:tc>
          <w:tcPr>
            <w:tcW w:w="1596" w:type="dxa"/>
          </w:tcPr>
          <w:p w14:paraId="71072FDD" w14:textId="77777777" w:rsidR="00D73D77" w:rsidRDefault="00C57BE7">
            <w:pPr>
              <w:cnfStyle w:val="100000000000" w:firstRow="1" w:lastRow="0" w:firstColumn="0" w:lastColumn="0" w:oddVBand="0" w:evenVBand="0" w:oddHBand="0" w:evenHBand="0" w:firstRowFirstColumn="0" w:firstRowLastColumn="0" w:lastRowFirstColumn="0" w:lastRowLastColumn="0"/>
            </w:pPr>
            <w:r>
              <w:t>Public Transport (2)</w:t>
            </w:r>
          </w:p>
        </w:tc>
        <w:tc>
          <w:tcPr>
            <w:tcW w:w="1596" w:type="dxa"/>
          </w:tcPr>
          <w:p w14:paraId="3BC42DF7" w14:textId="77777777" w:rsidR="00D73D77" w:rsidRDefault="00C57BE7">
            <w:pPr>
              <w:cnfStyle w:val="100000000000" w:firstRow="1" w:lastRow="0" w:firstColumn="0" w:lastColumn="0" w:oddVBand="0" w:evenVBand="0" w:oddHBand="0" w:evenHBand="0" w:firstRowFirstColumn="0" w:firstRowLastColumn="0" w:lastRowFirstColumn="0" w:lastRowLastColumn="0"/>
            </w:pPr>
            <w:r>
              <w:t>Walking or Cycling (3)</w:t>
            </w:r>
          </w:p>
        </w:tc>
        <w:tc>
          <w:tcPr>
            <w:tcW w:w="1596" w:type="dxa"/>
          </w:tcPr>
          <w:p w14:paraId="70244028" w14:textId="77777777" w:rsidR="00D73D77" w:rsidRDefault="00C57BE7">
            <w:pPr>
              <w:cnfStyle w:val="100000000000" w:firstRow="1" w:lastRow="0" w:firstColumn="0" w:lastColumn="0" w:oddVBand="0" w:evenVBand="0" w:oddHBand="0" w:evenHBand="0" w:firstRowFirstColumn="0" w:firstRowLastColumn="0" w:lastRowFirstColumn="0" w:lastRowLastColumn="0"/>
            </w:pPr>
            <w:r>
              <w:t>Other (4)</w:t>
            </w:r>
          </w:p>
        </w:tc>
        <w:tc>
          <w:tcPr>
            <w:tcW w:w="1596" w:type="dxa"/>
          </w:tcPr>
          <w:p w14:paraId="39BE4028" w14:textId="77777777" w:rsidR="00D73D77" w:rsidRDefault="00C57BE7">
            <w:pPr>
              <w:cnfStyle w:val="100000000000" w:firstRow="1" w:lastRow="0" w:firstColumn="0" w:lastColumn="0" w:oddVBand="0" w:evenVBand="0" w:oddHBand="0" w:evenHBand="0" w:firstRowFirstColumn="0" w:firstRowLastColumn="0" w:lastRowFirstColumn="0" w:lastRowLastColumn="0"/>
            </w:pPr>
            <w:r>
              <w:t>Not Applicable (5)</w:t>
            </w:r>
          </w:p>
        </w:tc>
      </w:tr>
      <w:tr w:rsidR="00D73D77" w14:paraId="3BFF40BD"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A083626" w14:textId="77777777" w:rsidR="00D73D77" w:rsidRDefault="00C57BE7">
            <w:pPr>
              <w:keepNext/>
            </w:pPr>
            <w:r>
              <w:t xml:space="preserve">Commute to work or place of study (1) </w:t>
            </w:r>
          </w:p>
        </w:tc>
        <w:tc>
          <w:tcPr>
            <w:tcW w:w="1596" w:type="dxa"/>
          </w:tcPr>
          <w:p w14:paraId="38121CE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EBC69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EBF0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2B15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AACA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3DD65D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A636EF9" w14:textId="77777777" w:rsidR="00D73D77" w:rsidRDefault="00C57BE7">
            <w:pPr>
              <w:keepNext/>
            </w:pPr>
            <w:r>
              <w:t xml:space="preserve">Grocery shopping (2) </w:t>
            </w:r>
          </w:p>
        </w:tc>
        <w:tc>
          <w:tcPr>
            <w:tcW w:w="1596" w:type="dxa"/>
          </w:tcPr>
          <w:p w14:paraId="63A517E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2E3C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8B0C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3266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4076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FEDAD5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F98DE5F" w14:textId="77777777" w:rsidR="00D73D77" w:rsidRDefault="00C57BE7">
            <w:pPr>
              <w:keepNext/>
            </w:pPr>
            <w:r>
              <w:t xml:space="preserve">Recreational and leisure activities  (excluding holiday travel) (3) </w:t>
            </w:r>
          </w:p>
        </w:tc>
        <w:tc>
          <w:tcPr>
            <w:tcW w:w="1596" w:type="dxa"/>
          </w:tcPr>
          <w:p w14:paraId="7697A05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E8AB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D2E6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B0D8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42A62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1ED344" w14:textId="77777777" w:rsidR="00D73D77" w:rsidRDefault="00D73D77"/>
    <w:p w14:paraId="559BC58C" w14:textId="77777777" w:rsidR="00D73D77" w:rsidRDefault="00D73D77"/>
    <w:p w14:paraId="53F670A3" w14:textId="77777777" w:rsidR="00D73D77" w:rsidRDefault="00C57BE7">
      <w:pPr>
        <w:keepNext/>
        <w:rPr>
          <w:lang w:eastAsia="zh-CN"/>
        </w:rPr>
      </w:pPr>
      <w:r>
        <w:rPr>
          <w:lang w:eastAsia="zh-CN"/>
        </w:rPr>
        <w:lastRenderedPageBreak/>
        <w:t xml:space="preserve">Q3.5 </w:t>
      </w:r>
      <w:r>
        <w:rPr>
          <w:lang w:eastAsia="zh-CN"/>
        </w:rPr>
        <w:t>在</w:t>
      </w:r>
      <w:r>
        <w:rPr>
          <w:lang w:eastAsia="zh-CN"/>
        </w:rPr>
        <w:t>2019</w:t>
      </w:r>
      <w:r>
        <w:rPr>
          <w:lang w:eastAsia="zh-CN"/>
        </w:rPr>
        <w:t>年，您在以下各类出行中主要使用的交通方式是？</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2097C103"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04C02D2" w14:textId="77777777" w:rsidR="00D73D77" w:rsidRDefault="00D73D77">
            <w:pPr>
              <w:keepNext/>
              <w:rPr>
                <w:lang w:eastAsia="zh-CN"/>
              </w:rPr>
            </w:pPr>
          </w:p>
        </w:tc>
        <w:tc>
          <w:tcPr>
            <w:tcW w:w="1596" w:type="dxa"/>
          </w:tcPr>
          <w:p w14:paraId="6F14F173" w14:textId="77777777" w:rsidR="00D73D77" w:rsidRDefault="00C57BE7">
            <w:pPr>
              <w:cnfStyle w:val="100000000000" w:firstRow="1" w:lastRow="0" w:firstColumn="0" w:lastColumn="0" w:oddVBand="0" w:evenVBand="0" w:oddHBand="0" w:evenHBand="0" w:firstRowFirstColumn="0" w:firstRowLastColumn="0" w:lastRowFirstColumn="0" w:lastRowLastColumn="0"/>
            </w:pPr>
            <w:r>
              <w:t>汽车或摩托车</w:t>
            </w:r>
            <w:r>
              <w:t xml:space="preserve"> (1)</w:t>
            </w:r>
          </w:p>
        </w:tc>
        <w:tc>
          <w:tcPr>
            <w:tcW w:w="1596" w:type="dxa"/>
          </w:tcPr>
          <w:p w14:paraId="117FCDB4" w14:textId="77777777" w:rsidR="00D73D77" w:rsidRDefault="00C57BE7">
            <w:pPr>
              <w:cnfStyle w:val="100000000000" w:firstRow="1" w:lastRow="0" w:firstColumn="0" w:lastColumn="0" w:oddVBand="0" w:evenVBand="0" w:oddHBand="0" w:evenHBand="0" w:firstRowFirstColumn="0" w:firstRowLastColumn="0" w:lastRowFirstColumn="0" w:lastRowLastColumn="0"/>
            </w:pPr>
            <w:r>
              <w:t>公共交通工具</w:t>
            </w:r>
            <w:r>
              <w:t xml:space="preserve"> (2)</w:t>
            </w:r>
          </w:p>
        </w:tc>
        <w:tc>
          <w:tcPr>
            <w:tcW w:w="1596" w:type="dxa"/>
          </w:tcPr>
          <w:p w14:paraId="6F032EDB" w14:textId="77777777" w:rsidR="00D73D77" w:rsidRDefault="00C57BE7">
            <w:pPr>
              <w:cnfStyle w:val="100000000000" w:firstRow="1" w:lastRow="0" w:firstColumn="0" w:lastColumn="0" w:oddVBand="0" w:evenVBand="0" w:oddHBand="0" w:evenHBand="0" w:firstRowFirstColumn="0" w:firstRowLastColumn="0" w:lastRowFirstColumn="0" w:lastRowLastColumn="0"/>
            </w:pPr>
            <w:r>
              <w:t>步行或骑自行车</w:t>
            </w:r>
            <w:r>
              <w:t xml:space="preserve"> (3)</w:t>
            </w:r>
          </w:p>
        </w:tc>
        <w:tc>
          <w:tcPr>
            <w:tcW w:w="1596" w:type="dxa"/>
          </w:tcPr>
          <w:p w14:paraId="682977CD" w14:textId="77777777" w:rsidR="00D73D77" w:rsidRDefault="00C57BE7">
            <w:pPr>
              <w:cnfStyle w:val="100000000000" w:firstRow="1" w:lastRow="0" w:firstColumn="0" w:lastColumn="0" w:oddVBand="0" w:evenVBand="0" w:oddHBand="0" w:evenHBand="0" w:firstRowFirstColumn="0" w:firstRowLastColumn="0" w:lastRowFirstColumn="0" w:lastRowLastColumn="0"/>
            </w:pPr>
            <w:r>
              <w:t>其他</w:t>
            </w:r>
            <w:r>
              <w:t xml:space="preserve"> (4)</w:t>
            </w:r>
          </w:p>
        </w:tc>
        <w:tc>
          <w:tcPr>
            <w:tcW w:w="1596" w:type="dxa"/>
          </w:tcPr>
          <w:p w14:paraId="19E5D136" w14:textId="77777777" w:rsidR="00D73D77" w:rsidRDefault="00C57BE7">
            <w:pPr>
              <w:cnfStyle w:val="100000000000" w:firstRow="1" w:lastRow="0" w:firstColumn="0" w:lastColumn="0" w:oddVBand="0" w:evenVBand="0" w:oddHBand="0" w:evenHBand="0" w:firstRowFirstColumn="0" w:firstRowLastColumn="0" w:lastRowFirstColumn="0" w:lastRowLastColumn="0"/>
            </w:pPr>
            <w:r>
              <w:t>不适用</w:t>
            </w:r>
            <w:r>
              <w:t xml:space="preserve"> (5)</w:t>
            </w:r>
          </w:p>
        </w:tc>
      </w:tr>
      <w:tr w:rsidR="00D73D77" w14:paraId="207B113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8D452FF" w14:textId="77777777" w:rsidR="00D73D77" w:rsidRDefault="00C57BE7">
            <w:pPr>
              <w:keepNext/>
              <w:rPr>
                <w:lang w:eastAsia="zh-CN"/>
              </w:rPr>
            </w:pPr>
            <w:r>
              <w:rPr>
                <w:lang w:eastAsia="zh-CN"/>
              </w:rPr>
              <w:t>前往工作或学习的地方</w:t>
            </w:r>
            <w:r>
              <w:rPr>
                <w:lang w:eastAsia="zh-CN"/>
              </w:rPr>
              <w:t xml:space="preserve"> (1) </w:t>
            </w:r>
          </w:p>
        </w:tc>
        <w:tc>
          <w:tcPr>
            <w:tcW w:w="1596" w:type="dxa"/>
          </w:tcPr>
          <w:p w14:paraId="048108B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537DC3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B075F3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4DC1D1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B54D4F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03D8C185"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C509D76" w14:textId="77777777" w:rsidR="00D73D77" w:rsidRDefault="00C57BE7">
            <w:pPr>
              <w:keepNext/>
            </w:pPr>
            <w:r>
              <w:t>购物</w:t>
            </w:r>
            <w:r>
              <w:t xml:space="preserve"> (2) </w:t>
            </w:r>
          </w:p>
        </w:tc>
        <w:tc>
          <w:tcPr>
            <w:tcW w:w="1596" w:type="dxa"/>
          </w:tcPr>
          <w:p w14:paraId="2BB584F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BAF46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3F439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1039B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83F1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2F8AE75"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D84C8AF" w14:textId="77777777" w:rsidR="00D73D77" w:rsidRDefault="00C57BE7">
            <w:pPr>
              <w:keepNext/>
              <w:rPr>
                <w:lang w:eastAsia="zh-CN"/>
              </w:rPr>
            </w:pPr>
            <w:r>
              <w:rPr>
                <w:lang w:eastAsia="zh-CN"/>
              </w:rPr>
              <w:t>休闲和休闲活动（不包括假期旅行）</w:t>
            </w:r>
            <w:r>
              <w:rPr>
                <w:lang w:eastAsia="zh-CN"/>
              </w:rPr>
              <w:t xml:space="preserve"> (3) </w:t>
            </w:r>
          </w:p>
        </w:tc>
        <w:tc>
          <w:tcPr>
            <w:tcW w:w="1596" w:type="dxa"/>
          </w:tcPr>
          <w:p w14:paraId="5A13B25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0ADD2D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77DE85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446CC2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B122A9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2949A2E9" w14:textId="77777777" w:rsidR="00D73D77" w:rsidRDefault="00D73D77">
      <w:pPr>
        <w:rPr>
          <w:lang w:eastAsia="zh-CN"/>
        </w:rPr>
      </w:pPr>
    </w:p>
    <w:p w14:paraId="08FB8769" w14:textId="77777777" w:rsidR="00D73D77" w:rsidRDefault="00D73D77">
      <w:pPr>
        <w:rPr>
          <w:lang w:eastAsia="zh-CN"/>
        </w:rPr>
      </w:pPr>
    </w:p>
    <w:p w14:paraId="3486748D" w14:textId="77777777" w:rsidR="00D73D77" w:rsidRDefault="00D73D77">
      <w:pPr>
        <w:pStyle w:val="QuestionSeparator"/>
        <w:rPr>
          <w:lang w:eastAsia="zh-CN"/>
        </w:rPr>
      </w:pPr>
    </w:p>
    <w:p w14:paraId="253221E9" w14:textId="77777777" w:rsidR="00D73D77" w:rsidRDefault="00D73D77">
      <w:pPr>
        <w:rPr>
          <w:lang w:eastAsia="zh-CN"/>
        </w:rPr>
      </w:pPr>
    </w:p>
    <w:p w14:paraId="0F4BB593" w14:textId="77777777" w:rsidR="00D73D77" w:rsidRDefault="00C57BE7">
      <w:pPr>
        <w:keepNext/>
      </w:pPr>
      <w:r>
        <w:t>Q3.6 How do you rate the availability (ease of access and frequency) of public transportation where you live?</w:t>
      </w:r>
    </w:p>
    <w:p w14:paraId="66817848" w14:textId="77777777" w:rsidR="00D73D77" w:rsidRDefault="00C57BE7">
      <w:pPr>
        <w:pStyle w:val="ListParagraph"/>
        <w:keepNext/>
        <w:numPr>
          <w:ilvl w:val="0"/>
          <w:numId w:val="4"/>
        </w:numPr>
      </w:pPr>
      <w:r>
        <w:t xml:space="preserve">Very poor  (0) </w:t>
      </w:r>
    </w:p>
    <w:p w14:paraId="0FF03E9F" w14:textId="77777777" w:rsidR="00D73D77" w:rsidRDefault="00C57BE7">
      <w:pPr>
        <w:pStyle w:val="ListParagraph"/>
        <w:keepNext/>
        <w:numPr>
          <w:ilvl w:val="0"/>
          <w:numId w:val="4"/>
        </w:numPr>
      </w:pPr>
      <w:r>
        <w:t xml:space="preserve">Poor  (1) </w:t>
      </w:r>
    </w:p>
    <w:p w14:paraId="0E9F12C9" w14:textId="77777777" w:rsidR="00D73D77" w:rsidRDefault="00C57BE7">
      <w:pPr>
        <w:pStyle w:val="ListParagraph"/>
        <w:keepNext/>
        <w:numPr>
          <w:ilvl w:val="0"/>
          <w:numId w:val="4"/>
        </w:numPr>
      </w:pPr>
      <w:r>
        <w:t xml:space="preserve">Fair  (2) </w:t>
      </w:r>
    </w:p>
    <w:p w14:paraId="07A06544" w14:textId="77777777" w:rsidR="00D73D77" w:rsidRDefault="00C57BE7">
      <w:pPr>
        <w:pStyle w:val="ListParagraph"/>
        <w:keepNext/>
        <w:numPr>
          <w:ilvl w:val="0"/>
          <w:numId w:val="4"/>
        </w:numPr>
      </w:pPr>
      <w:r>
        <w:t xml:space="preserve">Good  (3) </w:t>
      </w:r>
    </w:p>
    <w:p w14:paraId="2F5996AE" w14:textId="77777777" w:rsidR="00D73D77" w:rsidRDefault="00C57BE7">
      <w:pPr>
        <w:pStyle w:val="ListParagraph"/>
        <w:keepNext/>
        <w:numPr>
          <w:ilvl w:val="0"/>
          <w:numId w:val="4"/>
        </w:numPr>
      </w:pPr>
      <w:r>
        <w:t xml:space="preserve">Excellent  (4) </w:t>
      </w:r>
    </w:p>
    <w:p w14:paraId="1AF654CD" w14:textId="77777777" w:rsidR="00D73D77" w:rsidRDefault="00D73D77"/>
    <w:p w14:paraId="771FE9CD" w14:textId="77777777" w:rsidR="00D73D77" w:rsidRDefault="00C57BE7">
      <w:pPr>
        <w:keepNext/>
        <w:rPr>
          <w:lang w:eastAsia="zh-CN"/>
        </w:rPr>
      </w:pPr>
      <w:r>
        <w:rPr>
          <w:lang w:eastAsia="zh-CN"/>
        </w:rPr>
        <w:t xml:space="preserve">Q3.6 </w:t>
      </w:r>
      <w:r>
        <w:rPr>
          <w:lang w:eastAsia="zh-CN"/>
        </w:rPr>
        <w:t>您如何评价您居住地的公共交通的可用性（便利性和频率）？</w:t>
      </w:r>
    </w:p>
    <w:p w14:paraId="1E59598E" w14:textId="77777777" w:rsidR="00D73D77" w:rsidRDefault="00C57BE7">
      <w:pPr>
        <w:pStyle w:val="ListParagraph"/>
        <w:keepNext/>
        <w:numPr>
          <w:ilvl w:val="0"/>
          <w:numId w:val="4"/>
        </w:numPr>
      </w:pPr>
      <w:r>
        <w:t>很差</w:t>
      </w:r>
      <w:r>
        <w:t xml:space="preserve">  (0) </w:t>
      </w:r>
    </w:p>
    <w:p w14:paraId="64CD6EA1" w14:textId="77777777" w:rsidR="00D73D77" w:rsidRDefault="00C57BE7">
      <w:pPr>
        <w:pStyle w:val="ListParagraph"/>
        <w:keepNext/>
        <w:numPr>
          <w:ilvl w:val="0"/>
          <w:numId w:val="4"/>
        </w:numPr>
      </w:pPr>
      <w:r>
        <w:t>差</w:t>
      </w:r>
      <w:r>
        <w:t xml:space="preserve">  (1) </w:t>
      </w:r>
    </w:p>
    <w:p w14:paraId="381A12B8" w14:textId="77777777" w:rsidR="00D73D77" w:rsidRDefault="00C57BE7">
      <w:pPr>
        <w:pStyle w:val="ListParagraph"/>
        <w:keepNext/>
        <w:numPr>
          <w:ilvl w:val="0"/>
          <w:numId w:val="4"/>
        </w:numPr>
      </w:pPr>
      <w:r>
        <w:t>一般</w:t>
      </w:r>
      <w:r>
        <w:t xml:space="preserve">  (2) </w:t>
      </w:r>
    </w:p>
    <w:p w14:paraId="5B4CFCD3" w14:textId="77777777" w:rsidR="00D73D77" w:rsidRDefault="00C57BE7">
      <w:pPr>
        <w:pStyle w:val="ListParagraph"/>
        <w:keepNext/>
        <w:numPr>
          <w:ilvl w:val="0"/>
          <w:numId w:val="4"/>
        </w:numPr>
      </w:pPr>
      <w:r>
        <w:t>好</w:t>
      </w:r>
      <w:r>
        <w:t xml:space="preserve">  (3) </w:t>
      </w:r>
    </w:p>
    <w:p w14:paraId="338C1EA4" w14:textId="77777777" w:rsidR="00D73D77" w:rsidRDefault="00C57BE7">
      <w:pPr>
        <w:pStyle w:val="ListParagraph"/>
        <w:keepNext/>
        <w:numPr>
          <w:ilvl w:val="0"/>
          <w:numId w:val="4"/>
        </w:numPr>
      </w:pPr>
      <w:r>
        <w:t>非常好</w:t>
      </w:r>
      <w:r>
        <w:t xml:space="preserve">  (4) </w:t>
      </w:r>
    </w:p>
    <w:p w14:paraId="21805A50" w14:textId="77777777" w:rsidR="00D73D77" w:rsidRDefault="00D73D77"/>
    <w:p w14:paraId="541575A5" w14:textId="77777777" w:rsidR="00D73D77" w:rsidRDefault="00D73D77">
      <w:pPr>
        <w:pStyle w:val="QuestionSeparator"/>
      </w:pPr>
    </w:p>
    <w:p w14:paraId="564F18D3" w14:textId="77777777" w:rsidR="00D73D77" w:rsidRDefault="00D73D77"/>
    <w:p w14:paraId="33784758" w14:textId="77777777" w:rsidR="00D73D77" w:rsidRDefault="00C57BE7">
      <w:pPr>
        <w:keepNext/>
      </w:pPr>
      <w:r>
        <w:t>Q3.7 Timing</w:t>
      </w:r>
    </w:p>
    <w:p w14:paraId="2855DC01" w14:textId="77777777" w:rsidR="00D73D77" w:rsidRDefault="00C57BE7">
      <w:pPr>
        <w:pStyle w:val="ListParagraph"/>
        <w:keepNext/>
        <w:ind w:left="0"/>
      </w:pPr>
      <w:r>
        <w:t>First Click  (1)</w:t>
      </w:r>
    </w:p>
    <w:p w14:paraId="00E5CE76" w14:textId="77777777" w:rsidR="00D73D77" w:rsidRDefault="00C57BE7">
      <w:pPr>
        <w:pStyle w:val="ListParagraph"/>
        <w:keepNext/>
        <w:ind w:left="0"/>
      </w:pPr>
      <w:r>
        <w:t>Last Click  (2)</w:t>
      </w:r>
    </w:p>
    <w:p w14:paraId="0B2E2BE9" w14:textId="77777777" w:rsidR="00D73D77" w:rsidRDefault="00C57BE7">
      <w:pPr>
        <w:pStyle w:val="ListParagraph"/>
        <w:keepNext/>
        <w:ind w:left="0"/>
      </w:pPr>
      <w:r>
        <w:t>Page Submit  (3)</w:t>
      </w:r>
    </w:p>
    <w:p w14:paraId="05572F1D" w14:textId="77777777" w:rsidR="00D73D77" w:rsidRDefault="00C57BE7">
      <w:pPr>
        <w:pStyle w:val="ListParagraph"/>
        <w:keepNext/>
        <w:ind w:left="0"/>
      </w:pPr>
      <w:r>
        <w:t>Click Count  (4)</w:t>
      </w:r>
    </w:p>
    <w:p w14:paraId="7CB7239E" w14:textId="77777777" w:rsidR="00D73D77" w:rsidRDefault="00D73D77"/>
    <w:p w14:paraId="18DE4FD0" w14:textId="77777777" w:rsidR="00D73D77" w:rsidRDefault="00C57BE7">
      <w:pPr>
        <w:keepNext/>
      </w:pPr>
      <w:r>
        <w:t>Q3.7 Timing</w:t>
      </w:r>
    </w:p>
    <w:p w14:paraId="23A88D8B" w14:textId="77777777" w:rsidR="00D73D77" w:rsidRDefault="00C57BE7">
      <w:pPr>
        <w:pStyle w:val="ListParagraph"/>
        <w:keepNext/>
        <w:ind w:left="0"/>
      </w:pPr>
      <w:r>
        <w:t>First Click  (1)</w:t>
      </w:r>
    </w:p>
    <w:p w14:paraId="144AE311" w14:textId="77777777" w:rsidR="00D73D77" w:rsidRDefault="00C57BE7">
      <w:pPr>
        <w:pStyle w:val="ListParagraph"/>
        <w:keepNext/>
        <w:ind w:left="0"/>
      </w:pPr>
      <w:r>
        <w:t>Last Click  (2)</w:t>
      </w:r>
    </w:p>
    <w:p w14:paraId="17F5C74A" w14:textId="77777777" w:rsidR="00D73D77" w:rsidRDefault="00C57BE7">
      <w:pPr>
        <w:pStyle w:val="ListParagraph"/>
        <w:keepNext/>
        <w:ind w:left="0"/>
      </w:pPr>
      <w:r>
        <w:t>Page Submit  (3)</w:t>
      </w:r>
    </w:p>
    <w:p w14:paraId="4AEB19A1" w14:textId="77777777" w:rsidR="00D73D77" w:rsidRDefault="00C57BE7">
      <w:pPr>
        <w:pStyle w:val="ListParagraph"/>
        <w:keepNext/>
        <w:ind w:left="0"/>
      </w:pPr>
      <w:r>
        <w:t>Click Count  (4)</w:t>
      </w:r>
    </w:p>
    <w:p w14:paraId="384314B9" w14:textId="77777777" w:rsidR="00D73D77" w:rsidRDefault="00D73D77"/>
    <w:p w14:paraId="007ED1E1" w14:textId="77777777" w:rsidR="00D73D77" w:rsidRDefault="00C57BE7">
      <w:pPr>
        <w:pStyle w:val="BlockEndLabel"/>
      </w:pPr>
      <w:r>
        <w:t>End of Block: Household composition and energy characteristics</w:t>
      </w:r>
    </w:p>
    <w:p w14:paraId="1C4661F5" w14:textId="77777777" w:rsidR="00D73D77" w:rsidRDefault="00D73D77">
      <w:pPr>
        <w:pStyle w:val="BlockSeparator"/>
      </w:pPr>
    </w:p>
    <w:p w14:paraId="5328B6D7" w14:textId="77777777" w:rsidR="00D73D77" w:rsidRDefault="00C57BE7">
      <w:pPr>
        <w:pStyle w:val="BlockStartLabel"/>
      </w:pPr>
      <w:r>
        <w:t>Start of Block: Essay: climate change</w:t>
      </w:r>
    </w:p>
    <w:p w14:paraId="5BFB3C58" w14:textId="77777777" w:rsidR="00D73D77" w:rsidRDefault="00D73D77"/>
    <w:p w14:paraId="5046E338" w14:textId="77777777" w:rsidR="00D73D77" w:rsidRDefault="00C57BE7">
      <w:pPr>
        <w:keepNext/>
      </w:pPr>
      <w:r>
        <w:t>Q5.1 Timing</w:t>
      </w:r>
    </w:p>
    <w:p w14:paraId="4A87C0B9" w14:textId="77777777" w:rsidR="00D73D77" w:rsidRDefault="00C57BE7">
      <w:pPr>
        <w:pStyle w:val="ListParagraph"/>
        <w:keepNext/>
        <w:ind w:left="0"/>
      </w:pPr>
      <w:r>
        <w:t>First Click  (1)</w:t>
      </w:r>
    </w:p>
    <w:p w14:paraId="54F949D4" w14:textId="77777777" w:rsidR="00D73D77" w:rsidRDefault="00C57BE7">
      <w:pPr>
        <w:pStyle w:val="ListParagraph"/>
        <w:keepNext/>
        <w:ind w:left="0"/>
      </w:pPr>
      <w:r>
        <w:t>Last Click  (2)</w:t>
      </w:r>
    </w:p>
    <w:p w14:paraId="7A9234EF" w14:textId="77777777" w:rsidR="00D73D77" w:rsidRDefault="00C57BE7">
      <w:pPr>
        <w:pStyle w:val="ListParagraph"/>
        <w:keepNext/>
        <w:ind w:left="0"/>
      </w:pPr>
      <w:r>
        <w:t>Page Submit  (3)</w:t>
      </w:r>
    </w:p>
    <w:p w14:paraId="5605BCBE" w14:textId="77777777" w:rsidR="00D73D77" w:rsidRDefault="00C57BE7">
      <w:pPr>
        <w:pStyle w:val="ListParagraph"/>
        <w:keepNext/>
        <w:ind w:left="0"/>
      </w:pPr>
      <w:r>
        <w:t>Click Count  (4)</w:t>
      </w:r>
    </w:p>
    <w:p w14:paraId="3526B20C" w14:textId="77777777" w:rsidR="00D73D77" w:rsidRDefault="00D73D77"/>
    <w:p w14:paraId="288934DA" w14:textId="77777777" w:rsidR="00D73D77" w:rsidRDefault="00C57BE7">
      <w:pPr>
        <w:keepNext/>
      </w:pPr>
      <w:r>
        <w:t>Q5.1 Timing</w:t>
      </w:r>
    </w:p>
    <w:p w14:paraId="32BD5567" w14:textId="77777777" w:rsidR="00D73D77" w:rsidRDefault="00C57BE7">
      <w:pPr>
        <w:pStyle w:val="ListParagraph"/>
        <w:keepNext/>
        <w:ind w:left="0"/>
      </w:pPr>
      <w:r>
        <w:t>First Click  (1)</w:t>
      </w:r>
    </w:p>
    <w:p w14:paraId="248231D4" w14:textId="77777777" w:rsidR="00D73D77" w:rsidRDefault="00C57BE7">
      <w:pPr>
        <w:pStyle w:val="ListParagraph"/>
        <w:keepNext/>
        <w:ind w:left="0"/>
      </w:pPr>
      <w:r>
        <w:t>Last Click  (2)</w:t>
      </w:r>
    </w:p>
    <w:p w14:paraId="31BE4A96" w14:textId="77777777" w:rsidR="00D73D77" w:rsidRDefault="00C57BE7">
      <w:pPr>
        <w:pStyle w:val="ListParagraph"/>
        <w:keepNext/>
        <w:ind w:left="0"/>
      </w:pPr>
      <w:r>
        <w:t>Page Submit  (3)</w:t>
      </w:r>
    </w:p>
    <w:p w14:paraId="6C403BA6" w14:textId="77777777" w:rsidR="00D73D77" w:rsidRDefault="00C57BE7">
      <w:pPr>
        <w:pStyle w:val="ListParagraph"/>
        <w:keepNext/>
        <w:ind w:left="0"/>
      </w:pPr>
      <w:r>
        <w:t>Click Count  (4)</w:t>
      </w:r>
    </w:p>
    <w:p w14:paraId="773D435E" w14:textId="77777777" w:rsidR="00D73D77" w:rsidRDefault="00D73D77"/>
    <w:p w14:paraId="044E54EE" w14:textId="77777777" w:rsidR="00D73D77" w:rsidRDefault="00D73D77">
      <w:pPr>
        <w:pStyle w:val="QuestionSeparator"/>
      </w:pPr>
    </w:p>
    <w:p w14:paraId="4C1CD19A" w14:textId="77777777" w:rsidR="00D73D77" w:rsidRDefault="00D73D77"/>
    <w:p w14:paraId="08A1E20E" w14:textId="77777777" w:rsidR="00D73D77" w:rsidRDefault="00C57BE7">
      <w:pPr>
        <w:keepNext/>
      </w:pPr>
      <w:r>
        <w:t xml:space="preserve">Q5.2  When thinking about climate change, what are your main considerations? What should the [country] government do regarding climate change? </w:t>
      </w:r>
      <w:r>
        <w:br/>
      </w:r>
      <w:r>
        <w:br/>
        <w:t xml:space="preserve"> Please write as much as you would like, your response will be very useful.</w:t>
      </w:r>
    </w:p>
    <w:p w14:paraId="4569F626" w14:textId="77777777" w:rsidR="00D73D77" w:rsidRDefault="00C57BE7">
      <w:pPr>
        <w:pStyle w:val="TextEntryLine"/>
        <w:ind w:firstLine="400"/>
        <w:rPr>
          <w:lang w:eastAsia="zh-CN"/>
        </w:rPr>
      </w:pPr>
      <w:r>
        <w:rPr>
          <w:lang w:eastAsia="zh-CN"/>
        </w:rPr>
        <w:t>________________________________________________________________</w:t>
      </w:r>
    </w:p>
    <w:p w14:paraId="0D14D917" w14:textId="77777777" w:rsidR="00D73D77" w:rsidRDefault="00C57BE7">
      <w:pPr>
        <w:pStyle w:val="TextEntryLine"/>
        <w:ind w:firstLine="400"/>
        <w:rPr>
          <w:lang w:eastAsia="zh-CN"/>
        </w:rPr>
      </w:pPr>
      <w:r>
        <w:rPr>
          <w:lang w:eastAsia="zh-CN"/>
        </w:rPr>
        <w:t>________________________________________________________________</w:t>
      </w:r>
    </w:p>
    <w:p w14:paraId="73D8ED31" w14:textId="77777777" w:rsidR="00D73D77" w:rsidRDefault="00C57BE7">
      <w:pPr>
        <w:pStyle w:val="TextEntryLine"/>
        <w:ind w:firstLine="400"/>
        <w:rPr>
          <w:lang w:eastAsia="zh-CN"/>
        </w:rPr>
      </w:pPr>
      <w:r>
        <w:rPr>
          <w:lang w:eastAsia="zh-CN"/>
        </w:rPr>
        <w:t>________________________________________________________________</w:t>
      </w:r>
    </w:p>
    <w:p w14:paraId="64106696" w14:textId="77777777" w:rsidR="00D73D77" w:rsidRDefault="00C57BE7">
      <w:pPr>
        <w:pStyle w:val="TextEntryLine"/>
        <w:ind w:firstLine="400"/>
        <w:rPr>
          <w:lang w:eastAsia="zh-CN"/>
        </w:rPr>
      </w:pPr>
      <w:r>
        <w:rPr>
          <w:lang w:eastAsia="zh-CN"/>
        </w:rPr>
        <w:t>________________________________________________________________</w:t>
      </w:r>
    </w:p>
    <w:p w14:paraId="643C7702" w14:textId="77777777" w:rsidR="00D73D77" w:rsidRDefault="00C57BE7">
      <w:pPr>
        <w:pStyle w:val="TextEntryLine"/>
        <w:ind w:firstLine="400"/>
        <w:rPr>
          <w:lang w:eastAsia="zh-CN"/>
        </w:rPr>
      </w:pPr>
      <w:r>
        <w:rPr>
          <w:lang w:eastAsia="zh-CN"/>
        </w:rPr>
        <w:t>________________________________________________________________</w:t>
      </w:r>
    </w:p>
    <w:p w14:paraId="7EAE84DA" w14:textId="77777777" w:rsidR="00D73D77" w:rsidRDefault="00D73D77">
      <w:pPr>
        <w:rPr>
          <w:lang w:eastAsia="zh-CN"/>
        </w:rPr>
      </w:pPr>
    </w:p>
    <w:p w14:paraId="082BAC70" w14:textId="77777777" w:rsidR="00D73D77" w:rsidRDefault="00C57BE7" w:rsidP="00C57BE7">
      <w:pPr>
        <w:keepNext/>
        <w:rPr>
          <w:lang w:eastAsia="zh-CN"/>
        </w:rPr>
      </w:pPr>
      <w:r>
        <w:rPr>
          <w:lang w:eastAsia="zh-CN"/>
        </w:rPr>
        <w:t xml:space="preserve">Q5.2 </w:t>
      </w:r>
      <w:r>
        <w:rPr>
          <w:lang w:eastAsia="zh-CN"/>
        </w:rPr>
        <w:t>当想到气候变化时，您的主要考虑是什么？中国政府应该如何应对气候变化</w:t>
      </w:r>
      <w:r>
        <w:rPr>
          <w:lang w:eastAsia="zh-CN"/>
        </w:rPr>
        <w:t>? </w:t>
      </w:r>
      <w:r>
        <w:rPr>
          <w:lang w:eastAsia="zh-CN"/>
        </w:rPr>
        <w:br/>
      </w:r>
      <w:del w:id="45" w:author="Wang, Charlotte" w:date="2021-10-07T20:33:00Z">
        <w:r w:rsidDel="00C57BE7">
          <w:rPr>
            <w:lang w:eastAsia="zh-CN"/>
          </w:rPr>
          <w:br/>
        </w:r>
      </w:del>
      <w:r>
        <w:rPr>
          <w:lang w:eastAsia="zh-CN"/>
        </w:rPr>
        <w:br/>
      </w:r>
      <w:r>
        <w:rPr>
          <w:lang w:eastAsia="zh-CN"/>
        </w:rPr>
        <w:t>请尽可能写下您的所有看法，您的回答会对我们很有帮助。</w:t>
      </w:r>
    </w:p>
    <w:p w14:paraId="0E83074D" w14:textId="77777777" w:rsidR="00D73D77" w:rsidRDefault="00C57BE7">
      <w:pPr>
        <w:pStyle w:val="TextEntryLine"/>
        <w:ind w:firstLine="400"/>
      </w:pPr>
      <w:r>
        <w:t>________________________________________________________________</w:t>
      </w:r>
    </w:p>
    <w:p w14:paraId="53BBDACE" w14:textId="77777777" w:rsidR="00D73D77" w:rsidRDefault="00C57BE7">
      <w:pPr>
        <w:pStyle w:val="TextEntryLine"/>
        <w:ind w:firstLine="400"/>
      </w:pPr>
      <w:r>
        <w:t>________________________________________________________________</w:t>
      </w:r>
    </w:p>
    <w:p w14:paraId="68C5F5C3" w14:textId="77777777" w:rsidR="00D73D77" w:rsidRDefault="00C57BE7">
      <w:pPr>
        <w:pStyle w:val="TextEntryLine"/>
        <w:ind w:firstLine="400"/>
      </w:pPr>
      <w:r>
        <w:t>________________________________________________________________</w:t>
      </w:r>
    </w:p>
    <w:p w14:paraId="0D722D62" w14:textId="77777777" w:rsidR="00D73D77" w:rsidRDefault="00C57BE7">
      <w:pPr>
        <w:pStyle w:val="TextEntryLine"/>
        <w:ind w:firstLine="400"/>
      </w:pPr>
      <w:r>
        <w:t>________________________________________________________________</w:t>
      </w:r>
    </w:p>
    <w:p w14:paraId="7043BF85" w14:textId="77777777" w:rsidR="00D73D77" w:rsidRDefault="00C57BE7">
      <w:pPr>
        <w:pStyle w:val="TextEntryLine"/>
        <w:ind w:firstLine="400"/>
      </w:pPr>
      <w:r>
        <w:t>________________________________________________________________</w:t>
      </w:r>
    </w:p>
    <w:p w14:paraId="721756FC" w14:textId="77777777" w:rsidR="00D73D77" w:rsidRDefault="00D73D77"/>
    <w:p w14:paraId="0471038D" w14:textId="77777777" w:rsidR="00D73D77" w:rsidRDefault="00C57BE7">
      <w:pPr>
        <w:pStyle w:val="BlockEndLabel"/>
      </w:pPr>
      <w:r>
        <w:t>End of Block: Essay: climate change</w:t>
      </w:r>
    </w:p>
    <w:p w14:paraId="7EA1F164" w14:textId="77777777" w:rsidR="00D73D77" w:rsidRDefault="00D73D77">
      <w:pPr>
        <w:pStyle w:val="BlockSeparator"/>
      </w:pPr>
    </w:p>
    <w:p w14:paraId="25B679DF" w14:textId="77777777" w:rsidR="00D73D77" w:rsidRDefault="00C57BE7">
      <w:pPr>
        <w:pStyle w:val="BlockStartLabel"/>
      </w:pPr>
      <w:r>
        <w:t>Start of Block: Treatment information: local climate</w:t>
      </w:r>
    </w:p>
    <w:p w14:paraId="646E3341" w14:textId="77777777" w:rsidR="00D73D77" w:rsidRDefault="00D73D77"/>
    <w:p w14:paraId="72B13D3F" w14:textId="77777777" w:rsidR="00D73D77" w:rsidRDefault="00C57BE7">
      <w:pPr>
        <w:keepNext/>
      </w:pPr>
      <w:r>
        <w:t xml:space="preserve">Q7.1 Recent academic studies have assessed the effects of climate change in [Country]. We will now show you a 3 minute video (with sound) that summarizes the results of these studies.  </w:t>
      </w:r>
      <w:r>
        <w:br/>
        <w:t xml:space="preserve">   </w:t>
      </w:r>
      <w:r>
        <w:br/>
        <w:t xml:space="preserve">Please pay attention to the information provided as you will be asked questions about it later. Do not skip forward or close the page while the video is running.  </w:t>
      </w:r>
      <w:r>
        <w:br/>
      </w:r>
      <w:r>
        <w:br/>
        <w:t xml:space="preserve"> Please proceed to the next page when you are ready.</w:t>
      </w:r>
    </w:p>
    <w:p w14:paraId="148784AA" w14:textId="77777777" w:rsidR="00D73D77" w:rsidRDefault="00D73D77"/>
    <w:p w14:paraId="2DF91B17" w14:textId="77777777" w:rsidR="00D73D77" w:rsidRDefault="00C57BE7" w:rsidP="00C57BE7">
      <w:pPr>
        <w:keepNext/>
        <w:rPr>
          <w:lang w:eastAsia="zh-CN"/>
        </w:rPr>
      </w:pPr>
      <w:r>
        <w:rPr>
          <w:lang w:eastAsia="zh-CN"/>
        </w:rPr>
        <w:t xml:space="preserve">Q7.1 </w:t>
      </w:r>
      <w:r>
        <w:rPr>
          <w:lang w:eastAsia="zh-CN"/>
        </w:rPr>
        <w:br/>
      </w:r>
      <w:r>
        <w:rPr>
          <w:lang w:eastAsia="zh-CN"/>
        </w:rPr>
        <w:br/>
        <w:t xml:space="preserve"> </w:t>
      </w:r>
      <w:r>
        <w:rPr>
          <w:lang w:eastAsia="zh-CN"/>
        </w:rPr>
        <w:t>现在我们将播放一段</w:t>
      </w:r>
      <w:r>
        <w:rPr>
          <w:lang w:eastAsia="zh-CN"/>
        </w:rPr>
        <w:t>3</w:t>
      </w:r>
      <w:r>
        <w:rPr>
          <w:lang w:eastAsia="zh-CN"/>
        </w:rPr>
        <w:t>分钟的</w:t>
      </w:r>
      <w:ins w:id="46" w:author="Wang, Charlotte" w:date="2021-10-07T20:33:00Z">
        <w:r>
          <w:rPr>
            <w:rFonts w:hint="eastAsia"/>
            <w:lang w:eastAsia="zh-CN"/>
          </w:rPr>
          <w:t>有</w:t>
        </w:r>
      </w:ins>
      <w:del w:id="47" w:author="Wang, Charlotte" w:date="2021-10-07T20:33:00Z">
        <w:r w:rsidDel="00C57BE7">
          <w:rPr>
            <w:lang w:eastAsia="zh-CN"/>
          </w:rPr>
          <w:delText>带</w:delText>
        </w:r>
      </w:del>
      <w:r>
        <w:rPr>
          <w:lang w:eastAsia="zh-CN"/>
        </w:rPr>
        <w:t>声视频，它总结了这些研究的结果。</w:t>
      </w:r>
      <w:r>
        <w:rPr>
          <w:lang w:eastAsia="zh-CN"/>
        </w:rPr>
        <w:t> </w:t>
      </w:r>
      <w:r>
        <w:rPr>
          <w:lang w:eastAsia="zh-CN"/>
        </w:rPr>
        <w:br/>
      </w:r>
      <w:r>
        <w:rPr>
          <w:lang w:eastAsia="zh-CN"/>
        </w:rPr>
        <w:br/>
      </w:r>
      <w:r>
        <w:rPr>
          <w:lang w:eastAsia="zh-CN"/>
        </w:rPr>
        <w:br/>
      </w:r>
      <w:r>
        <w:rPr>
          <w:lang w:eastAsia="zh-CN"/>
        </w:rPr>
        <w:br/>
      </w:r>
      <w:r>
        <w:rPr>
          <w:lang w:eastAsia="zh-CN"/>
        </w:rPr>
        <w:t>请注意</w:t>
      </w:r>
      <w:ins w:id="48" w:author="Wang, Charlotte" w:date="2021-10-07T20:34:00Z">
        <w:r>
          <w:rPr>
            <w:rFonts w:hint="eastAsia"/>
            <w:lang w:eastAsia="zh-CN"/>
          </w:rPr>
          <w:t>视频中</w:t>
        </w:r>
      </w:ins>
      <w:del w:id="49" w:author="Wang, Charlotte" w:date="2021-10-07T20:34:00Z">
        <w:r w:rsidDel="00C57BE7">
          <w:rPr>
            <w:lang w:eastAsia="zh-CN"/>
          </w:rPr>
          <w:delText>所</w:delText>
        </w:r>
      </w:del>
      <w:r>
        <w:rPr>
          <w:lang w:eastAsia="zh-CN"/>
        </w:rPr>
        <w:t>提供的信息，因为稍后会问您</w:t>
      </w:r>
      <w:del w:id="50" w:author="Wang, Charlotte" w:date="2021-10-07T20:33:00Z">
        <w:r w:rsidDel="00C57BE7">
          <w:rPr>
            <w:lang w:eastAsia="zh-CN"/>
          </w:rPr>
          <w:delText>有关的</w:delText>
        </w:r>
      </w:del>
      <w:r>
        <w:rPr>
          <w:lang w:eastAsia="zh-CN"/>
        </w:rPr>
        <w:t>与视频</w:t>
      </w:r>
      <w:ins w:id="51" w:author="Wang, Charlotte" w:date="2021-10-07T20:33:00Z">
        <w:r>
          <w:rPr>
            <w:lang w:eastAsia="zh-CN"/>
          </w:rPr>
          <w:t>有关的</w:t>
        </w:r>
      </w:ins>
      <w:r>
        <w:rPr>
          <w:lang w:eastAsia="zh-CN"/>
        </w:rPr>
        <w:t>问题。视频播放过程中，请勿跳转或关闭页面。</w:t>
      </w:r>
      <w:r>
        <w:rPr>
          <w:lang w:eastAsia="zh-CN"/>
        </w:rPr>
        <w:br/>
      </w:r>
      <w:r>
        <w:rPr>
          <w:lang w:eastAsia="zh-CN"/>
        </w:rPr>
        <w:br/>
      </w:r>
      <w:r>
        <w:rPr>
          <w:lang w:eastAsia="zh-CN"/>
        </w:rPr>
        <w:br/>
      </w:r>
      <w:r>
        <w:rPr>
          <w:lang w:eastAsia="zh-CN"/>
        </w:rPr>
        <w:t>准备好后请进入下一页。</w:t>
      </w:r>
      <w:r>
        <w:rPr>
          <w:lang w:eastAsia="zh-CN"/>
        </w:rPr>
        <w:br/>
      </w:r>
    </w:p>
    <w:p w14:paraId="48911713" w14:textId="77777777" w:rsidR="00D73D77" w:rsidRDefault="00D73D77">
      <w:pPr>
        <w:rPr>
          <w:lang w:eastAsia="zh-CN"/>
        </w:rPr>
      </w:pPr>
    </w:p>
    <w:p w14:paraId="012F05F4" w14:textId="77777777" w:rsidR="00D73D77" w:rsidRDefault="00C57BE7">
      <w:pPr>
        <w:pStyle w:val="BlockEndLabel"/>
      </w:pPr>
      <w:r>
        <w:t>End of Block: Treatment information: local climate</w:t>
      </w:r>
    </w:p>
    <w:p w14:paraId="04041126" w14:textId="77777777" w:rsidR="00D73D77" w:rsidRDefault="00D73D77">
      <w:pPr>
        <w:pStyle w:val="BlockSeparator"/>
      </w:pPr>
    </w:p>
    <w:p w14:paraId="2B12986D" w14:textId="77777777" w:rsidR="00D73D77" w:rsidRDefault="00C57BE7">
      <w:pPr>
        <w:pStyle w:val="BlockStartLabel"/>
      </w:pPr>
      <w:r>
        <w:t>Start of Block: Treatment: local climate</w:t>
      </w:r>
    </w:p>
    <w:p w14:paraId="036E66B9" w14:textId="77777777" w:rsidR="00D73D77" w:rsidRDefault="00D73D77"/>
    <w:p w14:paraId="3D678895" w14:textId="77777777" w:rsidR="00D73D77" w:rsidRDefault="00C57BE7">
      <w:pPr>
        <w:keepNext/>
      </w:pPr>
      <w:r>
        <w:t>Q8.1 Timing</w:t>
      </w:r>
    </w:p>
    <w:p w14:paraId="47EF9542" w14:textId="77777777" w:rsidR="00D73D77" w:rsidRDefault="00C57BE7">
      <w:pPr>
        <w:pStyle w:val="ListParagraph"/>
        <w:keepNext/>
        <w:ind w:left="0"/>
      </w:pPr>
      <w:r>
        <w:t>First Click  (1)</w:t>
      </w:r>
    </w:p>
    <w:p w14:paraId="4D3DCDF5" w14:textId="77777777" w:rsidR="00D73D77" w:rsidRDefault="00C57BE7">
      <w:pPr>
        <w:pStyle w:val="ListParagraph"/>
        <w:keepNext/>
        <w:ind w:left="0"/>
      </w:pPr>
      <w:r>
        <w:t>Last Click  (2)</w:t>
      </w:r>
    </w:p>
    <w:p w14:paraId="571306B2" w14:textId="77777777" w:rsidR="00D73D77" w:rsidRDefault="00C57BE7">
      <w:pPr>
        <w:pStyle w:val="ListParagraph"/>
        <w:keepNext/>
        <w:ind w:left="0"/>
      </w:pPr>
      <w:r>
        <w:t>Page Submit  (3)</w:t>
      </w:r>
    </w:p>
    <w:p w14:paraId="0FF4BA93" w14:textId="77777777" w:rsidR="00D73D77" w:rsidRDefault="00C57BE7">
      <w:pPr>
        <w:pStyle w:val="ListParagraph"/>
        <w:keepNext/>
        <w:ind w:left="0"/>
      </w:pPr>
      <w:r>
        <w:t>Click Count  (4)</w:t>
      </w:r>
    </w:p>
    <w:p w14:paraId="3AA6600F" w14:textId="77777777" w:rsidR="00D73D77" w:rsidRDefault="00D73D77"/>
    <w:p w14:paraId="1BC0044E" w14:textId="77777777" w:rsidR="00D73D77" w:rsidRDefault="00C57BE7">
      <w:pPr>
        <w:keepNext/>
      </w:pPr>
      <w:r>
        <w:t>Q8.1 Timing</w:t>
      </w:r>
    </w:p>
    <w:p w14:paraId="3071EA8C" w14:textId="77777777" w:rsidR="00D73D77" w:rsidRDefault="00C57BE7">
      <w:pPr>
        <w:pStyle w:val="ListParagraph"/>
        <w:keepNext/>
        <w:ind w:left="0"/>
      </w:pPr>
      <w:r>
        <w:t>First Click  (1)</w:t>
      </w:r>
    </w:p>
    <w:p w14:paraId="1D3FB7E8" w14:textId="77777777" w:rsidR="00D73D77" w:rsidRDefault="00C57BE7">
      <w:pPr>
        <w:pStyle w:val="ListParagraph"/>
        <w:keepNext/>
        <w:ind w:left="0"/>
      </w:pPr>
      <w:r>
        <w:t>Last Click  (2)</w:t>
      </w:r>
    </w:p>
    <w:p w14:paraId="307EF7DA" w14:textId="77777777" w:rsidR="00D73D77" w:rsidRDefault="00C57BE7">
      <w:pPr>
        <w:pStyle w:val="ListParagraph"/>
        <w:keepNext/>
        <w:ind w:left="0"/>
      </w:pPr>
      <w:r>
        <w:t>Page Submit  (3)</w:t>
      </w:r>
    </w:p>
    <w:p w14:paraId="11F7455B" w14:textId="77777777" w:rsidR="00D73D77" w:rsidRDefault="00C57BE7">
      <w:pPr>
        <w:pStyle w:val="ListParagraph"/>
        <w:keepNext/>
        <w:ind w:left="0"/>
      </w:pPr>
      <w:r>
        <w:t>Click Count  (4)</w:t>
      </w:r>
    </w:p>
    <w:p w14:paraId="562C81C2" w14:textId="77777777" w:rsidR="00D73D77" w:rsidRDefault="00D73D77"/>
    <w:p w14:paraId="047AD72E" w14:textId="77777777" w:rsidR="00D73D77" w:rsidRDefault="00D73D77">
      <w:pPr>
        <w:pStyle w:val="QuestionSeparator"/>
      </w:pPr>
    </w:p>
    <w:p w14:paraId="779DC22B" w14:textId="77777777" w:rsidR="00D73D77" w:rsidRDefault="00D73D77"/>
    <w:p w14:paraId="7A2EF03E" w14:textId="77777777" w:rsidR="00D73D77" w:rsidRDefault="00C57BE7">
      <w:pPr>
        <w:keepNext/>
      </w:pPr>
      <w:r>
        <w:t xml:space="preserve">Q8.2 </w:t>
      </w:r>
      <w:r>
        <w:br/>
        <w:t xml:space="preserve"> </w:t>
      </w:r>
      <w:r>
        <w:br/>
        <w:t xml:space="preserve"> </w:t>
      </w:r>
    </w:p>
    <w:p w14:paraId="75C367D7" w14:textId="77777777" w:rsidR="00D73D77" w:rsidRDefault="00D73D77"/>
    <w:p w14:paraId="6473A3E8" w14:textId="77777777" w:rsidR="00D73D77" w:rsidRDefault="00C57BE7">
      <w:pPr>
        <w:keepNext/>
      </w:pPr>
      <w:r>
        <w:t xml:space="preserve">Q8.2 </w:t>
      </w:r>
      <w:r>
        <w:br/>
        <w:t xml:space="preserve"> </w:t>
      </w:r>
      <w:r>
        <w:br/>
        <w:t xml:space="preserve"> </w:t>
      </w:r>
    </w:p>
    <w:p w14:paraId="4363DE69" w14:textId="77777777" w:rsidR="00D73D77" w:rsidRDefault="00D73D77"/>
    <w:p w14:paraId="695847E5" w14:textId="77777777" w:rsidR="00D73D77" w:rsidRDefault="00C57BE7">
      <w:pPr>
        <w:pStyle w:val="BlockEndLabel"/>
      </w:pPr>
      <w:r>
        <w:t>End of Block: Treatment: local climate</w:t>
      </w:r>
    </w:p>
    <w:p w14:paraId="7ACB0FA7" w14:textId="77777777" w:rsidR="00D73D77" w:rsidRDefault="00D73D77">
      <w:pPr>
        <w:pStyle w:val="BlockSeparator"/>
      </w:pPr>
    </w:p>
    <w:p w14:paraId="5B247659" w14:textId="77777777" w:rsidR="00D73D77" w:rsidRDefault="00C57BE7">
      <w:pPr>
        <w:pStyle w:val="BlockStartLabel"/>
      </w:pPr>
      <w:r>
        <w:t>Start of Block: Treatment feedback: local climate</w:t>
      </w:r>
    </w:p>
    <w:p w14:paraId="20DD17C4" w14:textId="77777777" w:rsidR="00D73D77" w:rsidRDefault="00D73D77"/>
    <w:p w14:paraId="5CE56F1A" w14:textId="77777777" w:rsidR="00D73D77" w:rsidRDefault="00C57BE7">
      <w:pPr>
        <w:keepNext/>
      </w:pPr>
      <w:r>
        <w:t>Q9.1 Were you able to watch and listen to the video until the end?</w:t>
      </w:r>
    </w:p>
    <w:p w14:paraId="68E41B6C" w14:textId="77777777" w:rsidR="00D73D77" w:rsidRDefault="00C57BE7">
      <w:pPr>
        <w:pStyle w:val="ListParagraph"/>
        <w:keepNext/>
        <w:numPr>
          <w:ilvl w:val="0"/>
          <w:numId w:val="4"/>
        </w:numPr>
      </w:pPr>
      <w:r>
        <w:t xml:space="preserve">Yes  (1) </w:t>
      </w:r>
    </w:p>
    <w:p w14:paraId="11FCFC6B" w14:textId="77777777" w:rsidR="00D73D77" w:rsidRDefault="00C57BE7">
      <w:pPr>
        <w:pStyle w:val="ListParagraph"/>
        <w:keepNext/>
        <w:numPr>
          <w:ilvl w:val="0"/>
          <w:numId w:val="4"/>
        </w:numPr>
      </w:pPr>
      <w:r>
        <w:t xml:space="preserve">No, there was a technical problem  (2) </w:t>
      </w:r>
    </w:p>
    <w:p w14:paraId="316C43DA" w14:textId="77777777" w:rsidR="00D73D77" w:rsidRDefault="00C57BE7">
      <w:pPr>
        <w:pStyle w:val="ListParagraph"/>
        <w:keepNext/>
        <w:numPr>
          <w:ilvl w:val="0"/>
          <w:numId w:val="4"/>
        </w:numPr>
      </w:pPr>
      <w:r>
        <w:t xml:space="preserve">No, I skipped part of the video  (3) </w:t>
      </w:r>
    </w:p>
    <w:p w14:paraId="2173D7C4" w14:textId="77777777" w:rsidR="00D73D77" w:rsidRDefault="00D73D77"/>
    <w:p w14:paraId="74293E4F" w14:textId="77777777" w:rsidR="00D73D77" w:rsidRDefault="00C57BE7">
      <w:pPr>
        <w:keepNext/>
        <w:rPr>
          <w:lang w:eastAsia="zh-CN"/>
        </w:rPr>
      </w:pPr>
      <w:r>
        <w:rPr>
          <w:lang w:eastAsia="zh-CN"/>
        </w:rPr>
        <w:t xml:space="preserve">Q9.1 </w:t>
      </w:r>
      <w:ins w:id="52" w:author="Wang, Charlotte" w:date="2021-10-07T20:34:00Z">
        <w:r>
          <w:rPr>
            <w:rFonts w:hint="eastAsia"/>
            <w:lang w:eastAsia="zh-CN"/>
          </w:rPr>
          <w:t>您</w:t>
        </w:r>
      </w:ins>
      <w:del w:id="53" w:author="Wang, Charlotte" w:date="2021-10-07T20:34:00Z">
        <w:r w:rsidDel="00C57BE7">
          <w:rPr>
            <w:lang w:eastAsia="zh-CN"/>
          </w:rPr>
          <w:delText>你</w:delText>
        </w:r>
      </w:del>
      <w:r>
        <w:rPr>
          <w:lang w:eastAsia="zh-CN"/>
        </w:rPr>
        <w:t>有</w:t>
      </w:r>
      <w:del w:id="54" w:author="Wang, Charlotte" w:date="2021-10-07T20:45:00Z">
        <w:r w:rsidDel="00E66DD3">
          <w:rPr>
            <w:rFonts w:hint="eastAsia"/>
            <w:lang w:eastAsia="zh-CN"/>
          </w:rPr>
          <w:delText>看和听</w:delText>
        </w:r>
      </w:del>
      <w:ins w:id="55" w:author="Wang, Charlotte" w:date="2021-10-07T20:45:00Z">
        <w:r w:rsidR="00E66DD3">
          <w:rPr>
            <w:rFonts w:hint="eastAsia"/>
            <w:lang w:eastAsia="zh-CN"/>
          </w:rPr>
          <w:t>观看</w:t>
        </w:r>
      </w:ins>
      <w:r>
        <w:rPr>
          <w:lang w:eastAsia="zh-CN"/>
        </w:rPr>
        <w:t>视频直到最后吗？</w:t>
      </w:r>
    </w:p>
    <w:p w14:paraId="6D48612C" w14:textId="77777777" w:rsidR="00D73D77" w:rsidRDefault="00C57BE7">
      <w:pPr>
        <w:pStyle w:val="ListParagraph"/>
        <w:keepNext/>
        <w:numPr>
          <w:ilvl w:val="0"/>
          <w:numId w:val="4"/>
        </w:numPr>
      </w:pPr>
      <w:r>
        <w:t>有</w:t>
      </w:r>
      <w:r>
        <w:t xml:space="preserve">  (1) </w:t>
      </w:r>
    </w:p>
    <w:p w14:paraId="0CC4B439" w14:textId="77777777" w:rsidR="00D73D77" w:rsidRDefault="00C57BE7">
      <w:pPr>
        <w:pStyle w:val="ListParagraph"/>
        <w:keepNext/>
        <w:numPr>
          <w:ilvl w:val="0"/>
          <w:numId w:val="4"/>
        </w:numPr>
        <w:rPr>
          <w:lang w:eastAsia="zh-CN"/>
        </w:rPr>
      </w:pPr>
      <w:r>
        <w:rPr>
          <w:lang w:eastAsia="zh-CN"/>
        </w:rPr>
        <w:t>没有，因为出了技术问题</w:t>
      </w:r>
      <w:r>
        <w:rPr>
          <w:lang w:eastAsia="zh-CN"/>
        </w:rPr>
        <w:t xml:space="preserve">  (2) </w:t>
      </w:r>
    </w:p>
    <w:p w14:paraId="71429D16" w14:textId="77777777" w:rsidR="00D73D77" w:rsidRDefault="00C57BE7">
      <w:pPr>
        <w:pStyle w:val="ListParagraph"/>
        <w:keepNext/>
        <w:numPr>
          <w:ilvl w:val="0"/>
          <w:numId w:val="4"/>
        </w:numPr>
        <w:rPr>
          <w:lang w:eastAsia="zh-CN"/>
        </w:rPr>
      </w:pPr>
      <w:r>
        <w:rPr>
          <w:lang w:eastAsia="zh-CN"/>
        </w:rPr>
        <w:t>没有，我跳过了部分视频</w:t>
      </w:r>
      <w:r>
        <w:rPr>
          <w:lang w:eastAsia="zh-CN"/>
        </w:rPr>
        <w:t xml:space="preserve">  (3) </w:t>
      </w:r>
    </w:p>
    <w:p w14:paraId="23913F8B" w14:textId="77777777" w:rsidR="00D73D77" w:rsidRDefault="00D73D77">
      <w:pPr>
        <w:rPr>
          <w:lang w:eastAsia="zh-CN"/>
        </w:rPr>
      </w:pPr>
    </w:p>
    <w:p w14:paraId="163F765D" w14:textId="77777777" w:rsidR="00D73D77" w:rsidRDefault="00D73D77">
      <w:pPr>
        <w:pStyle w:val="QuestionSeparator"/>
        <w:rPr>
          <w:lang w:eastAsia="zh-CN"/>
        </w:rPr>
      </w:pPr>
    </w:p>
    <w:p w14:paraId="1BAC9079" w14:textId="77777777" w:rsidR="00D73D77" w:rsidRDefault="00D73D77">
      <w:pPr>
        <w:rPr>
          <w:lang w:eastAsia="zh-CN"/>
        </w:rPr>
      </w:pPr>
    </w:p>
    <w:p w14:paraId="462F3EC2" w14:textId="77777777" w:rsidR="00D73D77" w:rsidRDefault="00C57BE7">
      <w:pPr>
        <w:keepNext/>
      </w:pPr>
      <w:r>
        <w:t>Q9.2 From what was said in the video, if greenhouse gas emissions continue on their current trend, what will be the rise in global average temperature in 2100?</w:t>
      </w:r>
    </w:p>
    <w:p w14:paraId="1D877949" w14:textId="77777777" w:rsidR="00D73D77" w:rsidRDefault="00C57BE7">
      <w:pPr>
        <w:pStyle w:val="ListParagraph"/>
        <w:keepNext/>
        <w:numPr>
          <w:ilvl w:val="0"/>
          <w:numId w:val="4"/>
        </w:numPr>
      </w:pPr>
      <w:r>
        <w:t xml:space="preserve">2 °F  (1) </w:t>
      </w:r>
    </w:p>
    <w:p w14:paraId="7144B311" w14:textId="77777777" w:rsidR="00D73D77" w:rsidRDefault="00C57BE7">
      <w:pPr>
        <w:pStyle w:val="ListParagraph"/>
        <w:keepNext/>
        <w:numPr>
          <w:ilvl w:val="0"/>
          <w:numId w:val="4"/>
        </w:numPr>
      </w:pPr>
      <w:r>
        <w:t xml:space="preserve">3.6 °F  (4) </w:t>
      </w:r>
    </w:p>
    <w:p w14:paraId="7396934D" w14:textId="77777777" w:rsidR="00D73D77" w:rsidRDefault="00C57BE7">
      <w:pPr>
        <w:pStyle w:val="ListParagraph"/>
        <w:keepNext/>
        <w:numPr>
          <w:ilvl w:val="0"/>
          <w:numId w:val="4"/>
        </w:numPr>
      </w:pPr>
      <w:r>
        <w:t xml:space="preserve">8 °F  (2) </w:t>
      </w:r>
    </w:p>
    <w:p w14:paraId="729DE230" w14:textId="77777777" w:rsidR="00D73D77" w:rsidRDefault="00C57BE7">
      <w:pPr>
        <w:pStyle w:val="ListParagraph"/>
        <w:keepNext/>
        <w:numPr>
          <w:ilvl w:val="0"/>
          <w:numId w:val="4"/>
        </w:numPr>
      </w:pPr>
      <w:r>
        <w:t xml:space="preserve">15 °F  (5) </w:t>
      </w:r>
    </w:p>
    <w:p w14:paraId="2DFB36F6" w14:textId="77777777" w:rsidR="00D73D77" w:rsidRDefault="00C57BE7">
      <w:pPr>
        <w:pStyle w:val="ListParagraph"/>
        <w:keepNext/>
        <w:numPr>
          <w:ilvl w:val="0"/>
          <w:numId w:val="4"/>
        </w:numPr>
      </w:pPr>
      <w:r>
        <w:t xml:space="preserve">Don't know  (3) </w:t>
      </w:r>
    </w:p>
    <w:p w14:paraId="19784806" w14:textId="77777777" w:rsidR="00D73D77" w:rsidRDefault="00D73D77"/>
    <w:p w14:paraId="366FBAB0" w14:textId="77777777" w:rsidR="00D73D77" w:rsidRDefault="00C57BE7" w:rsidP="00C57BE7">
      <w:pPr>
        <w:keepNext/>
        <w:rPr>
          <w:lang w:eastAsia="zh-CN"/>
        </w:rPr>
      </w:pPr>
      <w:r>
        <w:rPr>
          <w:lang w:eastAsia="zh-CN"/>
        </w:rPr>
        <w:t xml:space="preserve">Q9.2 </w:t>
      </w:r>
      <w:r>
        <w:rPr>
          <w:lang w:eastAsia="zh-CN"/>
        </w:rPr>
        <w:t>根据</w:t>
      </w:r>
      <w:del w:id="56" w:author="Wang, Charlotte" w:date="2021-10-07T20:34:00Z">
        <w:r w:rsidDel="00C57BE7">
          <w:rPr>
            <w:lang w:eastAsia="zh-CN"/>
          </w:rPr>
          <w:delText>我们在</w:delText>
        </w:r>
      </w:del>
      <w:r>
        <w:rPr>
          <w:lang w:eastAsia="zh-CN"/>
        </w:rPr>
        <w:t>视频</w:t>
      </w:r>
      <w:del w:id="57" w:author="Wang, Charlotte" w:date="2021-10-07T20:34:00Z">
        <w:r w:rsidDel="00C57BE7">
          <w:rPr>
            <w:lang w:eastAsia="zh-CN"/>
          </w:rPr>
          <w:delText>中所说的</w:delText>
        </w:r>
      </w:del>
      <w:r>
        <w:rPr>
          <w:lang w:eastAsia="zh-CN"/>
        </w:rPr>
        <w:t>，如果温室气体排放继续保持当前的趋势，到</w:t>
      </w:r>
      <w:r>
        <w:rPr>
          <w:lang w:eastAsia="zh-CN"/>
        </w:rPr>
        <w:t>2100</w:t>
      </w:r>
      <w:r>
        <w:rPr>
          <w:lang w:eastAsia="zh-CN"/>
        </w:rPr>
        <w:t>年全球平均气温将上升多少？</w:t>
      </w:r>
    </w:p>
    <w:p w14:paraId="7759C7BA" w14:textId="77777777" w:rsidR="00D73D77" w:rsidRDefault="009E4CBD">
      <w:pPr>
        <w:pStyle w:val="ListParagraph"/>
        <w:keepNext/>
        <w:numPr>
          <w:ilvl w:val="0"/>
          <w:numId w:val="4"/>
        </w:numPr>
      </w:pPr>
      <w:ins w:id="58" w:author="Wang, Charlotte" w:date="2021-10-07T21:11:00Z">
        <w:r>
          <w:rPr>
            <w:rFonts w:hint="eastAsia"/>
            <w:lang w:eastAsia="zh-CN"/>
          </w:rPr>
          <w:t>1</w:t>
        </w:r>
      </w:ins>
      <w:r w:rsidR="00C57BE7">
        <w:t>摄氏</w:t>
      </w:r>
      <w:del w:id="59" w:author="Wang, Charlotte" w:date="2021-10-07T21:11:00Z">
        <w:r w:rsidR="00C57BE7" w:rsidDel="009E4CBD">
          <w:delText>1</w:delText>
        </w:r>
      </w:del>
      <w:r w:rsidR="00C57BE7">
        <w:t>度</w:t>
      </w:r>
      <w:r w:rsidR="00C57BE7">
        <w:t xml:space="preserve">  (1) </w:t>
      </w:r>
    </w:p>
    <w:p w14:paraId="4A5029F3" w14:textId="77777777" w:rsidR="00D73D77" w:rsidRDefault="009E4CBD">
      <w:pPr>
        <w:pStyle w:val="ListParagraph"/>
        <w:keepNext/>
        <w:numPr>
          <w:ilvl w:val="0"/>
          <w:numId w:val="4"/>
        </w:numPr>
      </w:pPr>
      <w:ins w:id="60" w:author="Wang, Charlotte" w:date="2021-10-07T21:11:00Z">
        <w:r>
          <w:rPr>
            <w:rFonts w:hint="eastAsia"/>
            <w:lang w:eastAsia="zh-CN"/>
          </w:rPr>
          <w:t>2</w:t>
        </w:r>
      </w:ins>
      <w:del w:id="61" w:author="Wang, Charlotte" w:date="2021-10-07T21:11:00Z">
        <w:r w:rsidR="00C57BE7" w:rsidDel="009E4CBD">
          <w:delText>摄氏</w:delText>
        </w:r>
        <w:r w:rsidR="00C57BE7" w:rsidDel="009E4CBD">
          <w:delText>2</w:delText>
        </w:r>
      </w:del>
      <w:ins w:id="62" w:author="Wang, Charlotte" w:date="2021-10-07T21:11:00Z">
        <w:r>
          <w:t>摄氏</w:t>
        </w:r>
      </w:ins>
      <w:r w:rsidR="00C57BE7">
        <w:t>度</w:t>
      </w:r>
      <w:r w:rsidR="00C57BE7">
        <w:t xml:space="preserve">  (4) </w:t>
      </w:r>
    </w:p>
    <w:p w14:paraId="00662107" w14:textId="77777777" w:rsidR="00D73D77" w:rsidRDefault="009E4CBD">
      <w:pPr>
        <w:pStyle w:val="ListParagraph"/>
        <w:keepNext/>
        <w:numPr>
          <w:ilvl w:val="0"/>
          <w:numId w:val="4"/>
        </w:numPr>
      </w:pPr>
      <w:ins w:id="63" w:author="Wang, Charlotte" w:date="2021-10-07T21:11:00Z">
        <w:r>
          <w:rPr>
            <w:rFonts w:hint="eastAsia"/>
            <w:lang w:eastAsia="zh-CN"/>
          </w:rPr>
          <w:t>4</w:t>
        </w:r>
      </w:ins>
      <w:r w:rsidR="00C57BE7">
        <w:t>摄氏</w:t>
      </w:r>
      <w:del w:id="64" w:author="Wang, Charlotte" w:date="2021-10-07T21:11:00Z">
        <w:r w:rsidR="00C57BE7" w:rsidDel="009E4CBD">
          <w:delText>4</w:delText>
        </w:r>
      </w:del>
      <w:r w:rsidR="00C57BE7">
        <w:t>度</w:t>
      </w:r>
      <w:r w:rsidR="00C57BE7">
        <w:t xml:space="preserve">  (2) </w:t>
      </w:r>
    </w:p>
    <w:p w14:paraId="690DC389" w14:textId="77777777" w:rsidR="00D73D77" w:rsidRDefault="009E4CBD">
      <w:pPr>
        <w:pStyle w:val="ListParagraph"/>
        <w:keepNext/>
        <w:numPr>
          <w:ilvl w:val="0"/>
          <w:numId w:val="4"/>
        </w:numPr>
      </w:pPr>
      <w:ins w:id="65" w:author="Wang, Charlotte" w:date="2021-10-07T21:11:00Z">
        <w:r>
          <w:rPr>
            <w:rFonts w:hint="eastAsia"/>
            <w:lang w:eastAsia="zh-CN"/>
          </w:rPr>
          <w:t>7</w:t>
        </w:r>
      </w:ins>
      <w:r w:rsidR="00C57BE7">
        <w:t>摄氏</w:t>
      </w:r>
      <w:del w:id="66" w:author="Wang, Charlotte" w:date="2021-10-07T21:11:00Z">
        <w:r w:rsidR="00C57BE7" w:rsidDel="009E4CBD">
          <w:delText>7</w:delText>
        </w:r>
      </w:del>
      <w:r w:rsidR="00C57BE7">
        <w:t>度</w:t>
      </w:r>
      <w:r w:rsidR="00C57BE7">
        <w:t xml:space="preserve">  (5) </w:t>
      </w:r>
    </w:p>
    <w:p w14:paraId="50134F3D" w14:textId="77777777" w:rsidR="00D73D77" w:rsidRDefault="00C57BE7">
      <w:pPr>
        <w:pStyle w:val="ListParagraph"/>
        <w:keepNext/>
        <w:numPr>
          <w:ilvl w:val="0"/>
          <w:numId w:val="4"/>
        </w:numPr>
      </w:pPr>
      <w:r>
        <w:t>不知道</w:t>
      </w:r>
      <w:r>
        <w:t xml:space="preserve">  (3) </w:t>
      </w:r>
    </w:p>
    <w:p w14:paraId="0FD3B1AD" w14:textId="77777777" w:rsidR="00D73D77" w:rsidRDefault="00D73D77"/>
    <w:p w14:paraId="4753FD82" w14:textId="77777777" w:rsidR="00D73D77" w:rsidRDefault="00D73D77">
      <w:pPr>
        <w:pStyle w:val="QuestionSeparator"/>
      </w:pPr>
    </w:p>
    <w:p w14:paraId="7C313EE3" w14:textId="77777777" w:rsidR="00D73D77" w:rsidRDefault="00D73D77"/>
    <w:p w14:paraId="0846826E" w14:textId="77777777" w:rsidR="00D73D77" w:rsidRDefault="00C57BE7">
      <w:pPr>
        <w:keepNext/>
      </w:pPr>
      <w:r>
        <w:lastRenderedPageBreak/>
        <w:t xml:space="preserve">Q9.3 From what was said in the video, which of the following is </w:t>
      </w:r>
      <w:r>
        <w:rPr>
          <w:i/>
        </w:rPr>
        <w:t>not</w:t>
      </w:r>
      <w:r>
        <w:t> an expected effect of climate change in [Country]?</w:t>
      </w:r>
    </w:p>
    <w:p w14:paraId="14066219" w14:textId="77777777" w:rsidR="00D73D77" w:rsidRDefault="00C57BE7">
      <w:pPr>
        <w:pStyle w:val="ListParagraph"/>
        <w:keepNext/>
        <w:numPr>
          <w:ilvl w:val="0"/>
          <w:numId w:val="4"/>
        </w:numPr>
      </w:pPr>
      <w:r>
        <w:t xml:space="preserve">Ozone hole  (3) </w:t>
      </w:r>
    </w:p>
    <w:p w14:paraId="53EE0C08" w14:textId="77777777" w:rsidR="00D73D77" w:rsidRDefault="00C57BE7">
      <w:pPr>
        <w:pStyle w:val="ListParagraph"/>
        <w:keepNext/>
        <w:numPr>
          <w:ilvl w:val="0"/>
          <w:numId w:val="4"/>
        </w:numPr>
      </w:pPr>
      <w:r>
        <w:t xml:space="preserve">Sea-level rise and floodings  (4) </w:t>
      </w:r>
    </w:p>
    <w:p w14:paraId="6E507C86" w14:textId="77777777" w:rsidR="00D73D77" w:rsidRDefault="00C57BE7">
      <w:pPr>
        <w:pStyle w:val="ListParagraph"/>
        <w:keepNext/>
        <w:numPr>
          <w:ilvl w:val="0"/>
          <w:numId w:val="4"/>
        </w:numPr>
      </w:pPr>
      <w:r>
        <w:t xml:space="preserve">Water shortages  (5) </w:t>
      </w:r>
    </w:p>
    <w:p w14:paraId="20C616EB" w14:textId="77777777" w:rsidR="00D73D77" w:rsidRDefault="00C57BE7">
      <w:pPr>
        <w:pStyle w:val="ListParagraph"/>
        <w:keepNext/>
        <w:numPr>
          <w:ilvl w:val="0"/>
          <w:numId w:val="4"/>
        </w:numPr>
      </w:pPr>
      <w:r>
        <w:t xml:space="preserve">More and more severe heatwaves  (6) </w:t>
      </w:r>
    </w:p>
    <w:p w14:paraId="6A6A011F" w14:textId="77777777" w:rsidR="00D73D77" w:rsidRDefault="00C57BE7">
      <w:pPr>
        <w:pStyle w:val="ListParagraph"/>
        <w:keepNext/>
        <w:numPr>
          <w:ilvl w:val="0"/>
          <w:numId w:val="4"/>
        </w:numPr>
      </w:pPr>
      <w:r>
        <w:t xml:space="preserve">Don't know  (7) </w:t>
      </w:r>
    </w:p>
    <w:p w14:paraId="7FB9F499" w14:textId="77777777" w:rsidR="00D73D77" w:rsidRDefault="00D73D77"/>
    <w:p w14:paraId="1BE998D5" w14:textId="77777777" w:rsidR="00D73D77" w:rsidRDefault="00C57BE7" w:rsidP="00C57BE7">
      <w:pPr>
        <w:keepNext/>
        <w:rPr>
          <w:lang w:eastAsia="zh-CN"/>
        </w:rPr>
      </w:pPr>
      <w:r>
        <w:rPr>
          <w:lang w:eastAsia="zh-CN"/>
        </w:rPr>
        <w:t xml:space="preserve">Q9.3 </w:t>
      </w:r>
      <w:r>
        <w:rPr>
          <w:lang w:eastAsia="zh-CN"/>
        </w:rPr>
        <w:t>根据</w:t>
      </w:r>
      <w:del w:id="67" w:author="Wang, Charlotte" w:date="2021-10-07T20:34:00Z">
        <w:r w:rsidDel="00C57BE7">
          <w:rPr>
            <w:lang w:eastAsia="zh-CN"/>
          </w:rPr>
          <w:delText>我们在</w:delText>
        </w:r>
      </w:del>
      <w:r>
        <w:rPr>
          <w:lang w:eastAsia="zh-CN"/>
        </w:rPr>
        <w:t>视频</w:t>
      </w:r>
      <w:del w:id="68" w:author="Wang, Charlotte" w:date="2021-10-07T20:34:00Z">
        <w:r w:rsidDel="00C57BE7">
          <w:rPr>
            <w:lang w:eastAsia="zh-CN"/>
          </w:rPr>
          <w:delText>中所说的</w:delText>
        </w:r>
      </w:del>
      <w:r>
        <w:rPr>
          <w:lang w:eastAsia="zh-CN"/>
        </w:rPr>
        <w:t>，以下哪一项</w:t>
      </w:r>
      <w:r>
        <w:rPr>
          <w:i/>
          <w:lang w:eastAsia="zh-CN"/>
        </w:rPr>
        <w:t>不是</w:t>
      </w:r>
      <w:r>
        <w:rPr>
          <w:lang w:eastAsia="zh-CN"/>
        </w:rPr>
        <w:t>气候变化对中国预期会造成的影响？</w:t>
      </w:r>
    </w:p>
    <w:p w14:paraId="6B98D19B" w14:textId="77777777" w:rsidR="00D73D77" w:rsidRDefault="00C57BE7">
      <w:pPr>
        <w:pStyle w:val="ListParagraph"/>
        <w:keepNext/>
        <w:numPr>
          <w:ilvl w:val="0"/>
          <w:numId w:val="4"/>
        </w:numPr>
      </w:pPr>
      <w:r>
        <w:t>臭氧层空洞</w:t>
      </w:r>
      <w:r>
        <w:t xml:space="preserve">  (3) </w:t>
      </w:r>
    </w:p>
    <w:p w14:paraId="60AE2A48" w14:textId="77777777" w:rsidR="00D73D77" w:rsidRDefault="00C57BE7">
      <w:pPr>
        <w:pStyle w:val="ListParagraph"/>
        <w:keepNext/>
        <w:numPr>
          <w:ilvl w:val="0"/>
          <w:numId w:val="4"/>
        </w:numPr>
      </w:pPr>
      <w:r>
        <w:t>海平面上升及洪水</w:t>
      </w:r>
      <w:r>
        <w:t xml:space="preserve">  (4) </w:t>
      </w:r>
    </w:p>
    <w:p w14:paraId="1498F97B" w14:textId="77777777" w:rsidR="00D73D77" w:rsidRDefault="00C57BE7">
      <w:pPr>
        <w:pStyle w:val="ListParagraph"/>
        <w:keepNext/>
        <w:numPr>
          <w:ilvl w:val="0"/>
          <w:numId w:val="4"/>
        </w:numPr>
      </w:pPr>
      <w:r>
        <w:t>水资源短缺</w:t>
      </w:r>
      <w:r>
        <w:t xml:space="preserve">  (5) </w:t>
      </w:r>
    </w:p>
    <w:p w14:paraId="4BA797AF" w14:textId="77777777" w:rsidR="00D73D77" w:rsidRDefault="00C57BE7">
      <w:pPr>
        <w:pStyle w:val="ListParagraph"/>
        <w:keepNext/>
        <w:numPr>
          <w:ilvl w:val="0"/>
          <w:numId w:val="4"/>
        </w:numPr>
      </w:pPr>
      <w:r>
        <w:t>越来越严重的热浪</w:t>
      </w:r>
      <w:r>
        <w:t xml:space="preserve">  (6) </w:t>
      </w:r>
    </w:p>
    <w:p w14:paraId="7772F0A8" w14:textId="77777777" w:rsidR="00D73D77" w:rsidRDefault="00C57BE7">
      <w:pPr>
        <w:pStyle w:val="ListParagraph"/>
        <w:keepNext/>
        <w:numPr>
          <w:ilvl w:val="0"/>
          <w:numId w:val="4"/>
        </w:numPr>
      </w:pPr>
      <w:r>
        <w:t>不知道</w:t>
      </w:r>
      <w:r>
        <w:t xml:space="preserve">  (7) </w:t>
      </w:r>
    </w:p>
    <w:p w14:paraId="0F87664E" w14:textId="77777777" w:rsidR="00D73D77" w:rsidRDefault="00D73D77"/>
    <w:p w14:paraId="586C68D2" w14:textId="77777777" w:rsidR="00D73D77" w:rsidRDefault="00C57BE7">
      <w:pPr>
        <w:pStyle w:val="BlockEndLabel"/>
      </w:pPr>
      <w:r>
        <w:t>End of Block: Treatment feedback: local climate</w:t>
      </w:r>
    </w:p>
    <w:p w14:paraId="51FE19C1" w14:textId="77777777" w:rsidR="00D73D77" w:rsidRDefault="00D73D77">
      <w:pPr>
        <w:pStyle w:val="BlockSeparator"/>
      </w:pPr>
    </w:p>
    <w:p w14:paraId="1C2ED64F" w14:textId="77777777" w:rsidR="00D73D77" w:rsidRDefault="00C57BE7">
      <w:pPr>
        <w:pStyle w:val="BlockStartLabel"/>
      </w:pPr>
      <w:r>
        <w:t>Start of Block: Treatment information: policy</w:t>
      </w:r>
    </w:p>
    <w:p w14:paraId="4BE05C55" w14:textId="77777777" w:rsidR="00D73D77" w:rsidRDefault="00D73D77"/>
    <w:p w14:paraId="7942F53A" w14:textId="77777777" w:rsidR="00D73D77" w:rsidRDefault="00C57BE7">
      <w:pPr>
        <w:keepNext/>
      </w:pPr>
      <w:r>
        <w:t xml:space="preserve">Q10.1 We will now show you a 5 minute video (with sound) that summarizes the features of some policies proposed to fight climate change. </w:t>
      </w:r>
      <w:r>
        <w:br/>
        <w:t> </w:t>
      </w:r>
      <w:r>
        <w:br/>
        <w:t xml:space="preserve"> Please pay attention to the information provided as you will be asked questions about it later. Do not skip forward or close the page while the video is running.  </w:t>
      </w:r>
      <w:r>
        <w:br/>
      </w:r>
      <w:r>
        <w:br/>
        <w:t xml:space="preserve"> Please proceed to the next page when you are ready.</w:t>
      </w:r>
    </w:p>
    <w:p w14:paraId="18C6B5CC" w14:textId="77777777" w:rsidR="00D73D77" w:rsidRDefault="00D73D77"/>
    <w:p w14:paraId="1A39132D" w14:textId="77777777" w:rsidR="00D73D77" w:rsidRDefault="00C57BE7" w:rsidP="00E66DD3">
      <w:pPr>
        <w:keepNext/>
        <w:rPr>
          <w:lang w:eastAsia="zh-CN"/>
        </w:rPr>
      </w:pPr>
      <w:r>
        <w:rPr>
          <w:lang w:eastAsia="zh-CN"/>
        </w:rPr>
        <w:t xml:space="preserve">Q10.1 </w:t>
      </w:r>
      <w:r>
        <w:rPr>
          <w:lang w:eastAsia="zh-CN"/>
        </w:rPr>
        <w:t>现在我们将播放一段</w:t>
      </w:r>
      <w:r>
        <w:rPr>
          <w:lang w:eastAsia="zh-CN"/>
        </w:rPr>
        <w:t>5</w:t>
      </w:r>
      <w:r>
        <w:rPr>
          <w:lang w:eastAsia="zh-CN"/>
        </w:rPr>
        <w:t>分钟的</w:t>
      </w:r>
      <w:ins w:id="69" w:author="Wang, Charlotte" w:date="2021-10-07T20:45:00Z">
        <w:r w:rsidR="00E66DD3">
          <w:rPr>
            <w:rFonts w:hint="eastAsia"/>
            <w:lang w:eastAsia="zh-CN"/>
          </w:rPr>
          <w:t>有声</w:t>
        </w:r>
      </w:ins>
      <w:r>
        <w:rPr>
          <w:lang w:eastAsia="zh-CN"/>
        </w:rPr>
        <w:t>视频</w:t>
      </w:r>
      <w:del w:id="70" w:author="Wang, Charlotte" w:date="2021-10-07T20:45:00Z">
        <w:r w:rsidDel="00E66DD3">
          <w:rPr>
            <w:lang w:eastAsia="zh-CN"/>
          </w:rPr>
          <w:delText>(</w:delText>
        </w:r>
        <w:r w:rsidDel="00E66DD3">
          <w:rPr>
            <w:lang w:eastAsia="zh-CN"/>
          </w:rPr>
          <w:delText>带声音</w:delText>
        </w:r>
        <w:r w:rsidDel="00E66DD3">
          <w:rPr>
            <w:lang w:eastAsia="zh-CN"/>
          </w:rPr>
          <w:delText>)</w:delText>
        </w:r>
      </w:del>
      <w:r>
        <w:rPr>
          <w:lang w:eastAsia="zh-CN"/>
        </w:rPr>
        <w:t>，它总结了一些应对气候变化的政策的特点。</w:t>
      </w:r>
      <w:r>
        <w:rPr>
          <w:lang w:eastAsia="zh-CN"/>
        </w:rPr>
        <w:t xml:space="preserve"> </w:t>
      </w:r>
      <w:r>
        <w:rPr>
          <w:lang w:eastAsia="zh-CN"/>
        </w:rPr>
        <w:br/>
        <w:t xml:space="preserve"> </w:t>
      </w:r>
      <w:r>
        <w:rPr>
          <w:lang w:eastAsia="zh-CN"/>
        </w:rPr>
        <w:br/>
        <w:t xml:space="preserve"> </w:t>
      </w:r>
      <w:r>
        <w:rPr>
          <w:lang w:eastAsia="zh-CN"/>
        </w:rPr>
        <w:t>请注意</w:t>
      </w:r>
      <w:ins w:id="71" w:author="Wang, Charlotte" w:date="2021-10-07T20:45:00Z">
        <w:r w:rsidR="00E66DD3">
          <w:rPr>
            <w:rFonts w:hint="eastAsia"/>
            <w:lang w:eastAsia="zh-CN"/>
          </w:rPr>
          <w:t>视频</w:t>
        </w:r>
      </w:ins>
      <w:del w:id="72" w:author="Wang, Charlotte" w:date="2021-10-07T20:45:00Z">
        <w:r w:rsidDel="00E66DD3">
          <w:rPr>
            <w:lang w:eastAsia="zh-CN"/>
          </w:rPr>
          <w:delText>所</w:delText>
        </w:r>
      </w:del>
      <w:r>
        <w:rPr>
          <w:lang w:eastAsia="zh-CN"/>
        </w:rPr>
        <w:t>提供的信息，因为稍后会问您有关的问题。视频播放过程中，请勿跳转或关闭页面。</w:t>
      </w:r>
      <w:r>
        <w:rPr>
          <w:lang w:eastAsia="zh-CN"/>
        </w:rPr>
        <w:br/>
      </w:r>
      <w:r>
        <w:rPr>
          <w:lang w:eastAsia="zh-CN"/>
        </w:rPr>
        <w:lastRenderedPageBreak/>
        <w:t xml:space="preserve">  </w:t>
      </w:r>
      <w:r>
        <w:rPr>
          <w:lang w:eastAsia="zh-CN"/>
        </w:rPr>
        <w:br/>
      </w:r>
      <w:r>
        <w:rPr>
          <w:lang w:eastAsia="zh-CN"/>
        </w:rPr>
        <w:t>准备好后，请继续下一页。</w:t>
      </w:r>
    </w:p>
    <w:p w14:paraId="1AA16471" w14:textId="77777777" w:rsidR="00D73D77" w:rsidRDefault="00D73D77">
      <w:pPr>
        <w:rPr>
          <w:lang w:eastAsia="zh-CN"/>
        </w:rPr>
      </w:pPr>
    </w:p>
    <w:p w14:paraId="3C96F447" w14:textId="77777777" w:rsidR="00D73D77" w:rsidRDefault="00C57BE7">
      <w:pPr>
        <w:pStyle w:val="BlockEndLabel"/>
      </w:pPr>
      <w:r>
        <w:t>End of Block: Treatment information: policy</w:t>
      </w:r>
    </w:p>
    <w:p w14:paraId="06262E99" w14:textId="77777777" w:rsidR="00D73D77" w:rsidRDefault="00D73D77">
      <w:pPr>
        <w:pStyle w:val="BlockSeparator"/>
      </w:pPr>
    </w:p>
    <w:p w14:paraId="01D65F27" w14:textId="77777777" w:rsidR="00D73D77" w:rsidRDefault="00C57BE7">
      <w:pPr>
        <w:pStyle w:val="BlockStartLabel"/>
      </w:pPr>
      <w:r>
        <w:t>Start of Block: Treatment: policy</w:t>
      </w:r>
    </w:p>
    <w:p w14:paraId="180D1E28" w14:textId="77777777" w:rsidR="00D73D77" w:rsidRDefault="00D73D77"/>
    <w:p w14:paraId="4A4AA6D8" w14:textId="77777777" w:rsidR="00D73D77" w:rsidRDefault="00C57BE7">
      <w:pPr>
        <w:keepNext/>
      </w:pPr>
      <w:r>
        <w:t>Q11.1 Timing</w:t>
      </w:r>
    </w:p>
    <w:p w14:paraId="2CEF93CC" w14:textId="77777777" w:rsidR="00D73D77" w:rsidRDefault="00C57BE7">
      <w:pPr>
        <w:pStyle w:val="ListParagraph"/>
        <w:keepNext/>
        <w:ind w:left="0"/>
      </w:pPr>
      <w:r>
        <w:t>First Click  (1)</w:t>
      </w:r>
    </w:p>
    <w:p w14:paraId="7E05BF17" w14:textId="77777777" w:rsidR="00D73D77" w:rsidRDefault="00C57BE7">
      <w:pPr>
        <w:pStyle w:val="ListParagraph"/>
        <w:keepNext/>
        <w:ind w:left="0"/>
      </w:pPr>
      <w:r>
        <w:t>Last Click  (2)</w:t>
      </w:r>
    </w:p>
    <w:p w14:paraId="3D80C839" w14:textId="77777777" w:rsidR="00D73D77" w:rsidRDefault="00C57BE7">
      <w:pPr>
        <w:pStyle w:val="ListParagraph"/>
        <w:keepNext/>
        <w:ind w:left="0"/>
      </w:pPr>
      <w:r>
        <w:t>Page Submit  (3)</w:t>
      </w:r>
    </w:p>
    <w:p w14:paraId="108DF7B8" w14:textId="77777777" w:rsidR="00D73D77" w:rsidRDefault="00C57BE7">
      <w:pPr>
        <w:pStyle w:val="ListParagraph"/>
        <w:keepNext/>
        <w:ind w:left="0"/>
      </w:pPr>
      <w:r>
        <w:t>Click Count  (4)</w:t>
      </w:r>
    </w:p>
    <w:p w14:paraId="31650C7C" w14:textId="77777777" w:rsidR="00D73D77" w:rsidRDefault="00D73D77"/>
    <w:p w14:paraId="0C9CC532" w14:textId="77777777" w:rsidR="00D73D77" w:rsidRDefault="00C57BE7">
      <w:pPr>
        <w:keepNext/>
      </w:pPr>
      <w:r>
        <w:t>Q11.1 Timing</w:t>
      </w:r>
    </w:p>
    <w:p w14:paraId="7545C1F6" w14:textId="77777777" w:rsidR="00D73D77" w:rsidRDefault="00C57BE7">
      <w:pPr>
        <w:pStyle w:val="ListParagraph"/>
        <w:keepNext/>
        <w:ind w:left="0"/>
      </w:pPr>
      <w:r>
        <w:t>First Click  (1)</w:t>
      </w:r>
    </w:p>
    <w:p w14:paraId="102F006B" w14:textId="77777777" w:rsidR="00D73D77" w:rsidRDefault="00C57BE7">
      <w:pPr>
        <w:pStyle w:val="ListParagraph"/>
        <w:keepNext/>
        <w:ind w:left="0"/>
      </w:pPr>
      <w:r>
        <w:t>Last Click  (2)</w:t>
      </w:r>
    </w:p>
    <w:p w14:paraId="762FBAB2" w14:textId="77777777" w:rsidR="00D73D77" w:rsidRDefault="00C57BE7">
      <w:pPr>
        <w:pStyle w:val="ListParagraph"/>
        <w:keepNext/>
        <w:ind w:left="0"/>
      </w:pPr>
      <w:r>
        <w:t>Page Submit  (3)</w:t>
      </w:r>
    </w:p>
    <w:p w14:paraId="201A36DA" w14:textId="77777777" w:rsidR="00D73D77" w:rsidRDefault="00C57BE7">
      <w:pPr>
        <w:pStyle w:val="ListParagraph"/>
        <w:keepNext/>
        <w:ind w:left="0"/>
      </w:pPr>
      <w:r>
        <w:t>Click Count  (4)</w:t>
      </w:r>
    </w:p>
    <w:p w14:paraId="28B70A29" w14:textId="77777777" w:rsidR="00D73D77" w:rsidRDefault="00D73D77"/>
    <w:p w14:paraId="110D8CE1" w14:textId="77777777" w:rsidR="00D73D77" w:rsidRDefault="00D73D77">
      <w:pPr>
        <w:pStyle w:val="QuestionSeparator"/>
      </w:pPr>
    </w:p>
    <w:p w14:paraId="4FE2603D" w14:textId="77777777" w:rsidR="00D73D77" w:rsidRDefault="00D73D77"/>
    <w:p w14:paraId="3A92EF75" w14:textId="77777777" w:rsidR="00D73D77" w:rsidRDefault="00C57BE7">
      <w:pPr>
        <w:keepNext/>
      </w:pPr>
      <w:r>
        <w:t xml:space="preserve">Q11.2 </w:t>
      </w:r>
      <w:r>
        <w:br/>
        <w:t xml:space="preserve"> </w:t>
      </w:r>
      <w:r>
        <w:br/>
        <w:t xml:space="preserve"> </w:t>
      </w:r>
    </w:p>
    <w:p w14:paraId="31F9398A" w14:textId="77777777" w:rsidR="00D73D77" w:rsidRDefault="00D73D77"/>
    <w:p w14:paraId="41213B66" w14:textId="77777777" w:rsidR="00D73D77" w:rsidRDefault="00C57BE7">
      <w:pPr>
        <w:keepNext/>
      </w:pPr>
      <w:r>
        <w:t xml:space="preserve">Q11.2 </w:t>
      </w:r>
      <w:r>
        <w:br/>
        <w:t xml:space="preserve"> </w:t>
      </w:r>
      <w:r>
        <w:br/>
        <w:t xml:space="preserve"> </w:t>
      </w:r>
    </w:p>
    <w:p w14:paraId="32F090D9" w14:textId="77777777" w:rsidR="00D73D77" w:rsidRDefault="00D73D77"/>
    <w:p w14:paraId="51F191AC" w14:textId="77777777" w:rsidR="00D73D77" w:rsidRDefault="00C57BE7">
      <w:pPr>
        <w:pStyle w:val="BlockEndLabel"/>
      </w:pPr>
      <w:r>
        <w:t>End of Block: Treatment: policy</w:t>
      </w:r>
    </w:p>
    <w:p w14:paraId="3B6E6035" w14:textId="77777777" w:rsidR="00D73D77" w:rsidRDefault="00D73D77">
      <w:pPr>
        <w:pStyle w:val="BlockSeparator"/>
      </w:pPr>
    </w:p>
    <w:p w14:paraId="146D9A3D" w14:textId="77777777" w:rsidR="00D73D77" w:rsidRDefault="00C57BE7">
      <w:pPr>
        <w:pStyle w:val="BlockStartLabel"/>
      </w:pPr>
      <w:r>
        <w:t>Start of Block: Treatment feedback: policy</w:t>
      </w:r>
    </w:p>
    <w:p w14:paraId="4BC2C67D" w14:textId="77777777" w:rsidR="00D73D77" w:rsidRDefault="00D73D77"/>
    <w:p w14:paraId="0A458952" w14:textId="77777777" w:rsidR="00D73D77" w:rsidRDefault="00C57BE7">
      <w:pPr>
        <w:keepNext/>
      </w:pPr>
      <w:r>
        <w:t>Q12.1 Were you able to watch and listen to the video until the end?</w:t>
      </w:r>
    </w:p>
    <w:p w14:paraId="28B1D573" w14:textId="77777777" w:rsidR="00D73D77" w:rsidRDefault="00C57BE7">
      <w:pPr>
        <w:pStyle w:val="ListParagraph"/>
        <w:keepNext/>
        <w:numPr>
          <w:ilvl w:val="0"/>
          <w:numId w:val="4"/>
        </w:numPr>
      </w:pPr>
      <w:r>
        <w:t xml:space="preserve">Yes  (1) </w:t>
      </w:r>
    </w:p>
    <w:p w14:paraId="49565B44" w14:textId="77777777" w:rsidR="00D73D77" w:rsidRDefault="00C57BE7">
      <w:pPr>
        <w:pStyle w:val="ListParagraph"/>
        <w:keepNext/>
        <w:numPr>
          <w:ilvl w:val="0"/>
          <w:numId w:val="4"/>
        </w:numPr>
      </w:pPr>
      <w:r>
        <w:t xml:space="preserve">No, there was a technical problem  (2) </w:t>
      </w:r>
    </w:p>
    <w:p w14:paraId="10F82C47" w14:textId="77777777" w:rsidR="00D73D77" w:rsidRDefault="00C57BE7">
      <w:pPr>
        <w:pStyle w:val="ListParagraph"/>
        <w:keepNext/>
        <w:numPr>
          <w:ilvl w:val="0"/>
          <w:numId w:val="4"/>
        </w:numPr>
      </w:pPr>
      <w:r>
        <w:t xml:space="preserve">No, I skipped part of the video  (3) </w:t>
      </w:r>
    </w:p>
    <w:p w14:paraId="1BC75AD7" w14:textId="77777777" w:rsidR="00D73D77" w:rsidRDefault="00D73D77"/>
    <w:p w14:paraId="49F4A2AD" w14:textId="77777777" w:rsidR="00D73D77" w:rsidRDefault="00C57BE7">
      <w:pPr>
        <w:keepNext/>
        <w:rPr>
          <w:lang w:eastAsia="zh-CN"/>
        </w:rPr>
      </w:pPr>
      <w:r>
        <w:rPr>
          <w:lang w:eastAsia="zh-CN"/>
        </w:rPr>
        <w:lastRenderedPageBreak/>
        <w:t xml:space="preserve">Q12.1 </w:t>
      </w:r>
      <w:ins w:id="73" w:author="Wang, Charlotte" w:date="2021-10-07T20:45:00Z">
        <w:r w:rsidR="00E66DD3">
          <w:rPr>
            <w:rFonts w:hint="eastAsia"/>
            <w:lang w:eastAsia="zh-CN"/>
          </w:rPr>
          <w:t>您</w:t>
        </w:r>
      </w:ins>
      <w:del w:id="74" w:author="Wang, Charlotte" w:date="2021-10-07T20:45:00Z">
        <w:r w:rsidDel="00E66DD3">
          <w:rPr>
            <w:lang w:eastAsia="zh-CN"/>
          </w:rPr>
          <w:delText>你</w:delText>
        </w:r>
      </w:del>
      <w:r>
        <w:rPr>
          <w:lang w:eastAsia="zh-CN"/>
        </w:rPr>
        <w:t>有</w:t>
      </w:r>
      <w:del w:id="75" w:author="Wang, Charlotte" w:date="2021-10-07T20:45:00Z">
        <w:r w:rsidDel="00E66DD3">
          <w:rPr>
            <w:rFonts w:hint="eastAsia"/>
            <w:lang w:eastAsia="zh-CN"/>
          </w:rPr>
          <w:delText>看和听</w:delText>
        </w:r>
      </w:del>
      <w:ins w:id="76" w:author="Wang, Charlotte" w:date="2021-10-07T20:45:00Z">
        <w:r w:rsidR="00E66DD3">
          <w:rPr>
            <w:rFonts w:hint="eastAsia"/>
            <w:lang w:eastAsia="zh-CN"/>
          </w:rPr>
          <w:t>观看</w:t>
        </w:r>
      </w:ins>
      <w:r>
        <w:rPr>
          <w:lang w:eastAsia="zh-CN"/>
        </w:rPr>
        <w:t>视频直到最后吗？</w:t>
      </w:r>
    </w:p>
    <w:p w14:paraId="4911A602" w14:textId="77777777" w:rsidR="00D73D77" w:rsidRDefault="00C57BE7">
      <w:pPr>
        <w:pStyle w:val="ListParagraph"/>
        <w:keepNext/>
        <w:numPr>
          <w:ilvl w:val="0"/>
          <w:numId w:val="4"/>
        </w:numPr>
      </w:pPr>
      <w:r>
        <w:t>有</w:t>
      </w:r>
      <w:r>
        <w:t xml:space="preserve">  (1) </w:t>
      </w:r>
    </w:p>
    <w:p w14:paraId="451A686D" w14:textId="77777777" w:rsidR="00D73D77" w:rsidRDefault="00C57BE7">
      <w:pPr>
        <w:pStyle w:val="ListParagraph"/>
        <w:keepNext/>
        <w:numPr>
          <w:ilvl w:val="0"/>
          <w:numId w:val="4"/>
        </w:numPr>
        <w:rPr>
          <w:lang w:eastAsia="zh-CN"/>
        </w:rPr>
      </w:pPr>
      <w:r>
        <w:rPr>
          <w:lang w:eastAsia="zh-CN"/>
        </w:rPr>
        <w:t>没有，因为出了技术问题</w:t>
      </w:r>
      <w:r>
        <w:rPr>
          <w:lang w:eastAsia="zh-CN"/>
        </w:rPr>
        <w:t xml:space="preserve">  (2) </w:t>
      </w:r>
    </w:p>
    <w:p w14:paraId="2125054D" w14:textId="77777777" w:rsidR="00D73D77" w:rsidRDefault="00C57BE7">
      <w:pPr>
        <w:pStyle w:val="ListParagraph"/>
        <w:keepNext/>
        <w:numPr>
          <w:ilvl w:val="0"/>
          <w:numId w:val="4"/>
        </w:numPr>
        <w:rPr>
          <w:lang w:eastAsia="zh-CN"/>
        </w:rPr>
      </w:pPr>
      <w:r>
        <w:rPr>
          <w:lang w:eastAsia="zh-CN"/>
        </w:rPr>
        <w:t>没有，我跳过了部分视频</w:t>
      </w:r>
      <w:r>
        <w:rPr>
          <w:lang w:eastAsia="zh-CN"/>
        </w:rPr>
        <w:t xml:space="preserve">  (3) </w:t>
      </w:r>
    </w:p>
    <w:p w14:paraId="24491D70" w14:textId="77777777" w:rsidR="00D73D77" w:rsidRDefault="00D73D77">
      <w:pPr>
        <w:rPr>
          <w:lang w:eastAsia="zh-CN"/>
        </w:rPr>
      </w:pPr>
    </w:p>
    <w:p w14:paraId="23FB0996" w14:textId="77777777" w:rsidR="00D73D77" w:rsidRDefault="00D73D77">
      <w:pPr>
        <w:pStyle w:val="QuestionSeparator"/>
        <w:rPr>
          <w:lang w:eastAsia="zh-CN"/>
        </w:rPr>
      </w:pPr>
    </w:p>
    <w:p w14:paraId="70AB864C" w14:textId="77777777" w:rsidR="00D73D77" w:rsidRDefault="00D73D77">
      <w:pPr>
        <w:rPr>
          <w:lang w:eastAsia="zh-CN"/>
        </w:rPr>
      </w:pPr>
    </w:p>
    <w:p w14:paraId="7F4C0465" w14:textId="77777777" w:rsidR="00D73D77" w:rsidRDefault="00C57BE7">
      <w:pPr>
        <w:keepNext/>
      </w:pPr>
      <w:r>
        <w:t>Q12.3 The video presented three climate policies. What was the first policy about?</w:t>
      </w:r>
    </w:p>
    <w:p w14:paraId="2251A163" w14:textId="77777777" w:rsidR="00D73D77" w:rsidRDefault="00C57BE7">
      <w:pPr>
        <w:pStyle w:val="ListParagraph"/>
        <w:keepNext/>
        <w:numPr>
          <w:ilvl w:val="0"/>
          <w:numId w:val="4"/>
        </w:numPr>
      </w:pPr>
      <w:r>
        <w:t xml:space="preserve">A ban on combustion-engine cars  (2) </w:t>
      </w:r>
    </w:p>
    <w:p w14:paraId="30A90ED5" w14:textId="77777777" w:rsidR="00D73D77" w:rsidRDefault="00C57BE7">
      <w:pPr>
        <w:pStyle w:val="ListParagraph"/>
        <w:keepNext/>
        <w:numPr>
          <w:ilvl w:val="0"/>
          <w:numId w:val="4"/>
        </w:numPr>
      </w:pPr>
      <w:r>
        <w:t xml:space="preserve">A ban on short-haul flights  (1) </w:t>
      </w:r>
    </w:p>
    <w:p w14:paraId="60AAE03D" w14:textId="77777777" w:rsidR="00D73D77" w:rsidRDefault="00C57BE7">
      <w:pPr>
        <w:pStyle w:val="ListParagraph"/>
        <w:keepNext/>
        <w:numPr>
          <w:ilvl w:val="0"/>
          <w:numId w:val="4"/>
        </w:numPr>
      </w:pPr>
      <w:r>
        <w:t xml:space="preserve">A ban on coal power plants  (3) </w:t>
      </w:r>
    </w:p>
    <w:p w14:paraId="16695C5B" w14:textId="77777777" w:rsidR="00D73D77" w:rsidRDefault="00C57BE7">
      <w:pPr>
        <w:pStyle w:val="ListParagraph"/>
        <w:keepNext/>
        <w:numPr>
          <w:ilvl w:val="0"/>
          <w:numId w:val="4"/>
        </w:numPr>
      </w:pPr>
      <w:r>
        <w:t xml:space="preserve">A ban on single-use plastic bags  (6) </w:t>
      </w:r>
    </w:p>
    <w:p w14:paraId="6308BA84" w14:textId="77777777" w:rsidR="00D73D77" w:rsidRDefault="00C57BE7">
      <w:pPr>
        <w:pStyle w:val="ListParagraph"/>
        <w:keepNext/>
        <w:numPr>
          <w:ilvl w:val="0"/>
          <w:numId w:val="4"/>
        </w:numPr>
      </w:pPr>
      <w:r>
        <w:t xml:space="preserve">Don't know  (7) </w:t>
      </w:r>
    </w:p>
    <w:p w14:paraId="60E84147" w14:textId="77777777" w:rsidR="00D73D77" w:rsidRDefault="00D73D77"/>
    <w:p w14:paraId="491D2D24" w14:textId="77777777" w:rsidR="00D73D77" w:rsidRDefault="00C57BE7">
      <w:pPr>
        <w:keepNext/>
      </w:pPr>
      <w:r>
        <w:rPr>
          <w:lang w:eastAsia="zh-CN"/>
        </w:rPr>
        <w:t xml:space="preserve">Q12.3 </w:t>
      </w:r>
      <w:r>
        <w:rPr>
          <w:lang w:eastAsia="zh-CN"/>
        </w:rPr>
        <w:t>该视频介绍了三项气候政策。</w:t>
      </w:r>
      <w:r>
        <w:t>第一项政策是什么？</w:t>
      </w:r>
    </w:p>
    <w:p w14:paraId="7F598A94" w14:textId="77777777" w:rsidR="00D73D77" w:rsidRDefault="00C57BE7">
      <w:pPr>
        <w:pStyle w:val="ListParagraph"/>
        <w:keepNext/>
        <w:numPr>
          <w:ilvl w:val="0"/>
          <w:numId w:val="4"/>
        </w:numPr>
      </w:pPr>
      <w:r>
        <w:t>禁止内燃机汽车</w:t>
      </w:r>
      <w:r>
        <w:t xml:space="preserve">  (2) </w:t>
      </w:r>
    </w:p>
    <w:p w14:paraId="29263B11" w14:textId="77777777" w:rsidR="00D73D77" w:rsidRDefault="00C57BE7">
      <w:pPr>
        <w:pStyle w:val="ListParagraph"/>
        <w:keepNext/>
        <w:numPr>
          <w:ilvl w:val="0"/>
          <w:numId w:val="4"/>
        </w:numPr>
      </w:pPr>
      <w:r>
        <w:t>禁止短途航班</w:t>
      </w:r>
      <w:r>
        <w:t xml:space="preserve">  (1) </w:t>
      </w:r>
    </w:p>
    <w:p w14:paraId="3AB4B2D9" w14:textId="77777777" w:rsidR="00D73D77" w:rsidRDefault="00C57BE7">
      <w:pPr>
        <w:pStyle w:val="ListParagraph"/>
        <w:keepNext/>
        <w:numPr>
          <w:ilvl w:val="0"/>
          <w:numId w:val="4"/>
        </w:numPr>
      </w:pPr>
      <w:r>
        <w:t>禁止燃煤电厂</w:t>
      </w:r>
      <w:r>
        <w:t xml:space="preserve">  (3) </w:t>
      </w:r>
    </w:p>
    <w:p w14:paraId="413E0719" w14:textId="77777777" w:rsidR="00D73D77" w:rsidRDefault="00C57BE7">
      <w:pPr>
        <w:pStyle w:val="ListParagraph"/>
        <w:keepNext/>
        <w:numPr>
          <w:ilvl w:val="0"/>
          <w:numId w:val="4"/>
        </w:numPr>
      </w:pPr>
      <w:r>
        <w:t>禁止使用一次性塑料袋</w:t>
      </w:r>
      <w:r>
        <w:t xml:space="preserve">  (6) </w:t>
      </w:r>
    </w:p>
    <w:p w14:paraId="03A322E0" w14:textId="77777777" w:rsidR="00D73D77" w:rsidRDefault="00C57BE7">
      <w:pPr>
        <w:pStyle w:val="ListParagraph"/>
        <w:keepNext/>
        <w:numPr>
          <w:ilvl w:val="0"/>
          <w:numId w:val="4"/>
        </w:numPr>
      </w:pPr>
      <w:r>
        <w:t>不知道</w:t>
      </w:r>
      <w:r>
        <w:t xml:space="preserve">  (7) </w:t>
      </w:r>
    </w:p>
    <w:p w14:paraId="247DA838" w14:textId="77777777" w:rsidR="00D73D77" w:rsidRDefault="00D73D77"/>
    <w:p w14:paraId="03AB32B5" w14:textId="77777777" w:rsidR="00D73D77" w:rsidRDefault="00D73D77">
      <w:pPr>
        <w:pStyle w:val="QuestionSeparator"/>
      </w:pPr>
    </w:p>
    <w:p w14:paraId="59C4EC5F" w14:textId="77777777" w:rsidR="00D73D77" w:rsidRDefault="00D73D77"/>
    <w:p w14:paraId="72ACCF33" w14:textId="77777777" w:rsidR="00D73D77" w:rsidRDefault="00C57BE7">
      <w:pPr>
        <w:keepNext/>
      </w:pPr>
      <w:r>
        <w:lastRenderedPageBreak/>
        <w:t>Q12.2 The green infrastructure program described in the video would be financed by: </w:t>
      </w:r>
    </w:p>
    <w:p w14:paraId="6A95DDCC" w14:textId="77777777" w:rsidR="00D73D77" w:rsidRDefault="00C57BE7">
      <w:pPr>
        <w:pStyle w:val="ListParagraph"/>
        <w:keepNext/>
        <w:numPr>
          <w:ilvl w:val="0"/>
          <w:numId w:val="4"/>
        </w:numPr>
      </w:pPr>
      <w:r>
        <w:t xml:space="preserve">Additional government debt  (3) </w:t>
      </w:r>
    </w:p>
    <w:p w14:paraId="126AC822" w14:textId="77777777" w:rsidR="00D73D77" w:rsidRDefault="00C57BE7">
      <w:pPr>
        <w:pStyle w:val="ListParagraph"/>
        <w:keepNext/>
        <w:numPr>
          <w:ilvl w:val="0"/>
          <w:numId w:val="4"/>
        </w:numPr>
      </w:pPr>
      <w:r>
        <w:t xml:space="preserve">Taxes on the wealthiest  (1) </w:t>
      </w:r>
    </w:p>
    <w:p w14:paraId="258C7ED8" w14:textId="77777777" w:rsidR="00D73D77" w:rsidRDefault="00C57BE7">
      <w:pPr>
        <w:pStyle w:val="ListParagraph"/>
        <w:keepNext/>
        <w:numPr>
          <w:ilvl w:val="0"/>
          <w:numId w:val="4"/>
        </w:numPr>
      </w:pPr>
      <w:r>
        <w:t xml:space="preserve">Increase in the VAT (value-added tax)  (7) </w:t>
      </w:r>
    </w:p>
    <w:p w14:paraId="19EAEAAE" w14:textId="77777777" w:rsidR="00D73D77" w:rsidRDefault="00C57BE7">
      <w:pPr>
        <w:pStyle w:val="ListParagraph"/>
        <w:keepNext/>
        <w:numPr>
          <w:ilvl w:val="0"/>
          <w:numId w:val="4"/>
        </w:numPr>
      </w:pPr>
      <w:r>
        <w:t xml:space="preserve">Reduction in social spending  (4) </w:t>
      </w:r>
    </w:p>
    <w:p w14:paraId="6439D041" w14:textId="77777777" w:rsidR="00D73D77" w:rsidRDefault="00C57BE7">
      <w:pPr>
        <w:pStyle w:val="ListParagraph"/>
        <w:keepNext/>
        <w:numPr>
          <w:ilvl w:val="0"/>
          <w:numId w:val="4"/>
        </w:numPr>
      </w:pPr>
      <w:r>
        <w:t xml:space="preserve">Don't know  (6) </w:t>
      </w:r>
    </w:p>
    <w:p w14:paraId="18F72C8D" w14:textId="77777777" w:rsidR="00D73D77" w:rsidRDefault="00D73D77"/>
    <w:p w14:paraId="5D74D604" w14:textId="77777777" w:rsidR="00D73D77" w:rsidRDefault="00C57BE7">
      <w:pPr>
        <w:keepNext/>
        <w:rPr>
          <w:lang w:eastAsia="zh-CN"/>
        </w:rPr>
      </w:pPr>
      <w:r>
        <w:rPr>
          <w:lang w:eastAsia="zh-CN"/>
        </w:rPr>
        <w:t xml:space="preserve">Q12.2 </w:t>
      </w:r>
      <w:r>
        <w:rPr>
          <w:lang w:eastAsia="zh-CN"/>
        </w:rPr>
        <w:t>视频中所介绍的绿色基础设施计划的资金是来自：</w:t>
      </w:r>
    </w:p>
    <w:p w14:paraId="66434B84" w14:textId="77777777" w:rsidR="00D73D77" w:rsidRDefault="00C57BE7">
      <w:pPr>
        <w:pStyle w:val="ListParagraph"/>
        <w:keepNext/>
        <w:numPr>
          <w:ilvl w:val="0"/>
          <w:numId w:val="4"/>
        </w:numPr>
      </w:pPr>
      <w:del w:id="77" w:author="Wang, Charlotte" w:date="2021-10-07T20:46:00Z">
        <w:r w:rsidDel="00E66DD3">
          <w:rPr>
            <w:rFonts w:hint="eastAsia"/>
            <w:lang w:eastAsia="zh-CN"/>
          </w:rPr>
          <w:delText>额外的</w:delText>
        </w:r>
      </w:del>
      <w:ins w:id="78" w:author="Wang, Charlotte" w:date="2021-10-07T20:46:00Z">
        <w:r w:rsidR="00E66DD3">
          <w:rPr>
            <w:rFonts w:hint="eastAsia"/>
            <w:lang w:eastAsia="zh-CN"/>
          </w:rPr>
          <w:t>提升</w:t>
        </w:r>
      </w:ins>
      <w:r>
        <w:t>政府债务</w:t>
      </w:r>
      <w:r>
        <w:t xml:space="preserve">  (3) </w:t>
      </w:r>
    </w:p>
    <w:p w14:paraId="3EB4EEA7" w14:textId="77777777" w:rsidR="00D73D77" w:rsidRDefault="00C57BE7">
      <w:pPr>
        <w:pStyle w:val="ListParagraph"/>
        <w:keepNext/>
        <w:numPr>
          <w:ilvl w:val="0"/>
          <w:numId w:val="4"/>
        </w:numPr>
      </w:pPr>
      <w:r>
        <w:t>对</w:t>
      </w:r>
      <w:del w:id="79" w:author="Wang, Charlotte" w:date="2021-10-07T20:46:00Z">
        <w:r w:rsidDel="00E66DD3">
          <w:rPr>
            <w:rFonts w:hint="eastAsia"/>
            <w:lang w:eastAsia="zh-CN"/>
          </w:rPr>
          <w:delText>最富有的</w:delText>
        </w:r>
      </w:del>
      <w:ins w:id="80" w:author="Wang, Charlotte" w:date="2021-10-07T20:46:00Z">
        <w:r w:rsidR="00E66DD3">
          <w:rPr>
            <w:rFonts w:hint="eastAsia"/>
            <w:lang w:eastAsia="zh-CN"/>
          </w:rPr>
          <w:t>高收入</w:t>
        </w:r>
      </w:ins>
      <w:r>
        <w:t>人</w:t>
      </w:r>
      <w:ins w:id="81" w:author="Wang, Charlotte" w:date="2021-10-07T20:46:00Z">
        <w:r w:rsidR="00E66DD3">
          <w:rPr>
            <w:rFonts w:hint="eastAsia"/>
            <w:lang w:eastAsia="zh-CN"/>
          </w:rPr>
          <w:t>群</w:t>
        </w:r>
      </w:ins>
      <w:r>
        <w:t>征税</w:t>
      </w:r>
      <w:r>
        <w:t xml:space="preserve">  (1) </w:t>
      </w:r>
    </w:p>
    <w:p w14:paraId="3E34657E" w14:textId="77777777" w:rsidR="00D73D77" w:rsidRDefault="00C57BE7">
      <w:pPr>
        <w:pStyle w:val="ListParagraph"/>
        <w:keepNext/>
        <w:numPr>
          <w:ilvl w:val="0"/>
          <w:numId w:val="4"/>
        </w:numPr>
      </w:pPr>
      <w:r>
        <w:t>提高增值税</w:t>
      </w:r>
      <w:r>
        <w:t xml:space="preserve">  (7) </w:t>
      </w:r>
    </w:p>
    <w:p w14:paraId="7B267108" w14:textId="77777777" w:rsidR="00D73D77" w:rsidRDefault="00C57BE7">
      <w:pPr>
        <w:pStyle w:val="ListParagraph"/>
        <w:keepNext/>
        <w:numPr>
          <w:ilvl w:val="0"/>
          <w:numId w:val="4"/>
        </w:numPr>
      </w:pPr>
      <w:r>
        <w:t>减少社会开支</w:t>
      </w:r>
      <w:r>
        <w:t xml:space="preserve">  (4) </w:t>
      </w:r>
    </w:p>
    <w:p w14:paraId="0CCB2D15" w14:textId="77777777" w:rsidR="00D73D77" w:rsidRDefault="00C57BE7">
      <w:pPr>
        <w:pStyle w:val="ListParagraph"/>
        <w:keepNext/>
        <w:numPr>
          <w:ilvl w:val="0"/>
          <w:numId w:val="4"/>
        </w:numPr>
      </w:pPr>
      <w:r>
        <w:t>不知道</w:t>
      </w:r>
      <w:r>
        <w:t xml:space="preserve">  (6) </w:t>
      </w:r>
    </w:p>
    <w:p w14:paraId="698D24C4" w14:textId="77777777" w:rsidR="00D73D77" w:rsidRDefault="00D73D77"/>
    <w:p w14:paraId="66C85E80" w14:textId="77777777" w:rsidR="00D73D77" w:rsidRDefault="00C57BE7">
      <w:pPr>
        <w:pStyle w:val="BlockEndLabel"/>
      </w:pPr>
      <w:r>
        <w:t>End of Block: Treatment feedback: policy</w:t>
      </w:r>
    </w:p>
    <w:p w14:paraId="2FDE3289" w14:textId="77777777" w:rsidR="00D73D77" w:rsidRDefault="00D73D77">
      <w:pPr>
        <w:pStyle w:val="BlockSeparator"/>
      </w:pPr>
    </w:p>
    <w:p w14:paraId="7A458A08" w14:textId="77777777" w:rsidR="00D73D77" w:rsidRDefault="00C57BE7">
      <w:pPr>
        <w:pStyle w:val="BlockStartLabel"/>
      </w:pPr>
      <w:r>
        <w:t>Start of Block: Climate knowledge</w:t>
      </w:r>
    </w:p>
    <w:p w14:paraId="58CD540F" w14:textId="77777777" w:rsidR="00D73D77" w:rsidRDefault="00D73D77"/>
    <w:p w14:paraId="581EA6BA" w14:textId="77777777" w:rsidR="00D73D77" w:rsidRDefault="00C57BE7">
      <w:pPr>
        <w:keepNext/>
      </w:pPr>
      <w:r>
        <w:t>Q13.1 How often do you think or talk with people about climate change?</w:t>
      </w:r>
    </w:p>
    <w:p w14:paraId="2AEF2143" w14:textId="77777777" w:rsidR="00D73D77" w:rsidRDefault="00C57BE7">
      <w:pPr>
        <w:pStyle w:val="ListParagraph"/>
        <w:keepNext/>
        <w:numPr>
          <w:ilvl w:val="0"/>
          <w:numId w:val="4"/>
        </w:numPr>
      </w:pPr>
      <w:r>
        <w:t xml:space="preserve">Almost never  (2) </w:t>
      </w:r>
    </w:p>
    <w:p w14:paraId="32DBCC33" w14:textId="77777777" w:rsidR="00D73D77" w:rsidRDefault="00C57BE7">
      <w:pPr>
        <w:pStyle w:val="ListParagraph"/>
        <w:keepNext/>
        <w:numPr>
          <w:ilvl w:val="0"/>
          <w:numId w:val="4"/>
        </w:numPr>
      </w:pPr>
      <w:r>
        <w:t xml:space="preserve">Several times a year  (3) </w:t>
      </w:r>
    </w:p>
    <w:p w14:paraId="35359798" w14:textId="77777777" w:rsidR="00D73D77" w:rsidRDefault="00C57BE7">
      <w:pPr>
        <w:pStyle w:val="ListParagraph"/>
        <w:keepNext/>
        <w:numPr>
          <w:ilvl w:val="0"/>
          <w:numId w:val="4"/>
        </w:numPr>
      </w:pPr>
      <w:r>
        <w:t xml:space="preserve">Several times a month  (4) </w:t>
      </w:r>
    </w:p>
    <w:p w14:paraId="64057E9A" w14:textId="77777777" w:rsidR="00D73D77" w:rsidRDefault="00D73D77"/>
    <w:p w14:paraId="41D6D8B9" w14:textId="77777777" w:rsidR="00D73D77" w:rsidRDefault="00C57BE7">
      <w:pPr>
        <w:keepNext/>
        <w:rPr>
          <w:lang w:eastAsia="zh-CN"/>
        </w:rPr>
      </w:pPr>
      <w:r>
        <w:rPr>
          <w:lang w:eastAsia="zh-CN"/>
        </w:rPr>
        <w:lastRenderedPageBreak/>
        <w:t xml:space="preserve">Q13.1 </w:t>
      </w:r>
      <w:r>
        <w:rPr>
          <w:lang w:eastAsia="zh-CN"/>
        </w:rPr>
        <w:t>您有多经常会思考或与别人谈论关于气候变化的话题？</w:t>
      </w:r>
    </w:p>
    <w:p w14:paraId="6A4517EE" w14:textId="77777777" w:rsidR="00D73D77" w:rsidRDefault="00C57BE7">
      <w:pPr>
        <w:pStyle w:val="ListParagraph"/>
        <w:keepNext/>
        <w:numPr>
          <w:ilvl w:val="0"/>
          <w:numId w:val="4"/>
        </w:numPr>
      </w:pPr>
      <w:r>
        <w:t>几乎从不</w:t>
      </w:r>
      <w:r>
        <w:t xml:space="preserve">  (2) </w:t>
      </w:r>
    </w:p>
    <w:p w14:paraId="77B406C9" w14:textId="77777777" w:rsidR="00D73D77" w:rsidRDefault="00C57BE7">
      <w:pPr>
        <w:pStyle w:val="ListParagraph"/>
        <w:keepNext/>
        <w:numPr>
          <w:ilvl w:val="0"/>
          <w:numId w:val="4"/>
        </w:numPr>
      </w:pPr>
      <w:r>
        <w:t>一年几次</w:t>
      </w:r>
      <w:r>
        <w:t xml:space="preserve">  (3) </w:t>
      </w:r>
    </w:p>
    <w:p w14:paraId="50753A7D" w14:textId="77777777" w:rsidR="00D73D77" w:rsidRDefault="00C57BE7">
      <w:pPr>
        <w:pStyle w:val="ListParagraph"/>
        <w:keepNext/>
        <w:numPr>
          <w:ilvl w:val="0"/>
          <w:numId w:val="4"/>
        </w:numPr>
      </w:pPr>
      <w:r>
        <w:t>一个月几次</w:t>
      </w:r>
      <w:r>
        <w:t xml:space="preserve">  (4) </w:t>
      </w:r>
    </w:p>
    <w:p w14:paraId="3C51B5C9" w14:textId="77777777" w:rsidR="00D73D77" w:rsidRDefault="00D73D77"/>
    <w:p w14:paraId="25B7BAD6" w14:textId="77777777" w:rsidR="00D73D77" w:rsidRDefault="00D73D77">
      <w:pPr>
        <w:pStyle w:val="QuestionSeparator"/>
      </w:pPr>
    </w:p>
    <w:p w14:paraId="14875CEA" w14:textId="77777777" w:rsidR="00D73D77" w:rsidRDefault="00D73D77"/>
    <w:p w14:paraId="28044730" w14:textId="77777777" w:rsidR="00D73D77" w:rsidRDefault="00C57BE7">
      <w:pPr>
        <w:keepNext/>
      </w:pPr>
      <w:r>
        <w:t>Q13.2 In your opinion, is climate change real?</w:t>
      </w:r>
    </w:p>
    <w:p w14:paraId="472BCF88" w14:textId="77777777" w:rsidR="00D73D77" w:rsidRDefault="00C57BE7">
      <w:pPr>
        <w:pStyle w:val="ListParagraph"/>
        <w:keepNext/>
        <w:numPr>
          <w:ilvl w:val="0"/>
          <w:numId w:val="4"/>
        </w:numPr>
      </w:pPr>
      <w:r>
        <w:t xml:space="preserve">Yes  (1) </w:t>
      </w:r>
    </w:p>
    <w:p w14:paraId="76C57F1A" w14:textId="77777777" w:rsidR="00D73D77" w:rsidRDefault="00C57BE7">
      <w:pPr>
        <w:pStyle w:val="ListParagraph"/>
        <w:keepNext/>
        <w:numPr>
          <w:ilvl w:val="0"/>
          <w:numId w:val="4"/>
        </w:numPr>
      </w:pPr>
      <w:r>
        <w:t xml:space="preserve">No  (2) </w:t>
      </w:r>
    </w:p>
    <w:p w14:paraId="11A9FB77" w14:textId="77777777" w:rsidR="00D73D77" w:rsidRDefault="00D73D77"/>
    <w:p w14:paraId="4120B0D0" w14:textId="77777777" w:rsidR="00D73D77" w:rsidRDefault="00C57BE7">
      <w:pPr>
        <w:keepNext/>
        <w:rPr>
          <w:lang w:eastAsia="zh-CN"/>
        </w:rPr>
      </w:pPr>
      <w:r>
        <w:rPr>
          <w:lang w:eastAsia="zh-CN"/>
        </w:rPr>
        <w:t xml:space="preserve">Q13.2 </w:t>
      </w:r>
      <w:r>
        <w:rPr>
          <w:lang w:eastAsia="zh-CN"/>
        </w:rPr>
        <w:t>在您看来，气候变化是真的吗？</w:t>
      </w:r>
    </w:p>
    <w:p w14:paraId="1E2BF853" w14:textId="77777777" w:rsidR="00D73D77" w:rsidRDefault="00C57BE7">
      <w:pPr>
        <w:pStyle w:val="ListParagraph"/>
        <w:keepNext/>
        <w:numPr>
          <w:ilvl w:val="0"/>
          <w:numId w:val="4"/>
        </w:numPr>
      </w:pPr>
      <w:r>
        <w:t>是的</w:t>
      </w:r>
      <w:r>
        <w:t xml:space="preserve">  (1) </w:t>
      </w:r>
    </w:p>
    <w:p w14:paraId="17E25D0D" w14:textId="77777777" w:rsidR="00D73D77" w:rsidRDefault="00C57BE7">
      <w:pPr>
        <w:pStyle w:val="ListParagraph"/>
        <w:keepNext/>
        <w:numPr>
          <w:ilvl w:val="0"/>
          <w:numId w:val="4"/>
        </w:numPr>
      </w:pPr>
      <w:r>
        <w:t>不是</w:t>
      </w:r>
      <w:r>
        <w:t xml:space="preserve">  (2) </w:t>
      </w:r>
    </w:p>
    <w:p w14:paraId="6218677B" w14:textId="77777777" w:rsidR="00D73D77" w:rsidRDefault="00D73D77"/>
    <w:p w14:paraId="5D46B685" w14:textId="77777777" w:rsidR="00D73D77" w:rsidRDefault="00D73D77">
      <w:pPr>
        <w:pStyle w:val="QuestionSeparator"/>
      </w:pPr>
    </w:p>
    <w:p w14:paraId="7CD4E82D" w14:textId="77777777" w:rsidR="00D73D77" w:rsidRDefault="00C57BE7">
      <w:pPr>
        <w:pStyle w:val="QDisplayLogic"/>
        <w:keepNext/>
      </w:pPr>
      <w:r>
        <w:t>Display This Question:</w:t>
      </w:r>
    </w:p>
    <w:p w14:paraId="0EDBFAB7" w14:textId="77777777" w:rsidR="00D73D77" w:rsidRDefault="00C57BE7">
      <w:pPr>
        <w:pStyle w:val="QDisplayLogic"/>
        <w:keepNext/>
        <w:ind w:firstLine="400"/>
      </w:pPr>
      <w:r>
        <w:t>If In your opinion, is climate change real? = Yes</w:t>
      </w:r>
    </w:p>
    <w:p w14:paraId="282DF568" w14:textId="77777777" w:rsidR="00D73D77" w:rsidRDefault="00D73D77"/>
    <w:p w14:paraId="062C4FBB" w14:textId="77777777" w:rsidR="00D73D77" w:rsidRDefault="00C57BE7">
      <w:pPr>
        <w:keepNext/>
      </w:pPr>
      <w:r>
        <w:t>Q13.3 What part of climate change do you think is due to human activity?</w:t>
      </w:r>
    </w:p>
    <w:p w14:paraId="6CFB6E35" w14:textId="77777777" w:rsidR="00D73D77" w:rsidRDefault="00C57BE7">
      <w:pPr>
        <w:pStyle w:val="ListParagraph"/>
        <w:keepNext/>
        <w:numPr>
          <w:ilvl w:val="0"/>
          <w:numId w:val="4"/>
        </w:numPr>
      </w:pPr>
      <w:r>
        <w:t xml:space="preserve">None  (0) </w:t>
      </w:r>
    </w:p>
    <w:p w14:paraId="04BFC6B7" w14:textId="77777777" w:rsidR="00D73D77" w:rsidRDefault="00C57BE7">
      <w:pPr>
        <w:pStyle w:val="ListParagraph"/>
        <w:keepNext/>
        <w:numPr>
          <w:ilvl w:val="0"/>
          <w:numId w:val="4"/>
        </w:numPr>
      </w:pPr>
      <w:r>
        <w:t xml:space="preserve">A little  (11) </w:t>
      </w:r>
    </w:p>
    <w:p w14:paraId="4C371DD7" w14:textId="77777777" w:rsidR="00D73D77" w:rsidRDefault="00C57BE7">
      <w:pPr>
        <w:pStyle w:val="ListParagraph"/>
        <w:keepNext/>
        <w:numPr>
          <w:ilvl w:val="0"/>
          <w:numId w:val="4"/>
        </w:numPr>
      </w:pPr>
      <w:r>
        <w:t xml:space="preserve">Some  (12) </w:t>
      </w:r>
    </w:p>
    <w:p w14:paraId="7980A641" w14:textId="77777777" w:rsidR="00D73D77" w:rsidRDefault="00C57BE7">
      <w:pPr>
        <w:pStyle w:val="ListParagraph"/>
        <w:keepNext/>
        <w:numPr>
          <w:ilvl w:val="0"/>
          <w:numId w:val="4"/>
        </w:numPr>
      </w:pPr>
      <w:r>
        <w:t xml:space="preserve">A lot  (13) </w:t>
      </w:r>
    </w:p>
    <w:p w14:paraId="5777140E" w14:textId="77777777" w:rsidR="00D73D77" w:rsidRDefault="00C57BE7">
      <w:pPr>
        <w:pStyle w:val="ListParagraph"/>
        <w:keepNext/>
        <w:numPr>
          <w:ilvl w:val="0"/>
          <w:numId w:val="4"/>
        </w:numPr>
      </w:pPr>
      <w:r>
        <w:t xml:space="preserve">Most  (14) </w:t>
      </w:r>
    </w:p>
    <w:p w14:paraId="0E495473" w14:textId="77777777" w:rsidR="00D73D77" w:rsidRDefault="00D73D77"/>
    <w:p w14:paraId="2E3980D1" w14:textId="77777777" w:rsidR="00D73D77" w:rsidRDefault="00C57BE7">
      <w:pPr>
        <w:keepNext/>
        <w:rPr>
          <w:lang w:eastAsia="zh-CN"/>
        </w:rPr>
      </w:pPr>
      <w:r>
        <w:rPr>
          <w:lang w:eastAsia="zh-CN"/>
        </w:rPr>
        <w:lastRenderedPageBreak/>
        <w:t xml:space="preserve">Q13.3 </w:t>
      </w:r>
      <w:r>
        <w:rPr>
          <w:lang w:eastAsia="zh-CN"/>
        </w:rPr>
        <w:t>您认为气候变化有多大部分是由人类活动造成的？</w:t>
      </w:r>
    </w:p>
    <w:p w14:paraId="6F0F9EE0" w14:textId="77777777" w:rsidR="00D73D77" w:rsidRDefault="00C57BE7">
      <w:pPr>
        <w:pStyle w:val="ListParagraph"/>
        <w:keepNext/>
        <w:numPr>
          <w:ilvl w:val="0"/>
          <w:numId w:val="4"/>
        </w:numPr>
      </w:pPr>
      <w:del w:id="82" w:author="Wang, Charlotte" w:date="2021-10-07T20:46:00Z">
        <w:r w:rsidDel="00E66DD3">
          <w:rPr>
            <w:rFonts w:hint="eastAsia"/>
            <w:lang w:eastAsia="zh-CN"/>
          </w:rPr>
          <w:delText>没有任何</w:delText>
        </w:r>
      </w:del>
      <w:ins w:id="83" w:author="Wang, Charlotte" w:date="2021-10-07T20:46:00Z">
        <w:r w:rsidR="00E66DD3">
          <w:rPr>
            <w:rFonts w:hint="eastAsia"/>
            <w:lang w:eastAsia="zh-CN"/>
          </w:rPr>
          <w:t>完全没有</w:t>
        </w:r>
      </w:ins>
      <w:r>
        <w:t xml:space="preserve">  (0) </w:t>
      </w:r>
    </w:p>
    <w:p w14:paraId="454EE61E" w14:textId="77777777" w:rsidR="00D73D77" w:rsidRDefault="00C57BE7">
      <w:pPr>
        <w:pStyle w:val="ListParagraph"/>
        <w:keepNext/>
        <w:numPr>
          <w:ilvl w:val="0"/>
          <w:numId w:val="4"/>
        </w:numPr>
      </w:pPr>
      <w:r>
        <w:t>很小</w:t>
      </w:r>
      <w:r>
        <w:t xml:space="preserve">  (11) </w:t>
      </w:r>
    </w:p>
    <w:p w14:paraId="7EDEF8B7" w14:textId="77777777" w:rsidR="00D73D77" w:rsidRDefault="00C57BE7">
      <w:pPr>
        <w:pStyle w:val="ListParagraph"/>
        <w:keepNext/>
        <w:numPr>
          <w:ilvl w:val="0"/>
          <w:numId w:val="4"/>
        </w:numPr>
      </w:pPr>
      <w:r>
        <w:t>一些</w:t>
      </w:r>
      <w:r>
        <w:t xml:space="preserve">  (12) </w:t>
      </w:r>
    </w:p>
    <w:p w14:paraId="4AF8934B" w14:textId="77777777" w:rsidR="00D73D77" w:rsidRDefault="00C57BE7">
      <w:pPr>
        <w:pStyle w:val="ListParagraph"/>
        <w:keepNext/>
        <w:numPr>
          <w:ilvl w:val="0"/>
          <w:numId w:val="4"/>
        </w:numPr>
      </w:pPr>
      <w:r>
        <w:t>很大部分</w:t>
      </w:r>
      <w:r>
        <w:t xml:space="preserve">  (13) </w:t>
      </w:r>
    </w:p>
    <w:p w14:paraId="3D37862E" w14:textId="77777777" w:rsidR="00D73D77" w:rsidRDefault="00C57BE7">
      <w:pPr>
        <w:pStyle w:val="ListParagraph"/>
        <w:keepNext/>
        <w:numPr>
          <w:ilvl w:val="0"/>
          <w:numId w:val="4"/>
        </w:numPr>
      </w:pPr>
      <w:r>
        <w:t>绝大部分</w:t>
      </w:r>
      <w:r>
        <w:t xml:space="preserve">  (14) </w:t>
      </w:r>
    </w:p>
    <w:p w14:paraId="162355B3" w14:textId="77777777" w:rsidR="00D73D77" w:rsidRDefault="00D73D77"/>
    <w:p w14:paraId="649B7656" w14:textId="77777777" w:rsidR="00D73D77" w:rsidRDefault="00D73D77">
      <w:pPr>
        <w:pStyle w:val="QuestionSeparator"/>
      </w:pPr>
    </w:p>
    <w:p w14:paraId="3B17B7EE" w14:textId="77777777" w:rsidR="00D73D77" w:rsidRDefault="00D73D77"/>
    <w:p w14:paraId="17F7F483" w14:textId="77777777" w:rsidR="00D73D77" w:rsidRDefault="00C57BE7">
      <w:pPr>
        <w:keepNext/>
      </w:pPr>
      <w:r>
        <w:t>Q13.4 Do you agree or disagree with the following statement: "Climate change is an important problem."</w:t>
      </w:r>
    </w:p>
    <w:p w14:paraId="1E6C1145" w14:textId="77777777" w:rsidR="00D73D77" w:rsidRDefault="00C57BE7">
      <w:pPr>
        <w:pStyle w:val="ListParagraph"/>
        <w:keepNext/>
        <w:numPr>
          <w:ilvl w:val="0"/>
          <w:numId w:val="4"/>
        </w:numPr>
      </w:pPr>
      <w:r>
        <w:t xml:space="preserve">Strongly disagree  (0) </w:t>
      </w:r>
    </w:p>
    <w:p w14:paraId="32DF4914" w14:textId="77777777" w:rsidR="00D73D77" w:rsidRDefault="00C57BE7">
      <w:pPr>
        <w:pStyle w:val="ListParagraph"/>
        <w:keepNext/>
        <w:numPr>
          <w:ilvl w:val="0"/>
          <w:numId w:val="4"/>
        </w:numPr>
      </w:pPr>
      <w:r>
        <w:t xml:space="preserve">Somewhat disagree  (1) </w:t>
      </w:r>
    </w:p>
    <w:p w14:paraId="3B0342E8" w14:textId="77777777" w:rsidR="00D73D77" w:rsidRDefault="00C57BE7">
      <w:pPr>
        <w:pStyle w:val="ListParagraph"/>
        <w:keepNext/>
        <w:numPr>
          <w:ilvl w:val="0"/>
          <w:numId w:val="4"/>
        </w:numPr>
      </w:pPr>
      <w:r>
        <w:t xml:space="preserve">Neither agree nor disagree  (2) </w:t>
      </w:r>
    </w:p>
    <w:p w14:paraId="072A926E" w14:textId="77777777" w:rsidR="00D73D77" w:rsidRDefault="00C57BE7">
      <w:pPr>
        <w:pStyle w:val="ListParagraph"/>
        <w:keepNext/>
        <w:numPr>
          <w:ilvl w:val="0"/>
          <w:numId w:val="4"/>
        </w:numPr>
      </w:pPr>
      <w:r>
        <w:t xml:space="preserve">Somewhat agree  (3) </w:t>
      </w:r>
    </w:p>
    <w:p w14:paraId="074038C4" w14:textId="77777777" w:rsidR="00D73D77" w:rsidRDefault="00C57BE7">
      <w:pPr>
        <w:pStyle w:val="ListParagraph"/>
        <w:keepNext/>
        <w:numPr>
          <w:ilvl w:val="0"/>
          <w:numId w:val="4"/>
        </w:numPr>
      </w:pPr>
      <w:r>
        <w:t xml:space="preserve">Strongly agree  (4) </w:t>
      </w:r>
    </w:p>
    <w:p w14:paraId="45CE7086" w14:textId="77777777" w:rsidR="00D73D77" w:rsidRDefault="00D73D77"/>
    <w:p w14:paraId="1BBF9CCC" w14:textId="77777777" w:rsidR="00D73D77" w:rsidRDefault="00C57BE7">
      <w:pPr>
        <w:keepNext/>
      </w:pPr>
      <w:r>
        <w:rPr>
          <w:lang w:eastAsia="zh-CN"/>
        </w:rPr>
        <w:t xml:space="preserve">Q13.4 </w:t>
      </w:r>
      <w:r>
        <w:rPr>
          <w:lang w:eastAsia="zh-CN"/>
        </w:rPr>
        <w:t>您是否认为：</w:t>
      </w:r>
      <w:r>
        <w:rPr>
          <w:lang w:eastAsia="zh-CN"/>
        </w:rPr>
        <w:t>“</w:t>
      </w:r>
      <w:r>
        <w:rPr>
          <w:lang w:eastAsia="zh-CN"/>
        </w:rPr>
        <w:t>气候变化是一个重要问题。</w:t>
      </w:r>
      <w:r>
        <w:t>”</w:t>
      </w:r>
    </w:p>
    <w:p w14:paraId="20EF08F7" w14:textId="77777777" w:rsidR="00D73D77" w:rsidRDefault="00C57BE7">
      <w:pPr>
        <w:pStyle w:val="ListParagraph"/>
        <w:keepNext/>
        <w:numPr>
          <w:ilvl w:val="0"/>
          <w:numId w:val="4"/>
        </w:numPr>
      </w:pPr>
      <w:r>
        <w:t>非常不同意</w:t>
      </w:r>
      <w:r>
        <w:t xml:space="preserve">  (0) </w:t>
      </w:r>
    </w:p>
    <w:p w14:paraId="0D37B0D1" w14:textId="77777777" w:rsidR="00D73D77" w:rsidRDefault="00C57BE7">
      <w:pPr>
        <w:pStyle w:val="ListParagraph"/>
        <w:keepNext/>
        <w:numPr>
          <w:ilvl w:val="0"/>
          <w:numId w:val="4"/>
        </w:numPr>
      </w:pPr>
      <w:r>
        <w:t>不太同意</w:t>
      </w:r>
      <w:r>
        <w:t xml:space="preserve">  (1) </w:t>
      </w:r>
    </w:p>
    <w:p w14:paraId="2C870789" w14:textId="77777777" w:rsidR="00D73D77" w:rsidRDefault="00C57BE7">
      <w:pPr>
        <w:pStyle w:val="ListParagraph"/>
        <w:keepNext/>
        <w:numPr>
          <w:ilvl w:val="0"/>
          <w:numId w:val="4"/>
        </w:numPr>
      </w:pPr>
      <w:r>
        <w:t>既不同意也不反对</w:t>
      </w:r>
      <w:r>
        <w:t xml:space="preserve">  (2) </w:t>
      </w:r>
    </w:p>
    <w:p w14:paraId="5338E2CB" w14:textId="77777777" w:rsidR="00D73D77" w:rsidRDefault="00C57BE7">
      <w:pPr>
        <w:pStyle w:val="ListParagraph"/>
        <w:keepNext/>
        <w:numPr>
          <w:ilvl w:val="0"/>
          <w:numId w:val="4"/>
        </w:numPr>
      </w:pPr>
      <w:r>
        <w:t>有点同意</w:t>
      </w:r>
      <w:r>
        <w:t xml:space="preserve">  (3) </w:t>
      </w:r>
    </w:p>
    <w:p w14:paraId="48615F49" w14:textId="77777777" w:rsidR="00D73D77" w:rsidRDefault="00C57BE7">
      <w:pPr>
        <w:pStyle w:val="ListParagraph"/>
        <w:keepNext/>
        <w:numPr>
          <w:ilvl w:val="0"/>
          <w:numId w:val="4"/>
        </w:numPr>
      </w:pPr>
      <w:r>
        <w:t>非常同意</w:t>
      </w:r>
      <w:r>
        <w:t xml:space="preserve">  (4) </w:t>
      </w:r>
    </w:p>
    <w:p w14:paraId="5A914FAE" w14:textId="77777777" w:rsidR="00D73D77" w:rsidRDefault="00D73D77"/>
    <w:p w14:paraId="13AAB016" w14:textId="77777777" w:rsidR="00D73D77" w:rsidRDefault="00D73D77">
      <w:pPr>
        <w:pStyle w:val="QuestionSeparator"/>
      </w:pPr>
    </w:p>
    <w:p w14:paraId="163208B9" w14:textId="77777777" w:rsidR="00D73D77" w:rsidRDefault="00D73D77"/>
    <w:p w14:paraId="188554AF" w14:textId="77777777" w:rsidR="00D73D77" w:rsidRDefault="00C57BE7">
      <w:pPr>
        <w:keepNext/>
      </w:pPr>
      <w:r>
        <w:lastRenderedPageBreak/>
        <w:t>Q13.5 How knowledgeable do you consider yourself about climate change?</w:t>
      </w:r>
    </w:p>
    <w:p w14:paraId="4E0E8F3F" w14:textId="77777777" w:rsidR="00D73D77" w:rsidRDefault="00C57BE7">
      <w:pPr>
        <w:pStyle w:val="ListParagraph"/>
        <w:keepNext/>
        <w:numPr>
          <w:ilvl w:val="0"/>
          <w:numId w:val="4"/>
        </w:numPr>
      </w:pPr>
      <w:r>
        <w:t xml:space="preserve">Not at all  (0) </w:t>
      </w:r>
    </w:p>
    <w:p w14:paraId="1F9A3D47" w14:textId="77777777" w:rsidR="00D73D77" w:rsidRDefault="00C57BE7">
      <w:pPr>
        <w:pStyle w:val="ListParagraph"/>
        <w:keepNext/>
        <w:numPr>
          <w:ilvl w:val="0"/>
          <w:numId w:val="4"/>
        </w:numPr>
      </w:pPr>
      <w:r>
        <w:t xml:space="preserve">A little  (1) </w:t>
      </w:r>
    </w:p>
    <w:p w14:paraId="7B2D9B04" w14:textId="77777777" w:rsidR="00D73D77" w:rsidRDefault="00C57BE7">
      <w:pPr>
        <w:pStyle w:val="ListParagraph"/>
        <w:keepNext/>
        <w:numPr>
          <w:ilvl w:val="0"/>
          <w:numId w:val="4"/>
        </w:numPr>
      </w:pPr>
      <w:r>
        <w:t xml:space="preserve">Moderately  (2) </w:t>
      </w:r>
    </w:p>
    <w:p w14:paraId="1FA0DA92" w14:textId="77777777" w:rsidR="00D73D77" w:rsidRDefault="00C57BE7">
      <w:pPr>
        <w:pStyle w:val="ListParagraph"/>
        <w:keepNext/>
        <w:numPr>
          <w:ilvl w:val="0"/>
          <w:numId w:val="4"/>
        </w:numPr>
      </w:pPr>
      <w:r>
        <w:t xml:space="preserve">A lot  (3) </w:t>
      </w:r>
    </w:p>
    <w:p w14:paraId="78EDDF17" w14:textId="77777777" w:rsidR="00D73D77" w:rsidRDefault="00C57BE7">
      <w:pPr>
        <w:pStyle w:val="ListParagraph"/>
        <w:keepNext/>
        <w:numPr>
          <w:ilvl w:val="0"/>
          <w:numId w:val="4"/>
        </w:numPr>
      </w:pPr>
      <w:r>
        <w:t xml:space="preserve">A great deal  (4) </w:t>
      </w:r>
    </w:p>
    <w:p w14:paraId="58945D34" w14:textId="77777777" w:rsidR="00D73D77" w:rsidRDefault="00D73D77"/>
    <w:p w14:paraId="4EC88ACD" w14:textId="77777777" w:rsidR="00D73D77" w:rsidRDefault="00C57BE7">
      <w:pPr>
        <w:keepNext/>
        <w:rPr>
          <w:lang w:eastAsia="zh-CN"/>
        </w:rPr>
      </w:pPr>
      <w:r>
        <w:rPr>
          <w:lang w:eastAsia="zh-CN"/>
        </w:rPr>
        <w:t xml:space="preserve">Q13.5 </w:t>
      </w:r>
      <w:r>
        <w:rPr>
          <w:lang w:eastAsia="zh-CN"/>
        </w:rPr>
        <w:t>您认为自己有多了解气候变化？</w:t>
      </w:r>
    </w:p>
    <w:p w14:paraId="7E81BE6C" w14:textId="77777777" w:rsidR="00D73D77" w:rsidRDefault="00C57BE7">
      <w:pPr>
        <w:pStyle w:val="ListParagraph"/>
        <w:keepNext/>
        <w:numPr>
          <w:ilvl w:val="0"/>
          <w:numId w:val="4"/>
        </w:numPr>
      </w:pPr>
      <w:r>
        <w:t>完全不了解</w:t>
      </w:r>
      <w:r>
        <w:t xml:space="preserve">  (0) </w:t>
      </w:r>
    </w:p>
    <w:p w14:paraId="52734146" w14:textId="77777777" w:rsidR="00D73D77" w:rsidRDefault="00C57BE7">
      <w:pPr>
        <w:pStyle w:val="ListParagraph"/>
        <w:keepNext/>
        <w:numPr>
          <w:ilvl w:val="0"/>
          <w:numId w:val="4"/>
        </w:numPr>
      </w:pPr>
      <w:r>
        <w:t>不太了解</w:t>
      </w:r>
      <w:r>
        <w:t xml:space="preserve">  (1) </w:t>
      </w:r>
    </w:p>
    <w:p w14:paraId="2A9C0701" w14:textId="77777777" w:rsidR="00D73D77" w:rsidRDefault="00C57BE7">
      <w:pPr>
        <w:pStyle w:val="ListParagraph"/>
        <w:keepNext/>
        <w:numPr>
          <w:ilvl w:val="0"/>
          <w:numId w:val="4"/>
        </w:numPr>
      </w:pPr>
      <w:r>
        <w:t>一般</w:t>
      </w:r>
      <w:r>
        <w:t xml:space="preserve">  (2) </w:t>
      </w:r>
    </w:p>
    <w:p w14:paraId="3EC56C68" w14:textId="77777777" w:rsidR="00D73D77" w:rsidRDefault="00C57BE7">
      <w:pPr>
        <w:pStyle w:val="ListParagraph"/>
        <w:keepNext/>
        <w:numPr>
          <w:ilvl w:val="0"/>
          <w:numId w:val="4"/>
        </w:numPr>
      </w:pPr>
      <w:r>
        <w:t>很了解</w:t>
      </w:r>
      <w:r>
        <w:t xml:space="preserve">  (3) </w:t>
      </w:r>
    </w:p>
    <w:p w14:paraId="36DCB0B7" w14:textId="77777777" w:rsidR="00D73D77" w:rsidRDefault="00C57BE7">
      <w:pPr>
        <w:pStyle w:val="ListParagraph"/>
        <w:keepNext/>
        <w:numPr>
          <w:ilvl w:val="0"/>
          <w:numId w:val="4"/>
        </w:numPr>
      </w:pPr>
      <w:r>
        <w:t>非常了解</w:t>
      </w:r>
      <w:r>
        <w:t xml:space="preserve">  (4) </w:t>
      </w:r>
    </w:p>
    <w:p w14:paraId="4B743BA4" w14:textId="77777777" w:rsidR="00D73D77" w:rsidRDefault="00D73D77"/>
    <w:p w14:paraId="4520D047" w14:textId="77777777" w:rsidR="00D73D77" w:rsidRDefault="00D73D77">
      <w:pPr>
        <w:pStyle w:val="QuestionSeparator"/>
      </w:pPr>
    </w:p>
    <w:p w14:paraId="16E31B7F" w14:textId="77777777" w:rsidR="00D73D77" w:rsidRDefault="00D73D77"/>
    <w:p w14:paraId="21A2999A" w14:textId="77777777" w:rsidR="00D73D77" w:rsidRDefault="00C57BE7">
      <w:pPr>
        <w:keepNext/>
      </w:pPr>
      <w:r>
        <w:t>Q13.7 Greenhouse gases are gases that trap heat in the atmosphere and make the Earth warmer, causing climate change. In particular, the burning of fossil fuels and agricultural production emit greenhouse gases.</w:t>
      </w:r>
      <w:r>
        <w:br/>
        <w:t xml:space="preserve">  </w:t>
      </w:r>
      <w:r>
        <w:br/>
        <w:t>Which of the following elements contribute to climate change? (Multiple answers are possible)   </w:t>
      </w:r>
    </w:p>
    <w:p w14:paraId="75EB60D7" w14:textId="77777777" w:rsidR="00D73D77" w:rsidRDefault="00C57BE7">
      <w:pPr>
        <w:pStyle w:val="ListParagraph"/>
        <w:keepNext/>
        <w:numPr>
          <w:ilvl w:val="0"/>
          <w:numId w:val="2"/>
        </w:numPr>
      </w:pPr>
      <w:r>
        <w:t xml:space="preserve">CO2  (1) </w:t>
      </w:r>
    </w:p>
    <w:p w14:paraId="61EF0546" w14:textId="77777777" w:rsidR="00D73D77" w:rsidRDefault="00C57BE7">
      <w:pPr>
        <w:pStyle w:val="ListParagraph"/>
        <w:keepNext/>
        <w:numPr>
          <w:ilvl w:val="0"/>
          <w:numId w:val="2"/>
        </w:numPr>
      </w:pPr>
      <w:r>
        <w:t xml:space="preserve">Hydrogen  (2) </w:t>
      </w:r>
    </w:p>
    <w:p w14:paraId="29AA414C" w14:textId="77777777" w:rsidR="00D73D77" w:rsidRDefault="00C57BE7">
      <w:pPr>
        <w:pStyle w:val="ListParagraph"/>
        <w:keepNext/>
        <w:numPr>
          <w:ilvl w:val="0"/>
          <w:numId w:val="2"/>
        </w:numPr>
      </w:pPr>
      <w:r>
        <w:t xml:space="preserve">Methane  (3) </w:t>
      </w:r>
    </w:p>
    <w:p w14:paraId="0397C58C" w14:textId="77777777" w:rsidR="00D73D77" w:rsidRDefault="00C57BE7">
      <w:pPr>
        <w:pStyle w:val="ListParagraph"/>
        <w:keepNext/>
        <w:numPr>
          <w:ilvl w:val="0"/>
          <w:numId w:val="2"/>
        </w:numPr>
      </w:pPr>
      <w:r>
        <w:t xml:space="preserve">Particulate matter  (4) </w:t>
      </w:r>
    </w:p>
    <w:p w14:paraId="70824387" w14:textId="77777777" w:rsidR="00D73D77" w:rsidRDefault="00D73D77"/>
    <w:p w14:paraId="506590AC" w14:textId="77777777" w:rsidR="00D73D77" w:rsidRDefault="00C57BE7">
      <w:pPr>
        <w:keepNext/>
        <w:rPr>
          <w:lang w:eastAsia="zh-CN"/>
        </w:rPr>
      </w:pPr>
      <w:r>
        <w:rPr>
          <w:lang w:eastAsia="zh-CN"/>
        </w:rPr>
        <w:t xml:space="preserve">Q13.7 </w:t>
      </w:r>
      <w:r>
        <w:rPr>
          <w:lang w:eastAsia="zh-CN"/>
        </w:rPr>
        <w:t>温室气体是将热量捕获在地球大气中，使地球更热，从而导致气候变化的气体。化石燃料的燃烧和农业生产会排放温室气体。</w:t>
      </w:r>
      <w:r>
        <w:rPr>
          <w:lang w:eastAsia="zh-CN"/>
        </w:rPr>
        <w:t> </w:t>
      </w:r>
      <w:r>
        <w:rPr>
          <w:lang w:eastAsia="zh-CN"/>
        </w:rPr>
        <w:br/>
      </w:r>
      <w:r>
        <w:rPr>
          <w:lang w:eastAsia="zh-CN"/>
        </w:rPr>
        <w:lastRenderedPageBreak/>
        <w:br/>
      </w:r>
      <w:r>
        <w:rPr>
          <w:lang w:eastAsia="zh-CN"/>
        </w:rPr>
        <w:br/>
      </w:r>
      <w:r>
        <w:rPr>
          <w:lang w:eastAsia="zh-CN"/>
        </w:rPr>
        <w:t>下列哪个</w:t>
      </w:r>
      <w:r>
        <w:rPr>
          <w:lang w:eastAsia="zh-CN"/>
        </w:rPr>
        <w:t>/</w:t>
      </w:r>
      <w:r>
        <w:rPr>
          <w:lang w:eastAsia="zh-CN"/>
        </w:rPr>
        <w:t>些元素导致了气候变化</w:t>
      </w:r>
      <w:r>
        <w:rPr>
          <w:lang w:eastAsia="zh-CN"/>
        </w:rPr>
        <w:t>?</w:t>
      </w:r>
      <w:r>
        <w:rPr>
          <w:lang w:eastAsia="zh-CN"/>
        </w:rPr>
        <w:t>（可多选）</w:t>
      </w:r>
    </w:p>
    <w:p w14:paraId="636BEF6C" w14:textId="77777777" w:rsidR="00D73D77" w:rsidRDefault="00C57BE7">
      <w:pPr>
        <w:pStyle w:val="ListParagraph"/>
        <w:keepNext/>
        <w:numPr>
          <w:ilvl w:val="0"/>
          <w:numId w:val="2"/>
        </w:numPr>
      </w:pPr>
      <w:r>
        <w:t>二氧化碳</w:t>
      </w:r>
      <w:r>
        <w:t xml:space="preserve">  (1) </w:t>
      </w:r>
    </w:p>
    <w:p w14:paraId="3ECCF360" w14:textId="77777777" w:rsidR="00D73D77" w:rsidRDefault="00C57BE7">
      <w:pPr>
        <w:pStyle w:val="ListParagraph"/>
        <w:keepNext/>
        <w:numPr>
          <w:ilvl w:val="0"/>
          <w:numId w:val="2"/>
        </w:numPr>
      </w:pPr>
      <w:r>
        <w:t>氢气</w:t>
      </w:r>
      <w:r>
        <w:t xml:space="preserve">  (2) </w:t>
      </w:r>
    </w:p>
    <w:p w14:paraId="57A18E5A" w14:textId="77777777" w:rsidR="00D73D77" w:rsidRDefault="00C57BE7">
      <w:pPr>
        <w:pStyle w:val="ListParagraph"/>
        <w:keepNext/>
        <w:numPr>
          <w:ilvl w:val="0"/>
          <w:numId w:val="2"/>
        </w:numPr>
      </w:pPr>
      <w:r>
        <w:t>甲烷</w:t>
      </w:r>
      <w:r>
        <w:t xml:space="preserve">  (3) </w:t>
      </w:r>
    </w:p>
    <w:p w14:paraId="6BDF02C9" w14:textId="77777777" w:rsidR="00D73D77" w:rsidRDefault="00C57BE7">
      <w:pPr>
        <w:pStyle w:val="ListParagraph"/>
        <w:keepNext/>
        <w:numPr>
          <w:ilvl w:val="0"/>
          <w:numId w:val="2"/>
        </w:numPr>
      </w:pPr>
      <w:r>
        <w:t>颗粒物</w:t>
      </w:r>
      <w:r>
        <w:t xml:space="preserve">  (4) </w:t>
      </w:r>
    </w:p>
    <w:p w14:paraId="657ACF08" w14:textId="77777777" w:rsidR="00D73D77" w:rsidRDefault="00D73D77"/>
    <w:p w14:paraId="3365430B" w14:textId="77777777" w:rsidR="00D73D77" w:rsidRDefault="00D73D77">
      <w:pPr>
        <w:pStyle w:val="QuestionSeparator"/>
      </w:pPr>
    </w:p>
    <w:p w14:paraId="4EC9CE5E" w14:textId="77777777" w:rsidR="00D73D77" w:rsidRDefault="00D73D77"/>
    <w:p w14:paraId="2EFED007" w14:textId="77777777" w:rsidR="00D73D77" w:rsidRDefault="00C57BE7">
      <w:pPr>
        <w:keepNext/>
      </w:pPr>
      <w:r>
        <w:t>Q13.8 Do you think that cutting global greenhouse gas emissions by half would be sufficient to eventually stop temperatures from rising? </w:t>
      </w:r>
    </w:p>
    <w:p w14:paraId="007F7B42" w14:textId="77777777" w:rsidR="00D73D77" w:rsidRDefault="00C57BE7">
      <w:pPr>
        <w:pStyle w:val="ListParagraph"/>
        <w:keepNext/>
        <w:numPr>
          <w:ilvl w:val="0"/>
          <w:numId w:val="4"/>
        </w:numPr>
      </w:pPr>
      <w:r>
        <w:t xml:space="preserve">Yes  (5) </w:t>
      </w:r>
    </w:p>
    <w:p w14:paraId="35A836DE" w14:textId="77777777" w:rsidR="00D73D77" w:rsidRDefault="00C57BE7">
      <w:pPr>
        <w:pStyle w:val="ListParagraph"/>
        <w:keepNext/>
        <w:numPr>
          <w:ilvl w:val="0"/>
          <w:numId w:val="4"/>
        </w:numPr>
      </w:pPr>
      <w:r>
        <w:t xml:space="preserve">No  (4) </w:t>
      </w:r>
    </w:p>
    <w:p w14:paraId="114DBCB7" w14:textId="77777777" w:rsidR="00D73D77" w:rsidRDefault="00D73D77"/>
    <w:p w14:paraId="6E4D8428" w14:textId="77777777" w:rsidR="00D73D77" w:rsidRDefault="00C57BE7">
      <w:pPr>
        <w:keepNext/>
        <w:rPr>
          <w:lang w:eastAsia="zh-CN"/>
        </w:rPr>
      </w:pPr>
      <w:r>
        <w:rPr>
          <w:lang w:eastAsia="zh-CN"/>
        </w:rPr>
        <w:t xml:space="preserve">Q13.8 </w:t>
      </w:r>
      <w:r>
        <w:rPr>
          <w:lang w:eastAsia="zh-CN"/>
        </w:rPr>
        <w:t>您认为将全球温室气体排放量减少一半是否足以最终阻止气温上升？</w:t>
      </w:r>
    </w:p>
    <w:p w14:paraId="2ED3DDE8" w14:textId="77777777" w:rsidR="00D73D77" w:rsidRDefault="00C57BE7">
      <w:pPr>
        <w:pStyle w:val="ListParagraph"/>
        <w:keepNext/>
        <w:numPr>
          <w:ilvl w:val="0"/>
          <w:numId w:val="4"/>
        </w:numPr>
      </w:pPr>
      <w:r>
        <w:t>是</w:t>
      </w:r>
      <w:r>
        <w:t xml:space="preserve">  (5) </w:t>
      </w:r>
    </w:p>
    <w:p w14:paraId="10F4CC00" w14:textId="77777777" w:rsidR="00D73D77" w:rsidRDefault="00C57BE7">
      <w:pPr>
        <w:pStyle w:val="ListParagraph"/>
        <w:keepNext/>
        <w:numPr>
          <w:ilvl w:val="0"/>
          <w:numId w:val="4"/>
        </w:numPr>
      </w:pPr>
      <w:r>
        <w:t>否</w:t>
      </w:r>
      <w:r>
        <w:t xml:space="preserve">  (4) </w:t>
      </w:r>
    </w:p>
    <w:p w14:paraId="1A42D0C1" w14:textId="77777777" w:rsidR="00D73D77" w:rsidRDefault="00D73D77"/>
    <w:p w14:paraId="104F2ACC" w14:textId="77777777" w:rsidR="00D73D77" w:rsidRDefault="00D73D77">
      <w:pPr>
        <w:pStyle w:val="QuestionSeparator"/>
      </w:pPr>
    </w:p>
    <w:p w14:paraId="48298DCE" w14:textId="77777777" w:rsidR="00D73D77" w:rsidRDefault="00D73D77"/>
    <w:p w14:paraId="7D31EC6D" w14:textId="77777777" w:rsidR="00D73D77" w:rsidRDefault="00C57BE7">
      <w:pPr>
        <w:keepNext/>
      </w:pPr>
      <w:r>
        <w:t xml:space="preserve">Q13.9 For the next three questions we would like you to rank the items according to the greenhouse gas emissions they emit, to the best of your knowledge (where 1 is the item that emits the most and 3 the item that emits the least). </w:t>
      </w:r>
      <w:r>
        <w:br/>
      </w:r>
      <w:r>
        <w:br/>
        <w:t xml:space="preserve"> The greenhouse gas emissions of a product are those emitted at all steps involved in its production and distribution.</w:t>
      </w:r>
    </w:p>
    <w:p w14:paraId="7F481492" w14:textId="77777777" w:rsidR="00D73D77" w:rsidRDefault="00D73D77"/>
    <w:p w14:paraId="0B4A125D" w14:textId="77777777" w:rsidR="00D73D77" w:rsidRDefault="00C57BE7" w:rsidP="00E66DD3">
      <w:pPr>
        <w:keepNext/>
        <w:rPr>
          <w:lang w:eastAsia="zh-CN"/>
        </w:rPr>
      </w:pPr>
      <w:r>
        <w:rPr>
          <w:lang w:eastAsia="zh-CN"/>
        </w:rPr>
        <w:lastRenderedPageBreak/>
        <w:t xml:space="preserve">Q13.9 </w:t>
      </w:r>
      <w:r>
        <w:rPr>
          <w:lang w:eastAsia="zh-CN"/>
        </w:rPr>
        <w:t>对于接下来的三个问题，我们希望您根据</w:t>
      </w:r>
      <w:ins w:id="84" w:author="Wang, Charlotte" w:date="2021-10-07T20:48:00Z">
        <w:r w:rsidR="00E66DD3">
          <w:rPr>
            <w:rFonts w:hint="eastAsia"/>
            <w:lang w:eastAsia="zh-CN"/>
          </w:rPr>
          <w:t>自己的理解，对</w:t>
        </w:r>
      </w:ins>
      <w:ins w:id="85" w:author="Wang, Charlotte" w:date="2021-10-07T20:47:00Z">
        <w:r w:rsidR="00E66DD3">
          <w:rPr>
            <w:rFonts w:hint="eastAsia"/>
            <w:lang w:eastAsia="zh-CN"/>
          </w:rPr>
          <w:t>各个</w:t>
        </w:r>
      </w:ins>
      <w:del w:id="86" w:author="Wang, Charlotte" w:date="2021-10-07T20:47:00Z">
        <w:r w:rsidDel="00E66DD3">
          <w:rPr>
            <w:rFonts w:hint="eastAsia"/>
            <w:lang w:eastAsia="zh-CN"/>
          </w:rPr>
          <w:delText>项目</w:delText>
        </w:r>
      </w:del>
      <w:ins w:id="87" w:author="Wang, Charlotte" w:date="2021-10-07T20:48:00Z">
        <w:r w:rsidR="00E66DD3">
          <w:rPr>
            <w:rFonts w:hint="eastAsia"/>
            <w:lang w:eastAsia="zh-CN"/>
          </w:rPr>
          <w:t>选项</w:t>
        </w:r>
      </w:ins>
      <w:r>
        <w:rPr>
          <w:lang w:eastAsia="zh-CN"/>
        </w:rPr>
        <w:t>所排放的温室气体排放</w:t>
      </w:r>
      <w:del w:id="88" w:author="Wang, Charlotte" w:date="2021-10-07T20:47:00Z">
        <w:r w:rsidDel="00E66DD3">
          <w:rPr>
            <w:rFonts w:hint="eastAsia"/>
            <w:lang w:eastAsia="zh-CN"/>
          </w:rPr>
          <w:delText>量</w:delText>
        </w:r>
      </w:del>
      <w:ins w:id="89" w:author="Wang, Charlotte" w:date="2021-10-07T20:48:00Z">
        <w:r w:rsidR="00E66DD3">
          <w:rPr>
            <w:rFonts w:hint="eastAsia"/>
            <w:lang w:eastAsia="zh-CN"/>
          </w:rPr>
          <w:t>量</w:t>
        </w:r>
      </w:ins>
      <w:del w:id="90" w:author="Wang, Charlotte" w:date="2021-10-07T20:48:00Z">
        <w:r w:rsidDel="00E66DD3">
          <w:rPr>
            <w:lang w:eastAsia="zh-CN"/>
          </w:rPr>
          <w:delText>，</w:delText>
        </w:r>
      </w:del>
      <w:del w:id="91" w:author="Wang, Charlotte" w:date="2021-10-07T20:47:00Z">
        <w:r w:rsidDel="00E66DD3">
          <w:rPr>
            <w:lang w:eastAsia="zh-CN"/>
          </w:rPr>
          <w:delText>并尽您所知，</w:delText>
        </w:r>
      </w:del>
      <w:del w:id="92" w:author="Wang, Charlotte" w:date="2021-10-07T20:48:00Z">
        <w:r w:rsidDel="00E66DD3">
          <w:rPr>
            <w:lang w:eastAsia="zh-CN"/>
          </w:rPr>
          <w:delText>对其进行</w:delText>
        </w:r>
      </w:del>
      <w:r>
        <w:rPr>
          <w:lang w:eastAsia="zh-CN"/>
        </w:rPr>
        <w:t>排名（其中</w:t>
      </w:r>
      <w:r>
        <w:rPr>
          <w:lang w:eastAsia="zh-CN"/>
        </w:rPr>
        <w:t>1</w:t>
      </w:r>
      <w:r>
        <w:rPr>
          <w:lang w:eastAsia="zh-CN"/>
        </w:rPr>
        <w:t>是排放最多的</w:t>
      </w:r>
      <w:ins w:id="93" w:author="Wang, Charlotte" w:date="2021-10-07T20:48:00Z">
        <w:r w:rsidR="00E66DD3">
          <w:rPr>
            <w:rFonts w:hint="eastAsia"/>
            <w:lang w:eastAsia="zh-CN"/>
          </w:rPr>
          <w:t>选项</w:t>
        </w:r>
      </w:ins>
      <w:del w:id="94" w:author="Wang, Charlotte" w:date="2021-10-07T20:48:00Z">
        <w:r w:rsidDel="00E66DD3">
          <w:rPr>
            <w:lang w:eastAsia="zh-CN"/>
          </w:rPr>
          <w:delText>项目</w:delText>
        </w:r>
      </w:del>
      <w:r>
        <w:rPr>
          <w:lang w:eastAsia="zh-CN"/>
        </w:rPr>
        <w:t>，</w:t>
      </w:r>
      <w:r>
        <w:rPr>
          <w:lang w:eastAsia="zh-CN"/>
        </w:rPr>
        <w:t>3</w:t>
      </w:r>
      <w:r>
        <w:rPr>
          <w:lang w:eastAsia="zh-CN"/>
        </w:rPr>
        <w:t>是排放最少的</w:t>
      </w:r>
      <w:ins w:id="95" w:author="Wang, Charlotte" w:date="2021-10-07T20:48:00Z">
        <w:r w:rsidR="00E66DD3">
          <w:rPr>
            <w:rFonts w:hint="eastAsia"/>
            <w:lang w:eastAsia="zh-CN"/>
          </w:rPr>
          <w:t>选项</w:t>
        </w:r>
      </w:ins>
      <w:del w:id="96" w:author="Wang, Charlotte" w:date="2021-10-07T20:48:00Z">
        <w:r w:rsidDel="00E66DD3">
          <w:rPr>
            <w:lang w:eastAsia="zh-CN"/>
          </w:rPr>
          <w:delText>项目</w:delText>
        </w:r>
      </w:del>
      <w:r>
        <w:rPr>
          <w:lang w:eastAsia="zh-CN"/>
        </w:rPr>
        <w:t>）。</w:t>
      </w:r>
      <w:r>
        <w:rPr>
          <w:lang w:eastAsia="zh-CN"/>
        </w:rPr>
        <w:br/>
      </w:r>
      <w:r>
        <w:rPr>
          <w:lang w:eastAsia="zh-CN"/>
        </w:rPr>
        <w:br/>
      </w:r>
      <w:r>
        <w:rPr>
          <w:lang w:eastAsia="zh-CN"/>
        </w:rPr>
        <w:t>注：</w:t>
      </w:r>
      <w:ins w:id="97" w:author="Wang, Charlotte" w:date="2021-10-07T20:49:00Z">
        <w:r w:rsidR="00E66DD3">
          <w:rPr>
            <w:rFonts w:hint="eastAsia"/>
            <w:lang w:eastAsia="zh-CN"/>
          </w:rPr>
          <w:t>各选项</w:t>
        </w:r>
      </w:ins>
      <w:del w:id="98" w:author="Wang, Charlotte" w:date="2021-10-07T20:48:00Z">
        <w:r w:rsidDel="00E66DD3">
          <w:rPr>
            <w:lang w:eastAsia="zh-CN"/>
          </w:rPr>
          <w:delText>产品</w:delText>
        </w:r>
      </w:del>
      <w:r>
        <w:rPr>
          <w:lang w:eastAsia="zh-CN"/>
        </w:rPr>
        <w:t>的温室气体排放是指在其生产和销售过程中涉及的所有步骤中所排放的温室气体。</w:t>
      </w:r>
    </w:p>
    <w:p w14:paraId="33AF2DDD" w14:textId="77777777" w:rsidR="00D73D77" w:rsidRDefault="00D73D77">
      <w:pPr>
        <w:rPr>
          <w:lang w:eastAsia="zh-CN"/>
        </w:rPr>
      </w:pPr>
    </w:p>
    <w:p w14:paraId="627F33FA" w14:textId="77777777" w:rsidR="00D73D77" w:rsidRDefault="00D73D77">
      <w:pPr>
        <w:pStyle w:val="QuestionSeparator"/>
        <w:rPr>
          <w:lang w:eastAsia="zh-CN"/>
        </w:rPr>
      </w:pPr>
    </w:p>
    <w:tbl>
      <w:tblPr>
        <w:tblStyle w:val="QQuestionIconTable"/>
        <w:tblW w:w="50" w:type="auto"/>
        <w:tblLook w:val="07E0" w:firstRow="1" w:lastRow="1" w:firstColumn="1" w:lastColumn="1" w:noHBand="1" w:noVBand="1"/>
      </w:tblPr>
      <w:tblGrid>
        <w:gridCol w:w="380"/>
      </w:tblGrid>
      <w:tr w:rsidR="00D73D77" w14:paraId="4090F788" w14:textId="77777777">
        <w:tc>
          <w:tcPr>
            <w:tcW w:w="50" w:type="dxa"/>
          </w:tcPr>
          <w:p w14:paraId="44F9DC9B" w14:textId="77777777" w:rsidR="00D73D77" w:rsidRDefault="00C57BE7">
            <w:pPr>
              <w:keepNext/>
            </w:pPr>
            <w:r>
              <w:rPr>
                <w:noProof/>
              </w:rPr>
              <w:drawing>
                <wp:inline distT="0" distB="0" distL="0" distR="0" wp14:anchorId="4E1512AD" wp14:editId="197A43CD">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1474F25A" w14:textId="77777777" w:rsidR="00D73D77" w:rsidRDefault="00D73D77"/>
    <w:p w14:paraId="65822748" w14:textId="77777777" w:rsidR="00D73D77" w:rsidRDefault="00C57BE7">
      <w:pPr>
        <w:keepNext/>
      </w:pPr>
      <w:r>
        <w:t xml:space="preserve">Q13.10 If a family of 4 travels 500 miles from New York to Toronto, with which mode of transportation do they emit the most greenhouse gases? </w:t>
      </w:r>
      <w:r>
        <w:br/>
      </w:r>
      <w:r>
        <w:br/>
        <w:t xml:space="preserve"> Please rank the items from 1 (most) to 3 (least) (by clicking and dragging the items).</w:t>
      </w:r>
    </w:p>
    <w:p w14:paraId="4D29E506" w14:textId="77777777" w:rsidR="00D73D77" w:rsidRDefault="00C57BE7">
      <w:pPr>
        <w:pStyle w:val="ListParagraph"/>
        <w:keepNext/>
        <w:ind w:left="0"/>
      </w:pPr>
      <w:r>
        <w:t>______ Car (running on diesel or gasoline) (1)</w:t>
      </w:r>
    </w:p>
    <w:p w14:paraId="5B43F849" w14:textId="77777777" w:rsidR="00D73D77" w:rsidRDefault="00C57BE7">
      <w:pPr>
        <w:pStyle w:val="ListParagraph"/>
        <w:keepNext/>
        <w:ind w:left="0"/>
        <w:rPr>
          <w:lang w:eastAsia="zh-CN"/>
        </w:rPr>
      </w:pPr>
      <w:r>
        <w:rPr>
          <w:lang w:eastAsia="zh-CN"/>
        </w:rPr>
        <w:t xml:space="preserve">______ </w:t>
      </w:r>
      <w:commentRangeStart w:id="99"/>
      <w:commentRangeStart w:id="100"/>
      <w:r>
        <w:rPr>
          <w:lang w:eastAsia="zh-CN"/>
        </w:rPr>
        <w:t>Coach</w:t>
      </w:r>
      <w:commentRangeEnd w:id="99"/>
      <w:r w:rsidR="00782507">
        <w:rPr>
          <w:rStyle w:val="CommentReference"/>
        </w:rPr>
        <w:commentReference w:id="99"/>
      </w:r>
      <w:commentRangeEnd w:id="100"/>
      <w:r w:rsidR="00550951">
        <w:rPr>
          <w:rStyle w:val="CommentReference"/>
        </w:rPr>
        <w:commentReference w:id="100"/>
      </w:r>
      <w:r>
        <w:rPr>
          <w:lang w:eastAsia="zh-CN"/>
        </w:rPr>
        <w:t xml:space="preserve"> (2)</w:t>
      </w:r>
    </w:p>
    <w:p w14:paraId="5998F1F1" w14:textId="77777777" w:rsidR="00D73D77" w:rsidRDefault="00C57BE7">
      <w:pPr>
        <w:pStyle w:val="ListParagraph"/>
        <w:keepNext/>
        <w:ind w:left="0"/>
        <w:rPr>
          <w:lang w:eastAsia="zh-CN"/>
        </w:rPr>
      </w:pPr>
      <w:r>
        <w:rPr>
          <w:lang w:eastAsia="zh-CN"/>
        </w:rPr>
        <w:t>______ Plane (3)</w:t>
      </w:r>
    </w:p>
    <w:p w14:paraId="5B869A31" w14:textId="77777777" w:rsidR="00D73D77" w:rsidRDefault="00D73D77">
      <w:pPr>
        <w:rPr>
          <w:lang w:eastAsia="zh-CN"/>
        </w:rPr>
      </w:pPr>
    </w:p>
    <w:p w14:paraId="55D63C5D" w14:textId="77777777" w:rsidR="00D73D77" w:rsidRDefault="00C57BE7" w:rsidP="00782507">
      <w:pPr>
        <w:keepNext/>
        <w:rPr>
          <w:lang w:eastAsia="zh-CN"/>
        </w:rPr>
      </w:pPr>
      <w:r>
        <w:rPr>
          <w:lang w:eastAsia="zh-CN"/>
        </w:rPr>
        <w:t xml:space="preserve">Q13.10 </w:t>
      </w:r>
      <w:r>
        <w:rPr>
          <w:lang w:eastAsia="zh-CN"/>
        </w:rPr>
        <w:t>如果一家四口要从</w:t>
      </w:r>
      <w:r>
        <w:rPr>
          <w:lang w:eastAsia="zh-CN"/>
        </w:rPr>
        <w:t>[</w:t>
      </w:r>
      <w:r>
        <w:rPr>
          <w:lang w:eastAsia="zh-CN"/>
        </w:rPr>
        <w:t>城市</w:t>
      </w:r>
      <w:r>
        <w:rPr>
          <w:lang w:eastAsia="zh-CN"/>
        </w:rPr>
        <w:t xml:space="preserve"> 1]</w:t>
      </w:r>
      <w:r>
        <w:rPr>
          <w:lang w:eastAsia="zh-CN"/>
        </w:rPr>
        <w:t>去</w:t>
      </w:r>
      <w:r>
        <w:rPr>
          <w:lang w:eastAsia="zh-CN"/>
        </w:rPr>
        <w:t>[</w:t>
      </w:r>
      <w:r>
        <w:rPr>
          <w:lang w:eastAsia="zh-CN"/>
        </w:rPr>
        <w:t>城市</w:t>
      </w:r>
      <w:r>
        <w:rPr>
          <w:lang w:eastAsia="zh-CN"/>
        </w:rPr>
        <w:t xml:space="preserve"> 2]</w:t>
      </w:r>
      <w:r>
        <w:rPr>
          <w:lang w:eastAsia="zh-CN"/>
        </w:rPr>
        <w:t>，两地距离</w:t>
      </w:r>
      <w:ins w:id="101" w:author="Wang, Charlotte" w:date="2021-10-07T20:49:00Z">
        <w:r w:rsidR="00782507">
          <w:rPr>
            <w:rFonts w:hint="eastAsia"/>
            <w:lang w:eastAsia="zh-CN"/>
          </w:rPr>
          <w:t>8</w:t>
        </w:r>
      </w:ins>
      <w:del w:id="102" w:author="Wang, Charlotte" w:date="2021-10-07T20:49:00Z">
        <w:r w:rsidDel="00782507">
          <w:rPr>
            <w:lang w:eastAsia="zh-CN"/>
          </w:rPr>
          <w:delText>5</w:delText>
        </w:r>
      </w:del>
      <w:r>
        <w:rPr>
          <w:lang w:eastAsia="zh-CN"/>
        </w:rPr>
        <w:t>00</w:t>
      </w:r>
      <w:del w:id="103" w:author="Wang, Charlotte" w:date="2021-10-07T20:49:00Z">
        <w:r w:rsidDel="00782507">
          <w:rPr>
            <w:lang w:eastAsia="zh-CN"/>
          </w:rPr>
          <w:delText>英里</w:delText>
        </w:r>
      </w:del>
      <w:ins w:id="104" w:author="Wang, Charlotte" w:date="2021-10-07T20:49:00Z">
        <w:r w:rsidR="00782507">
          <w:rPr>
            <w:rFonts w:hint="eastAsia"/>
            <w:lang w:eastAsia="zh-CN"/>
          </w:rPr>
          <w:t>公里</w:t>
        </w:r>
      </w:ins>
      <w:r>
        <w:rPr>
          <w:lang w:eastAsia="zh-CN"/>
        </w:rPr>
        <w:t>，以下哪种交通工具所排放的温室气体会最多？</w:t>
      </w:r>
      <w:r>
        <w:rPr>
          <w:lang w:eastAsia="zh-CN"/>
        </w:rPr>
        <w:br/>
      </w:r>
      <w:r>
        <w:rPr>
          <w:lang w:eastAsia="zh-CN"/>
        </w:rPr>
        <w:br/>
      </w:r>
      <w:r>
        <w:rPr>
          <w:lang w:eastAsia="zh-CN"/>
        </w:rPr>
        <w:t>请单击并拖动</w:t>
      </w:r>
      <w:ins w:id="105" w:author="Wang, Charlotte" w:date="2021-10-07T20:50:00Z">
        <w:r w:rsidR="00782507">
          <w:rPr>
            <w:rFonts w:hint="eastAsia"/>
            <w:lang w:eastAsia="zh-CN"/>
          </w:rPr>
          <w:t>选项</w:t>
        </w:r>
      </w:ins>
      <w:del w:id="106" w:author="Wang, Charlotte" w:date="2021-10-07T20:50:00Z">
        <w:r w:rsidDel="00782507">
          <w:rPr>
            <w:lang w:eastAsia="zh-CN"/>
          </w:rPr>
          <w:delText>项目</w:delText>
        </w:r>
      </w:del>
      <w:r>
        <w:rPr>
          <w:lang w:eastAsia="zh-CN"/>
        </w:rPr>
        <w:t>以进行排列，其中</w:t>
      </w:r>
      <w:r>
        <w:rPr>
          <w:lang w:eastAsia="zh-CN"/>
        </w:rPr>
        <w:t>1</w:t>
      </w:r>
      <w:r>
        <w:rPr>
          <w:lang w:eastAsia="zh-CN"/>
        </w:rPr>
        <w:t>代表排放最多，</w:t>
      </w:r>
      <w:r>
        <w:rPr>
          <w:lang w:eastAsia="zh-CN"/>
        </w:rPr>
        <w:t>3</w:t>
      </w:r>
      <w:r>
        <w:rPr>
          <w:lang w:eastAsia="zh-CN"/>
        </w:rPr>
        <w:t>代表排放最少。</w:t>
      </w:r>
      <w:r>
        <w:rPr>
          <w:lang w:eastAsia="zh-CN"/>
        </w:rPr>
        <w:br/>
      </w:r>
    </w:p>
    <w:p w14:paraId="16D6B193" w14:textId="77777777" w:rsidR="00D73D77" w:rsidRDefault="00C57BE7">
      <w:pPr>
        <w:pStyle w:val="ListParagraph"/>
        <w:keepNext/>
        <w:ind w:left="0"/>
        <w:rPr>
          <w:lang w:eastAsia="zh-CN"/>
        </w:rPr>
      </w:pPr>
      <w:r>
        <w:rPr>
          <w:lang w:eastAsia="zh-CN"/>
        </w:rPr>
        <w:t xml:space="preserve">______ </w:t>
      </w:r>
      <w:r>
        <w:rPr>
          <w:lang w:eastAsia="zh-CN"/>
        </w:rPr>
        <w:t>汽车（</w:t>
      </w:r>
      <w:del w:id="107" w:author="Wang, Charlotte" w:date="2021-10-07T20:50:00Z">
        <w:r w:rsidDel="00782507">
          <w:rPr>
            <w:lang w:eastAsia="zh-CN"/>
          </w:rPr>
          <w:delText>使用</w:delText>
        </w:r>
      </w:del>
      <w:r>
        <w:rPr>
          <w:lang w:eastAsia="zh-CN"/>
        </w:rPr>
        <w:t>柴油或汽油）</w:t>
      </w:r>
      <w:r>
        <w:rPr>
          <w:lang w:eastAsia="zh-CN"/>
        </w:rPr>
        <w:t xml:space="preserve"> (1)</w:t>
      </w:r>
    </w:p>
    <w:p w14:paraId="45671C8F" w14:textId="77777777" w:rsidR="00D73D77" w:rsidRDefault="00C57BE7">
      <w:pPr>
        <w:pStyle w:val="ListParagraph"/>
        <w:keepNext/>
        <w:ind w:left="0"/>
      </w:pPr>
      <w:r>
        <w:t xml:space="preserve">______ </w:t>
      </w:r>
      <w:r>
        <w:t>火车</w:t>
      </w:r>
      <w:r>
        <w:t>/</w:t>
      </w:r>
      <w:r>
        <w:t>高铁</w:t>
      </w:r>
      <w:r>
        <w:t xml:space="preserve"> (2)</w:t>
      </w:r>
    </w:p>
    <w:p w14:paraId="1FBF70B8" w14:textId="77777777" w:rsidR="00D73D77" w:rsidRDefault="00C57BE7">
      <w:pPr>
        <w:pStyle w:val="ListParagraph"/>
        <w:keepNext/>
        <w:ind w:left="0"/>
      </w:pPr>
      <w:r>
        <w:t xml:space="preserve">______ </w:t>
      </w:r>
      <w:r>
        <w:t>飞机</w:t>
      </w:r>
      <w:r>
        <w:t xml:space="preserve"> (3)</w:t>
      </w:r>
    </w:p>
    <w:p w14:paraId="0E54035C" w14:textId="77777777" w:rsidR="00D73D77" w:rsidRDefault="00D73D77"/>
    <w:p w14:paraId="4811A2F5"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51B59E7B" w14:textId="77777777">
        <w:tc>
          <w:tcPr>
            <w:tcW w:w="50" w:type="dxa"/>
          </w:tcPr>
          <w:p w14:paraId="67A5763B" w14:textId="77777777" w:rsidR="00D73D77" w:rsidRDefault="00C57BE7">
            <w:pPr>
              <w:keepNext/>
            </w:pPr>
            <w:r>
              <w:rPr>
                <w:noProof/>
              </w:rPr>
              <w:drawing>
                <wp:inline distT="0" distB="0" distL="0" distR="0" wp14:anchorId="0287D7DC" wp14:editId="3070B1DE">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3F8DC7D9" w14:textId="77777777" w:rsidR="00D73D77" w:rsidRDefault="00D73D77"/>
    <w:p w14:paraId="3D38B0A4" w14:textId="77777777" w:rsidR="00D73D77" w:rsidRDefault="00C57BE7">
      <w:pPr>
        <w:keepNext/>
      </w:pPr>
      <w:r>
        <w:t xml:space="preserve">Q13.11 Which dish emits the most greenhouse gases? We consider that each dish weighs half a pound. </w:t>
      </w:r>
      <w:r>
        <w:br/>
      </w:r>
      <w:r>
        <w:br/>
        <w:t xml:space="preserve"> </w:t>
      </w:r>
      <w:r>
        <w:rPr>
          <w:i/>
        </w:rPr>
        <w:t>Please rank the items from 1 (most) to 3 (least) </w:t>
      </w:r>
      <w:r>
        <w:t>(by clicking and dragging the items).</w:t>
      </w:r>
    </w:p>
    <w:p w14:paraId="42DD5121" w14:textId="77777777" w:rsidR="00D73D77" w:rsidRDefault="00C57BE7">
      <w:pPr>
        <w:pStyle w:val="ListParagraph"/>
        <w:keepNext/>
        <w:ind w:left="0"/>
      </w:pPr>
      <w:r>
        <w:t>______ A beef steak (1)</w:t>
      </w:r>
    </w:p>
    <w:p w14:paraId="3F7E38C1" w14:textId="77777777" w:rsidR="00D73D77" w:rsidRDefault="00C57BE7">
      <w:pPr>
        <w:pStyle w:val="ListParagraph"/>
        <w:keepNext/>
        <w:ind w:left="0"/>
      </w:pPr>
      <w:r>
        <w:t>______ One serving of pasta (2)</w:t>
      </w:r>
    </w:p>
    <w:p w14:paraId="68540ED1" w14:textId="77777777" w:rsidR="00D73D77" w:rsidRDefault="00C57BE7">
      <w:pPr>
        <w:pStyle w:val="ListParagraph"/>
        <w:keepNext/>
        <w:ind w:left="0"/>
      </w:pPr>
      <w:r>
        <w:t>______ Chicken wings (3)</w:t>
      </w:r>
    </w:p>
    <w:p w14:paraId="7BC9456F" w14:textId="77777777" w:rsidR="00D73D77" w:rsidRDefault="00D73D77"/>
    <w:p w14:paraId="7379A789" w14:textId="77777777" w:rsidR="00D73D77" w:rsidRDefault="00C57BE7">
      <w:pPr>
        <w:keepNext/>
      </w:pPr>
      <w:r>
        <w:lastRenderedPageBreak/>
        <w:t xml:space="preserve">Q13.11 </w:t>
      </w:r>
      <w:r>
        <w:t>哪道菜</w:t>
      </w:r>
      <w:ins w:id="108" w:author="Wang, Charlotte" w:date="2021-10-07T20:51:00Z">
        <w:r w:rsidR="00782507">
          <w:rPr>
            <w:rFonts w:hint="eastAsia"/>
            <w:lang w:eastAsia="zh-CN"/>
          </w:rPr>
          <w:t>制作过程中</w:t>
        </w:r>
      </w:ins>
      <w:r>
        <w:t>排放的温室气体最多？假设每道菜重量各</w:t>
      </w:r>
      <w:r>
        <w:t xml:space="preserve"> 200 </w:t>
      </w:r>
      <w:r>
        <w:t>克。</w:t>
      </w:r>
      <w:r>
        <w:br/>
      </w:r>
      <w:r>
        <w:br/>
      </w:r>
      <w:r>
        <w:br/>
      </w:r>
      <w:r>
        <w:t>请单击并拖动项目以进行排列，其中</w:t>
      </w:r>
      <w:r>
        <w:t>1</w:t>
      </w:r>
      <w:r>
        <w:t>代表排放最多，</w:t>
      </w:r>
      <w:r>
        <w:t>3</w:t>
      </w:r>
      <w:r>
        <w:t>代表排放最少。</w:t>
      </w:r>
      <w:r>
        <w:t xml:space="preserve"> </w:t>
      </w:r>
      <w:r>
        <w:br/>
      </w:r>
    </w:p>
    <w:p w14:paraId="1D1D287C" w14:textId="77777777" w:rsidR="00D73D77" w:rsidRDefault="00C57BE7">
      <w:pPr>
        <w:pStyle w:val="ListParagraph"/>
        <w:keepNext/>
        <w:ind w:left="0"/>
      </w:pPr>
      <w:r>
        <w:t xml:space="preserve">______ </w:t>
      </w:r>
      <w:r>
        <w:t>一块牛排</w:t>
      </w:r>
      <w:r>
        <w:t xml:space="preserve"> (1)</w:t>
      </w:r>
    </w:p>
    <w:p w14:paraId="02A6DE50" w14:textId="77777777" w:rsidR="00D73D77" w:rsidRDefault="00C57BE7">
      <w:pPr>
        <w:pStyle w:val="ListParagraph"/>
        <w:keepNext/>
        <w:ind w:left="0"/>
      </w:pPr>
      <w:r>
        <w:t xml:space="preserve">______ </w:t>
      </w:r>
      <w:r>
        <w:t>一碗米饭</w:t>
      </w:r>
      <w:r>
        <w:t xml:space="preserve"> (2)</w:t>
      </w:r>
    </w:p>
    <w:p w14:paraId="56AB5E8E" w14:textId="77777777" w:rsidR="00D73D77" w:rsidRDefault="00C57BE7">
      <w:pPr>
        <w:pStyle w:val="ListParagraph"/>
        <w:keepNext/>
        <w:ind w:left="0"/>
      </w:pPr>
      <w:r>
        <w:t xml:space="preserve">______ </w:t>
      </w:r>
      <w:r>
        <w:t>一份鸡肉</w:t>
      </w:r>
      <w:r>
        <w:t xml:space="preserve"> (3)</w:t>
      </w:r>
    </w:p>
    <w:p w14:paraId="07574FF9" w14:textId="77777777" w:rsidR="00D73D77" w:rsidRDefault="00D73D77"/>
    <w:p w14:paraId="3BA3BA88"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5BF27C47" w14:textId="77777777">
        <w:tc>
          <w:tcPr>
            <w:tcW w:w="50" w:type="dxa"/>
          </w:tcPr>
          <w:p w14:paraId="1337BA4B" w14:textId="77777777" w:rsidR="00D73D77" w:rsidRDefault="00C57BE7">
            <w:pPr>
              <w:keepNext/>
            </w:pPr>
            <w:r>
              <w:rPr>
                <w:noProof/>
              </w:rPr>
              <w:drawing>
                <wp:inline distT="0" distB="0" distL="0" distR="0" wp14:anchorId="6E646C29" wp14:editId="1D9661EC">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00969001" w14:textId="77777777" w:rsidR="00D73D77" w:rsidRDefault="00D73D77"/>
    <w:p w14:paraId="2B1F3288" w14:textId="77777777" w:rsidR="00D73D77" w:rsidRDefault="00C57BE7">
      <w:pPr>
        <w:keepNext/>
      </w:pPr>
      <w:r>
        <w:t xml:space="preserve">Q13.12 Which source of electric energy emits the most greenhouse gases to provide power for a house? </w:t>
      </w:r>
      <w:r>
        <w:br/>
      </w:r>
      <w:r>
        <w:br/>
        <w:t xml:space="preserve"> </w:t>
      </w:r>
      <w:r>
        <w:rPr>
          <w:i/>
        </w:rPr>
        <w:t>Please rank the items from 1 (most) to 3 (least) </w:t>
      </w:r>
      <w:r>
        <w:t>(by clicking and dragging the items).</w:t>
      </w:r>
    </w:p>
    <w:p w14:paraId="66E25FC6" w14:textId="77777777" w:rsidR="00D73D77" w:rsidRDefault="00C57BE7">
      <w:pPr>
        <w:pStyle w:val="ListParagraph"/>
        <w:keepNext/>
        <w:ind w:left="0"/>
      </w:pPr>
      <w:r>
        <w:t>______ Gas-fired power plant (1)</w:t>
      </w:r>
    </w:p>
    <w:p w14:paraId="15812881" w14:textId="77777777" w:rsidR="00D73D77" w:rsidRDefault="00C57BE7">
      <w:pPr>
        <w:pStyle w:val="ListParagraph"/>
        <w:keepNext/>
        <w:ind w:left="0"/>
      </w:pPr>
      <w:r>
        <w:t>______ Nuclear power plant (2)</w:t>
      </w:r>
    </w:p>
    <w:p w14:paraId="16FB9882" w14:textId="77777777" w:rsidR="00D73D77" w:rsidRDefault="00C57BE7">
      <w:pPr>
        <w:pStyle w:val="ListParagraph"/>
        <w:keepNext/>
        <w:ind w:left="0"/>
      </w:pPr>
      <w:r>
        <w:t>______ Coal-fired power station (3)</w:t>
      </w:r>
    </w:p>
    <w:p w14:paraId="4D167D2E" w14:textId="77777777" w:rsidR="00D73D77" w:rsidRDefault="00D73D77"/>
    <w:p w14:paraId="72CD3243" w14:textId="77777777" w:rsidR="00D73D77" w:rsidRDefault="00C57BE7">
      <w:pPr>
        <w:keepNext/>
      </w:pPr>
      <w:r>
        <w:t xml:space="preserve">Q13.12 </w:t>
      </w:r>
      <w:r>
        <w:t>为房屋供电时，哪种能源排放的温室气体最多？</w:t>
      </w:r>
      <w:r>
        <w:br/>
      </w:r>
      <w:r>
        <w:br/>
      </w:r>
      <w:r>
        <w:br/>
      </w:r>
      <w:r>
        <w:t>请单击并拖动</w:t>
      </w:r>
      <w:ins w:id="109" w:author="Wang, Charlotte" w:date="2021-10-07T20:51:00Z">
        <w:r w:rsidR="00782507">
          <w:rPr>
            <w:rFonts w:hint="eastAsia"/>
            <w:lang w:eastAsia="zh-CN"/>
          </w:rPr>
          <w:t>选项</w:t>
        </w:r>
      </w:ins>
      <w:del w:id="110" w:author="Wang, Charlotte" w:date="2021-10-07T20:51:00Z">
        <w:r w:rsidDel="00782507">
          <w:delText>项目</w:delText>
        </w:r>
      </w:del>
      <w:r>
        <w:t>以进行排列，其中</w:t>
      </w:r>
      <w:r>
        <w:t>1</w:t>
      </w:r>
      <w:r>
        <w:t>代表排放最多，</w:t>
      </w:r>
      <w:r>
        <w:t>3</w:t>
      </w:r>
      <w:r>
        <w:t>代表排放最少。</w:t>
      </w:r>
      <w:r>
        <w:t xml:space="preserve"> </w:t>
      </w:r>
      <w:r>
        <w:br/>
      </w:r>
    </w:p>
    <w:p w14:paraId="450E2B67" w14:textId="77777777" w:rsidR="00D73D77" w:rsidRDefault="00C57BE7">
      <w:pPr>
        <w:pStyle w:val="ListParagraph"/>
        <w:keepNext/>
        <w:ind w:left="0"/>
      </w:pPr>
      <w:r>
        <w:t xml:space="preserve">______ </w:t>
      </w:r>
      <w:r>
        <w:t>燃气发电厂</w:t>
      </w:r>
      <w:r>
        <w:t xml:space="preserve"> (1)</w:t>
      </w:r>
    </w:p>
    <w:p w14:paraId="4BA3DA05" w14:textId="77777777" w:rsidR="00D73D77" w:rsidRDefault="00C57BE7">
      <w:pPr>
        <w:pStyle w:val="ListParagraph"/>
        <w:keepNext/>
        <w:ind w:left="0"/>
      </w:pPr>
      <w:r>
        <w:t xml:space="preserve">______ </w:t>
      </w:r>
      <w:r>
        <w:t>核电厂</w:t>
      </w:r>
      <w:r>
        <w:t xml:space="preserve"> (2)</w:t>
      </w:r>
    </w:p>
    <w:p w14:paraId="67EFD638" w14:textId="77777777" w:rsidR="00D73D77" w:rsidRDefault="00C57BE7">
      <w:pPr>
        <w:pStyle w:val="ListParagraph"/>
        <w:keepNext/>
        <w:ind w:left="0"/>
      </w:pPr>
      <w:r>
        <w:t xml:space="preserve">______ </w:t>
      </w:r>
      <w:r>
        <w:t>燃煤发电站</w:t>
      </w:r>
      <w:r>
        <w:t xml:space="preserve"> (3)</w:t>
      </w:r>
    </w:p>
    <w:p w14:paraId="76FA0B77" w14:textId="77777777" w:rsidR="00D73D77" w:rsidRDefault="00D73D77"/>
    <w:p w14:paraId="7196CE5C"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25A689B3" w14:textId="77777777">
        <w:tc>
          <w:tcPr>
            <w:tcW w:w="50" w:type="dxa"/>
          </w:tcPr>
          <w:p w14:paraId="4177A29F" w14:textId="77777777" w:rsidR="00D73D77" w:rsidRDefault="00C57BE7">
            <w:pPr>
              <w:keepNext/>
            </w:pPr>
            <w:r>
              <w:rPr>
                <w:noProof/>
              </w:rPr>
              <w:drawing>
                <wp:inline distT="0" distB="0" distL="0" distR="0" wp14:anchorId="2D376C7C" wp14:editId="42498B0B">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00FD6D00" w14:textId="77777777" w:rsidR="00D73D77" w:rsidRDefault="00D73D77"/>
    <w:p w14:paraId="154B4BBB" w14:textId="77777777" w:rsidR="00D73D77" w:rsidRDefault="00C57BE7">
      <w:pPr>
        <w:keepNext/>
      </w:pPr>
      <w:r>
        <w:lastRenderedPageBreak/>
        <w:t>Q258 Which region contributes most to global greenhouse gas emissions?</w:t>
      </w:r>
      <w:r>
        <w:br/>
      </w:r>
      <w:r>
        <w:rPr>
          <w:i/>
        </w:rPr>
        <w:t>Please rank the regions from 1 (most) to 4 (least) and note that multiple regions may have the same rank. </w:t>
      </w:r>
    </w:p>
    <w:tbl>
      <w:tblPr>
        <w:tblStyle w:val="QQuestionTable"/>
        <w:tblW w:w="9576" w:type="auto"/>
        <w:tblLook w:val="07E0" w:firstRow="1" w:lastRow="1" w:firstColumn="1" w:lastColumn="1" w:noHBand="1" w:noVBand="1"/>
      </w:tblPr>
      <w:tblGrid>
        <w:gridCol w:w="1915"/>
        <w:gridCol w:w="1915"/>
        <w:gridCol w:w="1915"/>
        <w:gridCol w:w="1915"/>
        <w:gridCol w:w="1915"/>
      </w:tblGrid>
      <w:tr w:rsidR="00D73D77" w14:paraId="55310CCF"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4A4F74A" w14:textId="77777777" w:rsidR="00D73D77" w:rsidRDefault="00D73D77">
            <w:pPr>
              <w:keepNext/>
            </w:pPr>
          </w:p>
        </w:tc>
        <w:tc>
          <w:tcPr>
            <w:tcW w:w="1915" w:type="dxa"/>
          </w:tcPr>
          <w:p w14:paraId="47AF9342"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35B1241B"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67C2E8C9"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3B696413"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4: Least (4)</w:t>
            </w:r>
          </w:p>
        </w:tc>
      </w:tr>
      <w:tr w:rsidR="00D73D77" w14:paraId="2D5DDD50"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55C54E38" w14:textId="77777777" w:rsidR="00D73D77" w:rsidRDefault="00C57BE7">
            <w:pPr>
              <w:keepNext/>
            </w:pPr>
            <w:r>
              <w:t xml:space="preserve">The U.S. (1) </w:t>
            </w:r>
          </w:p>
        </w:tc>
        <w:tc>
          <w:tcPr>
            <w:tcW w:w="1915" w:type="dxa"/>
          </w:tcPr>
          <w:p w14:paraId="0D569F3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262DB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B566B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31E65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A45BAB9"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50013EB" w14:textId="77777777" w:rsidR="00D73D77" w:rsidRDefault="00C57BE7">
            <w:pPr>
              <w:keepNext/>
            </w:pPr>
            <w:r>
              <w:t xml:space="preserve">The European Union (2) </w:t>
            </w:r>
          </w:p>
        </w:tc>
        <w:tc>
          <w:tcPr>
            <w:tcW w:w="1915" w:type="dxa"/>
          </w:tcPr>
          <w:p w14:paraId="6F08C74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D1F5B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CD32B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2090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56E7FDF"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0190D4C" w14:textId="77777777" w:rsidR="00D73D77" w:rsidRDefault="00C57BE7">
            <w:pPr>
              <w:keepNext/>
            </w:pPr>
            <w:r>
              <w:t xml:space="preserve">China (3) </w:t>
            </w:r>
          </w:p>
        </w:tc>
        <w:tc>
          <w:tcPr>
            <w:tcW w:w="1915" w:type="dxa"/>
          </w:tcPr>
          <w:p w14:paraId="5C1FD80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AF5FF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01123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23D9F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C92BFB8"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5B2C7A5B" w14:textId="77777777" w:rsidR="00D73D77" w:rsidRDefault="00C57BE7">
            <w:pPr>
              <w:keepNext/>
            </w:pPr>
            <w:r>
              <w:t xml:space="preserve">India (4) </w:t>
            </w:r>
          </w:p>
        </w:tc>
        <w:tc>
          <w:tcPr>
            <w:tcW w:w="1915" w:type="dxa"/>
          </w:tcPr>
          <w:p w14:paraId="545EE7E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F4340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7CF4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CD99D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D1B2B0" w14:textId="77777777" w:rsidR="00D73D77" w:rsidRDefault="00D73D77"/>
    <w:p w14:paraId="4BC0D04B" w14:textId="77777777" w:rsidR="00D73D77" w:rsidRDefault="00D73D77"/>
    <w:p w14:paraId="3F03BC97" w14:textId="77777777" w:rsidR="00D73D77" w:rsidRDefault="00C57BE7">
      <w:pPr>
        <w:keepNext/>
        <w:rPr>
          <w:lang w:eastAsia="zh-CN"/>
        </w:rPr>
      </w:pPr>
      <w:r>
        <w:rPr>
          <w:lang w:eastAsia="zh-CN"/>
        </w:rPr>
        <w:t xml:space="preserve">Q258 </w:t>
      </w:r>
      <w:r>
        <w:rPr>
          <w:lang w:eastAsia="zh-CN"/>
        </w:rPr>
        <w:br/>
      </w:r>
      <w:r>
        <w:rPr>
          <w:lang w:eastAsia="zh-CN"/>
        </w:rPr>
        <w:t>哪个地区排放的温室气体最多？</w:t>
      </w:r>
      <w:r>
        <w:rPr>
          <w:lang w:eastAsia="zh-CN"/>
        </w:rPr>
        <w:t xml:space="preserve"> </w:t>
      </w:r>
      <w:r>
        <w:rPr>
          <w:lang w:eastAsia="zh-CN"/>
        </w:rPr>
        <w:br/>
      </w:r>
      <w:r>
        <w:rPr>
          <w:lang w:eastAsia="zh-CN"/>
        </w:rPr>
        <w:br/>
      </w:r>
      <w:r>
        <w:rPr>
          <w:lang w:eastAsia="zh-CN"/>
        </w:rPr>
        <w:br/>
      </w:r>
      <w:r>
        <w:rPr>
          <w:lang w:eastAsia="zh-CN"/>
        </w:rPr>
        <w:br/>
      </w:r>
      <w:r>
        <w:rPr>
          <w:i/>
          <w:lang w:eastAsia="zh-CN"/>
        </w:rPr>
        <w:t>请从</w:t>
      </w:r>
      <w:r>
        <w:rPr>
          <w:i/>
          <w:lang w:eastAsia="zh-CN"/>
        </w:rPr>
        <w:t xml:space="preserve"> 1</w:t>
      </w:r>
      <w:r>
        <w:rPr>
          <w:i/>
          <w:lang w:eastAsia="zh-CN"/>
        </w:rPr>
        <w:t>（最多）到</w:t>
      </w:r>
      <w:r>
        <w:rPr>
          <w:i/>
          <w:lang w:eastAsia="zh-CN"/>
        </w:rPr>
        <w:t xml:space="preserve"> 4</w:t>
      </w:r>
      <w:r>
        <w:rPr>
          <w:i/>
          <w:lang w:eastAsia="zh-CN"/>
        </w:rPr>
        <w:t>（最少）对地区进行排名，多个地区可以有相同的排名。</w:t>
      </w:r>
      <w:r>
        <w:rPr>
          <w:i/>
          <w:lang w:eastAsia="zh-CN"/>
        </w:rPr>
        <w:t xml:space="preserve"> </w:t>
      </w:r>
      <w:r>
        <w:rPr>
          <w:i/>
          <w:lang w:eastAsia="zh-CN"/>
        </w:rPr>
        <w:br/>
      </w:r>
      <w:r>
        <w:rPr>
          <w:lang w:eastAsia="zh-CN"/>
        </w:rPr>
        <w:br/>
      </w:r>
    </w:p>
    <w:tbl>
      <w:tblPr>
        <w:tblStyle w:val="QQuestionTable"/>
        <w:tblW w:w="9576" w:type="auto"/>
        <w:tblLook w:val="07E0" w:firstRow="1" w:lastRow="1" w:firstColumn="1" w:lastColumn="1" w:noHBand="1" w:noVBand="1"/>
      </w:tblPr>
      <w:tblGrid>
        <w:gridCol w:w="1915"/>
        <w:gridCol w:w="1915"/>
        <w:gridCol w:w="1915"/>
        <w:gridCol w:w="1915"/>
        <w:gridCol w:w="1915"/>
      </w:tblGrid>
      <w:tr w:rsidR="00D73D77" w14:paraId="1DA1A5CD"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D66C38D" w14:textId="77777777" w:rsidR="00D73D77" w:rsidRDefault="00D73D77">
            <w:pPr>
              <w:keepNext/>
              <w:rPr>
                <w:lang w:eastAsia="zh-CN"/>
              </w:rPr>
            </w:pPr>
          </w:p>
        </w:tc>
        <w:tc>
          <w:tcPr>
            <w:tcW w:w="1915" w:type="dxa"/>
          </w:tcPr>
          <w:p w14:paraId="3A68B1C5"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1</w:t>
            </w:r>
            <w:r>
              <w:t>名：最多</w:t>
            </w:r>
            <w:r>
              <w:t xml:space="preserve"> (1)</w:t>
            </w:r>
          </w:p>
        </w:tc>
        <w:tc>
          <w:tcPr>
            <w:tcW w:w="1915" w:type="dxa"/>
          </w:tcPr>
          <w:p w14:paraId="5D789939"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2</w:t>
            </w:r>
            <w:r>
              <w:t>名</w:t>
            </w:r>
            <w:r>
              <w:t xml:space="preserve"> (2)</w:t>
            </w:r>
          </w:p>
        </w:tc>
        <w:tc>
          <w:tcPr>
            <w:tcW w:w="1915" w:type="dxa"/>
          </w:tcPr>
          <w:p w14:paraId="769B048F"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3</w:t>
            </w:r>
            <w:r>
              <w:t>名</w:t>
            </w:r>
            <w:r>
              <w:t xml:space="preserve"> (3)</w:t>
            </w:r>
          </w:p>
        </w:tc>
        <w:tc>
          <w:tcPr>
            <w:tcW w:w="1915" w:type="dxa"/>
          </w:tcPr>
          <w:p w14:paraId="340ACE85"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4</w:t>
            </w:r>
            <w:r>
              <w:t>名：最少</w:t>
            </w:r>
            <w:r>
              <w:t xml:space="preserve"> (4)</w:t>
            </w:r>
          </w:p>
        </w:tc>
      </w:tr>
      <w:tr w:rsidR="00D73D77" w14:paraId="762889E7"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5D626903" w14:textId="77777777" w:rsidR="00D73D77" w:rsidRDefault="00C57BE7">
            <w:pPr>
              <w:keepNext/>
            </w:pPr>
            <w:r>
              <w:t>美国</w:t>
            </w:r>
            <w:r>
              <w:t xml:space="preserve"> (1) </w:t>
            </w:r>
          </w:p>
        </w:tc>
        <w:tc>
          <w:tcPr>
            <w:tcW w:w="1915" w:type="dxa"/>
          </w:tcPr>
          <w:p w14:paraId="2363732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44871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FE54F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0F687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BAB6DC3"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C3F64EC" w14:textId="77777777" w:rsidR="00D73D77" w:rsidRDefault="00C57BE7">
            <w:pPr>
              <w:keepNext/>
            </w:pPr>
            <w:r>
              <w:t>欧盟</w:t>
            </w:r>
            <w:r>
              <w:t xml:space="preserve"> (2) </w:t>
            </w:r>
          </w:p>
        </w:tc>
        <w:tc>
          <w:tcPr>
            <w:tcW w:w="1915" w:type="dxa"/>
          </w:tcPr>
          <w:p w14:paraId="770F6AE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85107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D5521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BBF4C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B3AA83A"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6A9E8D08" w14:textId="77777777" w:rsidR="00D73D77" w:rsidRDefault="00C57BE7">
            <w:pPr>
              <w:keepNext/>
            </w:pPr>
            <w:r>
              <w:t>中国</w:t>
            </w:r>
            <w:r>
              <w:t xml:space="preserve"> (3) </w:t>
            </w:r>
          </w:p>
        </w:tc>
        <w:tc>
          <w:tcPr>
            <w:tcW w:w="1915" w:type="dxa"/>
          </w:tcPr>
          <w:p w14:paraId="5F9558C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7BA13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E4631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B963E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47B2FA8"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245496F5" w14:textId="77777777" w:rsidR="00D73D77" w:rsidRDefault="00C57BE7">
            <w:pPr>
              <w:keepNext/>
            </w:pPr>
            <w:r>
              <w:t>印度</w:t>
            </w:r>
            <w:r>
              <w:t xml:space="preserve"> (4) </w:t>
            </w:r>
          </w:p>
        </w:tc>
        <w:tc>
          <w:tcPr>
            <w:tcW w:w="1915" w:type="dxa"/>
          </w:tcPr>
          <w:p w14:paraId="5C2FFF5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6340E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BE0D1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096BD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E03957" w14:textId="77777777" w:rsidR="00D73D77" w:rsidRDefault="00D73D77"/>
    <w:p w14:paraId="09049B5F" w14:textId="77777777" w:rsidR="00D73D77" w:rsidRDefault="00D73D77"/>
    <w:p w14:paraId="10C93A0C"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18F37DBD" w14:textId="77777777">
        <w:tc>
          <w:tcPr>
            <w:tcW w:w="50" w:type="dxa"/>
          </w:tcPr>
          <w:p w14:paraId="12C48A1F" w14:textId="77777777" w:rsidR="00D73D77" w:rsidRDefault="00C57BE7">
            <w:pPr>
              <w:keepNext/>
            </w:pPr>
            <w:r>
              <w:rPr>
                <w:noProof/>
              </w:rPr>
              <w:drawing>
                <wp:inline distT="0" distB="0" distL="0" distR="0" wp14:anchorId="1A67EF1A" wp14:editId="204C8493">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02B7129" w14:textId="77777777" w:rsidR="00D73D77" w:rsidRDefault="00D73D77"/>
    <w:p w14:paraId="2DA0FFE5" w14:textId="77777777" w:rsidR="00D73D77" w:rsidRDefault="00C57BE7">
      <w:pPr>
        <w:keepNext/>
      </w:pPr>
      <w:r>
        <w:lastRenderedPageBreak/>
        <w:t>Q14.2 In which region does the consumption of an average person contribute most to greenhouse gas emissions?</w:t>
      </w:r>
      <w:r>
        <w:br/>
        <w:t xml:space="preserve"> </w:t>
      </w:r>
      <w:r>
        <w:br/>
        <w:t xml:space="preserve"> Please rank the regions from 1 (most) to 4 (least).</w:t>
      </w:r>
    </w:p>
    <w:tbl>
      <w:tblPr>
        <w:tblStyle w:val="QQuestionTable"/>
        <w:tblW w:w="9576" w:type="auto"/>
        <w:tblLook w:val="07E0" w:firstRow="1" w:lastRow="1" w:firstColumn="1" w:lastColumn="1" w:noHBand="1" w:noVBand="1"/>
      </w:tblPr>
      <w:tblGrid>
        <w:gridCol w:w="1915"/>
        <w:gridCol w:w="1915"/>
        <w:gridCol w:w="1915"/>
        <w:gridCol w:w="1915"/>
        <w:gridCol w:w="1915"/>
      </w:tblGrid>
      <w:tr w:rsidR="00D73D77" w14:paraId="488308DA"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485D168" w14:textId="77777777" w:rsidR="00D73D77" w:rsidRDefault="00D73D77">
            <w:pPr>
              <w:keepNext/>
            </w:pPr>
          </w:p>
        </w:tc>
        <w:tc>
          <w:tcPr>
            <w:tcW w:w="1915" w:type="dxa"/>
          </w:tcPr>
          <w:p w14:paraId="6CBF34C2"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1: Most (1)</w:t>
            </w:r>
          </w:p>
        </w:tc>
        <w:tc>
          <w:tcPr>
            <w:tcW w:w="1915" w:type="dxa"/>
          </w:tcPr>
          <w:p w14:paraId="7E57D63B"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2 (2)</w:t>
            </w:r>
          </w:p>
        </w:tc>
        <w:tc>
          <w:tcPr>
            <w:tcW w:w="1915" w:type="dxa"/>
          </w:tcPr>
          <w:p w14:paraId="0AC29B09"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3 (3)</w:t>
            </w:r>
          </w:p>
        </w:tc>
        <w:tc>
          <w:tcPr>
            <w:tcW w:w="1915" w:type="dxa"/>
          </w:tcPr>
          <w:p w14:paraId="66C256A6" w14:textId="77777777" w:rsidR="00D73D77" w:rsidRDefault="00C57BE7">
            <w:pPr>
              <w:cnfStyle w:val="100000000000" w:firstRow="1" w:lastRow="0" w:firstColumn="0" w:lastColumn="0" w:oddVBand="0" w:evenVBand="0" w:oddHBand="0" w:evenHBand="0" w:firstRowFirstColumn="0" w:firstRowLastColumn="0" w:lastRowFirstColumn="0" w:lastRowLastColumn="0"/>
            </w:pPr>
            <w:r>
              <w:t>Rank 4: Least (4)</w:t>
            </w:r>
          </w:p>
        </w:tc>
      </w:tr>
      <w:tr w:rsidR="00D73D77" w14:paraId="4887B64D"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65F77846" w14:textId="77777777" w:rsidR="00D73D77" w:rsidRDefault="00C57BE7">
            <w:pPr>
              <w:keepNext/>
            </w:pPr>
            <w:r>
              <w:t xml:space="preserve">The U.S. (1) </w:t>
            </w:r>
          </w:p>
        </w:tc>
        <w:tc>
          <w:tcPr>
            <w:tcW w:w="1915" w:type="dxa"/>
          </w:tcPr>
          <w:p w14:paraId="61CDF08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91D98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53633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11236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60C4E89"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1969954C" w14:textId="77777777" w:rsidR="00D73D77" w:rsidRDefault="00C57BE7">
            <w:pPr>
              <w:keepNext/>
            </w:pPr>
            <w:r>
              <w:t xml:space="preserve">The European Union (2) </w:t>
            </w:r>
          </w:p>
        </w:tc>
        <w:tc>
          <w:tcPr>
            <w:tcW w:w="1915" w:type="dxa"/>
          </w:tcPr>
          <w:p w14:paraId="0291389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3594C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98B96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0CCC7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FB6DC2A"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512DDA26" w14:textId="77777777" w:rsidR="00D73D77" w:rsidRDefault="00C57BE7">
            <w:pPr>
              <w:keepNext/>
            </w:pPr>
            <w:r>
              <w:t xml:space="preserve">China (3) </w:t>
            </w:r>
          </w:p>
        </w:tc>
        <w:tc>
          <w:tcPr>
            <w:tcW w:w="1915" w:type="dxa"/>
          </w:tcPr>
          <w:p w14:paraId="6716D1B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7891F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841F2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AACE3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CC38D15"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5292794" w14:textId="77777777" w:rsidR="00D73D77" w:rsidRDefault="00C57BE7">
            <w:pPr>
              <w:keepNext/>
            </w:pPr>
            <w:r>
              <w:t xml:space="preserve">India (5) </w:t>
            </w:r>
          </w:p>
        </w:tc>
        <w:tc>
          <w:tcPr>
            <w:tcW w:w="1915" w:type="dxa"/>
          </w:tcPr>
          <w:p w14:paraId="16E016F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DD85B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5F15E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D8B5C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083207" w14:textId="77777777" w:rsidR="00D73D77" w:rsidRDefault="00D73D77"/>
    <w:p w14:paraId="7673F062" w14:textId="77777777" w:rsidR="00D73D77" w:rsidRDefault="00D73D77"/>
    <w:p w14:paraId="58D9E87F" w14:textId="77777777" w:rsidR="00D73D77" w:rsidRDefault="00C57BE7">
      <w:pPr>
        <w:keepNext/>
        <w:rPr>
          <w:lang w:eastAsia="zh-CN"/>
        </w:rPr>
      </w:pPr>
      <w:r>
        <w:rPr>
          <w:lang w:eastAsia="zh-CN"/>
        </w:rPr>
        <w:t xml:space="preserve">Q14.2 </w:t>
      </w:r>
      <w:r>
        <w:rPr>
          <w:lang w:eastAsia="zh-CN"/>
        </w:rPr>
        <w:t>哪个地区的人均温室气体排放量最多？</w:t>
      </w:r>
      <w:r>
        <w:rPr>
          <w:lang w:eastAsia="zh-CN"/>
        </w:rPr>
        <w:br/>
      </w:r>
      <w:r>
        <w:rPr>
          <w:lang w:eastAsia="zh-CN"/>
        </w:rPr>
        <w:br/>
      </w:r>
      <w:r>
        <w:rPr>
          <w:lang w:eastAsia="zh-CN"/>
        </w:rPr>
        <w:br/>
      </w:r>
      <w:r>
        <w:rPr>
          <w:i/>
          <w:lang w:eastAsia="zh-CN"/>
        </w:rPr>
        <w:t>请从</w:t>
      </w:r>
      <w:r>
        <w:rPr>
          <w:i/>
          <w:lang w:eastAsia="zh-CN"/>
        </w:rPr>
        <w:t xml:space="preserve"> 1</w:t>
      </w:r>
      <w:r>
        <w:rPr>
          <w:i/>
          <w:lang w:eastAsia="zh-CN"/>
        </w:rPr>
        <w:t>（最多）到</w:t>
      </w:r>
      <w:r>
        <w:rPr>
          <w:i/>
          <w:lang w:eastAsia="zh-CN"/>
        </w:rPr>
        <w:t xml:space="preserve"> 4</w:t>
      </w:r>
      <w:r>
        <w:rPr>
          <w:i/>
          <w:lang w:eastAsia="zh-CN"/>
        </w:rPr>
        <w:t>（最少）对地区进行排名。</w:t>
      </w:r>
    </w:p>
    <w:tbl>
      <w:tblPr>
        <w:tblStyle w:val="QQuestionTable"/>
        <w:tblW w:w="9576" w:type="auto"/>
        <w:tblLook w:val="07E0" w:firstRow="1" w:lastRow="1" w:firstColumn="1" w:lastColumn="1" w:noHBand="1" w:noVBand="1"/>
      </w:tblPr>
      <w:tblGrid>
        <w:gridCol w:w="1915"/>
        <w:gridCol w:w="1915"/>
        <w:gridCol w:w="1915"/>
        <w:gridCol w:w="1915"/>
        <w:gridCol w:w="1915"/>
      </w:tblGrid>
      <w:tr w:rsidR="00D73D77" w14:paraId="490B0214"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AB92495" w14:textId="77777777" w:rsidR="00D73D77" w:rsidRDefault="00D73D77">
            <w:pPr>
              <w:keepNext/>
              <w:rPr>
                <w:lang w:eastAsia="zh-CN"/>
              </w:rPr>
            </w:pPr>
          </w:p>
        </w:tc>
        <w:tc>
          <w:tcPr>
            <w:tcW w:w="1915" w:type="dxa"/>
          </w:tcPr>
          <w:p w14:paraId="6BBD36CD"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1</w:t>
            </w:r>
            <w:r>
              <w:t>名：最多</w:t>
            </w:r>
            <w:r>
              <w:t xml:space="preserve"> (1)</w:t>
            </w:r>
          </w:p>
        </w:tc>
        <w:tc>
          <w:tcPr>
            <w:tcW w:w="1915" w:type="dxa"/>
          </w:tcPr>
          <w:p w14:paraId="54EC4C09"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2</w:t>
            </w:r>
            <w:r>
              <w:t>名</w:t>
            </w:r>
            <w:r>
              <w:t xml:space="preserve"> (2)</w:t>
            </w:r>
          </w:p>
        </w:tc>
        <w:tc>
          <w:tcPr>
            <w:tcW w:w="1915" w:type="dxa"/>
          </w:tcPr>
          <w:p w14:paraId="082DCEF6"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3</w:t>
            </w:r>
            <w:r>
              <w:t>名</w:t>
            </w:r>
            <w:r>
              <w:t xml:space="preserve"> (3)</w:t>
            </w:r>
          </w:p>
        </w:tc>
        <w:tc>
          <w:tcPr>
            <w:tcW w:w="1915" w:type="dxa"/>
          </w:tcPr>
          <w:p w14:paraId="6069771A" w14:textId="77777777" w:rsidR="00D73D77" w:rsidRDefault="00C57BE7">
            <w:pPr>
              <w:cnfStyle w:val="100000000000" w:firstRow="1" w:lastRow="0" w:firstColumn="0" w:lastColumn="0" w:oddVBand="0" w:evenVBand="0" w:oddHBand="0" w:evenHBand="0" w:firstRowFirstColumn="0" w:firstRowLastColumn="0" w:lastRowFirstColumn="0" w:lastRowLastColumn="0"/>
            </w:pPr>
            <w:r>
              <w:t>第</w:t>
            </w:r>
            <w:r>
              <w:t>4</w:t>
            </w:r>
            <w:r>
              <w:t>名：最少</w:t>
            </w:r>
            <w:r>
              <w:t xml:space="preserve"> (4)</w:t>
            </w:r>
          </w:p>
        </w:tc>
      </w:tr>
      <w:tr w:rsidR="00D73D77" w14:paraId="6D9BD970"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465B86BE" w14:textId="77777777" w:rsidR="00D73D77" w:rsidRDefault="00C57BE7">
            <w:pPr>
              <w:keepNext/>
            </w:pPr>
            <w:r>
              <w:t>美国</w:t>
            </w:r>
            <w:r>
              <w:t xml:space="preserve"> (1) </w:t>
            </w:r>
          </w:p>
        </w:tc>
        <w:tc>
          <w:tcPr>
            <w:tcW w:w="1915" w:type="dxa"/>
          </w:tcPr>
          <w:p w14:paraId="404CF9D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18BC1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F581A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7C74D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D67BDE7"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EF17C66" w14:textId="77777777" w:rsidR="00D73D77" w:rsidRDefault="00C57BE7">
            <w:pPr>
              <w:keepNext/>
            </w:pPr>
            <w:r>
              <w:t>欧盟</w:t>
            </w:r>
            <w:r>
              <w:t xml:space="preserve"> (2) </w:t>
            </w:r>
          </w:p>
        </w:tc>
        <w:tc>
          <w:tcPr>
            <w:tcW w:w="1915" w:type="dxa"/>
          </w:tcPr>
          <w:p w14:paraId="613E1F4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43F3C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EB666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C4E3E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0429433A"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3FED2E78" w14:textId="77777777" w:rsidR="00D73D77" w:rsidRDefault="00C57BE7">
            <w:pPr>
              <w:keepNext/>
            </w:pPr>
            <w:r>
              <w:t>中国</w:t>
            </w:r>
            <w:r>
              <w:t xml:space="preserve"> (3) </w:t>
            </w:r>
          </w:p>
        </w:tc>
        <w:tc>
          <w:tcPr>
            <w:tcW w:w="1915" w:type="dxa"/>
          </w:tcPr>
          <w:p w14:paraId="091C8CA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4BF0E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66984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ECB00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7D06876"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3E04BD45" w14:textId="77777777" w:rsidR="00D73D77" w:rsidRDefault="00C57BE7">
            <w:pPr>
              <w:keepNext/>
            </w:pPr>
            <w:r>
              <w:t>印度</w:t>
            </w:r>
            <w:r>
              <w:t xml:space="preserve"> (5) </w:t>
            </w:r>
          </w:p>
        </w:tc>
        <w:tc>
          <w:tcPr>
            <w:tcW w:w="1915" w:type="dxa"/>
          </w:tcPr>
          <w:p w14:paraId="56DDD88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C9AD4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097A0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9A197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445C79" w14:textId="77777777" w:rsidR="00D73D77" w:rsidRDefault="00D73D77"/>
    <w:p w14:paraId="569C4D1F" w14:textId="77777777" w:rsidR="00D73D77" w:rsidRDefault="00D73D77"/>
    <w:p w14:paraId="45477CD2" w14:textId="77777777" w:rsidR="00D73D77" w:rsidRDefault="00D73D77">
      <w:pPr>
        <w:pStyle w:val="QuestionSeparator"/>
      </w:pPr>
    </w:p>
    <w:p w14:paraId="628C66F8" w14:textId="77777777" w:rsidR="00D73D77" w:rsidRDefault="00D73D77"/>
    <w:p w14:paraId="3F571A66" w14:textId="77777777" w:rsidR="00D73D77" w:rsidRDefault="00C57BE7">
      <w:pPr>
        <w:keepNext/>
      </w:pPr>
      <w:r>
        <w:lastRenderedPageBreak/>
        <w:t>Q13.13 If nothing is done to limit climate change, how likely do you think it is that climate change will lead to the following events?</w:t>
      </w:r>
    </w:p>
    <w:tbl>
      <w:tblPr>
        <w:tblStyle w:val="QQuestionTable"/>
        <w:tblW w:w="9576" w:type="auto"/>
        <w:tblLook w:val="07E0" w:firstRow="1" w:lastRow="1" w:firstColumn="1" w:lastColumn="1" w:noHBand="1" w:noVBand="1"/>
      </w:tblPr>
      <w:tblGrid>
        <w:gridCol w:w="1915"/>
        <w:gridCol w:w="1915"/>
        <w:gridCol w:w="1915"/>
        <w:gridCol w:w="1915"/>
        <w:gridCol w:w="1915"/>
      </w:tblGrid>
      <w:tr w:rsidR="00D73D77" w14:paraId="3339CA0A"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B9CA0E3" w14:textId="77777777" w:rsidR="00D73D77" w:rsidRDefault="00D73D77">
            <w:pPr>
              <w:keepNext/>
            </w:pPr>
          </w:p>
        </w:tc>
        <w:tc>
          <w:tcPr>
            <w:tcW w:w="1915" w:type="dxa"/>
          </w:tcPr>
          <w:p w14:paraId="12D4D22D" w14:textId="77777777" w:rsidR="00D73D77" w:rsidRDefault="00C57BE7">
            <w:pPr>
              <w:cnfStyle w:val="100000000000" w:firstRow="1" w:lastRow="0" w:firstColumn="0" w:lastColumn="0" w:oddVBand="0" w:evenVBand="0" w:oddHBand="0" w:evenHBand="0" w:firstRowFirstColumn="0" w:firstRowLastColumn="0" w:lastRowFirstColumn="0" w:lastRowLastColumn="0"/>
            </w:pPr>
            <w:r>
              <w:t>Very unlikely (1)</w:t>
            </w:r>
          </w:p>
        </w:tc>
        <w:tc>
          <w:tcPr>
            <w:tcW w:w="1915" w:type="dxa"/>
          </w:tcPr>
          <w:p w14:paraId="098FB42F"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unlikely (2)</w:t>
            </w:r>
          </w:p>
        </w:tc>
        <w:tc>
          <w:tcPr>
            <w:tcW w:w="1915" w:type="dxa"/>
          </w:tcPr>
          <w:p w14:paraId="69002C83"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likely (3)</w:t>
            </w:r>
          </w:p>
        </w:tc>
        <w:tc>
          <w:tcPr>
            <w:tcW w:w="1915" w:type="dxa"/>
          </w:tcPr>
          <w:p w14:paraId="46B89BB2" w14:textId="77777777" w:rsidR="00D73D77" w:rsidRDefault="00C57BE7">
            <w:pPr>
              <w:cnfStyle w:val="100000000000" w:firstRow="1" w:lastRow="0" w:firstColumn="0" w:lastColumn="0" w:oddVBand="0" w:evenVBand="0" w:oddHBand="0" w:evenHBand="0" w:firstRowFirstColumn="0" w:firstRowLastColumn="0" w:lastRowFirstColumn="0" w:lastRowLastColumn="0"/>
            </w:pPr>
            <w:r>
              <w:t>Very likely (4)</w:t>
            </w:r>
          </w:p>
        </w:tc>
      </w:tr>
      <w:tr w:rsidR="00D73D77" w14:paraId="528FDA36"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4B08BB52" w14:textId="77777777" w:rsidR="00D73D77" w:rsidRDefault="00C57BE7">
            <w:pPr>
              <w:keepNext/>
            </w:pPr>
            <w:r>
              <w:t xml:space="preserve">Severe droughts and heatwaves (3) </w:t>
            </w:r>
          </w:p>
        </w:tc>
        <w:tc>
          <w:tcPr>
            <w:tcW w:w="1915" w:type="dxa"/>
          </w:tcPr>
          <w:p w14:paraId="290722E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D2401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F1CC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415CB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EEFD49C"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73B326C0" w14:textId="77777777" w:rsidR="00D73D77" w:rsidRDefault="00C57BE7">
            <w:pPr>
              <w:keepNext/>
            </w:pPr>
            <w:r>
              <w:t xml:space="preserve">More frequent volcanic eruptions (2) </w:t>
            </w:r>
          </w:p>
        </w:tc>
        <w:tc>
          <w:tcPr>
            <w:tcW w:w="1915" w:type="dxa"/>
          </w:tcPr>
          <w:p w14:paraId="3AE28B7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0DF81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F2DD8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2A2C3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4EFE53F"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61BC4434" w14:textId="77777777" w:rsidR="00D73D77" w:rsidRDefault="00C57BE7">
            <w:pPr>
              <w:keepNext/>
            </w:pPr>
            <w:r>
              <w:t xml:space="preserve">Rising sea levels (4) </w:t>
            </w:r>
          </w:p>
        </w:tc>
        <w:tc>
          <w:tcPr>
            <w:tcW w:w="1915" w:type="dxa"/>
          </w:tcPr>
          <w:p w14:paraId="0E916F7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6CC86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519B9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C9FCB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2C38C75"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123A7EBA" w14:textId="77777777" w:rsidR="00D73D77" w:rsidRDefault="00C57BE7">
            <w:pPr>
              <w:keepNext/>
            </w:pPr>
            <w:r>
              <w:t xml:space="preserve">Lower agricultural production (1) </w:t>
            </w:r>
          </w:p>
        </w:tc>
        <w:tc>
          <w:tcPr>
            <w:tcW w:w="1915" w:type="dxa"/>
          </w:tcPr>
          <w:p w14:paraId="691C5B1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DE8F8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357E5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3CCE4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75497FF"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32F04397" w14:textId="77777777" w:rsidR="00D73D77" w:rsidRDefault="00C57BE7">
            <w:pPr>
              <w:keepNext/>
            </w:pPr>
            <w:r>
              <w:t xml:space="preserve">Drop in standards of living (5) </w:t>
            </w:r>
          </w:p>
        </w:tc>
        <w:tc>
          <w:tcPr>
            <w:tcW w:w="1915" w:type="dxa"/>
          </w:tcPr>
          <w:p w14:paraId="465DBE9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656C5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F9218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87805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5C95A6E"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3580987" w14:textId="77777777" w:rsidR="00D73D77" w:rsidRDefault="00C57BE7">
            <w:pPr>
              <w:keepNext/>
            </w:pPr>
            <w:r>
              <w:t xml:space="preserve">Larger migration flows (6) </w:t>
            </w:r>
          </w:p>
        </w:tc>
        <w:tc>
          <w:tcPr>
            <w:tcW w:w="1915" w:type="dxa"/>
          </w:tcPr>
          <w:p w14:paraId="6372252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075FD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F3C64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0AFE4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E1898F2"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489F2519" w14:textId="77777777" w:rsidR="00D73D77" w:rsidRDefault="00C57BE7">
            <w:pPr>
              <w:keepNext/>
            </w:pPr>
            <w:r>
              <w:t xml:space="preserve">More armed conflicts (7) </w:t>
            </w:r>
          </w:p>
        </w:tc>
        <w:tc>
          <w:tcPr>
            <w:tcW w:w="1915" w:type="dxa"/>
          </w:tcPr>
          <w:p w14:paraId="1C5F02B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F880D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72DDA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AEB9B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E345040"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70B05D78" w14:textId="77777777" w:rsidR="00D73D77" w:rsidRDefault="00C57BE7">
            <w:pPr>
              <w:keepNext/>
            </w:pPr>
            <w:r>
              <w:t xml:space="preserve">Extinction of humankind (8) </w:t>
            </w:r>
          </w:p>
        </w:tc>
        <w:tc>
          <w:tcPr>
            <w:tcW w:w="1915" w:type="dxa"/>
          </w:tcPr>
          <w:p w14:paraId="38FEB17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EAF93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67D52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68092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F75F5F" w14:textId="77777777" w:rsidR="00D73D77" w:rsidRDefault="00D73D77"/>
    <w:p w14:paraId="48129B39" w14:textId="77777777" w:rsidR="00D73D77" w:rsidRDefault="00D73D77"/>
    <w:p w14:paraId="0CD9C023" w14:textId="77777777" w:rsidR="00D73D77" w:rsidRDefault="00C57BE7">
      <w:pPr>
        <w:keepNext/>
        <w:rPr>
          <w:lang w:eastAsia="zh-CN"/>
        </w:rPr>
      </w:pPr>
      <w:r>
        <w:rPr>
          <w:lang w:eastAsia="zh-CN"/>
        </w:rPr>
        <w:lastRenderedPageBreak/>
        <w:t xml:space="preserve">Q13.13 </w:t>
      </w:r>
      <w:r>
        <w:rPr>
          <w:lang w:eastAsia="zh-CN"/>
        </w:rPr>
        <w:t>如果不采取任何措施来限制气候变化，您认为气候变化导致以下事件的可能性有多大？</w:t>
      </w:r>
    </w:p>
    <w:tbl>
      <w:tblPr>
        <w:tblStyle w:val="QQuestionTable"/>
        <w:tblW w:w="9576" w:type="auto"/>
        <w:tblLook w:val="07E0" w:firstRow="1" w:lastRow="1" w:firstColumn="1" w:lastColumn="1" w:noHBand="1" w:noVBand="1"/>
      </w:tblPr>
      <w:tblGrid>
        <w:gridCol w:w="1915"/>
        <w:gridCol w:w="1915"/>
        <w:gridCol w:w="1915"/>
        <w:gridCol w:w="1915"/>
        <w:gridCol w:w="1915"/>
      </w:tblGrid>
      <w:tr w:rsidR="00D73D77" w14:paraId="6C516ADD"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ACBDCF" w14:textId="77777777" w:rsidR="00D73D77" w:rsidRDefault="00D73D77">
            <w:pPr>
              <w:keepNext/>
              <w:rPr>
                <w:lang w:eastAsia="zh-CN"/>
              </w:rPr>
            </w:pPr>
          </w:p>
        </w:tc>
        <w:tc>
          <w:tcPr>
            <w:tcW w:w="1915" w:type="dxa"/>
          </w:tcPr>
          <w:p w14:paraId="35FA5F6E"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非常不可能</w:t>
            </w:r>
            <w:r>
              <w:t xml:space="preserve"> (1)</w:t>
            </w:r>
          </w:p>
        </w:tc>
        <w:tc>
          <w:tcPr>
            <w:tcW w:w="1915" w:type="dxa"/>
          </w:tcPr>
          <w:p w14:paraId="612BBF66" w14:textId="77777777" w:rsidR="00D73D77" w:rsidRDefault="00C57BE7">
            <w:pPr>
              <w:cnfStyle w:val="100000000000" w:firstRow="1" w:lastRow="0" w:firstColumn="0" w:lastColumn="0" w:oddVBand="0" w:evenVBand="0" w:oddHBand="0" w:evenHBand="0" w:firstRowFirstColumn="0" w:firstRowLastColumn="0" w:lastRowFirstColumn="0" w:lastRowLastColumn="0"/>
            </w:pPr>
            <w:r>
              <w:t>不太可能</w:t>
            </w:r>
            <w:r>
              <w:t xml:space="preserve"> (2)</w:t>
            </w:r>
          </w:p>
        </w:tc>
        <w:tc>
          <w:tcPr>
            <w:tcW w:w="1915" w:type="dxa"/>
          </w:tcPr>
          <w:p w14:paraId="665A8DFC" w14:textId="77777777" w:rsidR="00D73D77" w:rsidRDefault="00C57BE7">
            <w:pPr>
              <w:cnfStyle w:val="100000000000" w:firstRow="1" w:lastRow="0" w:firstColumn="0" w:lastColumn="0" w:oddVBand="0" w:evenVBand="0" w:oddHBand="0" w:evenHBand="0" w:firstRowFirstColumn="0" w:firstRowLastColumn="0" w:lastRowFirstColumn="0" w:lastRowLastColumn="0"/>
            </w:pPr>
            <w:r>
              <w:t>有点可能</w:t>
            </w:r>
            <w:r>
              <w:t xml:space="preserve"> (3)</w:t>
            </w:r>
          </w:p>
        </w:tc>
        <w:tc>
          <w:tcPr>
            <w:tcW w:w="1915" w:type="dxa"/>
          </w:tcPr>
          <w:p w14:paraId="3B05E5E6"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非常有可能</w:t>
            </w:r>
            <w:r>
              <w:t xml:space="preserve"> (4)</w:t>
            </w:r>
          </w:p>
        </w:tc>
      </w:tr>
      <w:tr w:rsidR="00D73D77" w14:paraId="3CC0239C"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A7D96FA" w14:textId="77777777" w:rsidR="00D73D77" w:rsidRDefault="00C57BE7">
            <w:pPr>
              <w:keepNext/>
            </w:pPr>
            <w:r>
              <w:t>严重的干旱和热浪</w:t>
            </w:r>
            <w:r>
              <w:t xml:space="preserve"> (3) </w:t>
            </w:r>
          </w:p>
        </w:tc>
        <w:tc>
          <w:tcPr>
            <w:tcW w:w="1915" w:type="dxa"/>
          </w:tcPr>
          <w:p w14:paraId="0F159D8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484FE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2E3C4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CBC7E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9A1743F"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3222F0EA" w14:textId="77777777" w:rsidR="00D73D77" w:rsidRDefault="00C57BE7">
            <w:pPr>
              <w:keepNext/>
            </w:pPr>
            <w:r>
              <w:t>更频繁的火山喷发</w:t>
            </w:r>
            <w:r>
              <w:t xml:space="preserve"> (2) </w:t>
            </w:r>
          </w:p>
        </w:tc>
        <w:tc>
          <w:tcPr>
            <w:tcW w:w="1915" w:type="dxa"/>
          </w:tcPr>
          <w:p w14:paraId="0181014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1B94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20C98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E0802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BE6F2DA"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61F55613" w14:textId="77777777" w:rsidR="00D73D77" w:rsidRDefault="00C57BE7">
            <w:pPr>
              <w:keepNext/>
            </w:pPr>
            <w:r>
              <w:t>海平面上升</w:t>
            </w:r>
            <w:r>
              <w:t xml:space="preserve"> (4) </w:t>
            </w:r>
          </w:p>
        </w:tc>
        <w:tc>
          <w:tcPr>
            <w:tcW w:w="1915" w:type="dxa"/>
          </w:tcPr>
          <w:p w14:paraId="1BF3F1C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8FB8E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B4A28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CBC23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4B07397"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25FF6FA3" w14:textId="77777777" w:rsidR="00D73D77" w:rsidRDefault="00C57BE7">
            <w:pPr>
              <w:keepNext/>
            </w:pPr>
            <w:r>
              <w:t>农业产量下降</w:t>
            </w:r>
            <w:r>
              <w:t xml:space="preserve"> (1) </w:t>
            </w:r>
          </w:p>
        </w:tc>
        <w:tc>
          <w:tcPr>
            <w:tcW w:w="1915" w:type="dxa"/>
          </w:tcPr>
          <w:p w14:paraId="536A7CE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46AF1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B6F06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314EF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CE18531"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204F315D" w14:textId="77777777" w:rsidR="00D73D77" w:rsidRDefault="00C57BE7">
            <w:pPr>
              <w:keepNext/>
            </w:pPr>
            <w:r>
              <w:t>生活水平下降</w:t>
            </w:r>
            <w:r>
              <w:t xml:space="preserve"> (5) </w:t>
            </w:r>
          </w:p>
        </w:tc>
        <w:tc>
          <w:tcPr>
            <w:tcW w:w="1915" w:type="dxa"/>
          </w:tcPr>
          <w:p w14:paraId="1925778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675F7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C647E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C0289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DCAA8EA"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62BF70F4" w14:textId="77777777" w:rsidR="00D73D77" w:rsidRDefault="00C57BE7">
            <w:pPr>
              <w:keepNext/>
            </w:pPr>
            <w:r>
              <w:t>更大的移民潮</w:t>
            </w:r>
            <w:r>
              <w:t xml:space="preserve"> (6) </w:t>
            </w:r>
          </w:p>
        </w:tc>
        <w:tc>
          <w:tcPr>
            <w:tcW w:w="1915" w:type="dxa"/>
          </w:tcPr>
          <w:p w14:paraId="655D3DC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17957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CCF8F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77678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3EA867B"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02BEE5D0" w14:textId="77777777" w:rsidR="00D73D77" w:rsidRDefault="00C57BE7">
            <w:pPr>
              <w:keepNext/>
            </w:pPr>
            <w:r>
              <w:t>更多武装冲突</w:t>
            </w:r>
            <w:r>
              <w:t xml:space="preserve"> (7) </w:t>
            </w:r>
          </w:p>
        </w:tc>
        <w:tc>
          <w:tcPr>
            <w:tcW w:w="1915" w:type="dxa"/>
          </w:tcPr>
          <w:p w14:paraId="7083170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16754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9E159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ADF70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6ACF35D" w14:textId="77777777" w:rsidTr="00D73D77">
        <w:tc>
          <w:tcPr>
            <w:cnfStyle w:val="001000000000" w:firstRow="0" w:lastRow="0" w:firstColumn="1" w:lastColumn="0" w:oddVBand="0" w:evenVBand="0" w:oddHBand="0" w:evenHBand="0" w:firstRowFirstColumn="0" w:firstRowLastColumn="0" w:lastRowFirstColumn="0" w:lastRowLastColumn="0"/>
            <w:tcW w:w="1915" w:type="dxa"/>
          </w:tcPr>
          <w:p w14:paraId="67360CB3" w14:textId="77777777" w:rsidR="00D73D77" w:rsidRDefault="00C57BE7">
            <w:pPr>
              <w:keepNext/>
            </w:pPr>
            <w:r>
              <w:t>人类灭绝</w:t>
            </w:r>
            <w:r>
              <w:t xml:space="preserve"> (8) </w:t>
            </w:r>
          </w:p>
        </w:tc>
        <w:tc>
          <w:tcPr>
            <w:tcW w:w="1915" w:type="dxa"/>
          </w:tcPr>
          <w:p w14:paraId="1F921E1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9879B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82783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4B815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01290D" w14:textId="77777777" w:rsidR="00D73D77" w:rsidRDefault="00D73D77"/>
    <w:p w14:paraId="7B90B1A2" w14:textId="77777777" w:rsidR="00D73D77" w:rsidRDefault="00D73D77"/>
    <w:p w14:paraId="78FB92DA" w14:textId="77777777" w:rsidR="00D73D77" w:rsidRDefault="00C57BE7">
      <w:pPr>
        <w:pStyle w:val="BlockEndLabel"/>
      </w:pPr>
      <w:r>
        <w:t>End of Block: Climate knowledge</w:t>
      </w:r>
    </w:p>
    <w:p w14:paraId="663DB0E6" w14:textId="77777777" w:rsidR="00D73D77" w:rsidRDefault="00D73D77">
      <w:pPr>
        <w:pStyle w:val="BlockSeparator"/>
      </w:pPr>
    </w:p>
    <w:p w14:paraId="67B8638F" w14:textId="77777777" w:rsidR="00D73D77" w:rsidRDefault="00C57BE7">
      <w:pPr>
        <w:pStyle w:val="BlockStartLabel"/>
      </w:pPr>
      <w:r>
        <w:t>Start of Block: Climate Change (attitudes and risks)</w:t>
      </w:r>
    </w:p>
    <w:tbl>
      <w:tblPr>
        <w:tblStyle w:val="QQuestionIconTable"/>
        <w:tblW w:w="50" w:type="auto"/>
        <w:tblLook w:val="07E0" w:firstRow="1" w:lastRow="1" w:firstColumn="1" w:lastColumn="1" w:noHBand="1" w:noVBand="1"/>
      </w:tblPr>
      <w:tblGrid>
        <w:gridCol w:w="380"/>
      </w:tblGrid>
      <w:tr w:rsidR="00D73D77" w14:paraId="7E8F1450" w14:textId="77777777">
        <w:tc>
          <w:tcPr>
            <w:tcW w:w="50" w:type="dxa"/>
          </w:tcPr>
          <w:p w14:paraId="27D05664" w14:textId="77777777" w:rsidR="00D73D77" w:rsidRDefault="00C57BE7">
            <w:pPr>
              <w:keepNext/>
            </w:pPr>
            <w:r>
              <w:rPr>
                <w:noProof/>
              </w:rPr>
              <w:drawing>
                <wp:inline distT="0" distB="0" distL="0" distR="0" wp14:anchorId="3286C3DC" wp14:editId="77149B32">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20B4709" w14:textId="77777777" w:rsidR="00D73D77" w:rsidRDefault="00D73D77"/>
    <w:p w14:paraId="15B0F56B" w14:textId="77777777" w:rsidR="00D73D77" w:rsidRDefault="00C57BE7">
      <w:pPr>
        <w:keepNext/>
      </w:pPr>
      <w:r>
        <w:lastRenderedPageBreak/>
        <w:t>Q14.1 To what extent are the following groups responsible for climate change in [Country]?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46CB0E70"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0C3D8D9" w14:textId="77777777" w:rsidR="00D73D77" w:rsidRDefault="00D73D77">
            <w:pPr>
              <w:keepNext/>
            </w:pPr>
          </w:p>
        </w:tc>
        <w:tc>
          <w:tcPr>
            <w:tcW w:w="1596" w:type="dxa"/>
          </w:tcPr>
          <w:p w14:paraId="3462C18B" w14:textId="77777777" w:rsidR="00D73D77" w:rsidRDefault="00C57BE7">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4BA7BAA0" w14:textId="77777777" w:rsidR="00D73D77" w:rsidRDefault="00C57BE7">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CAF70C0" w14:textId="77777777" w:rsidR="00D73D77" w:rsidRDefault="00C57BE7">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718573C7" w14:textId="77777777" w:rsidR="00D73D77" w:rsidRDefault="00C57BE7">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27B78737" w14:textId="77777777" w:rsidR="00D73D77" w:rsidRDefault="00C57BE7">
            <w:pPr>
              <w:cnfStyle w:val="100000000000" w:firstRow="1" w:lastRow="0" w:firstColumn="0" w:lastColumn="0" w:oddVBand="0" w:evenVBand="0" w:oddHBand="0" w:evenHBand="0" w:firstRowFirstColumn="0" w:firstRowLastColumn="0" w:lastRowFirstColumn="0" w:lastRowLastColumn="0"/>
            </w:pPr>
            <w:r>
              <w:t>A great deal (5)</w:t>
            </w:r>
          </w:p>
        </w:tc>
      </w:tr>
      <w:tr w:rsidR="00D73D77" w14:paraId="2951F2EB"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6F5C722" w14:textId="77777777" w:rsidR="00D73D77" w:rsidRDefault="00C57BE7">
            <w:pPr>
              <w:keepNext/>
            </w:pPr>
            <w:r>
              <w:t xml:space="preserve">Each of us (1) </w:t>
            </w:r>
          </w:p>
        </w:tc>
        <w:tc>
          <w:tcPr>
            <w:tcW w:w="1596" w:type="dxa"/>
          </w:tcPr>
          <w:p w14:paraId="4DE56B7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59C29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8C45A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8BCC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E34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795227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7E0F464" w14:textId="77777777" w:rsidR="00D73D77" w:rsidRDefault="00C57BE7">
            <w:pPr>
              <w:keepNext/>
            </w:pPr>
            <w:r>
              <w:t xml:space="preserve">The high income earners (2) </w:t>
            </w:r>
          </w:p>
        </w:tc>
        <w:tc>
          <w:tcPr>
            <w:tcW w:w="1596" w:type="dxa"/>
          </w:tcPr>
          <w:p w14:paraId="1C0C840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33043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5D13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A7913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A658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7BDEDA9"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F57FAD5" w14:textId="77777777" w:rsidR="00D73D77" w:rsidRDefault="00C57BE7">
            <w:pPr>
              <w:keepNext/>
            </w:pPr>
            <w:r>
              <w:t xml:space="preserve">The [country] government (3) </w:t>
            </w:r>
          </w:p>
        </w:tc>
        <w:tc>
          <w:tcPr>
            <w:tcW w:w="1596" w:type="dxa"/>
          </w:tcPr>
          <w:p w14:paraId="2D3EA1C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15EC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2DF26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BA1C4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DBEA7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72871C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C53227E" w14:textId="77777777" w:rsidR="00D73D77" w:rsidRDefault="00C57BE7">
            <w:pPr>
              <w:keepNext/>
            </w:pPr>
            <w:r>
              <w:t xml:space="preserve">Companies (4) </w:t>
            </w:r>
          </w:p>
        </w:tc>
        <w:tc>
          <w:tcPr>
            <w:tcW w:w="1596" w:type="dxa"/>
          </w:tcPr>
          <w:p w14:paraId="4C5F1B2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A1B03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F1E9E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7E89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91B06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6FD1C9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5A282EB" w14:textId="77777777" w:rsidR="00D73D77" w:rsidRDefault="00C57BE7">
            <w:pPr>
              <w:keepNext/>
            </w:pPr>
            <w:r>
              <w:t xml:space="preserve">Previous generations (5) </w:t>
            </w:r>
          </w:p>
        </w:tc>
        <w:tc>
          <w:tcPr>
            <w:tcW w:w="1596" w:type="dxa"/>
          </w:tcPr>
          <w:p w14:paraId="168522C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92EE2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61B5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2B62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E3248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3ECCFC" w14:textId="77777777" w:rsidR="00D73D77" w:rsidRDefault="00D73D77"/>
    <w:p w14:paraId="2F4AAA40" w14:textId="77777777" w:rsidR="00D73D77" w:rsidRDefault="00D73D77"/>
    <w:p w14:paraId="5E7236C2" w14:textId="77777777" w:rsidR="00D73D77" w:rsidRDefault="00C57BE7">
      <w:pPr>
        <w:keepNext/>
        <w:rPr>
          <w:lang w:eastAsia="zh-CN"/>
        </w:rPr>
      </w:pPr>
      <w:r>
        <w:rPr>
          <w:lang w:eastAsia="zh-CN"/>
        </w:rPr>
        <w:t xml:space="preserve">Q14.1 </w:t>
      </w:r>
      <w:r>
        <w:rPr>
          <w:lang w:eastAsia="zh-CN"/>
        </w:rPr>
        <w:t>以下群体在多大程度上对气候变化负有责任？</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72DEE0B9"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EABA4B0" w14:textId="77777777" w:rsidR="00D73D77" w:rsidRDefault="00D73D77">
            <w:pPr>
              <w:keepNext/>
              <w:rPr>
                <w:lang w:eastAsia="zh-CN"/>
              </w:rPr>
            </w:pPr>
          </w:p>
        </w:tc>
        <w:tc>
          <w:tcPr>
            <w:tcW w:w="1596" w:type="dxa"/>
          </w:tcPr>
          <w:p w14:paraId="79D9E992" w14:textId="77777777" w:rsidR="00D73D77" w:rsidRDefault="00C57BE7">
            <w:pPr>
              <w:cnfStyle w:val="100000000000" w:firstRow="1" w:lastRow="0" w:firstColumn="0" w:lastColumn="0" w:oddVBand="0" w:evenVBand="0" w:oddHBand="0" w:evenHBand="0" w:firstRowFirstColumn="0" w:firstRowLastColumn="0" w:lastRowFirstColumn="0" w:lastRowLastColumn="0"/>
            </w:pPr>
            <w:r>
              <w:t>完全没有责任</w:t>
            </w:r>
            <w:r>
              <w:t xml:space="preserve"> (1)</w:t>
            </w:r>
          </w:p>
        </w:tc>
        <w:tc>
          <w:tcPr>
            <w:tcW w:w="1596" w:type="dxa"/>
          </w:tcPr>
          <w:p w14:paraId="37E28CFC" w14:textId="77777777" w:rsidR="00D73D77" w:rsidRDefault="00C57BE7">
            <w:pPr>
              <w:cnfStyle w:val="100000000000" w:firstRow="1" w:lastRow="0" w:firstColumn="0" w:lastColumn="0" w:oddVBand="0" w:evenVBand="0" w:oddHBand="0" w:evenHBand="0" w:firstRowFirstColumn="0" w:firstRowLastColumn="0" w:lastRowFirstColumn="0" w:lastRowLastColumn="0"/>
            </w:pPr>
            <w:r>
              <w:t>较小程度</w:t>
            </w:r>
            <w:r>
              <w:t xml:space="preserve"> (2)</w:t>
            </w:r>
          </w:p>
        </w:tc>
        <w:tc>
          <w:tcPr>
            <w:tcW w:w="1596" w:type="dxa"/>
          </w:tcPr>
          <w:p w14:paraId="09477EA2" w14:textId="77777777" w:rsidR="00D73D77" w:rsidRDefault="00C57BE7">
            <w:pPr>
              <w:cnfStyle w:val="100000000000" w:firstRow="1" w:lastRow="0" w:firstColumn="0" w:lastColumn="0" w:oddVBand="0" w:evenVBand="0" w:oddHBand="0" w:evenHBand="0" w:firstRowFirstColumn="0" w:firstRowLastColumn="0" w:lastRowFirstColumn="0" w:lastRowLastColumn="0"/>
            </w:pPr>
            <w:r>
              <w:t>中等程度</w:t>
            </w:r>
            <w:r>
              <w:t xml:space="preserve"> (3)</w:t>
            </w:r>
          </w:p>
        </w:tc>
        <w:tc>
          <w:tcPr>
            <w:tcW w:w="1596" w:type="dxa"/>
          </w:tcPr>
          <w:p w14:paraId="16D1D396" w14:textId="77777777" w:rsidR="00D73D77" w:rsidRDefault="00782507">
            <w:pPr>
              <w:cnfStyle w:val="100000000000" w:firstRow="1" w:lastRow="0" w:firstColumn="0" w:lastColumn="0" w:oddVBand="0" w:evenVBand="0" w:oddHBand="0" w:evenHBand="0" w:firstRowFirstColumn="0" w:firstRowLastColumn="0" w:lastRowFirstColumn="0" w:lastRowLastColumn="0"/>
            </w:pPr>
            <w:ins w:id="111" w:author="Wang, Charlotte" w:date="2021-10-07T20:54:00Z">
              <w:r>
                <w:rPr>
                  <w:rFonts w:hint="eastAsia"/>
                  <w:lang w:eastAsia="zh-CN"/>
                </w:rPr>
                <w:t>较</w:t>
              </w:r>
            </w:ins>
            <w:del w:id="112" w:author="Wang, Charlotte" w:date="2021-10-07T20:54:00Z">
              <w:r w:rsidR="00C57BE7" w:rsidDel="00782507">
                <w:delText>很</w:delText>
              </w:r>
            </w:del>
            <w:r w:rsidR="00C57BE7">
              <w:t>大程度</w:t>
            </w:r>
            <w:r w:rsidR="00C57BE7">
              <w:t xml:space="preserve"> (4)</w:t>
            </w:r>
          </w:p>
        </w:tc>
        <w:tc>
          <w:tcPr>
            <w:tcW w:w="1596" w:type="dxa"/>
          </w:tcPr>
          <w:p w14:paraId="0AAEE6F4" w14:textId="77777777" w:rsidR="00D73D77" w:rsidRDefault="00C57BE7">
            <w:pPr>
              <w:cnfStyle w:val="100000000000" w:firstRow="1" w:lastRow="0" w:firstColumn="0" w:lastColumn="0" w:oddVBand="0" w:evenVBand="0" w:oddHBand="0" w:evenHBand="0" w:firstRowFirstColumn="0" w:firstRowLastColumn="0" w:lastRowFirstColumn="0" w:lastRowLastColumn="0"/>
            </w:pPr>
            <w:r>
              <w:t>极大程度</w:t>
            </w:r>
            <w:r>
              <w:t xml:space="preserve"> (5)</w:t>
            </w:r>
          </w:p>
        </w:tc>
      </w:tr>
      <w:tr w:rsidR="00D73D77" w14:paraId="62067E25"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B602159" w14:textId="77777777" w:rsidR="00D73D77" w:rsidRDefault="00C57BE7">
            <w:pPr>
              <w:keepNext/>
            </w:pPr>
            <w:r>
              <w:t>我们每个人</w:t>
            </w:r>
            <w:r>
              <w:t xml:space="preserve"> (1) </w:t>
            </w:r>
          </w:p>
        </w:tc>
        <w:tc>
          <w:tcPr>
            <w:tcW w:w="1596" w:type="dxa"/>
          </w:tcPr>
          <w:p w14:paraId="61EC552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CBDA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541E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E33A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F72D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A83C592"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E2246EE" w14:textId="77777777" w:rsidR="00D73D77" w:rsidRDefault="00C57BE7">
            <w:pPr>
              <w:keepNext/>
            </w:pPr>
            <w:r>
              <w:t>高收入人群</w:t>
            </w:r>
            <w:r>
              <w:t xml:space="preserve"> (2) </w:t>
            </w:r>
          </w:p>
        </w:tc>
        <w:tc>
          <w:tcPr>
            <w:tcW w:w="1596" w:type="dxa"/>
          </w:tcPr>
          <w:p w14:paraId="7407EB1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3520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FFEEF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FCB7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AD0AC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E6CCB9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C3F31E1" w14:textId="77777777" w:rsidR="00D73D77" w:rsidRDefault="00C57BE7">
            <w:pPr>
              <w:keepNext/>
            </w:pPr>
            <w:r>
              <w:t>中国政府</w:t>
            </w:r>
            <w:r>
              <w:t xml:space="preserve"> (3) </w:t>
            </w:r>
          </w:p>
        </w:tc>
        <w:tc>
          <w:tcPr>
            <w:tcW w:w="1596" w:type="dxa"/>
          </w:tcPr>
          <w:p w14:paraId="3F69554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9B57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3C8A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4DB5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FFBFC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5624D7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ECC718B" w14:textId="77777777" w:rsidR="00D73D77" w:rsidRDefault="00C57BE7">
            <w:pPr>
              <w:keepNext/>
            </w:pPr>
            <w:r>
              <w:t>企业</w:t>
            </w:r>
            <w:r>
              <w:t xml:space="preserve"> (4) </w:t>
            </w:r>
          </w:p>
        </w:tc>
        <w:tc>
          <w:tcPr>
            <w:tcW w:w="1596" w:type="dxa"/>
          </w:tcPr>
          <w:p w14:paraId="342CD91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0D09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E57F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274C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66D76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921F202"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74330F6" w14:textId="77777777" w:rsidR="00D73D77" w:rsidRDefault="00C57BE7">
            <w:pPr>
              <w:keepNext/>
            </w:pPr>
            <w:r>
              <w:t>前几代人</w:t>
            </w:r>
            <w:r>
              <w:t xml:space="preserve"> (5) </w:t>
            </w:r>
          </w:p>
        </w:tc>
        <w:tc>
          <w:tcPr>
            <w:tcW w:w="1596" w:type="dxa"/>
          </w:tcPr>
          <w:p w14:paraId="47BA401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3942F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CBCA2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186AF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CBF27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4E1FB4" w14:textId="77777777" w:rsidR="00D73D77" w:rsidRDefault="00D73D77"/>
    <w:p w14:paraId="1E23024D" w14:textId="77777777" w:rsidR="00D73D77" w:rsidRDefault="00D73D77"/>
    <w:p w14:paraId="401C0982"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7F906CD0" w14:textId="77777777">
        <w:tc>
          <w:tcPr>
            <w:tcW w:w="50" w:type="dxa"/>
          </w:tcPr>
          <w:p w14:paraId="0EA58949" w14:textId="77777777" w:rsidR="00D73D77" w:rsidRDefault="00C57BE7">
            <w:pPr>
              <w:keepNext/>
            </w:pPr>
            <w:r>
              <w:rPr>
                <w:noProof/>
              </w:rPr>
              <w:drawing>
                <wp:inline distT="0" distB="0" distL="0" distR="0" wp14:anchorId="6C92C9EB" wp14:editId="565926D8">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62AB69B6" w14:textId="77777777" w:rsidR="00D73D77" w:rsidRDefault="00D73D77"/>
    <w:p w14:paraId="65035896" w14:textId="77777777" w:rsidR="00D73D77" w:rsidRDefault="00C57BE7">
      <w:pPr>
        <w:keepNext/>
      </w:pPr>
      <w:r>
        <w:lastRenderedPageBreak/>
        <w:t>Q14.3 To what extent do you think that it is technically feasible to stop greenhouse gas emissions by the end of the century while maintaining satisfactory standards of living in [Country]?</w:t>
      </w:r>
    </w:p>
    <w:p w14:paraId="4C6A5ACB" w14:textId="77777777" w:rsidR="00D73D77" w:rsidRDefault="00C57BE7">
      <w:pPr>
        <w:pStyle w:val="ListParagraph"/>
        <w:keepNext/>
        <w:numPr>
          <w:ilvl w:val="0"/>
          <w:numId w:val="4"/>
        </w:numPr>
      </w:pPr>
      <w:r>
        <w:t xml:space="preserve">Not at all  (0) </w:t>
      </w:r>
    </w:p>
    <w:p w14:paraId="2729F198" w14:textId="77777777" w:rsidR="00D73D77" w:rsidRDefault="00C57BE7">
      <w:pPr>
        <w:pStyle w:val="ListParagraph"/>
        <w:keepNext/>
        <w:numPr>
          <w:ilvl w:val="0"/>
          <w:numId w:val="4"/>
        </w:numPr>
      </w:pPr>
      <w:r>
        <w:t xml:space="preserve">A little  (1) </w:t>
      </w:r>
    </w:p>
    <w:p w14:paraId="0F261183" w14:textId="77777777" w:rsidR="00D73D77" w:rsidRDefault="00C57BE7">
      <w:pPr>
        <w:pStyle w:val="ListParagraph"/>
        <w:keepNext/>
        <w:numPr>
          <w:ilvl w:val="0"/>
          <w:numId w:val="4"/>
        </w:numPr>
      </w:pPr>
      <w:r>
        <w:t xml:space="preserve">Moderately  (2) </w:t>
      </w:r>
    </w:p>
    <w:p w14:paraId="427A9865" w14:textId="77777777" w:rsidR="00D73D77" w:rsidRDefault="00C57BE7">
      <w:pPr>
        <w:pStyle w:val="ListParagraph"/>
        <w:keepNext/>
        <w:numPr>
          <w:ilvl w:val="0"/>
          <w:numId w:val="4"/>
        </w:numPr>
      </w:pPr>
      <w:r>
        <w:t xml:space="preserve">A lot  (3) </w:t>
      </w:r>
    </w:p>
    <w:p w14:paraId="7435314E" w14:textId="77777777" w:rsidR="00D73D77" w:rsidRDefault="00C57BE7">
      <w:pPr>
        <w:pStyle w:val="ListParagraph"/>
        <w:keepNext/>
        <w:numPr>
          <w:ilvl w:val="0"/>
          <w:numId w:val="4"/>
        </w:numPr>
      </w:pPr>
      <w:r>
        <w:t xml:space="preserve">A great deal  (4) </w:t>
      </w:r>
    </w:p>
    <w:p w14:paraId="37B17CA4" w14:textId="77777777" w:rsidR="00D73D77" w:rsidRDefault="00D73D77"/>
    <w:p w14:paraId="2F076A6F" w14:textId="77777777" w:rsidR="00D73D77" w:rsidRDefault="00C57BE7">
      <w:pPr>
        <w:keepNext/>
        <w:rPr>
          <w:lang w:eastAsia="zh-CN"/>
        </w:rPr>
      </w:pPr>
      <w:r>
        <w:rPr>
          <w:lang w:eastAsia="zh-CN"/>
        </w:rPr>
        <w:t xml:space="preserve">Q14.3 </w:t>
      </w:r>
      <w:r>
        <w:rPr>
          <w:lang w:eastAsia="zh-CN"/>
        </w:rPr>
        <w:t>您认为要在本世纪末停止温室气体排放并同时让中国的生活水平维持在满意程度上，这在技术上可行的程度如何？</w:t>
      </w:r>
    </w:p>
    <w:p w14:paraId="4A8AE968" w14:textId="77777777" w:rsidR="00D73D77" w:rsidRDefault="00C57BE7">
      <w:pPr>
        <w:pStyle w:val="ListParagraph"/>
        <w:keepNext/>
        <w:numPr>
          <w:ilvl w:val="0"/>
          <w:numId w:val="4"/>
        </w:numPr>
      </w:pPr>
      <w:r>
        <w:t>完全不可行</w:t>
      </w:r>
      <w:r>
        <w:t xml:space="preserve">  (0) </w:t>
      </w:r>
    </w:p>
    <w:p w14:paraId="4E2926C1" w14:textId="77777777" w:rsidR="00D73D77" w:rsidRDefault="00C57BE7">
      <w:pPr>
        <w:pStyle w:val="ListParagraph"/>
        <w:keepNext/>
        <w:numPr>
          <w:ilvl w:val="0"/>
          <w:numId w:val="4"/>
        </w:numPr>
      </w:pPr>
      <w:r>
        <w:t>不太可行</w:t>
      </w:r>
      <w:r>
        <w:t xml:space="preserve">  (1) </w:t>
      </w:r>
    </w:p>
    <w:p w14:paraId="1BC08A24" w14:textId="77777777" w:rsidR="00D73D77" w:rsidRDefault="00C57BE7">
      <w:pPr>
        <w:pStyle w:val="ListParagraph"/>
        <w:keepNext/>
        <w:numPr>
          <w:ilvl w:val="0"/>
          <w:numId w:val="4"/>
        </w:numPr>
      </w:pPr>
      <w:r>
        <w:t>一般</w:t>
      </w:r>
      <w:r>
        <w:t xml:space="preserve">  (2) </w:t>
      </w:r>
    </w:p>
    <w:p w14:paraId="44803A41" w14:textId="77777777" w:rsidR="00D73D77" w:rsidRDefault="00782507">
      <w:pPr>
        <w:pStyle w:val="ListParagraph"/>
        <w:keepNext/>
        <w:numPr>
          <w:ilvl w:val="0"/>
          <w:numId w:val="4"/>
        </w:numPr>
      </w:pPr>
      <w:ins w:id="113" w:author="Wang, Charlotte" w:date="2021-10-07T20:52:00Z">
        <w:r>
          <w:rPr>
            <w:rFonts w:hint="eastAsia"/>
            <w:lang w:eastAsia="zh-CN"/>
          </w:rPr>
          <w:t>比较</w:t>
        </w:r>
      </w:ins>
      <w:del w:id="114" w:author="Wang, Charlotte" w:date="2021-10-07T20:52:00Z">
        <w:r w:rsidR="00C57BE7" w:rsidDel="00782507">
          <w:delText>很</w:delText>
        </w:r>
      </w:del>
      <w:r w:rsidR="00C57BE7">
        <w:t>可行</w:t>
      </w:r>
      <w:r w:rsidR="00C57BE7">
        <w:t xml:space="preserve">  (3) </w:t>
      </w:r>
    </w:p>
    <w:p w14:paraId="0647ABC7" w14:textId="77777777" w:rsidR="00D73D77" w:rsidRDefault="00C57BE7">
      <w:pPr>
        <w:pStyle w:val="ListParagraph"/>
        <w:keepNext/>
        <w:numPr>
          <w:ilvl w:val="0"/>
          <w:numId w:val="4"/>
        </w:numPr>
      </w:pPr>
      <w:r>
        <w:t>非常可行</w:t>
      </w:r>
      <w:r>
        <w:t xml:space="preserve">  (4) </w:t>
      </w:r>
    </w:p>
    <w:p w14:paraId="0695B4CF" w14:textId="77777777" w:rsidR="00D73D77" w:rsidRDefault="00D73D77"/>
    <w:p w14:paraId="38460F90" w14:textId="77777777" w:rsidR="00D73D77" w:rsidRDefault="00D73D77">
      <w:pPr>
        <w:pStyle w:val="QuestionSeparator"/>
      </w:pPr>
    </w:p>
    <w:p w14:paraId="72CFE126" w14:textId="77777777" w:rsidR="00D73D77" w:rsidRDefault="00D73D77"/>
    <w:p w14:paraId="2BFD66D7" w14:textId="77777777" w:rsidR="00D73D77" w:rsidRDefault="00C57BE7">
      <w:pPr>
        <w:keepNext/>
      </w:pPr>
      <w:r>
        <w:t>Q14.4 To what extent do you think climate change already affects or will affect your personal life negatively?</w:t>
      </w:r>
    </w:p>
    <w:p w14:paraId="335F1FA5" w14:textId="77777777" w:rsidR="00D73D77" w:rsidRDefault="00C57BE7">
      <w:pPr>
        <w:pStyle w:val="ListParagraph"/>
        <w:keepNext/>
        <w:numPr>
          <w:ilvl w:val="0"/>
          <w:numId w:val="4"/>
        </w:numPr>
      </w:pPr>
      <w:r>
        <w:t xml:space="preserve">Not at all  (0) </w:t>
      </w:r>
    </w:p>
    <w:p w14:paraId="634DD91A" w14:textId="77777777" w:rsidR="00D73D77" w:rsidRDefault="00C57BE7">
      <w:pPr>
        <w:pStyle w:val="ListParagraph"/>
        <w:keepNext/>
        <w:numPr>
          <w:ilvl w:val="0"/>
          <w:numId w:val="4"/>
        </w:numPr>
      </w:pPr>
      <w:r>
        <w:t xml:space="preserve">A little  (1) </w:t>
      </w:r>
    </w:p>
    <w:p w14:paraId="3C8EA452" w14:textId="77777777" w:rsidR="00D73D77" w:rsidRDefault="00C57BE7">
      <w:pPr>
        <w:pStyle w:val="ListParagraph"/>
        <w:keepNext/>
        <w:numPr>
          <w:ilvl w:val="0"/>
          <w:numId w:val="4"/>
        </w:numPr>
      </w:pPr>
      <w:r>
        <w:t xml:space="preserve">Moderately  (2) </w:t>
      </w:r>
    </w:p>
    <w:p w14:paraId="4742AA84" w14:textId="77777777" w:rsidR="00D73D77" w:rsidRDefault="00C57BE7">
      <w:pPr>
        <w:pStyle w:val="ListParagraph"/>
        <w:keepNext/>
        <w:numPr>
          <w:ilvl w:val="0"/>
          <w:numId w:val="4"/>
        </w:numPr>
      </w:pPr>
      <w:r>
        <w:t xml:space="preserve">A lot  (3) </w:t>
      </w:r>
    </w:p>
    <w:p w14:paraId="639463CA" w14:textId="77777777" w:rsidR="00D73D77" w:rsidRDefault="00C57BE7">
      <w:pPr>
        <w:pStyle w:val="ListParagraph"/>
        <w:keepNext/>
        <w:numPr>
          <w:ilvl w:val="0"/>
          <w:numId w:val="4"/>
        </w:numPr>
      </w:pPr>
      <w:r>
        <w:t xml:space="preserve">A great deal  (4) </w:t>
      </w:r>
    </w:p>
    <w:p w14:paraId="4EC5346B" w14:textId="77777777" w:rsidR="00D73D77" w:rsidRDefault="00D73D77"/>
    <w:p w14:paraId="7E78C642" w14:textId="77777777" w:rsidR="00D73D77" w:rsidRDefault="00C57BE7">
      <w:pPr>
        <w:keepNext/>
        <w:rPr>
          <w:lang w:eastAsia="zh-CN"/>
        </w:rPr>
      </w:pPr>
      <w:r>
        <w:rPr>
          <w:lang w:eastAsia="zh-CN"/>
        </w:rPr>
        <w:lastRenderedPageBreak/>
        <w:t xml:space="preserve">Q14.4 </w:t>
      </w:r>
      <w:del w:id="115" w:author="Wang, Charlotte" w:date="2021-10-07T21:19:00Z">
        <w:r w:rsidDel="009E4CBD">
          <w:rPr>
            <w:lang w:eastAsia="zh-CN"/>
          </w:rPr>
          <w:delText>你</w:delText>
        </w:r>
      </w:del>
      <w:ins w:id="116" w:author="Wang, Charlotte" w:date="2021-10-07T21:19:00Z">
        <w:r w:rsidR="009E4CBD">
          <w:rPr>
            <w:lang w:eastAsia="zh-CN"/>
          </w:rPr>
          <w:t>您</w:t>
        </w:r>
      </w:ins>
      <w:r>
        <w:rPr>
          <w:lang w:eastAsia="zh-CN"/>
        </w:rPr>
        <w:t>认为气候变化已经或将在多大程度上对您的个人生活产生负面影响</w:t>
      </w:r>
      <w:r>
        <w:rPr>
          <w:lang w:eastAsia="zh-CN"/>
        </w:rPr>
        <w:t>?</w:t>
      </w:r>
    </w:p>
    <w:p w14:paraId="7A5AC690" w14:textId="77777777" w:rsidR="00D73D77" w:rsidRDefault="00C57BE7">
      <w:pPr>
        <w:pStyle w:val="ListParagraph"/>
        <w:keepNext/>
        <w:numPr>
          <w:ilvl w:val="0"/>
          <w:numId w:val="4"/>
        </w:numPr>
      </w:pPr>
      <w:r>
        <w:t>完全不影响</w:t>
      </w:r>
      <w:r>
        <w:t xml:space="preserve">  (0) </w:t>
      </w:r>
    </w:p>
    <w:p w14:paraId="0780746F" w14:textId="77777777" w:rsidR="00D73D77" w:rsidRDefault="00C57BE7">
      <w:pPr>
        <w:pStyle w:val="ListParagraph"/>
        <w:keepNext/>
        <w:numPr>
          <w:ilvl w:val="0"/>
          <w:numId w:val="4"/>
        </w:numPr>
      </w:pPr>
      <w:r>
        <w:t>较小程度</w:t>
      </w:r>
      <w:r>
        <w:t xml:space="preserve">  (1) </w:t>
      </w:r>
    </w:p>
    <w:p w14:paraId="65FF6C03" w14:textId="77777777" w:rsidR="00D73D77" w:rsidRDefault="00C57BE7">
      <w:pPr>
        <w:pStyle w:val="ListParagraph"/>
        <w:keepNext/>
        <w:numPr>
          <w:ilvl w:val="0"/>
          <w:numId w:val="4"/>
        </w:numPr>
      </w:pPr>
      <w:r>
        <w:t>中等程度</w:t>
      </w:r>
      <w:r>
        <w:t xml:space="preserve">  (2) </w:t>
      </w:r>
    </w:p>
    <w:p w14:paraId="12DF96F2" w14:textId="77777777" w:rsidR="00D73D77" w:rsidRDefault="00782507">
      <w:pPr>
        <w:pStyle w:val="ListParagraph"/>
        <w:keepNext/>
        <w:numPr>
          <w:ilvl w:val="0"/>
          <w:numId w:val="4"/>
        </w:numPr>
      </w:pPr>
      <w:ins w:id="117" w:author="Wang, Charlotte" w:date="2021-10-07T20:52:00Z">
        <w:r>
          <w:rPr>
            <w:rFonts w:hint="eastAsia"/>
            <w:lang w:eastAsia="zh-CN"/>
          </w:rPr>
          <w:t>较</w:t>
        </w:r>
      </w:ins>
      <w:del w:id="118" w:author="Wang, Charlotte" w:date="2021-10-07T20:52:00Z">
        <w:r w:rsidR="00C57BE7" w:rsidDel="00782507">
          <w:delText>很</w:delText>
        </w:r>
      </w:del>
      <w:r w:rsidR="00C57BE7">
        <w:t>大程度</w:t>
      </w:r>
      <w:r w:rsidR="00C57BE7">
        <w:t xml:space="preserve">  (3) </w:t>
      </w:r>
    </w:p>
    <w:p w14:paraId="26AE6BF3" w14:textId="77777777" w:rsidR="00D73D77" w:rsidRDefault="00C57BE7">
      <w:pPr>
        <w:pStyle w:val="ListParagraph"/>
        <w:keepNext/>
        <w:numPr>
          <w:ilvl w:val="0"/>
          <w:numId w:val="4"/>
        </w:numPr>
      </w:pPr>
      <w:r>
        <w:t>极大程度</w:t>
      </w:r>
      <w:r>
        <w:t xml:space="preserve">  (4) </w:t>
      </w:r>
    </w:p>
    <w:p w14:paraId="0C701F4C" w14:textId="77777777" w:rsidR="00D73D77" w:rsidRDefault="00D73D77"/>
    <w:p w14:paraId="446D6E2A" w14:textId="77777777" w:rsidR="00D73D77" w:rsidRDefault="00D73D77">
      <w:pPr>
        <w:pStyle w:val="QuestionSeparator"/>
      </w:pPr>
    </w:p>
    <w:p w14:paraId="35282D01" w14:textId="77777777" w:rsidR="00D73D77" w:rsidRDefault="00D73D77"/>
    <w:p w14:paraId="615360D8" w14:textId="77777777" w:rsidR="00D73D77" w:rsidRDefault="00C57BE7">
      <w:pPr>
        <w:keepNext/>
      </w:pPr>
      <w:r>
        <w:t>Q14.6 How likely is it that human kind halts climate change by the end of the century?</w:t>
      </w:r>
    </w:p>
    <w:p w14:paraId="56B7245F" w14:textId="77777777" w:rsidR="00D73D77" w:rsidRDefault="00C57BE7">
      <w:pPr>
        <w:pStyle w:val="ListParagraph"/>
        <w:keepNext/>
        <w:numPr>
          <w:ilvl w:val="0"/>
          <w:numId w:val="4"/>
        </w:numPr>
      </w:pPr>
      <w:r>
        <w:t xml:space="preserve">Very unlikely  (0) </w:t>
      </w:r>
    </w:p>
    <w:p w14:paraId="4AFB2B8D" w14:textId="77777777" w:rsidR="00D73D77" w:rsidRDefault="00C57BE7">
      <w:pPr>
        <w:pStyle w:val="ListParagraph"/>
        <w:keepNext/>
        <w:numPr>
          <w:ilvl w:val="0"/>
          <w:numId w:val="4"/>
        </w:numPr>
      </w:pPr>
      <w:r>
        <w:t xml:space="preserve">Somewhat unlikely  (1) </w:t>
      </w:r>
    </w:p>
    <w:p w14:paraId="20C28E4D" w14:textId="77777777" w:rsidR="00D73D77" w:rsidRDefault="00C57BE7">
      <w:pPr>
        <w:pStyle w:val="ListParagraph"/>
        <w:keepNext/>
        <w:numPr>
          <w:ilvl w:val="0"/>
          <w:numId w:val="4"/>
        </w:numPr>
      </w:pPr>
      <w:r>
        <w:t xml:space="preserve">Somewhat likely  (2) </w:t>
      </w:r>
    </w:p>
    <w:p w14:paraId="62D9DDC9" w14:textId="77777777" w:rsidR="00D73D77" w:rsidRDefault="00C57BE7">
      <w:pPr>
        <w:pStyle w:val="ListParagraph"/>
        <w:keepNext/>
        <w:numPr>
          <w:ilvl w:val="0"/>
          <w:numId w:val="4"/>
        </w:numPr>
      </w:pPr>
      <w:r>
        <w:t xml:space="preserve">Very likely  (3) </w:t>
      </w:r>
    </w:p>
    <w:p w14:paraId="5B1E629A" w14:textId="77777777" w:rsidR="00D73D77" w:rsidRDefault="00D73D77"/>
    <w:p w14:paraId="37B98E14" w14:textId="77777777" w:rsidR="00D73D77" w:rsidRDefault="00C57BE7">
      <w:pPr>
        <w:keepNext/>
        <w:rPr>
          <w:lang w:eastAsia="zh-CN"/>
        </w:rPr>
      </w:pPr>
      <w:r>
        <w:rPr>
          <w:lang w:eastAsia="zh-CN"/>
        </w:rPr>
        <w:t xml:space="preserve">Q14.6 </w:t>
      </w:r>
      <w:r>
        <w:rPr>
          <w:lang w:eastAsia="zh-CN"/>
        </w:rPr>
        <w:t>人类在本世纪末之前阻止气候变化的可能性有多大？</w:t>
      </w:r>
    </w:p>
    <w:p w14:paraId="648C70D3" w14:textId="77777777" w:rsidR="00D73D77" w:rsidRDefault="00C57BE7">
      <w:pPr>
        <w:pStyle w:val="ListParagraph"/>
        <w:keepNext/>
        <w:numPr>
          <w:ilvl w:val="0"/>
          <w:numId w:val="4"/>
        </w:numPr>
      </w:pPr>
      <w:r>
        <w:t>非常不可能</w:t>
      </w:r>
      <w:r>
        <w:t xml:space="preserve">  (0) </w:t>
      </w:r>
    </w:p>
    <w:p w14:paraId="7AD14D81" w14:textId="77777777" w:rsidR="00D73D77" w:rsidRDefault="00C57BE7">
      <w:pPr>
        <w:pStyle w:val="ListParagraph"/>
        <w:keepNext/>
        <w:numPr>
          <w:ilvl w:val="0"/>
          <w:numId w:val="4"/>
        </w:numPr>
      </w:pPr>
      <w:r>
        <w:t>不太可能</w:t>
      </w:r>
      <w:r>
        <w:t xml:space="preserve">  (1) </w:t>
      </w:r>
    </w:p>
    <w:p w14:paraId="4A973B8F" w14:textId="77777777" w:rsidR="00D73D77" w:rsidRDefault="00C57BE7">
      <w:pPr>
        <w:pStyle w:val="ListParagraph"/>
        <w:keepNext/>
        <w:numPr>
          <w:ilvl w:val="0"/>
          <w:numId w:val="4"/>
        </w:numPr>
      </w:pPr>
      <w:r>
        <w:t>有点可能</w:t>
      </w:r>
      <w:r>
        <w:t xml:space="preserve">  (2) </w:t>
      </w:r>
    </w:p>
    <w:p w14:paraId="26D4B3CB" w14:textId="77777777" w:rsidR="00D73D77" w:rsidRDefault="00C57BE7">
      <w:pPr>
        <w:pStyle w:val="ListParagraph"/>
        <w:keepNext/>
        <w:numPr>
          <w:ilvl w:val="0"/>
          <w:numId w:val="4"/>
        </w:numPr>
      </w:pPr>
      <w:r>
        <w:t>非常有可能</w:t>
      </w:r>
      <w:r>
        <w:t xml:space="preserve">  (3) </w:t>
      </w:r>
    </w:p>
    <w:p w14:paraId="49023A3A" w14:textId="77777777" w:rsidR="00D73D77" w:rsidRDefault="00D73D77"/>
    <w:p w14:paraId="7580A7D9" w14:textId="77777777" w:rsidR="00D73D77" w:rsidRDefault="00D73D77">
      <w:pPr>
        <w:pStyle w:val="QuestionSeparator"/>
      </w:pPr>
    </w:p>
    <w:p w14:paraId="63B4156F" w14:textId="77777777" w:rsidR="00D73D77" w:rsidRDefault="00D73D77"/>
    <w:p w14:paraId="0EA728DB" w14:textId="77777777" w:rsidR="00D73D77" w:rsidRDefault="00C57BE7">
      <w:pPr>
        <w:keepNext/>
      </w:pPr>
      <w:r>
        <w:lastRenderedPageBreak/>
        <w:t>Q14.7 If we decide to halt climate change through ambitious policies, what would be the effects on the [country] economy and employment?</w:t>
      </w:r>
    </w:p>
    <w:p w14:paraId="3DD711C1" w14:textId="77777777" w:rsidR="00D73D77" w:rsidRDefault="00C57BE7">
      <w:pPr>
        <w:pStyle w:val="ListParagraph"/>
        <w:keepNext/>
        <w:numPr>
          <w:ilvl w:val="0"/>
          <w:numId w:val="4"/>
        </w:numPr>
      </w:pPr>
      <w:r>
        <w:t xml:space="preserve">Very negative effects  (0) </w:t>
      </w:r>
    </w:p>
    <w:p w14:paraId="7ED0FBCA" w14:textId="77777777" w:rsidR="00D73D77" w:rsidRDefault="00C57BE7">
      <w:pPr>
        <w:pStyle w:val="ListParagraph"/>
        <w:keepNext/>
        <w:numPr>
          <w:ilvl w:val="0"/>
          <w:numId w:val="4"/>
        </w:numPr>
      </w:pPr>
      <w:r>
        <w:t xml:space="preserve">Somewhat negative effects  (1) </w:t>
      </w:r>
    </w:p>
    <w:p w14:paraId="32587D0E" w14:textId="77777777" w:rsidR="00D73D77" w:rsidRDefault="00C57BE7">
      <w:pPr>
        <w:pStyle w:val="ListParagraph"/>
        <w:keepNext/>
        <w:numPr>
          <w:ilvl w:val="0"/>
          <w:numId w:val="4"/>
        </w:numPr>
      </w:pPr>
      <w:r>
        <w:t xml:space="preserve">No noticeable effects  (2) </w:t>
      </w:r>
    </w:p>
    <w:p w14:paraId="07C2418E" w14:textId="77777777" w:rsidR="00D73D77" w:rsidRDefault="00C57BE7">
      <w:pPr>
        <w:pStyle w:val="ListParagraph"/>
        <w:keepNext/>
        <w:numPr>
          <w:ilvl w:val="0"/>
          <w:numId w:val="4"/>
        </w:numPr>
      </w:pPr>
      <w:r>
        <w:t xml:space="preserve">Somewhat positive effects  (3) </w:t>
      </w:r>
    </w:p>
    <w:p w14:paraId="4259924B" w14:textId="77777777" w:rsidR="00D73D77" w:rsidRDefault="00C57BE7">
      <w:pPr>
        <w:pStyle w:val="ListParagraph"/>
        <w:keepNext/>
        <w:numPr>
          <w:ilvl w:val="0"/>
          <w:numId w:val="4"/>
        </w:numPr>
      </w:pPr>
      <w:r>
        <w:t xml:space="preserve">Very positive effects  (4) </w:t>
      </w:r>
    </w:p>
    <w:p w14:paraId="014E1972" w14:textId="77777777" w:rsidR="00D73D77" w:rsidRDefault="00D73D77"/>
    <w:p w14:paraId="2C32E7DB" w14:textId="77777777" w:rsidR="00D73D77" w:rsidRDefault="00C57BE7">
      <w:pPr>
        <w:keepNext/>
        <w:rPr>
          <w:lang w:eastAsia="zh-CN"/>
        </w:rPr>
      </w:pPr>
      <w:r>
        <w:rPr>
          <w:lang w:eastAsia="zh-CN"/>
        </w:rPr>
        <w:t xml:space="preserve">Q14.7 </w:t>
      </w:r>
      <w:r>
        <w:rPr>
          <w:lang w:eastAsia="zh-CN"/>
        </w:rPr>
        <w:t>如果我们决定通过积极措施来阻止气候变化，会对中国经济和就业产生什么样的影响？</w:t>
      </w:r>
    </w:p>
    <w:p w14:paraId="37F5944D" w14:textId="77777777" w:rsidR="00D73D77" w:rsidRDefault="00C57BE7">
      <w:pPr>
        <w:pStyle w:val="ListParagraph"/>
        <w:keepNext/>
        <w:numPr>
          <w:ilvl w:val="0"/>
          <w:numId w:val="4"/>
        </w:numPr>
      </w:pPr>
      <w:r>
        <w:t>非常负面的影响</w:t>
      </w:r>
      <w:r>
        <w:t xml:space="preserve">  (0) </w:t>
      </w:r>
    </w:p>
    <w:p w14:paraId="634727D9" w14:textId="77777777" w:rsidR="00D73D77" w:rsidRDefault="00C57BE7">
      <w:pPr>
        <w:pStyle w:val="ListParagraph"/>
        <w:keepNext/>
        <w:numPr>
          <w:ilvl w:val="0"/>
          <w:numId w:val="4"/>
        </w:numPr>
      </w:pPr>
      <w:r>
        <w:t>比较负面的影响</w:t>
      </w:r>
      <w:r>
        <w:t xml:space="preserve">  (1) </w:t>
      </w:r>
    </w:p>
    <w:p w14:paraId="3BD09822" w14:textId="77777777" w:rsidR="00D73D77" w:rsidRDefault="00C57BE7">
      <w:pPr>
        <w:pStyle w:val="ListParagraph"/>
        <w:keepNext/>
        <w:numPr>
          <w:ilvl w:val="0"/>
          <w:numId w:val="4"/>
        </w:numPr>
      </w:pPr>
      <w:r>
        <w:t>没有显著的影响</w:t>
      </w:r>
      <w:r>
        <w:t xml:space="preserve">  (2) </w:t>
      </w:r>
    </w:p>
    <w:p w14:paraId="4C692432" w14:textId="77777777" w:rsidR="00D73D77" w:rsidRDefault="00C57BE7">
      <w:pPr>
        <w:pStyle w:val="ListParagraph"/>
        <w:keepNext/>
        <w:numPr>
          <w:ilvl w:val="0"/>
          <w:numId w:val="4"/>
        </w:numPr>
      </w:pPr>
      <w:r>
        <w:t>比较正面的影响</w:t>
      </w:r>
      <w:r>
        <w:t xml:space="preserve">  (3) </w:t>
      </w:r>
    </w:p>
    <w:p w14:paraId="789E75D1" w14:textId="77777777" w:rsidR="00D73D77" w:rsidRDefault="00C57BE7">
      <w:pPr>
        <w:pStyle w:val="ListParagraph"/>
        <w:keepNext/>
        <w:numPr>
          <w:ilvl w:val="0"/>
          <w:numId w:val="4"/>
        </w:numPr>
      </w:pPr>
      <w:r>
        <w:t>非常正面的影响</w:t>
      </w:r>
      <w:r>
        <w:t xml:space="preserve">  (4) </w:t>
      </w:r>
    </w:p>
    <w:p w14:paraId="721AC317" w14:textId="77777777" w:rsidR="00D73D77" w:rsidRDefault="00D73D77"/>
    <w:p w14:paraId="07BB466A" w14:textId="77777777" w:rsidR="00D73D77" w:rsidRDefault="00D73D77">
      <w:pPr>
        <w:pStyle w:val="QuestionSeparator"/>
      </w:pPr>
    </w:p>
    <w:p w14:paraId="36890A21" w14:textId="77777777" w:rsidR="00D73D77" w:rsidRDefault="00D73D77"/>
    <w:p w14:paraId="4256619D" w14:textId="77777777" w:rsidR="00D73D77" w:rsidRDefault="00C57BE7">
      <w:pPr>
        <w:keepNext/>
      </w:pPr>
      <w:r>
        <w:t>Q14.8 If we decide to halt climate change through ambitious policies, to what extent do you think it would negatively affect your lifestyle?</w:t>
      </w:r>
    </w:p>
    <w:p w14:paraId="06EBA4C5" w14:textId="77777777" w:rsidR="00D73D77" w:rsidRDefault="00C57BE7">
      <w:pPr>
        <w:pStyle w:val="ListParagraph"/>
        <w:keepNext/>
        <w:numPr>
          <w:ilvl w:val="0"/>
          <w:numId w:val="4"/>
        </w:numPr>
      </w:pPr>
      <w:r>
        <w:t xml:space="preserve">Not at all  (0) </w:t>
      </w:r>
    </w:p>
    <w:p w14:paraId="191CE027" w14:textId="77777777" w:rsidR="00D73D77" w:rsidRDefault="00C57BE7">
      <w:pPr>
        <w:pStyle w:val="ListParagraph"/>
        <w:keepNext/>
        <w:numPr>
          <w:ilvl w:val="0"/>
          <w:numId w:val="4"/>
        </w:numPr>
      </w:pPr>
      <w:r>
        <w:t xml:space="preserve">A little  (1) </w:t>
      </w:r>
    </w:p>
    <w:p w14:paraId="03CFEFB2" w14:textId="77777777" w:rsidR="00D73D77" w:rsidRDefault="00C57BE7">
      <w:pPr>
        <w:pStyle w:val="ListParagraph"/>
        <w:keepNext/>
        <w:numPr>
          <w:ilvl w:val="0"/>
          <w:numId w:val="4"/>
        </w:numPr>
      </w:pPr>
      <w:r>
        <w:t xml:space="preserve">Moderately  (2) </w:t>
      </w:r>
    </w:p>
    <w:p w14:paraId="5B2B23A1" w14:textId="77777777" w:rsidR="00D73D77" w:rsidRDefault="00C57BE7">
      <w:pPr>
        <w:pStyle w:val="ListParagraph"/>
        <w:keepNext/>
        <w:numPr>
          <w:ilvl w:val="0"/>
          <w:numId w:val="4"/>
        </w:numPr>
      </w:pPr>
      <w:r>
        <w:t xml:space="preserve">A lot  (3) </w:t>
      </w:r>
    </w:p>
    <w:p w14:paraId="2102B886" w14:textId="77777777" w:rsidR="00D73D77" w:rsidRDefault="00C57BE7">
      <w:pPr>
        <w:pStyle w:val="ListParagraph"/>
        <w:keepNext/>
        <w:numPr>
          <w:ilvl w:val="0"/>
          <w:numId w:val="4"/>
        </w:numPr>
      </w:pPr>
      <w:r>
        <w:t xml:space="preserve">A great deal  (4) </w:t>
      </w:r>
    </w:p>
    <w:p w14:paraId="006DA8C7" w14:textId="77777777" w:rsidR="00D73D77" w:rsidRDefault="00D73D77"/>
    <w:p w14:paraId="09F08156" w14:textId="77777777" w:rsidR="00D73D77" w:rsidRDefault="00C57BE7" w:rsidP="00782507">
      <w:pPr>
        <w:keepNext/>
        <w:rPr>
          <w:lang w:eastAsia="zh-CN"/>
        </w:rPr>
      </w:pPr>
      <w:r>
        <w:rPr>
          <w:lang w:eastAsia="zh-CN"/>
        </w:rPr>
        <w:lastRenderedPageBreak/>
        <w:t xml:space="preserve">Q14.8 </w:t>
      </w:r>
      <w:r>
        <w:rPr>
          <w:lang w:eastAsia="zh-CN"/>
        </w:rPr>
        <w:t>如果我们决定通过</w:t>
      </w:r>
      <w:ins w:id="119" w:author="Wang, Charlotte" w:date="2021-10-07T20:52:00Z">
        <w:r w:rsidR="00782507">
          <w:rPr>
            <w:rFonts w:hint="eastAsia"/>
            <w:lang w:eastAsia="zh-CN"/>
          </w:rPr>
          <w:t>采取</w:t>
        </w:r>
      </w:ins>
      <w:r>
        <w:rPr>
          <w:lang w:eastAsia="zh-CN"/>
        </w:rPr>
        <w:t>积极措施来阻止</w:t>
      </w:r>
      <w:del w:id="120" w:author="Wang, Charlotte" w:date="2021-10-07T20:52:00Z">
        <w:r w:rsidDel="00782507">
          <w:rPr>
            <w:lang w:eastAsia="zh-CN"/>
          </w:rPr>
          <w:delText>气候变化</w:delText>
        </w:r>
      </w:del>
      <w:r>
        <w:rPr>
          <w:lang w:eastAsia="zh-CN"/>
        </w:rPr>
        <w:t>气候变化，您认为这会在多大程度上对您的生活方式产生负面影响？</w:t>
      </w:r>
    </w:p>
    <w:p w14:paraId="6A9E65B5" w14:textId="77777777" w:rsidR="00D73D77" w:rsidRDefault="00C57BE7">
      <w:pPr>
        <w:pStyle w:val="ListParagraph"/>
        <w:keepNext/>
        <w:numPr>
          <w:ilvl w:val="0"/>
          <w:numId w:val="4"/>
        </w:numPr>
      </w:pPr>
      <w:r>
        <w:t>完全不影响</w:t>
      </w:r>
      <w:r>
        <w:t xml:space="preserve">  (0) </w:t>
      </w:r>
    </w:p>
    <w:p w14:paraId="59B0AF33" w14:textId="77777777" w:rsidR="00D73D77" w:rsidRDefault="00C57BE7">
      <w:pPr>
        <w:pStyle w:val="ListParagraph"/>
        <w:keepNext/>
        <w:numPr>
          <w:ilvl w:val="0"/>
          <w:numId w:val="4"/>
        </w:numPr>
      </w:pPr>
      <w:r>
        <w:t>较小程度</w:t>
      </w:r>
      <w:r>
        <w:t xml:space="preserve">  (1) </w:t>
      </w:r>
    </w:p>
    <w:p w14:paraId="6A3E22F9" w14:textId="77777777" w:rsidR="00D73D77" w:rsidRDefault="00C57BE7">
      <w:pPr>
        <w:pStyle w:val="ListParagraph"/>
        <w:keepNext/>
        <w:numPr>
          <w:ilvl w:val="0"/>
          <w:numId w:val="4"/>
        </w:numPr>
      </w:pPr>
      <w:r>
        <w:t>中等程度</w:t>
      </w:r>
      <w:r>
        <w:t xml:space="preserve">  (2) </w:t>
      </w:r>
    </w:p>
    <w:p w14:paraId="6CD0966D" w14:textId="77777777" w:rsidR="00D73D77" w:rsidRDefault="00782507">
      <w:pPr>
        <w:pStyle w:val="ListParagraph"/>
        <w:keepNext/>
        <w:numPr>
          <w:ilvl w:val="0"/>
          <w:numId w:val="4"/>
        </w:numPr>
      </w:pPr>
      <w:ins w:id="121" w:author="Wang, Charlotte" w:date="2021-10-07T20:52:00Z">
        <w:r>
          <w:rPr>
            <w:rFonts w:hint="eastAsia"/>
            <w:lang w:eastAsia="zh-CN"/>
          </w:rPr>
          <w:t>较</w:t>
        </w:r>
      </w:ins>
      <w:del w:id="122" w:author="Wang, Charlotte" w:date="2021-10-07T20:52:00Z">
        <w:r w:rsidR="00C57BE7" w:rsidDel="00782507">
          <w:delText>很</w:delText>
        </w:r>
      </w:del>
      <w:r w:rsidR="00C57BE7">
        <w:t>大程度</w:t>
      </w:r>
      <w:r w:rsidR="00C57BE7">
        <w:t xml:space="preserve">  (3) </w:t>
      </w:r>
    </w:p>
    <w:p w14:paraId="1927C9FD" w14:textId="77777777" w:rsidR="00D73D77" w:rsidRDefault="00C57BE7">
      <w:pPr>
        <w:pStyle w:val="ListParagraph"/>
        <w:keepNext/>
        <w:numPr>
          <w:ilvl w:val="0"/>
          <w:numId w:val="4"/>
        </w:numPr>
      </w:pPr>
      <w:r>
        <w:t>极大程度</w:t>
      </w:r>
      <w:r>
        <w:t xml:space="preserve">  (4) </w:t>
      </w:r>
    </w:p>
    <w:p w14:paraId="267CA217" w14:textId="77777777" w:rsidR="00D73D77" w:rsidRDefault="00D73D77"/>
    <w:p w14:paraId="16630228" w14:textId="77777777" w:rsidR="00D73D77" w:rsidRDefault="00D73D77">
      <w:pPr>
        <w:pStyle w:val="QuestionSeparator"/>
      </w:pPr>
    </w:p>
    <w:p w14:paraId="6F567C0A" w14:textId="77777777" w:rsidR="00D73D77" w:rsidRDefault="00D73D77"/>
    <w:p w14:paraId="63E17EB9" w14:textId="77777777" w:rsidR="00D73D77" w:rsidRDefault="00C57BE7">
      <w:pPr>
        <w:keepNext/>
      </w:pPr>
      <w:r>
        <w:t xml:space="preserve">Q14.9 Here are possible behaviors that experts say would help reduce greenhouse gas emissions. </w:t>
      </w:r>
      <w:r>
        <w:br/>
        <w:t xml:space="preserve">   </w:t>
      </w:r>
      <w:r>
        <w:br/>
        <w:t>To what extent would you be willing to adopt the following behaviors?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06E07A6C"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CC7590B" w14:textId="77777777" w:rsidR="00D73D77" w:rsidRDefault="00D73D77">
            <w:pPr>
              <w:keepNext/>
            </w:pPr>
          </w:p>
        </w:tc>
        <w:tc>
          <w:tcPr>
            <w:tcW w:w="1596" w:type="dxa"/>
          </w:tcPr>
          <w:p w14:paraId="66AFF307" w14:textId="77777777" w:rsidR="00D73D77" w:rsidRDefault="00C57BE7">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70B534D" w14:textId="77777777" w:rsidR="00D73D77" w:rsidRDefault="00C57BE7">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588758D5" w14:textId="77777777" w:rsidR="00D73D77" w:rsidRDefault="00C57BE7">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5B67D57E" w14:textId="77777777" w:rsidR="00D73D77" w:rsidRDefault="00C57BE7">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3976351D" w14:textId="77777777" w:rsidR="00D73D77" w:rsidRDefault="00C57BE7">
            <w:pPr>
              <w:cnfStyle w:val="100000000000" w:firstRow="1" w:lastRow="0" w:firstColumn="0" w:lastColumn="0" w:oddVBand="0" w:evenVBand="0" w:oddHBand="0" w:evenHBand="0" w:firstRowFirstColumn="0" w:firstRowLastColumn="0" w:lastRowFirstColumn="0" w:lastRowLastColumn="0"/>
            </w:pPr>
            <w:r>
              <w:t>A great deal (5)</w:t>
            </w:r>
          </w:p>
        </w:tc>
      </w:tr>
      <w:tr w:rsidR="00D73D77" w14:paraId="54569A6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CC52F63" w14:textId="77777777" w:rsidR="00D73D77" w:rsidRDefault="00C57BE7">
            <w:pPr>
              <w:keepNext/>
            </w:pPr>
            <w:r>
              <w:t xml:space="preserve">Limit flying (2) </w:t>
            </w:r>
          </w:p>
        </w:tc>
        <w:tc>
          <w:tcPr>
            <w:tcW w:w="1596" w:type="dxa"/>
          </w:tcPr>
          <w:p w14:paraId="63B7E4F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7EF9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1014A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F43FF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72B5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5E2362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96EF7B4" w14:textId="77777777" w:rsidR="00D73D77" w:rsidRDefault="00C57BE7">
            <w:pPr>
              <w:keepNext/>
            </w:pPr>
            <w:r>
              <w:t xml:space="preserve">Limit driving (1) </w:t>
            </w:r>
          </w:p>
        </w:tc>
        <w:tc>
          <w:tcPr>
            <w:tcW w:w="1596" w:type="dxa"/>
          </w:tcPr>
          <w:p w14:paraId="51217F6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118B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DE1D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E129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6C96C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2705222"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2443D6E" w14:textId="77777777" w:rsidR="00D73D77" w:rsidRDefault="00C57BE7">
            <w:pPr>
              <w:keepNext/>
            </w:pPr>
            <w:r>
              <w:t xml:space="preserve">Have an electric vehicle (5) </w:t>
            </w:r>
          </w:p>
        </w:tc>
        <w:tc>
          <w:tcPr>
            <w:tcW w:w="1596" w:type="dxa"/>
          </w:tcPr>
          <w:p w14:paraId="5EF54E7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0439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BCA95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9CAD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A6AE0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7632BF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A0BD6A5" w14:textId="77777777" w:rsidR="00D73D77" w:rsidRDefault="00C57BE7">
            <w:pPr>
              <w:keepNext/>
            </w:pPr>
            <w:r>
              <w:t xml:space="preserve">Limit beef consumption (4) </w:t>
            </w:r>
          </w:p>
        </w:tc>
        <w:tc>
          <w:tcPr>
            <w:tcW w:w="1596" w:type="dxa"/>
          </w:tcPr>
          <w:p w14:paraId="033627D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27FC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BC82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09B9F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FE4A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06C222FB"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29B5C9B" w14:textId="77777777" w:rsidR="00D73D77" w:rsidRDefault="00C57BE7">
            <w:pPr>
              <w:keepNext/>
            </w:pPr>
            <w:r>
              <w:t xml:space="preserve">Limit heating or cooling your home (6) </w:t>
            </w:r>
          </w:p>
        </w:tc>
        <w:tc>
          <w:tcPr>
            <w:tcW w:w="1596" w:type="dxa"/>
          </w:tcPr>
          <w:p w14:paraId="0D3C7C1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1CA7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0E29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2816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1AC9F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C4B765" w14:textId="77777777" w:rsidR="00D73D77" w:rsidRDefault="00D73D77"/>
    <w:p w14:paraId="75BC9114" w14:textId="77777777" w:rsidR="00D73D77" w:rsidRDefault="00D73D77"/>
    <w:p w14:paraId="5E16A1FA" w14:textId="77777777" w:rsidR="00D73D77" w:rsidRDefault="00C57BE7" w:rsidP="00782507">
      <w:pPr>
        <w:keepNext/>
        <w:rPr>
          <w:lang w:eastAsia="zh-CN"/>
        </w:rPr>
      </w:pPr>
      <w:r>
        <w:rPr>
          <w:lang w:eastAsia="zh-CN"/>
        </w:rPr>
        <w:t xml:space="preserve">Q14.9 </w:t>
      </w:r>
      <w:r>
        <w:rPr>
          <w:lang w:eastAsia="zh-CN"/>
        </w:rPr>
        <w:t>以下是专家</w:t>
      </w:r>
      <w:del w:id="123" w:author="Wang, Charlotte" w:date="2021-10-07T20:53:00Z">
        <w:r w:rsidDel="00782507">
          <w:rPr>
            <w:rFonts w:hint="eastAsia"/>
            <w:lang w:eastAsia="zh-CN"/>
          </w:rPr>
          <w:delText>说的</w:delText>
        </w:r>
      </w:del>
      <w:ins w:id="124" w:author="Wang, Charlotte" w:date="2021-10-07T20:53:00Z">
        <w:r w:rsidR="00782507">
          <w:rPr>
            <w:rFonts w:hint="eastAsia"/>
            <w:lang w:eastAsia="zh-CN"/>
          </w:rPr>
          <w:t>建议的</w:t>
        </w:r>
      </w:ins>
      <w:r>
        <w:rPr>
          <w:lang w:eastAsia="zh-CN"/>
        </w:rPr>
        <w:t>可能</w:t>
      </w:r>
      <w:del w:id="125" w:author="Wang, Charlotte" w:date="2021-10-07T20:53:00Z">
        <w:r w:rsidDel="00782507">
          <w:rPr>
            <w:lang w:eastAsia="zh-CN"/>
          </w:rPr>
          <w:delText>有助</w:delText>
        </w:r>
      </w:del>
      <w:r>
        <w:rPr>
          <w:lang w:eastAsia="zh-CN"/>
        </w:rPr>
        <w:t>减少温室气体排放的行为。</w:t>
      </w:r>
      <w:r>
        <w:rPr>
          <w:lang w:eastAsia="zh-CN"/>
        </w:rPr>
        <w:br/>
      </w:r>
      <w:r>
        <w:rPr>
          <w:lang w:eastAsia="zh-CN"/>
        </w:rPr>
        <w:br/>
      </w:r>
      <w:r>
        <w:rPr>
          <w:lang w:eastAsia="zh-CN"/>
        </w:rPr>
        <w:br/>
      </w:r>
      <w:r>
        <w:rPr>
          <w:lang w:eastAsia="zh-CN"/>
        </w:rPr>
        <w:lastRenderedPageBreak/>
        <w:br/>
      </w:r>
      <w:r>
        <w:rPr>
          <w:lang w:eastAsia="zh-CN"/>
        </w:rPr>
        <w:t>您在多大程度上愿意采取以下行为？</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738A6A0A"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550DB73" w14:textId="77777777" w:rsidR="00D73D77" w:rsidRDefault="00D73D77">
            <w:pPr>
              <w:keepNext/>
              <w:rPr>
                <w:lang w:eastAsia="zh-CN"/>
              </w:rPr>
            </w:pPr>
          </w:p>
        </w:tc>
        <w:tc>
          <w:tcPr>
            <w:tcW w:w="1596" w:type="dxa"/>
          </w:tcPr>
          <w:p w14:paraId="29FF8646" w14:textId="77777777" w:rsidR="00D73D77" w:rsidRDefault="00C57BE7">
            <w:pPr>
              <w:cnfStyle w:val="100000000000" w:firstRow="1" w:lastRow="0" w:firstColumn="0" w:lastColumn="0" w:oddVBand="0" w:evenVBand="0" w:oddHBand="0" w:evenHBand="0" w:firstRowFirstColumn="0" w:firstRowLastColumn="0" w:lastRowFirstColumn="0" w:lastRowLastColumn="0"/>
            </w:pPr>
            <w:r>
              <w:t>完全不愿意</w:t>
            </w:r>
            <w:r>
              <w:t xml:space="preserve"> (1)</w:t>
            </w:r>
          </w:p>
        </w:tc>
        <w:tc>
          <w:tcPr>
            <w:tcW w:w="1596" w:type="dxa"/>
          </w:tcPr>
          <w:p w14:paraId="4ACEE772" w14:textId="77777777" w:rsidR="00D73D77" w:rsidRDefault="00C57BE7">
            <w:pPr>
              <w:cnfStyle w:val="100000000000" w:firstRow="1" w:lastRow="0" w:firstColumn="0" w:lastColumn="0" w:oddVBand="0" w:evenVBand="0" w:oddHBand="0" w:evenHBand="0" w:firstRowFirstColumn="0" w:firstRowLastColumn="0" w:lastRowFirstColumn="0" w:lastRowLastColumn="0"/>
            </w:pPr>
            <w:r>
              <w:t>较小程度</w:t>
            </w:r>
            <w:r>
              <w:t xml:space="preserve"> (2)</w:t>
            </w:r>
          </w:p>
        </w:tc>
        <w:tc>
          <w:tcPr>
            <w:tcW w:w="1596" w:type="dxa"/>
          </w:tcPr>
          <w:p w14:paraId="7E91ED35" w14:textId="77777777" w:rsidR="00D73D77" w:rsidRDefault="00C57BE7">
            <w:pPr>
              <w:cnfStyle w:val="100000000000" w:firstRow="1" w:lastRow="0" w:firstColumn="0" w:lastColumn="0" w:oddVBand="0" w:evenVBand="0" w:oddHBand="0" w:evenHBand="0" w:firstRowFirstColumn="0" w:firstRowLastColumn="0" w:lastRowFirstColumn="0" w:lastRowLastColumn="0"/>
            </w:pPr>
            <w:r>
              <w:t>中等程度</w:t>
            </w:r>
            <w:r>
              <w:t xml:space="preserve"> (3)</w:t>
            </w:r>
          </w:p>
        </w:tc>
        <w:tc>
          <w:tcPr>
            <w:tcW w:w="1596" w:type="dxa"/>
          </w:tcPr>
          <w:p w14:paraId="3F460091" w14:textId="77777777" w:rsidR="00D73D77" w:rsidRDefault="00782507">
            <w:pPr>
              <w:cnfStyle w:val="100000000000" w:firstRow="1" w:lastRow="0" w:firstColumn="0" w:lastColumn="0" w:oddVBand="0" w:evenVBand="0" w:oddHBand="0" w:evenHBand="0" w:firstRowFirstColumn="0" w:firstRowLastColumn="0" w:lastRowFirstColumn="0" w:lastRowLastColumn="0"/>
            </w:pPr>
            <w:ins w:id="126" w:author="Wang, Charlotte" w:date="2021-10-07T20:54:00Z">
              <w:r>
                <w:rPr>
                  <w:rFonts w:hint="eastAsia"/>
                  <w:lang w:eastAsia="zh-CN"/>
                </w:rPr>
                <w:t>较</w:t>
              </w:r>
            </w:ins>
            <w:del w:id="127" w:author="Wang, Charlotte" w:date="2021-10-07T20:54:00Z">
              <w:r w:rsidR="00C57BE7" w:rsidDel="00782507">
                <w:delText>很</w:delText>
              </w:r>
            </w:del>
            <w:r w:rsidR="00C57BE7">
              <w:t>大程度</w:t>
            </w:r>
            <w:r w:rsidR="00C57BE7">
              <w:t xml:space="preserve"> (4)</w:t>
            </w:r>
          </w:p>
        </w:tc>
        <w:tc>
          <w:tcPr>
            <w:tcW w:w="1596" w:type="dxa"/>
          </w:tcPr>
          <w:p w14:paraId="7B908D52" w14:textId="77777777" w:rsidR="00D73D77" w:rsidRDefault="00C57BE7">
            <w:pPr>
              <w:cnfStyle w:val="100000000000" w:firstRow="1" w:lastRow="0" w:firstColumn="0" w:lastColumn="0" w:oddVBand="0" w:evenVBand="0" w:oddHBand="0" w:evenHBand="0" w:firstRowFirstColumn="0" w:firstRowLastColumn="0" w:lastRowFirstColumn="0" w:lastRowLastColumn="0"/>
            </w:pPr>
            <w:r>
              <w:t>极大程度</w:t>
            </w:r>
            <w:r>
              <w:t xml:space="preserve"> (5)</w:t>
            </w:r>
          </w:p>
        </w:tc>
      </w:tr>
      <w:tr w:rsidR="00D73D77" w14:paraId="5AE5222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012E72A" w14:textId="77777777" w:rsidR="00D73D77" w:rsidRDefault="00C57BE7">
            <w:pPr>
              <w:keepNext/>
              <w:rPr>
                <w:lang w:eastAsia="zh-CN"/>
              </w:rPr>
            </w:pPr>
            <w:r>
              <w:rPr>
                <w:lang w:eastAsia="zh-CN"/>
              </w:rPr>
              <w:t>有限度地或放弃乘坐飞机</w:t>
            </w:r>
            <w:r>
              <w:rPr>
                <w:lang w:eastAsia="zh-CN"/>
              </w:rPr>
              <w:t xml:space="preserve"> (2) </w:t>
            </w:r>
          </w:p>
        </w:tc>
        <w:tc>
          <w:tcPr>
            <w:tcW w:w="1596" w:type="dxa"/>
          </w:tcPr>
          <w:p w14:paraId="103AEE8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FDD9AB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384567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6F6B93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22D9CC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4107BF09"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35B8570" w14:textId="77777777" w:rsidR="00D73D77" w:rsidRDefault="00C57BE7">
            <w:pPr>
              <w:keepNext/>
            </w:pPr>
            <w:r>
              <w:t>有限度地或放弃开车</w:t>
            </w:r>
            <w:r>
              <w:t xml:space="preserve"> (1) </w:t>
            </w:r>
          </w:p>
        </w:tc>
        <w:tc>
          <w:tcPr>
            <w:tcW w:w="1596" w:type="dxa"/>
          </w:tcPr>
          <w:p w14:paraId="091AE2A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7690D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9E5B7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7F79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326E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7ADD484"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1389DC0" w14:textId="77777777" w:rsidR="00D73D77" w:rsidRDefault="00C57BE7">
            <w:pPr>
              <w:keepNext/>
              <w:rPr>
                <w:lang w:eastAsia="zh-CN"/>
              </w:rPr>
            </w:pPr>
            <w:r>
              <w:rPr>
                <w:lang w:eastAsia="zh-CN"/>
              </w:rPr>
              <w:t>购置一台电动车以取代柴油车</w:t>
            </w:r>
            <w:r>
              <w:rPr>
                <w:lang w:eastAsia="zh-CN"/>
              </w:rPr>
              <w:t>/</w:t>
            </w:r>
            <w:r>
              <w:rPr>
                <w:lang w:eastAsia="zh-CN"/>
              </w:rPr>
              <w:t>汽油车</w:t>
            </w:r>
            <w:r>
              <w:rPr>
                <w:lang w:eastAsia="zh-CN"/>
              </w:rPr>
              <w:t xml:space="preserve"> (5) </w:t>
            </w:r>
          </w:p>
        </w:tc>
        <w:tc>
          <w:tcPr>
            <w:tcW w:w="1596" w:type="dxa"/>
          </w:tcPr>
          <w:p w14:paraId="5408B4A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D0745B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B09FED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981EF5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8C7E5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5B49EE2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2BEA844" w14:textId="77777777" w:rsidR="00D73D77" w:rsidRDefault="00C57BE7">
            <w:pPr>
              <w:keepNext/>
              <w:rPr>
                <w:lang w:eastAsia="zh-CN"/>
              </w:rPr>
            </w:pPr>
            <w:r>
              <w:rPr>
                <w:lang w:eastAsia="zh-CN"/>
              </w:rPr>
              <w:t>有限度地或放弃吃牛肉</w:t>
            </w:r>
            <w:r>
              <w:rPr>
                <w:lang w:eastAsia="zh-CN"/>
              </w:rPr>
              <w:t xml:space="preserve"> (4) </w:t>
            </w:r>
          </w:p>
        </w:tc>
        <w:tc>
          <w:tcPr>
            <w:tcW w:w="1596" w:type="dxa"/>
          </w:tcPr>
          <w:p w14:paraId="274A0A2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E743EA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C94674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44A19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9C525D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5600363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E42B685" w14:textId="77777777" w:rsidR="00D73D77" w:rsidRDefault="00C57BE7">
            <w:pPr>
              <w:keepNext/>
              <w:rPr>
                <w:lang w:eastAsia="zh-CN"/>
              </w:rPr>
            </w:pPr>
            <w:r>
              <w:rPr>
                <w:lang w:eastAsia="zh-CN"/>
              </w:rPr>
              <w:t>有限度地或放弃在家开暖气或冷气</w:t>
            </w:r>
            <w:r>
              <w:rPr>
                <w:lang w:eastAsia="zh-CN"/>
              </w:rPr>
              <w:t xml:space="preserve"> (6) </w:t>
            </w:r>
          </w:p>
        </w:tc>
        <w:tc>
          <w:tcPr>
            <w:tcW w:w="1596" w:type="dxa"/>
          </w:tcPr>
          <w:p w14:paraId="2060F06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1F42C7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F5B754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2AFE62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11D8EE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612CEE50" w14:textId="77777777" w:rsidR="00D73D77" w:rsidRDefault="00D73D77">
      <w:pPr>
        <w:rPr>
          <w:lang w:eastAsia="zh-CN"/>
        </w:rPr>
      </w:pPr>
    </w:p>
    <w:p w14:paraId="13BF6974" w14:textId="77777777" w:rsidR="00D73D77" w:rsidRDefault="00D73D77">
      <w:pPr>
        <w:rPr>
          <w:lang w:eastAsia="zh-CN"/>
        </w:rPr>
      </w:pPr>
    </w:p>
    <w:p w14:paraId="313D3A51" w14:textId="77777777" w:rsidR="00D73D77" w:rsidRDefault="00D73D77">
      <w:pPr>
        <w:pStyle w:val="QuestionSeparator"/>
        <w:rPr>
          <w:lang w:eastAsia="zh-CN"/>
        </w:rPr>
      </w:pPr>
    </w:p>
    <w:p w14:paraId="14F31197" w14:textId="77777777" w:rsidR="00D73D77" w:rsidRDefault="00D73D77">
      <w:pPr>
        <w:rPr>
          <w:lang w:eastAsia="zh-CN"/>
        </w:rPr>
      </w:pPr>
    </w:p>
    <w:p w14:paraId="4BF6915E" w14:textId="77777777" w:rsidR="00D73D77" w:rsidRDefault="00C57BE7">
      <w:pPr>
        <w:keepNext/>
      </w:pPr>
      <w:r>
        <w:lastRenderedPageBreak/>
        <w:t>Q14.11 How important are the factors below in order for you to adopt a sustainable lifestyle (i.e. limit driving, flying, and consumption, cycle more, etc.)?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2DAC91ED"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D338FE0" w14:textId="77777777" w:rsidR="00D73D77" w:rsidRDefault="00D73D77">
            <w:pPr>
              <w:keepNext/>
            </w:pPr>
          </w:p>
        </w:tc>
        <w:tc>
          <w:tcPr>
            <w:tcW w:w="1596" w:type="dxa"/>
          </w:tcPr>
          <w:p w14:paraId="4E235E37" w14:textId="77777777" w:rsidR="00D73D77" w:rsidRDefault="00C57BE7">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3DE235A7" w14:textId="77777777" w:rsidR="00D73D77" w:rsidRDefault="00C57BE7">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2A31210F" w14:textId="77777777" w:rsidR="00D73D77" w:rsidRDefault="00C57BE7">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39CE0AAD" w14:textId="77777777" w:rsidR="00D73D77" w:rsidRDefault="00C57BE7">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14:paraId="307C5A9A" w14:textId="77777777" w:rsidR="00D73D77" w:rsidRDefault="00C57BE7">
            <w:pPr>
              <w:cnfStyle w:val="100000000000" w:firstRow="1" w:lastRow="0" w:firstColumn="0" w:lastColumn="0" w:oddVBand="0" w:evenVBand="0" w:oddHBand="0" w:evenHBand="0" w:firstRowFirstColumn="0" w:firstRowLastColumn="0" w:lastRowFirstColumn="0" w:lastRowLastColumn="0"/>
            </w:pPr>
            <w:r>
              <w:t>A great deal (5)</w:t>
            </w:r>
          </w:p>
        </w:tc>
      </w:tr>
      <w:tr w:rsidR="00D73D77" w14:paraId="3594591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066EB9E" w14:textId="77777777" w:rsidR="00D73D77" w:rsidRDefault="00C57BE7">
            <w:pPr>
              <w:keepNext/>
            </w:pPr>
            <w:r>
              <w:t xml:space="preserve">Ambitious climate policies (1) </w:t>
            </w:r>
          </w:p>
        </w:tc>
        <w:tc>
          <w:tcPr>
            <w:tcW w:w="1596" w:type="dxa"/>
          </w:tcPr>
          <w:p w14:paraId="1769E0E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66D0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F0FD8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3B246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F0164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E31087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72BC93D" w14:textId="77777777" w:rsidR="00D73D77" w:rsidRDefault="00C57BE7">
            <w:pPr>
              <w:keepNext/>
            </w:pPr>
            <w:r>
              <w:t xml:space="preserve">Having enough financial support (2) </w:t>
            </w:r>
          </w:p>
        </w:tc>
        <w:tc>
          <w:tcPr>
            <w:tcW w:w="1596" w:type="dxa"/>
          </w:tcPr>
          <w:p w14:paraId="05D3EDE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94D2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142B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98F16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7283A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D914B6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A1E878E" w14:textId="77777777" w:rsidR="00D73D77" w:rsidRDefault="00C57BE7">
            <w:pPr>
              <w:keepNext/>
            </w:pPr>
            <w:r>
              <w:t xml:space="preserve">People around you also changing their behavior (3) </w:t>
            </w:r>
          </w:p>
        </w:tc>
        <w:tc>
          <w:tcPr>
            <w:tcW w:w="1596" w:type="dxa"/>
          </w:tcPr>
          <w:p w14:paraId="004359F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FD4B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044D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8E354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9F266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A07BC85"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A06B6A3" w14:textId="77777777" w:rsidR="00D73D77" w:rsidRDefault="00C57BE7">
            <w:pPr>
              <w:keepNext/>
            </w:pPr>
            <w:r>
              <w:t xml:space="preserve">The most well off also changing their behavior (4) </w:t>
            </w:r>
          </w:p>
        </w:tc>
        <w:tc>
          <w:tcPr>
            <w:tcW w:w="1596" w:type="dxa"/>
          </w:tcPr>
          <w:p w14:paraId="7E996DB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40CC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A365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433C2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66DBB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D80745" w14:textId="77777777" w:rsidR="00D73D77" w:rsidRDefault="00D73D77"/>
    <w:p w14:paraId="6B9BAA72" w14:textId="77777777" w:rsidR="00D73D77" w:rsidRDefault="00D73D77"/>
    <w:p w14:paraId="4DE6C316" w14:textId="77777777" w:rsidR="00D73D77" w:rsidRDefault="00C57BE7">
      <w:pPr>
        <w:keepNext/>
        <w:rPr>
          <w:lang w:eastAsia="zh-CN"/>
        </w:rPr>
      </w:pPr>
      <w:r>
        <w:rPr>
          <w:lang w:eastAsia="zh-CN"/>
        </w:rPr>
        <w:t xml:space="preserve">Q14.11 </w:t>
      </w:r>
      <w:r>
        <w:rPr>
          <w:lang w:eastAsia="zh-CN"/>
        </w:rPr>
        <w:t>以下因素对于让您采取可持续的生活方式（即有限度或放弃开车或乘坐飞机，多骑自行车等）有多重要？</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3BB74A97"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8D6FD95" w14:textId="77777777" w:rsidR="00D73D77" w:rsidRDefault="00D73D77">
            <w:pPr>
              <w:keepNext/>
              <w:rPr>
                <w:lang w:eastAsia="zh-CN"/>
              </w:rPr>
            </w:pPr>
          </w:p>
        </w:tc>
        <w:tc>
          <w:tcPr>
            <w:tcW w:w="1596" w:type="dxa"/>
          </w:tcPr>
          <w:p w14:paraId="5ACB07C2" w14:textId="77777777" w:rsidR="00D73D77" w:rsidRDefault="00C57BE7">
            <w:pPr>
              <w:cnfStyle w:val="100000000000" w:firstRow="1" w:lastRow="0" w:firstColumn="0" w:lastColumn="0" w:oddVBand="0" w:evenVBand="0" w:oddHBand="0" w:evenHBand="0" w:firstRowFirstColumn="0" w:firstRowLastColumn="0" w:lastRowFirstColumn="0" w:lastRowLastColumn="0"/>
            </w:pPr>
            <w:r>
              <w:t>一点也不</w:t>
            </w:r>
            <w:r>
              <w:t xml:space="preserve"> (1)</w:t>
            </w:r>
          </w:p>
        </w:tc>
        <w:tc>
          <w:tcPr>
            <w:tcW w:w="1596" w:type="dxa"/>
          </w:tcPr>
          <w:p w14:paraId="39F57405" w14:textId="77777777" w:rsidR="00D73D77" w:rsidRDefault="00C57BE7">
            <w:pPr>
              <w:cnfStyle w:val="100000000000" w:firstRow="1" w:lastRow="0" w:firstColumn="0" w:lastColumn="0" w:oddVBand="0" w:evenVBand="0" w:oddHBand="0" w:evenHBand="0" w:firstRowFirstColumn="0" w:firstRowLastColumn="0" w:lastRowFirstColumn="0" w:lastRowLastColumn="0"/>
            </w:pPr>
            <w:r>
              <w:t>一点</w:t>
            </w:r>
            <w:r>
              <w:t xml:space="preserve"> (2)</w:t>
            </w:r>
          </w:p>
        </w:tc>
        <w:tc>
          <w:tcPr>
            <w:tcW w:w="1596" w:type="dxa"/>
          </w:tcPr>
          <w:p w14:paraId="1870B5CA" w14:textId="77777777" w:rsidR="00D73D77" w:rsidRDefault="00C57BE7">
            <w:pPr>
              <w:cnfStyle w:val="100000000000" w:firstRow="1" w:lastRow="0" w:firstColumn="0" w:lastColumn="0" w:oddVBand="0" w:evenVBand="0" w:oddHBand="0" w:evenHBand="0" w:firstRowFirstColumn="0" w:firstRowLastColumn="0" w:lastRowFirstColumn="0" w:lastRowLastColumn="0"/>
            </w:pPr>
            <w:r>
              <w:t>适度</w:t>
            </w:r>
            <w:r>
              <w:t xml:space="preserve"> (3)</w:t>
            </w:r>
          </w:p>
        </w:tc>
        <w:tc>
          <w:tcPr>
            <w:tcW w:w="1596" w:type="dxa"/>
          </w:tcPr>
          <w:p w14:paraId="36FAD548" w14:textId="77777777" w:rsidR="00D73D77" w:rsidRDefault="00C57BE7">
            <w:pPr>
              <w:cnfStyle w:val="100000000000" w:firstRow="1" w:lastRow="0" w:firstColumn="0" w:lastColumn="0" w:oddVBand="0" w:evenVBand="0" w:oddHBand="0" w:evenHBand="0" w:firstRowFirstColumn="0" w:firstRowLastColumn="0" w:lastRowFirstColumn="0" w:lastRowLastColumn="0"/>
            </w:pPr>
            <w:r>
              <w:t>很多</w:t>
            </w:r>
            <w:r>
              <w:t xml:space="preserve"> (4)</w:t>
            </w:r>
          </w:p>
        </w:tc>
        <w:tc>
          <w:tcPr>
            <w:tcW w:w="1596" w:type="dxa"/>
          </w:tcPr>
          <w:p w14:paraId="4FD50F43" w14:textId="77777777" w:rsidR="00D73D77" w:rsidRDefault="00C57BE7">
            <w:pPr>
              <w:cnfStyle w:val="100000000000" w:firstRow="1" w:lastRow="0" w:firstColumn="0" w:lastColumn="0" w:oddVBand="0" w:evenVBand="0" w:oddHBand="0" w:evenHBand="0" w:firstRowFirstColumn="0" w:firstRowLastColumn="0" w:lastRowFirstColumn="0" w:lastRowLastColumn="0"/>
            </w:pPr>
            <w:r>
              <w:t>好的折扣</w:t>
            </w:r>
            <w:r>
              <w:t xml:space="preserve"> (5)</w:t>
            </w:r>
          </w:p>
        </w:tc>
      </w:tr>
      <w:tr w:rsidR="00D73D77" w14:paraId="7B1C395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1B5671D" w14:textId="77777777" w:rsidR="00D73D77" w:rsidRDefault="00C57BE7">
            <w:pPr>
              <w:keepNext/>
            </w:pPr>
            <w:r>
              <w:t>积极的气候政策</w:t>
            </w:r>
            <w:r>
              <w:t xml:space="preserve"> (1) </w:t>
            </w:r>
          </w:p>
        </w:tc>
        <w:tc>
          <w:tcPr>
            <w:tcW w:w="1596" w:type="dxa"/>
          </w:tcPr>
          <w:p w14:paraId="2741785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B33D7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48BE4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802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48CE3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B23E5E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4D0E09B" w14:textId="77777777" w:rsidR="00D73D77" w:rsidRDefault="00C57BE7">
            <w:pPr>
              <w:keepNext/>
            </w:pPr>
            <w:r>
              <w:t>有足够的资金支持</w:t>
            </w:r>
            <w:r>
              <w:t xml:space="preserve"> (2) </w:t>
            </w:r>
          </w:p>
        </w:tc>
        <w:tc>
          <w:tcPr>
            <w:tcW w:w="1596" w:type="dxa"/>
          </w:tcPr>
          <w:p w14:paraId="5C4542B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1C7CD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EDCCE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96A8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D82C2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11B97B2"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B38DA2A" w14:textId="77777777" w:rsidR="00D73D77" w:rsidRDefault="00782507">
            <w:pPr>
              <w:keepNext/>
              <w:rPr>
                <w:lang w:eastAsia="zh-CN"/>
              </w:rPr>
            </w:pPr>
            <w:ins w:id="128" w:author="Wang, Charlotte" w:date="2021-10-07T20:53:00Z">
              <w:r>
                <w:rPr>
                  <w:rFonts w:hint="eastAsia"/>
                  <w:lang w:eastAsia="zh-CN"/>
                </w:rPr>
                <w:t>您</w:t>
              </w:r>
            </w:ins>
            <w:del w:id="129" w:author="Wang, Charlotte" w:date="2021-10-07T20:53:00Z">
              <w:r w:rsidR="00C57BE7" w:rsidDel="00782507">
                <w:rPr>
                  <w:lang w:eastAsia="zh-CN"/>
                </w:rPr>
                <w:delText>你</w:delText>
              </w:r>
            </w:del>
            <w:r w:rsidR="00C57BE7">
              <w:rPr>
                <w:lang w:eastAsia="zh-CN"/>
              </w:rPr>
              <w:t>周围的人也在改变他们的行为</w:t>
            </w:r>
            <w:r w:rsidR="00C57BE7">
              <w:rPr>
                <w:lang w:eastAsia="zh-CN"/>
              </w:rPr>
              <w:t xml:space="preserve"> (3) </w:t>
            </w:r>
          </w:p>
        </w:tc>
        <w:tc>
          <w:tcPr>
            <w:tcW w:w="1596" w:type="dxa"/>
          </w:tcPr>
          <w:p w14:paraId="7F165D0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7FB41B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D13D1A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C5FEAC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6BDF9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096B51C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A978311" w14:textId="77777777" w:rsidR="00D73D77" w:rsidRDefault="00C57BE7">
            <w:pPr>
              <w:keepNext/>
              <w:rPr>
                <w:lang w:eastAsia="zh-CN"/>
              </w:rPr>
            </w:pPr>
            <w:r>
              <w:rPr>
                <w:lang w:eastAsia="zh-CN"/>
              </w:rPr>
              <w:t>最富裕的人也在改变他们的行为</w:t>
            </w:r>
            <w:r>
              <w:rPr>
                <w:lang w:eastAsia="zh-CN"/>
              </w:rPr>
              <w:t xml:space="preserve"> (4) </w:t>
            </w:r>
          </w:p>
        </w:tc>
        <w:tc>
          <w:tcPr>
            <w:tcW w:w="1596" w:type="dxa"/>
          </w:tcPr>
          <w:p w14:paraId="218C299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924A75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E3405B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CCB891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757ABE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752D1F59" w14:textId="77777777" w:rsidR="00D73D77" w:rsidRDefault="00D73D77">
      <w:pPr>
        <w:rPr>
          <w:lang w:eastAsia="zh-CN"/>
        </w:rPr>
      </w:pPr>
    </w:p>
    <w:p w14:paraId="5F18944A" w14:textId="77777777" w:rsidR="00D73D77" w:rsidRDefault="00D73D77">
      <w:pPr>
        <w:rPr>
          <w:lang w:eastAsia="zh-CN"/>
        </w:rPr>
      </w:pPr>
    </w:p>
    <w:p w14:paraId="4CFDB792" w14:textId="77777777" w:rsidR="00D73D77" w:rsidRDefault="00C57BE7">
      <w:pPr>
        <w:pStyle w:val="BlockEndLabel"/>
      </w:pPr>
      <w:r>
        <w:t>End of Block: Climate Change (attitudes and risks)</w:t>
      </w:r>
    </w:p>
    <w:p w14:paraId="3C7829F7" w14:textId="77777777" w:rsidR="00D73D77" w:rsidRDefault="00D73D77">
      <w:pPr>
        <w:pStyle w:val="BlockSeparator"/>
      </w:pPr>
    </w:p>
    <w:p w14:paraId="68EEBEF9" w14:textId="77777777" w:rsidR="00D73D77" w:rsidRDefault="00C57BE7">
      <w:pPr>
        <w:pStyle w:val="BlockStartLabel"/>
      </w:pPr>
      <w:r>
        <w:t>Start of Block: Preference 1: ban on the sale of combustion-engine cars (full)</w:t>
      </w:r>
    </w:p>
    <w:p w14:paraId="2A2132EC" w14:textId="77777777" w:rsidR="00D73D77" w:rsidRDefault="00D73D77"/>
    <w:p w14:paraId="56AB40C1" w14:textId="77777777" w:rsidR="00D73D77" w:rsidRDefault="00C57BE7">
      <w:pPr>
        <w:keepNext/>
      </w:pPr>
      <w:r>
        <w:t xml:space="preserve">Q15.1 </w:t>
      </w:r>
      <w:r>
        <w:b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rPr>
        <w:t>a ban on combustion-engine cars</w:t>
      </w:r>
      <w:r>
        <w:t>. </w:t>
      </w:r>
      <w:r>
        <w:br/>
        <w:t>We will now ask you a few questions regarding this specific policy.</w:t>
      </w:r>
    </w:p>
    <w:p w14:paraId="02E00EB9" w14:textId="77777777" w:rsidR="00D73D77" w:rsidRDefault="00D73D77"/>
    <w:p w14:paraId="68A1842E" w14:textId="77777777" w:rsidR="00D73D77" w:rsidRDefault="00C57BE7">
      <w:pPr>
        <w:keepNext/>
        <w:rPr>
          <w:lang w:eastAsia="zh-CN"/>
        </w:rPr>
      </w:pPr>
      <w:r>
        <w:rPr>
          <w:lang w:eastAsia="zh-CN"/>
        </w:rPr>
        <w:t xml:space="preserve">Q15.1 </w:t>
      </w:r>
      <w:r>
        <w:rPr>
          <w:lang w:eastAsia="zh-CN"/>
        </w:rPr>
        <w:br/>
      </w:r>
      <w:r>
        <w:rPr>
          <w:lang w:eastAsia="zh-CN"/>
        </w:rPr>
        <w:t>为了应对气候变化，可以通过法律要求汽车生产商生产并销售二氧化碳排放量较少的汽车。排放限值会逐年下调，这样在</w:t>
      </w:r>
      <w:r>
        <w:rPr>
          <w:lang w:eastAsia="zh-CN"/>
        </w:rPr>
        <w:t>2030</w:t>
      </w:r>
      <w:r>
        <w:rPr>
          <w:lang w:eastAsia="zh-CN"/>
        </w:rPr>
        <w:t>年以后，就只有电动或氢能汽车才能出售。这项政策被称为</w:t>
      </w:r>
      <w:r>
        <w:rPr>
          <w:i/>
          <w:lang w:eastAsia="zh-CN"/>
        </w:rPr>
        <w:t>禁止内燃机汽车</w:t>
      </w:r>
      <w:r>
        <w:rPr>
          <w:lang w:eastAsia="zh-CN"/>
        </w:rPr>
        <w:t>。</w:t>
      </w:r>
      <w:r>
        <w:rPr>
          <w:lang w:eastAsia="zh-CN"/>
        </w:rPr>
        <w:br/>
      </w:r>
      <w:r>
        <w:rPr>
          <w:lang w:eastAsia="zh-CN"/>
        </w:rPr>
        <w:br/>
        <w:t xml:space="preserve">  </w:t>
      </w:r>
      <w:r>
        <w:rPr>
          <w:lang w:eastAsia="zh-CN"/>
        </w:rPr>
        <w:br/>
      </w:r>
      <w:r>
        <w:rPr>
          <w:lang w:eastAsia="zh-CN"/>
        </w:rPr>
        <w:t>现在，我们要问一些有关此项政策的问题。</w:t>
      </w:r>
    </w:p>
    <w:p w14:paraId="1758C2AA" w14:textId="77777777" w:rsidR="00D73D77" w:rsidRDefault="00D73D77">
      <w:pPr>
        <w:rPr>
          <w:lang w:eastAsia="zh-CN"/>
        </w:rPr>
      </w:pPr>
    </w:p>
    <w:p w14:paraId="4330B818" w14:textId="77777777" w:rsidR="00D73D77" w:rsidRDefault="00D73D77">
      <w:pPr>
        <w:pStyle w:val="QuestionSeparator"/>
        <w:rPr>
          <w:lang w:eastAsia="zh-CN"/>
        </w:rPr>
      </w:pPr>
    </w:p>
    <w:tbl>
      <w:tblPr>
        <w:tblStyle w:val="QQuestionIconTable"/>
        <w:tblW w:w="50" w:type="auto"/>
        <w:tblLook w:val="07E0" w:firstRow="1" w:lastRow="1" w:firstColumn="1" w:lastColumn="1" w:noHBand="1" w:noVBand="1"/>
      </w:tblPr>
      <w:tblGrid>
        <w:gridCol w:w="380"/>
      </w:tblGrid>
      <w:tr w:rsidR="00D73D77" w14:paraId="60263861" w14:textId="77777777">
        <w:tc>
          <w:tcPr>
            <w:tcW w:w="50" w:type="dxa"/>
          </w:tcPr>
          <w:p w14:paraId="3F133D5F" w14:textId="77777777" w:rsidR="00D73D77" w:rsidRDefault="00C57BE7">
            <w:pPr>
              <w:keepNext/>
            </w:pPr>
            <w:r>
              <w:rPr>
                <w:noProof/>
              </w:rPr>
              <w:drawing>
                <wp:inline distT="0" distB="0" distL="0" distR="0" wp14:anchorId="35340AA8" wp14:editId="28898EDF">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354DDD65" w14:textId="77777777" w:rsidR="00D73D77" w:rsidRDefault="00D73D77"/>
    <w:p w14:paraId="073344B6" w14:textId="77777777" w:rsidR="00D73D77" w:rsidRDefault="00C57BE7">
      <w:pPr>
        <w:keepNext/>
      </w:pPr>
      <w:r>
        <w:lastRenderedPageBreak/>
        <w:t>Q15.2 Do you agree or disagree with the following statements? A ban on combustion-engine cars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15ED6B69"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4DFA580" w14:textId="77777777" w:rsidR="00D73D77" w:rsidRDefault="00D73D77">
            <w:pPr>
              <w:keepNext/>
            </w:pPr>
          </w:p>
        </w:tc>
        <w:tc>
          <w:tcPr>
            <w:tcW w:w="1596" w:type="dxa"/>
          </w:tcPr>
          <w:p w14:paraId="22DCFFDC"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3506507"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0E4089AC"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CEE53F0"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E1710D4"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agree (5)</w:t>
            </w:r>
          </w:p>
        </w:tc>
      </w:tr>
      <w:tr w:rsidR="00D73D77" w14:paraId="6F4EC7FB"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03E5F2E" w14:textId="77777777" w:rsidR="00D73D77" w:rsidRDefault="00C57BE7">
            <w:pPr>
              <w:keepNext/>
            </w:pPr>
            <w:r>
              <w:t xml:space="preserve">reduce CO2 emissions from cars (1) </w:t>
            </w:r>
          </w:p>
        </w:tc>
        <w:tc>
          <w:tcPr>
            <w:tcW w:w="1596" w:type="dxa"/>
          </w:tcPr>
          <w:p w14:paraId="03D63ED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36148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BF398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E640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1448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A74D0AD"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C5AD953" w14:textId="77777777" w:rsidR="00D73D77" w:rsidRDefault="00C57BE7">
            <w:pPr>
              <w:keepNext/>
            </w:pPr>
            <w:r>
              <w:t xml:space="preserve">reduce air pollution (2) </w:t>
            </w:r>
          </w:p>
        </w:tc>
        <w:tc>
          <w:tcPr>
            <w:tcW w:w="1596" w:type="dxa"/>
          </w:tcPr>
          <w:p w14:paraId="045029C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FB55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BBF88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3B63C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EF33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0B279C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E76854A" w14:textId="77777777" w:rsidR="00D73D77" w:rsidRDefault="00C57BE7">
            <w:pPr>
              <w:keepNext/>
            </w:pPr>
            <w:r>
              <w:t xml:space="preserve">have a </w:t>
            </w:r>
            <w:r>
              <w:rPr>
                <w:b/>
              </w:rPr>
              <w:t>negative effect</w:t>
            </w:r>
            <w:r>
              <w:t xml:space="preserve"> on the [country] economy and employment (4) </w:t>
            </w:r>
          </w:p>
        </w:tc>
        <w:tc>
          <w:tcPr>
            <w:tcW w:w="1596" w:type="dxa"/>
          </w:tcPr>
          <w:p w14:paraId="53E45F3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6B4F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A94E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FE5F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972D5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2366A89"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9F6C314" w14:textId="77777777" w:rsidR="00D73D77" w:rsidRDefault="00C57BE7">
            <w:pPr>
              <w:keepNext/>
            </w:pPr>
            <w:r>
              <w:t xml:space="preserve">have a </w:t>
            </w:r>
            <w:r>
              <w:rPr>
                <w:b/>
              </w:rPr>
              <w:t xml:space="preserve">large effect </w:t>
            </w:r>
            <w:r>
              <w:t xml:space="preserve">on the [country] economy and employment (3) </w:t>
            </w:r>
          </w:p>
        </w:tc>
        <w:tc>
          <w:tcPr>
            <w:tcW w:w="1596" w:type="dxa"/>
          </w:tcPr>
          <w:p w14:paraId="2AA68C7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668B0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F0DD1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5FA39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47E1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4315DB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CA1E15C" w14:textId="77777777" w:rsidR="00D73D77" w:rsidRDefault="00C57BE7">
            <w:pPr>
              <w:keepNext/>
            </w:pPr>
            <w:r>
              <w:t xml:space="preserve">be a costly way to fight climate change (5) </w:t>
            </w:r>
          </w:p>
        </w:tc>
        <w:tc>
          <w:tcPr>
            <w:tcW w:w="1596" w:type="dxa"/>
          </w:tcPr>
          <w:p w14:paraId="194F6D3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1E05A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CB279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9A7F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E654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E52367" w14:textId="77777777" w:rsidR="00D73D77" w:rsidRDefault="00D73D77"/>
    <w:p w14:paraId="058BEBE1" w14:textId="77777777" w:rsidR="00D73D77" w:rsidRDefault="00D73D77"/>
    <w:p w14:paraId="63E4D8D3" w14:textId="77777777" w:rsidR="00D73D77" w:rsidRDefault="00C57BE7">
      <w:pPr>
        <w:keepNext/>
        <w:rPr>
          <w:lang w:eastAsia="zh-CN"/>
        </w:rPr>
      </w:pPr>
      <w:r>
        <w:rPr>
          <w:lang w:eastAsia="zh-CN"/>
        </w:rPr>
        <w:lastRenderedPageBreak/>
        <w:t xml:space="preserve">Q15.2 </w:t>
      </w:r>
      <w:r>
        <w:rPr>
          <w:lang w:eastAsia="zh-CN"/>
        </w:rPr>
        <w:t>您是否认同以下</w:t>
      </w:r>
      <w:ins w:id="130" w:author="Wang, Charlotte" w:date="2021-10-07T20:53:00Z">
        <w:r w:rsidR="00782507">
          <w:rPr>
            <w:rFonts w:hint="eastAsia"/>
            <w:lang w:eastAsia="zh-CN"/>
          </w:rPr>
          <w:t>说法</w:t>
        </w:r>
      </w:ins>
      <w:del w:id="131" w:author="Wang, Charlotte" w:date="2021-10-07T20:53:00Z">
        <w:r w:rsidDel="00782507">
          <w:rPr>
            <w:lang w:eastAsia="zh-CN"/>
          </w:rPr>
          <w:delText>説法</w:delText>
        </w:r>
      </w:del>
      <w:r>
        <w:rPr>
          <w:lang w:eastAsia="zh-CN"/>
        </w:rPr>
        <w:t>？禁止内燃机汽车会</w:t>
      </w:r>
      <w:r>
        <w:rPr>
          <w:lang w:eastAsia="zh-CN"/>
        </w:rP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3D8C74EC"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5EF86F" w14:textId="77777777" w:rsidR="00D73D77" w:rsidRDefault="00D73D77">
            <w:pPr>
              <w:keepNext/>
              <w:rPr>
                <w:lang w:eastAsia="zh-CN"/>
              </w:rPr>
            </w:pPr>
          </w:p>
        </w:tc>
        <w:tc>
          <w:tcPr>
            <w:tcW w:w="1596" w:type="dxa"/>
          </w:tcPr>
          <w:p w14:paraId="1F6D95BD"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
          <w:p w14:paraId="4A163E37" w14:textId="77777777" w:rsidR="00D73D77" w:rsidRDefault="00C57BE7">
            <w:pPr>
              <w:cnfStyle w:val="100000000000" w:firstRow="1" w:lastRow="0" w:firstColumn="0" w:lastColumn="0" w:oddVBand="0" w:evenVBand="0" w:oddHBand="0" w:evenHBand="0" w:firstRowFirstColumn="0" w:firstRowLastColumn="0" w:lastRowFirstColumn="0" w:lastRowLastColumn="0"/>
            </w:pPr>
            <w:r>
              <w:t>不太同意</w:t>
            </w:r>
            <w:r>
              <w:t xml:space="preserve"> (2)</w:t>
            </w:r>
          </w:p>
        </w:tc>
        <w:tc>
          <w:tcPr>
            <w:tcW w:w="1596" w:type="dxa"/>
          </w:tcPr>
          <w:p w14:paraId="525D938E" w14:textId="77777777" w:rsidR="00D73D77" w:rsidRDefault="00C57BE7">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
          <w:p w14:paraId="6AF284AD" w14:textId="77777777" w:rsidR="00D73D77" w:rsidRDefault="00C57BE7">
            <w:pPr>
              <w:cnfStyle w:val="100000000000" w:firstRow="1" w:lastRow="0" w:firstColumn="0" w:lastColumn="0" w:oddVBand="0" w:evenVBand="0" w:oddHBand="0" w:evenHBand="0" w:firstRowFirstColumn="0" w:firstRowLastColumn="0" w:lastRowFirstColumn="0" w:lastRowLastColumn="0"/>
            </w:pPr>
            <w:del w:id="132" w:author="Wang, Charlotte" w:date="2021-10-07T20:54:00Z">
              <w:r w:rsidDel="00782507">
                <w:rPr>
                  <w:rFonts w:hint="eastAsia"/>
                  <w:lang w:eastAsia="zh-CN"/>
                </w:rPr>
                <w:delText>有点</w:delText>
              </w:r>
            </w:del>
            <w:ins w:id="133" w:author="Wang, Charlotte" w:date="2021-10-07T20:54:00Z">
              <w:r w:rsidR="00782507">
                <w:rPr>
                  <w:rFonts w:hint="eastAsia"/>
                  <w:lang w:eastAsia="zh-CN"/>
                </w:rPr>
                <w:t>比较</w:t>
              </w:r>
            </w:ins>
            <w:r>
              <w:t>同意</w:t>
            </w:r>
            <w:r>
              <w:t xml:space="preserve"> (4)</w:t>
            </w:r>
          </w:p>
        </w:tc>
        <w:tc>
          <w:tcPr>
            <w:tcW w:w="1596" w:type="dxa"/>
          </w:tcPr>
          <w:p w14:paraId="74D8D5BC"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D73D77" w14:paraId="55217A4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06E63AA" w14:textId="77777777" w:rsidR="00D73D77" w:rsidRDefault="00C57BE7">
            <w:pPr>
              <w:keepNext/>
              <w:rPr>
                <w:lang w:eastAsia="zh-CN"/>
              </w:rPr>
            </w:pPr>
            <w:r>
              <w:rPr>
                <w:lang w:eastAsia="zh-CN"/>
              </w:rPr>
              <w:t>减少汽车的二氧化碳排放量</w:t>
            </w:r>
            <w:r>
              <w:rPr>
                <w:lang w:eastAsia="zh-CN"/>
              </w:rPr>
              <w:t xml:space="preserve"> (1) </w:t>
            </w:r>
          </w:p>
        </w:tc>
        <w:tc>
          <w:tcPr>
            <w:tcW w:w="1596" w:type="dxa"/>
          </w:tcPr>
          <w:p w14:paraId="35F25A1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D77A67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23AB35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100129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AD4E9F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665DA24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05D0CC7" w14:textId="77777777" w:rsidR="00D73D77" w:rsidRDefault="00C57BE7">
            <w:pPr>
              <w:keepNext/>
            </w:pPr>
            <w:r>
              <w:t>减少空气污染</w:t>
            </w:r>
            <w:r>
              <w:t xml:space="preserve"> (2) </w:t>
            </w:r>
          </w:p>
        </w:tc>
        <w:tc>
          <w:tcPr>
            <w:tcW w:w="1596" w:type="dxa"/>
          </w:tcPr>
          <w:p w14:paraId="0CBFE1F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4DB3D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F98D9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BA083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9F37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FFEC526"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12832CC" w14:textId="77777777" w:rsidR="00D73D77" w:rsidRDefault="00C57BE7">
            <w:pPr>
              <w:keepNext/>
              <w:rPr>
                <w:lang w:eastAsia="zh-CN"/>
              </w:rPr>
            </w:pPr>
            <w:r>
              <w:rPr>
                <w:lang w:eastAsia="zh-CN"/>
              </w:rPr>
              <w:t>对中国经济和就业产生</w:t>
            </w:r>
            <w:r>
              <w:rPr>
                <w:b/>
                <w:lang w:eastAsia="zh-CN"/>
              </w:rPr>
              <w:t>负面影响</w:t>
            </w:r>
            <w:r>
              <w:rPr>
                <w:lang w:eastAsia="zh-CN"/>
              </w:rPr>
              <w:t xml:space="preserve"> (4) </w:t>
            </w:r>
          </w:p>
        </w:tc>
        <w:tc>
          <w:tcPr>
            <w:tcW w:w="1596" w:type="dxa"/>
          </w:tcPr>
          <w:p w14:paraId="6E31993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FD0D74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9DEE30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6B78A1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A3936F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11B4883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BDE22B6" w14:textId="77777777" w:rsidR="00D73D77" w:rsidRDefault="00C57BE7">
            <w:pPr>
              <w:keepNext/>
              <w:rPr>
                <w:lang w:eastAsia="zh-CN"/>
              </w:rPr>
            </w:pPr>
            <w:r>
              <w:rPr>
                <w:lang w:eastAsia="zh-CN"/>
              </w:rPr>
              <w:t>对中国经济和就业产生</w:t>
            </w:r>
            <w:r>
              <w:rPr>
                <w:b/>
                <w:lang w:eastAsia="zh-CN"/>
              </w:rPr>
              <w:t>巨大影响</w:t>
            </w:r>
            <w:r>
              <w:rPr>
                <w:lang w:eastAsia="zh-CN"/>
              </w:rPr>
              <w:t xml:space="preserve"> (3) </w:t>
            </w:r>
          </w:p>
        </w:tc>
        <w:tc>
          <w:tcPr>
            <w:tcW w:w="1596" w:type="dxa"/>
          </w:tcPr>
          <w:p w14:paraId="13E68D2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EC15CA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B0BF3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47AA33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FD3216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594BE9DB"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5DB6BB1" w14:textId="77777777" w:rsidR="00D73D77" w:rsidRDefault="00C57BE7">
            <w:pPr>
              <w:keepNext/>
              <w:rPr>
                <w:lang w:eastAsia="zh-CN"/>
              </w:rPr>
            </w:pPr>
            <w:r>
              <w:rPr>
                <w:lang w:eastAsia="zh-CN"/>
              </w:rPr>
              <w:t>是一种代价高昂</w:t>
            </w:r>
            <w:del w:id="134" w:author="Wang, Charlotte" w:date="2021-10-07T20:55:00Z">
              <w:r w:rsidDel="00782507">
                <w:rPr>
                  <w:lang w:eastAsia="zh-CN"/>
                </w:rPr>
                <w:delText>的</w:delText>
              </w:r>
            </w:del>
            <w:r>
              <w:rPr>
                <w:lang w:eastAsia="zh-CN"/>
              </w:rPr>
              <w:t>的对抗气候变化的方法</w:t>
            </w:r>
            <w:r>
              <w:rPr>
                <w:lang w:eastAsia="zh-CN"/>
              </w:rPr>
              <w:t xml:space="preserve"> (5) </w:t>
            </w:r>
          </w:p>
        </w:tc>
        <w:tc>
          <w:tcPr>
            <w:tcW w:w="1596" w:type="dxa"/>
          </w:tcPr>
          <w:p w14:paraId="5DBF55D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04D129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7CE090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63C84B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ABD3FF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50574B74" w14:textId="77777777" w:rsidR="00D73D77" w:rsidRDefault="00D73D77">
      <w:pPr>
        <w:rPr>
          <w:lang w:eastAsia="zh-CN"/>
        </w:rPr>
      </w:pPr>
    </w:p>
    <w:p w14:paraId="3FF67343" w14:textId="77777777" w:rsidR="00D73D77" w:rsidRDefault="00D73D77">
      <w:pPr>
        <w:rPr>
          <w:lang w:eastAsia="zh-CN"/>
        </w:rPr>
      </w:pPr>
    </w:p>
    <w:p w14:paraId="6CB0AE2C" w14:textId="77777777" w:rsidR="00D73D77" w:rsidRDefault="00D73D77">
      <w:pPr>
        <w:pStyle w:val="QuestionSeparator"/>
        <w:rPr>
          <w:lang w:eastAsia="zh-CN"/>
        </w:rPr>
      </w:pPr>
    </w:p>
    <w:p w14:paraId="5116D036" w14:textId="77777777" w:rsidR="00D73D77" w:rsidRDefault="00D73D77">
      <w:pPr>
        <w:rPr>
          <w:lang w:eastAsia="zh-CN"/>
        </w:rPr>
      </w:pPr>
    </w:p>
    <w:p w14:paraId="733E75C4" w14:textId="77777777" w:rsidR="00D73D77" w:rsidRDefault="00C57BE7">
      <w:pPr>
        <w:keepNext/>
      </w:pPr>
      <w:r>
        <w:t>Q15.3 In your view, would the following groups win or lose if a ban on combustion-engine cars was implemented in [Country]?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62C30CCF"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E38CB5A" w14:textId="77777777" w:rsidR="00D73D77" w:rsidRDefault="00D73D77">
            <w:pPr>
              <w:keepNext/>
            </w:pPr>
          </w:p>
        </w:tc>
        <w:tc>
          <w:tcPr>
            <w:tcW w:w="1596" w:type="dxa"/>
          </w:tcPr>
          <w:p w14:paraId="23DE0BF2" w14:textId="77777777" w:rsidR="00D73D77" w:rsidRDefault="00C57BE7">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187D0AFF" w14:textId="77777777" w:rsidR="00D73D77" w:rsidRDefault="00C57BE7">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101BA870"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10199553" w14:textId="77777777" w:rsidR="00D73D77" w:rsidRDefault="00C57BE7">
            <w:pPr>
              <w:cnfStyle w:val="100000000000" w:firstRow="1" w:lastRow="0" w:firstColumn="0" w:lastColumn="0" w:oddVBand="0" w:evenVBand="0" w:oddHBand="0" w:evenHBand="0" w:firstRowFirstColumn="0" w:firstRowLastColumn="0" w:lastRowFirstColumn="0" w:lastRowLastColumn="0"/>
            </w:pPr>
            <w:r>
              <w:t>Mostly win (6)</w:t>
            </w:r>
          </w:p>
        </w:tc>
        <w:tc>
          <w:tcPr>
            <w:tcW w:w="1596" w:type="dxa"/>
          </w:tcPr>
          <w:p w14:paraId="40825350" w14:textId="77777777" w:rsidR="00D73D77" w:rsidRDefault="00C57BE7">
            <w:pPr>
              <w:cnfStyle w:val="100000000000" w:firstRow="1" w:lastRow="0" w:firstColumn="0" w:lastColumn="0" w:oddVBand="0" w:evenVBand="0" w:oddHBand="0" w:evenHBand="0" w:firstRowFirstColumn="0" w:firstRowLastColumn="0" w:lastRowFirstColumn="0" w:lastRowLastColumn="0"/>
            </w:pPr>
            <w:r>
              <w:t>Win a lot (7)</w:t>
            </w:r>
          </w:p>
        </w:tc>
      </w:tr>
      <w:tr w:rsidR="00D73D77" w14:paraId="540DFF66"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FCF5EDA" w14:textId="77777777" w:rsidR="00D73D77" w:rsidRDefault="00C57BE7">
            <w:pPr>
              <w:keepNext/>
            </w:pPr>
            <w:r>
              <w:t xml:space="preserve">Low-income earners (1) </w:t>
            </w:r>
          </w:p>
        </w:tc>
        <w:tc>
          <w:tcPr>
            <w:tcW w:w="1596" w:type="dxa"/>
          </w:tcPr>
          <w:p w14:paraId="0176C27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10017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4F3B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6B5B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5AEC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5BED6E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80BCB70" w14:textId="77777777" w:rsidR="00D73D77" w:rsidRDefault="00C57BE7">
            <w:pPr>
              <w:keepNext/>
            </w:pPr>
            <w:r>
              <w:t xml:space="preserve">The middle class (2) </w:t>
            </w:r>
          </w:p>
        </w:tc>
        <w:tc>
          <w:tcPr>
            <w:tcW w:w="1596" w:type="dxa"/>
          </w:tcPr>
          <w:p w14:paraId="37886A4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629A9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D1301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E42F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CBAD2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77E75A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5477A64" w14:textId="77777777" w:rsidR="00D73D77" w:rsidRDefault="00C57BE7">
            <w:pPr>
              <w:keepNext/>
            </w:pPr>
            <w:r>
              <w:t xml:space="preserve">High-income earners (4) </w:t>
            </w:r>
          </w:p>
        </w:tc>
        <w:tc>
          <w:tcPr>
            <w:tcW w:w="1596" w:type="dxa"/>
          </w:tcPr>
          <w:p w14:paraId="322F2EB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1EE00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85D2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DADE1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8697E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983A3B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97531F5" w14:textId="77777777" w:rsidR="00D73D77" w:rsidRDefault="00C57BE7">
            <w:pPr>
              <w:keepNext/>
            </w:pPr>
            <w:r>
              <w:t xml:space="preserve">Those living in rural areas (5) </w:t>
            </w:r>
          </w:p>
        </w:tc>
        <w:tc>
          <w:tcPr>
            <w:tcW w:w="1596" w:type="dxa"/>
          </w:tcPr>
          <w:p w14:paraId="000A621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62D1C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16473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7BA0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67F08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2D800C" w14:textId="77777777" w:rsidR="00D73D77" w:rsidRDefault="00D73D77"/>
    <w:p w14:paraId="7E9625E5" w14:textId="77777777" w:rsidR="00D73D77" w:rsidRDefault="00D73D77"/>
    <w:p w14:paraId="6138C4B7" w14:textId="77777777" w:rsidR="00D73D77" w:rsidRDefault="00C57BE7">
      <w:pPr>
        <w:keepNext/>
        <w:rPr>
          <w:lang w:eastAsia="zh-CN"/>
        </w:rPr>
      </w:pPr>
      <w:r>
        <w:rPr>
          <w:lang w:eastAsia="zh-CN"/>
        </w:rPr>
        <w:lastRenderedPageBreak/>
        <w:t xml:space="preserve">Q15.3 </w:t>
      </w:r>
      <w:r>
        <w:rPr>
          <w:lang w:eastAsia="zh-CN"/>
        </w:rPr>
        <w:t>在您看来，如果中国实施内燃机汽车禁令，以下群体会有获益还是损失？</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47710BD2"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DF8A81" w14:textId="77777777" w:rsidR="00D73D77" w:rsidRDefault="00D73D77">
            <w:pPr>
              <w:keepNext/>
              <w:rPr>
                <w:lang w:eastAsia="zh-CN"/>
              </w:rPr>
            </w:pPr>
          </w:p>
        </w:tc>
        <w:tc>
          <w:tcPr>
            <w:tcW w:w="1596" w:type="dxa"/>
          </w:tcPr>
          <w:p w14:paraId="6FD15186" w14:textId="77777777" w:rsidR="00D73D77" w:rsidRDefault="00C57BE7">
            <w:pPr>
              <w:cnfStyle w:val="100000000000" w:firstRow="1" w:lastRow="0" w:firstColumn="0" w:lastColumn="0" w:oddVBand="0" w:evenVBand="0" w:oddHBand="0" w:evenHBand="0" w:firstRowFirstColumn="0" w:firstRowLastColumn="0" w:lastRowFirstColumn="0" w:lastRowLastColumn="0"/>
            </w:pPr>
            <w:r>
              <w:t>损失很大</w:t>
            </w:r>
            <w:r>
              <w:t xml:space="preserve"> (1)</w:t>
            </w:r>
          </w:p>
        </w:tc>
        <w:tc>
          <w:tcPr>
            <w:tcW w:w="1596" w:type="dxa"/>
          </w:tcPr>
          <w:p w14:paraId="4C3179A4" w14:textId="77777777" w:rsidR="00D73D77" w:rsidRDefault="00C57BE7">
            <w:pPr>
              <w:cnfStyle w:val="100000000000" w:firstRow="1" w:lastRow="0" w:firstColumn="0" w:lastColumn="0" w:oddVBand="0" w:evenVBand="0" w:oddHBand="0" w:evenHBand="0" w:firstRowFirstColumn="0" w:firstRowLastColumn="0" w:lastRowFirstColumn="0" w:lastRowLastColumn="0"/>
            </w:pPr>
            <w:del w:id="135" w:author="Wang, Charlotte" w:date="2021-10-07T20:55:00Z">
              <w:r w:rsidDel="00782507">
                <w:rPr>
                  <w:rFonts w:hint="eastAsia"/>
                  <w:lang w:eastAsia="zh-CN"/>
                </w:rPr>
                <w:delText>主要是损失</w:delText>
              </w:r>
              <w:r w:rsidDel="00782507">
                <w:rPr>
                  <w:rFonts w:hint="eastAsia"/>
                  <w:lang w:eastAsia="zh-CN"/>
                </w:rPr>
                <w:delText xml:space="preserve"> </w:delText>
              </w:r>
            </w:del>
            <w:ins w:id="136" w:author="Wang, Charlotte" w:date="2021-10-07T20:55:00Z">
              <w:r w:rsidR="00782507">
                <w:rPr>
                  <w:rFonts w:hint="eastAsia"/>
                  <w:lang w:eastAsia="zh-CN"/>
                </w:rPr>
                <w:t>弊大于利</w:t>
              </w:r>
            </w:ins>
            <w:r>
              <w:t>(2)</w:t>
            </w:r>
          </w:p>
        </w:tc>
        <w:tc>
          <w:tcPr>
            <w:tcW w:w="1596" w:type="dxa"/>
          </w:tcPr>
          <w:p w14:paraId="21145B14" w14:textId="77777777" w:rsidR="00D73D77" w:rsidRDefault="00C57BE7">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既没有获益也没有损失</w:t>
            </w:r>
            <w:r>
              <w:rPr>
                <w:lang w:eastAsia="zh-CN"/>
              </w:rPr>
              <w:t xml:space="preserve"> (3)</w:t>
            </w:r>
          </w:p>
        </w:tc>
        <w:tc>
          <w:tcPr>
            <w:tcW w:w="1596" w:type="dxa"/>
          </w:tcPr>
          <w:p w14:paraId="24F6C138" w14:textId="77777777" w:rsidR="00D73D77" w:rsidRDefault="00C57BE7">
            <w:pPr>
              <w:cnfStyle w:val="100000000000" w:firstRow="1" w:lastRow="0" w:firstColumn="0" w:lastColumn="0" w:oddVBand="0" w:evenVBand="0" w:oddHBand="0" w:evenHBand="0" w:firstRowFirstColumn="0" w:firstRowLastColumn="0" w:lastRowFirstColumn="0" w:lastRowLastColumn="0"/>
            </w:pPr>
            <w:del w:id="137" w:author="Wang, Charlotte" w:date="2021-10-07T20:55:00Z">
              <w:r w:rsidDel="00782507">
                <w:rPr>
                  <w:rFonts w:hint="eastAsia"/>
                  <w:lang w:eastAsia="zh-CN"/>
                </w:rPr>
                <w:delText>主要是获益</w:delText>
              </w:r>
              <w:r w:rsidDel="00782507">
                <w:rPr>
                  <w:rFonts w:hint="eastAsia"/>
                  <w:lang w:eastAsia="zh-CN"/>
                </w:rPr>
                <w:delText xml:space="preserve"> </w:delText>
              </w:r>
            </w:del>
            <w:ins w:id="138" w:author="Wang, Charlotte" w:date="2021-10-07T20:55:00Z">
              <w:r w:rsidR="00782507">
                <w:rPr>
                  <w:rFonts w:hint="eastAsia"/>
                  <w:lang w:eastAsia="zh-CN"/>
                </w:rPr>
                <w:t>利大于弊</w:t>
              </w:r>
            </w:ins>
            <w:r>
              <w:t>(6)</w:t>
            </w:r>
          </w:p>
        </w:tc>
        <w:tc>
          <w:tcPr>
            <w:tcW w:w="1596" w:type="dxa"/>
          </w:tcPr>
          <w:p w14:paraId="295F489A" w14:textId="77777777" w:rsidR="00D73D77" w:rsidRDefault="00C57BE7">
            <w:pPr>
              <w:cnfStyle w:val="100000000000" w:firstRow="1" w:lastRow="0" w:firstColumn="0" w:lastColumn="0" w:oddVBand="0" w:evenVBand="0" w:oddHBand="0" w:evenHBand="0" w:firstRowFirstColumn="0" w:firstRowLastColumn="0" w:lastRowFirstColumn="0" w:lastRowLastColumn="0"/>
            </w:pPr>
            <w:r>
              <w:t>获益很大</w:t>
            </w:r>
            <w:r>
              <w:t xml:space="preserve"> (7)</w:t>
            </w:r>
          </w:p>
        </w:tc>
      </w:tr>
      <w:tr w:rsidR="00D73D77" w14:paraId="324E06F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6DF42E4" w14:textId="77777777" w:rsidR="00D73D77" w:rsidRDefault="00C57BE7">
            <w:pPr>
              <w:keepNext/>
            </w:pPr>
            <w:r>
              <w:t>低收入者</w:t>
            </w:r>
            <w:r>
              <w:t xml:space="preserve"> (1) </w:t>
            </w:r>
          </w:p>
        </w:tc>
        <w:tc>
          <w:tcPr>
            <w:tcW w:w="1596" w:type="dxa"/>
          </w:tcPr>
          <w:p w14:paraId="4E16093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D05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7B12B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89F98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36A46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2FA7E9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66F169C" w14:textId="77777777" w:rsidR="00D73D77" w:rsidRDefault="00C57BE7">
            <w:pPr>
              <w:keepNext/>
            </w:pPr>
            <w:r>
              <w:t>中收入者</w:t>
            </w:r>
            <w:r>
              <w:t xml:space="preserve"> (2) </w:t>
            </w:r>
          </w:p>
        </w:tc>
        <w:tc>
          <w:tcPr>
            <w:tcW w:w="1596" w:type="dxa"/>
          </w:tcPr>
          <w:p w14:paraId="1EC364C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E9EF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5D7D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D6A9C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BFA3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D0D8CA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ED78807" w14:textId="77777777" w:rsidR="00D73D77" w:rsidRDefault="00C57BE7">
            <w:pPr>
              <w:keepNext/>
            </w:pPr>
            <w:r>
              <w:t>高收入者</w:t>
            </w:r>
            <w:r>
              <w:t xml:space="preserve"> (4) </w:t>
            </w:r>
          </w:p>
        </w:tc>
        <w:tc>
          <w:tcPr>
            <w:tcW w:w="1596" w:type="dxa"/>
          </w:tcPr>
          <w:p w14:paraId="1D8A433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18A8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6CD01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78A54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6A60B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0B7C551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BDA78CE" w14:textId="77777777" w:rsidR="00D73D77" w:rsidRDefault="00C57BE7">
            <w:pPr>
              <w:keepNext/>
            </w:pPr>
            <w:r>
              <w:t>生活在农村的人</w:t>
            </w:r>
            <w:r>
              <w:t xml:space="preserve"> (5) </w:t>
            </w:r>
          </w:p>
        </w:tc>
        <w:tc>
          <w:tcPr>
            <w:tcW w:w="1596" w:type="dxa"/>
          </w:tcPr>
          <w:p w14:paraId="275933E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9002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8C7B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1A9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1B93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D93DD4" w14:textId="77777777" w:rsidR="00D73D77" w:rsidRDefault="00D73D77"/>
    <w:p w14:paraId="1825CC21" w14:textId="77777777" w:rsidR="00D73D77" w:rsidRDefault="00D73D77"/>
    <w:p w14:paraId="7D14C6DB" w14:textId="77777777" w:rsidR="00D73D77" w:rsidRDefault="00D73D77">
      <w:pPr>
        <w:pStyle w:val="QuestionSeparator"/>
      </w:pPr>
    </w:p>
    <w:p w14:paraId="211DBA98" w14:textId="77777777" w:rsidR="00D73D77" w:rsidRDefault="00D73D77"/>
    <w:p w14:paraId="0C8C1697" w14:textId="77777777" w:rsidR="00D73D77" w:rsidRDefault="00C57BE7">
      <w:pPr>
        <w:keepNext/>
      </w:pPr>
      <w:r>
        <w:t>Q15.4 Do you think that your household would win or lose financially from a ban on combustion-engine cars?</w:t>
      </w:r>
    </w:p>
    <w:p w14:paraId="754B4943" w14:textId="77777777" w:rsidR="00D73D77" w:rsidRDefault="00C57BE7">
      <w:pPr>
        <w:pStyle w:val="ListParagraph"/>
        <w:keepNext/>
        <w:numPr>
          <w:ilvl w:val="0"/>
          <w:numId w:val="4"/>
        </w:numPr>
      </w:pPr>
      <w:r>
        <w:t xml:space="preserve">Lose a lot  (1) </w:t>
      </w:r>
    </w:p>
    <w:p w14:paraId="64468833" w14:textId="77777777" w:rsidR="00D73D77" w:rsidRDefault="00C57BE7">
      <w:pPr>
        <w:pStyle w:val="ListParagraph"/>
        <w:keepNext/>
        <w:numPr>
          <w:ilvl w:val="0"/>
          <w:numId w:val="4"/>
        </w:numPr>
      </w:pPr>
      <w:r>
        <w:t xml:space="preserve">Mostly lose  (5) </w:t>
      </w:r>
    </w:p>
    <w:p w14:paraId="00E3E5EC" w14:textId="77777777" w:rsidR="00D73D77" w:rsidRDefault="00C57BE7">
      <w:pPr>
        <w:pStyle w:val="ListParagraph"/>
        <w:keepNext/>
        <w:numPr>
          <w:ilvl w:val="0"/>
          <w:numId w:val="4"/>
        </w:numPr>
      </w:pPr>
      <w:r>
        <w:t xml:space="preserve">Neither win nor lose  (6) </w:t>
      </w:r>
    </w:p>
    <w:p w14:paraId="41F83699" w14:textId="77777777" w:rsidR="00D73D77" w:rsidRDefault="00C57BE7">
      <w:pPr>
        <w:pStyle w:val="ListParagraph"/>
        <w:keepNext/>
        <w:numPr>
          <w:ilvl w:val="0"/>
          <w:numId w:val="4"/>
        </w:numPr>
      </w:pPr>
      <w:r>
        <w:t xml:space="preserve">Mostly win  (9) </w:t>
      </w:r>
    </w:p>
    <w:p w14:paraId="6A535755" w14:textId="77777777" w:rsidR="00D73D77" w:rsidRDefault="00C57BE7">
      <w:pPr>
        <w:pStyle w:val="ListParagraph"/>
        <w:keepNext/>
        <w:numPr>
          <w:ilvl w:val="0"/>
          <w:numId w:val="4"/>
        </w:numPr>
      </w:pPr>
      <w:r>
        <w:t xml:space="preserve">Win a lot  (10) </w:t>
      </w:r>
    </w:p>
    <w:p w14:paraId="1A4A55B0" w14:textId="77777777" w:rsidR="00D73D77" w:rsidRDefault="00D73D77"/>
    <w:p w14:paraId="30C5F371" w14:textId="77777777" w:rsidR="00D73D77" w:rsidRDefault="00C57BE7">
      <w:pPr>
        <w:keepNext/>
        <w:rPr>
          <w:lang w:eastAsia="zh-CN"/>
        </w:rPr>
      </w:pPr>
      <w:r>
        <w:rPr>
          <w:lang w:eastAsia="zh-CN"/>
        </w:rPr>
        <w:t xml:space="preserve">Q15.4 </w:t>
      </w:r>
      <w:r>
        <w:rPr>
          <w:lang w:eastAsia="zh-CN"/>
        </w:rPr>
        <w:t>您认为在内燃机汽车禁令下，您的家庭在经济上会有获益还是损失？</w:t>
      </w:r>
    </w:p>
    <w:p w14:paraId="3518F9DD" w14:textId="77777777" w:rsidR="00D73D77" w:rsidRDefault="00C57BE7">
      <w:pPr>
        <w:pStyle w:val="ListParagraph"/>
        <w:keepNext/>
        <w:numPr>
          <w:ilvl w:val="0"/>
          <w:numId w:val="4"/>
        </w:numPr>
      </w:pPr>
      <w:r>
        <w:t>损失很大</w:t>
      </w:r>
      <w:r>
        <w:t xml:space="preserve">  (1) </w:t>
      </w:r>
    </w:p>
    <w:p w14:paraId="1A365586" w14:textId="77777777" w:rsidR="00D73D77" w:rsidRDefault="00C57BE7">
      <w:pPr>
        <w:pStyle w:val="ListParagraph"/>
        <w:keepNext/>
        <w:numPr>
          <w:ilvl w:val="0"/>
          <w:numId w:val="4"/>
        </w:numPr>
      </w:pPr>
      <w:del w:id="139" w:author="Wang, Charlotte" w:date="2021-10-07T20:55:00Z">
        <w:r w:rsidDel="00782507">
          <w:rPr>
            <w:rFonts w:hint="eastAsia"/>
            <w:lang w:eastAsia="zh-CN"/>
          </w:rPr>
          <w:delText>主要是损失</w:delText>
        </w:r>
      </w:del>
      <w:ins w:id="140" w:author="Wang, Charlotte" w:date="2021-10-07T20:56:00Z">
        <w:r w:rsidR="00782507">
          <w:rPr>
            <w:rFonts w:hint="eastAsia"/>
            <w:lang w:eastAsia="zh-CN"/>
          </w:rPr>
          <w:t>弊大于利</w:t>
        </w:r>
      </w:ins>
      <w:r>
        <w:t xml:space="preserve">  (5) </w:t>
      </w:r>
    </w:p>
    <w:p w14:paraId="317BBF09" w14:textId="77777777" w:rsidR="00D73D77" w:rsidRDefault="00C57BE7">
      <w:pPr>
        <w:pStyle w:val="ListParagraph"/>
        <w:keepNext/>
        <w:numPr>
          <w:ilvl w:val="0"/>
          <w:numId w:val="4"/>
        </w:numPr>
        <w:rPr>
          <w:lang w:eastAsia="zh-CN"/>
        </w:rPr>
      </w:pPr>
      <w:r>
        <w:rPr>
          <w:lang w:eastAsia="zh-CN"/>
        </w:rPr>
        <w:t>既没有获益也没有损失</w:t>
      </w:r>
      <w:r>
        <w:rPr>
          <w:lang w:eastAsia="zh-CN"/>
        </w:rPr>
        <w:t xml:space="preserve">  (6) </w:t>
      </w:r>
    </w:p>
    <w:p w14:paraId="735C8F70" w14:textId="77777777" w:rsidR="00D73D77" w:rsidRDefault="00C57BE7">
      <w:pPr>
        <w:pStyle w:val="ListParagraph"/>
        <w:keepNext/>
        <w:numPr>
          <w:ilvl w:val="0"/>
          <w:numId w:val="4"/>
        </w:numPr>
      </w:pPr>
      <w:del w:id="141" w:author="Wang, Charlotte" w:date="2021-10-07T20:56:00Z">
        <w:r w:rsidDel="00782507">
          <w:rPr>
            <w:rFonts w:hint="eastAsia"/>
            <w:lang w:eastAsia="zh-CN"/>
          </w:rPr>
          <w:delText>主要是获益</w:delText>
        </w:r>
      </w:del>
      <w:ins w:id="142" w:author="Wang, Charlotte" w:date="2021-10-07T20:56:00Z">
        <w:r w:rsidR="00782507">
          <w:rPr>
            <w:rFonts w:hint="eastAsia"/>
            <w:lang w:eastAsia="zh-CN"/>
          </w:rPr>
          <w:t>利大于弊</w:t>
        </w:r>
      </w:ins>
      <w:r>
        <w:t xml:space="preserve">  (9) </w:t>
      </w:r>
    </w:p>
    <w:p w14:paraId="40F7AD5B" w14:textId="77777777" w:rsidR="00D73D77" w:rsidRDefault="00C57BE7">
      <w:pPr>
        <w:pStyle w:val="ListParagraph"/>
        <w:keepNext/>
        <w:numPr>
          <w:ilvl w:val="0"/>
          <w:numId w:val="4"/>
        </w:numPr>
      </w:pPr>
      <w:r>
        <w:t>获益很大</w:t>
      </w:r>
      <w:r>
        <w:t xml:space="preserve">  (10) </w:t>
      </w:r>
    </w:p>
    <w:p w14:paraId="78C244A9" w14:textId="77777777" w:rsidR="00D73D77" w:rsidRDefault="00D73D77"/>
    <w:p w14:paraId="4FD107F9" w14:textId="77777777" w:rsidR="00D73D77" w:rsidRDefault="00D73D77">
      <w:pPr>
        <w:pStyle w:val="QuestionSeparator"/>
      </w:pPr>
    </w:p>
    <w:p w14:paraId="212BA99C" w14:textId="77777777" w:rsidR="00D73D77" w:rsidRDefault="00D73D77"/>
    <w:p w14:paraId="23168A75" w14:textId="77777777" w:rsidR="00D73D77" w:rsidRDefault="00C57BE7">
      <w:pPr>
        <w:keepNext/>
      </w:pPr>
      <w:r>
        <w:t>Q15.6 Do you agree or disagree with the following statement: "A ban on combustion-engine cars is fair"?</w:t>
      </w:r>
    </w:p>
    <w:p w14:paraId="32CA7A9A" w14:textId="77777777" w:rsidR="00D73D77" w:rsidRDefault="00C57BE7">
      <w:pPr>
        <w:pStyle w:val="ListParagraph"/>
        <w:keepNext/>
        <w:numPr>
          <w:ilvl w:val="0"/>
          <w:numId w:val="4"/>
        </w:numPr>
      </w:pPr>
      <w:r>
        <w:t xml:space="preserve">Strongly disagree  (0) </w:t>
      </w:r>
    </w:p>
    <w:p w14:paraId="1CCE4675" w14:textId="77777777" w:rsidR="00D73D77" w:rsidRDefault="00C57BE7">
      <w:pPr>
        <w:pStyle w:val="ListParagraph"/>
        <w:keepNext/>
        <w:numPr>
          <w:ilvl w:val="0"/>
          <w:numId w:val="4"/>
        </w:numPr>
      </w:pPr>
      <w:r>
        <w:t xml:space="preserve">Somewhat disagree  (1) </w:t>
      </w:r>
    </w:p>
    <w:p w14:paraId="3071A82F" w14:textId="77777777" w:rsidR="00D73D77" w:rsidRDefault="00C57BE7">
      <w:pPr>
        <w:pStyle w:val="ListParagraph"/>
        <w:keepNext/>
        <w:numPr>
          <w:ilvl w:val="0"/>
          <w:numId w:val="4"/>
        </w:numPr>
      </w:pPr>
      <w:r>
        <w:t xml:space="preserve">Neither agree nor disagree  (2) </w:t>
      </w:r>
    </w:p>
    <w:p w14:paraId="134DD6F6" w14:textId="77777777" w:rsidR="00D73D77" w:rsidRDefault="00C57BE7">
      <w:pPr>
        <w:pStyle w:val="ListParagraph"/>
        <w:keepNext/>
        <w:numPr>
          <w:ilvl w:val="0"/>
          <w:numId w:val="4"/>
        </w:numPr>
      </w:pPr>
      <w:r>
        <w:t xml:space="preserve">Somewhat agree  (3) </w:t>
      </w:r>
    </w:p>
    <w:p w14:paraId="2C3C6493" w14:textId="77777777" w:rsidR="00D73D77" w:rsidRDefault="00C57BE7">
      <w:pPr>
        <w:pStyle w:val="ListParagraph"/>
        <w:keepNext/>
        <w:numPr>
          <w:ilvl w:val="0"/>
          <w:numId w:val="4"/>
        </w:numPr>
      </w:pPr>
      <w:r>
        <w:t xml:space="preserve">Strongly agree  (4) </w:t>
      </w:r>
    </w:p>
    <w:p w14:paraId="23EB20A3" w14:textId="77777777" w:rsidR="00D73D77" w:rsidRDefault="00D73D77"/>
    <w:p w14:paraId="0E4FE0C3" w14:textId="77777777" w:rsidR="00D73D77" w:rsidRDefault="00C57BE7">
      <w:pPr>
        <w:keepNext/>
        <w:rPr>
          <w:lang w:eastAsia="zh-CN"/>
        </w:rPr>
      </w:pPr>
      <w:r>
        <w:rPr>
          <w:lang w:eastAsia="zh-CN"/>
        </w:rPr>
        <w:t xml:space="preserve">Q15.6 </w:t>
      </w:r>
      <w:r>
        <w:rPr>
          <w:lang w:eastAsia="zh-CN"/>
        </w:rPr>
        <w:t>您是否认同以下说法：</w:t>
      </w:r>
      <w:r>
        <w:rPr>
          <w:lang w:eastAsia="zh-CN"/>
        </w:rPr>
        <w:t>“</w:t>
      </w:r>
      <w:r>
        <w:rPr>
          <w:lang w:eastAsia="zh-CN"/>
        </w:rPr>
        <w:t>禁止内燃机汽车是公平的</w:t>
      </w:r>
      <w:r>
        <w:rPr>
          <w:lang w:eastAsia="zh-CN"/>
        </w:rPr>
        <w:t>”</w:t>
      </w:r>
      <w:r>
        <w:rPr>
          <w:lang w:eastAsia="zh-CN"/>
        </w:rPr>
        <w:t>？</w:t>
      </w:r>
    </w:p>
    <w:p w14:paraId="296E609F" w14:textId="77777777" w:rsidR="00D73D77" w:rsidRDefault="00C57BE7">
      <w:pPr>
        <w:pStyle w:val="ListParagraph"/>
        <w:keepNext/>
        <w:numPr>
          <w:ilvl w:val="0"/>
          <w:numId w:val="4"/>
        </w:numPr>
      </w:pPr>
      <w:r>
        <w:t>非常不同意</w:t>
      </w:r>
      <w:r>
        <w:t xml:space="preserve">  (0) </w:t>
      </w:r>
    </w:p>
    <w:p w14:paraId="0A7D8E0E" w14:textId="77777777" w:rsidR="00D73D77" w:rsidRDefault="00782507" w:rsidP="00782507">
      <w:pPr>
        <w:pStyle w:val="ListParagraph"/>
        <w:keepNext/>
        <w:numPr>
          <w:ilvl w:val="0"/>
          <w:numId w:val="4"/>
        </w:numPr>
      </w:pPr>
      <w:ins w:id="143" w:author="Wang, Charlotte" w:date="2021-10-07T20:57:00Z">
        <w:r>
          <w:rPr>
            <w:rFonts w:hint="eastAsia"/>
            <w:lang w:eastAsia="zh-CN"/>
          </w:rPr>
          <w:t>比较</w:t>
        </w:r>
      </w:ins>
      <w:r w:rsidR="00C57BE7">
        <w:t>不</w:t>
      </w:r>
      <w:del w:id="144" w:author="Wang, Charlotte" w:date="2021-10-07T20:57:00Z">
        <w:r w:rsidR="00C57BE7" w:rsidDel="00782507">
          <w:delText>太</w:delText>
        </w:r>
      </w:del>
      <w:r w:rsidR="00C57BE7">
        <w:t>同意</w:t>
      </w:r>
      <w:r w:rsidR="00C57BE7">
        <w:t xml:space="preserve">  (1) </w:t>
      </w:r>
    </w:p>
    <w:p w14:paraId="0DBF5DD8" w14:textId="77777777" w:rsidR="00D73D77" w:rsidRDefault="00C57BE7">
      <w:pPr>
        <w:pStyle w:val="ListParagraph"/>
        <w:keepNext/>
        <w:numPr>
          <w:ilvl w:val="0"/>
          <w:numId w:val="4"/>
        </w:numPr>
      </w:pPr>
      <w:r>
        <w:t>既不同意也不反对</w:t>
      </w:r>
      <w:r>
        <w:t xml:space="preserve">  (2) </w:t>
      </w:r>
    </w:p>
    <w:p w14:paraId="017FE823" w14:textId="77777777" w:rsidR="00D73D77" w:rsidRDefault="00C57BE7">
      <w:pPr>
        <w:pStyle w:val="ListParagraph"/>
        <w:keepNext/>
        <w:numPr>
          <w:ilvl w:val="0"/>
          <w:numId w:val="4"/>
        </w:numPr>
      </w:pPr>
      <w:del w:id="145" w:author="Wang, Charlotte" w:date="2021-10-07T20:57:00Z">
        <w:r w:rsidDel="00782507">
          <w:rPr>
            <w:rFonts w:hint="eastAsia"/>
            <w:lang w:eastAsia="zh-CN"/>
          </w:rPr>
          <w:delText>有点</w:delText>
        </w:r>
      </w:del>
      <w:ins w:id="146" w:author="Wang, Charlotte" w:date="2021-10-07T20:57:00Z">
        <w:r w:rsidR="00782507">
          <w:rPr>
            <w:rFonts w:hint="eastAsia"/>
            <w:lang w:eastAsia="zh-CN"/>
          </w:rPr>
          <w:t>比较</w:t>
        </w:r>
      </w:ins>
      <w:r>
        <w:t>同意</w:t>
      </w:r>
      <w:r>
        <w:t xml:space="preserve">  (3) </w:t>
      </w:r>
    </w:p>
    <w:p w14:paraId="22F930D4" w14:textId="77777777" w:rsidR="00D73D77" w:rsidRDefault="00C57BE7">
      <w:pPr>
        <w:pStyle w:val="ListParagraph"/>
        <w:keepNext/>
        <w:numPr>
          <w:ilvl w:val="0"/>
          <w:numId w:val="4"/>
        </w:numPr>
      </w:pPr>
      <w:r>
        <w:t>非常同意</w:t>
      </w:r>
      <w:r>
        <w:t xml:space="preserve">  (4) </w:t>
      </w:r>
    </w:p>
    <w:p w14:paraId="4CD2EBA4" w14:textId="77777777" w:rsidR="00D73D77" w:rsidRDefault="00D73D77"/>
    <w:p w14:paraId="52A6C184" w14:textId="77777777" w:rsidR="00D73D77" w:rsidRDefault="00D73D77">
      <w:pPr>
        <w:pStyle w:val="QuestionSeparator"/>
      </w:pPr>
    </w:p>
    <w:p w14:paraId="625AB952" w14:textId="77777777" w:rsidR="00D73D77" w:rsidRDefault="00D73D77"/>
    <w:p w14:paraId="4D846CDC" w14:textId="77777777" w:rsidR="00D73D77" w:rsidRDefault="00C57BE7">
      <w:pPr>
        <w:keepNext/>
      </w:pPr>
      <w:r>
        <w:t>Q15.5 Do you support or oppose a ban on combustion-engine cars?</w:t>
      </w:r>
    </w:p>
    <w:p w14:paraId="6C51073D" w14:textId="77777777" w:rsidR="00D73D77" w:rsidRDefault="00C57BE7">
      <w:pPr>
        <w:pStyle w:val="ListParagraph"/>
        <w:keepNext/>
        <w:numPr>
          <w:ilvl w:val="0"/>
          <w:numId w:val="4"/>
        </w:numPr>
      </w:pPr>
      <w:r>
        <w:t xml:space="preserve">Strongly oppose  (0) </w:t>
      </w:r>
    </w:p>
    <w:p w14:paraId="7B8FAEC2" w14:textId="77777777" w:rsidR="00D73D77" w:rsidRDefault="00C57BE7">
      <w:pPr>
        <w:pStyle w:val="ListParagraph"/>
        <w:keepNext/>
        <w:numPr>
          <w:ilvl w:val="0"/>
          <w:numId w:val="4"/>
        </w:numPr>
      </w:pPr>
      <w:r>
        <w:t xml:space="preserve">Somewhat oppose  (1) </w:t>
      </w:r>
    </w:p>
    <w:p w14:paraId="52305591" w14:textId="77777777" w:rsidR="00D73D77" w:rsidRDefault="00C57BE7">
      <w:pPr>
        <w:pStyle w:val="ListParagraph"/>
        <w:keepNext/>
        <w:numPr>
          <w:ilvl w:val="0"/>
          <w:numId w:val="4"/>
        </w:numPr>
      </w:pPr>
      <w:r>
        <w:t xml:space="preserve">Neither support nor oppose  (2) </w:t>
      </w:r>
    </w:p>
    <w:p w14:paraId="234F76B7" w14:textId="77777777" w:rsidR="00D73D77" w:rsidRDefault="00C57BE7">
      <w:pPr>
        <w:pStyle w:val="ListParagraph"/>
        <w:keepNext/>
        <w:numPr>
          <w:ilvl w:val="0"/>
          <w:numId w:val="4"/>
        </w:numPr>
      </w:pPr>
      <w:r>
        <w:t xml:space="preserve">Somewhat support  (3) </w:t>
      </w:r>
    </w:p>
    <w:p w14:paraId="3A8A188E" w14:textId="77777777" w:rsidR="00D73D77" w:rsidRDefault="00C57BE7">
      <w:pPr>
        <w:pStyle w:val="ListParagraph"/>
        <w:keepNext/>
        <w:numPr>
          <w:ilvl w:val="0"/>
          <w:numId w:val="4"/>
        </w:numPr>
      </w:pPr>
      <w:r>
        <w:t xml:space="preserve">Strongly support  (4) </w:t>
      </w:r>
    </w:p>
    <w:p w14:paraId="5EDCE3C3" w14:textId="77777777" w:rsidR="00D73D77" w:rsidRDefault="00D73D77"/>
    <w:p w14:paraId="5B1AAA6C" w14:textId="77777777" w:rsidR="00D73D77" w:rsidRDefault="00C57BE7">
      <w:pPr>
        <w:keepNext/>
        <w:rPr>
          <w:lang w:eastAsia="zh-CN"/>
        </w:rPr>
      </w:pPr>
      <w:r>
        <w:rPr>
          <w:lang w:eastAsia="zh-CN"/>
        </w:rPr>
        <w:lastRenderedPageBreak/>
        <w:t xml:space="preserve">Q15.5 </w:t>
      </w:r>
      <w:r>
        <w:rPr>
          <w:lang w:eastAsia="zh-CN"/>
        </w:rPr>
        <w:t>您是支持还是反对禁止内燃机汽车？</w:t>
      </w:r>
    </w:p>
    <w:p w14:paraId="2908D15E" w14:textId="77777777" w:rsidR="00D73D77" w:rsidRDefault="00C57BE7">
      <w:pPr>
        <w:pStyle w:val="ListParagraph"/>
        <w:keepNext/>
        <w:numPr>
          <w:ilvl w:val="0"/>
          <w:numId w:val="4"/>
        </w:numPr>
      </w:pPr>
      <w:r>
        <w:t>强烈反对</w:t>
      </w:r>
      <w:r>
        <w:t xml:space="preserve">  (0) </w:t>
      </w:r>
    </w:p>
    <w:p w14:paraId="5254DEB6" w14:textId="77777777" w:rsidR="00D73D77" w:rsidRDefault="00C57BE7">
      <w:pPr>
        <w:pStyle w:val="ListParagraph"/>
        <w:keepNext/>
        <w:numPr>
          <w:ilvl w:val="0"/>
          <w:numId w:val="4"/>
        </w:numPr>
      </w:pPr>
      <w:del w:id="147" w:author="Wang, Charlotte" w:date="2021-10-07T20:56:00Z">
        <w:r w:rsidDel="00782507">
          <w:rPr>
            <w:rFonts w:hint="eastAsia"/>
            <w:lang w:eastAsia="zh-CN"/>
          </w:rPr>
          <w:delText>有点</w:delText>
        </w:r>
      </w:del>
      <w:ins w:id="148" w:author="Wang, Charlotte" w:date="2021-10-07T20:56:00Z">
        <w:r w:rsidR="00782507">
          <w:rPr>
            <w:rFonts w:hint="eastAsia"/>
            <w:lang w:eastAsia="zh-CN"/>
          </w:rPr>
          <w:t>比较</w:t>
        </w:r>
      </w:ins>
      <w:r>
        <w:t>反对</w:t>
      </w:r>
      <w:r>
        <w:t xml:space="preserve">  (1) </w:t>
      </w:r>
    </w:p>
    <w:p w14:paraId="1CF0C49C" w14:textId="77777777" w:rsidR="00D73D77" w:rsidRDefault="00C57BE7">
      <w:pPr>
        <w:pStyle w:val="ListParagraph"/>
        <w:keepNext/>
        <w:numPr>
          <w:ilvl w:val="0"/>
          <w:numId w:val="4"/>
        </w:numPr>
      </w:pPr>
      <w:r>
        <w:t>既不支持也不反对</w:t>
      </w:r>
      <w:r>
        <w:t xml:space="preserve">  (2) </w:t>
      </w:r>
    </w:p>
    <w:p w14:paraId="5BB35C01" w14:textId="77777777" w:rsidR="00D73D77" w:rsidRDefault="00C57BE7">
      <w:pPr>
        <w:pStyle w:val="ListParagraph"/>
        <w:keepNext/>
        <w:numPr>
          <w:ilvl w:val="0"/>
          <w:numId w:val="4"/>
        </w:numPr>
      </w:pPr>
      <w:del w:id="149" w:author="Wang, Charlotte" w:date="2021-10-07T20:56:00Z">
        <w:r w:rsidDel="00782507">
          <w:rPr>
            <w:rFonts w:hint="eastAsia"/>
            <w:lang w:eastAsia="zh-CN"/>
          </w:rPr>
          <w:delText>有点</w:delText>
        </w:r>
      </w:del>
      <w:ins w:id="150" w:author="Wang, Charlotte" w:date="2021-10-07T20:56:00Z">
        <w:r w:rsidR="00782507">
          <w:rPr>
            <w:rFonts w:hint="eastAsia"/>
            <w:lang w:eastAsia="zh-CN"/>
          </w:rPr>
          <w:t>比较</w:t>
        </w:r>
      </w:ins>
      <w:r>
        <w:t>支持</w:t>
      </w:r>
      <w:r>
        <w:t xml:space="preserve">  (3) </w:t>
      </w:r>
    </w:p>
    <w:p w14:paraId="0ADD6935" w14:textId="77777777" w:rsidR="00D73D77" w:rsidRDefault="00C57BE7">
      <w:pPr>
        <w:pStyle w:val="ListParagraph"/>
        <w:keepNext/>
        <w:numPr>
          <w:ilvl w:val="0"/>
          <w:numId w:val="4"/>
        </w:numPr>
      </w:pPr>
      <w:r>
        <w:t>强烈支持</w:t>
      </w:r>
      <w:r>
        <w:t xml:space="preserve">  (4) </w:t>
      </w:r>
    </w:p>
    <w:p w14:paraId="6B19DDBC" w14:textId="77777777" w:rsidR="00D73D77" w:rsidRDefault="00D73D77"/>
    <w:p w14:paraId="5A5C5A13" w14:textId="77777777" w:rsidR="00D73D77" w:rsidRDefault="00D73D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3D77" w14:paraId="657346C7" w14:textId="77777777">
        <w:trPr>
          <w:trHeight w:val="300"/>
        </w:trPr>
        <w:tc>
          <w:tcPr>
            <w:tcW w:w="1368" w:type="dxa"/>
            <w:tcBorders>
              <w:top w:val="nil"/>
              <w:left w:val="nil"/>
              <w:bottom w:val="nil"/>
              <w:right w:val="nil"/>
            </w:tcBorders>
          </w:tcPr>
          <w:p w14:paraId="23F87095" w14:textId="77777777" w:rsidR="00D73D77" w:rsidRDefault="00C57BE7">
            <w:pPr>
              <w:rPr>
                <w:color w:val="CCCCCC"/>
              </w:rPr>
            </w:pPr>
            <w:r>
              <w:rPr>
                <w:color w:val="CCCCCC"/>
              </w:rPr>
              <w:t>Page Break</w:t>
            </w:r>
          </w:p>
        </w:tc>
        <w:tc>
          <w:tcPr>
            <w:tcW w:w="8208" w:type="dxa"/>
            <w:tcBorders>
              <w:top w:val="nil"/>
              <w:left w:val="nil"/>
              <w:bottom w:val="nil"/>
              <w:right w:val="nil"/>
            </w:tcBorders>
          </w:tcPr>
          <w:p w14:paraId="0D03CA44" w14:textId="77777777" w:rsidR="00D73D77" w:rsidRDefault="00D73D77">
            <w:pPr>
              <w:pBdr>
                <w:top w:val="single" w:sz="8" w:space="0" w:color="CCCCCC"/>
              </w:pBdr>
              <w:spacing w:before="120" w:after="120" w:line="120" w:lineRule="auto"/>
              <w:jc w:val="center"/>
              <w:rPr>
                <w:color w:val="CCCCCC"/>
              </w:rPr>
            </w:pPr>
          </w:p>
        </w:tc>
      </w:tr>
    </w:tbl>
    <w:p w14:paraId="126F235A" w14:textId="77777777" w:rsidR="00D73D77" w:rsidRDefault="00C57BE7">
      <w:r>
        <w:br w:type="page"/>
      </w:r>
    </w:p>
    <w:p w14:paraId="4CABEC1E" w14:textId="77777777" w:rsidR="00D73D77" w:rsidRDefault="00D73D77"/>
    <w:p w14:paraId="7A8E0C1E" w14:textId="77777777" w:rsidR="00D73D77" w:rsidRDefault="00C57BE7">
      <w:pPr>
        <w:keepNext/>
      </w:pPr>
      <w:r>
        <w:t>Q15.7 Do you support or oppose a ban on combustion-engine cars where alternatives such as public transports are made available to people?</w:t>
      </w:r>
    </w:p>
    <w:p w14:paraId="3673D735" w14:textId="77777777" w:rsidR="00D73D77" w:rsidRDefault="00C57BE7">
      <w:pPr>
        <w:pStyle w:val="ListParagraph"/>
        <w:keepNext/>
        <w:numPr>
          <w:ilvl w:val="0"/>
          <w:numId w:val="4"/>
        </w:numPr>
      </w:pPr>
      <w:r>
        <w:t xml:space="preserve">Strongly oppose  (0) </w:t>
      </w:r>
    </w:p>
    <w:p w14:paraId="1513CCEC" w14:textId="77777777" w:rsidR="00D73D77" w:rsidRDefault="00C57BE7">
      <w:pPr>
        <w:pStyle w:val="ListParagraph"/>
        <w:keepNext/>
        <w:numPr>
          <w:ilvl w:val="0"/>
          <w:numId w:val="4"/>
        </w:numPr>
      </w:pPr>
      <w:r>
        <w:t xml:space="preserve">Somewhat oppose  (1) </w:t>
      </w:r>
    </w:p>
    <w:p w14:paraId="33A923D8" w14:textId="77777777" w:rsidR="00D73D77" w:rsidRDefault="00C57BE7">
      <w:pPr>
        <w:pStyle w:val="ListParagraph"/>
        <w:keepNext/>
        <w:numPr>
          <w:ilvl w:val="0"/>
          <w:numId w:val="4"/>
        </w:numPr>
      </w:pPr>
      <w:r>
        <w:t xml:space="preserve">Neither support nor oppose  (2) </w:t>
      </w:r>
    </w:p>
    <w:p w14:paraId="7AD0F274" w14:textId="77777777" w:rsidR="00D73D77" w:rsidRDefault="00C57BE7">
      <w:pPr>
        <w:pStyle w:val="ListParagraph"/>
        <w:keepNext/>
        <w:numPr>
          <w:ilvl w:val="0"/>
          <w:numId w:val="4"/>
        </w:numPr>
      </w:pPr>
      <w:r>
        <w:t xml:space="preserve">Somewhat support  (3) </w:t>
      </w:r>
    </w:p>
    <w:p w14:paraId="3CF235F1" w14:textId="77777777" w:rsidR="00D73D77" w:rsidRDefault="00C57BE7">
      <w:pPr>
        <w:pStyle w:val="ListParagraph"/>
        <w:keepNext/>
        <w:numPr>
          <w:ilvl w:val="0"/>
          <w:numId w:val="4"/>
        </w:numPr>
      </w:pPr>
      <w:r>
        <w:t xml:space="preserve">Strongly support  (4) </w:t>
      </w:r>
    </w:p>
    <w:p w14:paraId="330C244F" w14:textId="77777777" w:rsidR="00D73D77" w:rsidRDefault="00D73D77"/>
    <w:p w14:paraId="73D9C8A8" w14:textId="77777777" w:rsidR="00D73D77" w:rsidRDefault="00C57BE7">
      <w:pPr>
        <w:keepNext/>
        <w:rPr>
          <w:lang w:eastAsia="zh-CN"/>
        </w:rPr>
      </w:pPr>
      <w:r>
        <w:rPr>
          <w:lang w:eastAsia="zh-CN"/>
        </w:rPr>
        <w:t xml:space="preserve">Q15.7 </w:t>
      </w:r>
      <w:r>
        <w:rPr>
          <w:lang w:eastAsia="zh-CN"/>
        </w:rPr>
        <w:t>在人们可以使用公共交通工具</w:t>
      </w:r>
      <w:del w:id="151" w:author="Wang, Charlotte" w:date="2021-10-07T20:57:00Z">
        <w:r w:rsidDel="00782507">
          <w:rPr>
            <w:lang w:eastAsia="zh-CN"/>
          </w:rPr>
          <w:delText>等</w:delText>
        </w:r>
      </w:del>
      <w:r>
        <w:rPr>
          <w:lang w:eastAsia="zh-CN"/>
        </w:rPr>
        <w:t>来替代内燃机汽车的前提下，您是支持还是反对禁止内燃机汽车？</w:t>
      </w:r>
    </w:p>
    <w:p w14:paraId="04F3CCB2" w14:textId="77777777" w:rsidR="00D73D77" w:rsidRDefault="00C57BE7">
      <w:pPr>
        <w:pStyle w:val="ListParagraph"/>
        <w:keepNext/>
        <w:numPr>
          <w:ilvl w:val="0"/>
          <w:numId w:val="4"/>
        </w:numPr>
      </w:pPr>
      <w:r>
        <w:t>强烈反对</w:t>
      </w:r>
      <w:r>
        <w:t xml:space="preserve">  (0) </w:t>
      </w:r>
    </w:p>
    <w:p w14:paraId="18007F4A" w14:textId="77777777" w:rsidR="00D73D77" w:rsidRDefault="00C57BE7">
      <w:pPr>
        <w:pStyle w:val="ListParagraph"/>
        <w:keepNext/>
        <w:numPr>
          <w:ilvl w:val="0"/>
          <w:numId w:val="4"/>
        </w:numPr>
      </w:pPr>
      <w:del w:id="152" w:author="Wang, Charlotte" w:date="2021-10-07T20:57:00Z">
        <w:r w:rsidDel="00782507">
          <w:rPr>
            <w:rFonts w:hint="eastAsia"/>
            <w:lang w:eastAsia="zh-CN"/>
          </w:rPr>
          <w:delText>有点</w:delText>
        </w:r>
      </w:del>
      <w:ins w:id="153" w:author="Wang, Charlotte" w:date="2021-10-07T20:57:00Z">
        <w:r w:rsidR="00782507">
          <w:rPr>
            <w:rFonts w:hint="eastAsia"/>
            <w:lang w:eastAsia="zh-CN"/>
          </w:rPr>
          <w:t>比较</w:t>
        </w:r>
      </w:ins>
      <w:r>
        <w:t>反对</w:t>
      </w:r>
      <w:r>
        <w:t xml:space="preserve">  (1) </w:t>
      </w:r>
    </w:p>
    <w:p w14:paraId="661FFD51" w14:textId="77777777" w:rsidR="00D73D77" w:rsidRDefault="00C57BE7">
      <w:pPr>
        <w:pStyle w:val="ListParagraph"/>
        <w:keepNext/>
        <w:numPr>
          <w:ilvl w:val="0"/>
          <w:numId w:val="4"/>
        </w:numPr>
      </w:pPr>
      <w:r>
        <w:t>既不支持也不反对</w:t>
      </w:r>
      <w:r>
        <w:t xml:space="preserve">  (2) </w:t>
      </w:r>
    </w:p>
    <w:p w14:paraId="7445F88B" w14:textId="77777777" w:rsidR="00D73D77" w:rsidRDefault="00782507">
      <w:pPr>
        <w:pStyle w:val="ListParagraph"/>
        <w:keepNext/>
        <w:numPr>
          <w:ilvl w:val="0"/>
          <w:numId w:val="4"/>
        </w:numPr>
      </w:pPr>
      <w:ins w:id="154" w:author="Wang, Charlotte" w:date="2021-10-07T20:57:00Z">
        <w:r>
          <w:rPr>
            <w:rFonts w:hint="eastAsia"/>
            <w:lang w:eastAsia="zh-CN"/>
          </w:rPr>
          <w:t>比较</w:t>
        </w:r>
      </w:ins>
      <w:del w:id="155" w:author="Wang, Charlotte" w:date="2021-10-07T20:57:00Z">
        <w:r w:rsidR="00C57BE7" w:rsidDel="00782507">
          <w:delText>有点</w:delText>
        </w:r>
      </w:del>
      <w:r w:rsidR="00C57BE7">
        <w:t>支持</w:t>
      </w:r>
      <w:r w:rsidR="00C57BE7">
        <w:t xml:space="preserve">  (3) </w:t>
      </w:r>
    </w:p>
    <w:p w14:paraId="3B5CF0D2" w14:textId="77777777" w:rsidR="00D73D77" w:rsidRDefault="00C57BE7">
      <w:pPr>
        <w:pStyle w:val="ListParagraph"/>
        <w:keepNext/>
        <w:numPr>
          <w:ilvl w:val="0"/>
          <w:numId w:val="4"/>
        </w:numPr>
      </w:pPr>
      <w:r>
        <w:t>强烈支持</w:t>
      </w:r>
      <w:r>
        <w:t xml:space="preserve">  (4) </w:t>
      </w:r>
    </w:p>
    <w:p w14:paraId="778F79BC" w14:textId="77777777" w:rsidR="00D73D77" w:rsidRDefault="00D73D77"/>
    <w:p w14:paraId="563E0C25" w14:textId="77777777" w:rsidR="00D73D77" w:rsidRDefault="00C57BE7">
      <w:pPr>
        <w:pStyle w:val="BlockEndLabel"/>
      </w:pPr>
      <w:r>
        <w:t>End of Block: Preference 1: ban on the sale of combustion-engine cars (full)</w:t>
      </w:r>
    </w:p>
    <w:p w14:paraId="2564C22E" w14:textId="77777777" w:rsidR="00D73D77" w:rsidRDefault="00D73D77">
      <w:pPr>
        <w:pStyle w:val="BlockSeparator"/>
      </w:pPr>
    </w:p>
    <w:p w14:paraId="257A3747" w14:textId="77777777" w:rsidR="00D73D77" w:rsidRDefault="00C57BE7">
      <w:pPr>
        <w:pStyle w:val="BlockStartLabel"/>
      </w:pPr>
      <w:r>
        <w:t>Start of Block: Preference 2: green infrastructure program (full)</w:t>
      </w:r>
    </w:p>
    <w:p w14:paraId="5CA76D17" w14:textId="77777777" w:rsidR="00D73D77" w:rsidRDefault="00D73D77"/>
    <w:p w14:paraId="1E110471" w14:textId="77777777" w:rsidR="00D73D77" w:rsidRDefault="00C57BE7">
      <w:pPr>
        <w:keepNext/>
      </w:pPr>
      <w:r>
        <w:t>Q16.1 A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14:paraId="0DE42AE9" w14:textId="77777777" w:rsidR="00D73D77" w:rsidRDefault="00D73D77"/>
    <w:p w14:paraId="054EE78B" w14:textId="77777777" w:rsidR="00D73D77" w:rsidRDefault="00C57BE7">
      <w:pPr>
        <w:keepNext/>
      </w:pPr>
      <w:r>
        <w:rPr>
          <w:lang w:eastAsia="zh-CN"/>
        </w:rPr>
        <w:t xml:space="preserve">Q16.1 </w:t>
      </w:r>
      <w:r>
        <w:rPr>
          <w:lang w:eastAsia="zh-CN"/>
        </w:rPr>
        <w:t>绿色基础设施计划是一项大型公共投资计划，由额外的公共债务提供资金，</w:t>
      </w:r>
      <w:ins w:id="156" w:author="Wang, Charlotte" w:date="2021-10-07T20:59:00Z">
        <w:r w:rsidR="00C9306E">
          <w:rPr>
            <w:rFonts w:hint="eastAsia"/>
            <w:lang w:eastAsia="zh-CN"/>
          </w:rPr>
          <w:t>以</w:t>
        </w:r>
      </w:ins>
      <w:del w:id="157" w:author="Wang, Charlotte" w:date="2021-10-07T20:59:00Z">
        <w:r w:rsidDel="00C9306E">
          <w:rPr>
            <w:lang w:eastAsia="zh-CN"/>
          </w:rPr>
          <w:delText>來</w:delText>
        </w:r>
      </w:del>
      <w:r>
        <w:rPr>
          <w:lang w:eastAsia="zh-CN"/>
        </w:rPr>
        <w:t>完成减少温室气体排放所需的过渡。投资项目会涉及可再生能源发电厂、公共交通、建筑热力改造和可持续农业等。</w:t>
      </w:r>
      <w:r>
        <w:rPr>
          <w:lang w:eastAsia="zh-CN"/>
        </w:rPr>
        <w:br/>
      </w:r>
      <w:r>
        <w:rPr>
          <w:lang w:eastAsia="zh-CN"/>
        </w:rPr>
        <w:br/>
        <w:t> </w:t>
      </w:r>
      <w:r>
        <w:rPr>
          <w:lang w:eastAsia="zh-CN"/>
        </w:rPr>
        <w:tab/>
      </w:r>
      <w:r>
        <w:rPr>
          <w:lang w:eastAsia="zh-CN"/>
        </w:rPr>
        <w:br/>
      </w:r>
      <w:r>
        <w:lastRenderedPageBreak/>
        <w:t>现在，我们要问一些有关此项政策的问题。</w:t>
      </w:r>
      <w:r>
        <w:br/>
      </w:r>
      <w:r>
        <w:br/>
        <w:t xml:space="preserve"> </w:t>
      </w:r>
    </w:p>
    <w:p w14:paraId="3F156A21" w14:textId="77777777" w:rsidR="00D73D77" w:rsidRDefault="00D73D77"/>
    <w:p w14:paraId="33955B64"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3D790A8A" w14:textId="77777777">
        <w:tc>
          <w:tcPr>
            <w:tcW w:w="50" w:type="dxa"/>
          </w:tcPr>
          <w:p w14:paraId="03DFD849" w14:textId="77777777" w:rsidR="00D73D77" w:rsidRDefault="00C57BE7">
            <w:pPr>
              <w:keepNext/>
            </w:pPr>
            <w:r>
              <w:rPr>
                <w:noProof/>
              </w:rPr>
              <w:drawing>
                <wp:inline distT="0" distB="0" distL="0" distR="0" wp14:anchorId="403AD18F" wp14:editId="2B863EE8">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7961570" w14:textId="77777777" w:rsidR="00D73D77" w:rsidRDefault="00D73D77"/>
    <w:p w14:paraId="03C16A91" w14:textId="77777777" w:rsidR="00D73D77" w:rsidRDefault="00C57BE7">
      <w:pPr>
        <w:keepNext/>
      </w:pPr>
      <w:r>
        <w:t>Q16.2 Do you agree or disagree with the following statements? A green infrastructure program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72084D6A"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E220056" w14:textId="77777777" w:rsidR="00D73D77" w:rsidRDefault="00D73D77">
            <w:pPr>
              <w:keepNext/>
            </w:pPr>
          </w:p>
        </w:tc>
        <w:tc>
          <w:tcPr>
            <w:tcW w:w="1596" w:type="dxa"/>
          </w:tcPr>
          <w:p w14:paraId="6973BDE7"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8493EE2"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CFE1029"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49BEC73E"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6EE60E7"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agree (5)</w:t>
            </w:r>
          </w:p>
        </w:tc>
      </w:tr>
      <w:tr w:rsidR="00D73D77" w14:paraId="44410702"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38ED0FF" w14:textId="77777777" w:rsidR="00D73D77" w:rsidRDefault="00C57BE7">
            <w:pPr>
              <w:keepNext/>
            </w:pPr>
            <w:r>
              <w:t xml:space="preserve">make electricity production greener (1) </w:t>
            </w:r>
          </w:p>
        </w:tc>
        <w:tc>
          <w:tcPr>
            <w:tcW w:w="1596" w:type="dxa"/>
          </w:tcPr>
          <w:p w14:paraId="58F4994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9466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FEE92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39A8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BA4E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5FA161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DB6A548" w14:textId="77777777" w:rsidR="00D73D77" w:rsidRDefault="00C57BE7">
            <w:pPr>
              <w:keepNext/>
            </w:pPr>
            <w:r>
              <w:t xml:space="preserve">increase the use of public transport (6) </w:t>
            </w:r>
          </w:p>
        </w:tc>
        <w:tc>
          <w:tcPr>
            <w:tcW w:w="1596" w:type="dxa"/>
          </w:tcPr>
          <w:p w14:paraId="32EF6E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12EA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79A2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82A49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FF79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B77DF5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62DB5E9" w14:textId="77777777" w:rsidR="00D73D77" w:rsidRDefault="00C57BE7">
            <w:pPr>
              <w:keepNext/>
            </w:pPr>
            <w:r>
              <w:t xml:space="preserve">reduce air pollution (3) </w:t>
            </w:r>
          </w:p>
        </w:tc>
        <w:tc>
          <w:tcPr>
            <w:tcW w:w="1596" w:type="dxa"/>
          </w:tcPr>
          <w:p w14:paraId="62A891C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ED228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1BD4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8185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2B055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274072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0C03AE4" w14:textId="77777777" w:rsidR="00D73D77" w:rsidRDefault="00C57BE7">
            <w:pPr>
              <w:keepNext/>
            </w:pPr>
            <w:r>
              <w:t xml:space="preserve">have a </w:t>
            </w:r>
            <w:r>
              <w:rPr>
                <w:b/>
              </w:rPr>
              <w:t xml:space="preserve">negative effect </w:t>
            </w:r>
            <w:r>
              <w:t xml:space="preserve">on the [country] economy and employment (5) </w:t>
            </w:r>
          </w:p>
        </w:tc>
        <w:tc>
          <w:tcPr>
            <w:tcW w:w="1596" w:type="dxa"/>
          </w:tcPr>
          <w:p w14:paraId="29A0037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B290E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DB42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4111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311EB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3C61446"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843579B" w14:textId="77777777" w:rsidR="00D73D77" w:rsidRDefault="00C57BE7">
            <w:pPr>
              <w:keepNext/>
            </w:pPr>
            <w:r>
              <w:t xml:space="preserve">have a </w:t>
            </w:r>
            <w:r>
              <w:rPr>
                <w:b/>
              </w:rPr>
              <w:t>large effect</w:t>
            </w:r>
            <w:r>
              <w:t xml:space="preserve"> on the [country] economy and employment (4) </w:t>
            </w:r>
          </w:p>
        </w:tc>
        <w:tc>
          <w:tcPr>
            <w:tcW w:w="1596" w:type="dxa"/>
          </w:tcPr>
          <w:p w14:paraId="5A84B97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CC4A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0349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0F935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3AFA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8D7BE5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1049845" w14:textId="77777777" w:rsidR="00D73D77" w:rsidRDefault="00C57BE7">
            <w:pPr>
              <w:keepNext/>
            </w:pPr>
            <w:r>
              <w:t xml:space="preserve">be a costly way to fight climate change (7) </w:t>
            </w:r>
          </w:p>
        </w:tc>
        <w:tc>
          <w:tcPr>
            <w:tcW w:w="1596" w:type="dxa"/>
          </w:tcPr>
          <w:p w14:paraId="58527CE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EDB9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8A639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1B023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04BC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AD565D" w14:textId="77777777" w:rsidR="00D73D77" w:rsidRDefault="00D73D77"/>
    <w:p w14:paraId="6FD6E9F3" w14:textId="77777777" w:rsidR="00D73D77" w:rsidRDefault="00D73D77"/>
    <w:p w14:paraId="22DA0A03" w14:textId="77777777" w:rsidR="00D73D77" w:rsidRDefault="00C57BE7">
      <w:pPr>
        <w:keepNext/>
        <w:rPr>
          <w:lang w:eastAsia="zh-CN"/>
        </w:rPr>
      </w:pPr>
      <w:r>
        <w:rPr>
          <w:lang w:eastAsia="zh-CN"/>
        </w:rPr>
        <w:lastRenderedPageBreak/>
        <w:t xml:space="preserve">Q16.2 </w:t>
      </w:r>
      <w:r>
        <w:rPr>
          <w:lang w:eastAsia="zh-CN"/>
        </w:rPr>
        <w:t>您是否认同以下説法？绿色基础设施计划会</w:t>
      </w:r>
      <w:r>
        <w:rPr>
          <w:lang w:eastAsia="zh-CN"/>
        </w:rP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7FCB9890"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1BEDCF3" w14:textId="77777777" w:rsidR="00D73D77" w:rsidRDefault="00D73D77">
            <w:pPr>
              <w:keepNext/>
              <w:rPr>
                <w:lang w:eastAsia="zh-CN"/>
              </w:rPr>
            </w:pPr>
          </w:p>
        </w:tc>
        <w:tc>
          <w:tcPr>
            <w:tcW w:w="1596" w:type="dxa"/>
          </w:tcPr>
          <w:p w14:paraId="322F112C"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
          <w:p w14:paraId="52B295FB" w14:textId="77777777" w:rsidR="00D73D77" w:rsidRDefault="00C9306E">
            <w:pPr>
              <w:cnfStyle w:val="100000000000" w:firstRow="1" w:lastRow="0" w:firstColumn="0" w:lastColumn="0" w:oddVBand="0" w:evenVBand="0" w:oddHBand="0" w:evenHBand="0" w:firstRowFirstColumn="0" w:firstRowLastColumn="0" w:lastRowFirstColumn="0" w:lastRowLastColumn="0"/>
            </w:pPr>
            <w:ins w:id="158" w:author="Wang, Charlotte" w:date="2021-10-07T20:59:00Z">
              <w:r>
                <w:rPr>
                  <w:rFonts w:hint="eastAsia"/>
                  <w:lang w:eastAsia="zh-CN"/>
                </w:rPr>
                <w:t>比较</w:t>
              </w:r>
            </w:ins>
            <w:r w:rsidR="00C57BE7">
              <w:t>不</w:t>
            </w:r>
            <w:del w:id="159" w:author="Wang, Charlotte" w:date="2021-10-07T20:59:00Z">
              <w:r w:rsidR="00C57BE7" w:rsidDel="00C9306E">
                <w:delText>太</w:delText>
              </w:r>
            </w:del>
            <w:r w:rsidR="00C57BE7">
              <w:t>同意</w:t>
            </w:r>
            <w:r w:rsidR="00C57BE7">
              <w:t xml:space="preserve"> (2)</w:t>
            </w:r>
          </w:p>
        </w:tc>
        <w:tc>
          <w:tcPr>
            <w:tcW w:w="1596" w:type="dxa"/>
          </w:tcPr>
          <w:p w14:paraId="2830A596" w14:textId="77777777" w:rsidR="00D73D77" w:rsidRDefault="00C57BE7">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
          <w:p w14:paraId="6D4D3871" w14:textId="77777777" w:rsidR="00D73D77" w:rsidRDefault="00C9306E">
            <w:pPr>
              <w:cnfStyle w:val="100000000000" w:firstRow="1" w:lastRow="0" w:firstColumn="0" w:lastColumn="0" w:oddVBand="0" w:evenVBand="0" w:oddHBand="0" w:evenHBand="0" w:firstRowFirstColumn="0" w:firstRowLastColumn="0" w:lastRowFirstColumn="0" w:lastRowLastColumn="0"/>
            </w:pPr>
            <w:ins w:id="160" w:author="Wang, Charlotte" w:date="2021-10-07T20:59:00Z">
              <w:r>
                <w:rPr>
                  <w:rFonts w:hint="eastAsia"/>
                  <w:lang w:eastAsia="zh-CN"/>
                </w:rPr>
                <w:t>比较</w:t>
              </w:r>
            </w:ins>
            <w:del w:id="161" w:author="Wang, Charlotte" w:date="2021-10-07T20:59:00Z">
              <w:r w:rsidR="00C57BE7" w:rsidDel="00C9306E">
                <w:delText>有点</w:delText>
              </w:r>
            </w:del>
            <w:r w:rsidR="00C57BE7">
              <w:t>同意</w:t>
            </w:r>
            <w:r w:rsidR="00C57BE7">
              <w:t xml:space="preserve"> (4)</w:t>
            </w:r>
          </w:p>
        </w:tc>
        <w:tc>
          <w:tcPr>
            <w:tcW w:w="1596" w:type="dxa"/>
          </w:tcPr>
          <w:p w14:paraId="467B35CB"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D73D77" w14:paraId="64A9251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0A8DB20" w14:textId="77777777" w:rsidR="00D73D77" w:rsidRDefault="00C57BE7">
            <w:pPr>
              <w:keepNext/>
            </w:pPr>
            <w:r>
              <w:t>让电力生产更环保</w:t>
            </w:r>
            <w:r>
              <w:t xml:space="preserve"> (1) </w:t>
            </w:r>
          </w:p>
        </w:tc>
        <w:tc>
          <w:tcPr>
            <w:tcW w:w="1596" w:type="dxa"/>
          </w:tcPr>
          <w:p w14:paraId="28EB3C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EFCE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A458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090FD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0E0B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88DEBC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7FFE88C" w14:textId="77777777" w:rsidR="00D73D77" w:rsidRDefault="00C57BE7">
            <w:pPr>
              <w:keepNext/>
            </w:pPr>
            <w:r>
              <w:t>增加公共交通工具的使用</w:t>
            </w:r>
            <w:r>
              <w:t xml:space="preserve"> (6) </w:t>
            </w:r>
          </w:p>
        </w:tc>
        <w:tc>
          <w:tcPr>
            <w:tcW w:w="1596" w:type="dxa"/>
          </w:tcPr>
          <w:p w14:paraId="3F8927D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B1D6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34DE2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A514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4E1BD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7295FE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79B1CBD" w14:textId="77777777" w:rsidR="00D73D77" w:rsidRDefault="00C57BE7">
            <w:pPr>
              <w:keepNext/>
            </w:pPr>
            <w:r>
              <w:t>减少空气污染</w:t>
            </w:r>
            <w:r>
              <w:t xml:space="preserve"> (3) </w:t>
            </w:r>
          </w:p>
        </w:tc>
        <w:tc>
          <w:tcPr>
            <w:tcW w:w="1596" w:type="dxa"/>
          </w:tcPr>
          <w:p w14:paraId="14AA6AC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CF58B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8A569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27D17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9BA58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6923645"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9517F3C" w14:textId="77777777" w:rsidR="00D73D77" w:rsidRDefault="00C57BE7">
            <w:pPr>
              <w:keepNext/>
              <w:rPr>
                <w:lang w:eastAsia="zh-CN"/>
              </w:rPr>
            </w:pPr>
            <w:r>
              <w:rPr>
                <w:lang w:eastAsia="zh-CN"/>
              </w:rPr>
              <w:t>对中国经济和就业产生</w:t>
            </w:r>
            <w:r>
              <w:rPr>
                <w:b/>
                <w:lang w:eastAsia="zh-CN"/>
              </w:rPr>
              <w:t>负面影响</w:t>
            </w:r>
            <w:r>
              <w:rPr>
                <w:lang w:eastAsia="zh-CN"/>
              </w:rPr>
              <w:t xml:space="preserve"> (5) </w:t>
            </w:r>
          </w:p>
        </w:tc>
        <w:tc>
          <w:tcPr>
            <w:tcW w:w="1596" w:type="dxa"/>
          </w:tcPr>
          <w:p w14:paraId="668AD18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693F7E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59997E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064797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994A53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6FC03AB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238DD71" w14:textId="77777777" w:rsidR="00D73D77" w:rsidRDefault="00C57BE7">
            <w:pPr>
              <w:keepNext/>
              <w:rPr>
                <w:lang w:eastAsia="zh-CN"/>
              </w:rPr>
            </w:pPr>
            <w:r>
              <w:rPr>
                <w:lang w:eastAsia="zh-CN"/>
              </w:rPr>
              <w:t>对中国经济和就业产生</w:t>
            </w:r>
            <w:r>
              <w:rPr>
                <w:b/>
                <w:lang w:eastAsia="zh-CN"/>
              </w:rPr>
              <w:t>巨大影响</w:t>
            </w:r>
            <w:r>
              <w:rPr>
                <w:lang w:eastAsia="zh-CN"/>
              </w:rPr>
              <w:t xml:space="preserve"> (4) </w:t>
            </w:r>
          </w:p>
        </w:tc>
        <w:tc>
          <w:tcPr>
            <w:tcW w:w="1596" w:type="dxa"/>
          </w:tcPr>
          <w:p w14:paraId="1A9412D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DA487D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BFB4D7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2D7C7B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B1495B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41034B3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C9A3369" w14:textId="77777777" w:rsidR="00D73D77" w:rsidRDefault="00C57BE7">
            <w:pPr>
              <w:keepNext/>
              <w:rPr>
                <w:lang w:eastAsia="zh-CN"/>
              </w:rPr>
            </w:pPr>
            <w:r>
              <w:rPr>
                <w:lang w:eastAsia="zh-CN"/>
              </w:rPr>
              <w:t>是一种代价高昂的的对抗气候变化的方法</w:t>
            </w:r>
            <w:r>
              <w:rPr>
                <w:lang w:eastAsia="zh-CN"/>
              </w:rPr>
              <w:t xml:space="preserve"> (7) </w:t>
            </w:r>
          </w:p>
        </w:tc>
        <w:tc>
          <w:tcPr>
            <w:tcW w:w="1596" w:type="dxa"/>
          </w:tcPr>
          <w:p w14:paraId="02B3196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BE1C76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FAC7FF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7B6B9C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802730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3669C3B1" w14:textId="77777777" w:rsidR="00D73D77" w:rsidRDefault="00D73D77">
      <w:pPr>
        <w:rPr>
          <w:lang w:eastAsia="zh-CN"/>
        </w:rPr>
      </w:pPr>
    </w:p>
    <w:p w14:paraId="12852C0E" w14:textId="77777777" w:rsidR="00D73D77" w:rsidRDefault="00D73D77">
      <w:pPr>
        <w:rPr>
          <w:lang w:eastAsia="zh-CN"/>
        </w:rPr>
      </w:pPr>
    </w:p>
    <w:p w14:paraId="19F7C4E5" w14:textId="77777777" w:rsidR="00D73D77" w:rsidRDefault="00D73D77">
      <w:pPr>
        <w:pStyle w:val="QuestionSeparator"/>
        <w:rPr>
          <w:lang w:eastAsia="zh-CN"/>
        </w:rPr>
      </w:pPr>
    </w:p>
    <w:p w14:paraId="51493452" w14:textId="77777777" w:rsidR="00D73D77" w:rsidRDefault="00D73D77">
      <w:pPr>
        <w:rPr>
          <w:lang w:eastAsia="zh-CN"/>
        </w:rPr>
      </w:pPr>
    </w:p>
    <w:p w14:paraId="0069114C" w14:textId="77777777" w:rsidR="00D73D77" w:rsidRDefault="00C57BE7">
      <w:pPr>
        <w:keepNext/>
      </w:pPr>
      <w:r>
        <w:t>Q16.3 In your view, would the following groups win or lose with a green infrastructure program?</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30F3066A"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C94C7A" w14:textId="77777777" w:rsidR="00D73D77" w:rsidRDefault="00D73D77">
            <w:pPr>
              <w:keepNext/>
            </w:pPr>
          </w:p>
        </w:tc>
        <w:tc>
          <w:tcPr>
            <w:tcW w:w="1596" w:type="dxa"/>
          </w:tcPr>
          <w:p w14:paraId="1A87C32F" w14:textId="77777777" w:rsidR="00D73D77" w:rsidRDefault="00C57BE7">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6557A249" w14:textId="77777777" w:rsidR="00D73D77" w:rsidRDefault="00C57BE7">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6DF9BDE8"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20F762FF" w14:textId="77777777" w:rsidR="00D73D77" w:rsidRDefault="00C57BE7">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4D9D91E6" w14:textId="77777777" w:rsidR="00D73D77" w:rsidRDefault="00C57BE7">
            <w:pPr>
              <w:cnfStyle w:val="100000000000" w:firstRow="1" w:lastRow="0" w:firstColumn="0" w:lastColumn="0" w:oddVBand="0" w:evenVBand="0" w:oddHBand="0" w:evenHBand="0" w:firstRowFirstColumn="0" w:firstRowLastColumn="0" w:lastRowFirstColumn="0" w:lastRowLastColumn="0"/>
            </w:pPr>
            <w:r>
              <w:t>Win a lot (6)</w:t>
            </w:r>
          </w:p>
        </w:tc>
      </w:tr>
      <w:tr w:rsidR="00D73D77" w14:paraId="75FA5164"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649CC86" w14:textId="77777777" w:rsidR="00D73D77" w:rsidRDefault="00C57BE7">
            <w:pPr>
              <w:keepNext/>
            </w:pPr>
            <w:r>
              <w:t xml:space="preserve">Low-income earners (1) </w:t>
            </w:r>
          </w:p>
        </w:tc>
        <w:tc>
          <w:tcPr>
            <w:tcW w:w="1596" w:type="dxa"/>
          </w:tcPr>
          <w:p w14:paraId="08381D7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FA14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6AA6A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879BA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6B006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1ADB3A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F116689" w14:textId="77777777" w:rsidR="00D73D77" w:rsidRDefault="00C57BE7">
            <w:pPr>
              <w:keepNext/>
            </w:pPr>
            <w:r>
              <w:t xml:space="preserve">The middle class (2) </w:t>
            </w:r>
          </w:p>
        </w:tc>
        <w:tc>
          <w:tcPr>
            <w:tcW w:w="1596" w:type="dxa"/>
          </w:tcPr>
          <w:p w14:paraId="79975D5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424E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86D2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197E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DBEC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C87E8E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FD23788" w14:textId="77777777" w:rsidR="00D73D77" w:rsidRDefault="00C57BE7">
            <w:pPr>
              <w:keepNext/>
            </w:pPr>
            <w:r>
              <w:t xml:space="preserve">High-income earners (3) </w:t>
            </w:r>
          </w:p>
        </w:tc>
        <w:tc>
          <w:tcPr>
            <w:tcW w:w="1596" w:type="dxa"/>
          </w:tcPr>
          <w:p w14:paraId="5EA92DC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E0F2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8E9B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1A1BE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DE06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89CB2ED"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4FEB2F1" w14:textId="77777777" w:rsidR="00D73D77" w:rsidRDefault="00C57BE7">
            <w:pPr>
              <w:keepNext/>
            </w:pPr>
            <w:r>
              <w:t xml:space="preserve">Those living in rural areas (5) </w:t>
            </w:r>
          </w:p>
        </w:tc>
        <w:tc>
          <w:tcPr>
            <w:tcW w:w="1596" w:type="dxa"/>
          </w:tcPr>
          <w:p w14:paraId="6A23BD4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209AF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5D79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8C780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5528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8927C9" w14:textId="77777777" w:rsidR="00D73D77" w:rsidRDefault="00D73D77"/>
    <w:p w14:paraId="5EC8086F" w14:textId="77777777" w:rsidR="00D73D77" w:rsidRDefault="00D73D77"/>
    <w:p w14:paraId="3AF86FED" w14:textId="77777777" w:rsidR="00D73D77" w:rsidRDefault="00C57BE7">
      <w:pPr>
        <w:keepNext/>
        <w:rPr>
          <w:lang w:eastAsia="zh-CN"/>
        </w:rPr>
      </w:pPr>
      <w:r>
        <w:rPr>
          <w:lang w:eastAsia="zh-CN"/>
        </w:rPr>
        <w:lastRenderedPageBreak/>
        <w:t xml:space="preserve">Q16.3 </w:t>
      </w:r>
      <w:r>
        <w:rPr>
          <w:lang w:eastAsia="zh-CN"/>
        </w:rPr>
        <w:t>在您看来，在绿色基础设施计划下，以下群体会有获益还是损失？</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2ED667C8"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7EABCA0" w14:textId="77777777" w:rsidR="00D73D77" w:rsidRDefault="00D73D77">
            <w:pPr>
              <w:keepNext/>
              <w:rPr>
                <w:lang w:eastAsia="zh-CN"/>
              </w:rPr>
            </w:pPr>
          </w:p>
        </w:tc>
        <w:tc>
          <w:tcPr>
            <w:tcW w:w="1596" w:type="dxa"/>
          </w:tcPr>
          <w:p w14:paraId="335324B0" w14:textId="77777777" w:rsidR="00D73D77" w:rsidRDefault="00C57BE7">
            <w:pPr>
              <w:cnfStyle w:val="100000000000" w:firstRow="1" w:lastRow="0" w:firstColumn="0" w:lastColumn="0" w:oddVBand="0" w:evenVBand="0" w:oddHBand="0" w:evenHBand="0" w:firstRowFirstColumn="0" w:firstRowLastColumn="0" w:lastRowFirstColumn="0" w:lastRowLastColumn="0"/>
            </w:pPr>
            <w:r>
              <w:t>损失很大</w:t>
            </w:r>
            <w:r>
              <w:t xml:space="preserve"> (1)</w:t>
            </w:r>
          </w:p>
        </w:tc>
        <w:tc>
          <w:tcPr>
            <w:tcW w:w="1596" w:type="dxa"/>
          </w:tcPr>
          <w:p w14:paraId="17B33042" w14:textId="77777777" w:rsidR="00D73D77" w:rsidRDefault="00C57BE7">
            <w:pPr>
              <w:cnfStyle w:val="100000000000" w:firstRow="1" w:lastRow="0" w:firstColumn="0" w:lastColumn="0" w:oddVBand="0" w:evenVBand="0" w:oddHBand="0" w:evenHBand="0" w:firstRowFirstColumn="0" w:firstRowLastColumn="0" w:lastRowFirstColumn="0" w:lastRowLastColumn="0"/>
            </w:pPr>
            <w:del w:id="162" w:author="Wang, Charlotte" w:date="2021-10-07T21:00:00Z">
              <w:r w:rsidDel="00C9306E">
                <w:rPr>
                  <w:rFonts w:hint="eastAsia"/>
                  <w:lang w:eastAsia="zh-CN"/>
                </w:rPr>
                <w:delText>主要是损失</w:delText>
              </w:r>
            </w:del>
            <w:ins w:id="163" w:author="Wang, Charlotte" w:date="2021-10-07T21:00:00Z">
              <w:r w:rsidR="00C9306E">
                <w:rPr>
                  <w:rFonts w:hint="eastAsia"/>
                  <w:lang w:eastAsia="zh-CN"/>
                </w:rPr>
                <w:t>弊大于利</w:t>
              </w:r>
            </w:ins>
            <w:r>
              <w:t xml:space="preserve"> (2)</w:t>
            </w:r>
          </w:p>
        </w:tc>
        <w:tc>
          <w:tcPr>
            <w:tcW w:w="1596" w:type="dxa"/>
          </w:tcPr>
          <w:p w14:paraId="504F0FEB" w14:textId="77777777" w:rsidR="00D73D77" w:rsidRDefault="00C57BE7">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既没有获益也没有损失</w:t>
            </w:r>
            <w:r>
              <w:rPr>
                <w:lang w:eastAsia="zh-CN"/>
              </w:rPr>
              <w:t xml:space="preserve"> (3)</w:t>
            </w:r>
          </w:p>
        </w:tc>
        <w:tc>
          <w:tcPr>
            <w:tcW w:w="1596" w:type="dxa"/>
          </w:tcPr>
          <w:p w14:paraId="04229034" w14:textId="77777777" w:rsidR="00D73D77" w:rsidRDefault="00C57BE7">
            <w:pPr>
              <w:cnfStyle w:val="100000000000" w:firstRow="1" w:lastRow="0" w:firstColumn="0" w:lastColumn="0" w:oddVBand="0" w:evenVBand="0" w:oddHBand="0" w:evenHBand="0" w:firstRowFirstColumn="0" w:firstRowLastColumn="0" w:lastRowFirstColumn="0" w:lastRowLastColumn="0"/>
            </w:pPr>
            <w:del w:id="164" w:author="Wang, Charlotte" w:date="2021-10-07T21:00:00Z">
              <w:r w:rsidDel="00C9306E">
                <w:rPr>
                  <w:rFonts w:hint="eastAsia"/>
                  <w:lang w:eastAsia="zh-CN"/>
                </w:rPr>
                <w:delText>主要是获益</w:delText>
              </w:r>
            </w:del>
            <w:ins w:id="165" w:author="Wang, Charlotte" w:date="2021-10-07T21:00:00Z">
              <w:r w:rsidR="00C9306E">
                <w:rPr>
                  <w:rFonts w:hint="eastAsia"/>
                  <w:lang w:eastAsia="zh-CN"/>
                </w:rPr>
                <w:t>利大于弊</w:t>
              </w:r>
            </w:ins>
            <w:r>
              <w:t xml:space="preserve"> (5)</w:t>
            </w:r>
          </w:p>
        </w:tc>
        <w:tc>
          <w:tcPr>
            <w:tcW w:w="1596" w:type="dxa"/>
          </w:tcPr>
          <w:p w14:paraId="3D02C899" w14:textId="77777777" w:rsidR="00D73D77" w:rsidRDefault="00C57BE7">
            <w:pPr>
              <w:cnfStyle w:val="100000000000" w:firstRow="1" w:lastRow="0" w:firstColumn="0" w:lastColumn="0" w:oddVBand="0" w:evenVBand="0" w:oddHBand="0" w:evenHBand="0" w:firstRowFirstColumn="0" w:firstRowLastColumn="0" w:lastRowFirstColumn="0" w:lastRowLastColumn="0"/>
            </w:pPr>
            <w:r>
              <w:t>获益很大</w:t>
            </w:r>
            <w:r>
              <w:t xml:space="preserve"> (6)</w:t>
            </w:r>
          </w:p>
        </w:tc>
      </w:tr>
      <w:tr w:rsidR="00D73D77" w14:paraId="7E4B9679"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2582118" w14:textId="77777777" w:rsidR="00D73D77" w:rsidRDefault="00C57BE7">
            <w:pPr>
              <w:keepNext/>
            </w:pPr>
            <w:r>
              <w:t>低收入者</w:t>
            </w:r>
            <w:r>
              <w:t xml:space="preserve"> (1) </w:t>
            </w:r>
          </w:p>
        </w:tc>
        <w:tc>
          <w:tcPr>
            <w:tcW w:w="1596" w:type="dxa"/>
          </w:tcPr>
          <w:p w14:paraId="39FA93D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05D41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6CA1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42D6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6F6A3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065788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4D8AAE0" w14:textId="77777777" w:rsidR="00D73D77" w:rsidRDefault="00C57BE7">
            <w:pPr>
              <w:keepNext/>
            </w:pPr>
            <w:r>
              <w:t>中收入者</w:t>
            </w:r>
            <w:r>
              <w:t xml:space="preserve"> (2) </w:t>
            </w:r>
          </w:p>
        </w:tc>
        <w:tc>
          <w:tcPr>
            <w:tcW w:w="1596" w:type="dxa"/>
          </w:tcPr>
          <w:p w14:paraId="7720243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1A782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1055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63D1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52391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0D22BF04"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FCEBED2" w14:textId="77777777" w:rsidR="00D73D77" w:rsidRDefault="00C57BE7">
            <w:pPr>
              <w:keepNext/>
            </w:pPr>
            <w:r>
              <w:t>高收入者</w:t>
            </w:r>
            <w:r>
              <w:t xml:space="preserve"> (3) </w:t>
            </w:r>
          </w:p>
        </w:tc>
        <w:tc>
          <w:tcPr>
            <w:tcW w:w="1596" w:type="dxa"/>
          </w:tcPr>
          <w:p w14:paraId="597B52F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A649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1915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111E4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C27C2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E5E47E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906A8D0" w14:textId="77777777" w:rsidR="00D73D77" w:rsidRDefault="00C57BE7">
            <w:pPr>
              <w:keepNext/>
            </w:pPr>
            <w:r>
              <w:t>生活在农村的人</w:t>
            </w:r>
            <w:r>
              <w:t xml:space="preserve"> (5) </w:t>
            </w:r>
          </w:p>
        </w:tc>
        <w:tc>
          <w:tcPr>
            <w:tcW w:w="1596" w:type="dxa"/>
          </w:tcPr>
          <w:p w14:paraId="5F86FB6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8192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98D7F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A2C5F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90C83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1F8C21A" w14:textId="77777777" w:rsidR="00D73D77" w:rsidRDefault="00D73D77"/>
    <w:p w14:paraId="1F3B5C34" w14:textId="77777777" w:rsidR="00D73D77" w:rsidRDefault="00D73D77"/>
    <w:p w14:paraId="434CFAED" w14:textId="77777777" w:rsidR="00D73D77" w:rsidRDefault="00D73D77">
      <w:pPr>
        <w:pStyle w:val="QuestionSeparator"/>
      </w:pPr>
    </w:p>
    <w:p w14:paraId="7B432D3C" w14:textId="77777777" w:rsidR="00D73D77" w:rsidRDefault="00D73D77"/>
    <w:p w14:paraId="5B2B6084" w14:textId="77777777" w:rsidR="00D73D77" w:rsidRDefault="00C57BE7">
      <w:pPr>
        <w:keepNext/>
      </w:pPr>
      <w:r>
        <w:t>Q16.4 Do you think that your household would win or lose financially from a green infrastructure program?</w:t>
      </w:r>
    </w:p>
    <w:p w14:paraId="2A227C66" w14:textId="77777777" w:rsidR="00D73D77" w:rsidRDefault="00C57BE7">
      <w:pPr>
        <w:pStyle w:val="ListParagraph"/>
        <w:keepNext/>
        <w:numPr>
          <w:ilvl w:val="0"/>
          <w:numId w:val="4"/>
        </w:numPr>
      </w:pPr>
      <w:r>
        <w:t xml:space="preserve">Lose a lot  (1) </w:t>
      </w:r>
    </w:p>
    <w:p w14:paraId="080B23BC" w14:textId="77777777" w:rsidR="00D73D77" w:rsidRDefault="00C57BE7">
      <w:pPr>
        <w:pStyle w:val="ListParagraph"/>
        <w:keepNext/>
        <w:numPr>
          <w:ilvl w:val="0"/>
          <w:numId w:val="4"/>
        </w:numPr>
      </w:pPr>
      <w:r>
        <w:t xml:space="preserve">Mostly lose  (5) </w:t>
      </w:r>
    </w:p>
    <w:p w14:paraId="2E668C22" w14:textId="77777777" w:rsidR="00D73D77" w:rsidRDefault="00C57BE7">
      <w:pPr>
        <w:pStyle w:val="ListParagraph"/>
        <w:keepNext/>
        <w:numPr>
          <w:ilvl w:val="0"/>
          <w:numId w:val="4"/>
        </w:numPr>
      </w:pPr>
      <w:r>
        <w:t xml:space="preserve">Neither win nor lose  (6) </w:t>
      </w:r>
    </w:p>
    <w:p w14:paraId="2F1ACDF8" w14:textId="77777777" w:rsidR="00D73D77" w:rsidRDefault="00C57BE7">
      <w:pPr>
        <w:pStyle w:val="ListParagraph"/>
        <w:keepNext/>
        <w:numPr>
          <w:ilvl w:val="0"/>
          <w:numId w:val="4"/>
        </w:numPr>
      </w:pPr>
      <w:r>
        <w:t xml:space="preserve">Mostly win  (7) </w:t>
      </w:r>
    </w:p>
    <w:p w14:paraId="325C5FDD" w14:textId="77777777" w:rsidR="00D73D77" w:rsidRDefault="00C57BE7">
      <w:pPr>
        <w:pStyle w:val="ListParagraph"/>
        <w:keepNext/>
        <w:numPr>
          <w:ilvl w:val="0"/>
          <w:numId w:val="4"/>
        </w:numPr>
      </w:pPr>
      <w:r>
        <w:t xml:space="preserve">Win a lot  (8) </w:t>
      </w:r>
    </w:p>
    <w:p w14:paraId="1CD660AD" w14:textId="77777777" w:rsidR="00D73D77" w:rsidRDefault="00D73D77"/>
    <w:p w14:paraId="674799F2" w14:textId="77777777" w:rsidR="00D73D77" w:rsidRDefault="00C57BE7">
      <w:pPr>
        <w:keepNext/>
        <w:rPr>
          <w:lang w:eastAsia="zh-CN"/>
        </w:rPr>
      </w:pPr>
      <w:r>
        <w:rPr>
          <w:lang w:eastAsia="zh-CN"/>
        </w:rPr>
        <w:t xml:space="preserve">Q16.4 </w:t>
      </w:r>
      <w:r>
        <w:rPr>
          <w:lang w:eastAsia="zh-CN"/>
        </w:rPr>
        <w:t>您认为在绿色基础设施计划下，您的家庭在经济上会有获益还是损失？</w:t>
      </w:r>
    </w:p>
    <w:p w14:paraId="40E9D598" w14:textId="77777777" w:rsidR="00D73D77" w:rsidRDefault="00C57BE7">
      <w:pPr>
        <w:pStyle w:val="ListParagraph"/>
        <w:keepNext/>
        <w:numPr>
          <w:ilvl w:val="0"/>
          <w:numId w:val="4"/>
        </w:numPr>
      </w:pPr>
      <w:r>
        <w:t>损失很大</w:t>
      </w:r>
      <w:r>
        <w:t xml:space="preserve">  (1) </w:t>
      </w:r>
    </w:p>
    <w:p w14:paraId="65B40BA6" w14:textId="77777777" w:rsidR="00D73D77" w:rsidRDefault="00C57BE7">
      <w:pPr>
        <w:pStyle w:val="ListParagraph"/>
        <w:keepNext/>
        <w:numPr>
          <w:ilvl w:val="0"/>
          <w:numId w:val="4"/>
        </w:numPr>
      </w:pPr>
      <w:del w:id="166" w:author="Wang, Charlotte" w:date="2021-10-07T21:00:00Z">
        <w:r w:rsidDel="00C9306E">
          <w:rPr>
            <w:rFonts w:hint="eastAsia"/>
            <w:lang w:eastAsia="zh-CN"/>
          </w:rPr>
          <w:delText>主要是损失</w:delText>
        </w:r>
      </w:del>
      <w:ins w:id="167" w:author="Wang, Charlotte" w:date="2021-10-07T21:00:00Z">
        <w:r w:rsidR="00C9306E">
          <w:rPr>
            <w:rFonts w:hint="eastAsia"/>
            <w:lang w:eastAsia="zh-CN"/>
          </w:rPr>
          <w:t>弊大于利</w:t>
        </w:r>
      </w:ins>
      <w:r>
        <w:t xml:space="preserve">  (5) </w:t>
      </w:r>
    </w:p>
    <w:p w14:paraId="472FBA91" w14:textId="77777777" w:rsidR="00D73D77" w:rsidRDefault="00C57BE7">
      <w:pPr>
        <w:pStyle w:val="ListParagraph"/>
        <w:keepNext/>
        <w:numPr>
          <w:ilvl w:val="0"/>
          <w:numId w:val="4"/>
        </w:numPr>
        <w:rPr>
          <w:lang w:eastAsia="zh-CN"/>
        </w:rPr>
      </w:pPr>
      <w:r>
        <w:rPr>
          <w:lang w:eastAsia="zh-CN"/>
        </w:rPr>
        <w:t>既没有获益也没有损失</w:t>
      </w:r>
      <w:r>
        <w:rPr>
          <w:lang w:eastAsia="zh-CN"/>
        </w:rPr>
        <w:t xml:space="preserve">  (6) </w:t>
      </w:r>
    </w:p>
    <w:p w14:paraId="0D152FA9" w14:textId="77777777" w:rsidR="00D73D77" w:rsidRDefault="00C57BE7">
      <w:pPr>
        <w:pStyle w:val="ListParagraph"/>
        <w:keepNext/>
        <w:numPr>
          <w:ilvl w:val="0"/>
          <w:numId w:val="4"/>
        </w:numPr>
      </w:pPr>
      <w:del w:id="168" w:author="Wang, Charlotte" w:date="2021-10-07T21:00:00Z">
        <w:r w:rsidDel="00C9306E">
          <w:rPr>
            <w:rFonts w:hint="eastAsia"/>
            <w:lang w:eastAsia="zh-CN"/>
          </w:rPr>
          <w:delText>主要是获益</w:delText>
        </w:r>
      </w:del>
      <w:ins w:id="169" w:author="Wang, Charlotte" w:date="2021-10-07T21:00:00Z">
        <w:r w:rsidR="00C9306E">
          <w:rPr>
            <w:rFonts w:hint="eastAsia"/>
            <w:lang w:eastAsia="zh-CN"/>
          </w:rPr>
          <w:t>利大于弊</w:t>
        </w:r>
      </w:ins>
      <w:r>
        <w:t xml:space="preserve">  (7) </w:t>
      </w:r>
    </w:p>
    <w:p w14:paraId="00D217DA" w14:textId="77777777" w:rsidR="00D73D77" w:rsidRDefault="00C57BE7">
      <w:pPr>
        <w:pStyle w:val="ListParagraph"/>
        <w:keepNext/>
        <w:numPr>
          <w:ilvl w:val="0"/>
          <w:numId w:val="4"/>
        </w:numPr>
      </w:pPr>
      <w:r>
        <w:t>获益很大</w:t>
      </w:r>
      <w:r>
        <w:t xml:space="preserve">  (8) </w:t>
      </w:r>
    </w:p>
    <w:p w14:paraId="16E9B52E" w14:textId="77777777" w:rsidR="00D73D77" w:rsidRDefault="00D73D77"/>
    <w:p w14:paraId="1ED854EB" w14:textId="77777777" w:rsidR="00D73D77" w:rsidRDefault="00D73D77">
      <w:pPr>
        <w:pStyle w:val="QuestionSeparator"/>
      </w:pPr>
    </w:p>
    <w:p w14:paraId="6C3E8AFB" w14:textId="77777777" w:rsidR="00D73D77" w:rsidRDefault="00D73D77"/>
    <w:p w14:paraId="3666ABF1" w14:textId="77777777" w:rsidR="00D73D77" w:rsidRDefault="00C57BE7">
      <w:pPr>
        <w:keepNext/>
      </w:pPr>
      <w:r>
        <w:t>Q16.6 Do you agree or disagree with the following statement: "A green infrastructure program is fair."</w:t>
      </w:r>
    </w:p>
    <w:p w14:paraId="1BDF1C3D" w14:textId="77777777" w:rsidR="00D73D77" w:rsidRDefault="00C57BE7">
      <w:pPr>
        <w:pStyle w:val="ListParagraph"/>
        <w:keepNext/>
        <w:numPr>
          <w:ilvl w:val="0"/>
          <w:numId w:val="4"/>
        </w:numPr>
      </w:pPr>
      <w:r>
        <w:t xml:space="preserve">Strongly disagree  (0) </w:t>
      </w:r>
    </w:p>
    <w:p w14:paraId="594B01E9" w14:textId="77777777" w:rsidR="00D73D77" w:rsidRDefault="00C57BE7">
      <w:pPr>
        <w:pStyle w:val="ListParagraph"/>
        <w:keepNext/>
        <w:numPr>
          <w:ilvl w:val="0"/>
          <w:numId w:val="4"/>
        </w:numPr>
      </w:pPr>
      <w:r>
        <w:t xml:space="preserve">Somewhat disagree  (1) </w:t>
      </w:r>
    </w:p>
    <w:p w14:paraId="2D9538DD" w14:textId="77777777" w:rsidR="00D73D77" w:rsidRDefault="00C57BE7">
      <w:pPr>
        <w:pStyle w:val="ListParagraph"/>
        <w:keepNext/>
        <w:numPr>
          <w:ilvl w:val="0"/>
          <w:numId w:val="4"/>
        </w:numPr>
      </w:pPr>
      <w:r>
        <w:t xml:space="preserve">Neither agree nor disagree  (2) </w:t>
      </w:r>
    </w:p>
    <w:p w14:paraId="50B33B5E" w14:textId="77777777" w:rsidR="00D73D77" w:rsidRDefault="00C57BE7">
      <w:pPr>
        <w:pStyle w:val="ListParagraph"/>
        <w:keepNext/>
        <w:numPr>
          <w:ilvl w:val="0"/>
          <w:numId w:val="4"/>
        </w:numPr>
      </w:pPr>
      <w:r>
        <w:t xml:space="preserve">Somewhat agree  (3) </w:t>
      </w:r>
    </w:p>
    <w:p w14:paraId="06F97120" w14:textId="77777777" w:rsidR="00D73D77" w:rsidRDefault="00C57BE7">
      <w:pPr>
        <w:pStyle w:val="ListParagraph"/>
        <w:keepNext/>
        <w:numPr>
          <w:ilvl w:val="0"/>
          <w:numId w:val="4"/>
        </w:numPr>
      </w:pPr>
      <w:r>
        <w:t xml:space="preserve">Strongly agree  (4) </w:t>
      </w:r>
    </w:p>
    <w:p w14:paraId="2A758249" w14:textId="77777777" w:rsidR="00D73D77" w:rsidRDefault="00D73D77"/>
    <w:p w14:paraId="7914040E" w14:textId="77777777" w:rsidR="00D73D77" w:rsidRDefault="00C57BE7">
      <w:pPr>
        <w:keepNext/>
        <w:rPr>
          <w:lang w:eastAsia="zh-CN"/>
        </w:rPr>
      </w:pPr>
      <w:r>
        <w:rPr>
          <w:lang w:eastAsia="zh-CN"/>
        </w:rPr>
        <w:t xml:space="preserve">Q16.6 </w:t>
      </w:r>
      <w:r>
        <w:rPr>
          <w:lang w:eastAsia="zh-CN"/>
        </w:rPr>
        <w:t>您是否认同以下说法：</w:t>
      </w:r>
      <w:r>
        <w:rPr>
          <w:lang w:eastAsia="zh-CN"/>
        </w:rPr>
        <w:t>“</w:t>
      </w:r>
      <w:r>
        <w:rPr>
          <w:lang w:eastAsia="zh-CN"/>
        </w:rPr>
        <w:t>绿色基础设施计划是公平的</w:t>
      </w:r>
      <w:r>
        <w:rPr>
          <w:lang w:eastAsia="zh-CN"/>
        </w:rPr>
        <w:t>”</w:t>
      </w:r>
      <w:r>
        <w:rPr>
          <w:lang w:eastAsia="zh-CN"/>
        </w:rPr>
        <w:t>？</w:t>
      </w:r>
    </w:p>
    <w:p w14:paraId="0FEC8F9D" w14:textId="77777777" w:rsidR="00D73D77" w:rsidRDefault="00C57BE7">
      <w:pPr>
        <w:pStyle w:val="ListParagraph"/>
        <w:keepNext/>
        <w:numPr>
          <w:ilvl w:val="0"/>
          <w:numId w:val="4"/>
        </w:numPr>
      </w:pPr>
      <w:r>
        <w:t>非常不同意</w:t>
      </w:r>
      <w:r>
        <w:t xml:space="preserve">  (0) </w:t>
      </w:r>
    </w:p>
    <w:p w14:paraId="014E3DB3" w14:textId="77777777" w:rsidR="00D73D77" w:rsidRDefault="00C57BE7">
      <w:pPr>
        <w:pStyle w:val="ListParagraph"/>
        <w:keepNext/>
        <w:numPr>
          <w:ilvl w:val="0"/>
          <w:numId w:val="4"/>
        </w:numPr>
      </w:pPr>
      <w:del w:id="170" w:author="Wang, Charlotte" w:date="2021-10-07T21:00:00Z">
        <w:r w:rsidDel="00C9306E">
          <w:rPr>
            <w:rFonts w:hint="eastAsia"/>
            <w:lang w:eastAsia="zh-CN"/>
          </w:rPr>
          <w:delText>不太</w:delText>
        </w:r>
      </w:del>
      <w:ins w:id="171" w:author="Wang, Charlotte" w:date="2021-10-07T21:00:00Z">
        <w:r w:rsidR="00C9306E">
          <w:rPr>
            <w:rFonts w:hint="eastAsia"/>
            <w:lang w:eastAsia="zh-CN"/>
          </w:rPr>
          <w:t>比较不</w:t>
        </w:r>
      </w:ins>
      <w:r>
        <w:t>同意</w:t>
      </w:r>
      <w:r>
        <w:t xml:space="preserve">  (1) </w:t>
      </w:r>
    </w:p>
    <w:p w14:paraId="31A1B054" w14:textId="77777777" w:rsidR="00D73D77" w:rsidRDefault="00C57BE7">
      <w:pPr>
        <w:pStyle w:val="ListParagraph"/>
        <w:keepNext/>
        <w:numPr>
          <w:ilvl w:val="0"/>
          <w:numId w:val="4"/>
        </w:numPr>
      </w:pPr>
      <w:r>
        <w:t>既不同意也不反对</w:t>
      </w:r>
      <w:r>
        <w:t xml:space="preserve">  (2) </w:t>
      </w:r>
    </w:p>
    <w:p w14:paraId="22F6581E" w14:textId="77777777" w:rsidR="00D73D77" w:rsidRDefault="00C57BE7">
      <w:pPr>
        <w:pStyle w:val="ListParagraph"/>
        <w:keepNext/>
        <w:numPr>
          <w:ilvl w:val="0"/>
          <w:numId w:val="4"/>
        </w:numPr>
      </w:pPr>
      <w:del w:id="172" w:author="Wang, Charlotte" w:date="2021-10-07T21:00:00Z">
        <w:r w:rsidDel="00C9306E">
          <w:rPr>
            <w:rFonts w:hint="eastAsia"/>
            <w:lang w:eastAsia="zh-CN"/>
          </w:rPr>
          <w:delText>有点</w:delText>
        </w:r>
      </w:del>
      <w:ins w:id="173" w:author="Wang, Charlotte" w:date="2021-10-07T21:00:00Z">
        <w:r w:rsidR="00C9306E">
          <w:rPr>
            <w:rFonts w:hint="eastAsia"/>
            <w:lang w:eastAsia="zh-CN"/>
          </w:rPr>
          <w:t>比较</w:t>
        </w:r>
      </w:ins>
      <w:r>
        <w:t>同意</w:t>
      </w:r>
      <w:r>
        <w:t xml:space="preserve">  (3) </w:t>
      </w:r>
    </w:p>
    <w:p w14:paraId="5F9F2E75" w14:textId="77777777" w:rsidR="00D73D77" w:rsidRDefault="00C57BE7">
      <w:pPr>
        <w:pStyle w:val="ListParagraph"/>
        <w:keepNext/>
        <w:numPr>
          <w:ilvl w:val="0"/>
          <w:numId w:val="4"/>
        </w:numPr>
      </w:pPr>
      <w:r>
        <w:t>非常同意</w:t>
      </w:r>
      <w:r>
        <w:t xml:space="preserve">  (4) </w:t>
      </w:r>
    </w:p>
    <w:p w14:paraId="78C61F7F" w14:textId="77777777" w:rsidR="00D73D77" w:rsidRDefault="00D73D77"/>
    <w:p w14:paraId="63B33D53" w14:textId="77777777" w:rsidR="00D73D77" w:rsidRDefault="00D73D77">
      <w:pPr>
        <w:pStyle w:val="QuestionSeparator"/>
      </w:pPr>
    </w:p>
    <w:p w14:paraId="6E449275" w14:textId="77777777" w:rsidR="00D73D77" w:rsidRDefault="00D73D77"/>
    <w:p w14:paraId="57B395A1" w14:textId="77777777" w:rsidR="00D73D77" w:rsidRDefault="00C57BE7">
      <w:pPr>
        <w:keepNext/>
      </w:pPr>
      <w:r>
        <w:t>Q16.5 Do you support or oppose a green infrastructure program?</w:t>
      </w:r>
    </w:p>
    <w:p w14:paraId="1F801689" w14:textId="77777777" w:rsidR="00D73D77" w:rsidRDefault="00C57BE7">
      <w:pPr>
        <w:pStyle w:val="ListParagraph"/>
        <w:keepNext/>
        <w:numPr>
          <w:ilvl w:val="0"/>
          <w:numId w:val="4"/>
        </w:numPr>
      </w:pPr>
      <w:r>
        <w:t xml:space="preserve">Strongly oppose  (0) </w:t>
      </w:r>
    </w:p>
    <w:p w14:paraId="0FED3F78" w14:textId="77777777" w:rsidR="00D73D77" w:rsidRDefault="00C57BE7">
      <w:pPr>
        <w:pStyle w:val="ListParagraph"/>
        <w:keepNext/>
        <w:numPr>
          <w:ilvl w:val="0"/>
          <w:numId w:val="4"/>
        </w:numPr>
      </w:pPr>
      <w:r>
        <w:t xml:space="preserve">Somewhat oppose  (1) </w:t>
      </w:r>
    </w:p>
    <w:p w14:paraId="1BA88CD4" w14:textId="77777777" w:rsidR="00D73D77" w:rsidRDefault="00C57BE7">
      <w:pPr>
        <w:pStyle w:val="ListParagraph"/>
        <w:keepNext/>
        <w:numPr>
          <w:ilvl w:val="0"/>
          <w:numId w:val="4"/>
        </w:numPr>
      </w:pPr>
      <w:r>
        <w:t xml:space="preserve">Neither support nor oppose  (2) </w:t>
      </w:r>
    </w:p>
    <w:p w14:paraId="2C2F5744" w14:textId="77777777" w:rsidR="00D73D77" w:rsidRDefault="00C57BE7">
      <w:pPr>
        <w:pStyle w:val="ListParagraph"/>
        <w:keepNext/>
        <w:numPr>
          <w:ilvl w:val="0"/>
          <w:numId w:val="4"/>
        </w:numPr>
      </w:pPr>
      <w:r>
        <w:t xml:space="preserve">Somewhat support  (3) </w:t>
      </w:r>
    </w:p>
    <w:p w14:paraId="2F3392A9" w14:textId="77777777" w:rsidR="00D73D77" w:rsidRDefault="00C57BE7">
      <w:pPr>
        <w:pStyle w:val="ListParagraph"/>
        <w:keepNext/>
        <w:numPr>
          <w:ilvl w:val="0"/>
          <w:numId w:val="4"/>
        </w:numPr>
      </w:pPr>
      <w:r>
        <w:t xml:space="preserve">Strongly support  (4) </w:t>
      </w:r>
    </w:p>
    <w:p w14:paraId="688E37C2" w14:textId="77777777" w:rsidR="00D73D77" w:rsidRDefault="00D73D77"/>
    <w:p w14:paraId="32FDE991" w14:textId="77777777" w:rsidR="00D73D77" w:rsidRDefault="00C57BE7">
      <w:pPr>
        <w:keepNext/>
        <w:rPr>
          <w:lang w:eastAsia="zh-CN"/>
        </w:rPr>
      </w:pPr>
      <w:r>
        <w:rPr>
          <w:lang w:eastAsia="zh-CN"/>
        </w:rPr>
        <w:lastRenderedPageBreak/>
        <w:t xml:space="preserve">Q16.5 </w:t>
      </w:r>
      <w:r>
        <w:rPr>
          <w:lang w:eastAsia="zh-CN"/>
        </w:rPr>
        <w:t>您是支持还是反对绿色基础设施计划？</w:t>
      </w:r>
    </w:p>
    <w:p w14:paraId="51F61C38" w14:textId="77777777" w:rsidR="00D73D77" w:rsidRDefault="00C57BE7">
      <w:pPr>
        <w:pStyle w:val="ListParagraph"/>
        <w:keepNext/>
        <w:numPr>
          <w:ilvl w:val="0"/>
          <w:numId w:val="4"/>
        </w:numPr>
      </w:pPr>
      <w:r>
        <w:t>强烈反对</w:t>
      </w:r>
      <w:r>
        <w:t xml:space="preserve">  (0) </w:t>
      </w:r>
    </w:p>
    <w:p w14:paraId="69A56130" w14:textId="77777777" w:rsidR="00D73D77" w:rsidRDefault="00C57BE7">
      <w:pPr>
        <w:pStyle w:val="ListParagraph"/>
        <w:keepNext/>
        <w:numPr>
          <w:ilvl w:val="0"/>
          <w:numId w:val="4"/>
        </w:numPr>
      </w:pPr>
      <w:del w:id="174" w:author="Wang, Charlotte" w:date="2021-10-07T21:01:00Z">
        <w:r w:rsidDel="00C9306E">
          <w:rPr>
            <w:rFonts w:hint="eastAsia"/>
            <w:lang w:eastAsia="zh-CN"/>
          </w:rPr>
          <w:delText>有点</w:delText>
        </w:r>
      </w:del>
      <w:ins w:id="175" w:author="Wang, Charlotte" w:date="2021-10-07T21:01:00Z">
        <w:r w:rsidR="00C9306E">
          <w:rPr>
            <w:rFonts w:hint="eastAsia"/>
            <w:lang w:eastAsia="zh-CN"/>
          </w:rPr>
          <w:t>比较</w:t>
        </w:r>
      </w:ins>
      <w:r>
        <w:t>反对</w:t>
      </w:r>
      <w:r>
        <w:t xml:space="preserve">  (1) </w:t>
      </w:r>
    </w:p>
    <w:p w14:paraId="088E6E45" w14:textId="77777777" w:rsidR="00D73D77" w:rsidRDefault="00C57BE7">
      <w:pPr>
        <w:pStyle w:val="ListParagraph"/>
        <w:keepNext/>
        <w:numPr>
          <w:ilvl w:val="0"/>
          <w:numId w:val="4"/>
        </w:numPr>
      </w:pPr>
      <w:r>
        <w:t>既不支持也不反对</w:t>
      </w:r>
      <w:r>
        <w:t xml:space="preserve">  (2) </w:t>
      </w:r>
    </w:p>
    <w:p w14:paraId="5B28FBE5" w14:textId="77777777" w:rsidR="00D73D77" w:rsidRDefault="00C57BE7">
      <w:pPr>
        <w:pStyle w:val="ListParagraph"/>
        <w:keepNext/>
        <w:numPr>
          <w:ilvl w:val="0"/>
          <w:numId w:val="4"/>
        </w:numPr>
      </w:pPr>
      <w:del w:id="176" w:author="Wang, Charlotte" w:date="2021-10-07T21:01:00Z">
        <w:r w:rsidDel="00C9306E">
          <w:rPr>
            <w:rFonts w:hint="eastAsia"/>
            <w:lang w:eastAsia="zh-CN"/>
          </w:rPr>
          <w:delText>有点</w:delText>
        </w:r>
      </w:del>
      <w:ins w:id="177" w:author="Wang, Charlotte" w:date="2021-10-07T21:01:00Z">
        <w:r w:rsidR="00C9306E">
          <w:rPr>
            <w:rFonts w:hint="eastAsia"/>
            <w:lang w:eastAsia="zh-CN"/>
          </w:rPr>
          <w:t>比较</w:t>
        </w:r>
      </w:ins>
      <w:r>
        <w:t>支持</w:t>
      </w:r>
      <w:r>
        <w:t xml:space="preserve">  (3) </w:t>
      </w:r>
    </w:p>
    <w:p w14:paraId="4E546E30" w14:textId="77777777" w:rsidR="00D73D77" w:rsidRDefault="00C57BE7">
      <w:pPr>
        <w:pStyle w:val="ListParagraph"/>
        <w:keepNext/>
        <w:numPr>
          <w:ilvl w:val="0"/>
          <w:numId w:val="4"/>
        </w:numPr>
      </w:pPr>
      <w:r>
        <w:t>强烈支持</w:t>
      </w:r>
      <w:r>
        <w:t xml:space="preserve">  (4) </w:t>
      </w:r>
    </w:p>
    <w:p w14:paraId="1813F3CB" w14:textId="77777777" w:rsidR="00D73D77" w:rsidRDefault="00D73D77"/>
    <w:p w14:paraId="507C69BE" w14:textId="77777777" w:rsidR="00D73D77" w:rsidRDefault="00D73D77">
      <w:pPr>
        <w:pStyle w:val="QuestionSeparator"/>
      </w:pPr>
    </w:p>
    <w:p w14:paraId="4FF1844D" w14:textId="77777777" w:rsidR="00D73D77" w:rsidRDefault="00D73D77"/>
    <w:p w14:paraId="7F6D557C" w14:textId="77777777" w:rsidR="00D73D77" w:rsidRDefault="00C57BE7">
      <w:pPr>
        <w:keepNext/>
      </w:pPr>
      <w:r>
        <w:t xml:space="preserve">Q16.7 Until now, we have considered that a green infrastructure program would be financed by public debt, but other sources of funding are possible. </w:t>
      </w:r>
      <w:r>
        <w:br/>
        <w:t xml:space="preserve">  </w:t>
      </w:r>
      <w:r>
        <w:br/>
        <w:t xml:space="preserve">What sources of funding do you find appropriate for public investments in green infrastructure? (Multiple answers are possible) </w:t>
      </w:r>
    </w:p>
    <w:p w14:paraId="20757C3F" w14:textId="77777777" w:rsidR="00D73D77" w:rsidRDefault="00C57BE7">
      <w:pPr>
        <w:pStyle w:val="ListParagraph"/>
        <w:keepNext/>
        <w:numPr>
          <w:ilvl w:val="0"/>
          <w:numId w:val="2"/>
        </w:numPr>
      </w:pPr>
      <w:r>
        <w:t xml:space="preserve">Additional public debt  (1) </w:t>
      </w:r>
    </w:p>
    <w:p w14:paraId="562C3CA6" w14:textId="77777777" w:rsidR="00D73D77" w:rsidRDefault="00C57BE7">
      <w:pPr>
        <w:pStyle w:val="ListParagraph"/>
        <w:keepNext/>
        <w:numPr>
          <w:ilvl w:val="0"/>
          <w:numId w:val="2"/>
        </w:numPr>
      </w:pPr>
      <w:r>
        <w:t xml:space="preserve">Increase in the VAT (value-added tax)  (2) </w:t>
      </w:r>
    </w:p>
    <w:p w14:paraId="7A1F9C3F" w14:textId="77777777" w:rsidR="00D73D77" w:rsidRDefault="00C57BE7">
      <w:pPr>
        <w:pStyle w:val="ListParagraph"/>
        <w:keepNext/>
        <w:numPr>
          <w:ilvl w:val="0"/>
          <w:numId w:val="2"/>
        </w:numPr>
      </w:pPr>
      <w:r>
        <w:t xml:space="preserve">Increase in taxes on the wealthiest  (3) </w:t>
      </w:r>
    </w:p>
    <w:p w14:paraId="29BA04F7" w14:textId="77777777" w:rsidR="00D73D77" w:rsidRDefault="00C57BE7">
      <w:pPr>
        <w:pStyle w:val="ListParagraph"/>
        <w:keepNext/>
        <w:numPr>
          <w:ilvl w:val="0"/>
          <w:numId w:val="2"/>
        </w:numPr>
      </w:pPr>
      <w:r>
        <w:t xml:space="preserve">Reduction in social spending  (4) </w:t>
      </w:r>
    </w:p>
    <w:p w14:paraId="605D36BE" w14:textId="77777777" w:rsidR="00D73D77" w:rsidRDefault="00C57BE7">
      <w:pPr>
        <w:pStyle w:val="ListParagraph"/>
        <w:keepNext/>
        <w:numPr>
          <w:ilvl w:val="0"/>
          <w:numId w:val="2"/>
        </w:numPr>
      </w:pPr>
      <w:r>
        <w:t xml:space="preserve">Reduction in military spending  (5) </w:t>
      </w:r>
    </w:p>
    <w:p w14:paraId="730A0E02" w14:textId="77777777" w:rsidR="00D73D77" w:rsidRDefault="00D73D77"/>
    <w:p w14:paraId="63C84DA6" w14:textId="77777777" w:rsidR="00D73D77" w:rsidRDefault="00C57BE7" w:rsidP="00C9306E">
      <w:pPr>
        <w:keepNext/>
      </w:pPr>
      <w:r>
        <w:rPr>
          <w:lang w:eastAsia="zh-CN"/>
        </w:rPr>
        <w:lastRenderedPageBreak/>
        <w:t xml:space="preserve">Q16.7 </w:t>
      </w:r>
      <w:r>
        <w:rPr>
          <w:lang w:eastAsia="zh-CN"/>
        </w:rPr>
        <w:t>到目前为止，我们一直认为绿色基础设施计划会从</w:t>
      </w:r>
      <w:ins w:id="178" w:author="Wang, Charlotte" w:date="2021-10-07T21:01:00Z">
        <w:r w:rsidR="00C9306E">
          <w:rPr>
            <w:rFonts w:hint="eastAsia"/>
            <w:lang w:eastAsia="zh-CN"/>
          </w:rPr>
          <w:t>提高</w:t>
        </w:r>
      </w:ins>
      <w:r>
        <w:rPr>
          <w:lang w:eastAsia="zh-CN"/>
        </w:rPr>
        <w:t>公共债务获取资金，不过其他资金来源也是可能的。</w:t>
      </w:r>
      <w:r>
        <w:rPr>
          <w:lang w:eastAsia="zh-CN"/>
        </w:rPr>
        <w:br/>
      </w:r>
      <w:r>
        <w:rPr>
          <w:lang w:eastAsia="zh-CN"/>
        </w:rPr>
        <w:br/>
      </w:r>
      <w:r>
        <w:rPr>
          <w:lang w:eastAsia="zh-CN"/>
        </w:rPr>
        <w:br/>
      </w:r>
      <w:r>
        <w:rPr>
          <w:lang w:eastAsia="zh-CN"/>
        </w:rPr>
        <w:br/>
      </w:r>
      <w:r>
        <w:rPr>
          <w:lang w:eastAsia="zh-CN"/>
        </w:rPr>
        <w:t>您认为哪些资金来源适合绿色基础设施</w:t>
      </w:r>
      <w:del w:id="179" w:author="Wang, Charlotte" w:date="2021-10-07T21:01:00Z">
        <w:r w:rsidDel="00C9306E">
          <w:rPr>
            <w:lang w:eastAsia="zh-CN"/>
          </w:rPr>
          <w:delText>的公共投资</w:delText>
        </w:r>
      </w:del>
      <w:r>
        <w:rPr>
          <w:lang w:eastAsia="zh-CN"/>
        </w:rPr>
        <w:t>？</w:t>
      </w:r>
      <w:r>
        <w:rPr>
          <w:lang w:eastAsia="zh-CN"/>
        </w:rPr>
        <w:t xml:space="preserve"> </w:t>
      </w:r>
      <w:r>
        <w:t>（可多选）</w:t>
      </w:r>
    </w:p>
    <w:p w14:paraId="1657BAF0" w14:textId="77777777" w:rsidR="00D73D77" w:rsidRDefault="00C57BE7">
      <w:pPr>
        <w:pStyle w:val="ListParagraph"/>
        <w:keepNext/>
        <w:numPr>
          <w:ilvl w:val="0"/>
          <w:numId w:val="2"/>
        </w:numPr>
      </w:pPr>
      <w:r>
        <w:t>额外的公共债务</w:t>
      </w:r>
      <w:r>
        <w:t xml:space="preserve">  (1) </w:t>
      </w:r>
    </w:p>
    <w:p w14:paraId="3EAB56AA" w14:textId="77777777" w:rsidR="00D73D77" w:rsidRDefault="00C57BE7">
      <w:pPr>
        <w:pStyle w:val="ListParagraph"/>
        <w:keepNext/>
        <w:numPr>
          <w:ilvl w:val="0"/>
          <w:numId w:val="2"/>
        </w:numPr>
        <w:rPr>
          <w:lang w:eastAsia="zh-CN"/>
        </w:rPr>
      </w:pPr>
      <w:r>
        <w:rPr>
          <w:lang w:eastAsia="zh-CN"/>
        </w:rPr>
        <w:t>增加增值税（</w:t>
      </w:r>
      <w:r>
        <w:rPr>
          <w:lang w:eastAsia="zh-CN"/>
        </w:rPr>
        <w:t>VAT</w:t>
      </w:r>
      <w:r>
        <w:rPr>
          <w:lang w:eastAsia="zh-CN"/>
        </w:rPr>
        <w:t>）</w:t>
      </w:r>
      <w:r>
        <w:rPr>
          <w:lang w:eastAsia="zh-CN"/>
        </w:rPr>
        <w:t xml:space="preserve">  (2) </w:t>
      </w:r>
    </w:p>
    <w:p w14:paraId="4E288A8E" w14:textId="77777777" w:rsidR="00D73D77" w:rsidRDefault="00C57BE7">
      <w:pPr>
        <w:pStyle w:val="ListParagraph"/>
        <w:keepNext/>
        <w:numPr>
          <w:ilvl w:val="0"/>
          <w:numId w:val="2"/>
        </w:numPr>
        <w:rPr>
          <w:lang w:eastAsia="zh-CN"/>
        </w:rPr>
      </w:pPr>
      <w:r>
        <w:rPr>
          <w:lang w:eastAsia="zh-CN"/>
        </w:rPr>
        <w:t>增加对</w:t>
      </w:r>
      <w:del w:id="180" w:author="Wang, Charlotte" w:date="2021-10-07T21:02:00Z">
        <w:r w:rsidDel="00C9306E">
          <w:rPr>
            <w:rFonts w:hint="eastAsia"/>
            <w:lang w:eastAsia="zh-CN"/>
          </w:rPr>
          <w:delText>最富有的人</w:delText>
        </w:r>
      </w:del>
      <w:ins w:id="181" w:author="Wang, Charlotte" w:date="2021-10-07T21:02:00Z">
        <w:r w:rsidR="00C9306E">
          <w:rPr>
            <w:rFonts w:hint="eastAsia"/>
            <w:lang w:eastAsia="zh-CN"/>
          </w:rPr>
          <w:t>高收入人群</w:t>
        </w:r>
      </w:ins>
      <w:r>
        <w:rPr>
          <w:lang w:eastAsia="zh-CN"/>
        </w:rPr>
        <w:t>的税收</w:t>
      </w:r>
      <w:r>
        <w:rPr>
          <w:lang w:eastAsia="zh-CN"/>
        </w:rPr>
        <w:t xml:space="preserve">  (3) </w:t>
      </w:r>
    </w:p>
    <w:p w14:paraId="0458386A" w14:textId="77777777" w:rsidR="00D73D77" w:rsidRDefault="00C57BE7">
      <w:pPr>
        <w:pStyle w:val="ListParagraph"/>
        <w:keepNext/>
        <w:numPr>
          <w:ilvl w:val="0"/>
          <w:numId w:val="2"/>
        </w:numPr>
      </w:pPr>
      <w:r>
        <w:t>减少社会开支</w:t>
      </w:r>
      <w:r>
        <w:t xml:space="preserve">  (4) </w:t>
      </w:r>
    </w:p>
    <w:p w14:paraId="4778F148" w14:textId="77777777" w:rsidR="00D73D77" w:rsidRDefault="00C57BE7">
      <w:pPr>
        <w:pStyle w:val="ListParagraph"/>
        <w:keepNext/>
        <w:numPr>
          <w:ilvl w:val="0"/>
          <w:numId w:val="2"/>
        </w:numPr>
      </w:pPr>
      <w:r>
        <w:t>减少军费开支</w:t>
      </w:r>
      <w:r>
        <w:t xml:space="preserve">  (5) </w:t>
      </w:r>
    </w:p>
    <w:p w14:paraId="05CD2888" w14:textId="77777777" w:rsidR="00D73D77" w:rsidRDefault="00D73D77"/>
    <w:p w14:paraId="2A98A6ED" w14:textId="77777777" w:rsidR="00D73D77" w:rsidRDefault="00C57BE7">
      <w:pPr>
        <w:pStyle w:val="BlockEndLabel"/>
      </w:pPr>
      <w:r>
        <w:t>End of Block: Preference 2: green infrastructure program (full)</w:t>
      </w:r>
    </w:p>
    <w:p w14:paraId="3D488A72" w14:textId="77777777" w:rsidR="00D73D77" w:rsidRDefault="00D73D77">
      <w:pPr>
        <w:pStyle w:val="BlockSeparator"/>
      </w:pPr>
    </w:p>
    <w:p w14:paraId="22F401AC" w14:textId="77777777" w:rsidR="00D73D77" w:rsidRDefault="00C57BE7">
      <w:pPr>
        <w:pStyle w:val="BlockStartLabel"/>
      </w:pPr>
      <w:r>
        <w:t>Start of Block: Preference 3: carbon tax with cash transfers (full)</w:t>
      </w:r>
    </w:p>
    <w:p w14:paraId="05F0D730" w14:textId="77777777" w:rsidR="00D73D77" w:rsidRDefault="00D73D77"/>
    <w:p w14:paraId="037C0CA8" w14:textId="77777777" w:rsidR="00D73D77" w:rsidRDefault="00C57BE7">
      <w:pPr>
        <w:keepNext/>
      </w:pPr>
      <w:r>
        <w:t>Q17.1 Timing</w:t>
      </w:r>
    </w:p>
    <w:p w14:paraId="48FE2FB2" w14:textId="77777777" w:rsidR="00D73D77" w:rsidRDefault="00C57BE7">
      <w:pPr>
        <w:pStyle w:val="ListParagraph"/>
        <w:keepNext/>
        <w:ind w:left="0"/>
      </w:pPr>
      <w:r>
        <w:t>First Click  (1)</w:t>
      </w:r>
    </w:p>
    <w:p w14:paraId="5A788F03" w14:textId="77777777" w:rsidR="00D73D77" w:rsidRDefault="00C57BE7">
      <w:pPr>
        <w:pStyle w:val="ListParagraph"/>
        <w:keepNext/>
        <w:ind w:left="0"/>
      </w:pPr>
      <w:r>
        <w:t>Last Click  (2)</w:t>
      </w:r>
    </w:p>
    <w:p w14:paraId="5E134DA4" w14:textId="77777777" w:rsidR="00D73D77" w:rsidRDefault="00C57BE7">
      <w:pPr>
        <w:pStyle w:val="ListParagraph"/>
        <w:keepNext/>
        <w:ind w:left="0"/>
      </w:pPr>
      <w:r>
        <w:t>Page Submit  (3)</w:t>
      </w:r>
    </w:p>
    <w:p w14:paraId="25966778" w14:textId="77777777" w:rsidR="00D73D77" w:rsidRDefault="00C57BE7">
      <w:pPr>
        <w:pStyle w:val="ListParagraph"/>
        <w:keepNext/>
        <w:ind w:left="0"/>
      </w:pPr>
      <w:r>
        <w:t>Click Count  (4)</w:t>
      </w:r>
    </w:p>
    <w:p w14:paraId="160C26BC" w14:textId="77777777" w:rsidR="00D73D77" w:rsidRDefault="00D73D77"/>
    <w:p w14:paraId="6B36C05A" w14:textId="77777777" w:rsidR="00D73D77" w:rsidRDefault="00C57BE7">
      <w:pPr>
        <w:keepNext/>
      </w:pPr>
      <w:r>
        <w:t>Q17.1 Timing</w:t>
      </w:r>
    </w:p>
    <w:p w14:paraId="2E7E3688" w14:textId="77777777" w:rsidR="00D73D77" w:rsidRDefault="00C57BE7">
      <w:pPr>
        <w:pStyle w:val="ListParagraph"/>
        <w:keepNext/>
        <w:ind w:left="0"/>
      </w:pPr>
      <w:r>
        <w:t>First Click  (1)</w:t>
      </w:r>
    </w:p>
    <w:p w14:paraId="3AFEC05F" w14:textId="77777777" w:rsidR="00D73D77" w:rsidRDefault="00C57BE7">
      <w:pPr>
        <w:pStyle w:val="ListParagraph"/>
        <w:keepNext/>
        <w:ind w:left="0"/>
      </w:pPr>
      <w:r>
        <w:t>Last Click  (2)</w:t>
      </w:r>
    </w:p>
    <w:p w14:paraId="5A26C27E" w14:textId="77777777" w:rsidR="00D73D77" w:rsidRDefault="00C57BE7">
      <w:pPr>
        <w:pStyle w:val="ListParagraph"/>
        <w:keepNext/>
        <w:ind w:left="0"/>
      </w:pPr>
      <w:r>
        <w:t>Page Submit  (3)</w:t>
      </w:r>
    </w:p>
    <w:p w14:paraId="1C004EA4" w14:textId="77777777" w:rsidR="00D73D77" w:rsidRDefault="00C57BE7">
      <w:pPr>
        <w:pStyle w:val="ListParagraph"/>
        <w:keepNext/>
        <w:ind w:left="0"/>
      </w:pPr>
      <w:r>
        <w:t>Click Count  (4)</w:t>
      </w:r>
    </w:p>
    <w:p w14:paraId="52D5AE83" w14:textId="77777777" w:rsidR="00D73D77" w:rsidRDefault="00D73D77"/>
    <w:p w14:paraId="6A94B59F" w14:textId="77777777" w:rsidR="00D73D77" w:rsidRDefault="00D73D77">
      <w:pPr>
        <w:pStyle w:val="QuestionSeparator"/>
      </w:pPr>
    </w:p>
    <w:p w14:paraId="66089363" w14:textId="77777777" w:rsidR="00D73D77" w:rsidRDefault="00D73D77"/>
    <w:p w14:paraId="720B3C1E" w14:textId="77777777" w:rsidR="00D73D77" w:rsidRDefault="00C57BE7">
      <w:pPr>
        <w:keepNext/>
      </w:pPr>
      <w:r>
        <w:t>Q17.2 To fight climate change, the [country] government can make greenhouse gas emissions costly, to make people and firms change their equipment and reduce their emissions. The government could do this through a policy called a </w:t>
      </w:r>
      <w:r>
        <w:rPr>
          <w:i/>
        </w:rPr>
        <w:t>carbon tax with cash transfers</w:t>
      </w:r>
      <w: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w:t>
      </w:r>
      <w:r>
        <w:lastRenderedPageBreak/>
        <w:t>regardless of their income. Each adult would thus receive [$600] per year. </w:t>
      </w:r>
      <w:r>
        <w:br/>
        <w:t>We will now ask you a few questions regarding this specific policy.</w:t>
      </w:r>
    </w:p>
    <w:p w14:paraId="340E2E1B" w14:textId="77777777" w:rsidR="00D73D77" w:rsidRDefault="00D73D77"/>
    <w:p w14:paraId="1F0B882B" w14:textId="77777777" w:rsidR="00D73D77" w:rsidRDefault="00C57BE7" w:rsidP="00C9306E">
      <w:pPr>
        <w:keepNext/>
        <w:rPr>
          <w:lang w:eastAsia="zh-CN"/>
        </w:rPr>
      </w:pPr>
      <w:r>
        <w:rPr>
          <w:lang w:eastAsia="zh-CN"/>
        </w:rPr>
        <w:t xml:space="preserve">Q17.2 </w:t>
      </w:r>
      <w:r>
        <w:rPr>
          <w:lang w:eastAsia="zh-CN"/>
        </w:rPr>
        <w:t>为了应对气候变化，中国政府可以</w:t>
      </w:r>
      <w:ins w:id="182" w:author="Wang, Charlotte" w:date="2021-10-07T21:02:00Z">
        <w:r w:rsidR="00C9306E">
          <w:rPr>
            <w:rFonts w:hint="eastAsia"/>
            <w:lang w:eastAsia="zh-CN"/>
          </w:rPr>
          <w:t>提高</w:t>
        </w:r>
      </w:ins>
      <w:del w:id="183" w:author="Wang, Charlotte" w:date="2021-10-07T21:02:00Z">
        <w:r w:rsidDel="00C9306E">
          <w:rPr>
            <w:lang w:eastAsia="zh-CN"/>
          </w:rPr>
          <w:delText>让</w:delText>
        </w:r>
      </w:del>
      <w:r>
        <w:rPr>
          <w:lang w:eastAsia="zh-CN"/>
        </w:rPr>
        <w:t>温室气体的排放</w:t>
      </w:r>
      <w:del w:id="184" w:author="Wang, Charlotte" w:date="2021-10-07T21:02:00Z">
        <w:r w:rsidDel="00C9306E">
          <w:rPr>
            <w:rFonts w:hint="eastAsia"/>
            <w:lang w:eastAsia="zh-CN"/>
          </w:rPr>
          <w:delText>变得昂贵</w:delText>
        </w:r>
      </w:del>
      <w:ins w:id="185" w:author="Wang, Charlotte" w:date="2021-10-07T21:02:00Z">
        <w:r w:rsidR="00C9306E">
          <w:rPr>
            <w:rFonts w:hint="eastAsia"/>
            <w:lang w:eastAsia="zh-CN"/>
          </w:rPr>
          <w:t>成本</w:t>
        </w:r>
      </w:ins>
      <w:r>
        <w:rPr>
          <w:lang w:eastAsia="zh-CN"/>
        </w:rPr>
        <w:t>，以促使人们和企业改善</w:t>
      </w:r>
      <w:del w:id="186" w:author="Wang, Charlotte" w:date="2021-10-07T21:02:00Z">
        <w:r w:rsidDel="00C9306E">
          <w:rPr>
            <w:lang w:eastAsia="zh-CN"/>
          </w:rPr>
          <w:delText>他们的</w:delText>
        </w:r>
      </w:del>
      <w:r>
        <w:rPr>
          <w:lang w:eastAsia="zh-CN"/>
        </w:rPr>
        <w:t>设备，减少排放。政府可以通过一项叫做</w:t>
      </w:r>
      <w:r>
        <w:rPr>
          <w:i/>
          <w:lang w:eastAsia="zh-CN"/>
        </w:rPr>
        <w:t>碳税及现金补贴</w:t>
      </w:r>
      <w:r>
        <w:rPr>
          <w:lang w:eastAsia="zh-CN"/>
        </w:rPr>
        <w:t>的政策来实现这一目标。在这项政策下，政府将对所有排放温室气体的产品征税。例如，汽油价格将</w:t>
      </w:r>
      <w:del w:id="187" w:author="Wang, Charlotte" w:date="2021-10-07T21:02:00Z">
        <w:r w:rsidDel="00C9306E">
          <w:rPr>
            <w:rFonts w:hint="eastAsia"/>
            <w:lang w:eastAsia="zh-CN"/>
          </w:rPr>
          <w:delText>增加</w:delText>
        </w:r>
      </w:del>
      <w:ins w:id="188" w:author="Wang, Charlotte" w:date="2021-10-07T21:02:00Z">
        <w:r w:rsidR="00C9306E">
          <w:rPr>
            <w:rFonts w:hint="eastAsia"/>
            <w:lang w:eastAsia="zh-CN"/>
          </w:rPr>
          <w:t>每升提高</w:t>
        </w:r>
      </w:ins>
      <w:r>
        <w:rPr>
          <w:lang w:eastAsia="zh-CN"/>
        </w:rPr>
        <w:t>人民币</w:t>
      </w:r>
      <w:r>
        <w:rPr>
          <w:lang w:eastAsia="zh-CN"/>
        </w:rPr>
        <w:t>0.7</w:t>
      </w:r>
      <w:r>
        <w:rPr>
          <w:lang w:eastAsia="zh-CN"/>
        </w:rPr>
        <w:t>元</w:t>
      </w:r>
      <w:del w:id="189" w:author="Wang, Charlotte" w:date="2021-10-07T21:02:00Z">
        <w:r w:rsidDel="00C9306E">
          <w:rPr>
            <w:lang w:eastAsia="zh-CN"/>
          </w:rPr>
          <w:delText>/</w:delText>
        </w:r>
        <w:r w:rsidDel="00C9306E">
          <w:rPr>
            <w:lang w:eastAsia="zh-CN"/>
          </w:rPr>
          <w:delText>升</w:delText>
        </w:r>
      </w:del>
      <w:r>
        <w:rPr>
          <w:lang w:eastAsia="zh-CN"/>
        </w:rPr>
        <w:t>。为了补偿物价上涨对家庭的影响，碳税收入</w:t>
      </w:r>
      <w:ins w:id="190" w:author="Wang, Charlotte" w:date="2021-10-07T21:03:00Z">
        <w:r w:rsidR="00C9306E">
          <w:rPr>
            <w:rFonts w:hint="eastAsia"/>
            <w:lang w:eastAsia="zh-CN"/>
          </w:rPr>
          <w:t>上缴后</w:t>
        </w:r>
      </w:ins>
      <w:r>
        <w:rPr>
          <w:lang w:eastAsia="zh-CN"/>
        </w:rPr>
        <w:t>会重新分配给所有家庭，不论他们收入多少。因此，在这项政策下，每位成人每年会获得</w:t>
      </w:r>
      <w:r>
        <w:rPr>
          <w:lang w:eastAsia="zh-CN"/>
        </w:rPr>
        <w:t>1800</w:t>
      </w:r>
      <w:r>
        <w:rPr>
          <w:lang w:eastAsia="zh-CN"/>
        </w:rPr>
        <w:t>元。</w:t>
      </w:r>
      <w:r>
        <w:rPr>
          <w:lang w:eastAsia="zh-CN"/>
        </w:rPr>
        <w:t xml:space="preserve">   </w:t>
      </w:r>
      <w:r>
        <w:rPr>
          <w:lang w:eastAsia="zh-CN"/>
        </w:rPr>
        <w:br/>
      </w:r>
      <w:r>
        <w:rPr>
          <w:lang w:eastAsia="zh-CN"/>
        </w:rPr>
        <w:br/>
      </w:r>
      <w:r>
        <w:rPr>
          <w:lang w:eastAsia="zh-CN"/>
        </w:rPr>
        <w:br/>
      </w:r>
      <w:r>
        <w:rPr>
          <w:lang w:eastAsia="zh-CN"/>
        </w:rPr>
        <w:t>现在，我们要问一些有关此项政策的问题。</w:t>
      </w:r>
      <w:r>
        <w:rPr>
          <w:lang w:eastAsia="zh-CN"/>
        </w:rPr>
        <w:br/>
      </w:r>
    </w:p>
    <w:p w14:paraId="1873A29B" w14:textId="77777777" w:rsidR="00D73D77" w:rsidRDefault="00D73D77">
      <w:pPr>
        <w:rPr>
          <w:lang w:eastAsia="zh-CN"/>
        </w:rPr>
      </w:pPr>
    </w:p>
    <w:p w14:paraId="2731C4A4" w14:textId="77777777" w:rsidR="00D73D77" w:rsidRDefault="00D73D77">
      <w:pPr>
        <w:pStyle w:val="QuestionSeparator"/>
        <w:rPr>
          <w:lang w:eastAsia="zh-CN"/>
        </w:rPr>
      </w:pPr>
    </w:p>
    <w:tbl>
      <w:tblPr>
        <w:tblStyle w:val="QQuestionIconTable"/>
        <w:tblW w:w="50" w:type="auto"/>
        <w:tblLook w:val="07E0" w:firstRow="1" w:lastRow="1" w:firstColumn="1" w:lastColumn="1" w:noHBand="1" w:noVBand="1"/>
      </w:tblPr>
      <w:tblGrid>
        <w:gridCol w:w="380"/>
      </w:tblGrid>
      <w:tr w:rsidR="00D73D77" w14:paraId="40D36F48" w14:textId="77777777">
        <w:tc>
          <w:tcPr>
            <w:tcW w:w="50" w:type="dxa"/>
          </w:tcPr>
          <w:p w14:paraId="3B518120" w14:textId="77777777" w:rsidR="00D73D77" w:rsidRDefault="00C57BE7">
            <w:pPr>
              <w:keepNext/>
            </w:pPr>
            <w:r>
              <w:rPr>
                <w:noProof/>
              </w:rPr>
              <w:drawing>
                <wp:inline distT="0" distB="0" distL="0" distR="0" wp14:anchorId="58280998" wp14:editId="1304F8B8">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0A610203" w14:textId="77777777" w:rsidR="00D73D77" w:rsidRDefault="00D73D77"/>
    <w:p w14:paraId="4696F34C" w14:textId="77777777" w:rsidR="00D73D77" w:rsidRDefault="00C57BE7">
      <w:pPr>
        <w:keepNext/>
      </w:pPr>
      <w:r>
        <w:lastRenderedPageBreak/>
        <w:t>Q17.3 Do you agree or disagree with the following statements? A carbon tax with cash transfers would...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026C3715"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8008C05" w14:textId="77777777" w:rsidR="00D73D77" w:rsidRDefault="00D73D77">
            <w:pPr>
              <w:keepNext/>
            </w:pPr>
          </w:p>
        </w:tc>
        <w:tc>
          <w:tcPr>
            <w:tcW w:w="1596" w:type="dxa"/>
          </w:tcPr>
          <w:p w14:paraId="38085463"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29A3920"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18E4E53"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B5FADDB"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09D6D06"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agree (5)</w:t>
            </w:r>
          </w:p>
        </w:tc>
      </w:tr>
      <w:tr w:rsidR="00D73D77" w14:paraId="2463881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C89C114" w14:textId="77777777" w:rsidR="00D73D77" w:rsidRDefault="00C57BE7">
            <w:pPr>
              <w:keepNext/>
            </w:pPr>
            <w:r>
              <w:t xml:space="preserve">encourage people to drive less (6) </w:t>
            </w:r>
          </w:p>
        </w:tc>
        <w:tc>
          <w:tcPr>
            <w:tcW w:w="1596" w:type="dxa"/>
          </w:tcPr>
          <w:p w14:paraId="1BC0C25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C0BD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8F00F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4312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7EC54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4D932E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968BCE4" w14:textId="77777777" w:rsidR="00D73D77" w:rsidRDefault="00C57BE7">
            <w:pPr>
              <w:keepNext/>
            </w:pPr>
            <w:r>
              <w:t xml:space="preserve">encourage people and companies to insulate buildings (1) </w:t>
            </w:r>
          </w:p>
        </w:tc>
        <w:tc>
          <w:tcPr>
            <w:tcW w:w="1596" w:type="dxa"/>
          </w:tcPr>
          <w:p w14:paraId="622324D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8ED7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A281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1205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1D08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D97680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B83287A" w14:textId="77777777" w:rsidR="00D73D77" w:rsidRDefault="00C57BE7">
            <w:pPr>
              <w:keepNext/>
            </w:pPr>
            <w:r>
              <w:t xml:space="preserve">reduce the use of fossil fuels and greenhouse gas emissions (7) </w:t>
            </w:r>
          </w:p>
        </w:tc>
        <w:tc>
          <w:tcPr>
            <w:tcW w:w="1596" w:type="dxa"/>
          </w:tcPr>
          <w:p w14:paraId="01B4B8B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1E5F7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1AAD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474B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3F0B0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AC7890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47FD0CD" w14:textId="77777777" w:rsidR="00D73D77" w:rsidRDefault="00C57BE7">
            <w:pPr>
              <w:keepNext/>
            </w:pPr>
            <w:r>
              <w:t xml:space="preserve">reduce air pollution (2) </w:t>
            </w:r>
          </w:p>
        </w:tc>
        <w:tc>
          <w:tcPr>
            <w:tcW w:w="1596" w:type="dxa"/>
          </w:tcPr>
          <w:p w14:paraId="667A420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43122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1D452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3C0D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ABF3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E2068F5"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3E0099C" w14:textId="77777777" w:rsidR="00D73D77" w:rsidRDefault="00C57BE7">
            <w:pPr>
              <w:keepNext/>
            </w:pPr>
            <w:r>
              <w:t xml:space="preserve">have a </w:t>
            </w:r>
            <w:r>
              <w:rPr>
                <w:b/>
              </w:rPr>
              <w:t>negative effect</w:t>
            </w:r>
            <w:r>
              <w:t xml:space="preserve"> on the [country] economy and employment (4) </w:t>
            </w:r>
          </w:p>
        </w:tc>
        <w:tc>
          <w:tcPr>
            <w:tcW w:w="1596" w:type="dxa"/>
          </w:tcPr>
          <w:p w14:paraId="74DD977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96CF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A59EB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59BE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9EDB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7F9603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C6747AF" w14:textId="77777777" w:rsidR="00D73D77" w:rsidRDefault="00C57BE7">
            <w:pPr>
              <w:keepNext/>
            </w:pPr>
            <w:r>
              <w:t xml:space="preserve">have a </w:t>
            </w:r>
            <w:r>
              <w:rPr>
                <w:b/>
              </w:rPr>
              <w:t>large effect</w:t>
            </w:r>
            <w:r>
              <w:t xml:space="preserve"> on the [country] economy and employment (3) </w:t>
            </w:r>
          </w:p>
        </w:tc>
        <w:tc>
          <w:tcPr>
            <w:tcW w:w="1596" w:type="dxa"/>
          </w:tcPr>
          <w:p w14:paraId="0135E5C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BC0D8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5EF96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92230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57378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89F6B0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4EE51EA" w14:textId="77777777" w:rsidR="00D73D77" w:rsidRDefault="00C57BE7">
            <w:pPr>
              <w:keepNext/>
            </w:pPr>
            <w:r>
              <w:t xml:space="preserve">be a costly way to fight climate change (5) </w:t>
            </w:r>
          </w:p>
        </w:tc>
        <w:tc>
          <w:tcPr>
            <w:tcW w:w="1596" w:type="dxa"/>
          </w:tcPr>
          <w:p w14:paraId="35C94FC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57F7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80F0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6A4F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27A0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D8DBE8" w14:textId="77777777" w:rsidR="00D73D77" w:rsidRDefault="00D73D77"/>
    <w:p w14:paraId="68792540" w14:textId="77777777" w:rsidR="00D73D77" w:rsidRDefault="00D73D77"/>
    <w:p w14:paraId="0A96FD84" w14:textId="77777777" w:rsidR="00D73D77" w:rsidRDefault="00C57BE7">
      <w:pPr>
        <w:keepNext/>
        <w:rPr>
          <w:lang w:eastAsia="zh-CN"/>
        </w:rPr>
      </w:pPr>
      <w:r>
        <w:rPr>
          <w:lang w:eastAsia="zh-CN"/>
        </w:rPr>
        <w:lastRenderedPageBreak/>
        <w:t xml:space="preserve">Q17.3 </w:t>
      </w:r>
      <w:r>
        <w:rPr>
          <w:lang w:eastAsia="zh-CN"/>
        </w:rPr>
        <w:t>您是否认同以下说法？碳税及现金补贴措施会</w:t>
      </w:r>
      <w:r>
        <w:rPr>
          <w:lang w:eastAsia="zh-CN"/>
        </w:rPr>
        <w: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52FF0C39"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886EB1" w14:textId="77777777" w:rsidR="00D73D77" w:rsidRDefault="00D73D77">
            <w:pPr>
              <w:keepNext/>
              <w:rPr>
                <w:lang w:eastAsia="zh-CN"/>
              </w:rPr>
            </w:pPr>
          </w:p>
        </w:tc>
        <w:tc>
          <w:tcPr>
            <w:tcW w:w="1596" w:type="dxa"/>
          </w:tcPr>
          <w:p w14:paraId="560B6FEA"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
          <w:p w14:paraId="0FD14844" w14:textId="77777777" w:rsidR="00D73D77" w:rsidRDefault="00C9306E">
            <w:pPr>
              <w:cnfStyle w:val="100000000000" w:firstRow="1" w:lastRow="0" w:firstColumn="0" w:lastColumn="0" w:oddVBand="0" w:evenVBand="0" w:oddHBand="0" w:evenHBand="0" w:firstRowFirstColumn="0" w:firstRowLastColumn="0" w:lastRowFirstColumn="0" w:lastRowLastColumn="0"/>
            </w:pPr>
            <w:ins w:id="191" w:author="Wang, Charlotte" w:date="2021-10-07T21:03:00Z">
              <w:r>
                <w:rPr>
                  <w:rFonts w:hint="eastAsia"/>
                  <w:lang w:eastAsia="zh-CN"/>
                </w:rPr>
                <w:t>比较</w:t>
              </w:r>
            </w:ins>
            <w:r w:rsidR="00C57BE7">
              <w:t>不</w:t>
            </w:r>
            <w:del w:id="192" w:author="Wang, Charlotte" w:date="2021-10-07T21:03:00Z">
              <w:r w:rsidR="00C57BE7" w:rsidDel="00C9306E">
                <w:delText>太</w:delText>
              </w:r>
            </w:del>
            <w:r w:rsidR="00C57BE7">
              <w:t>同意</w:t>
            </w:r>
            <w:r w:rsidR="00C57BE7">
              <w:t xml:space="preserve"> (2)</w:t>
            </w:r>
          </w:p>
        </w:tc>
        <w:tc>
          <w:tcPr>
            <w:tcW w:w="1596" w:type="dxa"/>
          </w:tcPr>
          <w:p w14:paraId="6ACE0D86" w14:textId="77777777" w:rsidR="00D73D77" w:rsidRDefault="00C57BE7">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
          <w:p w14:paraId="7DE9D00D" w14:textId="77777777" w:rsidR="00D73D77" w:rsidRDefault="00C9306E">
            <w:pPr>
              <w:cnfStyle w:val="100000000000" w:firstRow="1" w:lastRow="0" w:firstColumn="0" w:lastColumn="0" w:oddVBand="0" w:evenVBand="0" w:oddHBand="0" w:evenHBand="0" w:firstRowFirstColumn="0" w:firstRowLastColumn="0" w:lastRowFirstColumn="0" w:lastRowLastColumn="0"/>
            </w:pPr>
            <w:ins w:id="193" w:author="Wang, Charlotte" w:date="2021-10-07T21:03:00Z">
              <w:r>
                <w:rPr>
                  <w:rFonts w:hint="eastAsia"/>
                  <w:lang w:eastAsia="zh-CN"/>
                </w:rPr>
                <w:t>比较</w:t>
              </w:r>
            </w:ins>
            <w:del w:id="194" w:author="Wang, Charlotte" w:date="2021-10-07T21:03:00Z">
              <w:r w:rsidR="00C57BE7" w:rsidDel="00C9306E">
                <w:delText>有点</w:delText>
              </w:r>
            </w:del>
            <w:r w:rsidR="00C57BE7">
              <w:t>同意</w:t>
            </w:r>
            <w:r w:rsidR="00C57BE7">
              <w:t xml:space="preserve"> (4)</w:t>
            </w:r>
          </w:p>
        </w:tc>
        <w:tc>
          <w:tcPr>
            <w:tcW w:w="1596" w:type="dxa"/>
          </w:tcPr>
          <w:p w14:paraId="0DDF8507"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D73D77" w14:paraId="6AB7A27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D84C6C4" w14:textId="77777777" w:rsidR="00D73D77" w:rsidRDefault="00C57BE7">
            <w:pPr>
              <w:keepNext/>
            </w:pPr>
            <w:r>
              <w:t>鼓励人们少开车</w:t>
            </w:r>
            <w:r>
              <w:t xml:space="preserve"> (6) </w:t>
            </w:r>
          </w:p>
        </w:tc>
        <w:tc>
          <w:tcPr>
            <w:tcW w:w="1596" w:type="dxa"/>
          </w:tcPr>
          <w:p w14:paraId="09CA21C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F6BB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545F2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D3A89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F8B80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6627796"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1E1114B" w14:textId="77777777" w:rsidR="00D73D77" w:rsidRDefault="00C57BE7">
            <w:pPr>
              <w:keepNext/>
              <w:rPr>
                <w:lang w:eastAsia="zh-CN"/>
              </w:rPr>
            </w:pPr>
            <w:r>
              <w:rPr>
                <w:lang w:eastAsia="zh-CN"/>
              </w:rPr>
              <w:t>鼓励人们和企业对建筑物进行隔热</w:t>
            </w:r>
            <w:r>
              <w:rPr>
                <w:lang w:eastAsia="zh-CN"/>
              </w:rPr>
              <w:t xml:space="preserve"> (1) </w:t>
            </w:r>
          </w:p>
        </w:tc>
        <w:tc>
          <w:tcPr>
            <w:tcW w:w="1596" w:type="dxa"/>
          </w:tcPr>
          <w:p w14:paraId="52611E1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2CC733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86D899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D43E96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15CF65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16FBCB6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A92A07D" w14:textId="77777777" w:rsidR="00D73D77" w:rsidRDefault="00C57BE7">
            <w:pPr>
              <w:keepNext/>
              <w:rPr>
                <w:lang w:eastAsia="zh-CN"/>
              </w:rPr>
            </w:pPr>
            <w:r>
              <w:rPr>
                <w:lang w:eastAsia="zh-CN"/>
              </w:rPr>
              <w:t>减少化石燃料的使用和温室气体的排放</w:t>
            </w:r>
            <w:r>
              <w:rPr>
                <w:lang w:eastAsia="zh-CN"/>
              </w:rPr>
              <w:t xml:space="preserve"> (7) </w:t>
            </w:r>
          </w:p>
        </w:tc>
        <w:tc>
          <w:tcPr>
            <w:tcW w:w="1596" w:type="dxa"/>
          </w:tcPr>
          <w:p w14:paraId="1623CF6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6D85CC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56C77F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D431CC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2B3637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5AEB5EF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4B651CE" w14:textId="77777777" w:rsidR="00D73D77" w:rsidRDefault="00C57BE7">
            <w:pPr>
              <w:keepNext/>
            </w:pPr>
            <w:r>
              <w:t>减少空气污染</w:t>
            </w:r>
            <w:r>
              <w:t xml:space="preserve"> (2) </w:t>
            </w:r>
          </w:p>
        </w:tc>
        <w:tc>
          <w:tcPr>
            <w:tcW w:w="1596" w:type="dxa"/>
          </w:tcPr>
          <w:p w14:paraId="716D388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F8EE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B174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79D2D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980B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070A432D"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2A81BCE" w14:textId="77777777" w:rsidR="00D73D77" w:rsidRDefault="00C57BE7">
            <w:pPr>
              <w:keepNext/>
              <w:rPr>
                <w:lang w:eastAsia="zh-CN"/>
              </w:rPr>
            </w:pPr>
            <w:r>
              <w:rPr>
                <w:lang w:eastAsia="zh-CN"/>
              </w:rPr>
              <w:t>对中国经济和就业产生</w:t>
            </w:r>
            <w:r>
              <w:rPr>
                <w:b/>
                <w:lang w:eastAsia="zh-CN"/>
              </w:rPr>
              <w:t>负面影响</w:t>
            </w:r>
            <w:r>
              <w:rPr>
                <w:lang w:eastAsia="zh-CN"/>
              </w:rPr>
              <w:t xml:space="preserve"> (4) </w:t>
            </w:r>
          </w:p>
        </w:tc>
        <w:tc>
          <w:tcPr>
            <w:tcW w:w="1596" w:type="dxa"/>
          </w:tcPr>
          <w:p w14:paraId="563F660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93A239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67413C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E285EF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DCEF14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1280F9C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FBFD2DD" w14:textId="77777777" w:rsidR="00D73D77" w:rsidRDefault="00C57BE7">
            <w:pPr>
              <w:keepNext/>
              <w:rPr>
                <w:lang w:eastAsia="zh-CN"/>
              </w:rPr>
            </w:pPr>
            <w:r>
              <w:rPr>
                <w:lang w:eastAsia="zh-CN"/>
              </w:rPr>
              <w:t>对中国经济和就业产生</w:t>
            </w:r>
            <w:r>
              <w:rPr>
                <w:b/>
                <w:lang w:eastAsia="zh-CN"/>
              </w:rPr>
              <w:t>巨大影响</w:t>
            </w:r>
            <w:r>
              <w:rPr>
                <w:lang w:eastAsia="zh-CN"/>
              </w:rPr>
              <w:t xml:space="preserve"> (3) </w:t>
            </w:r>
          </w:p>
        </w:tc>
        <w:tc>
          <w:tcPr>
            <w:tcW w:w="1596" w:type="dxa"/>
          </w:tcPr>
          <w:p w14:paraId="6D0946F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7F56EE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DABFAF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9C7C34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F9B43B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23B47EBD"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8FA1EC7" w14:textId="77777777" w:rsidR="00D73D77" w:rsidRDefault="00C57BE7">
            <w:pPr>
              <w:keepNext/>
              <w:rPr>
                <w:lang w:eastAsia="zh-CN"/>
              </w:rPr>
            </w:pPr>
            <w:r>
              <w:rPr>
                <w:lang w:eastAsia="zh-CN"/>
              </w:rPr>
              <w:t>是一种代价高昂的的对抗气候变化的方法</w:t>
            </w:r>
            <w:r>
              <w:rPr>
                <w:lang w:eastAsia="zh-CN"/>
              </w:rPr>
              <w:t xml:space="preserve"> (5) </w:t>
            </w:r>
          </w:p>
        </w:tc>
        <w:tc>
          <w:tcPr>
            <w:tcW w:w="1596" w:type="dxa"/>
          </w:tcPr>
          <w:p w14:paraId="2E7BA4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87373B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02AF5D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B271CF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68E147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5E6EDA25" w14:textId="77777777" w:rsidR="00D73D77" w:rsidRDefault="00D73D77">
      <w:pPr>
        <w:rPr>
          <w:lang w:eastAsia="zh-CN"/>
        </w:rPr>
      </w:pPr>
    </w:p>
    <w:p w14:paraId="5DB3B434" w14:textId="77777777" w:rsidR="00D73D77" w:rsidRDefault="00D73D77">
      <w:pPr>
        <w:rPr>
          <w:lang w:eastAsia="zh-CN"/>
        </w:rPr>
      </w:pPr>
    </w:p>
    <w:p w14:paraId="521504E8" w14:textId="77777777" w:rsidR="00D73D77" w:rsidRDefault="00D73D77">
      <w:pPr>
        <w:pStyle w:val="QuestionSeparator"/>
        <w:rPr>
          <w:lang w:eastAsia="zh-CN"/>
        </w:rPr>
      </w:pPr>
    </w:p>
    <w:p w14:paraId="0B6A2634" w14:textId="77777777" w:rsidR="00D73D77" w:rsidRDefault="00D73D77">
      <w:pPr>
        <w:rPr>
          <w:lang w:eastAsia="zh-CN"/>
        </w:rPr>
      </w:pPr>
    </w:p>
    <w:p w14:paraId="02485E47" w14:textId="77777777" w:rsidR="00D73D77" w:rsidRDefault="00C57BE7">
      <w:pPr>
        <w:keepNext/>
      </w:pPr>
      <w:r>
        <w:lastRenderedPageBreak/>
        <w:t>Q17.4 In your view, would the following groups win or lose under a carbon tax with cash transfers?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1CF42A06"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D5584EA" w14:textId="77777777" w:rsidR="00D73D77" w:rsidRDefault="00D73D77">
            <w:pPr>
              <w:keepNext/>
            </w:pPr>
          </w:p>
        </w:tc>
        <w:tc>
          <w:tcPr>
            <w:tcW w:w="1596" w:type="dxa"/>
          </w:tcPr>
          <w:p w14:paraId="44D8C48D" w14:textId="77777777" w:rsidR="00D73D77" w:rsidRDefault="00C57BE7">
            <w:pPr>
              <w:cnfStyle w:val="100000000000" w:firstRow="1" w:lastRow="0" w:firstColumn="0" w:lastColumn="0" w:oddVBand="0" w:evenVBand="0" w:oddHBand="0" w:evenHBand="0" w:firstRowFirstColumn="0" w:firstRowLastColumn="0" w:lastRowFirstColumn="0" w:lastRowLastColumn="0"/>
            </w:pPr>
            <w:r>
              <w:t>Lose a lot (1)</w:t>
            </w:r>
          </w:p>
        </w:tc>
        <w:tc>
          <w:tcPr>
            <w:tcW w:w="1596" w:type="dxa"/>
          </w:tcPr>
          <w:p w14:paraId="4AF920E6" w14:textId="77777777" w:rsidR="00D73D77" w:rsidRDefault="00C57BE7">
            <w:pPr>
              <w:cnfStyle w:val="100000000000" w:firstRow="1" w:lastRow="0" w:firstColumn="0" w:lastColumn="0" w:oddVBand="0" w:evenVBand="0" w:oddHBand="0" w:evenHBand="0" w:firstRowFirstColumn="0" w:firstRowLastColumn="0" w:lastRowFirstColumn="0" w:lastRowLastColumn="0"/>
            </w:pPr>
            <w:r>
              <w:t>Mostly lose (2)</w:t>
            </w:r>
          </w:p>
        </w:tc>
        <w:tc>
          <w:tcPr>
            <w:tcW w:w="1596" w:type="dxa"/>
          </w:tcPr>
          <w:p w14:paraId="527002ED"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win nor lose (3)</w:t>
            </w:r>
          </w:p>
        </w:tc>
        <w:tc>
          <w:tcPr>
            <w:tcW w:w="1596" w:type="dxa"/>
          </w:tcPr>
          <w:p w14:paraId="2E2D231A" w14:textId="77777777" w:rsidR="00D73D77" w:rsidRDefault="00C57BE7">
            <w:pPr>
              <w:cnfStyle w:val="100000000000" w:firstRow="1" w:lastRow="0" w:firstColumn="0" w:lastColumn="0" w:oddVBand="0" w:evenVBand="0" w:oddHBand="0" w:evenHBand="0" w:firstRowFirstColumn="0" w:firstRowLastColumn="0" w:lastRowFirstColumn="0" w:lastRowLastColumn="0"/>
            </w:pPr>
            <w:r>
              <w:t>Mostly win (5)</w:t>
            </w:r>
          </w:p>
        </w:tc>
        <w:tc>
          <w:tcPr>
            <w:tcW w:w="1596" w:type="dxa"/>
          </w:tcPr>
          <w:p w14:paraId="14A87098" w14:textId="77777777" w:rsidR="00D73D77" w:rsidRDefault="00C57BE7">
            <w:pPr>
              <w:cnfStyle w:val="100000000000" w:firstRow="1" w:lastRow="0" w:firstColumn="0" w:lastColumn="0" w:oddVBand="0" w:evenVBand="0" w:oddHBand="0" w:evenHBand="0" w:firstRowFirstColumn="0" w:firstRowLastColumn="0" w:lastRowFirstColumn="0" w:lastRowLastColumn="0"/>
            </w:pPr>
            <w:r>
              <w:t>Win a lot (6)</w:t>
            </w:r>
          </w:p>
        </w:tc>
      </w:tr>
      <w:tr w:rsidR="00D73D77" w14:paraId="4A9787B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DFCE180" w14:textId="77777777" w:rsidR="00D73D77" w:rsidRDefault="00C57BE7">
            <w:pPr>
              <w:keepNext/>
            </w:pPr>
            <w:r>
              <w:t xml:space="preserve">Low-income earners (1) </w:t>
            </w:r>
          </w:p>
        </w:tc>
        <w:tc>
          <w:tcPr>
            <w:tcW w:w="1596" w:type="dxa"/>
          </w:tcPr>
          <w:p w14:paraId="4963C39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44F4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7135B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5D9A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1B123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0F17A1B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23DBA31" w14:textId="77777777" w:rsidR="00D73D77" w:rsidRDefault="00C57BE7">
            <w:pPr>
              <w:keepNext/>
            </w:pPr>
            <w:r>
              <w:t xml:space="preserve">The middle class (2) </w:t>
            </w:r>
          </w:p>
        </w:tc>
        <w:tc>
          <w:tcPr>
            <w:tcW w:w="1596" w:type="dxa"/>
          </w:tcPr>
          <w:p w14:paraId="051CAD5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31A2C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EF93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EBD16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C4FA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AC30DB6"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8A3CC3D" w14:textId="77777777" w:rsidR="00D73D77" w:rsidRDefault="00C57BE7">
            <w:pPr>
              <w:keepNext/>
            </w:pPr>
            <w:r>
              <w:t xml:space="preserve">High-income earners (3) </w:t>
            </w:r>
          </w:p>
        </w:tc>
        <w:tc>
          <w:tcPr>
            <w:tcW w:w="1596" w:type="dxa"/>
          </w:tcPr>
          <w:p w14:paraId="5EDF031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85AB3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07645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A0DF8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D19C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117DA9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7F1C2DB" w14:textId="77777777" w:rsidR="00D73D77" w:rsidRDefault="00C57BE7">
            <w:pPr>
              <w:keepNext/>
            </w:pPr>
            <w:r>
              <w:t xml:space="preserve">Those living in rural areas (4) </w:t>
            </w:r>
          </w:p>
        </w:tc>
        <w:tc>
          <w:tcPr>
            <w:tcW w:w="1596" w:type="dxa"/>
          </w:tcPr>
          <w:p w14:paraId="30CD06D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8BC07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4749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D8D3D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4A26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2A5031" w14:textId="77777777" w:rsidR="00D73D77" w:rsidRDefault="00D73D77"/>
    <w:p w14:paraId="11532026" w14:textId="77777777" w:rsidR="00D73D77" w:rsidRDefault="00D73D77"/>
    <w:p w14:paraId="3D051C0F" w14:textId="77777777" w:rsidR="00D73D77" w:rsidRDefault="00C57BE7">
      <w:pPr>
        <w:keepNext/>
        <w:rPr>
          <w:lang w:eastAsia="zh-CN"/>
        </w:rPr>
      </w:pPr>
      <w:r>
        <w:rPr>
          <w:lang w:eastAsia="zh-CN"/>
        </w:rPr>
        <w:t xml:space="preserve">Q17.4 </w:t>
      </w:r>
      <w:r>
        <w:rPr>
          <w:lang w:eastAsia="zh-CN"/>
        </w:rPr>
        <w:t>在您看来，在碳税及现金补贴措施下，以下群体会有获益还是损失？</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36982CF0"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8124584" w14:textId="77777777" w:rsidR="00D73D77" w:rsidRDefault="00D73D77">
            <w:pPr>
              <w:keepNext/>
              <w:rPr>
                <w:lang w:eastAsia="zh-CN"/>
              </w:rPr>
            </w:pPr>
          </w:p>
        </w:tc>
        <w:tc>
          <w:tcPr>
            <w:tcW w:w="1596" w:type="dxa"/>
          </w:tcPr>
          <w:p w14:paraId="4001992B" w14:textId="77777777" w:rsidR="00D73D77" w:rsidRDefault="00C57BE7">
            <w:pPr>
              <w:cnfStyle w:val="100000000000" w:firstRow="1" w:lastRow="0" w:firstColumn="0" w:lastColumn="0" w:oddVBand="0" w:evenVBand="0" w:oddHBand="0" w:evenHBand="0" w:firstRowFirstColumn="0" w:firstRowLastColumn="0" w:lastRowFirstColumn="0" w:lastRowLastColumn="0"/>
            </w:pPr>
            <w:r>
              <w:t>损失很大</w:t>
            </w:r>
            <w:r>
              <w:t xml:space="preserve"> (1)</w:t>
            </w:r>
          </w:p>
        </w:tc>
        <w:tc>
          <w:tcPr>
            <w:tcW w:w="1596" w:type="dxa"/>
          </w:tcPr>
          <w:p w14:paraId="185DD3A6" w14:textId="77777777" w:rsidR="00D73D77" w:rsidRDefault="00C57BE7">
            <w:pPr>
              <w:cnfStyle w:val="100000000000" w:firstRow="1" w:lastRow="0" w:firstColumn="0" w:lastColumn="0" w:oddVBand="0" w:evenVBand="0" w:oddHBand="0" w:evenHBand="0" w:firstRowFirstColumn="0" w:firstRowLastColumn="0" w:lastRowFirstColumn="0" w:lastRowLastColumn="0"/>
            </w:pPr>
            <w:del w:id="195" w:author="Wang, Charlotte" w:date="2021-10-07T21:03:00Z">
              <w:r w:rsidDel="00C9306E">
                <w:rPr>
                  <w:rFonts w:hint="eastAsia"/>
                  <w:lang w:eastAsia="zh-CN"/>
                </w:rPr>
                <w:delText>主要是损失</w:delText>
              </w:r>
            </w:del>
            <w:ins w:id="196" w:author="Wang, Charlotte" w:date="2021-10-07T21:03:00Z">
              <w:r w:rsidR="00C9306E">
                <w:rPr>
                  <w:rFonts w:hint="eastAsia"/>
                  <w:lang w:eastAsia="zh-CN"/>
                </w:rPr>
                <w:t>弊大于利</w:t>
              </w:r>
            </w:ins>
            <w:r>
              <w:t xml:space="preserve"> (2)</w:t>
            </w:r>
          </w:p>
        </w:tc>
        <w:tc>
          <w:tcPr>
            <w:tcW w:w="1596" w:type="dxa"/>
          </w:tcPr>
          <w:p w14:paraId="628D56A7" w14:textId="77777777" w:rsidR="00D73D77" w:rsidRDefault="00C57BE7">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既没有获益也没有损失</w:t>
            </w:r>
            <w:r>
              <w:rPr>
                <w:lang w:eastAsia="zh-CN"/>
              </w:rPr>
              <w:t xml:space="preserve"> (3)</w:t>
            </w:r>
          </w:p>
        </w:tc>
        <w:tc>
          <w:tcPr>
            <w:tcW w:w="1596" w:type="dxa"/>
          </w:tcPr>
          <w:p w14:paraId="63422C38" w14:textId="77777777" w:rsidR="00D73D77" w:rsidRDefault="00C9306E">
            <w:pPr>
              <w:cnfStyle w:val="100000000000" w:firstRow="1" w:lastRow="0" w:firstColumn="0" w:lastColumn="0" w:oddVBand="0" w:evenVBand="0" w:oddHBand="0" w:evenHBand="0" w:firstRowFirstColumn="0" w:firstRowLastColumn="0" w:lastRowFirstColumn="0" w:lastRowLastColumn="0"/>
            </w:pPr>
            <w:ins w:id="197" w:author="Wang, Charlotte" w:date="2021-10-07T21:03:00Z">
              <w:r>
                <w:rPr>
                  <w:rFonts w:hint="eastAsia"/>
                  <w:lang w:eastAsia="zh-CN"/>
                </w:rPr>
                <w:t>利大于弊</w:t>
              </w:r>
            </w:ins>
            <w:del w:id="198" w:author="Wang, Charlotte" w:date="2021-10-07T21:03:00Z">
              <w:r w:rsidR="00C57BE7" w:rsidDel="00C9306E">
                <w:delText>主要是获益</w:delText>
              </w:r>
              <w:r w:rsidR="00C57BE7" w:rsidDel="00C9306E">
                <w:delText xml:space="preserve"> </w:delText>
              </w:r>
            </w:del>
            <w:r w:rsidR="00C57BE7">
              <w:t>(5)</w:t>
            </w:r>
          </w:p>
        </w:tc>
        <w:tc>
          <w:tcPr>
            <w:tcW w:w="1596" w:type="dxa"/>
          </w:tcPr>
          <w:p w14:paraId="7CA73B3A" w14:textId="77777777" w:rsidR="00D73D77" w:rsidRDefault="00C57BE7">
            <w:pPr>
              <w:cnfStyle w:val="100000000000" w:firstRow="1" w:lastRow="0" w:firstColumn="0" w:lastColumn="0" w:oddVBand="0" w:evenVBand="0" w:oddHBand="0" w:evenHBand="0" w:firstRowFirstColumn="0" w:firstRowLastColumn="0" w:lastRowFirstColumn="0" w:lastRowLastColumn="0"/>
            </w:pPr>
            <w:r>
              <w:t>获益很大</w:t>
            </w:r>
            <w:r>
              <w:t xml:space="preserve"> (6)</w:t>
            </w:r>
          </w:p>
        </w:tc>
      </w:tr>
      <w:tr w:rsidR="00D73D77" w14:paraId="2CB9952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700B940" w14:textId="77777777" w:rsidR="00D73D77" w:rsidRDefault="00C57BE7">
            <w:pPr>
              <w:keepNext/>
            </w:pPr>
            <w:r>
              <w:t>低收入者</w:t>
            </w:r>
            <w:r>
              <w:t xml:space="preserve"> (1) </w:t>
            </w:r>
          </w:p>
        </w:tc>
        <w:tc>
          <w:tcPr>
            <w:tcW w:w="1596" w:type="dxa"/>
          </w:tcPr>
          <w:p w14:paraId="41CF795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F7F3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70FF3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FB690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7E92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F58027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69BD447" w14:textId="77777777" w:rsidR="00D73D77" w:rsidRDefault="00C57BE7">
            <w:pPr>
              <w:keepNext/>
            </w:pPr>
            <w:r>
              <w:t>中收入者</w:t>
            </w:r>
            <w:r>
              <w:t xml:space="preserve"> (2) </w:t>
            </w:r>
          </w:p>
        </w:tc>
        <w:tc>
          <w:tcPr>
            <w:tcW w:w="1596" w:type="dxa"/>
          </w:tcPr>
          <w:p w14:paraId="032BA33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20BB9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93E1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5FC59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2CAF9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E1D7739"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E64C484" w14:textId="77777777" w:rsidR="00D73D77" w:rsidRDefault="00C57BE7">
            <w:pPr>
              <w:keepNext/>
            </w:pPr>
            <w:r>
              <w:t>高收入者</w:t>
            </w:r>
            <w:r>
              <w:t xml:space="preserve"> (3) </w:t>
            </w:r>
          </w:p>
        </w:tc>
        <w:tc>
          <w:tcPr>
            <w:tcW w:w="1596" w:type="dxa"/>
          </w:tcPr>
          <w:p w14:paraId="1AD3B18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4E5D0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53152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605E6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357D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E28C95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B738E51" w14:textId="77777777" w:rsidR="00D73D77" w:rsidRDefault="00C57BE7">
            <w:pPr>
              <w:keepNext/>
            </w:pPr>
            <w:r>
              <w:t>生活在农村的人</w:t>
            </w:r>
            <w:r>
              <w:t xml:space="preserve"> (4) </w:t>
            </w:r>
          </w:p>
        </w:tc>
        <w:tc>
          <w:tcPr>
            <w:tcW w:w="1596" w:type="dxa"/>
          </w:tcPr>
          <w:p w14:paraId="6B276D4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80A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8AAC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EC44F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1FC72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DC0C6BB" w14:textId="77777777" w:rsidR="00D73D77" w:rsidRDefault="00D73D77"/>
    <w:p w14:paraId="0794A949" w14:textId="77777777" w:rsidR="00D73D77" w:rsidRDefault="00D73D77"/>
    <w:p w14:paraId="6D2F1595" w14:textId="77777777" w:rsidR="00D73D77" w:rsidRDefault="00D73D77">
      <w:pPr>
        <w:pStyle w:val="QuestionSeparator"/>
      </w:pPr>
    </w:p>
    <w:p w14:paraId="425BDA95" w14:textId="77777777" w:rsidR="00D73D77" w:rsidRDefault="00D73D77"/>
    <w:p w14:paraId="58DD5DDE" w14:textId="77777777" w:rsidR="00D73D77" w:rsidRDefault="00C57BE7">
      <w:pPr>
        <w:keepNext/>
      </w:pPr>
      <w:r>
        <w:lastRenderedPageBreak/>
        <w:t>Q17.5 Do you think that your household would win or lose financially under a carbon tax with cash transfers?</w:t>
      </w:r>
    </w:p>
    <w:p w14:paraId="3F670263" w14:textId="77777777" w:rsidR="00D73D77" w:rsidRDefault="00C57BE7">
      <w:pPr>
        <w:pStyle w:val="ListParagraph"/>
        <w:keepNext/>
        <w:numPr>
          <w:ilvl w:val="0"/>
          <w:numId w:val="4"/>
        </w:numPr>
      </w:pPr>
      <w:r>
        <w:t xml:space="preserve">Lose a lot  (1) </w:t>
      </w:r>
    </w:p>
    <w:p w14:paraId="6DD369A7" w14:textId="77777777" w:rsidR="00D73D77" w:rsidRDefault="00C57BE7">
      <w:pPr>
        <w:pStyle w:val="ListParagraph"/>
        <w:keepNext/>
        <w:numPr>
          <w:ilvl w:val="0"/>
          <w:numId w:val="4"/>
        </w:numPr>
      </w:pPr>
      <w:r>
        <w:t xml:space="preserve">Mostly lose  (5) </w:t>
      </w:r>
    </w:p>
    <w:p w14:paraId="628915C4" w14:textId="77777777" w:rsidR="00D73D77" w:rsidRDefault="00C57BE7">
      <w:pPr>
        <w:pStyle w:val="ListParagraph"/>
        <w:keepNext/>
        <w:numPr>
          <w:ilvl w:val="0"/>
          <w:numId w:val="4"/>
        </w:numPr>
      </w:pPr>
      <w:r>
        <w:t xml:space="preserve">Neither win nor lose  (6) </w:t>
      </w:r>
    </w:p>
    <w:p w14:paraId="4014E1D6" w14:textId="77777777" w:rsidR="00D73D77" w:rsidRDefault="00C57BE7">
      <w:pPr>
        <w:pStyle w:val="ListParagraph"/>
        <w:keepNext/>
        <w:numPr>
          <w:ilvl w:val="0"/>
          <w:numId w:val="4"/>
        </w:numPr>
      </w:pPr>
      <w:r>
        <w:t xml:space="preserve">Mostly win  (7) </w:t>
      </w:r>
    </w:p>
    <w:p w14:paraId="7C289C37" w14:textId="77777777" w:rsidR="00D73D77" w:rsidRDefault="00C57BE7">
      <w:pPr>
        <w:pStyle w:val="ListParagraph"/>
        <w:keepNext/>
        <w:numPr>
          <w:ilvl w:val="0"/>
          <w:numId w:val="4"/>
        </w:numPr>
      </w:pPr>
      <w:r>
        <w:t xml:space="preserve">Win a lot  (8) </w:t>
      </w:r>
    </w:p>
    <w:p w14:paraId="3CFDE324" w14:textId="77777777" w:rsidR="00D73D77" w:rsidRDefault="00D73D77"/>
    <w:p w14:paraId="72FFAAFA" w14:textId="77777777" w:rsidR="00D73D77" w:rsidRDefault="00C57BE7">
      <w:pPr>
        <w:keepNext/>
        <w:rPr>
          <w:lang w:eastAsia="zh-CN"/>
        </w:rPr>
      </w:pPr>
      <w:r>
        <w:rPr>
          <w:lang w:eastAsia="zh-CN"/>
        </w:rPr>
        <w:t xml:space="preserve">Q17.5 </w:t>
      </w:r>
      <w:r>
        <w:rPr>
          <w:lang w:eastAsia="zh-CN"/>
        </w:rPr>
        <w:t>您认为在碳税及现金补贴措施下，您的家庭在经济上会有获益还是损失？</w:t>
      </w:r>
    </w:p>
    <w:p w14:paraId="554F1CEC" w14:textId="77777777" w:rsidR="00D73D77" w:rsidRDefault="00C57BE7">
      <w:pPr>
        <w:pStyle w:val="ListParagraph"/>
        <w:keepNext/>
        <w:numPr>
          <w:ilvl w:val="0"/>
          <w:numId w:val="4"/>
        </w:numPr>
      </w:pPr>
      <w:r>
        <w:t>损失很大</w:t>
      </w:r>
      <w:r>
        <w:t xml:space="preserve">  (1) </w:t>
      </w:r>
    </w:p>
    <w:p w14:paraId="57157D59" w14:textId="77777777" w:rsidR="00D73D77" w:rsidRDefault="00C57BE7">
      <w:pPr>
        <w:pStyle w:val="ListParagraph"/>
        <w:keepNext/>
        <w:numPr>
          <w:ilvl w:val="0"/>
          <w:numId w:val="4"/>
        </w:numPr>
      </w:pPr>
      <w:del w:id="199" w:author="Wang, Charlotte" w:date="2021-10-07T21:04:00Z">
        <w:r w:rsidDel="00C9306E">
          <w:rPr>
            <w:rFonts w:hint="eastAsia"/>
            <w:lang w:eastAsia="zh-CN"/>
          </w:rPr>
          <w:delText>损失大于获益</w:delText>
        </w:r>
      </w:del>
      <w:ins w:id="200" w:author="Wang, Charlotte" w:date="2021-10-07T21:04:00Z">
        <w:r w:rsidR="00C9306E">
          <w:rPr>
            <w:rFonts w:hint="eastAsia"/>
            <w:lang w:eastAsia="zh-CN"/>
          </w:rPr>
          <w:t>弊大于利</w:t>
        </w:r>
      </w:ins>
      <w:r>
        <w:t xml:space="preserve">  (5) </w:t>
      </w:r>
    </w:p>
    <w:p w14:paraId="6E76A395" w14:textId="77777777" w:rsidR="00D73D77" w:rsidRDefault="00C57BE7">
      <w:pPr>
        <w:pStyle w:val="ListParagraph"/>
        <w:keepNext/>
        <w:numPr>
          <w:ilvl w:val="0"/>
          <w:numId w:val="4"/>
        </w:numPr>
        <w:rPr>
          <w:lang w:eastAsia="zh-CN"/>
        </w:rPr>
      </w:pPr>
      <w:r>
        <w:rPr>
          <w:lang w:eastAsia="zh-CN"/>
        </w:rPr>
        <w:t>既没有获益也没有损失</w:t>
      </w:r>
      <w:r>
        <w:rPr>
          <w:lang w:eastAsia="zh-CN"/>
        </w:rPr>
        <w:t xml:space="preserve">  (6) </w:t>
      </w:r>
    </w:p>
    <w:p w14:paraId="586E8CAE" w14:textId="77777777" w:rsidR="00D73D77" w:rsidRDefault="00C57BE7">
      <w:pPr>
        <w:pStyle w:val="ListParagraph"/>
        <w:keepNext/>
        <w:numPr>
          <w:ilvl w:val="0"/>
          <w:numId w:val="4"/>
        </w:numPr>
      </w:pPr>
      <w:del w:id="201" w:author="Wang, Charlotte" w:date="2021-10-07T21:04:00Z">
        <w:r w:rsidDel="00C9306E">
          <w:rPr>
            <w:rFonts w:hint="eastAsia"/>
            <w:lang w:eastAsia="zh-CN"/>
          </w:rPr>
          <w:delText>获益大于损失</w:delText>
        </w:r>
        <w:r w:rsidDel="00C9306E">
          <w:rPr>
            <w:rFonts w:hint="eastAsia"/>
            <w:lang w:eastAsia="zh-CN"/>
          </w:rPr>
          <w:delText xml:space="preserve">  </w:delText>
        </w:r>
      </w:del>
      <w:ins w:id="202" w:author="Wang, Charlotte" w:date="2021-10-07T21:04:00Z">
        <w:r w:rsidR="00C9306E">
          <w:rPr>
            <w:rFonts w:hint="eastAsia"/>
            <w:lang w:eastAsia="zh-CN"/>
          </w:rPr>
          <w:t>利大于弊</w:t>
        </w:r>
      </w:ins>
      <w:r>
        <w:t xml:space="preserve">(7) </w:t>
      </w:r>
    </w:p>
    <w:p w14:paraId="2417CB4D" w14:textId="77777777" w:rsidR="00D73D77" w:rsidRDefault="00C57BE7">
      <w:pPr>
        <w:pStyle w:val="ListParagraph"/>
        <w:keepNext/>
        <w:numPr>
          <w:ilvl w:val="0"/>
          <w:numId w:val="4"/>
        </w:numPr>
      </w:pPr>
      <w:r>
        <w:t>获益很大</w:t>
      </w:r>
      <w:r>
        <w:t xml:space="preserve">  (8) </w:t>
      </w:r>
    </w:p>
    <w:p w14:paraId="3FDF0584" w14:textId="77777777" w:rsidR="00D73D77" w:rsidRDefault="00D73D77"/>
    <w:p w14:paraId="69E369CC" w14:textId="77777777" w:rsidR="00D73D77" w:rsidRDefault="00D73D77">
      <w:pPr>
        <w:pStyle w:val="QuestionSeparator"/>
      </w:pPr>
    </w:p>
    <w:p w14:paraId="545EB6F0" w14:textId="77777777" w:rsidR="00D73D77" w:rsidRDefault="00D73D77"/>
    <w:p w14:paraId="509CEA61" w14:textId="77777777" w:rsidR="00D73D77" w:rsidRDefault="00C57BE7">
      <w:pPr>
        <w:keepNext/>
      </w:pPr>
      <w:r>
        <w:t>Q17.7 Do you agree or disagree with the following statement: "A carbon tax with cash transfers is fair"?</w:t>
      </w:r>
    </w:p>
    <w:p w14:paraId="2ED8793C" w14:textId="77777777" w:rsidR="00D73D77" w:rsidRDefault="00C57BE7">
      <w:pPr>
        <w:pStyle w:val="ListParagraph"/>
        <w:keepNext/>
        <w:numPr>
          <w:ilvl w:val="0"/>
          <w:numId w:val="4"/>
        </w:numPr>
      </w:pPr>
      <w:r>
        <w:t xml:space="preserve">Strongly disagree  (0) </w:t>
      </w:r>
    </w:p>
    <w:p w14:paraId="41AFBF26" w14:textId="77777777" w:rsidR="00D73D77" w:rsidRDefault="00C57BE7">
      <w:pPr>
        <w:pStyle w:val="ListParagraph"/>
        <w:keepNext/>
        <w:numPr>
          <w:ilvl w:val="0"/>
          <w:numId w:val="4"/>
        </w:numPr>
      </w:pPr>
      <w:r>
        <w:t xml:space="preserve">Somewhat disagree  (1) </w:t>
      </w:r>
    </w:p>
    <w:p w14:paraId="0E44F22B" w14:textId="77777777" w:rsidR="00D73D77" w:rsidRDefault="00C57BE7">
      <w:pPr>
        <w:pStyle w:val="ListParagraph"/>
        <w:keepNext/>
        <w:numPr>
          <w:ilvl w:val="0"/>
          <w:numId w:val="4"/>
        </w:numPr>
      </w:pPr>
      <w:r>
        <w:t xml:space="preserve">Neither agree nor disagree  (2) </w:t>
      </w:r>
    </w:p>
    <w:p w14:paraId="060B1B8A" w14:textId="77777777" w:rsidR="00D73D77" w:rsidRDefault="00C57BE7">
      <w:pPr>
        <w:pStyle w:val="ListParagraph"/>
        <w:keepNext/>
        <w:numPr>
          <w:ilvl w:val="0"/>
          <w:numId w:val="4"/>
        </w:numPr>
      </w:pPr>
      <w:r>
        <w:t xml:space="preserve">Somewhat agree  (3) </w:t>
      </w:r>
    </w:p>
    <w:p w14:paraId="732C2E48" w14:textId="77777777" w:rsidR="00D73D77" w:rsidRDefault="00C57BE7">
      <w:pPr>
        <w:pStyle w:val="ListParagraph"/>
        <w:keepNext/>
        <w:numPr>
          <w:ilvl w:val="0"/>
          <w:numId w:val="4"/>
        </w:numPr>
      </w:pPr>
      <w:r>
        <w:t xml:space="preserve">Strongly agree  (4) </w:t>
      </w:r>
    </w:p>
    <w:p w14:paraId="00F8865B" w14:textId="77777777" w:rsidR="00D73D77" w:rsidRDefault="00D73D77"/>
    <w:p w14:paraId="594710D2" w14:textId="77777777" w:rsidR="00D73D77" w:rsidRDefault="00C57BE7">
      <w:pPr>
        <w:keepNext/>
        <w:rPr>
          <w:lang w:eastAsia="zh-CN"/>
        </w:rPr>
      </w:pPr>
      <w:r>
        <w:rPr>
          <w:lang w:eastAsia="zh-CN"/>
        </w:rPr>
        <w:lastRenderedPageBreak/>
        <w:t xml:space="preserve">Q17.7 </w:t>
      </w:r>
      <w:r>
        <w:rPr>
          <w:lang w:eastAsia="zh-CN"/>
        </w:rPr>
        <w:t>您是否认同以下说法：</w:t>
      </w:r>
      <w:r>
        <w:rPr>
          <w:lang w:eastAsia="zh-CN"/>
        </w:rPr>
        <w:t>“</w:t>
      </w:r>
      <w:r>
        <w:rPr>
          <w:lang w:eastAsia="zh-CN"/>
        </w:rPr>
        <w:t>碳税及现金补贴措施是公平的</w:t>
      </w:r>
      <w:r>
        <w:rPr>
          <w:lang w:eastAsia="zh-CN"/>
        </w:rPr>
        <w:t>”</w:t>
      </w:r>
      <w:r>
        <w:rPr>
          <w:lang w:eastAsia="zh-CN"/>
        </w:rPr>
        <w:t>？</w:t>
      </w:r>
    </w:p>
    <w:p w14:paraId="165D383C" w14:textId="77777777" w:rsidR="00D73D77" w:rsidRDefault="00C57BE7">
      <w:pPr>
        <w:pStyle w:val="ListParagraph"/>
        <w:keepNext/>
        <w:numPr>
          <w:ilvl w:val="0"/>
          <w:numId w:val="4"/>
        </w:numPr>
      </w:pPr>
      <w:r>
        <w:t>非常不同意</w:t>
      </w:r>
      <w:r>
        <w:t xml:space="preserve">  (0) </w:t>
      </w:r>
    </w:p>
    <w:p w14:paraId="114322FA" w14:textId="77777777" w:rsidR="00D73D77" w:rsidRDefault="00C57BE7">
      <w:pPr>
        <w:pStyle w:val="ListParagraph"/>
        <w:keepNext/>
        <w:numPr>
          <w:ilvl w:val="0"/>
          <w:numId w:val="4"/>
        </w:numPr>
      </w:pPr>
      <w:del w:id="203" w:author="Wang, Charlotte" w:date="2021-10-07T21:04:00Z">
        <w:r w:rsidDel="00C9306E">
          <w:rPr>
            <w:rFonts w:hint="eastAsia"/>
            <w:lang w:eastAsia="zh-CN"/>
          </w:rPr>
          <w:delText>不太</w:delText>
        </w:r>
      </w:del>
      <w:ins w:id="204" w:author="Wang, Charlotte" w:date="2021-10-07T21:04:00Z">
        <w:r w:rsidR="00C9306E">
          <w:rPr>
            <w:rFonts w:hint="eastAsia"/>
            <w:lang w:eastAsia="zh-CN"/>
          </w:rPr>
          <w:t>比较不</w:t>
        </w:r>
      </w:ins>
      <w:r>
        <w:t>同意</w:t>
      </w:r>
      <w:r>
        <w:t xml:space="preserve">  (1) </w:t>
      </w:r>
    </w:p>
    <w:p w14:paraId="57A187BE" w14:textId="77777777" w:rsidR="00D73D77" w:rsidRDefault="00C57BE7">
      <w:pPr>
        <w:pStyle w:val="ListParagraph"/>
        <w:keepNext/>
        <w:numPr>
          <w:ilvl w:val="0"/>
          <w:numId w:val="4"/>
        </w:numPr>
      </w:pPr>
      <w:r>
        <w:t>既不同意也不反对</w:t>
      </w:r>
      <w:r>
        <w:t xml:space="preserve">  (2) </w:t>
      </w:r>
    </w:p>
    <w:p w14:paraId="6AE16354" w14:textId="77777777" w:rsidR="00D73D77" w:rsidRDefault="00C57BE7">
      <w:pPr>
        <w:pStyle w:val="ListParagraph"/>
        <w:keepNext/>
        <w:numPr>
          <w:ilvl w:val="0"/>
          <w:numId w:val="4"/>
        </w:numPr>
      </w:pPr>
      <w:del w:id="205" w:author="Wang, Charlotte" w:date="2021-10-07T21:04:00Z">
        <w:r w:rsidDel="00C9306E">
          <w:rPr>
            <w:rFonts w:hint="eastAsia"/>
            <w:lang w:eastAsia="zh-CN"/>
          </w:rPr>
          <w:delText>有点</w:delText>
        </w:r>
      </w:del>
      <w:ins w:id="206" w:author="Wang, Charlotte" w:date="2021-10-07T21:04:00Z">
        <w:r w:rsidR="00C9306E">
          <w:rPr>
            <w:rFonts w:hint="eastAsia"/>
            <w:lang w:eastAsia="zh-CN"/>
          </w:rPr>
          <w:t>比较</w:t>
        </w:r>
      </w:ins>
      <w:r>
        <w:t>同意</w:t>
      </w:r>
      <w:r>
        <w:t xml:space="preserve">  (3) </w:t>
      </w:r>
    </w:p>
    <w:p w14:paraId="63AC8F84" w14:textId="77777777" w:rsidR="00D73D77" w:rsidRDefault="00C57BE7">
      <w:pPr>
        <w:pStyle w:val="ListParagraph"/>
        <w:keepNext/>
        <w:numPr>
          <w:ilvl w:val="0"/>
          <w:numId w:val="4"/>
        </w:numPr>
      </w:pPr>
      <w:r>
        <w:t>非常同意</w:t>
      </w:r>
      <w:r>
        <w:t xml:space="preserve">  (4) </w:t>
      </w:r>
    </w:p>
    <w:p w14:paraId="6E0A9A7C" w14:textId="77777777" w:rsidR="00D73D77" w:rsidRDefault="00D73D77"/>
    <w:p w14:paraId="27D57797" w14:textId="77777777" w:rsidR="00D73D77" w:rsidRDefault="00D73D77">
      <w:pPr>
        <w:pStyle w:val="QuestionSeparator"/>
      </w:pPr>
    </w:p>
    <w:p w14:paraId="4359AF1A" w14:textId="77777777" w:rsidR="00D73D77" w:rsidRDefault="00D73D77"/>
    <w:p w14:paraId="629F4AB7" w14:textId="77777777" w:rsidR="00D73D77" w:rsidRDefault="00C57BE7">
      <w:pPr>
        <w:keepNext/>
      </w:pPr>
      <w:r>
        <w:t>Q17.6 Do you support or oppose a carbon tax with cash transfers?</w:t>
      </w:r>
    </w:p>
    <w:p w14:paraId="14023942" w14:textId="77777777" w:rsidR="00D73D77" w:rsidRDefault="00C57BE7">
      <w:pPr>
        <w:pStyle w:val="ListParagraph"/>
        <w:keepNext/>
        <w:numPr>
          <w:ilvl w:val="0"/>
          <w:numId w:val="4"/>
        </w:numPr>
      </w:pPr>
      <w:r>
        <w:t xml:space="preserve">Strongly oppose  (0) </w:t>
      </w:r>
    </w:p>
    <w:p w14:paraId="345B463C" w14:textId="77777777" w:rsidR="00D73D77" w:rsidRDefault="00C57BE7">
      <w:pPr>
        <w:pStyle w:val="ListParagraph"/>
        <w:keepNext/>
        <w:numPr>
          <w:ilvl w:val="0"/>
          <w:numId w:val="4"/>
        </w:numPr>
      </w:pPr>
      <w:r>
        <w:t xml:space="preserve">Somewhat oppose  (1) </w:t>
      </w:r>
    </w:p>
    <w:p w14:paraId="2CA23A8C" w14:textId="77777777" w:rsidR="00D73D77" w:rsidRDefault="00C57BE7">
      <w:pPr>
        <w:pStyle w:val="ListParagraph"/>
        <w:keepNext/>
        <w:numPr>
          <w:ilvl w:val="0"/>
          <w:numId w:val="4"/>
        </w:numPr>
      </w:pPr>
      <w:r>
        <w:t xml:space="preserve">Neither support nor oppose  (2) </w:t>
      </w:r>
    </w:p>
    <w:p w14:paraId="66ACE306" w14:textId="77777777" w:rsidR="00D73D77" w:rsidRDefault="00C57BE7">
      <w:pPr>
        <w:pStyle w:val="ListParagraph"/>
        <w:keepNext/>
        <w:numPr>
          <w:ilvl w:val="0"/>
          <w:numId w:val="4"/>
        </w:numPr>
      </w:pPr>
      <w:r>
        <w:t xml:space="preserve">Somewhat support  (3) </w:t>
      </w:r>
    </w:p>
    <w:p w14:paraId="118E590A" w14:textId="77777777" w:rsidR="00D73D77" w:rsidRDefault="00C57BE7">
      <w:pPr>
        <w:pStyle w:val="ListParagraph"/>
        <w:keepNext/>
        <w:numPr>
          <w:ilvl w:val="0"/>
          <w:numId w:val="4"/>
        </w:numPr>
      </w:pPr>
      <w:r>
        <w:t xml:space="preserve">Strongly support  (4) </w:t>
      </w:r>
    </w:p>
    <w:p w14:paraId="1CFA91C7" w14:textId="77777777" w:rsidR="00D73D77" w:rsidRDefault="00D73D77"/>
    <w:p w14:paraId="53B73B29" w14:textId="77777777" w:rsidR="00D73D77" w:rsidRDefault="00C57BE7">
      <w:pPr>
        <w:keepNext/>
        <w:rPr>
          <w:lang w:eastAsia="zh-CN"/>
        </w:rPr>
      </w:pPr>
      <w:r>
        <w:rPr>
          <w:lang w:eastAsia="zh-CN"/>
        </w:rPr>
        <w:t xml:space="preserve">Q17.6 </w:t>
      </w:r>
      <w:r>
        <w:rPr>
          <w:lang w:eastAsia="zh-CN"/>
        </w:rPr>
        <w:t>您是支持还是反对碳税及现金补贴措施？</w:t>
      </w:r>
    </w:p>
    <w:p w14:paraId="376572C1" w14:textId="77777777" w:rsidR="00D73D77" w:rsidRDefault="00C57BE7">
      <w:pPr>
        <w:pStyle w:val="ListParagraph"/>
        <w:keepNext/>
        <w:numPr>
          <w:ilvl w:val="0"/>
          <w:numId w:val="4"/>
        </w:numPr>
      </w:pPr>
      <w:r>
        <w:t>强烈反对</w:t>
      </w:r>
      <w:r>
        <w:t xml:space="preserve">  (0) </w:t>
      </w:r>
    </w:p>
    <w:p w14:paraId="49F02E4E" w14:textId="77777777" w:rsidR="00D73D77" w:rsidRDefault="00C9306E">
      <w:pPr>
        <w:pStyle w:val="ListParagraph"/>
        <w:keepNext/>
        <w:numPr>
          <w:ilvl w:val="0"/>
          <w:numId w:val="4"/>
        </w:numPr>
      </w:pPr>
      <w:ins w:id="207" w:author="Wang, Charlotte" w:date="2021-10-07T21:04:00Z">
        <w:r>
          <w:rPr>
            <w:rFonts w:hint="eastAsia"/>
            <w:lang w:eastAsia="zh-CN"/>
          </w:rPr>
          <w:t>比较</w:t>
        </w:r>
      </w:ins>
      <w:del w:id="208" w:author="Wang, Charlotte" w:date="2021-10-07T21:04:00Z">
        <w:r w:rsidR="00C57BE7" w:rsidDel="00C9306E">
          <w:delText>有点</w:delText>
        </w:r>
      </w:del>
      <w:r w:rsidR="00C57BE7">
        <w:t>反对</w:t>
      </w:r>
      <w:r w:rsidR="00C57BE7">
        <w:t xml:space="preserve">  (1) </w:t>
      </w:r>
    </w:p>
    <w:p w14:paraId="1E2D3829" w14:textId="77777777" w:rsidR="00D73D77" w:rsidRDefault="00C57BE7">
      <w:pPr>
        <w:pStyle w:val="ListParagraph"/>
        <w:keepNext/>
        <w:numPr>
          <w:ilvl w:val="0"/>
          <w:numId w:val="4"/>
        </w:numPr>
      </w:pPr>
      <w:r>
        <w:t>既不支持也不反对</w:t>
      </w:r>
      <w:r>
        <w:t xml:space="preserve">  (2) </w:t>
      </w:r>
    </w:p>
    <w:p w14:paraId="47D03DDB" w14:textId="77777777" w:rsidR="00D73D77" w:rsidRDefault="00C9306E">
      <w:pPr>
        <w:pStyle w:val="ListParagraph"/>
        <w:keepNext/>
        <w:numPr>
          <w:ilvl w:val="0"/>
          <w:numId w:val="4"/>
        </w:numPr>
      </w:pPr>
      <w:ins w:id="209" w:author="Wang, Charlotte" w:date="2021-10-07T21:04:00Z">
        <w:r>
          <w:rPr>
            <w:rFonts w:hint="eastAsia"/>
            <w:lang w:eastAsia="zh-CN"/>
          </w:rPr>
          <w:t>比较</w:t>
        </w:r>
      </w:ins>
      <w:del w:id="210" w:author="Wang, Charlotte" w:date="2021-10-07T21:04:00Z">
        <w:r w:rsidR="00C57BE7" w:rsidDel="00C9306E">
          <w:delText>有点</w:delText>
        </w:r>
      </w:del>
      <w:r w:rsidR="00C57BE7">
        <w:t>支持</w:t>
      </w:r>
      <w:r w:rsidR="00C57BE7">
        <w:t xml:space="preserve">  (3) </w:t>
      </w:r>
    </w:p>
    <w:p w14:paraId="1AE1E6E8" w14:textId="77777777" w:rsidR="00D73D77" w:rsidRDefault="00C57BE7">
      <w:pPr>
        <w:pStyle w:val="ListParagraph"/>
        <w:keepNext/>
        <w:numPr>
          <w:ilvl w:val="0"/>
          <w:numId w:val="4"/>
        </w:numPr>
      </w:pPr>
      <w:r>
        <w:t>强烈支持</w:t>
      </w:r>
      <w:r>
        <w:t xml:space="preserve">  (4) </w:t>
      </w:r>
    </w:p>
    <w:p w14:paraId="67641EC8" w14:textId="77777777" w:rsidR="00D73D77" w:rsidRDefault="00D73D77"/>
    <w:p w14:paraId="06FDC9F5" w14:textId="77777777" w:rsidR="00D73D77" w:rsidRDefault="00D73D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D73D77" w14:paraId="36670D53" w14:textId="77777777">
        <w:trPr>
          <w:trHeight w:val="300"/>
        </w:trPr>
        <w:tc>
          <w:tcPr>
            <w:tcW w:w="1368" w:type="dxa"/>
            <w:tcBorders>
              <w:top w:val="nil"/>
              <w:left w:val="nil"/>
              <w:bottom w:val="nil"/>
              <w:right w:val="nil"/>
            </w:tcBorders>
          </w:tcPr>
          <w:p w14:paraId="513973AD" w14:textId="77777777" w:rsidR="00D73D77" w:rsidRDefault="00C57BE7">
            <w:pPr>
              <w:rPr>
                <w:color w:val="CCCCCC"/>
              </w:rPr>
            </w:pPr>
            <w:r>
              <w:rPr>
                <w:color w:val="CCCCCC"/>
              </w:rPr>
              <w:t>Page Break</w:t>
            </w:r>
          </w:p>
        </w:tc>
        <w:tc>
          <w:tcPr>
            <w:tcW w:w="8208" w:type="dxa"/>
            <w:tcBorders>
              <w:top w:val="nil"/>
              <w:left w:val="nil"/>
              <w:bottom w:val="nil"/>
              <w:right w:val="nil"/>
            </w:tcBorders>
          </w:tcPr>
          <w:p w14:paraId="24178C1D" w14:textId="77777777" w:rsidR="00D73D77" w:rsidRDefault="00D73D77">
            <w:pPr>
              <w:pBdr>
                <w:top w:val="single" w:sz="8" w:space="0" w:color="CCCCCC"/>
              </w:pBdr>
              <w:spacing w:before="120" w:after="120" w:line="120" w:lineRule="auto"/>
              <w:jc w:val="center"/>
              <w:rPr>
                <w:color w:val="CCCCCC"/>
              </w:rPr>
            </w:pPr>
          </w:p>
        </w:tc>
      </w:tr>
    </w:tbl>
    <w:p w14:paraId="2A770C5C" w14:textId="77777777" w:rsidR="00D73D77" w:rsidRDefault="00C57BE7">
      <w:r>
        <w:br w:type="page"/>
      </w:r>
    </w:p>
    <w:p w14:paraId="3421EBC8" w14:textId="77777777" w:rsidR="00D73D77" w:rsidRDefault="00D73D77"/>
    <w:p w14:paraId="145F20A4" w14:textId="77777777" w:rsidR="00D73D77" w:rsidRDefault="00C57BE7">
      <w:pPr>
        <w:keepNext/>
      </w:pPr>
      <w:r>
        <w:t xml:space="preserve">Q133 Now, we consider a variant of the policy where the cash transfers are higher for low-income people compared to high-income people. </w:t>
      </w:r>
      <w:r>
        <w:br/>
        <w:t>Do you agree or disagree that such a policy would be fair?</w:t>
      </w:r>
    </w:p>
    <w:p w14:paraId="2073E3E9" w14:textId="77777777" w:rsidR="00D73D77" w:rsidRDefault="00C57BE7">
      <w:pPr>
        <w:pStyle w:val="ListParagraph"/>
        <w:keepNext/>
        <w:numPr>
          <w:ilvl w:val="0"/>
          <w:numId w:val="4"/>
        </w:numPr>
      </w:pPr>
      <w:r>
        <w:t xml:space="preserve">Strongly disagree  (0) </w:t>
      </w:r>
    </w:p>
    <w:p w14:paraId="18FB1B31" w14:textId="77777777" w:rsidR="00D73D77" w:rsidRDefault="00C57BE7">
      <w:pPr>
        <w:pStyle w:val="ListParagraph"/>
        <w:keepNext/>
        <w:numPr>
          <w:ilvl w:val="0"/>
          <w:numId w:val="4"/>
        </w:numPr>
      </w:pPr>
      <w:r>
        <w:t xml:space="preserve">Somewhat disagree  (1) </w:t>
      </w:r>
    </w:p>
    <w:p w14:paraId="744EED75" w14:textId="77777777" w:rsidR="00D73D77" w:rsidRDefault="00C57BE7">
      <w:pPr>
        <w:pStyle w:val="ListParagraph"/>
        <w:keepNext/>
        <w:numPr>
          <w:ilvl w:val="0"/>
          <w:numId w:val="4"/>
        </w:numPr>
      </w:pPr>
      <w:r>
        <w:t xml:space="preserve">Neither agree nor disagree  (2) </w:t>
      </w:r>
    </w:p>
    <w:p w14:paraId="12F8865C" w14:textId="77777777" w:rsidR="00D73D77" w:rsidRDefault="00C57BE7">
      <w:pPr>
        <w:pStyle w:val="ListParagraph"/>
        <w:keepNext/>
        <w:numPr>
          <w:ilvl w:val="0"/>
          <w:numId w:val="4"/>
        </w:numPr>
      </w:pPr>
      <w:r>
        <w:t xml:space="preserve">Somewhat agree  (3) </w:t>
      </w:r>
    </w:p>
    <w:p w14:paraId="63473DC7" w14:textId="77777777" w:rsidR="00D73D77" w:rsidRDefault="00C57BE7">
      <w:pPr>
        <w:pStyle w:val="ListParagraph"/>
        <w:keepNext/>
        <w:numPr>
          <w:ilvl w:val="0"/>
          <w:numId w:val="4"/>
        </w:numPr>
      </w:pPr>
      <w:r>
        <w:t xml:space="preserve">Strongly agree  (4) </w:t>
      </w:r>
    </w:p>
    <w:p w14:paraId="3F19EAA3" w14:textId="77777777" w:rsidR="00D73D77" w:rsidRDefault="00D73D77"/>
    <w:p w14:paraId="604B45E8" w14:textId="77777777" w:rsidR="00D73D77" w:rsidRDefault="00C57BE7">
      <w:pPr>
        <w:keepNext/>
        <w:rPr>
          <w:lang w:eastAsia="zh-CN"/>
        </w:rPr>
      </w:pPr>
      <w:r>
        <w:rPr>
          <w:lang w:eastAsia="zh-CN"/>
        </w:rPr>
        <w:t xml:space="preserve">Q133 </w:t>
      </w:r>
      <w:del w:id="211" w:author="Wang, Charlotte" w:date="2021-10-07T21:04:00Z">
        <w:r w:rsidDel="00C9306E">
          <w:rPr>
            <w:rFonts w:hint="eastAsia"/>
            <w:lang w:eastAsia="zh-CN"/>
          </w:rPr>
          <w:delText>现在，我们在</w:delText>
        </w:r>
      </w:del>
      <w:ins w:id="212" w:author="Wang, Charlotte" w:date="2021-10-07T21:04:00Z">
        <w:r w:rsidR="00C9306E">
          <w:rPr>
            <w:rFonts w:hint="eastAsia"/>
            <w:lang w:eastAsia="zh-CN"/>
          </w:rPr>
          <w:t>如果我们</w:t>
        </w:r>
      </w:ins>
      <w:r>
        <w:rPr>
          <w:lang w:eastAsia="zh-CN"/>
        </w:rPr>
        <w:t>考虑该项政策的变体，即低收入人群所获得的现金补贴会比高收入人群高。</w:t>
      </w:r>
      <w:r>
        <w:rPr>
          <w:lang w:eastAsia="zh-CN"/>
        </w:rPr>
        <w:br/>
      </w:r>
      <w:r>
        <w:rPr>
          <w:lang w:eastAsia="zh-CN"/>
        </w:rPr>
        <w:br/>
      </w:r>
      <w:r>
        <w:rPr>
          <w:lang w:eastAsia="zh-CN"/>
        </w:rPr>
        <w:br/>
      </w:r>
      <w:r>
        <w:rPr>
          <w:lang w:eastAsia="zh-CN"/>
        </w:rPr>
        <w:t>您是否同意这样的政策是公平的？</w:t>
      </w:r>
      <w:r>
        <w:rPr>
          <w:lang w:eastAsia="zh-CN"/>
        </w:rPr>
        <w:br/>
      </w:r>
    </w:p>
    <w:p w14:paraId="42C5B531" w14:textId="77777777" w:rsidR="00D73D77" w:rsidRDefault="00C57BE7">
      <w:pPr>
        <w:pStyle w:val="ListParagraph"/>
        <w:keepNext/>
        <w:numPr>
          <w:ilvl w:val="0"/>
          <w:numId w:val="4"/>
        </w:numPr>
      </w:pPr>
      <w:r>
        <w:t>非常不同意</w:t>
      </w:r>
      <w:r>
        <w:t xml:space="preserve">  (0) </w:t>
      </w:r>
    </w:p>
    <w:p w14:paraId="35C4DF76" w14:textId="77777777" w:rsidR="00D73D77" w:rsidRDefault="00C9306E">
      <w:pPr>
        <w:pStyle w:val="ListParagraph"/>
        <w:keepNext/>
        <w:numPr>
          <w:ilvl w:val="0"/>
          <w:numId w:val="4"/>
        </w:numPr>
      </w:pPr>
      <w:ins w:id="213" w:author="Wang, Charlotte" w:date="2021-10-07T21:04:00Z">
        <w:r>
          <w:rPr>
            <w:rFonts w:hint="eastAsia"/>
            <w:lang w:eastAsia="zh-CN"/>
          </w:rPr>
          <w:t>比较</w:t>
        </w:r>
      </w:ins>
      <w:r w:rsidR="00C57BE7">
        <w:t>不</w:t>
      </w:r>
      <w:del w:id="214" w:author="Wang, Charlotte" w:date="2021-10-07T21:04:00Z">
        <w:r w:rsidR="00C57BE7" w:rsidDel="00C9306E">
          <w:delText>太</w:delText>
        </w:r>
      </w:del>
      <w:r w:rsidR="00C57BE7">
        <w:t>同意</w:t>
      </w:r>
      <w:r w:rsidR="00C57BE7">
        <w:t xml:space="preserve">  (1) </w:t>
      </w:r>
    </w:p>
    <w:p w14:paraId="5CBD705B" w14:textId="77777777" w:rsidR="00D73D77" w:rsidRDefault="00C57BE7">
      <w:pPr>
        <w:pStyle w:val="ListParagraph"/>
        <w:keepNext/>
        <w:numPr>
          <w:ilvl w:val="0"/>
          <w:numId w:val="4"/>
        </w:numPr>
      </w:pPr>
      <w:r>
        <w:t>既不同意也不反对</w:t>
      </w:r>
      <w:r>
        <w:t xml:space="preserve">  (2) </w:t>
      </w:r>
    </w:p>
    <w:p w14:paraId="6A8C3FA1" w14:textId="77777777" w:rsidR="00D73D77" w:rsidRDefault="00C9306E">
      <w:pPr>
        <w:pStyle w:val="ListParagraph"/>
        <w:keepNext/>
        <w:numPr>
          <w:ilvl w:val="0"/>
          <w:numId w:val="4"/>
        </w:numPr>
      </w:pPr>
      <w:ins w:id="215" w:author="Wang, Charlotte" w:date="2021-10-07T21:05:00Z">
        <w:r>
          <w:rPr>
            <w:rFonts w:hint="eastAsia"/>
            <w:lang w:eastAsia="zh-CN"/>
          </w:rPr>
          <w:t>比较</w:t>
        </w:r>
      </w:ins>
      <w:del w:id="216" w:author="Wang, Charlotte" w:date="2021-10-07T21:05:00Z">
        <w:r w:rsidR="00C57BE7" w:rsidDel="00C9306E">
          <w:delText>有点</w:delText>
        </w:r>
      </w:del>
      <w:r w:rsidR="00C57BE7">
        <w:t>同意</w:t>
      </w:r>
      <w:r w:rsidR="00C57BE7">
        <w:t xml:space="preserve">  (3) </w:t>
      </w:r>
    </w:p>
    <w:p w14:paraId="2171E4E6" w14:textId="77777777" w:rsidR="00D73D77" w:rsidRDefault="00C57BE7">
      <w:pPr>
        <w:pStyle w:val="ListParagraph"/>
        <w:keepNext/>
        <w:numPr>
          <w:ilvl w:val="0"/>
          <w:numId w:val="4"/>
        </w:numPr>
      </w:pPr>
      <w:r>
        <w:t>非常同意</w:t>
      </w:r>
      <w:r>
        <w:t xml:space="preserve">  (4) </w:t>
      </w:r>
    </w:p>
    <w:p w14:paraId="29670421" w14:textId="77777777" w:rsidR="00D73D77" w:rsidRDefault="00D73D77"/>
    <w:p w14:paraId="70161EC8" w14:textId="77777777" w:rsidR="00D73D77" w:rsidRDefault="00D73D77">
      <w:pPr>
        <w:pStyle w:val="QuestionSeparator"/>
      </w:pPr>
    </w:p>
    <w:p w14:paraId="1BA7D2B9" w14:textId="77777777" w:rsidR="00D73D77" w:rsidRDefault="00D73D77"/>
    <w:p w14:paraId="104BC49F" w14:textId="77777777" w:rsidR="00D73D77" w:rsidRDefault="00C57BE7">
      <w:pPr>
        <w:keepNext/>
      </w:pPr>
      <w:r>
        <w:lastRenderedPageBreak/>
        <w:t>Q134 Do you support or oppose a carbon tax with cash transfers with higher transfers for low-income people compared to high-income people?</w:t>
      </w:r>
    </w:p>
    <w:p w14:paraId="45C2D131" w14:textId="77777777" w:rsidR="00D73D77" w:rsidRDefault="00C57BE7">
      <w:pPr>
        <w:pStyle w:val="ListParagraph"/>
        <w:keepNext/>
        <w:numPr>
          <w:ilvl w:val="0"/>
          <w:numId w:val="4"/>
        </w:numPr>
      </w:pPr>
      <w:r>
        <w:t xml:space="preserve">Strongly oppose  (0) </w:t>
      </w:r>
    </w:p>
    <w:p w14:paraId="5DE01EF0" w14:textId="77777777" w:rsidR="00D73D77" w:rsidRDefault="00C57BE7">
      <w:pPr>
        <w:pStyle w:val="ListParagraph"/>
        <w:keepNext/>
        <w:numPr>
          <w:ilvl w:val="0"/>
          <w:numId w:val="4"/>
        </w:numPr>
      </w:pPr>
      <w:r>
        <w:t xml:space="preserve">Somewhat oppose  (1) </w:t>
      </w:r>
    </w:p>
    <w:p w14:paraId="7A0FCABB" w14:textId="77777777" w:rsidR="00D73D77" w:rsidRDefault="00C57BE7">
      <w:pPr>
        <w:pStyle w:val="ListParagraph"/>
        <w:keepNext/>
        <w:numPr>
          <w:ilvl w:val="0"/>
          <w:numId w:val="4"/>
        </w:numPr>
      </w:pPr>
      <w:r>
        <w:t xml:space="preserve">Neither support nor oppose  (2) </w:t>
      </w:r>
    </w:p>
    <w:p w14:paraId="4AE15734" w14:textId="77777777" w:rsidR="00D73D77" w:rsidRDefault="00C57BE7">
      <w:pPr>
        <w:pStyle w:val="ListParagraph"/>
        <w:keepNext/>
        <w:numPr>
          <w:ilvl w:val="0"/>
          <w:numId w:val="4"/>
        </w:numPr>
      </w:pPr>
      <w:r>
        <w:t xml:space="preserve">Somewhat support  (3) </w:t>
      </w:r>
    </w:p>
    <w:p w14:paraId="41DB35B1" w14:textId="77777777" w:rsidR="00D73D77" w:rsidRDefault="00C57BE7">
      <w:pPr>
        <w:pStyle w:val="ListParagraph"/>
        <w:keepNext/>
        <w:numPr>
          <w:ilvl w:val="0"/>
          <w:numId w:val="4"/>
        </w:numPr>
      </w:pPr>
      <w:r>
        <w:t xml:space="preserve">Strongly support  (4) </w:t>
      </w:r>
    </w:p>
    <w:p w14:paraId="11A78BF0" w14:textId="77777777" w:rsidR="00D73D77" w:rsidRDefault="00D73D77"/>
    <w:p w14:paraId="63B03859" w14:textId="77777777" w:rsidR="00D73D77" w:rsidRDefault="00C57BE7">
      <w:pPr>
        <w:keepNext/>
        <w:rPr>
          <w:lang w:eastAsia="zh-CN"/>
        </w:rPr>
      </w:pPr>
      <w:r>
        <w:rPr>
          <w:lang w:eastAsia="zh-CN"/>
        </w:rPr>
        <w:t xml:space="preserve">Q134 </w:t>
      </w:r>
      <w:r>
        <w:rPr>
          <w:lang w:eastAsia="zh-CN"/>
        </w:rPr>
        <w:t>如果让低收入人群获得比高收入人群多的现金补贴，这样的政策</w:t>
      </w:r>
      <w:del w:id="217" w:author="Wang, Charlotte" w:date="2021-10-07T21:19:00Z">
        <w:r w:rsidDel="009E4CBD">
          <w:rPr>
            <w:lang w:eastAsia="zh-CN"/>
          </w:rPr>
          <w:delText>你</w:delText>
        </w:r>
      </w:del>
      <w:ins w:id="218" w:author="Wang, Charlotte" w:date="2021-10-07T21:19:00Z">
        <w:r w:rsidR="009E4CBD">
          <w:rPr>
            <w:lang w:eastAsia="zh-CN"/>
          </w:rPr>
          <w:t>您</w:t>
        </w:r>
      </w:ins>
      <w:r>
        <w:rPr>
          <w:lang w:eastAsia="zh-CN"/>
        </w:rPr>
        <w:t>是支持还是反对？</w:t>
      </w:r>
    </w:p>
    <w:p w14:paraId="7A6E9714" w14:textId="77777777" w:rsidR="00D73D77" w:rsidRDefault="00C57BE7">
      <w:pPr>
        <w:pStyle w:val="ListParagraph"/>
        <w:keepNext/>
        <w:numPr>
          <w:ilvl w:val="0"/>
          <w:numId w:val="4"/>
        </w:numPr>
      </w:pPr>
      <w:r>
        <w:t>强烈反对</w:t>
      </w:r>
      <w:r>
        <w:t xml:space="preserve">  (0) </w:t>
      </w:r>
    </w:p>
    <w:p w14:paraId="7FA6D7EB" w14:textId="77777777" w:rsidR="00D73D77" w:rsidRDefault="00C9306E">
      <w:pPr>
        <w:pStyle w:val="ListParagraph"/>
        <w:keepNext/>
        <w:numPr>
          <w:ilvl w:val="0"/>
          <w:numId w:val="4"/>
        </w:numPr>
      </w:pPr>
      <w:ins w:id="219" w:author="Wang, Charlotte" w:date="2021-10-07T21:05:00Z">
        <w:r>
          <w:rPr>
            <w:rFonts w:hint="eastAsia"/>
            <w:lang w:eastAsia="zh-CN"/>
          </w:rPr>
          <w:t>比较</w:t>
        </w:r>
      </w:ins>
      <w:del w:id="220" w:author="Wang, Charlotte" w:date="2021-10-07T21:05:00Z">
        <w:r w:rsidR="00C57BE7" w:rsidDel="00C9306E">
          <w:delText>有点</w:delText>
        </w:r>
      </w:del>
      <w:r w:rsidR="00C57BE7">
        <w:t>反对</w:t>
      </w:r>
      <w:r w:rsidR="00C57BE7">
        <w:t xml:space="preserve">  (1) </w:t>
      </w:r>
    </w:p>
    <w:p w14:paraId="3EB643BD" w14:textId="77777777" w:rsidR="00D73D77" w:rsidRDefault="00C57BE7">
      <w:pPr>
        <w:pStyle w:val="ListParagraph"/>
        <w:keepNext/>
        <w:numPr>
          <w:ilvl w:val="0"/>
          <w:numId w:val="4"/>
        </w:numPr>
      </w:pPr>
      <w:r>
        <w:t>既不支持也不反对</w:t>
      </w:r>
      <w:r>
        <w:t xml:space="preserve">  (2) </w:t>
      </w:r>
    </w:p>
    <w:p w14:paraId="71517CC1" w14:textId="77777777" w:rsidR="00D73D77" w:rsidRDefault="00C9306E">
      <w:pPr>
        <w:pStyle w:val="ListParagraph"/>
        <w:keepNext/>
        <w:numPr>
          <w:ilvl w:val="0"/>
          <w:numId w:val="4"/>
        </w:numPr>
      </w:pPr>
      <w:ins w:id="221" w:author="Wang, Charlotte" w:date="2021-10-07T21:05:00Z">
        <w:r>
          <w:rPr>
            <w:rFonts w:hint="eastAsia"/>
            <w:lang w:eastAsia="zh-CN"/>
          </w:rPr>
          <w:t>比较</w:t>
        </w:r>
      </w:ins>
      <w:del w:id="222" w:author="Wang, Charlotte" w:date="2021-10-07T21:05:00Z">
        <w:r w:rsidR="00C57BE7" w:rsidDel="00C9306E">
          <w:delText>有点</w:delText>
        </w:r>
      </w:del>
      <w:r w:rsidR="00C57BE7">
        <w:t>支持</w:t>
      </w:r>
      <w:r w:rsidR="00C57BE7">
        <w:t xml:space="preserve">  (3) </w:t>
      </w:r>
    </w:p>
    <w:p w14:paraId="5E2BE2CF" w14:textId="77777777" w:rsidR="00D73D77" w:rsidRDefault="00C57BE7">
      <w:pPr>
        <w:pStyle w:val="ListParagraph"/>
        <w:keepNext/>
        <w:numPr>
          <w:ilvl w:val="0"/>
          <w:numId w:val="4"/>
        </w:numPr>
      </w:pPr>
      <w:r>
        <w:t>强烈支持</w:t>
      </w:r>
      <w:r>
        <w:t xml:space="preserve">  (4) </w:t>
      </w:r>
    </w:p>
    <w:p w14:paraId="54A91237" w14:textId="77777777" w:rsidR="00D73D77" w:rsidRDefault="00D73D77"/>
    <w:p w14:paraId="752C9AD9" w14:textId="77777777" w:rsidR="00D73D77" w:rsidRDefault="00C57BE7">
      <w:pPr>
        <w:pStyle w:val="BlockEndLabel"/>
      </w:pPr>
      <w:r>
        <w:t>End of Block: Preference 3: carbon tax with cash transfers (full)</w:t>
      </w:r>
    </w:p>
    <w:p w14:paraId="4B3D72FD" w14:textId="77777777" w:rsidR="00D73D77" w:rsidRDefault="00D73D77">
      <w:pPr>
        <w:pStyle w:val="BlockSeparator"/>
      </w:pPr>
    </w:p>
    <w:p w14:paraId="0F712D01" w14:textId="77777777" w:rsidR="00D73D77" w:rsidRDefault="00C57BE7">
      <w:pPr>
        <w:pStyle w:val="BlockStartLabel"/>
      </w:pPr>
      <w:r>
        <w:t>Start of Block: Preferences on climate policies</w:t>
      </w:r>
    </w:p>
    <w:p w14:paraId="03D831B8" w14:textId="77777777" w:rsidR="00D73D77" w:rsidRDefault="00D73D77"/>
    <w:p w14:paraId="17F815B8" w14:textId="77777777" w:rsidR="00D73D77" w:rsidRDefault="00C57BE7">
      <w:pPr>
        <w:keepNext/>
      </w:pPr>
      <w:r>
        <w:t>Q18.1 Timing</w:t>
      </w:r>
    </w:p>
    <w:p w14:paraId="2365FE53" w14:textId="77777777" w:rsidR="00D73D77" w:rsidRDefault="00C57BE7">
      <w:pPr>
        <w:pStyle w:val="ListParagraph"/>
        <w:keepNext/>
        <w:ind w:left="0"/>
      </w:pPr>
      <w:r>
        <w:t>First Click  (1)</w:t>
      </w:r>
    </w:p>
    <w:p w14:paraId="1ADA7EC3" w14:textId="77777777" w:rsidR="00D73D77" w:rsidRDefault="00C57BE7">
      <w:pPr>
        <w:pStyle w:val="ListParagraph"/>
        <w:keepNext/>
        <w:ind w:left="0"/>
      </w:pPr>
      <w:r>
        <w:t>Last Click  (2)</w:t>
      </w:r>
    </w:p>
    <w:p w14:paraId="4B3DB2B1" w14:textId="77777777" w:rsidR="00D73D77" w:rsidRDefault="00C57BE7">
      <w:pPr>
        <w:pStyle w:val="ListParagraph"/>
        <w:keepNext/>
        <w:ind w:left="0"/>
      </w:pPr>
      <w:r>
        <w:t>Page Submit  (3)</w:t>
      </w:r>
    </w:p>
    <w:p w14:paraId="18FCFE74" w14:textId="77777777" w:rsidR="00D73D77" w:rsidRDefault="00C57BE7">
      <w:pPr>
        <w:pStyle w:val="ListParagraph"/>
        <w:keepNext/>
        <w:ind w:left="0"/>
      </w:pPr>
      <w:r>
        <w:t>Click Count  (4)</w:t>
      </w:r>
    </w:p>
    <w:p w14:paraId="3CBA6CED" w14:textId="77777777" w:rsidR="00D73D77" w:rsidRDefault="00D73D77"/>
    <w:p w14:paraId="56F19032" w14:textId="77777777" w:rsidR="00D73D77" w:rsidRDefault="00C57BE7">
      <w:pPr>
        <w:keepNext/>
      </w:pPr>
      <w:r>
        <w:t>Q18.1 Timing</w:t>
      </w:r>
    </w:p>
    <w:p w14:paraId="0C35AEAD" w14:textId="77777777" w:rsidR="00D73D77" w:rsidRDefault="00C57BE7">
      <w:pPr>
        <w:pStyle w:val="ListParagraph"/>
        <w:keepNext/>
        <w:ind w:left="0"/>
      </w:pPr>
      <w:r>
        <w:t>First Click  (1)</w:t>
      </w:r>
    </w:p>
    <w:p w14:paraId="027AD487" w14:textId="77777777" w:rsidR="00D73D77" w:rsidRDefault="00C57BE7">
      <w:pPr>
        <w:pStyle w:val="ListParagraph"/>
        <w:keepNext/>
        <w:ind w:left="0"/>
      </w:pPr>
      <w:r>
        <w:t>Last Click  (2)</w:t>
      </w:r>
    </w:p>
    <w:p w14:paraId="3D3802EE" w14:textId="77777777" w:rsidR="00D73D77" w:rsidRDefault="00C57BE7">
      <w:pPr>
        <w:pStyle w:val="ListParagraph"/>
        <w:keepNext/>
        <w:ind w:left="0"/>
      </w:pPr>
      <w:r>
        <w:t>Page Submit  (3)</w:t>
      </w:r>
    </w:p>
    <w:p w14:paraId="28D52DAC" w14:textId="77777777" w:rsidR="00D73D77" w:rsidRDefault="00C57BE7">
      <w:pPr>
        <w:pStyle w:val="ListParagraph"/>
        <w:keepNext/>
        <w:ind w:left="0"/>
      </w:pPr>
      <w:r>
        <w:t>Click Count  (4)</w:t>
      </w:r>
    </w:p>
    <w:p w14:paraId="1545D55C" w14:textId="77777777" w:rsidR="00D73D77" w:rsidRDefault="00D73D77"/>
    <w:p w14:paraId="3316F4E7" w14:textId="77777777" w:rsidR="00D73D77" w:rsidRDefault="00D73D77">
      <w:pPr>
        <w:pStyle w:val="QuestionSeparator"/>
      </w:pPr>
    </w:p>
    <w:p w14:paraId="12BE0A87" w14:textId="77777777" w:rsidR="00D73D77" w:rsidRDefault="00D73D77"/>
    <w:p w14:paraId="1FA690E5" w14:textId="77777777" w:rsidR="00D73D77" w:rsidRDefault="00C57BE7">
      <w:pPr>
        <w:keepNext/>
      </w:pPr>
      <w:r>
        <w:t>Q18.2 To show that you are attentive, please select "a little" in the following list:</w:t>
      </w:r>
    </w:p>
    <w:p w14:paraId="54116F57" w14:textId="77777777" w:rsidR="00D73D77" w:rsidRDefault="00C57BE7">
      <w:pPr>
        <w:pStyle w:val="ListParagraph"/>
        <w:keepNext/>
        <w:numPr>
          <w:ilvl w:val="0"/>
          <w:numId w:val="4"/>
        </w:numPr>
      </w:pPr>
      <w:r>
        <w:t xml:space="preserve">Not at all  (1) </w:t>
      </w:r>
    </w:p>
    <w:p w14:paraId="3BE947C1" w14:textId="77777777" w:rsidR="00D73D77" w:rsidRDefault="00C57BE7">
      <w:pPr>
        <w:pStyle w:val="ListParagraph"/>
        <w:keepNext/>
        <w:numPr>
          <w:ilvl w:val="0"/>
          <w:numId w:val="4"/>
        </w:numPr>
      </w:pPr>
      <w:r>
        <w:t xml:space="preserve">A little  (2) </w:t>
      </w:r>
    </w:p>
    <w:p w14:paraId="7F728735" w14:textId="77777777" w:rsidR="00D73D77" w:rsidRDefault="00C57BE7">
      <w:pPr>
        <w:pStyle w:val="ListParagraph"/>
        <w:keepNext/>
        <w:numPr>
          <w:ilvl w:val="0"/>
          <w:numId w:val="4"/>
        </w:numPr>
      </w:pPr>
      <w:r>
        <w:t xml:space="preserve">Moderately  (3) </w:t>
      </w:r>
    </w:p>
    <w:p w14:paraId="67BA031F" w14:textId="77777777" w:rsidR="00D73D77" w:rsidRDefault="00C57BE7">
      <w:pPr>
        <w:pStyle w:val="ListParagraph"/>
        <w:keepNext/>
        <w:numPr>
          <w:ilvl w:val="0"/>
          <w:numId w:val="4"/>
        </w:numPr>
      </w:pPr>
      <w:r>
        <w:t xml:space="preserve">A lot  (4) </w:t>
      </w:r>
    </w:p>
    <w:p w14:paraId="6616BAAA" w14:textId="77777777" w:rsidR="00D73D77" w:rsidRDefault="00C57BE7">
      <w:pPr>
        <w:pStyle w:val="ListParagraph"/>
        <w:keepNext/>
        <w:numPr>
          <w:ilvl w:val="0"/>
          <w:numId w:val="4"/>
        </w:numPr>
      </w:pPr>
      <w:r>
        <w:t xml:space="preserve">A great deal  (5) </w:t>
      </w:r>
    </w:p>
    <w:p w14:paraId="1103F602" w14:textId="77777777" w:rsidR="00D73D77" w:rsidRDefault="00D73D77"/>
    <w:p w14:paraId="600173EE" w14:textId="77777777" w:rsidR="00D73D77" w:rsidRDefault="00C57BE7">
      <w:pPr>
        <w:keepNext/>
        <w:rPr>
          <w:lang w:eastAsia="zh-CN"/>
        </w:rPr>
      </w:pPr>
      <w:r>
        <w:rPr>
          <w:lang w:eastAsia="zh-CN"/>
        </w:rPr>
        <w:t xml:space="preserve">Q18.2 </w:t>
      </w:r>
      <w:r>
        <w:rPr>
          <w:lang w:eastAsia="zh-CN"/>
        </w:rPr>
        <w:t>为了显示</w:t>
      </w:r>
      <w:del w:id="223" w:author="Wang, Charlotte" w:date="2021-10-07T21:19:00Z">
        <w:r w:rsidDel="009E4CBD">
          <w:rPr>
            <w:lang w:eastAsia="zh-CN"/>
          </w:rPr>
          <w:delText>你</w:delText>
        </w:r>
      </w:del>
      <w:ins w:id="224" w:author="Wang, Charlotte" w:date="2021-10-07T21:19:00Z">
        <w:r w:rsidR="009E4CBD">
          <w:rPr>
            <w:lang w:eastAsia="zh-CN"/>
          </w:rPr>
          <w:t>您</w:t>
        </w:r>
      </w:ins>
      <w:r>
        <w:rPr>
          <w:lang w:eastAsia="zh-CN"/>
        </w:rPr>
        <w:t>有认真作答，请在以下列表中选择</w:t>
      </w:r>
      <w:r>
        <w:rPr>
          <w:lang w:eastAsia="zh-CN"/>
        </w:rPr>
        <w:t>“</w:t>
      </w:r>
      <w:r>
        <w:rPr>
          <w:lang w:eastAsia="zh-CN"/>
        </w:rPr>
        <w:t>较小程度</w:t>
      </w:r>
      <w:r>
        <w:rPr>
          <w:lang w:eastAsia="zh-CN"/>
        </w:rPr>
        <w:t>”</w:t>
      </w:r>
      <w:r>
        <w:rPr>
          <w:lang w:eastAsia="zh-CN"/>
        </w:rPr>
        <w:t>：</w:t>
      </w:r>
    </w:p>
    <w:p w14:paraId="32C95D0F" w14:textId="77777777" w:rsidR="00D73D77" w:rsidRDefault="00C57BE7">
      <w:pPr>
        <w:pStyle w:val="ListParagraph"/>
        <w:keepNext/>
        <w:numPr>
          <w:ilvl w:val="0"/>
          <w:numId w:val="4"/>
        </w:numPr>
      </w:pPr>
      <w:r>
        <w:t>完全没有</w:t>
      </w:r>
      <w:r>
        <w:t xml:space="preserve">  (1) </w:t>
      </w:r>
    </w:p>
    <w:p w14:paraId="7203DBFE" w14:textId="77777777" w:rsidR="00D73D77" w:rsidRDefault="00C57BE7">
      <w:pPr>
        <w:pStyle w:val="ListParagraph"/>
        <w:keepNext/>
        <w:numPr>
          <w:ilvl w:val="0"/>
          <w:numId w:val="4"/>
        </w:numPr>
      </w:pPr>
      <w:r>
        <w:t>较小程度</w:t>
      </w:r>
      <w:r>
        <w:t xml:space="preserve">  (2) </w:t>
      </w:r>
    </w:p>
    <w:p w14:paraId="191B8D6C" w14:textId="77777777" w:rsidR="00D73D77" w:rsidRDefault="00C57BE7">
      <w:pPr>
        <w:pStyle w:val="ListParagraph"/>
        <w:keepNext/>
        <w:numPr>
          <w:ilvl w:val="0"/>
          <w:numId w:val="4"/>
        </w:numPr>
      </w:pPr>
      <w:r>
        <w:t>中等程度</w:t>
      </w:r>
      <w:r>
        <w:t xml:space="preserve">  (3) </w:t>
      </w:r>
    </w:p>
    <w:p w14:paraId="510D1C4F" w14:textId="77777777" w:rsidR="00D73D77" w:rsidRDefault="00C57BE7">
      <w:pPr>
        <w:pStyle w:val="ListParagraph"/>
        <w:keepNext/>
        <w:numPr>
          <w:ilvl w:val="0"/>
          <w:numId w:val="4"/>
        </w:numPr>
      </w:pPr>
      <w:r>
        <w:t>很大程度</w:t>
      </w:r>
      <w:r>
        <w:t xml:space="preserve">  (4) </w:t>
      </w:r>
    </w:p>
    <w:p w14:paraId="7F03E5C0" w14:textId="77777777" w:rsidR="00D73D77" w:rsidRDefault="00C57BE7">
      <w:pPr>
        <w:pStyle w:val="ListParagraph"/>
        <w:keepNext/>
        <w:numPr>
          <w:ilvl w:val="0"/>
          <w:numId w:val="4"/>
        </w:numPr>
      </w:pPr>
      <w:r>
        <w:t>极大程度</w:t>
      </w:r>
      <w:r>
        <w:t xml:space="preserve">  (5) </w:t>
      </w:r>
    </w:p>
    <w:p w14:paraId="5391FBE6" w14:textId="77777777" w:rsidR="00D73D77" w:rsidRDefault="00D73D77"/>
    <w:p w14:paraId="227977DB"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4404C5A4" w14:textId="77777777">
        <w:tc>
          <w:tcPr>
            <w:tcW w:w="50" w:type="dxa"/>
          </w:tcPr>
          <w:p w14:paraId="28F7C31C" w14:textId="77777777" w:rsidR="00D73D77" w:rsidRDefault="00C57BE7">
            <w:pPr>
              <w:keepNext/>
            </w:pPr>
            <w:r>
              <w:rPr>
                <w:noProof/>
              </w:rPr>
              <w:drawing>
                <wp:inline distT="0" distB="0" distL="0" distR="0" wp14:anchorId="40C65EEB" wp14:editId="1534406E">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061EEE76" w14:textId="77777777" w:rsidR="00D73D77" w:rsidRDefault="00D73D77"/>
    <w:p w14:paraId="6BAEDC16" w14:textId="77777777" w:rsidR="00D73D77" w:rsidRDefault="00C57BE7">
      <w:pPr>
        <w:keepNext/>
      </w:pPr>
      <w:r>
        <w:lastRenderedPageBreak/>
        <w:t>Q18.3 Do you support or oppose the following climate policies?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111ADADC"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E3E332D" w14:textId="77777777" w:rsidR="00D73D77" w:rsidRDefault="00D73D77">
            <w:pPr>
              <w:keepNext/>
            </w:pPr>
          </w:p>
        </w:tc>
        <w:tc>
          <w:tcPr>
            <w:tcW w:w="1596" w:type="dxa"/>
          </w:tcPr>
          <w:p w14:paraId="233E1081"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1F0BDF76"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258866FE"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7CE3EFCB"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4F733090"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support (5)</w:t>
            </w:r>
          </w:p>
        </w:tc>
      </w:tr>
      <w:tr w:rsidR="00D73D77" w14:paraId="7780B6F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E4AD588" w14:textId="77777777" w:rsidR="00D73D77" w:rsidRDefault="00C57BE7">
            <w:pPr>
              <w:keepNext/>
            </w:pPr>
            <w:r>
              <w:t xml:space="preserve">A tax on flying (that increases ticket prices by 20%) (1) </w:t>
            </w:r>
          </w:p>
        </w:tc>
        <w:tc>
          <w:tcPr>
            <w:tcW w:w="1596" w:type="dxa"/>
          </w:tcPr>
          <w:p w14:paraId="27EE914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49417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0594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EC33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A4634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027ABE7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FF8E3DA" w14:textId="77777777" w:rsidR="00D73D77" w:rsidRDefault="00C57BE7">
            <w:pPr>
              <w:keepNext/>
            </w:pPr>
            <w:r>
              <w:t xml:space="preserve">A national tax on fossil fuels (increasing gasoline prices by 40cts per gallon) (2) </w:t>
            </w:r>
          </w:p>
        </w:tc>
        <w:tc>
          <w:tcPr>
            <w:tcW w:w="1596" w:type="dxa"/>
          </w:tcPr>
          <w:p w14:paraId="2A49E7C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E99D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71667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74991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26B4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7B688C0"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9EA9BA0" w14:textId="77777777" w:rsidR="00D73D77" w:rsidRDefault="00C57BE7">
            <w:pPr>
              <w:keepNext/>
            </w:pPr>
            <w:r>
              <w:t xml:space="preserve">A ban of polluting vehicles in dense areas, like city centers (6) </w:t>
            </w:r>
          </w:p>
        </w:tc>
        <w:tc>
          <w:tcPr>
            <w:tcW w:w="1596" w:type="dxa"/>
          </w:tcPr>
          <w:p w14:paraId="7861174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C6DA9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C4D3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EBDF1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DA95E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68626B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0A91DEB" w14:textId="77777777" w:rsidR="00D73D77" w:rsidRDefault="00C57BE7">
            <w:pPr>
              <w:keepNext/>
            </w:pPr>
            <w:r>
              <w:t xml:space="preserve">Subsidies for low-carbon technologies (renewable energy, capture and storage of carbon...) (7) </w:t>
            </w:r>
          </w:p>
        </w:tc>
        <w:tc>
          <w:tcPr>
            <w:tcW w:w="1596" w:type="dxa"/>
          </w:tcPr>
          <w:p w14:paraId="62ED971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C920B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F91FD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8462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7996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2DE15C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38924AF" w14:textId="77777777" w:rsidR="00D73D77" w:rsidRDefault="00C57BE7">
            <w:pPr>
              <w:keepNext/>
            </w:pPr>
            <w:r>
              <w:t xml:space="preserve">A contribution to a global climate fund to finance clean energy in low-income countries (8) </w:t>
            </w:r>
          </w:p>
        </w:tc>
        <w:tc>
          <w:tcPr>
            <w:tcW w:w="1596" w:type="dxa"/>
          </w:tcPr>
          <w:p w14:paraId="2F51295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AC9BD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E2824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ABF5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0701D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F6657C" w14:textId="77777777" w:rsidR="00D73D77" w:rsidRDefault="00D73D77"/>
    <w:p w14:paraId="03A018FF" w14:textId="77777777" w:rsidR="00D73D77" w:rsidRDefault="00D73D77"/>
    <w:p w14:paraId="2FEBA509" w14:textId="77777777" w:rsidR="00D73D77" w:rsidRDefault="00C57BE7">
      <w:pPr>
        <w:keepNext/>
        <w:rPr>
          <w:lang w:eastAsia="zh-CN"/>
        </w:rPr>
      </w:pPr>
      <w:r>
        <w:rPr>
          <w:lang w:eastAsia="zh-CN"/>
        </w:rPr>
        <w:lastRenderedPageBreak/>
        <w:t xml:space="preserve">Q18.3 </w:t>
      </w:r>
      <w:r>
        <w:rPr>
          <w:lang w:eastAsia="zh-CN"/>
        </w:rPr>
        <w:t>您支持还是反对以下气候政策？</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222EC4CA"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E271F29" w14:textId="77777777" w:rsidR="00D73D77" w:rsidRDefault="00D73D77">
            <w:pPr>
              <w:keepNext/>
              <w:rPr>
                <w:lang w:eastAsia="zh-CN"/>
              </w:rPr>
            </w:pPr>
          </w:p>
        </w:tc>
        <w:tc>
          <w:tcPr>
            <w:tcW w:w="1596" w:type="dxa"/>
          </w:tcPr>
          <w:p w14:paraId="3DE36061" w14:textId="77777777" w:rsidR="00D73D77" w:rsidRDefault="00C57BE7">
            <w:pPr>
              <w:cnfStyle w:val="100000000000" w:firstRow="1" w:lastRow="0" w:firstColumn="0" w:lastColumn="0" w:oddVBand="0" w:evenVBand="0" w:oddHBand="0" w:evenHBand="0" w:firstRowFirstColumn="0" w:firstRowLastColumn="0" w:lastRowFirstColumn="0" w:lastRowLastColumn="0"/>
            </w:pPr>
            <w:r>
              <w:t>强烈反对</w:t>
            </w:r>
            <w:r>
              <w:t xml:space="preserve"> (1)</w:t>
            </w:r>
          </w:p>
        </w:tc>
        <w:tc>
          <w:tcPr>
            <w:tcW w:w="1596" w:type="dxa"/>
          </w:tcPr>
          <w:p w14:paraId="56F54613" w14:textId="77777777" w:rsidR="00D73D77" w:rsidRDefault="00C9306E">
            <w:pPr>
              <w:cnfStyle w:val="100000000000" w:firstRow="1" w:lastRow="0" w:firstColumn="0" w:lastColumn="0" w:oddVBand="0" w:evenVBand="0" w:oddHBand="0" w:evenHBand="0" w:firstRowFirstColumn="0" w:firstRowLastColumn="0" w:lastRowFirstColumn="0" w:lastRowLastColumn="0"/>
            </w:pPr>
            <w:ins w:id="225" w:author="Wang, Charlotte" w:date="2021-10-07T21:05:00Z">
              <w:r>
                <w:rPr>
                  <w:rFonts w:hint="eastAsia"/>
                  <w:lang w:eastAsia="zh-CN"/>
                </w:rPr>
                <w:t>比较</w:t>
              </w:r>
            </w:ins>
            <w:del w:id="226" w:author="Wang, Charlotte" w:date="2021-10-07T21:05:00Z">
              <w:r w:rsidR="00C57BE7" w:rsidDel="00C9306E">
                <w:delText>有点</w:delText>
              </w:r>
            </w:del>
            <w:r w:rsidR="00C57BE7">
              <w:t>反对</w:t>
            </w:r>
            <w:r w:rsidR="00C57BE7">
              <w:t xml:space="preserve"> (2)</w:t>
            </w:r>
          </w:p>
        </w:tc>
        <w:tc>
          <w:tcPr>
            <w:tcW w:w="1596" w:type="dxa"/>
          </w:tcPr>
          <w:p w14:paraId="1A8E22C4" w14:textId="77777777" w:rsidR="00D73D77" w:rsidRDefault="00C57BE7">
            <w:pPr>
              <w:cnfStyle w:val="100000000000" w:firstRow="1" w:lastRow="0" w:firstColumn="0" w:lastColumn="0" w:oddVBand="0" w:evenVBand="0" w:oddHBand="0" w:evenHBand="0" w:firstRowFirstColumn="0" w:firstRowLastColumn="0" w:lastRowFirstColumn="0" w:lastRowLastColumn="0"/>
            </w:pPr>
            <w:r>
              <w:t>既不支持也不反对</w:t>
            </w:r>
            <w:r>
              <w:t xml:space="preserve"> (3)</w:t>
            </w:r>
          </w:p>
        </w:tc>
        <w:tc>
          <w:tcPr>
            <w:tcW w:w="1596" w:type="dxa"/>
          </w:tcPr>
          <w:p w14:paraId="59D88734" w14:textId="77777777" w:rsidR="00D73D77" w:rsidRDefault="00C9306E">
            <w:pPr>
              <w:cnfStyle w:val="100000000000" w:firstRow="1" w:lastRow="0" w:firstColumn="0" w:lastColumn="0" w:oddVBand="0" w:evenVBand="0" w:oddHBand="0" w:evenHBand="0" w:firstRowFirstColumn="0" w:firstRowLastColumn="0" w:lastRowFirstColumn="0" w:lastRowLastColumn="0"/>
            </w:pPr>
            <w:ins w:id="227" w:author="Wang, Charlotte" w:date="2021-10-07T21:05:00Z">
              <w:r>
                <w:rPr>
                  <w:rFonts w:hint="eastAsia"/>
                  <w:lang w:eastAsia="zh-CN"/>
                </w:rPr>
                <w:t>比较</w:t>
              </w:r>
            </w:ins>
            <w:del w:id="228" w:author="Wang, Charlotte" w:date="2021-10-07T21:05:00Z">
              <w:r w:rsidR="00C57BE7" w:rsidDel="00C9306E">
                <w:delText>有点</w:delText>
              </w:r>
            </w:del>
            <w:r w:rsidR="00C57BE7">
              <w:t>支持</w:t>
            </w:r>
            <w:r w:rsidR="00C57BE7">
              <w:t xml:space="preserve"> (4)</w:t>
            </w:r>
          </w:p>
        </w:tc>
        <w:tc>
          <w:tcPr>
            <w:tcW w:w="1596" w:type="dxa"/>
          </w:tcPr>
          <w:p w14:paraId="62C7B31A" w14:textId="77777777" w:rsidR="00D73D77" w:rsidRDefault="00C57BE7">
            <w:pPr>
              <w:cnfStyle w:val="100000000000" w:firstRow="1" w:lastRow="0" w:firstColumn="0" w:lastColumn="0" w:oddVBand="0" w:evenVBand="0" w:oddHBand="0" w:evenHBand="0" w:firstRowFirstColumn="0" w:firstRowLastColumn="0" w:lastRowFirstColumn="0" w:lastRowLastColumn="0"/>
            </w:pPr>
            <w:r>
              <w:t>强烈支持</w:t>
            </w:r>
            <w:r>
              <w:t xml:space="preserve"> (5)</w:t>
            </w:r>
          </w:p>
        </w:tc>
      </w:tr>
      <w:tr w:rsidR="00D73D77" w14:paraId="192A9D95"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74032C6" w14:textId="77777777" w:rsidR="00D73D77" w:rsidRDefault="00C57BE7">
            <w:pPr>
              <w:keepNext/>
              <w:rPr>
                <w:lang w:eastAsia="zh-CN"/>
              </w:rPr>
            </w:pPr>
            <w:r>
              <w:rPr>
                <w:lang w:eastAsia="zh-CN"/>
              </w:rPr>
              <w:t>飞行税（将机票价格提高</w:t>
            </w:r>
            <w:r>
              <w:rPr>
                <w:lang w:eastAsia="zh-CN"/>
              </w:rPr>
              <w:t xml:space="preserve"> 20%</w:t>
            </w:r>
            <w:r>
              <w:rPr>
                <w:lang w:eastAsia="zh-CN"/>
              </w:rPr>
              <w:t>）</w:t>
            </w:r>
            <w:r>
              <w:rPr>
                <w:lang w:eastAsia="zh-CN"/>
              </w:rPr>
              <w:t xml:space="preserve"> (1) </w:t>
            </w:r>
          </w:p>
        </w:tc>
        <w:tc>
          <w:tcPr>
            <w:tcW w:w="1596" w:type="dxa"/>
          </w:tcPr>
          <w:p w14:paraId="74E8DB6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434DF0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B5D9BD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131323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7606C6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60934D7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2EC1687" w14:textId="77777777" w:rsidR="00D73D77" w:rsidRDefault="00C57BE7">
            <w:pPr>
              <w:keepNext/>
              <w:rPr>
                <w:lang w:eastAsia="zh-CN"/>
              </w:rPr>
            </w:pPr>
            <w:r>
              <w:rPr>
                <w:lang w:eastAsia="zh-CN"/>
              </w:rPr>
              <w:t>对化石燃料征收碳税（汽油价格</w:t>
            </w:r>
            <w:ins w:id="229" w:author="Wang, Charlotte" w:date="2021-10-07T21:05:00Z">
              <w:r w:rsidR="00C9306E">
                <w:rPr>
                  <w:rFonts w:hint="eastAsia"/>
                  <w:lang w:eastAsia="zh-CN"/>
                </w:rPr>
                <w:t>每升</w:t>
              </w:r>
            </w:ins>
            <w:r>
              <w:rPr>
                <w:lang w:eastAsia="zh-CN"/>
              </w:rPr>
              <w:t>上涨人民币</w:t>
            </w:r>
            <w:r>
              <w:rPr>
                <w:lang w:eastAsia="zh-CN"/>
              </w:rPr>
              <w:t>0.7</w:t>
            </w:r>
            <w:r>
              <w:rPr>
                <w:lang w:eastAsia="zh-CN"/>
              </w:rPr>
              <w:t>元</w:t>
            </w:r>
            <w:del w:id="230" w:author="Wang, Charlotte" w:date="2021-10-07T21:05:00Z">
              <w:r w:rsidDel="00C9306E">
                <w:rPr>
                  <w:lang w:eastAsia="zh-CN"/>
                </w:rPr>
                <w:delText>/</w:delText>
              </w:r>
              <w:r w:rsidDel="00C9306E">
                <w:rPr>
                  <w:lang w:eastAsia="zh-CN"/>
                </w:rPr>
                <w:delText>升</w:delText>
              </w:r>
            </w:del>
            <w:r>
              <w:rPr>
                <w:lang w:eastAsia="zh-CN"/>
              </w:rPr>
              <w:t>）</w:t>
            </w:r>
            <w:r>
              <w:rPr>
                <w:lang w:eastAsia="zh-CN"/>
              </w:rPr>
              <w:t xml:space="preserve"> (2) </w:t>
            </w:r>
          </w:p>
        </w:tc>
        <w:tc>
          <w:tcPr>
            <w:tcW w:w="1596" w:type="dxa"/>
          </w:tcPr>
          <w:p w14:paraId="0628F1C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BCFB2E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A1066A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23EB07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A04ADF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56850FE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E102341" w14:textId="77777777" w:rsidR="00D73D77" w:rsidRDefault="00C57BE7">
            <w:pPr>
              <w:keepNext/>
              <w:rPr>
                <w:lang w:eastAsia="zh-CN"/>
              </w:rPr>
            </w:pPr>
            <w:r>
              <w:rPr>
                <w:lang w:eastAsia="zh-CN"/>
              </w:rPr>
              <w:t>禁止在市中心等密集地区驾驶会造成污染的车辆</w:t>
            </w:r>
            <w:r>
              <w:rPr>
                <w:lang w:eastAsia="zh-CN"/>
              </w:rPr>
              <w:t xml:space="preserve"> (6) </w:t>
            </w:r>
          </w:p>
        </w:tc>
        <w:tc>
          <w:tcPr>
            <w:tcW w:w="1596" w:type="dxa"/>
          </w:tcPr>
          <w:p w14:paraId="1C25379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AD2D14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4B2A14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3E2D60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0396FD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22AE95C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9C10277" w14:textId="77777777" w:rsidR="00D73D77" w:rsidRDefault="00C57BE7">
            <w:pPr>
              <w:keepNext/>
            </w:pPr>
            <w:r>
              <w:rPr>
                <w:lang w:eastAsia="zh-CN"/>
              </w:rPr>
              <w:t>为低碳技术提供资金（可再生能源、碳捕获与封存</w:t>
            </w:r>
            <w:r>
              <w:rPr>
                <w:lang w:eastAsia="zh-CN"/>
              </w:rPr>
              <w:t>......</w:t>
            </w:r>
            <w:r>
              <w:rPr>
                <w:lang w:eastAsia="zh-CN"/>
              </w:rPr>
              <w:t>）</w:t>
            </w:r>
            <w:r>
              <w:rPr>
                <w:lang w:eastAsia="zh-CN"/>
              </w:rPr>
              <w:t xml:space="preserve"> </w:t>
            </w:r>
            <w:r>
              <w:t xml:space="preserve">(7) </w:t>
            </w:r>
          </w:p>
        </w:tc>
        <w:tc>
          <w:tcPr>
            <w:tcW w:w="1596" w:type="dxa"/>
          </w:tcPr>
          <w:p w14:paraId="0C88636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59330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7E65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1B898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78645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67135D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EB4DF44" w14:textId="77777777" w:rsidR="00D73D77" w:rsidRDefault="00C57BE7">
            <w:pPr>
              <w:keepNext/>
              <w:rPr>
                <w:lang w:eastAsia="zh-CN"/>
              </w:rPr>
            </w:pPr>
            <w:r>
              <w:rPr>
                <w:lang w:eastAsia="zh-CN"/>
              </w:rPr>
              <w:t>向绿色气候基金捐款以资助低收入国家的清洁能源</w:t>
            </w:r>
            <w:ins w:id="231" w:author="Wang, Charlotte" w:date="2021-10-07T21:06:00Z">
              <w:r w:rsidR="00C9306E">
                <w:rPr>
                  <w:rFonts w:hint="eastAsia"/>
                  <w:lang w:eastAsia="zh-CN"/>
                </w:rPr>
                <w:t>建设</w:t>
              </w:r>
            </w:ins>
            <w:r>
              <w:rPr>
                <w:lang w:eastAsia="zh-CN"/>
              </w:rPr>
              <w:t xml:space="preserve"> (8) </w:t>
            </w:r>
          </w:p>
        </w:tc>
        <w:tc>
          <w:tcPr>
            <w:tcW w:w="1596" w:type="dxa"/>
          </w:tcPr>
          <w:p w14:paraId="1BE603B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229D01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9219E5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9C40CC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12A14E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102A607B" w14:textId="77777777" w:rsidR="00D73D77" w:rsidRDefault="00D73D77">
      <w:pPr>
        <w:rPr>
          <w:lang w:eastAsia="zh-CN"/>
        </w:rPr>
      </w:pPr>
    </w:p>
    <w:p w14:paraId="44C40216" w14:textId="77777777" w:rsidR="00D73D77" w:rsidRDefault="00D73D77">
      <w:pPr>
        <w:rPr>
          <w:lang w:eastAsia="zh-CN"/>
        </w:rPr>
      </w:pPr>
    </w:p>
    <w:p w14:paraId="2E90D0B2" w14:textId="77777777" w:rsidR="00D73D77" w:rsidRDefault="00D73D77">
      <w:pPr>
        <w:pStyle w:val="QuestionSeparator"/>
        <w:rPr>
          <w:lang w:eastAsia="zh-CN"/>
        </w:rPr>
      </w:pPr>
    </w:p>
    <w:tbl>
      <w:tblPr>
        <w:tblStyle w:val="QQuestionIconTable"/>
        <w:tblW w:w="50" w:type="auto"/>
        <w:tblLook w:val="07E0" w:firstRow="1" w:lastRow="1" w:firstColumn="1" w:lastColumn="1" w:noHBand="1" w:noVBand="1"/>
      </w:tblPr>
      <w:tblGrid>
        <w:gridCol w:w="380"/>
      </w:tblGrid>
      <w:tr w:rsidR="00D73D77" w14:paraId="002FFE34" w14:textId="77777777">
        <w:tc>
          <w:tcPr>
            <w:tcW w:w="50" w:type="dxa"/>
          </w:tcPr>
          <w:p w14:paraId="04A31A2E" w14:textId="77777777" w:rsidR="00D73D77" w:rsidRDefault="00C57BE7">
            <w:pPr>
              <w:keepNext/>
            </w:pPr>
            <w:r>
              <w:rPr>
                <w:noProof/>
              </w:rPr>
              <w:drawing>
                <wp:inline distT="0" distB="0" distL="0" distR="0" wp14:anchorId="10987463" wp14:editId="43B5A4D3">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4C37B9CD" w14:textId="77777777" w:rsidR="00D73D77" w:rsidRDefault="00D73D77"/>
    <w:p w14:paraId="10DFCE0F" w14:textId="77777777" w:rsidR="00D73D77" w:rsidRDefault="00C57BE7">
      <w:pPr>
        <w:keepNext/>
      </w:pPr>
      <w:r>
        <w:lastRenderedPageBreak/>
        <w:t>Q18.4 Governments can use the revenues from carbon taxes in different ways. Would you support or oppose introducing a carbon tax that would raise gasoline prices by 40 cents per gallon, if the government used this revenue to finance...</w:t>
      </w:r>
    </w:p>
    <w:tbl>
      <w:tblPr>
        <w:tblStyle w:val="QQuestionTable"/>
        <w:tblW w:w="9576" w:type="auto"/>
        <w:tblLook w:val="07E0" w:firstRow="1" w:lastRow="1" w:firstColumn="1" w:lastColumn="1" w:noHBand="1" w:noVBand="1"/>
      </w:tblPr>
      <w:tblGrid>
        <w:gridCol w:w="1612"/>
        <w:gridCol w:w="1595"/>
        <w:gridCol w:w="1596"/>
        <w:gridCol w:w="1595"/>
        <w:gridCol w:w="1596"/>
        <w:gridCol w:w="1596"/>
      </w:tblGrid>
      <w:tr w:rsidR="00D73D77" w14:paraId="7C80F712"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4F0DC7A" w14:textId="77777777" w:rsidR="00D73D77" w:rsidRDefault="00D73D77">
            <w:pPr>
              <w:keepNext/>
            </w:pPr>
          </w:p>
        </w:tc>
        <w:tc>
          <w:tcPr>
            <w:tcW w:w="1596" w:type="dxa"/>
          </w:tcPr>
          <w:p w14:paraId="57473C04"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62D63D7E"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5001F505"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7621B062"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05788B34"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support (5)</w:t>
            </w:r>
          </w:p>
        </w:tc>
      </w:tr>
      <w:tr w:rsidR="00D73D77" w14:paraId="506E943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A935BAE" w14:textId="77777777" w:rsidR="00D73D77" w:rsidRDefault="00C57BE7">
            <w:pPr>
              <w:keepNext/>
            </w:pPr>
            <w:r>
              <w:t xml:space="preserve">Cash transfers to households with no alternative to using fossil fuels (1) </w:t>
            </w:r>
          </w:p>
        </w:tc>
        <w:tc>
          <w:tcPr>
            <w:tcW w:w="1596" w:type="dxa"/>
          </w:tcPr>
          <w:p w14:paraId="0231230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90D3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1D031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CBA3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4F90B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0159BF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D37F6FD" w14:textId="77777777" w:rsidR="00D73D77" w:rsidRDefault="00C57BE7">
            <w:pPr>
              <w:keepNext/>
            </w:pPr>
            <w:r>
              <w:t xml:space="preserve">Cash transfers to the poorest households (2) </w:t>
            </w:r>
          </w:p>
        </w:tc>
        <w:tc>
          <w:tcPr>
            <w:tcW w:w="1596" w:type="dxa"/>
          </w:tcPr>
          <w:p w14:paraId="270B23E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6DF0A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6CB7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A7FA6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3D41E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93F651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80D78A0" w14:textId="77777777" w:rsidR="00D73D77" w:rsidRDefault="00C57BE7">
            <w:pPr>
              <w:keepNext/>
            </w:pPr>
            <w:r>
              <w:t xml:space="preserve">Equal cash transfers to all households (3) </w:t>
            </w:r>
          </w:p>
        </w:tc>
        <w:tc>
          <w:tcPr>
            <w:tcW w:w="1596" w:type="dxa"/>
          </w:tcPr>
          <w:p w14:paraId="07D94B9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35EC4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5FC0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92F7D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3A64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94E320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01600CA" w14:textId="77777777" w:rsidR="00D73D77" w:rsidRDefault="00C57BE7">
            <w:pPr>
              <w:keepNext/>
            </w:pPr>
            <w:r>
              <w:t xml:space="preserve">A reduction in personal income taxes (10) </w:t>
            </w:r>
          </w:p>
        </w:tc>
        <w:tc>
          <w:tcPr>
            <w:tcW w:w="1596" w:type="dxa"/>
          </w:tcPr>
          <w:p w14:paraId="772932A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81DE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EF476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2641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720B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73DEB4D"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7E2A0B2" w14:textId="77777777" w:rsidR="00D73D77" w:rsidRDefault="00C57BE7">
            <w:pPr>
              <w:keepNext/>
            </w:pPr>
            <w:r>
              <w:t xml:space="preserve">A reduction in corporate income taxes (9) </w:t>
            </w:r>
          </w:p>
        </w:tc>
        <w:tc>
          <w:tcPr>
            <w:tcW w:w="1596" w:type="dxa"/>
          </w:tcPr>
          <w:p w14:paraId="3C3B983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A6D3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D840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F6D6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A4758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EAD31B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D78BD57" w14:textId="77777777" w:rsidR="00D73D77" w:rsidRDefault="00C57BE7">
            <w:pPr>
              <w:keepNext/>
            </w:pPr>
            <w:r>
              <w:t xml:space="preserve">Tax rebates for the most affected firms (4) </w:t>
            </w:r>
          </w:p>
        </w:tc>
        <w:tc>
          <w:tcPr>
            <w:tcW w:w="1596" w:type="dxa"/>
          </w:tcPr>
          <w:p w14:paraId="1C04A0A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94E03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B8AB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60A7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BC4B9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CC7DFB6"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559A429" w14:textId="77777777" w:rsidR="00D73D77" w:rsidRDefault="00C57BE7">
            <w:pPr>
              <w:keepNext/>
            </w:pPr>
            <w:r>
              <w:t xml:space="preserve">Funding environmental infrastructure projects (public transport, cycling ways, etc.) (5) </w:t>
            </w:r>
          </w:p>
        </w:tc>
        <w:tc>
          <w:tcPr>
            <w:tcW w:w="1596" w:type="dxa"/>
          </w:tcPr>
          <w:p w14:paraId="5AFB687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3D0E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D2442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D46F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921F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3DBA6E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ADE15B1" w14:textId="77777777" w:rsidR="00D73D77" w:rsidRDefault="00C57BE7">
            <w:pPr>
              <w:keepNext/>
            </w:pPr>
            <w:r>
              <w:t xml:space="preserve">Subsidizing low-carbon technologies, </w:t>
            </w:r>
            <w:r>
              <w:lastRenderedPageBreak/>
              <w:t xml:space="preserve">including renewable energy (6) </w:t>
            </w:r>
          </w:p>
        </w:tc>
        <w:tc>
          <w:tcPr>
            <w:tcW w:w="1596" w:type="dxa"/>
          </w:tcPr>
          <w:p w14:paraId="14F3199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8A99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EDE7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A836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7FFB6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2C538790"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C9EF6FD" w14:textId="77777777" w:rsidR="00D73D77" w:rsidRDefault="00C57BE7">
            <w:pPr>
              <w:keepNext/>
            </w:pPr>
            <w:r>
              <w:t xml:space="preserve">A reduction in the public deficit (7) </w:t>
            </w:r>
          </w:p>
        </w:tc>
        <w:tc>
          <w:tcPr>
            <w:tcW w:w="1596" w:type="dxa"/>
          </w:tcPr>
          <w:p w14:paraId="6976002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1CE5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867D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8D899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4170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845F01" w14:textId="77777777" w:rsidR="00D73D77" w:rsidRDefault="00D73D77"/>
    <w:p w14:paraId="403D6BFA" w14:textId="77777777" w:rsidR="00D73D77" w:rsidRDefault="00D73D77"/>
    <w:p w14:paraId="0F641BA8" w14:textId="77777777" w:rsidR="00D73D77" w:rsidRDefault="00C57BE7">
      <w:pPr>
        <w:keepNext/>
        <w:rPr>
          <w:lang w:eastAsia="zh-CN"/>
        </w:rPr>
      </w:pPr>
      <w:r>
        <w:rPr>
          <w:lang w:eastAsia="zh-CN"/>
        </w:rPr>
        <w:lastRenderedPageBreak/>
        <w:t xml:space="preserve">Q18.4 </w:t>
      </w:r>
      <w:r>
        <w:rPr>
          <w:lang w:eastAsia="zh-CN"/>
        </w:rPr>
        <w:t>引入碳税会使汽油价格</w:t>
      </w:r>
      <w:ins w:id="232" w:author="Wang, Charlotte" w:date="2021-10-07T21:06:00Z">
        <w:r w:rsidR="00C9306E">
          <w:rPr>
            <w:rFonts w:hint="eastAsia"/>
            <w:lang w:eastAsia="zh-CN"/>
          </w:rPr>
          <w:t>每升</w:t>
        </w:r>
      </w:ins>
      <w:r>
        <w:rPr>
          <w:lang w:eastAsia="zh-CN"/>
        </w:rPr>
        <w:t>上涨人民币</w:t>
      </w:r>
      <w:r>
        <w:rPr>
          <w:lang w:eastAsia="zh-CN"/>
        </w:rPr>
        <w:t>0.7</w:t>
      </w:r>
      <w:r>
        <w:rPr>
          <w:lang w:eastAsia="zh-CN"/>
        </w:rPr>
        <w:t>元</w:t>
      </w:r>
      <w:del w:id="233" w:author="Wang, Charlotte" w:date="2021-10-07T21:06:00Z">
        <w:r w:rsidDel="00C9306E">
          <w:rPr>
            <w:lang w:eastAsia="zh-CN"/>
          </w:rPr>
          <w:delText>/</w:delText>
        </w:r>
        <w:r w:rsidDel="00C9306E">
          <w:rPr>
            <w:lang w:eastAsia="zh-CN"/>
          </w:rPr>
          <w:delText>升</w:delText>
        </w:r>
      </w:del>
      <w:r>
        <w:rPr>
          <w:lang w:eastAsia="zh-CN"/>
        </w:rPr>
        <w:t>。政府可以通过不同方式运用碳税收入。如果政府用这笔收入来资助</w:t>
      </w:r>
      <w:r>
        <w:rPr>
          <w:lang w:eastAsia="zh-CN"/>
        </w:rPr>
        <w:t>……</w:t>
      </w:r>
      <w:r>
        <w:rPr>
          <w:lang w:eastAsia="zh-CN"/>
        </w:rPr>
        <w:t>，</w:t>
      </w:r>
      <w:del w:id="234" w:author="Wang, Charlotte" w:date="2021-10-07T21:19:00Z">
        <w:r w:rsidDel="009E4CBD">
          <w:rPr>
            <w:lang w:eastAsia="zh-CN"/>
          </w:rPr>
          <w:delText>你</w:delText>
        </w:r>
      </w:del>
      <w:ins w:id="235" w:author="Wang, Charlotte" w:date="2021-10-07T21:19:00Z">
        <w:r w:rsidR="009E4CBD">
          <w:rPr>
            <w:lang w:eastAsia="zh-CN"/>
          </w:rPr>
          <w:t>您</w:t>
        </w:r>
      </w:ins>
      <w:r>
        <w:rPr>
          <w:lang w:eastAsia="zh-CN"/>
        </w:rPr>
        <w:t>是会支持还是反对引入碳税？</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2403E2F4"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E85BA9A" w14:textId="77777777" w:rsidR="00D73D77" w:rsidRDefault="00D73D77">
            <w:pPr>
              <w:keepNext/>
              <w:rPr>
                <w:lang w:eastAsia="zh-CN"/>
              </w:rPr>
            </w:pPr>
          </w:p>
        </w:tc>
        <w:tc>
          <w:tcPr>
            <w:tcW w:w="1596" w:type="dxa"/>
          </w:tcPr>
          <w:p w14:paraId="3B544CC2" w14:textId="77777777" w:rsidR="00D73D77" w:rsidRDefault="00C57BE7">
            <w:pPr>
              <w:cnfStyle w:val="100000000000" w:firstRow="1" w:lastRow="0" w:firstColumn="0" w:lastColumn="0" w:oddVBand="0" w:evenVBand="0" w:oddHBand="0" w:evenHBand="0" w:firstRowFirstColumn="0" w:firstRowLastColumn="0" w:lastRowFirstColumn="0" w:lastRowLastColumn="0"/>
            </w:pPr>
            <w:r>
              <w:t>强烈反对</w:t>
            </w:r>
            <w:r>
              <w:t xml:space="preserve"> (1)</w:t>
            </w:r>
          </w:p>
        </w:tc>
        <w:tc>
          <w:tcPr>
            <w:tcW w:w="1596" w:type="dxa"/>
          </w:tcPr>
          <w:p w14:paraId="2C118BC4" w14:textId="77777777" w:rsidR="00D73D77" w:rsidRDefault="00C57BE7">
            <w:pPr>
              <w:cnfStyle w:val="100000000000" w:firstRow="1" w:lastRow="0" w:firstColumn="0" w:lastColumn="0" w:oddVBand="0" w:evenVBand="0" w:oddHBand="0" w:evenHBand="0" w:firstRowFirstColumn="0" w:firstRowLastColumn="0" w:lastRowFirstColumn="0" w:lastRowLastColumn="0"/>
            </w:pPr>
            <w:r>
              <w:t>有点反对</w:t>
            </w:r>
            <w:r>
              <w:t xml:space="preserve"> (2)</w:t>
            </w:r>
          </w:p>
        </w:tc>
        <w:tc>
          <w:tcPr>
            <w:tcW w:w="1596" w:type="dxa"/>
          </w:tcPr>
          <w:p w14:paraId="382B9726" w14:textId="77777777" w:rsidR="00D73D77" w:rsidRDefault="00C57BE7">
            <w:pPr>
              <w:cnfStyle w:val="100000000000" w:firstRow="1" w:lastRow="0" w:firstColumn="0" w:lastColumn="0" w:oddVBand="0" w:evenVBand="0" w:oddHBand="0" w:evenHBand="0" w:firstRowFirstColumn="0" w:firstRowLastColumn="0" w:lastRowFirstColumn="0" w:lastRowLastColumn="0"/>
            </w:pPr>
            <w:r>
              <w:t>不支持也不反对</w:t>
            </w:r>
            <w:r>
              <w:t xml:space="preserve"> (3)</w:t>
            </w:r>
          </w:p>
        </w:tc>
        <w:tc>
          <w:tcPr>
            <w:tcW w:w="1596" w:type="dxa"/>
          </w:tcPr>
          <w:p w14:paraId="7B526870" w14:textId="77777777" w:rsidR="00D73D77" w:rsidRDefault="00C57BE7">
            <w:pPr>
              <w:cnfStyle w:val="100000000000" w:firstRow="1" w:lastRow="0" w:firstColumn="0" w:lastColumn="0" w:oddVBand="0" w:evenVBand="0" w:oddHBand="0" w:evenHBand="0" w:firstRowFirstColumn="0" w:firstRowLastColumn="0" w:lastRowFirstColumn="0" w:lastRowLastColumn="0"/>
            </w:pPr>
            <w:r>
              <w:t>有点支持</w:t>
            </w:r>
            <w:r>
              <w:t xml:space="preserve"> (4)</w:t>
            </w:r>
          </w:p>
        </w:tc>
        <w:tc>
          <w:tcPr>
            <w:tcW w:w="1596" w:type="dxa"/>
          </w:tcPr>
          <w:p w14:paraId="237D9683" w14:textId="77777777" w:rsidR="00D73D77" w:rsidRDefault="00C57BE7">
            <w:pPr>
              <w:cnfStyle w:val="100000000000" w:firstRow="1" w:lastRow="0" w:firstColumn="0" w:lastColumn="0" w:oddVBand="0" w:evenVBand="0" w:oddHBand="0" w:evenHBand="0" w:firstRowFirstColumn="0" w:firstRowLastColumn="0" w:lastRowFirstColumn="0" w:lastRowLastColumn="0"/>
            </w:pPr>
            <w:r>
              <w:t>强烈支持</w:t>
            </w:r>
            <w:r>
              <w:t xml:space="preserve"> (5)</w:t>
            </w:r>
          </w:p>
        </w:tc>
      </w:tr>
      <w:tr w:rsidR="00D73D77" w14:paraId="66DDF07F"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426696E" w14:textId="77777777" w:rsidR="00D73D77" w:rsidRDefault="00C57BE7">
            <w:pPr>
              <w:keepNext/>
              <w:rPr>
                <w:lang w:eastAsia="zh-CN"/>
              </w:rPr>
            </w:pPr>
            <w:r>
              <w:rPr>
                <w:lang w:eastAsia="zh-CN"/>
              </w:rPr>
              <w:t>向那些除了使用化石燃料别无选择的家庭提供现金补贴</w:t>
            </w:r>
            <w:r>
              <w:rPr>
                <w:lang w:eastAsia="zh-CN"/>
              </w:rPr>
              <w:t xml:space="preserve"> (1) </w:t>
            </w:r>
          </w:p>
        </w:tc>
        <w:tc>
          <w:tcPr>
            <w:tcW w:w="1596" w:type="dxa"/>
          </w:tcPr>
          <w:p w14:paraId="10A7830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55B0DE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131D0C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F243FE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CB495A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5DF8C44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B602741" w14:textId="77777777" w:rsidR="00D73D77" w:rsidRDefault="00C57BE7">
            <w:pPr>
              <w:keepNext/>
              <w:rPr>
                <w:lang w:eastAsia="zh-CN"/>
              </w:rPr>
            </w:pPr>
            <w:r>
              <w:rPr>
                <w:lang w:eastAsia="zh-CN"/>
              </w:rPr>
              <w:t>向最贫困家庭提供现金补贴</w:t>
            </w:r>
            <w:r>
              <w:rPr>
                <w:lang w:eastAsia="zh-CN"/>
              </w:rPr>
              <w:t xml:space="preserve"> (2) </w:t>
            </w:r>
          </w:p>
        </w:tc>
        <w:tc>
          <w:tcPr>
            <w:tcW w:w="1596" w:type="dxa"/>
          </w:tcPr>
          <w:p w14:paraId="62CED0C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32BB54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ED59ED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43A526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C770B4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3D98911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B8E28E4" w14:textId="77777777" w:rsidR="00D73D77" w:rsidRDefault="00C57BE7">
            <w:pPr>
              <w:keepNext/>
              <w:rPr>
                <w:lang w:eastAsia="zh-CN"/>
              </w:rPr>
            </w:pPr>
            <w:r>
              <w:rPr>
                <w:lang w:eastAsia="zh-CN"/>
              </w:rPr>
              <w:t>向所有家庭提供平等的现金补贴</w:t>
            </w:r>
            <w:r>
              <w:rPr>
                <w:lang w:eastAsia="zh-CN"/>
              </w:rPr>
              <w:t xml:space="preserve"> (3) </w:t>
            </w:r>
          </w:p>
        </w:tc>
        <w:tc>
          <w:tcPr>
            <w:tcW w:w="1596" w:type="dxa"/>
          </w:tcPr>
          <w:p w14:paraId="07C3718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FE7BC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83B81B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DEC299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805479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3E27BBC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1024D3C" w14:textId="77777777" w:rsidR="00D73D77" w:rsidRDefault="00C57BE7">
            <w:pPr>
              <w:keepNext/>
            </w:pPr>
            <w:r>
              <w:t>减少个人所得税</w:t>
            </w:r>
            <w:r>
              <w:t xml:space="preserve"> (10) </w:t>
            </w:r>
          </w:p>
        </w:tc>
        <w:tc>
          <w:tcPr>
            <w:tcW w:w="1596" w:type="dxa"/>
          </w:tcPr>
          <w:p w14:paraId="7059CDA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32D40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FE286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FDE6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465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4D2D4D00"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55C54A8" w14:textId="77777777" w:rsidR="00D73D77" w:rsidRDefault="00C57BE7">
            <w:pPr>
              <w:keepNext/>
            </w:pPr>
            <w:r>
              <w:t>减少企业所得税</w:t>
            </w:r>
            <w:r>
              <w:t xml:space="preserve"> (9) </w:t>
            </w:r>
          </w:p>
        </w:tc>
        <w:tc>
          <w:tcPr>
            <w:tcW w:w="1596" w:type="dxa"/>
          </w:tcPr>
          <w:p w14:paraId="122878D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AF9DD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7895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6BA91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42A7D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9843023"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DEFE2CC" w14:textId="77777777" w:rsidR="00D73D77" w:rsidRDefault="00C57BE7">
            <w:pPr>
              <w:keepNext/>
              <w:rPr>
                <w:lang w:eastAsia="zh-CN"/>
              </w:rPr>
            </w:pPr>
            <w:r>
              <w:rPr>
                <w:lang w:eastAsia="zh-CN"/>
              </w:rPr>
              <w:t>向受影响最严重的企业的进行退税</w:t>
            </w:r>
            <w:r>
              <w:rPr>
                <w:lang w:eastAsia="zh-CN"/>
              </w:rPr>
              <w:t xml:space="preserve"> (4) </w:t>
            </w:r>
          </w:p>
        </w:tc>
        <w:tc>
          <w:tcPr>
            <w:tcW w:w="1596" w:type="dxa"/>
          </w:tcPr>
          <w:p w14:paraId="56DC983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7C8ED6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2480CF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12722D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56FB5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2CF297A4"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F37B2A9" w14:textId="77777777" w:rsidR="00D73D77" w:rsidRDefault="00C57BE7">
            <w:pPr>
              <w:keepNext/>
              <w:rPr>
                <w:lang w:eastAsia="zh-CN"/>
              </w:rPr>
            </w:pPr>
            <w:r>
              <w:rPr>
                <w:lang w:eastAsia="zh-CN"/>
              </w:rPr>
              <w:t>资助环境基础设施建设项目（公共交通、自行车道等）</w:t>
            </w:r>
            <w:r>
              <w:rPr>
                <w:lang w:eastAsia="zh-CN"/>
              </w:rPr>
              <w:t xml:space="preserve"> (5) </w:t>
            </w:r>
          </w:p>
        </w:tc>
        <w:tc>
          <w:tcPr>
            <w:tcW w:w="1596" w:type="dxa"/>
          </w:tcPr>
          <w:p w14:paraId="76CDF8A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6C8F0C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5CA523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DC10A3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1B1616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211927D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1B045A4" w14:textId="77777777" w:rsidR="00D73D77" w:rsidRDefault="00C57BE7">
            <w:pPr>
              <w:keepNext/>
              <w:rPr>
                <w:lang w:eastAsia="zh-CN"/>
              </w:rPr>
            </w:pPr>
            <w:r>
              <w:rPr>
                <w:lang w:eastAsia="zh-CN"/>
              </w:rPr>
              <w:t>资助低碳技术，包括可再生能源</w:t>
            </w:r>
            <w:r>
              <w:rPr>
                <w:lang w:eastAsia="zh-CN"/>
              </w:rPr>
              <w:t xml:space="preserve"> (6) </w:t>
            </w:r>
          </w:p>
        </w:tc>
        <w:tc>
          <w:tcPr>
            <w:tcW w:w="1596" w:type="dxa"/>
          </w:tcPr>
          <w:p w14:paraId="126CA75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D5C1A0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15E861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249C44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2FC38B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214FEAD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D1AA416" w14:textId="77777777" w:rsidR="00D73D77" w:rsidRDefault="00C57BE7">
            <w:pPr>
              <w:keepNext/>
            </w:pPr>
            <w:r>
              <w:t>减少公共赤字</w:t>
            </w:r>
            <w:r>
              <w:t xml:space="preserve"> (7) </w:t>
            </w:r>
          </w:p>
        </w:tc>
        <w:tc>
          <w:tcPr>
            <w:tcW w:w="1596" w:type="dxa"/>
          </w:tcPr>
          <w:p w14:paraId="6215B69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9E7A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847E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BC6F1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DD7E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F12FF9" w14:textId="77777777" w:rsidR="00D73D77" w:rsidRDefault="00D73D77"/>
    <w:p w14:paraId="6CCA0C37" w14:textId="77777777" w:rsidR="00D73D77" w:rsidRDefault="00D73D77"/>
    <w:p w14:paraId="1E4392FE" w14:textId="77777777" w:rsidR="00D73D77" w:rsidRDefault="00C57BE7">
      <w:pPr>
        <w:pStyle w:val="BlockEndLabel"/>
      </w:pPr>
      <w:r>
        <w:t>End of Block: Preferences on climate policies</w:t>
      </w:r>
    </w:p>
    <w:p w14:paraId="216ADB3D" w14:textId="77777777" w:rsidR="00D73D77" w:rsidRDefault="00D73D77">
      <w:pPr>
        <w:pStyle w:val="BlockSeparator"/>
      </w:pPr>
    </w:p>
    <w:p w14:paraId="1B697925" w14:textId="77777777" w:rsidR="00D73D77" w:rsidRDefault="00C57BE7">
      <w:pPr>
        <w:pStyle w:val="BlockStartLabel"/>
      </w:pPr>
      <w:r>
        <w:t>Start of Block: Block WTP dichotomous</w:t>
      </w:r>
    </w:p>
    <w:p w14:paraId="38594CF2" w14:textId="77777777" w:rsidR="00D73D77" w:rsidRDefault="00D73D77"/>
    <w:p w14:paraId="54E9A4D9" w14:textId="77777777" w:rsidR="00D73D77" w:rsidRDefault="00C57BE7">
      <w:pPr>
        <w:keepNext/>
      </w:pPr>
      <w:r>
        <w:lastRenderedPageBreak/>
        <w:t>Q264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 annually through an additional individual contribution to limit global warming to safe levels (less than 2 °C)?</w:t>
      </w:r>
    </w:p>
    <w:p w14:paraId="2265F6DF" w14:textId="77777777" w:rsidR="00D73D77" w:rsidRDefault="00C57BE7">
      <w:pPr>
        <w:pStyle w:val="ListParagraph"/>
        <w:keepNext/>
        <w:numPr>
          <w:ilvl w:val="0"/>
          <w:numId w:val="4"/>
        </w:numPr>
      </w:pPr>
      <w:r>
        <w:t xml:space="preserve">Yes  (1) </w:t>
      </w:r>
    </w:p>
    <w:p w14:paraId="3CBC7AEA" w14:textId="77777777" w:rsidR="00D73D77" w:rsidRDefault="00C57BE7">
      <w:pPr>
        <w:pStyle w:val="ListParagraph"/>
        <w:keepNext/>
        <w:numPr>
          <w:ilvl w:val="0"/>
          <w:numId w:val="4"/>
        </w:numPr>
      </w:pPr>
      <w:r>
        <w:t xml:space="preserve">No  (2) </w:t>
      </w:r>
    </w:p>
    <w:p w14:paraId="25C43BCD" w14:textId="77777777" w:rsidR="00D73D77" w:rsidRDefault="00D73D77"/>
    <w:p w14:paraId="7436E450" w14:textId="77777777" w:rsidR="00D73D77" w:rsidRDefault="00C57BE7">
      <w:pPr>
        <w:keepNext/>
        <w:rPr>
          <w:lang w:eastAsia="zh-CN"/>
        </w:rPr>
      </w:pPr>
      <w:r>
        <w:rPr>
          <w:lang w:eastAsia="zh-CN"/>
        </w:rPr>
        <w:t xml:space="preserve">Q264 </w:t>
      </w:r>
      <w:r>
        <w:rPr>
          <w:lang w:eastAsia="zh-CN"/>
        </w:rPr>
        <w:br/>
      </w:r>
      <w:r>
        <w:rPr>
          <w:lang w:eastAsia="zh-CN"/>
        </w:rPr>
        <w:t>为了对抗全球变暖，中国政府可以实施</w:t>
      </w:r>
      <w:del w:id="236" w:author="Wang, Charlotte" w:date="2021-10-07T21:07:00Z">
        <w:r w:rsidDel="00C9306E">
          <w:rPr>
            <w:rFonts w:hint="eastAsia"/>
            <w:lang w:eastAsia="zh-CN"/>
          </w:rPr>
          <w:delText>一揽子</w:delText>
        </w:r>
      </w:del>
      <w:ins w:id="237" w:author="Wang, Charlotte" w:date="2021-10-07T21:07:00Z">
        <w:r w:rsidR="00C9306E">
          <w:rPr>
            <w:rFonts w:hint="eastAsia"/>
            <w:lang w:eastAsia="zh-CN"/>
          </w:rPr>
          <w:t>一系列</w:t>
        </w:r>
      </w:ins>
      <w:r>
        <w:rPr>
          <w:lang w:eastAsia="zh-CN"/>
        </w:rPr>
        <w:t>减排政策，例如通过投资清洁技术（可再生能源、电动汽车、公共交通、更高效的绝缘材料等）。</w:t>
      </w:r>
      <w:r>
        <w:rPr>
          <w:lang w:eastAsia="zh-CN"/>
        </w:rPr>
        <w:br/>
      </w:r>
      <w:r>
        <w:rPr>
          <w:lang w:eastAsia="zh-CN"/>
        </w:rPr>
        <w:br/>
      </w:r>
      <w:r>
        <w:rPr>
          <w:lang w:eastAsia="zh-CN"/>
        </w:rPr>
        <w:br/>
      </w:r>
      <w:r>
        <w:rPr>
          <w:lang w:eastAsia="zh-CN"/>
        </w:rPr>
        <w:br/>
      </w:r>
      <w:r>
        <w:rPr>
          <w:lang w:eastAsia="zh-CN"/>
        </w:rPr>
        <w:t>在可预见的未来，这些投资项目的资金可以每年通过额外的个人捐款来筹集，而这是基于每个中国人以及其他国家的公民都</w:t>
      </w:r>
      <w:del w:id="238" w:author="Wang, Charlotte" w:date="2021-10-07T21:07:00Z">
        <w:r w:rsidDel="00C9306E">
          <w:rPr>
            <w:lang w:eastAsia="zh-CN"/>
          </w:rPr>
          <w:delText>需要</w:delText>
        </w:r>
      </w:del>
      <w:r>
        <w:rPr>
          <w:lang w:eastAsia="zh-CN"/>
        </w:rPr>
        <w:t>根据自己的经济状况进行捐款的假设上。</w:t>
      </w:r>
      <w:r>
        <w:rPr>
          <w:lang w:eastAsia="zh-CN"/>
        </w:rPr>
        <w:br/>
      </w:r>
      <w:r>
        <w:rPr>
          <w:lang w:eastAsia="zh-CN"/>
        </w:rPr>
        <w:br/>
      </w:r>
      <w:r>
        <w:rPr>
          <w:lang w:eastAsia="zh-CN"/>
        </w:rPr>
        <w:br/>
      </w:r>
      <w:r>
        <w:rPr>
          <w:lang w:eastAsia="zh-CN"/>
        </w:rPr>
        <w:t>您是否愿意每年支付</w:t>
      </w:r>
      <w:r>
        <w:rPr>
          <w:b/>
          <w:lang w:eastAsia="zh-CN"/>
        </w:rPr>
        <w:t>人民币</w:t>
      </w:r>
      <w:r>
        <w:rPr>
          <w:lang w:eastAsia="zh-CN"/>
        </w:rPr>
        <w:t>50</w:t>
      </w:r>
      <w:r>
        <w:rPr>
          <w:lang w:eastAsia="zh-CN"/>
        </w:rPr>
        <w:t>元作为额外的个人捐款，帮助将全球变暖限制在安全水平（低于</w:t>
      </w:r>
      <w:r>
        <w:rPr>
          <w:lang w:eastAsia="zh-CN"/>
        </w:rPr>
        <w:t>2</w:t>
      </w:r>
      <w:r>
        <w:rPr>
          <w:lang w:eastAsia="zh-CN"/>
        </w:rPr>
        <w:t>摄氏度）以内？</w:t>
      </w:r>
    </w:p>
    <w:p w14:paraId="78E1BDC8" w14:textId="77777777" w:rsidR="00D73D77" w:rsidRDefault="00C57BE7">
      <w:pPr>
        <w:pStyle w:val="ListParagraph"/>
        <w:keepNext/>
        <w:numPr>
          <w:ilvl w:val="0"/>
          <w:numId w:val="4"/>
        </w:numPr>
      </w:pPr>
      <w:r>
        <w:t>愿意</w:t>
      </w:r>
      <w:r>
        <w:t xml:space="preserve">  (1) </w:t>
      </w:r>
    </w:p>
    <w:p w14:paraId="073A9114" w14:textId="77777777" w:rsidR="00D73D77" w:rsidRDefault="00C57BE7">
      <w:pPr>
        <w:pStyle w:val="ListParagraph"/>
        <w:keepNext/>
        <w:numPr>
          <w:ilvl w:val="0"/>
          <w:numId w:val="4"/>
        </w:numPr>
      </w:pPr>
      <w:r>
        <w:t>不愿意</w:t>
      </w:r>
      <w:r>
        <w:t xml:space="preserve">  (2) </w:t>
      </w:r>
    </w:p>
    <w:p w14:paraId="6CDC63A3" w14:textId="77777777" w:rsidR="00D73D77" w:rsidRDefault="00D73D77"/>
    <w:p w14:paraId="5DE746F8" w14:textId="77777777" w:rsidR="00D73D77" w:rsidRDefault="00D73D77">
      <w:pPr>
        <w:pStyle w:val="QuestionSeparator"/>
      </w:pPr>
    </w:p>
    <w:p w14:paraId="0C9A8185" w14:textId="77777777" w:rsidR="00D73D77" w:rsidRDefault="00D73D77"/>
    <w:p w14:paraId="1E679499" w14:textId="77777777" w:rsidR="00D73D77" w:rsidRDefault="00C57BE7">
      <w:pPr>
        <w:keepNext/>
      </w:pPr>
      <w:r>
        <w:t>Q265 To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foreseeable future. Assume that everyone in [Country] as well as citizens of </w:t>
      </w:r>
      <w:r>
        <w:lastRenderedPageBreak/>
        <w:t>other countries would be required to contribute according to their means.</w:t>
      </w:r>
      <w:r>
        <w:br/>
      </w:r>
      <w:r>
        <w:br/>
      </w:r>
      <w:r>
        <w:br/>
        <w:t>Are you willing to pay [$30] annually through an additional individual contribution to limit global warming to safe levels (less than 2 °C)?</w:t>
      </w:r>
    </w:p>
    <w:p w14:paraId="06BC7DCA" w14:textId="77777777" w:rsidR="00D73D77" w:rsidRDefault="00C57BE7">
      <w:pPr>
        <w:pStyle w:val="ListParagraph"/>
        <w:keepNext/>
        <w:numPr>
          <w:ilvl w:val="0"/>
          <w:numId w:val="4"/>
        </w:numPr>
      </w:pPr>
      <w:r>
        <w:t xml:space="preserve">Yes  (1) </w:t>
      </w:r>
    </w:p>
    <w:p w14:paraId="08325772" w14:textId="77777777" w:rsidR="00D73D77" w:rsidRDefault="00C57BE7">
      <w:pPr>
        <w:pStyle w:val="ListParagraph"/>
        <w:keepNext/>
        <w:numPr>
          <w:ilvl w:val="0"/>
          <w:numId w:val="4"/>
        </w:numPr>
      </w:pPr>
      <w:r>
        <w:t xml:space="preserve">No  (2) </w:t>
      </w:r>
    </w:p>
    <w:p w14:paraId="0E517893" w14:textId="77777777" w:rsidR="00D73D77" w:rsidRDefault="00D73D77"/>
    <w:p w14:paraId="668B4FCE" w14:textId="77777777" w:rsidR="00D73D77" w:rsidRDefault="00C57BE7">
      <w:pPr>
        <w:keepNext/>
        <w:rPr>
          <w:lang w:eastAsia="zh-CN"/>
        </w:rPr>
      </w:pPr>
      <w:r>
        <w:rPr>
          <w:lang w:eastAsia="zh-CN"/>
        </w:rPr>
        <w:t xml:space="preserve">Q265 </w:t>
      </w:r>
      <w:r>
        <w:rPr>
          <w:lang w:eastAsia="zh-CN"/>
        </w:rPr>
        <w:t>为了对抗全球变暖，中国政府可以实施</w:t>
      </w:r>
      <w:del w:id="239" w:author="Wang, Charlotte" w:date="2021-10-07T21:08:00Z">
        <w:r w:rsidDel="00C9306E">
          <w:rPr>
            <w:rFonts w:hint="eastAsia"/>
            <w:lang w:eastAsia="zh-CN"/>
          </w:rPr>
          <w:delText>一揽子</w:delText>
        </w:r>
      </w:del>
      <w:ins w:id="240" w:author="Wang, Charlotte" w:date="2021-10-07T21:08:00Z">
        <w:r w:rsidR="00C9306E">
          <w:rPr>
            <w:rFonts w:hint="eastAsia"/>
            <w:lang w:eastAsia="zh-CN"/>
          </w:rPr>
          <w:t>一系列</w:t>
        </w:r>
      </w:ins>
      <w:r>
        <w:rPr>
          <w:lang w:eastAsia="zh-CN"/>
        </w:rPr>
        <w:t>减排政策，例如通过投资清洁技术（可再生能源、电动汽车、公共交通、更高效的绝缘材料等）。</w:t>
      </w:r>
      <w:r>
        <w:rPr>
          <w:lang w:eastAsia="zh-CN"/>
        </w:rPr>
        <w:tab/>
      </w:r>
      <w:r>
        <w:rPr>
          <w:lang w:eastAsia="zh-CN"/>
        </w:rPr>
        <w:br/>
      </w:r>
      <w:r>
        <w:rPr>
          <w:lang w:eastAsia="zh-CN"/>
        </w:rPr>
        <w:br/>
      </w:r>
      <w:r>
        <w:rPr>
          <w:lang w:eastAsia="zh-CN"/>
        </w:rPr>
        <w:br/>
      </w:r>
      <w:r>
        <w:rPr>
          <w:lang w:eastAsia="zh-CN"/>
        </w:rPr>
        <w:tab/>
      </w:r>
      <w:r>
        <w:rPr>
          <w:lang w:eastAsia="zh-CN"/>
        </w:rPr>
        <w:br/>
      </w:r>
      <w:r>
        <w:rPr>
          <w:lang w:eastAsia="zh-CN"/>
        </w:rPr>
        <w:t>在可预见的未来，这些投资项目的资金可以每年通过额外的个人捐款来筹集，而这是基于每个中国人以及其他国家的公民都需要根据自己的经济状况进行捐款的假设上。</w:t>
      </w:r>
      <w:r>
        <w:rPr>
          <w:lang w:eastAsia="zh-CN"/>
        </w:rPr>
        <w:br/>
      </w:r>
      <w:r>
        <w:rPr>
          <w:lang w:eastAsia="zh-CN"/>
        </w:rPr>
        <w:br/>
      </w:r>
      <w:r>
        <w:rPr>
          <w:lang w:eastAsia="zh-CN"/>
        </w:rPr>
        <w:br/>
      </w:r>
      <w:r>
        <w:rPr>
          <w:lang w:eastAsia="zh-CN"/>
        </w:rPr>
        <w:br/>
      </w:r>
      <w:r>
        <w:rPr>
          <w:lang w:eastAsia="zh-CN"/>
        </w:rPr>
        <w:t>您是否愿意</w:t>
      </w:r>
      <w:r>
        <w:rPr>
          <w:b/>
          <w:lang w:eastAsia="zh-CN"/>
        </w:rPr>
        <w:t>每年</w:t>
      </w:r>
      <w:r>
        <w:rPr>
          <w:lang w:eastAsia="zh-CN"/>
        </w:rPr>
        <w:t>支付</w:t>
      </w:r>
      <w:r>
        <w:rPr>
          <w:b/>
          <w:lang w:eastAsia="zh-CN"/>
        </w:rPr>
        <w:t>人民币</w:t>
      </w:r>
      <w:r>
        <w:rPr>
          <w:b/>
          <w:lang w:eastAsia="zh-CN"/>
        </w:rPr>
        <w:t>200</w:t>
      </w:r>
      <w:r>
        <w:rPr>
          <w:b/>
          <w:lang w:eastAsia="zh-CN"/>
        </w:rPr>
        <w:t>元</w:t>
      </w:r>
      <w:r>
        <w:rPr>
          <w:lang w:eastAsia="zh-CN"/>
        </w:rPr>
        <w:t>作为额外的个人捐款，帮助将全球变暖限制在安全水平（低于</w:t>
      </w:r>
      <w:r>
        <w:rPr>
          <w:lang w:eastAsia="zh-CN"/>
        </w:rPr>
        <w:t>2</w:t>
      </w:r>
      <w:r>
        <w:rPr>
          <w:lang w:eastAsia="zh-CN"/>
        </w:rPr>
        <w:t>摄氏度）以内？</w:t>
      </w:r>
      <w:r>
        <w:rPr>
          <w:lang w:eastAsia="zh-CN"/>
        </w:rPr>
        <w:t xml:space="preserve"> </w:t>
      </w:r>
    </w:p>
    <w:p w14:paraId="098178B7" w14:textId="77777777" w:rsidR="00D73D77" w:rsidRDefault="00C57BE7">
      <w:pPr>
        <w:pStyle w:val="ListParagraph"/>
        <w:keepNext/>
        <w:numPr>
          <w:ilvl w:val="0"/>
          <w:numId w:val="4"/>
        </w:numPr>
      </w:pPr>
      <w:r>
        <w:t>愿意</w:t>
      </w:r>
      <w:r>
        <w:t xml:space="preserve">  (1) </w:t>
      </w:r>
    </w:p>
    <w:p w14:paraId="4700C704" w14:textId="77777777" w:rsidR="00D73D77" w:rsidRDefault="00C57BE7">
      <w:pPr>
        <w:pStyle w:val="ListParagraph"/>
        <w:keepNext/>
        <w:numPr>
          <w:ilvl w:val="0"/>
          <w:numId w:val="4"/>
        </w:numPr>
      </w:pPr>
      <w:r>
        <w:t>不愿意</w:t>
      </w:r>
      <w:r>
        <w:t xml:space="preserve">  (2) </w:t>
      </w:r>
    </w:p>
    <w:p w14:paraId="03DFC9AF" w14:textId="77777777" w:rsidR="00D73D77" w:rsidRDefault="00D73D77"/>
    <w:p w14:paraId="3B490143" w14:textId="77777777" w:rsidR="00D73D77" w:rsidRDefault="00D73D77">
      <w:pPr>
        <w:pStyle w:val="QuestionSeparator"/>
      </w:pPr>
    </w:p>
    <w:p w14:paraId="7AC23423" w14:textId="77777777" w:rsidR="00D73D77" w:rsidRDefault="00D73D77"/>
    <w:p w14:paraId="075729E4" w14:textId="77777777" w:rsidR="00D73D77" w:rsidRDefault="00C57BE7">
      <w:pPr>
        <w:keepNext/>
      </w:pPr>
      <w:r>
        <w:lastRenderedPageBreak/>
        <w:t>Q266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[$50] annually through an additional individual contribution to limit global warming to safe levels (less than 2 °C)?</w:t>
      </w:r>
    </w:p>
    <w:p w14:paraId="35EEB704" w14:textId="77777777" w:rsidR="00D73D77" w:rsidRDefault="00C57BE7">
      <w:pPr>
        <w:pStyle w:val="ListParagraph"/>
        <w:keepNext/>
        <w:numPr>
          <w:ilvl w:val="0"/>
          <w:numId w:val="4"/>
        </w:numPr>
      </w:pPr>
      <w:r>
        <w:t xml:space="preserve">Yes  (1) </w:t>
      </w:r>
    </w:p>
    <w:p w14:paraId="21EFEE38" w14:textId="77777777" w:rsidR="00D73D77" w:rsidRDefault="00C57BE7">
      <w:pPr>
        <w:pStyle w:val="ListParagraph"/>
        <w:keepNext/>
        <w:numPr>
          <w:ilvl w:val="0"/>
          <w:numId w:val="4"/>
        </w:numPr>
      </w:pPr>
      <w:r>
        <w:t xml:space="preserve">No  (2) </w:t>
      </w:r>
    </w:p>
    <w:p w14:paraId="0C92A50D" w14:textId="77777777" w:rsidR="00D73D77" w:rsidRDefault="00D73D77"/>
    <w:p w14:paraId="70D29ADE" w14:textId="77777777" w:rsidR="00D73D77" w:rsidRDefault="00C57BE7">
      <w:pPr>
        <w:keepNext/>
        <w:rPr>
          <w:lang w:eastAsia="zh-CN"/>
        </w:rPr>
      </w:pPr>
      <w:r>
        <w:rPr>
          <w:lang w:eastAsia="zh-CN"/>
        </w:rPr>
        <w:t xml:space="preserve">Q266 </w:t>
      </w:r>
      <w:r>
        <w:rPr>
          <w:lang w:eastAsia="zh-CN"/>
        </w:rPr>
        <w:t>为了对抗全球变暖，中国政府可以实施</w:t>
      </w:r>
      <w:del w:id="241" w:author="Wang, Charlotte" w:date="2021-10-07T21:08:00Z">
        <w:r w:rsidDel="00C9306E">
          <w:rPr>
            <w:lang w:eastAsia="zh-CN"/>
          </w:rPr>
          <w:delText>一揽子</w:delText>
        </w:r>
      </w:del>
      <w:ins w:id="242" w:author="Wang, Charlotte" w:date="2021-10-07T21:08:00Z">
        <w:r w:rsidR="00C9306E">
          <w:rPr>
            <w:lang w:eastAsia="zh-CN"/>
          </w:rPr>
          <w:t>一系列</w:t>
        </w:r>
      </w:ins>
      <w:r>
        <w:rPr>
          <w:lang w:eastAsia="zh-CN"/>
        </w:rPr>
        <w:t>减排政策，例如通过投资清洁技术（可再生能源、电动汽车、公共交通、更高效的绝缘材料等）。</w:t>
      </w:r>
      <w:r>
        <w:rPr>
          <w:lang w:eastAsia="zh-CN"/>
        </w:rPr>
        <w:br/>
      </w:r>
      <w:r>
        <w:rPr>
          <w:lang w:eastAsia="zh-CN"/>
        </w:rPr>
        <w:br/>
      </w:r>
      <w:r>
        <w:rPr>
          <w:lang w:eastAsia="zh-CN"/>
        </w:rPr>
        <w:br/>
      </w:r>
      <w:r>
        <w:rPr>
          <w:lang w:eastAsia="zh-CN"/>
        </w:rPr>
        <w:br/>
      </w:r>
      <w:r>
        <w:rPr>
          <w:lang w:eastAsia="zh-CN"/>
        </w:rPr>
        <w:t>在可预见的未来，这些投资项目的资金可以每年通过额外的个人捐款来筹集，而这是基于每个中国人以及其他国家的公民都需要根据自己的经济状况进行捐款的假设上。</w:t>
      </w:r>
      <w:r>
        <w:rPr>
          <w:lang w:eastAsia="zh-CN"/>
        </w:rPr>
        <w:br/>
      </w:r>
      <w:r>
        <w:rPr>
          <w:lang w:eastAsia="zh-CN"/>
        </w:rPr>
        <w:br/>
      </w:r>
      <w:r>
        <w:rPr>
          <w:lang w:eastAsia="zh-CN"/>
        </w:rPr>
        <w:br/>
      </w:r>
      <w:r>
        <w:rPr>
          <w:lang w:eastAsia="zh-CN"/>
        </w:rPr>
        <w:br/>
      </w:r>
      <w:r>
        <w:rPr>
          <w:lang w:eastAsia="zh-CN"/>
        </w:rPr>
        <w:t>您是否愿意</w:t>
      </w:r>
      <w:r>
        <w:rPr>
          <w:b/>
          <w:lang w:eastAsia="zh-CN"/>
        </w:rPr>
        <w:t>每年</w:t>
      </w:r>
      <w:r>
        <w:rPr>
          <w:lang w:eastAsia="zh-CN"/>
        </w:rPr>
        <w:t>支付</w:t>
      </w:r>
      <w:r>
        <w:rPr>
          <w:b/>
          <w:lang w:eastAsia="zh-CN"/>
        </w:rPr>
        <w:t>人民币</w:t>
      </w:r>
      <w:r>
        <w:rPr>
          <w:b/>
          <w:lang w:eastAsia="zh-CN"/>
        </w:rPr>
        <w:t>300</w:t>
      </w:r>
      <w:r>
        <w:rPr>
          <w:b/>
          <w:lang w:eastAsia="zh-CN"/>
        </w:rPr>
        <w:t>元</w:t>
      </w:r>
      <w:r>
        <w:rPr>
          <w:lang w:eastAsia="zh-CN"/>
        </w:rPr>
        <w:t>作为额外的个人捐款，帮助将全球变暖限制在安全水平（低于</w:t>
      </w:r>
      <w:r>
        <w:rPr>
          <w:lang w:eastAsia="zh-CN"/>
        </w:rPr>
        <w:t>2</w:t>
      </w:r>
      <w:r>
        <w:rPr>
          <w:lang w:eastAsia="zh-CN"/>
        </w:rPr>
        <w:t>摄氏度）以内？</w:t>
      </w:r>
    </w:p>
    <w:p w14:paraId="5A8C2ADC" w14:textId="77777777" w:rsidR="00D73D77" w:rsidRDefault="00C57BE7">
      <w:pPr>
        <w:pStyle w:val="ListParagraph"/>
        <w:keepNext/>
        <w:numPr>
          <w:ilvl w:val="0"/>
          <w:numId w:val="4"/>
        </w:numPr>
      </w:pPr>
      <w:r>
        <w:t>愿意</w:t>
      </w:r>
      <w:r>
        <w:t xml:space="preserve">  (1) </w:t>
      </w:r>
    </w:p>
    <w:p w14:paraId="4E552FA2" w14:textId="77777777" w:rsidR="00D73D77" w:rsidRDefault="00C57BE7">
      <w:pPr>
        <w:pStyle w:val="ListParagraph"/>
        <w:keepNext/>
        <w:numPr>
          <w:ilvl w:val="0"/>
          <w:numId w:val="4"/>
        </w:numPr>
      </w:pPr>
      <w:r>
        <w:t>不愿意</w:t>
      </w:r>
      <w:r>
        <w:t xml:space="preserve">  (2) </w:t>
      </w:r>
    </w:p>
    <w:p w14:paraId="35114167" w14:textId="77777777" w:rsidR="00D73D77" w:rsidRDefault="00D73D77"/>
    <w:p w14:paraId="7206E74E" w14:textId="77777777" w:rsidR="00D73D77" w:rsidRDefault="00D73D77">
      <w:pPr>
        <w:pStyle w:val="QuestionSeparator"/>
      </w:pPr>
    </w:p>
    <w:p w14:paraId="0DE481D7" w14:textId="77777777" w:rsidR="00D73D77" w:rsidRDefault="00D73D77"/>
    <w:p w14:paraId="1255DB2B" w14:textId="77777777" w:rsidR="00D73D77" w:rsidRDefault="00C57BE7">
      <w:pPr>
        <w:keepNext/>
      </w:pPr>
      <w:r>
        <w:t>Q267 To fight global warming, the [country] government could implement a policy package to reduce emissions, for example by investing in clean technologies (renewable energy, electric vehicles, public transport, more efficient insulation, etc.). </w:t>
      </w:r>
      <w:r>
        <w:br/>
      </w:r>
      <w:r>
        <w:br/>
      </w:r>
      <w:r>
        <w:br/>
        <w:t xml:space="preserve">The funding for these investments could be collected annually through an additional individual contribution for the foreseeable future. Assume that everyone in [Country] as well as citizens of </w:t>
      </w:r>
      <w:r>
        <w:lastRenderedPageBreak/>
        <w:t>other countries would be required to contribute according to their means.</w:t>
      </w:r>
      <w:r>
        <w:br/>
      </w:r>
      <w:r>
        <w:br/>
      </w:r>
      <w:r>
        <w:br/>
        <w:t>Are you willing to pay [$100] annually through an additional individual contribution to limit global warming to safe levels (less than 2 °C)?</w:t>
      </w:r>
    </w:p>
    <w:p w14:paraId="02C5ADBB" w14:textId="77777777" w:rsidR="00D73D77" w:rsidRDefault="00C57BE7">
      <w:pPr>
        <w:pStyle w:val="ListParagraph"/>
        <w:keepNext/>
        <w:numPr>
          <w:ilvl w:val="0"/>
          <w:numId w:val="4"/>
        </w:numPr>
      </w:pPr>
      <w:r>
        <w:t xml:space="preserve">Yes  (1) </w:t>
      </w:r>
    </w:p>
    <w:p w14:paraId="74A69FBE" w14:textId="77777777" w:rsidR="00D73D77" w:rsidRDefault="00C57BE7">
      <w:pPr>
        <w:pStyle w:val="ListParagraph"/>
        <w:keepNext/>
        <w:numPr>
          <w:ilvl w:val="0"/>
          <w:numId w:val="4"/>
        </w:numPr>
      </w:pPr>
      <w:r>
        <w:t xml:space="preserve">No  (2) </w:t>
      </w:r>
    </w:p>
    <w:p w14:paraId="374B40CD" w14:textId="77777777" w:rsidR="00D73D77" w:rsidRDefault="00D73D77"/>
    <w:p w14:paraId="5D01BDEE" w14:textId="77777777" w:rsidR="00D73D77" w:rsidRDefault="00C57BE7">
      <w:pPr>
        <w:keepNext/>
        <w:rPr>
          <w:lang w:eastAsia="zh-CN"/>
        </w:rPr>
      </w:pPr>
      <w:r>
        <w:rPr>
          <w:lang w:eastAsia="zh-CN"/>
        </w:rPr>
        <w:t xml:space="preserve">Q267 </w:t>
      </w:r>
      <w:r>
        <w:rPr>
          <w:lang w:eastAsia="zh-CN"/>
        </w:rPr>
        <w:t>为了对抗全球变暖，中国政府可以实施</w:t>
      </w:r>
      <w:del w:id="243" w:author="Wang, Charlotte" w:date="2021-10-07T21:08:00Z">
        <w:r w:rsidDel="00C9306E">
          <w:rPr>
            <w:lang w:eastAsia="zh-CN"/>
          </w:rPr>
          <w:delText>一揽子</w:delText>
        </w:r>
      </w:del>
      <w:ins w:id="244" w:author="Wang, Charlotte" w:date="2021-10-07T21:08:00Z">
        <w:r w:rsidR="00C9306E">
          <w:rPr>
            <w:lang w:eastAsia="zh-CN"/>
          </w:rPr>
          <w:t>一系列</w:t>
        </w:r>
      </w:ins>
      <w:r>
        <w:rPr>
          <w:lang w:eastAsia="zh-CN"/>
        </w:rPr>
        <w:t>减排政策，例如通过投资清洁技术（可再生能源、电动汽车、公共交通、更高效的绝缘材料等）。</w:t>
      </w:r>
      <w:r>
        <w:rPr>
          <w:lang w:eastAsia="zh-CN"/>
        </w:rPr>
        <w:t xml:space="preserve"> </w:t>
      </w:r>
      <w:r>
        <w:rPr>
          <w:lang w:eastAsia="zh-CN"/>
        </w:rPr>
        <w:br/>
        <w:t xml:space="preserve">   </w:t>
      </w:r>
      <w:r>
        <w:rPr>
          <w:lang w:eastAsia="zh-CN"/>
        </w:rPr>
        <w:br/>
        <w:t xml:space="preserve">  </w:t>
      </w:r>
      <w:r>
        <w:rPr>
          <w:lang w:eastAsia="zh-CN"/>
        </w:rPr>
        <w:br/>
      </w:r>
      <w:r>
        <w:rPr>
          <w:lang w:eastAsia="zh-CN"/>
        </w:rPr>
        <w:t>在可预见的未来，这些投资项目的资金可以每年通过额外的个人捐款来筹集，而这是基于每个中国人以及其他国家的公民都需要根据自己的经济状况进行捐款的假设上。</w:t>
      </w:r>
      <w:r>
        <w:rPr>
          <w:lang w:eastAsia="zh-CN"/>
        </w:rPr>
        <w:t> </w:t>
      </w:r>
      <w:r>
        <w:rPr>
          <w:lang w:eastAsia="zh-CN"/>
        </w:rPr>
        <w:br/>
      </w:r>
      <w:r>
        <w:rPr>
          <w:lang w:eastAsia="zh-CN"/>
        </w:rPr>
        <w:br/>
        <w:t xml:space="preserve">  </w:t>
      </w:r>
      <w:r>
        <w:rPr>
          <w:lang w:eastAsia="zh-CN"/>
        </w:rPr>
        <w:br/>
      </w:r>
      <w:r>
        <w:rPr>
          <w:lang w:eastAsia="zh-CN"/>
        </w:rPr>
        <w:t>您是否愿意</w:t>
      </w:r>
      <w:r>
        <w:rPr>
          <w:b/>
          <w:lang w:eastAsia="zh-CN"/>
        </w:rPr>
        <w:t>每年</w:t>
      </w:r>
      <w:r>
        <w:rPr>
          <w:lang w:eastAsia="zh-CN"/>
        </w:rPr>
        <w:t>支付</w:t>
      </w:r>
      <w:r>
        <w:rPr>
          <w:b/>
          <w:lang w:eastAsia="zh-CN"/>
        </w:rPr>
        <w:t>人民币</w:t>
      </w:r>
      <w:r>
        <w:rPr>
          <w:b/>
          <w:lang w:eastAsia="zh-CN"/>
        </w:rPr>
        <w:t>600</w:t>
      </w:r>
      <w:r>
        <w:rPr>
          <w:b/>
          <w:lang w:eastAsia="zh-CN"/>
        </w:rPr>
        <w:t>元</w:t>
      </w:r>
      <w:r>
        <w:rPr>
          <w:lang w:eastAsia="zh-CN"/>
        </w:rPr>
        <w:t>作为额外的个人捐款，帮助将全球变暖限制在安全水平（低于</w:t>
      </w:r>
      <w:r>
        <w:rPr>
          <w:lang w:eastAsia="zh-CN"/>
        </w:rPr>
        <w:t>2</w:t>
      </w:r>
      <w:r>
        <w:rPr>
          <w:lang w:eastAsia="zh-CN"/>
        </w:rPr>
        <w:t>摄氏度）以内？</w:t>
      </w:r>
      <w:r>
        <w:rPr>
          <w:lang w:eastAsia="zh-CN"/>
        </w:rPr>
        <w:t xml:space="preserve">  </w:t>
      </w:r>
      <w:r>
        <w:rPr>
          <w:lang w:eastAsia="zh-CN"/>
        </w:rPr>
        <w:br/>
        <w:t> </w:t>
      </w:r>
    </w:p>
    <w:p w14:paraId="26E03BEA" w14:textId="77777777" w:rsidR="00D73D77" w:rsidRDefault="00C57BE7">
      <w:pPr>
        <w:pStyle w:val="ListParagraph"/>
        <w:keepNext/>
        <w:numPr>
          <w:ilvl w:val="0"/>
          <w:numId w:val="4"/>
        </w:numPr>
      </w:pPr>
      <w:r>
        <w:t>愿意</w:t>
      </w:r>
      <w:r>
        <w:t xml:space="preserve">  (1) </w:t>
      </w:r>
    </w:p>
    <w:p w14:paraId="03673B6E" w14:textId="77777777" w:rsidR="00D73D77" w:rsidRDefault="00C57BE7">
      <w:pPr>
        <w:pStyle w:val="ListParagraph"/>
        <w:keepNext/>
        <w:numPr>
          <w:ilvl w:val="0"/>
          <w:numId w:val="4"/>
        </w:numPr>
      </w:pPr>
      <w:r>
        <w:t>不愿意</w:t>
      </w:r>
      <w:r>
        <w:t xml:space="preserve">  (2) </w:t>
      </w:r>
    </w:p>
    <w:p w14:paraId="2A5FA003" w14:textId="77777777" w:rsidR="00D73D77" w:rsidRDefault="00D73D77"/>
    <w:p w14:paraId="318A5DA5" w14:textId="77777777" w:rsidR="00D73D77" w:rsidRDefault="00D73D77">
      <w:pPr>
        <w:pStyle w:val="QuestionSeparator"/>
      </w:pPr>
    </w:p>
    <w:p w14:paraId="24375284" w14:textId="77777777" w:rsidR="00D73D77" w:rsidRDefault="00D73D77"/>
    <w:p w14:paraId="7965680B" w14:textId="77777777" w:rsidR="00D73D77" w:rsidRDefault="00C57BE7">
      <w:pPr>
        <w:keepNext/>
      </w:pPr>
      <w:r>
        <w:lastRenderedPageBreak/>
        <w:t>Q268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[$300] annually through an additional individual contribution to limit global warming to safe levels (less than 2 °C)?</w:t>
      </w:r>
    </w:p>
    <w:p w14:paraId="425562E2" w14:textId="77777777" w:rsidR="00D73D77" w:rsidRDefault="00C57BE7">
      <w:pPr>
        <w:pStyle w:val="ListParagraph"/>
        <w:keepNext/>
        <w:numPr>
          <w:ilvl w:val="0"/>
          <w:numId w:val="4"/>
        </w:numPr>
      </w:pPr>
      <w:r>
        <w:t xml:space="preserve">Yes  (1) </w:t>
      </w:r>
    </w:p>
    <w:p w14:paraId="60BF5FBA" w14:textId="77777777" w:rsidR="00D73D77" w:rsidRDefault="00C57BE7">
      <w:pPr>
        <w:pStyle w:val="ListParagraph"/>
        <w:keepNext/>
        <w:numPr>
          <w:ilvl w:val="0"/>
          <w:numId w:val="4"/>
        </w:numPr>
      </w:pPr>
      <w:r>
        <w:t xml:space="preserve">No  (2) </w:t>
      </w:r>
    </w:p>
    <w:p w14:paraId="28C8446E" w14:textId="77777777" w:rsidR="00D73D77" w:rsidRDefault="00D73D77"/>
    <w:p w14:paraId="25F5EBFB" w14:textId="77777777" w:rsidR="00D73D77" w:rsidRDefault="00C57BE7">
      <w:pPr>
        <w:keepNext/>
        <w:rPr>
          <w:lang w:eastAsia="zh-CN"/>
        </w:rPr>
      </w:pPr>
      <w:r>
        <w:rPr>
          <w:lang w:eastAsia="zh-CN"/>
        </w:rPr>
        <w:t xml:space="preserve">Q268 </w:t>
      </w:r>
      <w:r>
        <w:rPr>
          <w:lang w:eastAsia="zh-CN"/>
        </w:rPr>
        <w:t>为了对抗全球变暖，中国政府可以实施</w:t>
      </w:r>
      <w:del w:id="245" w:author="Wang, Charlotte" w:date="2021-10-07T21:08:00Z">
        <w:r w:rsidDel="00C9306E">
          <w:rPr>
            <w:lang w:eastAsia="zh-CN"/>
          </w:rPr>
          <w:delText>一揽子</w:delText>
        </w:r>
      </w:del>
      <w:ins w:id="246" w:author="Wang, Charlotte" w:date="2021-10-07T21:08:00Z">
        <w:r w:rsidR="00C9306E">
          <w:rPr>
            <w:lang w:eastAsia="zh-CN"/>
          </w:rPr>
          <w:t>一系列</w:t>
        </w:r>
      </w:ins>
      <w:r>
        <w:rPr>
          <w:lang w:eastAsia="zh-CN"/>
        </w:rPr>
        <w:t>减排政策，例如通过投资清洁技术（可再生能源、电动汽车、公共交通、更高效的绝缘材料等）。</w:t>
      </w:r>
      <w:r>
        <w:rPr>
          <w:lang w:eastAsia="zh-CN"/>
        </w:rPr>
        <w:t xml:space="preserve"> </w:t>
      </w:r>
      <w:r>
        <w:rPr>
          <w:lang w:eastAsia="zh-CN"/>
        </w:rPr>
        <w:br/>
        <w:t xml:space="preserve">   </w:t>
      </w:r>
      <w:r>
        <w:rPr>
          <w:lang w:eastAsia="zh-CN"/>
        </w:rPr>
        <w:br/>
        <w:t xml:space="preserve">  </w:t>
      </w:r>
      <w:r>
        <w:rPr>
          <w:lang w:eastAsia="zh-CN"/>
        </w:rPr>
        <w:br/>
      </w:r>
      <w:r>
        <w:rPr>
          <w:lang w:eastAsia="zh-CN"/>
        </w:rPr>
        <w:t>在可预见的未来，这些投资项目的资金可以每年通过额外的个人捐款来筹集，而这是基于每个中国人以及其他国家的公民都需要根据自己的经济状况进行捐款的假设上。</w:t>
      </w:r>
      <w:r>
        <w:rPr>
          <w:lang w:eastAsia="zh-CN"/>
        </w:rPr>
        <w:t> </w:t>
      </w:r>
      <w:r>
        <w:rPr>
          <w:lang w:eastAsia="zh-CN"/>
        </w:rPr>
        <w:br/>
      </w:r>
      <w:r>
        <w:rPr>
          <w:lang w:eastAsia="zh-CN"/>
        </w:rPr>
        <w:br/>
        <w:t xml:space="preserve">  </w:t>
      </w:r>
      <w:r>
        <w:rPr>
          <w:lang w:eastAsia="zh-CN"/>
        </w:rPr>
        <w:br/>
      </w:r>
      <w:r>
        <w:rPr>
          <w:lang w:eastAsia="zh-CN"/>
        </w:rPr>
        <w:t>您是否愿意</w:t>
      </w:r>
      <w:r>
        <w:rPr>
          <w:b/>
          <w:lang w:eastAsia="zh-CN"/>
        </w:rPr>
        <w:t>每年</w:t>
      </w:r>
      <w:r>
        <w:rPr>
          <w:lang w:eastAsia="zh-CN"/>
        </w:rPr>
        <w:t>支付</w:t>
      </w:r>
      <w:r>
        <w:rPr>
          <w:b/>
          <w:lang w:eastAsia="zh-CN"/>
        </w:rPr>
        <w:t>人民币</w:t>
      </w:r>
      <w:r>
        <w:rPr>
          <w:b/>
          <w:lang w:eastAsia="zh-CN"/>
        </w:rPr>
        <w:t>2000</w:t>
      </w:r>
      <w:r>
        <w:rPr>
          <w:b/>
          <w:lang w:eastAsia="zh-CN"/>
        </w:rPr>
        <w:t>元</w:t>
      </w:r>
      <w:r>
        <w:rPr>
          <w:lang w:eastAsia="zh-CN"/>
        </w:rPr>
        <w:t>作为额外的个人捐款，帮助将全球变暖限制在安全水平（低于</w:t>
      </w:r>
      <w:r>
        <w:rPr>
          <w:lang w:eastAsia="zh-CN"/>
        </w:rPr>
        <w:t>2</w:t>
      </w:r>
      <w:r>
        <w:rPr>
          <w:lang w:eastAsia="zh-CN"/>
        </w:rPr>
        <w:t>摄氏度）以内？</w:t>
      </w:r>
    </w:p>
    <w:p w14:paraId="666AC29D" w14:textId="77777777" w:rsidR="00D73D77" w:rsidRDefault="00C57BE7">
      <w:pPr>
        <w:pStyle w:val="ListParagraph"/>
        <w:keepNext/>
        <w:numPr>
          <w:ilvl w:val="0"/>
          <w:numId w:val="4"/>
        </w:numPr>
      </w:pPr>
      <w:r>
        <w:t>愿意</w:t>
      </w:r>
      <w:r>
        <w:t xml:space="preserve">  (1) </w:t>
      </w:r>
    </w:p>
    <w:p w14:paraId="28B8F759" w14:textId="77777777" w:rsidR="00D73D77" w:rsidRDefault="00C57BE7">
      <w:pPr>
        <w:pStyle w:val="ListParagraph"/>
        <w:keepNext/>
        <w:numPr>
          <w:ilvl w:val="0"/>
          <w:numId w:val="4"/>
        </w:numPr>
      </w:pPr>
      <w:r>
        <w:t>不愿意</w:t>
      </w:r>
      <w:r>
        <w:t xml:space="preserve">  (2) </w:t>
      </w:r>
    </w:p>
    <w:p w14:paraId="5AF5E3E7" w14:textId="77777777" w:rsidR="00D73D77" w:rsidRDefault="00D73D77"/>
    <w:p w14:paraId="2634F534" w14:textId="77777777" w:rsidR="00D73D77" w:rsidRDefault="00D73D77">
      <w:pPr>
        <w:pStyle w:val="QuestionSeparator"/>
      </w:pPr>
    </w:p>
    <w:p w14:paraId="58AF8F06" w14:textId="77777777" w:rsidR="00D73D77" w:rsidRDefault="00D73D77"/>
    <w:p w14:paraId="620ECFCA" w14:textId="77777777" w:rsidR="00D73D77" w:rsidRDefault="00C57BE7">
      <w:pPr>
        <w:keepNext/>
      </w:pPr>
      <w:r>
        <w:t>Q269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lastRenderedPageBreak/>
        <w:br/>
        <w:t>Are you willing to pay [$500] annually through an additional individual contribution to limit global warming to safe levels (less than 2 °C)?</w:t>
      </w:r>
    </w:p>
    <w:p w14:paraId="6D4666D3" w14:textId="77777777" w:rsidR="00D73D77" w:rsidRDefault="00C57BE7">
      <w:pPr>
        <w:pStyle w:val="ListParagraph"/>
        <w:keepNext/>
        <w:numPr>
          <w:ilvl w:val="0"/>
          <w:numId w:val="4"/>
        </w:numPr>
      </w:pPr>
      <w:r>
        <w:t xml:space="preserve">Yes  (1) </w:t>
      </w:r>
    </w:p>
    <w:p w14:paraId="40E3A2D1" w14:textId="77777777" w:rsidR="00D73D77" w:rsidRDefault="00C57BE7">
      <w:pPr>
        <w:pStyle w:val="ListParagraph"/>
        <w:keepNext/>
        <w:numPr>
          <w:ilvl w:val="0"/>
          <w:numId w:val="4"/>
        </w:numPr>
      </w:pPr>
      <w:r>
        <w:t xml:space="preserve">No  (2) </w:t>
      </w:r>
    </w:p>
    <w:p w14:paraId="77E9F0A2" w14:textId="77777777" w:rsidR="00D73D77" w:rsidRDefault="00D73D77"/>
    <w:p w14:paraId="64C16658" w14:textId="77777777" w:rsidR="00D73D77" w:rsidRDefault="00C57BE7">
      <w:pPr>
        <w:keepNext/>
        <w:rPr>
          <w:lang w:eastAsia="zh-CN"/>
        </w:rPr>
      </w:pPr>
      <w:r>
        <w:rPr>
          <w:lang w:eastAsia="zh-CN"/>
        </w:rPr>
        <w:t xml:space="preserve">Q269 </w:t>
      </w:r>
      <w:r>
        <w:rPr>
          <w:lang w:eastAsia="zh-CN"/>
        </w:rPr>
        <w:t>为了对抗全球变暖，中国政府可以实施</w:t>
      </w:r>
      <w:del w:id="247" w:author="Wang, Charlotte" w:date="2021-10-07T21:08:00Z">
        <w:r w:rsidDel="00C9306E">
          <w:rPr>
            <w:lang w:eastAsia="zh-CN"/>
          </w:rPr>
          <w:delText>一揽子</w:delText>
        </w:r>
      </w:del>
      <w:ins w:id="248" w:author="Wang, Charlotte" w:date="2021-10-07T21:08:00Z">
        <w:r w:rsidR="00C9306E">
          <w:rPr>
            <w:lang w:eastAsia="zh-CN"/>
          </w:rPr>
          <w:t>一系列</w:t>
        </w:r>
      </w:ins>
      <w:r>
        <w:rPr>
          <w:lang w:eastAsia="zh-CN"/>
        </w:rPr>
        <w:t>减排政策，例如通过投资清洁技术（可再生能源、电动汽车、公共交通、更高效的绝缘材料等）。</w:t>
      </w:r>
      <w:r>
        <w:rPr>
          <w:lang w:eastAsia="zh-CN"/>
        </w:rPr>
        <w:t xml:space="preserve"> </w:t>
      </w:r>
      <w:r>
        <w:rPr>
          <w:lang w:eastAsia="zh-CN"/>
        </w:rPr>
        <w:br/>
        <w:t xml:space="preserve">   </w:t>
      </w:r>
      <w:r>
        <w:rPr>
          <w:lang w:eastAsia="zh-CN"/>
        </w:rPr>
        <w:br/>
        <w:t xml:space="preserve">  </w:t>
      </w:r>
      <w:r>
        <w:rPr>
          <w:lang w:eastAsia="zh-CN"/>
        </w:rPr>
        <w:br/>
      </w:r>
      <w:r>
        <w:rPr>
          <w:lang w:eastAsia="zh-CN"/>
        </w:rPr>
        <w:t>在可预见的未来，这些投资项目的资金可以每年通过额外的个人捐款来筹集，而这是基于每个中国人以及其他国家的公民都需要根据自己的经济状况进行捐款的假设上。</w:t>
      </w:r>
      <w:r>
        <w:rPr>
          <w:lang w:eastAsia="zh-CN"/>
        </w:rPr>
        <w:t> </w:t>
      </w:r>
      <w:r>
        <w:rPr>
          <w:lang w:eastAsia="zh-CN"/>
        </w:rPr>
        <w:br/>
      </w:r>
      <w:r>
        <w:rPr>
          <w:lang w:eastAsia="zh-CN"/>
        </w:rPr>
        <w:br/>
        <w:t xml:space="preserve">  </w:t>
      </w:r>
      <w:r>
        <w:rPr>
          <w:lang w:eastAsia="zh-CN"/>
        </w:rPr>
        <w:br/>
      </w:r>
      <w:r>
        <w:rPr>
          <w:lang w:eastAsia="zh-CN"/>
        </w:rPr>
        <w:t>您是否愿意</w:t>
      </w:r>
      <w:r>
        <w:rPr>
          <w:b/>
          <w:lang w:eastAsia="zh-CN"/>
        </w:rPr>
        <w:t>每年</w:t>
      </w:r>
      <w:r>
        <w:rPr>
          <w:lang w:eastAsia="zh-CN"/>
        </w:rPr>
        <w:t>支付</w:t>
      </w:r>
      <w:r>
        <w:rPr>
          <w:b/>
          <w:lang w:eastAsia="zh-CN"/>
        </w:rPr>
        <w:t>人民币</w:t>
      </w:r>
      <w:r>
        <w:rPr>
          <w:b/>
          <w:lang w:eastAsia="zh-CN"/>
        </w:rPr>
        <w:t>3000</w:t>
      </w:r>
      <w:r>
        <w:rPr>
          <w:b/>
          <w:lang w:eastAsia="zh-CN"/>
        </w:rPr>
        <w:t>元</w:t>
      </w:r>
      <w:r>
        <w:rPr>
          <w:lang w:eastAsia="zh-CN"/>
        </w:rPr>
        <w:t>作为额外的个人捐款，帮助将全球变暖限制在安全水平（低于</w:t>
      </w:r>
      <w:r>
        <w:rPr>
          <w:lang w:eastAsia="zh-CN"/>
        </w:rPr>
        <w:t>2</w:t>
      </w:r>
      <w:r>
        <w:rPr>
          <w:lang w:eastAsia="zh-CN"/>
        </w:rPr>
        <w:t>摄氏度）以内？</w:t>
      </w:r>
    </w:p>
    <w:p w14:paraId="6A802298" w14:textId="77777777" w:rsidR="00D73D77" w:rsidRDefault="00C57BE7">
      <w:pPr>
        <w:pStyle w:val="ListParagraph"/>
        <w:keepNext/>
        <w:numPr>
          <w:ilvl w:val="0"/>
          <w:numId w:val="4"/>
        </w:numPr>
      </w:pPr>
      <w:r>
        <w:t>愿意</w:t>
      </w:r>
      <w:r>
        <w:t xml:space="preserve">  (1) </w:t>
      </w:r>
    </w:p>
    <w:p w14:paraId="50BC1F3F" w14:textId="77777777" w:rsidR="00D73D77" w:rsidRDefault="00C57BE7">
      <w:pPr>
        <w:pStyle w:val="ListParagraph"/>
        <w:keepNext/>
        <w:numPr>
          <w:ilvl w:val="0"/>
          <w:numId w:val="4"/>
        </w:numPr>
      </w:pPr>
      <w:r>
        <w:t>不愿意</w:t>
      </w:r>
      <w:r>
        <w:t xml:space="preserve">  (2) </w:t>
      </w:r>
    </w:p>
    <w:p w14:paraId="5C07A1A8" w14:textId="77777777" w:rsidR="00D73D77" w:rsidRDefault="00D73D77"/>
    <w:p w14:paraId="2BD187D8" w14:textId="77777777" w:rsidR="00D73D77" w:rsidRDefault="00D73D77">
      <w:pPr>
        <w:pStyle w:val="QuestionSeparator"/>
      </w:pPr>
    </w:p>
    <w:p w14:paraId="20552CD5" w14:textId="77777777" w:rsidR="00D73D77" w:rsidRDefault="00D73D77"/>
    <w:p w14:paraId="7EA5A62A" w14:textId="77777777" w:rsidR="00D73D77" w:rsidRDefault="00C57BE7">
      <w:pPr>
        <w:keepNext/>
      </w:pPr>
      <w:r>
        <w:t>Q270 To fight global warming, the [country] government could implement a policy package to reduce emissions, for example by investing in clean technologies (renewable energy, electric vehicles, public transport, more efficient insulation, etc.). </w:t>
      </w:r>
      <w:r>
        <w:br/>
      </w:r>
      <w:r>
        <w:br/>
      </w:r>
      <w:r>
        <w:br/>
        <w:t>The funding for these investments could be collected annually through an additional individual contribution for the foreseeable future. Assume that everyone in [Country] as well as citizens of other countries would be required to contribute according to their means.</w:t>
      </w:r>
      <w:r>
        <w:br/>
      </w:r>
      <w:r>
        <w:br/>
      </w:r>
      <w:r>
        <w:br/>
        <w:t>Are you willing to pay [$1000] annually through an additional individual contribution to limit global warming to safe levels (less than 2 °C)?</w:t>
      </w:r>
    </w:p>
    <w:p w14:paraId="33E4A1B4" w14:textId="77777777" w:rsidR="00D73D77" w:rsidRDefault="00C57BE7">
      <w:pPr>
        <w:pStyle w:val="ListParagraph"/>
        <w:keepNext/>
        <w:numPr>
          <w:ilvl w:val="0"/>
          <w:numId w:val="4"/>
        </w:numPr>
      </w:pPr>
      <w:r>
        <w:t xml:space="preserve">Yes  (1) </w:t>
      </w:r>
    </w:p>
    <w:p w14:paraId="651C4763" w14:textId="77777777" w:rsidR="00D73D77" w:rsidRDefault="00C57BE7">
      <w:pPr>
        <w:pStyle w:val="ListParagraph"/>
        <w:keepNext/>
        <w:numPr>
          <w:ilvl w:val="0"/>
          <w:numId w:val="4"/>
        </w:numPr>
      </w:pPr>
      <w:r>
        <w:t xml:space="preserve">No  (2) </w:t>
      </w:r>
    </w:p>
    <w:p w14:paraId="08EB885F" w14:textId="77777777" w:rsidR="00D73D77" w:rsidRDefault="00D73D77"/>
    <w:p w14:paraId="4EDB4B19" w14:textId="77777777" w:rsidR="00D73D77" w:rsidRDefault="00C57BE7">
      <w:pPr>
        <w:keepNext/>
        <w:rPr>
          <w:lang w:eastAsia="zh-CN"/>
        </w:rPr>
      </w:pPr>
      <w:r>
        <w:rPr>
          <w:lang w:eastAsia="zh-CN"/>
        </w:rPr>
        <w:lastRenderedPageBreak/>
        <w:t xml:space="preserve">Q270 </w:t>
      </w:r>
      <w:r>
        <w:rPr>
          <w:lang w:eastAsia="zh-CN"/>
        </w:rPr>
        <w:t>为了对抗全球变暖，中国政府可以实施</w:t>
      </w:r>
      <w:del w:id="249" w:author="Wang, Charlotte" w:date="2021-10-07T21:08:00Z">
        <w:r w:rsidDel="00C9306E">
          <w:rPr>
            <w:lang w:eastAsia="zh-CN"/>
          </w:rPr>
          <w:delText>一揽子</w:delText>
        </w:r>
      </w:del>
      <w:ins w:id="250" w:author="Wang, Charlotte" w:date="2021-10-07T21:08:00Z">
        <w:r w:rsidR="00C9306E">
          <w:rPr>
            <w:lang w:eastAsia="zh-CN"/>
          </w:rPr>
          <w:t>一系列</w:t>
        </w:r>
      </w:ins>
      <w:r>
        <w:rPr>
          <w:lang w:eastAsia="zh-CN"/>
        </w:rPr>
        <w:t>减排政策，例如通过投资清洁技术（可再生能源、电动汽车、公共交通、更高效的绝缘材料等）。</w:t>
      </w:r>
      <w:r>
        <w:rPr>
          <w:lang w:eastAsia="zh-CN"/>
        </w:rPr>
        <w:t xml:space="preserve"> </w:t>
      </w:r>
      <w:r>
        <w:rPr>
          <w:lang w:eastAsia="zh-CN"/>
        </w:rPr>
        <w:br/>
        <w:t xml:space="preserve">   </w:t>
      </w:r>
      <w:r>
        <w:rPr>
          <w:lang w:eastAsia="zh-CN"/>
        </w:rPr>
        <w:br/>
        <w:t xml:space="preserve">  </w:t>
      </w:r>
      <w:r>
        <w:rPr>
          <w:lang w:eastAsia="zh-CN"/>
        </w:rPr>
        <w:br/>
      </w:r>
      <w:r>
        <w:rPr>
          <w:lang w:eastAsia="zh-CN"/>
        </w:rPr>
        <w:t>在可预见的未来，这些投资项目的资金可以每年通过额外的个人捐款来筹集，而这是基于每个中国人以及其他国家的公民都需要根据自己的经济状况进行捐款的假设上。</w:t>
      </w:r>
      <w:r>
        <w:rPr>
          <w:lang w:eastAsia="zh-CN"/>
        </w:rPr>
        <w:t> </w:t>
      </w:r>
      <w:r>
        <w:rPr>
          <w:lang w:eastAsia="zh-CN"/>
        </w:rPr>
        <w:br/>
      </w:r>
      <w:r>
        <w:rPr>
          <w:lang w:eastAsia="zh-CN"/>
        </w:rPr>
        <w:br/>
        <w:t xml:space="preserve">  </w:t>
      </w:r>
      <w:r>
        <w:rPr>
          <w:lang w:eastAsia="zh-CN"/>
        </w:rPr>
        <w:br/>
      </w:r>
      <w:r>
        <w:rPr>
          <w:lang w:eastAsia="zh-CN"/>
        </w:rPr>
        <w:t>您是否愿意</w:t>
      </w:r>
      <w:r>
        <w:rPr>
          <w:b/>
          <w:lang w:eastAsia="zh-CN"/>
        </w:rPr>
        <w:t>每年</w:t>
      </w:r>
      <w:r>
        <w:rPr>
          <w:lang w:eastAsia="zh-CN"/>
        </w:rPr>
        <w:t>支付</w:t>
      </w:r>
      <w:r>
        <w:rPr>
          <w:b/>
          <w:lang w:eastAsia="zh-CN"/>
        </w:rPr>
        <w:t>人民币</w:t>
      </w:r>
      <w:r>
        <w:rPr>
          <w:b/>
          <w:lang w:eastAsia="zh-CN"/>
        </w:rPr>
        <w:t>6000</w:t>
      </w:r>
      <w:r>
        <w:rPr>
          <w:b/>
          <w:lang w:eastAsia="zh-CN"/>
        </w:rPr>
        <w:t>元</w:t>
      </w:r>
      <w:r>
        <w:rPr>
          <w:lang w:eastAsia="zh-CN"/>
        </w:rPr>
        <w:t>作为额外的个人捐款，帮助将全球变暖限制在安全水平（低于</w:t>
      </w:r>
      <w:r>
        <w:rPr>
          <w:lang w:eastAsia="zh-CN"/>
        </w:rPr>
        <w:t>2</w:t>
      </w:r>
      <w:r>
        <w:rPr>
          <w:lang w:eastAsia="zh-CN"/>
        </w:rPr>
        <w:t>摄氏度）以内？</w:t>
      </w:r>
    </w:p>
    <w:p w14:paraId="4DDCECD3" w14:textId="77777777" w:rsidR="00D73D77" w:rsidRDefault="00C57BE7">
      <w:pPr>
        <w:pStyle w:val="ListParagraph"/>
        <w:keepNext/>
        <w:numPr>
          <w:ilvl w:val="0"/>
          <w:numId w:val="4"/>
        </w:numPr>
      </w:pPr>
      <w:r>
        <w:t>愿意</w:t>
      </w:r>
      <w:r>
        <w:t xml:space="preserve">  (1) </w:t>
      </w:r>
    </w:p>
    <w:p w14:paraId="2F764653" w14:textId="77777777" w:rsidR="00D73D77" w:rsidRDefault="00C57BE7">
      <w:pPr>
        <w:pStyle w:val="ListParagraph"/>
        <w:keepNext/>
        <w:numPr>
          <w:ilvl w:val="0"/>
          <w:numId w:val="4"/>
        </w:numPr>
      </w:pPr>
      <w:r>
        <w:t>不愿意</w:t>
      </w:r>
      <w:r>
        <w:t xml:space="preserve">  (2) </w:t>
      </w:r>
    </w:p>
    <w:p w14:paraId="6774B8AA" w14:textId="77777777" w:rsidR="00D73D77" w:rsidRDefault="00D73D77"/>
    <w:p w14:paraId="03DD3BC9" w14:textId="77777777" w:rsidR="00D73D77" w:rsidRDefault="00C57BE7">
      <w:pPr>
        <w:pStyle w:val="BlockEndLabel"/>
      </w:pPr>
      <w:r>
        <w:t>End of Block: Block WTP dichotomous</w:t>
      </w:r>
    </w:p>
    <w:p w14:paraId="594B4251" w14:textId="77777777" w:rsidR="00D73D77" w:rsidRDefault="00D73D77">
      <w:pPr>
        <w:pStyle w:val="BlockSeparator"/>
      </w:pPr>
    </w:p>
    <w:p w14:paraId="373C1563" w14:textId="77777777" w:rsidR="00D73D77" w:rsidRDefault="00C57BE7">
      <w:pPr>
        <w:pStyle w:val="BlockStartLabel"/>
      </w:pPr>
      <w:r>
        <w:t>Start of Block: Donation</w:t>
      </w:r>
    </w:p>
    <w:p w14:paraId="170D4964" w14:textId="77777777" w:rsidR="00D73D77" w:rsidRDefault="00D73D77"/>
    <w:p w14:paraId="73C52D4F" w14:textId="77777777" w:rsidR="00D73D77" w:rsidRDefault="00C57BE7">
      <w:pPr>
        <w:keepNext/>
      </w:pPr>
      <w:r>
        <w:t>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br/>
      </w:r>
      <w:r>
        <w:br/>
      </w:r>
      <w:r>
        <w:br/>
        <w:t>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br/>
        <w:t xml:space="preserve">     </w:t>
      </w:r>
      <w:r>
        <w:br/>
        <w:t>Should you win the lottery, please enter your donation amount using the slider below:</w:t>
      </w:r>
    </w:p>
    <w:tbl>
      <w:tblPr>
        <w:tblStyle w:val="QSliderLabelsTable"/>
        <w:tblW w:w="9576" w:type="auto"/>
        <w:tblInd w:w="0" w:type="dxa"/>
        <w:tblLook w:val="07E0" w:firstRow="1" w:lastRow="1" w:firstColumn="1" w:lastColumn="1" w:noHBand="1" w:noVBand="1"/>
      </w:tblPr>
      <w:tblGrid>
        <w:gridCol w:w="4649"/>
        <w:gridCol w:w="778"/>
        <w:gridCol w:w="786"/>
        <w:gridCol w:w="786"/>
        <w:gridCol w:w="786"/>
        <w:gridCol w:w="786"/>
        <w:gridCol w:w="789"/>
      </w:tblGrid>
      <w:tr w:rsidR="00D73D77" w14:paraId="2982C96A" w14:textId="77777777">
        <w:tc>
          <w:tcPr>
            <w:tcW w:w="4788" w:type="dxa"/>
          </w:tcPr>
          <w:p w14:paraId="6E682170" w14:textId="77777777" w:rsidR="00D73D77" w:rsidRDefault="00D73D77"/>
        </w:tc>
        <w:tc>
          <w:tcPr>
            <w:tcW w:w="798" w:type="dxa"/>
          </w:tcPr>
          <w:p w14:paraId="2BD7BBB3" w14:textId="77777777" w:rsidR="00D73D77" w:rsidRDefault="00C57BE7">
            <w:r>
              <w:t>0</w:t>
            </w:r>
          </w:p>
        </w:tc>
        <w:tc>
          <w:tcPr>
            <w:tcW w:w="798" w:type="dxa"/>
          </w:tcPr>
          <w:p w14:paraId="0E489F2B" w14:textId="77777777" w:rsidR="00D73D77" w:rsidRDefault="00C57BE7">
            <w:r>
              <w:t>200</w:t>
            </w:r>
          </w:p>
        </w:tc>
        <w:tc>
          <w:tcPr>
            <w:tcW w:w="798" w:type="dxa"/>
          </w:tcPr>
          <w:p w14:paraId="130EDFA2" w14:textId="77777777" w:rsidR="00D73D77" w:rsidRDefault="00C57BE7">
            <w:r>
              <w:t>400</w:t>
            </w:r>
          </w:p>
        </w:tc>
        <w:tc>
          <w:tcPr>
            <w:tcW w:w="798" w:type="dxa"/>
          </w:tcPr>
          <w:p w14:paraId="3CA6075E" w14:textId="77777777" w:rsidR="00D73D77" w:rsidRDefault="00C57BE7">
            <w:r>
              <w:t>600</w:t>
            </w:r>
          </w:p>
        </w:tc>
        <w:tc>
          <w:tcPr>
            <w:tcW w:w="798" w:type="dxa"/>
          </w:tcPr>
          <w:p w14:paraId="48757FDC" w14:textId="77777777" w:rsidR="00D73D77" w:rsidRDefault="00C57BE7">
            <w:r>
              <w:t>800</w:t>
            </w:r>
          </w:p>
        </w:tc>
        <w:tc>
          <w:tcPr>
            <w:tcW w:w="798" w:type="dxa"/>
          </w:tcPr>
          <w:p w14:paraId="5EB6E52D" w14:textId="77777777" w:rsidR="00D73D77" w:rsidRDefault="00C57BE7">
            <w:r>
              <w:t>1000</w:t>
            </w:r>
          </w:p>
        </w:tc>
      </w:tr>
    </w:tbl>
    <w:p w14:paraId="1975A7B9" w14:textId="77777777" w:rsidR="00D73D77" w:rsidRDefault="00D73D77"/>
    <w:tbl>
      <w:tblPr>
        <w:tblStyle w:val="QStandardSliderTable"/>
        <w:tblW w:w="9576" w:type="auto"/>
        <w:tblLook w:val="07E0" w:firstRow="1" w:lastRow="1" w:firstColumn="1" w:lastColumn="1" w:noHBand="1" w:noVBand="1"/>
      </w:tblPr>
      <w:tblGrid>
        <w:gridCol w:w="4788"/>
        <w:gridCol w:w="4788"/>
      </w:tblGrid>
      <w:tr w:rsidR="00D73D77" w14:paraId="74EF64FD" w14:textId="77777777" w:rsidTr="00D73D77">
        <w:tc>
          <w:tcPr>
            <w:cnfStyle w:val="001000000000" w:firstRow="0" w:lastRow="0" w:firstColumn="1" w:lastColumn="0" w:oddVBand="0" w:evenVBand="0" w:oddHBand="0" w:evenHBand="0" w:firstRowFirstColumn="0" w:firstRowLastColumn="0" w:lastRowFirstColumn="0" w:lastRowLastColumn="0"/>
            <w:tcW w:w="4788" w:type="dxa"/>
          </w:tcPr>
          <w:p w14:paraId="51B0313C" w14:textId="77777777" w:rsidR="00D73D77" w:rsidRDefault="00C57BE7">
            <w:pPr>
              <w:keepNext/>
            </w:pPr>
            <w:r>
              <w:t>Donation amount (in % of max) ()</w:t>
            </w:r>
          </w:p>
        </w:tc>
        <w:tc>
          <w:tcPr>
            <w:tcW w:w="4788" w:type="dxa"/>
          </w:tcPr>
          <w:p w14:paraId="6F5D9A25" w14:textId="77777777" w:rsidR="00D73D77" w:rsidRDefault="00C57BE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810899" wp14:editId="3333962C">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1F023F50" w14:textId="77777777" w:rsidR="00D73D77" w:rsidRDefault="00D73D77"/>
    <w:p w14:paraId="3443AE37" w14:textId="77777777" w:rsidR="00D73D77" w:rsidRDefault="00D73D77"/>
    <w:p w14:paraId="237F38C4" w14:textId="77777777" w:rsidR="00D73D77" w:rsidRDefault="00C57BE7">
      <w:pPr>
        <w:keepNext/>
        <w:rPr>
          <w:lang w:eastAsia="zh-CN"/>
        </w:rPr>
      </w:pPr>
      <w:r>
        <w:rPr>
          <w:lang w:eastAsia="zh-CN"/>
        </w:rPr>
        <w:t xml:space="preserve">Q19.2 </w:t>
      </w:r>
      <w:r>
        <w:rPr>
          <w:lang w:eastAsia="zh-CN"/>
        </w:rPr>
        <w:t>完成这项调查后，</w:t>
      </w:r>
      <w:del w:id="251" w:author="Wang, Charlotte" w:date="2021-10-07T21:19:00Z">
        <w:r w:rsidDel="009E4CBD">
          <w:rPr>
            <w:lang w:eastAsia="zh-CN"/>
          </w:rPr>
          <w:delText>你</w:delText>
        </w:r>
      </w:del>
      <w:ins w:id="252" w:author="Wang, Charlotte" w:date="2021-10-07T21:19:00Z">
        <w:r w:rsidR="009E4CBD">
          <w:rPr>
            <w:lang w:eastAsia="zh-CN"/>
          </w:rPr>
          <w:t>您</w:t>
        </w:r>
      </w:ins>
      <w:r>
        <w:rPr>
          <w:lang w:eastAsia="zh-CN"/>
        </w:rPr>
        <w:t>将自动参加抽奖活动</w:t>
      </w:r>
      <w:del w:id="253" w:author="Wang, Charlotte" w:date="2021-10-07T21:09:00Z">
        <w:r w:rsidDel="00C9306E">
          <w:rPr>
            <w:lang w:eastAsia="zh-CN"/>
          </w:rPr>
          <w:delText>，有机会</w:delText>
        </w:r>
      </w:del>
      <w:r>
        <w:rPr>
          <w:lang w:eastAsia="zh-CN"/>
        </w:rPr>
        <w:t>赢取人民币</w:t>
      </w:r>
      <w:r>
        <w:rPr>
          <w:lang w:eastAsia="zh-CN"/>
        </w:rPr>
        <w:t>600</w:t>
      </w:r>
      <w:r>
        <w:rPr>
          <w:lang w:eastAsia="zh-CN"/>
        </w:rPr>
        <w:t>元。几天后</w:t>
      </w:r>
      <w:del w:id="254" w:author="Wang, Charlotte" w:date="2021-10-07T21:09:00Z">
        <w:r w:rsidDel="009E4CBD">
          <w:rPr>
            <w:rFonts w:hint="eastAsia"/>
            <w:lang w:eastAsia="zh-CN"/>
          </w:rPr>
          <w:delText>你就会知道你是否被抽中了</w:delText>
        </w:r>
      </w:del>
      <w:ins w:id="255" w:author="Wang, Charlotte" w:date="2021-10-07T21:09:00Z">
        <w:r w:rsidR="009E4CBD">
          <w:rPr>
            <w:rFonts w:hint="eastAsia"/>
            <w:lang w:eastAsia="zh-CN"/>
          </w:rPr>
          <w:t>您就会知道中奖结果</w:t>
        </w:r>
      </w:ins>
      <w:r>
        <w:rPr>
          <w:lang w:eastAsia="zh-CN"/>
        </w:rPr>
        <w:t>。如果抽中的话，届时奖金将以与支付您此次调查报酬相同的</w:t>
      </w:r>
      <w:ins w:id="256" w:author="Wang, Charlotte" w:date="2021-10-07T21:09:00Z">
        <w:r w:rsidR="009E4CBD">
          <w:rPr>
            <w:rFonts w:hint="eastAsia"/>
            <w:lang w:eastAsia="zh-CN"/>
          </w:rPr>
          <w:t>渠道</w:t>
        </w:r>
      </w:ins>
      <w:del w:id="257" w:author="Wang, Charlotte" w:date="2021-10-07T21:09:00Z">
        <w:r w:rsidDel="009E4CBD">
          <w:rPr>
            <w:lang w:eastAsia="zh-CN"/>
          </w:rPr>
          <w:delText>方式</w:delText>
        </w:r>
      </w:del>
      <w:r>
        <w:rPr>
          <w:lang w:eastAsia="zh-CN"/>
        </w:rPr>
        <w:t>支付给您，您不需要采取进一步的行动。</w:t>
      </w:r>
      <w:r>
        <w:rPr>
          <w:lang w:eastAsia="zh-CN"/>
        </w:rPr>
        <w:br/>
      </w:r>
      <w:r>
        <w:rPr>
          <w:lang w:eastAsia="zh-CN"/>
        </w:rPr>
        <w:lastRenderedPageBreak/>
        <w:br/>
      </w:r>
      <w:del w:id="258" w:author="Wang, Charlotte" w:date="2021-10-07T21:09:00Z">
        <w:r w:rsidDel="009E4CBD">
          <w:rPr>
            <w:lang w:eastAsia="zh-CN"/>
          </w:rPr>
          <w:br/>
        </w:r>
      </w:del>
      <w:r>
        <w:rPr>
          <w:lang w:eastAsia="zh-CN"/>
        </w:rPr>
        <w:br/>
      </w:r>
      <w:r>
        <w:rPr>
          <w:lang w:eastAsia="zh-CN"/>
        </w:rPr>
        <w:t>您也可以通过慈善机构</w:t>
      </w:r>
      <w:r>
        <w:rPr>
          <w:lang w:eastAsia="zh-CN"/>
        </w:rPr>
        <w:t>Gold Standard</w:t>
      </w:r>
      <w:r>
        <w:rPr>
          <w:lang w:eastAsia="zh-CN"/>
        </w:rPr>
        <w:t>将这笔额外奖金（如果您中奖的话）的其中一部分捐赠予重新造林项目。该慈善机构是由我们的团队精心挑选的，经证实它可有效减少</w:t>
      </w:r>
      <w:r>
        <w:rPr>
          <w:lang w:eastAsia="zh-CN"/>
        </w:rPr>
        <w:t>1.51</w:t>
      </w:r>
      <w:r>
        <w:rPr>
          <w:lang w:eastAsia="zh-CN"/>
        </w:rPr>
        <w:t>亿吨二氧化碳以应对气候变化，并且是高度透明的，可确保其项目具有最高水平的环境完整性，并有助于可持续发展。</w:t>
      </w:r>
      <w:r>
        <w:rPr>
          <w:lang w:eastAsia="zh-CN"/>
        </w:rPr>
        <w:br/>
      </w:r>
      <w:r>
        <w:rPr>
          <w:lang w:eastAsia="zh-CN"/>
        </w:rPr>
        <w:br/>
      </w:r>
      <w:r>
        <w:rPr>
          <w:lang w:eastAsia="zh-CN"/>
        </w:rPr>
        <w:br/>
      </w:r>
      <w:r>
        <w:rPr>
          <w:lang w:eastAsia="zh-CN"/>
        </w:rPr>
        <w:br/>
      </w:r>
      <w:r>
        <w:rPr>
          <w:lang w:eastAsia="zh-CN"/>
        </w:rPr>
        <w:t>假设您中奖了，您会捐款多少？请使用下面的滑块输入金额。</w:t>
      </w:r>
    </w:p>
    <w:tbl>
      <w:tblPr>
        <w:tblStyle w:val="QSliderLabelsTable"/>
        <w:tblW w:w="9576" w:type="auto"/>
        <w:tblInd w:w="0" w:type="dxa"/>
        <w:tblLook w:val="07E0" w:firstRow="1" w:lastRow="1" w:firstColumn="1" w:lastColumn="1" w:noHBand="1" w:noVBand="1"/>
      </w:tblPr>
      <w:tblGrid>
        <w:gridCol w:w="4649"/>
        <w:gridCol w:w="778"/>
        <w:gridCol w:w="786"/>
        <w:gridCol w:w="786"/>
        <w:gridCol w:w="786"/>
        <w:gridCol w:w="786"/>
        <w:gridCol w:w="789"/>
      </w:tblGrid>
      <w:tr w:rsidR="00D73D77" w14:paraId="68CDA84D" w14:textId="77777777">
        <w:tc>
          <w:tcPr>
            <w:tcW w:w="4788" w:type="dxa"/>
          </w:tcPr>
          <w:p w14:paraId="62B1874D" w14:textId="77777777" w:rsidR="00D73D77" w:rsidRDefault="00D73D77">
            <w:pPr>
              <w:rPr>
                <w:lang w:eastAsia="zh-CN"/>
              </w:rPr>
            </w:pPr>
          </w:p>
        </w:tc>
        <w:tc>
          <w:tcPr>
            <w:tcW w:w="798" w:type="dxa"/>
          </w:tcPr>
          <w:p w14:paraId="4FA0757B" w14:textId="77777777" w:rsidR="00D73D77" w:rsidRDefault="00C57BE7">
            <w:r>
              <w:t>0</w:t>
            </w:r>
          </w:p>
        </w:tc>
        <w:tc>
          <w:tcPr>
            <w:tcW w:w="798" w:type="dxa"/>
          </w:tcPr>
          <w:p w14:paraId="59C7C7B9" w14:textId="77777777" w:rsidR="00D73D77" w:rsidRDefault="00C57BE7">
            <w:r>
              <w:t>200</w:t>
            </w:r>
          </w:p>
        </w:tc>
        <w:tc>
          <w:tcPr>
            <w:tcW w:w="798" w:type="dxa"/>
          </w:tcPr>
          <w:p w14:paraId="6045EE74" w14:textId="77777777" w:rsidR="00D73D77" w:rsidRDefault="00C57BE7">
            <w:r>
              <w:t>400</w:t>
            </w:r>
          </w:p>
        </w:tc>
        <w:tc>
          <w:tcPr>
            <w:tcW w:w="798" w:type="dxa"/>
          </w:tcPr>
          <w:p w14:paraId="75D9C7B5" w14:textId="77777777" w:rsidR="00D73D77" w:rsidRDefault="00C57BE7">
            <w:r>
              <w:t>600</w:t>
            </w:r>
          </w:p>
        </w:tc>
        <w:tc>
          <w:tcPr>
            <w:tcW w:w="798" w:type="dxa"/>
          </w:tcPr>
          <w:p w14:paraId="3ECF565A" w14:textId="77777777" w:rsidR="00D73D77" w:rsidRDefault="00C57BE7">
            <w:r>
              <w:t>800</w:t>
            </w:r>
          </w:p>
        </w:tc>
        <w:tc>
          <w:tcPr>
            <w:tcW w:w="798" w:type="dxa"/>
          </w:tcPr>
          <w:p w14:paraId="33308E3E" w14:textId="77777777" w:rsidR="00D73D77" w:rsidRDefault="00C57BE7">
            <w:r>
              <w:t>1000</w:t>
            </w:r>
          </w:p>
        </w:tc>
      </w:tr>
    </w:tbl>
    <w:p w14:paraId="34BE92A0" w14:textId="77777777" w:rsidR="00D73D77" w:rsidRDefault="00D73D77"/>
    <w:tbl>
      <w:tblPr>
        <w:tblStyle w:val="QStandardSliderTable"/>
        <w:tblW w:w="9576" w:type="auto"/>
        <w:tblLook w:val="07E0" w:firstRow="1" w:lastRow="1" w:firstColumn="1" w:lastColumn="1" w:noHBand="1" w:noVBand="1"/>
      </w:tblPr>
      <w:tblGrid>
        <w:gridCol w:w="4788"/>
        <w:gridCol w:w="4788"/>
      </w:tblGrid>
      <w:tr w:rsidR="00D73D77" w14:paraId="6AFA1FB2" w14:textId="77777777" w:rsidTr="00D73D77">
        <w:tc>
          <w:tcPr>
            <w:cnfStyle w:val="001000000000" w:firstRow="0" w:lastRow="0" w:firstColumn="1" w:lastColumn="0" w:oddVBand="0" w:evenVBand="0" w:oddHBand="0" w:evenHBand="0" w:firstRowFirstColumn="0" w:firstRowLastColumn="0" w:lastRowFirstColumn="0" w:lastRowLastColumn="0"/>
            <w:tcW w:w="4788" w:type="dxa"/>
          </w:tcPr>
          <w:p w14:paraId="0E0BD93F" w14:textId="77777777" w:rsidR="00D73D77" w:rsidRDefault="00C57BE7">
            <w:pPr>
              <w:keepNext/>
              <w:rPr>
                <w:lang w:eastAsia="zh-CN"/>
              </w:rPr>
            </w:pPr>
            <w:r>
              <w:rPr>
                <w:lang w:eastAsia="zh-CN"/>
              </w:rPr>
              <w:t>捐款金额（以人民币为单位）</w:t>
            </w:r>
            <w:r>
              <w:rPr>
                <w:lang w:eastAsia="zh-CN"/>
              </w:rPr>
              <w:t xml:space="preserve"> ()</w:t>
            </w:r>
          </w:p>
        </w:tc>
        <w:tc>
          <w:tcPr>
            <w:tcW w:w="4788" w:type="dxa"/>
          </w:tcPr>
          <w:p w14:paraId="779A068C" w14:textId="77777777" w:rsidR="00D73D77" w:rsidRDefault="00C57BE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14DF7D" wp14:editId="04CE9F85">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14:paraId="189ECCCD" w14:textId="77777777" w:rsidR="00D73D77" w:rsidRDefault="00D73D77"/>
    <w:p w14:paraId="1F23A5EC" w14:textId="77777777" w:rsidR="00D73D77" w:rsidRDefault="00D73D77"/>
    <w:p w14:paraId="35A11338" w14:textId="77777777" w:rsidR="00D73D77" w:rsidRDefault="00C57BE7">
      <w:pPr>
        <w:pStyle w:val="BlockEndLabel"/>
      </w:pPr>
      <w:r>
        <w:t>End of Block: Donation</w:t>
      </w:r>
    </w:p>
    <w:p w14:paraId="7F6B25EE" w14:textId="77777777" w:rsidR="00D73D77" w:rsidRDefault="00D73D77">
      <w:pPr>
        <w:pStyle w:val="BlockSeparator"/>
      </w:pPr>
    </w:p>
    <w:p w14:paraId="4C9B0C74" w14:textId="77777777" w:rsidR="00D73D77" w:rsidRDefault="00C57BE7">
      <w:pPr>
        <w:pStyle w:val="BlockStartLabel"/>
      </w:pPr>
      <w:r>
        <w:t>Start of Block: International burden-sharing</w:t>
      </w:r>
    </w:p>
    <w:p w14:paraId="733994AE" w14:textId="77777777" w:rsidR="00D73D77" w:rsidRDefault="00D73D77"/>
    <w:p w14:paraId="0309CF8D" w14:textId="77777777" w:rsidR="00D73D77" w:rsidRDefault="00C57BE7">
      <w:pPr>
        <w:keepNext/>
      </w:pPr>
      <w:r>
        <w:t>Q20.1 Timing</w:t>
      </w:r>
    </w:p>
    <w:p w14:paraId="2A6BFCE9" w14:textId="77777777" w:rsidR="00D73D77" w:rsidRDefault="00C57BE7">
      <w:pPr>
        <w:pStyle w:val="ListParagraph"/>
        <w:keepNext/>
        <w:ind w:left="0"/>
      </w:pPr>
      <w:r>
        <w:t>First Click  (1)</w:t>
      </w:r>
    </w:p>
    <w:p w14:paraId="0BD24254" w14:textId="77777777" w:rsidR="00D73D77" w:rsidRDefault="00C57BE7">
      <w:pPr>
        <w:pStyle w:val="ListParagraph"/>
        <w:keepNext/>
        <w:ind w:left="0"/>
      </w:pPr>
      <w:r>
        <w:t>Last Click  (2)</w:t>
      </w:r>
    </w:p>
    <w:p w14:paraId="1C47462B" w14:textId="77777777" w:rsidR="00D73D77" w:rsidRDefault="00C57BE7">
      <w:pPr>
        <w:pStyle w:val="ListParagraph"/>
        <w:keepNext/>
        <w:ind w:left="0"/>
      </w:pPr>
      <w:r>
        <w:t>Page Submit  (3)</w:t>
      </w:r>
    </w:p>
    <w:p w14:paraId="755B9531" w14:textId="77777777" w:rsidR="00D73D77" w:rsidRDefault="00C57BE7">
      <w:pPr>
        <w:pStyle w:val="ListParagraph"/>
        <w:keepNext/>
        <w:ind w:left="0"/>
      </w:pPr>
      <w:r>
        <w:t>Click Count  (4)</w:t>
      </w:r>
    </w:p>
    <w:p w14:paraId="55777422" w14:textId="77777777" w:rsidR="00D73D77" w:rsidRDefault="00D73D77"/>
    <w:p w14:paraId="62AF1597" w14:textId="77777777" w:rsidR="00D73D77" w:rsidRDefault="00C57BE7">
      <w:pPr>
        <w:keepNext/>
      </w:pPr>
      <w:r>
        <w:t>Q20.1 Timing</w:t>
      </w:r>
    </w:p>
    <w:p w14:paraId="71DC2881" w14:textId="77777777" w:rsidR="00D73D77" w:rsidRDefault="00C57BE7">
      <w:pPr>
        <w:pStyle w:val="ListParagraph"/>
        <w:keepNext/>
        <w:ind w:left="0"/>
      </w:pPr>
      <w:r>
        <w:t>First Click  (1)</w:t>
      </w:r>
    </w:p>
    <w:p w14:paraId="260AD739" w14:textId="77777777" w:rsidR="00D73D77" w:rsidRDefault="00C57BE7">
      <w:pPr>
        <w:pStyle w:val="ListParagraph"/>
        <w:keepNext/>
        <w:ind w:left="0"/>
      </w:pPr>
      <w:r>
        <w:t>Last Click  (2)</w:t>
      </w:r>
    </w:p>
    <w:p w14:paraId="08EF7103" w14:textId="77777777" w:rsidR="00D73D77" w:rsidRDefault="00C57BE7">
      <w:pPr>
        <w:pStyle w:val="ListParagraph"/>
        <w:keepNext/>
        <w:ind w:left="0"/>
      </w:pPr>
      <w:r>
        <w:t>Page Submit  (3)</w:t>
      </w:r>
    </w:p>
    <w:p w14:paraId="64CF489E" w14:textId="77777777" w:rsidR="00D73D77" w:rsidRDefault="00C57BE7">
      <w:pPr>
        <w:pStyle w:val="ListParagraph"/>
        <w:keepNext/>
        <w:ind w:left="0"/>
      </w:pPr>
      <w:r>
        <w:t>Click Count  (4)</w:t>
      </w:r>
    </w:p>
    <w:p w14:paraId="7F21CF01" w14:textId="77777777" w:rsidR="00D73D77" w:rsidRDefault="00D73D77"/>
    <w:p w14:paraId="4F0F51FF" w14:textId="77777777" w:rsidR="00D73D77" w:rsidRDefault="00D73D77">
      <w:pPr>
        <w:pStyle w:val="QuestionSeparator"/>
      </w:pPr>
    </w:p>
    <w:p w14:paraId="19C98E90" w14:textId="77777777" w:rsidR="00D73D77" w:rsidRDefault="00D73D77"/>
    <w:p w14:paraId="646EE581" w14:textId="77777777" w:rsidR="00D73D77" w:rsidRDefault="00C57BE7">
      <w:pPr>
        <w:keepNext/>
      </w:pPr>
      <w:r>
        <w:lastRenderedPageBreak/>
        <w:t>Q20.2 At which level(s) do you think public policies to tackle climate change need to be put in place? (Multiple answers are possible)</w:t>
      </w:r>
    </w:p>
    <w:p w14:paraId="0D6772BD" w14:textId="77777777" w:rsidR="00D73D77" w:rsidRDefault="00C57BE7">
      <w:pPr>
        <w:pStyle w:val="ListParagraph"/>
        <w:keepNext/>
        <w:numPr>
          <w:ilvl w:val="0"/>
          <w:numId w:val="2"/>
        </w:numPr>
      </w:pPr>
      <w:r>
        <w:t xml:space="preserve">Global  (4) </w:t>
      </w:r>
    </w:p>
    <w:p w14:paraId="54A96D36" w14:textId="77777777" w:rsidR="00D73D77" w:rsidRDefault="00C57BE7">
      <w:pPr>
        <w:pStyle w:val="ListParagraph"/>
        <w:keepNext/>
        <w:numPr>
          <w:ilvl w:val="0"/>
          <w:numId w:val="2"/>
        </w:numPr>
      </w:pPr>
      <w:r>
        <w:t xml:space="preserve">European  (3) </w:t>
      </w:r>
    </w:p>
    <w:p w14:paraId="02CFA56F" w14:textId="77777777" w:rsidR="00D73D77" w:rsidRDefault="00C57BE7">
      <w:pPr>
        <w:pStyle w:val="ListParagraph"/>
        <w:keepNext/>
        <w:numPr>
          <w:ilvl w:val="0"/>
          <w:numId w:val="2"/>
        </w:numPr>
      </w:pPr>
      <w:r>
        <w:t xml:space="preserve">National  (2) </w:t>
      </w:r>
    </w:p>
    <w:p w14:paraId="730A4D9E" w14:textId="77777777" w:rsidR="00D73D77" w:rsidRDefault="00C57BE7">
      <w:pPr>
        <w:pStyle w:val="ListParagraph"/>
        <w:keepNext/>
        <w:numPr>
          <w:ilvl w:val="0"/>
          <w:numId w:val="2"/>
        </w:numPr>
      </w:pPr>
      <w:r>
        <w:t xml:space="preserve">Local  (1) </w:t>
      </w:r>
    </w:p>
    <w:p w14:paraId="6D508C60" w14:textId="77777777" w:rsidR="00D73D77" w:rsidRDefault="00D73D77"/>
    <w:p w14:paraId="462637E2" w14:textId="77777777" w:rsidR="00D73D77" w:rsidRDefault="00C57BE7">
      <w:pPr>
        <w:keepNext/>
        <w:rPr>
          <w:lang w:eastAsia="zh-CN"/>
        </w:rPr>
      </w:pPr>
      <w:r>
        <w:rPr>
          <w:lang w:eastAsia="zh-CN"/>
        </w:rPr>
        <w:t xml:space="preserve">Q20.2 </w:t>
      </w:r>
      <w:del w:id="259" w:author="Wang, Charlotte" w:date="2021-10-07T21:19:00Z">
        <w:r w:rsidDel="009E4CBD">
          <w:rPr>
            <w:lang w:eastAsia="zh-CN"/>
          </w:rPr>
          <w:delText>你</w:delText>
        </w:r>
      </w:del>
      <w:ins w:id="260" w:author="Wang, Charlotte" w:date="2021-10-07T21:19:00Z">
        <w:r w:rsidR="009E4CBD">
          <w:rPr>
            <w:lang w:eastAsia="zh-CN"/>
          </w:rPr>
          <w:t>您</w:t>
        </w:r>
      </w:ins>
      <w:r>
        <w:rPr>
          <w:lang w:eastAsia="zh-CN"/>
        </w:rPr>
        <w:t>认为应对气候变化的公共政策需要在哪个层面上实施？（可多选）</w:t>
      </w:r>
    </w:p>
    <w:p w14:paraId="433AC06E" w14:textId="77777777" w:rsidR="00D73D77" w:rsidRDefault="00C57BE7">
      <w:pPr>
        <w:pStyle w:val="ListParagraph"/>
        <w:keepNext/>
        <w:numPr>
          <w:ilvl w:val="0"/>
          <w:numId w:val="2"/>
        </w:numPr>
      </w:pPr>
      <w:r>
        <w:t>全球</w:t>
      </w:r>
      <w:r>
        <w:t xml:space="preserve">  (4) </w:t>
      </w:r>
    </w:p>
    <w:p w14:paraId="3FF501F2" w14:textId="77777777" w:rsidR="00D73D77" w:rsidRDefault="00C57BE7">
      <w:pPr>
        <w:pStyle w:val="ListParagraph"/>
        <w:keepNext/>
        <w:numPr>
          <w:ilvl w:val="0"/>
          <w:numId w:val="2"/>
        </w:numPr>
      </w:pPr>
      <w:r>
        <w:t>全国</w:t>
      </w:r>
      <w:r>
        <w:t xml:space="preserve">  (3) </w:t>
      </w:r>
    </w:p>
    <w:p w14:paraId="35586D6B" w14:textId="77777777" w:rsidR="00D73D77" w:rsidRDefault="00C57BE7">
      <w:pPr>
        <w:pStyle w:val="ListParagraph"/>
        <w:keepNext/>
        <w:numPr>
          <w:ilvl w:val="0"/>
          <w:numId w:val="2"/>
        </w:numPr>
      </w:pPr>
      <w:r>
        <w:t>全省</w:t>
      </w:r>
      <w:r>
        <w:t xml:space="preserve">  (2) </w:t>
      </w:r>
    </w:p>
    <w:p w14:paraId="1C6A66CF" w14:textId="77777777" w:rsidR="00D73D77" w:rsidRDefault="00C57BE7">
      <w:pPr>
        <w:pStyle w:val="ListParagraph"/>
        <w:keepNext/>
        <w:numPr>
          <w:ilvl w:val="0"/>
          <w:numId w:val="2"/>
        </w:numPr>
      </w:pPr>
      <w:r>
        <w:t>本地</w:t>
      </w:r>
      <w:r>
        <w:t xml:space="preserve">  (1) </w:t>
      </w:r>
    </w:p>
    <w:p w14:paraId="38F6CADF" w14:textId="77777777" w:rsidR="00D73D77" w:rsidRDefault="00D73D77"/>
    <w:p w14:paraId="6ED1A546" w14:textId="77777777" w:rsidR="00D73D77" w:rsidRDefault="00D73D77">
      <w:pPr>
        <w:pStyle w:val="QuestionSeparator"/>
      </w:pPr>
    </w:p>
    <w:p w14:paraId="7BBE6D94" w14:textId="77777777" w:rsidR="00D73D77" w:rsidRDefault="00D73D77"/>
    <w:p w14:paraId="537ED068" w14:textId="77777777" w:rsidR="00D73D77" w:rsidRDefault="00C57BE7">
      <w:pPr>
        <w:keepNext/>
      </w:pPr>
      <w:r>
        <w:t>Q20.3 Do you agree or disagree with the following statement: "[Country] should take measures to fight climate change."</w:t>
      </w:r>
    </w:p>
    <w:p w14:paraId="430E198C" w14:textId="77777777" w:rsidR="00D73D77" w:rsidRDefault="00C57BE7">
      <w:pPr>
        <w:pStyle w:val="ListParagraph"/>
        <w:keepNext/>
        <w:numPr>
          <w:ilvl w:val="0"/>
          <w:numId w:val="4"/>
        </w:numPr>
      </w:pPr>
      <w:r>
        <w:t xml:space="preserve">Strongly disagree  (0) </w:t>
      </w:r>
    </w:p>
    <w:p w14:paraId="0EF6DBB1" w14:textId="77777777" w:rsidR="00D73D77" w:rsidRDefault="00C57BE7">
      <w:pPr>
        <w:pStyle w:val="ListParagraph"/>
        <w:keepNext/>
        <w:numPr>
          <w:ilvl w:val="0"/>
          <w:numId w:val="4"/>
        </w:numPr>
      </w:pPr>
      <w:r>
        <w:t xml:space="preserve">Somewhat disagree  (1) </w:t>
      </w:r>
    </w:p>
    <w:p w14:paraId="2F56C1E2" w14:textId="77777777" w:rsidR="00D73D77" w:rsidRDefault="00C57BE7">
      <w:pPr>
        <w:pStyle w:val="ListParagraph"/>
        <w:keepNext/>
        <w:numPr>
          <w:ilvl w:val="0"/>
          <w:numId w:val="4"/>
        </w:numPr>
      </w:pPr>
      <w:r>
        <w:t xml:space="preserve">Neither agree nor disagree  (2) </w:t>
      </w:r>
    </w:p>
    <w:p w14:paraId="2E58D7DD" w14:textId="77777777" w:rsidR="00D73D77" w:rsidRDefault="00C57BE7">
      <w:pPr>
        <w:pStyle w:val="ListParagraph"/>
        <w:keepNext/>
        <w:numPr>
          <w:ilvl w:val="0"/>
          <w:numId w:val="4"/>
        </w:numPr>
      </w:pPr>
      <w:r>
        <w:t xml:space="preserve">Somewhat agree  (3) </w:t>
      </w:r>
    </w:p>
    <w:p w14:paraId="215E0E2E" w14:textId="77777777" w:rsidR="00D73D77" w:rsidRDefault="00C57BE7">
      <w:pPr>
        <w:pStyle w:val="ListParagraph"/>
        <w:keepNext/>
        <w:numPr>
          <w:ilvl w:val="0"/>
          <w:numId w:val="4"/>
        </w:numPr>
      </w:pPr>
      <w:r>
        <w:t xml:space="preserve">Strongly agree  (4) </w:t>
      </w:r>
    </w:p>
    <w:p w14:paraId="3052CCD5" w14:textId="77777777" w:rsidR="00D73D77" w:rsidRDefault="00D73D77"/>
    <w:p w14:paraId="7388E436" w14:textId="77777777" w:rsidR="00D73D77" w:rsidRDefault="00C57BE7">
      <w:pPr>
        <w:keepNext/>
        <w:rPr>
          <w:lang w:eastAsia="zh-CN"/>
        </w:rPr>
      </w:pPr>
      <w:r>
        <w:rPr>
          <w:lang w:eastAsia="zh-CN"/>
        </w:rPr>
        <w:lastRenderedPageBreak/>
        <w:t xml:space="preserve">Q20.3 </w:t>
      </w:r>
      <w:r>
        <w:rPr>
          <w:lang w:eastAsia="zh-CN"/>
        </w:rPr>
        <w:t>您是否认同以下说法：</w:t>
      </w:r>
      <w:r>
        <w:rPr>
          <w:lang w:eastAsia="zh-CN"/>
        </w:rPr>
        <w:t>“</w:t>
      </w:r>
      <w:r>
        <w:rPr>
          <w:lang w:eastAsia="zh-CN"/>
        </w:rPr>
        <w:t>中国应采取措施应对气候变化</w:t>
      </w:r>
      <w:r>
        <w:rPr>
          <w:lang w:eastAsia="zh-CN"/>
        </w:rPr>
        <w:t>”</w:t>
      </w:r>
      <w:r>
        <w:rPr>
          <w:lang w:eastAsia="zh-CN"/>
        </w:rPr>
        <w:t>？</w:t>
      </w:r>
    </w:p>
    <w:p w14:paraId="65A7EDD7" w14:textId="77777777" w:rsidR="00D73D77" w:rsidRDefault="00C57BE7">
      <w:pPr>
        <w:pStyle w:val="ListParagraph"/>
        <w:keepNext/>
        <w:numPr>
          <w:ilvl w:val="0"/>
          <w:numId w:val="4"/>
        </w:numPr>
      </w:pPr>
      <w:r>
        <w:t>非常不同意</w:t>
      </w:r>
      <w:r>
        <w:t xml:space="preserve">  (0) </w:t>
      </w:r>
    </w:p>
    <w:p w14:paraId="765C459E" w14:textId="77777777" w:rsidR="00D73D77" w:rsidRDefault="009E4CBD">
      <w:pPr>
        <w:pStyle w:val="ListParagraph"/>
        <w:keepNext/>
        <w:numPr>
          <w:ilvl w:val="0"/>
          <w:numId w:val="4"/>
        </w:numPr>
      </w:pPr>
      <w:ins w:id="261" w:author="Wang, Charlotte" w:date="2021-10-07T21:10:00Z">
        <w:r>
          <w:rPr>
            <w:rFonts w:hint="eastAsia"/>
            <w:lang w:eastAsia="zh-CN"/>
          </w:rPr>
          <w:t>比较</w:t>
        </w:r>
      </w:ins>
      <w:del w:id="262" w:author="Wang, Charlotte" w:date="2021-10-07T21:10:00Z">
        <w:r w:rsidR="00C57BE7" w:rsidDel="009E4CBD">
          <w:delText>不太</w:delText>
        </w:r>
      </w:del>
      <w:r w:rsidR="00C57BE7">
        <w:t>同意</w:t>
      </w:r>
      <w:r w:rsidR="00C57BE7">
        <w:t xml:space="preserve">  (1) </w:t>
      </w:r>
    </w:p>
    <w:p w14:paraId="4CE7A98C" w14:textId="77777777" w:rsidR="00D73D77" w:rsidRDefault="00C57BE7">
      <w:pPr>
        <w:pStyle w:val="ListParagraph"/>
        <w:keepNext/>
        <w:numPr>
          <w:ilvl w:val="0"/>
          <w:numId w:val="4"/>
        </w:numPr>
      </w:pPr>
      <w:r>
        <w:t>既不同意也不反对</w:t>
      </w:r>
      <w:r>
        <w:t xml:space="preserve">  (2) </w:t>
      </w:r>
    </w:p>
    <w:p w14:paraId="6E60301B" w14:textId="77777777" w:rsidR="00D73D77" w:rsidRDefault="009E4CBD">
      <w:pPr>
        <w:pStyle w:val="ListParagraph"/>
        <w:keepNext/>
        <w:numPr>
          <w:ilvl w:val="0"/>
          <w:numId w:val="4"/>
        </w:numPr>
      </w:pPr>
      <w:ins w:id="263" w:author="Wang, Charlotte" w:date="2021-10-07T21:10:00Z">
        <w:r>
          <w:rPr>
            <w:rFonts w:hint="eastAsia"/>
            <w:lang w:eastAsia="zh-CN"/>
          </w:rPr>
          <w:t>比较</w:t>
        </w:r>
      </w:ins>
      <w:del w:id="264" w:author="Wang, Charlotte" w:date="2021-10-07T21:10:00Z">
        <w:r w:rsidR="00C57BE7" w:rsidDel="009E4CBD">
          <w:delText>有点</w:delText>
        </w:r>
      </w:del>
      <w:r w:rsidR="00C57BE7">
        <w:t>同意</w:t>
      </w:r>
      <w:r w:rsidR="00C57BE7">
        <w:t xml:space="preserve">  (3) </w:t>
      </w:r>
    </w:p>
    <w:p w14:paraId="7B226A40" w14:textId="77777777" w:rsidR="00D73D77" w:rsidRDefault="00C57BE7">
      <w:pPr>
        <w:pStyle w:val="ListParagraph"/>
        <w:keepNext/>
        <w:numPr>
          <w:ilvl w:val="0"/>
          <w:numId w:val="4"/>
        </w:numPr>
      </w:pPr>
      <w:r>
        <w:t>非常同意</w:t>
      </w:r>
      <w:r>
        <w:t xml:space="preserve">  (4) </w:t>
      </w:r>
    </w:p>
    <w:p w14:paraId="72530F8F" w14:textId="77777777" w:rsidR="00D73D77" w:rsidRDefault="00D73D77"/>
    <w:p w14:paraId="7788D9F5" w14:textId="77777777" w:rsidR="00D73D77" w:rsidRDefault="00D73D77">
      <w:pPr>
        <w:pStyle w:val="QuestionSeparator"/>
      </w:pPr>
    </w:p>
    <w:p w14:paraId="581E7354" w14:textId="77777777" w:rsidR="00D73D77" w:rsidRDefault="00D73D77"/>
    <w:p w14:paraId="233B49F0" w14:textId="77777777" w:rsidR="00D73D77" w:rsidRDefault="00C57BE7">
      <w:pPr>
        <w:keepNext/>
      </w:pPr>
      <w:r>
        <w:t>Q20.4 How should [Country] climate policies depend on what other countries do?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7B9051CC"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4904FA9" w14:textId="77777777" w:rsidR="00D73D77" w:rsidRDefault="00D73D77">
            <w:pPr>
              <w:keepNext/>
            </w:pPr>
          </w:p>
        </w:tc>
        <w:tc>
          <w:tcPr>
            <w:tcW w:w="1596" w:type="dxa"/>
          </w:tcPr>
          <w:p w14:paraId="1F4CC736" w14:textId="77777777" w:rsidR="00D73D77" w:rsidRDefault="00C57BE7">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5F831AA9" w14:textId="77777777" w:rsidR="00D73D77" w:rsidRDefault="00C57BE7">
            <w:pPr>
              <w:cnfStyle w:val="100000000000" w:firstRow="1" w:lastRow="0" w:firstColumn="0" w:lastColumn="0" w:oddVBand="0" w:evenVBand="0" w:oddHBand="0" w:evenHBand="0" w:firstRowFirstColumn="0" w:firstRowLastColumn="0" w:lastRowFirstColumn="0" w:lastRowLastColumn="0"/>
            </w:pPr>
            <w:r>
              <w:t>Less (2)</w:t>
            </w:r>
          </w:p>
        </w:tc>
        <w:tc>
          <w:tcPr>
            <w:tcW w:w="1596" w:type="dxa"/>
          </w:tcPr>
          <w:p w14:paraId="43A2C080" w14:textId="77777777" w:rsidR="00D73D77" w:rsidRDefault="00C57BE7">
            <w:pPr>
              <w:cnfStyle w:val="100000000000" w:firstRow="1" w:lastRow="0" w:firstColumn="0" w:lastColumn="0" w:oddVBand="0" w:evenVBand="0" w:oddHBand="0" w:evenHBand="0" w:firstRowFirstColumn="0" w:firstRowLastColumn="0" w:lastRowFirstColumn="0" w:lastRowLastColumn="0"/>
            </w:pPr>
            <w:r>
              <w:t>About the same (3)</w:t>
            </w:r>
          </w:p>
        </w:tc>
        <w:tc>
          <w:tcPr>
            <w:tcW w:w="1596" w:type="dxa"/>
          </w:tcPr>
          <w:p w14:paraId="55BFD90C" w14:textId="77777777" w:rsidR="00D73D77" w:rsidRDefault="00C57BE7">
            <w:pPr>
              <w:cnfStyle w:val="100000000000" w:firstRow="1" w:lastRow="0" w:firstColumn="0" w:lastColumn="0" w:oddVBand="0" w:evenVBand="0" w:oddHBand="0" w:evenHBand="0" w:firstRowFirstColumn="0" w:firstRowLastColumn="0" w:lastRowFirstColumn="0" w:lastRowLastColumn="0"/>
            </w:pPr>
            <w:r>
              <w:t>More (4)</w:t>
            </w:r>
          </w:p>
        </w:tc>
        <w:tc>
          <w:tcPr>
            <w:tcW w:w="1596" w:type="dxa"/>
          </w:tcPr>
          <w:p w14:paraId="3BF68670" w14:textId="77777777" w:rsidR="00D73D77" w:rsidRDefault="00C57BE7">
            <w:pPr>
              <w:cnfStyle w:val="100000000000" w:firstRow="1" w:lastRow="0" w:firstColumn="0" w:lastColumn="0" w:oddVBand="0" w:evenVBand="0" w:oddHBand="0" w:evenHBand="0" w:firstRowFirstColumn="0" w:firstRowLastColumn="0" w:lastRowFirstColumn="0" w:lastRowLastColumn="0"/>
            </w:pPr>
            <w:r>
              <w:t>Much more (5)</w:t>
            </w:r>
          </w:p>
        </w:tc>
      </w:tr>
      <w:tr w:rsidR="00D73D77" w14:paraId="332F903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A9EFA84" w14:textId="77777777" w:rsidR="00D73D77" w:rsidRDefault="00C57BE7">
            <w:pPr>
              <w:keepNext/>
            </w:pPr>
            <w:r>
              <w:t xml:space="preserve">If other countries do </w:t>
            </w:r>
            <w:r>
              <w:rPr>
                <w:i/>
              </w:rPr>
              <w:t>more</w:t>
            </w:r>
            <w:r>
              <w:t xml:space="preserve">, [Country] should do... (2) </w:t>
            </w:r>
          </w:p>
        </w:tc>
        <w:tc>
          <w:tcPr>
            <w:tcW w:w="1596" w:type="dxa"/>
          </w:tcPr>
          <w:p w14:paraId="6FFD7A1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1798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1153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8275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A035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CA4B05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2BCD6B7" w14:textId="77777777" w:rsidR="00D73D77" w:rsidRDefault="00C57BE7">
            <w:pPr>
              <w:keepNext/>
            </w:pPr>
            <w:r>
              <w:t xml:space="preserve">If other countries do </w:t>
            </w:r>
            <w:r>
              <w:rPr>
                <w:i/>
              </w:rPr>
              <w:t>less</w:t>
            </w:r>
            <w:r>
              <w:t xml:space="preserve">, [Country] should do... (1) </w:t>
            </w:r>
          </w:p>
        </w:tc>
        <w:tc>
          <w:tcPr>
            <w:tcW w:w="1596" w:type="dxa"/>
          </w:tcPr>
          <w:p w14:paraId="6185F5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A48F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3CFEC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07A94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F517F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0E35E6" w14:textId="77777777" w:rsidR="00D73D77" w:rsidRDefault="00D73D77"/>
    <w:p w14:paraId="3D36A427" w14:textId="77777777" w:rsidR="00D73D77" w:rsidRDefault="00D73D77"/>
    <w:p w14:paraId="74443FB6" w14:textId="77777777" w:rsidR="00D73D77" w:rsidRDefault="00C57BE7">
      <w:pPr>
        <w:keepNext/>
        <w:rPr>
          <w:lang w:eastAsia="zh-CN"/>
        </w:rPr>
      </w:pPr>
      <w:r>
        <w:rPr>
          <w:lang w:eastAsia="zh-CN"/>
        </w:rPr>
        <w:t xml:space="preserve">Q20.4 </w:t>
      </w:r>
      <w:r>
        <w:rPr>
          <w:lang w:eastAsia="zh-CN"/>
        </w:rPr>
        <w:t>中国气候政策的制定应如何</w:t>
      </w:r>
      <w:del w:id="265" w:author="Wang, Charlotte" w:date="2021-10-07T21:10:00Z">
        <w:r w:rsidDel="009E4CBD">
          <w:rPr>
            <w:rFonts w:hint="eastAsia"/>
            <w:lang w:eastAsia="zh-CN"/>
          </w:rPr>
          <w:delText>取决于</w:delText>
        </w:r>
      </w:del>
      <w:ins w:id="266" w:author="Wang, Charlotte" w:date="2021-10-07T21:10:00Z">
        <w:r w:rsidR="009E4CBD">
          <w:rPr>
            <w:rFonts w:hint="eastAsia"/>
            <w:lang w:eastAsia="zh-CN"/>
          </w:rPr>
          <w:t>参考</w:t>
        </w:r>
      </w:ins>
      <w:r>
        <w:rPr>
          <w:lang w:eastAsia="zh-CN"/>
        </w:rPr>
        <w:t>其他国家的做法？</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3E6D2936"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4D1742" w14:textId="77777777" w:rsidR="00D73D77" w:rsidRDefault="00D73D77">
            <w:pPr>
              <w:keepNext/>
              <w:rPr>
                <w:lang w:eastAsia="zh-CN"/>
              </w:rPr>
            </w:pPr>
          </w:p>
        </w:tc>
        <w:tc>
          <w:tcPr>
            <w:tcW w:w="1596" w:type="dxa"/>
          </w:tcPr>
          <w:p w14:paraId="1D823FC8" w14:textId="77777777" w:rsidR="00D73D77" w:rsidRDefault="00C57BE7">
            <w:pPr>
              <w:cnfStyle w:val="100000000000" w:firstRow="1" w:lastRow="0" w:firstColumn="0" w:lastColumn="0" w:oddVBand="0" w:evenVBand="0" w:oddHBand="0" w:evenHBand="0" w:firstRowFirstColumn="0" w:firstRowLastColumn="0" w:lastRowFirstColumn="0" w:lastRowLastColumn="0"/>
            </w:pPr>
            <w:r>
              <w:t>远远更少</w:t>
            </w:r>
            <w:r>
              <w:t xml:space="preserve"> (1)</w:t>
            </w:r>
          </w:p>
        </w:tc>
        <w:tc>
          <w:tcPr>
            <w:tcW w:w="1596" w:type="dxa"/>
          </w:tcPr>
          <w:p w14:paraId="28D5986D" w14:textId="77777777" w:rsidR="00D73D77" w:rsidRDefault="00C57BE7">
            <w:pPr>
              <w:cnfStyle w:val="100000000000" w:firstRow="1" w:lastRow="0" w:firstColumn="0" w:lastColumn="0" w:oddVBand="0" w:evenVBand="0" w:oddHBand="0" w:evenHBand="0" w:firstRowFirstColumn="0" w:firstRowLastColumn="0" w:lastRowFirstColumn="0" w:lastRowLastColumn="0"/>
            </w:pPr>
            <w:r>
              <w:t>更少</w:t>
            </w:r>
            <w:r>
              <w:t xml:space="preserve"> (2)</w:t>
            </w:r>
          </w:p>
        </w:tc>
        <w:tc>
          <w:tcPr>
            <w:tcW w:w="1596" w:type="dxa"/>
          </w:tcPr>
          <w:p w14:paraId="25454CFD" w14:textId="77777777" w:rsidR="00D73D77" w:rsidRDefault="00C57BE7">
            <w:pPr>
              <w:cnfStyle w:val="100000000000" w:firstRow="1" w:lastRow="0" w:firstColumn="0" w:lastColumn="0" w:oddVBand="0" w:evenVBand="0" w:oddHBand="0" w:evenHBand="0" w:firstRowFirstColumn="0" w:firstRowLastColumn="0" w:lastRowFirstColumn="0" w:lastRowLastColumn="0"/>
            </w:pPr>
            <w:r>
              <w:t>差不多</w:t>
            </w:r>
            <w:r>
              <w:t xml:space="preserve"> (3)</w:t>
            </w:r>
          </w:p>
        </w:tc>
        <w:tc>
          <w:tcPr>
            <w:tcW w:w="1596" w:type="dxa"/>
          </w:tcPr>
          <w:p w14:paraId="6EA75302" w14:textId="77777777" w:rsidR="00D73D77" w:rsidRDefault="00C57BE7">
            <w:pPr>
              <w:cnfStyle w:val="100000000000" w:firstRow="1" w:lastRow="0" w:firstColumn="0" w:lastColumn="0" w:oddVBand="0" w:evenVBand="0" w:oddHBand="0" w:evenHBand="0" w:firstRowFirstColumn="0" w:firstRowLastColumn="0" w:lastRowFirstColumn="0" w:lastRowLastColumn="0"/>
            </w:pPr>
            <w:r>
              <w:t>更多</w:t>
            </w:r>
            <w:r>
              <w:t xml:space="preserve"> (4)</w:t>
            </w:r>
          </w:p>
        </w:tc>
        <w:tc>
          <w:tcPr>
            <w:tcW w:w="1596" w:type="dxa"/>
          </w:tcPr>
          <w:p w14:paraId="24287069" w14:textId="77777777" w:rsidR="00D73D77" w:rsidRDefault="00C57BE7">
            <w:pPr>
              <w:cnfStyle w:val="100000000000" w:firstRow="1" w:lastRow="0" w:firstColumn="0" w:lastColumn="0" w:oddVBand="0" w:evenVBand="0" w:oddHBand="0" w:evenHBand="0" w:firstRowFirstColumn="0" w:firstRowLastColumn="0" w:lastRowFirstColumn="0" w:lastRowLastColumn="0"/>
            </w:pPr>
            <w:r>
              <w:t>远远更多</w:t>
            </w:r>
            <w:r>
              <w:t xml:space="preserve"> (5)</w:t>
            </w:r>
          </w:p>
        </w:tc>
      </w:tr>
      <w:tr w:rsidR="00D73D77" w14:paraId="7AA003D8"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CD2D7E0" w14:textId="77777777" w:rsidR="00D73D77" w:rsidRDefault="00C57BE7">
            <w:pPr>
              <w:keepNext/>
            </w:pPr>
            <w:r>
              <w:rPr>
                <w:lang w:eastAsia="zh-CN"/>
              </w:rPr>
              <w:t>如果其他国家做得</w:t>
            </w:r>
            <w:r>
              <w:rPr>
                <w:i/>
                <w:lang w:eastAsia="zh-CN"/>
              </w:rPr>
              <w:t>更多</w:t>
            </w:r>
            <w:r>
              <w:rPr>
                <w:lang w:eastAsia="zh-CN"/>
              </w:rPr>
              <w:t>，中国应该做得</w:t>
            </w:r>
            <w:r>
              <w:rPr>
                <w:lang w:eastAsia="zh-CN"/>
              </w:rPr>
              <w:t xml:space="preserve">... </w:t>
            </w:r>
            <w:r>
              <w:t xml:space="preserve">(2) </w:t>
            </w:r>
          </w:p>
        </w:tc>
        <w:tc>
          <w:tcPr>
            <w:tcW w:w="1596" w:type="dxa"/>
          </w:tcPr>
          <w:p w14:paraId="3FB0B5B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382BB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F2A7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14DD1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3B2D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D12E11A"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7C06256" w14:textId="77777777" w:rsidR="00D73D77" w:rsidRDefault="00C57BE7">
            <w:pPr>
              <w:keepNext/>
            </w:pPr>
            <w:r>
              <w:rPr>
                <w:lang w:eastAsia="zh-CN"/>
              </w:rPr>
              <w:t>如果其他国家做得</w:t>
            </w:r>
            <w:r>
              <w:rPr>
                <w:i/>
                <w:lang w:eastAsia="zh-CN"/>
              </w:rPr>
              <w:t>少</w:t>
            </w:r>
            <w:r>
              <w:rPr>
                <w:lang w:eastAsia="zh-CN"/>
              </w:rPr>
              <w:t>，中国应该做得</w:t>
            </w:r>
            <w:r>
              <w:rPr>
                <w:lang w:eastAsia="zh-CN"/>
              </w:rPr>
              <w:t xml:space="preserve">... </w:t>
            </w:r>
            <w:r>
              <w:t xml:space="preserve">(1) </w:t>
            </w:r>
          </w:p>
        </w:tc>
        <w:tc>
          <w:tcPr>
            <w:tcW w:w="1596" w:type="dxa"/>
          </w:tcPr>
          <w:p w14:paraId="5A897A9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1150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F7D8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7FD7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C9EB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526282" w14:textId="77777777" w:rsidR="00D73D77" w:rsidRDefault="00D73D77"/>
    <w:p w14:paraId="0B99FAAF" w14:textId="77777777" w:rsidR="00D73D77" w:rsidRDefault="00D73D77"/>
    <w:p w14:paraId="2D32BCF4" w14:textId="77777777" w:rsidR="00D73D77" w:rsidRDefault="00D73D77">
      <w:pPr>
        <w:pStyle w:val="QuestionSeparator"/>
      </w:pPr>
    </w:p>
    <w:p w14:paraId="0E87AB05" w14:textId="77777777" w:rsidR="00D73D77" w:rsidRDefault="00D73D77"/>
    <w:p w14:paraId="05B89225" w14:textId="77777777" w:rsidR="00D73D77" w:rsidRDefault="00C57BE7">
      <w:pPr>
        <w:keepNext/>
      </w:pPr>
      <w:r>
        <w:t>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br/>
      </w:r>
      <w:r>
        <w:br/>
      </w:r>
      <w:r>
        <w:br/>
        <w:t>Do you support such a policy?</w:t>
      </w:r>
      <w:r>
        <w:br/>
      </w:r>
    </w:p>
    <w:p w14:paraId="14CB592E" w14:textId="77777777" w:rsidR="00D73D77" w:rsidRDefault="00C57BE7">
      <w:pPr>
        <w:pStyle w:val="ListParagraph"/>
        <w:keepNext/>
        <w:numPr>
          <w:ilvl w:val="0"/>
          <w:numId w:val="4"/>
        </w:numPr>
      </w:pPr>
      <w:r>
        <w:t xml:space="preserve">Strongly oppose  (0) </w:t>
      </w:r>
    </w:p>
    <w:p w14:paraId="5828F4FA" w14:textId="77777777" w:rsidR="00D73D77" w:rsidRDefault="00C57BE7">
      <w:pPr>
        <w:pStyle w:val="ListParagraph"/>
        <w:keepNext/>
        <w:numPr>
          <w:ilvl w:val="0"/>
          <w:numId w:val="4"/>
        </w:numPr>
      </w:pPr>
      <w:r>
        <w:t xml:space="preserve">Somewhat oppose  (1) </w:t>
      </w:r>
    </w:p>
    <w:p w14:paraId="364B0EA9" w14:textId="77777777" w:rsidR="00D73D77" w:rsidRDefault="00C57BE7">
      <w:pPr>
        <w:pStyle w:val="ListParagraph"/>
        <w:keepNext/>
        <w:numPr>
          <w:ilvl w:val="0"/>
          <w:numId w:val="4"/>
        </w:numPr>
      </w:pPr>
      <w:r>
        <w:t xml:space="preserve">Neither support nor oppose  (2) </w:t>
      </w:r>
    </w:p>
    <w:p w14:paraId="787E3C30" w14:textId="77777777" w:rsidR="00D73D77" w:rsidRDefault="00C57BE7">
      <w:pPr>
        <w:pStyle w:val="ListParagraph"/>
        <w:keepNext/>
        <w:numPr>
          <w:ilvl w:val="0"/>
          <w:numId w:val="4"/>
        </w:numPr>
      </w:pPr>
      <w:r>
        <w:t xml:space="preserve">Somewhat support  (3) </w:t>
      </w:r>
    </w:p>
    <w:p w14:paraId="1DD7F2A1" w14:textId="77777777" w:rsidR="00D73D77" w:rsidRDefault="00C57BE7">
      <w:pPr>
        <w:pStyle w:val="ListParagraph"/>
        <w:keepNext/>
        <w:numPr>
          <w:ilvl w:val="0"/>
          <w:numId w:val="4"/>
        </w:numPr>
      </w:pPr>
      <w:r>
        <w:t xml:space="preserve">Strongly support  (4) </w:t>
      </w:r>
    </w:p>
    <w:p w14:paraId="0083C144" w14:textId="77777777" w:rsidR="00D73D77" w:rsidRDefault="00D73D77"/>
    <w:p w14:paraId="5999F8B6" w14:textId="77777777" w:rsidR="00D73D77" w:rsidRDefault="00C57BE7">
      <w:pPr>
        <w:keepNext/>
      </w:pPr>
      <w:r>
        <w:rPr>
          <w:lang w:eastAsia="zh-CN"/>
        </w:rPr>
        <w:t xml:space="preserve">Q136 </w:t>
      </w:r>
      <w:r>
        <w:rPr>
          <w:lang w:eastAsia="zh-CN"/>
        </w:rPr>
        <w:br/>
      </w:r>
      <w:r>
        <w:rPr>
          <w:lang w:eastAsia="zh-CN"/>
        </w:rPr>
        <w:t>所有国家都签署了旨在将全球变暖控制在</w:t>
      </w:r>
      <w:del w:id="267" w:author="Wang, Charlotte" w:date="2021-10-07T21:10:00Z">
        <w:r w:rsidDel="009E4CBD">
          <w:rPr>
            <w:lang w:eastAsia="zh-CN"/>
          </w:rPr>
          <w:delText>攝氏</w:delText>
        </w:r>
      </w:del>
      <w:r>
        <w:rPr>
          <w:lang w:eastAsia="zh-CN"/>
        </w:rPr>
        <w:t>2</w:t>
      </w:r>
      <w:ins w:id="268" w:author="Wang, Charlotte" w:date="2021-10-07T21:10:00Z">
        <w:r w:rsidR="009E4CBD">
          <w:rPr>
            <w:lang w:eastAsia="zh-CN"/>
          </w:rPr>
          <w:t>攝氏</w:t>
        </w:r>
      </w:ins>
      <w:r>
        <w:rPr>
          <w:lang w:eastAsia="zh-CN"/>
        </w:rPr>
        <w:t>度以內的《巴黎协定》。为了将全球变暖限制在这个水平，</w:t>
      </w:r>
      <w:del w:id="269" w:author="Wang, Charlotte" w:date="2021-10-07T21:13:00Z">
        <w:r w:rsidDel="009E4CBD">
          <w:rPr>
            <w:rFonts w:hint="eastAsia"/>
            <w:lang w:eastAsia="zh-CN"/>
          </w:rPr>
          <w:delText>該協定</w:delText>
        </w:r>
      </w:del>
      <w:ins w:id="270" w:author="Wang, Charlotte" w:date="2021-10-07T21:13:00Z">
        <w:r w:rsidR="009E4CBD">
          <w:rPr>
            <w:rFonts w:hint="eastAsia"/>
            <w:lang w:eastAsia="zh-CN"/>
          </w:rPr>
          <w:t>该协定</w:t>
        </w:r>
      </w:ins>
      <w:r>
        <w:rPr>
          <w:lang w:eastAsia="zh-CN"/>
        </w:rPr>
        <w:t>对全球范围内可排放的温室气体设定了最大排放量限制，此</w:t>
      </w:r>
      <w:ins w:id="271" w:author="Wang, Charlotte" w:date="2021-10-07T21:13:00Z">
        <w:r w:rsidR="009E4CBD">
          <w:rPr>
            <w:rFonts w:hint="eastAsia"/>
            <w:lang w:eastAsia="zh-CN"/>
          </w:rPr>
          <w:t>标准</w:t>
        </w:r>
      </w:ins>
      <w:del w:id="272" w:author="Wang, Charlotte" w:date="2021-10-07T21:13:00Z">
        <w:r w:rsidDel="009E4CBD">
          <w:rPr>
            <w:lang w:eastAsia="zh-CN"/>
          </w:rPr>
          <w:delText>標準</w:delText>
        </w:r>
      </w:del>
      <w:r>
        <w:rPr>
          <w:lang w:eastAsia="zh-CN"/>
        </w:rPr>
        <w:t>被称为碳预算。每个国家均可以设定低于碳预算</w:t>
      </w:r>
      <w:ins w:id="273" w:author="Wang, Charlotte" w:date="2021-10-07T21:13:00Z">
        <w:r w:rsidR="009E4CBD">
          <w:rPr>
            <w:rFonts w:hint="eastAsia"/>
            <w:lang w:eastAsia="zh-CN"/>
          </w:rPr>
          <w:t>份额</w:t>
        </w:r>
      </w:ins>
      <w:del w:id="274" w:author="Wang, Charlotte" w:date="2021-10-07T21:13:00Z">
        <w:r w:rsidDel="009E4CBD">
          <w:rPr>
            <w:lang w:eastAsia="zh-CN"/>
          </w:rPr>
          <w:delText>份額</w:delText>
        </w:r>
      </w:del>
      <w:r>
        <w:rPr>
          <w:lang w:eastAsia="zh-CN"/>
        </w:rPr>
        <w:t>的排放量目标。为遵守全球碳预算，排放超过本国份额的国家将向排放低于本国份额的国家支付费用。</w:t>
      </w:r>
      <w:r>
        <w:rPr>
          <w:lang w:eastAsia="zh-CN"/>
        </w:rPr>
        <w:br/>
      </w:r>
      <w:r>
        <w:rPr>
          <w:lang w:eastAsia="zh-CN"/>
        </w:rPr>
        <w:br/>
      </w:r>
      <w:r>
        <w:t>您支持这样的政策吗</w:t>
      </w:r>
      <w:r>
        <w:t>?</w:t>
      </w:r>
      <w:r>
        <w:br/>
      </w:r>
    </w:p>
    <w:p w14:paraId="02E74200" w14:textId="77777777" w:rsidR="00D73D77" w:rsidRDefault="00C57BE7">
      <w:pPr>
        <w:pStyle w:val="ListParagraph"/>
        <w:keepNext/>
        <w:numPr>
          <w:ilvl w:val="0"/>
          <w:numId w:val="4"/>
        </w:numPr>
      </w:pPr>
      <w:r>
        <w:t>强烈反对</w:t>
      </w:r>
      <w:r>
        <w:t xml:space="preserve">  (0) </w:t>
      </w:r>
    </w:p>
    <w:p w14:paraId="7CDBBDCF" w14:textId="77777777" w:rsidR="00D73D77" w:rsidRDefault="009E4CBD">
      <w:pPr>
        <w:pStyle w:val="ListParagraph"/>
        <w:keepNext/>
        <w:numPr>
          <w:ilvl w:val="0"/>
          <w:numId w:val="4"/>
        </w:numPr>
      </w:pPr>
      <w:ins w:id="275" w:author="Wang, Charlotte" w:date="2021-10-07T21:13:00Z">
        <w:r>
          <w:rPr>
            <w:rFonts w:hint="eastAsia"/>
            <w:lang w:eastAsia="zh-CN"/>
          </w:rPr>
          <w:t>比较</w:t>
        </w:r>
      </w:ins>
      <w:del w:id="276" w:author="Wang, Charlotte" w:date="2021-10-07T21:13:00Z">
        <w:r w:rsidR="00C57BE7" w:rsidDel="009E4CBD">
          <w:delText>有点</w:delText>
        </w:r>
      </w:del>
      <w:ins w:id="277" w:author="Wang, Charlotte" w:date="2021-10-07T21:13:00Z">
        <w:r>
          <w:rPr>
            <w:rFonts w:hint="eastAsia"/>
            <w:lang w:eastAsia="zh-CN"/>
          </w:rPr>
          <w:t>反</w:t>
        </w:r>
      </w:ins>
      <w:del w:id="278" w:author="Wang, Charlotte" w:date="2021-10-07T21:13:00Z">
        <w:r w:rsidR="00C57BE7" w:rsidDel="009E4CBD">
          <w:delText>支</w:delText>
        </w:r>
      </w:del>
      <w:r w:rsidR="00C57BE7">
        <w:t>对</w:t>
      </w:r>
      <w:r w:rsidR="00C57BE7">
        <w:t xml:space="preserve">  (1) </w:t>
      </w:r>
    </w:p>
    <w:p w14:paraId="150D96CE" w14:textId="77777777" w:rsidR="00D73D77" w:rsidRDefault="00C57BE7">
      <w:pPr>
        <w:pStyle w:val="ListParagraph"/>
        <w:keepNext/>
        <w:numPr>
          <w:ilvl w:val="0"/>
          <w:numId w:val="4"/>
        </w:numPr>
      </w:pPr>
      <w:r>
        <w:t>既不支持也不反对</w:t>
      </w:r>
      <w:r>
        <w:t xml:space="preserve">  (2) </w:t>
      </w:r>
    </w:p>
    <w:p w14:paraId="455F16E8" w14:textId="77777777" w:rsidR="00D73D77" w:rsidRDefault="009E4CBD">
      <w:pPr>
        <w:pStyle w:val="ListParagraph"/>
        <w:keepNext/>
        <w:numPr>
          <w:ilvl w:val="0"/>
          <w:numId w:val="4"/>
        </w:numPr>
      </w:pPr>
      <w:ins w:id="279" w:author="Wang, Charlotte" w:date="2021-10-07T21:13:00Z">
        <w:r>
          <w:rPr>
            <w:rFonts w:hint="eastAsia"/>
            <w:lang w:eastAsia="zh-CN"/>
          </w:rPr>
          <w:t>比较</w:t>
        </w:r>
      </w:ins>
      <w:del w:id="280" w:author="Wang, Charlotte" w:date="2021-10-07T21:13:00Z">
        <w:r w:rsidR="00C57BE7" w:rsidDel="009E4CBD">
          <w:delText>有点</w:delText>
        </w:r>
      </w:del>
      <w:r w:rsidR="00C57BE7">
        <w:t>支持</w:t>
      </w:r>
      <w:r w:rsidR="00C57BE7">
        <w:t xml:space="preserve">  (3) </w:t>
      </w:r>
    </w:p>
    <w:p w14:paraId="6BFE935A" w14:textId="77777777" w:rsidR="00D73D77" w:rsidRDefault="00C57BE7">
      <w:pPr>
        <w:pStyle w:val="ListParagraph"/>
        <w:keepNext/>
        <w:numPr>
          <w:ilvl w:val="0"/>
          <w:numId w:val="4"/>
        </w:numPr>
      </w:pPr>
      <w:r>
        <w:t>强烈支持</w:t>
      </w:r>
      <w:r>
        <w:t xml:space="preserve">  (4) </w:t>
      </w:r>
    </w:p>
    <w:p w14:paraId="2067D211" w14:textId="77777777" w:rsidR="00D73D77" w:rsidRDefault="00D73D77"/>
    <w:p w14:paraId="49F29F15" w14:textId="77777777" w:rsidR="00D73D77" w:rsidRDefault="00D73D77">
      <w:pPr>
        <w:pStyle w:val="QuestionSeparator"/>
      </w:pPr>
    </w:p>
    <w:p w14:paraId="7BCDB859" w14:textId="77777777" w:rsidR="00D73D77" w:rsidRDefault="00D73D77"/>
    <w:p w14:paraId="1E2638BA" w14:textId="77777777" w:rsidR="00D73D77" w:rsidRDefault="00C57BE7">
      <w:pPr>
        <w:keepNext/>
      </w:pPr>
      <w:r>
        <w:lastRenderedPageBreak/>
        <w:t>Q138 Suppose the above policy is in place. How should the carbon budget be divided among countries?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2C56E358"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B5AFDEE" w14:textId="77777777" w:rsidR="00D73D77" w:rsidRDefault="00D73D77">
            <w:pPr>
              <w:keepNext/>
            </w:pPr>
          </w:p>
        </w:tc>
        <w:tc>
          <w:tcPr>
            <w:tcW w:w="1596" w:type="dxa"/>
          </w:tcPr>
          <w:p w14:paraId="2CCC5C71"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70331BE"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09825EF"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37F4087B"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27F63B8A"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agree (5)</w:t>
            </w:r>
          </w:p>
        </w:tc>
      </w:tr>
      <w:tr w:rsidR="00D73D77" w14:paraId="4D04B6D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1C5C6204" w14:textId="77777777" w:rsidR="00D73D77" w:rsidRDefault="00C57BE7">
            <w:pPr>
              <w:keepNext/>
            </w:pPr>
            <w:r>
              <w:t xml:space="preserve">The emission share of a country should be proportional to its population, so that each human has an equal right to emit. (1) </w:t>
            </w:r>
          </w:p>
        </w:tc>
        <w:tc>
          <w:tcPr>
            <w:tcW w:w="1596" w:type="dxa"/>
          </w:tcPr>
          <w:p w14:paraId="1F28EC0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F3815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B5B44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2FC1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1EADF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71FDA960"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8E85045" w14:textId="77777777" w:rsidR="00D73D77" w:rsidRDefault="00C57BE7">
            <w:pPr>
              <w:keepNext/>
            </w:pPr>
            <w:r>
              <w:t xml:space="preserve">The emission share of a country should be proportional to its current emissions, so that those who already emit more have more rights to emit. (2) </w:t>
            </w:r>
          </w:p>
        </w:tc>
        <w:tc>
          <w:tcPr>
            <w:tcW w:w="1596" w:type="dxa"/>
          </w:tcPr>
          <w:p w14:paraId="135C36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B4872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B1C79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2152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2C00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B05198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B57CA2D" w14:textId="77777777" w:rsidR="00D73D77" w:rsidRDefault="00C57BE7">
            <w:pPr>
              <w:keepNext/>
            </w:pPr>
            <w:r>
              <w:t xml:space="preserve">Countries that have emitted more over the past decades (from 1990 onwards) should receive a lower emission share, because they have already used some of their fair share. (3) </w:t>
            </w:r>
          </w:p>
        </w:tc>
        <w:tc>
          <w:tcPr>
            <w:tcW w:w="1596" w:type="dxa"/>
          </w:tcPr>
          <w:p w14:paraId="61F3F56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19DD6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4EF3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2918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F7084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0DEA6B6"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DB04CFE" w14:textId="77777777" w:rsidR="00D73D77" w:rsidRDefault="00C57BE7">
            <w:pPr>
              <w:keepNext/>
            </w:pPr>
            <w:r>
              <w:lastRenderedPageBreak/>
              <w:t xml:space="preserve">Countries that will be hurt more by climate change should receive a higher emission share, to compensate them for the damages. (4) </w:t>
            </w:r>
          </w:p>
        </w:tc>
        <w:tc>
          <w:tcPr>
            <w:tcW w:w="1596" w:type="dxa"/>
          </w:tcPr>
          <w:p w14:paraId="1F86920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CE3C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DBC70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6E263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BBDB7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AE8F73" w14:textId="77777777" w:rsidR="00D73D77" w:rsidRDefault="00D73D77"/>
    <w:p w14:paraId="3BC207DE" w14:textId="77777777" w:rsidR="00D73D77" w:rsidRDefault="00D73D77"/>
    <w:p w14:paraId="1DB4A85E" w14:textId="77777777" w:rsidR="00D73D77" w:rsidRDefault="00C57BE7">
      <w:pPr>
        <w:keepNext/>
        <w:rPr>
          <w:lang w:eastAsia="zh-CN"/>
        </w:rPr>
      </w:pPr>
      <w:r>
        <w:rPr>
          <w:lang w:eastAsia="zh-CN"/>
        </w:rPr>
        <w:lastRenderedPageBreak/>
        <w:t xml:space="preserve">Q138 </w:t>
      </w:r>
      <w:r>
        <w:rPr>
          <w:lang w:eastAsia="zh-CN"/>
        </w:rPr>
        <w:t>假设上述政策落实执行。各国之间应该如何分配碳预算？</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59373FE8"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ABD406" w14:textId="77777777" w:rsidR="00D73D77" w:rsidRDefault="00D73D77">
            <w:pPr>
              <w:keepNext/>
              <w:rPr>
                <w:lang w:eastAsia="zh-CN"/>
              </w:rPr>
            </w:pPr>
          </w:p>
        </w:tc>
        <w:tc>
          <w:tcPr>
            <w:tcW w:w="1596" w:type="dxa"/>
          </w:tcPr>
          <w:p w14:paraId="78F1B4A8"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非常不同意</w:t>
            </w:r>
            <w:r>
              <w:t xml:space="preserve"> (1)</w:t>
            </w:r>
          </w:p>
        </w:tc>
        <w:tc>
          <w:tcPr>
            <w:tcW w:w="1596" w:type="dxa"/>
          </w:tcPr>
          <w:p w14:paraId="6BAC7FFF" w14:textId="77777777" w:rsidR="00D73D77" w:rsidRDefault="009E4CBD">
            <w:pPr>
              <w:cnfStyle w:val="100000000000" w:firstRow="1" w:lastRow="0" w:firstColumn="0" w:lastColumn="0" w:oddVBand="0" w:evenVBand="0" w:oddHBand="0" w:evenHBand="0" w:firstRowFirstColumn="0" w:firstRowLastColumn="0" w:lastRowFirstColumn="0" w:lastRowLastColumn="0"/>
            </w:pPr>
            <w:ins w:id="281" w:author="Wang, Charlotte" w:date="2021-10-07T21:14:00Z">
              <w:r>
                <w:rPr>
                  <w:rFonts w:hint="eastAsia"/>
                  <w:lang w:eastAsia="zh-CN"/>
                </w:rPr>
                <w:t>比较</w:t>
              </w:r>
            </w:ins>
            <w:del w:id="282" w:author="Wang, Charlotte" w:date="2021-10-07T21:14:00Z">
              <w:r w:rsidR="00C57BE7" w:rsidDel="009E4CBD">
                <w:delText>不太</w:delText>
              </w:r>
            </w:del>
            <w:r w:rsidR="00C57BE7">
              <w:t>同意</w:t>
            </w:r>
            <w:r w:rsidR="00C57BE7">
              <w:t xml:space="preserve"> (2)</w:t>
            </w:r>
          </w:p>
        </w:tc>
        <w:tc>
          <w:tcPr>
            <w:tcW w:w="1596" w:type="dxa"/>
          </w:tcPr>
          <w:p w14:paraId="53B75A4A" w14:textId="77777777" w:rsidR="00D73D77" w:rsidRDefault="00C57BE7">
            <w:pPr>
              <w:cnfStyle w:val="100000000000" w:firstRow="1" w:lastRow="0" w:firstColumn="0" w:lastColumn="0" w:oddVBand="0" w:evenVBand="0" w:oddHBand="0" w:evenHBand="0" w:firstRowFirstColumn="0" w:firstRowLastColumn="0" w:lastRowFirstColumn="0" w:lastRowLastColumn="0"/>
            </w:pPr>
            <w:r>
              <w:t>既不同意也不反对</w:t>
            </w:r>
            <w:r>
              <w:t xml:space="preserve"> (3)</w:t>
            </w:r>
          </w:p>
        </w:tc>
        <w:tc>
          <w:tcPr>
            <w:tcW w:w="1596" w:type="dxa"/>
          </w:tcPr>
          <w:p w14:paraId="3C0F9E14" w14:textId="77777777" w:rsidR="00D73D77" w:rsidRDefault="009E4CBD">
            <w:pPr>
              <w:cnfStyle w:val="100000000000" w:firstRow="1" w:lastRow="0" w:firstColumn="0" w:lastColumn="0" w:oddVBand="0" w:evenVBand="0" w:oddHBand="0" w:evenHBand="0" w:firstRowFirstColumn="0" w:firstRowLastColumn="0" w:lastRowFirstColumn="0" w:lastRowLastColumn="0"/>
            </w:pPr>
            <w:ins w:id="283" w:author="Wang, Charlotte" w:date="2021-10-07T21:14:00Z">
              <w:r>
                <w:rPr>
                  <w:rFonts w:hint="eastAsia"/>
                  <w:lang w:eastAsia="zh-CN"/>
                </w:rPr>
                <w:t>比较</w:t>
              </w:r>
            </w:ins>
            <w:del w:id="284" w:author="Wang, Charlotte" w:date="2021-10-07T21:14:00Z">
              <w:r w:rsidR="00C57BE7" w:rsidDel="009E4CBD">
                <w:delText>有点</w:delText>
              </w:r>
            </w:del>
            <w:r w:rsidR="00C57BE7">
              <w:t>同意</w:t>
            </w:r>
            <w:r w:rsidR="00C57BE7">
              <w:t xml:space="preserve"> (4)</w:t>
            </w:r>
          </w:p>
        </w:tc>
        <w:tc>
          <w:tcPr>
            <w:tcW w:w="1596" w:type="dxa"/>
          </w:tcPr>
          <w:p w14:paraId="3E302CE6" w14:textId="77777777" w:rsidR="00D73D77" w:rsidRDefault="00C57BE7">
            <w:pPr>
              <w:cnfStyle w:val="100000000000" w:firstRow="1" w:lastRow="0" w:firstColumn="0" w:lastColumn="0" w:oddVBand="0" w:evenVBand="0" w:oddHBand="0" w:evenHBand="0" w:firstRowFirstColumn="0" w:firstRowLastColumn="0" w:lastRowFirstColumn="0" w:lastRowLastColumn="0"/>
            </w:pPr>
            <w:r>
              <w:t>非常同意</w:t>
            </w:r>
            <w:r>
              <w:t xml:space="preserve"> (5)</w:t>
            </w:r>
          </w:p>
        </w:tc>
      </w:tr>
      <w:tr w:rsidR="00D73D77" w14:paraId="431C856C"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79B84A5" w14:textId="77777777" w:rsidR="00D73D77" w:rsidRDefault="00C57BE7">
            <w:pPr>
              <w:keepNext/>
            </w:pPr>
            <w:r>
              <w:rPr>
                <w:lang w:eastAsia="zh-CN"/>
              </w:rPr>
              <w:t>每个国家的排放份额应该与其人口成正比，这样的话每个人都有平等的排放权利。</w:t>
            </w:r>
            <w:r>
              <w:rPr>
                <w:lang w:eastAsia="zh-CN"/>
              </w:rPr>
              <w:t xml:space="preserve"> </w:t>
            </w:r>
            <w:r>
              <w:t xml:space="preserve">(1) </w:t>
            </w:r>
          </w:p>
        </w:tc>
        <w:tc>
          <w:tcPr>
            <w:tcW w:w="1596" w:type="dxa"/>
          </w:tcPr>
          <w:p w14:paraId="643C6DD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F421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6B2B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23BC6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06B2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CC4DBE4"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837659D" w14:textId="77777777" w:rsidR="00D73D77" w:rsidRDefault="00C57BE7">
            <w:pPr>
              <w:keepNext/>
            </w:pPr>
            <w:r>
              <w:rPr>
                <w:lang w:eastAsia="zh-CN"/>
              </w:rPr>
              <w:t>每个国家的排放份额应该与其当前的排放量成正比，这样的话那些已经排放较多的人就有较多的排放权利。</w:t>
            </w:r>
            <w:r>
              <w:rPr>
                <w:lang w:eastAsia="zh-CN"/>
              </w:rPr>
              <w:t xml:space="preserve"> </w:t>
            </w:r>
            <w:r>
              <w:t xml:space="preserve">(2) </w:t>
            </w:r>
          </w:p>
        </w:tc>
        <w:tc>
          <w:tcPr>
            <w:tcW w:w="1596" w:type="dxa"/>
          </w:tcPr>
          <w:p w14:paraId="404208A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52FFF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2153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640C09"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2E8C3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AA762EB"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734741F" w14:textId="77777777" w:rsidR="00D73D77" w:rsidRDefault="00C57BE7">
            <w:pPr>
              <w:keepNext/>
            </w:pPr>
            <w:r>
              <w:rPr>
                <w:lang w:eastAsia="zh-CN"/>
              </w:rPr>
              <w:t>过去几十年（从</w:t>
            </w:r>
            <w:r>
              <w:rPr>
                <w:lang w:eastAsia="zh-CN"/>
              </w:rPr>
              <w:t xml:space="preserve"> 1990 </w:t>
            </w:r>
            <w:r>
              <w:rPr>
                <w:lang w:eastAsia="zh-CN"/>
              </w:rPr>
              <w:t>年起）间排放量较多的国家应获得较低的排放份额，因为它们已经使用了部分公平份额。</w:t>
            </w:r>
            <w:r>
              <w:rPr>
                <w:lang w:eastAsia="zh-CN"/>
              </w:rPr>
              <w:t xml:space="preserve"> </w:t>
            </w:r>
            <w:r>
              <w:t xml:space="preserve">(3) </w:t>
            </w:r>
          </w:p>
        </w:tc>
        <w:tc>
          <w:tcPr>
            <w:tcW w:w="1596" w:type="dxa"/>
          </w:tcPr>
          <w:p w14:paraId="4257AF3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EA992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2D09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087BF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8836B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56E87E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28AAECF" w14:textId="77777777" w:rsidR="00D73D77" w:rsidRDefault="00C57BE7">
            <w:pPr>
              <w:keepNext/>
            </w:pPr>
            <w:r>
              <w:rPr>
                <w:lang w:eastAsia="zh-CN"/>
              </w:rPr>
              <w:t>受气候变化伤害更大的国家应该获得较高的排放份额，以补偿他们的损失。</w:t>
            </w:r>
            <w:r>
              <w:rPr>
                <w:lang w:eastAsia="zh-CN"/>
              </w:rPr>
              <w:t xml:space="preserve"> </w:t>
            </w:r>
            <w:r>
              <w:t xml:space="preserve">(4) </w:t>
            </w:r>
          </w:p>
        </w:tc>
        <w:tc>
          <w:tcPr>
            <w:tcW w:w="1596" w:type="dxa"/>
          </w:tcPr>
          <w:p w14:paraId="0D61021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99B30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75CD6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55317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8A99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5F98E9" w14:textId="77777777" w:rsidR="00D73D77" w:rsidRDefault="00D73D77"/>
    <w:p w14:paraId="4A79D1C6" w14:textId="77777777" w:rsidR="00D73D77" w:rsidRDefault="00D73D77"/>
    <w:p w14:paraId="3E717C6F" w14:textId="77777777" w:rsidR="00D73D77" w:rsidRDefault="00D73D77">
      <w:pPr>
        <w:pStyle w:val="QuestionSeparator"/>
      </w:pPr>
    </w:p>
    <w:p w14:paraId="22BF908F" w14:textId="77777777" w:rsidR="00D73D77" w:rsidRDefault="00D73D77"/>
    <w:p w14:paraId="2A197672" w14:textId="77777777" w:rsidR="00D73D77" w:rsidRDefault="00C57BE7">
      <w:pPr>
        <w:keepNext/>
      </w:pPr>
      <w:r>
        <w:lastRenderedPageBreak/>
        <w:t>Q20.6 Do you support or oppose establishing a global democratic assembly whose role would be to draft international treaties against climate change? Each adult across the world would have one vote to elect members of the assembly.</w:t>
      </w:r>
    </w:p>
    <w:p w14:paraId="2DE1CB9B" w14:textId="77777777" w:rsidR="00D73D77" w:rsidRDefault="00C57BE7">
      <w:pPr>
        <w:pStyle w:val="ListParagraph"/>
        <w:keepNext/>
        <w:numPr>
          <w:ilvl w:val="0"/>
          <w:numId w:val="4"/>
        </w:numPr>
      </w:pPr>
      <w:r>
        <w:t xml:space="preserve">Strongly oppose  (0) </w:t>
      </w:r>
    </w:p>
    <w:p w14:paraId="4A4CCB21" w14:textId="77777777" w:rsidR="00D73D77" w:rsidRDefault="00C57BE7">
      <w:pPr>
        <w:pStyle w:val="ListParagraph"/>
        <w:keepNext/>
        <w:numPr>
          <w:ilvl w:val="0"/>
          <w:numId w:val="4"/>
        </w:numPr>
      </w:pPr>
      <w:r>
        <w:t xml:space="preserve">Somewhat oppose  (1) </w:t>
      </w:r>
    </w:p>
    <w:p w14:paraId="7F199850" w14:textId="77777777" w:rsidR="00D73D77" w:rsidRDefault="00C57BE7">
      <w:pPr>
        <w:pStyle w:val="ListParagraph"/>
        <w:keepNext/>
        <w:numPr>
          <w:ilvl w:val="0"/>
          <w:numId w:val="4"/>
        </w:numPr>
      </w:pPr>
      <w:r>
        <w:t xml:space="preserve">Neither support nor oppose  (2) </w:t>
      </w:r>
    </w:p>
    <w:p w14:paraId="13F52169" w14:textId="77777777" w:rsidR="00D73D77" w:rsidRDefault="00C57BE7">
      <w:pPr>
        <w:pStyle w:val="ListParagraph"/>
        <w:keepNext/>
        <w:numPr>
          <w:ilvl w:val="0"/>
          <w:numId w:val="4"/>
        </w:numPr>
      </w:pPr>
      <w:r>
        <w:t xml:space="preserve">Somewhat support  (3) </w:t>
      </w:r>
    </w:p>
    <w:p w14:paraId="3E0F85CC" w14:textId="77777777" w:rsidR="00D73D77" w:rsidRDefault="00C57BE7">
      <w:pPr>
        <w:pStyle w:val="ListParagraph"/>
        <w:keepNext/>
        <w:numPr>
          <w:ilvl w:val="0"/>
          <w:numId w:val="4"/>
        </w:numPr>
      </w:pPr>
      <w:r>
        <w:t xml:space="preserve">Strongly support  (4) </w:t>
      </w:r>
    </w:p>
    <w:p w14:paraId="748CB5FA" w14:textId="77777777" w:rsidR="00D73D77" w:rsidRDefault="00D73D77"/>
    <w:p w14:paraId="552E33FA" w14:textId="77777777" w:rsidR="00D73D77" w:rsidRDefault="00C57BE7">
      <w:pPr>
        <w:keepNext/>
        <w:rPr>
          <w:lang w:eastAsia="zh-CN"/>
        </w:rPr>
      </w:pPr>
      <w:r>
        <w:rPr>
          <w:lang w:eastAsia="zh-CN"/>
        </w:rPr>
        <w:t xml:space="preserve">Q20.6 </w:t>
      </w:r>
      <w:del w:id="285" w:author="Wang, Charlotte" w:date="2021-10-07T21:14:00Z">
        <w:r w:rsidDel="009E4CBD">
          <w:rPr>
            <w:rFonts w:hint="eastAsia"/>
            <w:lang w:eastAsia="zh-CN"/>
          </w:rPr>
          <w:delText>你是支持还是反对</w:delText>
        </w:r>
      </w:del>
      <w:ins w:id="286" w:author="Wang, Charlotte" w:date="2021-10-07T21:19:00Z">
        <w:r w:rsidR="009E4CBD">
          <w:rPr>
            <w:rFonts w:hint="eastAsia"/>
            <w:lang w:eastAsia="zh-CN"/>
          </w:rPr>
          <w:t>您</w:t>
        </w:r>
      </w:ins>
      <w:ins w:id="287" w:author="Wang, Charlotte" w:date="2021-10-07T21:14:00Z">
        <w:r w:rsidR="009E4CBD">
          <w:rPr>
            <w:rFonts w:hint="eastAsia"/>
            <w:lang w:eastAsia="zh-CN"/>
          </w:rPr>
          <w:t>是否支持</w:t>
        </w:r>
      </w:ins>
      <w:r>
        <w:rPr>
          <w:lang w:eastAsia="zh-CN"/>
        </w:rPr>
        <w:t>建立一个全球民主大会，</w:t>
      </w:r>
      <w:del w:id="288" w:author="Wang, Charlotte" w:date="2021-10-07T21:14:00Z">
        <w:r w:rsidDel="009E4CBD">
          <w:rPr>
            <w:rFonts w:hint="eastAsia"/>
            <w:lang w:eastAsia="zh-CN"/>
          </w:rPr>
          <w:delText>其作用是</w:delText>
        </w:r>
      </w:del>
      <w:ins w:id="289" w:author="Wang, Charlotte" w:date="2021-10-07T21:14:00Z">
        <w:r w:rsidR="009E4CBD">
          <w:rPr>
            <w:rFonts w:hint="eastAsia"/>
            <w:lang w:eastAsia="zh-CN"/>
          </w:rPr>
          <w:t>来</w:t>
        </w:r>
      </w:ins>
      <w:r>
        <w:rPr>
          <w:lang w:eastAsia="zh-CN"/>
        </w:rPr>
        <w:t>制定应对气候变化的国际条约？世界各地的每个成年人都可以一人一票选出议会成员。</w:t>
      </w:r>
    </w:p>
    <w:p w14:paraId="688CD6E8" w14:textId="77777777" w:rsidR="00D73D77" w:rsidRDefault="00C57BE7">
      <w:pPr>
        <w:pStyle w:val="ListParagraph"/>
        <w:keepNext/>
        <w:numPr>
          <w:ilvl w:val="0"/>
          <w:numId w:val="4"/>
        </w:numPr>
      </w:pPr>
      <w:r>
        <w:t>强烈反对</w:t>
      </w:r>
      <w:r>
        <w:t xml:space="preserve">  (0) </w:t>
      </w:r>
    </w:p>
    <w:p w14:paraId="7E1D815B" w14:textId="77777777" w:rsidR="00D73D77" w:rsidRDefault="009E4CBD">
      <w:pPr>
        <w:pStyle w:val="ListParagraph"/>
        <w:keepNext/>
        <w:numPr>
          <w:ilvl w:val="0"/>
          <w:numId w:val="4"/>
        </w:numPr>
      </w:pPr>
      <w:ins w:id="290" w:author="Wang, Charlotte" w:date="2021-10-07T21:15:00Z">
        <w:r>
          <w:rPr>
            <w:rFonts w:hint="eastAsia"/>
            <w:lang w:eastAsia="zh-CN"/>
          </w:rPr>
          <w:t>比较</w:t>
        </w:r>
      </w:ins>
      <w:del w:id="291" w:author="Wang, Charlotte" w:date="2021-10-07T21:14:00Z">
        <w:r w:rsidR="00C57BE7" w:rsidDel="009E4CBD">
          <w:delText>有点</w:delText>
        </w:r>
      </w:del>
      <w:r w:rsidR="00C57BE7">
        <w:t>反对</w:t>
      </w:r>
      <w:r w:rsidR="00C57BE7">
        <w:t xml:space="preserve">  (1) </w:t>
      </w:r>
    </w:p>
    <w:p w14:paraId="4CF882A8" w14:textId="77777777" w:rsidR="00D73D77" w:rsidRDefault="00C57BE7">
      <w:pPr>
        <w:pStyle w:val="ListParagraph"/>
        <w:keepNext/>
        <w:numPr>
          <w:ilvl w:val="0"/>
          <w:numId w:val="4"/>
        </w:numPr>
      </w:pPr>
      <w:r>
        <w:t>既不支持也不反对</w:t>
      </w:r>
      <w:r>
        <w:t xml:space="preserve">  (2) </w:t>
      </w:r>
    </w:p>
    <w:p w14:paraId="74B957F2" w14:textId="77777777" w:rsidR="00D73D77" w:rsidRDefault="009E4CBD">
      <w:pPr>
        <w:pStyle w:val="ListParagraph"/>
        <w:keepNext/>
        <w:numPr>
          <w:ilvl w:val="0"/>
          <w:numId w:val="4"/>
        </w:numPr>
      </w:pPr>
      <w:ins w:id="292" w:author="Wang, Charlotte" w:date="2021-10-07T21:15:00Z">
        <w:r>
          <w:rPr>
            <w:rFonts w:hint="eastAsia"/>
            <w:lang w:eastAsia="zh-CN"/>
          </w:rPr>
          <w:t>比较</w:t>
        </w:r>
      </w:ins>
      <w:del w:id="293" w:author="Wang, Charlotte" w:date="2021-10-07T21:15:00Z">
        <w:r w:rsidR="00C57BE7" w:rsidDel="009E4CBD">
          <w:delText>有点</w:delText>
        </w:r>
      </w:del>
      <w:r w:rsidR="00C57BE7">
        <w:t>支持</w:t>
      </w:r>
      <w:r w:rsidR="00C57BE7">
        <w:t xml:space="preserve">  (3) </w:t>
      </w:r>
    </w:p>
    <w:p w14:paraId="056FD4DB" w14:textId="77777777" w:rsidR="00D73D77" w:rsidRDefault="00C57BE7">
      <w:pPr>
        <w:pStyle w:val="ListParagraph"/>
        <w:keepNext/>
        <w:numPr>
          <w:ilvl w:val="0"/>
          <w:numId w:val="4"/>
        </w:numPr>
      </w:pPr>
      <w:r>
        <w:t>强烈支持</w:t>
      </w:r>
      <w:r>
        <w:t xml:space="preserve">  (4) </w:t>
      </w:r>
    </w:p>
    <w:p w14:paraId="2E458570" w14:textId="77777777" w:rsidR="00D73D77" w:rsidRDefault="00D73D77"/>
    <w:p w14:paraId="3C1CF626" w14:textId="77777777" w:rsidR="00D73D77" w:rsidRDefault="00D73D77">
      <w:pPr>
        <w:pStyle w:val="QuestionSeparator"/>
      </w:pPr>
    </w:p>
    <w:p w14:paraId="3E1BEF30" w14:textId="77777777" w:rsidR="00D73D77" w:rsidRDefault="00D73D77"/>
    <w:p w14:paraId="50B3E70B" w14:textId="77777777" w:rsidR="00D73D77" w:rsidRDefault="00C57BE7">
      <w:pPr>
        <w:keepNext/>
      </w:pPr>
      <w:r>
        <w:lastRenderedPageBreak/>
        <w:t xml:space="preserve">Q20.7 Imagine the following policy: a global tax on greenhouse gas emissions funding a global basic income. </w:t>
      </w:r>
      <w:r>
        <w:br/>
      </w:r>
      <w:r>
        <w:b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br/>
      </w:r>
      <w:r>
        <w:br/>
        <w:t xml:space="preserve"> Do you support or oppose such a policy? </w:t>
      </w:r>
    </w:p>
    <w:p w14:paraId="20B36C56" w14:textId="77777777" w:rsidR="00D73D77" w:rsidRDefault="00C57BE7">
      <w:pPr>
        <w:pStyle w:val="ListParagraph"/>
        <w:keepNext/>
        <w:numPr>
          <w:ilvl w:val="0"/>
          <w:numId w:val="4"/>
        </w:numPr>
      </w:pPr>
      <w:r>
        <w:t xml:space="preserve">Strongly oppose  (0) </w:t>
      </w:r>
    </w:p>
    <w:p w14:paraId="1E4FE2D4" w14:textId="77777777" w:rsidR="00D73D77" w:rsidRDefault="00C57BE7">
      <w:pPr>
        <w:pStyle w:val="ListParagraph"/>
        <w:keepNext/>
        <w:numPr>
          <w:ilvl w:val="0"/>
          <w:numId w:val="4"/>
        </w:numPr>
      </w:pPr>
      <w:r>
        <w:t xml:space="preserve">Somewhat oppose  (1) </w:t>
      </w:r>
    </w:p>
    <w:p w14:paraId="79BDB2B5" w14:textId="77777777" w:rsidR="00D73D77" w:rsidRDefault="00C57BE7">
      <w:pPr>
        <w:pStyle w:val="ListParagraph"/>
        <w:keepNext/>
        <w:numPr>
          <w:ilvl w:val="0"/>
          <w:numId w:val="4"/>
        </w:numPr>
      </w:pPr>
      <w:r>
        <w:t xml:space="preserve">Neither support nor oppose  (2) </w:t>
      </w:r>
    </w:p>
    <w:p w14:paraId="7D7DC5D5" w14:textId="77777777" w:rsidR="00D73D77" w:rsidRDefault="00C57BE7">
      <w:pPr>
        <w:pStyle w:val="ListParagraph"/>
        <w:keepNext/>
        <w:numPr>
          <w:ilvl w:val="0"/>
          <w:numId w:val="4"/>
        </w:numPr>
      </w:pPr>
      <w:r>
        <w:t xml:space="preserve">Somewhat support  (3) </w:t>
      </w:r>
    </w:p>
    <w:p w14:paraId="5D1B74CA" w14:textId="77777777" w:rsidR="00D73D77" w:rsidRDefault="00C57BE7">
      <w:pPr>
        <w:pStyle w:val="ListParagraph"/>
        <w:keepNext/>
        <w:numPr>
          <w:ilvl w:val="0"/>
          <w:numId w:val="4"/>
        </w:numPr>
      </w:pPr>
      <w:r>
        <w:t xml:space="preserve">Strongly support  (4) </w:t>
      </w:r>
    </w:p>
    <w:p w14:paraId="015C3F54" w14:textId="77777777" w:rsidR="00D73D77" w:rsidRDefault="00D73D77"/>
    <w:p w14:paraId="4AF63A1A" w14:textId="77777777" w:rsidR="00D73D77" w:rsidRDefault="00C57BE7">
      <w:pPr>
        <w:keepNext/>
      </w:pPr>
      <w:r>
        <w:rPr>
          <w:lang w:eastAsia="zh-CN"/>
        </w:rPr>
        <w:lastRenderedPageBreak/>
        <w:t xml:space="preserve">Q20.7 </w:t>
      </w:r>
      <w:r>
        <w:rPr>
          <w:lang w:eastAsia="zh-CN"/>
        </w:rPr>
        <w:t>想象一下以下政策：对温室气体排放征收全球税，为全球基本收入提供资金。</w:t>
      </w:r>
      <w:r>
        <w:rPr>
          <w:lang w:eastAsia="zh-CN"/>
        </w:rPr>
        <w:br/>
      </w:r>
      <w:r>
        <w:rPr>
          <w:lang w:eastAsia="zh-CN"/>
        </w:rPr>
        <w:br/>
      </w:r>
      <w:r>
        <w:rPr>
          <w:lang w:eastAsia="zh-CN"/>
        </w:rPr>
        <w:t>这样的政策将逐步提高化石燃料的价格（例如，在刚开始的前几年汽油价格会</w:t>
      </w:r>
      <w:ins w:id="294" w:author="Wang, Charlotte" w:date="2021-10-07T21:15:00Z">
        <w:r w:rsidR="009E4CBD">
          <w:rPr>
            <w:rFonts w:hint="eastAsia"/>
            <w:lang w:eastAsia="zh-CN"/>
          </w:rPr>
          <w:t>每升</w:t>
        </w:r>
      </w:ins>
      <w:r>
        <w:rPr>
          <w:lang w:eastAsia="zh-CN"/>
        </w:rPr>
        <w:t>上涨人民币</w:t>
      </w:r>
      <w:r>
        <w:rPr>
          <w:lang w:eastAsia="zh-CN"/>
        </w:rPr>
        <w:t>0.7</w:t>
      </w:r>
      <w:r>
        <w:rPr>
          <w:lang w:eastAsia="zh-CN"/>
        </w:rPr>
        <w:t>元</w:t>
      </w:r>
      <w:del w:id="295" w:author="Wang, Charlotte" w:date="2021-10-07T21:15:00Z">
        <w:r w:rsidDel="009E4CBD">
          <w:rPr>
            <w:lang w:eastAsia="zh-CN"/>
          </w:rPr>
          <w:delText>/</w:delText>
        </w:r>
        <w:r w:rsidDel="009E4CBD">
          <w:rPr>
            <w:lang w:eastAsia="zh-CN"/>
          </w:rPr>
          <w:delText>升</w:delText>
        </w:r>
      </w:del>
      <w:r>
        <w:rPr>
          <w:lang w:eastAsia="zh-CN"/>
        </w:rPr>
        <w:t>）。更高的价格会促使人们和公司减少使用化石燃料，从而减少温室气体排放。税收收入将用来给每个人</w:t>
      </w:r>
      <w:del w:id="296" w:author="Wang, Charlotte" w:date="2021-10-07T21:15:00Z">
        <w:r w:rsidDel="009E4CBD">
          <w:rPr>
            <w:lang w:eastAsia="zh-CN"/>
          </w:rPr>
          <w:delText>支付</w:delText>
        </w:r>
      </w:del>
      <w:r>
        <w:rPr>
          <w:lang w:eastAsia="zh-CN"/>
        </w:rPr>
        <w:t>人民币</w:t>
      </w:r>
      <w:r>
        <w:rPr>
          <w:lang w:eastAsia="zh-CN"/>
        </w:rPr>
        <w:t>191</w:t>
      </w:r>
      <w:r>
        <w:rPr>
          <w:lang w:eastAsia="zh-CN"/>
        </w:rPr>
        <w:t>元的现金补贴，从而使</w:t>
      </w:r>
      <w:ins w:id="297" w:author="Wang, Charlotte" w:date="2021-10-07T21:16:00Z">
        <w:r w:rsidR="009E4CBD">
          <w:rPr>
            <w:rFonts w:hint="eastAsia"/>
            <w:lang w:eastAsia="zh-CN"/>
          </w:rPr>
          <w:t>全球</w:t>
        </w:r>
      </w:ins>
      <w:del w:id="298" w:author="Wang, Charlotte" w:date="2021-10-07T21:16:00Z">
        <w:r w:rsidDel="009E4CBD">
          <w:rPr>
            <w:lang w:eastAsia="zh-CN"/>
          </w:rPr>
          <w:delText>7</w:delText>
        </w:r>
        <w:r w:rsidDel="009E4CBD">
          <w:rPr>
            <w:lang w:eastAsia="zh-CN"/>
          </w:rPr>
          <w:delText>亿</w:delText>
        </w:r>
      </w:del>
      <w:r>
        <w:rPr>
          <w:lang w:eastAsia="zh-CN"/>
        </w:rPr>
        <w:t>日收入低于</w:t>
      </w:r>
      <w:r>
        <w:rPr>
          <w:lang w:eastAsia="zh-CN"/>
        </w:rPr>
        <w:t>13</w:t>
      </w:r>
      <w:r>
        <w:rPr>
          <w:lang w:eastAsia="zh-CN"/>
        </w:rPr>
        <w:t>元</w:t>
      </w:r>
      <w:ins w:id="299" w:author="Wang, Charlotte" w:date="2021-10-07T21:16:00Z">
        <w:r w:rsidR="009E4CBD">
          <w:rPr>
            <w:rFonts w:hint="eastAsia"/>
            <w:lang w:eastAsia="zh-CN"/>
          </w:rPr>
          <w:t>的</w:t>
        </w:r>
      </w:ins>
      <w:del w:id="300" w:author="Wang, Charlotte" w:date="2021-10-07T21:16:00Z">
        <w:r w:rsidDel="009E4CBD">
          <w:rPr>
            <w:lang w:eastAsia="zh-CN"/>
          </w:rPr>
          <w:delText>的人</w:delText>
        </w:r>
      </w:del>
      <w:ins w:id="301" w:author="Wang, Charlotte" w:date="2021-10-07T21:16:00Z">
        <w:r w:rsidR="009E4CBD">
          <w:rPr>
            <w:lang w:eastAsia="zh-CN"/>
          </w:rPr>
          <w:t>7</w:t>
        </w:r>
        <w:r w:rsidR="009E4CBD">
          <w:rPr>
            <w:lang w:eastAsia="zh-CN"/>
          </w:rPr>
          <w:t>亿</w:t>
        </w:r>
        <w:r w:rsidR="009E4CBD">
          <w:rPr>
            <w:rFonts w:hint="eastAsia"/>
            <w:lang w:eastAsia="zh-CN"/>
          </w:rPr>
          <w:t>人口</w:t>
        </w:r>
      </w:ins>
      <w:r>
        <w:rPr>
          <w:lang w:eastAsia="zh-CN"/>
        </w:rPr>
        <w:t>摆脱极端贫困。</w:t>
      </w:r>
      <w:r>
        <w:rPr>
          <w:lang w:eastAsia="zh-CN"/>
        </w:rPr>
        <w:br/>
      </w:r>
      <w:r>
        <w:rPr>
          <w:lang w:eastAsia="zh-CN"/>
        </w:rPr>
        <w:br/>
      </w:r>
      <w:r>
        <w:rPr>
          <w:lang w:eastAsia="zh-CN"/>
        </w:rPr>
        <w:br/>
      </w:r>
      <w:r>
        <w:rPr>
          <w:lang w:eastAsia="zh-CN"/>
        </w:rPr>
        <w:t>而一般中国人在这项政策中会有所损失，因为他们会因为价格上涨而每月多付出人民币</w:t>
      </w:r>
      <w:r>
        <w:rPr>
          <w:lang w:eastAsia="zh-CN"/>
        </w:rPr>
        <w:t>381</w:t>
      </w:r>
      <w:r>
        <w:rPr>
          <w:lang w:eastAsia="zh-CN"/>
        </w:rPr>
        <w:t>元，这高于他们收到的</w:t>
      </w:r>
      <w:r>
        <w:rPr>
          <w:lang w:eastAsia="zh-CN"/>
        </w:rPr>
        <w:t>191</w:t>
      </w:r>
      <w:r>
        <w:rPr>
          <w:lang w:eastAsia="zh-CN"/>
        </w:rPr>
        <w:t>元。</w:t>
      </w:r>
      <w:r>
        <w:rPr>
          <w:lang w:eastAsia="zh-CN"/>
        </w:rPr>
        <w:br/>
      </w:r>
      <w:r>
        <w:rPr>
          <w:lang w:eastAsia="zh-CN"/>
        </w:rPr>
        <w:br/>
      </w:r>
      <w:r>
        <w:rPr>
          <w:lang w:eastAsia="zh-CN"/>
        </w:rPr>
        <w:br/>
      </w:r>
      <w:del w:id="302" w:author="Wang, Charlotte" w:date="2021-10-07T21:19:00Z">
        <w:r w:rsidDel="009E4CBD">
          <w:delText>你</w:delText>
        </w:r>
      </w:del>
      <w:ins w:id="303" w:author="Wang, Charlotte" w:date="2021-10-07T21:19:00Z">
        <w:r w:rsidR="009E4CBD">
          <w:t>您</w:t>
        </w:r>
      </w:ins>
      <w:r>
        <w:t>是支持还是反对这样的政策？</w:t>
      </w:r>
    </w:p>
    <w:p w14:paraId="631FE750" w14:textId="77777777" w:rsidR="00D73D77" w:rsidRDefault="00C57BE7">
      <w:pPr>
        <w:pStyle w:val="ListParagraph"/>
        <w:keepNext/>
        <w:numPr>
          <w:ilvl w:val="0"/>
          <w:numId w:val="4"/>
        </w:numPr>
      </w:pPr>
      <w:r>
        <w:t>强烈反对</w:t>
      </w:r>
      <w:r>
        <w:t xml:space="preserve">  (0) </w:t>
      </w:r>
    </w:p>
    <w:p w14:paraId="59F9D4A2" w14:textId="77777777" w:rsidR="00D73D77" w:rsidRDefault="009E4CBD">
      <w:pPr>
        <w:pStyle w:val="ListParagraph"/>
        <w:keepNext/>
        <w:numPr>
          <w:ilvl w:val="0"/>
          <w:numId w:val="4"/>
        </w:numPr>
      </w:pPr>
      <w:ins w:id="304" w:author="Wang, Charlotte" w:date="2021-10-07T21:16:00Z">
        <w:r>
          <w:rPr>
            <w:rFonts w:hint="eastAsia"/>
            <w:lang w:eastAsia="zh-CN"/>
          </w:rPr>
          <w:t>比较</w:t>
        </w:r>
      </w:ins>
      <w:del w:id="305" w:author="Wang, Charlotte" w:date="2021-10-07T21:16:00Z">
        <w:r w:rsidR="00C57BE7" w:rsidDel="009E4CBD">
          <w:delText>有点</w:delText>
        </w:r>
      </w:del>
      <w:r w:rsidR="00C57BE7">
        <w:t>反对</w:t>
      </w:r>
      <w:r w:rsidR="00C57BE7">
        <w:t xml:space="preserve">  (1) </w:t>
      </w:r>
    </w:p>
    <w:p w14:paraId="605F2C42" w14:textId="77777777" w:rsidR="00D73D77" w:rsidRDefault="00C57BE7">
      <w:pPr>
        <w:pStyle w:val="ListParagraph"/>
        <w:keepNext/>
        <w:numPr>
          <w:ilvl w:val="0"/>
          <w:numId w:val="4"/>
        </w:numPr>
      </w:pPr>
      <w:r>
        <w:t>既不支持也不反对</w:t>
      </w:r>
      <w:r>
        <w:t xml:space="preserve">  (2) </w:t>
      </w:r>
    </w:p>
    <w:p w14:paraId="3E31BEE9" w14:textId="77777777" w:rsidR="00D73D77" w:rsidRDefault="009E4CBD">
      <w:pPr>
        <w:pStyle w:val="ListParagraph"/>
        <w:keepNext/>
        <w:numPr>
          <w:ilvl w:val="0"/>
          <w:numId w:val="4"/>
        </w:numPr>
      </w:pPr>
      <w:ins w:id="306" w:author="Wang, Charlotte" w:date="2021-10-07T21:16:00Z">
        <w:r>
          <w:rPr>
            <w:rFonts w:hint="eastAsia"/>
            <w:lang w:eastAsia="zh-CN"/>
          </w:rPr>
          <w:t>比较</w:t>
        </w:r>
      </w:ins>
      <w:del w:id="307" w:author="Wang, Charlotte" w:date="2021-10-07T21:16:00Z">
        <w:r w:rsidR="00C57BE7" w:rsidDel="009E4CBD">
          <w:delText>有点</w:delText>
        </w:r>
      </w:del>
      <w:r w:rsidR="00C57BE7">
        <w:t>支持</w:t>
      </w:r>
      <w:r w:rsidR="00C57BE7">
        <w:t xml:space="preserve">  (3) </w:t>
      </w:r>
    </w:p>
    <w:p w14:paraId="1575CFCE" w14:textId="77777777" w:rsidR="00D73D77" w:rsidRDefault="00C57BE7">
      <w:pPr>
        <w:pStyle w:val="ListParagraph"/>
        <w:keepNext/>
        <w:numPr>
          <w:ilvl w:val="0"/>
          <w:numId w:val="4"/>
        </w:numPr>
      </w:pPr>
      <w:r>
        <w:t>强烈支持</w:t>
      </w:r>
      <w:r>
        <w:t xml:space="preserve">  (4) </w:t>
      </w:r>
    </w:p>
    <w:p w14:paraId="63B1DF89" w14:textId="77777777" w:rsidR="00D73D77" w:rsidRDefault="00D73D77"/>
    <w:p w14:paraId="39D97279" w14:textId="77777777" w:rsidR="00D73D77" w:rsidRDefault="00D73D77">
      <w:pPr>
        <w:pStyle w:val="QuestionSeparator"/>
      </w:pPr>
    </w:p>
    <w:p w14:paraId="66094E6B" w14:textId="77777777" w:rsidR="00D73D77" w:rsidRDefault="00D73D77"/>
    <w:p w14:paraId="0E123D22" w14:textId="77777777" w:rsidR="00D73D77" w:rsidRDefault="00C57BE7">
      <w:pPr>
        <w:keepNext/>
      </w:pPr>
      <w:r>
        <w:t>Q20.8 Do you support or oppose a tax on all millionaires around the world to finance low-income countries that comply with international standards regarding climate action? </w:t>
      </w:r>
      <w:r>
        <w:br/>
        <w:t>This would finance infrastructure and public services such as access to drinking water, healthcare, and education.</w:t>
      </w:r>
    </w:p>
    <w:p w14:paraId="6CC00828" w14:textId="77777777" w:rsidR="00D73D77" w:rsidRDefault="00C57BE7">
      <w:pPr>
        <w:pStyle w:val="ListParagraph"/>
        <w:keepNext/>
        <w:numPr>
          <w:ilvl w:val="0"/>
          <w:numId w:val="4"/>
        </w:numPr>
      </w:pPr>
      <w:r>
        <w:t xml:space="preserve">Strongly oppose  (0) </w:t>
      </w:r>
    </w:p>
    <w:p w14:paraId="1E05D953" w14:textId="77777777" w:rsidR="00D73D77" w:rsidRDefault="00C57BE7">
      <w:pPr>
        <w:pStyle w:val="ListParagraph"/>
        <w:keepNext/>
        <w:numPr>
          <w:ilvl w:val="0"/>
          <w:numId w:val="4"/>
        </w:numPr>
      </w:pPr>
      <w:r>
        <w:t xml:space="preserve">Somewhat oppose  (1) </w:t>
      </w:r>
    </w:p>
    <w:p w14:paraId="616F031E" w14:textId="77777777" w:rsidR="00D73D77" w:rsidRDefault="00C57BE7">
      <w:pPr>
        <w:pStyle w:val="ListParagraph"/>
        <w:keepNext/>
        <w:numPr>
          <w:ilvl w:val="0"/>
          <w:numId w:val="4"/>
        </w:numPr>
      </w:pPr>
      <w:r>
        <w:t xml:space="preserve">Neither support nor oppose  (2) </w:t>
      </w:r>
    </w:p>
    <w:p w14:paraId="7AD7780D" w14:textId="77777777" w:rsidR="00D73D77" w:rsidRDefault="00C57BE7">
      <w:pPr>
        <w:pStyle w:val="ListParagraph"/>
        <w:keepNext/>
        <w:numPr>
          <w:ilvl w:val="0"/>
          <w:numId w:val="4"/>
        </w:numPr>
      </w:pPr>
      <w:r>
        <w:t xml:space="preserve">Somewhat support  (3) </w:t>
      </w:r>
    </w:p>
    <w:p w14:paraId="372588FA" w14:textId="77777777" w:rsidR="00D73D77" w:rsidRDefault="00C57BE7">
      <w:pPr>
        <w:pStyle w:val="ListParagraph"/>
        <w:keepNext/>
        <w:numPr>
          <w:ilvl w:val="0"/>
          <w:numId w:val="4"/>
        </w:numPr>
      </w:pPr>
      <w:r>
        <w:t xml:space="preserve">Strongly support  (4) </w:t>
      </w:r>
    </w:p>
    <w:p w14:paraId="3604BB35" w14:textId="77777777" w:rsidR="00D73D77" w:rsidRDefault="00D73D77"/>
    <w:p w14:paraId="6E8EB8AB" w14:textId="77777777" w:rsidR="00D73D77" w:rsidRDefault="00C57BE7">
      <w:pPr>
        <w:keepNext/>
        <w:rPr>
          <w:lang w:eastAsia="zh-CN"/>
        </w:rPr>
      </w:pPr>
      <w:r>
        <w:rPr>
          <w:lang w:eastAsia="zh-CN"/>
        </w:rPr>
        <w:lastRenderedPageBreak/>
        <w:t xml:space="preserve">Q20.8 </w:t>
      </w:r>
      <w:r>
        <w:rPr>
          <w:lang w:eastAsia="zh-CN"/>
        </w:rPr>
        <w:t>您是支持还是反对向全球所有百万富翁征税，以资助那些遵守适应气候变化的国际标准的低收入国家？</w:t>
      </w:r>
      <w:r>
        <w:rPr>
          <w:lang w:eastAsia="zh-CN"/>
        </w:rPr>
        <w:br/>
      </w:r>
      <w:r>
        <w:rPr>
          <w:lang w:eastAsia="zh-CN"/>
        </w:rPr>
        <w:t>资助的项目包括基础设施和公共服务，如饮用水、医疗保健和教育等。</w:t>
      </w:r>
    </w:p>
    <w:p w14:paraId="744F5ED8" w14:textId="77777777" w:rsidR="00D73D77" w:rsidRDefault="00C57BE7">
      <w:pPr>
        <w:pStyle w:val="ListParagraph"/>
        <w:keepNext/>
        <w:numPr>
          <w:ilvl w:val="0"/>
          <w:numId w:val="4"/>
        </w:numPr>
      </w:pPr>
      <w:r>
        <w:t>强烈反对</w:t>
      </w:r>
      <w:r>
        <w:t xml:space="preserve">  (0) </w:t>
      </w:r>
    </w:p>
    <w:p w14:paraId="23F685DF" w14:textId="77777777" w:rsidR="00D73D77" w:rsidRDefault="009E4CBD">
      <w:pPr>
        <w:pStyle w:val="ListParagraph"/>
        <w:keepNext/>
        <w:numPr>
          <w:ilvl w:val="0"/>
          <w:numId w:val="4"/>
        </w:numPr>
      </w:pPr>
      <w:ins w:id="308" w:author="Wang, Charlotte" w:date="2021-10-07T21:17:00Z">
        <w:r>
          <w:rPr>
            <w:rFonts w:hint="eastAsia"/>
            <w:lang w:eastAsia="zh-CN"/>
          </w:rPr>
          <w:t>比较</w:t>
        </w:r>
      </w:ins>
      <w:del w:id="309" w:author="Wang, Charlotte" w:date="2021-10-07T21:17:00Z">
        <w:r w:rsidR="00C57BE7" w:rsidDel="009E4CBD">
          <w:delText>有点</w:delText>
        </w:r>
      </w:del>
      <w:r w:rsidR="00C57BE7">
        <w:t>反对</w:t>
      </w:r>
      <w:r w:rsidR="00C57BE7">
        <w:t xml:space="preserve">  (1) </w:t>
      </w:r>
    </w:p>
    <w:p w14:paraId="437A8A29" w14:textId="77777777" w:rsidR="00D73D77" w:rsidRDefault="00C57BE7">
      <w:pPr>
        <w:pStyle w:val="ListParagraph"/>
        <w:keepNext/>
        <w:numPr>
          <w:ilvl w:val="0"/>
          <w:numId w:val="4"/>
        </w:numPr>
      </w:pPr>
      <w:r>
        <w:t>既不支持也不反对</w:t>
      </w:r>
      <w:r>
        <w:t xml:space="preserve">  (2) </w:t>
      </w:r>
    </w:p>
    <w:p w14:paraId="4F13320B" w14:textId="77777777" w:rsidR="00D73D77" w:rsidRDefault="009E4CBD">
      <w:pPr>
        <w:pStyle w:val="ListParagraph"/>
        <w:keepNext/>
        <w:numPr>
          <w:ilvl w:val="0"/>
          <w:numId w:val="4"/>
        </w:numPr>
      </w:pPr>
      <w:ins w:id="310" w:author="Wang, Charlotte" w:date="2021-10-07T21:17:00Z">
        <w:r>
          <w:rPr>
            <w:rFonts w:hint="eastAsia"/>
            <w:lang w:eastAsia="zh-CN"/>
          </w:rPr>
          <w:t>比较</w:t>
        </w:r>
      </w:ins>
      <w:del w:id="311" w:author="Wang, Charlotte" w:date="2021-10-07T21:17:00Z">
        <w:r w:rsidR="00C57BE7" w:rsidDel="009E4CBD">
          <w:delText>有点</w:delText>
        </w:r>
      </w:del>
      <w:r w:rsidR="00C57BE7">
        <w:t>支持</w:t>
      </w:r>
      <w:r w:rsidR="00C57BE7">
        <w:t xml:space="preserve">  (3) </w:t>
      </w:r>
    </w:p>
    <w:p w14:paraId="2E73A019" w14:textId="77777777" w:rsidR="00D73D77" w:rsidRDefault="00C57BE7">
      <w:pPr>
        <w:pStyle w:val="ListParagraph"/>
        <w:keepNext/>
        <w:numPr>
          <w:ilvl w:val="0"/>
          <w:numId w:val="4"/>
        </w:numPr>
      </w:pPr>
      <w:r>
        <w:t>强烈支持</w:t>
      </w:r>
      <w:r>
        <w:t xml:space="preserve">  (4) </w:t>
      </w:r>
    </w:p>
    <w:p w14:paraId="24D1993A" w14:textId="77777777" w:rsidR="00D73D77" w:rsidRDefault="00D73D77"/>
    <w:p w14:paraId="17F01E1D" w14:textId="77777777" w:rsidR="00D73D77" w:rsidRDefault="00C57BE7">
      <w:pPr>
        <w:pStyle w:val="BlockEndLabel"/>
      </w:pPr>
      <w:r>
        <w:t>End of Block: International burden-sharing</w:t>
      </w:r>
    </w:p>
    <w:p w14:paraId="71C0026B" w14:textId="77777777" w:rsidR="00D73D77" w:rsidRDefault="00D73D77">
      <w:pPr>
        <w:pStyle w:val="BlockSeparator"/>
      </w:pPr>
    </w:p>
    <w:p w14:paraId="6E29B270" w14:textId="77777777" w:rsidR="00D73D77" w:rsidRDefault="00C57BE7">
      <w:pPr>
        <w:pStyle w:val="BlockStartLabel"/>
      </w:pPr>
      <w:r>
        <w:t>Start of Block: Housing/Preference for bans vs. incentives</w:t>
      </w:r>
    </w:p>
    <w:p w14:paraId="50AF5E5C" w14:textId="77777777" w:rsidR="00D73D77" w:rsidRDefault="00C57BE7">
      <w:pPr>
        <w:pStyle w:val="QDisplayLogic"/>
        <w:keepNext/>
      </w:pPr>
      <w:r>
        <w:t>Display This Question:</w:t>
      </w:r>
    </w:p>
    <w:p w14:paraId="72C3CA02" w14:textId="77777777" w:rsidR="00D73D77" w:rsidRDefault="00C57BE7">
      <w:pPr>
        <w:pStyle w:val="QDisplayLogic"/>
        <w:keepNext/>
        <w:ind w:firstLine="400"/>
      </w:pPr>
      <w:r>
        <w:t>If Are you a homeowner or a tenant? (Multiple answers are possible) = Owner</w:t>
      </w:r>
    </w:p>
    <w:p w14:paraId="5C299FB8" w14:textId="77777777" w:rsidR="00D73D77" w:rsidRDefault="00C57BE7">
      <w:pPr>
        <w:pStyle w:val="QDisplayLogic"/>
        <w:keepNext/>
        <w:ind w:firstLine="400"/>
      </w:pPr>
      <w:r>
        <w:t>Or Are you a homeowner or a tenant? (Multiple answers are possible) = Landlord renting out property</w:t>
      </w:r>
    </w:p>
    <w:p w14:paraId="43E12C63" w14:textId="77777777" w:rsidR="00D73D77" w:rsidRDefault="00D73D77"/>
    <w:p w14:paraId="3070A3F0" w14:textId="77777777" w:rsidR="00D73D77" w:rsidRDefault="00C57BE7">
      <w:pPr>
        <w:keepNext/>
      </w:pPr>
      <w:r>
        <w:t>Q21.1 How likely is it that you will improve the insulation or replace the heating system of your accommodation over the next 5 years?</w:t>
      </w:r>
    </w:p>
    <w:p w14:paraId="6C4DFD16" w14:textId="77777777" w:rsidR="00D73D77" w:rsidRDefault="00C57BE7">
      <w:pPr>
        <w:pStyle w:val="ListParagraph"/>
        <w:keepNext/>
        <w:numPr>
          <w:ilvl w:val="0"/>
          <w:numId w:val="4"/>
        </w:numPr>
      </w:pPr>
      <w:r>
        <w:t xml:space="preserve">Very unlikely  (0) </w:t>
      </w:r>
    </w:p>
    <w:p w14:paraId="06F3191A" w14:textId="77777777" w:rsidR="00D73D77" w:rsidRDefault="00C57BE7">
      <w:pPr>
        <w:pStyle w:val="ListParagraph"/>
        <w:keepNext/>
        <w:numPr>
          <w:ilvl w:val="0"/>
          <w:numId w:val="4"/>
        </w:numPr>
      </w:pPr>
      <w:r>
        <w:t xml:space="preserve">Somewhat unlikely  (1) </w:t>
      </w:r>
    </w:p>
    <w:p w14:paraId="3716A155" w14:textId="77777777" w:rsidR="00D73D77" w:rsidRDefault="00C57BE7">
      <w:pPr>
        <w:pStyle w:val="ListParagraph"/>
        <w:keepNext/>
        <w:numPr>
          <w:ilvl w:val="0"/>
          <w:numId w:val="4"/>
        </w:numPr>
      </w:pPr>
      <w:r>
        <w:t xml:space="preserve">Somewhat likely  (2) </w:t>
      </w:r>
    </w:p>
    <w:p w14:paraId="7A381E21" w14:textId="77777777" w:rsidR="00D73D77" w:rsidRDefault="00C57BE7">
      <w:pPr>
        <w:pStyle w:val="ListParagraph"/>
        <w:keepNext/>
        <w:numPr>
          <w:ilvl w:val="0"/>
          <w:numId w:val="4"/>
        </w:numPr>
      </w:pPr>
      <w:r>
        <w:t xml:space="preserve">Very likely  (3) </w:t>
      </w:r>
    </w:p>
    <w:p w14:paraId="55E8D98A" w14:textId="77777777" w:rsidR="00D73D77" w:rsidRDefault="00D73D77"/>
    <w:p w14:paraId="60EE5F38" w14:textId="77777777" w:rsidR="00D73D77" w:rsidRDefault="00C57BE7">
      <w:pPr>
        <w:keepNext/>
        <w:rPr>
          <w:lang w:eastAsia="zh-CN"/>
        </w:rPr>
      </w:pPr>
      <w:r>
        <w:rPr>
          <w:lang w:eastAsia="zh-CN"/>
        </w:rPr>
        <w:lastRenderedPageBreak/>
        <w:t xml:space="preserve">Q21.1 </w:t>
      </w:r>
      <w:r>
        <w:rPr>
          <w:lang w:eastAsia="zh-CN"/>
        </w:rPr>
        <w:t>在未来的</w:t>
      </w:r>
      <w:r>
        <w:rPr>
          <w:lang w:eastAsia="zh-CN"/>
        </w:rPr>
        <w:t>5</w:t>
      </w:r>
      <w:r>
        <w:rPr>
          <w:lang w:eastAsia="zh-CN"/>
        </w:rPr>
        <w:t>年里，</w:t>
      </w:r>
      <w:ins w:id="312" w:author="Wang, Charlotte" w:date="2021-10-07T21:17:00Z">
        <w:r w:rsidR="009E4CBD">
          <w:rPr>
            <w:rFonts w:hint="eastAsia"/>
            <w:lang w:eastAsia="zh-CN"/>
          </w:rPr>
          <w:t>您</w:t>
        </w:r>
      </w:ins>
      <w:del w:id="313" w:author="Wang, Charlotte" w:date="2021-10-07T21:17:00Z">
        <w:r w:rsidDel="009E4CBD">
          <w:rPr>
            <w:lang w:eastAsia="zh-CN"/>
          </w:rPr>
          <w:delText>你</w:delText>
        </w:r>
      </w:del>
      <w:r>
        <w:rPr>
          <w:lang w:eastAsia="zh-CN"/>
        </w:rPr>
        <w:t>有多大可能会改进</w:t>
      </w:r>
      <w:ins w:id="314" w:author="Wang, Charlotte" w:date="2021-10-07T21:17:00Z">
        <w:r w:rsidR="009E4CBD">
          <w:rPr>
            <w:rFonts w:hint="eastAsia"/>
            <w:lang w:eastAsia="zh-CN"/>
          </w:rPr>
          <w:t>您</w:t>
        </w:r>
      </w:ins>
      <w:del w:id="315" w:author="Wang, Charlotte" w:date="2021-10-07T21:17:00Z">
        <w:r w:rsidDel="009E4CBD">
          <w:rPr>
            <w:lang w:eastAsia="zh-CN"/>
          </w:rPr>
          <w:delText>你</w:delText>
        </w:r>
      </w:del>
      <w:r>
        <w:rPr>
          <w:lang w:eastAsia="zh-CN"/>
        </w:rPr>
        <w:t>的住所的隔热或更换暖气系统？</w:t>
      </w:r>
    </w:p>
    <w:p w14:paraId="33C7CA40" w14:textId="77777777" w:rsidR="00D73D77" w:rsidRDefault="00C57BE7">
      <w:pPr>
        <w:pStyle w:val="ListParagraph"/>
        <w:keepNext/>
        <w:numPr>
          <w:ilvl w:val="0"/>
          <w:numId w:val="4"/>
        </w:numPr>
      </w:pPr>
      <w:r>
        <w:t>非常不可能</w:t>
      </w:r>
      <w:r>
        <w:t xml:space="preserve">  (0) </w:t>
      </w:r>
    </w:p>
    <w:p w14:paraId="12A6CA1A" w14:textId="77777777" w:rsidR="00D73D77" w:rsidRDefault="00C57BE7">
      <w:pPr>
        <w:pStyle w:val="ListParagraph"/>
        <w:keepNext/>
        <w:numPr>
          <w:ilvl w:val="0"/>
          <w:numId w:val="4"/>
        </w:numPr>
      </w:pPr>
      <w:r>
        <w:t>不太可能</w:t>
      </w:r>
      <w:r>
        <w:t xml:space="preserve">  (1) </w:t>
      </w:r>
    </w:p>
    <w:p w14:paraId="23A3FA8C" w14:textId="77777777" w:rsidR="00D73D77" w:rsidRDefault="00C57BE7">
      <w:pPr>
        <w:pStyle w:val="ListParagraph"/>
        <w:keepNext/>
        <w:numPr>
          <w:ilvl w:val="0"/>
          <w:numId w:val="4"/>
        </w:numPr>
      </w:pPr>
      <w:r>
        <w:t>有点可能</w:t>
      </w:r>
      <w:r>
        <w:t xml:space="preserve">  (2) </w:t>
      </w:r>
    </w:p>
    <w:p w14:paraId="64CFA20D" w14:textId="77777777" w:rsidR="00D73D77" w:rsidRDefault="00C57BE7">
      <w:pPr>
        <w:pStyle w:val="ListParagraph"/>
        <w:keepNext/>
        <w:numPr>
          <w:ilvl w:val="0"/>
          <w:numId w:val="4"/>
        </w:numPr>
      </w:pPr>
      <w:r>
        <w:t>非常有可能</w:t>
      </w:r>
      <w:r>
        <w:t xml:space="preserve">  (3) </w:t>
      </w:r>
    </w:p>
    <w:p w14:paraId="0C88BAB9" w14:textId="77777777" w:rsidR="00D73D77" w:rsidRDefault="00D73D77"/>
    <w:p w14:paraId="746FF131" w14:textId="77777777" w:rsidR="00D73D77" w:rsidRDefault="00D73D77">
      <w:pPr>
        <w:pStyle w:val="QuestionSeparator"/>
      </w:pPr>
    </w:p>
    <w:p w14:paraId="0584E887" w14:textId="77777777" w:rsidR="00D73D77" w:rsidRDefault="00C57BE7">
      <w:pPr>
        <w:pStyle w:val="QDisplayLogic"/>
        <w:keepNext/>
      </w:pPr>
      <w:r>
        <w:t>Display This Question:</w:t>
      </w:r>
    </w:p>
    <w:p w14:paraId="56D9431B" w14:textId="77777777" w:rsidR="00D73D77" w:rsidRDefault="00C57BE7">
      <w:pPr>
        <w:pStyle w:val="QDisplayLogic"/>
        <w:keepNext/>
        <w:ind w:firstLine="400"/>
      </w:pPr>
      <w:r>
        <w:t>If Are you a homeowner or a tenant? (Multiple answers are possible) = Owner</w:t>
      </w:r>
    </w:p>
    <w:p w14:paraId="67F04842" w14:textId="77777777" w:rsidR="00D73D77" w:rsidRDefault="00C57BE7">
      <w:pPr>
        <w:pStyle w:val="QDisplayLogic"/>
        <w:keepNext/>
        <w:ind w:firstLine="400"/>
      </w:pPr>
      <w:r>
        <w:t>Or Are you a homeowner or a tenant? (Multiple answers are possible) = Landlord renting out property</w:t>
      </w:r>
    </w:p>
    <w:p w14:paraId="081109EF" w14:textId="77777777" w:rsidR="00D73D77" w:rsidRDefault="00D73D77"/>
    <w:p w14:paraId="10B6D644" w14:textId="77777777" w:rsidR="00D73D77" w:rsidRDefault="00C57BE7">
      <w:pPr>
        <w:keepNext/>
      </w:pPr>
      <w:r>
        <w:t>Q21.2 What are the main hurdles preventing you from improving the insulation or replace the heating system of your accommodation? (Multiple answers are possible)</w:t>
      </w:r>
    </w:p>
    <w:p w14:paraId="5146AA45" w14:textId="77777777" w:rsidR="00D73D77" w:rsidRDefault="00C57BE7">
      <w:pPr>
        <w:pStyle w:val="ListParagraph"/>
        <w:keepNext/>
        <w:numPr>
          <w:ilvl w:val="0"/>
          <w:numId w:val="2"/>
        </w:numPr>
      </w:pPr>
      <w:r>
        <w:t xml:space="preserve">The choice to insulate or replace the heating system is not mine  (1) </w:t>
      </w:r>
    </w:p>
    <w:p w14:paraId="1EFF026B" w14:textId="77777777" w:rsidR="00D73D77" w:rsidRDefault="00C57BE7">
      <w:pPr>
        <w:pStyle w:val="ListParagraph"/>
        <w:keepNext/>
        <w:numPr>
          <w:ilvl w:val="0"/>
          <w:numId w:val="2"/>
        </w:numPr>
      </w:pPr>
      <w:r>
        <w:t xml:space="preserve">The upfront costs are too high  (2) </w:t>
      </w:r>
    </w:p>
    <w:p w14:paraId="380C852F" w14:textId="77777777" w:rsidR="00D73D77" w:rsidRDefault="00C57BE7">
      <w:pPr>
        <w:pStyle w:val="ListParagraph"/>
        <w:keepNext/>
        <w:numPr>
          <w:ilvl w:val="0"/>
          <w:numId w:val="2"/>
        </w:numPr>
      </w:pPr>
      <w:r>
        <w:t xml:space="preserve">It is too much effort  (3) </w:t>
      </w:r>
    </w:p>
    <w:p w14:paraId="535E2C66" w14:textId="77777777" w:rsidR="00D73D77" w:rsidRDefault="00C57BE7">
      <w:pPr>
        <w:pStyle w:val="ListParagraph"/>
        <w:keepNext/>
        <w:numPr>
          <w:ilvl w:val="0"/>
          <w:numId w:val="2"/>
        </w:numPr>
      </w:pPr>
      <w:r>
        <w:t xml:space="preserve">It won't improve its energy efficiency  (4) </w:t>
      </w:r>
    </w:p>
    <w:p w14:paraId="5EDA141A" w14:textId="77777777" w:rsidR="00D73D77" w:rsidRDefault="00C57BE7">
      <w:pPr>
        <w:pStyle w:val="ListParagraph"/>
        <w:keepNext/>
        <w:numPr>
          <w:ilvl w:val="0"/>
          <w:numId w:val="2"/>
        </w:numPr>
      </w:pPr>
      <w:r>
        <w:t xml:space="preserve">My insulation and heating systems are already satisfactory  (5) </w:t>
      </w:r>
    </w:p>
    <w:p w14:paraId="6F421B7C" w14:textId="77777777" w:rsidR="00D73D77" w:rsidRDefault="00D73D77"/>
    <w:p w14:paraId="56254F6B" w14:textId="77777777" w:rsidR="00D73D77" w:rsidRDefault="00C57BE7">
      <w:pPr>
        <w:keepNext/>
        <w:rPr>
          <w:lang w:eastAsia="zh-CN"/>
        </w:rPr>
      </w:pPr>
      <w:r>
        <w:rPr>
          <w:lang w:eastAsia="zh-CN"/>
        </w:rPr>
        <w:t xml:space="preserve">Q21.2 </w:t>
      </w:r>
      <w:r>
        <w:rPr>
          <w:lang w:eastAsia="zh-CN"/>
        </w:rPr>
        <w:t>是什么阻碍您为您的住所改善隔热或更换加热系统？（可多选）</w:t>
      </w:r>
    </w:p>
    <w:p w14:paraId="7064A0F2" w14:textId="77777777" w:rsidR="00D73D77" w:rsidRDefault="00C57BE7">
      <w:pPr>
        <w:pStyle w:val="ListParagraph"/>
        <w:keepNext/>
        <w:numPr>
          <w:ilvl w:val="0"/>
          <w:numId w:val="2"/>
        </w:numPr>
        <w:rPr>
          <w:lang w:eastAsia="zh-CN"/>
        </w:rPr>
      </w:pPr>
      <w:r>
        <w:rPr>
          <w:lang w:eastAsia="zh-CN"/>
        </w:rPr>
        <w:t>我无权决定用什么隔热物料或更换加热系统</w:t>
      </w:r>
      <w:r>
        <w:rPr>
          <w:lang w:eastAsia="zh-CN"/>
        </w:rPr>
        <w:t xml:space="preserve">  (1) </w:t>
      </w:r>
    </w:p>
    <w:p w14:paraId="5F7F6563" w14:textId="77777777" w:rsidR="00D73D77" w:rsidRDefault="00C57BE7">
      <w:pPr>
        <w:pStyle w:val="ListParagraph"/>
        <w:keepNext/>
        <w:numPr>
          <w:ilvl w:val="0"/>
          <w:numId w:val="2"/>
        </w:numPr>
      </w:pPr>
      <w:r>
        <w:t>前期成本太高</w:t>
      </w:r>
      <w:r>
        <w:t xml:space="preserve">  (2) </w:t>
      </w:r>
    </w:p>
    <w:p w14:paraId="3561825F" w14:textId="77777777" w:rsidR="00D73D77" w:rsidRDefault="00C57BE7">
      <w:pPr>
        <w:pStyle w:val="ListParagraph"/>
        <w:keepNext/>
        <w:numPr>
          <w:ilvl w:val="0"/>
          <w:numId w:val="2"/>
        </w:numPr>
      </w:pPr>
      <w:r>
        <w:t>需要花太多精力</w:t>
      </w:r>
      <w:r>
        <w:t xml:space="preserve">  (3) </w:t>
      </w:r>
    </w:p>
    <w:p w14:paraId="78D35691" w14:textId="77777777" w:rsidR="00D73D77" w:rsidRDefault="00C57BE7">
      <w:pPr>
        <w:pStyle w:val="ListParagraph"/>
        <w:keepNext/>
        <w:numPr>
          <w:ilvl w:val="0"/>
          <w:numId w:val="2"/>
        </w:numPr>
      </w:pPr>
      <w:r>
        <w:t>它不会提高能源效率</w:t>
      </w:r>
      <w:r>
        <w:t xml:space="preserve">  (4) </w:t>
      </w:r>
    </w:p>
    <w:p w14:paraId="5EACF3A2" w14:textId="77777777" w:rsidR="00D73D77" w:rsidRDefault="00C57BE7">
      <w:pPr>
        <w:pStyle w:val="ListParagraph"/>
        <w:keepNext/>
        <w:numPr>
          <w:ilvl w:val="0"/>
          <w:numId w:val="2"/>
        </w:numPr>
        <w:rPr>
          <w:lang w:eastAsia="zh-CN"/>
        </w:rPr>
      </w:pPr>
      <w:r>
        <w:rPr>
          <w:lang w:eastAsia="zh-CN"/>
        </w:rPr>
        <w:t>我</w:t>
      </w:r>
      <w:ins w:id="316" w:author="Wang, Charlotte" w:date="2021-10-07T21:17:00Z">
        <w:r w:rsidR="009E4CBD">
          <w:rPr>
            <w:rFonts w:hint="eastAsia"/>
            <w:lang w:eastAsia="zh-CN"/>
          </w:rPr>
          <w:t>对</w:t>
        </w:r>
      </w:ins>
      <w:del w:id="317" w:author="Wang, Charlotte" w:date="2021-10-07T21:17:00Z">
        <w:r w:rsidDel="009E4CBD">
          <w:rPr>
            <w:lang w:eastAsia="zh-CN"/>
          </w:rPr>
          <w:delText>的</w:delText>
        </w:r>
      </w:del>
      <w:r>
        <w:rPr>
          <w:lang w:eastAsia="zh-CN"/>
        </w:rPr>
        <w:t>保温和供暖系统已经</w:t>
      </w:r>
      <w:del w:id="318" w:author="Wang, Charlotte" w:date="2021-10-07T21:17:00Z">
        <w:r w:rsidDel="009E4CBD">
          <w:rPr>
            <w:rFonts w:hint="eastAsia"/>
            <w:lang w:eastAsia="zh-CN"/>
          </w:rPr>
          <w:delText>令人</w:delText>
        </w:r>
      </w:del>
      <w:ins w:id="319" w:author="Wang, Charlotte" w:date="2021-10-07T21:17:00Z">
        <w:r w:rsidR="009E4CBD">
          <w:rPr>
            <w:rFonts w:hint="eastAsia"/>
            <w:lang w:eastAsia="zh-CN"/>
          </w:rPr>
          <w:t>比较</w:t>
        </w:r>
      </w:ins>
      <w:r>
        <w:rPr>
          <w:lang w:eastAsia="zh-CN"/>
        </w:rPr>
        <w:t>满意</w:t>
      </w:r>
      <w:r>
        <w:rPr>
          <w:lang w:eastAsia="zh-CN"/>
        </w:rPr>
        <w:t xml:space="preserve">  (5) </w:t>
      </w:r>
    </w:p>
    <w:p w14:paraId="2C0B6A8A" w14:textId="77777777" w:rsidR="00D73D77" w:rsidRDefault="00D73D77">
      <w:pPr>
        <w:rPr>
          <w:lang w:eastAsia="zh-CN"/>
        </w:rPr>
      </w:pPr>
    </w:p>
    <w:p w14:paraId="4D02FE0F" w14:textId="77777777" w:rsidR="00D73D77" w:rsidRDefault="00D73D77">
      <w:pPr>
        <w:pStyle w:val="QuestionSeparator"/>
        <w:rPr>
          <w:lang w:eastAsia="zh-CN"/>
        </w:rPr>
      </w:pPr>
    </w:p>
    <w:p w14:paraId="06D95BB2" w14:textId="77777777" w:rsidR="00D73D77" w:rsidRDefault="00D73D77">
      <w:pPr>
        <w:rPr>
          <w:lang w:eastAsia="zh-CN"/>
        </w:rPr>
      </w:pPr>
    </w:p>
    <w:p w14:paraId="5B9F71C3" w14:textId="77777777" w:rsidR="00D73D77" w:rsidRDefault="00C57BE7">
      <w:pPr>
        <w:keepNext/>
      </w:pPr>
      <w:r>
        <w:t>Q277 Imagine that the [country] government makes it mandatory for all residential buildings to have insulation that meets a certain energy efficiency standard before 2040. The government would subsidize half of the insulation costs to help households with the transition. </w:t>
      </w:r>
      <w:r>
        <w:br/>
        <w:t>Do you support or oppose such policy? </w:t>
      </w:r>
    </w:p>
    <w:p w14:paraId="0EDC253A" w14:textId="77777777" w:rsidR="00D73D77" w:rsidRDefault="00C57BE7">
      <w:pPr>
        <w:pStyle w:val="ListParagraph"/>
        <w:keepNext/>
        <w:numPr>
          <w:ilvl w:val="0"/>
          <w:numId w:val="4"/>
        </w:numPr>
      </w:pPr>
      <w:r>
        <w:t xml:space="preserve">Strongly oppose  (6) </w:t>
      </w:r>
    </w:p>
    <w:p w14:paraId="2E8CDE50" w14:textId="77777777" w:rsidR="00D73D77" w:rsidRDefault="00C57BE7">
      <w:pPr>
        <w:pStyle w:val="ListParagraph"/>
        <w:keepNext/>
        <w:numPr>
          <w:ilvl w:val="0"/>
          <w:numId w:val="4"/>
        </w:numPr>
      </w:pPr>
      <w:r>
        <w:t xml:space="preserve">Somewhat oppose  (7) </w:t>
      </w:r>
    </w:p>
    <w:p w14:paraId="6D397E66" w14:textId="77777777" w:rsidR="00D73D77" w:rsidRDefault="00C57BE7">
      <w:pPr>
        <w:pStyle w:val="ListParagraph"/>
        <w:keepNext/>
        <w:numPr>
          <w:ilvl w:val="0"/>
          <w:numId w:val="4"/>
        </w:numPr>
      </w:pPr>
      <w:r>
        <w:t xml:space="preserve">Neither support nor oppose  (8) </w:t>
      </w:r>
    </w:p>
    <w:p w14:paraId="51B2F901" w14:textId="77777777" w:rsidR="00D73D77" w:rsidRDefault="00C57BE7">
      <w:pPr>
        <w:pStyle w:val="ListParagraph"/>
        <w:keepNext/>
        <w:numPr>
          <w:ilvl w:val="0"/>
          <w:numId w:val="4"/>
        </w:numPr>
      </w:pPr>
      <w:r>
        <w:t xml:space="preserve">Somewhat support  (9) </w:t>
      </w:r>
    </w:p>
    <w:p w14:paraId="5A076F35" w14:textId="77777777" w:rsidR="00D73D77" w:rsidRDefault="00C57BE7">
      <w:pPr>
        <w:pStyle w:val="ListParagraph"/>
        <w:keepNext/>
        <w:numPr>
          <w:ilvl w:val="0"/>
          <w:numId w:val="4"/>
        </w:numPr>
      </w:pPr>
      <w:r>
        <w:t xml:space="preserve">Strongly support  (10) </w:t>
      </w:r>
    </w:p>
    <w:p w14:paraId="6A4227E8" w14:textId="77777777" w:rsidR="00D73D77" w:rsidRDefault="00D73D77"/>
    <w:p w14:paraId="0701DF74" w14:textId="77777777" w:rsidR="00D73D77" w:rsidRDefault="00C57BE7">
      <w:pPr>
        <w:keepNext/>
      </w:pPr>
      <w:r>
        <w:rPr>
          <w:lang w:eastAsia="zh-CN"/>
        </w:rPr>
        <w:t xml:space="preserve">Q277 </w:t>
      </w:r>
      <w:r>
        <w:rPr>
          <w:lang w:eastAsia="zh-CN"/>
        </w:rPr>
        <w:t>想象一下，中国政府强制要求所有住宅建筑在</w:t>
      </w:r>
      <w:r>
        <w:rPr>
          <w:lang w:eastAsia="zh-CN"/>
        </w:rPr>
        <w:t>2040</w:t>
      </w:r>
      <w:r>
        <w:rPr>
          <w:lang w:eastAsia="zh-CN"/>
        </w:rPr>
        <w:t>年前安装符合一定能效标准的隔热材料，而政府会补贴一半的隔热成本，以帮助家庭过渡</w:t>
      </w:r>
      <w:ins w:id="320" w:author="Wang, Charlotte" w:date="2021-10-07T21:17:00Z">
        <w:r w:rsidR="009E4CBD">
          <w:rPr>
            <w:rFonts w:hint="eastAsia"/>
            <w:lang w:eastAsia="zh-CN"/>
          </w:rPr>
          <w:t>。</w:t>
        </w:r>
      </w:ins>
      <w:del w:id="321" w:author="Wang, Charlotte" w:date="2021-10-07T21:17:00Z">
        <w:r w:rsidDel="009E4CBD">
          <w:rPr>
            <w:lang w:eastAsia="zh-CN"/>
          </w:rPr>
          <w:delText>。</w:delText>
        </w:r>
        <w:r w:rsidDel="009E4CBD">
          <w:rPr>
            <w:lang w:eastAsia="zh-CN"/>
          </w:rPr>
          <w:delText xml:space="preserve">  </w:delText>
        </w:r>
      </w:del>
      <w:del w:id="322" w:author="Wang, Charlotte" w:date="2021-10-07T21:19:00Z">
        <w:r w:rsidDel="009E4CBD">
          <w:delText>你</w:delText>
        </w:r>
      </w:del>
      <w:ins w:id="323" w:author="Wang, Charlotte" w:date="2021-10-07T21:19:00Z">
        <w:r w:rsidR="009E4CBD">
          <w:t>您</w:t>
        </w:r>
      </w:ins>
      <w:r>
        <w:t>是支持还是反对这样的政策？</w:t>
      </w:r>
    </w:p>
    <w:p w14:paraId="6DE61564" w14:textId="77777777" w:rsidR="00D73D77" w:rsidRDefault="00C57BE7">
      <w:pPr>
        <w:pStyle w:val="ListParagraph"/>
        <w:keepNext/>
        <w:numPr>
          <w:ilvl w:val="0"/>
          <w:numId w:val="4"/>
        </w:numPr>
      </w:pPr>
      <w:r>
        <w:t>强烈反对</w:t>
      </w:r>
      <w:r>
        <w:t xml:space="preserve">  (6) </w:t>
      </w:r>
    </w:p>
    <w:p w14:paraId="2ECF9CA2" w14:textId="77777777" w:rsidR="00D73D77" w:rsidRDefault="009E4CBD">
      <w:pPr>
        <w:pStyle w:val="ListParagraph"/>
        <w:keepNext/>
        <w:numPr>
          <w:ilvl w:val="0"/>
          <w:numId w:val="4"/>
        </w:numPr>
      </w:pPr>
      <w:ins w:id="324" w:author="Wang, Charlotte" w:date="2021-10-07T21:18:00Z">
        <w:r>
          <w:rPr>
            <w:rFonts w:hint="eastAsia"/>
            <w:lang w:eastAsia="zh-CN"/>
          </w:rPr>
          <w:t>比较</w:t>
        </w:r>
      </w:ins>
      <w:del w:id="325" w:author="Wang, Charlotte" w:date="2021-10-07T21:18:00Z">
        <w:r w:rsidR="00C57BE7" w:rsidDel="009E4CBD">
          <w:delText>有点</w:delText>
        </w:r>
      </w:del>
      <w:r w:rsidR="00C57BE7">
        <w:t>反对</w:t>
      </w:r>
      <w:r w:rsidR="00C57BE7">
        <w:t xml:space="preserve">  (7) </w:t>
      </w:r>
    </w:p>
    <w:p w14:paraId="6DB8BDB4" w14:textId="77777777" w:rsidR="00D73D77" w:rsidRDefault="00C57BE7">
      <w:pPr>
        <w:pStyle w:val="ListParagraph"/>
        <w:keepNext/>
        <w:numPr>
          <w:ilvl w:val="0"/>
          <w:numId w:val="4"/>
        </w:numPr>
      </w:pPr>
      <w:r>
        <w:t>不支持也不反对</w:t>
      </w:r>
      <w:r>
        <w:t xml:space="preserve">  (8) </w:t>
      </w:r>
    </w:p>
    <w:p w14:paraId="63528DD6" w14:textId="77777777" w:rsidR="00D73D77" w:rsidRDefault="009E4CBD">
      <w:pPr>
        <w:pStyle w:val="ListParagraph"/>
        <w:keepNext/>
        <w:numPr>
          <w:ilvl w:val="0"/>
          <w:numId w:val="4"/>
        </w:numPr>
      </w:pPr>
      <w:ins w:id="326" w:author="Wang, Charlotte" w:date="2021-10-07T21:18:00Z">
        <w:r>
          <w:rPr>
            <w:rFonts w:hint="eastAsia"/>
            <w:lang w:eastAsia="zh-CN"/>
          </w:rPr>
          <w:t>比较</w:t>
        </w:r>
      </w:ins>
      <w:del w:id="327" w:author="Wang, Charlotte" w:date="2021-10-07T21:18:00Z">
        <w:r w:rsidR="00C57BE7" w:rsidDel="009E4CBD">
          <w:delText>有点</w:delText>
        </w:r>
      </w:del>
      <w:r w:rsidR="00C57BE7">
        <w:t>支持</w:t>
      </w:r>
      <w:r w:rsidR="00C57BE7">
        <w:t xml:space="preserve">  (9) </w:t>
      </w:r>
    </w:p>
    <w:p w14:paraId="711836DC" w14:textId="77777777" w:rsidR="00D73D77" w:rsidRDefault="00C57BE7">
      <w:pPr>
        <w:pStyle w:val="ListParagraph"/>
        <w:keepNext/>
        <w:numPr>
          <w:ilvl w:val="0"/>
          <w:numId w:val="4"/>
        </w:numPr>
      </w:pPr>
      <w:r>
        <w:t>强烈支持</w:t>
      </w:r>
      <w:r>
        <w:t xml:space="preserve">  (10) </w:t>
      </w:r>
    </w:p>
    <w:p w14:paraId="48FD9A3F" w14:textId="77777777" w:rsidR="00D73D77" w:rsidRDefault="00D73D77"/>
    <w:p w14:paraId="44133455" w14:textId="77777777" w:rsidR="00D73D77" w:rsidRDefault="00D73D77">
      <w:pPr>
        <w:pStyle w:val="QuestionSeparator"/>
      </w:pPr>
    </w:p>
    <w:p w14:paraId="2FCB8BBA" w14:textId="77777777" w:rsidR="00D73D77" w:rsidRDefault="00D73D77"/>
    <w:p w14:paraId="2EBC3929" w14:textId="77777777" w:rsidR="00D73D77" w:rsidRDefault="00C57BE7">
      <w:pPr>
        <w:keepNext/>
      </w:pPr>
      <w:r>
        <w:lastRenderedPageBreak/>
        <w:t>Q278 Imagine that the [country] government makes it mandatory for all residential buildings to have insulation that meets a certain energy efficiency standard before 2040. The government would subsidize half of the insulation costs to help households with the transition. </w:t>
      </w:r>
      <w:r>
        <w:br/>
        <w:t>Insulating your home can take long, may cause disruptions to your daily life during the renovation works, and may even require you to leave your home until the renovation is completed.  </w:t>
      </w:r>
      <w:r>
        <w:br/>
        <w:t>Do you support or oppose such policy? </w:t>
      </w:r>
    </w:p>
    <w:p w14:paraId="05E9A487" w14:textId="77777777" w:rsidR="00D73D77" w:rsidRDefault="00C57BE7">
      <w:pPr>
        <w:pStyle w:val="ListParagraph"/>
        <w:keepNext/>
        <w:numPr>
          <w:ilvl w:val="0"/>
          <w:numId w:val="4"/>
        </w:numPr>
      </w:pPr>
      <w:r>
        <w:t xml:space="preserve">Strongly oppose  (1) </w:t>
      </w:r>
    </w:p>
    <w:p w14:paraId="6F597F38" w14:textId="77777777" w:rsidR="00D73D77" w:rsidRDefault="00C57BE7">
      <w:pPr>
        <w:pStyle w:val="ListParagraph"/>
        <w:keepNext/>
        <w:numPr>
          <w:ilvl w:val="0"/>
          <w:numId w:val="4"/>
        </w:numPr>
      </w:pPr>
      <w:r>
        <w:t xml:space="preserve">Somewhat oppose  (2) </w:t>
      </w:r>
    </w:p>
    <w:p w14:paraId="57727FAD" w14:textId="77777777" w:rsidR="00D73D77" w:rsidRDefault="00C57BE7">
      <w:pPr>
        <w:pStyle w:val="ListParagraph"/>
        <w:keepNext/>
        <w:numPr>
          <w:ilvl w:val="0"/>
          <w:numId w:val="4"/>
        </w:numPr>
      </w:pPr>
      <w:r>
        <w:t xml:space="preserve">Neither support nor oppose  (3) </w:t>
      </w:r>
    </w:p>
    <w:p w14:paraId="5E990542" w14:textId="77777777" w:rsidR="00D73D77" w:rsidRDefault="00C57BE7">
      <w:pPr>
        <w:pStyle w:val="ListParagraph"/>
        <w:keepNext/>
        <w:numPr>
          <w:ilvl w:val="0"/>
          <w:numId w:val="4"/>
        </w:numPr>
      </w:pPr>
      <w:r>
        <w:t xml:space="preserve">Somewhat support  (4) </w:t>
      </w:r>
    </w:p>
    <w:p w14:paraId="2F6BA705" w14:textId="77777777" w:rsidR="00D73D77" w:rsidRDefault="00C57BE7">
      <w:pPr>
        <w:pStyle w:val="ListParagraph"/>
        <w:keepNext/>
        <w:numPr>
          <w:ilvl w:val="0"/>
          <w:numId w:val="4"/>
        </w:numPr>
      </w:pPr>
      <w:r>
        <w:t xml:space="preserve">Strongly support  (5) </w:t>
      </w:r>
    </w:p>
    <w:p w14:paraId="4FF32FD3" w14:textId="77777777" w:rsidR="00D73D77" w:rsidRDefault="00D73D77"/>
    <w:p w14:paraId="3F7E96A8" w14:textId="77777777" w:rsidR="00D73D77" w:rsidRDefault="00C57BE7">
      <w:pPr>
        <w:keepNext/>
        <w:rPr>
          <w:lang w:eastAsia="zh-CN"/>
        </w:rPr>
      </w:pPr>
      <w:r>
        <w:rPr>
          <w:lang w:eastAsia="zh-CN"/>
        </w:rPr>
        <w:t xml:space="preserve">Q278 </w:t>
      </w:r>
      <w:r>
        <w:rPr>
          <w:lang w:eastAsia="zh-CN"/>
        </w:rPr>
        <w:br/>
      </w:r>
      <w:r>
        <w:rPr>
          <w:lang w:eastAsia="zh-CN"/>
        </w:rPr>
        <w:t>想象一下，中国政府强制要求所有住宅建筑在</w:t>
      </w:r>
      <w:r>
        <w:rPr>
          <w:lang w:eastAsia="zh-CN"/>
        </w:rPr>
        <w:t>2040</w:t>
      </w:r>
      <w:r>
        <w:rPr>
          <w:lang w:eastAsia="zh-CN"/>
        </w:rPr>
        <w:t>年前安装符合一定能效标准的隔热材料，而政府会补贴一半的隔热成本。</w:t>
      </w:r>
      <w:r>
        <w:rPr>
          <w:lang w:eastAsia="zh-CN"/>
        </w:rPr>
        <w:t> </w:t>
      </w:r>
      <w:r>
        <w:rPr>
          <w:lang w:eastAsia="zh-CN"/>
        </w:rPr>
        <w:br/>
      </w:r>
      <w:r>
        <w:rPr>
          <w:lang w:eastAsia="zh-CN"/>
        </w:rPr>
        <w:t>为您的住所进行隔热改造可能需要很长时间，在装修过程中可能会对</w:t>
      </w:r>
      <w:del w:id="328" w:author="Wang, Charlotte" w:date="2021-10-07T21:19:00Z">
        <w:r w:rsidDel="009E4CBD">
          <w:rPr>
            <w:lang w:eastAsia="zh-CN"/>
          </w:rPr>
          <w:delText>你</w:delText>
        </w:r>
      </w:del>
      <w:ins w:id="329" w:author="Wang, Charlotte" w:date="2021-10-07T21:19:00Z">
        <w:r w:rsidR="009E4CBD">
          <w:rPr>
            <w:lang w:eastAsia="zh-CN"/>
          </w:rPr>
          <w:t>您</w:t>
        </w:r>
      </w:ins>
      <w:r>
        <w:rPr>
          <w:lang w:eastAsia="zh-CN"/>
        </w:rPr>
        <w:t>的日常生活造成干扰，甚至可能需要</w:t>
      </w:r>
      <w:del w:id="330" w:author="Wang, Charlotte" w:date="2021-10-07T21:18:00Z">
        <w:r w:rsidDel="009E4CBD">
          <w:rPr>
            <w:rFonts w:hint="eastAsia"/>
            <w:lang w:eastAsia="zh-CN"/>
          </w:rPr>
          <w:delText>你离开家</w:delText>
        </w:r>
      </w:del>
      <w:ins w:id="331" w:author="Wang, Charlotte" w:date="2021-10-07T21:18:00Z">
        <w:r w:rsidR="009E4CBD">
          <w:rPr>
            <w:rFonts w:hint="eastAsia"/>
            <w:lang w:eastAsia="zh-CN"/>
          </w:rPr>
          <w:t>您搬离，</w:t>
        </w:r>
      </w:ins>
      <w:del w:id="332" w:author="Wang, Charlotte" w:date="2021-10-07T21:18:00Z">
        <w:r w:rsidDel="009E4CBD">
          <w:rPr>
            <w:rFonts w:hint="eastAsia"/>
            <w:lang w:eastAsia="zh-CN"/>
          </w:rPr>
          <w:delText>，</w:delText>
        </w:r>
      </w:del>
      <w:r>
        <w:rPr>
          <w:lang w:eastAsia="zh-CN"/>
        </w:rPr>
        <w:t>直到装修完成。</w:t>
      </w:r>
      <w:r>
        <w:rPr>
          <w:lang w:eastAsia="zh-CN"/>
        </w:rPr>
        <w:br/>
      </w:r>
      <w:ins w:id="333" w:author="Wang, Charlotte" w:date="2021-10-07T21:19:00Z">
        <w:r w:rsidR="009E4CBD">
          <w:rPr>
            <w:rFonts w:hint="eastAsia"/>
            <w:lang w:eastAsia="zh-CN"/>
          </w:rPr>
          <w:t>您</w:t>
        </w:r>
      </w:ins>
      <w:del w:id="334" w:author="Wang, Charlotte" w:date="2021-10-07T21:18:00Z">
        <w:r w:rsidDel="009E4CBD">
          <w:rPr>
            <w:lang w:eastAsia="zh-CN"/>
          </w:rPr>
          <w:delText>你</w:delText>
        </w:r>
      </w:del>
      <w:r>
        <w:rPr>
          <w:lang w:eastAsia="zh-CN"/>
        </w:rPr>
        <w:t>是支持还是反对这样的政策？</w:t>
      </w:r>
    </w:p>
    <w:p w14:paraId="76667F2C" w14:textId="77777777" w:rsidR="00D73D77" w:rsidRDefault="00C57BE7">
      <w:pPr>
        <w:pStyle w:val="ListParagraph"/>
        <w:keepNext/>
        <w:numPr>
          <w:ilvl w:val="0"/>
          <w:numId w:val="4"/>
        </w:numPr>
      </w:pPr>
      <w:r>
        <w:t>强烈反对</w:t>
      </w:r>
      <w:r>
        <w:t xml:space="preserve">  (1) </w:t>
      </w:r>
    </w:p>
    <w:p w14:paraId="5529BA83" w14:textId="77777777" w:rsidR="00D73D77" w:rsidRDefault="009E4CBD">
      <w:pPr>
        <w:pStyle w:val="ListParagraph"/>
        <w:keepNext/>
        <w:numPr>
          <w:ilvl w:val="0"/>
          <w:numId w:val="4"/>
        </w:numPr>
      </w:pPr>
      <w:ins w:id="335" w:author="Wang, Charlotte" w:date="2021-10-07T21:18:00Z">
        <w:r>
          <w:rPr>
            <w:rFonts w:hint="eastAsia"/>
            <w:lang w:eastAsia="zh-CN"/>
          </w:rPr>
          <w:t>比较</w:t>
        </w:r>
      </w:ins>
      <w:del w:id="336" w:author="Wang, Charlotte" w:date="2021-10-07T21:18:00Z">
        <w:r w:rsidR="00C57BE7" w:rsidDel="009E4CBD">
          <w:delText>有点</w:delText>
        </w:r>
      </w:del>
      <w:r w:rsidR="00C57BE7">
        <w:t>反对</w:t>
      </w:r>
      <w:r w:rsidR="00C57BE7">
        <w:t xml:space="preserve">  (2) </w:t>
      </w:r>
    </w:p>
    <w:p w14:paraId="3CE5136C" w14:textId="77777777" w:rsidR="00D73D77" w:rsidRDefault="00C57BE7">
      <w:pPr>
        <w:pStyle w:val="ListParagraph"/>
        <w:keepNext/>
        <w:numPr>
          <w:ilvl w:val="0"/>
          <w:numId w:val="4"/>
        </w:numPr>
      </w:pPr>
      <w:r>
        <w:t>不支持也不反对</w:t>
      </w:r>
      <w:r>
        <w:t xml:space="preserve">  (3) </w:t>
      </w:r>
    </w:p>
    <w:p w14:paraId="3B26FC4A" w14:textId="77777777" w:rsidR="00D73D77" w:rsidRDefault="009E4CBD">
      <w:pPr>
        <w:pStyle w:val="ListParagraph"/>
        <w:keepNext/>
        <w:numPr>
          <w:ilvl w:val="0"/>
          <w:numId w:val="4"/>
        </w:numPr>
      </w:pPr>
      <w:ins w:id="337" w:author="Wang, Charlotte" w:date="2021-10-07T21:18:00Z">
        <w:r>
          <w:rPr>
            <w:rFonts w:hint="eastAsia"/>
            <w:lang w:eastAsia="zh-CN"/>
          </w:rPr>
          <w:t>比较</w:t>
        </w:r>
      </w:ins>
      <w:del w:id="338" w:author="Wang, Charlotte" w:date="2021-10-07T21:18:00Z">
        <w:r w:rsidR="00C57BE7" w:rsidDel="009E4CBD">
          <w:delText>有点</w:delText>
        </w:r>
      </w:del>
      <w:r w:rsidR="00C57BE7">
        <w:t>支持</w:t>
      </w:r>
      <w:r w:rsidR="00C57BE7">
        <w:t xml:space="preserve">  (4) </w:t>
      </w:r>
    </w:p>
    <w:p w14:paraId="61A9657E" w14:textId="77777777" w:rsidR="00D73D77" w:rsidRDefault="00C57BE7">
      <w:pPr>
        <w:pStyle w:val="ListParagraph"/>
        <w:keepNext/>
        <w:numPr>
          <w:ilvl w:val="0"/>
          <w:numId w:val="4"/>
        </w:numPr>
      </w:pPr>
      <w:r>
        <w:t>强烈支持</w:t>
      </w:r>
      <w:r>
        <w:t xml:space="preserve">  (5) </w:t>
      </w:r>
    </w:p>
    <w:p w14:paraId="3AA77EF8" w14:textId="77777777" w:rsidR="00D73D77" w:rsidRDefault="00D73D77"/>
    <w:p w14:paraId="46BED506" w14:textId="77777777" w:rsidR="00D73D77" w:rsidRDefault="00D73D77">
      <w:pPr>
        <w:pStyle w:val="QuestionSeparator"/>
      </w:pPr>
    </w:p>
    <w:tbl>
      <w:tblPr>
        <w:tblStyle w:val="QQuestionIconTable"/>
        <w:tblW w:w="50" w:type="auto"/>
        <w:tblLook w:val="07E0" w:firstRow="1" w:lastRow="1" w:firstColumn="1" w:lastColumn="1" w:noHBand="1" w:noVBand="1"/>
      </w:tblPr>
      <w:tblGrid>
        <w:gridCol w:w="380"/>
      </w:tblGrid>
      <w:tr w:rsidR="00D73D77" w14:paraId="51BCC458" w14:textId="77777777">
        <w:tc>
          <w:tcPr>
            <w:tcW w:w="50" w:type="dxa"/>
          </w:tcPr>
          <w:p w14:paraId="21FF145C" w14:textId="77777777" w:rsidR="00D73D77" w:rsidRDefault="00C57BE7">
            <w:pPr>
              <w:keepNext/>
            </w:pPr>
            <w:r>
              <w:rPr>
                <w:noProof/>
              </w:rPr>
              <w:drawing>
                <wp:inline distT="0" distB="0" distL="0" distR="0" wp14:anchorId="05CA7462" wp14:editId="42DF7685">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14:paraId="51C54347" w14:textId="77777777" w:rsidR="00D73D77" w:rsidRDefault="00D73D77"/>
    <w:p w14:paraId="17B2D66F" w14:textId="77777777" w:rsidR="00D73D77" w:rsidRDefault="00C57BE7">
      <w:pPr>
        <w:keepNext/>
      </w:pPr>
      <w:r>
        <w:lastRenderedPageBreak/>
        <w:t>Q21.5 Imagine that, in order to fight climate change, the [country] government decides to limit the consumption of cattle products like beef and dairy.</w:t>
      </w:r>
      <w:r>
        <w:br/>
        <w:t xml:space="preserve"> </w:t>
      </w:r>
      <w:r>
        <w:br/>
        <w:t xml:space="preserve"> Do you support or oppose the following options?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47B1D2D9"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2D9196B" w14:textId="77777777" w:rsidR="00D73D77" w:rsidRDefault="00D73D77">
            <w:pPr>
              <w:keepNext/>
            </w:pPr>
          </w:p>
        </w:tc>
        <w:tc>
          <w:tcPr>
            <w:tcW w:w="1596" w:type="dxa"/>
          </w:tcPr>
          <w:p w14:paraId="1DB10773"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2B7777A2"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213545D0" w14:textId="77777777" w:rsidR="00D73D77" w:rsidRDefault="00C57BE7">
            <w:pPr>
              <w:cnfStyle w:val="100000000000" w:firstRow="1" w:lastRow="0" w:firstColumn="0" w:lastColumn="0" w:oddVBand="0" w:evenVBand="0" w:oddHBand="0" w:evenHBand="0" w:firstRowFirstColumn="0" w:firstRowLastColumn="0" w:lastRowFirstColumn="0" w:lastRowLastColumn="0"/>
            </w:pPr>
            <w:r>
              <w:t>Neither support nor oppose (3)</w:t>
            </w:r>
          </w:p>
        </w:tc>
        <w:tc>
          <w:tcPr>
            <w:tcW w:w="1596" w:type="dxa"/>
          </w:tcPr>
          <w:p w14:paraId="13C40CBD" w14:textId="77777777" w:rsidR="00D73D77" w:rsidRDefault="00C57BE7">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63296FC5" w14:textId="77777777" w:rsidR="00D73D77" w:rsidRDefault="00C57BE7">
            <w:pPr>
              <w:cnfStyle w:val="100000000000" w:firstRow="1" w:lastRow="0" w:firstColumn="0" w:lastColumn="0" w:oddVBand="0" w:evenVBand="0" w:oddHBand="0" w:evenHBand="0" w:firstRowFirstColumn="0" w:firstRowLastColumn="0" w:lastRowFirstColumn="0" w:lastRowLastColumn="0"/>
            </w:pPr>
            <w:r>
              <w:t>Strongly support (5)</w:t>
            </w:r>
          </w:p>
        </w:tc>
      </w:tr>
      <w:tr w:rsidR="00D73D77" w14:paraId="6661B3D7"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0BF2B975" w14:textId="77777777" w:rsidR="00D73D77" w:rsidRDefault="00C57BE7">
            <w:pPr>
              <w:keepNext/>
            </w:pPr>
            <w:r>
              <w:t xml:space="preserve">A high tax on cattle products, so that the price of beef doubles (1) </w:t>
            </w:r>
          </w:p>
        </w:tc>
        <w:tc>
          <w:tcPr>
            <w:tcW w:w="1596" w:type="dxa"/>
          </w:tcPr>
          <w:p w14:paraId="79C1832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29F6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B147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C89A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9612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1B0DB759"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4D3D3DA9" w14:textId="77777777" w:rsidR="00D73D77" w:rsidRDefault="00C57BE7">
            <w:pPr>
              <w:keepNext/>
            </w:pPr>
            <w:r>
              <w:t xml:space="preserve">Subsidies on organic and local vegetables, fruits, and nuts (2) </w:t>
            </w:r>
          </w:p>
        </w:tc>
        <w:tc>
          <w:tcPr>
            <w:tcW w:w="1596" w:type="dxa"/>
          </w:tcPr>
          <w:p w14:paraId="41734E3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8C7B4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634BA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B453A"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7B94F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3636C622"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783F83FB" w14:textId="77777777" w:rsidR="00D73D77" w:rsidRDefault="00C57BE7">
            <w:pPr>
              <w:keepNext/>
            </w:pPr>
            <w:commentRangeStart w:id="339"/>
            <w:r>
              <w:t xml:space="preserve">The removal of subsidies for cattle farming (3) </w:t>
            </w:r>
            <w:commentRangeEnd w:id="339"/>
            <w:r w:rsidR="00541BAA">
              <w:rPr>
                <w:rStyle w:val="CommentReference"/>
              </w:rPr>
              <w:commentReference w:id="339"/>
            </w:r>
          </w:p>
        </w:tc>
        <w:tc>
          <w:tcPr>
            <w:tcW w:w="1596" w:type="dxa"/>
          </w:tcPr>
          <w:p w14:paraId="37B72C4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B19A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84F94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5C2D8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B5CE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5004A2D1"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E5BC823" w14:textId="77777777" w:rsidR="00D73D77" w:rsidRDefault="00C57BE7">
            <w:pPr>
              <w:keepNext/>
            </w:pPr>
            <w:r>
              <w:t xml:space="preserve">The ban of intensive cattle farming (4) </w:t>
            </w:r>
          </w:p>
        </w:tc>
        <w:tc>
          <w:tcPr>
            <w:tcW w:w="1596" w:type="dxa"/>
          </w:tcPr>
          <w:p w14:paraId="5219D2FC"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FF98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43357"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26A26"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6EE99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CE71F04" w14:textId="77777777" w:rsidR="00D73D77" w:rsidRDefault="00D73D77"/>
    <w:p w14:paraId="299DB64B" w14:textId="77777777" w:rsidR="00D73D77" w:rsidRDefault="00D73D77"/>
    <w:p w14:paraId="22672CEC" w14:textId="77777777" w:rsidR="00D73D77" w:rsidRDefault="00C57BE7">
      <w:pPr>
        <w:keepNext/>
        <w:rPr>
          <w:lang w:eastAsia="zh-CN"/>
        </w:rPr>
      </w:pPr>
      <w:r>
        <w:rPr>
          <w:lang w:eastAsia="zh-CN"/>
        </w:rPr>
        <w:lastRenderedPageBreak/>
        <w:t xml:space="preserve">Q21.5 </w:t>
      </w:r>
      <w:r>
        <w:rPr>
          <w:lang w:eastAsia="zh-CN"/>
        </w:rPr>
        <w:t>想象一下，为了应对气候变化，中国政府决定限制牛肉和乳制品等牛产品的消费。</w:t>
      </w:r>
      <w:r>
        <w:rPr>
          <w:lang w:eastAsia="zh-CN"/>
        </w:rPr>
        <w:br/>
      </w:r>
      <w:r>
        <w:rPr>
          <w:lang w:eastAsia="zh-CN"/>
        </w:rPr>
        <w:br/>
      </w:r>
      <w:r>
        <w:rPr>
          <w:lang w:eastAsia="zh-CN"/>
        </w:rPr>
        <w:t>您支持还是反对以下选项？</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73D77" w14:paraId="211CB198" w14:textId="77777777" w:rsidTr="00D73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B330CC2" w14:textId="77777777" w:rsidR="00D73D77" w:rsidRDefault="00D73D77">
            <w:pPr>
              <w:keepNext/>
              <w:rPr>
                <w:lang w:eastAsia="zh-CN"/>
              </w:rPr>
            </w:pPr>
          </w:p>
        </w:tc>
        <w:tc>
          <w:tcPr>
            <w:tcW w:w="1596" w:type="dxa"/>
          </w:tcPr>
          <w:p w14:paraId="207D6311" w14:textId="77777777" w:rsidR="00D73D77" w:rsidRDefault="00C57BE7">
            <w:pPr>
              <w:cnfStyle w:val="100000000000" w:firstRow="1" w:lastRow="0" w:firstColumn="0" w:lastColumn="0" w:oddVBand="0" w:evenVBand="0" w:oddHBand="0" w:evenHBand="0" w:firstRowFirstColumn="0" w:firstRowLastColumn="0" w:lastRowFirstColumn="0" w:lastRowLastColumn="0"/>
            </w:pPr>
            <w:r>
              <w:t>强烈反对</w:t>
            </w:r>
            <w:r>
              <w:t xml:space="preserve"> (1)</w:t>
            </w:r>
          </w:p>
        </w:tc>
        <w:tc>
          <w:tcPr>
            <w:tcW w:w="1596" w:type="dxa"/>
          </w:tcPr>
          <w:p w14:paraId="054E4EEF" w14:textId="77777777" w:rsidR="00D73D77" w:rsidRDefault="009E4CBD">
            <w:pPr>
              <w:cnfStyle w:val="100000000000" w:firstRow="1" w:lastRow="0" w:firstColumn="0" w:lastColumn="0" w:oddVBand="0" w:evenVBand="0" w:oddHBand="0" w:evenHBand="0" w:firstRowFirstColumn="0" w:firstRowLastColumn="0" w:lastRowFirstColumn="0" w:lastRowLastColumn="0"/>
            </w:pPr>
            <w:ins w:id="340" w:author="Wang, Charlotte" w:date="2021-10-07T21:19:00Z">
              <w:r>
                <w:rPr>
                  <w:rFonts w:hint="eastAsia"/>
                  <w:lang w:eastAsia="zh-CN"/>
                </w:rPr>
                <w:t>比较</w:t>
              </w:r>
            </w:ins>
            <w:del w:id="341" w:author="Wang, Charlotte" w:date="2021-10-07T21:19:00Z">
              <w:r w:rsidR="00C57BE7" w:rsidDel="009E4CBD">
                <w:delText>有点</w:delText>
              </w:r>
            </w:del>
            <w:r w:rsidR="00C57BE7">
              <w:t>反对</w:t>
            </w:r>
            <w:r w:rsidR="00C57BE7">
              <w:t xml:space="preserve"> (2)</w:t>
            </w:r>
          </w:p>
        </w:tc>
        <w:tc>
          <w:tcPr>
            <w:tcW w:w="1596" w:type="dxa"/>
          </w:tcPr>
          <w:p w14:paraId="2836CC71" w14:textId="77777777" w:rsidR="00D73D77" w:rsidRDefault="00C57BE7">
            <w:pPr>
              <w:cnfStyle w:val="100000000000" w:firstRow="1" w:lastRow="0" w:firstColumn="0" w:lastColumn="0" w:oddVBand="0" w:evenVBand="0" w:oddHBand="0" w:evenHBand="0" w:firstRowFirstColumn="0" w:firstRowLastColumn="0" w:lastRowFirstColumn="0" w:lastRowLastColumn="0"/>
            </w:pPr>
            <w:r>
              <w:t>既不支持也不反对</w:t>
            </w:r>
            <w:r>
              <w:t xml:space="preserve"> (3)</w:t>
            </w:r>
          </w:p>
        </w:tc>
        <w:tc>
          <w:tcPr>
            <w:tcW w:w="1596" w:type="dxa"/>
          </w:tcPr>
          <w:p w14:paraId="594DC592" w14:textId="77777777" w:rsidR="00D73D77" w:rsidRDefault="009E4CBD">
            <w:pPr>
              <w:cnfStyle w:val="100000000000" w:firstRow="1" w:lastRow="0" w:firstColumn="0" w:lastColumn="0" w:oddVBand="0" w:evenVBand="0" w:oddHBand="0" w:evenHBand="0" w:firstRowFirstColumn="0" w:firstRowLastColumn="0" w:lastRowFirstColumn="0" w:lastRowLastColumn="0"/>
            </w:pPr>
            <w:ins w:id="342" w:author="Wang, Charlotte" w:date="2021-10-07T21:19:00Z">
              <w:r>
                <w:rPr>
                  <w:rFonts w:hint="eastAsia"/>
                  <w:lang w:eastAsia="zh-CN"/>
                </w:rPr>
                <w:t>比较</w:t>
              </w:r>
            </w:ins>
            <w:del w:id="343" w:author="Wang, Charlotte" w:date="2021-10-07T21:19:00Z">
              <w:r w:rsidR="00C57BE7" w:rsidDel="009E4CBD">
                <w:delText>有点</w:delText>
              </w:r>
            </w:del>
            <w:r w:rsidR="00C57BE7">
              <w:t>支持</w:t>
            </w:r>
            <w:r w:rsidR="00C57BE7">
              <w:t xml:space="preserve"> (4)</w:t>
            </w:r>
          </w:p>
        </w:tc>
        <w:tc>
          <w:tcPr>
            <w:tcW w:w="1596" w:type="dxa"/>
          </w:tcPr>
          <w:p w14:paraId="17A14690" w14:textId="77777777" w:rsidR="00D73D77" w:rsidRDefault="00C57BE7">
            <w:pPr>
              <w:cnfStyle w:val="100000000000" w:firstRow="1" w:lastRow="0" w:firstColumn="0" w:lastColumn="0" w:oddVBand="0" w:evenVBand="0" w:oddHBand="0" w:evenHBand="0" w:firstRowFirstColumn="0" w:firstRowLastColumn="0" w:lastRowFirstColumn="0" w:lastRowLastColumn="0"/>
            </w:pPr>
            <w:r>
              <w:t>强烈支持</w:t>
            </w:r>
            <w:r>
              <w:t xml:space="preserve"> (5)</w:t>
            </w:r>
          </w:p>
        </w:tc>
      </w:tr>
      <w:tr w:rsidR="00D73D77" w14:paraId="2F3D032D"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64D5DF4C" w14:textId="77777777" w:rsidR="00D73D77" w:rsidRDefault="00C57BE7">
            <w:pPr>
              <w:keepNext/>
              <w:rPr>
                <w:lang w:eastAsia="zh-CN"/>
              </w:rPr>
            </w:pPr>
            <w:r>
              <w:rPr>
                <w:lang w:eastAsia="zh-CN"/>
              </w:rPr>
              <w:t>对牛产品征收高额税，使牛肉价格翻倍</w:t>
            </w:r>
            <w:r>
              <w:rPr>
                <w:lang w:eastAsia="zh-CN"/>
              </w:rPr>
              <w:t xml:space="preserve"> (1) </w:t>
            </w:r>
          </w:p>
        </w:tc>
        <w:tc>
          <w:tcPr>
            <w:tcW w:w="1596" w:type="dxa"/>
          </w:tcPr>
          <w:p w14:paraId="7BE4409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E8F0D3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0F9E1F3"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D5DF654"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8BFC03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3AD5ABDE"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52AF93FD" w14:textId="77777777" w:rsidR="00D73D77" w:rsidRDefault="00C57BE7">
            <w:pPr>
              <w:keepNext/>
              <w:rPr>
                <w:lang w:eastAsia="zh-CN"/>
              </w:rPr>
            </w:pPr>
            <w:r>
              <w:rPr>
                <w:lang w:eastAsia="zh-CN"/>
              </w:rPr>
              <w:t>对有机和本地蔬菜、水果和坚果进行补贴</w:t>
            </w:r>
            <w:r>
              <w:rPr>
                <w:lang w:eastAsia="zh-CN"/>
              </w:rPr>
              <w:t xml:space="preserve"> (2) </w:t>
            </w:r>
          </w:p>
        </w:tc>
        <w:tc>
          <w:tcPr>
            <w:tcW w:w="1596" w:type="dxa"/>
          </w:tcPr>
          <w:p w14:paraId="34CD250E"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D13634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BD36DE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92D41F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8478568"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D73D77" w14:paraId="3273EFC0"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322F2942" w14:textId="77777777" w:rsidR="00D73D77" w:rsidRDefault="00C57BE7">
            <w:pPr>
              <w:keepNext/>
            </w:pPr>
            <w:r>
              <w:t>取消养牛补贴</w:t>
            </w:r>
            <w:r>
              <w:t xml:space="preserve"> (3) </w:t>
            </w:r>
          </w:p>
        </w:tc>
        <w:tc>
          <w:tcPr>
            <w:tcW w:w="1596" w:type="dxa"/>
          </w:tcPr>
          <w:p w14:paraId="564E990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06E8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D804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1FA71F"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5B1CFD"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3D77" w14:paraId="6626E484" w14:textId="77777777" w:rsidTr="00D73D77">
        <w:tc>
          <w:tcPr>
            <w:cnfStyle w:val="001000000000" w:firstRow="0" w:lastRow="0" w:firstColumn="1" w:lastColumn="0" w:oddVBand="0" w:evenVBand="0" w:oddHBand="0" w:evenHBand="0" w:firstRowFirstColumn="0" w:firstRowLastColumn="0" w:lastRowFirstColumn="0" w:lastRowLastColumn="0"/>
            <w:tcW w:w="1596" w:type="dxa"/>
          </w:tcPr>
          <w:p w14:paraId="24C16A6C" w14:textId="77777777" w:rsidR="00D73D77" w:rsidRDefault="00C57BE7">
            <w:pPr>
              <w:keepNext/>
            </w:pPr>
            <w:r>
              <w:t>禁止集约化养牛</w:t>
            </w:r>
            <w:r>
              <w:t xml:space="preserve"> (4) </w:t>
            </w:r>
          </w:p>
        </w:tc>
        <w:tc>
          <w:tcPr>
            <w:tcW w:w="1596" w:type="dxa"/>
          </w:tcPr>
          <w:p w14:paraId="2B1C8AA0"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EEA5B"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14A72"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41E9C1"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17D75" w14:textId="77777777" w:rsidR="00D73D77" w:rsidRDefault="00D73D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19952F" w14:textId="77777777" w:rsidR="00D73D77" w:rsidRDefault="00D73D77"/>
    <w:p w14:paraId="597D283B" w14:textId="77777777" w:rsidR="00D73D77" w:rsidRDefault="00D73D77"/>
    <w:p w14:paraId="317D3886" w14:textId="77777777" w:rsidR="00D73D77" w:rsidRDefault="00C57BE7">
      <w:pPr>
        <w:pStyle w:val="BlockEndLabel"/>
      </w:pPr>
      <w:r>
        <w:t>End of Block: Housing/Preference for bans vs. incentives</w:t>
      </w:r>
    </w:p>
    <w:p w14:paraId="2BEE4565" w14:textId="77777777" w:rsidR="00D73D77" w:rsidRDefault="00D73D77">
      <w:pPr>
        <w:pStyle w:val="BlockSeparator"/>
      </w:pPr>
    </w:p>
    <w:p w14:paraId="6EE90FED" w14:textId="77777777" w:rsidR="00D73D77" w:rsidRDefault="00C57BE7">
      <w:pPr>
        <w:pStyle w:val="BlockStartLabel"/>
      </w:pPr>
      <w:r>
        <w:t>Start of Block: Trust, perceptions of institutions, inequality, and the future</w:t>
      </w:r>
    </w:p>
    <w:p w14:paraId="7E14E7F0" w14:textId="77777777" w:rsidR="00D73D77" w:rsidRDefault="00D73D77"/>
    <w:p w14:paraId="0312D14F" w14:textId="77777777" w:rsidR="00D73D77" w:rsidRDefault="00C57BE7">
      <w:pPr>
        <w:keepNext/>
      </w:pPr>
      <w:r>
        <w:t>Q22.1 Do you agree or disagree with the following statement: "Most people can be trusted."</w:t>
      </w:r>
    </w:p>
    <w:p w14:paraId="03F48591" w14:textId="77777777" w:rsidR="00D73D77" w:rsidRDefault="00C57BE7">
      <w:pPr>
        <w:pStyle w:val="ListParagraph"/>
        <w:keepNext/>
        <w:numPr>
          <w:ilvl w:val="0"/>
          <w:numId w:val="4"/>
        </w:numPr>
      </w:pPr>
      <w:r>
        <w:t xml:space="preserve">Strongly disagree  (0) </w:t>
      </w:r>
    </w:p>
    <w:p w14:paraId="56B4B231" w14:textId="77777777" w:rsidR="00D73D77" w:rsidRDefault="00C57BE7">
      <w:pPr>
        <w:pStyle w:val="ListParagraph"/>
        <w:keepNext/>
        <w:numPr>
          <w:ilvl w:val="0"/>
          <w:numId w:val="4"/>
        </w:numPr>
      </w:pPr>
      <w:r>
        <w:t xml:space="preserve">Somewhat disagree  (1) </w:t>
      </w:r>
    </w:p>
    <w:p w14:paraId="6D24DA34" w14:textId="77777777" w:rsidR="00D73D77" w:rsidRDefault="00C57BE7">
      <w:pPr>
        <w:pStyle w:val="ListParagraph"/>
        <w:keepNext/>
        <w:numPr>
          <w:ilvl w:val="0"/>
          <w:numId w:val="4"/>
        </w:numPr>
      </w:pPr>
      <w:r>
        <w:t xml:space="preserve">Neither agree nor disagree  (2) </w:t>
      </w:r>
    </w:p>
    <w:p w14:paraId="39D3FAB2" w14:textId="77777777" w:rsidR="00D73D77" w:rsidRDefault="00C57BE7">
      <w:pPr>
        <w:pStyle w:val="ListParagraph"/>
        <w:keepNext/>
        <w:numPr>
          <w:ilvl w:val="0"/>
          <w:numId w:val="4"/>
        </w:numPr>
      </w:pPr>
      <w:r>
        <w:t xml:space="preserve">Somewhat agree  (3) </w:t>
      </w:r>
    </w:p>
    <w:p w14:paraId="1445579B" w14:textId="77777777" w:rsidR="00D73D77" w:rsidRDefault="00C57BE7">
      <w:pPr>
        <w:pStyle w:val="ListParagraph"/>
        <w:keepNext/>
        <w:numPr>
          <w:ilvl w:val="0"/>
          <w:numId w:val="4"/>
        </w:numPr>
      </w:pPr>
      <w:r>
        <w:t xml:space="preserve">Strongly agree  (4) </w:t>
      </w:r>
    </w:p>
    <w:p w14:paraId="433EA016" w14:textId="77777777" w:rsidR="00D73D77" w:rsidRDefault="00D73D77"/>
    <w:p w14:paraId="54905078" w14:textId="77777777" w:rsidR="00D73D77" w:rsidRDefault="00C57BE7">
      <w:pPr>
        <w:keepNext/>
        <w:rPr>
          <w:lang w:eastAsia="zh-CN"/>
        </w:rPr>
      </w:pPr>
      <w:r>
        <w:rPr>
          <w:lang w:eastAsia="zh-CN"/>
        </w:rPr>
        <w:lastRenderedPageBreak/>
        <w:t xml:space="preserve">Q22.1 </w:t>
      </w:r>
      <w:del w:id="344" w:author="Wang, Charlotte" w:date="2021-10-07T21:19:00Z">
        <w:r w:rsidDel="009E4CBD">
          <w:rPr>
            <w:lang w:eastAsia="zh-CN"/>
          </w:rPr>
          <w:delText>你</w:delText>
        </w:r>
      </w:del>
      <w:ins w:id="345" w:author="Wang, Charlotte" w:date="2021-10-07T21:19:00Z">
        <w:r w:rsidR="009E4CBD">
          <w:rPr>
            <w:lang w:eastAsia="zh-CN"/>
          </w:rPr>
          <w:t>您</w:t>
        </w:r>
      </w:ins>
      <w:r>
        <w:rPr>
          <w:lang w:eastAsia="zh-CN"/>
        </w:rPr>
        <w:t>是否认同以下说法：</w:t>
      </w:r>
      <w:r>
        <w:rPr>
          <w:lang w:eastAsia="zh-CN"/>
        </w:rPr>
        <w:t>“</w:t>
      </w:r>
      <w:r>
        <w:rPr>
          <w:lang w:eastAsia="zh-CN"/>
        </w:rPr>
        <w:t>大多数人都是可以信任的。</w:t>
      </w:r>
      <w:r>
        <w:rPr>
          <w:lang w:eastAsia="zh-CN"/>
        </w:rPr>
        <w:t>”</w:t>
      </w:r>
    </w:p>
    <w:p w14:paraId="3F6BFBB0" w14:textId="77777777" w:rsidR="00D73D77" w:rsidRDefault="00C57BE7">
      <w:pPr>
        <w:pStyle w:val="ListParagraph"/>
        <w:keepNext/>
        <w:numPr>
          <w:ilvl w:val="0"/>
          <w:numId w:val="4"/>
        </w:numPr>
      </w:pPr>
      <w:r>
        <w:t>非常不同意</w:t>
      </w:r>
      <w:r>
        <w:t xml:space="preserve">  (0) </w:t>
      </w:r>
    </w:p>
    <w:p w14:paraId="2CA35E96" w14:textId="77777777" w:rsidR="00D73D77" w:rsidRDefault="00C57BE7">
      <w:pPr>
        <w:pStyle w:val="ListParagraph"/>
        <w:keepNext/>
        <w:numPr>
          <w:ilvl w:val="0"/>
          <w:numId w:val="4"/>
        </w:numPr>
      </w:pPr>
      <w:r>
        <w:t>不太同意</w:t>
      </w:r>
      <w:r>
        <w:t xml:space="preserve">  (1) </w:t>
      </w:r>
    </w:p>
    <w:p w14:paraId="12707D8E" w14:textId="77777777" w:rsidR="00D73D77" w:rsidRDefault="00C57BE7">
      <w:pPr>
        <w:pStyle w:val="ListParagraph"/>
        <w:keepNext/>
        <w:numPr>
          <w:ilvl w:val="0"/>
          <w:numId w:val="4"/>
        </w:numPr>
      </w:pPr>
      <w:r>
        <w:t>既不同意也不反对</w:t>
      </w:r>
      <w:r>
        <w:t xml:space="preserve">  (2) </w:t>
      </w:r>
    </w:p>
    <w:p w14:paraId="008D7AFE" w14:textId="77777777" w:rsidR="00D73D77" w:rsidRDefault="00C57BE7">
      <w:pPr>
        <w:pStyle w:val="ListParagraph"/>
        <w:keepNext/>
        <w:numPr>
          <w:ilvl w:val="0"/>
          <w:numId w:val="4"/>
        </w:numPr>
      </w:pPr>
      <w:r>
        <w:t>有点同意</w:t>
      </w:r>
      <w:r>
        <w:t xml:space="preserve">  (3) </w:t>
      </w:r>
    </w:p>
    <w:p w14:paraId="4EB423E9" w14:textId="77777777" w:rsidR="00D73D77" w:rsidRDefault="00C57BE7">
      <w:pPr>
        <w:pStyle w:val="ListParagraph"/>
        <w:keepNext/>
        <w:numPr>
          <w:ilvl w:val="0"/>
          <w:numId w:val="4"/>
        </w:numPr>
      </w:pPr>
      <w:r>
        <w:t>非常同意</w:t>
      </w:r>
      <w:r>
        <w:t xml:space="preserve">  (4) </w:t>
      </w:r>
    </w:p>
    <w:p w14:paraId="6FD27FFA" w14:textId="77777777" w:rsidR="00D73D77" w:rsidRDefault="00D73D77"/>
    <w:p w14:paraId="7984996C" w14:textId="77777777" w:rsidR="00D73D77" w:rsidRDefault="00D73D77">
      <w:pPr>
        <w:pStyle w:val="QuestionSeparator"/>
      </w:pPr>
    </w:p>
    <w:p w14:paraId="6EFEAAF5" w14:textId="77777777" w:rsidR="00D73D77" w:rsidRDefault="00D73D77"/>
    <w:p w14:paraId="3AF17A68" w14:textId="77777777" w:rsidR="00D73D77" w:rsidRDefault="00C57BE7">
      <w:pPr>
        <w:keepNext/>
      </w:pPr>
      <w:r>
        <w:t>Q22.2 Do you agree or disagree with the following statement: "Over the last decade, the [country] government could generally be trusted to do what is right."</w:t>
      </w:r>
    </w:p>
    <w:p w14:paraId="5CF1B5EE" w14:textId="77777777" w:rsidR="00D73D77" w:rsidRDefault="00C57BE7">
      <w:pPr>
        <w:pStyle w:val="ListParagraph"/>
        <w:keepNext/>
        <w:numPr>
          <w:ilvl w:val="0"/>
          <w:numId w:val="4"/>
        </w:numPr>
      </w:pPr>
      <w:r>
        <w:t xml:space="preserve">Strongly disagree  (0) </w:t>
      </w:r>
    </w:p>
    <w:p w14:paraId="3FDD569C" w14:textId="77777777" w:rsidR="00D73D77" w:rsidRDefault="00C57BE7">
      <w:pPr>
        <w:pStyle w:val="ListParagraph"/>
        <w:keepNext/>
        <w:numPr>
          <w:ilvl w:val="0"/>
          <w:numId w:val="4"/>
        </w:numPr>
      </w:pPr>
      <w:r>
        <w:t xml:space="preserve">Somewhat disagree  (1) </w:t>
      </w:r>
    </w:p>
    <w:p w14:paraId="29506EC6" w14:textId="77777777" w:rsidR="00D73D77" w:rsidRDefault="00C57BE7">
      <w:pPr>
        <w:pStyle w:val="ListParagraph"/>
        <w:keepNext/>
        <w:numPr>
          <w:ilvl w:val="0"/>
          <w:numId w:val="4"/>
        </w:numPr>
      </w:pPr>
      <w:r>
        <w:t xml:space="preserve">Neither agree nor disagree  (2) </w:t>
      </w:r>
    </w:p>
    <w:p w14:paraId="0DB65C14" w14:textId="77777777" w:rsidR="00D73D77" w:rsidRDefault="00C57BE7">
      <w:pPr>
        <w:pStyle w:val="ListParagraph"/>
        <w:keepNext/>
        <w:numPr>
          <w:ilvl w:val="0"/>
          <w:numId w:val="4"/>
        </w:numPr>
      </w:pPr>
      <w:r>
        <w:t xml:space="preserve">Somewhat agree  (3) </w:t>
      </w:r>
    </w:p>
    <w:p w14:paraId="27F71CF2" w14:textId="77777777" w:rsidR="00D73D77" w:rsidRDefault="00C57BE7">
      <w:pPr>
        <w:pStyle w:val="ListParagraph"/>
        <w:keepNext/>
        <w:numPr>
          <w:ilvl w:val="0"/>
          <w:numId w:val="4"/>
        </w:numPr>
      </w:pPr>
      <w:r>
        <w:t xml:space="preserve">Strongly agree  (4) </w:t>
      </w:r>
    </w:p>
    <w:p w14:paraId="4E1E33CC" w14:textId="77777777" w:rsidR="00D73D77" w:rsidRDefault="00D73D77"/>
    <w:p w14:paraId="77B608AD" w14:textId="77777777" w:rsidR="00D73D77" w:rsidRDefault="00C57BE7">
      <w:pPr>
        <w:keepNext/>
        <w:rPr>
          <w:lang w:eastAsia="zh-CN"/>
        </w:rPr>
      </w:pPr>
      <w:r>
        <w:rPr>
          <w:lang w:eastAsia="zh-CN"/>
        </w:rPr>
        <w:t xml:space="preserve">Q22.2 </w:t>
      </w:r>
      <w:r>
        <w:rPr>
          <w:lang w:eastAsia="zh-CN"/>
        </w:rPr>
        <w:t>您是否同意以下陈述：</w:t>
      </w:r>
      <w:r>
        <w:rPr>
          <w:lang w:eastAsia="zh-CN"/>
        </w:rPr>
        <w:t>“</w:t>
      </w:r>
      <w:r>
        <w:rPr>
          <w:lang w:eastAsia="zh-CN"/>
        </w:rPr>
        <w:t>在过去十年中，中国政府</w:t>
      </w:r>
      <w:ins w:id="346" w:author="Wang, Charlotte" w:date="2021-10-07T21:20:00Z">
        <w:r w:rsidR="00541BAA">
          <w:rPr>
            <w:rFonts w:hint="eastAsia"/>
            <w:lang w:eastAsia="zh-CN"/>
          </w:rPr>
          <w:t>在</w:t>
        </w:r>
      </w:ins>
      <w:ins w:id="347" w:author="Wang, Charlotte" w:date="2021-10-07T21:21:00Z">
        <w:r w:rsidR="00541BAA">
          <w:rPr>
            <w:rFonts w:hint="eastAsia"/>
            <w:lang w:eastAsia="zh-CN"/>
          </w:rPr>
          <w:t>落实对社会有益措施上</w:t>
        </w:r>
      </w:ins>
      <w:del w:id="348" w:author="Wang, Charlotte" w:date="2021-10-07T21:20:00Z">
        <w:r w:rsidDel="00541BAA">
          <w:rPr>
            <w:lang w:eastAsia="zh-CN"/>
          </w:rPr>
          <w:delText>通常可以相信</w:delText>
        </w:r>
      </w:del>
      <w:ins w:id="349" w:author="Wang, Charlotte" w:date="2021-10-07T21:20:00Z">
        <w:r w:rsidR="00541BAA">
          <w:rPr>
            <w:rFonts w:hint="eastAsia"/>
            <w:lang w:eastAsia="zh-CN"/>
          </w:rPr>
          <w:t>值得信赖</w:t>
        </w:r>
      </w:ins>
      <w:del w:id="350" w:author="Wang, Charlotte" w:date="2021-10-07T21:20:00Z">
        <w:r w:rsidDel="00541BAA">
          <w:rPr>
            <w:lang w:eastAsia="zh-CN"/>
          </w:rPr>
          <w:delText>会做正确的事情</w:delText>
        </w:r>
      </w:del>
      <w:r>
        <w:rPr>
          <w:lang w:eastAsia="zh-CN"/>
        </w:rPr>
        <w:t>。</w:t>
      </w:r>
      <w:r>
        <w:rPr>
          <w:lang w:eastAsia="zh-CN"/>
        </w:rPr>
        <w:t>”</w:t>
      </w:r>
    </w:p>
    <w:p w14:paraId="1D77C072" w14:textId="77777777" w:rsidR="00D73D77" w:rsidRDefault="00C57BE7">
      <w:pPr>
        <w:pStyle w:val="ListParagraph"/>
        <w:keepNext/>
        <w:numPr>
          <w:ilvl w:val="0"/>
          <w:numId w:val="4"/>
        </w:numPr>
      </w:pPr>
      <w:r>
        <w:t>非常不同意</w:t>
      </w:r>
      <w:r>
        <w:t xml:space="preserve">  (0) </w:t>
      </w:r>
    </w:p>
    <w:p w14:paraId="161EA8F6" w14:textId="77777777" w:rsidR="00D73D77" w:rsidRDefault="00541BAA">
      <w:pPr>
        <w:pStyle w:val="ListParagraph"/>
        <w:keepNext/>
        <w:numPr>
          <w:ilvl w:val="0"/>
          <w:numId w:val="4"/>
        </w:numPr>
      </w:pPr>
      <w:ins w:id="351" w:author="Wang, Charlotte" w:date="2021-10-07T21:21:00Z">
        <w:r>
          <w:rPr>
            <w:rFonts w:hint="eastAsia"/>
            <w:lang w:eastAsia="zh-CN"/>
          </w:rPr>
          <w:t>比较</w:t>
        </w:r>
      </w:ins>
      <w:del w:id="352" w:author="Wang, Charlotte" w:date="2021-10-07T21:21:00Z">
        <w:r w:rsidR="00C57BE7" w:rsidDel="00541BAA">
          <w:delText>不太</w:delText>
        </w:r>
      </w:del>
      <w:r w:rsidR="00C57BE7">
        <w:t>同意</w:t>
      </w:r>
      <w:r w:rsidR="00C57BE7">
        <w:t xml:space="preserve">  (1) </w:t>
      </w:r>
    </w:p>
    <w:p w14:paraId="3144AD26" w14:textId="77777777" w:rsidR="00D73D77" w:rsidRDefault="00C57BE7">
      <w:pPr>
        <w:pStyle w:val="ListParagraph"/>
        <w:keepNext/>
        <w:numPr>
          <w:ilvl w:val="0"/>
          <w:numId w:val="4"/>
        </w:numPr>
      </w:pPr>
      <w:r>
        <w:t>既不同意也不反对</w:t>
      </w:r>
      <w:r>
        <w:t xml:space="preserve">  (2) </w:t>
      </w:r>
    </w:p>
    <w:p w14:paraId="32B36518" w14:textId="77777777" w:rsidR="00D73D77" w:rsidRDefault="00541BAA">
      <w:pPr>
        <w:pStyle w:val="ListParagraph"/>
        <w:keepNext/>
        <w:numPr>
          <w:ilvl w:val="0"/>
          <w:numId w:val="4"/>
        </w:numPr>
      </w:pPr>
      <w:ins w:id="353" w:author="Wang, Charlotte" w:date="2021-10-07T21:21:00Z">
        <w:r>
          <w:rPr>
            <w:rFonts w:hint="eastAsia"/>
            <w:lang w:eastAsia="zh-CN"/>
          </w:rPr>
          <w:t>比较</w:t>
        </w:r>
      </w:ins>
      <w:del w:id="354" w:author="Wang, Charlotte" w:date="2021-10-07T21:21:00Z">
        <w:r w:rsidR="00C57BE7" w:rsidDel="00541BAA">
          <w:delText>有点</w:delText>
        </w:r>
      </w:del>
      <w:r w:rsidR="00C57BE7">
        <w:t>同意</w:t>
      </w:r>
      <w:r w:rsidR="00C57BE7">
        <w:t xml:space="preserve">  (3) </w:t>
      </w:r>
    </w:p>
    <w:p w14:paraId="273A1ED7" w14:textId="77777777" w:rsidR="00D73D77" w:rsidRDefault="00C57BE7">
      <w:pPr>
        <w:pStyle w:val="ListParagraph"/>
        <w:keepNext/>
        <w:numPr>
          <w:ilvl w:val="0"/>
          <w:numId w:val="4"/>
        </w:numPr>
      </w:pPr>
      <w:r>
        <w:t>非常同意</w:t>
      </w:r>
      <w:r>
        <w:t xml:space="preserve">  (4) </w:t>
      </w:r>
    </w:p>
    <w:p w14:paraId="7BBDDEC4" w14:textId="77777777" w:rsidR="00D73D77" w:rsidRDefault="00D73D77"/>
    <w:p w14:paraId="3E17FC0A" w14:textId="77777777" w:rsidR="00D73D77" w:rsidRDefault="00D73D77">
      <w:pPr>
        <w:pStyle w:val="QuestionSeparator"/>
      </w:pPr>
    </w:p>
    <w:p w14:paraId="392CE8C5" w14:textId="77777777" w:rsidR="00D73D77" w:rsidRDefault="00D73D77"/>
    <w:p w14:paraId="0AEA9EF1" w14:textId="77777777" w:rsidR="00D73D77" w:rsidRDefault="00C57BE7">
      <w:pPr>
        <w:keepNext/>
      </w:pPr>
      <w:r>
        <w:lastRenderedPageBreak/>
        <w:t>Q22.3 Some people think the government is trying to do too many things that should be left to individuals and businesses. Others think that the government should do more to solve our country's problems.</w:t>
      </w:r>
      <w:r>
        <w:br/>
        <w:t xml:space="preserve"> </w:t>
      </w:r>
      <w:r>
        <w:br/>
        <w:t xml:space="preserve"> Which come closer to your own view? </w:t>
      </w:r>
    </w:p>
    <w:p w14:paraId="65E04111" w14:textId="77777777" w:rsidR="00D73D77" w:rsidRDefault="00C57BE7">
      <w:pPr>
        <w:pStyle w:val="ListParagraph"/>
        <w:keepNext/>
        <w:numPr>
          <w:ilvl w:val="0"/>
          <w:numId w:val="4"/>
        </w:numPr>
      </w:pPr>
      <w:r>
        <w:t xml:space="preserve">Government is doing too much  (1) </w:t>
      </w:r>
    </w:p>
    <w:p w14:paraId="672D07E2" w14:textId="77777777" w:rsidR="00D73D77" w:rsidRDefault="00C57BE7">
      <w:pPr>
        <w:pStyle w:val="ListParagraph"/>
        <w:keepNext/>
        <w:numPr>
          <w:ilvl w:val="0"/>
          <w:numId w:val="4"/>
        </w:numPr>
      </w:pPr>
      <w:r>
        <w:t xml:space="preserve">Government is doing just the right amount  (7) </w:t>
      </w:r>
    </w:p>
    <w:p w14:paraId="459459B8" w14:textId="77777777" w:rsidR="00D73D77" w:rsidRDefault="00C57BE7">
      <w:pPr>
        <w:pStyle w:val="ListParagraph"/>
        <w:keepNext/>
        <w:numPr>
          <w:ilvl w:val="0"/>
          <w:numId w:val="4"/>
        </w:numPr>
      </w:pPr>
      <w:r>
        <w:t xml:space="preserve">Government should do more  (8) </w:t>
      </w:r>
    </w:p>
    <w:p w14:paraId="6742C1E8" w14:textId="77777777" w:rsidR="00D73D77" w:rsidRDefault="00D73D77"/>
    <w:p w14:paraId="0715C7DD" w14:textId="77777777" w:rsidR="00D73D77" w:rsidRDefault="00C57BE7">
      <w:pPr>
        <w:keepNext/>
        <w:rPr>
          <w:lang w:eastAsia="zh-CN"/>
        </w:rPr>
      </w:pPr>
      <w:r>
        <w:rPr>
          <w:lang w:eastAsia="zh-CN"/>
        </w:rPr>
        <w:t xml:space="preserve">Q22.3 </w:t>
      </w:r>
      <w:r>
        <w:rPr>
          <w:lang w:eastAsia="zh-CN"/>
        </w:rPr>
        <w:t>有些人认为政府过多地尝试去做本应由个人和企业完成的事情。有些人则认为政府应该做更多来解决我们国家的问题。</w:t>
      </w:r>
      <w:r>
        <w:rPr>
          <w:lang w:eastAsia="zh-CN"/>
        </w:rPr>
        <w:t> </w:t>
      </w:r>
      <w:r>
        <w:rPr>
          <w:lang w:eastAsia="zh-CN"/>
        </w:rPr>
        <w:br/>
      </w:r>
      <w:r>
        <w:rPr>
          <w:lang w:eastAsia="zh-CN"/>
        </w:rPr>
        <w:br/>
      </w:r>
      <w:r>
        <w:rPr>
          <w:lang w:eastAsia="zh-CN"/>
        </w:rPr>
        <w:br/>
      </w:r>
      <w:r>
        <w:rPr>
          <w:lang w:eastAsia="zh-CN"/>
        </w:rPr>
        <w:t>哪一个更接近</w:t>
      </w:r>
      <w:del w:id="355" w:author="Wang, Charlotte" w:date="2021-10-07T21:19:00Z">
        <w:r w:rsidDel="009E4CBD">
          <w:rPr>
            <w:lang w:eastAsia="zh-CN"/>
          </w:rPr>
          <w:delText>你</w:delText>
        </w:r>
      </w:del>
      <w:ins w:id="356" w:author="Wang, Charlotte" w:date="2021-10-07T21:19:00Z">
        <w:r w:rsidR="009E4CBD">
          <w:rPr>
            <w:lang w:eastAsia="zh-CN"/>
          </w:rPr>
          <w:t>您</w:t>
        </w:r>
      </w:ins>
      <w:r>
        <w:rPr>
          <w:lang w:eastAsia="zh-CN"/>
        </w:rPr>
        <w:t>自己的观点</w:t>
      </w:r>
      <w:r>
        <w:rPr>
          <w:lang w:eastAsia="zh-CN"/>
        </w:rPr>
        <w:t>?</w:t>
      </w:r>
    </w:p>
    <w:p w14:paraId="69A10FF2" w14:textId="77777777" w:rsidR="00D73D77" w:rsidRDefault="00C57BE7">
      <w:pPr>
        <w:pStyle w:val="ListParagraph"/>
        <w:keepNext/>
        <w:numPr>
          <w:ilvl w:val="0"/>
          <w:numId w:val="4"/>
        </w:numPr>
      </w:pPr>
      <w:r>
        <w:t>政府做得太多</w:t>
      </w:r>
      <w:r>
        <w:t xml:space="preserve">  (1) </w:t>
      </w:r>
    </w:p>
    <w:p w14:paraId="62EDACA0" w14:textId="77777777" w:rsidR="00D73D77" w:rsidRDefault="00C57BE7">
      <w:pPr>
        <w:pStyle w:val="ListParagraph"/>
        <w:keepNext/>
        <w:numPr>
          <w:ilvl w:val="0"/>
          <w:numId w:val="4"/>
        </w:numPr>
      </w:pPr>
      <w:r>
        <w:t>政府做得恰到好处</w:t>
      </w:r>
      <w:r>
        <w:t xml:space="preserve">  (7) </w:t>
      </w:r>
    </w:p>
    <w:p w14:paraId="53045DAD" w14:textId="77777777" w:rsidR="00D73D77" w:rsidRDefault="00C57BE7">
      <w:pPr>
        <w:pStyle w:val="ListParagraph"/>
        <w:keepNext/>
        <w:numPr>
          <w:ilvl w:val="0"/>
          <w:numId w:val="4"/>
        </w:numPr>
      </w:pPr>
      <w:r>
        <w:t>政府应该做更多</w:t>
      </w:r>
      <w:r>
        <w:t xml:space="preserve">  (8) </w:t>
      </w:r>
    </w:p>
    <w:p w14:paraId="698A90BC" w14:textId="77777777" w:rsidR="00D73D77" w:rsidRDefault="00D73D77"/>
    <w:p w14:paraId="03DF62CE" w14:textId="77777777" w:rsidR="00D73D77" w:rsidRDefault="00D73D77">
      <w:pPr>
        <w:pStyle w:val="QuestionSeparator"/>
      </w:pPr>
    </w:p>
    <w:p w14:paraId="2BDE1888" w14:textId="77777777" w:rsidR="00D73D77" w:rsidRDefault="00D73D77"/>
    <w:p w14:paraId="025FECE1" w14:textId="77777777" w:rsidR="00D73D77" w:rsidRDefault="00C57BE7">
      <w:pPr>
        <w:keepNext/>
      </w:pPr>
      <w:r>
        <w:t>Q22.4 How big of an issue do you think income inequality is in [Country]?</w:t>
      </w:r>
    </w:p>
    <w:p w14:paraId="350F348D" w14:textId="77777777" w:rsidR="00D73D77" w:rsidRDefault="00C57BE7">
      <w:pPr>
        <w:pStyle w:val="ListParagraph"/>
        <w:keepNext/>
        <w:numPr>
          <w:ilvl w:val="0"/>
          <w:numId w:val="4"/>
        </w:numPr>
      </w:pPr>
      <w:r>
        <w:t xml:space="preserve">Not an issue at all  (0) </w:t>
      </w:r>
    </w:p>
    <w:p w14:paraId="235FE3A3" w14:textId="77777777" w:rsidR="00D73D77" w:rsidRDefault="00C57BE7">
      <w:pPr>
        <w:pStyle w:val="ListParagraph"/>
        <w:keepNext/>
        <w:numPr>
          <w:ilvl w:val="0"/>
          <w:numId w:val="4"/>
        </w:numPr>
      </w:pPr>
      <w:r>
        <w:t xml:space="preserve">A small issue  (1) </w:t>
      </w:r>
    </w:p>
    <w:p w14:paraId="30ACA99A" w14:textId="77777777" w:rsidR="00D73D77" w:rsidRDefault="00C57BE7">
      <w:pPr>
        <w:pStyle w:val="ListParagraph"/>
        <w:keepNext/>
        <w:numPr>
          <w:ilvl w:val="0"/>
          <w:numId w:val="4"/>
        </w:numPr>
      </w:pPr>
      <w:r>
        <w:t xml:space="preserve">An issue  (2) </w:t>
      </w:r>
    </w:p>
    <w:p w14:paraId="6AF33410" w14:textId="77777777" w:rsidR="00D73D77" w:rsidRDefault="00C57BE7">
      <w:pPr>
        <w:pStyle w:val="ListParagraph"/>
        <w:keepNext/>
        <w:numPr>
          <w:ilvl w:val="0"/>
          <w:numId w:val="4"/>
        </w:numPr>
      </w:pPr>
      <w:r>
        <w:t xml:space="preserve">A serious issue  (3) </w:t>
      </w:r>
    </w:p>
    <w:p w14:paraId="0F212FB8" w14:textId="77777777" w:rsidR="00D73D77" w:rsidRDefault="00C57BE7">
      <w:pPr>
        <w:pStyle w:val="ListParagraph"/>
        <w:keepNext/>
        <w:numPr>
          <w:ilvl w:val="0"/>
          <w:numId w:val="4"/>
        </w:numPr>
      </w:pPr>
      <w:r>
        <w:t xml:space="preserve">A very serious issue  (4) </w:t>
      </w:r>
    </w:p>
    <w:p w14:paraId="07305A86" w14:textId="77777777" w:rsidR="00D73D77" w:rsidRDefault="00D73D77"/>
    <w:p w14:paraId="650D6E64" w14:textId="77777777" w:rsidR="00D73D77" w:rsidRDefault="00C57BE7">
      <w:pPr>
        <w:keepNext/>
        <w:rPr>
          <w:lang w:eastAsia="zh-CN"/>
        </w:rPr>
      </w:pPr>
      <w:r>
        <w:rPr>
          <w:lang w:eastAsia="zh-CN"/>
        </w:rPr>
        <w:lastRenderedPageBreak/>
        <w:t xml:space="preserve">Q22.4 </w:t>
      </w:r>
      <w:r>
        <w:rPr>
          <w:lang w:eastAsia="zh-CN"/>
        </w:rPr>
        <w:t>您认为在中国，收入不平等的问题有多大？</w:t>
      </w:r>
    </w:p>
    <w:p w14:paraId="4F50D682" w14:textId="77777777" w:rsidR="00D73D77" w:rsidRDefault="00C57BE7">
      <w:pPr>
        <w:pStyle w:val="ListParagraph"/>
        <w:keepNext/>
        <w:numPr>
          <w:ilvl w:val="0"/>
          <w:numId w:val="4"/>
        </w:numPr>
      </w:pPr>
      <w:r>
        <w:t>根本不是问题</w:t>
      </w:r>
      <w:r>
        <w:t xml:space="preserve">  (0) </w:t>
      </w:r>
    </w:p>
    <w:p w14:paraId="6B420D72" w14:textId="77777777" w:rsidR="00D73D77" w:rsidRDefault="00C57BE7">
      <w:pPr>
        <w:pStyle w:val="ListParagraph"/>
        <w:keepNext/>
        <w:numPr>
          <w:ilvl w:val="0"/>
          <w:numId w:val="4"/>
        </w:numPr>
      </w:pPr>
      <w:r>
        <w:t>一个小问题</w:t>
      </w:r>
      <w:r>
        <w:t xml:space="preserve">  (1) </w:t>
      </w:r>
    </w:p>
    <w:p w14:paraId="600AAE8C" w14:textId="77777777" w:rsidR="00D73D77" w:rsidRDefault="00C57BE7">
      <w:pPr>
        <w:pStyle w:val="ListParagraph"/>
        <w:keepNext/>
        <w:numPr>
          <w:ilvl w:val="0"/>
          <w:numId w:val="4"/>
        </w:numPr>
      </w:pPr>
      <w:r>
        <w:t>一个问题</w:t>
      </w:r>
      <w:r>
        <w:t xml:space="preserve">  (2) </w:t>
      </w:r>
    </w:p>
    <w:p w14:paraId="14D70C80" w14:textId="77777777" w:rsidR="00D73D77" w:rsidRDefault="00C57BE7">
      <w:pPr>
        <w:pStyle w:val="ListParagraph"/>
        <w:keepNext/>
        <w:numPr>
          <w:ilvl w:val="0"/>
          <w:numId w:val="4"/>
        </w:numPr>
      </w:pPr>
      <w:r>
        <w:t>一个严重的问题</w:t>
      </w:r>
      <w:r>
        <w:t xml:space="preserve">  (3) </w:t>
      </w:r>
    </w:p>
    <w:p w14:paraId="19074399" w14:textId="77777777" w:rsidR="00D73D77" w:rsidRDefault="00C57BE7">
      <w:pPr>
        <w:pStyle w:val="ListParagraph"/>
        <w:keepNext/>
        <w:numPr>
          <w:ilvl w:val="0"/>
          <w:numId w:val="4"/>
        </w:numPr>
      </w:pPr>
      <w:r>
        <w:t>一个非常严重的问题</w:t>
      </w:r>
      <w:r>
        <w:t xml:space="preserve">  (4) </w:t>
      </w:r>
    </w:p>
    <w:p w14:paraId="46B907CB" w14:textId="77777777" w:rsidR="00D73D77" w:rsidRDefault="00D73D77"/>
    <w:p w14:paraId="436CCDF6" w14:textId="77777777" w:rsidR="00D73D77" w:rsidRDefault="00D73D77">
      <w:pPr>
        <w:pStyle w:val="QuestionSeparator"/>
      </w:pPr>
    </w:p>
    <w:p w14:paraId="402640B1" w14:textId="77777777" w:rsidR="00D73D77" w:rsidRDefault="00D73D77"/>
    <w:p w14:paraId="168C967A" w14:textId="77777777" w:rsidR="00D73D77" w:rsidRDefault="00C57BE7">
      <w:pPr>
        <w:keepNext/>
      </w:pPr>
      <w:r>
        <w:t>Q22.5 Do you think that overall people in the world will be richer or poorer in 100 years from now?</w:t>
      </w:r>
    </w:p>
    <w:p w14:paraId="2A75876F" w14:textId="77777777" w:rsidR="00D73D77" w:rsidRDefault="00C57BE7">
      <w:pPr>
        <w:pStyle w:val="ListParagraph"/>
        <w:keepNext/>
        <w:numPr>
          <w:ilvl w:val="0"/>
          <w:numId w:val="4"/>
        </w:numPr>
      </w:pPr>
      <w:r>
        <w:t xml:space="preserve">Much poorer  (0) </w:t>
      </w:r>
    </w:p>
    <w:p w14:paraId="79D9813E" w14:textId="77777777" w:rsidR="00D73D77" w:rsidRDefault="00C57BE7">
      <w:pPr>
        <w:pStyle w:val="ListParagraph"/>
        <w:keepNext/>
        <w:numPr>
          <w:ilvl w:val="0"/>
          <w:numId w:val="4"/>
        </w:numPr>
      </w:pPr>
      <w:r>
        <w:t xml:space="preserve">Poorer  (11) </w:t>
      </w:r>
    </w:p>
    <w:p w14:paraId="28401226" w14:textId="77777777" w:rsidR="00D73D77" w:rsidRDefault="00C57BE7">
      <w:pPr>
        <w:pStyle w:val="ListParagraph"/>
        <w:keepNext/>
        <w:numPr>
          <w:ilvl w:val="0"/>
          <w:numId w:val="4"/>
        </w:numPr>
      </w:pPr>
      <w:r>
        <w:t xml:space="preserve">As rich as now  (12) </w:t>
      </w:r>
    </w:p>
    <w:p w14:paraId="3D050190" w14:textId="77777777" w:rsidR="00D73D77" w:rsidRDefault="00C57BE7">
      <w:pPr>
        <w:pStyle w:val="ListParagraph"/>
        <w:keepNext/>
        <w:numPr>
          <w:ilvl w:val="0"/>
          <w:numId w:val="4"/>
        </w:numPr>
      </w:pPr>
      <w:r>
        <w:t xml:space="preserve">Richer  (13) </w:t>
      </w:r>
    </w:p>
    <w:p w14:paraId="0419CF47" w14:textId="77777777" w:rsidR="00D73D77" w:rsidRDefault="00C57BE7">
      <w:pPr>
        <w:pStyle w:val="ListParagraph"/>
        <w:keepNext/>
        <w:numPr>
          <w:ilvl w:val="0"/>
          <w:numId w:val="4"/>
        </w:numPr>
      </w:pPr>
      <w:r>
        <w:t xml:space="preserve">Much richer  (14) </w:t>
      </w:r>
    </w:p>
    <w:p w14:paraId="6D3181B9" w14:textId="77777777" w:rsidR="00D73D77" w:rsidRDefault="00D73D77"/>
    <w:p w14:paraId="1F4A997C" w14:textId="77777777" w:rsidR="00D73D77" w:rsidRDefault="00C57BE7">
      <w:pPr>
        <w:keepNext/>
        <w:rPr>
          <w:lang w:eastAsia="zh-CN"/>
        </w:rPr>
      </w:pPr>
      <w:r>
        <w:rPr>
          <w:lang w:eastAsia="zh-CN"/>
        </w:rPr>
        <w:t xml:space="preserve">Q22.5 </w:t>
      </w:r>
      <w:del w:id="357" w:author="Wang, Charlotte" w:date="2021-10-07T21:19:00Z">
        <w:r w:rsidDel="009E4CBD">
          <w:rPr>
            <w:lang w:eastAsia="zh-CN"/>
          </w:rPr>
          <w:delText>你</w:delText>
        </w:r>
      </w:del>
      <w:ins w:id="358" w:author="Wang, Charlotte" w:date="2021-10-07T21:19:00Z">
        <w:r w:rsidR="009E4CBD">
          <w:rPr>
            <w:lang w:eastAsia="zh-CN"/>
          </w:rPr>
          <w:t>您</w:t>
        </w:r>
      </w:ins>
      <w:r>
        <w:rPr>
          <w:lang w:eastAsia="zh-CN"/>
        </w:rPr>
        <w:t>认为</w:t>
      </w:r>
      <w:r>
        <w:rPr>
          <w:lang w:eastAsia="zh-CN"/>
        </w:rPr>
        <w:t>100</w:t>
      </w:r>
      <w:r>
        <w:rPr>
          <w:lang w:eastAsia="zh-CN"/>
        </w:rPr>
        <w:t>年后，世界上的人总体上会是更富有还是更贫穷？</w:t>
      </w:r>
    </w:p>
    <w:p w14:paraId="0BEEE684" w14:textId="77777777" w:rsidR="00D73D77" w:rsidRDefault="00C57BE7">
      <w:pPr>
        <w:pStyle w:val="ListParagraph"/>
        <w:keepNext/>
        <w:numPr>
          <w:ilvl w:val="0"/>
          <w:numId w:val="4"/>
        </w:numPr>
      </w:pPr>
      <w:r>
        <w:t>远远更贫穷</w:t>
      </w:r>
      <w:r>
        <w:t xml:space="preserve">  (0) </w:t>
      </w:r>
    </w:p>
    <w:p w14:paraId="670E1FD5" w14:textId="77777777" w:rsidR="00D73D77" w:rsidRDefault="00C57BE7">
      <w:pPr>
        <w:pStyle w:val="ListParagraph"/>
        <w:keepNext/>
        <w:numPr>
          <w:ilvl w:val="0"/>
          <w:numId w:val="4"/>
        </w:numPr>
      </w:pPr>
      <w:r>
        <w:t>更贫穷</w:t>
      </w:r>
      <w:r>
        <w:t xml:space="preserve">  (11) </w:t>
      </w:r>
    </w:p>
    <w:p w14:paraId="23E80BF7" w14:textId="77777777" w:rsidR="00D73D77" w:rsidRDefault="00C57BE7">
      <w:pPr>
        <w:pStyle w:val="ListParagraph"/>
        <w:keepNext/>
        <w:numPr>
          <w:ilvl w:val="0"/>
          <w:numId w:val="4"/>
        </w:numPr>
      </w:pPr>
      <w:r>
        <w:t>像现在一样</w:t>
      </w:r>
      <w:r>
        <w:t xml:space="preserve">  (12) </w:t>
      </w:r>
    </w:p>
    <w:p w14:paraId="181FD78D" w14:textId="77777777" w:rsidR="00D73D77" w:rsidRDefault="00C57BE7">
      <w:pPr>
        <w:pStyle w:val="ListParagraph"/>
        <w:keepNext/>
        <w:numPr>
          <w:ilvl w:val="0"/>
          <w:numId w:val="4"/>
        </w:numPr>
      </w:pPr>
      <w:r>
        <w:t>更富有</w:t>
      </w:r>
      <w:r>
        <w:t xml:space="preserve">  (13) </w:t>
      </w:r>
    </w:p>
    <w:p w14:paraId="189D0761" w14:textId="77777777" w:rsidR="00D73D77" w:rsidRDefault="00C57BE7">
      <w:pPr>
        <w:pStyle w:val="ListParagraph"/>
        <w:keepNext/>
        <w:numPr>
          <w:ilvl w:val="0"/>
          <w:numId w:val="4"/>
        </w:numPr>
      </w:pPr>
      <w:r>
        <w:t>远远更富有</w:t>
      </w:r>
      <w:r>
        <w:t xml:space="preserve">  (14) </w:t>
      </w:r>
    </w:p>
    <w:p w14:paraId="5B30CED5" w14:textId="77777777" w:rsidR="00D73D77" w:rsidRDefault="00D73D77"/>
    <w:p w14:paraId="7A7B9CDD" w14:textId="77777777" w:rsidR="00D73D77" w:rsidRDefault="00C57BE7">
      <w:pPr>
        <w:pStyle w:val="BlockEndLabel"/>
      </w:pPr>
      <w:r>
        <w:t>End of Block: Trust, perceptions of institutions, inequality, and the future</w:t>
      </w:r>
    </w:p>
    <w:p w14:paraId="733DC22B" w14:textId="77777777" w:rsidR="00D73D77" w:rsidRDefault="00D73D77">
      <w:pPr>
        <w:pStyle w:val="BlockSeparator"/>
      </w:pPr>
    </w:p>
    <w:p w14:paraId="234EDD70" w14:textId="77777777" w:rsidR="00D73D77" w:rsidRDefault="00C57BE7">
      <w:pPr>
        <w:pStyle w:val="BlockStartLabel"/>
      </w:pPr>
      <w:r>
        <w:t>Start of Block: Feedback</w:t>
      </w:r>
    </w:p>
    <w:p w14:paraId="2391E83B" w14:textId="77777777" w:rsidR="00D73D77" w:rsidRDefault="00D73D77"/>
    <w:p w14:paraId="2F86F168" w14:textId="77777777" w:rsidR="00D73D77" w:rsidRDefault="00C57BE7">
      <w:pPr>
        <w:keepNext/>
      </w:pPr>
      <w:r>
        <w:t>Q25.1 Do you feel that this survey was politically biased?</w:t>
      </w:r>
    </w:p>
    <w:p w14:paraId="66E7F1AE" w14:textId="77777777" w:rsidR="00D73D77" w:rsidRDefault="00C57BE7">
      <w:pPr>
        <w:pStyle w:val="ListParagraph"/>
        <w:keepNext/>
        <w:numPr>
          <w:ilvl w:val="0"/>
          <w:numId w:val="4"/>
        </w:numPr>
      </w:pPr>
      <w:r>
        <w:t xml:space="preserve">Yes, left-wing biased  (1) </w:t>
      </w:r>
    </w:p>
    <w:p w14:paraId="6B2F8450" w14:textId="77777777" w:rsidR="00D73D77" w:rsidRDefault="00C57BE7">
      <w:pPr>
        <w:pStyle w:val="ListParagraph"/>
        <w:keepNext/>
        <w:numPr>
          <w:ilvl w:val="0"/>
          <w:numId w:val="4"/>
        </w:numPr>
      </w:pPr>
      <w:r>
        <w:t xml:space="preserve">Yes, right-wing biased  (2) </w:t>
      </w:r>
    </w:p>
    <w:p w14:paraId="18F3E4AE" w14:textId="77777777" w:rsidR="00D73D77" w:rsidRDefault="00C57BE7">
      <w:pPr>
        <w:pStyle w:val="ListParagraph"/>
        <w:keepNext/>
        <w:numPr>
          <w:ilvl w:val="0"/>
          <w:numId w:val="4"/>
        </w:numPr>
      </w:pPr>
      <w:r>
        <w:t xml:space="preserve">No, I do not feel it was biased  (3) </w:t>
      </w:r>
    </w:p>
    <w:p w14:paraId="5F98A52D" w14:textId="77777777" w:rsidR="00D73D77" w:rsidRDefault="00D73D77"/>
    <w:p w14:paraId="7E059180" w14:textId="77777777" w:rsidR="00D73D77" w:rsidRDefault="00C57BE7">
      <w:pPr>
        <w:keepNext/>
        <w:rPr>
          <w:lang w:eastAsia="zh-CN"/>
        </w:rPr>
      </w:pPr>
      <w:r>
        <w:rPr>
          <w:lang w:eastAsia="zh-CN"/>
        </w:rPr>
        <w:t xml:space="preserve">Q25.1 </w:t>
      </w:r>
      <w:del w:id="359" w:author="Wang, Charlotte" w:date="2021-10-07T21:19:00Z">
        <w:r w:rsidDel="009E4CBD">
          <w:rPr>
            <w:lang w:eastAsia="zh-CN"/>
          </w:rPr>
          <w:delText>你</w:delText>
        </w:r>
      </w:del>
      <w:ins w:id="360" w:author="Wang, Charlotte" w:date="2021-10-07T21:19:00Z">
        <w:r w:rsidR="009E4CBD">
          <w:rPr>
            <w:lang w:eastAsia="zh-CN"/>
          </w:rPr>
          <w:t>您</w:t>
        </w:r>
      </w:ins>
      <w:r>
        <w:rPr>
          <w:lang w:eastAsia="zh-CN"/>
        </w:rPr>
        <w:t>觉得这个调查有政治取向吗？</w:t>
      </w:r>
    </w:p>
    <w:p w14:paraId="36ABD9C1" w14:textId="77777777" w:rsidR="00D73D77" w:rsidRDefault="00C57BE7">
      <w:pPr>
        <w:pStyle w:val="ListParagraph"/>
        <w:keepNext/>
        <w:numPr>
          <w:ilvl w:val="0"/>
          <w:numId w:val="4"/>
        </w:numPr>
      </w:pPr>
      <w:r>
        <w:t>有，偏向支持环保</w:t>
      </w:r>
      <w:r>
        <w:t xml:space="preserve">  (1) </w:t>
      </w:r>
    </w:p>
    <w:p w14:paraId="79CD9D7F" w14:textId="77777777" w:rsidR="00D73D77" w:rsidRDefault="00C57BE7">
      <w:pPr>
        <w:pStyle w:val="ListParagraph"/>
        <w:keepNext/>
        <w:numPr>
          <w:ilvl w:val="0"/>
          <w:numId w:val="4"/>
        </w:numPr>
      </w:pPr>
      <w:r>
        <w:t>有，偏向不支持环保</w:t>
      </w:r>
      <w:r>
        <w:t xml:space="preserve">  (2) </w:t>
      </w:r>
    </w:p>
    <w:p w14:paraId="60200FEA" w14:textId="77777777" w:rsidR="00D73D77" w:rsidRDefault="00C57BE7">
      <w:pPr>
        <w:pStyle w:val="ListParagraph"/>
        <w:keepNext/>
        <w:numPr>
          <w:ilvl w:val="0"/>
          <w:numId w:val="4"/>
        </w:numPr>
        <w:rPr>
          <w:lang w:eastAsia="zh-CN"/>
        </w:rPr>
      </w:pPr>
      <w:r>
        <w:rPr>
          <w:lang w:eastAsia="zh-CN"/>
        </w:rPr>
        <w:t>没有，我不觉得它有什么政治取向</w:t>
      </w:r>
      <w:r>
        <w:rPr>
          <w:lang w:eastAsia="zh-CN"/>
        </w:rPr>
        <w:t xml:space="preserve">  (3) </w:t>
      </w:r>
    </w:p>
    <w:p w14:paraId="490F6ABC" w14:textId="77777777" w:rsidR="00D73D77" w:rsidRDefault="00D73D77">
      <w:pPr>
        <w:rPr>
          <w:lang w:eastAsia="zh-CN"/>
        </w:rPr>
      </w:pPr>
    </w:p>
    <w:p w14:paraId="6F7E8942" w14:textId="77777777" w:rsidR="00D73D77" w:rsidRDefault="00D73D77">
      <w:pPr>
        <w:pStyle w:val="QuestionSeparator"/>
        <w:rPr>
          <w:lang w:eastAsia="zh-CN"/>
        </w:rPr>
      </w:pPr>
    </w:p>
    <w:p w14:paraId="64649672" w14:textId="77777777" w:rsidR="00D73D77" w:rsidRDefault="00D73D77">
      <w:pPr>
        <w:rPr>
          <w:lang w:eastAsia="zh-CN"/>
        </w:rPr>
      </w:pPr>
    </w:p>
    <w:p w14:paraId="01EC7BCB" w14:textId="77777777" w:rsidR="00D73D77" w:rsidRDefault="00C57BE7">
      <w:pPr>
        <w:keepNext/>
      </w:pPr>
      <w:r>
        <w:t>Q25.2 The survey is nearing completion. You can now enter any comments, thoughts or suggestions in the field below.</w:t>
      </w:r>
    </w:p>
    <w:p w14:paraId="6855CF32" w14:textId="77777777" w:rsidR="00D73D77" w:rsidRDefault="00C57BE7">
      <w:pPr>
        <w:pStyle w:val="TextEntryLine"/>
        <w:ind w:firstLine="400"/>
        <w:rPr>
          <w:lang w:eastAsia="zh-CN"/>
        </w:rPr>
      </w:pPr>
      <w:r>
        <w:rPr>
          <w:lang w:eastAsia="zh-CN"/>
        </w:rPr>
        <w:t>________________________________________________________________</w:t>
      </w:r>
    </w:p>
    <w:p w14:paraId="3EFA90B3" w14:textId="77777777" w:rsidR="00D73D77" w:rsidRDefault="00C57BE7">
      <w:pPr>
        <w:pStyle w:val="TextEntryLine"/>
        <w:ind w:firstLine="400"/>
        <w:rPr>
          <w:lang w:eastAsia="zh-CN"/>
        </w:rPr>
      </w:pPr>
      <w:r>
        <w:rPr>
          <w:lang w:eastAsia="zh-CN"/>
        </w:rPr>
        <w:t>________________________________________________________________</w:t>
      </w:r>
    </w:p>
    <w:p w14:paraId="2D8E0436" w14:textId="77777777" w:rsidR="00D73D77" w:rsidRDefault="00C57BE7">
      <w:pPr>
        <w:pStyle w:val="TextEntryLine"/>
        <w:ind w:firstLine="400"/>
        <w:rPr>
          <w:lang w:eastAsia="zh-CN"/>
        </w:rPr>
      </w:pPr>
      <w:r>
        <w:rPr>
          <w:lang w:eastAsia="zh-CN"/>
        </w:rPr>
        <w:t>________________________________________________________________</w:t>
      </w:r>
    </w:p>
    <w:p w14:paraId="3C4455A6" w14:textId="77777777" w:rsidR="00D73D77" w:rsidRDefault="00C57BE7">
      <w:pPr>
        <w:pStyle w:val="TextEntryLine"/>
        <w:ind w:firstLine="400"/>
        <w:rPr>
          <w:lang w:eastAsia="zh-CN"/>
        </w:rPr>
      </w:pPr>
      <w:r>
        <w:rPr>
          <w:lang w:eastAsia="zh-CN"/>
        </w:rPr>
        <w:t>________________________________________________________________</w:t>
      </w:r>
    </w:p>
    <w:p w14:paraId="24968677" w14:textId="77777777" w:rsidR="00D73D77" w:rsidRDefault="00C57BE7">
      <w:pPr>
        <w:pStyle w:val="TextEntryLine"/>
        <w:ind w:firstLine="400"/>
        <w:rPr>
          <w:lang w:eastAsia="zh-CN"/>
        </w:rPr>
      </w:pPr>
      <w:r>
        <w:rPr>
          <w:lang w:eastAsia="zh-CN"/>
        </w:rPr>
        <w:t>________________________________________________________________</w:t>
      </w:r>
    </w:p>
    <w:p w14:paraId="3DB14FCF" w14:textId="77777777" w:rsidR="00D73D77" w:rsidRDefault="00D73D77">
      <w:pPr>
        <w:rPr>
          <w:lang w:eastAsia="zh-CN"/>
        </w:rPr>
      </w:pPr>
    </w:p>
    <w:p w14:paraId="564F841A" w14:textId="77777777" w:rsidR="00D73D77" w:rsidRDefault="00C57BE7">
      <w:pPr>
        <w:keepNext/>
        <w:rPr>
          <w:lang w:eastAsia="zh-CN"/>
        </w:rPr>
      </w:pPr>
      <w:r>
        <w:rPr>
          <w:lang w:eastAsia="zh-CN"/>
        </w:rPr>
        <w:t xml:space="preserve">Q25.2 </w:t>
      </w:r>
      <w:r>
        <w:rPr>
          <w:lang w:eastAsia="zh-CN"/>
        </w:rPr>
        <w:t>调查接近尾声。您现在可以在下面输入任何评论、想法或建议。</w:t>
      </w:r>
    </w:p>
    <w:p w14:paraId="438BB35C" w14:textId="77777777" w:rsidR="00D73D77" w:rsidRDefault="00C57BE7">
      <w:pPr>
        <w:pStyle w:val="TextEntryLine"/>
        <w:ind w:firstLine="400"/>
      </w:pPr>
      <w:r>
        <w:t>________________________________________________________________</w:t>
      </w:r>
    </w:p>
    <w:p w14:paraId="616CA90F" w14:textId="77777777" w:rsidR="00D73D77" w:rsidRDefault="00C57BE7">
      <w:pPr>
        <w:pStyle w:val="TextEntryLine"/>
        <w:ind w:firstLine="400"/>
      </w:pPr>
      <w:r>
        <w:t>________________________________________________________________</w:t>
      </w:r>
    </w:p>
    <w:p w14:paraId="209EA015" w14:textId="77777777" w:rsidR="00D73D77" w:rsidRDefault="00C57BE7">
      <w:pPr>
        <w:pStyle w:val="TextEntryLine"/>
        <w:ind w:firstLine="400"/>
      </w:pPr>
      <w:r>
        <w:t>________________________________________________________________</w:t>
      </w:r>
    </w:p>
    <w:p w14:paraId="0070143C" w14:textId="77777777" w:rsidR="00D73D77" w:rsidRDefault="00C57BE7">
      <w:pPr>
        <w:pStyle w:val="TextEntryLine"/>
        <w:ind w:firstLine="400"/>
      </w:pPr>
      <w:r>
        <w:t>________________________________________________________________</w:t>
      </w:r>
    </w:p>
    <w:p w14:paraId="66C4E3AA" w14:textId="77777777" w:rsidR="00D73D77" w:rsidRDefault="00C57BE7">
      <w:pPr>
        <w:pStyle w:val="TextEntryLine"/>
        <w:ind w:firstLine="400"/>
      </w:pPr>
      <w:r>
        <w:t>________________________________________________________________</w:t>
      </w:r>
    </w:p>
    <w:p w14:paraId="2A5ECE7F" w14:textId="77777777" w:rsidR="00D73D77" w:rsidRDefault="00D73D77"/>
    <w:p w14:paraId="1224A5FF" w14:textId="77777777" w:rsidR="00D73D77" w:rsidRDefault="00D73D77">
      <w:pPr>
        <w:pStyle w:val="QuestionSeparator"/>
      </w:pPr>
    </w:p>
    <w:p w14:paraId="2300E288" w14:textId="77777777" w:rsidR="00D73D77" w:rsidRDefault="00C57BE7">
      <w:pPr>
        <w:pStyle w:val="QDisplayLogic"/>
        <w:keepNext/>
      </w:pPr>
      <w:r>
        <w:lastRenderedPageBreak/>
        <w:t>Display This Question:</w:t>
      </w:r>
    </w:p>
    <w:p w14:paraId="73FF4C67" w14:textId="77777777" w:rsidR="00D73D77" w:rsidRDefault="00C57BE7">
      <w:pPr>
        <w:pStyle w:val="QDisplayLogic"/>
        <w:keepNext/>
        <w:ind w:firstLine="400"/>
      </w:pPr>
      <w:r>
        <w:t>If winner = 1</w:t>
      </w:r>
    </w:p>
    <w:tbl>
      <w:tblPr>
        <w:tblStyle w:val="QQuestionIconTable"/>
        <w:tblW w:w="50" w:type="auto"/>
        <w:tblLook w:val="07E0" w:firstRow="1" w:lastRow="1" w:firstColumn="1" w:lastColumn="1" w:noHBand="1" w:noVBand="1"/>
      </w:tblPr>
      <w:tblGrid>
        <w:gridCol w:w="380"/>
      </w:tblGrid>
      <w:tr w:rsidR="00D73D77" w14:paraId="6BCA2F3D" w14:textId="77777777">
        <w:tc>
          <w:tcPr>
            <w:tcW w:w="50" w:type="dxa"/>
          </w:tcPr>
          <w:p w14:paraId="2422F2D2" w14:textId="77777777" w:rsidR="00D73D77" w:rsidRDefault="00C57BE7">
            <w:pPr>
              <w:keepNext/>
            </w:pPr>
            <w:r>
              <w:rPr>
                <w:noProof/>
              </w:rPr>
              <w:drawing>
                <wp:inline distT="0" distB="0" distL="0" distR="0" wp14:anchorId="11D29886" wp14:editId="5731F5BD">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468325E7" w14:textId="77777777" w:rsidR="00D73D77" w:rsidRDefault="00D73D77"/>
    <w:p w14:paraId="3051FABE" w14:textId="77777777" w:rsidR="00D73D77" w:rsidRDefault="00C57BE7">
      <w:pPr>
        <w:keepNext/>
      </w:pPr>
      <w:r>
        <w:t xml:space="preserve">Q251 Congratulations! </w:t>
      </w:r>
      <w:r>
        <w:br/>
        <w:t>  You won the lottery previously described. Of the $100 prize, $  will be donated to the charity Gold Standard, as you decided, and the remainder will be paid to you through the survey company Dynata.</w:t>
      </w:r>
    </w:p>
    <w:p w14:paraId="540D0D1C" w14:textId="77777777" w:rsidR="00D73D77" w:rsidRDefault="00D73D77"/>
    <w:p w14:paraId="13BCCCF5" w14:textId="77777777" w:rsidR="00D73D77" w:rsidRDefault="00C57BE7">
      <w:pPr>
        <w:keepNext/>
        <w:rPr>
          <w:lang w:eastAsia="zh-CN"/>
        </w:rPr>
      </w:pPr>
      <w:r>
        <w:rPr>
          <w:lang w:eastAsia="zh-CN"/>
        </w:rPr>
        <w:t xml:space="preserve">Q251 </w:t>
      </w:r>
      <w:r>
        <w:rPr>
          <w:lang w:eastAsia="zh-CN"/>
        </w:rPr>
        <w:t>恭喜！</w:t>
      </w:r>
      <w:r>
        <w:rPr>
          <w:lang w:eastAsia="zh-CN"/>
        </w:rPr>
        <w:br/>
      </w:r>
      <w:r>
        <w:rPr>
          <w:lang w:eastAsia="zh-CN"/>
        </w:rPr>
        <w:t>您获得了刚才所提到的奖金。按照您的决定，在人民币</w:t>
      </w:r>
      <w:r>
        <w:rPr>
          <w:lang w:eastAsia="zh-CN"/>
        </w:rPr>
        <w:t>600</w:t>
      </w:r>
      <w:r>
        <w:rPr>
          <w:lang w:eastAsia="zh-CN"/>
        </w:rPr>
        <w:t>元的奖金当中，有</w:t>
      </w:r>
      <w:r>
        <w:rPr>
          <w:lang w:eastAsia="zh-CN"/>
        </w:rPr>
        <w:t>x</w:t>
      </w:r>
      <w:r>
        <w:rPr>
          <w:lang w:eastAsia="zh-CN"/>
        </w:rPr>
        <w:t>元将捐赠给慈善机构</w:t>
      </w:r>
      <w:r>
        <w:rPr>
          <w:lang w:eastAsia="zh-CN"/>
        </w:rPr>
        <w:t xml:space="preserve"> Gold Standard</w:t>
      </w:r>
      <w:r>
        <w:rPr>
          <w:lang w:eastAsia="zh-CN"/>
        </w:rPr>
        <w:t>。而其余部分则会通过调查公司</w:t>
      </w:r>
      <w:r>
        <w:rPr>
          <w:lang w:eastAsia="zh-CN"/>
        </w:rPr>
        <w:t xml:space="preserve"> Dynata </w:t>
      </w:r>
      <w:r>
        <w:rPr>
          <w:lang w:eastAsia="zh-CN"/>
        </w:rPr>
        <w:t>支付给您。</w:t>
      </w:r>
    </w:p>
    <w:p w14:paraId="4D0F880D" w14:textId="77777777" w:rsidR="00D73D77" w:rsidRDefault="00D73D77">
      <w:pPr>
        <w:rPr>
          <w:lang w:eastAsia="zh-CN"/>
        </w:rPr>
      </w:pPr>
    </w:p>
    <w:p w14:paraId="67E34BA3" w14:textId="77777777" w:rsidR="00D73D77" w:rsidRDefault="00C57BE7">
      <w:pPr>
        <w:pStyle w:val="BlockEndLabel"/>
        <w:rPr>
          <w:lang w:eastAsia="zh-CN"/>
        </w:rPr>
      </w:pPr>
      <w:r>
        <w:rPr>
          <w:lang w:eastAsia="zh-CN"/>
        </w:rPr>
        <w:t>End of Block: Feedback</w:t>
      </w:r>
    </w:p>
    <w:p w14:paraId="15D9A228" w14:textId="77777777" w:rsidR="00D73D77" w:rsidRDefault="00D73D77">
      <w:pPr>
        <w:pStyle w:val="BlockSeparator"/>
        <w:rPr>
          <w:lang w:eastAsia="zh-CN"/>
        </w:rPr>
      </w:pPr>
    </w:p>
    <w:p w14:paraId="592E8842" w14:textId="77777777" w:rsidR="00D73D77" w:rsidRDefault="00C57BE7">
      <w:pPr>
        <w:pStyle w:val="BlockStartLabel"/>
        <w:rPr>
          <w:lang w:eastAsia="zh-CN"/>
        </w:rPr>
      </w:pPr>
      <w:r>
        <w:rPr>
          <w:lang w:eastAsia="zh-CN"/>
        </w:rPr>
        <w:t>Start of Block: Petition</w:t>
      </w:r>
    </w:p>
    <w:tbl>
      <w:tblPr>
        <w:tblStyle w:val="QQuestionIconTable"/>
        <w:tblW w:w="50" w:type="auto"/>
        <w:tblLook w:val="07E0" w:firstRow="1" w:lastRow="1" w:firstColumn="1" w:lastColumn="1" w:noHBand="1" w:noVBand="1"/>
      </w:tblPr>
      <w:tblGrid>
        <w:gridCol w:w="380"/>
      </w:tblGrid>
      <w:tr w:rsidR="00D73D77" w14:paraId="2E7B45EA" w14:textId="77777777">
        <w:tc>
          <w:tcPr>
            <w:tcW w:w="50" w:type="dxa"/>
          </w:tcPr>
          <w:p w14:paraId="692E40DD" w14:textId="77777777" w:rsidR="00D73D77" w:rsidRDefault="00C57BE7">
            <w:pPr>
              <w:keepNext/>
            </w:pPr>
            <w:r>
              <w:rPr>
                <w:noProof/>
              </w:rPr>
              <w:drawing>
                <wp:inline distT="0" distB="0" distL="0" distR="0" wp14:anchorId="32AD422E" wp14:editId="3BD0B57A">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4A35DD80" w14:textId="77777777" w:rsidR="00D73D77" w:rsidRDefault="00D73D77"/>
    <w:p w14:paraId="0F7F59E2" w14:textId="77777777" w:rsidR="00D73D77" w:rsidRDefault="00C57BE7">
      <w:pPr>
        <w:keepNext/>
      </w:pPr>
      <w:r>
        <w:t>Q257 Finally, are you willing to sign a petition to "stand up for real climate action"?</w:t>
      </w:r>
      <w:r>
        <w:br/>
      </w:r>
      <w:r>
        <w:br/>
        <w:t xml:space="preserve">As soon as the survey is complete, we will send the results to the </w:t>
      </w:r>
      <w:commentRangeStart w:id="361"/>
      <w:commentRangeStart w:id="362"/>
      <w:r>
        <w:t xml:space="preserve">Prime minister's </w:t>
      </w:r>
      <w:commentRangeEnd w:id="361"/>
      <w:r w:rsidR="00541BAA">
        <w:rPr>
          <w:rStyle w:val="CommentReference"/>
        </w:rPr>
        <w:commentReference w:id="361"/>
      </w:r>
      <w:commentRangeEnd w:id="362"/>
      <w:r w:rsidR="00550951">
        <w:rPr>
          <w:rStyle w:val="CommentReference"/>
        </w:rPr>
        <w:commentReference w:id="362"/>
      </w:r>
      <w:r>
        <w:t>office, informing him what share of people who took this survey were willing to support the following petition. </w:t>
      </w:r>
      <w:r>
        <w:br/>
      </w:r>
      <w:r>
        <w:br/>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br/>
      </w:r>
      <w:r>
        <w:br/>
        <w:t>Do you support this petition (you will NOT be asked to sign, only your answer here is required and remains anonymous)? </w:t>
      </w:r>
    </w:p>
    <w:p w14:paraId="23A7F989" w14:textId="77777777" w:rsidR="00D73D77" w:rsidRDefault="00C57BE7">
      <w:pPr>
        <w:pStyle w:val="ListParagraph"/>
        <w:keepNext/>
        <w:numPr>
          <w:ilvl w:val="0"/>
          <w:numId w:val="4"/>
        </w:numPr>
      </w:pPr>
      <w:r>
        <w:t xml:space="preserve">Yes  (1) </w:t>
      </w:r>
    </w:p>
    <w:p w14:paraId="7E1CCCB7" w14:textId="77777777" w:rsidR="00D73D77" w:rsidRDefault="00C57BE7">
      <w:pPr>
        <w:pStyle w:val="ListParagraph"/>
        <w:keepNext/>
        <w:numPr>
          <w:ilvl w:val="0"/>
          <w:numId w:val="4"/>
        </w:numPr>
      </w:pPr>
      <w:r>
        <w:t xml:space="preserve">No  (2) </w:t>
      </w:r>
    </w:p>
    <w:p w14:paraId="31E6816A" w14:textId="77777777" w:rsidR="00D73D77" w:rsidRDefault="00D73D77"/>
    <w:p w14:paraId="72FF9FF0" w14:textId="77777777" w:rsidR="00D73D77" w:rsidRDefault="00C57BE7">
      <w:pPr>
        <w:keepNext/>
        <w:rPr>
          <w:lang w:eastAsia="zh-CN"/>
        </w:rPr>
      </w:pPr>
      <w:r>
        <w:rPr>
          <w:lang w:eastAsia="zh-CN"/>
        </w:rPr>
        <w:t xml:space="preserve">Q257 </w:t>
      </w:r>
      <w:r>
        <w:rPr>
          <w:lang w:eastAsia="zh-CN"/>
        </w:rPr>
        <w:br/>
      </w:r>
      <w:r>
        <w:rPr>
          <w:lang w:eastAsia="zh-CN"/>
        </w:rPr>
        <w:t>最后，</w:t>
      </w:r>
      <w:del w:id="364" w:author="Wang, Charlotte" w:date="2021-10-07T21:19:00Z">
        <w:r w:rsidDel="009E4CBD">
          <w:rPr>
            <w:lang w:eastAsia="zh-CN"/>
          </w:rPr>
          <w:delText>你</w:delText>
        </w:r>
      </w:del>
      <w:ins w:id="365" w:author="Wang, Charlotte" w:date="2021-10-07T21:19:00Z">
        <w:r w:rsidR="009E4CBD">
          <w:rPr>
            <w:lang w:eastAsia="zh-CN"/>
          </w:rPr>
          <w:t>您</w:t>
        </w:r>
      </w:ins>
      <w:r>
        <w:rPr>
          <w:lang w:eastAsia="zh-CN"/>
        </w:rPr>
        <w:t>是否愿意签署一份</w:t>
      </w:r>
      <w:r>
        <w:rPr>
          <w:lang w:eastAsia="zh-CN"/>
        </w:rPr>
        <w:t xml:space="preserve"> "</w:t>
      </w:r>
      <w:r>
        <w:rPr>
          <w:lang w:eastAsia="zh-CN"/>
        </w:rPr>
        <w:t>为真正的气候行动站出来</w:t>
      </w:r>
      <w:r>
        <w:rPr>
          <w:lang w:eastAsia="zh-CN"/>
        </w:rPr>
        <w:t xml:space="preserve"> "</w:t>
      </w:r>
      <w:r>
        <w:rPr>
          <w:lang w:eastAsia="zh-CN"/>
        </w:rPr>
        <w:t>的请愿书？</w:t>
      </w:r>
      <w:r>
        <w:rPr>
          <w:lang w:eastAsia="zh-CN"/>
        </w:rPr>
        <w:br/>
      </w:r>
      <w:r>
        <w:rPr>
          <w:lang w:eastAsia="zh-CN"/>
        </w:rPr>
        <w:br/>
      </w:r>
      <w:r>
        <w:rPr>
          <w:lang w:eastAsia="zh-CN"/>
        </w:rPr>
        <w:br/>
      </w:r>
      <w:r>
        <w:rPr>
          <w:lang w:eastAsia="zh-CN"/>
        </w:rPr>
        <w:br/>
      </w:r>
      <w:r>
        <w:rPr>
          <w:lang w:eastAsia="zh-CN"/>
        </w:rPr>
        <w:lastRenderedPageBreak/>
        <w:t>调查完成后，我们将把结果发送到</w:t>
      </w:r>
      <w:del w:id="366" w:author="Wang, Charlotte" w:date="2021-10-07T21:23:00Z">
        <w:r w:rsidDel="00541BAA">
          <w:rPr>
            <w:lang w:eastAsia="zh-CN"/>
          </w:rPr>
          <w:delText>[</w:delText>
        </w:r>
        <w:r w:rsidDel="00541BAA">
          <w:rPr>
            <w:lang w:eastAsia="zh-CN"/>
          </w:rPr>
          <w:delText>领导</w:delText>
        </w:r>
        <w:r w:rsidDel="00541BAA">
          <w:rPr>
            <w:lang w:eastAsia="zh-CN"/>
          </w:rPr>
          <w:delText>]</w:delText>
        </w:r>
      </w:del>
      <w:ins w:id="367" w:author="Wang, Charlotte" w:date="2021-10-07T21:23:00Z">
        <w:r w:rsidR="00541BAA">
          <w:rPr>
            <w:rFonts w:hint="eastAsia"/>
            <w:lang w:eastAsia="zh-CN"/>
          </w:rPr>
          <w:t>国家主席</w:t>
        </w:r>
      </w:ins>
      <w:r>
        <w:rPr>
          <w:lang w:eastAsia="zh-CN"/>
        </w:rPr>
        <w:t>办公室，告诉他在参加这次调查的人当中，有多少人愿意支持下面的请愿。</w:t>
      </w:r>
      <w:r>
        <w:rPr>
          <w:lang w:eastAsia="zh-CN"/>
        </w:rPr>
        <w:t> </w:t>
      </w:r>
      <w:r>
        <w:rPr>
          <w:lang w:eastAsia="zh-CN"/>
        </w:rPr>
        <w:br/>
      </w:r>
      <w:r>
        <w:rPr>
          <w:lang w:eastAsia="zh-CN"/>
        </w:rPr>
        <w:br/>
      </w:r>
      <w:r>
        <w:rPr>
          <w:lang w:eastAsia="zh-CN"/>
        </w:rPr>
        <w:br/>
        <w:t> “</w:t>
      </w:r>
      <w:r>
        <w:rPr>
          <w:lang w:eastAsia="zh-CN"/>
        </w:rPr>
        <w:t>我同意</w:t>
      </w:r>
      <w:ins w:id="368" w:author="Wang, Charlotte" w:date="2021-10-07T21:24:00Z">
        <w:r w:rsidR="00541BAA">
          <w:rPr>
            <w:rFonts w:hint="eastAsia"/>
            <w:lang w:eastAsia="zh-CN"/>
          </w:rPr>
          <w:t>应对</w:t>
        </w:r>
      </w:ins>
      <w:del w:id="369" w:author="Wang, Charlotte" w:date="2021-10-07T21:24:00Z">
        <w:r w:rsidDel="00541BAA">
          <w:rPr>
            <w:lang w:eastAsia="zh-CN"/>
          </w:rPr>
          <w:delText>对</w:delText>
        </w:r>
      </w:del>
      <w:r>
        <w:rPr>
          <w:lang w:eastAsia="zh-CN"/>
        </w:rPr>
        <w:t>气候变化</w:t>
      </w:r>
      <w:ins w:id="370" w:author="Wang, Charlotte" w:date="2021-10-07T21:24:00Z">
        <w:r w:rsidR="00541BAA">
          <w:rPr>
            <w:rFonts w:hint="eastAsia"/>
            <w:lang w:eastAsia="zh-CN"/>
          </w:rPr>
          <w:t>立刻</w:t>
        </w:r>
      </w:ins>
      <w:del w:id="371" w:author="Wang, Charlotte" w:date="2021-10-07T21:23:00Z">
        <w:r w:rsidDel="00541BAA">
          <w:rPr>
            <w:lang w:eastAsia="zh-CN"/>
          </w:rPr>
          <w:delText>立即</w:delText>
        </w:r>
      </w:del>
      <w:r>
        <w:rPr>
          <w:lang w:eastAsia="zh-CN"/>
        </w:rPr>
        <w:t>采取行动</w:t>
      </w:r>
      <w:del w:id="372" w:author="Wang, Charlotte" w:date="2021-10-07T21:23:00Z">
        <w:r w:rsidDel="00541BAA">
          <w:rPr>
            <w:rFonts w:hint="eastAsia"/>
            <w:lang w:eastAsia="zh-CN"/>
          </w:rPr>
          <w:delText>是至关重要</w:delText>
        </w:r>
        <w:r w:rsidDel="00541BAA">
          <w:rPr>
            <w:lang w:eastAsia="zh-CN"/>
          </w:rPr>
          <w:delText>的</w:delText>
        </w:r>
      </w:del>
      <w:r>
        <w:rPr>
          <w:lang w:eastAsia="zh-CN"/>
        </w:rPr>
        <w:t>。现在是时候致力于</w:t>
      </w:r>
      <w:ins w:id="373" w:author="Wang, Charlotte" w:date="2021-10-07T21:24:00Z">
        <w:r w:rsidR="00541BAA">
          <w:rPr>
            <w:rFonts w:hint="eastAsia"/>
            <w:lang w:eastAsia="zh-CN"/>
          </w:rPr>
          <w:t>建设</w:t>
        </w:r>
      </w:ins>
      <w:del w:id="374" w:author="Wang, Charlotte" w:date="2021-10-07T21:24:00Z">
        <w:r w:rsidDel="00541BAA">
          <w:rPr>
            <w:lang w:eastAsia="zh-CN"/>
          </w:rPr>
          <w:delText>实现</w:delText>
        </w:r>
      </w:del>
      <w:r>
        <w:rPr>
          <w:lang w:eastAsia="zh-CN"/>
        </w:rPr>
        <w:t>低碳未来，</w:t>
      </w:r>
      <w:del w:id="375" w:author="Wang, Charlotte" w:date="2021-10-07T21:24:00Z">
        <w:r w:rsidDel="00541BAA">
          <w:rPr>
            <w:rFonts w:hint="eastAsia"/>
            <w:lang w:eastAsia="zh-CN"/>
          </w:rPr>
          <w:delText>并防止</w:delText>
        </w:r>
      </w:del>
      <w:ins w:id="376" w:author="Wang, Charlotte" w:date="2021-10-07T21:24:00Z">
        <w:r w:rsidR="00541BAA">
          <w:rPr>
            <w:rFonts w:hint="eastAsia"/>
            <w:lang w:eastAsia="zh-CN"/>
          </w:rPr>
          <w:t>预防</w:t>
        </w:r>
      </w:ins>
      <w:del w:id="377" w:author="Wang, Charlotte" w:date="2021-10-07T21:24:00Z">
        <w:r w:rsidDel="00541BAA">
          <w:rPr>
            <w:lang w:eastAsia="zh-CN"/>
          </w:rPr>
          <w:delText>对所有生物造成</w:delText>
        </w:r>
      </w:del>
      <w:ins w:id="378" w:author="Wang, Charlotte" w:date="2021-10-07T21:24:00Z">
        <w:r w:rsidR="00541BAA">
          <w:rPr>
            <w:rFonts w:hint="eastAsia"/>
            <w:lang w:eastAsia="zh-CN"/>
          </w:rPr>
          <w:t>永久</w:t>
        </w:r>
      </w:ins>
      <w:del w:id="379" w:author="Wang, Charlotte" w:date="2021-10-07T21:24:00Z">
        <w:r w:rsidDel="00541BAA">
          <w:rPr>
            <w:lang w:eastAsia="zh-CN"/>
          </w:rPr>
          <w:delText>持久</w:delText>
        </w:r>
      </w:del>
      <w:ins w:id="380" w:author="Wang, Charlotte" w:date="2021-10-07T21:24:00Z">
        <w:r w:rsidR="00541BAA">
          <w:rPr>
            <w:rFonts w:hint="eastAsia"/>
            <w:lang w:eastAsia="zh-CN"/>
          </w:rPr>
          <w:t>生物</w:t>
        </w:r>
      </w:ins>
      <w:r>
        <w:rPr>
          <w:lang w:eastAsia="zh-CN"/>
        </w:rPr>
        <w:t>损害。科学表明，减少有害的碳排放刻不容缓。我在此呼吁中国以及其他国家的领导人们采取行动，不要错过抗击气候变化的</w:t>
      </w:r>
      <w:ins w:id="381" w:author="Wang, Charlotte" w:date="2021-10-07T21:23:00Z">
        <w:r w:rsidR="00541BAA">
          <w:rPr>
            <w:rFonts w:hint="eastAsia"/>
            <w:lang w:eastAsia="zh-CN"/>
          </w:rPr>
          <w:t>最佳</w:t>
        </w:r>
      </w:ins>
      <w:r>
        <w:rPr>
          <w:lang w:eastAsia="zh-CN"/>
        </w:rPr>
        <w:t>时机。</w:t>
      </w:r>
      <w:r>
        <w:rPr>
          <w:lang w:eastAsia="zh-CN"/>
        </w:rPr>
        <w:t>” </w:t>
      </w:r>
      <w:r>
        <w:rPr>
          <w:lang w:eastAsia="zh-CN"/>
        </w:rPr>
        <w:br/>
      </w:r>
      <w:r>
        <w:rPr>
          <w:lang w:eastAsia="zh-CN"/>
        </w:rPr>
        <w:br/>
      </w:r>
      <w:r>
        <w:rPr>
          <w:lang w:eastAsia="zh-CN"/>
        </w:rPr>
        <w:br/>
      </w:r>
      <w:r>
        <w:rPr>
          <w:lang w:eastAsia="zh-CN"/>
        </w:rPr>
        <w:t>您是否支持这份请愿书（我们不会要求</w:t>
      </w:r>
      <w:del w:id="382" w:author="Wang, Charlotte" w:date="2021-10-07T21:19:00Z">
        <w:r w:rsidDel="009E4CBD">
          <w:rPr>
            <w:lang w:eastAsia="zh-CN"/>
          </w:rPr>
          <w:delText>你</w:delText>
        </w:r>
      </w:del>
      <w:ins w:id="383" w:author="Wang, Charlotte" w:date="2021-10-07T21:19:00Z">
        <w:r w:rsidR="009E4CBD">
          <w:rPr>
            <w:lang w:eastAsia="zh-CN"/>
          </w:rPr>
          <w:t>您</w:t>
        </w:r>
      </w:ins>
      <w:r>
        <w:rPr>
          <w:lang w:eastAsia="zh-CN"/>
        </w:rPr>
        <w:t>签名，这里只要求</w:t>
      </w:r>
      <w:del w:id="384" w:author="Wang, Charlotte" w:date="2021-10-07T21:19:00Z">
        <w:r w:rsidDel="009E4CBD">
          <w:rPr>
            <w:lang w:eastAsia="zh-CN"/>
          </w:rPr>
          <w:delText>你</w:delText>
        </w:r>
      </w:del>
      <w:ins w:id="385" w:author="Wang, Charlotte" w:date="2021-10-07T21:19:00Z">
        <w:r w:rsidR="009E4CBD">
          <w:rPr>
            <w:lang w:eastAsia="zh-CN"/>
          </w:rPr>
          <w:t>您</w:t>
        </w:r>
      </w:ins>
      <w:r>
        <w:rPr>
          <w:lang w:eastAsia="zh-CN"/>
        </w:rPr>
        <w:t>的答复，对此我们会匿名处理）</w:t>
      </w:r>
      <w:r>
        <w:rPr>
          <w:lang w:eastAsia="zh-CN"/>
        </w:rPr>
        <w:t>?</w:t>
      </w:r>
    </w:p>
    <w:p w14:paraId="53A7B19F" w14:textId="77777777" w:rsidR="00D73D77" w:rsidRDefault="00C57BE7">
      <w:pPr>
        <w:pStyle w:val="ListParagraph"/>
        <w:keepNext/>
        <w:numPr>
          <w:ilvl w:val="0"/>
          <w:numId w:val="4"/>
        </w:numPr>
      </w:pPr>
      <w:r>
        <w:t>我支持</w:t>
      </w:r>
      <w:r>
        <w:t xml:space="preserve">  (1) </w:t>
      </w:r>
    </w:p>
    <w:p w14:paraId="63560F47" w14:textId="77777777" w:rsidR="00D73D77" w:rsidRDefault="00C57BE7">
      <w:pPr>
        <w:pStyle w:val="ListParagraph"/>
        <w:keepNext/>
        <w:numPr>
          <w:ilvl w:val="0"/>
          <w:numId w:val="4"/>
        </w:numPr>
      </w:pPr>
      <w:r>
        <w:t>我不支持</w:t>
      </w:r>
      <w:r>
        <w:t xml:space="preserve">  (2) </w:t>
      </w:r>
    </w:p>
    <w:p w14:paraId="779513EC" w14:textId="77777777" w:rsidR="00D73D77" w:rsidRDefault="00D73D77"/>
    <w:p w14:paraId="2D2A2B9D" w14:textId="77777777" w:rsidR="00D73D77" w:rsidRDefault="00C57BE7">
      <w:pPr>
        <w:pStyle w:val="BlockEndLabel"/>
      </w:pPr>
      <w:r>
        <w:t>End of Block: Petition</w:t>
      </w:r>
    </w:p>
    <w:p w14:paraId="45D7E8A5" w14:textId="77777777" w:rsidR="00D73D77" w:rsidRDefault="00D73D77">
      <w:pPr>
        <w:pStyle w:val="BlockSeparator"/>
      </w:pPr>
    </w:p>
    <w:p w14:paraId="0704EE24" w14:textId="77777777" w:rsidR="00D73D77" w:rsidRDefault="00D73D77"/>
    <w:sectPr w:rsidR="00D73D77">
      <w:footerReference w:type="even" r:id="rId17"/>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Wang, Charlotte" w:date="2021-10-07T20:40:00Z" w:initials="WC">
    <w:p w14:paraId="50CEF032" w14:textId="77777777" w:rsidR="00E66DD3" w:rsidRDefault="00E66DD3" w:rsidP="00E66DD3">
      <w:pPr>
        <w:pStyle w:val="CommentText"/>
      </w:pPr>
      <w:r>
        <w:rPr>
          <w:rStyle w:val="CommentReference"/>
        </w:rPr>
        <w:annotationRef/>
      </w:r>
      <w:r>
        <w:rPr>
          <w:rStyle w:val="CommentReference"/>
        </w:rPr>
        <w:t xml:space="preserve">Just out of curiosity: is this a universal population scale that you apply to all survey regions? 300k can be considered a very very small city (bottom of list) in China.  </w:t>
      </w:r>
    </w:p>
  </w:comment>
  <w:comment w:id="99" w:author="Wang, Charlotte" w:date="2021-10-07T20:50:00Z" w:initials="WC">
    <w:p w14:paraId="2DE19711" w14:textId="77777777" w:rsidR="00782507" w:rsidRDefault="00782507">
      <w:pPr>
        <w:pStyle w:val="CommentText"/>
      </w:pPr>
      <w:r>
        <w:rPr>
          <w:rStyle w:val="CommentReference"/>
        </w:rPr>
        <w:annotationRef/>
      </w:r>
      <w:r>
        <w:t>Here in Chinese we put train because I guessed Coach meant buses?</w:t>
      </w:r>
    </w:p>
  </w:comment>
  <w:comment w:id="100" w:author="Fabre  Adrien" w:date="2021-10-07T23:09:00Z" w:initials="FA">
    <w:p w14:paraId="760D5991" w14:textId="04317C1F" w:rsidR="00550951" w:rsidRDefault="00550951">
      <w:pPr>
        <w:pStyle w:val="CommentText"/>
      </w:pPr>
      <w:r>
        <w:rPr>
          <w:rStyle w:val="CommentReference"/>
        </w:rPr>
        <w:annotationRef/>
      </w:r>
      <w:r>
        <w:t>Yes, it should be train, not bus/coach (see Translation specificities).</w:t>
      </w:r>
    </w:p>
  </w:comment>
  <w:comment w:id="339" w:author="Wang, Charlotte" w:date="2021-10-07T21:19:00Z" w:initials="WC">
    <w:p w14:paraId="426D260A" w14:textId="77777777" w:rsidR="00541BAA" w:rsidRDefault="00541BAA">
      <w:pPr>
        <w:pStyle w:val="CommentText"/>
      </w:pPr>
      <w:r>
        <w:rPr>
          <w:rStyle w:val="CommentReference"/>
        </w:rPr>
        <w:annotationRef/>
      </w:r>
      <w:r>
        <w:t>Are you sure this exists in China?</w:t>
      </w:r>
    </w:p>
  </w:comment>
  <w:comment w:id="361" w:author="Wang, Charlotte" w:date="2021-10-07T21:22:00Z" w:initials="WC">
    <w:p w14:paraId="705936AE" w14:textId="77777777" w:rsidR="00541BAA" w:rsidRDefault="00541BAA">
      <w:pPr>
        <w:pStyle w:val="CommentText"/>
      </w:pPr>
      <w:r>
        <w:rPr>
          <w:rStyle w:val="CommentReference"/>
        </w:rPr>
        <w:annotationRef/>
      </w:r>
      <w:r>
        <w:t>President in Chinese context?</w:t>
      </w:r>
    </w:p>
  </w:comment>
  <w:comment w:id="362" w:author="Fabre  Adrien" w:date="2021-10-07T23:11:00Z" w:initials="FA">
    <w:p w14:paraId="60B438F4" w14:textId="36C4E771" w:rsidR="00550951" w:rsidRDefault="00550951">
      <w:pPr>
        <w:pStyle w:val="CommentText"/>
      </w:pPr>
      <w:r>
        <w:rPr>
          <w:rStyle w:val="CommentReference"/>
        </w:rPr>
        <w:annotationRef/>
      </w:r>
      <w:r>
        <w:t>Yes, let us put President.</w:t>
      </w:r>
      <w:bookmarkStart w:id="363" w:name="_GoBack"/>
      <w:bookmarkEnd w:id="36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CEF032" w15:done="0"/>
  <w15:commentEx w15:paraId="2DE19711" w15:done="0"/>
  <w15:commentEx w15:paraId="760D5991" w15:paraIdParent="2DE19711" w15:done="0"/>
  <w15:commentEx w15:paraId="426D260A" w15:done="0"/>
  <w15:commentEx w15:paraId="705936AE" w15:done="0"/>
  <w15:commentEx w15:paraId="60B438F4" w15:paraIdParent="705936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C4C5E" w14:textId="77777777" w:rsidR="005B4A61" w:rsidRDefault="005B4A61">
      <w:pPr>
        <w:spacing w:line="240" w:lineRule="auto"/>
      </w:pPr>
      <w:r>
        <w:separator/>
      </w:r>
    </w:p>
  </w:endnote>
  <w:endnote w:type="continuationSeparator" w:id="0">
    <w:p w14:paraId="6E52FE76" w14:textId="77777777" w:rsidR="005B4A61" w:rsidRDefault="005B4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A6ACD" w14:textId="77777777" w:rsidR="00C57BE7" w:rsidRDefault="00C57BE7" w:rsidP="00C57BE7">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6C00686" w14:textId="77777777" w:rsidR="00C57BE7" w:rsidRDefault="00C57BE7" w:rsidP="00C57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773CE" w14:textId="750CB09E" w:rsidR="00C57BE7" w:rsidRDefault="00C57BE7" w:rsidP="00C57BE7">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550951">
      <w:rPr>
        <w:rStyle w:val="PageNumber"/>
        <w:noProof/>
      </w:rPr>
      <w:t>71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550951">
      <w:rPr>
        <w:rStyle w:val="PageNumber"/>
        <w:noProof/>
      </w:rPr>
      <w:t>108</w:t>
    </w:r>
    <w:r>
      <w:rPr>
        <w:rStyle w:val="PageNumber"/>
      </w:rPr>
      <w:fldChar w:fldCharType="end"/>
    </w:r>
  </w:p>
  <w:p w14:paraId="66E27BDA" w14:textId="77777777" w:rsidR="00C57BE7" w:rsidRDefault="00C57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A29CF" w14:textId="77777777" w:rsidR="005B4A61" w:rsidRDefault="005B4A61">
      <w:pPr>
        <w:spacing w:line="240" w:lineRule="auto"/>
      </w:pPr>
      <w:r>
        <w:separator/>
      </w:r>
    </w:p>
  </w:footnote>
  <w:footnote w:type="continuationSeparator" w:id="0">
    <w:p w14:paraId="04B9BD4A" w14:textId="77777777" w:rsidR="005B4A61" w:rsidRDefault="005B4A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Charlotte">
    <w15:presenceInfo w15:providerId="AD" w15:userId="S-1-5-21-1483617462-2015505939-1458450816-158420"/>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growAutofit/>
    <w:useFELayout/>
    <w:compatSetting w:name="compatibilityMode" w:uri="http://schemas.microsoft.com/office/word" w:val="12"/>
  </w:compat>
  <w:rsids>
    <w:rsidRoot w:val="00F22B15"/>
    <w:rsid w:val="00541BAA"/>
    <w:rsid w:val="00550951"/>
    <w:rsid w:val="005B4A61"/>
    <w:rsid w:val="00782507"/>
    <w:rsid w:val="009E4CBD"/>
    <w:rsid w:val="00A62F7D"/>
    <w:rsid w:val="00B70267"/>
    <w:rsid w:val="00C57BE7"/>
    <w:rsid w:val="00C9306E"/>
    <w:rsid w:val="00D73D77"/>
    <w:rsid w:val="00E66DD3"/>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8E9A8"/>
  <w15:docId w15:val="{89E7FA93-B3CA-4696-9970-5E0EAA4A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C57BE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BE7"/>
    <w:rPr>
      <w:rFonts w:ascii="Segoe UI" w:hAnsi="Segoe UI" w:cs="Segoe UI"/>
      <w:sz w:val="18"/>
      <w:szCs w:val="18"/>
    </w:rPr>
  </w:style>
  <w:style w:type="character" w:styleId="CommentReference">
    <w:name w:val="annotation reference"/>
    <w:basedOn w:val="DefaultParagraphFont"/>
    <w:uiPriority w:val="99"/>
    <w:semiHidden/>
    <w:unhideWhenUsed/>
    <w:rsid w:val="00E66DD3"/>
    <w:rPr>
      <w:sz w:val="16"/>
      <w:szCs w:val="16"/>
    </w:rPr>
  </w:style>
  <w:style w:type="paragraph" w:styleId="CommentText">
    <w:name w:val="annotation text"/>
    <w:basedOn w:val="Normal"/>
    <w:link w:val="CommentTextChar"/>
    <w:uiPriority w:val="99"/>
    <w:semiHidden/>
    <w:unhideWhenUsed/>
    <w:rsid w:val="00E66DD3"/>
    <w:pPr>
      <w:spacing w:line="240" w:lineRule="auto"/>
    </w:pPr>
    <w:rPr>
      <w:sz w:val="20"/>
      <w:szCs w:val="20"/>
    </w:rPr>
  </w:style>
  <w:style w:type="character" w:customStyle="1" w:styleId="CommentTextChar">
    <w:name w:val="Comment Text Char"/>
    <w:basedOn w:val="DefaultParagraphFont"/>
    <w:link w:val="CommentText"/>
    <w:uiPriority w:val="99"/>
    <w:semiHidden/>
    <w:rsid w:val="00E66DD3"/>
    <w:rPr>
      <w:sz w:val="20"/>
      <w:szCs w:val="20"/>
    </w:rPr>
  </w:style>
  <w:style w:type="paragraph" w:styleId="CommentSubject">
    <w:name w:val="annotation subject"/>
    <w:basedOn w:val="CommentText"/>
    <w:next w:val="CommentText"/>
    <w:link w:val="CommentSubjectChar"/>
    <w:uiPriority w:val="99"/>
    <w:semiHidden/>
    <w:unhideWhenUsed/>
    <w:rsid w:val="00E66DD3"/>
    <w:rPr>
      <w:b/>
      <w:bCs/>
    </w:rPr>
  </w:style>
  <w:style w:type="character" w:customStyle="1" w:styleId="CommentSubjectChar">
    <w:name w:val="Comment Subject Char"/>
    <w:basedOn w:val="CommentTextChar"/>
    <w:link w:val="CommentSubject"/>
    <w:uiPriority w:val="99"/>
    <w:semiHidden/>
    <w:rsid w:val="00E66D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PC@oecd.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DPO@oecd.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ecd.org/general/data-protection.htm"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1d45786f-a737-4735-8af6-df12fb6939a2" origin="defaultValue"/>
</file>

<file path=customXml/itemProps1.xml><?xml version="1.0" encoding="utf-8"?>
<ds:datastoreItem xmlns:ds="http://schemas.openxmlformats.org/officeDocument/2006/customXml" ds:itemID="{6CACEBE5-4B0E-4264-B62D-E4EE4578966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9428</Words>
  <Characters>53740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Climate Survey - China</vt:lpstr>
    </vt:vector>
  </TitlesOfParts>
  <Company>Qualtrics</Company>
  <LinksUpToDate>false</LinksUpToDate>
  <CharactersWithSpaces>63042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China</dc:title>
  <dc:subject/>
  <dc:creator>Qualtrics</dc:creator>
  <cp:keywords>[EBRD]</cp:keywords>
  <dc:description/>
  <cp:lastModifiedBy>Fabre  Adrien</cp:lastModifiedBy>
  <cp:revision>4</cp:revision>
  <dcterms:created xsi:type="dcterms:W3CDTF">2021-09-26T19:49:00Z</dcterms:created>
  <dcterms:modified xsi:type="dcterms:W3CDTF">2021-10-07T21:12:00Z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c99b4844-2e1a-4960-baad-97b0bbb08597</vt:lpwstr>
  </property>
  <property fmtid="{D5CDD505-2E9C-101B-9397-08002B2CF9AE}" pid="3" name="bjSaver">
    <vt:lpwstr>sj1NFLAVVY+TbvjzRhzO9vc20rBovdh5</vt:lpwstr>
  </property>
  <property fmtid="{D5CDD505-2E9C-101B-9397-08002B2CF9AE}" pid="4" name="bjDocumentSecurityLabel">
    <vt:lpwstr>This item has no classification</vt:lpwstr>
  </property>
</Properties>
</file>