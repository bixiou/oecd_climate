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Ukraine</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Ви можете змінити мову на українську будь-коли у верхньому правому кутку.Вы можете переключить язык на украинский в любое время в правом верхнем углу.</w:t>
      </w:r>
      <w:r>
        <w:rPr/>
        <w:br/>
      </w:r>
      <w:r>
        <w:rPr/>
        <w:br/>
      </w:r>
      <w:r>
        <w:rPr/>
        <w:t xml:space="preserve">Это опрос, проведенный в академических целях исследователями из Гарвардского университета и ОЭСР. Его заполнение займет примерно 25 минут. Данные опроса используются только в исследовательских целях, и исследование является беспартийным. Вы получите компенсацию за этот опрос, если заполните его и ваши ответы пройдут нашу проверку качества опроса. Эти проверки используют методы статистического контроля для выявления непоследовательных и поспешных ответов. Для достоверности нашего исследования очень важно, чтобы вы отвечали честно и внимательно читали вопросы перед ответом.
 </w:t>
      </w:r>
      <w:r>
        <w:rPr/>
        <w:br/>
      </w:r>
      <w:r>
        <w:rPr/>
        <w:t xml:space="preserve">В ходе опроса собираются личные данные, включая социально-демографические характеристики и политические взгляды. Все предоставленные вами ответы останутся анонимными и будут рассматриваться с соблюдением абсолютной конфиденциальности. Собранные нами личные данные будут передаваться и храниться на защищенных серверах. Доступ к анонимизированным данным будет только у исследователей, работающих над проектом. Ваше участие в данном опросе является полностью добровольным. Вы имеете право отказаться от участия. Если вначале вы согласитесь принять участие в опросе, впоследствии вы можете передумать. Ваше решение не будет каким-либо образом использовано против вас. Ваш отказ от участия не повлечет за собой никаких последствий или потери льгот, которые вы имеете право получить. Вы можете задать любые вопросы, прежде чем принять решение об участии в опросе.  
Если у вас есть вопросы, опасения или жалобы, или вы считаете, что исследование оскорбило вас, вы можете связаться с исследовательской группой по адресу social.economics.research2020@gmail.com или позвонить в Совет По Институциональному Обзору Гарвардского Университета ("СИО") по телефону (617) 496-2847. ОЭСР обязуется защищать обрабатываемые ею персональные данные в соответствии со своими Правилами Защиты Персональных Данных (https://www.oecd.org/general/data-protection.htm). Если у вас есть дополнительные вопросы или жалобы, связанные с обработкой ваших персональных данных, пожалуйста, свяжитесь с Сотрудником По Защите Данных (DPO@oecd.org). Если вам нужна дополнительная помощь в разрешении претензий, связанных с защитой персональных данных, вы можете обратиться к Уполномоченному По Защите Данных (DPC@oecd.org).
</w:t>
      </w:r>
      <w:r>
        <w:rPr/>
        <w:t xml:space="preserve"/>
      </w:r>
      <w:r>
        <w:rPr/>
        <w:t xml:space="preserve">
</w:t>
      </w:r>
      <w:r>
        <w:rPr/>
        <w:br/>
      </w:r>
      <w:r>
        <w:rPr/>
        <w:t xml:space="preserve"> 
</w:t>
      </w:r>
      <w:r>
        <w:rPr/>
        <w:br/>
      </w:r>
      <w:r>
        <w:rPr>
          <w:b w:val="on"/>
        </w:rPr>
        <w:t xml:space="preserve">Согласны ли вы принять участие в опросе?</w:t>
      </w:r>
      <w:r>
        <w:rPr/>
        <w:t xml:space="preserve"/>
      </w:r>
      <w:r>
        <w:rPr/>
        <w:t xml:space="preserve">
</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+1 617 496 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Каков ваш пол?</w:t>
      </w:r>
    </w:p>
  </w:body>
  <w:body>
    <w:p>
      <w:pPr>
        <w:keepNext/>
        <w:pStyle w:val="ListParagraph"/>
        <w:numPr>
          <w:ilvl w:val="0"/>
          <w:numId w:val="4"/>
        </w:numPr>
      </w:pPr>
      <w:r>
        <w:rPr/>
        <w:t xml:space="preserve">Женский  (1) </w:t>
      </w:r>
    </w:p>
  </w:body>
  <w:body>
    <w:p>
      <w:pPr>
        <w:keepNext/>
        <w:pStyle w:val="ListParagraph"/>
        <w:numPr>
          <w:ilvl w:val="0"/>
          <w:numId w:val="4"/>
        </w:numPr>
      </w:pPr>
      <w:r>
        <w:rPr/>
        <w:t xml:space="preserve">Мужской  (2) </w:t>
      </w:r>
    </w:p>
  </w:body>
  <w:body>
    <w:p>
      <w:pPr>
        <w:keepNext/>
        <w:pStyle w:val="ListParagraph"/>
        <w:numPr>
          <w:ilvl w:val="0"/>
          <w:numId w:val="4"/>
        </w:numPr>
      </w:pPr>
      <w:r>
        <w:rPr/>
        <w:t xml:space="preserve">Другое  (3) </w:t>
      </w:r>
    </w:p>
  </w:body>
  <w:body>
    <w:p>
      <w:pPr/>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Сколько вам лет?</w:t>
      </w:r>
    </w:p>
  </w:body>
  <w:body>
    <w:p>
      <w:pPr>
        <w:keepNext/>
        <w:pStyle w:val="ListParagraph"/>
        <w:numPr>
          <w:ilvl w:val="0"/>
          <w:numId w:val="4"/>
        </w:numPr>
      </w:pPr>
      <w:r>
        <w:rPr/>
        <w:t xml:space="preserve">Меньше 18  (27) </w:t>
      </w:r>
    </w:p>
  </w:body>
  <w:body>
    <w:p>
      <w:pPr>
        <w:keepNext/>
        <w:pStyle w:val="ListParagraph"/>
        <w:numPr>
          <w:ilvl w:val="0"/>
          <w:numId w:val="4"/>
        </w:numPr>
      </w:pPr>
      <w:r>
        <w:rPr/>
        <w:t xml:space="preserve">от 18 до 24  (28) </w:t>
      </w:r>
    </w:p>
  </w:body>
  <w:body>
    <w:p>
      <w:pPr>
        <w:keepNext/>
        <w:pStyle w:val="ListParagraph"/>
        <w:numPr>
          <w:ilvl w:val="0"/>
          <w:numId w:val="4"/>
        </w:numPr>
      </w:pPr>
      <w:r>
        <w:rPr/>
        <w:t xml:space="preserve">от 25 до 34  (29) </w:t>
      </w:r>
    </w:p>
  </w:body>
  <w:body>
    <w:p>
      <w:pPr>
        <w:keepNext/>
        <w:pStyle w:val="ListParagraph"/>
        <w:numPr>
          <w:ilvl w:val="0"/>
          <w:numId w:val="4"/>
        </w:numPr>
      </w:pPr>
      <w:r>
        <w:rPr/>
        <w:t xml:space="preserve">от 35 до 49  (30) </w:t>
      </w:r>
    </w:p>
  </w:body>
  <w:body>
    <w:p>
      <w:pPr>
        <w:keepNext/>
        <w:pStyle w:val="ListParagraph"/>
        <w:numPr>
          <w:ilvl w:val="0"/>
          <w:numId w:val="4"/>
        </w:numPr>
      </w:pPr>
      <w:r>
        <w:rPr/>
        <w:t xml:space="preserve">от 50 до 64  (31) </w:t>
      </w:r>
    </w:p>
  </w:body>
  <w:body>
    <w:p>
      <w:pPr>
        <w:keepNext/>
        <w:pStyle w:val="ListParagraph"/>
        <w:numPr>
          <w:ilvl w:val="0"/>
          <w:numId w:val="4"/>
        </w:numPr>
      </w:pPr>
      <w:r>
        <w:rPr/>
        <w:t xml:space="preserve">65 и выше  (32) </w:t>
      </w:r>
    </w:p>
  </w:body>
  <w:body>
    <w:p>
      <w:pPr/>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Какой у вас почтовый индекс?</w:t>
      </w:r>
    </w:p>
  </w:body>
  <w:body>
    <w:p>
      <w:pPr>
        <w:pStyle w:val="TextEntryLine"/>
        <w:ind w:firstLine="400"/>
      </w:pPr>
      <w:r>
        <w:t>________________________________________________________________</w:t>
      </w:r>
    </w:p>
  </w:body>
  <w:body>
    <w:p>
      <w:pPr/>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В агломерации какого типа вы живете? Я живу в:</w:t>
      </w:r>
    </w:p>
  </w:body>
  <w:body>
    <w:p>
      <w:pPr>
        <w:keepNext/>
        <w:pStyle w:val="ListParagraph"/>
        <w:numPr>
          <w:ilvl w:val="0"/>
          <w:numId w:val="4"/>
        </w:numPr>
      </w:pPr>
      <w:r>
        <w:rPr/>
        <w:t xml:space="preserve">В сельской местности  (1) </w:t>
      </w:r>
    </w:p>
  </w:body>
  <w:body>
    <w:p>
      <w:pPr>
        <w:keepNext/>
        <w:pStyle w:val="ListParagraph"/>
        <w:numPr>
          <w:ilvl w:val="0"/>
          <w:numId w:val="4"/>
        </w:numPr>
      </w:pPr>
      <w:r>
        <w:rPr/>
        <w:t xml:space="preserve">Небольшой городок (5,000 - 20,000 жителей)  (2) </w:t>
      </w:r>
    </w:p>
  </w:body>
  <w:body>
    <w:p>
      <w:pPr>
        <w:keepNext/>
        <w:pStyle w:val="ListParagraph"/>
        <w:numPr>
          <w:ilvl w:val="0"/>
          <w:numId w:val="4"/>
        </w:numPr>
      </w:pPr>
      <w:r>
        <w:rPr/>
        <w:t xml:space="preserve">Большой городок (20,000 - 50,000 жителей)  (3) </w:t>
      </w:r>
    </w:p>
  </w:body>
  <w:body>
    <w:p>
      <w:pPr>
        <w:keepNext/>
        <w:pStyle w:val="ListParagraph"/>
        <w:numPr>
          <w:ilvl w:val="0"/>
          <w:numId w:val="4"/>
        </w:numPr>
      </w:pPr>
      <w:r>
        <w:rPr/>
        <w:t xml:space="preserve">Небольшой город (50,000 - 250,000 жителей)  (5) </w:t>
      </w:r>
    </w:p>
  </w:body>
  <w:body>
    <w:p>
      <w:pPr>
        <w:keepNext/>
        <w:pStyle w:val="ListParagraph"/>
        <w:numPr>
          <w:ilvl w:val="0"/>
          <w:numId w:val="4"/>
        </w:numPr>
      </w:pPr>
      <w:r>
        <w:rPr/>
        <w:t xml:space="preserve">Большой город (250,000 - 1,000,000 жителей)  (7) </w:t>
      </w:r>
    </w:p>
  </w:body>
  <w:body>
    <w:p>
      <w:pPr>
        <w:keepNext/>
        <w:pStyle w:val="ListParagraph"/>
        <w:numPr>
          <w:ilvl w:val="0"/>
          <w:numId w:val="4"/>
        </w:numPr>
      </w:pPr>
      <w:r>
        <w:rPr/>
        <w:t xml:space="preserve">Очень большой город (более 1 миллиона жителей)  (8) </w:t>
      </w:r>
    </w:p>
  </w:body>
  <w:body>
    <w:p>
      <w:pPr/>
    </w:p>
  </w:body>
  <w:body>
    <w:p>
      <w:pPr>
        <w:keepNext/>
      </w:pPr>
      <w:r>
        <w:rPr/>
        <w:t xml:space="preserve">Q2.5 What type of area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or its suburbs (50,000 – 250,000 inhabitants)  (5) </w:t>
      </w:r>
    </w:p>
  </w:body>
  <w:body>
    <w:p>
      <w:pPr>
        <w:keepNext/>
        <w:pStyle w:val="ListParagraph"/>
        <w:numPr>
          <w:ilvl w:val="0"/>
          <w:numId w:val="4"/>
        </w:numPr>
      </w:pPr>
      <w:r>
        <w:rPr/>
        <w:t xml:space="preserve">A large city or its suburbs (250,000 – 3,000,000 inhabitants)  (7) </w:t>
      </w:r>
    </w:p>
  </w:body>
  <w:body>
    <w:p>
      <w:pPr>
        <w:keepNext/>
        <w:pStyle w:val="ListParagraph"/>
        <w:numPr>
          <w:ilvl w:val="0"/>
          <w:numId w:val="4"/>
        </w:numPr>
      </w:pPr>
      <w:r>
        <w:rPr/>
        <w:t xml:space="preserve">A very large city or its suburbs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Какой национальности ваши родители? (Возможны несколько ответов)</w:t>
      </w:r>
    </w:p>
  </w:body>
  <w:body>
    <w:p>
      <w:pPr>
        <w:keepNext/>
        <w:pStyle w:val="ListParagraph"/>
        <w:numPr>
          <w:ilvl w:val="0"/>
          <w:numId w:val="2"/>
        </w:numPr>
      </w:pPr>
      <w:r>
        <w:rPr/>
        <w:t xml:space="preserve">украинцы  (1) </w:t>
      </w:r>
    </w:p>
  </w:body>
  <w:body>
    <w:p>
      <w:pPr>
        <w:keepNext/>
        <w:pStyle w:val="ListParagraph"/>
        <w:numPr>
          <w:ilvl w:val="0"/>
          <w:numId w:val="2"/>
        </w:numPr>
      </w:pPr>
      <w:r>
        <w:rPr/>
        <w:t xml:space="preserve">русские или белорусы  (2) </w:t>
      </w:r>
    </w:p>
  </w:body>
  <w:body>
    <w:p>
      <w:pPr>
        <w:keepNext/>
        <w:pStyle w:val="ListParagraph"/>
        <w:numPr>
          <w:ilvl w:val="0"/>
          <w:numId w:val="2"/>
        </w:numPr>
      </w:pPr>
      <w:r>
        <w:rPr/>
        <w:t xml:space="preserve">Другое  (6) </w:t>
      </w:r>
    </w:p>
  </w:body>
  <w:body>
    <w:p>
      <w:pPr>
        <w:keepNext/>
        <w:pStyle w:val="ListParagraph"/>
        <w:numPr>
          <w:ilvl w:val="0"/>
          <w:numId w:val="2"/>
        </w:numPr>
      </w:pPr>
      <w:r>
        <w:rPr/>
        <w:t xml:space="preserve">Предпочитаю не говорить  (7) </w:t>
      </w:r>
    </w:p>
  </w:body>
  <w:body>
    <w:p>
      <w:pPr/>
    </w:p>
  </w:body>
  <w:body>
    <w:p>
      <w:pPr>
        <w:keepNext/>
      </w:pPr>
      <w:r>
        <w:rPr/>
        <w:t xml:space="preserve">Q2.6 What is the nationality of your parents? (Multiple answers allowed)</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Живете ли вы со своим партнером (если он у вас есть)?</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или у меня нет партнера  (2) </w:t>
      </w:r>
    </w:p>
  </w:body>
  <w:body>
    <w:p>
      <w:pPr/>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Каково ваше семейное положение?</w:t>
      </w:r>
    </w:p>
  </w:body>
  <w:body>
    <w:p>
      <w:pPr>
        <w:keepNext/>
        <w:pStyle w:val="ListParagraph"/>
        <w:numPr>
          <w:ilvl w:val="0"/>
          <w:numId w:val="4"/>
        </w:numPr>
      </w:pPr>
      <w:r>
        <w:rPr/>
        <w:t xml:space="preserve">Не женат / не замужем  (1) </w:t>
      </w:r>
    </w:p>
  </w:body>
  <w:body>
    <w:p>
      <w:pPr>
        <w:keepNext/>
        <w:pStyle w:val="ListParagraph"/>
        <w:numPr>
          <w:ilvl w:val="0"/>
          <w:numId w:val="4"/>
        </w:numPr>
      </w:pPr>
      <w:r>
        <w:rPr/>
        <w:t xml:space="preserve">Женат / замужем  (4) </w:t>
      </w:r>
    </w:p>
  </w:body>
  <w:body>
    <w:p>
      <w:pPr>
        <w:keepNext/>
        <w:pStyle w:val="ListParagraph"/>
        <w:numPr>
          <w:ilvl w:val="0"/>
          <w:numId w:val="4"/>
        </w:numPr>
      </w:pPr>
      <w:r>
        <w:rPr/>
        <w:t xml:space="preserve">Разведен(а) или проживает отдельно  (5) </w:t>
      </w:r>
    </w:p>
  </w:body>
  <w:body>
    <w:p>
      <w:pPr>
        <w:keepNext/>
        <w:pStyle w:val="ListParagraph"/>
        <w:numPr>
          <w:ilvl w:val="0"/>
          <w:numId w:val="4"/>
        </w:numPr>
      </w:pPr>
      <w:r>
        <w:rPr/>
        <w:t xml:space="preserve">Вдовец / вдова  (6) </w:t>
      </w:r>
    </w:p>
  </w:body>
  <w:body>
    <w:p>
      <w:pPr/>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Сколько человек в вашей семье? В вашу семью входите: вы, члены вашей семьи, проживающие с вами (включая детей), и ваши иждивенцы. Сюда не входят сожители.</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и более  (12) </w:t>
      </w:r>
    </w:p>
  </w:body>
  <w:body>
    <w:p>
      <w:pPr/>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Сколько детей в возрасте до 14 лет проживает с вами?</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и более  (7) </w:t>
      </w:r>
    </w:p>
  </w:body>
  <w:body>
    <w:p>
      <w:pPr/>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Каков самый высокий уровень образования, которое вы получили?</w:t>
      </w:r>
    </w:p>
  </w:body>
  <w:body>
    <w:p>
      <w:pPr>
        <w:keepNext/>
        <w:pStyle w:val="ListParagraph"/>
        <w:numPr>
          <w:ilvl w:val="0"/>
          <w:numId w:val="4"/>
        </w:numPr>
      </w:pPr>
      <w:r>
        <w:rPr/>
        <w:t xml:space="preserve">Не законченное школьное образование  (1) </w:t>
      </w:r>
    </w:p>
  </w:body>
  <w:body>
    <w:p>
      <w:pPr>
        <w:keepNext/>
        <w:pStyle w:val="ListParagraph"/>
        <w:numPr>
          <w:ilvl w:val="0"/>
          <w:numId w:val="4"/>
        </w:numPr>
      </w:pPr>
      <w:r>
        <w:rPr/>
        <w:t xml:space="preserve">Начальная школа (1-4 класс)  (2) </w:t>
      </w:r>
    </w:p>
  </w:body>
  <w:body>
    <w:p>
      <w:pPr>
        <w:keepNext/>
        <w:pStyle w:val="ListParagraph"/>
        <w:numPr>
          <w:ilvl w:val="0"/>
          <w:numId w:val="4"/>
        </w:numPr>
      </w:pPr>
      <w:r>
        <w:rPr/>
        <w:t xml:space="preserve">Средняя школа (5-9 класс)  (3) </w:t>
      </w:r>
    </w:p>
  </w:body>
  <w:body>
    <w:p>
      <w:pPr>
        <w:keepNext/>
        <w:pStyle w:val="ListParagraph"/>
        <w:numPr>
          <w:ilvl w:val="0"/>
          <w:numId w:val="4"/>
        </w:numPr>
      </w:pPr>
      <w:r>
        <w:rPr/>
        <w:t xml:space="preserve">Профессионально-техническое училище  (4) </w:t>
      </w:r>
    </w:p>
  </w:body>
  <w:body>
    <w:p>
      <w:pPr>
        <w:keepNext/>
        <w:pStyle w:val="ListParagraph"/>
        <w:numPr>
          <w:ilvl w:val="0"/>
          <w:numId w:val="4"/>
        </w:numPr>
      </w:pPr>
      <w:r>
        <w:rPr/>
        <w:t xml:space="preserve">Старшая школа (9-11 класс)  (5) </w:t>
      </w:r>
    </w:p>
  </w:body>
  <w:body>
    <w:p>
      <w:pPr>
        <w:keepNext/>
        <w:pStyle w:val="ListParagraph"/>
        <w:numPr>
          <w:ilvl w:val="0"/>
          <w:numId w:val="4"/>
        </w:numPr>
      </w:pPr>
      <w:r>
        <w:rPr/>
        <w:t xml:space="preserve">Диплом специалиста или бакалавра  (6) </w:t>
      </w:r>
    </w:p>
  </w:body>
  <w:body>
    <w:p>
      <w:pPr>
        <w:keepNext/>
        <w:pStyle w:val="ListParagraph"/>
        <w:numPr>
          <w:ilvl w:val="0"/>
          <w:numId w:val="4"/>
        </w:numPr>
      </w:pPr>
      <w:r>
        <w:rPr/>
        <w:t xml:space="preserve">Диплом магистра или высшая степень образования  (7) </w:t>
      </w:r>
    </w:p>
  </w:body>
  <w:body>
    <w:p>
      <w:pPr/>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Каков ваш статус занятости?</w:t>
      </w:r>
    </w:p>
  </w:body>
  <w:body>
    <w:p>
      <w:pPr>
        <w:keepNext/>
        <w:pStyle w:val="ListParagraph"/>
        <w:numPr>
          <w:ilvl w:val="0"/>
          <w:numId w:val="4"/>
        </w:numPr>
      </w:pPr>
      <w:r>
        <w:rPr/>
        <w:t xml:space="preserve">Работаю полный рабочий день  (2) </w:t>
      </w:r>
    </w:p>
  </w:body>
  <w:body>
    <w:p>
      <w:pPr>
        <w:keepNext/>
        <w:pStyle w:val="ListParagraph"/>
        <w:numPr>
          <w:ilvl w:val="0"/>
          <w:numId w:val="4"/>
        </w:numPr>
      </w:pPr>
      <w:r>
        <w:rPr/>
        <w:t xml:space="preserve">Работаю неполный рабочий день  (3) </w:t>
      </w:r>
    </w:p>
  </w:body>
  <w:body>
    <w:p>
      <w:pPr>
        <w:keepNext/>
        <w:pStyle w:val="ListParagraph"/>
        <w:numPr>
          <w:ilvl w:val="0"/>
          <w:numId w:val="4"/>
        </w:numPr>
      </w:pPr>
      <w:r>
        <w:rPr/>
        <w:t xml:space="preserve">Самозанятый  (4) </w:t>
      </w:r>
    </w:p>
  </w:body>
  <w:body>
    <w:p>
      <w:pPr>
        <w:keepNext/>
        <w:pStyle w:val="ListParagraph"/>
        <w:numPr>
          <w:ilvl w:val="0"/>
          <w:numId w:val="4"/>
        </w:numPr>
      </w:pPr>
      <w:r>
        <w:rPr/>
        <w:t xml:space="preserve">Студент  (6) </w:t>
      </w:r>
    </w:p>
  </w:body>
  <w:body>
    <w:p>
      <w:pPr>
        <w:keepNext/>
        <w:pStyle w:val="ListParagraph"/>
        <w:numPr>
          <w:ilvl w:val="0"/>
          <w:numId w:val="4"/>
        </w:numPr>
      </w:pPr>
      <w:r>
        <w:rPr/>
        <w:t xml:space="preserve">Пенсионер  (7) </w:t>
      </w:r>
    </w:p>
  </w:body>
  <w:body>
    <w:p>
      <w:pPr>
        <w:keepNext/>
        <w:pStyle w:val="ListParagraph"/>
        <w:numPr>
          <w:ilvl w:val="0"/>
          <w:numId w:val="4"/>
        </w:numPr>
      </w:pPr>
      <w:r>
        <w:rPr/>
        <w:t xml:space="preserve">Безработный ( в поисках работы)  (5) </w:t>
      </w:r>
    </w:p>
  </w:body>
  <w:body>
    <w:p>
      <w:pPr>
        <w:keepNext/>
        <w:pStyle w:val="ListParagraph"/>
        <w:numPr>
          <w:ilvl w:val="0"/>
          <w:numId w:val="4"/>
        </w:numPr>
      </w:pPr>
      <w:r>
        <w:rPr/>
        <w:t xml:space="preserve">Не ищу работу  (8) </w:t>
      </w:r>
    </w:p>
  </w:body>
  <w:body>
    <w:p>
      <w:pPr/>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Если вы работаете в одной из следующих отраслей, пожалуйста, выберите ту, которая лучше всего описывает вашу отрасль</w:t>
      </w:r>
    </w:p>
  </w:body>
  <w:body>
    <w:p>
      <w:pPr>
        <w:keepNext/>
        <w:pStyle w:val="ListParagraph"/>
        <w:numPr>
          <w:ilvl w:val="0"/>
          <w:numId w:val="4"/>
        </w:numPr>
      </w:pPr>
      <w:r>
        <w:rPr/>
        <w:t xml:space="preserve">Топливная (нефть, газ, уголь)  (1) </w:t>
      </w:r>
    </w:p>
  </w:body>
  <w:body>
    <w:p>
      <w:pPr>
        <w:keepNext/>
        <w:pStyle w:val="ListParagraph"/>
        <w:numPr>
          <w:ilvl w:val="0"/>
          <w:numId w:val="4"/>
        </w:numPr>
      </w:pPr>
      <w:r>
        <w:rPr/>
        <w:t xml:space="preserve">Другие энергетические отрасли  (15) </w:t>
      </w:r>
    </w:p>
  </w:body>
  <w:body>
    <w:p>
      <w:pPr>
        <w:keepNext/>
        <w:pStyle w:val="ListParagraph"/>
        <w:numPr>
          <w:ilvl w:val="0"/>
          <w:numId w:val="4"/>
        </w:numPr>
      </w:pPr>
      <w:r>
        <w:rPr/>
        <w:t xml:space="preserve">Производство цемента  (2) </w:t>
      </w:r>
    </w:p>
  </w:body>
  <w:body>
    <w:p>
      <w:pPr>
        <w:keepNext/>
        <w:pStyle w:val="ListParagraph"/>
        <w:numPr>
          <w:ilvl w:val="0"/>
          <w:numId w:val="4"/>
        </w:numPr>
      </w:pPr>
      <w:r>
        <w:rPr/>
        <w:t xml:space="preserve">Строительство  (3) </w:t>
      </w:r>
    </w:p>
  </w:body>
  <w:body>
    <w:p>
      <w:pPr>
        <w:keepNext/>
        <w:pStyle w:val="ListParagraph"/>
        <w:numPr>
          <w:ilvl w:val="0"/>
          <w:numId w:val="4"/>
        </w:numPr>
      </w:pPr>
      <w:r>
        <w:rPr/>
        <w:t xml:space="preserve">Автомобилестроение  (4) </w:t>
      </w:r>
    </w:p>
  </w:body>
  <w:body>
    <w:p>
      <w:pPr>
        <w:keepNext/>
        <w:pStyle w:val="ListParagraph"/>
        <w:numPr>
          <w:ilvl w:val="0"/>
          <w:numId w:val="4"/>
        </w:numPr>
      </w:pPr>
      <w:r>
        <w:rPr/>
        <w:t xml:space="preserve">Производство чугуна и стали  (5) </w:t>
      </w:r>
    </w:p>
  </w:body>
  <w:body>
    <w:p>
      <w:pPr>
        <w:keepNext/>
        <w:pStyle w:val="ListParagraph"/>
        <w:numPr>
          <w:ilvl w:val="0"/>
          <w:numId w:val="4"/>
        </w:numPr>
      </w:pPr>
      <w:r>
        <w:rPr/>
        <w:t xml:space="preserve">Химическое производство  (6) </w:t>
      </w:r>
    </w:p>
  </w:body>
  <w:body>
    <w:p>
      <w:pPr>
        <w:keepNext/>
        <w:pStyle w:val="ListParagraph"/>
        <w:numPr>
          <w:ilvl w:val="0"/>
          <w:numId w:val="4"/>
        </w:numPr>
      </w:pPr>
      <w:r>
        <w:rPr/>
        <w:t xml:space="preserve">Производство пластмасс  (7) </w:t>
      </w:r>
    </w:p>
  </w:body>
  <w:body>
    <w:p>
      <w:pPr>
        <w:keepNext/>
        <w:pStyle w:val="ListParagraph"/>
        <w:numPr>
          <w:ilvl w:val="0"/>
          <w:numId w:val="4"/>
        </w:numPr>
      </w:pPr>
      <w:r>
        <w:rPr/>
        <w:t xml:space="preserve">Целлюлозно-бумажное производство  (8) </w:t>
      </w:r>
    </w:p>
  </w:body>
  <w:body>
    <w:p>
      <w:pPr>
        <w:keepNext/>
        <w:pStyle w:val="ListParagraph"/>
        <w:numPr>
          <w:ilvl w:val="0"/>
          <w:numId w:val="4"/>
        </w:numPr>
      </w:pPr>
      <w:r>
        <w:rPr/>
        <w:t xml:space="preserve">Сельское хозяйство (растениеводство или животноводство)  (9) </w:t>
      </w:r>
    </w:p>
  </w:body>
  <w:body>
    <w:p>
      <w:pPr>
        <w:keepNext/>
        <w:pStyle w:val="ListParagraph"/>
        <w:numPr>
          <w:ilvl w:val="0"/>
          <w:numId w:val="4"/>
        </w:numPr>
      </w:pPr>
      <w:r>
        <w:rPr/>
        <w:t xml:space="preserve">Воздушный транспорт (например, авиакомпании)  (10) </w:t>
      </w:r>
    </w:p>
  </w:body>
  <w:body>
    <w:p>
      <w:pPr>
        <w:keepNext/>
        <w:pStyle w:val="ListParagraph"/>
        <w:numPr>
          <w:ilvl w:val="0"/>
          <w:numId w:val="4"/>
        </w:numPr>
      </w:pPr>
      <w:r>
        <w:rPr/>
        <w:t xml:space="preserve">Ничего из вышеперечисленного  (14) </w:t>
      </w:r>
    </w:p>
  </w:body>
  <w:body>
    <w:p>
      <w:pPr/>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Если ваша последняя работа была связана с одной из следующих отраслей, пожалуйста, выберите ту, которая лучше всего описывает вашу отрасль.</w:t>
      </w:r>
    </w:p>
  </w:body>
  <w:body>
    <w:p>
      <w:pPr>
        <w:keepNext/>
        <w:pStyle w:val="ListParagraph"/>
        <w:numPr>
          <w:ilvl w:val="0"/>
          <w:numId w:val="4"/>
        </w:numPr>
      </w:pPr>
      <w:r>
        <w:rPr/>
        <w:t xml:space="preserve">Топливная (нефть, газ, уголь)  (1) </w:t>
      </w:r>
    </w:p>
  </w:body>
  <w:body>
    <w:p>
      <w:pPr>
        <w:keepNext/>
        <w:pStyle w:val="ListParagraph"/>
        <w:numPr>
          <w:ilvl w:val="0"/>
          <w:numId w:val="4"/>
        </w:numPr>
      </w:pPr>
      <w:r>
        <w:rPr/>
        <w:t xml:space="preserve">Другие энергетические отрасли  (11) </w:t>
      </w:r>
    </w:p>
  </w:body>
  <w:body>
    <w:p>
      <w:pPr>
        <w:keepNext/>
        <w:pStyle w:val="ListParagraph"/>
        <w:numPr>
          <w:ilvl w:val="0"/>
          <w:numId w:val="4"/>
        </w:numPr>
      </w:pPr>
      <w:r>
        <w:rPr/>
        <w:t xml:space="preserve">Производство цемента  (2) </w:t>
      </w:r>
    </w:p>
  </w:body>
  <w:body>
    <w:p>
      <w:pPr>
        <w:keepNext/>
        <w:pStyle w:val="ListParagraph"/>
        <w:numPr>
          <w:ilvl w:val="0"/>
          <w:numId w:val="4"/>
        </w:numPr>
      </w:pPr>
      <w:r>
        <w:rPr/>
        <w:t xml:space="preserve">Строительство  (3) </w:t>
      </w:r>
    </w:p>
  </w:body>
  <w:body>
    <w:p>
      <w:pPr>
        <w:keepNext/>
        <w:pStyle w:val="ListParagraph"/>
        <w:numPr>
          <w:ilvl w:val="0"/>
          <w:numId w:val="4"/>
        </w:numPr>
      </w:pPr>
      <w:r>
        <w:rPr/>
        <w:t xml:space="preserve">Автомобилестроение  (4) </w:t>
      </w:r>
    </w:p>
  </w:body>
  <w:body>
    <w:p>
      <w:pPr>
        <w:keepNext/>
        <w:pStyle w:val="ListParagraph"/>
        <w:numPr>
          <w:ilvl w:val="0"/>
          <w:numId w:val="4"/>
        </w:numPr>
      </w:pPr>
      <w:r>
        <w:rPr/>
        <w:t xml:space="preserve">Производство чугуна и стали  (5) </w:t>
      </w:r>
    </w:p>
  </w:body>
  <w:body>
    <w:p>
      <w:pPr>
        <w:keepNext/>
        <w:pStyle w:val="ListParagraph"/>
        <w:numPr>
          <w:ilvl w:val="0"/>
          <w:numId w:val="4"/>
        </w:numPr>
      </w:pPr>
      <w:r>
        <w:rPr/>
        <w:t xml:space="preserve">Химическое производство  (6) </w:t>
      </w:r>
    </w:p>
  </w:body>
  <w:body>
    <w:p>
      <w:pPr>
        <w:keepNext/>
        <w:pStyle w:val="ListParagraph"/>
        <w:numPr>
          <w:ilvl w:val="0"/>
          <w:numId w:val="4"/>
        </w:numPr>
      </w:pPr>
      <w:r>
        <w:rPr/>
        <w:t xml:space="preserve">Производство пластмасс  (7) </w:t>
      </w:r>
    </w:p>
  </w:body>
  <w:body>
    <w:p>
      <w:pPr>
        <w:keepNext/>
        <w:pStyle w:val="ListParagraph"/>
        <w:numPr>
          <w:ilvl w:val="0"/>
          <w:numId w:val="4"/>
        </w:numPr>
      </w:pPr>
      <w:r>
        <w:rPr/>
        <w:t xml:space="preserve">Целлюлозно-бумажное производство  (8) </w:t>
      </w:r>
    </w:p>
  </w:body>
  <w:body>
    <w:p>
      <w:pPr>
        <w:keepNext/>
        <w:pStyle w:val="ListParagraph"/>
        <w:numPr>
          <w:ilvl w:val="0"/>
          <w:numId w:val="4"/>
        </w:numPr>
      </w:pPr>
      <w:r>
        <w:rPr/>
        <w:t xml:space="preserve">Сельское хозяйство (растениеводство или животноводство)  (9) </w:t>
      </w:r>
    </w:p>
  </w:body>
  <w:body>
    <w:p>
      <w:pPr>
        <w:keepNext/>
        <w:pStyle w:val="ListParagraph"/>
        <w:numPr>
          <w:ilvl w:val="0"/>
          <w:numId w:val="4"/>
        </w:numPr>
      </w:pPr>
      <w:r>
        <w:rPr/>
        <w:t xml:space="preserve">Воздушный транспорт (например, авиакомпании)  (10) </w:t>
      </w:r>
    </w:p>
  </w:body>
  <w:body>
    <w:p>
      <w:pPr>
        <w:keepNext/>
        <w:pStyle w:val="ListParagraph"/>
        <w:numPr>
          <w:ilvl w:val="0"/>
          <w:numId w:val="4"/>
        </w:numPr>
      </w:pPr>
      <w:r>
        <w:rPr/>
        <w:t xml:space="preserve">Ничего из вышеперечисленного  (12) </w:t>
      </w:r>
    </w:p>
  </w:body>
  <w:body>
    <w:p>
      <w:pPr/>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Какова основная деятельность компании или организации, в которой вы работаете?</w:t>
      </w:r>
    </w:p>
  </w:body>
  <w:body>
    <w:p>
      <w:pPr>
        <w:keepNext/>
        <w:pStyle w:val="Dropdown"/>
      </w:pPr>
      <w:r>
        <w:rPr/>
        <w:t xml:space="preserve">▼ Сельское хозяйство, лесное хозяйство, рыболовство, охота (2) ... Ничего из вышеперечисленного/ Другое (24)</w:t>
      </w:r>
    </w:p>
  </w:body>
  <w:body>
    <w:p>
      <w:pPr/>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Какова была основная деятельность компании или организации, в которой вы работали в последний раз?</w:t>
      </w:r>
    </w:p>
  </w:body>
  <w:body>
    <w:p>
      <w:pPr>
        <w:keepNext/>
        <w:pStyle w:val="Dropdown"/>
      </w:pPr>
      <w:r>
        <w:rPr/>
        <w:t xml:space="preserve">▼ Сельское хозяйство, лесное хозяйство, рыболовство, охота (1) ... Ничего из вышеперечисленного/Другое (23)</w:t>
      </w:r>
    </w:p>
  </w:body>
  <w:body>
    <w:p>
      <w:pPr/>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Каков был годовой доход вашей семьи в 2019 году (до удержания налога)?</w:t>
      </w:r>
    </w:p>
  </w:body>
  <w:body>
    <w:p>
      <w:pPr>
        <w:keepNext/>
        <w:pStyle w:val="ListParagraph"/>
        <w:numPr>
          <w:ilvl w:val="0"/>
          <w:numId w:val="4"/>
        </w:numPr>
      </w:pPr>
      <w:r>
        <w:rPr/>
        <w:t xml:space="preserve">менее 21,000₴  (5) </w:t>
      </w:r>
    </w:p>
  </w:body>
  <w:body>
    <w:p>
      <w:pPr>
        <w:keepNext/>
        <w:pStyle w:val="ListParagraph"/>
        <w:numPr>
          <w:ilvl w:val="0"/>
          <w:numId w:val="4"/>
        </w:numPr>
      </w:pPr>
      <w:r>
        <w:rPr/>
        <w:t xml:space="preserve">от  21,000₴ до 32,000₴  (6) </w:t>
      </w:r>
    </w:p>
  </w:body>
  <w:body>
    <w:p>
      <w:pPr>
        <w:keepNext/>
        <w:pStyle w:val="ListParagraph"/>
        <w:numPr>
          <w:ilvl w:val="0"/>
          <w:numId w:val="4"/>
        </w:numPr>
      </w:pPr>
      <w:r>
        <w:rPr/>
        <w:t xml:space="preserve">от 32,000₴ до 50,000₴  (8) </w:t>
      </w:r>
    </w:p>
  </w:body>
  <w:body>
    <w:p>
      <w:pPr>
        <w:keepNext/>
        <w:pStyle w:val="ListParagraph"/>
        <w:numPr>
          <w:ilvl w:val="0"/>
          <w:numId w:val="4"/>
        </w:numPr>
      </w:pPr>
      <w:r>
        <w:rPr/>
        <w:t xml:space="preserve">более 50,000₴  (9) </w:t>
      </w:r>
    </w:p>
  </w:body>
  <w:body>
    <w:p>
      <w:pPr/>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XXX Update if indiv</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Были ли вы или кто-то из членов вашей семьи уволены или вынуждены были сократить свою зарплату или оклад в связи с пандемией COVID-19?</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Являетесь ли вы домовладельцем или арендатором? (Возможны несколько ответов)</w:t>
      </w:r>
    </w:p>
  </w:body>
  <w:body>
    <w:p>
      <w:pPr>
        <w:keepNext/>
        <w:pStyle w:val="ListParagraph"/>
        <w:numPr>
          <w:ilvl w:val="0"/>
          <w:numId w:val="2"/>
        </w:numPr>
      </w:pPr>
      <w:r>
        <w:rPr/>
        <w:t xml:space="preserve">Арендую  (1) </w:t>
      </w:r>
    </w:p>
  </w:body>
  <w:body>
    <w:p>
      <w:pPr>
        <w:keepNext/>
        <w:pStyle w:val="ListParagraph"/>
        <w:numPr>
          <w:ilvl w:val="0"/>
          <w:numId w:val="2"/>
        </w:numPr>
      </w:pPr>
      <w:r>
        <w:rPr/>
        <w:t xml:space="preserve">Владею  (2) </w:t>
      </w:r>
    </w:p>
  </w:body>
  <w:body>
    <w:p>
      <w:pPr>
        <w:keepNext/>
        <w:pStyle w:val="ListParagraph"/>
        <w:numPr>
          <w:ilvl w:val="0"/>
          <w:numId w:val="2"/>
        </w:numPr>
      </w:pPr>
      <w:r>
        <w:rPr/>
        <w:t xml:space="preserve">Сдаю жилье в аренду  (3) </w:t>
      </w:r>
    </w:p>
  </w:body>
  <w:body>
    <w:p>
      <w:pPr>
        <w:keepNext/>
        <w:pStyle w:val="ListParagraph"/>
        <w:numPr>
          <w:ilvl w:val="0"/>
          <w:numId w:val="2"/>
        </w:numPr>
      </w:pPr>
      <w:r>
        <w:rPr/>
        <w:t xml:space="preserve">Проживаю бесплатно  (4) </w:t>
      </w:r>
    </w:p>
  </w:body>
  <w:body>
    <w:p>
      <w:pPr/>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Какова оценочная стоимость ваших активов? Сюда включите все ваше имущество (дом, автомобиль, сбережения и т.д.) за вычетом долгов. Например, если у вас есть дом стоимостью 300,000$, и вам осталось выплатить 100,000$ по ипотеке, ваши активы составляют 200,000$.</w:t>
      </w:r>
      <w:r>
        <w:rPr/>
        <w:br/>
      </w:r>
      <w:r>
        <w:rPr/>
        <w:br/>
      </w:r>
      <w:r>
        <w:rPr/>
        <w:t xml:space="preserve"/>
      </w:r>
      <w:r>
        <w:rPr/>
        <w:br/>
      </w:r>
      <w:r>
        <w:rPr/>
        <w:t xml:space="preserve"> Я оцениваю свои активы за вычетом долгов следующим образом: </w:t>
      </w:r>
      <w:r>
        <w:rPr/>
        <w:t xml:space="preserve"/>
      </w:r>
    </w:p>
  </w:body>
  <w:body>
    <w:p>
      <w:pPr>
        <w:keepNext/>
        <w:pStyle w:val="ListParagraph"/>
        <w:numPr>
          <w:ilvl w:val="0"/>
          <w:numId w:val="4"/>
        </w:numPr>
      </w:pPr>
      <w:r>
        <w:rPr/>
        <w:t xml:space="preserve">Менее 30,000₴  (1) </w:t>
      </w:r>
    </w:p>
  </w:body>
  <w:body>
    <w:p>
      <w:pPr>
        <w:keepNext/>
        <w:pStyle w:val="ListParagraph"/>
        <w:numPr>
          <w:ilvl w:val="0"/>
          <w:numId w:val="4"/>
        </w:numPr>
      </w:pPr>
      <w:r>
        <w:rPr/>
        <w:t xml:space="preserve">От 30,000₴ до 130,000₴  (6) </w:t>
      </w:r>
    </w:p>
  </w:body>
  <w:body>
    <w:p>
      <w:pPr>
        <w:keepNext/>
        <w:pStyle w:val="ListParagraph"/>
        <w:numPr>
          <w:ilvl w:val="0"/>
          <w:numId w:val="4"/>
        </w:numPr>
      </w:pPr>
      <w:r>
        <w:rPr/>
        <w:t xml:space="preserve">От 130,000₴ до 300,000₴  (2) </w:t>
      </w:r>
    </w:p>
  </w:body>
  <w:body>
    <w:p>
      <w:pPr>
        <w:keepNext/>
        <w:pStyle w:val="ListParagraph"/>
        <w:numPr>
          <w:ilvl w:val="0"/>
          <w:numId w:val="4"/>
        </w:numPr>
      </w:pPr>
      <w:r>
        <w:rPr/>
        <w:t xml:space="preserve">От 300,000₴ до 600,000₴  (3) </w:t>
      </w:r>
    </w:p>
  </w:body>
  <w:body>
    <w:p>
      <w:pPr>
        <w:keepNext/>
        <w:pStyle w:val="ListParagraph"/>
        <w:numPr>
          <w:ilvl w:val="0"/>
          <w:numId w:val="4"/>
        </w:numPr>
      </w:pPr>
      <w:r>
        <w:rPr/>
        <w:t xml:space="preserve">Более 600,000₴  (4) </w:t>
      </w:r>
    </w:p>
  </w:body>
  <w:body>
    <w:p>
      <w:pPr/>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Between £25,000 and £110,000  (6) </w:t>
      </w:r>
    </w:p>
  </w:body>
  <w:body>
    <w:p>
      <w:pPr>
        <w:keepNext/>
        <w:pStyle w:val="ListParagraph"/>
        <w:numPr>
          <w:ilvl w:val="0"/>
          <w:numId w:val="4"/>
        </w:numPr>
      </w:pPr>
      <w:r>
        <w:rPr/>
        <w:t xml:space="preserve">Between £110,000 and £250,000  (2) </w:t>
      </w:r>
    </w:p>
  </w:body>
  <w:body>
    <w:p>
      <w:pPr>
        <w:keepNext/>
        <w:pStyle w:val="ListParagraph"/>
        <w:numPr>
          <w:ilvl w:val="0"/>
          <w:numId w:val="4"/>
        </w:numPr>
      </w:pPr>
      <w:r>
        <w:rPr/>
        <w:t xml:space="preserve">Between £250,000 and £500,000  (3) </w:t>
      </w:r>
    </w:p>
  </w:body>
  <w:body>
    <w:p>
      <w:pPr>
        <w:keepNext/>
        <w:pStyle w:val="ListParagraph"/>
        <w:numPr>
          <w:ilvl w:val="0"/>
          <w:numId w:val="4"/>
        </w:numPr>
      </w:pPr>
      <w:r>
        <w:rPr/>
        <w:t xml:space="preserve">More than £500,000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В какой степени вы интересуетесь политикой?</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Являетесь ли вы членом экологической организации?</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Есть ли у вас родственники, которые являются защитниками окружающей среды?</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(4) </w:t>
      </w:r>
    </w:p>
  </w:body>
  <w:body>
    <w:p>
      <w:pPr/>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Голосовали ли вы на последних выборах?</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keepNext/>
        <w:pStyle w:val="ListParagraph"/>
        <w:numPr>
          <w:ilvl w:val="0"/>
          <w:numId w:val="4"/>
        </w:numPr>
      </w:pPr>
      <w:r>
        <w:rPr/>
        <w:t xml:space="preserve">У меня нет права голосовать в Украине  (4) </w:t>
      </w:r>
    </w:p>
  </w:body>
  <w:body>
    <w:p>
      <w:pPr>
        <w:keepNext/>
        <w:pStyle w:val="ListParagraph"/>
        <w:numPr>
          <w:ilvl w:val="0"/>
          <w:numId w:val="4"/>
        </w:numPr>
      </w:pPr>
      <w:r>
        <w:rPr/>
        <w:t xml:space="preserve">Предпочитаю не говорить  (3) </w:t>
      </w:r>
    </w:p>
  </w:body>
  <w:body>
    <w:p>
      <w:pPr/>
    </w:p>
  </w:body>
  <w:body>
    <w:p>
      <w:pPr>
        <w:keepNext/>
      </w:pPr>
      <w:r>
        <w:rPr/>
        <w:t xml:space="preserve">Q23.4 Did you vote in the [Last main election]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За какого кандидата вы голосовали на последних выборах?</w:t>
      </w:r>
    </w:p>
  </w:body>
  <w:body>
    <w:p>
      <w:pPr>
        <w:keepNext/>
        <w:pStyle w:val="ListParagraph"/>
        <w:numPr>
          <w:ilvl w:val="0"/>
          <w:numId w:val="4"/>
        </w:numPr>
      </w:pPr>
      <w:r>
        <w:rPr/>
        <w:t xml:space="preserve">Владимир Зеленский  (4) </w:t>
      </w:r>
    </w:p>
  </w:body>
  <w:body>
    <w:p>
      <w:pPr>
        <w:keepNext/>
        <w:pStyle w:val="ListParagraph"/>
        <w:numPr>
          <w:ilvl w:val="0"/>
          <w:numId w:val="4"/>
        </w:numPr>
      </w:pPr>
      <w:r>
        <w:rPr/>
        <w:t xml:space="preserve">Пётр Порошенко  (5) </w:t>
      </w:r>
    </w:p>
  </w:body>
  <w:body>
    <w:p>
      <w:pPr>
        <w:keepNext/>
        <w:pStyle w:val="ListParagraph"/>
        <w:numPr>
          <w:ilvl w:val="0"/>
          <w:numId w:val="4"/>
        </w:numPr>
      </w:pPr>
      <w:r>
        <w:rPr/>
        <w:t xml:space="preserve">Юлия Тимошенко  (6) </w:t>
      </w:r>
    </w:p>
  </w:body>
  <w:body>
    <w:p>
      <w:pPr>
        <w:keepNext/>
        <w:pStyle w:val="ListParagraph"/>
        <w:numPr>
          <w:ilvl w:val="0"/>
          <w:numId w:val="4"/>
        </w:numPr>
      </w:pPr>
      <w:r>
        <w:rPr/>
        <w:t xml:space="preserve">Юрий Бойко  (12) </w:t>
      </w:r>
    </w:p>
  </w:body>
  <w:body>
    <w:p>
      <w:pPr>
        <w:keepNext/>
        <w:pStyle w:val="ListParagraph"/>
        <w:numPr>
          <w:ilvl w:val="0"/>
          <w:numId w:val="4"/>
        </w:numPr>
      </w:pPr>
      <w:r>
        <w:rPr/>
        <w:t xml:space="preserve">Анатолий Гриценко  (15) </w:t>
      </w:r>
    </w:p>
  </w:body>
  <w:body>
    <w:p>
      <w:pPr>
        <w:keepNext/>
        <w:pStyle w:val="ListParagraph"/>
        <w:numPr>
          <w:ilvl w:val="0"/>
          <w:numId w:val="4"/>
        </w:numPr>
      </w:pPr>
      <w:r>
        <w:rPr/>
        <w:t xml:space="preserve">Александр Вилкул  (16) </w:t>
      </w:r>
    </w:p>
  </w:body>
  <w:body>
    <w:p>
      <w:pPr>
        <w:keepNext/>
        <w:pStyle w:val="ListParagraph"/>
        <w:numPr>
          <w:ilvl w:val="0"/>
          <w:numId w:val="4"/>
        </w:numPr>
      </w:pPr>
      <w:r>
        <w:rPr/>
        <w:t xml:space="preserve">Игорь Смешко  (17) </w:t>
      </w:r>
    </w:p>
  </w:body>
  <w:body>
    <w:p>
      <w:pPr>
        <w:keepNext/>
        <w:pStyle w:val="ListParagraph"/>
        <w:numPr>
          <w:ilvl w:val="0"/>
          <w:numId w:val="4"/>
        </w:numPr>
      </w:pPr>
      <w:r>
        <w:rPr/>
        <w:t xml:space="preserve">Олег Ляшко  (18) </w:t>
      </w:r>
    </w:p>
  </w:body>
  <w:body>
    <w:p>
      <w:pPr>
        <w:keepNext/>
        <w:pStyle w:val="ListParagraph"/>
        <w:numPr>
          <w:ilvl w:val="0"/>
          <w:numId w:val="4"/>
        </w:numPr>
      </w:pPr>
      <w:r>
        <w:rPr/>
        <w:t xml:space="preserve">Кошулинский Руслан Владимирович  (19) </w:t>
      </w:r>
    </w:p>
  </w:body>
  <w:body>
    <w:p>
      <w:pPr>
        <w:keepNext/>
        <w:pStyle w:val="ListParagraph"/>
        <w:numPr>
          <w:ilvl w:val="0"/>
          <w:numId w:val="4"/>
        </w:numPr>
      </w:pPr>
      <w:r>
        <w:rPr/>
        <w:t xml:space="preserve">Предпочитаю не говорить  (13) </w:t>
      </w:r>
    </w:p>
  </w:body>
  <w:body>
    <w:p>
      <w:pPr/>
    </w:p>
  </w:body>
  <w:body>
    <w:p>
      <w:pPr>
        <w:keepNext/>
      </w:pPr>
      <w:r>
        <w:rPr/>
        <w:t xml:space="preserve">Q24.1 Which party did you vote for in the last [main election]?</w:t>
      </w:r>
    </w:p>
  </w:body>
  <w:body>
    <w:p>
      <w:pPr>
        <w:keepNext/>
        <w:pStyle w:val="ListParagraph"/>
        <w:numPr>
          <w:ilvl w:val="0"/>
          <w:numId w:val="4"/>
        </w:numPr>
      </w:pPr>
      <w:r>
        <w:rPr/>
        <w:t xml:space="preserve">African National Congress (ANC)  (4) </w:t>
      </w:r>
    </w:p>
  </w:body>
  <w:body>
    <w:p>
      <w:pPr>
        <w:keepNext/>
        <w:pStyle w:val="ListParagraph"/>
        <w:numPr>
          <w:ilvl w:val="0"/>
          <w:numId w:val="4"/>
        </w:numPr>
      </w:pPr>
      <w:r>
        <w:rPr/>
        <w:t xml:space="preserve">Democratic Alliance (DA)  (5) </w:t>
      </w:r>
    </w:p>
  </w:body>
  <w:body>
    <w:p>
      <w:pPr>
        <w:keepNext/>
        <w:pStyle w:val="ListParagraph"/>
        <w:numPr>
          <w:ilvl w:val="0"/>
          <w:numId w:val="4"/>
        </w:numPr>
      </w:pPr>
      <w:r>
        <w:rPr/>
        <w:t xml:space="preserve">Economic Freedom Fighters (EFF)  (6) </w:t>
      </w:r>
    </w:p>
  </w:body>
  <w:body>
    <w:p>
      <w:pPr>
        <w:keepNext/>
        <w:pStyle w:val="ListParagraph"/>
        <w:numPr>
          <w:ilvl w:val="0"/>
          <w:numId w:val="4"/>
        </w:numPr>
      </w:pPr>
      <w:r>
        <w:rPr/>
        <w:t xml:space="preserve">Inkatha Freedom Party (IFP)  (12) </w:t>
      </w:r>
    </w:p>
  </w:body>
  <w:body>
    <w:p>
      <w:pPr>
        <w:keepNext/>
        <w:pStyle w:val="ListParagraph"/>
        <w:numPr>
          <w:ilvl w:val="0"/>
          <w:numId w:val="4"/>
        </w:numPr>
      </w:pPr>
      <w:r>
        <w:rPr/>
        <w:t xml:space="preserve">Anatoliy Hrytsenko  (15) </w:t>
      </w:r>
    </w:p>
  </w:body>
  <w:body>
    <w:p>
      <w:pPr>
        <w:keepNext/>
        <w:pStyle w:val="ListParagraph"/>
        <w:numPr>
          <w:ilvl w:val="0"/>
          <w:numId w:val="4"/>
        </w:numPr>
      </w:pPr>
      <w:r>
        <w:rPr/>
        <w:t xml:space="preserve">Oleksandr Vilkul  (16) </w:t>
      </w:r>
    </w:p>
  </w:body>
  <w:body>
    <w:p>
      <w:pPr>
        <w:keepNext/>
        <w:pStyle w:val="ListParagraph"/>
        <w:numPr>
          <w:ilvl w:val="0"/>
          <w:numId w:val="4"/>
        </w:numPr>
      </w:pPr>
      <w:r>
        <w:rPr/>
        <w:t xml:space="preserve">Ihor Smeshko  (17) </w:t>
      </w:r>
    </w:p>
  </w:body>
  <w:body>
    <w:p>
      <w:pPr>
        <w:keepNext/>
        <w:pStyle w:val="ListParagraph"/>
        <w:numPr>
          <w:ilvl w:val="0"/>
          <w:numId w:val="4"/>
        </w:numPr>
      </w:pPr>
      <w:r>
        <w:rPr/>
        <w:t xml:space="preserve">Oleh Lyashko  (18) </w:t>
      </w:r>
    </w:p>
  </w:body>
  <w:body>
    <w:p>
      <w:pPr>
        <w:keepNext/>
        <w:pStyle w:val="ListParagraph"/>
        <w:numPr>
          <w:ilvl w:val="0"/>
          <w:numId w:val="4"/>
        </w:numPr>
      </w:pPr>
      <w:r>
        <w:rPr/>
        <w:t xml:space="preserve">Ruslan Koshulynskyi  (19)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Даже если вы НЕ голосовали на последних выборах, укажите, пожалуйста, кандидата, за которого вы, скорее всего, проголосовали бы, или который более точно отражает ваши взгляды.</w:t>
      </w:r>
    </w:p>
  </w:body>
  <w:body>
    <w:p>
      <w:pPr>
        <w:keepNext/>
        <w:pStyle w:val="ListParagraph"/>
        <w:numPr>
          <w:ilvl w:val="0"/>
          <w:numId w:val="4"/>
        </w:numPr>
      </w:pPr>
      <w:r>
        <w:rPr/>
        <w:t xml:space="preserve">Владимир Зеленский  (1) </w:t>
      </w:r>
    </w:p>
  </w:body>
  <w:body>
    <w:p>
      <w:pPr>
        <w:keepNext/>
        <w:pStyle w:val="ListParagraph"/>
        <w:numPr>
          <w:ilvl w:val="0"/>
          <w:numId w:val="4"/>
        </w:numPr>
      </w:pPr>
      <w:r>
        <w:rPr/>
        <w:t xml:space="preserve">Пётр Порошенко  (2) </w:t>
      </w:r>
    </w:p>
  </w:body>
  <w:body>
    <w:p>
      <w:pPr>
        <w:keepNext/>
        <w:pStyle w:val="ListParagraph"/>
        <w:numPr>
          <w:ilvl w:val="0"/>
          <w:numId w:val="4"/>
        </w:numPr>
      </w:pPr>
      <w:r>
        <w:rPr/>
        <w:t xml:space="preserve">Юлия Тимошенко  (3) </w:t>
      </w:r>
    </w:p>
  </w:body>
  <w:body>
    <w:p>
      <w:pPr>
        <w:keepNext/>
        <w:pStyle w:val="ListParagraph"/>
        <w:numPr>
          <w:ilvl w:val="0"/>
          <w:numId w:val="4"/>
        </w:numPr>
      </w:pPr>
      <w:r>
        <w:rPr/>
        <w:t xml:space="preserve">Юрий Бойко  (4) </w:t>
      </w:r>
    </w:p>
  </w:body>
  <w:body>
    <w:p>
      <w:pPr>
        <w:keepNext/>
        <w:pStyle w:val="ListParagraph"/>
        <w:numPr>
          <w:ilvl w:val="0"/>
          <w:numId w:val="4"/>
        </w:numPr>
      </w:pPr>
      <w:r>
        <w:rPr/>
        <w:t xml:space="preserve">Анатолий Гриценко  (6) </w:t>
      </w:r>
    </w:p>
  </w:body>
  <w:body>
    <w:p>
      <w:pPr>
        <w:keepNext/>
        <w:pStyle w:val="ListParagraph"/>
        <w:numPr>
          <w:ilvl w:val="0"/>
          <w:numId w:val="4"/>
        </w:numPr>
      </w:pPr>
      <w:r>
        <w:rPr/>
        <w:t xml:space="preserve">Александр Вилкул  (7) </w:t>
      </w:r>
    </w:p>
  </w:body>
  <w:body>
    <w:p>
      <w:pPr>
        <w:keepNext/>
        <w:pStyle w:val="ListParagraph"/>
        <w:numPr>
          <w:ilvl w:val="0"/>
          <w:numId w:val="4"/>
        </w:numPr>
      </w:pPr>
      <w:r>
        <w:rPr/>
        <w:t xml:space="preserve">Игорь Смешко  (8) </w:t>
      </w:r>
    </w:p>
  </w:body>
  <w:body>
    <w:p>
      <w:pPr>
        <w:keepNext/>
        <w:pStyle w:val="ListParagraph"/>
        <w:numPr>
          <w:ilvl w:val="0"/>
          <w:numId w:val="4"/>
        </w:numPr>
      </w:pPr>
      <w:r>
        <w:rPr/>
        <w:t xml:space="preserve">Олег Ляшко  (9) </w:t>
      </w:r>
    </w:p>
  </w:body>
  <w:body>
    <w:p>
      <w:pPr>
        <w:keepNext/>
        <w:pStyle w:val="ListParagraph"/>
        <w:numPr>
          <w:ilvl w:val="0"/>
          <w:numId w:val="4"/>
        </w:numPr>
      </w:pPr>
      <w:r>
        <w:rPr/>
        <w:t xml:space="preserve">Кошулинский Руслан Владимирович  (10) </w:t>
      </w:r>
    </w:p>
  </w:body>
  <w:body>
    <w:p>
      <w:pPr>
        <w:keepNext/>
        <w:pStyle w:val="ListParagraph"/>
        <w:numPr>
          <w:ilvl w:val="0"/>
          <w:numId w:val="4"/>
        </w:numPr>
      </w:pPr>
      <w:r>
        <w:rPr/>
        <w:t xml:space="preserve">Предпочитаю не говорить  (5) </w:t>
      </w:r>
    </w:p>
  </w:body>
  <w:body>
    <w:p>
      <w:pPr/>
    </w:p>
  </w:body>
  <w:body>
    <w:p>
      <w:pPr>
        <w:keepNext/>
      </w:pPr>
      <w:r>
        <w:rPr/>
        <w:t xml:space="preserve">Q24.2 Even if you did NOT vote in the last [main election], please indicate the party that you were most likely to
have voted for or who represents your views more closely.</w:t>
      </w:r>
    </w:p>
  </w:body>
  <w:body>
    <w:p>
      <w:pPr>
        <w:keepNext/>
        <w:pStyle w:val="ListParagraph"/>
        <w:numPr>
          <w:ilvl w:val="0"/>
          <w:numId w:val="4"/>
        </w:numPr>
      </w:pPr>
      <w:r>
        <w:rPr/>
        <w:t xml:space="preserve">African National Congress (ANC)  (1) </w:t>
      </w:r>
    </w:p>
  </w:body>
  <w:body>
    <w:p>
      <w:pPr>
        <w:keepNext/>
        <w:pStyle w:val="ListParagraph"/>
        <w:numPr>
          <w:ilvl w:val="0"/>
          <w:numId w:val="4"/>
        </w:numPr>
      </w:pPr>
      <w:r>
        <w:rPr/>
        <w:t xml:space="preserve">Democratic Alliance (DA)  (2) </w:t>
      </w:r>
    </w:p>
  </w:body>
  <w:body>
    <w:p>
      <w:pPr>
        <w:keepNext/>
        <w:pStyle w:val="ListParagraph"/>
        <w:numPr>
          <w:ilvl w:val="0"/>
          <w:numId w:val="4"/>
        </w:numPr>
      </w:pPr>
      <w:r>
        <w:rPr/>
        <w:t xml:space="preserve">Economic Freedom Fighters (EFF)  (3) </w:t>
      </w:r>
    </w:p>
  </w:body>
  <w:body>
    <w:p>
      <w:pPr>
        <w:keepNext/>
        <w:pStyle w:val="ListParagraph"/>
        <w:numPr>
          <w:ilvl w:val="0"/>
          <w:numId w:val="4"/>
        </w:numPr>
      </w:pPr>
      <w:r>
        <w:rPr/>
        <w:t xml:space="preserve">Inkatha Freedom Party (IFP)  (4) </w:t>
      </w:r>
    </w:p>
  </w:body>
  <w:body>
    <w:p>
      <w:pPr>
        <w:keepNext/>
        <w:pStyle w:val="ListParagraph"/>
        <w:numPr>
          <w:ilvl w:val="0"/>
          <w:numId w:val="4"/>
        </w:numPr>
      </w:pPr>
      <w:r>
        <w:rPr/>
        <w:t xml:space="preserve">Anatoliy Hrytsenko  (6) </w:t>
      </w:r>
    </w:p>
  </w:body>
  <w:body>
    <w:p>
      <w:pPr>
        <w:keepNext/>
        <w:pStyle w:val="ListParagraph"/>
        <w:numPr>
          <w:ilvl w:val="0"/>
          <w:numId w:val="4"/>
        </w:numPr>
      </w:pPr>
      <w:r>
        <w:rPr/>
        <w:t xml:space="preserve">Oleksandr Vilkul  (7) </w:t>
      </w:r>
    </w:p>
  </w:body>
  <w:body>
    <w:p>
      <w:pPr>
        <w:keepNext/>
        <w:pStyle w:val="ListParagraph"/>
        <w:numPr>
          <w:ilvl w:val="0"/>
          <w:numId w:val="4"/>
        </w:numPr>
      </w:pPr>
      <w:r>
        <w:rPr/>
        <w:t xml:space="preserve">Ihor Smeshko  (8) </w:t>
      </w:r>
    </w:p>
  </w:body>
  <w:body>
    <w:p>
      <w:pPr>
        <w:keepNext/>
        <w:pStyle w:val="ListParagraph"/>
        <w:numPr>
          <w:ilvl w:val="0"/>
          <w:numId w:val="4"/>
        </w:numPr>
      </w:pPr>
      <w:r>
        <w:rPr/>
        <w:t xml:space="preserve">Oleh Lyashko  (9) </w:t>
      </w:r>
    </w:p>
  </w:body>
  <w:body>
    <w:p>
      <w:pPr>
        <w:keepNext/>
        <w:pStyle w:val="ListParagraph"/>
        <w:numPr>
          <w:ilvl w:val="0"/>
          <w:numId w:val="4"/>
        </w:numPr>
      </w:pPr>
      <w:r>
        <w:rPr/>
        <w:t xml:space="preserve">Ruslan Koshulynskyi  (10)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В вопросах экономической политики, где вы видите себя по шкале от 1 до 5, где 1 - левые (выступающие за равенство и вмешательство государства), а 5 - правые (выступающие за свободную конкуренцию и незначительное вмешательство государства)?</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Левые</w:t>
            </w:r>
          </w:p>
        </w:tc>
        <w:tc>
          <w:tcPr>
            <w:tcW w:w="1596" w:type="dxa"/>
          </w:tcPr>
          <w:p>
            <w:pPr>
              <w:pStyle w:val="Normal"/>
            </w:pPr>
            <w:r>
              <w:rPr/>
              <w:t xml:space="preserve">Центральные</w:t>
            </w:r>
          </w:p>
        </w:tc>
        <w:tc>
          <w:tcPr>
            <w:tcW w:w="1596" w:type="dxa"/>
          </w:tcPr>
          <w:p>
            <w:pPr>
              <w:pStyle w:val="Normal"/>
            </w:pPr>
            <w:r>
              <w:rPr/>
              <w:t xml:space="preserve">Правые</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Придерживаюсь экономической политики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Каким основным способом вы отапливаете свой дом?</w:t>
      </w:r>
    </w:p>
  </w:body>
  <w:body>
    <w:p>
      <w:pPr>
        <w:keepNext/>
        <w:pStyle w:val="ListParagraph"/>
        <w:numPr>
          <w:ilvl w:val="0"/>
          <w:numId w:val="4"/>
        </w:numPr>
      </w:pPr>
      <w:r>
        <w:rPr/>
        <w:t xml:space="preserve">Электричеством  (1) </w:t>
      </w:r>
    </w:p>
  </w:body>
  <w:body>
    <w:p>
      <w:pPr>
        <w:keepNext/>
        <w:pStyle w:val="ListParagraph"/>
        <w:numPr>
          <w:ilvl w:val="0"/>
          <w:numId w:val="4"/>
        </w:numPr>
      </w:pPr>
      <w:r>
        <w:rPr/>
        <w:t xml:space="preserve">Газом  (2) </w:t>
      </w:r>
    </w:p>
  </w:body>
  <w:body>
    <w:p>
      <w:pPr>
        <w:keepNext/>
        <w:pStyle w:val="ListParagraph"/>
        <w:numPr>
          <w:ilvl w:val="0"/>
          <w:numId w:val="4"/>
        </w:numPr>
      </w:pPr>
      <w:r>
        <w:rPr/>
        <w:t xml:space="preserve">С помощью топлива внутреннего сгорания  (3) </w:t>
      </w:r>
    </w:p>
  </w:body>
  <w:body>
    <w:p>
      <w:pPr>
        <w:keepNext/>
        <w:pStyle w:val="ListParagraph"/>
        <w:numPr>
          <w:ilvl w:val="0"/>
          <w:numId w:val="4"/>
        </w:numPr>
      </w:pPr>
      <w:r>
        <w:rPr/>
        <w:t xml:space="preserve">Углями  (6) </w:t>
      </w:r>
    </w:p>
  </w:body>
  <w:body>
    <w:p>
      <w:pPr>
        <w:keepNext/>
        <w:pStyle w:val="ListParagraph"/>
        <w:numPr>
          <w:ilvl w:val="0"/>
          <w:numId w:val="4"/>
        </w:numPr>
      </w:pPr>
      <w:r>
        <w:rPr/>
        <w:t xml:space="preserve">Деревом, солнечными батареями, геотермальным или тепловым насосом  (4) </w:t>
      </w:r>
    </w:p>
  </w:body>
  <w:body>
    <w:p>
      <w:pPr>
        <w:keepNext/>
        <w:pStyle w:val="ListParagraph"/>
        <w:numPr>
          <w:ilvl w:val="0"/>
          <w:numId w:val="4"/>
        </w:numPr>
      </w:pPr>
      <w:r>
        <w:rPr/>
        <w:t xml:space="preserve">Централизованным отоплением  (7) </w:t>
      </w:r>
    </w:p>
  </w:body>
  <w:body>
    <w:p>
      <w:pPr>
        <w:keepNext/>
        <w:pStyle w:val="ListParagraph"/>
        <w:numPr>
          <w:ilvl w:val="0"/>
          <w:numId w:val="4"/>
        </w:numPr>
      </w:pPr>
      <w:r>
        <w:rPr/>
        <w:t xml:space="preserve">Не знаю или предпочитаю не говорить  (5) </w:t>
      </w:r>
    </w:p>
  </w:body>
  <w:body>
    <w:p>
      <w:pPr/>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Сколько в год обычно вы тратите на отопление своего жилья?</w:t>
      </w:r>
    </w:p>
  </w:body>
  <w:body>
    <w:p>
      <w:pPr>
        <w:keepNext/>
        <w:pStyle w:val="ListParagraph"/>
        <w:numPr>
          <w:ilvl w:val="0"/>
          <w:numId w:val="4"/>
        </w:numPr>
      </w:pPr>
      <w:r>
        <w:rPr/>
        <w:t xml:space="preserve">Не знаю  (1) </w:t>
      </w:r>
    </w:p>
  </w:body>
  <w:body>
    <w:p>
      <w:pPr>
        <w:keepNext/>
        <w:pStyle w:val="ListParagraph"/>
        <w:numPr>
          <w:ilvl w:val="0"/>
          <w:numId w:val="4"/>
        </w:numPr>
      </w:pPr>
      <w:r>
        <w:rPr/>
        <w:t xml:space="preserve">Менее 2,000₴  (2) </w:t>
      </w:r>
    </w:p>
  </w:body>
  <w:body>
    <w:p>
      <w:pPr>
        <w:keepNext/>
        <w:pStyle w:val="ListParagraph"/>
        <w:numPr>
          <w:ilvl w:val="0"/>
          <w:numId w:val="4"/>
        </w:numPr>
      </w:pPr>
      <w:r>
        <w:rPr/>
        <w:t xml:space="preserve">2,000₴ - 8,000₴  (3) </w:t>
      </w:r>
    </w:p>
  </w:body>
  <w:body>
    <w:p>
      <w:pPr>
        <w:keepNext/>
        <w:pStyle w:val="ListParagraph"/>
        <w:numPr>
          <w:ilvl w:val="0"/>
          <w:numId w:val="4"/>
        </w:numPr>
      </w:pPr>
      <w:r>
        <w:rPr/>
        <w:t xml:space="preserve">8,000₴ - 13,000₴  (4) </w:t>
      </w:r>
    </w:p>
  </w:body>
  <w:body>
    <w:p>
      <w:pPr>
        <w:keepNext/>
        <w:pStyle w:val="ListParagraph"/>
        <w:numPr>
          <w:ilvl w:val="0"/>
          <w:numId w:val="4"/>
        </w:numPr>
      </w:pPr>
      <w:r>
        <w:rPr/>
        <w:t xml:space="preserve">13,000₴ - 20,000₴  (5) </w:t>
      </w:r>
    </w:p>
  </w:body>
  <w:body>
    <w:p>
      <w:pPr>
        <w:keepNext/>
        <w:pStyle w:val="ListParagraph"/>
        <w:numPr>
          <w:ilvl w:val="0"/>
          <w:numId w:val="4"/>
        </w:numPr>
      </w:pPr>
      <w:r>
        <w:rPr/>
        <w:t xml:space="preserve">Более 20,000₴  (8) </w:t>
      </w:r>
    </w:p>
  </w:body>
  <w:body>
    <w:p>
      <w:pPr/>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£200  (2) </w:t>
      </w:r>
    </w:p>
  </w:body>
  <w:body>
    <w:p>
      <w:pPr>
        <w:keepNext/>
        <w:pStyle w:val="ListParagraph"/>
        <w:numPr>
          <w:ilvl w:val="0"/>
          <w:numId w:val="4"/>
        </w:numPr>
      </w:pPr>
      <w:r>
        <w:rPr/>
        <w:t xml:space="preserve">£201 – £800  (3) </w:t>
      </w:r>
    </w:p>
  </w:body>
  <w:body>
    <w:p>
      <w:pPr>
        <w:keepNext/>
        <w:pStyle w:val="ListParagraph"/>
        <w:numPr>
          <w:ilvl w:val="0"/>
          <w:numId w:val="4"/>
        </w:numPr>
      </w:pPr>
      <w:r>
        <w:rPr/>
        <w:t xml:space="preserve">£801 – £1,300  (4) </w:t>
      </w:r>
    </w:p>
  </w:body>
  <w:body>
    <w:p>
      <w:pPr>
        <w:keepNext/>
        <w:pStyle w:val="ListParagraph"/>
        <w:numPr>
          <w:ilvl w:val="0"/>
          <w:numId w:val="4"/>
        </w:numPr>
      </w:pPr>
      <w:r>
        <w:rPr/>
        <w:t xml:space="preserve">£1,301 – £2,000  (5) </w:t>
      </w:r>
    </w:p>
  </w:body>
  <w:body>
    <w:p>
      <w:pPr>
        <w:keepNext/>
        <w:pStyle w:val="ListParagraph"/>
        <w:numPr>
          <w:ilvl w:val="0"/>
          <w:numId w:val="4"/>
        </w:numPr>
      </w:pPr>
      <w:r>
        <w:rPr/>
        <w:t xml:space="preserve">More than £2,000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Хорошая изоляция может сохранить тепло в здании зимой и прохладу летом.</w:t>
      </w:r>
      <w:r>
        <w:rPr/>
        <w:br/>
      </w:r>
      <w:r>
        <w:rPr/>
        <w:br/>
      </w:r>
      <w:r>
        <w:rPr/>
        <w:t xml:space="preserve"/>
      </w:r>
      <w:r>
        <w:rPr/>
        <w:br/>
      </w:r>
      <w:r>
        <w:rPr/>
        <w:t xml:space="preserve">Как вы оцениваете теплоизоляцию вашего жилья?</w:t>
      </w:r>
      <w:r>
        <w:rPr/>
        <w:t xml:space="preserve"/>
      </w:r>
    </w:p>
  </w:body>
  <w:body>
    <w:p>
      <w:pPr>
        <w:keepNext/>
        <w:pStyle w:val="ListParagraph"/>
        <w:numPr>
          <w:ilvl w:val="0"/>
          <w:numId w:val="4"/>
        </w:numPr>
      </w:pPr>
      <w:r>
        <w:rPr/>
        <w:t xml:space="preserve">Очень плохо  (0) </w:t>
      </w:r>
    </w:p>
  </w:body>
  <w:body>
    <w:p>
      <w:pPr>
        <w:keepNext/>
        <w:pStyle w:val="ListParagraph"/>
        <w:numPr>
          <w:ilvl w:val="0"/>
          <w:numId w:val="4"/>
        </w:numPr>
      </w:pPr>
      <w:r>
        <w:rPr/>
        <w:t xml:space="preserve">Плохо  (11) </w:t>
      </w:r>
    </w:p>
  </w:body>
  <w:body>
    <w:p>
      <w:pPr>
        <w:keepNext/>
        <w:pStyle w:val="ListParagraph"/>
        <w:numPr>
          <w:ilvl w:val="0"/>
          <w:numId w:val="4"/>
        </w:numPr>
      </w:pPr>
      <w:r>
        <w:rPr/>
        <w:t xml:space="preserve">Справедливо  (12) </w:t>
      </w:r>
    </w:p>
  </w:body>
  <w:body>
    <w:p>
      <w:pPr>
        <w:keepNext/>
        <w:pStyle w:val="ListParagraph"/>
        <w:numPr>
          <w:ilvl w:val="0"/>
          <w:numId w:val="4"/>
        </w:numPr>
      </w:pPr>
      <w:r>
        <w:rPr/>
        <w:t xml:space="preserve">Хорошо  (13) </w:t>
      </w:r>
    </w:p>
  </w:body>
  <w:body>
    <w:p>
      <w:pPr>
        <w:keepNext/>
        <w:pStyle w:val="ListParagraph"/>
        <w:numPr>
          <w:ilvl w:val="0"/>
          <w:numId w:val="4"/>
        </w:numPr>
      </w:pPr>
      <w:r>
        <w:rPr/>
        <w:t xml:space="preserve">Отлично  (14) </w:t>
      </w:r>
    </w:p>
  </w:body>
  <w:body>
    <w:p>
      <w:pPr/>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Сколько в месяц обычно вы тратите на бензин для езды на автомобиле?</w:t>
      </w:r>
    </w:p>
  </w:body>
  <w:body>
    <w:p>
      <w:pPr>
        <w:keepNext/>
        <w:pStyle w:val="ListParagraph"/>
        <w:numPr>
          <w:ilvl w:val="0"/>
          <w:numId w:val="4"/>
        </w:numPr>
      </w:pPr>
      <w:r>
        <w:rPr/>
        <w:t xml:space="preserve">Менее 50₴  (4) </w:t>
      </w:r>
    </w:p>
  </w:body>
  <w:body>
    <w:p>
      <w:pPr>
        <w:keepNext/>
        <w:pStyle w:val="ListParagraph"/>
        <w:numPr>
          <w:ilvl w:val="0"/>
          <w:numId w:val="4"/>
        </w:numPr>
      </w:pPr>
      <w:r>
        <w:rPr/>
        <w:t xml:space="preserve">50₴ - 250₴  (5) </w:t>
      </w:r>
    </w:p>
  </w:body>
  <w:body>
    <w:p>
      <w:pPr>
        <w:keepNext/>
        <w:pStyle w:val="ListParagraph"/>
        <w:numPr>
          <w:ilvl w:val="0"/>
          <w:numId w:val="4"/>
        </w:numPr>
      </w:pPr>
      <w:r>
        <w:rPr/>
        <w:t xml:space="preserve">250₴ - 750₴  (6) </w:t>
      </w:r>
    </w:p>
  </w:body>
  <w:body>
    <w:p>
      <w:pPr>
        <w:keepNext/>
        <w:pStyle w:val="ListParagraph"/>
        <w:numPr>
          <w:ilvl w:val="0"/>
          <w:numId w:val="4"/>
        </w:numPr>
      </w:pPr>
      <w:r>
        <w:rPr/>
        <w:t xml:space="preserve">750₴ - 1250₴  (7) </w:t>
      </w:r>
    </w:p>
  </w:body>
  <w:body>
    <w:p>
      <w:pPr>
        <w:keepNext/>
        <w:pStyle w:val="ListParagraph"/>
        <w:numPr>
          <w:ilvl w:val="0"/>
          <w:numId w:val="4"/>
        </w:numPr>
      </w:pPr>
      <w:r>
        <w:rPr/>
        <w:t xml:space="preserve">1250₴ - 2000₴  (8) </w:t>
      </w:r>
    </w:p>
  </w:body>
  <w:body>
    <w:p>
      <w:pPr>
        <w:keepNext/>
        <w:pStyle w:val="ListParagraph"/>
        <w:numPr>
          <w:ilvl w:val="0"/>
          <w:numId w:val="4"/>
        </w:numPr>
      </w:pPr>
      <w:r>
        <w:rPr/>
        <w:t xml:space="preserve">Более 2000₴  (10) </w:t>
      </w:r>
    </w:p>
  </w:body>
  <w:body>
    <w:p>
      <w:pPr/>
    </w:p>
  </w:body>
  <w:body>
    <w:p>
      <w:pPr>
        <w:keepNext/>
      </w:pPr>
      <w:r>
        <w:rPr/>
        <w:t xml:space="preserve">Q3.2 In a typical month, how much do you spend on petrol/diesel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£200  (8) </w:t>
      </w:r>
    </w:p>
  </w:body>
  <w:body>
    <w:p>
      <w:pPr>
        <w:keepNext/>
        <w:pStyle w:val="ListParagraph"/>
        <w:numPr>
          <w:ilvl w:val="0"/>
          <w:numId w:val="4"/>
        </w:numPr>
      </w:pPr>
      <w:r>
        <w:rPr/>
        <w:t xml:space="preserve">More than £200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Сколько рейсов туда и обратно вы совершили в период с 2017 по 2019 год?</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от 3 до 4  (7) </w:t>
      </w:r>
    </w:p>
  </w:body>
  <w:body>
    <w:p>
      <w:pPr>
        <w:keepNext/>
        <w:pStyle w:val="ListParagraph"/>
        <w:numPr>
          <w:ilvl w:val="0"/>
          <w:numId w:val="4"/>
        </w:numPr>
      </w:pPr>
      <w:r>
        <w:rPr/>
        <w:t xml:space="preserve">от 5 до 7  (9) </w:t>
      </w:r>
    </w:p>
  </w:body>
  <w:body>
    <w:p>
      <w:pPr>
        <w:keepNext/>
        <w:pStyle w:val="ListParagraph"/>
        <w:numPr>
          <w:ilvl w:val="0"/>
          <w:numId w:val="4"/>
        </w:numPr>
      </w:pPr>
      <w:r>
        <w:rPr/>
        <w:t xml:space="preserve">от 8 до 14  (14) </w:t>
      </w:r>
    </w:p>
  </w:body>
  <w:body>
    <w:p>
      <w:pPr>
        <w:keepNext/>
        <w:pStyle w:val="ListParagraph"/>
        <w:numPr>
          <w:ilvl w:val="0"/>
          <w:numId w:val="4"/>
        </w:numPr>
      </w:pPr>
      <w:r>
        <w:rPr/>
        <w:t xml:space="preserve">15 и более  (12) </w:t>
      </w:r>
    </w:p>
  </w:body>
  <w:body>
    <w:p>
      <w:pPr/>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Как часто вы едите говядину?</w:t>
      </w:r>
    </w:p>
  </w:body>
  <w:body>
    <w:p>
      <w:pPr>
        <w:keepNext/>
        <w:pStyle w:val="ListParagraph"/>
        <w:numPr>
          <w:ilvl w:val="0"/>
          <w:numId w:val="4"/>
        </w:numPr>
      </w:pPr>
      <w:r>
        <w:rPr/>
        <w:t xml:space="preserve">Никогда  (2) </w:t>
      </w:r>
    </w:p>
  </w:body>
  <w:body>
    <w:p>
      <w:pPr>
        <w:keepNext/>
        <w:pStyle w:val="ListParagraph"/>
        <w:numPr>
          <w:ilvl w:val="0"/>
          <w:numId w:val="4"/>
        </w:numPr>
      </w:pPr>
      <w:r>
        <w:rPr/>
        <w:t xml:space="preserve">Менее одного раза в неделю  (3) </w:t>
      </w:r>
    </w:p>
  </w:body>
  <w:body>
    <w:p>
      <w:pPr>
        <w:keepNext/>
        <w:pStyle w:val="ListParagraph"/>
        <w:numPr>
          <w:ilvl w:val="0"/>
          <w:numId w:val="4"/>
        </w:numPr>
      </w:pPr>
      <w:r>
        <w:rPr/>
        <w:t xml:space="preserve">От одного до четырех раз в неделю  (4) </w:t>
      </w:r>
    </w:p>
  </w:body>
  <w:body>
    <w:p>
      <w:pPr>
        <w:keepNext/>
        <w:pStyle w:val="ListParagraph"/>
        <w:numPr>
          <w:ilvl w:val="0"/>
          <w:numId w:val="4"/>
        </w:numPr>
      </w:pPr>
      <w:r>
        <w:rPr/>
        <w:t xml:space="preserve">Почти или по крайней мере ежедневно  (5) </w:t>
      </w:r>
    </w:p>
  </w:body>
  <w:body>
    <w:p>
      <w:pPr/>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Какой вид транспорта вы в основном использовали для каждой из следующих поездок в 2019 году?</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Автомобиль или мотоцикл (1)</w:t>
            </w:r>
          </w:p>
        </w:tc>
        <w:tc>
          <w:tcPr>
            <w:tcW w:w="1596" w:type="dxa"/>
          </w:tcPr>
          <w:p>
            <w:pPr>
              <w:pStyle w:val="Normal"/>
            </w:pPr>
            <w:r>
              <w:rPr/>
              <w:t xml:space="preserve">Общественный транспорт (2)</w:t>
            </w:r>
          </w:p>
        </w:tc>
        <w:tc>
          <w:tcPr>
            <w:tcW w:w="1596" w:type="dxa"/>
          </w:tcPr>
          <w:p>
            <w:pPr>
              <w:pStyle w:val="Normal"/>
            </w:pPr>
            <w:r>
              <w:rPr/>
              <w:t xml:space="preserve">Пешком или на велосипеде (3)</w:t>
            </w:r>
          </w:p>
        </w:tc>
        <w:tc>
          <w:tcPr>
            <w:tcW w:w="1596" w:type="dxa"/>
          </w:tcPr>
          <w:p>
            <w:pPr>
              <w:pStyle w:val="Normal"/>
            </w:pPr>
            <w:r>
              <w:rPr/>
              <w:t xml:space="preserve">Другое (4)</w:t>
            </w:r>
          </w:p>
        </w:tc>
        <w:tc>
          <w:tcPr>
            <w:tcW w:w="1596" w:type="dxa"/>
          </w:tcPr>
          <w:p>
            <w:pPr>
              <w:pStyle w:val="Normal"/>
            </w:pPr>
            <w:r>
              <w:rPr/>
              <w:t xml:space="preserve">Не пользовался (5)</w:t>
            </w:r>
          </w:p>
        </w:tc>
      </w:tr>
      <w:tr>
        <w:tc>
          <w:tcPr>
            <w:tcW w:w="1596" w:type="dxa"/>
          </w:tcPr>
          <w:p>
            <w:pPr>
              <w:keepNext/>
              <w:pStyle w:val="Normal"/>
            </w:pPr>
            <w:r>
              <w:rPr/>
              <w:t xml:space="preserve">Поездка на работу или учебу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Поездка за продуктами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Развлечения и отдых (за исключением поездок в отпуск)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Как вы оцениваете доступность (легкость доступа и частоту) общественного транспорта там, где вы живете?</w:t>
      </w:r>
    </w:p>
  </w:body>
  <w:body>
    <w:p>
      <w:pPr>
        <w:keepNext/>
        <w:pStyle w:val="ListParagraph"/>
        <w:numPr>
          <w:ilvl w:val="0"/>
          <w:numId w:val="4"/>
        </w:numPr>
      </w:pPr>
      <w:r>
        <w:rPr/>
        <w:t xml:space="preserve">Очень плохо  (0) </w:t>
      </w:r>
    </w:p>
  </w:body>
  <w:body>
    <w:p>
      <w:pPr>
        <w:keepNext/>
        <w:pStyle w:val="ListParagraph"/>
        <w:numPr>
          <w:ilvl w:val="0"/>
          <w:numId w:val="4"/>
        </w:numPr>
      </w:pPr>
      <w:r>
        <w:rPr/>
        <w:t xml:space="preserve">Плохо  (1) </w:t>
      </w:r>
    </w:p>
  </w:body>
  <w:body>
    <w:p>
      <w:pPr>
        <w:keepNext/>
        <w:pStyle w:val="ListParagraph"/>
        <w:numPr>
          <w:ilvl w:val="0"/>
          <w:numId w:val="4"/>
        </w:numPr>
      </w:pPr>
      <w:r>
        <w:rPr/>
        <w:t xml:space="preserve">Справедливо  (2) </w:t>
      </w:r>
    </w:p>
  </w:body>
  <w:body>
    <w:p>
      <w:pPr>
        <w:keepNext/>
        <w:pStyle w:val="ListParagraph"/>
        <w:numPr>
          <w:ilvl w:val="0"/>
          <w:numId w:val="4"/>
        </w:numPr>
      </w:pPr>
      <w:r>
        <w:rPr/>
        <w:t xml:space="preserve">Хорошо  (3) </w:t>
      </w:r>
    </w:p>
  </w:body>
  <w:body>
    <w:p>
      <w:pPr>
        <w:keepNext/>
        <w:pStyle w:val="ListParagraph"/>
        <w:numPr>
          <w:ilvl w:val="0"/>
          <w:numId w:val="4"/>
        </w:numPr>
      </w:pPr>
      <w:r>
        <w:rPr/>
        <w:t xml:space="preserve">Отлично  (4) </w:t>
      </w:r>
    </w:p>
  </w:body>
  <w:body>
    <w:p>
      <w:pPr/>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Когда вы думаете об изменении климата, каковы ваши основные соображения? Что должно делать правительство Украины в связи с изменением климата?</w:t>
      </w:r>
      <w:r>
        <w:rPr/>
        <w:br/>
      </w:r>
      <w:r>
        <w:rPr/>
        <w:t xml:space="preserve"/>
      </w:r>
      <w:r>
        <w:rPr/>
        <w:br/>
      </w:r>
      <w:r>
        <w:rPr/>
        <w:br/>
      </w:r>
      <w:r>
        <w:rPr/>
        <w:t xml:space="preserve"/>
      </w:r>
      <w:r>
        <w:rPr/>
        <w:br/>
      </w:r>
      <w:r>
        <w:rPr/>
        <w:t xml:space="preserve">Пожалуйста, пишите столько, сколько захотите, ваш ответ будет очень полезен.</w:t>
      </w:r>
      <w:r>
        <w:rPr/>
        <w:br/>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Недавние научные исследования оценили последствия изменения климата в Украине. Сейчас мы покажем вам 3-минутный видеоролик (со звуком), в котором обобщены результаты этих исследований. </w:t>
      </w:r>
      <w:r>
        <w:rPr/>
        <w:br/>
      </w:r>
      <w:r>
        <w:rPr/>
        <w:br/>
      </w:r>
      <w:r>
        <w:rPr/>
        <w:t xml:space="preserve"/>
      </w:r>
      <w:r>
        <w:rPr/>
        <w:br/>
      </w:r>
      <w:r>
        <w:rPr/>
        <w:t xml:space="preserve">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Pr/>
        <w:t xml:space="preserve"/>
      </w:r>
      <w:r>
        <w:rPr/>
        <w:br/>
      </w:r>
      <w:r>
        <w:rPr/>
        <w:br/>
      </w:r>
      <w:r>
        <w:rPr/>
        <w:t xml:space="preserve"/>
      </w:r>
      <w:r>
        <w:rPr/>
        <w:br/>
      </w:r>
      <w:r>
        <w:rPr/>
        <w:t xml:space="preserve">Пожалуйста, перейдите к следующей странице, когда будете готовы.</w:t>
      </w:r>
      <w:r>
        <w:rPr/>
        <w:t xml:space="preserve"/>
      </w:r>
    </w:p>
  </w:body>
  <w:body>
    <w:p>
      <w:pPr/>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Смогли ли вы досмотреть и дослушать видео до конца?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возникли технические проблемы  (2) </w:t>
      </w:r>
    </w:p>
  </w:body>
  <w:body>
    <w:p>
      <w:pPr>
        <w:keepNext/>
        <w:pStyle w:val="ListParagraph"/>
        <w:numPr>
          <w:ilvl w:val="0"/>
          <w:numId w:val="4"/>
        </w:numPr>
      </w:pPr>
      <w:r>
        <w:rPr/>
        <w:t xml:space="preserve">Нет, я пропустил часть видео  (3) </w:t>
      </w:r>
    </w:p>
  </w:body>
  <w:body>
    <w:p>
      <w:pPr/>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Исходя из того, что было сказано в видео, если выбросы парниковых газов сохранят свою нынешнюю тенденцию, каким будет рост средней глобальной температуры в 2100 году?</w:t>
      </w:r>
    </w:p>
  </w:body>
  <w:body>
    <w:p>
      <w:pPr>
        <w:keepNext/>
        <w:pStyle w:val="ListParagraph"/>
        <w:numPr>
          <w:ilvl w:val="0"/>
          <w:numId w:val="4"/>
        </w:numPr>
      </w:pPr>
      <w:r>
        <w:rPr/>
        <w:t xml:space="preserve">1 °С  (1) </w:t>
      </w:r>
    </w:p>
  </w:body>
  <w:body>
    <w:p>
      <w:pPr>
        <w:keepNext/>
        <w:pStyle w:val="ListParagraph"/>
        <w:numPr>
          <w:ilvl w:val="0"/>
          <w:numId w:val="4"/>
        </w:numPr>
      </w:pPr>
      <w:r>
        <w:rPr/>
        <w:t xml:space="preserve">2 °С  (4) </w:t>
      </w:r>
    </w:p>
  </w:body>
  <w:body>
    <w:p>
      <w:pPr>
        <w:keepNext/>
        <w:pStyle w:val="ListParagraph"/>
        <w:numPr>
          <w:ilvl w:val="0"/>
          <w:numId w:val="4"/>
        </w:numPr>
      </w:pPr>
      <w:r>
        <w:rPr/>
        <w:t xml:space="preserve">4 °С  (2) </w:t>
      </w:r>
    </w:p>
  </w:body>
  <w:body>
    <w:p>
      <w:pPr>
        <w:keepNext/>
        <w:pStyle w:val="ListParagraph"/>
        <w:numPr>
          <w:ilvl w:val="0"/>
          <w:numId w:val="4"/>
        </w:numPr>
      </w:pPr>
      <w:r>
        <w:rPr/>
        <w:t xml:space="preserve">7 °С  (5) </w:t>
      </w:r>
    </w:p>
  </w:body>
  <w:body>
    <w:p>
      <w:pPr>
        <w:keepNext/>
        <w:pStyle w:val="ListParagraph"/>
        <w:numPr>
          <w:ilvl w:val="0"/>
          <w:numId w:val="4"/>
        </w:numPr>
      </w:pPr>
      <w:r>
        <w:rPr/>
        <w:t xml:space="preserve">Не знаю  (3) </w:t>
      </w:r>
    </w:p>
  </w:body>
  <w:body>
    <w:p>
      <w:pPr/>
    </w:p>
  </w:body>
  <w:body>
    <w:p>
      <w:pPr>
        <w:keepNext/>
      </w:pPr>
      <w:r>
        <w:rPr/>
        <w:t xml:space="preserve">Q9.2 From what was said in the video, if greenhouse gas emissions continue on their current trend, what will be the rise in global average temperature in 2100? </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Из того, что было сказано в видео, что из нижеперечисленного не является ожидаемым эффектом изменения климата в Украине?</w:t>
      </w:r>
    </w:p>
  </w:body>
  <w:body>
    <w:p>
      <w:pPr>
        <w:keepNext/>
        <w:pStyle w:val="ListParagraph"/>
        <w:numPr>
          <w:ilvl w:val="0"/>
          <w:numId w:val="4"/>
        </w:numPr>
      </w:pPr>
      <w:r>
        <w:rPr/>
        <w:t xml:space="preserve">Озоновая дыра  (3) </w:t>
      </w:r>
    </w:p>
  </w:body>
  <w:body>
    <w:p>
      <w:pPr>
        <w:keepNext/>
        <w:pStyle w:val="ListParagraph"/>
        <w:numPr>
          <w:ilvl w:val="0"/>
          <w:numId w:val="4"/>
        </w:numPr>
      </w:pPr>
      <w:r>
        <w:rPr/>
        <w:t xml:space="preserve">Больше наводнений  (4) </w:t>
      </w:r>
    </w:p>
  </w:body>
  <w:body>
    <w:p>
      <w:pPr>
        <w:keepNext/>
        <w:pStyle w:val="ListParagraph"/>
        <w:numPr>
          <w:ilvl w:val="0"/>
          <w:numId w:val="4"/>
        </w:numPr>
      </w:pPr>
      <w:r>
        <w:rPr/>
        <w:t xml:space="preserve">Больше засух  (5) </w:t>
      </w:r>
    </w:p>
  </w:body>
  <w:body>
    <w:p>
      <w:pPr>
        <w:keepNext/>
        <w:pStyle w:val="ListParagraph"/>
        <w:numPr>
          <w:ilvl w:val="0"/>
          <w:numId w:val="4"/>
        </w:numPr>
      </w:pPr>
      <w:r>
        <w:rPr/>
        <w:t xml:space="preserve">Увеличение температуры  (6) </w:t>
      </w:r>
    </w:p>
  </w:body>
  <w:body>
    <w:p>
      <w:pPr>
        <w:keepNext/>
        <w:pStyle w:val="ListParagraph"/>
        <w:numPr>
          <w:ilvl w:val="0"/>
          <w:numId w:val="4"/>
        </w:numPr>
      </w:pPr>
      <w:r>
        <w:rPr/>
        <w:t xml:space="preserve">Не знаю  (7) </w:t>
      </w:r>
    </w:p>
  </w:body>
  <w:body>
    <w:p>
      <w:pPr/>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Сейчас мы покажем вам 5-минутный видеоролик (со звуком), в котором обобщены особенности некоторых политических стратегий, предлагаемых для борьбы с изменением климата.
</w:t>
      </w:r>
      <w:r>
        <w:rPr/>
        <w:br/>
      </w:r>
      <w:r>
        <w:rPr/>
        <w:br/>
      </w:r>
      <w:r>
        <w:rPr/>
        <w:t xml:space="preserve"/>
      </w:r>
      <w:r>
        <w:rPr/>
        <w:br/>
      </w:r>
      <w:r>
        <w:rPr/>
        <w:t xml:space="preserve">Пожалуйста, обратите внимание на представленную информацию, поскольку позже вам будут заданы вопросы о ней. Не переходите к следующей странице и не закрывайте страницу во время просмотра видео.</w:t>
      </w:r>
      <w:r>
        <w:rPr/>
        <w:t xml:space="preserve"/>
      </w:r>
      <w:r>
        <w:rPr/>
        <w:br/>
      </w:r>
      <w:r>
        <w:rPr/>
        <w:br/>
      </w:r>
      <w:r>
        <w:rPr/>
        <w:t xml:space="preserve"/>
      </w:r>
      <w:r>
        <w:rPr/>
        <w:br/>
      </w:r>
      <w:r>
        <w:rPr/>
        <w:t xml:space="preserve">Пожалуйста, перейдите к следующей странице, когда будете готовы.</w:t>
      </w:r>
      <w:r>
        <w:rPr/>
        <w:br/>
      </w:r>
      <w:r>
        <w:rPr/>
        <w:t xml:space="preserve">
</w:t>
      </w:r>
      <w:r>
        <w:rPr/>
        <w:t xml:space="preserve"/>
      </w:r>
      <w:r>
        <w:rPr/>
        <w:br/>
      </w:r>
      <w:r>
        <w:rPr/>
        <w:t xml:space="preserve"/>
      </w:r>
    </w:p>
  </w:body>
  <w:body>
    <w:p>
      <w:pPr/>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Смогли ли вы досмотреть и дослушать видео до конца?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возникли технические проблемы  (2) </w:t>
      </w:r>
    </w:p>
  </w:body>
  <w:body>
    <w:p>
      <w:pPr>
        <w:keepNext/>
        <w:pStyle w:val="ListParagraph"/>
        <w:numPr>
          <w:ilvl w:val="0"/>
          <w:numId w:val="4"/>
        </w:numPr>
      </w:pPr>
      <w:r>
        <w:rPr/>
        <w:t xml:space="preserve">Нет, я пропустил часть видео  (3) </w:t>
      </w:r>
    </w:p>
  </w:body>
  <w:body>
    <w:p>
      <w:pPr/>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В видеоролике представлены три климатические политики. О чем была первая политика?</w:t>
      </w:r>
    </w:p>
  </w:body>
  <w:body>
    <w:p>
      <w:pPr>
        <w:keepNext/>
        <w:pStyle w:val="ListParagraph"/>
        <w:numPr>
          <w:ilvl w:val="0"/>
          <w:numId w:val="4"/>
        </w:numPr>
      </w:pPr>
      <w:r>
        <w:rPr/>
        <w:t xml:space="preserve">Запрет автомобилей с двигателем внутреннего сгорания  (2) </w:t>
      </w:r>
    </w:p>
  </w:body>
  <w:body>
    <w:p>
      <w:pPr>
        <w:keepNext/>
        <w:pStyle w:val="ListParagraph"/>
        <w:numPr>
          <w:ilvl w:val="0"/>
          <w:numId w:val="4"/>
        </w:numPr>
      </w:pPr>
      <w:r>
        <w:rPr/>
        <w:t xml:space="preserve">Запрет региональных/коротких авиарейсов  (1) </w:t>
      </w:r>
    </w:p>
  </w:body>
  <w:body>
    <w:p>
      <w:pPr>
        <w:keepNext/>
        <w:pStyle w:val="ListParagraph"/>
        <w:numPr>
          <w:ilvl w:val="0"/>
          <w:numId w:val="4"/>
        </w:numPr>
      </w:pPr>
      <w:r>
        <w:rPr/>
        <w:t xml:space="preserve">Запрет угольных электростанций  (3) </w:t>
      </w:r>
    </w:p>
  </w:body>
  <w:body>
    <w:p>
      <w:pPr>
        <w:keepNext/>
        <w:pStyle w:val="ListParagraph"/>
        <w:numPr>
          <w:ilvl w:val="0"/>
          <w:numId w:val="4"/>
        </w:numPr>
      </w:pPr>
      <w:r>
        <w:rPr/>
        <w:t xml:space="preserve">Запрет одноразовых пластиковых пакетов  (6) </w:t>
      </w:r>
    </w:p>
  </w:body>
  <w:body>
    <w:p>
      <w:pPr>
        <w:keepNext/>
        <w:pStyle w:val="ListParagraph"/>
        <w:numPr>
          <w:ilvl w:val="0"/>
          <w:numId w:val="4"/>
        </w:numPr>
      </w:pPr>
      <w:r>
        <w:rPr/>
        <w:t xml:space="preserve">Не знаю  (7) </w:t>
      </w:r>
    </w:p>
  </w:body>
  <w:body>
    <w:p>
      <w:pPr/>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Программа зеленой инфраструктуры, описанная в видео, будет финансироваться за счет:</w:t>
      </w:r>
    </w:p>
  </w:body>
  <w:body>
    <w:p>
      <w:pPr>
        <w:keepNext/>
        <w:pStyle w:val="ListParagraph"/>
        <w:numPr>
          <w:ilvl w:val="0"/>
          <w:numId w:val="4"/>
        </w:numPr>
      </w:pPr>
      <w:r>
        <w:rPr/>
        <w:t xml:space="preserve">Дополнительный государственный долг  (3) </w:t>
      </w:r>
    </w:p>
  </w:body>
  <w:body>
    <w:p>
      <w:pPr>
        <w:keepNext/>
        <w:pStyle w:val="ListParagraph"/>
        <w:numPr>
          <w:ilvl w:val="0"/>
          <w:numId w:val="4"/>
        </w:numPr>
      </w:pPr>
      <w:r>
        <w:rPr/>
        <w:t xml:space="preserve">Увеличение налогов для наиболее обеспеченных людей  (1) </w:t>
      </w:r>
    </w:p>
  </w:body>
  <w:body>
    <w:p>
      <w:pPr>
        <w:keepNext/>
        <w:pStyle w:val="ListParagraph"/>
        <w:numPr>
          <w:ilvl w:val="0"/>
          <w:numId w:val="4"/>
        </w:numPr>
      </w:pPr>
      <w:r>
        <w:rPr/>
        <w:t xml:space="preserve">Увеличение НДС (налога на добавленную стоимость)  (7) </w:t>
      </w:r>
    </w:p>
  </w:body>
  <w:body>
    <w:p>
      <w:pPr>
        <w:keepNext/>
        <w:pStyle w:val="ListParagraph"/>
        <w:numPr>
          <w:ilvl w:val="0"/>
          <w:numId w:val="4"/>
        </w:numPr>
      </w:pPr>
      <w:r>
        <w:rPr/>
        <w:t xml:space="preserve">Сокращения социальных расходов  (4) </w:t>
      </w:r>
    </w:p>
  </w:body>
  <w:body>
    <w:p>
      <w:pPr>
        <w:keepNext/>
        <w:pStyle w:val="ListParagraph"/>
        <w:numPr>
          <w:ilvl w:val="0"/>
          <w:numId w:val="4"/>
        </w:numPr>
      </w:pPr>
      <w:r>
        <w:rPr/>
        <w:t xml:space="preserve">Не знаю  (6) </w:t>
      </w:r>
    </w:p>
  </w:body>
  <w:body>
    <w:p>
      <w:pPr/>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Как часто вы думаете или говорите с людьми об изменении климата?</w:t>
      </w:r>
    </w:p>
  </w:body>
  <w:body>
    <w:p>
      <w:pPr>
        <w:keepNext/>
        <w:pStyle w:val="ListParagraph"/>
        <w:numPr>
          <w:ilvl w:val="0"/>
          <w:numId w:val="4"/>
        </w:numPr>
      </w:pPr>
      <w:r>
        <w:rPr/>
        <w:t xml:space="preserve">Почти никогда  (2) </w:t>
      </w:r>
    </w:p>
  </w:body>
  <w:body>
    <w:p>
      <w:pPr>
        <w:keepNext/>
        <w:pStyle w:val="ListParagraph"/>
        <w:numPr>
          <w:ilvl w:val="0"/>
          <w:numId w:val="4"/>
        </w:numPr>
      </w:pPr>
      <w:r>
        <w:rPr/>
        <w:t xml:space="preserve">Несколько раз в год  (3) </w:t>
      </w:r>
    </w:p>
  </w:body>
  <w:body>
    <w:p>
      <w:pPr>
        <w:keepNext/>
        <w:pStyle w:val="ListParagraph"/>
        <w:numPr>
          <w:ilvl w:val="0"/>
          <w:numId w:val="4"/>
        </w:numPr>
      </w:pPr>
      <w:r>
        <w:rPr/>
        <w:t xml:space="preserve">Несколько раз в месяц  (4) </w:t>
      </w:r>
    </w:p>
  </w:body>
  <w:body>
    <w:p>
      <w:pPr/>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Как вы считаете, реально ли изменение климата?</w:t>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Как вы думаете, какая часть изменения климата вызвана деятельностью человека?</w:t>
      </w:r>
    </w:p>
  </w:body>
  <w:body>
    <w:p>
      <w:pPr>
        <w:keepNext/>
        <w:pStyle w:val="ListParagraph"/>
        <w:numPr>
          <w:ilvl w:val="0"/>
          <w:numId w:val="4"/>
        </w:numPr>
      </w:pPr>
      <w:r>
        <w:rPr/>
        <w:t xml:space="preserve">Никакая  (0) </w:t>
      </w:r>
    </w:p>
  </w:body>
  <w:body>
    <w:p>
      <w:pPr>
        <w:keepNext/>
        <w:pStyle w:val="ListParagraph"/>
        <w:numPr>
          <w:ilvl w:val="0"/>
          <w:numId w:val="4"/>
        </w:numPr>
      </w:pPr>
      <w:r>
        <w:rPr/>
        <w:t xml:space="preserve">Немногая  (11) </w:t>
      </w:r>
    </w:p>
  </w:body>
  <w:body>
    <w:p>
      <w:pPr>
        <w:keepNext/>
        <w:pStyle w:val="ListParagraph"/>
        <w:numPr>
          <w:ilvl w:val="0"/>
          <w:numId w:val="4"/>
        </w:numPr>
      </w:pPr>
      <w:r>
        <w:rPr/>
        <w:t xml:space="preserve">Некоторая  (12) </w:t>
      </w:r>
    </w:p>
  </w:body>
  <w:body>
    <w:p>
      <w:pPr>
        <w:keepNext/>
        <w:pStyle w:val="ListParagraph"/>
        <w:numPr>
          <w:ilvl w:val="0"/>
          <w:numId w:val="4"/>
        </w:numPr>
      </w:pPr>
      <w:r>
        <w:rPr/>
        <w:t xml:space="preserve">Большая часть  (13) </w:t>
      </w:r>
    </w:p>
  </w:body>
  <w:body>
    <w:p>
      <w:pPr>
        <w:keepNext/>
        <w:pStyle w:val="ListParagraph"/>
        <w:numPr>
          <w:ilvl w:val="0"/>
          <w:numId w:val="4"/>
        </w:numPr>
      </w:pPr>
      <w:r>
        <w:rPr/>
        <w:t xml:space="preserve">Самая большая часть  (14) </w:t>
      </w:r>
    </w:p>
  </w:body>
  <w:body>
    <w:p>
      <w:pPr/>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Согласны ли вы или не согласны со следующим утверждением: "Изменение климата - важная проблема".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Насколько осведомленным вы считаете себя в вопросах изменения климата?</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Парниковые газы - это газы, которые задерживают тепло в атмосфере и делают Землю теплее, вызывая изменение климата. В частности, парниковые газы выделяются при сжигании ископаемых видов топлива и сельскохозяйственном производстве.</w:t>
      </w:r>
      <w:r>
        <w:rPr/>
        <w:br/>
      </w:r>
      <w:r>
        <w:rPr/>
        <w:br/>
      </w:r>
      <w:r>
        <w:rPr/>
        <w:t xml:space="preserve"/>
      </w:r>
      <w:r>
        <w:rPr/>
        <w:br/>
      </w:r>
      <w:r>
        <w:rPr/>
        <w:t xml:space="preserve">Какие из перечисленных ниже элементов способствуют изменению климата? (Возможны несколько ответов)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Водород  (2) </w:t>
      </w:r>
    </w:p>
  </w:body>
  <w:body>
    <w:p>
      <w:pPr>
        <w:keepNext/>
        <w:pStyle w:val="ListParagraph"/>
        <w:numPr>
          <w:ilvl w:val="0"/>
          <w:numId w:val="2"/>
        </w:numPr>
      </w:pPr>
      <w:r>
        <w:rPr/>
        <w:t xml:space="preserve">Метан  (3) </w:t>
      </w:r>
    </w:p>
  </w:body>
  <w:body>
    <w:p>
      <w:pPr>
        <w:keepNext/>
        <w:pStyle w:val="ListParagraph"/>
        <w:numPr>
          <w:ilvl w:val="0"/>
          <w:numId w:val="2"/>
        </w:numPr>
      </w:pPr>
      <w:r>
        <w:rPr/>
        <w:t xml:space="preserve">Твердые частицы  (4) </w:t>
      </w:r>
    </w:p>
  </w:body>
  <w:body>
    <w:p>
      <w:pPr/>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Считаете ли вы, что сокращение глобальных выбросов парниковых газов в два раза будет достаточным для того, чтобы в конечном итоге остановить рост температуры?</w:t>
      </w:r>
    </w:p>
  </w:body>
  <w:body>
    <w:p>
      <w:pPr>
        <w:keepNext/>
        <w:pStyle w:val="ListParagraph"/>
        <w:numPr>
          <w:ilvl w:val="0"/>
          <w:numId w:val="4"/>
        </w:numPr>
      </w:pPr>
      <w:r>
        <w:rPr/>
        <w:t xml:space="preserve">Да  (5) </w:t>
      </w:r>
    </w:p>
  </w:body>
  <w:body>
    <w:p>
      <w:pPr>
        <w:keepNext/>
        <w:pStyle w:val="ListParagraph"/>
        <w:numPr>
          <w:ilvl w:val="0"/>
          <w:numId w:val="4"/>
        </w:numPr>
      </w:pPr>
      <w:r>
        <w:rPr/>
        <w:t xml:space="preserve">Нет  (4) </w:t>
      </w:r>
    </w:p>
  </w:body>
  <w:body>
    <w:p>
      <w:pPr/>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В следующих трех вопросах мы хотели бы, чтобы вы оценили товары в соответствии с уровнем выбросов парниковых газов, которые они производят, насколько вам известно (где 1 - товар, который выбрасывает больше всего, а 3 - товар, который выбрасывает меньше всего).</w:t>
      </w:r>
      <w:r>
        <w:rPr/>
        <w:br/>
      </w:r>
      <w:r>
        <w:rPr/>
        <w:br/>
      </w:r>
      <w:r>
        <w:rPr/>
        <w:t xml:space="preserve"/>
      </w:r>
      <w:r>
        <w:rPr/>
        <w:br/>
      </w:r>
      <w:r>
        <w:rPr/>
        <w:t xml:space="preserve">Выбросы парниковых газов продукта - это выбросы на всех этапах его производства и распространения.</w:t>
      </w:r>
      <w:r>
        <w:rPr/>
        <w:t xml:space="preserve"/>
      </w:r>
    </w:p>
  </w:body>
  <w:body>
    <w:p>
      <w:pPr/>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Если семья из 4 человек проезжает 500 км из Львова в Киев, то при использовании какого вида транспорта они выбрасывают больше всего парниковых газов?</w:t>
      </w:r>
      <w:r>
        <w:rPr/>
        <w:br/>
      </w:r>
      <w:r>
        <w:rPr/>
        <w:br/>
      </w:r>
      <w:r>
        <w:rPr/>
        <w:t xml:space="preserve"/>
      </w:r>
      <w:r>
        <w:rPr/>
        <w:br/>
      </w:r>
      <w:r>
        <w:rPr/>
        <w:t xml:space="preserve">Пожалуйста, оцените элементы от 1 (больше всего) до 3 (меньше всего) (щелкая и перетаскивая элементы).</w:t>
      </w:r>
      <w:r>
        <w:rPr/>
        <w:t xml:space="preserve"/>
      </w:r>
    </w:p>
  </w:body>
  <w:body>
    <w:p>
      <w:pPr>
        <w:keepNext/>
        <w:pStyle w:val="ListParagraph"/>
        <w:numPr>
          <w:ilvl w:val="0"/>
          <w:numId w:val="0"/>
        </w:numPr>
      </w:pPr>
      <w:r>
        <w:rPr/>
        <w:t xml:space="preserve">______ Машина (использующая дизельный или бензиновый двигатель) (1)</w:t>
      </w:r>
    </w:p>
  </w:body>
  <w:body>
    <w:p>
      <w:pPr>
        <w:keepNext/>
        <w:pStyle w:val="ListParagraph"/>
        <w:numPr>
          <w:ilvl w:val="0"/>
          <w:numId w:val="0"/>
        </w:numPr>
      </w:pPr>
      <w:r>
        <w:rPr/>
        <w:t xml:space="preserve">______ Поезд (2)</w:t>
      </w:r>
    </w:p>
  </w:body>
  <w:body>
    <w:p>
      <w:pPr>
        <w:keepNext/>
        <w:pStyle w:val="ListParagraph"/>
        <w:numPr>
          <w:ilvl w:val="0"/>
          <w:numId w:val="0"/>
        </w:numPr>
      </w:pPr>
      <w:r>
        <w:rPr/>
        <w:t xml:space="preserve">______ Самолёт (3)</w:t>
      </w:r>
    </w:p>
  </w:body>
  <w:body>
    <w:p>
      <w:pPr/>
    </w:p>
  </w:body>
  <w:body>
    <w:p>
      <w:pPr>
        <w:keepNext/>
      </w:pPr>
      <w:r>
        <w:rPr/>
        <w:t xml:space="preserve">Q13.10 If a family of 4 travels 500 miles from [City 1] to [City 2],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petrol)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Какое блюдо выделяет больше всего парниковых газов? Мы считаем, что каждое блюдо весит полкило.</w:t>
      </w:r>
      <w:r>
        <w:rPr/>
        <w:br/>
      </w:r>
      <w:r>
        <w:rPr/>
        <w:br/>
      </w:r>
      <w:r>
        <w:rPr/>
        <w:t xml:space="preserve"/>
      </w:r>
      <w:r>
        <w:rPr/>
        <w:br/>
      </w:r>
      <w:r>
        <w:rPr/>
        <w:t xml:space="preserve">Пожалуйста, оцените предметы от 1 (больше всего) до 3 (меньше всего) (щелкая и перетаскивая предметы).</w:t>
      </w:r>
      <w:r>
        <w:rPr/>
        <w:t xml:space="preserve"/>
      </w:r>
    </w:p>
  </w:body>
  <w:body>
    <w:p>
      <w:pPr>
        <w:keepNext/>
        <w:pStyle w:val="ListParagraph"/>
        <w:numPr>
          <w:ilvl w:val="0"/>
          <w:numId w:val="0"/>
        </w:numPr>
      </w:pPr>
      <w:r>
        <w:rPr/>
        <w:t xml:space="preserve">______ Стейк из говядины (1)</w:t>
      </w:r>
    </w:p>
  </w:body>
  <w:body>
    <w:p>
      <w:pPr>
        <w:keepNext/>
        <w:pStyle w:val="ListParagraph"/>
        <w:numPr>
          <w:ilvl w:val="0"/>
          <w:numId w:val="0"/>
        </w:numPr>
      </w:pPr>
      <w:r>
        <w:rPr/>
        <w:t xml:space="preserve">______ Одна порция макарон (2)</w:t>
      </w:r>
    </w:p>
  </w:body>
  <w:body>
    <w:p>
      <w:pPr>
        <w:keepNext/>
        <w:pStyle w:val="ListParagraph"/>
        <w:numPr>
          <w:ilvl w:val="0"/>
          <w:numId w:val="0"/>
        </w:numPr>
      </w:pPr>
      <w:r>
        <w:rPr/>
        <w:t xml:space="preserve">______ Куриные крылышки (3)</w:t>
      </w:r>
    </w:p>
  </w:body>
  <w:body>
    <w:p>
      <w:pPr/>
    </w:p>
  </w:body>
  <w:body>
    <w:p>
      <w:pPr>
        <w:keepNext/>
      </w:pPr>
      <w:r>
        <w:rPr/>
        <w:t xml:space="preserve">Q13.11 Which dish emits the most greenhouse gases? We consider that each dish weighs 200 g.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Какой источник электроэнергии выделяет больше всего парниковых газов для обеспечения дома электроэнергией?</w:t>
      </w:r>
      <w:r>
        <w:rPr/>
        <w:br/>
      </w:r>
      <w:r>
        <w:rPr/>
        <w:br/>
      </w:r>
      <w:r>
        <w:rPr/>
        <w:t xml:space="preserve"/>
      </w:r>
      <w:r>
        <w:rPr/>
        <w:br/>
      </w:r>
      <w:r>
        <w:rPr/>
        <w:t xml:space="preserve">Пожалуйста, оцените элементы от 1 (больше всего) до 3 (меньше всего) (щелкая и перетаскивая элементы).</w:t>
      </w:r>
      <w:r>
        <w:rPr/>
        <w:t xml:space="preserve"/>
      </w:r>
    </w:p>
  </w:body>
  <w:body>
    <w:p>
      <w:pPr>
        <w:keepNext/>
        <w:pStyle w:val="ListParagraph"/>
        <w:numPr>
          <w:ilvl w:val="0"/>
          <w:numId w:val="0"/>
        </w:numPr>
      </w:pPr>
      <w:r>
        <w:rPr/>
        <w:t xml:space="preserve">______ Газовая электростанция (1)</w:t>
      </w:r>
    </w:p>
  </w:body>
  <w:body>
    <w:p>
      <w:pPr>
        <w:keepNext/>
        <w:pStyle w:val="ListParagraph"/>
        <w:numPr>
          <w:ilvl w:val="0"/>
          <w:numId w:val="0"/>
        </w:numPr>
      </w:pPr>
      <w:r>
        <w:rPr/>
        <w:t xml:space="preserve">______ Атомная электростанция (2)</w:t>
      </w:r>
    </w:p>
  </w:body>
  <w:body>
    <w:p>
      <w:pPr>
        <w:keepNext/>
        <w:pStyle w:val="ListParagraph"/>
        <w:numPr>
          <w:ilvl w:val="0"/>
          <w:numId w:val="0"/>
        </w:numPr>
      </w:pPr>
      <w:r>
        <w:rPr/>
        <w:t xml:space="preserve">______ Угольная электростанция (3)</w:t>
      </w:r>
    </w:p>
  </w:body>
  <w:body>
    <w:p>
      <w:pPr/>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Какой регион вносит наибольший вклад в глобальные выбросы парниковых газов?
Пожалуйста, оцените регионы от 1 (наибольший) до 4 (наименьший) и обратите внимание, что несколько регионов могут иметь одинаковый рейтинг.</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ранг: Наибольший (1)</w:t>
            </w:r>
          </w:p>
        </w:tc>
        <w:tc>
          <w:tcPr>
            <w:tcW w:w="1915" w:type="dxa"/>
          </w:tcPr>
          <w:p>
            <w:pPr>
              <w:pStyle w:val="Normal"/>
            </w:pPr>
            <w:r>
              <w:rPr/>
              <w:t xml:space="preserve">2 ранг (2)</w:t>
            </w:r>
          </w:p>
        </w:tc>
        <w:tc>
          <w:tcPr>
            <w:tcW w:w="1915" w:type="dxa"/>
          </w:tcPr>
          <w:p>
            <w:pPr>
              <w:pStyle w:val="Normal"/>
            </w:pPr>
            <w:r>
              <w:rPr/>
              <w:t xml:space="preserve">3 ранг (3)</w:t>
            </w:r>
          </w:p>
        </w:tc>
        <w:tc>
          <w:tcPr>
            <w:tcW w:w="1915" w:type="dxa"/>
          </w:tcPr>
          <w:p>
            <w:pPr>
              <w:pStyle w:val="Normal"/>
            </w:pPr>
            <w:r>
              <w:rPr/>
              <w:t xml:space="preserve">4 ранг: Наименьший (4)</w:t>
            </w:r>
          </w:p>
        </w:tc>
      </w:tr>
      <w:tr>
        <w:tc>
          <w:tcPr>
            <w:tcW w:w="1915" w:type="dxa"/>
          </w:tcPr>
          <w:p>
            <w:pPr>
              <w:keepNext/>
              <w:pStyle w:val="Normal"/>
            </w:pPr>
            <w:r>
              <w:rPr/>
              <w:t xml:space="preserve">США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Европейский Союз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Китай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Индия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В каком регионе потребление среднестатистического человека вносит наибольший вклад в выбросы парниковых газов?
Пожалуйста, оцените регионы от 1 ( наибольший) до 4 ( наименьший).</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ранг: Наибольший (1)</w:t>
            </w:r>
          </w:p>
        </w:tc>
        <w:tc>
          <w:tcPr>
            <w:tcW w:w="1596" w:type="dxa"/>
          </w:tcPr>
          <w:p>
            <w:pPr>
              <w:pStyle w:val="Normal"/>
            </w:pPr>
            <w:r>
              <w:rPr/>
              <w:t xml:space="preserve">2 ранг (2)</w:t>
            </w:r>
          </w:p>
        </w:tc>
        <w:tc>
          <w:tcPr>
            <w:tcW w:w="1596" w:type="dxa"/>
          </w:tcPr>
          <w:p>
            <w:pPr>
              <w:pStyle w:val="Normal"/>
            </w:pPr>
            <w:r>
              <w:rPr/>
              <w:t xml:space="preserve">3 ранг (3)</w:t>
            </w:r>
          </w:p>
        </w:tc>
        <w:tc>
          <w:tcPr>
            <w:tcW w:w="1596" w:type="dxa"/>
          </w:tcPr>
          <w:p>
            <w:pPr>
              <w:pStyle w:val="Normal"/>
            </w:pPr>
            <w:r>
              <w:rPr/>
              <w:t xml:space="preserve">4 ранг (4)</w:t>
            </w:r>
          </w:p>
        </w:tc>
        <w:tc>
          <w:tcPr>
            <w:tcW w:w="1596" w:type="dxa"/>
          </w:tcPr>
          <w:p>
            <w:pPr>
              <w:pStyle w:val="Normal"/>
            </w:pPr>
            <w:r>
              <w:rPr/>
              <w:t xml:space="preserve">5 ранг: Наименьший (5)</w:t>
            </w:r>
          </w:p>
        </w:tc>
      </w:tr>
      <w:tr>
        <w:tc>
          <w:tcPr>
            <w:tcW w:w="1596" w:type="dxa"/>
          </w:tcPr>
          <w:p>
            <w:pPr>
              <w:keepNext/>
              <w:pStyle w:val="Normal"/>
            </w:pPr>
            <w:r>
              <w:rPr/>
              <w:t xml:space="preserve">США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Европейский Союз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Китай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Индия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Украина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Consider now per capita emissions: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Если ничего не предпринимать для ограничения изменения климата, насколько вероятно, по вашему мнению, что изменение климата приведет к следующим событиям?</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Очень маловероятно (1)</w:t>
            </w:r>
          </w:p>
        </w:tc>
        <w:tc>
          <w:tcPr>
            <w:tcW w:w="1915" w:type="dxa"/>
          </w:tcPr>
          <w:p>
            <w:pPr>
              <w:pStyle w:val="Normal"/>
            </w:pPr>
            <w:r>
              <w:rPr/>
              <w:t xml:space="preserve">В какой-то степени маловероятно (2)</w:t>
            </w:r>
          </w:p>
        </w:tc>
        <w:tc>
          <w:tcPr>
            <w:tcW w:w="1915" w:type="dxa"/>
          </w:tcPr>
          <w:p>
            <w:pPr>
              <w:pStyle w:val="Normal"/>
            </w:pPr>
            <w:r>
              <w:rPr/>
              <w:t xml:space="preserve">В какой-то степени вероятно (3)</w:t>
            </w:r>
          </w:p>
        </w:tc>
        <w:tc>
          <w:tcPr>
            <w:tcW w:w="1915" w:type="dxa"/>
          </w:tcPr>
          <w:p>
            <w:pPr>
              <w:pStyle w:val="Normal"/>
            </w:pPr>
            <w:r>
              <w:rPr/>
              <w:t xml:space="preserve">Очень вероятно (4)</w:t>
            </w:r>
          </w:p>
        </w:tc>
      </w:tr>
      <w:tr>
        <w:tc>
          <w:tcPr>
            <w:tcW w:w="1915" w:type="dxa"/>
          </w:tcPr>
          <w:p>
            <w:pPr>
              <w:keepNext/>
              <w:pStyle w:val="Normal"/>
            </w:pPr>
            <w:r>
              <w:rPr/>
              <w:t xml:space="preserve">Сильные засухи и жара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Более частые извержения вулканов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Повышение уровня моря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Снижение сельскохозяйственного производства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Падение уровня жизни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Более масштабные миграционные потоки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Больше вооруженных конфликтов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Вымирание человечества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В какой степени следующие группы несут ответственность за изменение климата в Украине?</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Каждый из нас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Получающие высокий доход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Правительство Украины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Компании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Предыдущие поколения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В какой степени вы считаете, что технически возможно остановить выбросы парниковых газов к концу века при сохранении удовлетворительных стандартов жизни в Украине?</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В какой степени, по вашему мнению, изменение климата уже влияет или будет негативно влиять на вашу личную жизнь?</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Насколько вероятно, что человечество остановит изменение климата к концу века?</w:t>
      </w:r>
    </w:p>
  </w:body>
  <w:body>
    <w:p>
      <w:pPr>
        <w:keepNext/>
        <w:pStyle w:val="ListParagraph"/>
        <w:numPr>
          <w:ilvl w:val="0"/>
          <w:numId w:val="4"/>
        </w:numPr>
      </w:pPr>
      <w:r>
        <w:rPr/>
        <w:t xml:space="preserve">Очень маловероятно  (0) </w:t>
      </w:r>
    </w:p>
  </w:body>
  <w:body>
    <w:p>
      <w:pPr>
        <w:keepNext/>
        <w:pStyle w:val="ListParagraph"/>
        <w:numPr>
          <w:ilvl w:val="0"/>
          <w:numId w:val="4"/>
        </w:numPr>
      </w:pPr>
      <w:r>
        <w:rPr/>
        <w:t xml:space="preserve">В какой-то степени маловероятно  (1) </w:t>
      </w:r>
    </w:p>
  </w:body>
  <w:body>
    <w:p>
      <w:pPr>
        <w:keepNext/>
        <w:pStyle w:val="ListParagraph"/>
        <w:numPr>
          <w:ilvl w:val="0"/>
          <w:numId w:val="4"/>
        </w:numPr>
      </w:pPr>
      <w:r>
        <w:rPr/>
        <w:t xml:space="preserve">В какой-то степени вероятно  (2) </w:t>
      </w:r>
    </w:p>
  </w:body>
  <w:body>
    <w:p>
      <w:pPr>
        <w:keepNext/>
        <w:pStyle w:val="ListParagraph"/>
        <w:numPr>
          <w:ilvl w:val="0"/>
          <w:numId w:val="4"/>
        </w:numPr>
      </w:pPr>
      <w:r>
        <w:rPr/>
        <w:t xml:space="preserve">Очень вероятно  (3) </w:t>
      </w:r>
    </w:p>
  </w:body>
  <w:body>
    <w:p>
      <w:pPr/>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Если мы решим остановить изменение климата с помощью амбициозной политики, каковы будут последствия для экономики и занятости Украины?</w:t>
      </w:r>
    </w:p>
  </w:body>
  <w:body>
    <w:p>
      <w:pPr>
        <w:keepNext/>
        <w:pStyle w:val="ListParagraph"/>
        <w:numPr>
          <w:ilvl w:val="0"/>
          <w:numId w:val="4"/>
        </w:numPr>
      </w:pPr>
      <w:r>
        <w:rPr/>
        <w:t xml:space="preserve">Очень негативные последствия  (0) </w:t>
      </w:r>
    </w:p>
  </w:body>
  <w:body>
    <w:p>
      <w:pPr>
        <w:keepNext/>
        <w:pStyle w:val="ListParagraph"/>
        <w:numPr>
          <w:ilvl w:val="0"/>
          <w:numId w:val="4"/>
        </w:numPr>
      </w:pPr>
      <w:r>
        <w:rPr/>
        <w:t xml:space="preserve">Несколько негативные последствия  (1) </w:t>
      </w:r>
    </w:p>
  </w:body>
  <w:body>
    <w:p>
      <w:pPr>
        <w:keepNext/>
        <w:pStyle w:val="ListParagraph"/>
        <w:numPr>
          <w:ilvl w:val="0"/>
          <w:numId w:val="4"/>
        </w:numPr>
      </w:pPr>
      <w:r>
        <w:rPr/>
        <w:t xml:space="preserve">Никаких заметных последствий  (2) </w:t>
      </w:r>
    </w:p>
  </w:body>
  <w:body>
    <w:p>
      <w:pPr>
        <w:keepNext/>
        <w:pStyle w:val="ListParagraph"/>
        <w:numPr>
          <w:ilvl w:val="0"/>
          <w:numId w:val="4"/>
        </w:numPr>
      </w:pPr>
      <w:r>
        <w:rPr/>
        <w:t xml:space="preserve">Несколько положительных последствий  (3) </w:t>
      </w:r>
    </w:p>
  </w:body>
  <w:body>
    <w:p>
      <w:pPr>
        <w:keepNext/>
        <w:pStyle w:val="ListParagraph"/>
        <w:numPr>
          <w:ilvl w:val="0"/>
          <w:numId w:val="4"/>
        </w:numPr>
      </w:pPr>
      <w:r>
        <w:rPr/>
        <w:t xml:space="preserve">Очень положительные последствия  (4) </w:t>
      </w:r>
    </w:p>
  </w:body>
  <w:body>
    <w:p>
      <w:pPr/>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Если мы решим остановить изменение климата с помощью амбициозной политики, как вы думаете, в какой степени это негативно повлияет на ваш образ жизни?</w:t>
      </w:r>
    </w:p>
  </w:body>
  <w:body>
    <w:p>
      <w:pPr>
        <w:keepNext/>
        <w:pStyle w:val="ListParagraph"/>
        <w:numPr>
          <w:ilvl w:val="0"/>
          <w:numId w:val="4"/>
        </w:numPr>
      </w:pPr>
      <w:r>
        <w:rPr/>
        <w:t xml:space="preserve">Совсем не  (0) </w:t>
      </w:r>
    </w:p>
  </w:body>
  <w:body>
    <w:p>
      <w:pPr>
        <w:keepNext/>
        <w:pStyle w:val="ListParagraph"/>
        <w:numPr>
          <w:ilvl w:val="0"/>
          <w:numId w:val="4"/>
        </w:numPr>
      </w:pPr>
      <w:r>
        <w:rPr/>
        <w:t xml:space="preserve">Немного  (1) </w:t>
      </w:r>
    </w:p>
  </w:body>
  <w:body>
    <w:p>
      <w:pPr>
        <w:keepNext/>
        <w:pStyle w:val="ListParagraph"/>
        <w:numPr>
          <w:ilvl w:val="0"/>
          <w:numId w:val="4"/>
        </w:numPr>
      </w:pPr>
      <w:r>
        <w:rPr/>
        <w:t xml:space="preserve">Умеренно  (2) </w:t>
      </w:r>
    </w:p>
  </w:body>
  <w:body>
    <w:p>
      <w:pPr>
        <w:keepNext/>
        <w:pStyle w:val="ListParagraph"/>
        <w:numPr>
          <w:ilvl w:val="0"/>
          <w:numId w:val="4"/>
        </w:numPr>
      </w:pPr>
      <w:r>
        <w:rPr/>
        <w:t xml:space="preserve">Сильно  (3) </w:t>
      </w:r>
    </w:p>
  </w:body>
  <w:body>
    <w:p>
      <w:pPr>
        <w:keepNext/>
        <w:pStyle w:val="ListParagraph"/>
        <w:numPr>
          <w:ilvl w:val="0"/>
          <w:numId w:val="4"/>
        </w:numPr>
      </w:pPr>
      <w:r>
        <w:rPr/>
        <w:t xml:space="preserve">Очень сильно  (4) </w:t>
      </w:r>
    </w:p>
  </w:body>
  <w:body>
    <w:p>
      <w:pPr/>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Ниже приведены возможные модели поведения, которые, по мнению экспертов, помогут сократить выбросы парниковых газов.</w:t>
      </w:r>
      <w:r>
        <w:rPr/>
        <w:br/>
      </w:r>
      <w:r>
        <w:rPr/>
        <w:br/>
      </w:r>
      <w:r>
        <w:rPr/>
        <w:t xml:space="preserve"/>
      </w:r>
      <w:r>
        <w:rPr/>
        <w:br/>
      </w:r>
      <w:r>
        <w:rPr/>
        <w:t xml:space="preserve">В какой степени вы готовы принять следующие модели поведения?</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Ограничить полеты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вождение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Иметь электромобиль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потребление говядины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Ограничить отопление или охлаждение дома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Насколько важны перечисленные ниже факторы для того, чтобы вы перешли на  устойчивый  образ жизни (т.е. ограничили вождение, полеты и потребление, больше ездили на велосипеде и т.д.)?</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Совсем не (1)</w:t>
            </w:r>
          </w:p>
        </w:tc>
        <w:tc>
          <w:tcPr>
            <w:tcW w:w="1596" w:type="dxa"/>
          </w:tcPr>
          <w:p>
            <w:pPr>
              <w:pStyle w:val="Normal"/>
            </w:pPr>
            <w:r>
              <w:rPr/>
              <w:t xml:space="preserve">Немного (2)</w:t>
            </w:r>
          </w:p>
        </w:tc>
        <w:tc>
          <w:tcPr>
            <w:tcW w:w="1596" w:type="dxa"/>
          </w:tcPr>
          <w:p>
            <w:pPr>
              <w:pStyle w:val="Normal"/>
            </w:pPr>
            <w:r>
              <w:rPr/>
              <w:t xml:space="preserve">Умеренно (3)</w:t>
            </w:r>
          </w:p>
        </w:tc>
        <w:tc>
          <w:tcPr>
            <w:tcW w:w="1596" w:type="dxa"/>
          </w:tcPr>
          <w:p>
            <w:pPr>
              <w:pStyle w:val="Normal"/>
            </w:pPr>
            <w:r>
              <w:rPr/>
              <w:t xml:space="preserve">Сильно (4)</w:t>
            </w:r>
          </w:p>
        </w:tc>
        <w:tc>
          <w:tcPr>
            <w:tcW w:w="1596" w:type="dxa"/>
          </w:tcPr>
          <w:p>
            <w:pPr>
              <w:pStyle w:val="Normal"/>
            </w:pPr>
            <w:r>
              <w:rPr/>
              <w:t xml:space="preserve">Очень сильно (5)</w:t>
            </w:r>
          </w:p>
        </w:tc>
      </w:tr>
      <w:tr>
        <w:tc>
          <w:tcPr>
            <w:tcW w:w="1596" w:type="dxa"/>
          </w:tcPr>
          <w:p>
            <w:pPr>
              <w:keepNext/>
              <w:pStyle w:val="Normal"/>
            </w:pPr>
            <w:r>
              <w:rPr/>
              <w:t xml:space="preserve">Амбициозная климатическая политика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Наличие достаточной финансовой поддержки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вокруг вас также меняют свое поведение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Наиболее обеспеченные люди также меняют свое поведение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Для борьбы с изменением климата можно законодательно обязать производителей автомобилей выпускать машины, которые выбрасывают меньше CO2 на километр пробега из продаваемых ими автомобилей. Предел выбросов снижается каждый год, так что после 2030 года можно будет продавать только электрические или водородные автомобили. Такая политика называется запретом на автомобили с двигателем внутреннего сгорания.</w:t>
      </w:r>
      <w:r>
        <w:rPr/>
        <w:br/>
      </w:r>
      <w:r>
        <w:rPr/>
        <w:t xml:space="preserve">Сейчас мы зададим вам несколько вопросов, касающихся этой конкретной политики.</w:t>
      </w:r>
      <w:r>
        <w:rPr/>
        <w:t xml:space="preserve"/>
      </w:r>
    </w:p>
  </w:body>
  <w:body>
    <w:p>
      <w:pPr/>
    </w:p>
  </w:body>
  <w:body>
    <w:p>
      <w:pPr>
        <w:keepNext/>
      </w:pPr>
      <w:r>
        <w:rPr/>
        <w:t xml:space="preserve">Q15.1 </w:t>
      </w:r>
      <w:r>
        <w:rPr/>
        <w:br/>
      </w:r>
      <w:r>
        <w:rP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Согласны ли вы или не согласны со следующими утверждениями? Запрет на автомобили с двигателями внутреннего сгорания...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сократить CO2  выбросы от автомобилей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уменьшить загрязнение воздуха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в Украине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значительное влияние</w:t>
            </w:r>
            <w:r>
              <w:rPr/>
              <w:t xml:space="preserve"> на экономику и занятость в Украине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По вашему мнению, выиграют или проиграют следующие группы, если в Украине будет введен запрет на автомобили с двигателями внутреннего сгорания?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Ни выиграют, ни проиграют (3)</w:t>
            </w:r>
          </w:p>
        </w:tc>
        <w:tc>
          <w:tcPr>
            <w:tcW w:w="1596" w:type="dxa"/>
          </w:tcPr>
          <w:p>
            <w:pPr>
              <w:pStyle w:val="Normal"/>
            </w:pPr>
            <w:r>
              <w:rPr/>
              <w:t xml:space="preserve">В основном выиграют (6)</w:t>
            </w:r>
          </w:p>
        </w:tc>
        <w:tc>
          <w:tcPr>
            <w:tcW w:w="1596" w:type="dxa"/>
          </w:tcPr>
          <w:p>
            <w:pPr>
              <w:pStyle w:val="Normal"/>
            </w:pPr>
            <w:r>
              <w:rPr/>
              <w:t xml:space="preserve">Выиграют много (7)</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Как вы думаете, ваша семья выиграет или проиграет в финансовом плане от запрета на автомобили с двигателями внутреннего сгорания?</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Ни выиграют, ни проиграют  (6) </w:t>
      </w:r>
    </w:p>
  </w:body>
  <w:body>
    <w:p>
      <w:pPr>
        <w:keepNext/>
        <w:pStyle w:val="ListParagraph"/>
        <w:numPr>
          <w:ilvl w:val="0"/>
          <w:numId w:val="4"/>
        </w:numPr>
      </w:pPr>
      <w:r>
        <w:rPr/>
        <w:t xml:space="preserve">В основном выиграют  (9) </w:t>
      </w:r>
    </w:p>
  </w:body>
  <w:body>
    <w:p>
      <w:pPr>
        <w:keepNext/>
        <w:pStyle w:val="ListParagraph"/>
        <w:numPr>
          <w:ilvl w:val="0"/>
          <w:numId w:val="4"/>
        </w:numPr>
      </w:pPr>
      <w:r>
        <w:rPr/>
        <w:t xml:space="preserve">Выиграют много  (10) </w:t>
      </w:r>
    </w:p>
  </w:body>
  <w:body>
    <w:p>
      <w:pPr/>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Согласны ли вы или не согласны со следующим утверждением: "Запрет на автомобили с двигателями внутреннего сгорания является справедливым"?</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Вы поддерживаете или выступаете против запрета на автомобили с двигателями внутреннего сгорания?</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Поддерживаете ли вы или выступаете против запрета на автомобили с двигателем внутреннего сгорания, если людям доступны альтернативы, такие как общественный транспорт?</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Программа экологической инфраструктуры - это крупная программа государственных инвестиций, которая будет финансироваться за счет дополнительного государственного долга, чтобы осуществить переход, необходимый для сокращения выбросов парниковых газов. Инвестиции будут касаться возобновляемых электростанций, общественного транспорта, тепловой реконструкции зданий и устойчивого сельского хозяйства. </w:t>
      </w:r>
      <w:r>
        <w:rPr/>
        <w:br/>
      </w:r>
      <w:r>
        <w:rPr/>
        <w:t xml:space="preserve">Сейчас мы зададим вам несколько вопросов, касающихся этой конкретной политики.</w:t>
      </w:r>
      <w:r>
        <w:rPr/>
        <w:t xml:space="preserve"/>
      </w:r>
    </w:p>
  </w:body>
  <w:body>
    <w:p>
      <w:pPr/>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Согласны ли вы или не согласны со следующими утверждениями? Программа создания зеленой инфраструктуры...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сделает производство электроэнергии более экологичным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увеличить использование общественного транспорта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позволит снизить загрязнение воздуха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Украины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значимое влияние</w:t>
            </w:r>
            <w:r>
              <w:rPr/>
              <w:t xml:space="preserve"> на экономику и занятость Украины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По вашему мнению, выиграют или проиграют следующие группы населения от программы создания зеленой инфраструктуры?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Ни выиграют, ни проиграют (3)</w:t>
            </w:r>
          </w:p>
        </w:tc>
        <w:tc>
          <w:tcPr>
            <w:tcW w:w="1596" w:type="dxa"/>
          </w:tcPr>
          <w:p>
            <w:pPr>
              <w:pStyle w:val="Normal"/>
            </w:pPr>
            <w:r>
              <w:rPr/>
              <w:t xml:space="preserve">В основном выиграют (5)</w:t>
            </w:r>
          </w:p>
        </w:tc>
        <w:tc>
          <w:tcPr>
            <w:tcW w:w="1596" w:type="dxa"/>
          </w:tcPr>
          <w:p>
            <w:pPr>
              <w:pStyle w:val="Normal"/>
            </w:pPr>
            <w:r>
              <w:rPr/>
              <w:t xml:space="preserve">Выиграют много (6)</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Как вы думаете, ваша семья выиграет или проиграет в финансовом плане от программы зеленой инфраструктуры?</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Ни выиграют, ни проиграют  (6) </w:t>
      </w:r>
    </w:p>
  </w:body>
  <w:body>
    <w:p>
      <w:pPr>
        <w:keepNext/>
        <w:pStyle w:val="ListParagraph"/>
        <w:numPr>
          <w:ilvl w:val="0"/>
          <w:numId w:val="4"/>
        </w:numPr>
      </w:pPr>
      <w:r>
        <w:rPr/>
        <w:t xml:space="preserve">В основном выиграют  (7) </w:t>
      </w:r>
    </w:p>
  </w:body>
  <w:body>
    <w:p>
      <w:pPr>
        <w:keepNext/>
        <w:pStyle w:val="ListParagraph"/>
        <w:numPr>
          <w:ilvl w:val="0"/>
          <w:numId w:val="4"/>
        </w:numPr>
      </w:pPr>
      <w:r>
        <w:rPr/>
        <w:t xml:space="preserve">Выиграют много  (8) </w:t>
      </w:r>
    </w:p>
  </w:body>
  <w:body>
    <w:p>
      <w:pPr/>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Согласны ли вы или не согласны со следующим утверждением: "Программа зеленой инфраструктуры справедлива".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Поддерживаете ли вы или выступаете против программы создания зеленой инфраструктуры?</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До сих пор мы считали, что программа зеленой инфраструктуры будет финансироваться за счет государственного долга, но возможны и другие источники финансирования.</w:t>
      </w:r>
      <w:r>
        <w:rPr/>
        <w:br/>
      </w:r>
      <w:r>
        <w:rPr/>
        <w:br/>
      </w:r>
      <w:r>
        <w:rPr/>
        <w:t xml:space="preserve"/>
      </w:r>
      <w:r>
        <w:rPr/>
        <w:br/>
      </w:r>
      <w:r>
        <w:rPr/>
        <w:t xml:space="preserve">Какие источники финансирования вы считаете подходящими для государственных инвестиций в зеленую инфраструктуру? (Возможны несколько вариантов ответа)</w:t>
      </w:r>
      <w:r>
        <w:rPr/>
        <w:t xml:space="preserve"/>
      </w:r>
    </w:p>
  </w:body>
  <w:body>
    <w:p>
      <w:pPr>
        <w:keepNext/>
        <w:pStyle w:val="ListParagraph"/>
        <w:numPr>
          <w:ilvl w:val="0"/>
          <w:numId w:val="2"/>
        </w:numPr>
      </w:pPr>
      <w:r>
        <w:rPr/>
        <w:t xml:space="preserve">Дополнительный государственный долг  (1) </w:t>
      </w:r>
    </w:p>
  </w:body>
  <w:body>
    <w:p>
      <w:pPr>
        <w:keepNext/>
        <w:pStyle w:val="ListParagraph"/>
        <w:numPr>
          <w:ilvl w:val="0"/>
          <w:numId w:val="2"/>
        </w:numPr>
      </w:pPr>
      <w:r>
        <w:rPr/>
        <w:t xml:space="preserve">Увеличение НДС (налога на добавленную стоимость)  (2) </w:t>
      </w:r>
    </w:p>
  </w:body>
  <w:body>
    <w:p>
      <w:pPr>
        <w:keepNext/>
        <w:pStyle w:val="ListParagraph"/>
        <w:numPr>
          <w:ilvl w:val="0"/>
          <w:numId w:val="2"/>
        </w:numPr>
      </w:pPr>
      <w:r>
        <w:rPr/>
        <w:t xml:space="preserve">Увеличение налогов для наиболее обеспеченных людей  (3) </w:t>
      </w:r>
    </w:p>
  </w:body>
  <w:body>
    <w:p>
      <w:pPr>
        <w:keepNext/>
        <w:pStyle w:val="ListParagraph"/>
        <w:numPr>
          <w:ilvl w:val="0"/>
          <w:numId w:val="2"/>
        </w:numPr>
      </w:pPr>
      <w:r>
        <w:rPr/>
        <w:t xml:space="preserve">Сокращение социальных расходов  (4) </w:t>
      </w:r>
    </w:p>
  </w:body>
  <w:body>
    <w:p>
      <w:pPr>
        <w:keepNext/>
        <w:pStyle w:val="ListParagraph"/>
        <w:numPr>
          <w:ilvl w:val="0"/>
          <w:numId w:val="2"/>
        </w:numPr>
      </w:pPr>
      <w:r>
        <w:rPr/>
        <w:t xml:space="preserve">Сокращение военных расходов  (5) </w:t>
      </w:r>
    </w:p>
  </w:body>
  <w:body>
    <w:p>
      <w:pPr>
        <w:keepNext/>
        <w:pStyle w:val="ListParagraph"/>
        <w:numPr>
          <w:ilvl w:val="0"/>
          <w:numId w:val="2"/>
        </w:numPr>
      </w:pPr>
      <w:r>
        <w:rPr/>
        <w:t xml:space="preserve">Переводы из стран с высоким уровнем дохода  (7) </w:t>
      </w:r>
    </w:p>
  </w:body>
  <w:body>
    <w:p>
      <w:pPr/>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Для борьбы с изменением климата правительство Украины может сделать выбросы парниковых газов дорогостоящими, чтобы заставить людей и фирмы изменить свое оборудование и сократить выбросы. Правительство может сделать это с помощью политики, называемой углеродным налогом с денежными выплатами. При такой политике правительство обложит налогом все продукты, выбрасывающие парниковые газы. Например, цена на бензин увеличится на 3₴ за литр. Чтобы компенсировать семьям рост цен, доходы от углеродного налога будут перераспределены между всеми семьями, независимо от их дохода. Таким образом, каждый взрослый получит 4500₴ в год. </w:t>
      </w:r>
      <w:r>
        <w:rPr/>
        <w:br/>
      </w:r>
      <w:r>
        <w:rPr/>
        <w:br/>
      </w:r>
      <w:r>
        <w:rPr/>
        <w:t xml:space="preserve"/>
      </w:r>
      <w:r>
        <w:rPr/>
        <w:br/>
      </w:r>
      <w:r>
        <w:rPr/>
        <w:t xml:space="preserve">Сейчас мы зададим вам несколько вопросов, касающихся этой конкретной политики.</w:t>
      </w:r>
      <w:r>
        <w:rPr/>
        <w:t xml:space="preserve"/>
      </w:r>
    </w:p>
  </w:body>
  <w:body>
    <w:p>
      <w:pPr/>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35 cents per gallon. To compensate households for the price increases, the revenues from the carbon tax would be redistributed to all households, regardless of their income. Each adult would thus receive €500 per year. </w:t>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Согласны ли вы или не согласны со следующими утверждениями? Налог на выбросы углекислого газа с денежными выплатами...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будет стимулировать людей меньше ездить на автомобиле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стимулировать людей и компании утеплять здания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сократит использование ископаемого топлива и выбросы парниковых газов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уменьшить загрязнение воздуха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w:t>
            </w:r>
            <w:r>
              <w:rPr>
                <w:b w:val="on"/>
              </w:rPr>
              <w:t xml:space="preserve">позитивное влияние</w:t>
            </w:r>
            <w:r>
              <w:rPr/>
              <w:t xml:space="preserve"> на экономику и занятость Украины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окажет большое влияние на экономику и занятость Украины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будет беззатратным способом борьбы с изменением климата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По вашему мнению, выиграют или проиграют следующие группы населения при введении налога на выбросы углерода с денежными выплатами?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Проиграют много (1)</w:t>
            </w:r>
          </w:p>
        </w:tc>
        <w:tc>
          <w:tcPr>
            <w:tcW w:w="1596" w:type="dxa"/>
          </w:tcPr>
          <w:p>
            <w:pPr>
              <w:pStyle w:val="Normal"/>
            </w:pPr>
            <w:r>
              <w:rPr/>
              <w:t xml:space="preserve">В основном проиграют (2)</w:t>
            </w:r>
          </w:p>
        </w:tc>
        <w:tc>
          <w:tcPr>
            <w:tcW w:w="1596" w:type="dxa"/>
          </w:tcPr>
          <w:p>
            <w:pPr>
              <w:pStyle w:val="Normal"/>
            </w:pPr>
            <w:r>
              <w:rPr/>
              <w:t xml:space="preserve">Не выиграют и не проиграют (3)</w:t>
            </w:r>
          </w:p>
        </w:tc>
        <w:tc>
          <w:tcPr>
            <w:tcW w:w="1596" w:type="dxa"/>
          </w:tcPr>
          <w:p>
            <w:pPr>
              <w:pStyle w:val="Normal"/>
            </w:pPr>
            <w:r>
              <w:rPr/>
              <w:t xml:space="preserve">В основном выиграют (5)</w:t>
            </w:r>
          </w:p>
        </w:tc>
        <w:tc>
          <w:tcPr>
            <w:tcW w:w="1596" w:type="dxa"/>
          </w:tcPr>
          <w:p>
            <w:pPr>
              <w:pStyle w:val="Normal"/>
            </w:pPr>
            <w:r>
              <w:rPr/>
              <w:t xml:space="preserve">Выиграют много (6)</w:t>
            </w:r>
          </w:p>
        </w:tc>
      </w:tr>
      <w:tr>
        <w:tc>
          <w:tcPr>
            <w:tcW w:w="1596" w:type="dxa"/>
          </w:tcPr>
          <w:p>
            <w:pPr>
              <w:keepNext/>
              <w:pStyle w:val="Normal"/>
            </w:pPr>
            <w:r>
              <w:rPr/>
              <w:t xml:space="preserve">Люди с низким уровнем дохода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Средний класс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Люди с высоким доходом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Жители сельской местности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Как вы думаете, ваша семья выиграет или проиграет в финансовом плане при введении налога на выбросы углерода с денежными выплатами?</w:t>
      </w:r>
    </w:p>
  </w:body>
  <w:body>
    <w:p>
      <w:pPr>
        <w:keepNext/>
        <w:pStyle w:val="ListParagraph"/>
        <w:numPr>
          <w:ilvl w:val="0"/>
          <w:numId w:val="4"/>
        </w:numPr>
      </w:pPr>
      <w:r>
        <w:rPr/>
        <w:t xml:space="preserve">Проиграют много  (1) </w:t>
      </w:r>
    </w:p>
  </w:body>
  <w:body>
    <w:p>
      <w:pPr>
        <w:keepNext/>
        <w:pStyle w:val="ListParagraph"/>
        <w:numPr>
          <w:ilvl w:val="0"/>
          <w:numId w:val="4"/>
        </w:numPr>
      </w:pPr>
      <w:r>
        <w:rPr/>
        <w:t xml:space="preserve">В основном проиграют  (5) </w:t>
      </w:r>
    </w:p>
  </w:body>
  <w:body>
    <w:p>
      <w:pPr>
        <w:keepNext/>
        <w:pStyle w:val="ListParagraph"/>
        <w:numPr>
          <w:ilvl w:val="0"/>
          <w:numId w:val="4"/>
        </w:numPr>
      </w:pPr>
      <w:r>
        <w:rPr/>
        <w:t xml:space="preserve">Не выиграют и не проиграют  (6) </w:t>
      </w:r>
    </w:p>
  </w:body>
  <w:body>
    <w:p>
      <w:pPr>
        <w:keepNext/>
        <w:pStyle w:val="ListParagraph"/>
        <w:numPr>
          <w:ilvl w:val="0"/>
          <w:numId w:val="4"/>
        </w:numPr>
      </w:pPr>
      <w:r>
        <w:rPr/>
        <w:t xml:space="preserve">В основном выиграют  (7) </w:t>
      </w:r>
    </w:p>
  </w:body>
  <w:body>
    <w:p>
      <w:pPr>
        <w:keepNext/>
        <w:pStyle w:val="ListParagraph"/>
        <w:numPr>
          <w:ilvl w:val="0"/>
          <w:numId w:val="4"/>
        </w:numPr>
      </w:pPr>
      <w:r>
        <w:rPr/>
        <w:t xml:space="preserve">Выиграют много  (8) </w:t>
      </w:r>
    </w:p>
  </w:body>
  <w:body>
    <w:p>
      <w:pPr/>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Согласны ли вы или не согласны со следующим утверждением: " Налог на выбросы углекислого газа с денежными выплатами является справедливым"?</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Поддерживаете ли вы или выступаете против налога на выбросы углекислого газа с денежными переводами?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Сейчас мы рассмотрим вариант политики, при которой денежные выплаты будут выше для людей с низким доходом по сравнению с людьми с высоким доходом.</w:t>
      </w:r>
      <w:r>
        <w:rPr/>
        <w:br/>
      </w:r>
      <w:r>
        <w:rPr/>
        <w:t xml:space="preserve">Вы согласны или не согласны с тем, что такая политика была бы справедливой?</w:t>
      </w:r>
      <w:r>
        <w:rPr/>
        <w:t xml:space="preserve"/>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Поддерживаете ли вы или выступаете против введения налога на выбросы углекислого газа с денежными выплатами с более высокими выплатами для людей с низкими доходами по сравнению с людьми с высокими доходами?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Чтобы показать, что вы внимательны, пожалуйста, выберите "немного" в следующем списке:</w:t>
      </w:r>
    </w:p>
  </w:body>
  <w:body>
    <w:p>
      <w:pPr>
        <w:keepNext/>
        <w:pStyle w:val="ListParagraph"/>
        <w:numPr>
          <w:ilvl w:val="0"/>
          <w:numId w:val="4"/>
        </w:numPr>
      </w:pPr>
      <w:r>
        <w:rPr/>
        <w:t xml:space="preserve">Совсем не  (1) </w:t>
      </w:r>
    </w:p>
  </w:body>
  <w:body>
    <w:p>
      <w:pPr>
        <w:keepNext/>
        <w:pStyle w:val="ListParagraph"/>
        <w:numPr>
          <w:ilvl w:val="0"/>
          <w:numId w:val="4"/>
        </w:numPr>
      </w:pPr>
      <w:r>
        <w:rPr/>
        <w:t xml:space="preserve">Немного  (2) </w:t>
      </w:r>
    </w:p>
  </w:body>
  <w:body>
    <w:p>
      <w:pPr>
        <w:keepNext/>
        <w:pStyle w:val="ListParagraph"/>
        <w:numPr>
          <w:ilvl w:val="0"/>
          <w:numId w:val="4"/>
        </w:numPr>
      </w:pPr>
      <w:r>
        <w:rPr/>
        <w:t xml:space="preserve">Умеренно  (3) </w:t>
      </w:r>
    </w:p>
  </w:body>
  <w:body>
    <w:p>
      <w:pPr>
        <w:keepNext/>
        <w:pStyle w:val="ListParagraph"/>
        <w:numPr>
          <w:ilvl w:val="0"/>
          <w:numId w:val="4"/>
        </w:numPr>
      </w:pPr>
      <w:r>
        <w:rPr/>
        <w:t xml:space="preserve">Сильно  (4) </w:t>
      </w:r>
    </w:p>
  </w:body>
  <w:body>
    <w:p>
      <w:pPr>
        <w:keepNext/>
        <w:pStyle w:val="ListParagraph"/>
        <w:numPr>
          <w:ilvl w:val="0"/>
          <w:numId w:val="4"/>
        </w:numPr>
      </w:pPr>
      <w:r>
        <w:rPr/>
        <w:t xml:space="preserve">Очень сильно  (5) </w:t>
      </w:r>
    </w:p>
  </w:body>
  <w:body>
    <w:p>
      <w:pPr/>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Поддерживаете ли вы или выступаете против следующих мер климатической политики?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Налог на полеты (повышающий цены на билеты на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Национальный налог на ископаемое топливо (увеличивающий цены на бензин на 3₴ за литр)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Запрет на использование автомобилей, загрязняющих окружающую среду, в густонаселенных районах, например, в центрах городов.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Субсидии на низкоуглеродные технологии (возобновляемые источники энергии, улавливание и хранение углерода...)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Вклад в глобальный климатический фонд для финансирования чистой энергии в Украине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35cts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Правительства могут по-разному использовать доходы от налога на выбросы углерода. Вы бы поддержали или выступили против введения налога на выбросы углерода, который повысит цены на бензин на 3₴ за литр, если бы правительство использовало эти доходы для финансирования...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Денежных переводов семьям, не имеющим альтернативы использованию ископаемых видов топлива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Денежных переводов самым бедным семьям.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Равных денежных переводов всем семьям.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Снижение налогов на доходы физических лиц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Снижение налогов на прибыль корпораций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Налоговых скидок для наиболее пострадавших фирм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Финансирование проектов экологической инфраструктуры (общественный транспорт, велосипедные дорожки и т.д.)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Субсидирование низкоуглеродных технологий, включая возобновляемые источники энергии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Сокращение государственного дефицита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Финансирование проектов по защите окружающей среды, таких как леса, заповедники и т.д.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Governments can use the revenues from carbon taxes in different ways. Would you support or oppose introducing a carbon tax that would raise gasoline prices by 35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projects for ecological protection such as forests, nature reserves, etc.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w:t>
      </w:r>
      <w:r>
        <w:rPr/>
        <w:t xml:space="preserve"/>
      </w:r>
      <w:r>
        <w:rPr/>
        <w:br/>
      </w:r>
      <w:r>
        <w:rPr/>
        <w:br/>
      </w:r>
      <w:r>
        <w:rPr/>
        <w:t xml:space="preserve"/>
      </w:r>
      <w:r>
        <w:rPr/>
        <w:br/>
      </w:r>
      <w:r>
        <w:rPr/>
        <w:t xml:space="preserve">Готовы ли вы ежегодно платить [300₴]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[1500₴]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br/>
      </w:r>
      <w:r>
        <w:rPr/>
        <w:br/>
      </w:r>
      <w:r>
        <w:rPr/>
        <w:t xml:space="preserve"/>
      </w:r>
      <w:r>
        <w:rPr/>
        <w:br/>
      </w:r>
      <w:r>
        <w:rPr/>
        <w:t xml:space="preserve">Готовы ли вы ежегодно платить [3000₴] в виде дополнительного индивидуального взноса, чтобы ограничить глобальное потепление до безопасного уровня (менее 2 °C)?</w:t>
      </w:r>
      <w:r>
        <w:rPr/>
        <w:t xml:space="preserve"/>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[10000₴]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[15000₴]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Для борьбы с глобальным потеплением правительство Украины могло бы реализовать пакет политических мер по сокращению выбросов, например, путем инвестирования в чистые технологии (возобновляемые источники энергии, электромобили, общественный транспорт, более эффективная изоляция и т.д.). </w:t>
      </w:r>
      <w:r>
        <w:rPr/>
        <w:br/>
      </w:r>
      <w:r>
        <w:rPr/>
        <w:br/>
      </w:r>
      <w:r>
        <w:rPr/>
        <w:t xml:space="preserve"/>
      </w:r>
      <w:r>
        <w:rPr/>
        <w:br/>
      </w:r>
      <w:r>
        <w:rPr/>
        <w:t xml:space="preserve">Средства на эти инвестиции можно было бы собирать ежегодно за счет дополнительного индивидуального взноса в обозримом будущем. Предположим, что каждый житель Украины, а также граждане других стран должны будут вносить взносы в соответствии со своими средствами. </w:t>
      </w:r>
      <w:r>
        <w:rPr/>
        <w:t xml:space="preserve"/>
      </w:r>
      <w:r>
        <w:rPr/>
        <w:br/>
      </w:r>
      <w:r>
        <w:rPr/>
        <w:br/>
      </w:r>
      <w:r>
        <w:rPr/>
        <w:t xml:space="preserve"/>
      </w:r>
      <w:r>
        <w:rPr/>
        <w:br/>
      </w:r>
      <w:r>
        <w:rPr/>
        <w:t xml:space="preserve">Готовы ли вы ежегодно платить [30000₴] в виде дополнительного индивидуального взноса, чтобы ограничить глобальное потепление до безопасного уровня (менее 2 °C)?</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Участвуя в этом опросе, вы автоматически становитесь участником лотереи, чтобы выиграть [1000₴]. Через несколько дней вы узнаете, были ли вы выбраны для участия в лотерее. Выплата будет произведена вам таким же образом, как и вознаграждение за участие в данном опросе, поэтому от вас не требуется никаких дополнительных действий. </w:t>
      </w:r>
      <w:r>
        <w:rPr/>
        <w:br/>
      </w:r>
      <w:r>
        <w:rPr/>
        <w:br/>
      </w:r>
      <w:r>
        <w:rPr/>
        <w:t xml:space="preserve"/>
      </w:r>
      <w:r>
        <w:rPr/>
        <w:br/>
      </w:r>
      <w:r>
        <w:rPr/>
        <w:t xml:space="preserve">Вы также можете пожертвовать часть этой дополнительной компенсации (если вы будете выбраны в лотерее) на проект по восстановлению лесов через благотворительную организацию The Gold Standard. Эта благотворительная организация уже доказала свою эффективность в снижении выбросов 151 миллиона тонн CO2 для борьбы с изменением климата и была тщательно отобрана нашей командой. The Gold Standard отличается высокой прозрачностью и гарантирует, что его проекты отличаются высочайшим уровнем экологической чистоты и способствуют устойчивому развитию. </w:t>
      </w:r>
      <w:r>
        <w:rPr/>
        <w:t xml:space="preserve"/>
      </w:r>
      <w:r>
        <w:rPr/>
        <w:br/>
      </w:r>
      <w:r>
        <w:rPr/>
        <w:br/>
      </w:r>
      <w:r>
        <w:rPr/>
        <w:t xml:space="preserve"/>
      </w:r>
      <w:r>
        <w:rPr/>
        <w:br/>
      </w:r>
      <w:r>
        <w:rPr/>
        <w:t xml:space="preserve">Если вы выиграете в лотерею, пожалуйста, введите сумму пожертвования с помощью ползунка ниже:</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Сумма пожертвования (в ₴)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t xml:space="preserve"> </w:t>
      </w:r>
      <w:r>
        <w:rPr/>
        <w:t xml:space="preserve"/>
      </w:r>
      <w:r>
        <w:rPr/>
        <w:t xml:space="preserve">
</w:t>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t xml:space="preserve">
</w:t>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На каком уровне (уровнях), по вашему мнению, должна проводиться государственная политика по борьбе с изменением климата? (Возможны несколько ответов)</w:t>
      </w:r>
    </w:p>
  </w:body>
  <w:body>
    <w:p>
      <w:pPr>
        <w:keepNext/>
        <w:pStyle w:val="ListParagraph"/>
        <w:numPr>
          <w:ilvl w:val="0"/>
          <w:numId w:val="2"/>
        </w:numPr>
      </w:pPr>
      <w:r>
        <w:rPr/>
        <w:t xml:space="preserve">Глобальном  (4) </w:t>
      </w:r>
    </w:p>
  </w:body>
  <w:body>
    <w:p>
      <w:pPr>
        <w:keepNext/>
        <w:pStyle w:val="ListParagraph"/>
        <w:numPr>
          <w:ilvl w:val="0"/>
          <w:numId w:val="2"/>
        </w:numPr>
      </w:pPr>
      <w:r>
        <w:rPr/>
        <w:t xml:space="preserve">Европейском  (3) </w:t>
      </w:r>
    </w:p>
  </w:body>
  <w:body>
    <w:p>
      <w:pPr>
        <w:keepNext/>
        <w:pStyle w:val="ListParagraph"/>
        <w:numPr>
          <w:ilvl w:val="0"/>
          <w:numId w:val="2"/>
        </w:numPr>
      </w:pPr>
      <w:r>
        <w:rPr/>
        <w:t xml:space="preserve">Национальном  (2) </w:t>
      </w:r>
    </w:p>
  </w:body>
  <w:body>
    <w:p>
      <w:pPr>
        <w:keepNext/>
        <w:pStyle w:val="ListParagraph"/>
        <w:numPr>
          <w:ilvl w:val="0"/>
          <w:numId w:val="2"/>
        </w:numPr>
      </w:pPr>
      <w:r>
        <w:rPr/>
        <w:t xml:space="preserve">Местном  (1) </w:t>
      </w:r>
    </w:p>
  </w:body>
  <w:body>
    <w:p>
      <w:pPr/>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Согласны ли вы или не согласны со следующим утверждением: "Украина должна принять меры по борьбе с изменением климата".</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Как климатическая политика Украины должна зависеть от того, что делают другие страны?</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Значительно меньше (1)</w:t>
            </w:r>
          </w:p>
        </w:tc>
        <w:tc>
          <w:tcPr>
            <w:tcW w:w="1596" w:type="dxa"/>
          </w:tcPr>
          <w:p>
            <w:pPr>
              <w:pStyle w:val="Normal"/>
            </w:pPr>
            <w:r>
              <w:rPr/>
              <w:t xml:space="preserve">Меньше (2)</w:t>
            </w:r>
          </w:p>
        </w:tc>
        <w:tc>
          <w:tcPr>
            <w:tcW w:w="1596" w:type="dxa"/>
          </w:tcPr>
          <w:p>
            <w:pPr>
              <w:pStyle w:val="Normal"/>
            </w:pPr>
            <w:r>
              <w:rPr/>
              <w:t xml:space="preserve">Примерно одинаково (3)</w:t>
            </w:r>
          </w:p>
        </w:tc>
        <w:tc>
          <w:tcPr>
            <w:tcW w:w="1596" w:type="dxa"/>
          </w:tcPr>
          <w:p>
            <w:pPr>
              <w:pStyle w:val="Normal"/>
            </w:pPr>
            <w:r>
              <w:rPr/>
              <w:t xml:space="preserve">Больше (4)</w:t>
            </w:r>
          </w:p>
        </w:tc>
        <w:tc>
          <w:tcPr>
            <w:tcW w:w="1596" w:type="dxa"/>
          </w:tcPr>
          <w:p>
            <w:pPr>
              <w:pStyle w:val="Normal"/>
            </w:pPr>
            <w:r>
              <w:rPr/>
              <w:t xml:space="preserve">Намного больше (5)</w:t>
            </w:r>
          </w:p>
        </w:tc>
      </w:tr>
      <w:tr>
        <w:tc>
          <w:tcPr>
            <w:tcW w:w="1596" w:type="dxa"/>
          </w:tcPr>
          <w:p>
            <w:pPr>
              <w:keepNext/>
              <w:pStyle w:val="Normal"/>
            </w:pPr>
            <w:r>
              <w:rPr/>
              <w:t xml:space="preserve">Если другие страны делают больше, Украина должна делать...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Если другие страны делают меньше, Украина должна делать...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Все страны подписали Парижское соглашение, целью которого является сдерживание глобального потепления "значительно ниже +2 °C". Чтобы ограничить глобальное потепление этим уровнем, существует максимальное количество парниковых газов, которое мы можем выбросить в глобальном масштабе, называемое углеродным бюджетом. Каждая страна может стремиться выбрасывать меньше, чем доля углеродного бюджета. Чтобы соблюсти глобальный углеродный бюджет, страны, выбрасывающие больше своей национальной доли, будут платить пошлину странам, выбрасывающим меньше своей доли.</w:t>
      </w:r>
      <w:r>
        <w:rPr/>
        <w:br/>
      </w:r>
      <w:r>
        <w:rPr/>
        <w:br/>
      </w:r>
      <w:r>
        <w:rPr/>
        <w:t xml:space="preserve"/>
      </w:r>
      <w:r>
        <w:rPr/>
        <w:br/>
      </w:r>
      <w:r>
        <w:rPr/>
        <w:t xml:space="preserve">Поддерживаете ли вы такую политику?</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an assigned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Предположим, что вышеуказанная политика уже действует. Как следует разделить углеродный бюджет между странами?</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не согласен(а) (1)</w:t>
            </w:r>
          </w:p>
        </w:tc>
        <w:tc>
          <w:tcPr>
            <w:tcW w:w="1596" w:type="dxa"/>
          </w:tcPr>
          <w:p>
            <w:pPr>
              <w:pStyle w:val="Normal"/>
            </w:pPr>
            <w:r>
              <w:rPr/>
              <w:t xml:space="preserve">В некоторой степени не согласен(а) (2)</w:t>
            </w:r>
          </w:p>
        </w:tc>
        <w:tc>
          <w:tcPr>
            <w:tcW w:w="1596" w:type="dxa"/>
          </w:tcPr>
          <w:p>
            <w:pPr>
              <w:pStyle w:val="Normal"/>
            </w:pPr>
            <w:r>
              <w:rPr/>
              <w:t xml:space="preserve">Ни согласен(а), ни не согласен(а) (3)</w:t>
            </w:r>
          </w:p>
        </w:tc>
        <w:tc>
          <w:tcPr>
            <w:tcW w:w="1596" w:type="dxa"/>
          </w:tcPr>
          <w:p>
            <w:pPr>
              <w:pStyle w:val="Normal"/>
            </w:pPr>
            <w:r>
              <w:rPr/>
              <w:t xml:space="preserve">В некоторой степени согласен(а) (4)</w:t>
            </w:r>
          </w:p>
        </w:tc>
        <w:tc>
          <w:tcPr>
            <w:tcW w:w="1596" w:type="dxa"/>
          </w:tcPr>
          <w:p>
            <w:pPr>
              <w:pStyle w:val="Normal"/>
            </w:pPr>
            <w:r>
              <w:rPr/>
              <w:t xml:space="preserve">Полностью согласен(а) (5)</w:t>
            </w:r>
          </w:p>
        </w:tc>
      </w:tr>
      <w:tr>
        <w:tc>
          <w:tcPr>
            <w:tcW w:w="1596" w:type="dxa"/>
          </w:tcPr>
          <w:p>
            <w:pPr>
              <w:keepNext/>
              <w:pStyle w:val="Normal"/>
            </w:pPr>
            <w:r>
              <w:rPr/>
              <w:t xml:space="preserve">Доля выбросов страны должна быть пропорциональна численности ее населения, чтобы каждый человек имел равное право на выбросы.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Доля выбросов страны должна быть пропорциональна ее текущим выбросам, чтобы те, кто уже выбрасывает больше, имели больше прав на выбросы.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Страны, которые за последние десятилетия (с 1990 года и далее) выбрасывали больше, должны получать меньшую долю выбросов, поскольку они уже использовали часть своей справедливой доли.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Страны, которые больше пострадают от изменения климата, должны получать более высокую долю выбросов, чтобы компенсировать им ущерб.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Suppose the previous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Поддерживаете ли вы или выступаете против создания глобальной демократической ассамблеи, роль которой будет заключаться в разработке международных договоров против изменения климата? Каждый взрослый человек во всем мире будет иметь один голос для избрания членов ассамблеи.</w:t>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Представьте себе следующую политику: глобальный налог на выбросы парниковых газов, финансирующий глобальный базовый доход.</w:t>
      </w:r>
      <w:r>
        <w:rPr/>
        <w:br/>
      </w:r>
      <w:r>
        <w:rPr/>
        <w:br/>
      </w:r>
      <w:r>
        <w:rPr/>
        <w:t xml:space="preserve"/>
      </w:r>
      <w:r>
        <w:rPr/>
        <w:br/>
      </w:r>
      <w:r>
        <w:rPr/>
        <w:t xml:space="preserve">Такая политика приведет к постепенному повышению цен на ископаемое топливо (например, в первые годы цена на бензин увеличится на 3₴ за литр). Повышение цен будет стимулировать людей и компании использовать меньше ископаемого топлива, что приведет к сокращению выбросов парниковых газов. Доходы от налога будут использованы для финансирования базового дохода в размере 800₴ в месяц для каждого взрослого человека, что позволит вывести из крайней нищеты 700 миллионов человек, зарабатывающих менее $2 в день. </w:t>
      </w:r>
      <w:r>
        <w:rPr/>
        <w:t xml:space="preserve"/>
      </w:r>
      <w:r>
        <w:rPr/>
        <w:br/>
      </w:r>
      <w:r>
        <w:rPr/>
        <w:br/>
      </w:r>
      <w:r>
        <w:rPr/>
        <w:t xml:space="preserve"/>
      </w:r>
      <w:r>
        <w:rPr/>
        <w:br/>
      </w:r>
      <w:r>
        <w:rPr/>
        <w:t xml:space="preserve">Среднестатистические украинцы не выиграли бы и не проиграли от этой политики, поскольку рост цен, с которым они столкнутся, будет компенсироваться основным доходом, который они получат.</w:t>
      </w:r>
      <w:r>
        <w:rPr/>
        <w:t xml:space="preserve"/>
      </w:r>
      <w:r>
        <w:rPr/>
        <w:br/>
      </w:r>
      <w:r>
        <w:rPr/>
        <w:br/>
      </w:r>
      <w:r>
        <w:rPr/>
        <w:t xml:space="preserve"/>
      </w:r>
      <w:r>
        <w:rPr/>
        <w:br/>
      </w:r>
      <w:r>
        <w:rPr/>
        <w:t xml:space="preserve">Поддерживаете ли вы или выступаете против такой политики?</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35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w:t>
      </w:r>
      <w:r>
        <w:rPr/>
        <w:t xml:space="preserve"/>
      </w:r>
      <w:r>
        <w:rPr/>
        <w:br/>
      </w:r>
      <w:r>
        <w:rPr/>
        <w:br/>
      </w:r>
      <w:r>
        <w:rPr/>
        <w:t xml:space="preserve"/>
      </w:r>
      <w:r>
        <w:rPr/>
        <w:br/>
      </w:r>
      <w:r>
        <w:rPr/>
        <w:t xml:space="preserve">The average British person would lose out a bit from this policy as they would face 59$ per month in price increases price increases, which is higher that the 30$ they would receive.</w:t>
      </w:r>
      <w:r>
        <w:rPr/>
        <w:br/>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Поддерживаете ли вы или выступаете против введения налога на всех миллионеров во всем мире для финансирования стран с низким уровнем дохода, которые соблюдают международные стандарты в отношении мер по защите климата? </w:t>
      </w:r>
      <w:r>
        <w:rPr/>
        <w:br/>
      </w:r>
      <w:r>
        <w:rPr/>
        <w:t xml:space="preserve">Это позволит финансировать инфраструктуру и общественные услуги, такие как доступ к питьевой воде, здравоохранению и образованию.</w:t>
      </w:r>
      <w:r>
        <w:rPr/>
        <w:t xml:space="preserve"/>
      </w:r>
    </w:p>
  </w:body>
  <w:body>
    <w:p>
      <w:pPr>
        <w:keepNext/>
        <w:pStyle w:val="ListParagraph"/>
        <w:numPr>
          <w:ilvl w:val="0"/>
          <w:numId w:val="4"/>
        </w:numPr>
      </w:pPr>
      <w:r>
        <w:rPr/>
        <w:t xml:space="preserve">Категорически против  (0) </w:t>
      </w:r>
    </w:p>
  </w:body>
  <w:body>
    <w:p>
      <w:pPr>
        <w:keepNext/>
        <w:pStyle w:val="ListParagraph"/>
        <w:numPr>
          <w:ilvl w:val="0"/>
          <w:numId w:val="4"/>
        </w:numPr>
      </w:pPr>
      <w:r>
        <w:rPr/>
        <w:t xml:space="preserve">В некоторой степени против  (1) </w:t>
      </w:r>
    </w:p>
  </w:body>
  <w:body>
    <w:p>
      <w:pPr>
        <w:keepNext/>
        <w:pStyle w:val="ListParagraph"/>
        <w:numPr>
          <w:ilvl w:val="0"/>
          <w:numId w:val="4"/>
        </w:numPr>
      </w:pPr>
      <w:r>
        <w:rPr/>
        <w:t xml:space="preserve">Не поддерживаю и не против  (2) </w:t>
      </w:r>
    </w:p>
  </w:body>
  <w:body>
    <w:p>
      <w:pPr>
        <w:keepNext/>
        <w:pStyle w:val="ListParagraph"/>
        <w:numPr>
          <w:ilvl w:val="0"/>
          <w:numId w:val="4"/>
        </w:numPr>
      </w:pPr>
      <w:r>
        <w:rPr/>
        <w:t xml:space="preserve">В некоторой степени поддерживаю  (3) </w:t>
      </w:r>
    </w:p>
  </w:body>
  <w:body>
    <w:p>
      <w:pPr>
        <w:keepNext/>
        <w:pStyle w:val="ListParagraph"/>
        <w:numPr>
          <w:ilvl w:val="0"/>
          <w:numId w:val="4"/>
        </w:numPr>
      </w:pPr>
      <w:r>
        <w:rPr/>
        <w:t xml:space="preserve">Полностью поддерживаю  (4) </w:t>
      </w:r>
    </w:p>
  </w:body>
  <w:body>
    <w:p>
      <w:pPr/>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Насколько вероятно, что вы улучшите теплоизоляцию или замените систему отопления вашего жилья в ближайшие 5 лет?</w:t>
      </w:r>
    </w:p>
  </w:body>
  <w:body>
    <w:p>
      <w:pPr>
        <w:keepNext/>
        <w:pStyle w:val="ListParagraph"/>
        <w:numPr>
          <w:ilvl w:val="0"/>
          <w:numId w:val="4"/>
        </w:numPr>
      </w:pPr>
      <w:r>
        <w:rPr/>
        <w:t xml:space="preserve">Очень маловероятно  (0) </w:t>
      </w:r>
    </w:p>
  </w:body>
  <w:body>
    <w:p>
      <w:pPr>
        <w:keepNext/>
        <w:pStyle w:val="ListParagraph"/>
        <w:numPr>
          <w:ilvl w:val="0"/>
          <w:numId w:val="4"/>
        </w:numPr>
      </w:pPr>
      <w:r>
        <w:rPr/>
        <w:t xml:space="preserve">Маловероятно  (1) </w:t>
      </w:r>
    </w:p>
  </w:body>
  <w:body>
    <w:p>
      <w:pPr>
        <w:keepNext/>
        <w:pStyle w:val="ListParagraph"/>
        <w:numPr>
          <w:ilvl w:val="0"/>
          <w:numId w:val="4"/>
        </w:numPr>
      </w:pPr>
      <w:r>
        <w:rPr/>
        <w:t xml:space="preserve">Вероятно  (2) </w:t>
      </w:r>
    </w:p>
  </w:body>
  <w:body>
    <w:p>
      <w:pPr>
        <w:keepNext/>
        <w:pStyle w:val="ListParagraph"/>
        <w:numPr>
          <w:ilvl w:val="0"/>
          <w:numId w:val="4"/>
        </w:numPr>
      </w:pPr>
      <w:r>
        <w:rPr/>
        <w:t xml:space="preserve">Очень вероятно  (3) </w:t>
      </w:r>
    </w:p>
  </w:body>
  <w:body>
    <w:p>
      <w:pPr/>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Какие основные препятствия мешают вам улучшить теплоизоляцию или заменить систему отопления в вашем жилье? (Возможны несколько ответов)</w:t>
      </w:r>
    </w:p>
  </w:body>
  <w:body>
    <w:p>
      <w:pPr>
        <w:keepNext/>
        <w:pStyle w:val="ListParagraph"/>
        <w:numPr>
          <w:ilvl w:val="0"/>
          <w:numId w:val="2"/>
        </w:numPr>
      </w:pPr>
      <w:r>
        <w:rPr/>
        <w:t xml:space="preserve">Выбор в пользу теплоизоляции или замены системы отопления не за мной  (1) </w:t>
      </w:r>
    </w:p>
  </w:body>
  <w:body>
    <w:p>
      <w:pPr>
        <w:keepNext/>
        <w:pStyle w:val="ListParagraph"/>
        <w:numPr>
          <w:ilvl w:val="0"/>
          <w:numId w:val="2"/>
        </w:numPr>
      </w:pPr>
      <w:r>
        <w:rPr/>
        <w:t xml:space="preserve">Слишком высокие первоначальные затраты  (2) </w:t>
      </w:r>
    </w:p>
  </w:body>
  <w:body>
    <w:p>
      <w:pPr>
        <w:keepNext/>
        <w:pStyle w:val="ListParagraph"/>
        <w:numPr>
          <w:ilvl w:val="0"/>
          <w:numId w:val="2"/>
        </w:numPr>
      </w:pPr>
      <w:r>
        <w:rPr/>
        <w:t xml:space="preserve">Это требует слишком больших усилий  (3) </w:t>
      </w:r>
    </w:p>
  </w:body>
  <w:body>
    <w:p>
      <w:pPr>
        <w:keepNext/>
        <w:pStyle w:val="ListParagraph"/>
        <w:numPr>
          <w:ilvl w:val="0"/>
          <w:numId w:val="2"/>
        </w:numPr>
      </w:pPr>
      <w:r>
        <w:rPr/>
        <w:t xml:space="preserve">Это не улучшит энергоэффективность  (4) </w:t>
      </w:r>
    </w:p>
  </w:body>
  <w:body>
    <w:p>
      <w:pPr>
        <w:keepNext/>
        <w:pStyle w:val="ListParagraph"/>
        <w:numPr>
          <w:ilvl w:val="0"/>
          <w:numId w:val="2"/>
        </w:numPr>
      </w:pPr>
      <w:r>
        <w:rPr/>
        <w:t xml:space="preserve">Мои изоляция и система отопления уже удовлетворительны  (5) </w:t>
      </w:r>
    </w:p>
  </w:body>
  <w:body>
    <w:p>
      <w:pPr/>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Представьте себе, что правительство 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изоляции, чтобы помочь семьям с переходом. 
Вы поддерживаете или выступаете против такой политики?</w:t>
      </w:r>
    </w:p>
  </w:body>
  <w:body>
    <w:p>
      <w:pPr>
        <w:keepNext/>
        <w:pStyle w:val="ListParagraph"/>
        <w:numPr>
          <w:ilvl w:val="0"/>
          <w:numId w:val="4"/>
        </w:numPr>
      </w:pPr>
      <w:r>
        <w:rPr/>
        <w:t xml:space="preserve">Категорически против  (6) </w:t>
      </w:r>
    </w:p>
  </w:body>
  <w:body>
    <w:p>
      <w:pPr>
        <w:keepNext/>
        <w:pStyle w:val="ListParagraph"/>
        <w:numPr>
          <w:ilvl w:val="0"/>
          <w:numId w:val="4"/>
        </w:numPr>
      </w:pPr>
      <w:r>
        <w:rPr/>
        <w:t xml:space="preserve">В некоторой степени против  (7) </w:t>
      </w:r>
    </w:p>
  </w:body>
  <w:body>
    <w:p>
      <w:pPr>
        <w:keepNext/>
        <w:pStyle w:val="ListParagraph"/>
        <w:numPr>
          <w:ilvl w:val="0"/>
          <w:numId w:val="4"/>
        </w:numPr>
      </w:pPr>
      <w:r>
        <w:rPr/>
        <w:t xml:space="preserve">Не поддерживаю и не против  (8) </w:t>
      </w:r>
    </w:p>
  </w:body>
  <w:body>
    <w:p>
      <w:pPr>
        <w:keepNext/>
        <w:pStyle w:val="ListParagraph"/>
        <w:numPr>
          <w:ilvl w:val="0"/>
          <w:numId w:val="4"/>
        </w:numPr>
      </w:pPr>
      <w:r>
        <w:rPr/>
        <w:t xml:space="preserve">В некоторой степени поддерживаю  (9) </w:t>
      </w:r>
    </w:p>
  </w:body>
  <w:body>
    <w:p>
      <w:pPr>
        <w:keepNext/>
        <w:pStyle w:val="ListParagraph"/>
        <w:numPr>
          <w:ilvl w:val="0"/>
          <w:numId w:val="4"/>
        </w:numPr>
      </w:pPr>
      <w:r>
        <w:rPr/>
        <w:t xml:space="preserve">Полностью поддерживаю  (10) </w:t>
      </w:r>
    </w:p>
  </w:body>
  <w:body>
    <w:p>
      <w:pPr/>
    </w:p>
  </w:body>
  <w:body>
    <w:p>
      <w:pPr>
        <w:keepNext/>
      </w:pPr>
      <w:r>
        <w:rPr/>
        <w:t xml:space="preserve">Q277 Imagine that the [Country]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Представьте себе, что правительство Украины вводит обязательную изоляцию всех жилых домов, отвечающую определенному стандарту энергоэффективности, до 2040 года. Правительство будет субсидировать половину стоимости теплоизоляции, чтобы помочь семьям с переходом. 
Изоляция дома может занять много времени, может нарушить вашу повседневную жизнь на время ремонтных работ и даже может потребовать, чтобы вы покинули свой дом до завершения ремонта. </w:t>
      </w:r>
      <w:r>
        <w:rPr/>
        <w:br/>
      </w:r>
      <w:r>
        <w:rPr/>
        <w:t xml:space="preserve">Поддерживаете ли вы или выступаете против такой политики?</w:t>
      </w:r>
      <w:r>
        <w:rPr/>
        <w:t xml:space="preserve"/>
      </w:r>
    </w:p>
  </w:body>
  <w:body>
    <w:p>
      <w:pPr>
        <w:keepNext/>
        <w:pStyle w:val="ListParagraph"/>
        <w:numPr>
          <w:ilvl w:val="0"/>
          <w:numId w:val="4"/>
        </w:numPr>
      </w:pPr>
      <w:r>
        <w:rPr/>
        <w:t xml:space="preserve">Категорически против  (1) </w:t>
      </w:r>
    </w:p>
  </w:body>
  <w:body>
    <w:p>
      <w:pPr>
        <w:keepNext/>
        <w:pStyle w:val="ListParagraph"/>
        <w:numPr>
          <w:ilvl w:val="0"/>
          <w:numId w:val="4"/>
        </w:numPr>
      </w:pPr>
      <w:r>
        <w:rPr/>
        <w:t xml:space="preserve">В некоторой степени против  (2) </w:t>
      </w:r>
    </w:p>
  </w:body>
  <w:body>
    <w:p>
      <w:pPr>
        <w:keepNext/>
        <w:pStyle w:val="ListParagraph"/>
        <w:numPr>
          <w:ilvl w:val="0"/>
          <w:numId w:val="4"/>
        </w:numPr>
      </w:pPr>
      <w:r>
        <w:rPr/>
        <w:t xml:space="preserve">Не поддерживаю и не против  (3) </w:t>
      </w:r>
    </w:p>
  </w:body>
  <w:body>
    <w:p>
      <w:pPr>
        <w:keepNext/>
        <w:pStyle w:val="ListParagraph"/>
        <w:numPr>
          <w:ilvl w:val="0"/>
          <w:numId w:val="4"/>
        </w:numPr>
      </w:pPr>
      <w:r>
        <w:rPr/>
        <w:t xml:space="preserve">В некоторой степени поддерживаю  (4) </w:t>
      </w:r>
    </w:p>
  </w:body>
  <w:body>
    <w:p>
      <w:pPr>
        <w:keepNext/>
        <w:pStyle w:val="ListParagraph"/>
        <w:numPr>
          <w:ilvl w:val="0"/>
          <w:numId w:val="4"/>
        </w:numPr>
      </w:pPr>
      <w:r>
        <w:rPr/>
        <w:t xml:space="preserve">Полностью поддерживаю  (5) </w:t>
      </w:r>
    </w:p>
  </w:body>
  <w:body>
    <w:p>
      <w:pPr/>
    </w:p>
  </w:body>
  <w:body>
    <w:p>
      <w:pPr>
        <w:keepNext/>
      </w:pPr>
      <w:r>
        <w:rPr/>
        <w:t xml:space="preserve">Q278 Imagine that the [Country]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Q21.5 Представьте, что для борьбы с изменением климата правительство Украины решает ограничить потребление продуктов животноводства, таких как говядина и молоко.</w:t>
      </w:r>
      <w:r>
        <w:rPr/>
        <w:br/>
      </w:r>
      <w:r>
        <w:rPr/>
        <w:br/>
      </w:r>
      <w:r>
        <w:rPr/>
        <w:t xml:space="preserve"/>
      </w:r>
      <w:r>
        <w:rPr/>
        <w:br/>
      </w:r>
      <w:r>
        <w:rPr/>
        <w:t xml:space="preserve">Поддерживаете ли вы или выступаете против следующих вариантов?</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Категорически против (1)</w:t>
            </w:r>
          </w:p>
        </w:tc>
        <w:tc>
          <w:tcPr>
            <w:tcW w:w="1596" w:type="dxa"/>
          </w:tcPr>
          <w:p>
            <w:pPr>
              <w:pStyle w:val="Normal"/>
            </w:pPr>
            <w:r>
              <w:rPr/>
              <w:t xml:space="preserve">В некоторой степени против (2)</w:t>
            </w:r>
          </w:p>
        </w:tc>
        <w:tc>
          <w:tcPr>
            <w:tcW w:w="1596" w:type="dxa"/>
          </w:tcPr>
          <w:p>
            <w:pPr>
              <w:pStyle w:val="Normal"/>
            </w:pPr>
            <w:r>
              <w:rPr/>
              <w:t xml:space="preserve">Не поддерживаю и не против (3)</w:t>
            </w:r>
          </w:p>
        </w:tc>
        <w:tc>
          <w:tcPr>
            <w:tcW w:w="1596" w:type="dxa"/>
          </w:tcPr>
          <w:p>
            <w:pPr>
              <w:pStyle w:val="Normal"/>
            </w:pPr>
            <w:r>
              <w:rPr/>
              <w:t xml:space="preserve">В некоторой степени поддерживаю (4)</w:t>
            </w:r>
          </w:p>
        </w:tc>
        <w:tc>
          <w:tcPr>
            <w:tcW w:w="1596" w:type="dxa"/>
          </w:tcPr>
          <w:p>
            <w:pPr>
              <w:pStyle w:val="Normal"/>
            </w:pPr>
            <w:r>
              <w:rPr/>
              <w:t xml:space="preserve">Полностью поддерживаю (5)</w:t>
            </w:r>
          </w:p>
        </w:tc>
      </w:tr>
      <w:tr>
        <w:tc>
          <w:tcPr>
            <w:tcW w:w="1596" w:type="dxa"/>
          </w:tcPr>
          <w:p>
            <w:pPr>
              <w:keepNext/>
              <w:pStyle w:val="Normal"/>
            </w:pPr>
            <w:r>
              <w:rPr/>
              <w:t xml:space="preserve">Высокий налог на продукты животноводства, чтобы цена на говядину удвоилась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Субсидии на органические и местные овощи, фрукты и орехи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Отмена субсидий на животноводство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Запрет интенсивного животноводства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Согласны ли вы или не согласны со следующим утверждением: "Большинству людей можно доверять".</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Согласны ли вы или не согласны со следующим утверждением: "В последнее десятилетие правительству Украины в целом можно было доверять в том, что оно поступает правильно".</w:t>
      </w:r>
    </w:p>
  </w:body>
  <w:body>
    <w:p>
      <w:pPr>
        <w:keepNext/>
        <w:pStyle w:val="ListParagraph"/>
        <w:numPr>
          <w:ilvl w:val="0"/>
          <w:numId w:val="4"/>
        </w:numPr>
      </w:pPr>
      <w:r>
        <w:rPr/>
        <w:t xml:space="preserve">Категорически не согласен(а)  (0) </w:t>
      </w:r>
    </w:p>
  </w:body>
  <w:body>
    <w:p>
      <w:pPr>
        <w:keepNext/>
        <w:pStyle w:val="ListParagraph"/>
        <w:numPr>
          <w:ilvl w:val="0"/>
          <w:numId w:val="4"/>
        </w:numPr>
      </w:pPr>
      <w:r>
        <w:rPr/>
        <w:t xml:space="preserve">В некоторой степени не согласен(а)  (1) </w:t>
      </w:r>
    </w:p>
  </w:body>
  <w:body>
    <w:p>
      <w:pPr>
        <w:keepNext/>
        <w:pStyle w:val="ListParagraph"/>
        <w:numPr>
          <w:ilvl w:val="0"/>
          <w:numId w:val="4"/>
        </w:numPr>
      </w:pPr>
      <w:r>
        <w:rPr/>
        <w:t xml:space="preserve">Ни согласен(а), ни не согласен(а)  (2) </w:t>
      </w:r>
    </w:p>
  </w:body>
  <w:body>
    <w:p>
      <w:pPr>
        <w:keepNext/>
        <w:pStyle w:val="ListParagraph"/>
        <w:numPr>
          <w:ilvl w:val="0"/>
          <w:numId w:val="4"/>
        </w:numPr>
      </w:pPr>
      <w:r>
        <w:rPr/>
        <w:t xml:space="preserve">В некоторой степени согласен(а)  (3) </w:t>
      </w:r>
    </w:p>
  </w:body>
  <w:body>
    <w:p>
      <w:pPr>
        <w:keepNext/>
        <w:pStyle w:val="ListParagraph"/>
        <w:numPr>
          <w:ilvl w:val="0"/>
          <w:numId w:val="4"/>
        </w:numPr>
      </w:pPr>
      <w:r>
        <w:rPr/>
        <w:t xml:space="preserve">Полностью согласен(а)  (4) </w:t>
      </w:r>
    </w:p>
  </w:body>
  <w:body>
    <w:p>
      <w:pPr/>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Некоторые люди считают, что правительство пытается сделать слишком много того, что должно быть оставлено на усмотрение частных лиц и предприятий. Другие считают, что правительство должно делать больше для решения проблем нашей страны.</w:t>
      </w:r>
      <w:r>
        <w:rPr/>
        <w:br/>
      </w:r>
      <w:r>
        <w:rPr/>
        <w:br/>
      </w:r>
      <w:r>
        <w:rPr/>
        <w:t xml:space="preserve"/>
      </w:r>
      <w:r>
        <w:rPr/>
        <w:br/>
      </w:r>
      <w:r>
        <w:rPr/>
        <w:t xml:space="preserve">Какое мнение ближе к вашему собственному? </w:t>
      </w:r>
      <w:r>
        <w:rPr/>
        <w:t xml:space="preserve"/>
      </w:r>
    </w:p>
  </w:body>
  <w:body>
    <w:p>
      <w:pPr>
        <w:keepNext/>
        <w:pStyle w:val="ListParagraph"/>
        <w:numPr>
          <w:ilvl w:val="0"/>
          <w:numId w:val="4"/>
        </w:numPr>
      </w:pPr>
      <w:r>
        <w:rPr/>
        <w:t xml:space="preserve">Правительство делает слишком много  (1) </w:t>
      </w:r>
    </w:p>
  </w:body>
  <w:body>
    <w:p>
      <w:pPr>
        <w:keepNext/>
        <w:pStyle w:val="ListParagraph"/>
        <w:numPr>
          <w:ilvl w:val="0"/>
          <w:numId w:val="4"/>
        </w:numPr>
      </w:pPr>
      <w:r>
        <w:rPr/>
        <w:t xml:space="preserve">Правительство делает ровно столько, сколько нужно  (7) </w:t>
      </w:r>
    </w:p>
  </w:body>
  <w:body>
    <w:p>
      <w:pPr>
        <w:keepNext/>
        <w:pStyle w:val="ListParagraph"/>
        <w:numPr>
          <w:ilvl w:val="0"/>
          <w:numId w:val="4"/>
        </w:numPr>
      </w:pPr>
      <w:r>
        <w:rPr/>
        <w:t xml:space="preserve">Правительство должно делать больше  (8) </w:t>
      </w:r>
    </w:p>
  </w:body>
  <w:body>
    <w:p>
      <w:pPr/>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Насколько серьезной проблемой, по вашему мнению, является неравенство доходов в Украине?</w:t>
      </w:r>
    </w:p>
  </w:body>
  <w:body>
    <w:p>
      <w:pPr>
        <w:keepNext/>
        <w:pStyle w:val="ListParagraph"/>
        <w:numPr>
          <w:ilvl w:val="0"/>
          <w:numId w:val="4"/>
        </w:numPr>
      </w:pPr>
      <w:r>
        <w:rPr/>
        <w:t xml:space="preserve">Не является проблемой вообще  (0) </w:t>
      </w:r>
    </w:p>
  </w:body>
  <w:body>
    <w:p>
      <w:pPr>
        <w:keepNext/>
        <w:pStyle w:val="ListParagraph"/>
        <w:numPr>
          <w:ilvl w:val="0"/>
          <w:numId w:val="4"/>
        </w:numPr>
      </w:pPr>
      <w:r>
        <w:rPr/>
        <w:t xml:space="preserve">Небольшая проблема  (1) </w:t>
      </w:r>
    </w:p>
  </w:body>
  <w:body>
    <w:p>
      <w:pPr>
        <w:keepNext/>
        <w:pStyle w:val="ListParagraph"/>
        <w:numPr>
          <w:ilvl w:val="0"/>
          <w:numId w:val="4"/>
        </w:numPr>
      </w:pPr>
      <w:r>
        <w:rPr/>
        <w:t xml:space="preserve">Проблема  (2) </w:t>
      </w:r>
    </w:p>
  </w:body>
  <w:body>
    <w:p>
      <w:pPr>
        <w:keepNext/>
        <w:pStyle w:val="ListParagraph"/>
        <w:numPr>
          <w:ilvl w:val="0"/>
          <w:numId w:val="4"/>
        </w:numPr>
      </w:pPr>
      <w:r>
        <w:rPr/>
        <w:t xml:space="preserve">Серьезная проблема  (3) </w:t>
      </w:r>
    </w:p>
  </w:body>
  <w:body>
    <w:p>
      <w:pPr>
        <w:keepNext/>
        <w:pStyle w:val="ListParagraph"/>
        <w:numPr>
          <w:ilvl w:val="0"/>
          <w:numId w:val="4"/>
        </w:numPr>
      </w:pPr>
      <w:r>
        <w:rPr/>
        <w:t xml:space="preserve">Очень серьезная проблема  (4) </w:t>
      </w:r>
    </w:p>
  </w:body>
  <w:body>
    <w:p>
      <w:pPr/>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Как вы думаете, в целом люди в мире будут богаче или беднее через 100 лет?</w:t>
      </w:r>
    </w:p>
  </w:body>
  <w:body>
    <w:p>
      <w:pPr>
        <w:keepNext/>
        <w:pStyle w:val="ListParagraph"/>
        <w:numPr>
          <w:ilvl w:val="0"/>
          <w:numId w:val="4"/>
        </w:numPr>
      </w:pPr>
      <w:r>
        <w:rPr/>
        <w:t xml:space="preserve">Намного беднее  (0) </w:t>
      </w:r>
    </w:p>
  </w:body>
  <w:body>
    <w:p>
      <w:pPr>
        <w:keepNext/>
        <w:pStyle w:val="ListParagraph"/>
        <w:numPr>
          <w:ilvl w:val="0"/>
          <w:numId w:val="4"/>
        </w:numPr>
      </w:pPr>
      <w:r>
        <w:rPr/>
        <w:t xml:space="preserve">Беднее  (11) </w:t>
      </w:r>
    </w:p>
  </w:body>
  <w:body>
    <w:p>
      <w:pPr>
        <w:keepNext/>
        <w:pStyle w:val="ListParagraph"/>
        <w:numPr>
          <w:ilvl w:val="0"/>
          <w:numId w:val="4"/>
        </w:numPr>
      </w:pPr>
      <w:r>
        <w:rPr/>
        <w:t xml:space="preserve">Такими же богатыми, как сейчас  (12) </w:t>
      </w:r>
    </w:p>
  </w:body>
  <w:body>
    <w:p>
      <w:pPr>
        <w:keepNext/>
        <w:pStyle w:val="ListParagraph"/>
        <w:numPr>
          <w:ilvl w:val="0"/>
          <w:numId w:val="4"/>
        </w:numPr>
      </w:pPr>
      <w:r>
        <w:rPr/>
        <w:t xml:space="preserve">Богаче  (13) </w:t>
      </w:r>
    </w:p>
  </w:body>
  <w:body>
    <w:p>
      <w:pPr>
        <w:keepNext/>
        <w:pStyle w:val="ListParagraph"/>
        <w:numPr>
          <w:ilvl w:val="0"/>
          <w:numId w:val="4"/>
        </w:numPr>
      </w:pPr>
      <w:r>
        <w:rPr/>
        <w:t xml:space="preserve">Намного богаче  (14) </w:t>
      </w:r>
    </w:p>
  </w:body>
  <w:body>
    <w:p>
      <w:pPr/>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Считаете ли вы, что этот опрос был политически предвзятым?</w:t>
      </w:r>
    </w:p>
  </w:body>
  <w:body>
    <w:p>
      <w:pPr>
        <w:keepNext/>
        <w:pStyle w:val="ListParagraph"/>
        <w:numPr>
          <w:ilvl w:val="0"/>
          <w:numId w:val="4"/>
        </w:numPr>
      </w:pPr>
      <w:r>
        <w:rPr/>
        <w:t xml:space="preserve">Да, оно было "левым"  (1) </w:t>
      </w:r>
    </w:p>
  </w:body>
  <w:body>
    <w:p>
      <w:pPr>
        <w:keepNext/>
        <w:pStyle w:val="ListParagraph"/>
        <w:numPr>
          <w:ilvl w:val="0"/>
          <w:numId w:val="4"/>
        </w:numPr>
      </w:pPr>
      <w:r>
        <w:rPr/>
        <w:t xml:space="preserve">Да, оно было "правым"  (2) </w:t>
      </w:r>
    </w:p>
  </w:body>
  <w:body>
    <w:p>
      <w:pPr>
        <w:keepNext/>
        <w:pStyle w:val="ListParagraph"/>
        <w:numPr>
          <w:ilvl w:val="0"/>
          <w:numId w:val="4"/>
        </w:numPr>
      </w:pPr>
      <w:r>
        <w:rPr/>
        <w:t xml:space="preserve">Нет, я не считаю, что оно было предвзятым  (3) </w:t>
      </w:r>
    </w:p>
  </w:body>
  <w:body>
    <w:p>
      <w:pPr/>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Опрос близится к завершению. Теперь вы можете ввести любые комментарии, мысли или предложения в поле ниже.</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Поздравляем!</w:t>
      </w:r>
      <w:r>
        <w:rPr/>
        <w:br/>
      </w:r>
      <w:r>
        <w:rPr/>
        <w:br/>
      </w:r>
      <w:r>
        <w:rPr/>
        <w:t xml:space="preserve"/>
      </w:r>
      <w:r>
        <w:rPr/>
        <w:br/>
      </w:r>
      <w:r>
        <w:rPr/>
        <w:t xml:space="preserve">Вы выиграли в ранее описанную лотерею. С выигрыша в размере 1000₴, как Вы ранее решили, часть будет передана благотворительной компании Gold Standard, а остаток средств Вам будет выплачено через опросную компанию Dynata. </w:t>
      </w:r>
      <w:r>
        <w:rPr/>
        <w:t xml:space="preserve"/>
      </w:r>
    </w:p>
  </w:body>
  <w:body>
    <w:p>
      <w:pPr/>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И наконец, готовы ли вы подписать петицию, чтобы "выступить за реальные действия в области климата"?</w:t>
      </w:r>
      <w:r>
        <w:rPr/>
        <w:br/>
      </w:r>
      <w:r>
        <w:rPr/>
        <w:br/>
      </w:r>
      <w:r>
        <w:rPr/>
        <w:t xml:space="preserve"/>
      </w:r>
      <w:r>
        <w:rPr/>
        <w:br/>
      </w:r>
      <w:r>
        <w:rPr/>
        <w:t xml:space="preserve">Как только опрос будет завершен, мы отправим его результаты в офис Премьер-министра, сообщив ему, какая доля людей, принявших участие в этом опросе, готова поддержать следующую петицию.</w:t>
      </w:r>
      <w:r>
        <w:rPr/>
        <w:t xml:space="preserve"/>
      </w:r>
      <w:r>
        <w:rPr/>
        <w:br/>
      </w:r>
      <w:r>
        <w:rPr/>
        <w:br/>
      </w:r>
      <w:r>
        <w:rPr/>
        <w:t xml:space="preserve"/>
      </w:r>
      <w:r>
        <w:rPr/>
        <w:br/>
      </w:r>
      <w:r>
        <w:rPr/>
        <w:t xml:space="preserve">"Я согласен с тем, что немедленные действия по борьбе с изменением климата крайне важны. Сейчас самое время посвятить себя низкоуглеродному будущему и предотвратить долговременный ущерб всему живому. Наука показывает, что мы не можем позволить себе ждать, чтобы сократить вредные выбросы углерода. Я присоединяю свой голос к призыву к мировым лидерам в Дании и за ее пределами - действовать, чтобы мы не потеряли позиции в борьбе с изменением климата".</w:t>
      </w:r>
      <w:r>
        <w:rPr/>
        <w:t xml:space="preserve"/>
      </w:r>
      <w:r>
        <w:rPr/>
        <w:br/>
      </w:r>
      <w:r>
        <w:rPr/>
        <w:br/>
      </w:r>
      <w:r>
        <w:rPr/>
        <w:t xml:space="preserve"/>
      </w:r>
      <w:r>
        <w:rPr/>
        <w:br/>
      </w:r>
      <w:r>
        <w:rPr/>
        <w:t xml:space="preserve">Поддерживаете ли вы эту петицию (вас НЕ попросят подписать ее, потребуется только ваш ответ, который останется анонимным)?</w:t>
      </w:r>
      <w:r>
        <w:rPr/>
        <w:t xml:space="preserve"/>
      </w:r>
    </w:p>
  </w:body>
  <w:body>
    <w:p>
      <w:pPr>
        <w:keepNext/>
        <w:pStyle w:val="ListParagraph"/>
        <w:numPr>
          <w:ilvl w:val="0"/>
          <w:numId w:val="4"/>
        </w:numPr>
      </w:pPr>
      <w:r>
        <w:rPr/>
        <w:t xml:space="preserve">Да  (1) </w:t>
      </w:r>
    </w:p>
  </w:body>
  <w:body>
    <w:p>
      <w:pPr>
        <w:keepNext/>
        <w:pStyle w:val="ListParagraph"/>
        <w:numPr>
          <w:ilvl w:val="0"/>
          <w:numId w:val="4"/>
        </w:numPr>
      </w:pPr>
      <w:r>
        <w:rPr/>
        <w:t xml:space="preserve">Нет  (2) </w:t>
      </w:r>
    </w:p>
  </w:body>
  <w:body>
    <w:p>
      <w:pPr/>
    </w:p>
  </w:body>
  <w:body>
    <w:p>
      <w:pPr>
        <w:keepNext/>
      </w:pPr>
      <w:r>
        <w:rPr/>
        <w:t xml:space="preserve">Q257 Finally, are you willing to sign a petition to "stand up for real climate action"?</w:t>
      </w:r>
      <w:r>
        <w:rPr/>
        <w:br/>
      </w:r>
      <w:r>
        <w:rPr/>
        <w:br/>
      </w:r>
      <w:r>
        <w:rPr/>
        <w:t xml:space="preserve">As soon as the survey is complete, we will send the results to the [Leader]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[Country]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Ukraine</dc:title>
  <dc:subject/>
  <dc:creator>Qualtrics</dc:creator>
  <cp:keywords/>
  <dc:description/>
  <cp:lastModifiedBy>Qualtrics</cp:lastModifiedBy>
  <cp:revision>1</cp:revision>
  <dcterms:created xsi:type="dcterms:W3CDTF">2021-11-09T22:20:24Z</dcterms:created>
  <dcterms:modified xsi:type="dcterms:W3CDTF">2021-11-09T22:20:24Z</dcterms:modified>
</cp:coreProperties>
</file>