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1661F" w14:textId="77777777" w:rsidR="00786B0A" w:rsidRDefault="00FC6287">
      <w:pPr>
        <w:pStyle w:val="H2"/>
      </w:pPr>
      <w:r>
        <w:t>Ukraine</w:t>
      </w:r>
    </w:p>
    <w:p w14:paraId="17478A42" w14:textId="77777777" w:rsidR="00786B0A" w:rsidRDefault="00786B0A"/>
    <w:p w14:paraId="2E8FB508" w14:textId="77777777" w:rsidR="00786B0A" w:rsidRDefault="00786B0A">
      <w:pPr>
        <w:pStyle w:val="BlockSeparator"/>
      </w:pPr>
    </w:p>
    <w:p w14:paraId="5A20D071" w14:textId="77777777" w:rsidR="00786B0A" w:rsidRDefault="00FC6287">
      <w:pPr>
        <w:pStyle w:val="BlockStartLabel"/>
      </w:pPr>
      <w:r>
        <w:t>Start of Block: Welcome</w:t>
      </w:r>
    </w:p>
    <w:tbl>
      <w:tblPr>
        <w:tblStyle w:val="QQuestionIconTable"/>
        <w:tblW w:w="50" w:type="auto"/>
        <w:tblLook w:val="07E0" w:firstRow="1" w:lastRow="1" w:firstColumn="1" w:lastColumn="1" w:noHBand="1" w:noVBand="1"/>
      </w:tblPr>
      <w:tblGrid>
        <w:gridCol w:w="380"/>
      </w:tblGrid>
      <w:tr w:rsidR="00786B0A" w14:paraId="0FE3FEE8" w14:textId="77777777">
        <w:tc>
          <w:tcPr>
            <w:tcW w:w="50" w:type="dxa"/>
          </w:tcPr>
          <w:p w14:paraId="37E96567" w14:textId="77777777" w:rsidR="00786B0A" w:rsidRDefault="00FC6287">
            <w:pPr>
              <w:keepNext/>
            </w:pPr>
            <w:r>
              <w:rPr>
                <w:noProof/>
                <w:lang w:val="en-GB" w:eastAsia="en-GB"/>
              </w:rPr>
              <w:drawing>
                <wp:inline distT="0" distB="0" distL="0" distR="0" wp14:anchorId="4E30F952" wp14:editId="47D9AECF">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38B6BFA2" w14:textId="77777777" w:rsidR="00786B0A" w:rsidRDefault="00786B0A"/>
    <w:p w14:paraId="55E269EA" w14:textId="77777777" w:rsidR="00786B0A" w:rsidRDefault="00FC6287">
      <w:pPr>
        <w:keepNext/>
      </w:pPr>
      <w:r>
        <w:t xml:space="preserve">Q1.1 </w:t>
      </w:r>
      <w:r>
        <w:br/>
        <w:t xml:space="preserve"> This is a survey conducted for academic research purposes by researchers from Harvard University and the OECD. It will take approximately </w:t>
      </w:r>
      <w:r>
        <w:rPr>
          <w:b/>
        </w:rPr>
        <w:t>25 minutes</w:t>
      </w:r>
      <w:r>
        <w:t xml:space="preserve"> to complete. The survey data </w:t>
      </w:r>
      <w:proofErr w:type="gramStart"/>
      <w:r>
        <w:t>is used</w:t>
      </w:r>
      <w:proofErr w:type="gramEnd"/>
      <w:r>
        <w:t xml:space="preserve"> for research purposes only, and the research is non-partisan. You </w:t>
      </w:r>
      <w:proofErr w:type="gramStart"/>
      <w:r>
        <w:t>will be compensated</w:t>
      </w:r>
      <w:proofErr w:type="gramEnd"/>
      <w:r>
        <w:t xml:space="preserve">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The survey collects personal data, including socio-demographic characteristics and political views. All of the answers you provide will remain anonymous and </w:t>
      </w:r>
      <w:proofErr w:type="gramStart"/>
      <w:r>
        <w:t>be treated</w:t>
      </w:r>
      <w:proofErr w:type="gramEnd"/>
      <w:r>
        <w:t xml:space="preserve"> with absolute confidentiality. The personal data we collect </w:t>
      </w:r>
      <w:proofErr w:type="gramStart"/>
      <w:r>
        <w:t>will be transferred and stored on secure servers</w:t>
      </w:r>
      <w:proofErr w:type="gramEnd"/>
      <w:r>
        <w:t xml:space="preserve">. Only researchers working on the project will have access to the anonymized data. Your participation in this survey is </w:t>
      </w:r>
      <w:proofErr w:type="gramStart"/>
      <w:r>
        <w:t>completely voluntary</w:t>
      </w:r>
      <w:proofErr w:type="gramEnd"/>
      <w:r>
        <w:t xml:space="preserve">. You are entitled to choose not to take part. If at first you agree to take part, you can later change your mind. Your decision </w:t>
      </w:r>
      <w:proofErr w:type="gramStart"/>
      <w:r>
        <w:t>will not be held</w:t>
      </w:r>
      <w:proofErr w:type="gramEnd"/>
      <w:r>
        <w:t xml:space="preserve">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+1 617 496 2847. The OECD is committed to protecting the personal </w:t>
      </w:r>
      <w:proofErr w:type="gramStart"/>
      <w:r>
        <w:t>data</w:t>
      </w:r>
      <w:proofErr w:type="gramEnd"/>
      <w:r>
        <w:t xml:space="preserve"> it processes, in accordance with its Personal Data Protection Rules (</w:t>
      </w:r>
      <w:hyperlink r:id="rId9">
        <w:r>
          <w:rPr>
            <w:color w:val="007AC0"/>
            <w:u w:val="single"/>
          </w:rPr>
          <w:t>https://www.oecd.org/general/data-protection.htm</w:t>
        </w:r>
      </w:hyperlink>
      <w:r>
        <w:t>). If you have further queries or complaints related to the processing of your personal data, please contact the Data Protection Officer (</w:t>
      </w:r>
      <w:hyperlink r:id="rId10">
        <w:r>
          <w:rPr>
            <w:color w:val="007AC0"/>
            <w:u w:val="single"/>
          </w:rPr>
          <w:t>DPO@oecd.org</w:t>
        </w:r>
      </w:hyperlink>
      <w:r>
        <w:t>). If you need further assistance in resolving claims related to personal data protection you can contact the Data Protection commissioner (</w:t>
      </w:r>
      <w:hyperlink r:id="rId11">
        <w:r>
          <w:rPr>
            <w:color w:val="007AC0"/>
            <w:u w:val="single"/>
          </w:rPr>
          <w:t>DPC@oecd.org</w:t>
        </w:r>
      </w:hyperlink>
      <w:r>
        <w:t xml:space="preserve">).   </w:t>
      </w:r>
      <w:r>
        <w:br/>
        <w:t xml:space="preserve">  </w:t>
      </w:r>
      <w:r>
        <w:br/>
      </w:r>
      <w:r>
        <w:rPr>
          <w:b/>
        </w:rPr>
        <w:t>Do you agree to participate in the survey?</w:t>
      </w:r>
      <w:r>
        <w:t xml:space="preserve"> </w:t>
      </w:r>
    </w:p>
    <w:p w14:paraId="6A061B75" w14:textId="77777777" w:rsidR="00786B0A" w:rsidRDefault="00FC6287">
      <w:pPr>
        <w:pStyle w:val="ListParagraph"/>
        <w:keepNext/>
        <w:numPr>
          <w:ilvl w:val="0"/>
          <w:numId w:val="4"/>
        </w:numPr>
      </w:pPr>
      <w:r>
        <w:t xml:space="preserve">Yes  (1) </w:t>
      </w:r>
    </w:p>
    <w:p w14:paraId="07585576" w14:textId="77777777" w:rsidR="00786B0A" w:rsidRDefault="00FC6287">
      <w:pPr>
        <w:pStyle w:val="ListParagraph"/>
        <w:keepNext/>
        <w:numPr>
          <w:ilvl w:val="0"/>
          <w:numId w:val="4"/>
        </w:numPr>
      </w:pPr>
      <w:r>
        <w:t xml:space="preserve">No  (2) </w:t>
      </w:r>
    </w:p>
    <w:p w14:paraId="62D3504E" w14:textId="77777777" w:rsidR="00786B0A" w:rsidRDefault="00786B0A"/>
    <w:p w14:paraId="5FBCA244" w14:textId="418A10CD" w:rsidR="00786B0A" w:rsidRDefault="00FC6287">
      <w:pPr>
        <w:keepNext/>
      </w:pPr>
      <w:r>
        <w:t xml:space="preserve">Q1.1 </w:t>
      </w:r>
      <w:r>
        <w:br/>
      </w:r>
      <w:del w:id="0" w:author="Olena Maslyukivska" w:date="2021-09-14T23:34:00Z">
        <w:r w:rsidDel="003743B0">
          <w:delText xml:space="preserve"> </w:delText>
        </w:r>
      </w:del>
      <w:r>
        <w:t xml:space="preserve">Це опитування проводиться </w:t>
      </w:r>
      <w:ins w:id="1" w:author="Olena Maslyukivska" w:date="2021-09-14T23:34:00Z">
        <w:r w:rsidR="003743B0">
          <w:rPr>
            <w:lang w:val="uk-UA"/>
          </w:rPr>
          <w:t xml:space="preserve">з метою </w:t>
        </w:r>
      </w:ins>
      <w:del w:id="2" w:author="Olena Maslyukivska" w:date="2021-09-14T23:34:00Z">
        <w:r w:rsidDel="003743B0">
          <w:delText xml:space="preserve">для </w:delText>
        </w:r>
      </w:del>
      <w:r>
        <w:t xml:space="preserve">наукових досліджень вченими з Гарвардського університету та ОЕСР. На проходження опитування знадобиться приблизно </w:t>
      </w:r>
      <w:r>
        <w:rPr>
          <w:b/>
        </w:rPr>
        <w:t>25 хвилин.</w:t>
      </w:r>
      <w:r>
        <w:t xml:space="preserve"> Дані опитування використовуються лише для дослідницьких цілей, і дослідження </w:t>
      </w:r>
      <w:r>
        <w:lastRenderedPageBreak/>
        <w:t xml:space="preserve">є неупередженим. Ви отримаєте компенсацію за участь у опитуванні, якщо ви пройдете його та ваші відповіді пройдуть нашу перевірку якості. При перевірці використовуються статистичні методи контролю для виявлення незв'язних та поспішних відповідей. Для обґрунтованості нашого дослідження дуже важливо, щоб ви </w:t>
      </w:r>
      <w:r>
        <w:rPr>
          <w:b/>
        </w:rPr>
        <w:t>чесно відповідали і уважно читали запитання</w:t>
      </w:r>
      <w:r>
        <w:t>, перш ніж відповідати.   </w:t>
      </w:r>
      <w:r>
        <w:br/>
        <w:t xml:space="preserve"> В опитуванні збираються особисті дані, включаючи соціально-демографічні показники та політичні погляди. Усі надані вами відповіді залишатимуться анонімними і будуть розглядатися з абсолютною конфіденційністю. Персональні дані, які ми збираємо, будуть передані та збережені на захищених серверах. Доступ до анонімних даних матимуть лише дослідники, які працюють над проектом. Ваша участь у цьому опитуванні є добровільною. Ви маєте право не брати участь. Якщо спочатку ви погодились взяти участь, згодом можете змінити свою думку. Ваше рішення жодним чином не буде проти вас. Ваша відмова від участі не призведе до жодних наслідків або втрати переваг, на які ви в іншому випадку матимете право. Ви можете задати будь-які питання, перш ніж вирішити, чи брати участь.      Якщо у вас є запитання, занепокоєння чи скарги, або ви вважаєте, що дослідження було для вас образливим, ви можете зв’язатися з дослідницькою групою за адресою social.economics.research2020@gmail.com або зателефонувати до Інституційної ради Гарвардського університету (“IRB”) за телефоном (617) 496-2847. ОЕСР захищає персональні дані, які обробляє, відповідно до Правил захисту персональних даних (https://www.oecd.org/general/data-protection.htm). Якщо у вас є додаткові запитання чи скарги, пов’язані з обробкою ваших персональних даних, зверніться до спеціаліста із захисту даних (DPO@oecd.org). Якщо вам потрібна додаткова допомога у вирішенні питань щодо захисту персональних даних, ви можете звернутися до Уповноваженого з питань захисту даних (DPC@oecd.org).   </w:t>
      </w:r>
      <w:r>
        <w:br/>
        <w:t xml:space="preserve">  </w:t>
      </w:r>
      <w:r>
        <w:br/>
      </w:r>
      <w:r>
        <w:rPr>
          <w:b/>
        </w:rPr>
        <w:t>Чи погоджуєтесь Ви брати участь в опитуванні?</w:t>
      </w:r>
      <w:r>
        <w:t xml:space="preserve"> </w:t>
      </w:r>
    </w:p>
    <w:p w14:paraId="62A9F40D" w14:textId="77777777" w:rsidR="00786B0A" w:rsidRDefault="00FC6287">
      <w:pPr>
        <w:pStyle w:val="ListParagraph"/>
        <w:keepNext/>
        <w:numPr>
          <w:ilvl w:val="0"/>
          <w:numId w:val="4"/>
        </w:numPr>
      </w:pPr>
      <w:r>
        <w:t xml:space="preserve">Так  (1) </w:t>
      </w:r>
    </w:p>
    <w:p w14:paraId="2D047F66" w14:textId="77777777" w:rsidR="00786B0A" w:rsidRDefault="00FC6287">
      <w:pPr>
        <w:pStyle w:val="ListParagraph"/>
        <w:keepNext/>
        <w:numPr>
          <w:ilvl w:val="0"/>
          <w:numId w:val="4"/>
        </w:numPr>
      </w:pPr>
      <w:r>
        <w:t xml:space="preserve">Ні  (2) </w:t>
      </w:r>
    </w:p>
    <w:p w14:paraId="20983C61" w14:textId="77777777" w:rsidR="00786B0A" w:rsidRDefault="00786B0A"/>
    <w:p w14:paraId="0B51244B" w14:textId="77777777" w:rsidR="00786B0A" w:rsidRDefault="00FC6287">
      <w:pPr>
        <w:pStyle w:val="BlockEndLabel"/>
      </w:pPr>
      <w:r>
        <w:t>End of Block: Welcome</w:t>
      </w:r>
    </w:p>
    <w:p w14:paraId="42E9F68F" w14:textId="77777777" w:rsidR="00786B0A" w:rsidRDefault="00786B0A">
      <w:pPr>
        <w:pStyle w:val="BlockSeparator"/>
      </w:pPr>
    </w:p>
    <w:p w14:paraId="24A4B753" w14:textId="77777777" w:rsidR="00786B0A" w:rsidRDefault="00FC6287">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786B0A" w14:paraId="1993A4E5" w14:textId="77777777">
        <w:tc>
          <w:tcPr>
            <w:tcW w:w="50" w:type="dxa"/>
          </w:tcPr>
          <w:p w14:paraId="5E19A9CA" w14:textId="77777777" w:rsidR="00786B0A" w:rsidRDefault="00FC6287">
            <w:pPr>
              <w:keepNext/>
            </w:pPr>
            <w:r>
              <w:rPr>
                <w:noProof/>
                <w:lang w:val="en-GB" w:eastAsia="en-GB"/>
              </w:rPr>
              <w:drawing>
                <wp:inline distT="0" distB="0" distL="0" distR="0" wp14:anchorId="051403E2" wp14:editId="6BE5AFEB">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502997FE" w14:textId="77777777" w:rsidR="00786B0A" w:rsidRDefault="00786B0A"/>
    <w:p w14:paraId="66B8CAF4" w14:textId="77777777" w:rsidR="00786B0A" w:rsidRDefault="00FC6287">
      <w:pPr>
        <w:keepNext/>
      </w:pPr>
      <w:r>
        <w:lastRenderedPageBreak/>
        <w:t xml:space="preserve">Q2.1 </w:t>
      </w:r>
      <w:proofErr w:type="gramStart"/>
      <w:r>
        <w:t>What</w:t>
      </w:r>
      <w:proofErr w:type="gramEnd"/>
      <w:r>
        <w:t xml:space="preserve"> is your gender?</w:t>
      </w:r>
    </w:p>
    <w:p w14:paraId="5A4EF11E" w14:textId="77777777" w:rsidR="00786B0A" w:rsidRDefault="00FC6287">
      <w:pPr>
        <w:pStyle w:val="ListParagraph"/>
        <w:keepNext/>
        <w:numPr>
          <w:ilvl w:val="0"/>
          <w:numId w:val="4"/>
        </w:numPr>
      </w:pPr>
      <w:r>
        <w:t xml:space="preserve">Female  (1) </w:t>
      </w:r>
    </w:p>
    <w:p w14:paraId="2184FD1E" w14:textId="77777777" w:rsidR="00786B0A" w:rsidRDefault="00FC6287">
      <w:pPr>
        <w:pStyle w:val="ListParagraph"/>
        <w:keepNext/>
        <w:numPr>
          <w:ilvl w:val="0"/>
          <w:numId w:val="4"/>
        </w:numPr>
      </w:pPr>
      <w:r>
        <w:t xml:space="preserve">Male  (2) </w:t>
      </w:r>
    </w:p>
    <w:p w14:paraId="05EF2CFC" w14:textId="77777777" w:rsidR="00786B0A" w:rsidRDefault="00FC6287">
      <w:pPr>
        <w:pStyle w:val="ListParagraph"/>
        <w:keepNext/>
        <w:numPr>
          <w:ilvl w:val="0"/>
          <w:numId w:val="4"/>
        </w:numPr>
      </w:pPr>
      <w:r>
        <w:t xml:space="preserve">Other  (3) </w:t>
      </w:r>
    </w:p>
    <w:p w14:paraId="439D8528" w14:textId="77777777" w:rsidR="00786B0A" w:rsidRDefault="00786B0A"/>
    <w:p w14:paraId="0D0A1F8F" w14:textId="77777777" w:rsidR="00786B0A" w:rsidRDefault="00FC6287">
      <w:pPr>
        <w:keepNext/>
      </w:pPr>
      <w:r>
        <w:t>Q2.1 Ваша стать?</w:t>
      </w:r>
    </w:p>
    <w:p w14:paraId="58696420" w14:textId="77777777" w:rsidR="00786B0A" w:rsidRDefault="00FC6287">
      <w:pPr>
        <w:pStyle w:val="ListParagraph"/>
        <w:keepNext/>
        <w:numPr>
          <w:ilvl w:val="0"/>
          <w:numId w:val="4"/>
        </w:numPr>
      </w:pPr>
      <w:r>
        <w:t xml:space="preserve">Жіноча  (1) </w:t>
      </w:r>
    </w:p>
    <w:p w14:paraId="5E32FBC9" w14:textId="77777777" w:rsidR="00786B0A" w:rsidRDefault="00FC6287">
      <w:pPr>
        <w:pStyle w:val="ListParagraph"/>
        <w:keepNext/>
        <w:numPr>
          <w:ilvl w:val="0"/>
          <w:numId w:val="4"/>
        </w:numPr>
      </w:pPr>
      <w:r>
        <w:t xml:space="preserve">Чоловіча  (2) </w:t>
      </w:r>
    </w:p>
    <w:p w14:paraId="64F237E4" w14:textId="77777777" w:rsidR="00786B0A" w:rsidRDefault="00FC6287">
      <w:pPr>
        <w:pStyle w:val="ListParagraph"/>
        <w:keepNext/>
        <w:numPr>
          <w:ilvl w:val="0"/>
          <w:numId w:val="4"/>
        </w:numPr>
      </w:pPr>
      <w:r>
        <w:t xml:space="preserve">Інша  (3) </w:t>
      </w:r>
    </w:p>
    <w:p w14:paraId="3B5718EB" w14:textId="77777777" w:rsidR="00786B0A" w:rsidRDefault="00786B0A"/>
    <w:p w14:paraId="1763C937" w14:textId="77777777" w:rsidR="00786B0A" w:rsidRDefault="00786B0A">
      <w:pPr>
        <w:pStyle w:val="QuestionSeparator"/>
      </w:pPr>
    </w:p>
    <w:p w14:paraId="6A2AEE49" w14:textId="77777777" w:rsidR="00786B0A" w:rsidRDefault="00786B0A"/>
    <w:p w14:paraId="0C046647" w14:textId="77777777" w:rsidR="00786B0A" w:rsidRDefault="00FC6287">
      <w:pPr>
        <w:keepNext/>
      </w:pPr>
      <w:r>
        <w:t xml:space="preserve">Q2.2 How old are </w:t>
      </w:r>
      <w:proofErr w:type="gramStart"/>
      <w:r>
        <w:t>you?</w:t>
      </w:r>
      <w:proofErr w:type="gramEnd"/>
    </w:p>
    <w:p w14:paraId="1FD459A8" w14:textId="77777777" w:rsidR="00786B0A" w:rsidRDefault="00FC6287">
      <w:pPr>
        <w:pStyle w:val="ListParagraph"/>
        <w:keepNext/>
        <w:numPr>
          <w:ilvl w:val="0"/>
          <w:numId w:val="4"/>
        </w:numPr>
      </w:pPr>
      <w:r>
        <w:t xml:space="preserve">Below 18  (27) </w:t>
      </w:r>
    </w:p>
    <w:p w14:paraId="30804DC9" w14:textId="77777777" w:rsidR="00786B0A" w:rsidRDefault="00FC6287">
      <w:pPr>
        <w:pStyle w:val="ListParagraph"/>
        <w:keepNext/>
        <w:numPr>
          <w:ilvl w:val="0"/>
          <w:numId w:val="4"/>
        </w:numPr>
      </w:pPr>
      <w:r>
        <w:t xml:space="preserve">18 to 24  (28) </w:t>
      </w:r>
    </w:p>
    <w:p w14:paraId="4534E3FF" w14:textId="77777777" w:rsidR="00786B0A" w:rsidRDefault="00FC6287">
      <w:pPr>
        <w:pStyle w:val="ListParagraph"/>
        <w:keepNext/>
        <w:numPr>
          <w:ilvl w:val="0"/>
          <w:numId w:val="4"/>
        </w:numPr>
      </w:pPr>
      <w:r>
        <w:t xml:space="preserve">25 to 34  (29) </w:t>
      </w:r>
    </w:p>
    <w:p w14:paraId="191B8E86" w14:textId="77777777" w:rsidR="00786B0A" w:rsidRDefault="00FC6287">
      <w:pPr>
        <w:pStyle w:val="ListParagraph"/>
        <w:keepNext/>
        <w:numPr>
          <w:ilvl w:val="0"/>
          <w:numId w:val="4"/>
        </w:numPr>
      </w:pPr>
      <w:r>
        <w:t xml:space="preserve">35 to 49  (30) </w:t>
      </w:r>
    </w:p>
    <w:p w14:paraId="513758D6" w14:textId="77777777" w:rsidR="00786B0A" w:rsidRDefault="00FC6287">
      <w:pPr>
        <w:pStyle w:val="ListParagraph"/>
        <w:keepNext/>
        <w:numPr>
          <w:ilvl w:val="0"/>
          <w:numId w:val="4"/>
        </w:numPr>
      </w:pPr>
      <w:r>
        <w:t xml:space="preserve">50 to 64  (31) </w:t>
      </w:r>
    </w:p>
    <w:p w14:paraId="5357DF62" w14:textId="77777777" w:rsidR="00786B0A" w:rsidRDefault="00FC6287">
      <w:pPr>
        <w:pStyle w:val="ListParagraph"/>
        <w:keepNext/>
        <w:numPr>
          <w:ilvl w:val="0"/>
          <w:numId w:val="4"/>
        </w:numPr>
      </w:pPr>
      <w:r>
        <w:t xml:space="preserve">65 or above  (32) </w:t>
      </w:r>
    </w:p>
    <w:p w14:paraId="6D21A40A" w14:textId="77777777" w:rsidR="00786B0A" w:rsidRDefault="00786B0A"/>
    <w:p w14:paraId="3E9F13FC" w14:textId="77777777" w:rsidR="00786B0A" w:rsidRDefault="00FC6287">
      <w:pPr>
        <w:keepNext/>
      </w:pPr>
      <w:r>
        <w:lastRenderedPageBreak/>
        <w:t>Q2.2 Скільки Вам років?</w:t>
      </w:r>
    </w:p>
    <w:p w14:paraId="77CE8A3A" w14:textId="2DA92F65" w:rsidR="00786B0A" w:rsidRDefault="00FC6287">
      <w:pPr>
        <w:pStyle w:val="ListParagraph"/>
        <w:keepNext/>
        <w:numPr>
          <w:ilvl w:val="0"/>
          <w:numId w:val="4"/>
        </w:numPr>
      </w:pPr>
      <w:r>
        <w:t>М</w:t>
      </w:r>
      <w:ins w:id="3" w:author="Olena Maslyukivska" w:date="2021-09-14T23:37:00Z">
        <w:r w:rsidR="003743B0">
          <w:rPr>
            <w:lang w:val="uk-UA"/>
          </w:rPr>
          <w:t>енше</w:t>
        </w:r>
      </w:ins>
      <w:del w:id="4" w:author="Olena Maslyukivska" w:date="2021-09-14T23:37:00Z">
        <w:r w:rsidDel="003743B0">
          <w:delText>олодше</w:delText>
        </w:r>
      </w:del>
      <w:r>
        <w:t xml:space="preserve"> 18  (27) </w:t>
      </w:r>
    </w:p>
    <w:p w14:paraId="4999D18D" w14:textId="77777777" w:rsidR="00786B0A" w:rsidRDefault="00FC6287">
      <w:pPr>
        <w:pStyle w:val="ListParagraph"/>
        <w:keepNext/>
        <w:numPr>
          <w:ilvl w:val="0"/>
          <w:numId w:val="4"/>
        </w:numPr>
      </w:pPr>
      <w:r>
        <w:t xml:space="preserve">Від 18 до 24  (28) </w:t>
      </w:r>
    </w:p>
    <w:p w14:paraId="2D08D914" w14:textId="77777777" w:rsidR="00786B0A" w:rsidRDefault="00FC6287">
      <w:pPr>
        <w:pStyle w:val="ListParagraph"/>
        <w:keepNext/>
        <w:numPr>
          <w:ilvl w:val="0"/>
          <w:numId w:val="4"/>
        </w:numPr>
      </w:pPr>
      <w:r>
        <w:t xml:space="preserve">Від 25 до 34  (29) </w:t>
      </w:r>
    </w:p>
    <w:p w14:paraId="477C9959" w14:textId="77777777" w:rsidR="00786B0A" w:rsidRDefault="00FC6287">
      <w:pPr>
        <w:pStyle w:val="ListParagraph"/>
        <w:keepNext/>
        <w:numPr>
          <w:ilvl w:val="0"/>
          <w:numId w:val="4"/>
        </w:numPr>
      </w:pPr>
      <w:r>
        <w:t xml:space="preserve">Від 35 до 49  (30) </w:t>
      </w:r>
    </w:p>
    <w:p w14:paraId="1213D74F" w14:textId="77777777" w:rsidR="00786B0A" w:rsidRDefault="00FC6287">
      <w:pPr>
        <w:pStyle w:val="ListParagraph"/>
        <w:keepNext/>
        <w:numPr>
          <w:ilvl w:val="0"/>
          <w:numId w:val="4"/>
        </w:numPr>
      </w:pPr>
      <w:r>
        <w:t xml:space="preserve">Від 50 до 64  (31) </w:t>
      </w:r>
    </w:p>
    <w:p w14:paraId="1E379B5D" w14:textId="77777777" w:rsidR="00786B0A" w:rsidRDefault="00FC6287">
      <w:pPr>
        <w:pStyle w:val="ListParagraph"/>
        <w:keepNext/>
        <w:numPr>
          <w:ilvl w:val="0"/>
          <w:numId w:val="4"/>
        </w:numPr>
      </w:pPr>
      <w:r>
        <w:t xml:space="preserve">65 або старше  (32) </w:t>
      </w:r>
    </w:p>
    <w:p w14:paraId="564FF1F6" w14:textId="77777777" w:rsidR="00786B0A" w:rsidRDefault="00786B0A"/>
    <w:p w14:paraId="54024687"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3F090E19" w14:textId="77777777">
        <w:tc>
          <w:tcPr>
            <w:tcW w:w="50" w:type="dxa"/>
          </w:tcPr>
          <w:p w14:paraId="765892EA" w14:textId="77777777" w:rsidR="00786B0A" w:rsidRDefault="00FC6287">
            <w:pPr>
              <w:keepNext/>
            </w:pPr>
            <w:r>
              <w:rPr>
                <w:noProof/>
                <w:lang w:val="en-GB" w:eastAsia="en-GB"/>
              </w:rPr>
              <w:drawing>
                <wp:inline distT="0" distB="0" distL="0" distR="0" wp14:anchorId="659ABAC3" wp14:editId="7BFBB65C">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596EAEEB" w14:textId="77777777" w:rsidR="00786B0A" w:rsidRDefault="00786B0A"/>
    <w:p w14:paraId="06396569" w14:textId="77777777" w:rsidR="00786B0A" w:rsidRDefault="00FC6287">
      <w:pPr>
        <w:keepNext/>
      </w:pPr>
      <w:r>
        <w:t xml:space="preserve">Q2.4 </w:t>
      </w:r>
      <w:proofErr w:type="gramStart"/>
      <w:r>
        <w:t>What</w:t>
      </w:r>
      <w:proofErr w:type="gramEnd"/>
      <w:r>
        <w:t xml:space="preserve"> is your ZIP</w:t>
      </w:r>
      <w:r>
        <w:rPr>
          <w:b/>
        </w:rPr>
        <w:t xml:space="preserve"> </w:t>
      </w:r>
      <w:r>
        <w:t>code?</w:t>
      </w:r>
    </w:p>
    <w:p w14:paraId="62F4202B" w14:textId="77777777" w:rsidR="00786B0A" w:rsidRDefault="00FC6287">
      <w:pPr>
        <w:pStyle w:val="TextEntryLine"/>
        <w:ind w:firstLine="400"/>
      </w:pPr>
      <w:r>
        <w:t>________________________________________________________________</w:t>
      </w:r>
    </w:p>
    <w:p w14:paraId="4A830636" w14:textId="77777777" w:rsidR="00786B0A" w:rsidRDefault="00786B0A"/>
    <w:p w14:paraId="1F92115F" w14:textId="77777777" w:rsidR="00786B0A" w:rsidRDefault="00FC6287">
      <w:pPr>
        <w:keepNext/>
      </w:pPr>
      <w:r>
        <w:t>Q2.4 Ваш поштовий індекс?</w:t>
      </w:r>
    </w:p>
    <w:p w14:paraId="41B1357D" w14:textId="77777777" w:rsidR="00786B0A" w:rsidRDefault="00FC6287">
      <w:pPr>
        <w:pStyle w:val="TextEntryLine"/>
        <w:ind w:firstLine="400"/>
      </w:pPr>
      <w:r>
        <w:t>________________________________________________________________</w:t>
      </w:r>
    </w:p>
    <w:p w14:paraId="465DDD4B" w14:textId="77777777" w:rsidR="00786B0A" w:rsidRDefault="00786B0A"/>
    <w:p w14:paraId="19FF5AC5" w14:textId="77777777" w:rsidR="00786B0A" w:rsidRDefault="00786B0A">
      <w:pPr>
        <w:pStyle w:val="QuestionSeparator"/>
      </w:pPr>
    </w:p>
    <w:p w14:paraId="7449E6D8" w14:textId="77777777" w:rsidR="00786B0A" w:rsidRDefault="00786B0A"/>
    <w:p w14:paraId="5229DDE9" w14:textId="77777777" w:rsidR="00786B0A" w:rsidRDefault="00FC6287">
      <w:pPr>
        <w:keepNext/>
      </w:pPr>
      <w:r>
        <w:t xml:space="preserve">Q2.5 </w:t>
      </w:r>
      <w:proofErr w:type="gramStart"/>
      <w:r>
        <w:t>What</w:t>
      </w:r>
      <w:proofErr w:type="gramEnd"/>
      <w:r>
        <w:t xml:space="preserve"> type of agglomeration do you live in? I live in:</w:t>
      </w:r>
    </w:p>
    <w:p w14:paraId="2B330DC9" w14:textId="77777777" w:rsidR="00786B0A" w:rsidRDefault="00FC6287">
      <w:pPr>
        <w:pStyle w:val="ListParagraph"/>
        <w:keepNext/>
        <w:numPr>
          <w:ilvl w:val="0"/>
          <w:numId w:val="4"/>
        </w:numPr>
      </w:pPr>
      <w:r>
        <w:t xml:space="preserve">A rural area  (1) </w:t>
      </w:r>
    </w:p>
    <w:p w14:paraId="60A49F33" w14:textId="77777777" w:rsidR="00786B0A" w:rsidRDefault="00FC6287">
      <w:pPr>
        <w:pStyle w:val="ListParagraph"/>
        <w:keepNext/>
        <w:numPr>
          <w:ilvl w:val="0"/>
          <w:numId w:val="4"/>
        </w:numPr>
      </w:pPr>
      <w:r>
        <w:t xml:space="preserve">A small town (5,000 – 20,000 inhabitants)  (2) </w:t>
      </w:r>
    </w:p>
    <w:p w14:paraId="267C56CC" w14:textId="77777777" w:rsidR="00786B0A" w:rsidRDefault="00FC6287">
      <w:pPr>
        <w:pStyle w:val="ListParagraph"/>
        <w:keepNext/>
        <w:numPr>
          <w:ilvl w:val="0"/>
          <w:numId w:val="4"/>
        </w:numPr>
      </w:pPr>
      <w:r>
        <w:t xml:space="preserve">A large town (20,000 – 50,000 inhabitants)  (3) </w:t>
      </w:r>
    </w:p>
    <w:p w14:paraId="0B1A9FD6" w14:textId="77777777" w:rsidR="00786B0A" w:rsidRDefault="00FC6287">
      <w:pPr>
        <w:pStyle w:val="ListParagraph"/>
        <w:keepNext/>
        <w:numPr>
          <w:ilvl w:val="0"/>
          <w:numId w:val="4"/>
        </w:numPr>
      </w:pPr>
      <w:r>
        <w:t xml:space="preserve">A small city or its suburbs (50,000 – 250,000 inhabitants)  (5) </w:t>
      </w:r>
    </w:p>
    <w:p w14:paraId="17729269" w14:textId="77777777" w:rsidR="00786B0A" w:rsidRDefault="00FC6287">
      <w:pPr>
        <w:pStyle w:val="ListParagraph"/>
        <w:keepNext/>
        <w:numPr>
          <w:ilvl w:val="0"/>
          <w:numId w:val="4"/>
        </w:numPr>
      </w:pPr>
      <w:r>
        <w:t xml:space="preserve">A large city or its suburbs (250,000 – 3,000,000 inhabitants)  (7) </w:t>
      </w:r>
    </w:p>
    <w:p w14:paraId="21678C6E" w14:textId="77777777" w:rsidR="00786B0A" w:rsidRDefault="00FC6287">
      <w:pPr>
        <w:pStyle w:val="ListParagraph"/>
        <w:keepNext/>
        <w:numPr>
          <w:ilvl w:val="0"/>
          <w:numId w:val="4"/>
        </w:numPr>
      </w:pPr>
      <w:r>
        <w:t xml:space="preserve">A very large city or its suburbs (more than 3 million inhabitants)  (8) </w:t>
      </w:r>
    </w:p>
    <w:p w14:paraId="1C8319FA" w14:textId="77777777" w:rsidR="00786B0A" w:rsidRDefault="00786B0A"/>
    <w:p w14:paraId="6C884045" w14:textId="77777777" w:rsidR="00786B0A" w:rsidRDefault="00FC6287">
      <w:pPr>
        <w:keepNext/>
      </w:pPr>
      <w:r>
        <w:lastRenderedPageBreak/>
        <w:t>Q2.5 В якому типі агломерації ви живете? Я живу у:</w:t>
      </w:r>
    </w:p>
    <w:p w14:paraId="4216769A" w14:textId="77777777" w:rsidR="00786B0A" w:rsidRDefault="00FC6287">
      <w:pPr>
        <w:pStyle w:val="ListParagraph"/>
        <w:keepNext/>
        <w:numPr>
          <w:ilvl w:val="0"/>
          <w:numId w:val="4"/>
        </w:numPr>
      </w:pPr>
      <w:r>
        <w:t xml:space="preserve">Сільській місцевості  (1) </w:t>
      </w:r>
    </w:p>
    <w:p w14:paraId="72D0BC32" w14:textId="77777777" w:rsidR="00786B0A" w:rsidRDefault="00FC6287">
      <w:pPr>
        <w:pStyle w:val="ListParagraph"/>
        <w:keepNext/>
        <w:numPr>
          <w:ilvl w:val="0"/>
          <w:numId w:val="4"/>
        </w:numPr>
      </w:pPr>
      <w:r>
        <w:t xml:space="preserve">Маленькому містечку (5,000 – 20,000 мешканців)  (2) </w:t>
      </w:r>
    </w:p>
    <w:p w14:paraId="4CD0CA97" w14:textId="77777777" w:rsidR="00786B0A" w:rsidRDefault="00FC6287">
      <w:pPr>
        <w:pStyle w:val="ListParagraph"/>
        <w:keepNext/>
        <w:numPr>
          <w:ilvl w:val="0"/>
          <w:numId w:val="4"/>
        </w:numPr>
      </w:pPr>
      <w:r>
        <w:t xml:space="preserve">Великому містечку  (20,000 – 50,000 мешканців)  (3) </w:t>
      </w:r>
    </w:p>
    <w:p w14:paraId="00F8E996" w14:textId="77777777" w:rsidR="00786B0A" w:rsidRDefault="00FC6287">
      <w:pPr>
        <w:pStyle w:val="ListParagraph"/>
        <w:keepNext/>
        <w:numPr>
          <w:ilvl w:val="0"/>
          <w:numId w:val="4"/>
        </w:numPr>
      </w:pPr>
      <w:r>
        <w:t xml:space="preserve">Невеликому місті (50,000 – 250,000 мешканців)  (5) </w:t>
      </w:r>
    </w:p>
    <w:p w14:paraId="6825D417" w14:textId="77777777" w:rsidR="00786B0A" w:rsidRDefault="00FC6287">
      <w:pPr>
        <w:pStyle w:val="ListParagraph"/>
        <w:keepNext/>
        <w:numPr>
          <w:ilvl w:val="0"/>
          <w:numId w:val="4"/>
        </w:numPr>
      </w:pPr>
      <w:r>
        <w:t xml:space="preserve">Великому місті (250,000 – 3,000,000 мешканців)  (7) </w:t>
      </w:r>
    </w:p>
    <w:p w14:paraId="0E4663D5" w14:textId="77777777" w:rsidR="00786B0A" w:rsidRDefault="00FC6287">
      <w:pPr>
        <w:pStyle w:val="ListParagraph"/>
        <w:keepNext/>
        <w:numPr>
          <w:ilvl w:val="0"/>
          <w:numId w:val="4"/>
        </w:numPr>
      </w:pPr>
      <w:r>
        <w:t xml:space="preserve">У мегаполісі або його передмістях (більш ніж 3 мільйонів мешканців)  (8) </w:t>
      </w:r>
    </w:p>
    <w:p w14:paraId="3D70896B" w14:textId="77777777" w:rsidR="00786B0A" w:rsidRDefault="00786B0A"/>
    <w:p w14:paraId="215499B3" w14:textId="77777777" w:rsidR="00786B0A" w:rsidRDefault="00786B0A">
      <w:pPr>
        <w:pStyle w:val="QuestionSeparator"/>
      </w:pPr>
    </w:p>
    <w:p w14:paraId="45993AF9" w14:textId="77777777" w:rsidR="00786B0A" w:rsidRDefault="00786B0A"/>
    <w:p w14:paraId="22783F38" w14:textId="77777777" w:rsidR="00786B0A" w:rsidRDefault="00FC6287">
      <w:pPr>
        <w:keepNext/>
      </w:pPr>
      <w:r>
        <w:t xml:space="preserve">Q2.6 </w:t>
      </w:r>
      <w:proofErr w:type="gramStart"/>
      <w:r>
        <w:t>What</w:t>
      </w:r>
      <w:proofErr w:type="gramEnd"/>
      <w:r>
        <w:t xml:space="preserve"> is the nationality of your parents? (Multiple answers allowed)</w:t>
      </w:r>
    </w:p>
    <w:p w14:paraId="7A1E1C3C" w14:textId="77777777" w:rsidR="00786B0A" w:rsidRDefault="004963B8">
      <w:pPr>
        <w:pStyle w:val="ListParagraph"/>
        <w:keepNext/>
        <w:numPr>
          <w:ilvl w:val="0"/>
          <w:numId w:val="2"/>
        </w:numPr>
      </w:pPr>
      <w:r>
        <w:t>Ukrainian</w:t>
      </w:r>
      <w:r w:rsidR="00FC6287">
        <w:t xml:space="preserve">  (1) </w:t>
      </w:r>
    </w:p>
    <w:p w14:paraId="702E2247" w14:textId="77777777" w:rsidR="00786B0A" w:rsidRDefault="004963B8">
      <w:pPr>
        <w:pStyle w:val="ListParagraph"/>
        <w:keepNext/>
        <w:numPr>
          <w:ilvl w:val="0"/>
          <w:numId w:val="2"/>
        </w:numPr>
      </w:pPr>
      <w:r>
        <w:t>Europeans (not from Ukraine)</w:t>
      </w:r>
      <w:r w:rsidR="00FC6287">
        <w:t xml:space="preserve">  (2) </w:t>
      </w:r>
    </w:p>
    <w:p w14:paraId="34E600FE" w14:textId="77777777" w:rsidR="00786B0A" w:rsidRDefault="004963B8">
      <w:pPr>
        <w:pStyle w:val="ListParagraph"/>
        <w:keepNext/>
        <w:numPr>
          <w:ilvl w:val="0"/>
          <w:numId w:val="2"/>
        </w:numPr>
      </w:pPr>
      <w:r>
        <w:t>Russian</w:t>
      </w:r>
      <w:r w:rsidR="00FC6287">
        <w:t xml:space="preserve"> (8) </w:t>
      </w:r>
    </w:p>
    <w:p w14:paraId="76C0EC35" w14:textId="77777777" w:rsidR="00786B0A" w:rsidRDefault="004963B8">
      <w:pPr>
        <w:pStyle w:val="ListParagraph"/>
        <w:keepNext/>
        <w:numPr>
          <w:ilvl w:val="0"/>
          <w:numId w:val="2"/>
        </w:numPr>
      </w:pPr>
      <w:r>
        <w:t>Belarusian</w:t>
      </w:r>
      <w:r w:rsidR="00FC6287">
        <w:t xml:space="preserve">  (4) </w:t>
      </w:r>
    </w:p>
    <w:p w14:paraId="6232A896" w14:textId="77777777" w:rsidR="00786B0A" w:rsidRDefault="004963B8">
      <w:pPr>
        <w:pStyle w:val="ListParagraph"/>
        <w:keepNext/>
        <w:numPr>
          <w:ilvl w:val="0"/>
          <w:numId w:val="2"/>
        </w:numPr>
      </w:pPr>
      <w:r>
        <w:t>Polish</w:t>
      </w:r>
      <w:r w:rsidR="00FC6287">
        <w:t xml:space="preserve">  (3) </w:t>
      </w:r>
    </w:p>
    <w:p w14:paraId="4C7A5BBB" w14:textId="77777777" w:rsidR="00786B0A" w:rsidRDefault="00FC6287">
      <w:pPr>
        <w:pStyle w:val="ListParagraph"/>
        <w:keepNext/>
        <w:numPr>
          <w:ilvl w:val="0"/>
          <w:numId w:val="2"/>
        </w:numPr>
      </w:pPr>
      <w:r>
        <w:t>Other  (6) ________________________________________________</w:t>
      </w:r>
    </w:p>
    <w:p w14:paraId="0D1DFB97" w14:textId="77777777" w:rsidR="00786B0A" w:rsidRDefault="00FC6287">
      <w:pPr>
        <w:pStyle w:val="ListParagraph"/>
        <w:keepNext/>
        <w:numPr>
          <w:ilvl w:val="0"/>
          <w:numId w:val="2"/>
        </w:numPr>
      </w:pPr>
      <w:r>
        <w:t xml:space="preserve">Prefer not to say  (7) </w:t>
      </w:r>
    </w:p>
    <w:p w14:paraId="52497D7C" w14:textId="77777777" w:rsidR="00786B0A" w:rsidRDefault="00786B0A"/>
    <w:p w14:paraId="685FEFA3" w14:textId="77777777" w:rsidR="00786B0A" w:rsidRDefault="00FC6287">
      <w:pPr>
        <w:keepNext/>
      </w:pPr>
      <w:r>
        <w:lastRenderedPageBreak/>
        <w:t>Q2.6 Якої національності Ваши батьки? (Можливі декілька відповідей)</w:t>
      </w:r>
    </w:p>
    <w:p w14:paraId="43792824" w14:textId="77777777" w:rsidR="00786B0A" w:rsidRDefault="00FC6287">
      <w:pPr>
        <w:pStyle w:val="ListParagraph"/>
        <w:keepNext/>
        <w:numPr>
          <w:ilvl w:val="0"/>
          <w:numId w:val="2"/>
        </w:numPr>
      </w:pPr>
      <w:r>
        <w:t xml:space="preserve">українці  (1) </w:t>
      </w:r>
    </w:p>
    <w:p w14:paraId="1A05C472" w14:textId="77777777" w:rsidR="00786B0A" w:rsidRDefault="00FC6287">
      <w:pPr>
        <w:pStyle w:val="ListParagraph"/>
        <w:keepNext/>
        <w:numPr>
          <w:ilvl w:val="0"/>
          <w:numId w:val="2"/>
        </w:numPr>
      </w:pPr>
      <w:r>
        <w:t xml:space="preserve">європейці (не з України)  (2) </w:t>
      </w:r>
    </w:p>
    <w:p w14:paraId="6A4E1B4F" w14:textId="77777777" w:rsidR="00786B0A" w:rsidRDefault="00FC6287">
      <w:pPr>
        <w:pStyle w:val="ListParagraph"/>
        <w:keepNext/>
        <w:numPr>
          <w:ilvl w:val="0"/>
          <w:numId w:val="2"/>
        </w:numPr>
      </w:pPr>
      <w:r>
        <w:t xml:space="preserve">росіяни  (8) </w:t>
      </w:r>
    </w:p>
    <w:p w14:paraId="517A93FE" w14:textId="77777777" w:rsidR="00786B0A" w:rsidRDefault="00FC6287">
      <w:pPr>
        <w:pStyle w:val="ListParagraph"/>
        <w:keepNext/>
        <w:numPr>
          <w:ilvl w:val="0"/>
          <w:numId w:val="2"/>
        </w:numPr>
      </w:pPr>
      <w:r>
        <w:t xml:space="preserve">білоруси  (4) </w:t>
      </w:r>
    </w:p>
    <w:p w14:paraId="668C5F7F" w14:textId="77777777" w:rsidR="00786B0A" w:rsidRDefault="00FC6287">
      <w:pPr>
        <w:pStyle w:val="ListParagraph"/>
        <w:keepNext/>
        <w:numPr>
          <w:ilvl w:val="0"/>
          <w:numId w:val="2"/>
        </w:numPr>
      </w:pPr>
      <w:commentRangeStart w:id="5"/>
      <w:del w:id="6" w:author="KRUSE Tobias, ENV/EEI" w:date="2021-08-25T15:05:00Z">
        <w:r w:rsidDel="004963B8">
          <w:delText xml:space="preserve">євреї </w:delText>
        </w:r>
      </w:del>
      <w:r>
        <w:t xml:space="preserve"> (3) </w:t>
      </w:r>
      <w:commentRangeEnd w:id="5"/>
      <w:r w:rsidR="004D4289">
        <w:rPr>
          <w:rStyle w:val="CommentReference"/>
        </w:rPr>
        <w:commentReference w:id="5"/>
      </w:r>
    </w:p>
    <w:p w14:paraId="32387E61" w14:textId="77777777" w:rsidR="00786B0A" w:rsidRDefault="00FC6287">
      <w:pPr>
        <w:pStyle w:val="ListParagraph"/>
        <w:keepNext/>
        <w:numPr>
          <w:ilvl w:val="0"/>
          <w:numId w:val="2"/>
        </w:numPr>
      </w:pPr>
      <w:r>
        <w:t xml:space="preserve">поляки  (5) </w:t>
      </w:r>
    </w:p>
    <w:p w14:paraId="3C5510A7" w14:textId="77777777" w:rsidR="00786B0A" w:rsidRDefault="00FC6287">
      <w:pPr>
        <w:pStyle w:val="ListParagraph"/>
        <w:keepNext/>
        <w:numPr>
          <w:ilvl w:val="0"/>
          <w:numId w:val="2"/>
        </w:numPr>
      </w:pPr>
      <w:r>
        <w:t>Інша  (6) ________________________________________________</w:t>
      </w:r>
    </w:p>
    <w:p w14:paraId="266CA019" w14:textId="77777777" w:rsidR="00786B0A" w:rsidRDefault="00FC6287">
      <w:pPr>
        <w:pStyle w:val="ListParagraph"/>
        <w:keepNext/>
        <w:numPr>
          <w:ilvl w:val="0"/>
          <w:numId w:val="2"/>
        </w:numPr>
      </w:pPr>
      <w:r>
        <w:t xml:space="preserve">Не бажаю відповідати  (7) </w:t>
      </w:r>
    </w:p>
    <w:p w14:paraId="3046B939" w14:textId="77777777" w:rsidR="00786B0A" w:rsidRDefault="00786B0A"/>
    <w:p w14:paraId="243C86E4" w14:textId="77777777" w:rsidR="00786B0A" w:rsidRDefault="00786B0A">
      <w:pPr>
        <w:pStyle w:val="QuestionSeparator"/>
      </w:pPr>
    </w:p>
    <w:p w14:paraId="410FA1BC" w14:textId="77777777" w:rsidR="00786B0A" w:rsidRDefault="00786B0A"/>
    <w:p w14:paraId="0FBC7906" w14:textId="77777777" w:rsidR="00786B0A" w:rsidRDefault="00FC6287">
      <w:pPr>
        <w:keepNext/>
      </w:pPr>
      <w:r>
        <w:t>Q228 Do you live with your partner (if you have one)?</w:t>
      </w:r>
    </w:p>
    <w:p w14:paraId="4C7B98D8" w14:textId="77777777" w:rsidR="00786B0A" w:rsidRDefault="00FC6287">
      <w:pPr>
        <w:pStyle w:val="ListParagraph"/>
        <w:keepNext/>
        <w:numPr>
          <w:ilvl w:val="0"/>
          <w:numId w:val="4"/>
        </w:numPr>
      </w:pPr>
      <w:r>
        <w:t xml:space="preserve">Yes  (1) </w:t>
      </w:r>
    </w:p>
    <w:p w14:paraId="3CA3831E" w14:textId="77777777" w:rsidR="00786B0A" w:rsidRDefault="00FC6287">
      <w:pPr>
        <w:pStyle w:val="ListParagraph"/>
        <w:keepNext/>
        <w:numPr>
          <w:ilvl w:val="0"/>
          <w:numId w:val="4"/>
        </w:numPr>
      </w:pPr>
      <w:r>
        <w:t xml:space="preserve">No or I don't have a partner  (2) </w:t>
      </w:r>
    </w:p>
    <w:p w14:paraId="67E9D7E8" w14:textId="77777777" w:rsidR="00786B0A" w:rsidRDefault="00786B0A"/>
    <w:p w14:paraId="110CE076" w14:textId="77777777" w:rsidR="00786B0A" w:rsidRDefault="00FC6287">
      <w:pPr>
        <w:keepNext/>
      </w:pPr>
      <w:r>
        <w:t>Q228 Ви мешкаєте зі своїм партнером (якщо маєте його/її)?</w:t>
      </w:r>
    </w:p>
    <w:p w14:paraId="360BC80A" w14:textId="77777777" w:rsidR="00786B0A" w:rsidRDefault="00FC6287">
      <w:pPr>
        <w:pStyle w:val="ListParagraph"/>
        <w:keepNext/>
        <w:numPr>
          <w:ilvl w:val="0"/>
          <w:numId w:val="4"/>
        </w:numPr>
      </w:pPr>
      <w:r>
        <w:t xml:space="preserve">Так  (1) </w:t>
      </w:r>
    </w:p>
    <w:p w14:paraId="7D05F1CF" w14:textId="77777777" w:rsidR="00786B0A" w:rsidRDefault="00FC6287">
      <w:pPr>
        <w:pStyle w:val="ListParagraph"/>
        <w:keepNext/>
        <w:numPr>
          <w:ilvl w:val="0"/>
          <w:numId w:val="4"/>
        </w:numPr>
      </w:pPr>
      <w:r>
        <w:t xml:space="preserve">Ні, або не маю партнера  (2) </w:t>
      </w:r>
    </w:p>
    <w:p w14:paraId="681A8BA8" w14:textId="77777777" w:rsidR="00786B0A" w:rsidRDefault="00786B0A"/>
    <w:p w14:paraId="5D6C96CD" w14:textId="77777777" w:rsidR="00786B0A" w:rsidRDefault="00786B0A">
      <w:pPr>
        <w:pStyle w:val="QuestionSeparator"/>
      </w:pPr>
    </w:p>
    <w:p w14:paraId="29E23075" w14:textId="77777777" w:rsidR="00786B0A" w:rsidRDefault="00786B0A"/>
    <w:p w14:paraId="6569C740" w14:textId="77777777" w:rsidR="00786B0A" w:rsidRDefault="00FC6287">
      <w:pPr>
        <w:keepNext/>
      </w:pPr>
      <w:r>
        <w:lastRenderedPageBreak/>
        <w:t xml:space="preserve">Q2.17 </w:t>
      </w:r>
      <w:proofErr w:type="gramStart"/>
      <w:r>
        <w:t>What</w:t>
      </w:r>
      <w:proofErr w:type="gramEnd"/>
      <w:r>
        <w:t xml:space="preserve"> is your marital status?</w:t>
      </w:r>
    </w:p>
    <w:p w14:paraId="260DDEC8" w14:textId="77777777" w:rsidR="00786B0A" w:rsidRDefault="00FC6287">
      <w:pPr>
        <w:pStyle w:val="ListParagraph"/>
        <w:keepNext/>
        <w:numPr>
          <w:ilvl w:val="0"/>
          <w:numId w:val="4"/>
        </w:numPr>
      </w:pPr>
      <w:r>
        <w:t xml:space="preserve">Single  (1) </w:t>
      </w:r>
    </w:p>
    <w:p w14:paraId="7D287425" w14:textId="77777777" w:rsidR="00786B0A" w:rsidRDefault="00FC6287">
      <w:pPr>
        <w:pStyle w:val="ListParagraph"/>
        <w:keepNext/>
        <w:numPr>
          <w:ilvl w:val="0"/>
          <w:numId w:val="4"/>
        </w:numPr>
      </w:pPr>
      <w:r>
        <w:t xml:space="preserve">Married  (4) </w:t>
      </w:r>
    </w:p>
    <w:p w14:paraId="13FCB950" w14:textId="77777777" w:rsidR="00786B0A" w:rsidRDefault="00FC6287">
      <w:pPr>
        <w:pStyle w:val="ListParagraph"/>
        <w:keepNext/>
        <w:numPr>
          <w:ilvl w:val="0"/>
          <w:numId w:val="4"/>
        </w:numPr>
      </w:pPr>
      <w:r>
        <w:t xml:space="preserve">Divorced or legally separated  (5) </w:t>
      </w:r>
    </w:p>
    <w:p w14:paraId="615DEDEE" w14:textId="77777777" w:rsidR="00786B0A" w:rsidRDefault="00FC6287">
      <w:pPr>
        <w:pStyle w:val="ListParagraph"/>
        <w:keepNext/>
        <w:numPr>
          <w:ilvl w:val="0"/>
          <w:numId w:val="4"/>
        </w:numPr>
      </w:pPr>
      <w:r>
        <w:t xml:space="preserve">Widowed  (6) </w:t>
      </w:r>
    </w:p>
    <w:p w14:paraId="6B7DA251" w14:textId="77777777" w:rsidR="00786B0A" w:rsidRDefault="00786B0A"/>
    <w:p w14:paraId="4DC8FBFB" w14:textId="77777777" w:rsidR="00786B0A" w:rsidRDefault="00FC6287">
      <w:pPr>
        <w:keepNext/>
      </w:pPr>
      <w:r>
        <w:t>Q2.17 Ваш сімейний стан?</w:t>
      </w:r>
    </w:p>
    <w:p w14:paraId="32779E15" w14:textId="77777777" w:rsidR="00786B0A" w:rsidRDefault="00FC6287">
      <w:pPr>
        <w:pStyle w:val="ListParagraph"/>
        <w:keepNext/>
        <w:numPr>
          <w:ilvl w:val="0"/>
          <w:numId w:val="4"/>
        </w:numPr>
      </w:pPr>
      <w:r>
        <w:t xml:space="preserve">Неодружений(а)  (1) </w:t>
      </w:r>
    </w:p>
    <w:p w14:paraId="31F85390" w14:textId="77777777" w:rsidR="00786B0A" w:rsidRDefault="00FC6287">
      <w:pPr>
        <w:pStyle w:val="ListParagraph"/>
        <w:keepNext/>
        <w:numPr>
          <w:ilvl w:val="0"/>
          <w:numId w:val="4"/>
        </w:numPr>
      </w:pPr>
      <w:r>
        <w:t xml:space="preserve">Одружений(а)  (4) </w:t>
      </w:r>
    </w:p>
    <w:p w14:paraId="1EAA7D2D" w14:textId="77777777" w:rsidR="00786B0A" w:rsidRDefault="00FC6287">
      <w:pPr>
        <w:pStyle w:val="ListParagraph"/>
        <w:keepNext/>
        <w:numPr>
          <w:ilvl w:val="0"/>
          <w:numId w:val="4"/>
        </w:numPr>
      </w:pPr>
      <w:r>
        <w:t xml:space="preserve">Офіційно розведені або розлучились  (5) </w:t>
      </w:r>
    </w:p>
    <w:p w14:paraId="0D90F43A" w14:textId="77777777" w:rsidR="00786B0A" w:rsidRDefault="00FC6287">
      <w:pPr>
        <w:pStyle w:val="ListParagraph"/>
        <w:keepNext/>
        <w:numPr>
          <w:ilvl w:val="0"/>
          <w:numId w:val="4"/>
        </w:numPr>
      </w:pPr>
      <w:r>
        <w:t xml:space="preserve">Овдовілий(а)  (6) </w:t>
      </w:r>
    </w:p>
    <w:p w14:paraId="0CF6167C" w14:textId="77777777" w:rsidR="00786B0A" w:rsidRDefault="00786B0A"/>
    <w:p w14:paraId="57C95C7A" w14:textId="77777777" w:rsidR="00786B0A" w:rsidRDefault="00786B0A">
      <w:pPr>
        <w:pStyle w:val="QuestionSeparator"/>
      </w:pPr>
    </w:p>
    <w:p w14:paraId="62ED8E75" w14:textId="77777777" w:rsidR="00786B0A" w:rsidRDefault="00786B0A"/>
    <w:p w14:paraId="4E7F0C0C" w14:textId="77777777" w:rsidR="00786B0A" w:rsidRDefault="00FC6287">
      <w:pPr>
        <w:keepNext/>
      </w:pPr>
      <w:r>
        <w:t xml:space="preserve">Q2.19 </w:t>
      </w:r>
      <w:proofErr w:type="gramStart"/>
      <w:r>
        <w:t>How</w:t>
      </w:r>
      <w:proofErr w:type="gramEnd"/>
      <w:r>
        <w:t xml:space="preserve"> many people are in your household? The household </w:t>
      </w:r>
      <w:proofErr w:type="gramStart"/>
      <w:r>
        <w:t>includes:</w:t>
      </w:r>
      <w:proofErr w:type="gramEnd"/>
      <w:r>
        <w:t xml:space="preserve"> you, the members of your family who live with you (including children), and your dependents. This excludes flatmates.</w:t>
      </w:r>
    </w:p>
    <w:p w14:paraId="7AFE17A0" w14:textId="77777777" w:rsidR="00786B0A" w:rsidRDefault="00FC6287">
      <w:pPr>
        <w:pStyle w:val="ListParagraph"/>
        <w:keepNext/>
        <w:numPr>
          <w:ilvl w:val="0"/>
          <w:numId w:val="4"/>
        </w:numPr>
      </w:pPr>
      <w:r>
        <w:t xml:space="preserve">1  (8) </w:t>
      </w:r>
    </w:p>
    <w:p w14:paraId="00DD4B37" w14:textId="77777777" w:rsidR="00786B0A" w:rsidRDefault="00FC6287">
      <w:pPr>
        <w:pStyle w:val="ListParagraph"/>
        <w:keepNext/>
        <w:numPr>
          <w:ilvl w:val="0"/>
          <w:numId w:val="4"/>
        </w:numPr>
      </w:pPr>
      <w:r>
        <w:t xml:space="preserve">2  (9) </w:t>
      </w:r>
    </w:p>
    <w:p w14:paraId="449B3AA6" w14:textId="77777777" w:rsidR="00786B0A" w:rsidRDefault="00FC6287">
      <w:pPr>
        <w:pStyle w:val="ListParagraph"/>
        <w:keepNext/>
        <w:numPr>
          <w:ilvl w:val="0"/>
          <w:numId w:val="4"/>
        </w:numPr>
      </w:pPr>
      <w:r>
        <w:t xml:space="preserve">3  (10) </w:t>
      </w:r>
    </w:p>
    <w:p w14:paraId="1225B897" w14:textId="77777777" w:rsidR="00786B0A" w:rsidRDefault="00FC6287">
      <w:pPr>
        <w:pStyle w:val="ListParagraph"/>
        <w:keepNext/>
        <w:numPr>
          <w:ilvl w:val="0"/>
          <w:numId w:val="4"/>
        </w:numPr>
      </w:pPr>
      <w:r>
        <w:t xml:space="preserve">4  (11) </w:t>
      </w:r>
    </w:p>
    <w:p w14:paraId="4C274655" w14:textId="77777777" w:rsidR="00786B0A" w:rsidRDefault="00FC6287">
      <w:pPr>
        <w:pStyle w:val="ListParagraph"/>
        <w:keepNext/>
        <w:numPr>
          <w:ilvl w:val="0"/>
          <w:numId w:val="4"/>
        </w:numPr>
      </w:pPr>
      <w:r>
        <w:t xml:space="preserve">5 or more  (12) </w:t>
      </w:r>
    </w:p>
    <w:p w14:paraId="19C1FDAD" w14:textId="77777777" w:rsidR="00786B0A" w:rsidRDefault="00786B0A"/>
    <w:p w14:paraId="422DA4AC" w14:textId="77777777" w:rsidR="00786B0A" w:rsidRDefault="00FC6287">
      <w:pPr>
        <w:keepNext/>
      </w:pPr>
      <w:r>
        <w:lastRenderedPageBreak/>
        <w:t>Q2.19 Як багато мешканців у Вашій сім'ї? До сім'ї відносяться: Ви, члени вашої родини, що мешкають з вами (включаючи дітей) та люди під вашим опікунством. Не враховуються сусіди по квартирі.</w:t>
      </w:r>
    </w:p>
    <w:p w14:paraId="6C13379E" w14:textId="77777777" w:rsidR="00786B0A" w:rsidRDefault="00FC6287">
      <w:pPr>
        <w:pStyle w:val="ListParagraph"/>
        <w:keepNext/>
        <w:numPr>
          <w:ilvl w:val="0"/>
          <w:numId w:val="4"/>
        </w:numPr>
      </w:pPr>
      <w:r>
        <w:t xml:space="preserve">1  (8) </w:t>
      </w:r>
    </w:p>
    <w:p w14:paraId="3849A022" w14:textId="77777777" w:rsidR="00786B0A" w:rsidRDefault="00FC6287">
      <w:pPr>
        <w:pStyle w:val="ListParagraph"/>
        <w:keepNext/>
        <w:numPr>
          <w:ilvl w:val="0"/>
          <w:numId w:val="4"/>
        </w:numPr>
      </w:pPr>
      <w:r>
        <w:t xml:space="preserve">2  (9) </w:t>
      </w:r>
    </w:p>
    <w:p w14:paraId="7B911C61" w14:textId="77777777" w:rsidR="00786B0A" w:rsidRDefault="00FC6287">
      <w:pPr>
        <w:pStyle w:val="ListParagraph"/>
        <w:keepNext/>
        <w:numPr>
          <w:ilvl w:val="0"/>
          <w:numId w:val="4"/>
        </w:numPr>
      </w:pPr>
      <w:r>
        <w:t xml:space="preserve">3  (10) </w:t>
      </w:r>
    </w:p>
    <w:p w14:paraId="08FAA1E3" w14:textId="77777777" w:rsidR="00786B0A" w:rsidRDefault="00FC6287">
      <w:pPr>
        <w:pStyle w:val="ListParagraph"/>
        <w:keepNext/>
        <w:numPr>
          <w:ilvl w:val="0"/>
          <w:numId w:val="4"/>
        </w:numPr>
      </w:pPr>
      <w:r>
        <w:t xml:space="preserve">4  (11) </w:t>
      </w:r>
    </w:p>
    <w:p w14:paraId="122143A1" w14:textId="77777777" w:rsidR="00786B0A" w:rsidRDefault="00FC6287">
      <w:pPr>
        <w:pStyle w:val="ListParagraph"/>
        <w:keepNext/>
        <w:numPr>
          <w:ilvl w:val="0"/>
          <w:numId w:val="4"/>
        </w:numPr>
      </w:pPr>
      <w:r>
        <w:t xml:space="preserve">5 або більше  (12) </w:t>
      </w:r>
    </w:p>
    <w:p w14:paraId="212C39E1" w14:textId="77777777" w:rsidR="00786B0A" w:rsidRDefault="00786B0A"/>
    <w:p w14:paraId="38B51DAB" w14:textId="77777777" w:rsidR="00786B0A" w:rsidRDefault="00786B0A">
      <w:pPr>
        <w:pStyle w:val="QuestionSeparator"/>
      </w:pPr>
    </w:p>
    <w:p w14:paraId="173FF40D" w14:textId="77777777" w:rsidR="00786B0A" w:rsidRDefault="00786B0A"/>
    <w:p w14:paraId="0B8262C7" w14:textId="77777777" w:rsidR="00786B0A" w:rsidRDefault="00FC6287">
      <w:pPr>
        <w:keepNext/>
      </w:pPr>
      <w:r>
        <w:t xml:space="preserve">Q2.18 </w:t>
      </w:r>
      <w:proofErr w:type="gramStart"/>
      <w:r>
        <w:t>How</w:t>
      </w:r>
      <w:proofErr w:type="gramEnd"/>
      <w:r>
        <w:t xml:space="preserve"> many children below 14 live with you?</w:t>
      </w:r>
    </w:p>
    <w:p w14:paraId="24142DC8" w14:textId="77777777" w:rsidR="00786B0A" w:rsidRDefault="00FC6287">
      <w:pPr>
        <w:pStyle w:val="ListParagraph"/>
        <w:keepNext/>
        <w:numPr>
          <w:ilvl w:val="0"/>
          <w:numId w:val="4"/>
        </w:numPr>
      </w:pPr>
      <w:r>
        <w:t xml:space="preserve">0  (3) </w:t>
      </w:r>
    </w:p>
    <w:p w14:paraId="352D220E" w14:textId="77777777" w:rsidR="00786B0A" w:rsidRDefault="00FC6287">
      <w:pPr>
        <w:pStyle w:val="ListParagraph"/>
        <w:keepNext/>
        <w:numPr>
          <w:ilvl w:val="0"/>
          <w:numId w:val="4"/>
        </w:numPr>
      </w:pPr>
      <w:r>
        <w:t xml:space="preserve">1  (4) </w:t>
      </w:r>
    </w:p>
    <w:p w14:paraId="1F80491B" w14:textId="77777777" w:rsidR="00786B0A" w:rsidRDefault="00FC6287">
      <w:pPr>
        <w:pStyle w:val="ListParagraph"/>
        <w:keepNext/>
        <w:numPr>
          <w:ilvl w:val="0"/>
          <w:numId w:val="4"/>
        </w:numPr>
      </w:pPr>
      <w:r>
        <w:t xml:space="preserve">2  (5) </w:t>
      </w:r>
    </w:p>
    <w:p w14:paraId="1781585E" w14:textId="77777777" w:rsidR="00786B0A" w:rsidRDefault="00FC6287">
      <w:pPr>
        <w:pStyle w:val="ListParagraph"/>
        <w:keepNext/>
        <w:numPr>
          <w:ilvl w:val="0"/>
          <w:numId w:val="4"/>
        </w:numPr>
      </w:pPr>
      <w:r>
        <w:t xml:space="preserve">3  (6) </w:t>
      </w:r>
    </w:p>
    <w:p w14:paraId="5827D388" w14:textId="77777777" w:rsidR="00786B0A" w:rsidRDefault="00FC6287">
      <w:pPr>
        <w:pStyle w:val="ListParagraph"/>
        <w:keepNext/>
        <w:numPr>
          <w:ilvl w:val="0"/>
          <w:numId w:val="4"/>
        </w:numPr>
      </w:pPr>
      <w:r>
        <w:t xml:space="preserve">4 or more  (7) </w:t>
      </w:r>
    </w:p>
    <w:p w14:paraId="0AEAE9E4" w14:textId="77777777" w:rsidR="00786B0A" w:rsidRDefault="00786B0A"/>
    <w:p w14:paraId="711B8F5D" w14:textId="77777777" w:rsidR="00786B0A" w:rsidRDefault="00FC6287">
      <w:pPr>
        <w:keepNext/>
      </w:pPr>
      <w:r>
        <w:t>Q2.18 Як багато дітей молодше 14 років мешкає з Вами?</w:t>
      </w:r>
    </w:p>
    <w:p w14:paraId="4957E430" w14:textId="77777777" w:rsidR="00786B0A" w:rsidRDefault="00FC6287">
      <w:pPr>
        <w:pStyle w:val="ListParagraph"/>
        <w:keepNext/>
        <w:numPr>
          <w:ilvl w:val="0"/>
          <w:numId w:val="4"/>
        </w:numPr>
      </w:pPr>
      <w:r>
        <w:t xml:space="preserve">0  (3) </w:t>
      </w:r>
    </w:p>
    <w:p w14:paraId="4BD9D396" w14:textId="77777777" w:rsidR="00786B0A" w:rsidRDefault="00FC6287">
      <w:pPr>
        <w:pStyle w:val="ListParagraph"/>
        <w:keepNext/>
        <w:numPr>
          <w:ilvl w:val="0"/>
          <w:numId w:val="4"/>
        </w:numPr>
      </w:pPr>
      <w:r>
        <w:t xml:space="preserve">1  (4) </w:t>
      </w:r>
    </w:p>
    <w:p w14:paraId="7E970CA3" w14:textId="77777777" w:rsidR="00786B0A" w:rsidRDefault="00FC6287">
      <w:pPr>
        <w:pStyle w:val="ListParagraph"/>
        <w:keepNext/>
        <w:numPr>
          <w:ilvl w:val="0"/>
          <w:numId w:val="4"/>
        </w:numPr>
      </w:pPr>
      <w:r>
        <w:t xml:space="preserve">2  (5) </w:t>
      </w:r>
    </w:p>
    <w:p w14:paraId="03CCBFAE" w14:textId="77777777" w:rsidR="00786B0A" w:rsidRDefault="00FC6287">
      <w:pPr>
        <w:pStyle w:val="ListParagraph"/>
        <w:keepNext/>
        <w:numPr>
          <w:ilvl w:val="0"/>
          <w:numId w:val="4"/>
        </w:numPr>
      </w:pPr>
      <w:r>
        <w:t xml:space="preserve">3  (6) </w:t>
      </w:r>
    </w:p>
    <w:p w14:paraId="60E2306E" w14:textId="77777777" w:rsidR="00786B0A" w:rsidRDefault="00FC6287">
      <w:pPr>
        <w:pStyle w:val="ListParagraph"/>
        <w:keepNext/>
        <w:numPr>
          <w:ilvl w:val="0"/>
          <w:numId w:val="4"/>
        </w:numPr>
      </w:pPr>
      <w:r>
        <w:t xml:space="preserve">4 або більше  (7) </w:t>
      </w:r>
    </w:p>
    <w:p w14:paraId="6068CAF8" w14:textId="77777777" w:rsidR="00786B0A" w:rsidRDefault="00786B0A"/>
    <w:p w14:paraId="2F3F7239" w14:textId="77777777" w:rsidR="00786B0A" w:rsidRDefault="00786B0A">
      <w:pPr>
        <w:pStyle w:val="QuestionSeparator"/>
      </w:pPr>
    </w:p>
    <w:p w14:paraId="300DBE4A" w14:textId="77777777" w:rsidR="00786B0A" w:rsidRDefault="00786B0A"/>
    <w:p w14:paraId="1A49DE99" w14:textId="77777777" w:rsidR="00786B0A" w:rsidRDefault="00FC6287">
      <w:pPr>
        <w:keepNext/>
      </w:pPr>
      <w:r>
        <w:t xml:space="preserve">Q2.8 </w:t>
      </w:r>
      <w:proofErr w:type="gramStart"/>
      <w:r>
        <w:t>What</w:t>
      </w:r>
      <w:proofErr w:type="gramEnd"/>
      <w:r>
        <w:t xml:space="preserve"> is the highest</w:t>
      </w:r>
      <w:r>
        <w:rPr>
          <w:b/>
        </w:rPr>
        <w:t xml:space="preserve"> </w:t>
      </w:r>
      <w:r>
        <w:t>level</w:t>
      </w:r>
      <w:r>
        <w:rPr>
          <w:b/>
        </w:rPr>
        <w:t xml:space="preserve"> </w:t>
      </w:r>
      <w:r>
        <w:t>of</w:t>
      </w:r>
      <w:r>
        <w:rPr>
          <w:b/>
        </w:rPr>
        <w:t xml:space="preserve"> </w:t>
      </w:r>
      <w:r>
        <w:t>education you have completed?</w:t>
      </w:r>
    </w:p>
    <w:p w14:paraId="1EED5286" w14:textId="77777777" w:rsidR="00786B0A" w:rsidRDefault="00FC6287">
      <w:pPr>
        <w:pStyle w:val="ListParagraph"/>
        <w:keepNext/>
        <w:numPr>
          <w:ilvl w:val="0"/>
          <w:numId w:val="4"/>
        </w:numPr>
      </w:pPr>
      <w:r>
        <w:t xml:space="preserve">No schooling completed  (1) </w:t>
      </w:r>
    </w:p>
    <w:p w14:paraId="1183A856" w14:textId="77777777" w:rsidR="00786B0A" w:rsidRDefault="00FC6287">
      <w:pPr>
        <w:pStyle w:val="ListParagraph"/>
        <w:keepNext/>
        <w:numPr>
          <w:ilvl w:val="0"/>
          <w:numId w:val="4"/>
        </w:numPr>
      </w:pPr>
      <w:r>
        <w:t xml:space="preserve">Primary school  (2) </w:t>
      </w:r>
    </w:p>
    <w:p w14:paraId="02DDB3ED" w14:textId="77777777" w:rsidR="00786B0A" w:rsidRDefault="00FC6287">
      <w:pPr>
        <w:pStyle w:val="ListParagraph"/>
        <w:keepNext/>
        <w:numPr>
          <w:ilvl w:val="0"/>
          <w:numId w:val="4"/>
        </w:numPr>
      </w:pPr>
      <w:r>
        <w:t xml:space="preserve">Lower secondary school  (3) </w:t>
      </w:r>
    </w:p>
    <w:p w14:paraId="0E4C45EB" w14:textId="77777777" w:rsidR="00786B0A" w:rsidRDefault="00FC6287">
      <w:pPr>
        <w:pStyle w:val="ListParagraph"/>
        <w:keepNext/>
        <w:numPr>
          <w:ilvl w:val="0"/>
          <w:numId w:val="4"/>
        </w:numPr>
      </w:pPr>
      <w:r>
        <w:t xml:space="preserve">Vocational degree  (4) </w:t>
      </w:r>
    </w:p>
    <w:p w14:paraId="1F231268" w14:textId="77777777" w:rsidR="00786B0A" w:rsidRDefault="00FC6287">
      <w:pPr>
        <w:pStyle w:val="ListParagraph"/>
        <w:keepNext/>
        <w:numPr>
          <w:ilvl w:val="0"/>
          <w:numId w:val="4"/>
        </w:numPr>
      </w:pPr>
      <w:r>
        <w:t xml:space="preserve">High school  (5) </w:t>
      </w:r>
    </w:p>
    <w:p w14:paraId="1F85D595" w14:textId="77777777" w:rsidR="00786B0A" w:rsidRDefault="00FC6287">
      <w:pPr>
        <w:pStyle w:val="ListParagraph"/>
        <w:keepNext/>
        <w:numPr>
          <w:ilvl w:val="0"/>
          <w:numId w:val="4"/>
        </w:numPr>
      </w:pPr>
      <w:r>
        <w:t xml:space="preserve">College degree  (6) </w:t>
      </w:r>
    </w:p>
    <w:p w14:paraId="6C5F78A3" w14:textId="77777777" w:rsidR="00786B0A" w:rsidRDefault="00FC6287">
      <w:pPr>
        <w:pStyle w:val="ListParagraph"/>
        <w:keepNext/>
        <w:numPr>
          <w:ilvl w:val="0"/>
          <w:numId w:val="4"/>
        </w:numPr>
      </w:pPr>
      <w:r>
        <w:t xml:space="preserve">Master's degree or above  (7) </w:t>
      </w:r>
    </w:p>
    <w:p w14:paraId="25A3F84E" w14:textId="77777777" w:rsidR="00786B0A" w:rsidRDefault="00786B0A"/>
    <w:p w14:paraId="1E79A22D" w14:textId="77777777" w:rsidR="00786B0A" w:rsidRDefault="00FC6287">
      <w:pPr>
        <w:keepNext/>
      </w:pPr>
      <w:r>
        <w:t>Q2.8 Який найвищий рівень Вашої освіти?</w:t>
      </w:r>
    </w:p>
    <w:p w14:paraId="3B4F6A05" w14:textId="77777777" w:rsidR="00786B0A" w:rsidRDefault="00FC6287">
      <w:pPr>
        <w:pStyle w:val="ListParagraph"/>
        <w:keepNext/>
        <w:numPr>
          <w:ilvl w:val="0"/>
          <w:numId w:val="4"/>
        </w:numPr>
      </w:pPr>
      <w:r>
        <w:t xml:space="preserve">Не вчився у школі  (1) </w:t>
      </w:r>
    </w:p>
    <w:p w14:paraId="70A31B34" w14:textId="77777777" w:rsidR="00786B0A" w:rsidRDefault="00FC6287">
      <w:pPr>
        <w:pStyle w:val="ListParagraph"/>
        <w:keepNext/>
        <w:numPr>
          <w:ilvl w:val="0"/>
          <w:numId w:val="4"/>
        </w:numPr>
      </w:pPr>
      <w:r>
        <w:t xml:space="preserve">Початкова школа (1-4 клас)  (2) </w:t>
      </w:r>
    </w:p>
    <w:p w14:paraId="3C578E7B" w14:textId="77777777" w:rsidR="00786B0A" w:rsidRDefault="00FC6287">
      <w:pPr>
        <w:pStyle w:val="ListParagraph"/>
        <w:keepNext/>
        <w:numPr>
          <w:ilvl w:val="0"/>
          <w:numId w:val="4"/>
        </w:numPr>
      </w:pPr>
      <w:r>
        <w:t xml:space="preserve">Середня школа (5-9 клас)  (3) </w:t>
      </w:r>
    </w:p>
    <w:p w14:paraId="0601D071" w14:textId="6DAFCC6A" w:rsidR="00786B0A" w:rsidRDefault="00FC6287">
      <w:pPr>
        <w:pStyle w:val="ListParagraph"/>
        <w:keepNext/>
        <w:numPr>
          <w:ilvl w:val="0"/>
          <w:numId w:val="4"/>
        </w:numPr>
      </w:pPr>
      <w:r>
        <w:t xml:space="preserve">Професійно-технічне </w:t>
      </w:r>
      <w:del w:id="7" w:author="Olena Maslyukivska" w:date="2021-09-14T23:39:00Z">
        <w:r w:rsidDel="003743B0">
          <w:delText>в</w:delText>
        </w:r>
      </w:del>
      <w:ins w:id="8" w:author="Olena Maslyukivska" w:date="2021-09-14T23:39:00Z">
        <w:r w:rsidR="003743B0">
          <w:rPr>
            <w:lang w:val="uk-UA"/>
          </w:rPr>
          <w:t>у</w:t>
        </w:r>
      </w:ins>
      <w:r>
        <w:t xml:space="preserve">чилище  (4) </w:t>
      </w:r>
    </w:p>
    <w:p w14:paraId="0EA624AB" w14:textId="77777777" w:rsidR="00786B0A" w:rsidRDefault="00FC6287">
      <w:pPr>
        <w:pStyle w:val="ListParagraph"/>
        <w:keepNext/>
        <w:numPr>
          <w:ilvl w:val="0"/>
          <w:numId w:val="4"/>
        </w:numPr>
      </w:pPr>
      <w:r>
        <w:t xml:space="preserve">Старша школа (9-11 клас)  (5) </w:t>
      </w:r>
    </w:p>
    <w:p w14:paraId="16D96EA5" w14:textId="77777777" w:rsidR="00786B0A" w:rsidRDefault="00FC6287">
      <w:pPr>
        <w:pStyle w:val="ListParagraph"/>
        <w:keepNext/>
        <w:numPr>
          <w:ilvl w:val="0"/>
          <w:numId w:val="4"/>
        </w:numPr>
      </w:pPr>
      <w:r>
        <w:t xml:space="preserve">Диплом спеціаліста або бакалавра  (6) </w:t>
      </w:r>
    </w:p>
    <w:p w14:paraId="2E765E19" w14:textId="77777777" w:rsidR="00786B0A" w:rsidRDefault="00FC6287">
      <w:pPr>
        <w:pStyle w:val="ListParagraph"/>
        <w:keepNext/>
        <w:numPr>
          <w:ilvl w:val="0"/>
          <w:numId w:val="4"/>
        </w:numPr>
      </w:pPr>
      <w:r>
        <w:t xml:space="preserve">Диплом магістра чи вища ступінь освіти  (7) </w:t>
      </w:r>
    </w:p>
    <w:p w14:paraId="0E04BABA" w14:textId="77777777" w:rsidR="00786B0A" w:rsidRDefault="00786B0A"/>
    <w:p w14:paraId="667C3CA5" w14:textId="77777777" w:rsidR="00786B0A" w:rsidRDefault="00786B0A">
      <w:pPr>
        <w:pStyle w:val="QuestionSeparator"/>
      </w:pPr>
    </w:p>
    <w:p w14:paraId="472F864B" w14:textId="77777777" w:rsidR="00786B0A" w:rsidRDefault="00786B0A"/>
    <w:p w14:paraId="053FCADC" w14:textId="77777777" w:rsidR="00786B0A" w:rsidRDefault="00FC6287">
      <w:pPr>
        <w:keepNext/>
      </w:pPr>
      <w:r>
        <w:lastRenderedPageBreak/>
        <w:t xml:space="preserve">Q2.9 </w:t>
      </w:r>
      <w:proofErr w:type="gramStart"/>
      <w:r>
        <w:t>What</w:t>
      </w:r>
      <w:proofErr w:type="gramEnd"/>
      <w:r>
        <w:t xml:space="preserve"> is your employment status?</w:t>
      </w:r>
    </w:p>
    <w:p w14:paraId="7B5604B4" w14:textId="77777777" w:rsidR="00786B0A" w:rsidRDefault="00FC6287">
      <w:pPr>
        <w:pStyle w:val="ListParagraph"/>
        <w:keepNext/>
        <w:numPr>
          <w:ilvl w:val="0"/>
          <w:numId w:val="4"/>
        </w:numPr>
      </w:pPr>
      <w:r>
        <w:t xml:space="preserve">Full-time employed  (2) </w:t>
      </w:r>
    </w:p>
    <w:p w14:paraId="2DFF62BB" w14:textId="77777777" w:rsidR="00786B0A" w:rsidRDefault="00FC6287">
      <w:pPr>
        <w:pStyle w:val="ListParagraph"/>
        <w:keepNext/>
        <w:numPr>
          <w:ilvl w:val="0"/>
          <w:numId w:val="4"/>
        </w:numPr>
      </w:pPr>
      <w:r>
        <w:t xml:space="preserve">Part-time employed  (3) </w:t>
      </w:r>
    </w:p>
    <w:p w14:paraId="397B64CB" w14:textId="77777777" w:rsidR="00786B0A" w:rsidRDefault="00FC6287">
      <w:pPr>
        <w:pStyle w:val="ListParagraph"/>
        <w:keepNext/>
        <w:numPr>
          <w:ilvl w:val="0"/>
          <w:numId w:val="4"/>
        </w:numPr>
      </w:pPr>
      <w:r>
        <w:t xml:space="preserve">Self-employed  (4) </w:t>
      </w:r>
    </w:p>
    <w:p w14:paraId="4DD696D0" w14:textId="77777777" w:rsidR="00786B0A" w:rsidRDefault="00FC6287">
      <w:pPr>
        <w:pStyle w:val="ListParagraph"/>
        <w:keepNext/>
        <w:numPr>
          <w:ilvl w:val="0"/>
          <w:numId w:val="4"/>
        </w:numPr>
      </w:pPr>
      <w:r>
        <w:t xml:space="preserve">Student  (6) </w:t>
      </w:r>
    </w:p>
    <w:p w14:paraId="3C6485F3" w14:textId="77777777" w:rsidR="00786B0A" w:rsidRDefault="00FC6287">
      <w:pPr>
        <w:pStyle w:val="ListParagraph"/>
        <w:keepNext/>
        <w:numPr>
          <w:ilvl w:val="0"/>
          <w:numId w:val="4"/>
        </w:numPr>
      </w:pPr>
      <w:r>
        <w:t xml:space="preserve">Retired  (7) </w:t>
      </w:r>
    </w:p>
    <w:p w14:paraId="777393B1" w14:textId="77777777" w:rsidR="00786B0A" w:rsidRDefault="00FC6287">
      <w:pPr>
        <w:pStyle w:val="ListParagraph"/>
        <w:keepNext/>
        <w:numPr>
          <w:ilvl w:val="0"/>
          <w:numId w:val="4"/>
        </w:numPr>
      </w:pPr>
      <w:r>
        <w:t xml:space="preserve">Unemployed (searching for a job)  (5) </w:t>
      </w:r>
    </w:p>
    <w:p w14:paraId="27F5D407" w14:textId="77777777" w:rsidR="00786B0A" w:rsidRDefault="00FC6287">
      <w:pPr>
        <w:pStyle w:val="ListParagraph"/>
        <w:keepNext/>
        <w:numPr>
          <w:ilvl w:val="0"/>
          <w:numId w:val="4"/>
        </w:numPr>
      </w:pPr>
      <w:r>
        <w:t xml:space="preserve">Inactive (not searching for a job)  (8) </w:t>
      </w:r>
    </w:p>
    <w:p w14:paraId="1CD3EB95" w14:textId="77777777" w:rsidR="00786B0A" w:rsidRDefault="00786B0A"/>
    <w:p w14:paraId="09018135" w14:textId="77777777" w:rsidR="00786B0A" w:rsidRDefault="00FC6287">
      <w:pPr>
        <w:keepNext/>
      </w:pPr>
      <w:r>
        <w:t>Q2.9 Ваше працевлаштування?</w:t>
      </w:r>
    </w:p>
    <w:p w14:paraId="19C68C13" w14:textId="77777777" w:rsidR="00786B0A" w:rsidRDefault="00FC6287">
      <w:pPr>
        <w:pStyle w:val="ListParagraph"/>
        <w:keepNext/>
        <w:numPr>
          <w:ilvl w:val="0"/>
          <w:numId w:val="4"/>
        </w:numPr>
      </w:pPr>
      <w:r>
        <w:t xml:space="preserve">Працюю повний робочий день  (2) </w:t>
      </w:r>
    </w:p>
    <w:p w14:paraId="70F862C1" w14:textId="77777777" w:rsidR="00786B0A" w:rsidRDefault="00FC6287">
      <w:pPr>
        <w:pStyle w:val="ListParagraph"/>
        <w:keepNext/>
        <w:numPr>
          <w:ilvl w:val="0"/>
          <w:numId w:val="4"/>
        </w:numPr>
      </w:pPr>
      <w:r>
        <w:t xml:space="preserve">Працюю неповний робочий день  (3) </w:t>
      </w:r>
    </w:p>
    <w:p w14:paraId="03F18C9D" w14:textId="77777777" w:rsidR="00786B0A" w:rsidRDefault="00FC6287">
      <w:pPr>
        <w:pStyle w:val="ListParagraph"/>
        <w:keepNext/>
        <w:numPr>
          <w:ilvl w:val="0"/>
          <w:numId w:val="4"/>
        </w:numPr>
      </w:pPr>
      <w:r>
        <w:t xml:space="preserve">Самозайнятий  (4) </w:t>
      </w:r>
    </w:p>
    <w:p w14:paraId="64AC184F" w14:textId="77777777" w:rsidR="00786B0A" w:rsidRDefault="00FC6287">
      <w:pPr>
        <w:pStyle w:val="ListParagraph"/>
        <w:keepNext/>
        <w:numPr>
          <w:ilvl w:val="0"/>
          <w:numId w:val="4"/>
        </w:numPr>
      </w:pPr>
      <w:r>
        <w:t xml:space="preserve">Студент  (6) </w:t>
      </w:r>
    </w:p>
    <w:p w14:paraId="392D6E29" w14:textId="77777777" w:rsidR="00786B0A" w:rsidRDefault="00FC6287">
      <w:pPr>
        <w:pStyle w:val="ListParagraph"/>
        <w:keepNext/>
        <w:numPr>
          <w:ilvl w:val="0"/>
          <w:numId w:val="4"/>
        </w:numPr>
      </w:pPr>
      <w:r>
        <w:t xml:space="preserve">На пенсії  (7) </w:t>
      </w:r>
    </w:p>
    <w:p w14:paraId="1EE7DE1C" w14:textId="77777777" w:rsidR="00786B0A" w:rsidRDefault="00FC6287">
      <w:pPr>
        <w:pStyle w:val="ListParagraph"/>
        <w:keepNext/>
        <w:numPr>
          <w:ilvl w:val="0"/>
          <w:numId w:val="4"/>
        </w:numPr>
      </w:pPr>
      <w:r>
        <w:t xml:space="preserve">Непрацевлаштований (шукаю роботу)  (5) </w:t>
      </w:r>
    </w:p>
    <w:p w14:paraId="40408907" w14:textId="77777777" w:rsidR="00786B0A" w:rsidRDefault="00FC6287">
      <w:pPr>
        <w:pStyle w:val="ListParagraph"/>
        <w:keepNext/>
        <w:numPr>
          <w:ilvl w:val="0"/>
          <w:numId w:val="4"/>
        </w:numPr>
      </w:pPr>
      <w:r>
        <w:t xml:space="preserve">Не шукаю роботу  (8) </w:t>
      </w:r>
    </w:p>
    <w:p w14:paraId="06D59582" w14:textId="77777777" w:rsidR="00786B0A" w:rsidRDefault="00786B0A"/>
    <w:p w14:paraId="4AD54609" w14:textId="77777777" w:rsidR="00786B0A" w:rsidRDefault="00786B0A">
      <w:pPr>
        <w:pStyle w:val="QuestionSeparator"/>
      </w:pPr>
    </w:p>
    <w:p w14:paraId="72ECAEBE" w14:textId="77777777" w:rsidR="00786B0A" w:rsidRDefault="00FC6287">
      <w:pPr>
        <w:pStyle w:val="QDisplayLogic"/>
        <w:keepNext/>
      </w:pPr>
      <w:r>
        <w:t>Display This Question:</w:t>
      </w:r>
    </w:p>
    <w:p w14:paraId="7CF8A94E" w14:textId="77777777" w:rsidR="00786B0A" w:rsidRDefault="00FC6287">
      <w:pPr>
        <w:pStyle w:val="QDisplayLogic"/>
        <w:keepNext/>
        <w:ind w:firstLine="400"/>
      </w:pPr>
      <w:r>
        <w:t xml:space="preserve">If </w:t>
      </w:r>
      <w:proofErr w:type="gramStart"/>
      <w:r>
        <w:t>What</w:t>
      </w:r>
      <w:proofErr w:type="gramEnd"/>
      <w:r>
        <w:t xml:space="preserve"> is your employment status? = Full-time employed</w:t>
      </w:r>
    </w:p>
    <w:p w14:paraId="6A83FFF5" w14:textId="77777777" w:rsidR="00786B0A" w:rsidRDefault="00FC6287">
      <w:pPr>
        <w:pStyle w:val="QDisplayLogic"/>
        <w:keepNext/>
        <w:ind w:firstLine="400"/>
      </w:pPr>
      <w:proofErr w:type="gramStart"/>
      <w:r>
        <w:t>Or</w:t>
      </w:r>
      <w:proofErr w:type="gramEnd"/>
      <w:r>
        <w:t xml:space="preserve"> What is your employment status? = Part-time employed</w:t>
      </w:r>
    </w:p>
    <w:p w14:paraId="64FF4620" w14:textId="77777777" w:rsidR="00786B0A" w:rsidRDefault="00FC6287">
      <w:pPr>
        <w:pStyle w:val="QDisplayLogic"/>
        <w:keepNext/>
        <w:ind w:firstLine="400"/>
      </w:pPr>
      <w:proofErr w:type="gramStart"/>
      <w:r>
        <w:t>Or</w:t>
      </w:r>
      <w:proofErr w:type="gramEnd"/>
      <w:r>
        <w:t xml:space="preserve"> What is your employment status? = Self-employed</w:t>
      </w:r>
    </w:p>
    <w:p w14:paraId="30321796" w14:textId="77777777" w:rsidR="00786B0A" w:rsidRDefault="00786B0A"/>
    <w:p w14:paraId="0CBFA6CB" w14:textId="77777777" w:rsidR="00786B0A" w:rsidRDefault="00FC6287">
      <w:pPr>
        <w:keepNext/>
      </w:pPr>
      <w:r>
        <w:lastRenderedPageBreak/>
        <w:t>Q271 If you work in any of the following industries, please select one describing your industry best</w:t>
      </w:r>
    </w:p>
    <w:p w14:paraId="2F6E704C" w14:textId="77777777" w:rsidR="00786B0A" w:rsidRDefault="00FC6287">
      <w:pPr>
        <w:pStyle w:val="ListParagraph"/>
        <w:keepNext/>
        <w:numPr>
          <w:ilvl w:val="0"/>
          <w:numId w:val="4"/>
        </w:numPr>
      </w:pPr>
      <w:r>
        <w:t xml:space="preserve">Oil, gas or coal  (1) </w:t>
      </w:r>
    </w:p>
    <w:p w14:paraId="3AD6D014" w14:textId="77777777" w:rsidR="00786B0A" w:rsidRDefault="00FC6287">
      <w:pPr>
        <w:pStyle w:val="ListParagraph"/>
        <w:keepNext/>
        <w:numPr>
          <w:ilvl w:val="0"/>
          <w:numId w:val="4"/>
        </w:numPr>
      </w:pPr>
      <w:r>
        <w:t xml:space="preserve">Other energy industries  (15) </w:t>
      </w:r>
    </w:p>
    <w:p w14:paraId="5DF95925" w14:textId="77777777" w:rsidR="00786B0A" w:rsidRDefault="00FC6287">
      <w:pPr>
        <w:pStyle w:val="ListParagraph"/>
        <w:keepNext/>
        <w:numPr>
          <w:ilvl w:val="0"/>
          <w:numId w:val="4"/>
        </w:numPr>
      </w:pPr>
      <w:r>
        <w:t xml:space="preserve">Cement production  (2) </w:t>
      </w:r>
    </w:p>
    <w:p w14:paraId="41DDBE07" w14:textId="77777777" w:rsidR="00786B0A" w:rsidRDefault="00FC6287">
      <w:pPr>
        <w:pStyle w:val="ListParagraph"/>
        <w:keepNext/>
        <w:numPr>
          <w:ilvl w:val="0"/>
          <w:numId w:val="4"/>
        </w:numPr>
      </w:pPr>
      <w:r>
        <w:t xml:space="preserve">Construction  (3) </w:t>
      </w:r>
    </w:p>
    <w:p w14:paraId="72CFE75C" w14:textId="77777777" w:rsidR="00786B0A" w:rsidRDefault="00FC6287">
      <w:pPr>
        <w:pStyle w:val="ListParagraph"/>
        <w:keepNext/>
        <w:numPr>
          <w:ilvl w:val="0"/>
          <w:numId w:val="4"/>
        </w:numPr>
      </w:pPr>
      <w:r>
        <w:t xml:space="preserve">Automobile manufacturing  (4) </w:t>
      </w:r>
    </w:p>
    <w:p w14:paraId="2CEBA5F1" w14:textId="77777777" w:rsidR="00786B0A" w:rsidRDefault="00FC6287">
      <w:pPr>
        <w:pStyle w:val="ListParagraph"/>
        <w:keepNext/>
        <w:numPr>
          <w:ilvl w:val="0"/>
          <w:numId w:val="4"/>
        </w:numPr>
      </w:pPr>
      <w:r>
        <w:t xml:space="preserve">Iron and steel manufacturing  (5) </w:t>
      </w:r>
    </w:p>
    <w:p w14:paraId="6749C938" w14:textId="77777777" w:rsidR="00786B0A" w:rsidRDefault="00FC6287">
      <w:pPr>
        <w:pStyle w:val="ListParagraph"/>
        <w:keepNext/>
        <w:numPr>
          <w:ilvl w:val="0"/>
          <w:numId w:val="4"/>
        </w:numPr>
      </w:pPr>
      <w:r>
        <w:t xml:space="preserve">Chemical manufacturing  (6) </w:t>
      </w:r>
    </w:p>
    <w:p w14:paraId="14B94BCD" w14:textId="77777777" w:rsidR="00786B0A" w:rsidRDefault="00FC6287">
      <w:pPr>
        <w:pStyle w:val="ListParagraph"/>
        <w:keepNext/>
        <w:numPr>
          <w:ilvl w:val="0"/>
          <w:numId w:val="4"/>
        </w:numPr>
      </w:pPr>
      <w:r>
        <w:t xml:space="preserve">Plastics production  (7) </w:t>
      </w:r>
    </w:p>
    <w:p w14:paraId="239DC4E0" w14:textId="77777777" w:rsidR="00786B0A" w:rsidRDefault="00FC6287">
      <w:pPr>
        <w:pStyle w:val="ListParagraph"/>
        <w:keepNext/>
        <w:numPr>
          <w:ilvl w:val="0"/>
          <w:numId w:val="4"/>
        </w:numPr>
      </w:pPr>
      <w:r>
        <w:t xml:space="preserve">Pulp and paper production  (8) </w:t>
      </w:r>
    </w:p>
    <w:p w14:paraId="76969133" w14:textId="77777777" w:rsidR="00786B0A" w:rsidRDefault="00FC6287">
      <w:pPr>
        <w:pStyle w:val="ListParagraph"/>
        <w:keepNext/>
        <w:numPr>
          <w:ilvl w:val="0"/>
          <w:numId w:val="4"/>
        </w:numPr>
      </w:pPr>
      <w:r>
        <w:t xml:space="preserve">Farming (crop or livestock)  (9) </w:t>
      </w:r>
    </w:p>
    <w:p w14:paraId="094D4AD7" w14:textId="77777777" w:rsidR="00786B0A" w:rsidRDefault="00FC6287">
      <w:pPr>
        <w:pStyle w:val="ListParagraph"/>
        <w:keepNext/>
        <w:numPr>
          <w:ilvl w:val="0"/>
          <w:numId w:val="4"/>
        </w:numPr>
      </w:pPr>
      <w:r>
        <w:t xml:space="preserve">Air transport (e.g. airlines)  (10) </w:t>
      </w:r>
    </w:p>
    <w:p w14:paraId="753CD093" w14:textId="77777777" w:rsidR="00786B0A" w:rsidRDefault="00FC6287">
      <w:pPr>
        <w:pStyle w:val="ListParagraph"/>
        <w:keepNext/>
        <w:numPr>
          <w:ilvl w:val="0"/>
          <w:numId w:val="4"/>
        </w:numPr>
      </w:pPr>
      <w:r>
        <w:t xml:space="preserve">No, none of the above  (14) </w:t>
      </w:r>
    </w:p>
    <w:p w14:paraId="391A99A1" w14:textId="77777777" w:rsidR="00786B0A" w:rsidRDefault="00786B0A"/>
    <w:p w14:paraId="4C8483A3" w14:textId="06C5126D" w:rsidR="00786B0A" w:rsidRDefault="00FC6287">
      <w:pPr>
        <w:keepNext/>
      </w:pPr>
      <w:r>
        <w:lastRenderedPageBreak/>
        <w:t xml:space="preserve">Q271 </w:t>
      </w:r>
      <w:ins w:id="9" w:author="Olena Maslyukivska" w:date="2021-09-14T23:42:00Z">
        <w:r w:rsidR="003743B0">
          <w:rPr>
            <w:lang w:val="uk-UA"/>
          </w:rPr>
          <w:t>Якщо працю</w:t>
        </w:r>
      </w:ins>
      <w:ins w:id="10" w:author="Olena Maslyukivska" w:date="2021-09-14T23:43:00Z">
        <w:r w:rsidR="003743B0">
          <w:rPr>
            <w:lang w:val="uk-UA"/>
          </w:rPr>
          <w:t>є</w:t>
        </w:r>
      </w:ins>
      <w:ins w:id="11" w:author="Olena Maslyukivska" w:date="2021-09-14T23:42:00Z">
        <w:r w:rsidR="003743B0">
          <w:rPr>
            <w:lang w:val="uk-UA"/>
          </w:rPr>
          <w:t xml:space="preserve">те у одній і нижченаведених </w:t>
        </w:r>
      </w:ins>
      <w:ins w:id="12" w:author="Olena Maslyukivska" w:date="2021-09-14T23:44:00Z">
        <w:r w:rsidR="003743B0">
          <w:rPr>
            <w:lang w:val="uk-UA"/>
          </w:rPr>
          <w:t>галузей</w:t>
        </w:r>
      </w:ins>
      <w:ins w:id="13" w:author="Olena Maslyukivska" w:date="2021-09-14T23:42:00Z">
        <w:r w:rsidR="003743B0">
          <w:rPr>
            <w:lang w:val="uk-UA"/>
          </w:rPr>
          <w:t xml:space="preserve">, будь ласка, оберіть </w:t>
        </w:r>
      </w:ins>
      <w:del w:id="14" w:author="Olena Maslyukivska" w:date="2021-09-14T23:42:00Z">
        <w:r w:rsidDel="003743B0">
          <w:delText>Оберіть індустрію, у якій ви працюєте, або, будь ласка,</w:delText>
        </w:r>
      </w:del>
      <w:r>
        <w:t xml:space="preserve"> ту, яка найбільш відповідає вашій роботі.</w:t>
      </w:r>
    </w:p>
    <w:p w14:paraId="12BAEF5E" w14:textId="77777777" w:rsidR="00786B0A" w:rsidRDefault="00FC6287">
      <w:pPr>
        <w:pStyle w:val="ListParagraph"/>
        <w:keepNext/>
        <w:numPr>
          <w:ilvl w:val="0"/>
          <w:numId w:val="4"/>
        </w:numPr>
      </w:pPr>
      <w:r>
        <w:t xml:space="preserve">Паливна (нафта, газ, вугілля)  (1) </w:t>
      </w:r>
    </w:p>
    <w:p w14:paraId="287D92E3" w14:textId="77777777" w:rsidR="00786B0A" w:rsidRDefault="00FC6287">
      <w:pPr>
        <w:pStyle w:val="ListParagraph"/>
        <w:keepNext/>
        <w:numPr>
          <w:ilvl w:val="0"/>
          <w:numId w:val="4"/>
        </w:numPr>
      </w:pPr>
      <w:r>
        <w:t xml:space="preserve">Інша енергетична індустрія  (15) </w:t>
      </w:r>
    </w:p>
    <w:p w14:paraId="7478C89B" w14:textId="77777777" w:rsidR="00786B0A" w:rsidRDefault="00FC6287">
      <w:pPr>
        <w:pStyle w:val="ListParagraph"/>
        <w:keepNext/>
        <w:numPr>
          <w:ilvl w:val="0"/>
          <w:numId w:val="4"/>
        </w:numPr>
      </w:pPr>
      <w:r>
        <w:t xml:space="preserve">Виробництво цементу  (2) </w:t>
      </w:r>
    </w:p>
    <w:p w14:paraId="58B4E0B6" w14:textId="77777777" w:rsidR="00786B0A" w:rsidRDefault="00FC6287">
      <w:pPr>
        <w:pStyle w:val="ListParagraph"/>
        <w:keepNext/>
        <w:numPr>
          <w:ilvl w:val="0"/>
          <w:numId w:val="4"/>
        </w:numPr>
      </w:pPr>
      <w:r>
        <w:t xml:space="preserve">Будівництво  (3) </w:t>
      </w:r>
    </w:p>
    <w:p w14:paraId="2E1D9071" w14:textId="77777777" w:rsidR="00786B0A" w:rsidRDefault="00FC6287">
      <w:pPr>
        <w:pStyle w:val="ListParagraph"/>
        <w:keepNext/>
        <w:numPr>
          <w:ilvl w:val="0"/>
          <w:numId w:val="4"/>
        </w:numPr>
      </w:pPr>
      <w:r>
        <w:t xml:space="preserve">Автомобільна промисловість  (4) </w:t>
      </w:r>
    </w:p>
    <w:p w14:paraId="3F3B0F39" w14:textId="77777777" w:rsidR="00786B0A" w:rsidRDefault="00FC6287">
      <w:pPr>
        <w:pStyle w:val="ListParagraph"/>
        <w:keepNext/>
        <w:numPr>
          <w:ilvl w:val="0"/>
          <w:numId w:val="4"/>
        </w:numPr>
      </w:pPr>
      <w:r>
        <w:t xml:space="preserve">Виробництво чавуну та сталі  (5) </w:t>
      </w:r>
    </w:p>
    <w:p w14:paraId="57C3E52F" w14:textId="77777777" w:rsidR="00786B0A" w:rsidRDefault="00FC6287">
      <w:pPr>
        <w:pStyle w:val="ListParagraph"/>
        <w:keepNext/>
        <w:numPr>
          <w:ilvl w:val="0"/>
          <w:numId w:val="4"/>
        </w:numPr>
      </w:pPr>
      <w:r>
        <w:t xml:space="preserve">Хімічне виробництво  (6) </w:t>
      </w:r>
    </w:p>
    <w:p w14:paraId="113C0FFF" w14:textId="77777777" w:rsidR="00786B0A" w:rsidRDefault="00FC6287">
      <w:pPr>
        <w:pStyle w:val="ListParagraph"/>
        <w:keepNext/>
        <w:numPr>
          <w:ilvl w:val="0"/>
          <w:numId w:val="4"/>
        </w:numPr>
      </w:pPr>
      <w:r>
        <w:t xml:space="preserve">Виробництво пластику  (7) </w:t>
      </w:r>
    </w:p>
    <w:p w14:paraId="483E6DE5" w14:textId="77777777" w:rsidR="00786B0A" w:rsidRDefault="00FC6287">
      <w:pPr>
        <w:pStyle w:val="ListParagraph"/>
        <w:keepNext/>
        <w:numPr>
          <w:ilvl w:val="0"/>
          <w:numId w:val="4"/>
        </w:numPr>
      </w:pPr>
      <w:r>
        <w:t xml:space="preserve">Виробництво целюлози та паперу  (8) </w:t>
      </w:r>
    </w:p>
    <w:p w14:paraId="1E0AD63E" w14:textId="77777777" w:rsidR="00786B0A" w:rsidRDefault="00FC6287">
      <w:pPr>
        <w:pStyle w:val="ListParagraph"/>
        <w:keepNext/>
        <w:numPr>
          <w:ilvl w:val="0"/>
          <w:numId w:val="4"/>
        </w:numPr>
      </w:pPr>
      <w:r>
        <w:t xml:space="preserve">Фермерство (землеробство або тваринництво)  (9) </w:t>
      </w:r>
    </w:p>
    <w:p w14:paraId="20C9B927" w14:textId="77777777" w:rsidR="00786B0A" w:rsidRDefault="00FC6287">
      <w:pPr>
        <w:pStyle w:val="ListParagraph"/>
        <w:keepNext/>
        <w:numPr>
          <w:ilvl w:val="0"/>
          <w:numId w:val="4"/>
        </w:numPr>
      </w:pPr>
      <w:r>
        <w:t xml:space="preserve">Транспортна авіація (нап. праця на авіалініях)  (10) </w:t>
      </w:r>
    </w:p>
    <w:p w14:paraId="75D0E295" w14:textId="77777777" w:rsidR="00786B0A" w:rsidRDefault="00FC6287">
      <w:pPr>
        <w:pStyle w:val="ListParagraph"/>
        <w:keepNext/>
        <w:numPr>
          <w:ilvl w:val="0"/>
          <w:numId w:val="4"/>
        </w:numPr>
      </w:pPr>
      <w:r>
        <w:t xml:space="preserve">Нічого з перерахованого вище  (14) </w:t>
      </w:r>
    </w:p>
    <w:p w14:paraId="69917107" w14:textId="77777777" w:rsidR="00786B0A" w:rsidRDefault="00786B0A"/>
    <w:p w14:paraId="0BA9FFF9" w14:textId="77777777" w:rsidR="00786B0A" w:rsidRDefault="00786B0A">
      <w:pPr>
        <w:pStyle w:val="QuestionSeparator"/>
      </w:pPr>
    </w:p>
    <w:p w14:paraId="13CDB28D" w14:textId="77777777" w:rsidR="00786B0A" w:rsidRDefault="00FC6287">
      <w:pPr>
        <w:pStyle w:val="QDisplayLogic"/>
        <w:keepNext/>
      </w:pPr>
      <w:r>
        <w:t>Display This Question:</w:t>
      </w:r>
    </w:p>
    <w:p w14:paraId="55477C73" w14:textId="77777777" w:rsidR="00786B0A" w:rsidRDefault="00FC6287">
      <w:pPr>
        <w:pStyle w:val="QDisplayLogic"/>
        <w:keepNext/>
        <w:ind w:firstLine="400"/>
      </w:pPr>
      <w:r>
        <w:t xml:space="preserve">If </w:t>
      </w:r>
      <w:proofErr w:type="gramStart"/>
      <w:r>
        <w:t>What</w:t>
      </w:r>
      <w:proofErr w:type="gramEnd"/>
      <w:r>
        <w:t xml:space="preserve"> is your employment status? = Retired</w:t>
      </w:r>
    </w:p>
    <w:p w14:paraId="327E2E95" w14:textId="77777777" w:rsidR="00786B0A" w:rsidRDefault="00FC6287">
      <w:pPr>
        <w:pStyle w:val="QDisplayLogic"/>
        <w:keepNext/>
        <w:ind w:firstLine="400"/>
      </w:pPr>
      <w:proofErr w:type="gramStart"/>
      <w:r>
        <w:t>Or</w:t>
      </w:r>
      <w:proofErr w:type="gramEnd"/>
      <w:r>
        <w:t xml:space="preserve"> What is your employment status? = Unemployed (searching for a job)</w:t>
      </w:r>
    </w:p>
    <w:p w14:paraId="2DCDC5B3" w14:textId="77777777" w:rsidR="00786B0A" w:rsidRDefault="00FC6287">
      <w:pPr>
        <w:pStyle w:val="QDisplayLogic"/>
        <w:keepNext/>
        <w:ind w:firstLine="400"/>
      </w:pPr>
      <w:proofErr w:type="gramStart"/>
      <w:r>
        <w:t>Or</w:t>
      </w:r>
      <w:proofErr w:type="gramEnd"/>
      <w:r>
        <w:t xml:space="preserve"> What is your employment status? = Inactive (not searching for a job)</w:t>
      </w:r>
    </w:p>
    <w:p w14:paraId="4A262703" w14:textId="77777777" w:rsidR="00786B0A" w:rsidRDefault="00786B0A"/>
    <w:p w14:paraId="34B386C4" w14:textId="77777777" w:rsidR="00786B0A" w:rsidRDefault="00FC6287">
      <w:pPr>
        <w:keepNext/>
      </w:pPr>
      <w:r>
        <w:lastRenderedPageBreak/>
        <w:t>Q274 If in your last job you worked in any of the following industries, please select one describing your industry best.</w:t>
      </w:r>
    </w:p>
    <w:p w14:paraId="6645DD86" w14:textId="77777777" w:rsidR="00786B0A" w:rsidRDefault="00FC6287">
      <w:pPr>
        <w:pStyle w:val="ListParagraph"/>
        <w:keepNext/>
        <w:numPr>
          <w:ilvl w:val="0"/>
          <w:numId w:val="4"/>
        </w:numPr>
      </w:pPr>
      <w:r>
        <w:t xml:space="preserve">Oil, gas or coal  (1) </w:t>
      </w:r>
    </w:p>
    <w:p w14:paraId="21505318" w14:textId="77777777" w:rsidR="00786B0A" w:rsidRDefault="00FC6287">
      <w:pPr>
        <w:pStyle w:val="ListParagraph"/>
        <w:keepNext/>
        <w:numPr>
          <w:ilvl w:val="0"/>
          <w:numId w:val="4"/>
        </w:numPr>
      </w:pPr>
      <w:r>
        <w:t xml:space="preserve">Other energy industries  (11) </w:t>
      </w:r>
    </w:p>
    <w:p w14:paraId="21908B66" w14:textId="77777777" w:rsidR="00786B0A" w:rsidRDefault="00FC6287">
      <w:pPr>
        <w:pStyle w:val="ListParagraph"/>
        <w:keepNext/>
        <w:numPr>
          <w:ilvl w:val="0"/>
          <w:numId w:val="4"/>
        </w:numPr>
      </w:pPr>
      <w:r>
        <w:t xml:space="preserve">Cement production  (2) </w:t>
      </w:r>
    </w:p>
    <w:p w14:paraId="41408D10" w14:textId="77777777" w:rsidR="00786B0A" w:rsidRDefault="00FC6287">
      <w:pPr>
        <w:pStyle w:val="ListParagraph"/>
        <w:keepNext/>
        <w:numPr>
          <w:ilvl w:val="0"/>
          <w:numId w:val="4"/>
        </w:numPr>
      </w:pPr>
      <w:r>
        <w:t xml:space="preserve">Construction  (3) </w:t>
      </w:r>
    </w:p>
    <w:p w14:paraId="647083D0" w14:textId="77777777" w:rsidR="00786B0A" w:rsidRDefault="00FC6287">
      <w:pPr>
        <w:pStyle w:val="ListParagraph"/>
        <w:keepNext/>
        <w:numPr>
          <w:ilvl w:val="0"/>
          <w:numId w:val="4"/>
        </w:numPr>
      </w:pPr>
      <w:r>
        <w:t xml:space="preserve">Automobile manufacturing  (4) </w:t>
      </w:r>
    </w:p>
    <w:p w14:paraId="4B7DBD12" w14:textId="77777777" w:rsidR="00786B0A" w:rsidRDefault="00FC6287">
      <w:pPr>
        <w:pStyle w:val="ListParagraph"/>
        <w:keepNext/>
        <w:numPr>
          <w:ilvl w:val="0"/>
          <w:numId w:val="4"/>
        </w:numPr>
      </w:pPr>
      <w:r>
        <w:t xml:space="preserve">Iron and steel manufacturing  (5) </w:t>
      </w:r>
    </w:p>
    <w:p w14:paraId="31CB34B4" w14:textId="77777777" w:rsidR="00786B0A" w:rsidRDefault="00FC6287">
      <w:pPr>
        <w:pStyle w:val="ListParagraph"/>
        <w:keepNext/>
        <w:numPr>
          <w:ilvl w:val="0"/>
          <w:numId w:val="4"/>
        </w:numPr>
      </w:pPr>
      <w:r>
        <w:t xml:space="preserve">Chemical manufacturing  (6) </w:t>
      </w:r>
    </w:p>
    <w:p w14:paraId="5BB1BD13" w14:textId="77777777" w:rsidR="00786B0A" w:rsidRDefault="00FC6287">
      <w:pPr>
        <w:pStyle w:val="ListParagraph"/>
        <w:keepNext/>
        <w:numPr>
          <w:ilvl w:val="0"/>
          <w:numId w:val="4"/>
        </w:numPr>
      </w:pPr>
      <w:r>
        <w:t xml:space="preserve">Plastics production  (7) </w:t>
      </w:r>
    </w:p>
    <w:p w14:paraId="4CAF5A04" w14:textId="77777777" w:rsidR="00786B0A" w:rsidRDefault="00FC6287">
      <w:pPr>
        <w:pStyle w:val="ListParagraph"/>
        <w:keepNext/>
        <w:numPr>
          <w:ilvl w:val="0"/>
          <w:numId w:val="4"/>
        </w:numPr>
      </w:pPr>
      <w:r>
        <w:t xml:space="preserve">Pulp and paper production  (8) </w:t>
      </w:r>
    </w:p>
    <w:p w14:paraId="7E1D3CAB" w14:textId="77777777" w:rsidR="00786B0A" w:rsidRDefault="00FC6287">
      <w:pPr>
        <w:pStyle w:val="ListParagraph"/>
        <w:keepNext/>
        <w:numPr>
          <w:ilvl w:val="0"/>
          <w:numId w:val="4"/>
        </w:numPr>
      </w:pPr>
      <w:r>
        <w:t xml:space="preserve">Farming (crop or livestock)  (9) </w:t>
      </w:r>
    </w:p>
    <w:p w14:paraId="42AD5792" w14:textId="77777777" w:rsidR="00786B0A" w:rsidRDefault="00FC6287">
      <w:pPr>
        <w:pStyle w:val="ListParagraph"/>
        <w:keepNext/>
        <w:numPr>
          <w:ilvl w:val="0"/>
          <w:numId w:val="4"/>
        </w:numPr>
      </w:pPr>
      <w:r>
        <w:t xml:space="preserve">Air transport (e.g. airlines)  (10) </w:t>
      </w:r>
    </w:p>
    <w:p w14:paraId="0F0541CD" w14:textId="77777777" w:rsidR="00786B0A" w:rsidRDefault="00FC6287">
      <w:pPr>
        <w:pStyle w:val="ListParagraph"/>
        <w:keepNext/>
        <w:numPr>
          <w:ilvl w:val="0"/>
          <w:numId w:val="4"/>
        </w:numPr>
      </w:pPr>
      <w:r>
        <w:t xml:space="preserve">No, none of the above  (12) </w:t>
      </w:r>
    </w:p>
    <w:p w14:paraId="57BA0D11" w14:textId="77777777" w:rsidR="00786B0A" w:rsidRDefault="00786B0A"/>
    <w:p w14:paraId="17943CD7" w14:textId="4BCC3C7F" w:rsidR="00786B0A" w:rsidRDefault="00FC6287">
      <w:pPr>
        <w:keepNext/>
      </w:pPr>
      <w:r>
        <w:lastRenderedPageBreak/>
        <w:t xml:space="preserve">Q274 </w:t>
      </w:r>
      <w:ins w:id="15" w:author="Olena Maslyukivska" w:date="2021-09-14T23:43:00Z">
        <w:r w:rsidR="003743B0">
          <w:rPr>
            <w:lang w:val="uk-UA"/>
          </w:rPr>
          <w:t xml:space="preserve">Якщо </w:t>
        </w:r>
      </w:ins>
      <w:del w:id="16" w:author="Olena Maslyukivska" w:date="2021-09-14T23:43:00Z">
        <w:r w:rsidDel="003743B0">
          <w:delText xml:space="preserve">Оберіть індустрію, у якій ви працювали </w:delText>
        </w:r>
      </w:del>
      <w:r>
        <w:t>на попередній роботі</w:t>
      </w:r>
      <w:ins w:id="17" w:author="Olena Maslyukivska" w:date="2021-09-14T23:43:00Z">
        <w:r w:rsidR="003743B0">
          <w:rPr>
            <w:lang w:val="uk-UA"/>
          </w:rPr>
          <w:t xml:space="preserve"> ви працювали у однаій із наведених нижче галузей</w:t>
        </w:r>
      </w:ins>
      <w:del w:id="18" w:author="Olena Maslyukivska" w:date="2021-09-14T23:44:00Z">
        <w:r w:rsidDel="003743B0">
          <w:delText>, або</w:delText>
        </w:r>
      </w:del>
      <w:r>
        <w:t>, будь ласка, ту, яка найбільш їй відповідає.</w:t>
      </w:r>
    </w:p>
    <w:p w14:paraId="2CEEBAA8" w14:textId="77777777" w:rsidR="00786B0A" w:rsidRDefault="00FC6287">
      <w:pPr>
        <w:pStyle w:val="ListParagraph"/>
        <w:keepNext/>
        <w:numPr>
          <w:ilvl w:val="0"/>
          <w:numId w:val="4"/>
        </w:numPr>
      </w:pPr>
      <w:r>
        <w:t xml:space="preserve">Паливна (нафта, газ, вугілля)  (1) </w:t>
      </w:r>
    </w:p>
    <w:p w14:paraId="5D7B7B7F" w14:textId="77777777" w:rsidR="00786B0A" w:rsidRDefault="00FC6287">
      <w:pPr>
        <w:pStyle w:val="ListParagraph"/>
        <w:keepNext/>
        <w:numPr>
          <w:ilvl w:val="0"/>
          <w:numId w:val="4"/>
        </w:numPr>
      </w:pPr>
      <w:r>
        <w:t xml:space="preserve">Інша енергетична індустрія  (11) </w:t>
      </w:r>
    </w:p>
    <w:p w14:paraId="653DA761" w14:textId="77777777" w:rsidR="00786B0A" w:rsidRDefault="00FC6287">
      <w:pPr>
        <w:pStyle w:val="ListParagraph"/>
        <w:keepNext/>
        <w:numPr>
          <w:ilvl w:val="0"/>
          <w:numId w:val="4"/>
        </w:numPr>
      </w:pPr>
      <w:r>
        <w:t xml:space="preserve">Виробництво цементу  (2) </w:t>
      </w:r>
    </w:p>
    <w:p w14:paraId="094B11D4" w14:textId="77777777" w:rsidR="00786B0A" w:rsidRDefault="00FC6287">
      <w:pPr>
        <w:pStyle w:val="ListParagraph"/>
        <w:keepNext/>
        <w:numPr>
          <w:ilvl w:val="0"/>
          <w:numId w:val="4"/>
        </w:numPr>
      </w:pPr>
      <w:r>
        <w:t xml:space="preserve">Будівництво  (3) </w:t>
      </w:r>
    </w:p>
    <w:p w14:paraId="1FF7A079" w14:textId="77777777" w:rsidR="00786B0A" w:rsidRDefault="00FC6287">
      <w:pPr>
        <w:pStyle w:val="ListParagraph"/>
        <w:keepNext/>
        <w:numPr>
          <w:ilvl w:val="0"/>
          <w:numId w:val="4"/>
        </w:numPr>
      </w:pPr>
      <w:r>
        <w:t xml:space="preserve">Автомобільна промисловість  (4) </w:t>
      </w:r>
    </w:p>
    <w:p w14:paraId="79D40D1B" w14:textId="77777777" w:rsidR="00786B0A" w:rsidRDefault="00FC6287">
      <w:pPr>
        <w:pStyle w:val="ListParagraph"/>
        <w:keepNext/>
        <w:numPr>
          <w:ilvl w:val="0"/>
          <w:numId w:val="4"/>
        </w:numPr>
      </w:pPr>
      <w:r>
        <w:t xml:space="preserve">Виробництво чавуну та сталі  (5) </w:t>
      </w:r>
    </w:p>
    <w:p w14:paraId="5707CC21" w14:textId="77777777" w:rsidR="00786B0A" w:rsidRDefault="00FC6287">
      <w:pPr>
        <w:pStyle w:val="ListParagraph"/>
        <w:keepNext/>
        <w:numPr>
          <w:ilvl w:val="0"/>
          <w:numId w:val="4"/>
        </w:numPr>
      </w:pPr>
      <w:r>
        <w:t xml:space="preserve">Хімічне виробництво  (6) </w:t>
      </w:r>
    </w:p>
    <w:p w14:paraId="612EE9A0" w14:textId="77777777" w:rsidR="00786B0A" w:rsidRDefault="00FC6287">
      <w:pPr>
        <w:pStyle w:val="ListParagraph"/>
        <w:keepNext/>
        <w:numPr>
          <w:ilvl w:val="0"/>
          <w:numId w:val="4"/>
        </w:numPr>
      </w:pPr>
      <w:r>
        <w:t xml:space="preserve">Виробництво пластику  (7) </w:t>
      </w:r>
    </w:p>
    <w:p w14:paraId="5FC57E95" w14:textId="77777777" w:rsidR="00786B0A" w:rsidRDefault="00FC6287">
      <w:pPr>
        <w:pStyle w:val="ListParagraph"/>
        <w:keepNext/>
        <w:numPr>
          <w:ilvl w:val="0"/>
          <w:numId w:val="4"/>
        </w:numPr>
      </w:pPr>
      <w:r>
        <w:t xml:space="preserve">Виробництво целюлози та паперу  (8) </w:t>
      </w:r>
    </w:p>
    <w:p w14:paraId="369603B4" w14:textId="77777777" w:rsidR="00786B0A" w:rsidRDefault="00FC6287">
      <w:pPr>
        <w:pStyle w:val="ListParagraph"/>
        <w:keepNext/>
        <w:numPr>
          <w:ilvl w:val="0"/>
          <w:numId w:val="4"/>
        </w:numPr>
      </w:pPr>
      <w:r>
        <w:t xml:space="preserve">Фермерство (землеробство або тваринництво)  (9) </w:t>
      </w:r>
    </w:p>
    <w:p w14:paraId="3418E79C" w14:textId="77777777" w:rsidR="00786B0A" w:rsidRDefault="00FC6287">
      <w:pPr>
        <w:pStyle w:val="ListParagraph"/>
        <w:keepNext/>
        <w:numPr>
          <w:ilvl w:val="0"/>
          <w:numId w:val="4"/>
        </w:numPr>
      </w:pPr>
      <w:r>
        <w:t xml:space="preserve">Транспортна авіація (нап. праця на авіалініях)  (10) </w:t>
      </w:r>
    </w:p>
    <w:p w14:paraId="3A7A0FA2" w14:textId="77777777" w:rsidR="00786B0A" w:rsidRDefault="00FC6287">
      <w:pPr>
        <w:pStyle w:val="ListParagraph"/>
        <w:keepNext/>
        <w:numPr>
          <w:ilvl w:val="0"/>
          <w:numId w:val="4"/>
        </w:numPr>
      </w:pPr>
      <w:r>
        <w:t xml:space="preserve">Нічого з перерахованого вище  (12) </w:t>
      </w:r>
    </w:p>
    <w:p w14:paraId="77B68A06" w14:textId="77777777" w:rsidR="00786B0A" w:rsidRDefault="00786B0A"/>
    <w:p w14:paraId="30D9EFA8" w14:textId="77777777" w:rsidR="00786B0A" w:rsidRDefault="00786B0A">
      <w:pPr>
        <w:pStyle w:val="QuestionSeparator"/>
      </w:pPr>
    </w:p>
    <w:p w14:paraId="33CBD407" w14:textId="77777777" w:rsidR="00786B0A" w:rsidRDefault="00FC6287">
      <w:pPr>
        <w:pStyle w:val="QDisplayLogic"/>
        <w:keepNext/>
      </w:pPr>
      <w:r>
        <w:t>Display This Question:</w:t>
      </w:r>
    </w:p>
    <w:p w14:paraId="2D91DBC6" w14:textId="77777777" w:rsidR="00786B0A" w:rsidRDefault="00FC6287">
      <w:pPr>
        <w:pStyle w:val="QDisplayLogic"/>
        <w:keepNext/>
        <w:ind w:firstLine="400"/>
      </w:pPr>
      <w:r>
        <w:t xml:space="preserve">If </w:t>
      </w:r>
      <w:proofErr w:type="gramStart"/>
      <w:r>
        <w:t>What</w:t>
      </w:r>
      <w:proofErr w:type="gramEnd"/>
      <w:r>
        <w:t xml:space="preserve"> is your employment status? = Full-time employed</w:t>
      </w:r>
    </w:p>
    <w:p w14:paraId="4FA8FC7E" w14:textId="77777777" w:rsidR="00786B0A" w:rsidRDefault="00FC6287">
      <w:pPr>
        <w:pStyle w:val="QDisplayLogic"/>
        <w:keepNext/>
        <w:ind w:firstLine="400"/>
      </w:pPr>
      <w:proofErr w:type="gramStart"/>
      <w:r>
        <w:t>Or</w:t>
      </w:r>
      <w:proofErr w:type="gramEnd"/>
      <w:r>
        <w:t xml:space="preserve"> What is your employment status? = Part-time employed</w:t>
      </w:r>
    </w:p>
    <w:p w14:paraId="20EB4524" w14:textId="77777777" w:rsidR="00786B0A" w:rsidRDefault="00FC6287">
      <w:pPr>
        <w:pStyle w:val="QDisplayLogic"/>
        <w:keepNext/>
        <w:ind w:firstLine="400"/>
      </w:pPr>
      <w:proofErr w:type="gramStart"/>
      <w:r>
        <w:t>Or</w:t>
      </w:r>
      <w:proofErr w:type="gramEnd"/>
      <w:r>
        <w:t xml:space="preserve"> What is your employment status? = Self-employed</w:t>
      </w:r>
    </w:p>
    <w:p w14:paraId="7CC847F9" w14:textId="77777777" w:rsidR="00786B0A" w:rsidRDefault="00786B0A"/>
    <w:p w14:paraId="2A7E09C1" w14:textId="77777777" w:rsidR="00786B0A" w:rsidRDefault="00FC6287">
      <w:pPr>
        <w:keepNext/>
      </w:pPr>
      <w:r>
        <w:t xml:space="preserve">Q272 </w:t>
      </w:r>
      <w:proofErr w:type="gramStart"/>
      <w:r>
        <w:t>What</w:t>
      </w:r>
      <w:proofErr w:type="gramEnd"/>
      <w:r>
        <w:t xml:space="preserve"> is the main activity of the company or organization where you work?</w:t>
      </w:r>
    </w:p>
    <w:p w14:paraId="4048F2FA" w14:textId="77777777" w:rsidR="00786B0A" w:rsidRDefault="00FC6287">
      <w:pPr>
        <w:pStyle w:val="Dropdown"/>
        <w:keepNext/>
      </w:pPr>
      <w:r>
        <w:t xml:space="preserve">▼ Agriculture, forestry, fishing, hunting (2) ... None of the above/ </w:t>
      </w:r>
      <w:proofErr w:type="gramStart"/>
      <w:r>
        <w:t>Other</w:t>
      </w:r>
      <w:proofErr w:type="gramEnd"/>
      <w:r>
        <w:t xml:space="preserve"> (24)</w:t>
      </w:r>
    </w:p>
    <w:p w14:paraId="499E2DB2" w14:textId="77777777" w:rsidR="00786B0A" w:rsidRDefault="00786B0A"/>
    <w:p w14:paraId="544BED70" w14:textId="77777777" w:rsidR="00786B0A" w:rsidRDefault="00FC6287">
      <w:pPr>
        <w:keepNext/>
      </w:pPr>
      <w:r>
        <w:lastRenderedPageBreak/>
        <w:t>Q272 Яка основна сфера діяльністі компанії чи організації, у якій працюєте?</w:t>
      </w:r>
    </w:p>
    <w:p w14:paraId="7FE0D17A" w14:textId="77777777" w:rsidR="00786B0A" w:rsidRDefault="00FC6287">
      <w:pPr>
        <w:pStyle w:val="Dropdown"/>
        <w:keepNext/>
      </w:pPr>
      <w:r>
        <w:t>▼ Сільське господарство, лісове господарство, рибальство, мисливство (2) ... Нічого з перерахованого (24)</w:t>
      </w:r>
    </w:p>
    <w:p w14:paraId="6ED135D2" w14:textId="77777777" w:rsidR="00786B0A" w:rsidRDefault="00786B0A"/>
    <w:p w14:paraId="6B0AA6E8" w14:textId="77777777" w:rsidR="00786B0A" w:rsidRDefault="00786B0A">
      <w:pPr>
        <w:pStyle w:val="QuestionSeparator"/>
      </w:pPr>
    </w:p>
    <w:p w14:paraId="12B20899" w14:textId="77777777" w:rsidR="00786B0A" w:rsidRDefault="00FC6287">
      <w:pPr>
        <w:pStyle w:val="QDisplayLogic"/>
        <w:keepNext/>
      </w:pPr>
      <w:r>
        <w:t>Display This Question:</w:t>
      </w:r>
    </w:p>
    <w:p w14:paraId="530081DD" w14:textId="77777777" w:rsidR="00786B0A" w:rsidRDefault="00FC6287">
      <w:pPr>
        <w:pStyle w:val="QDisplayLogic"/>
        <w:keepNext/>
        <w:ind w:firstLine="400"/>
      </w:pPr>
      <w:r>
        <w:t xml:space="preserve">If </w:t>
      </w:r>
      <w:proofErr w:type="gramStart"/>
      <w:r>
        <w:t>What</w:t>
      </w:r>
      <w:proofErr w:type="gramEnd"/>
      <w:r>
        <w:t xml:space="preserve"> is your employment status? = Retired</w:t>
      </w:r>
    </w:p>
    <w:p w14:paraId="5582E289" w14:textId="77777777" w:rsidR="00786B0A" w:rsidRDefault="00FC6287">
      <w:pPr>
        <w:pStyle w:val="QDisplayLogic"/>
        <w:keepNext/>
        <w:ind w:firstLine="400"/>
      </w:pPr>
      <w:proofErr w:type="gramStart"/>
      <w:r>
        <w:t>Or</w:t>
      </w:r>
      <w:proofErr w:type="gramEnd"/>
      <w:r>
        <w:t xml:space="preserve"> What is your employment status? = Unemployed (searching for a job)</w:t>
      </w:r>
    </w:p>
    <w:p w14:paraId="19398726" w14:textId="77777777" w:rsidR="00786B0A" w:rsidRDefault="00FC6287">
      <w:pPr>
        <w:pStyle w:val="QDisplayLogic"/>
        <w:keepNext/>
        <w:ind w:firstLine="400"/>
      </w:pPr>
      <w:proofErr w:type="gramStart"/>
      <w:r>
        <w:t>Or</w:t>
      </w:r>
      <w:proofErr w:type="gramEnd"/>
      <w:r>
        <w:t xml:space="preserve"> What is your employment status? = Inactive (not searching for a job)</w:t>
      </w:r>
    </w:p>
    <w:p w14:paraId="4F028D6D" w14:textId="77777777" w:rsidR="00786B0A" w:rsidRDefault="00786B0A"/>
    <w:p w14:paraId="2FF87986" w14:textId="77777777" w:rsidR="00786B0A" w:rsidRDefault="00FC6287">
      <w:pPr>
        <w:keepNext/>
      </w:pPr>
      <w:r>
        <w:t xml:space="preserve">Q273 </w:t>
      </w:r>
      <w:proofErr w:type="gramStart"/>
      <w:r>
        <w:t>What</w:t>
      </w:r>
      <w:proofErr w:type="gramEnd"/>
      <w:r>
        <w:t xml:space="preserve"> was the main activity of the company or organization at which you last worked? </w:t>
      </w:r>
    </w:p>
    <w:p w14:paraId="6A5AC4DF" w14:textId="77777777" w:rsidR="00786B0A" w:rsidRDefault="00FC6287">
      <w:pPr>
        <w:pStyle w:val="Dropdown"/>
        <w:keepNext/>
      </w:pPr>
      <w:r>
        <w:t>▼ Agriculture, forestry, fishing, hunting (1) ... None of the above/</w:t>
      </w:r>
      <w:proofErr w:type="gramStart"/>
      <w:r>
        <w:t>Other</w:t>
      </w:r>
      <w:proofErr w:type="gramEnd"/>
      <w:r>
        <w:t xml:space="preserve"> (23)</w:t>
      </w:r>
    </w:p>
    <w:p w14:paraId="373F8BE2" w14:textId="77777777" w:rsidR="00786B0A" w:rsidRDefault="00786B0A"/>
    <w:p w14:paraId="1BE63405" w14:textId="77777777" w:rsidR="00786B0A" w:rsidRDefault="00FC6287">
      <w:pPr>
        <w:keepNext/>
      </w:pPr>
      <w:r>
        <w:t>Q273 Яка основна сфера діяльністі компанії чи організації, у якій Ви працювали раніше?</w:t>
      </w:r>
    </w:p>
    <w:p w14:paraId="69667244" w14:textId="77777777" w:rsidR="00786B0A" w:rsidRDefault="00FC6287">
      <w:pPr>
        <w:pStyle w:val="Dropdown"/>
        <w:keepNext/>
      </w:pPr>
      <w:r>
        <w:t>▼ Сільське господарство, лісове господарство, рибальство, мисливство (1) ... Нічого з перерахованого (23)</w:t>
      </w:r>
    </w:p>
    <w:p w14:paraId="1A3A7B5D" w14:textId="77777777" w:rsidR="00786B0A" w:rsidRDefault="00786B0A"/>
    <w:p w14:paraId="509B5E66"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430F9CC4" w14:textId="77777777">
        <w:tc>
          <w:tcPr>
            <w:tcW w:w="50" w:type="dxa"/>
          </w:tcPr>
          <w:p w14:paraId="7381510F" w14:textId="77777777" w:rsidR="00786B0A" w:rsidRDefault="00FC6287">
            <w:pPr>
              <w:keepNext/>
            </w:pPr>
            <w:r>
              <w:rPr>
                <w:noProof/>
                <w:lang w:val="en-GB" w:eastAsia="en-GB"/>
              </w:rPr>
              <w:drawing>
                <wp:inline distT="0" distB="0" distL="0" distR="0" wp14:anchorId="028FDA5E" wp14:editId="63B8EDD6">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8FDEFD5" w14:textId="77777777" w:rsidR="00786B0A" w:rsidRDefault="00786B0A"/>
    <w:p w14:paraId="50E6960B" w14:textId="77777777" w:rsidR="00786B0A" w:rsidRDefault="00FC6287">
      <w:pPr>
        <w:keepNext/>
      </w:pPr>
      <w:r>
        <w:t xml:space="preserve">Q2.14 </w:t>
      </w:r>
      <w:proofErr w:type="gramStart"/>
      <w:r>
        <w:t>What</w:t>
      </w:r>
      <w:proofErr w:type="gramEnd"/>
      <w:r>
        <w:t xml:space="preserve">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XXX Update if indiv</w:t>
      </w:r>
    </w:p>
    <w:p w14:paraId="391711C4" w14:textId="77777777" w:rsidR="00786B0A" w:rsidRDefault="00FC6287">
      <w:pPr>
        <w:pStyle w:val="ListParagraph"/>
        <w:keepNext/>
        <w:numPr>
          <w:ilvl w:val="0"/>
          <w:numId w:val="4"/>
        </w:numPr>
      </w:pPr>
      <w:r>
        <w:t xml:space="preserve">less than €35,000  (5) </w:t>
      </w:r>
    </w:p>
    <w:p w14:paraId="45116A03" w14:textId="77777777" w:rsidR="00786B0A" w:rsidRDefault="00FC6287">
      <w:pPr>
        <w:pStyle w:val="ListParagraph"/>
        <w:keepNext/>
        <w:numPr>
          <w:ilvl w:val="0"/>
          <w:numId w:val="4"/>
        </w:numPr>
      </w:pPr>
      <w:r>
        <w:t xml:space="preserve">between €35,000 and €70,000  (6) </w:t>
      </w:r>
    </w:p>
    <w:p w14:paraId="481CDED0" w14:textId="77777777" w:rsidR="00786B0A" w:rsidRDefault="00FC6287">
      <w:pPr>
        <w:pStyle w:val="ListParagraph"/>
        <w:keepNext/>
        <w:numPr>
          <w:ilvl w:val="0"/>
          <w:numId w:val="4"/>
        </w:numPr>
      </w:pPr>
      <w:r>
        <w:t xml:space="preserve">between €70,000 and €120,000  (8) </w:t>
      </w:r>
    </w:p>
    <w:p w14:paraId="169CB6B8" w14:textId="77777777" w:rsidR="00786B0A" w:rsidRDefault="00FC6287">
      <w:pPr>
        <w:pStyle w:val="ListParagraph"/>
        <w:keepNext/>
        <w:numPr>
          <w:ilvl w:val="0"/>
          <w:numId w:val="4"/>
        </w:numPr>
      </w:pPr>
      <w:r>
        <w:t xml:space="preserve">more than €120,000  (9) </w:t>
      </w:r>
    </w:p>
    <w:p w14:paraId="151A6C91" w14:textId="77777777" w:rsidR="00786B0A" w:rsidRDefault="00786B0A"/>
    <w:p w14:paraId="31C3A13C" w14:textId="77777777" w:rsidR="00786B0A" w:rsidRDefault="00FC6287">
      <w:pPr>
        <w:keepNext/>
      </w:pPr>
      <w:r>
        <w:lastRenderedPageBreak/>
        <w:t xml:space="preserve">Q2.14 Яким був </w:t>
      </w:r>
      <w:r>
        <w:rPr>
          <w:i/>
        </w:rPr>
        <w:t>річний</w:t>
      </w:r>
      <w:r>
        <w:t xml:space="preserve"> дохід Вашої сім'ї (до податків) у 2019 році?</w:t>
      </w:r>
    </w:p>
    <w:p w14:paraId="390D5B3B" w14:textId="77777777" w:rsidR="00786B0A" w:rsidRDefault="00FC6287">
      <w:pPr>
        <w:pStyle w:val="ListParagraph"/>
        <w:keepNext/>
        <w:numPr>
          <w:ilvl w:val="0"/>
          <w:numId w:val="4"/>
        </w:numPr>
      </w:pPr>
      <w:r>
        <w:t xml:space="preserve">менш ніж 21,000₴  (5) </w:t>
      </w:r>
    </w:p>
    <w:p w14:paraId="5071B781" w14:textId="77777777" w:rsidR="00786B0A" w:rsidRDefault="00FC6287">
      <w:pPr>
        <w:pStyle w:val="ListParagraph"/>
        <w:keepNext/>
        <w:numPr>
          <w:ilvl w:val="0"/>
          <w:numId w:val="4"/>
        </w:numPr>
      </w:pPr>
      <w:r>
        <w:t xml:space="preserve">між 21,000₴ та 32,000₴  (6) </w:t>
      </w:r>
    </w:p>
    <w:p w14:paraId="3599BE3C" w14:textId="77777777" w:rsidR="00786B0A" w:rsidRDefault="00FC6287">
      <w:pPr>
        <w:pStyle w:val="ListParagraph"/>
        <w:keepNext/>
        <w:numPr>
          <w:ilvl w:val="0"/>
          <w:numId w:val="4"/>
        </w:numPr>
      </w:pPr>
      <w:r>
        <w:t xml:space="preserve">між 32,000₴ та 50,000₴  (8) </w:t>
      </w:r>
    </w:p>
    <w:p w14:paraId="6623CCA0" w14:textId="77777777" w:rsidR="00786B0A" w:rsidRDefault="00FC6287">
      <w:pPr>
        <w:pStyle w:val="ListParagraph"/>
        <w:keepNext/>
        <w:numPr>
          <w:ilvl w:val="0"/>
          <w:numId w:val="4"/>
        </w:numPr>
      </w:pPr>
      <w:r>
        <w:t xml:space="preserve">більше ніж 50,000₴  (9) </w:t>
      </w:r>
    </w:p>
    <w:p w14:paraId="066E053F" w14:textId="77777777" w:rsidR="00786B0A" w:rsidRDefault="00786B0A"/>
    <w:p w14:paraId="45CC03AC" w14:textId="77777777" w:rsidR="00786B0A" w:rsidRDefault="00786B0A">
      <w:pPr>
        <w:pStyle w:val="QuestionSeparator"/>
      </w:pPr>
    </w:p>
    <w:p w14:paraId="3EB5C9C2" w14:textId="77777777" w:rsidR="00786B0A" w:rsidRDefault="00786B0A"/>
    <w:p w14:paraId="5F09DD02" w14:textId="77777777" w:rsidR="00786B0A" w:rsidRDefault="00FC6287">
      <w:pPr>
        <w:keepNext/>
      </w:pPr>
      <w:r>
        <w:t>Q2.13 Have you or a member of your household been laid off or had to take a cut in your salary or wages due to the COVID-19 pandemic?</w:t>
      </w:r>
    </w:p>
    <w:p w14:paraId="18708526" w14:textId="77777777" w:rsidR="00786B0A" w:rsidRDefault="00FC6287">
      <w:pPr>
        <w:pStyle w:val="ListParagraph"/>
        <w:keepNext/>
        <w:numPr>
          <w:ilvl w:val="0"/>
          <w:numId w:val="4"/>
        </w:numPr>
      </w:pPr>
      <w:r>
        <w:t xml:space="preserve">Yes  (1) </w:t>
      </w:r>
    </w:p>
    <w:p w14:paraId="2FB0BA1A" w14:textId="77777777" w:rsidR="00786B0A" w:rsidRDefault="00FC6287">
      <w:pPr>
        <w:pStyle w:val="ListParagraph"/>
        <w:keepNext/>
        <w:numPr>
          <w:ilvl w:val="0"/>
          <w:numId w:val="4"/>
        </w:numPr>
      </w:pPr>
      <w:r>
        <w:t xml:space="preserve">No  (2) </w:t>
      </w:r>
    </w:p>
    <w:p w14:paraId="29E0533C" w14:textId="77777777" w:rsidR="00786B0A" w:rsidRDefault="00786B0A"/>
    <w:p w14:paraId="1DE5EBD5" w14:textId="4F1CD332" w:rsidR="00786B0A" w:rsidRDefault="00FC6287">
      <w:pPr>
        <w:keepNext/>
      </w:pPr>
      <w:r>
        <w:t xml:space="preserve">Q2.13 Ви чи член вашої родини </w:t>
      </w:r>
      <w:del w:id="19" w:author="Olena Maslyukivska" w:date="2021-09-14T23:49:00Z">
        <w:r w:rsidDel="00E21107">
          <w:delText xml:space="preserve">вашої родини </w:delText>
        </w:r>
      </w:del>
      <w:ins w:id="20" w:author="Olena Maslyukivska" w:date="2021-09-14T23:49:00Z">
        <w:r w:rsidR="00E21107">
          <w:t xml:space="preserve"> </w:t>
        </w:r>
        <w:r w:rsidR="00E21107">
          <w:rPr>
            <w:lang w:val="uk-UA"/>
          </w:rPr>
          <w:t xml:space="preserve">втратили роботу чи </w:t>
        </w:r>
      </w:ins>
      <w:r>
        <w:t>зазнали скорочення заробітної плати через пандемію COVID-19?</w:t>
      </w:r>
    </w:p>
    <w:p w14:paraId="1895055A" w14:textId="77777777" w:rsidR="00786B0A" w:rsidRDefault="00FC6287">
      <w:pPr>
        <w:pStyle w:val="ListParagraph"/>
        <w:keepNext/>
        <w:numPr>
          <w:ilvl w:val="0"/>
          <w:numId w:val="4"/>
        </w:numPr>
      </w:pPr>
      <w:r>
        <w:t xml:space="preserve">Так  (1) </w:t>
      </w:r>
    </w:p>
    <w:p w14:paraId="27FAFF4D" w14:textId="77777777" w:rsidR="00786B0A" w:rsidRDefault="00FC6287">
      <w:pPr>
        <w:pStyle w:val="ListParagraph"/>
        <w:keepNext/>
        <w:numPr>
          <w:ilvl w:val="0"/>
          <w:numId w:val="4"/>
        </w:numPr>
      </w:pPr>
      <w:r>
        <w:t xml:space="preserve">Ні  (2) </w:t>
      </w:r>
    </w:p>
    <w:p w14:paraId="6320E9E3" w14:textId="77777777" w:rsidR="00786B0A" w:rsidRDefault="00786B0A"/>
    <w:p w14:paraId="00B99D29" w14:textId="77777777" w:rsidR="00786B0A" w:rsidRDefault="00786B0A">
      <w:pPr>
        <w:pStyle w:val="QuestionSeparator"/>
      </w:pPr>
    </w:p>
    <w:p w14:paraId="6BCECC63" w14:textId="77777777" w:rsidR="00786B0A" w:rsidRDefault="00786B0A"/>
    <w:p w14:paraId="7783EF65" w14:textId="77777777" w:rsidR="00786B0A" w:rsidRDefault="00FC6287">
      <w:pPr>
        <w:keepNext/>
      </w:pPr>
      <w:r>
        <w:t xml:space="preserve">Q2.15 Are you a homeowner or a </w:t>
      </w:r>
      <w:proofErr w:type="gramStart"/>
      <w:r>
        <w:t>tenant?</w:t>
      </w:r>
      <w:proofErr w:type="gramEnd"/>
      <w:r>
        <w:t xml:space="preserve"> (Multiple answers are possible)</w:t>
      </w:r>
    </w:p>
    <w:p w14:paraId="1B83DD9F" w14:textId="77777777" w:rsidR="00786B0A" w:rsidRDefault="00FC6287">
      <w:pPr>
        <w:pStyle w:val="ListParagraph"/>
        <w:keepNext/>
        <w:numPr>
          <w:ilvl w:val="0"/>
          <w:numId w:val="2"/>
        </w:numPr>
      </w:pPr>
      <w:r>
        <w:t xml:space="preserve">Tenant  (1) </w:t>
      </w:r>
    </w:p>
    <w:p w14:paraId="2CD9CDD7" w14:textId="77777777" w:rsidR="00786B0A" w:rsidRDefault="00FC6287">
      <w:pPr>
        <w:pStyle w:val="ListParagraph"/>
        <w:keepNext/>
        <w:numPr>
          <w:ilvl w:val="0"/>
          <w:numId w:val="2"/>
        </w:numPr>
      </w:pPr>
      <w:r>
        <w:t xml:space="preserve">Owner  (2) </w:t>
      </w:r>
    </w:p>
    <w:p w14:paraId="3ABA89F9" w14:textId="77777777" w:rsidR="00786B0A" w:rsidRDefault="00FC6287">
      <w:pPr>
        <w:pStyle w:val="ListParagraph"/>
        <w:keepNext/>
        <w:numPr>
          <w:ilvl w:val="0"/>
          <w:numId w:val="2"/>
        </w:numPr>
      </w:pPr>
      <w:r>
        <w:t xml:space="preserve">Landlord renting out property  (3) </w:t>
      </w:r>
    </w:p>
    <w:p w14:paraId="214BD945" w14:textId="77777777" w:rsidR="00786B0A" w:rsidRDefault="00FC6287">
      <w:pPr>
        <w:pStyle w:val="ListParagraph"/>
        <w:keepNext/>
        <w:numPr>
          <w:ilvl w:val="0"/>
          <w:numId w:val="2"/>
        </w:numPr>
      </w:pPr>
      <w:r>
        <w:t xml:space="preserve">Hosted free of charge  (4) </w:t>
      </w:r>
    </w:p>
    <w:p w14:paraId="75DAEE4D" w14:textId="77777777" w:rsidR="00786B0A" w:rsidRDefault="00786B0A"/>
    <w:p w14:paraId="6AF4EFB0" w14:textId="77777777" w:rsidR="00786B0A" w:rsidRDefault="00FC6287">
      <w:pPr>
        <w:keepNext/>
      </w:pPr>
      <w:r>
        <w:lastRenderedPageBreak/>
        <w:t>Q2.15 Ви володієте своїм житлом чи орендуєте його? (Можливо декілька відповідей)</w:t>
      </w:r>
    </w:p>
    <w:p w14:paraId="519C2C8C" w14:textId="77777777" w:rsidR="00786B0A" w:rsidRDefault="00FC6287">
      <w:pPr>
        <w:pStyle w:val="ListParagraph"/>
        <w:keepNext/>
        <w:numPr>
          <w:ilvl w:val="0"/>
          <w:numId w:val="2"/>
        </w:numPr>
      </w:pPr>
      <w:r>
        <w:t xml:space="preserve">Орендую  (1) </w:t>
      </w:r>
    </w:p>
    <w:p w14:paraId="6F65C934" w14:textId="77777777" w:rsidR="00786B0A" w:rsidRDefault="00FC6287">
      <w:pPr>
        <w:pStyle w:val="ListParagraph"/>
        <w:keepNext/>
        <w:numPr>
          <w:ilvl w:val="0"/>
          <w:numId w:val="2"/>
        </w:numPr>
      </w:pPr>
      <w:r>
        <w:t xml:space="preserve">Володію  (2) </w:t>
      </w:r>
    </w:p>
    <w:p w14:paraId="2EE4C1A2" w14:textId="77777777" w:rsidR="00786B0A" w:rsidRDefault="00FC6287">
      <w:pPr>
        <w:pStyle w:val="ListParagraph"/>
        <w:keepNext/>
        <w:numPr>
          <w:ilvl w:val="0"/>
          <w:numId w:val="2"/>
        </w:numPr>
      </w:pPr>
      <w:r>
        <w:t xml:space="preserve">Здаю житло в оренду  (3) </w:t>
      </w:r>
    </w:p>
    <w:p w14:paraId="18E53381" w14:textId="77777777" w:rsidR="00786B0A" w:rsidRDefault="00FC6287">
      <w:pPr>
        <w:pStyle w:val="ListParagraph"/>
        <w:keepNext/>
        <w:numPr>
          <w:ilvl w:val="0"/>
          <w:numId w:val="2"/>
        </w:numPr>
      </w:pPr>
      <w:r>
        <w:t xml:space="preserve">Проживаю безкоштовно  (4) </w:t>
      </w:r>
    </w:p>
    <w:p w14:paraId="2BF59290" w14:textId="77777777" w:rsidR="00786B0A" w:rsidRDefault="00786B0A"/>
    <w:p w14:paraId="070468B8" w14:textId="77777777" w:rsidR="00786B0A" w:rsidRDefault="00786B0A">
      <w:pPr>
        <w:pStyle w:val="QuestionSeparator"/>
      </w:pPr>
    </w:p>
    <w:p w14:paraId="4F321C7B" w14:textId="77777777" w:rsidR="00786B0A" w:rsidRDefault="00786B0A"/>
    <w:p w14:paraId="507B7905" w14:textId="77777777" w:rsidR="00786B0A" w:rsidRDefault="00FC6287">
      <w:pPr>
        <w:keepNext/>
      </w:pPr>
      <w:r>
        <w:t xml:space="preserve">Q2.16 </w:t>
      </w:r>
      <w:proofErr w:type="gramStart"/>
      <w:r>
        <w:t>What</w:t>
      </w:r>
      <w:proofErr w:type="gramEnd"/>
      <w:r>
        <w:t xml:space="preserve">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2BDE8298" w14:textId="77777777" w:rsidR="00786B0A" w:rsidRDefault="00FC6287">
      <w:pPr>
        <w:pStyle w:val="ListParagraph"/>
        <w:keepNext/>
        <w:numPr>
          <w:ilvl w:val="0"/>
          <w:numId w:val="4"/>
        </w:numPr>
      </w:pPr>
      <w:r>
        <w:t xml:space="preserve">Less than £25,000  (1) </w:t>
      </w:r>
    </w:p>
    <w:p w14:paraId="1244C987" w14:textId="77777777" w:rsidR="00786B0A" w:rsidRDefault="00FC6287">
      <w:pPr>
        <w:pStyle w:val="ListParagraph"/>
        <w:keepNext/>
        <w:numPr>
          <w:ilvl w:val="0"/>
          <w:numId w:val="4"/>
        </w:numPr>
      </w:pPr>
      <w:r>
        <w:t xml:space="preserve">Between £25,000 and £110,000  (6) </w:t>
      </w:r>
    </w:p>
    <w:p w14:paraId="73F3FE61" w14:textId="77777777" w:rsidR="00786B0A" w:rsidRDefault="00FC6287">
      <w:pPr>
        <w:pStyle w:val="ListParagraph"/>
        <w:keepNext/>
        <w:numPr>
          <w:ilvl w:val="0"/>
          <w:numId w:val="4"/>
        </w:numPr>
      </w:pPr>
      <w:r>
        <w:t xml:space="preserve">Between £110,000 and £250,000  (2) </w:t>
      </w:r>
    </w:p>
    <w:p w14:paraId="7272D43C" w14:textId="77777777" w:rsidR="00786B0A" w:rsidRDefault="00FC6287">
      <w:pPr>
        <w:pStyle w:val="ListParagraph"/>
        <w:keepNext/>
        <w:numPr>
          <w:ilvl w:val="0"/>
          <w:numId w:val="4"/>
        </w:numPr>
      </w:pPr>
      <w:r>
        <w:t xml:space="preserve">Between £250,000 and £500,000  (3) </w:t>
      </w:r>
    </w:p>
    <w:p w14:paraId="3A44EB85" w14:textId="77777777" w:rsidR="00786B0A" w:rsidRDefault="00FC6287">
      <w:pPr>
        <w:pStyle w:val="ListParagraph"/>
        <w:keepNext/>
        <w:numPr>
          <w:ilvl w:val="0"/>
          <w:numId w:val="4"/>
        </w:numPr>
      </w:pPr>
      <w:r>
        <w:t xml:space="preserve">More than £500,000  (4) </w:t>
      </w:r>
    </w:p>
    <w:p w14:paraId="010C328C" w14:textId="77777777" w:rsidR="00786B0A" w:rsidRDefault="00786B0A"/>
    <w:p w14:paraId="4BFBE78C" w14:textId="77777777" w:rsidR="00786B0A" w:rsidRDefault="00FC6287">
      <w:pPr>
        <w:keepNext/>
      </w:pPr>
      <w:r>
        <w:t>Q2.16 Яка приблизна вартість Вашого майна або майна вашої родини, якщо Ви одружені? Додайте сюди все своє майно (будинок, автомобіль, заощадження тощо) за вирахуванням боргів. Наприклад, якщо у Вас є будинок вартістю 300,000 доларів, і Вам треба 100,000 доларів для погашення іпотеки, то вартість Вашого майна становить 200,000 доларів.</w:t>
      </w:r>
      <w:r>
        <w:br/>
      </w:r>
      <w:r>
        <w:br/>
      </w:r>
      <w:r>
        <w:br/>
      </w:r>
      <w:r>
        <w:lastRenderedPageBreak/>
        <w:t>Я оцінюю своє майно за вирахуванням боргів:</w:t>
      </w:r>
      <w:r>
        <w:br/>
      </w:r>
    </w:p>
    <w:p w14:paraId="19EEB2AA" w14:textId="77777777" w:rsidR="00786B0A" w:rsidRDefault="00FC6287">
      <w:pPr>
        <w:pStyle w:val="ListParagraph"/>
        <w:keepNext/>
        <w:numPr>
          <w:ilvl w:val="0"/>
          <w:numId w:val="4"/>
        </w:numPr>
      </w:pPr>
      <w:r>
        <w:t xml:space="preserve">Менше ніж 30000₴  (1) </w:t>
      </w:r>
    </w:p>
    <w:p w14:paraId="7548E9AA" w14:textId="77777777" w:rsidR="00786B0A" w:rsidRDefault="00FC6287">
      <w:pPr>
        <w:pStyle w:val="ListParagraph"/>
        <w:keepNext/>
        <w:numPr>
          <w:ilvl w:val="0"/>
          <w:numId w:val="4"/>
        </w:numPr>
      </w:pPr>
      <w:r>
        <w:t>Між 30000₴ та 130</w:t>
      </w:r>
      <w:ins w:id="21" w:author="KRUSE Tobias, ENV/EEI" w:date="2021-08-25T14:25:00Z">
        <w:r w:rsidR="00D353F8">
          <w:t xml:space="preserve"> </w:t>
        </w:r>
      </w:ins>
      <w:del w:id="22" w:author="KRUSE Tobias, ENV/EEI" w:date="2021-08-25T14:25:00Z">
        <w:r w:rsidDel="00D353F8">
          <w:delText>,</w:delText>
        </w:r>
      </w:del>
      <w:r>
        <w:t xml:space="preserve">000₴  (6) </w:t>
      </w:r>
    </w:p>
    <w:p w14:paraId="09390AA9" w14:textId="77777777" w:rsidR="00786B0A" w:rsidRDefault="00FC6287">
      <w:pPr>
        <w:pStyle w:val="ListParagraph"/>
        <w:keepNext/>
        <w:numPr>
          <w:ilvl w:val="0"/>
          <w:numId w:val="4"/>
        </w:numPr>
      </w:pPr>
      <w:r>
        <w:t>Між 130</w:t>
      </w:r>
      <w:ins w:id="23" w:author="KRUSE Tobias, ENV/EEI" w:date="2021-08-25T14:25:00Z">
        <w:r w:rsidR="00D353F8">
          <w:t xml:space="preserve"> </w:t>
        </w:r>
      </w:ins>
      <w:del w:id="24" w:author="KRUSE Tobias, ENV/EEI" w:date="2021-08-25T14:25:00Z">
        <w:r w:rsidDel="00D353F8">
          <w:delText>,</w:delText>
        </w:r>
      </w:del>
      <w:r>
        <w:t>000₴ та 300</w:t>
      </w:r>
      <w:del w:id="25" w:author="KRUSE Tobias, ENV/EEI" w:date="2021-08-25T14:26:00Z">
        <w:r w:rsidDel="00D353F8">
          <w:delText>,</w:delText>
        </w:r>
      </w:del>
      <w:ins w:id="26" w:author="KRUSE Tobias, ENV/EEI" w:date="2021-08-25T14:26:00Z">
        <w:r w:rsidR="00D353F8">
          <w:t xml:space="preserve"> </w:t>
        </w:r>
      </w:ins>
      <w:r>
        <w:t xml:space="preserve">000₴  (2) </w:t>
      </w:r>
    </w:p>
    <w:p w14:paraId="6C5A9815" w14:textId="77777777" w:rsidR="00786B0A" w:rsidRDefault="00FC6287">
      <w:pPr>
        <w:pStyle w:val="ListParagraph"/>
        <w:keepNext/>
        <w:numPr>
          <w:ilvl w:val="0"/>
          <w:numId w:val="4"/>
        </w:numPr>
      </w:pPr>
      <w:r>
        <w:t>Між  300</w:t>
      </w:r>
      <w:del w:id="27" w:author="KRUSE Tobias, ENV/EEI" w:date="2021-08-25T14:26:00Z">
        <w:r w:rsidDel="00D353F8">
          <w:delText>,</w:delText>
        </w:r>
      </w:del>
      <w:ins w:id="28" w:author="KRUSE Tobias, ENV/EEI" w:date="2021-08-25T14:26:00Z">
        <w:r w:rsidR="00D353F8">
          <w:t xml:space="preserve"> </w:t>
        </w:r>
      </w:ins>
      <w:r>
        <w:t>000₴ та 600</w:t>
      </w:r>
      <w:del w:id="29" w:author="KRUSE Tobias, ENV/EEI" w:date="2021-08-25T14:26:00Z">
        <w:r w:rsidDel="00D353F8">
          <w:delText>,</w:delText>
        </w:r>
      </w:del>
      <w:ins w:id="30" w:author="KRUSE Tobias, ENV/EEI" w:date="2021-08-25T14:26:00Z">
        <w:r w:rsidR="00D353F8">
          <w:t xml:space="preserve"> </w:t>
        </w:r>
      </w:ins>
      <w:r>
        <w:t xml:space="preserve">000₴  (3) </w:t>
      </w:r>
    </w:p>
    <w:p w14:paraId="6A8961A6" w14:textId="77777777" w:rsidR="00786B0A" w:rsidRDefault="00FC6287">
      <w:pPr>
        <w:pStyle w:val="ListParagraph"/>
        <w:keepNext/>
        <w:numPr>
          <w:ilvl w:val="0"/>
          <w:numId w:val="4"/>
        </w:numPr>
      </w:pPr>
      <w:r>
        <w:t>Більш ніж 600</w:t>
      </w:r>
      <w:del w:id="31" w:author="KRUSE Tobias, ENV/EEI" w:date="2021-08-25T14:26:00Z">
        <w:r w:rsidDel="00D353F8">
          <w:delText>,</w:delText>
        </w:r>
      </w:del>
      <w:ins w:id="32" w:author="KRUSE Tobias, ENV/EEI" w:date="2021-08-25T14:26:00Z">
        <w:r w:rsidR="00D353F8">
          <w:t xml:space="preserve"> </w:t>
        </w:r>
      </w:ins>
      <w:r>
        <w:t xml:space="preserve">000₴  (4) </w:t>
      </w:r>
    </w:p>
    <w:p w14:paraId="33741F9B" w14:textId="77777777" w:rsidR="00786B0A" w:rsidRDefault="00786B0A"/>
    <w:p w14:paraId="08ED5248" w14:textId="77777777" w:rsidR="00786B0A" w:rsidRDefault="00FC6287">
      <w:pPr>
        <w:pStyle w:val="BlockEndLabel"/>
      </w:pPr>
      <w:r>
        <w:t>End of Block: Socio-demographics</w:t>
      </w:r>
    </w:p>
    <w:p w14:paraId="137A46E3" w14:textId="77777777" w:rsidR="00786B0A" w:rsidRDefault="00786B0A">
      <w:pPr>
        <w:pStyle w:val="BlockSeparator"/>
      </w:pPr>
    </w:p>
    <w:p w14:paraId="54FE24D1" w14:textId="77777777" w:rsidR="00786B0A" w:rsidRDefault="00FC6287">
      <w:pPr>
        <w:pStyle w:val="BlockStartLabel"/>
      </w:pPr>
      <w:r>
        <w:t>Start of Block: Political views and media consumption</w:t>
      </w:r>
    </w:p>
    <w:p w14:paraId="34D7422A" w14:textId="77777777" w:rsidR="00786B0A" w:rsidRDefault="00786B0A"/>
    <w:p w14:paraId="41120FBD" w14:textId="77777777" w:rsidR="00786B0A" w:rsidRDefault="00FC6287">
      <w:pPr>
        <w:keepNext/>
      </w:pPr>
      <w:r>
        <w:t xml:space="preserve">Q23.1 To what extent are you interested in </w:t>
      </w:r>
      <w:proofErr w:type="gramStart"/>
      <w:r>
        <w:t>politics?</w:t>
      </w:r>
      <w:proofErr w:type="gramEnd"/>
    </w:p>
    <w:p w14:paraId="6CF28E43" w14:textId="77777777" w:rsidR="00786B0A" w:rsidRDefault="00FC6287">
      <w:pPr>
        <w:pStyle w:val="ListParagraph"/>
        <w:keepNext/>
        <w:numPr>
          <w:ilvl w:val="0"/>
          <w:numId w:val="4"/>
        </w:numPr>
      </w:pPr>
      <w:r>
        <w:t xml:space="preserve">Not at all  (0) </w:t>
      </w:r>
    </w:p>
    <w:p w14:paraId="3048A0EB" w14:textId="77777777" w:rsidR="00786B0A" w:rsidRDefault="00FC6287">
      <w:pPr>
        <w:pStyle w:val="ListParagraph"/>
        <w:keepNext/>
        <w:numPr>
          <w:ilvl w:val="0"/>
          <w:numId w:val="4"/>
        </w:numPr>
      </w:pPr>
      <w:r>
        <w:t xml:space="preserve">A little  (1) </w:t>
      </w:r>
    </w:p>
    <w:p w14:paraId="6D522585" w14:textId="77777777" w:rsidR="00786B0A" w:rsidRDefault="00FC6287">
      <w:pPr>
        <w:pStyle w:val="ListParagraph"/>
        <w:keepNext/>
        <w:numPr>
          <w:ilvl w:val="0"/>
          <w:numId w:val="4"/>
        </w:numPr>
      </w:pPr>
      <w:r>
        <w:t xml:space="preserve">Moderately  (2) </w:t>
      </w:r>
    </w:p>
    <w:p w14:paraId="03764A78" w14:textId="77777777" w:rsidR="00786B0A" w:rsidRDefault="00FC6287">
      <w:pPr>
        <w:pStyle w:val="ListParagraph"/>
        <w:keepNext/>
        <w:numPr>
          <w:ilvl w:val="0"/>
          <w:numId w:val="4"/>
        </w:numPr>
      </w:pPr>
      <w:r>
        <w:t xml:space="preserve">A lot  (3) </w:t>
      </w:r>
    </w:p>
    <w:p w14:paraId="6C13877A" w14:textId="77777777" w:rsidR="00786B0A" w:rsidRDefault="00FC6287">
      <w:pPr>
        <w:pStyle w:val="ListParagraph"/>
        <w:keepNext/>
        <w:numPr>
          <w:ilvl w:val="0"/>
          <w:numId w:val="4"/>
        </w:numPr>
      </w:pPr>
      <w:r>
        <w:t xml:space="preserve">A great deal  (4) </w:t>
      </w:r>
    </w:p>
    <w:p w14:paraId="444141C4" w14:textId="77777777" w:rsidR="00786B0A" w:rsidRDefault="00786B0A"/>
    <w:p w14:paraId="1684CC28" w14:textId="77777777" w:rsidR="00786B0A" w:rsidRDefault="00FC6287">
      <w:pPr>
        <w:keepNext/>
      </w:pPr>
      <w:r>
        <w:t>Q23.1 Наскільки Вас цікавить політика?</w:t>
      </w:r>
    </w:p>
    <w:p w14:paraId="7F98C6BC" w14:textId="77777777" w:rsidR="00786B0A" w:rsidRDefault="00FC6287">
      <w:pPr>
        <w:pStyle w:val="ListParagraph"/>
        <w:keepNext/>
        <w:numPr>
          <w:ilvl w:val="0"/>
          <w:numId w:val="4"/>
        </w:numPr>
      </w:pPr>
      <w:r>
        <w:t xml:space="preserve">Зовсім не цікавить  (0) </w:t>
      </w:r>
    </w:p>
    <w:p w14:paraId="230D20F2" w14:textId="0420324C" w:rsidR="00786B0A" w:rsidRDefault="00FC6287">
      <w:pPr>
        <w:pStyle w:val="ListParagraph"/>
        <w:keepNext/>
        <w:numPr>
          <w:ilvl w:val="0"/>
          <w:numId w:val="4"/>
        </w:numPr>
      </w:pPr>
      <w:r>
        <w:t>Тр</w:t>
      </w:r>
      <w:ins w:id="33" w:author="Olena Maslyukivska" w:date="2021-09-14T23:51:00Z">
        <w:r w:rsidR="00E21107">
          <w:rPr>
            <w:lang w:val="uk-UA"/>
          </w:rPr>
          <w:t>і</w:t>
        </w:r>
      </w:ins>
      <w:del w:id="34" w:author="Olena Maslyukivska" w:date="2021-09-14T23:51:00Z">
        <w:r w:rsidDel="00E21107">
          <w:delText>о</w:delText>
        </w:r>
      </w:del>
      <w:r>
        <w:t xml:space="preserve">шки  (1) </w:t>
      </w:r>
    </w:p>
    <w:p w14:paraId="49B5A720" w14:textId="77777777" w:rsidR="00786B0A" w:rsidRDefault="00FC6287">
      <w:pPr>
        <w:pStyle w:val="ListParagraph"/>
        <w:keepNext/>
        <w:numPr>
          <w:ilvl w:val="0"/>
          <w:numId w:val="4"/>
        </w:numPr>
      </w:pPr>
      <w:r>
        <w:t xml:space="preserve">Помірно  (2) </w:t>
      </w:r>
    </w:p>
    <w:p w14:paraId="58D94DD7" w14:textId="77777777" w:rsidR="00786B0A" w:rsidRDefault="00FC6287">
      <w:pPr>
        <w:pStyle w:val="ListParagraph"/>
        <w:keepNext/>
        <w:numPr>
          <w:ilvl w:val="0"/>
          <w:numId w:val="4"/>
        </w:numPr>
      </w:pPr>
      <w:r>
        <w:t xml:space="preserve">Сильно  (3) </w:t>
      </w:r>
    </w:p>
    <w:p w14:paraId="238C1B6E" w14:textId="77777777" w:rsidR="00786B0A" w:rsidRDefault="00FC6287">
      <w:pPr>
        <w:pStyle w:val="ListParagraph"/>
        <w:keepNext/>
        <w:numPr>
          <w:ilvl w:val="0"/>
          <w:numId w:val="4"/>
        </w:numPr>
      </w:pPr>
      <w:r>
        <w:t xml:space="preserve">Дуже захоплений  (4) </w:t>
      </w:r>
    </w:p>
    <w:p w14:paraId="51051B22" w14:textId="77777777" w:rsidR="00786B0A" w:rsidRDefault="00786B0A"/>
    <w:p w14:paraId="4BEECED4" w14:textId="77777777" w:rsidR="00786B0A" w:rsidRDefault="00786B0A">
      <w:pPr>
        <w:pStyle w:val="QuestionSeparator"/>
      </w:pPr>
    </w:p>
    <w:p w14:paraId="23816EF0" w14:textId="77777777" w:rsidR="00786B0A" w:rsidRDefault="00786B0A"/>
    <w:p w14:paraId="3789B173" w14:textId="77777777" w:rsidR="00786B0A" w:rsidRDefault="00FC6287">
      <w:pPr>
        <w:keepNext/>
      </w:pPr>
      <w:r>
        <w:t>Q23.2 Are you member of an environmental organization?</w:t>
      </w:r>
    </w:p>
    <w:p w14:paraId="38694E76" w14:textId="77777777" w:rsidR="00786B0A" w:rsidRDefault="00FC6287">
      <w:pPr>
        <w:pStyle w:val="ListParagraph"/>
        <w:keepNext/>
        <w:numPr>
          <w:ilvl w:val="0"/>
          <w:numId w:val="4"/>
        </w:numPr>
      </w:pPr>
      <w:r>
        <w:t xml:space="preserve">Yes  (1) </w:t>
      </w:r>
    </w:p>
    <w:p w14:paraId="3AF3DBDC" w14:textId="77777777" w:rsidR="00786B0A" w:rsidRDefault="00FC6287">
      <w:pPr>
        <w:pStyle w:val="ListParagraph"/>
        <w:keepNext/>
        <w:numPr>
          <w:ilvl w:val="0"/>
          <w:numId w:val="4"/>
        </w:numPr>
      </w:pPr>
      <w:r>
        <w:t xml:space="preserve">No  (2) </w:t>
      </w:r>
    </w:p>
    <w:p w14:paraId="38465C57" w14:textId="77777777" w:rsidR="00786B0A" w:rsidRDefault="00786B0A"/>
    <w:p w14:paraId="7E515223" w14:textId="4E1FDA0F" w:rsidR="00786B0A" w:rsidRDefault="00FC6287">
      <w:pPr>
        <w:keepNext/>
      </w:pPr>
      <w:r>
        <w:t xml:space="preserve">Q23.2 Чи Ви </w:t>
      </w:r>
      <w:ins w:id="35" w:author="Olena Maslyukivska" w:date="2021-09-14T23:52:00Z">
        <w:r w:rsidR="00E21107">
          <w:rPr>
            <w:lang w:val="uk-UA"/>
          </w:rPr>
          <w:t xml:space="preserve">є членом </w:t>
        </w:r>
      </w:ins>
      <w:del w:id="36" w:author="Olena Maslyukivska" w:date="2021-09-14T23:52:00Z">
        <w:r w:rsidDel="00E21107">
          <w:delText xml:space="preserve">маєте членство у </w:delText>
        </w:r>
      </w:del>
      <w:r>
        <w:t>організації, що пов'язана з охороною довкілля?</w:t>
      </w:r>
    </w:p>
    <w:p w14:paraId="10C9156F" w14:textId="77777777" w:rsidR="00786B0A" w:rsidRDefault="00FC6287">
      <w:pPr>
        <w:pStyle w:val="ListParagraph"/>
        <w:keepNext/>
        <w:numPr>
          <w:ilvl w:val="0"/>
          <w:numId w:val="4"/>
        </w:numPr>
      </w:pPr>
      <w:r>
        <w:t xml:space="preserve">Так  (1) </w:t>
      </w:r>
    </w:p>
    <w:p w14:paraId="0D47FB99" w14:textId="77777777" w:rsidR="00786B0A" w:rsidRDefault="00FC6287">
      <w:pPr>
        <w:pStyle w:val="ListParagraph"/>
        <w:keepNext/>
        <w:numPr>
          <w:ilvl w:val="0"/>
          <w:numId w:val="4"/>
        </w:numPr>
      </w:pPr>
      <w:r>
        <w:t xml:space="preserve">Ні  (2) </w:t>
      </w:r>
    </w:p>
    <w:p w14:paraId="1D8BDFDF" w14:textId="77777777" w:rsidR="00786B0A" w:rsidRDefault="00786B0A"/>
    <w:p w14:paraId="1A1825D6" w14:textId="77777777" w:rsidR="00786B0A" w:rsidRDefault="00786B0A">
      <w:pPr>
        <w:pStyle w:val="QuestionSeparator"/>
      </w:pPr>
    </w:p>
    <w:p w14:paraId="2B704295" w14:textId="77777777" w:rsidR="00786B0A" w:rsidRDefault="00786B0A"/>
    <w:p w14:paraId="0CB71EAE" w14:textId="77777777" w:rsidR="00786B0A" w:rsidRDefault="00FC6287">
      <w:pPr>
        <w:keepNext/>
      </w:pPr>
      <w:r>
        <w:t>Q23.3 Do you have any relatives who are environmentalists?</w:t>
      </w:r>
    </w:p>
    <w:p w14:paraId="6820B6CD" w14:textId="77777777" w:rsidR="00786B0A" w:rsidRDefault="00FC6287">
      <w:pPr>
        <w:pStyle w:val="ListParagraph"/>
        <w:keepNext/>
        <w:numPr>
          <w:ilvl w:val="0"/>
          <w:numId w:val="4"/>
        </w:numPr>
      </w:pPr>
      <w:r>
        <w:t xml:space="preserve">Yes  (1) </w:t>
      </w:r>
    </w:p>
    <w:p w14:paraId="4A11BC26" w14:textId="77777777" w:rsidR="00786B0A" w:rsidRDefault="00FC6287">
      <w:pPr>
        <w:pStyle w:val="ListParagraph"/>
        <w:keepNext/>
        <w:numPr>
          <w:ilvl w:val="0"/>
          <w:numId w:val="4"/>
        </w:numPr>
      </w:pPr>
      <w:r>
        <w:t xml:space="preserve">No  (4) </w:t>
      </w:r>
    </w:p>
    <w:p w14:paraId="256BEA4E" w14:textId="77777777" w:rsidR="00786B0A" w:rsidRDefault="00786B0A"/>
    <w:p w14:paraId="38086669" w14:textId="1DCA4F00" w:rsidR="00786B0A" w:rsidRDefault="00FC6287">
      <w:pPr>
        <w:keepNext/>
      </w:pPr>
      <w:r>
        <w:t xml:space="preserve">Q23.3 Чи у Вас є родичи, </w:t>
      </w:r>
      <w:del w:id="37" w:author="Olena Maslyukivska" w:date="2021-09-14T23:52:00Z">
        <w:r w:rsidDel="00E21107">
          <w:delText xml:space="preserve">що </w:delText>
        </w:r>
      </w:del>
      <w:ins w:id="38" w:author="Olena Maslyukivska" w:date="2021-09-14T23:52:00Z">
        <w:r w:rsidR="00E21107">
          <w:rPr>
            <w:lang w:val="uk-UA"/>
          </w:rPr>
          <w:t>які</w:t>
        </w:r>
        <w:r w:rsidR="00E21107">
          <w:t xml:space="preserve"> </w:t>
        </w:r>
      </w:ins>
      <w:r>
        <w:t>пов'язані з охороною довкілля?</w:t>
      </w:r>
    </w:p>
    <w:p w14:paraId="354DAD33" w14:textId="77777777" w:rsidR="00786B0A" w:rsidRDefault="00FC6287">
      <w:pPr>
        <w:pStyle w:val="ListParagraph"/>
        <w:keepNext/>
        <w:numPr>
          <w:ilvl w:val="0"/>
          <w:numId w:val="4"/>
        </w:numPr>
      </w:pPr>
      <w:r>
        <w:t xml:space="preserve">Так  (1) </w:t>
      </w:r>
    </w:p>
    <w:p w14:paraId="7FFA5C4F" w14:textId="77777777" w:rsidR="00786B0A" w:rsidRDefault="00FC6287">
      <w:pPr>
        <w:pStyle w:val="ListParagraph"/>
        <w:keepNext/>
        <w:numPr>
          <w:ilvl w:val="0"/>
          <w:numId w:val="4"/>
        </w:numPr>
      </w:pPr>
      <w:r>
        <w:t xml:space="preserve">Ні  (4) </w:t>
      </w:r>
    </w:p>
    <w:p w14:paraId="42B43A49" w14:textId="77777777" w:rsidR="00786B0A" w:rsidRDefault="00786B0A"/>
    <w:p w14:paraId="172CD877" w14:textId="77777777" w:rsidR="00786B0A" w:rsidRDefault="00786B0A">
      <w:pPr>
        <w:pStyle w:val="QuestionSeparator"/>
      </w:pPr>
    </w:p>
    <w:p w14:paraId="2E790DD2" w14:textId="77777777" w:rsidR="00786B0A" w:rsidRDefault="00786B0A"/>
    <w:p w14:paraId="7513FACA" w14:textId="77777777" w:rsidR="00786B0A" w:rsidRDefault="00FC6287">
      <w:pPr>
        <w:keepNext/>
      </w:pPr>
      <w:r>
        <w:t xml:space="preserve">Q23.4 </w:t>
      </w:r>
      <w:proofErr w:type="gramStart"/>
      <w:r>
        <w:t>Did</w:t>
      </w:r>
      <w:proofErr w:type="gramEnd"/>
      <w:r>
        <w:t xml:space="preserve"> you vote in the [Last main election] election?</w:t>
      </w:r>
    </w:p>
    <w:p w14:paraId="1A891EDB" w14:textId="77777777" w:rsidR="00786B0A" w:rsidRDefault="00FC6287">
      <w:pPr>
        <w:pStyle w:val="ListParagraph"/>
        <w:keepNext/>
        <w:numPr>
          <w:ilvl w:val="0"/>
          <w:numId w:val="4"/>
        </w:numPr>
      </w:pPr>
      <w:r>
        <w:t xml:space="preserve">Yes  (1) </w:t>
      </w:r>
    </w:p>
    <w:p w14:paraId="19717A9F" w14:textId="77777777" w:rsidR="00786B0A" w:rsidRDefault="00FC6287">
      <w:pPr>
        <w:pStyle w:val="ListParagraph"/>
        <w:keepNext/>
        <w:numPr>
          <w:ilvl w:val="0"/>
          <w:numId w:val="4"/>
        </w:numPr>
      </w:pPr>
      <w:r>
        <w:t xml:space="preserve">No  (2) </w:t>
      </w:r>
    </w:p>
    <w:p w14:paraId="3179EF0B" w14:textId="77777777" w:rsidR="00786B0A" w:rsidRDefault="00FC6287">
      <w:pPr>
        <w:pStyle w:val="ListParagraph"/>
        <w:keepNext/>
        <w:numPr>
          <w:ilvl w:val="0"/>
          <w:numId w:val="4"/>
        </w:numPr>
      </w:pPr>
      <w:r>
        <w:t xml:space="preserve">I don't have the right to vote in [Country]  (4) </w:t>
      </w:r>
    </w:p>
    <w:p w14:paraId="2DD44533" w14:textId="77777777" w:rsidR="00786B0A" w:rsidRDefault="00FC6287">
      <w:pPr>
        <w:pStyle w:val="ListParagraph"/>
        <w:keepNext/>
        <w:numPr>
          <w:ilvl w:val="0"/>
          <w:numId w:val="4"/>
        </w:numPr>
      </w:pPr>
      <w:r>
        <w:t xml:space="preserve">Prefer not to say  (3) </w:t>
      </w:r>
    </w:p>
    <w:p w14:paraId="436F84F4" w14:textId="77777777" w:rsidR="00786B0A" w:rsidRDefault="00786B0A"/>
    <w:p w14:paraId="284C4CCC" w14:textId="77777777" w:rsidR="00786B0A" w:rsidRDefault="00FC6287">
      <w:pPr>
        <w:keepNext/>
      </w:pPr>
      <w:r>
        <w:lastRenderedPageBreak/>
        <w:t xml:space="preserve">Q23.4 Чи Ви голосували на </w:t>
      </w:r>
      <w:r w:rsidR="00D941CC">
        <w:t xml:space="preserve">2019 </w:t>
      </w:r>
      <w:r>
        <w:t>президентських виборах?</w:t>
      </w:r>
    </w:p>
    <w:p w14:paraId="122B04E1" w14:textId="77777777" w:rsidR="00786B0A" w:rsidRDefault="00FC6287">
      <w:pPr>
        <w:pStyle w:val="ListParagraph"/>
        <w:keepNext/>
        <w:numPr>
          <w:ilvl w:val="0"/>
          <w:numId w:val="4"/>
        </w:numPr>
      </w:pPr>
      <w:r>
        <w:t xml:space="preserve">Так  (1) </w:t>
      </w:r>
    </w:p>
    <w:p w14:paraId="1766EC41" w14:textId="77777777" w:rsidR="00786B0A" w:rsidRDefault="00FC6287">
      <w:pPr>
        <w:pStyle w:val="ListParagraph"/>
        <w:keepNext/>
        <w:numPr>
          <w:ilvl w:val="0"/>
          <w:numId w:val="4"/>
        </w:numPr>
      </w:pPr>
      <w:r>
        <w:t xml:space="preserve">Ні  (2) </w:t>
      </w:r>
    </w:p>
    <w:p w14:paraId="62823C26" w14:textId="77777777" w:rsidR="00786B0A" w:rsidRDefault="00FC6287">
      <w:pPr>
        <w:pStyle w:val="ListParagraph"/>
        <w:keepNext/>
        <w:numPr>
          <w:ilvl w:val="0"/>
          <w:numId w:val="4"/>
        </w:numPr>
      </w:pPr>
      <w:r>
        <w:t xml:space="preserve">У мене немає права голосувати в Україні  (4) </w:t>
      </w:r>
    </w:p>
    <w:p w14:paraId="394A6309" w14:textId="77777777" w:rsidR="00786B0A" w:rsidRDefault="00FC6287">
      <w:pPr>
        <w:pStyle w:val="ListParagraph"/>
        <w:keepNext/>
        <w:numPr>
          <w:ilvl w:val="0"/>
          <w:numId w:val="4"/>
        </w:numPr>
      </w:pPr>
      <w:r>
        <w:t xml:space="preserve">Не бажаю відповідати  (3) </w:t>
      </w:r>
    </w:p>
    <w:p w14:paraId="75C612F4" w14:textId="77777777" w:rsidR="00786B0A" w:rsidRDefault="00786B0A"/>
    <w:p w14:paraId="4AD20DCE" w14:textId="77777777" w:rsidR="00786B0A" w:rsidRDefault="00FC6287">
      <w:pPr>
        <w:pStyle w:val="BlockEndLabel"/>
      </w:pPr>
      <w:r>
        <w:t>End of Block: Political views and media consumption</w:t>
      </w:r>
    </w:p>
    <w:p w14:paraId="776878B7" w14:textId="77777777" w:rsidR="00786B0A" w:rsidRDefault="00786B0A">
      <w:pPr>
        <w:pStyle w:val="BlockSeparator"/>
      </w:pPr>
    </w:p>
    <w:p w14:paraId="7DEBFF5C" w14:textId="77777777" w:rsidR="00786B0A" w:rsidRDefault="00FC6287">
      <w:pPr>
        <w:pStyle w:val="BlockStartLabel"/>
      </w:pPr>
      <w:r>
        <w:t>Start of Block: Politics (more)</w:t>
      </w:r>
    </w:p>
    <w:p w14:paraId="61B0686D" w14:textId="77777777" w:rsidR="00786B0A" w:rsidRDefault="00FC6287">
      <w:pPr>
        <w:pStyle w:val="QDisplayLogic"/>
        <w:keepNext/>
      </w:pPr>
      <w:r>
        <w:t>Display This Question:</w:t>
      </w:r>
    </w:p>
    <w:p w14:paraId="47A30F1D" w14:textId="77777777" w:rsidR="00786B0A" w:rsidRDefault="00FC6287">
      <w:pPr>
        <w:pStyle w:val="QDisplayLogic"/>
        <w:keepNext/>
        <w:ind w:firstLine="400"/>
      </w:pPr>
      <w:r>
        <w:t xml:space="preserve">If </w:t>
      </w:r>
      <w:proofErr w:type="gramStart"/>
      <w:r>
        <w:t>Did</w:t>
      </w:r>
      <w:proofErr w:type="gramEnd"/>
      <w:r>
        <w:t xml:space="preserve"> you vote in the last election? = Yes</w:t>
      </w:r>
    </w:p>
    <w:p w14:paraId="5587AC7E" w14:textId="77777777" w:rsidR="00786B0A" w:rsidRDefault="00786B0A"/>
    <w:p w14:paraId="50F13943" w14:textId="77777777" w:rsidR="00786B0A" w:rsidRDefault="00FC6287">
      <w:pPr>
        <w:keepNext/>
      </w:pPr>
      <w:r>
        <w:t xml:space="preserve">Q24.1 </w:t>
      </w:r>
      <w:proofErr w:type="gramStart"/>
      <w:r>
        <w:t>Which</w:t>
      </w:r>
      <w:proofErr w:type="gramEnd"/>
      <w:r>
        <w:t xml:space="preserve"> party did you vote for in the last [main election]?</w:t>
      </w:r>
    </w:p>
    <w:p w14:paraId="512E90DC" w14:textId="77777777" w:rsidR="00786B0A" w:rsidRDefault="00FC6287">
      <w:pPr>
        <w:pStyle w:val="ListParagraph"/>
        <w:keepNext/>
        <w:numPr>
          <w:ilvl w:val="0"/>
          <w:numId w:val="4"/>
        </w:numPr>
      </w:pPr>
      <w:r>
        <w:t xml:space="preserve">African National Congress (ANC)  (4) </w:t>
      </w:r>
    </w:p>
    <w:p w14:paraId="027839BE" w14:textId="77777777" w:rsidR="00786B0A" w:rsidRDefault="00FC6287">
      <w:pPr>
        <w:pStyle w:val="ListParagraph"/>
        <w:keepNext/>
        <w:numPr>
          <w:ilvl w:val="0"/>
          <w:numId w:val="4"/>
        </w:numPr>
      </w:pPr>
      <w:r>
        <w:t xml:space="preserve">Democratic Alliance (DA)  (5) </w:t>
      </w:r>
    </w:p>
    <w:p w14:paraId="594BDE20" w14:textId="77777777" w:rsidR="00786B0A" w:rsidRDefault="00FC6287">
      <w:pPr>
        <w:pStyle w:val="ListParagraph"/>
        <w:keepNext/>
        <w:numPr>
          <w:ilvl w:val="0"/>
          <w:numId w:val="4"/>
        </w:numPr>
      </w:pPr>
      <w:r>
        <w:t xml:space="preserve">Economic Freedom Fighters (EFF)  (6) </w:t>
      </w:r>
    </w:p>
    <w:p w14:paraId="4E9562FE" w14:textId="77777777" w:rsidR="00786B0A" w:rsidRDefault="00FC6287">
      <w:pPr>
        <w:pStyle w:val="ListParagraph"/>
        <w:keepNext/>
        <w:numPr>
          <w:ilvl w:val="0"/>
          <w:numId w:val="4"/>
        </w:numPr>
      </w:pPr>
      <w:r>
        <w:t xml:space="preserve">Inkatha Freedom Party (IFP)  (12) </w:t>
      </w:r>
    </w:p>
    <w:p w14:paraId="5403944C" w14:textId="77777777" w:rsidR="00786B0A" w:rsidRDefault="00FC6287">
      <w:pPr>
        <w:pStyle w:val="ListParagraph"/>
        <w:keepNext/>
        <w:numPr>
          <w:ilvl w:val="0"/>
          <w:numId w:val="4"/>
        </w:numPr>
      </w:pPr>
      <w:r>
        <w:t xml:space="preserve">Prefer not to say  (13) </w:t>
      </w:r>
    </w:p>
    <w:p w14:paraId="285D0246" w14:textId="77777777" w:rsidR="00786B0A" w:rsidRDefault="00786B0A"/>
    <w:p w14:paraId="132D0908" w14:textId="77777777" w:rsidR="00786B0A" w:rsidRDefault="00FC6287">
      <w:pPr>
        <w:keepNext/>
      </w:pPr>
      <w:r>
        <w:t>Q24.1 За якого кандидата Ви голосували на останніх президентських виборах?</w:t>
      </w:r>
    </w:p>
    <w:p w14:paraId="41C023F7" w14:textId="77777777" w:rsidR="00786B0A" w:rsidRDefault="00FC6287">
      <w:pPr>
        <w:pStyle w:val="ListParagraph"/>
        <w:keepNext/>
        <w:numPr>
          <w:ilvl w:val="0"/>
          <w:numId w:val="4"/>
        </w:numPr>
      </w:pPr>
      <w:r>
        <w:t xml:space="preserve">Володимир Зеленський  (4) </w:t>
      </w:r>
    </w:p>
    <w:p w14:paraId="03308D15" w14:textId="77777777" w:rsidR="00786B0A" w:rsidRDefault="00FC6287">
      <w:pPr>
        <w:pStyle w:val="ListParagraph"/>
        <w:keepNext/>
        <w:numPr>
          <w:ilvl w:val="0"/>
          <w:numId w:val="4"/>
        </w:numPr>
      </w:pPr>
      <w:r>
        <w:t xml:space="preserve">Петро Порошенко  (5) </w:t>
      </w:r>
    </w:p>
    <w:p w14:paraId="78A103A4" w14:textId="77777777" w:rsidR="00786B0A" w:rsidRDefault="00FC6287">
      <w:pPr>
        <w:pStyle w:val="ListParagraph"/>
        <w:keepNext/>
        <w:numPr>
          <w:ilvl w:val="0"/>
          <w:numId w:val="4"/>
        </w:numPr>
      </w:pPr>
      <w:r>
        <w:t xml:space="preserve">Юлія Тимошенко  (6) </w:t>
      </w:r>
    </w:p>
    <w:p w14:paraId="5415A071" w14:textId="77777777" w:rsidR="00786B0A" w:rsidRDefault="00FC6287">
      <w:pPr>
        <w:pStyle w:val="ListParagraph"/>
        <w:keepNext/>
        <w:numPr>
          <w:ilvl w:val="0"/>
          <w:numId w:val="4"/>
        </w:numPr>
      </w:pPr>
      <w:r>
        <w:t xml:space="preserve">Юрій Бойко  (12) </w:t>
      </w:r>
    </w:p>
    <w:p w14:paraId="5CB8F52D" w14:textId="77777777" w:rsidR="00786B0A" w:rsidRDefault="00FC6287">
      <w:pPr>
        <w:pStyle w:val="ListParagraph"/>
        <w:keepNext/>
        <w:numPr>
          <w:ilvl w:val="0"/>
          <w:numId w:val="4"/>
        </w:numPr>
      </w:pPr>
      <w:r>
        <w:t xml:space="preserve">За іншого/не бажаю відповідати  (13) </w:t>
      </w:r>
    </w:p>
    <w:p w14:paraId="3EA2AF4A" w14:textId="77777777" w:rsidR="00786B0A" w:rsidRDefault="00786B0A"/>
    <w:p w14:paraId="022B91F6" w14:textId="77777777" w:rsidR="00786B0A" w:rsidRDefault="00786B0A">
      <w:pPr>
        <w:pStyle w:val="QuestionSeparator"/>
      </w:pPr>
    </w:p>
    <w:p w14:paraId="5C8B494E" w14:textId="77777777" w:rsidR="00786B0A" w:rsidRDefault="00FC6287">
      <w:pPr>
        <w:pStyle w:val="QDisplayLogic"/>
        <w:keepNext/>
      </w:pPr>
      <w:r>
        <w:lastRenderedPageBreak/>
        <w:t>Display This Question:</w:t>
      </w:r>
    </w:p>
    <w:p w14:paraId="6688255B" w14:textId="77777777" w:rsidR="00786B0A" w:rsidRDefault="00FC6287">
      <w:pPr>
        <w:pStyle w:val="QDisplayLogic"/>
        <w:keepNext/>
        <w:ind w:firstLine="400"/>
      </w:pPr>
      <w:r>
        <w:t>If Did you vote in the last election</w:t>
      </w:r>
      <w:proofErr w:type="gramStart"/>
      <w:r>
        <w:t>? !</w:t>
      </w:r>
      <w:proofErr w:type="gramEnd"/>
      <w:r>
        <w:t>= Yes</w:t>
      </w:r>
    </w:p>
    <w:p w14:paraId="100DF3BF" w14:textId="77777777" w:rsidR="00786B0A" w:rsidRDefault="00786B0A"/>
    <w:p w14:paraId="024C9825" w14:textId="77777777" w:rsidR="00786B0A" w:rsidRDefault="00FC6287">
      <w:pPr>
        <w:keepNext/>
      </w:pPr>
      <w:r>
        <w:t>Q24.2 Even if you did NOT vote in the last [main election], please indicate the party that you were most likely to have voted for or who represents your views more closely.</w:t>
      </w:r>
    </w:p>
    <w:p w14:paraId="4F7567EE" w14:textId="77777777" w:rsidR="00786B0A" w:rsidRDefault="00FC6287">
      <w:pPr>
        <w:pStyle w:val="ListParagraph"/>
        <w:keepNext/>
        <w:numPr>
          <w:ilvl w:val="0"/>
          <w:numId w:val="4"/>
        </w:numPr>
      </w:pPr>
      <w:r>
        <w:t xml:space="preserve">African National Congress (ANC)  (1) </w:t>
      </w:r>
    </w:p>
    <w:p w14:paraId="662100E9" w14:textId="77777777" w:rsidR="00786B0A" w:rsidRDefault="00FC6287">
      <w:pPr>
        <w:pStyle w:val="ListParagraph"/>
        <w:keepNext/>
        <w:numPr>
          <w:ilvl w:val="0"/>
          <w:numId w:val="4"/>
        </w:numPr>
      </w:pPr>
      <w:r>
        <w:t xml:space="preserve">Democratic Alliance (DA)  (2) </w:t>
      </w:r>
    </w:p>
    <w:p w14:paraId="1B2CC742" w14:textId="77777777" w:rsidR="00786B0A" w:rsidRDefault="00FC6287">
      <w:pPr>
        <w:pStyle w:val="ListParagraph"/>
        <w:keepNext/>
        <w:numPr>
          <w:ilvl w:val="0"/>
          <w:numId w:val="4"/>
        </w:numPr>
      </w:pPr>
      <w:r>
        <w:t xml:space="preserve">Economic Freedom Fighters (EFF)  (3) </w:t>
      </w:r>
    </w:p>
    <w:p w14:paraId="1FE4F5F0" w14:textId="77777777" w:rsidR="00786B0A" w:rsidRDefault="00FC6287">
      <w:pPr>
        <w:pStyle w:val="ListParagraph"/>
        <w:keepNext/>
        <w:numPr>
          <w:ilvl w:val="0"/>
          <w:numId w:val="4"/>
        </w:numPr>
      </w:pPr>
      <w:r>
        <w:t xml:space="preserve">Inkatha Freedom Party (IFP)  (4) </w:t>
      </w:r>
    </w:p>
    <w:p w14:paraId="2DBBAC30" w14:textId="77777777" w:rsidR="00786B0A" w:rsidRDefault="00FC6287">
      <w:pPr>
        <w:pStyle w:val="ListParagraph"/>
        <w:keepNext/>
        <w:numPr>
          <w:ilvl w:val="0"/>
          <w:numId w:val="4"/>
        </w:numPr>
      </w:pPr>
      <w:r>
        <w:t xml:space="preserve">Prefer not to say  (5) </w:t>
      </w:r>
    </w:p>
    <w:p w14:paraId="13C98987" w14:textId="77777777" w:rsidR="00786B0A" w:rsidRDefault="00786B0A"/>
    <w:p w14:paraId="35ADBC96" w14:textId="5759181C" w:rsidR="00786B0A" w:rsidRDefault="00FC6287">
      <w:pPr>
        <w:keepNext/>
      </w:pPr>
      <w:r>
        <w:t xml:space="preserve">Q24.2 Якщо Ви НЕ голосували на останніх президентських виборах, будь ласка, </w:t>
      </w:r>
      <w:ins w:id="39" w:author="Olena Maslyukivska" w:date="2021-09-14T23:55:00Z">
        <w:r w:rsidR="0049754B">
          <w:rPr>
            <w:lang w:val="uk-UA"/>
          </w:rPr>
          <w:t>в</w:t>
        </w:r>
      </w:ins>
      <w:del w:id="40" w:author="Olena Maslyukivska" w:date="2021-09-14T23:55:00Z">
        <w:r w:rsidDel="0049754B">
          <w:delText>у</w:delText>
        </w:r>
      </w:del>
      <w:r>
        <w:t>кажіть, за якого кандидата Ви би скоріш за все проголосували, або хто з представлених кандидатів найбільш відповідає вашим поглядам?</w:t>
      </w:r>
    </w:p>
    <w:p w14:paraId="65289756" w14:textId="77777777" w:rsidR="00786B0A" w:rsidRDefault="00FC6287">
      <w:pPr>
        <w:pStyle w:val="ListParagraph"/>
        <w:keepNext/>
        <w:numPr>
          <w:ilvl w:val="0"/>
          <w:numId w:val="4"/>
        </w:numPr>
      </w:pPr>
      <w:r>
        <w:t xml:space="preserve">Володимир Зеленський  (1) </w:t>
      </w:r>
    </w:p>
    <w:p w14:paraId="6142BE11" w14:textId="77777777" w:rsidR="00786B0A" w:rsidRDefault="00FC6287">
      <w:pPr>
        <w:pStyle w:val="ListParagraph"/>
        <w:keepNext/>
        <w:numPr>
          <w:ilvl w:val="0"/>
          <w:numId w:val="4"/>
        </w:numPr>
      </w:pPr>
      <w:r>
        <w:t xml:space="preserve">Петро Порошенко  (2) </w:t>
      </w:r>
    </w:p>
    <w:p w14:paraId="58828DBB" w14:textId="77777777" w:rsidR="00786B0A" w:rsidRDefault="00FC6287">
      <w:pPr>
        <w:pStyle w:val="ListParagraph"/>
        <w:keepNext/>
        <w:numPr>
          <w:ilvl w:val="0"/>
          <w:numId w:val="4"/>
        </w:numPr>
      </w:pPr>
      <w:r>
        <w:t xml:space="preserve">Юлія Тимошенко  (3) </w:t>
      </w:r>
    </w:p>
    <w:p w14:paraId="23842CEE" w14:textId="77777777" w:rsidR="00786B0A" w:rsidRDefault="00FC6287">
      <w:pPr>
        <w:pStyle w:val="ListParagraph"/>
        <w:keepNext/>
        <w:numPr>
          <w:ilvl w:val="0"/>
          <w:numId w:val="4"/>
        </w:numPr>
      </w:pPr>
      <w:r>
        <w:t xml:space="preserve">Юрій Бойко  (4) </w:t>
      </w:r>
    </w:p>
    <w:p w14:paraId="20BC72D1" w14:textId="77777777" w:rsidR="00786B0A" w:rsidRDefault="00FC6287">
      <w:pPr>
        <w:pStyle w:val="ListParagraph"/>
        <w:keepNext/>
        <w:numPr>
          <w:ilvl w:val="0"/>
          <w:numId w:val="4"/>
        </w:numPr>
      </w:pPr>
      <w:r>
        <w:t xml:space="preserve">За іншого/не бажаю відповідати  (5) </w:t>
      </w:r>
    </w:p>
    <w:p w14:paraId="788D72EC" w14:textId="77777777" w:rsidR="00786B0A" w:rsidRDefault="00786B0A"/>
    <w:p w14:paraId="657EAE02" w14:textId="77777777" w:rsidR="00786B0A" w:rsidRDefault="00786B0A">
      <w:pPr>
        <w:pStyle w:val="QuestionSeparator"/>
      </w:pPr>
    </w:p>
    <w:p w14:paraId="47E680AE" w14:textId="77777777" w:rsidR="00786B0A" w:rsidRDefault="00786B0A"/>
    <w:p w14:paraId="70E37A03" w14:textId="77777777" w:rsidR="00786B0A" w:rsidRDefault="00FC6287">
      <w:pPr>
        <w:keepNext/>
      </w:pPr>
      <w:r>
        <w:t>Q24.5 On economic policy matters, where do you see yourself on a scale from 1 to 5, where 1 is Left (favoring equality and government interventions) and 5 is Right (favoring free competition and little government intervention)?</w:t>
      </w:r>
    </w:p>
    <w:tbl>
      <w:tblPr>
        <w:tblStyle w:val="QSliderLabelsTable"/>
        <w:tblW w:w="9576" w:type="auto"/>
        <w:tblInd w:w="0" w:type="dxa"/>
        <w:tblLook w:val="07E0" w:firstRow="1" w:lastRow="1" w:firstColumn="1" w:lastColumn="1" w:noHBand="1" w:noVBand="1"/>
      </w:tblPr>
      <w:tblGrid>
        <w:gridCol w:w="4659"/>
        <w:gridCol w:w="1563"/>
        <w:gridCol w:w="1571"/>
        <w:gridCol w:w="1567"/>
      </w:tblGrid>
      <w:tr w:rsidR="00786B0A" w14:paraId="403B140F" w14:textId="77777777">
        <w:tc>
          <w:tcPr>
            <w:tcW w:w="4788" w:type="dxa"/>
          </w:tcPr>
          <w:p w14:paraId="61CCA705" w14:textId="77777777" w:rsidR="00786B0A" w:rsidRDefault="00786B0A">
            <w:pPr>
              <w:keepNext/>
            </w:pPr>
          </w:p>
        </w:tc>
        <w:tc>
          <w:tcPr>
            <w:tcW w:w="1596" w:type="dxa"/>
          </w:tcPr>
          <w:p w14:paraId="0330543F" w14:textId="77777777" w:rsidR="00786B0A" w:rsidRDefault="00FC6287">
            <w:r>
              <w:t>Left</w:t>
            </w:r>
          </w:p>
        </w:tc>
        <w:tc>
          <w:tcPr>
            <w:tcW w:w="1596" w:type="dxa"/>
          </w:tcPr>
          <w:p w14:paraId="701C97CD" w14:textId="77777777" w:rsidR="00786B0A" w:rsidRDefault="00FC6287">
            <w:r>
              <w:t>Center</w:t>
            </w:r>
          </w:p>
        </w:tc>
        <w:tc>
          <w:tcPr>
            <w:tcW w:w="1596" w:type="dxa"/>
          </w:tcPr>
          <w:p w14:paraId="13F8860B" w14:textId="77777777" w:rsidR="00786B0A" w:rsidRDefault="00FC6287">
            <w:r>
              <w:t>Right</w:t>
            </w:r>
          </w:p>
        </w:tc>
      </w:tr>
    </w:tbl>
    <w:p w14:paraId="357D68E7" w14:textId="77777777" w:rsidR="00786B0A" w:rsidRDefault="00786B0A"/>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6B0A" w14:paraId="5E833D80" w14:textId="77777777">
        <w:tc>
          <w:tcPr>
            <w:tcW w:w="4788" w:type="dxa"/>
          </w:tcPr>
          <w:p w14:paraId="272E3D83" w14:textId="77777777" w:rsidR="00786B0A" w:rsidRDefault="00786B0A"/>
        </w:tc>
        <w:tc>
          <w:tcPr>
            <w:tcW w:w="958" w:type="dxa"/>
          </w:tcPr>
          <w:p w14:paraId="33FA8B07" w14:textId="77777777" w:rsidR="00786B0A" w:rsidRDefault="00FC6287">
            <w:r>
              <w:t>1</w:t>
            </w:r>
          </w:p>
        </w:tc>
        <w:tc>
          <w:tcPr>
            <w:tcW w:w="958" w:type="dxa"/>
          </w:tcPr>
          <w:p w14:paraId="2DB46D7A" w14:textId="77777777" w:rsidR="00786B0A" w:rsidRDefault="00FC6287">
            <w:r>
              <w:t>2</w:t>
            </w:r>
          </w:p>
        </w:tc>
        <w:tc>
          <w:tcPr>
            <w:tcW w:w="958" w:type="dxa"/>
          </w:tcPr>
          <w:p w14:paraId="7DD8A44E" w14:textId="77777777" w:rsidR="00786B0A" w:rsidRDefault="00FC6287">
            <w:r>
              <w:t>3</w:t>
            </w:r>
          </w:p>
        </w:tc>
        <w:tc>
          <w:tcPr>
            <w:tcW w:w="958" w:type="dxa"/>
          </w:tcPr>
          <w:p w14:paraId="7B242D02" w14:textId="77777777" w:rsidR="00786B0A" w:rsidRDefault="00FC6287">
            <w:r>
              <w:t>4</w:t>
            </w:r>
          </w:p>
        </w:tc>
        <w:tc>
          <w:tcPr>
            <w:tcW w:w="958" w:type="dxa"/>
          </w:tcPr>
          <w:p w14:paraId="35DF9C7D" w14:textId="77777777" w:rsidR="00786B0A" w:rsidRDefault="00FC6287">
            <w:r>
              <w:t>5</w:t>
            </w:r>
          </w:p>
        </w:tc>
      </w:tr>
    </w:tbl>
    <w:p w14:paraId="6BDB4C63" w14:textId="77777777" w:rsidR="00786B0A" w:rsidRDefault="00786B0A"/>
    <w:tbl>
      <w:tblPr>
        <w:tblStyle w:val="QStandardSliderTable"/>
        <w:tblW w:w="9576" w:type="auto"/>
        <w:tblLook w:val="07E0" w:firstRow="1" w:lastRow="1" w:firstColumn="1" w:lastColumn="1" w:noHBand="1" w:noVBand="1"/>
      </w:tblPr>
      <w:tblGrid>
        <w:gridCol w:w="4637"/>
        <w:gridCol w:w="4723"/>
      </w:tblGrid>
      <w:tr w:rsidR="00786B0A" w14:paraId="1556235F" w14:textId="77777777" w:rsidTr="00786B0A">
        <w:tc>
          <w:tcPr>
            <w:cnfStyle w:val="001000000000" w:firstRow="0" w:lastRow="0" w:firstColumn="1" w:lastColumn="0" w:oddVBand="0" w:evenVBand="0" w:oddHBand="0" w:evenHBand="0" w:firstRowFirstColumn="0" w:firstRowLastColumn="0" w:lastRowFirstColumn="0" w:lastRowLastColumn="0"/>
            <w:tcW w:w="4788" w:type="dxa"/>
          </w:tcPr>
          <w:p w14:paraId="570E5997" w14:textId="77777777" w:rsidR="00786B0A" w:rsidRDefault="00FC6287">
            <w:pPr>
              <w:keepNext/>
            </w:pPr>
            <w:r>
              <w:t>Economic policy leaning ()</w:t>
            </w:r>
          </w:p>
        </w:tc>
        <w:tc>
          <w:tcPr>
            <w:tcW w:w="4788" w:type="dxa"/>
          </w:tcPr>
          <w:p w14:paraId="5C8FD7C9" w14:textId="77777777" w:rsidR="00786B0A" w:rsidRDefault="00FC6287">
            <w:pPr>
              <w:keepN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48891298" wp14:editId="4D9B389F">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2497B5D3" w14:textId="77777777" w:rsidR="00786B0A" w:rsidRDefault="00786B0A"/>
    <w:p w14:paraId="6B272FF9" w14:textId="77777777" w:rsidR="00786B0A" w:rsidRDefault="00786B0A"/>
    <w:p w14:paraId="596858DE" w14:textId="47D7F4D8" w:rsidR="00786B0A" w:rsidRDefault="00FC6287">
      <w:pPr>
        <w:keepNext/>
      </w:pPr>
      <w:r>
        <w:t xml:space="preserve">Q24.5 Щодо питань економічної політики уряду, укажіть, які погляди найбільше Вам відповідають, проградувавши їх від 1 до 5, де 1 - це ліві погляди (рівність та втручання уряду в різні сфери життя), а 5 - це праві погляди (вільна конкуренція </w:t>
      </w:r>
      <w:ins w:id="41" w:author="Olena Maslyukivska" w:date="2021-09-14T23:56:00Z">
        <w:r w:rsidR="0049754B">
          <w:rPr>
            <w:lang w:val="uk-UA"/>
          </w:rPr>
          <w:t>й</w:t>
        </w:r>
      </w:ins>
      <w:del w:id="42" w:author="Olena Maslyukivska" w:date="2021-09-14T23:56:00Z">
        <w:r w:rsidDel="0049754B">
          <w:delText>и</w:delText>
        </w:r>
      </w:del>
      <w:r>
        <w:t xml:space="preserve"> мінімальне втручання уряду). </w:t>
      </w:r>
    </w:p>
    <w:tbl>
      <w:tblPr>
        <w:tblStyle w:val="QSliderLabelsTable"/>
        <w:tblW w:w="9576" w:type="auto"/>
        <w:tblInd w:w="0" w:type="dxa"/>
        <w:tblLook w:val="07E0" w:firstRow="1" w:lastRow="1" w:firstColumn="1" w:lastColumn="1" w:noHBand="1" w:noVBand="1"/>
      </w:tblPr>
      <w:tblGrid>
        <w:gridCol w:w="4647"/>
        <w:gridCol w:w="1559"/>
        <w:gridCol w:w="1588"/>
        <w:gridCol w:w="1566"/>
      </w:tblGrid>
      <w:tr w:rsidR="00786B0A" w14:paraId="3F29894E" w14:textId="77777777">
        <w:tc>
          <w:tcPr>
            <w:tcW w:w="4788" w:type="dxa"/>
          </w:tcPr>
          <w:p w14:paraId="13262EC4" w14:textId="77777777" w:rsidR="00786B0A" w:rsidRDefault="00786B0A">
            <w:pPr>
              <w:keepNext/>
            </w:pPr>
          </w:p>
        </w:tc>
        <w:tc>
          <w:tcPr>
            <w:tcW w:w="1596" w:type="dxa"/>
          </w:tcPr>
          <w:p w14:paraId="3ADCE12E" w14:textId="77777777" w:rsidR="00786B0A" w:rsidRDefault="00FC6287">
            <w:r>
              <w:t>Ліві</w:t>
            </w:r>
          </w:p>
        </w:tc>
        <w:tc>
          <w:tcPr>
            <w:tcW w:w="1596" w:type="dxa"/>
          </w:tcPr>
          <w:p w14:paraId="46B78298" w14:textId="77777777" w:rsidR="00786B0A" w:rsidRDefault="00FC6287">
            <w:r>
              <w:t>Центристські</w:t>
            </w:r>
          </w:p>
        </w:tc>
        <w:tc>
          <w:tcPr>
            <w:tcW w:w="1596" w:type="dxa"/>
          </w:tcPr>
          <w:p w14:paraId="0919D5BE" w14:textId="77777777" w:rsidR="00786B0A" w:rsidRDefault="00FC6287">
            <w:r>
              <w:t>Праві</w:t>
            </w:r>
          </w:p>
        </w:tc>
      </w:tr>
    </w:tbl>
    <w:p w14:paraId="3785406A" w14:textId="77777777" w:rsidR="00786B0A" w:rsidRDefault="00786B0A"/>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786B0A" w14:paraId="170ACD74" w14:textId="77777777">
        <w:tc>
          <w:tcPr>
            <w:tcW w:w="4788" w:type="dxa"/>
          </w:tcPr>
          <w:p w14:paraId="0E04FC80" w14:textId="77777777" w:rsidR="00786B0A" w:rsidRDefault="00786B0A"/>
        </w:tc>
        <w:tc>
          <w:tcPr>
            <w:tcW w:w="958" w:type="dxa"/>
          </w:tcPr>
          <w:p w14:paraId="705773BE" w14:textId="77777777" w:rsidR="00786B0A" w:rsidRDefault="00FC6287">
            <w:r>
              <w:t>1</w:t>
            </w:r>
          </w:p>
        </w:tc>
        <w:tc>
          <w:tcPr>
            <w:tcW w:w="958" w:type="dxa"/>
          </w:tcPr>
          <w:p w14:paraId="66003788" w14:textId="77777777" w:rsidR="00786B0A" w:rsidRDefault="00FC6287">
            <w:r>
              <w:t>2</w:t>
            </w:r>
          </w:p>
        </w:tc>
        <w:tc>
          <w:tcPr>
            <w:tcW w:w="958" w:type="dxa"/>
          </w:tcPr>
          <w:p w14:paraId="315F51D2" w14:textId="77777777" w:rsidR="00786B0A" w:rsidRDefault="00FC6287">
            <w:r>
              <w:t>3</w:t>
            </w:r>
          </w:p>
        </w:tc>
        <w:tc>
          <w:tcPr>
            <w:tcW w:w="958" w:type="dxa"/>
          </w:tcPr>
          <w:p w14:paraId="30D2B0F8" w14:textId="77777777" w:rsidR="00786B0A" w:rsidRDefault="00FC6287">
            <w:r>
              <w:t>4</w:t>
            </w:r>
          </w:p>
        </w:tc>
        <w:tc>
          <w:tcPr>
            <w:tcW w:w="958" w:type="dxa"/>
          </w:tcPr>
          <w:p w14:paraId="1DDBDF1B" w14:textId="77777777" w:rsidR="00786B0A" w:rsidRDefault="00FC6287">
            <w:r>
              <w:t>5</w:t>
            </w:r>
          </w:p>
        </w:tc>
      </w:tr>
    </w:tbl>
    <w:p w14:paraId="147888ED" w14:textId="77777777" w:rsidR="00786B0A" w:rsidRDefault="00786B0A"/>
    <w:tbl>
      <w:tblPr>
        <w:tblStyle w:val="QStandardSliderTable"/>
        <w:tblW w:w="9576" w:type="auto"/>
        <w:tblLook w:val="07E0" w:firstRow="1" w:lastRow="1" w:firstColumn="1" w:lastColumn="1" w:noHBand="1" w:noVBand="1"/>
      </w:tblPr>
      <w:tblGrid>
        <w:gridCol w:w="4640"/>
        <w:gridCol w:w="4720"/>
      </w:tblGrid>
      <w:tr w:rsidR="00786B0A" w14:paraId="6585A559" w14:textId="77777777" w:rsidTr="00786B0A">
        <w:tc>
          <w:tcPr>
            <w:cnfStyle w:val="001000000000" w:firstRow="0" w:lastRow="0" w:firstColumn="1" w:lastColumn="0" w:oddVBand="0" w:evenVBand="0" w:oddHBand="0" w:evenHBand="0" w:firstRowFirstColumn="0" w:firstRowLastColumn="0" w:lastRowFirstColumn="0" w:lastRowLastColumn="0"/>
            <w:tcW w:w="4788" w:type="dxa"/>
          </w:tcPr>
          <w:p w14:paraId="6F299EE6" w14:textId="77777777" w:rsidR="00786B0A" w:rsidRDefault="00FC6287">
            <w:pPr>
              <w:keepNext/>
            </w:pPr>
            <w:r>
              <w:t>Схильність щодо економічної політики ()</w:t>
            </w:r>
          </w:p>
        </w:tc>
        <w:tc>
          <w:tcPr>
            <w:tcW w:w="4788" w:type="dxa"/>
          </w:tcPr>
          <w:p w14:paraId="2AC1BD3D" w14:textId="77777777" w:rsidR="00786B0A" w:rsidRDefault="00FC6287">
            <w:pPr>
              <w:keepN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56D7F8B6" wp14:editId="366D4CDD">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53253F84" w14:textId="77777777" w:rsidR="00786B0A" w:rsidRDefault="00786B0A"/>
    <w:p w14:paraId="57029247" w14:textId="77777777" w:rsidR="00786B0A" w:rsidRDefault="00786B0A"/>
    <w:p w14:paraId="18B29A24" w14:textId="77777777" w:rsidR="00786B0A" w:rsidRDefault="00FC6287">
      <w:pPr>
        <w:pStyle w:val="BlockEndLabel"/>
      </w:pPr>
      <w:r>
        <w:t>End of Block: Politics (more)</w:t>
      </w:r>
    </w:p>
    <w:p w14:paraId="16D02395" w14:textId="77777777" w:rsidR="00786B0A" w:rsidRDefault="00786B0A">
      <w:pPr>
        <w:pStyle w:val="BlockSeparator"/>
      </w:pPr>
    </w:p>
    <w:p w14:paraId="49F1D010" w14:textId="77777777" w:rsidR="00786B0A" w:rsidRDefault="00FC6287">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786B0A" w14:paraId="79170418" w14:textId="77777777">
        <w:tc>
          <w:tcPr>
            <w:tcW w:w="50" w:type="dxa"/>
          </w:tcPr>
          <w:p w14:paraId="5CC7D3D9" w14:textId="77777777" w:rsidR="00786B0A" w:rsidRDefault="00FC6287">
            <w:pPr>
              <w:keepNext/>
            </w:pPr>
            <w:r>
              <w:rPr>
                <w:noProof/>
                <w:lang w:val="en-GB" w:eastAsia="en-GB"/>
              </w:rPr>
              <w:drawing>
                <wp:inline distT="0" distB="0" distL="0" distR="0" wp14:anchorId="1A2A7F99" wp14:editId="6B6DC4BB">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3050BE0" w14:textId="77777777" w:rsidR="00786B0A" w:rsidRDefault="00786B0A"/>
    <w:p w14:paraId="73A54D4A" w14:textId="77777777" w:rsidR="00786B0A" w:rsidRDefault="00FC6287">
      <w:pPr>
        <w:keepNext/>
      </w:pPr>
      <w:proofErr w:type="gramStart"/>
      <w:r>
        <w:t>Q3.1  What</w:t>
      </w:r>
      <w:proofErr w:type="gramEnd"/>
      <w:r>
        <w:t xml:space="preserve"> is the main way you heat your home?</w:t>
      </w:r>
    </w:p>
    <w:p w14:paraId="27930394" w14:textId="77777777" w:rsidR="00786B0A" w:rsidRDefault="00FC6287">
      <w:pPr>
        <w:pStyle w:val="ListParagraph"/>
        <w:keepNext/>
        <w:numPr>
          <w:ilvl w:val="0"/>
          <w:numId w:val="4"/>
        </w:numPr>
      </w:pPr>
      <w:r>
        <w:t xml:space="preserve">Electricity  (1) </w:t>
      </w:r>
    </w:p>
    <w:p w14:paraId="4DFCFA57" w14:textId="77777777" w:rsidR="00786B0A" w:rsidRDefault="00FC6287">
      <w:pPr>
        <w:pStyle w:val="ListParagraph"/>
        <w:keepNext/>
        <w:numPr>
          <w:ilvl w:val="0"/>
          <w:numId w:val="4"/>
        </w:numPr>
      </w:pPr>
      <w:r>
        <w:t xml:space="preserve">Gas  (2) </w:t>
      </w:r>
    </w:p>
    <w:p w14:paraId="7D1CB092" w14:textId="77777777" w:rsidR="00786B0A" w:rsidRDefault="00FC6287">
      <w:pPr>
        <w:pStyle w:val="ListParagraph"/>
        <w:keepNext/>
        <w:numPr>
          <w:ilvl w:val="0"/>
          <w:numId w:val="4"/>
        </w:numPr>
      </w:pPr>
      <w:r>
        <w:t xml:space="preserve">Heating oil  (3) </w:t>
      </w:r>
    </w:p>
    <w:p w14:paraId="50AED07E" w14:textId="77777777" w:rsidR="00786B0A" w:rsidRDefault="00FC6287">
      <w:pPr>
        <w:pStyle w:val="ListParagraph"/>
        <w:keepNext/>
        <w:numPr>
          <w:ilvl w:val="0"/>
          <w:numId w:val="4"/>
        </w:numPr>
      </w:pPr>
      <w:r>
        <w:t xml:space="preserve">Coal  (6) </w:t>
      </w:r>
    </w:p>
    <w:p w14:paraId="5D814A90" w14:textId="77777777" w:rsidR="00786B0A" w:rsidRDefault="00FC6287">
      <w:pPr>
        <w:pStyle w:val="ListParagraph"/>
        <w:keepNext/>
        <w:numPr>
          <w:ilvl w:val="0"/>
          <w:numId w:val="4"/>
        </w:numPr>
      </w:pPr>
      <w:r>
        <w:t xml:space="preserve">Wood, solar, geothermal, or heat pump  (4) </w:t>
      </w:r>
    </w:p>
    <w:p w14:paraId="44165985" w14:textId="77777777" w:rsidR="00786B0A" w:rsidRDefault="00FC6287">
      <w:pPr>
        <w:pStyle w:val="ListParagraph"/>
        <w:keepNext/>
        <w:numPr>
          <w:ilvl w:val="0"/>
          <w:numId w:val="4"/>
        </w:numPr>
      </w:pPr>
      <w:r>
        <w:t xml:space="preserve">District heating  (7) </w:t>
      </w:r>
    </w:p>
    <w:p w14:paraId="287509AD" w14:textId="77777777" w:rsidR="00786B0A" w:rsidRDefault="00FC6287">
      <w:pPr>
        <w:pStyle w:val="ListParagraph"/>
        <w:keepNext/>
        <w:numPr>
          <w:ilvl w:val="0"/>
          <w:numId w:val="4"/>
        </w:numPr>
      </w:pPr>
      <w:r>
        <w:t xml:space="preserve">Don't know, or prefer not to say  (5) </w:t>
      </w:r>
    </w:p>
    <w:p w14:paraId="2D00FAD4" w14:textId="77777777" w:rsidR="00786B0A" w:rsidRDefault="00786B0A"/>
    <w:p w14:paraId="19A36DB6" w14:textId="77777777" w:rsidR="00786B0A" w:rsidRDefault="00FC6287">
      <w:pPr>
        <w:keepNext/>
      </w:pPr>
      <w:proofErr w:type="gramStart"/>
      <w:r>
        <w:lastRenderedPageBreak/>
        <w:t>Q3.1  Яким</w:t>
      </w:r>
      <w:proofErr w:type="gramEnd"/>
      <w:r>
        <w:t xml:space="preserve"> чином ви опалюєте свою домівку?</w:t>
      </w:r>
    </w:p>
    <w:p w14:paraId="2DB498AA" w14:textId="77777777" w:rsidR="00786B0A" w:rsidRDefault="00FC6287">
      <w:pPr>
        <w:pStyle w:val="ListParagraph"/>
        <w:keepNext/>
        <w:numPr>
          <w:ilvl w:val="0"/>
          <w:numId w:val="4"/>
        </w:numPr>
      </w:pPr>
      <w:r>
        <w:t xml:space="preserve">Електроенергією  (1) </w:t>
      </w:r>
    </w:p>
    <w:p w14:paraId="0451786B" w14:textId="77777777" w:rsidR="00786B0A" w:rsidRDefault="00FC6287">
      <w:pPr>
        <w:pStyle w:val="ListParagraph"/>
        <w:keepNext/>
        <w:numPr>
          <w:ilvl w:val="0"/>
          <w:numId w:val="4"/>
        </w:numPr>
      </w:pPr>
      <w:r>
        <w:t xml:space="preserve">Газом  (2) </w:t>
      </w:r>
    </w:p>
    <w:p w14:paraId="44855F5D" w14:textId="77777777" w:rsidR="00786B0A" w:rsidRDefault="00FC6287">
      <w:pPr>
        <w:pStyle w:val="ListParagraph"/>
        <w:keepNext/>
        <w:numPr>
          <w:ilvl w:val="0"/>
          <w:numId w:val="4"/>
        </w:numPr>
      </w:pPr>
      <w:r>
        <w:t xml:space="preserve">За допомогою палива внутрішнього згоряння  (3) </w:t>
      </w:r>
    </w:p>
    <w:p w14:paraId="4BA838FE" w14:textId="77777777" w:rsidR="00786B0A" w:rsidRDefault="00FC6287">
      <w:pPr>
        <w:pStyle w:val="ListParagraph"/>
        <w:keepNext/>
        <w:numPr>
          <w:ilvl w:val="0"/>
          <w:numId w:val="4"/>
        </w:numPr>
      </w:pPr>
      <w:r>
        <w:t xml:space="preserve">Вугіллям  (6) </w:t>
      </w:r>
    </w:p>
    <w:p w14:paraId="0F9F49AF" w14:textId="77777777" w:rsidR="00786B0A" w:rsidRDefault="00FC6287">
      <w:pPr>
        <w:pStyle w:val="ListParagraph"/>
        <w:keepNext/>
        <w:numPr>
          <w:ilvl w:val="0"/>
          <w:numId w:val="4"/>
        </w:numPr>
      </w:pPr>
      <w:r>
        <w:t xml:space="preserve">Деревом, сонячними батареями, геотермально або тепловим насосом  (4) </w:t>
      </w:r>
    </w:p>
    <w:p w14:paraId="6CDA7725" w14:textId="77777777" w:rsidR="00786B0A" w:rsidRDefault="00FC6287">
      <w:pPr>
        <w:pStyle w:val="ListParagraph"/>
        <w:keepNext/>
        <w:numPr>
          <w:ilvl w:val="0"/>
          <w:numId w:val="4"/>
        </w:numPr>
      </w:pPr>
      <w:r>
        <w:t xml:space="preserve">У мене централізоване теплопостачання  (7) </w:t>
      </w:r>
    </w:p>
    <w:p w14:paraId="1419A59A" w14:textId="77777777" w:rsidR="00786B0A" w:rsidRDefault="00FC6287">
      <w:pPr>
        <w:pStyle w:val="ListParagraph"/>
        <w:keepNext/>
        <w:numPr>
          <w:ilvl w:val="0"/>
          <w:numId w:val="4"/>
        </w:numPr>
      </w:pPr>
      <w:r>
        <w:t xml:space="preserve">Не знаю, або не відповідатиму  (5) </w:t>
      </w:r>
    </w:p>
    <w:p w14:paraId="36F2D2CC" w14:textId="77777777" w:rsidR="00786B0A" w:rsidRDefault="00786B0A"/>
    <w:p w14:paraId="1C8DAB63" w14:textId="77777777" w:rsidR="00786B0A" w:rsidRDefault="00786B0A">
      <w:pPr>
        <w:pStyle w:val="QuestionSeparator"/>
      </w:pPr>
    </w:p>
    <w:p w14:paraId="01F4AF30" w14:textId="77777777" w:rsidR="00786B0A" w:rsidRDefault="00786B0A"/>
    <w:p w14:paraId="22F17D16" w14:textId="77777777" w:rsidR="00786B0A" w:rsidRDefault="00FC6287">
      <w:pPr>
        <w:keepNext/>
      </w:pPr>
      <w:r>
        <w:t xml:space="preserve">Q242 In a typical </w:t>
      </w:r>
      <w:r>
        <w:rPr>
          <w:b/>
        </w:rPr>
        <w:t>year</w:t>
      </w:r>
      <w:r>
        <w:t>, how much do you spend on heating</w:t>
      </w:r>
      <w:r>
        <w:rPr>
          <w:b/>
        </w:rPr>
        <w:t xml:space="preserve"> </w:t>
      </w:r>
      <w:r>
        <w:t>for your accommodation? </w:t>
      </w:r>
    </w:p>
    <w:p w14:paraId="255874C3" w14:textId="77777777" w:rsidR="00786B0A" w:rsidRDefault="00FC6287">
      <w:pPr>
        <w:pStyle w:val="ListParagraph"/>
        <w:keepNext/>
        <w:numPr>
          <w:ilvl w:val="0"/>
          <w:numId w:val="4"/>
        </w:numPr>
      </w:pPr>
      <w:r>
        <w:t xml:space="preserve">I don't know  (1) </w:t>
      </w:r>
    </w:p>
    <w:p w14:paraId="4D84170F" w14:textId="77777777" w:rsidR="00786B0A" w:rsidRDefault="00FC6287">
      <w:pPr>
        <w:pStyle w:val="ListParagraph"/>
        <w:keepNext/>
        <w:numPr>
          <w:ilvl w:val="0"/>
          <w:numId w:val="4"/>
        </w:numPr>
      </w:pPr>
      <w:r>
        <w:t xml:space="preserve">Less than £200  (2) </w:t>
      </w:r>
    </w:p>
    <w:p w14:paraId="5F757975" w14:textId="77777777" w:rsidR="00786B0A" w:rsidRDefault="00FC6287">
      <w:pPr>
        <w:pStyle w:val="ListParagraph"/>
        <w:keepNext/>
        <w:numPr>
          <w:ilvl w:val="0"/>
          <w:numId w:val="4"/>
        </w:numPr>
      </w:pPr>
      <w:r>
        <w:t xml:space="preserve">£201 – £800  (3) </w:t>
      </w:r>
    </w:p>
    <w:p w14:paraId="38C163A2" w14:textId="77777777" w:rsidR="00786B0A" w:rsidRDefault="00FC6287">
      <w:pPr>
        <w:pStyle w:val="ListParagraph"/>
        <w:keepNext/>
        <w:numPr>
          <w:ilvl w:val="0"/>
          <w:numId w:val="4"/>
        </w:numPr>
      </w:pPr>
      <w:r>
        <w:t xml:space="preserve">£801 – £1,300  (4) </w:t>
      </w:r>
    </w:p>
    <w:p w14:paraId="6E18076E" w14:textId="77777777" w:rsidR="00786B0A" w:rsidRDefault="00FC6287">
      <w:pPr>
        <w:pStyle w:val="ListParagraph"/>
        <w:keepNext/>
        <w:numPr>
          <w:ilvl w:val="0"/>
          <w:numId w:val="4"/>
        </w:numPr>
      </w:pPr>
      <w:r>
        <w:t xml:space="preserve">£1,301 – £2,000  (5) </w:t>
      </w:r>
    </w:p>
    <w:p w14:paraId="2AE1EF0A" w14:textId="77777777" w:rsidR="00786B0A" w:rsidRDefault="00FC6287">
      <w:pPr>
        <w:pStyle w:val="ListParagraph"/>
        <w:keepNext/>
        <w:numPr>
          <w:ilvl w:val="0"/>
          <w:numId w:val="4"/>
        </w:numPr>
      </w:pPr>
      <w:r>
        <w:t xml:space="preserve">More than £2,000  (8) </w:t>
      </w:r>
    </w:p>
    <w:p w14:paraId="389C11A6" w14:textId="77777777" w:rsidR="00786B0A" w:rsidRDefault="00786B0A"/>
    <w:p w14:paraId="565DDDED" w14:textId="77777777" w:rsidR="00786B0A" w:rsidRDefault="00FC6287">
      <w:pPr>
        <w:keepNext/>
      </w:pPr>
      <w:r>
        <w:lastRenderedPageBreak/>
        <w:t xml:space="preserve">Q242 Скільки ви витрачаєте на опалення свого житла за </w:t>
      </w:r>
      <w:r>
        <w:rPr>
          <w:b/>
        </w:rPr>
        <w:t>рік</w:t>
      </w:r>
      <w:r>
        <w:t>?</w:t>
      </w:r>
    </w:p>
    <w:p w14:paraId="6A17B805" w14:textId="77777777" w:rsidR="00786B0A" w:rsidRDefault="00FC6287">
      <w:pPr>
        <w:pStyle w:val="ListParagraph"/>
        <w:keepNext/>
        <w:numPr>
          <w:ilvl w:val="0"/>
          <w:numId w:val="4"/>
        </w:numPr>
      </w:pPr>
      <w:r>
        <w:t xml:space="preserve">Не знаю  (1) </w:t>
      </w:r>
    </w:p>
    <w:p w14:paraId="2AFB7960" w14:textId="77777777" w:rsidR="00786B0A" w:rsidRDefault="00FC6287">
      <w:pPr>
        <w:pStyle w:val="ListParagraph"/>
        <w:keepNext/>
        <w:numPr>
          <w:ilvl w:val="0"/>
          <w:numId w:val="4"/>
        </w:numPr>
      </w:pPr>
      <w:r>
        <w:t>Менше 2</w:t>
      </w:r>
      <w:ins w:id="43" w:author="KRUSE Tobias, ENV/EEI" w:date="2021-08-25T14:26:00Z">
        <w:r w:rsidR="00D353F8">
          <w:t xml:space="preserve"> </w:t>
        </w:r>
      </w:ins>
      <w:del w:id="44" w:author="KRUSE Tobias, ENV/EEI" w:date="2021-08-25T14:26:00Z">
        <w:r w:rsidDel="00D353F8">
          <w:delText>,</w:delText>
        </w:r>
      </w:del>
      <w:r>
        <w:t xml:space="preserve">000₴  (2) </w:t>
      </w:r>
    </w:p>
    <w:p w14:paraId="0C6C1E63" w14:textId="77777777" w:rsidR="00786B0A" w:rsidRDefault="00FC6287">
      <w:pPr>
        <w:pStyle w:val="ListParagraph"/>
        <w:keepNext/>
        <w:numPr>
          <w:ilvl w:val="0"/>
          <w:numId w:val="4"/>
        </w:numPr>
      </w:pPr>
      <w:r>
        <w:t>2</w:t>
      </w:r>
      <w:ins w:id="45" w:author="KRUSE Tobias, ENV/EEI" w:date="2021-08-25T14:26:00Z">
        <w:r w:rsidR="00D353F8">
          <w:t xml:space="preserve"> </w:t>
        </w:r>
      </w:ins>
      <w:del w:id="46" w:author="KRUSE Tobias, ENV/EEI" w:date="2021-08-25T14:26:00Z">
        <w:r w:rsidDel="00D353F8">
          <w:delText>,</w:delText>
        </w:r>
      </w:del>
      <w:r>
        <w:t>000₴ – 8</w:t>
      </w:r>
      <w:ins w:id="47" w:author="KRUSE Tobias, ENV/EEI" w:date="2021-08-25T14:26:00Z">
        <w:r w:rsidR="00D353F8">
          <w:t xml:space="preserve"> </w:t>
        </w:r>
      </w:ins>
      <w:del w:id="48" w:author="KRUSE Tobias, ENV/EEI" w:date="2021-08-25T14:26:00Z">
        <w:r w:rsidDel="00D353F8">
          <w:delText>,</w:delText>
        </w:r>
      </w:del>
      <w:r>
        <w:t xml:space="preserve">000₴  (3) </w:t>
      </w:r>
    </w:p>
    <w:p w14:paraId="2AD66C85" w14:textId="77777777" w:rsidR="00786B0A" w:rsidRDefault="00FC6287">
      <w:pPr>
        <w:pStyle w:val="ListParagraph"/>
        <w:keepNext/>
        <w:numPr>
          <w:ilvl w:val="0"/>
          <w:numId w:val="4"/>
        </w:numPr>
      </w:pPr>
      <w:r>
        <w:t>8</w:t>
      </w:r>
      <w:ins w:id="49" w:author="KRUSE Tobias, ENV/EEI" w:date="2021-08-25T14:26:00Z">
        <w:r w:rsidR="00D353F8">
          <w:t xml:space="preserve"> </w:t>
        </w:r>
      </w:ins>
      <w:del w:id="50" w:author="KRUSE Tobias, ENV/EEI" w:date="2021-08-25T14:26:00Z">
        <w:r w:rsidDel="00D353F8">
          <w:delText>,</w:delText>
        </w:r>
      </w:del>
      <w:r>
        <w:t>000₴ – 13</w:t>
      </w:r>
      <w:ins w:id="51" w:author="KRUSE Tobias, ENV/EEI" w:date="2021-08-25T14:26:00Z">
        <w:r w:rsidR="00D353F8">
          <w:t xml:space="preserve"> </w:t>
        </w:r>
      </w:ins>
      <w:del w:id="52" w:author="KRUSE Tobias, ENV/EEI" w:date="2021-08-25T14:26:00Z">
        <w:r w:rsidDel="00D353F8">
          <w:delText>,</w:delText>
        </w:r>
      </w:del>
      <w:r>
        <w:t xml:space="preserve">000₴  (4) </w:t>
      </w:r>
    </w:p>
    <w:p w14:paraId="7F0DF8C3" w14:textId="77777777" w:rsidR="00786B0A" w:rsidRDefault="00FC6287">
      <w:pPr>
        <w:pStyle w:val="ListParagraph"/>
        <w:keepNext/>
        <w:numPr>
          <w:ilvl w:val="0"/>
          <w:numId w:val="4"/>
        </w:numPr>
      </w:pPr>
      <w:r>
        <w:t>13</w:t>
      </w:r>
      <w:ins w:id="53" w:author="KRUSE Tobias, ENV/EEI" w:date="2021-08-25T14:27:00Z">
        <w:r w:rsidR="00D353F8">
          <w:t xml:space="preserve"> </w:t>
        </w:r>
      </w:ins>
      <w:del w:id="54" w:author="KRUSE Tobias, ENV/EEI" w:date="2021-08-25T14:27:00Z">
        <w:r w:rsidDel="00D353F8">
          <w:delText>,</w:delText>
        </w:r>
      </w:del>
      <w:r>
        <w:t>000₴ –20</w:t>
      </w:r>
      <w:ins w:id="55" w:author="KRUSE Tobias, ENV/EEI" w:date="2021-08-25T14:26:00Z">
        <w:r w:rsidR="00D353F8">
          <w:t xml:space="preserve"> </w:t>
        </w:r>
      </w:ins>
      <w:del w:id="56" w:author="KRUSE Tobias, ENV/EEI" w:date="2021-08-25T14:26:00Z">
        <w:r w:rsidDel="00D353F8">
          <w:delText>,</w:delText>
        </w:r>
      </w:del>
      <w:r>
        <w:t xml:space="preserve">000₴  (5) </w:t>
      </w:r>
    </w:p>
    <w:p w14:paraId="560D57DC" w14:textId="77777777" w:rsidR="00786B0A" w:rsidRDefault="00FC6287">
      <w:pPr>
        <w:pStyle w:val="ListParagraph"/>
        <w:keepNext/>
        <w:numPr>
          <w:ilvl w:val="0"/>
          <w:numId w:val="4"/>
        </w:numPr>
      </w:pPr>
      <w:r>
        <w:t>Понад 20</w:t>
      </w:r>
      <w:ins w:id="57" w:author="KRUSE Tobias, ENV/EEI" w:date="2021-08-25T14:27:00Z">
        <w:r w:rsidR="00D353F8">
          <w:t xml:space="preserve"> </w:t>
        </w:r>
      </w:ins>
      <w:r>
        <w:t xml:space="preserve">000₴  (8) </w:t>
      </w:r>
    </w:p>
    <w:p w14:paraId="58F0790C" w14:textId="77777777" w:rsidR="00786B0A" w:rsidRDefault="00786B0A"/>
    <w:p w14:paraId="1C60B14E" w14:textId="77777777" w:rsidR="00786B0A" w:rsidRDefault="00786B0A">
      <w:pPr>
        <w:pStyle w:val="QuestionSeparator"/>
      </w:pPr>
    </w:p>
    <w:p w14:paraId="447EBF0C" w14:textId="77777777" w:rsidR="00786B0A" w:rsidRDefault="00786B0A"/>
    <w:p w14:paraId="4D7414A9" w14:textId="77777777" w:rsidR="00786B0A" w:rsidRDefault="00FC6287">
      <w:pPr>
        <w:keepNext/>
      </w:pPr>
      <w:r>
        <w:t>Q243 Good insulation can keep a building warm in the winter and cool in the summer.</w:t>
      </w:r>
      <w:r>
        <w:br/>
      </w:r>
      <w:r>
        <w:br/>
        <w:t>How do you rate the insulation of your accommodation?</w:t>
      </w:r>
    </w:p>
    <w:p w14:paraId="79498769" w14:textId="77777777" w:rsidR="00786B0A" w:rsidRDefault="00FC6287">
      <w:pPr>
        <w:pStyle w:val="ListParagraph"/>
        <w:keepNext/>
        <w:numPr>
          <w:ilvl w:val="0"/>
          <w:numId w:val="4"/>
        </w:numPr>
      </w:pPr>
      <w:r>
        <w:t xml:space="preserve">Very poor  (0) </w:t>
      </w:r>
    </w:p>
    <w:p w14:paraId="14DCB631" w14:textId="77777777" w:rsidR="00786B0A" w:rsidRDefault="00FC6287">
      <w:pPr>
        <w:pStyle w:val="ListParagraph"/>
        <w:keepNext/>
        <w:numPr>
          <w:ilvl w:val="0"/>
          <w:numId w:val="4"/>
        </w:numPr>
      </w:pPr>
      <w:r>
        <w:t xml:space="preserve">Poor  (11) </w:t>
      </w:r>
    </w:p>
    <w:p w14:paraId="724630C4" w14:textId="77777777" w:rsidR="00786B0A" w:rsidRDefault="00FC6287">
      <w:pPr>
        <w:pStyle w:val="ListParagraph"/>
        <w:keepNext/>
        <w:numPr>
          <w:ilvl w:val="0"/>
          <w:numId w:val="4"/>
        </w:numPr>
      </w:pPr>
      <w:r>
        <w:t xml:space="preserve">Fair  (12) </w:t>
      </w:r>
    </w:p>
    <w:p w14:paraId="09C9CD89" w14:textId="77777777" w:rsidR="00786B0A" w:rsidRDefault="00FC6287">
      <w:pPr>
        <w:pStyle w:val="ListParagraph"/>
        <w:keepNext/>
        <w:numPr>
          <w:ilvl w:val="0"/>
          <w:numId w:val="4"/>
        </w:numPr>
      </w:pPr>
      <w:r>
        <w:t xml:space="preserve">Good  (13) </w:t>
      </w:r>
    </w:p>
    <w:p w14:paraId="1DDEBDD7" w14:textId="77777777" w:rsidR="00786B0A" w:rsidRDefault="00FC6287">
      <w:pPr>
        <w:pStyle w:val="ListParagraph"/>
        <w:keepNext/>
        <w:numPr>
          <w:ilvl w:val="0"/>
          <w:numId w:val="4"/>
        </w:numPr>
      </w:pPr>
      <w:r>
        <w:t xml:space="preserve">Excellent  (14) </w:t>
      </w:r>
    </w:p>
    <w:p w14:paraId="05259602" w14:textId="77777777" w:rsidR="00786B0A" w:rsidRDefault="00786B0A"/>
    <w:p w14:paraId="0DF88759" w14:textId="77777777" w:rsidR="00786B0A" w:rsidRDefault="00FC6287">
      <w:pPr>
        <w:keepNext/>
      </w:pPr>
      <w:r>
        <w:t>Q243 Добротна теплоізоляція дозволяє зберегти будівлю в теплі взимку та прохолоді влітку.</w:t>
      </w:r>
      <w:r>
        <w:br/>
      </w:r>
      <w:r>
        <w:lastRenderedPageBreak/>
        <w:br/>
        <w:t>Як ви оцінюєте теплоізоляцію вашого житла?</w:t>
      </w:r>
    </w:p>
    <w:p w14:paraId="126D12CA" w14:textId="77777777" w:rsidR="00786B0A" w:rsidRDefault="00FC6287">
      <w:pPr>
        <w:pStyle w:val="ListParagraph"/>
        <w:keepNext/>
        <w:numPr>
          <w:ilvl w:val="0"/>
          <w:numId w:val="4"/>
        </w:numPr>
      </w:pPr>
      <w:r>
        <w:t xml:space="preserve">Дуже погана  (0) </w:t>
      </w:r>
    </w:p>
    <w:p w14:paraId="7D767E5C" w14:textId="77777777" w:rsidR="00786B0A" w:rsidRDefault="00FC6287">
      <w:pPr>
        <w:pStyle w:val="ListParagraph"/>
        <w:keepNext/>
        <w:numPr>
          <w:ilvl w:val="0"/>
          <w:numId w:val="4"/>
        </w:numPr>
      </w:pPr>
      <w:r>
        <w:t xml:space="preserve">Погана  (11) </w:t>
      </w:r>
    </w:p>
    <w:p w14:paraId="45DA8B5A" w14:textId="77777777" w:rsidR="00786B0A" w:rsidRDefault="00FC6287">
      <w:pPr>
        <w:pStyle w:val="ListParagraph"/>
        <w:keepNext/>
        <w:numPr>
          <w:ilvl w:val="0"/>
          <w:numId w:val="4"/>
        </w:numPr>
      </w:pPr>
      <w:r>
        <w:t xml:space="preserve">Непогана  (12) </w:t>
      </w:r>
    </w:p>
    <w:p w14:paraId="6C20E651" w14:textId="77777777" w:rsidR="00786B0A" w:rsidRDefault="00FC6287">
      <w:pPr>
        <w:pStyle w:val="ListParagraph"/>
        <w:keepNext/>
        <w:numPr>
          <w:ilvl w:val="0"/>
          <w:numId w:val="4"/>
        </w:numPr>
      </w:pPr>
      <w:r>
        <w:t xml:space="preserve">Добра  (13) </w:t>
      </w:r>
    </w:p>
    <w:p w14:paraId="45309D79" w14:textId="77777777" w:rsidR="00786B0A" w:rsidRDefault="00FC6287">
      <w:pPr>
        <w:pStyle w:val="ListParagraph"/>
        <w:keepNext/>
        <w:numPr>
          <w:ilvl w:val="0"/>
          <w:numId w:val="4"/>
        </w:numPr>
      </w:pPr>
      <w:r>
        <w:t xml:space="preserve">Відмінна  (14) </w:t>
      </w:r>
    </w:p>
    <w:p w14:paraId="75160219" w14:textId="77777777" w:rsidR="00786B0A" w:rsidRDefault="00786B0A"/>
    <w:p w14:paraId="685B5C6F" w14:textId="77777777" w:rsidR="00786B0A" w:rsidRDefault="00786B0A">
      <w:pPr>
        <w:pStyle w:val="QuestionSeparator"/>
      </w:pPr>
    </w:p>
    <w:p w14:paraId="13F60922" w14:textId="77777777" w:rsidR="00786B0A" w:rsidRDefault="00786B0A"/>
    <w:p w14:paraId="60C92C06" w14:textId="77777777" w:rsidR="00786B0A" w:rsidRDefault="00FC6287">
      <w:pPr>
        <w:keepNext/>
      </w:pPr>
      <w:r>
        <w:t>Q3.2 In a typical month, how much do you spend on gas for driving?</w:t>
      </w:r>
    </w:p>
    <w:p w14:paraId="20AAD7BF" w14:textId="77777777" w:rsidR="00786B0A" w:rsidRDefault="00FC6287">
      <w:pPr>
        <w:pStyle w:val="ListParagraph"/>
        <w:keepNext/>
        <w:numPr>
          <w:ilvl w:val="0"/>
          <w:numId w:val="4"/>
        </w:numPr>
      </w:pPr>
      <w:r>
        <w:t xml:space="preserve">Less than £5  (4) </w:t>
      </w:r>
    </w:p>
    <w:p w14:paraId="55236DA3" w14:textId="77777777" w:rsidR="00786B0A" w:rsidRDefault="00FC6287">
      <w:pPr>
        <w:pStyle w:val="ListParagraph"/>
        <w:keepNext/>
        <w:numPr>
          <w:ilvl w:val="0"/>
          <w:numId w:val="4"/>
        </w:numPr>
      </w:pPr>
      <w:r>
        <w:t xml:space="preserve">£5 – £25  (5) </w:t>
      </w:r>
    </w:p>
    <w:p w14:paraId="4B31E958" w14:textId="77777777" w:rsidR="00786B0A" w:rsidRDefault="00FC6287">
      <w:pPr>
        <w:pStyle w:val="ListParagraph"/>
        <w:keepNext/>
        <w:numPr>
          <w:ilvl w:val="0"/>
          <w:numId w:val="4"/>
        </w:numPr>
      </w:pPr>
      <w:r>
        <w:t xml:space="preserve">£26 – £75  (6) </w:t>
      </w:r>
    </w:p>
    <w:p w14:paraId="54D1BAB8" w14:textId="77777777" w:rsidR="00786B0A" w:rsidRDefault="00FC6287">
      <w:pPr>
        <w:pStyle w:val="ListParagraph"/>
        <w:keepNext/>
        <w:numPr>
          <w:ilvl w:val="0"/>
          <w:numId w:val="4"/>
        </w:numPr>
      </w:pPr>
      <w:r>
        <w:t xml:space="preserve">£76 – £125  (7) </w:t>
      </w:r>
    </w:p>
    <w:p w14:paraId="0CF51850" w14:textId="77777777" w:rsidR="00786B0A" w:rsidRDefault="00FC6287">
      <w:pPr>
        <w:pStyle w:val="ListParagraph"/>
        <w:keepNext/>
        <w:numPr>
          <w:ilvl w:val="0"/>
          <w:numId w:val="4"/>
        </w:numPr>
      </w:pPr>
      <w:r>
        <w:t xml:space="preserve">£126 – £200  (8) </w:t>
      </w:r>
    </w:p>
    <w:p w14:paraId="31B26505" w14:textId="77777777" w:rsidR="00786B0A" w:rsidRDefault="00FC6287">
      <w:pPr>
        <w:pStyle w:val="ListParagraph"/>
        <w:keepNext/>
        <w:numPr>
          <w:ilvl w:val="0"/>
          <w:numId w:val="4"/>
        </w:numPr>
      </w:pPr>
      <w:r>
        <w:t xml:space="preserve">More than £200  (10) </w:t>
      </w:r>
    </w:p>
    <w:p w14:paraId="23DA2DE3" w14:textId="77777777" w:rsidR="00786B0A" w:rsidRDefault="00786B0A"/>
    <w:p w14:paraId="041F125E" w14:textId="77777777" w:rsidR="00786B0A" w:rsidRDefault="00FC6287">
      <w:pPr>
        <w:keepNext/>
      </w:pPr>
      <w:r>
        <w:lastRenderedPageBreak/>
        <w:t>Q3.2 Скільки Ви у середньому витрачаєте на паливо для свого транспортного засобу за місяць? </w:t>
      </w:r>
    </w:p>
    <w:p w14:paraId="37105CC4" w14:textId="77777777" w:rsidR="00786B0A" w:rsidRDefault="00FC6287">
      <w:pPr>
        <w:pStyle w:val="ListParagraph"/>
        <w:keepNext/>
        <w:numPr>
          <w:ilvl w:val="0"/>
          <w:numId w:val="4"/>
        </w:numPr>
      </w:pPr>
      <w:r>
        <w:t xml:space="preserve">Менше 50₴  (4) </w:t>
      </w:r>
    </w:p>
    <w:p w14:paraId="09C3A306" w14:textId="77777777" w:rsidR="00786B0A" w:rsidRDefault="00FC6287">
      <w:pPr>
        <w:pStyle w:val="ListParagraph"/>
        <w:keepNext/>
        <w:numPr>
          <w:ilvl w:val="0"/>
          <w:numId w:val="4"/>
        </w:numPr>
      </w:pPr>
      <w:r>
        <w:t xml:space="preserve">50₴ – 250₴  (5) </w:t>
      </w:r>
    </w:p>
    <w:p w14:paraId="3151CC29" w14:textId="77777777" w:rsidR="00786B0A" w:rsidRDefault="00FC6287">
      <w:pPr>
        <w:pStyle w:val="ListParagraph"/>
        <w:keepNext/>
        <w:numPr>
          <w:ilvl w:val="0"/>
          <w:numId w:val="4"/>
        </w:numPr>
      </w:pPr>
      <w:r>
        <w:t xml:space="preserve">250₴ – 750₴  (6) </w:t>
      </w:r>
    </w:p>
    <w:p w14:paraId="2A121677" w14:textId="77777777" w:rsidR="00786B0A" w:rsidRDefault="00FC6287">
      <w:pPr>
        <w:pStyle w:val="ListParagraph"/>
        <w:keepNext/>
        <w:numPr>
          <w:ilvl w:val="0"/>
          <w:numId w:val="4"/>
        </w:numPr>
      </w:pPr>
      <w:r>
        <w:t xml:space="preserve">750₴ – 1250₴  (7) </w:t>
      </w:r>
    </w:p>
    <w:p w14:paraId="12F49758" w14:textId="77777777" w:rsidR="00786B0A" w:rsidRDefault="00FC6287">
      <w:pPr>
        <w:pStyle w:val="ListParagraph"/>
        <w:keepNext/>
        <w:numPr>
          <w:ilvl w:val="0"/>
          <w:numId w:val="4"/>
        </w:numPr>
      </w:pPr>
      <w:r>
        <w:t xml:space="preserve">1250₴ – 2000₴  (8) </w:t>
      </w:r>
    </w:p>
    <w:p w14:paraId="4C5EC2B7" w14:textId="77777777" w:rsidR="00786B0A" w:rsidRDefault="00FC6287">
      <w:pPr>
        <w:pStyle w:val="ListParagraph"/>
        <w:keepNext/>
        <w:numPr>
          <w:ilvl w:val="0"/>
          <w:numId w:val="4"/>
        </w:numPr>
      </w:pPr>
      <w:r>
        <w:t xml:space="preserve">Понад 2000₴  (10) </w:t>
      </w:r>
    </w:p>
    <w:p w14:paraId="6A60C5B6" w14:textId="77777777" w:rsidR="00786B0A" w:rsidRDefault="00786B0A"/>
    <w:p w14:paraId="1D8DD227" w14:textId="77777777" w:rsidR="00786B0A" w:rsidRDefault="00786B0A">
      <w:pPr>
        <w:pStyle w:val="QuestionSeparator"/>
      </w:pPr>
    </w:p>
    <w:p w14:paraId="64C3DF62" w14:textId="77777777" w:rsidR="00786B0A" w:rsidRDefault="00786B0A"/>
    <w:p w14:paraId="495D9BCD" w14:textId="77777777" w:rsidR="00786B0A" w:rsidRDefault="00FC6287">
      <w:pPr>
        <w:keepNext/>
      </w:pPr>
      <w:r>
        <w:t>Q3.3 How many round-trip flights did you take between 2017 and 2019?</w:t>
      </w:r>
    </w:p>
    <w:p w14:paraId="272EE236" w14:textId="77777777" w:rsidR="00786B0A" w:rsidRDefault="00FC6287">
      <w:pPr>
        <w:pStyle w:val="ListParagraph"/>
        <w:keepNext/>
        <w:numPr>
          <w:ilvl w:val="0"/>
          <w:numId w:val="4"/>
        </w:numPr>
      </w:pPr>
      <w:r>
        <w:t xml:space="preserve">0  (4) </w:t>
      </w:r>
    </w:p>
    <w:p w14:paraId="4CA90A2F" w14:textId="77777777" w:rsidR="00786B0A" w:rsidRDefault="00FC6287">
      <w:pPr>
        <w:pStyle w:val="ListParagraph"/>
        <w:keepNext/>
        <w:numPr>
          <w:ilvl w:val="0"/>
          <w:numId w:val="4"/>
        </w:numPr>
      </w:pPr>
      <w:r>
        <w:t xml:space="preserve">1  (5) </w:t>
      </w:r>
    </w:p>
    <w:p w14:paraId="0BF87B61" w14:textId="77777777" w:rsidR="00786B0A" w:rsidRDefault="00FC6287">
      <w:pPr>
        <w:pStyle w:val="ListParagraph"/>
        <w:keepNext/>
        <w:numPr>
          <w:ilvl w:val="0"/>
          <w:numId w:val="4"/>
        </w:numPr>
      </w:pPr>
      <w:r>
        <w:t xml:space="preserve">2  (6) </w:t>
      </w:r>
    </w:p>
    <w:p w14:paraId="56A1E498" w14:textId="77777777" w:rsidR="00786B0A" w:rsidRDefault="00FC6287">
      <w:pPr>
        <w:pStyle w:val="ListParagraph"/>
        <w:keepNext/>
        <w:numPr>
          <w:ilvl w:val="0"/>
          <w:numId w:val="4"/>
        </w:numPr>
      </w:pPr>
      <w:r>
        <w:t xml:space="preserve">3 or 4  (7) </w:t>
      </w:r>
    </w:p>
    <w:p w14:paraId="1BCB8971" w14:textId="77777777" w:rsidR="00786B0A" w:rsidRDefault="00FC6287">
      <w:pPr>
        <w:pStyle w:val="ListParagraph"/>
        <w:keepNext/>
        <w:numPr>
          <w:ilvl w:val="0"/>
          <w:numId w:val="4"/>
        </w:numPr>
      </w:pPr>
      <w:r>
        <w:t xml:space="preserve">5 to 7  (9) </w:t>
      </w:r>
    </w:p>
    <w:p w14:paraId="6A646EF1" w14:textId="77777777" w:rsidR="00786B0A" w:rsidRDefault="00FC6287">
      <w:pPr>
        <w:pStyle w:val="ListParagraph"/>
        <w:keepNext/>
        <w:numPr>
          <w:ilvl w:val="0"/>
          <w:numId w:val="4"/>
        </w:numPr>
      </w:pPr>
      <w:r>
        <w:t xml:space="preserve">8 to 14  (14) </w:t>
      </w:r>
    </w:p>
    <w:p w14:paraId="2A010AEA" w14:textId="77777777" w:rsidR="00786B0A" w:rsidRDefault="00FC6287">
      <w:pPr>
        <w:pStyle w:val="ListParagraph"/>
        <w:keepNext/>
        <w:numPr>
          <w:ilvl w:val="0"/>
          <w:numId w:val="4"/>
        </w:numPr>
      </w:pPr>
      <w:r>
        <w:t xml:space="preserve">15 or more  (12) </w:t>
      </w:r>
    </w:p>
    <w:p w14:paraId="050C740D" w14:textId="77777777" w:rsidR="00786B0A" w:rsidRDefault="00786B0A"/>
    <w:p w14:paraId="49CCBD4F" w14:textId="0DC82634" w:rsidR="00786B0A" w:rsidRDefault="00FC6287">
      <w:pPr>
        <w:keepNext/>
      </w:pPr>
      <w:r>
        <w:lastRenderedPageBreak/>
        <w:t xml:space="preserve">Q3.3 </w:t>
      </w:r>
      <w:del w:id="58" w:author="Olena Maslyukivska" w:date="2021-09-14T23:59:00Z">
        <w:r w:rsidDel="0049754B">
          <w:delText>Як багато</w:delText>
        </w:r>
      </w:del>
      <w:ins w:id="59" w:author="Olena Maslyukivska" w:date="2021-09-14T23:59:00Z">
        <w:r w:rsidR="0049754B">
          <w:rPr>
            <w:lang w:val="uk-UA"/>
          </w:rPr>
          <w:t>Скільки</w:t>
        </w:r>
      </w:ins>
      <w:r>
        <w:t xml:space="preserve"> подорожей літаком в обидва кінці Ви здійснили з 2017 по 2019 роки?</w:t>
      </w:r>
    </w:p>
    <w:p w14:paraId="4E876E71" w14:textId="77777777" w:rsidR="00786B0A" w:rsidRDefault="00FC6287">
      <w:pPr>
        <w:pStyle w:val="ListParagraph"/>
        <w:keepNext/>
        <w:numPr>
          <w:ilvl w:val="0"/>
          <w:numId w:val="4"/>
        </w:numPr>
      </w:pPr>
      <w:r>
        <w:t xml:space="preserve">0  (4) </w:t>
      </w:r>
    </w:p>
    <w:p w14:paraId="3CA4D0B9" w14:textId="77777777" w:rsidR="00786B0A" w:rsidRDefault="00FC6287">
      <w:pPr>
        <w:pStyle w:val="ListParagraph"/>
        <w:keepNext/>
        <w:numPr>
          <w:ilvl w:val="0"/>
          <w:numId w:val="4"/>
        </w:numPr>
      </w:pPr>
      <w:r>
        <w:t xml:space="preserve">1  (5) </w:t>
      </w:r>
    </w:p>
    <w:p w14:paraId="19E823B9" w14:textId="77777777" w:rsidR="00786B0A" w:rsidRDefault="00FC6287">
      <w:pPr>
        <w:pStyle w:val="ListParagraph"/>
        <w:keepNext/>
        <w:numPr>
          <w:ilvl w:val="0"/>
          <w:numId w:val="4"/>
        </w:numPr>
      </w:pPr>
      <w:r>
        <w:t xml:space="preserve">2  (6) </w:t>
      </w:r>
    </w:p>
    <w:p w14:paraId="79AF33DD" w14:textId="77777777" w:rsidR="00786B0A" w:rsidRDefault="00FC6287">
      <w:pPr>
        <w:pStyle w:val="ListParagraph"/>
        <w:keepNext/>
        <w:numPr>
          <w:ilvl w:val="0"/>
          <w:numId w:val="4"/>
        </w:numPr>
      </w:pPr>
      <w:r>
        <w:t xml:space="preserve">3 або 4  (7) </w:t>
      </w:r>
    </w:p>
    <w:p w14:paraId="5165A650" w14:textId="77777777" w:rsidR="00786B0A" w:rsidRDefault="00FC6287">
      <w:pPr>
        <w:pStyle w:val="ListParagraph"/>
        <w:keepNext/>
        <w:numPr>
          <w:ilvl w:val="0"/>
          <w:numId w:val="4"/>
        </w:numPr>
      </w:pPr>
      <w:r>
        <w:t xml:space="preserve">від 5 до 7  (9) </w:t>
      </w:r>
    </w:p>
    <w:p w14:paraId="43AA1CCF" w14:textId="77777777" w:rsidR="00786B0A" w:rsidRDefault="00FC6287">
      <w:pPr>
        <w:pStyle w:val="ListParagraph"/>
        <w:keepNext/>
        <w:numPr>
          <w:ilvl w:val="0"/>
          <w:numId w:val="4"/>
        </w:numPr>
      </w:pPr>
      <w:r>
        <w:t xml:space="preserve">від 8 до 14  (14) </w:t>
      </w:r>
    </w:p>
    <w:p w14:paraId="7020118E" w14:textId="77777777" w:rsidR="00786B0A" w:rsidRDefault="00FC6287">
      <w:pPr>
        <w:pStyle w:val="ListParagraph"/>
        <w:keepNext/>
        <w:numPr>
          <w:ilvl w:val="0"/>
          <w:numId w:val="4"/>
        </w:numPr>
      </w:pPr>
      <w:r>
        <w:t xml:space="preserve">15 або більше  (12) </w:t>
      </w:r>
    </w:p>
    <w:p w14:paraId="194E650E" w14:textId="77777777" w:rsidR="00786B0A" w:rsidRDefault="00786B0A"/>
    <w:p w14:paraId="6F879649" w14:textId="77777777" w:rsidR="00786B0A" w:rsidRDefault="00786B0A">
      <w:pPr>
        <w:pStyle w:val="QuestionSeparator"/>
      </w:pPr>
    </w:p>
    <w:p w14:paraId="3F9D644F" w14:textId="77777777" w:rsidR="00786B0A" w:rsidRDefault="00786B0A"/>
    <w:p w14:paraId="141DF2DC" w14:textId="77777777" w:rsidR="00786B0A" w:rsidRDefault="00FC6287">
      <w:pPr>
        <w:keepNext/>
      </w:pPr>
      <w:r>
        <w:t xml:space="preserve">Q3.4 </w:t>
      </w:r>
      <w:proofErr w:type="gramStart"/>
      <w:r>
        <w:t>How</w:t>
      </w:r>
      <w:proofErr w:type="gramEnd"/>
      <w:r>
        <w:t xml:space="preserve"> often do you eat beef?</w:t>
      </w:r>
    </w:p>
    <w:p w14:paraId="5BFA9253" w14:textId="77777777" w:rsidR="00786B0A" w:rsidRDefault="00FC6287">
      <w:pPr>
        <w:pStyle w:val="ListParagraph"/>
        <w:keepNext/>
        <w:numPr>
          <w:ilvl w:val="0"/>
          <w:numId w:val="4"/>
        </w:numPr>
      </w:pPr>
      <w:r>
        <w:t xml:space="preserve">Never  (2) </w:t>
      </w:r>
    </w:p>
    <w:p w14:paraId="36CC6108" w14:textId="77777777" w:rsidR="00786B0A" w:rsidRDefault="00FC6287">
      <w:pPr>
        <w:pStyle w:val="ListParagraph"/>
        <w:keepNext/>
        <w:numPr>
          <w:ilvl w:val="0"/>
          <w:numId w:val="4"/>
        </w:numPr>
      </w:pPr>
      <w:r>
        <w:t xml:space="preserve">Less than once a week  (3) </w:t>
      </w:r>
    </w:p>
    <w:p w14:paraId="59B33271" w14:textId="77777777" w:rsidR="00786B0A" w:rsidRDefault="00FC6287">
      <w:pPr>
        <w:pStyle w:val="ListParagraph"/>
        <w:keepNext/>
        <w:numPr>
          <w:ilvl w:val="0"/>
          <w:numId w:val="4"/>
        </w:numPr>
      </w:pPr>
      <w:r>
        <w:t xml:space="preserve">One to four times per week  (4) </w:t>
      </w:r>
    </w:p>
    <w:p w14:paraId="4AA2FE47" w14:textId="77777777" w:rsidR="00786B0A" w:rsidRDefault="00FC6287">
      <w:pPr>
        <w:pStyle w:val="ListParagraph"/>
        <w:keepNext/>
        <w:numPr>
          <w:ilvl w:val="0"/>
          <w:numId w:val="4"/>
        </w:numPr>
      </w:pPr>
      <w:r>
        <w:t xml:space="preserve">Almost or at least daily  (5) </w:t>
      </w:r>
    </w:p>
    <w:p w14:paraId="6A01D2D7" w14:textId="77777777" w:rsidR="00786B0A" w:rsidRDefault="00786B0A"/>
    <w:p w14:paraId="63027545" w14:textId="77777777" w:rsidR="00786B0A" w:rsidRDefault="00FC6287">
      <w:pPr>
        <w:keepNext/>
      </w:pPr>
      <w:r>
        <w:t>Q3.4 Як часто Ви їсте яловичину?</w:t>
      </w:r>
    </w:p>
    <w:p w14:paraId="7059B8DF" w14:textId="77777777" w:rsidR="00786B0A" w:rsidRDefault="00FC6287">
      <w:pPr>
        <w:pStyle w:val="ListParagraph"/>
        <w:keepNext/>
        <w:numPr>
          <w:ilvl w:val="0"/>
          <w:numId w:val="4"/>
        </w:numPr>
      </w:pPr>
      <w:r>
        <w:t xml:space="preserve">Ніколи  (2) </w:t>
      </w:r>
    </w:p>
    <w:p w14:paraId="3D1636ED" w14:textId="77777777" w:rsidR="00786B0A" w:rsidRDefault="00FC6287">
      <w:pPr>
        <w:pStyle w:val="ListParagraph"/>
        <w:keepNext/>
        <w:numPr>
          <w:ilvl w:val="0"/>
          <w:numId w:val="4"/>
        </w:numPr>
      </w:pPr>
      <w:r>
        <w:t xml:space="preserve">Менше одного разу на тиждень  (3) </w:t>
      </w:r>
    </w:p>
    <w:p w14:paraId="1845FBF0" w14:textId="77777777" w:rsidR="00786B0A" w:rsidRDefault="00FC6287">
      <w:pPr>
        <w:pStyle w:val="ListParagraph"/>
        <w:keepNext/>
        <w:numPr>
          <w:ilvl w:val="0"/>
          <w:numId w:val="4"/>
        </w:numPr>
      </w:pPr>
      <w:r>
        <w:t xml:space="preserve">Від одного до чотирьох разів на тиждень  (4) </w:t>
      </w:r>
    </w:p>
    <w:p w14:paraId="4FDEF7DC" w14:textId="77777777" w:rsidR="00786B0A" w:rsidRDefault="00FC6287">
      <w:pPr>
        <w:pStyle w:val="ListParagraph"/>
        <w:keepNext/>
        <w:numPr>
          <w:ilvl w:val="0"/>
          <w:numId w:val="4"/>
        </w:numPr>
      </w:pPr>
      <w:r>
        <w:t xml:space="preserve">Майже кожен день  (5) </w:t>
      </w:r>
    </w:p>
    <w:p w14:paraId="37D78C50" w14:textId="77777777" w:rsidR="00786B0A" w:rsidRDefault="00786B0A"/>
    <w:p w14:paraId="632EA749" w14:textId="77777777" w:rsidR="00786B0A" w:rsidRDefault="00786B0A">
      <w:pPr>
        <w:pStyle w:val="QuestionSeparator"/>
      </w:pPr>
    </w:p>
    <w:p w14:paraId="0FD48DA3" w14:textId="77777777" w:rsidR="00786B0A" w:rsidRDefault="00786B0A"/>
    <w:p w14:paraId="684A7231" w14:textId="77777777" w:rsidR="00786B0A" w:rsidRDefault="00FC6287">
      <w:pPr>
        <w:keepNext/>
      </w:pPr>
      <w:r>
        <w:lastRenderedPageBreak/>
        <w:t xml:space="preserve">Q3.5 </w:t>
      </w:r>
      <w:proofErr w:type="gramStart"/>
      <w:r>
        <w:t>Which</w:t>
      </w:r>
      <w:proofErr w:type="gramEnd"/>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86"/>
        <w:gridCol w:w="1564"/>
        <w:gridCol w:w="1562"/>
        <w:gridCol w:w="1549"/>
        <w:gridCol w:w="1531"/>
        <w:gridCol w:w="1568"/>
      </w:tblGrid>
      <w:tr w:rsidR="00786B0A" w14:paraId="6C3D09C7"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B0BA2B0" w14:textId="77777777" w:rsidR="00786B0A" w:rsidRDefault="00786B0A">
            <w:pPr>
              <w:keepNext/>
            </w:pPr>
          </w:p>
        </w:tc>
        <w:tc>
          <w:tcPr>
            <w:tcW w:w="1596" w:type="dxa"/>
          </w:tcPr>
          <w:p w14:paraId="586CE818" w14:textId="77777777" w:rsidR="00786B0A" w:rsidRDefault="00FC6287">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6510B65C" w14:textId="77777777" w:rsidR="00786B0A" w:rsidRDefault="00FC6287">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4D30D8DD" w14:textId="77777777" w:rsidR="00786B0A" w:rsidRDefault="00FC6287">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65FC7046" w14:textId="77777777" w:rsidR="00786B0A" w:rsidRDefault="00FC6287">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206C0D0A" w14:textId="77777777" w:rsidR="00786B0A" w:rsidRDefault="00FC6287">
            <w:pPr>
              <w:cnfStyle w:val="100000000000" w:firstRow="1" w:lastRow="0" w:firstColumn="0" w:lastColumn="0" w:oddVBand="0" w:evenVBand="0" w:oddHBand="0" w:evenHBand="0" w:firstRowFirstColumn="0" w:firstRowLastColumn="0" w:lastRowFirstColumn="0" w:lastRowLastColumn="0"/>
            </w:pPr>
            <w:r>
              <w:t>Not Applicable (5)</w:t>
            </w:r>
          </w:p>
        </w:tc>
      </w:tr>
      <w:tr w:rsidR="00786B0A" w14:paraId="45790A6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CAD0CA1" w14:textId="77777777" w:rsidR="00786B0A" w:rsidRDefault="00FC6287">
            <w:pPr>
              <w:keepNext/>
            </w:pPr>
            <w:r>
              <w:t xml:space="preserve">Commute to work or place of study (1) </w:t>
            </w:r>
          </w:p>
        </w:tc>
        <w:tc>
          <w:tcPr>
            <w:tcW w:w="1596" w:type="dxa"/>
          </w:tcPr>
          <w:p w14:paraId="15CA67B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9884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ED2F5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DA42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0131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D5E585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F921D30" w14:textId="77777777" w:rsidR="00786B0A" w:rsidRDefault="00FC6287">
            <w:pPr>
              <w:keepNext/>
            </w:pPr>
            <w:r>
              <w:t xml:space="preserve">Grocery shopping (2) </w:t>
            </w:r>
          </w:p>
        </w:tc>
        <w:tc>
          <w:tcPr>
            <w:tcW w:w="1596" w:type="dxa"/>
          </w:tcPr>
          <w:p w14:paraId="3376A49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5DD4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68FC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6E53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3541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065B78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76FD4D9" w14:textId="77777777" w:rsidR="00786B0A" w:rsidRDefault="00FC6287">
            <w:pPr>
              <w:keepNext/>
            </w:pPr>
            <w:r>
              <w:t xml:space="preserve">Recreational and leisure activities  (excluding holiday travel) (3) </w:t>
            </w:r>
          </w:p>
        </w:tc>
        <w:tc>
          <w:tcPr>
            <w:tcW w:w="1596" w:type="dxa"/>
          </w:tcPr>
          <w:p w14:paraId="184581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49D2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DC2B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420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F76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3E7056" w14:textId="77777777" w:rsidR="00786B0A" w:rsidRDefault="00786B0A"/>
    <w:p w14:paraId="1B687939" w14:textId="77777777" w:rsidR="00786B0A" w:rsidRDefault="00786B0A"/>
    <w:p w14:paraId="11FF3B5A" w14:textId="77777777" w:rsidR="00786B0A" w:rsidRDefault="00FC6287">
      <w:pPr>
        <w:keepNext/>
      </w:pPr>
      <w:r>
        <w:t>Q3.5 Яким видом транспорту ви переважно користувалися під час кожної з наступних поїздок у 2019 році?</w:t>
      </w:r>
    </w:p>
    <w:tbl>
      <w:tblPr>
        <w:tblStyle w:val="QQuestionTable"/>
        <w:tblW w:w="9576" w:type="auto"/>
        <w:tblLook w:val="07E0" w:firstRow="1" w:lastRow="1" w:firstColumn="1" w:lastColumn="1" w:noHBand="1" w:noVBand="1"/>
      </w:tblPr>
      <w:tblGrid>
        <w:gridCol w:w="1666"/>
        <w:gridCol w:w="1560"/>
        <w:gridCol w:w="1588"/>
        <w:gridCol w:w="1538"/>
        <w:gridCol w:w="1408"/>
        <w:gridCol w:w="1600"/>
      </w:tblGrid>
      <w:tr w:rsidR="00786B0A" w14:paraId="2C23D229"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94B5A7" w14:textId="77777777" w:rsidR="00786B0A" w:rsidRDefault="00786B0A">
            <w:pPr>
              <w:keepNext/>
            </w:pPr>
          </w:p>
        </w:tc>
        <w:tc>
          <w:tcPr>
            <w:tcW w:w="1596" w:type="dxa"/>
          </w:tcPr>
          <w:p w14:paraId="6F0985DB" w14:textId="77777777" w:rsidR="00786B0A" w:rsidRDefault="00FC6287">
            <w:pPr>
              <w:cnfStyle w:val="100000000000" w:firstRow="1" w:lastRow="0" w:firstColumn="0" w:lastColumn="0" w:oddVBand="0" w:evenVBand="0" w:oddHBand="0" w:evenHBand="0" w:firstRowFirstColumn="0" w:firstRowLastColumn="0" w:lastRowFirstColumn="0" w:lastRowLastColumn="0"/>
            </w:pPr>
            <w:r>
              <w:t>Автіомобіль або мотоцикл (1)</w:t>
            </w:r>
          </w:p>
        </w:tc>
        <w:tc>
          <w:tcPr>
            <w:tcW w:w="1596" w:type="dxa"/>
          </w:tcPr>
          <w:p w14:paraId="5B61199E" w14:textId="77777777" w:rsidR="00786B0A" w:rsidRDefault="00FC6287">
            <w:pPr>
              <w:cnfStyle w:val="100000000000" w:firstRow="1" w:lastRow="0" w:firstColumn="0" w:lastColumn="0" w:oddVBand="0" w:evenVBand="0" w:oddHBand="0" w:evenHBand="0" w:firstRowFirstColumn="0" w:firstRowLastColumn="0" w:lastRowFirstColumn="0" w:lastRowLastColumn="0"/>
            </w:pPr>
            <w:r>
              <w:t>Громадський транспорт (2)</w:t>
            </w:r>
          </w:p>
        </w:tc>
        <w:tc>
          <w:tcPr>
            <w:tcW w:w="1596" w:type="dxa"/>
          </w:tcPr>
          <w:p w14:paraId="3720B45D" w14:textId="77777777" w:rsidR="00786B0A" w:rsidRDefault="00FC6287">
            <w:pPr>
              <w:cnfStyle w:val="100000000000" w:firstRow="1" w:lastRow="0" w:firstColumn="0" w:lastColumn="0" w:oddVBand="0" w:evenVBand="0" w:oddHBand="0" w:evenHBand="0" w:firstRowFirstColumn="0" w:firstRowLastColumn="0" w:lastRowFirstColumn="0" w:lastRowLastColumn="0"/>
            </w:pPr>
            <w:r>
              <w:t>Пішки чи на велосипеді (3)</w:t>
            </w:r>
          </w:p>
        </w:tc>
        <w:tc>
          <w:tcPr>
            <w:tcW w:w="1596" w:type="dxa"/>
          </w:tcPr>
          <w:p w14:paraId="7CB43830" w14:textId="77777777" w:rsidR="00786B0A" w:rsidRDefault="00FC6287">
            <w:pPr>
              <w:cnfStyle w:val="100000000000" w:firstRow="1" w:lastRow="0" w:firstColumn="0" w:lastColumn="0" w:oddVBand="0" w:evenVBand="0" w:oddHBand="0" w:evenHBand="0" w:firstRowFirstColumn="0" w:firstRowLastColumn="0" w:lastRowFirstColumn="0" w:lastRowLastColumn="0"/>
            </w:pPr>
            <w:r>
              <w:t>Іншим (4)</w:t>
            </w:r>
          </w:p>
        </w:tc>
        <w:tc>
          <w:tcPr>
            <w:tcW w:w="1596" w:type="dxa"/>
          </w:tcPr>
          <w:p w14:paraId="28DC7290"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користувався (5)</w:t>
            </w:r>
          </w:p>
        </w:tc>
      </w:tr>
      <w:tr w:rsidR="00786B0A" w14:paraId="6CCFBF2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5422C2F" w14:textId="77777777" w:rsidR="00786B0A" w:rsidRDefault="00FC6287">
            <w:pPr>
              <w:keepNext/>
            </w:pPr>
            <w:r>
              <w:t xml:space="preserve">Подорожуючи до роботи або місця навчання (1) </w:t>
            </w:r>
          </w:p>
        </w:tc>
        <w:tc>
          <w:tcPr>
            <w:tcW w:w="1596" w:type="dxa"/>
          </w:tcPr>
          <w:p w14:paraId="06A5F73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ADC3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F09E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B367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617E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09C32D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8E41007" w14:textId="77777777" w:rsidR="00786B0A" w:rsidRDefault="00FC6287">
            <w:pPr>
              <w:keepNext/>
            </w:pPr>
            <w:r>
              <w:t xml:space="preserve">До продуктових магазинів (2) </w:t>
            </w:r>
          </w:p>
        </w:tc>
        <w:tc>
          <w:tcPr>
            <w:tcW w:w="1596" w:type="dxa"/>
          </w:tcPr>
          <w:p w14:paraId="6047E1D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FD45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1E24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27B0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35E4E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6E5712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357144E" w14:textId="77777777" w:rsidR="00786B0A" w:rsidRDefault="00FC6287">
            <w:pPr>
              <w:keepNext/>
            </w:pPr>
            <w:r>
              <w:t xml:space="preserve">Розваги та дозвілля (крім подорожей у відпустку) (3) </w:t>
            </w:r>
          </w:p>
        </w:tc>
        <w:tc>
          <w:tcPr>
            <w:tcW w:w="1596" w:type="dxa"/>
          </w:tcPr>
          <w:p w14:paraId="4EB2E90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177B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7ABC1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D931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FEA8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3371F0" w14:textId="77777777" w:rsidR="00786B0A" w:rsidRDefault="00786B0A"/>
    <w:p w14:paraId="3FA6CC92" w14:textId="77777777" w:rsidR="00786B0A" w:rsidRDefault="00786B0A"/>
    <w:p w14:paraId="7D02C258" w14:textId="77777777" w:rsidR="00786B0A" w:rsidRDefault="00786B0A">
      <w:pPr>
        <w:pStyle w:val="QuestionSeparator"/>
      </w:pPr>
    </w:p>
    <w:p w14:paraId="6DE6AAD8" w14:textId="77777777" w:rsidR="00786B0A" w:rsidRDefault="00786B0A"/>
    <w:p w14:paraId="45350A7E" w14:textId="77777777" w:rsidR="00786B0A" w:rsidRDefault="00FC6287">
      <w:pPr>
        <w:keepNext/>
      </w:pPr>
      <w:r>
        <w:lastRenderedPageBreak/>
        <w:t xml:space="preserve">Q3.6 </w:t>
      </w:r>
      <w:proofErr w:type="gramStart"/>
      <w:r>
        <w:t>How</w:t>
      </w:r>
      <w:proofErr w:type="gramEnd"/>
      <w:r>
        <w:t xml:space="preserve"> do you rate the availability (ease of access and frequency) of public transportation where you live?</w:t>
      </w:r>
    </w:p>
    <w:p w14:paraId="1EE05E84" w14:textId="77777777" w:rsidR="00786B0A" w:rsidRDefault="00FC6287">
      <w:pPr>
        <w:pStyle w:val="ListParagraph"/>
        <w:keepNext/>
        <w:numPr>
          <w:ilvl w:val="0"/>
          <w:numId w:val="4"/>
        </w:numPr>
      </w:pPr>
      <w:r>
        <w:t xml:space="preserve">Very poor  (0) </w:t>
      </w:r>
    </w:p>
    <w:p w14:paraId="2096A028" w14:textId="77777777" w:rsidR="00786B0A" w:rsidRDefault="00FC6287">
      <w:pPr>
        <w:pStyle w:val="ListParagraph"/>
        <w:keepNext/>
        <w:numPr>
          <w:ilvl w:val="0"/>
          <w:numId w:val="4"/>
        </w:numPr>
      </w:pPr>
      <w:r>
        <w:t xml:space="preserve">Poor  (1) </w:t>
      </w:r>
    </w:p>
    <w:p w14:paraId="4D8AECD5" w14:textId="77777777" w:rsidR="00786B0A" w:rsidRDefault="00FC6287">
      <w:pPr>
        <w:pStyle w:val="ListParagraph"/>
        <w:keepNext/>
        <w:numPr>
          <w:ilvl w:val="0"/>
          <w:numId w:val="4"/>
        </w:numPr>
      </w:pPr>
      <w:r>
        <w:t xml:space="preserve">Fair  (2) </w:t>
      </w:r>
    </w:p>
    <w:p w14:paraId="65AC7A19" w14:textId="77777777" w:rsidR="00786B0A" w:rsidRDefault="00FC6287">
      <w:pPr>
        <w:pStyle w:val="ListParagraph"/>
        <w:keepNext/>
        <w:numPr>
          <w:ilvl w:val="0"/>
          <w:numId w:val="4"/>
        </w:numPr>
      </w:pPr>
      <w:r>
        <w:t xml:space="preserve">Good  (3) </w:t>
      </w:r>
    </w:p>
    <w:p w14:paraId="24D4FF4E" w14:textId="77777777" w:rsidR="00786B0A" w:rsidRDefault="00FC6287">
      <w:pPr>
        <w:pStyle w:val="ListParagraph"/>
        <w:keepNext/>
        <w:numPr>
          <w:ilvl w:val="0"/>
          <w:numId w:val="4"/>
        </w:numPr>
      </w:pPr>
      <w:r>
        <w:t xml:space="preserve">Excellent  (4) </w:t>
      </w:r>
    </w:p>
    <w:p w14:paraId="1A530E3B" w14:textId="77777777" w:rsidR="00786B0A" w:rsidRDefault="00786B0A"/>
    <w:p w14:paraId="7F55BE6D" w14:textId="58189495" w:rsidR="00786B0A" w:rsidRDefault="00FC6287">
      <w:pPr>
        <w:keepNext/>
      </w:pPr>
      <w:r>
        <w:t>Q3.6 Як ви оцінюєте доступність (зручність використання та частоту) громадського транспорту</w:t>
      </w:r>
      <w:del w:id="60" w:author="Olena Maslyukivska" w:date="2021-09-15T00:04:00Z">
        <w:r w:rsidDel="0049754B">
          <w:delText>,</w:delText>
        </w:r>
      </w:del>
      <w:r>
        <w:t xml:space="preserve"> у міс</w:t>
      </w:r>
      <w:ins w:id="61" w:author="Olena Maslyukivska" w:date="2021-09-15T00:04:00Z">
        <w:r w:rsidR="0049754B">
          <w:rPr>
            <w:lang w:val="uk-UA"/>
          </w:rPr>
          <w:t>ті</w:t>
        </w:r>
      </w:ins>
      <w:del w:id="62" w:author="Olena Maslyukivska" w:date="2021-09-15T00:04:00Z">
        <w:r w:rsidDel="0049754B">
          <w:delText>ці</w:delText>
        </w:r>
      </w:del>
      <w:ins w:id="63" w:author="Olena Maslyukivska" w:date="2021-09-15T00:04:00Z">
        <w:r w:rsidR="0049754B">
          <w:rPr>
            <w:lang w:val="uk-UA"/>
          </w:rPr>
          <w:t>,</w:t>
        </w:r>
      </w:ins>
      <w:r>
        <w:t xml:space="preserve"> де </w:t>
      </w:r>
      <w:ins w:id="64" w:author="Olena Maslyukivska" w:date="2021-09-15T00:04:00Z">
        <w:r w:rsidR="0049754B">
          <w:rPr>
            <w:lang w:val="uk-UA"/>
          </w:rPr>
          <w:t>В</w:t>
        </w:r>
      </w:ins>
      <w:del w:id="65" w:author="Olena Maslyukivska" w:date="2021-09-15T00:04:00Z">
        <w:r w:rsidDel="0049754B">
          <w:delText>в</w:delText>
        </w:r>
      </w:del>
      <w:r>
        <w:t>и живете?</w:t>
      </w:r>
    </w:p>
    <w:p w14:paraId="1777695D" w14:textId="77777777" w:rsidR="00786B0A" w:rsidRDefault="00FC6287">
      <w:pPr>
        <w:pStyle w:val="ListParagraph"/>
        <w:keepNext/>
        <w:numPr>
          <w:ilvl w:val="0"/>
          <w:numId w:val="4"/>
        </w:numPr>
      </w:pPr>
      <w:r>
        <w:t xml:space="preserve">Дуже погана  (0) </w:t>
      </w:r>
    </w:p>
    <w:p w14:paraId="5B11E1BC" w14:textId="77777777" w:rsidR="00786B0A" w:rsidRDefault="00FC6287">
      <w:pPr>
        <w:pStyle w:val="ListParagraph"/>
        <w:keepNext/>
        <w:numPr>
          <w:ilvl w:val="0"/>
          <w:numId w:val="4"/>
        </w:numPr>
      </w:pPr>
      <w:r>
        <w:t xml:space="preserve">Незадовільна  (1) </w:t>
      </w:r>
    </w:p>
    <w:p w14:paraId="580DD80A" w14:textId="77777777" w:rsidR="00786B0A" w:rsidRDefault="00FC6287">
      <w:pPr>
        <w:pStyle w:val="ListParagraph"/>
        <w:keepNext/>
        <w:numPr>
          <w:ilvl w:val="0"/>
          <w:numId w:val="4"/>
        </w:numPr>
      </w:pPr>
      <w:r>
        <w:t xml:space="preserve">Задовільна  (2) </w:t>
      </w:r>
    </w:p>
    <w:p w14:paraId="2625E34F" w14:textId="77777777" w:rsidR="00786B0A" w:rsidRDefault="00FC6287">
      <w:pPr>
        <w:pStyle w:val="ListParagraph"/>
        <w:keepNext/>
        <w:numPr>
          <w:ilvl w:val="0"/>
          <w:numId w:val="4"/>
        </w:numPr>
      </w:pPr>
      <w:r>
        <w:t xml:space="preserve">Добра  (3) </w:t>
      </w:r>
    </w:p>
    <w:p w14:paraId="168E01DA" w14:textId="77777777" w:rsidR="00786B0A" w:rsidRDefault="00FC6287">
      <w:pPr>
        <w:pStyle w:val="ListParagraph"/>
        <w:keepNext/>
        <w:numPr>
          <w:ilvl w:val="0"/>
          <w:numId w:val="4"/>
        </w:numPr>
      </w:pPr>
      <w:r>
        <w:t xml:space="preserve">Відмінна  (4) </w:t>
      </w:r>
    </w:p>
    <w:p w14:paraId="60E9CBDB" w14:textId="77777777" w:rsidR="00786B0A" w:rsidRDefault="00786B0A"/>
    <w:p w14:paraId="043E6B3A" w14:textId="77777777" w:rsidR="00786B0A" w:rsidRDefault="00786B0A">
      <w:pPr>
        <w:pStyle w:val="QuestionSeparator"/>
      </w:pPr>
    </w:p>
    <w:p w14:paraId="69A43B4D" w14:textId="77777777" w:rsidR="00786B0A" w:rsidRDefault="00786B0A"/>
    <w:p w14:paraId="5C83F1C1" w14:textId="77777777" w:rsidR="00786B0A" w:rsidRDefault="00FC6287">
      <w:pPr>
        <w:keepNext/>
      </w:pPr>
      <w:r>
        <w:t>Q3.7 Timing</w:t>
      </w:r>
    </w:p>
    <w:p w14:paraId="4CDE71D3" w14:textId="77777777" w:rsidR="00786B0A" w:rsidRDefault="00FC6287">
      <w:pPr>
        <w:pStyle w:val="ListParagraph"/>
        <w:keepNext/>
        <w:ind w:left="0"/>
      </w:pPr>
      <w:r>
        <w:t xml:space="preserve">First </w:t>
      </w:r>
      <w:proofErr w:type="gramStart"/>
      <w:r>
        <w:t>Click  (</w:t>
      </w:r>
      <w:proofErr w:type="gramEnd"/>
      <w:r>
        <w:t>1)</w:t>
      </w:r>
    </w:p>
    <w:p w14:paraId="0CC17709" w14:textId="77777777" w:rsidR="00786B0A" w:rsidRDefault="00FC6287">
      <w:pPr>
        <w:pStyle w:val="ListParagraph"/>
        <w:keepNext/>
        <w:ind w:left="0"/>
      </w:pPr>
      <w:r>
        <w:t xml:space="preserve">Last </w:t>
      </w:r>
      <w:proofErr w:type="gramStart"/>
      <w:r>
        <w:t>Click  (</w:t>
      </w:r>
      <w:proofErr w:type="gramEnd"/>
      <w:r>
        <w:t>2)</w:t>
      </w:r>
    </w:p>
    <w:p w14:paraId="75003D67" w14:textId="77777777" w:rsidR="00786B0A" w:rsidRDefault="00FC6287">
      <w:pPr>
        <w:pStyle w:val="ListParagraph"/>
        <w:keepNext/>
        <w:ind w:left="0"/>
      </w:pPr>
      <w:r>
        <w:t xml:space="preserve">Page </w:t>
      </w:r>
      <w:proofErr w:type="gramStart"/>
      <w:r>
        <w:t>Submit  (</w:t>
      </w:r>
      <w:proofErr w:type="gramEnd"/>
      <w:r>
        <w:t>3)</w:t>
      </w:r>
    </w:p>
    <w:p w14:paraId="25408DE8" w14:textId="77777777" w:rsidR="00786B0A" w:rsidRDefault="00FC6287">
      <w:pPr>
        <w:pStyle w:val="ListParagraph"/>
        <w:keepNext/>
        <w:ind w:left="0"/>
      </w:pPr>
      <w:r>
        <w:t xml:space="preserve">Click </w:t>
      </w:r>
      <w:proofErr w:type="gramStart"/>
      <w:r>
        <w:t>Count  (</w:t>
      </w:r>
      <w:proofErr w:type="gramEnd"/>
      <w:r>
        <w:t>4)</w:t>
      </w:r>
    </w:p>
    <w:p w14:paraId="3890CFEE" w14:textId="77777777" w:rsidR="00786B0A" w:rsidRDefault="00786B0A"/>
    <w:p w14:paraId="26859E5A" w14:textId="77777777" w:rsidR="00786B0A" w:rsidRDefault="00FC6287">
      <w:pPr>
        <w:keepNext/>
      </w:pPr>
      <w:r>
        <w:t>Q3.7 Timing</w:t>
      </w:r>
    </w:p>
    <w:p w14:paraId="6F18A1B5" w14:textId="77777777" w:rsidR="00786B0A" w:rsidRDefault="00FC6287">
      <w:pPr>
        <w:pStyle w:val="ListParagraph"/>
        <w:keepNext/>
        <w:ind w:left="0"/>
      </w:pPr>
      <w:r>
        <w:t xml:space="preserve">First </w:t>
      </w:r>
      <w:proofErr w:type="gramStart"/>
      <w:r>
        <w:t>Click  (</w:t>
      </w:r>
      <w:proofErr w:type="gramEnd"/>
      <w:r>
        <w:t>1)</w:t>
      </w:r>
    </w:p>
    <w:p w14:paraId="1F0093BE" w14:textId="77777777" w:rsidR="00786B0A" w:rsidRDefault="00FC6287">
      <w:pPr>
        <w:pStyle w:val="ListParagraph"/>
        <w:keepNext/>
        <w:ind w:left="0"/>
      </w:pPr>
      <w:r>
        <w:t xml:space="preserve">Last </w:t>
      </w:r>
      <w:proofErr w:type="gramStart"/>
      <w:r>
        <w:t>Click  (</w:t>
      </w:r>
      <w:proofErr w:type="gramEnd"/>
      <w:r>
        <w:t>2)</w:t>
      </w:r>
    </w:p>
    <w:p w14:paraId="7430A494" w14:textId="77777777" w:rsidR="00786B0A" w:rsidRDefault="00FC6287">
      <w:pPr>
        <w:pStyle w:val="ListParagraph"/>
        <w:keepNext/>
        <w:ind w:left="0"/>
      </w:pPr>
      <w:r>
        <w:t xml:space="preserve">Page </w:t>
      </w:r>
      <w:proofErr w:type="gramStart"/>
      <w:r>
        <w:t>Submit  (</w:t>
      </w:r>
      <w:proofErr w:type="gramEnd"/>
      <w:r>
        <w:t>3)</w:t>
      </w:r>
    </w:p>
    <w:p w14:paraId="0926C9B0" w14:textId="77777777" w:rsidR="00786B0A" w:rsidRDefault="00FC6287">
      <w:pPr>
        <w:pStyle w:val="ListParagraph"/>
        <w:keepNext/>
        <w:ind w:left="0"/>
      </w:pPr>
      <w:r>
        <w:t xml:space="preserve">Click </w:t>
      </w:r>
      <w:proofErr w:type="gramStart"/>
      <w:r>
        <w:t>Count  (</w:t>
      </w:r>
      <w:proofErr w:type="gramEnd"/>
      <w:r>
        <w:t>4)</w:t>
      </w:r>
    </w:p>
    <w:p w14:paraId="30142B99" w14:textId="77777777" w:rsidR="00786B0A" w:rsidRDefault="00786B0A"/>
    <w:p w14:paraId="10D94B13" w14:textId="77777777" w:rsidR="00786B0A" w:rsidRDefault="00FC6287">
      <w:pPr>
        <w:pStyle w:val="BlockEndLabel"/>
      </w:pPr>
      <w:r>
        <w:t>End of Block: Household composition and energy characteristics</w:t>
      </w:r>
    </w:p>
    <w:p w14:paraId="7B21DE1B" w14:textId="77777777" w:rsidR="00786B0A" w:rsidRDefault="00786B0A">
      <w:pPr>
        <w:pStyle w:val="BlockSeparator"/>
      </w:pPr>
    </w:p>
    <w:p w14:paraId="5D52B994" w14:textId="77777777" w:rsidR="00786B0A" w:rsidRDefault="00FC6287">
      <w:pPr>
        <w:pStyle w:val="BlockStartLabel"/>
      </w:pPr>
      <w:r>
        <w:lastRenderedPageBreak/>
        <w:t>Start of Block: Essay: climate change</w:t>
      </w:r>
    </w:p>
    <w:p w14:paraId="49A641B3" w14:textId="77777777" w:rsidR="00786B0A" w:rsidRDefault="00786B0A"/>
    <w:p w14:paraId="0A334F31" w14:textId="77777777" w:rsidR="00786B0A" w:rsidRDefault="00FC6287">
      <w:pPr>
        <w:keepNext/>
      </w:pPr>
      <w:r>
        <w:t>Q5.1 Timing</w:t>
      </w:r>
    </w:p>
    <w:p w14:paraId="6D71B223" w14:textId="77777777" w:rsidR="00786B0A" w:rsidRDefault="00FC6287">
      <w:pPr>
        <w:pStyle w:val="ListParagraph"/>
        <w:keepNext/>
        <w:ind w:left="0"/>
      </w:pPr>
      <w:r>
        <w:t xml:space="preserve">First </w:t>
      </w:r>
      <w:proofErr w:type="gramStart"/>
      <w:r>
        <w:t>Click  (</w:t>
      </w:r>
      <w:proofErr w:type="gramEnd"/>
      <w:r>
        <w:t>1)</w:t>
      </w:r>
    </w:p>
    <w:p w14:paraId="3DCBD06B" w14:textId="77777777" w:rsidR="00786B0A" w:rsidRDefault="00FC6287">
      <w:pPr>
        <w:pStyle w:val="ListParagraph"/>
        <w:keepNext/>
        <w:ind w:left="0"/>
      </w:pPr>
      <w:r>
        <w:t xml:space="preserve">Last </w:t>
      </w:r>
      <w:proofErr w:type="gramStart"/>
      <w:r>
        <w:t>Click  (</w:t>
      </w:r>
      <w:proofErr w:type="gramEnd"/>
      <w:r>
        <w:t>2)</w:t>
      </w:r>
    </w:p>
    <w:p w14:paraId="4F075B55" w14:textId="77777777" w:rsidR="00786B0A" w:rsidRDefault="00FC6287">
      <w:pPr>
        <w:pStyle w:val="ListParagraph"/>
        <w:keepNext/>
        <w:ind w:left="0"/>
      </w:pPr>
      <w:r>
        <w:t xml:space="preserve">Page </w:t>
      </w:r>
      <w:proofErr w:type="gramStart"/>
      <w:r>
        <w:t>Submit  (</w:t>
      </w:r>
      <w:proofErr w:type="gramEnd"/>
      <w:r>
        <w:t>3)</w:t>
      </w:r>
    </w:p>
    <w:p w14:paraId="6847AA23" w14:textId="77777777" w:rsidR="00786B0A" w:rsidRDefault="00FC6287">
      <w:pPr>
        <w:pStyle w:val="ListParagraph"/>
        <w:keepNext/>
        <w:ind w:left="0"/>
      </w:pPr>
      <w:r>
        <w:t xml:space="preserve">Click </w:t>
      </w:r>
      <w:proofErr w:type="gramStart"/>
      <w:r>
        <w:t>Count  (</w:t>
      </w:r>
      <w:proofErr w:type="gramEnd"/>
      <w:r>
        <w:t>4)</w:t>
      </w:r>
    </w:p>
    <w:p w14:paraId="2056EDE3" w14:textId="77777777" w:rsidR="00786B0A" w:rsidRDefault="00786B0A"/>
    <w:p w14:paraId="41F0E9E4" w14:textId="77777777" w:rsidR="00786B0A" w:rsidRDefault="00FC6287">
      <w:pPr>
        <w:keepNext/>
      </w:pPr>
      <w:r>
        <w:t>Q5.1 Timing</w:t>
      </w:r>
    </w:p>
    <w:p w14:paraId="5249B428" w14:textId="77777777" w:rsidR="00786B0A" w:rsidRDefault="00FC6287">
      <w:pPr>
        <w:pStyle w:val="ListParagraph"/>
        <w:keepNext/>
        <w:ind w:left="0"/>
      </w:pPr>
      <w:r>
        <w:t xml:space="preserve">First </w:t>
      </w:r>
      <w:proofErr w:type="gramStart"/>
      <w:r>
        <w:t>Click  (</w:t>
      </w:r>
      <w:proofErr w:type="gramEnd"/>
      <w:r>
        <w:t>1)</w:t>
      </w:r>
    </w:p>
    <w:p w14:paraId="709144AF" w14:textId="77777777" w:rsidR="00786B0A" w:rsidRDefault="00FC6287">
      <w:pPr>
        <w:pStyle w:val="ListParagraph"/>
        <w:keepNext/>
        <w:ind w:left="0"/>
      </w:pPr>
      <w:r>
        <w:t xml:space="preserve">Last </w:t>
      </w:r>
      <w:proofErr w:type="gramStart"/>
      <w:r>
        <w:t>Click  (</w:t>
      </w:r>
      <w:proofErr w:type="gramEnd"/>
      <w:r>
        <w:t>2)</w:t>
      </w:r>
    </w:p>
    <w:p w14:paraId="1004EBD5" w14:textId="77777777" w:rsidR="00786B0A" w:rsidRDefault="00FC6287">
      <w:pPr>
        <w:pStyle w:val="ListParagraph"/>
        <w:keepNext/>
        <w:ind w:left="0"/>
      </w:pPr>
      <w:r>
        <w:t xml:space="preserve">Page </w:t>
      </w:r>
      <w:proofErr w:type="gramStart"/>
      <w:r>
        <w:t>Submit  (</w:t>
      </w:r>
      <w:proofErr w:type="gramEnd"/>
      <w:r>
        <w:t>3)</w:t>
      </w:r>
    </w:p>
    <w:p w14:paraId="27D80067" w14:textId="77777777" w:rsidR="00786B0A" w:rsidRDefault="00FC6287">
      <w:pPr>
        <w:pStyle w:val="ListParagraph"/>
        <w:keepNext/>
        <w:ind w:left="0"/>
      </w:pPr>
      <w:r>
        <w:t xml:space="preserve">Click </w:t>
      </w:r>
      <w:proofErr w:type="gramStart"/>
      <w:r>
        <w:t>Count  (</w:t>
      </w:r>
      <w:proofErr w:type="gramEnd"/>
      <w:r>
        <w:t>4)</w:t>
      </w:r>
    </w:p>
    <w:p w14:paraId="249447D6" w14:textId="77777777" w:rsidR="00786B0A" w:rsidRDefault="00786B0A"/>
    <w:p w14:paraId="67949D1A" w14:textId="77777777" w:rsidR="00786B0A" w:rsidRDefault="00786B0A">
      <w:pPr>
        <w:pStyle w:val="QuestionSeparator"/>
      </w:pPr>
    </w:p>
    <w:p w14:paraId="4B5BEFC5" w14:textId="77777777" w:rsidR="00786B0A" w:rsidRDefault="00786B0A"/>
    <w:p w14:paraId="210A460A" w14:textId="77777777" w:rsidR="00786B0A" w:rsidRDefault="00FC6287">
      <w:pPr>
        <w:keepNext/>
      </w:pPr>
      <w:r>
        <w:t xml:space="preserve">Q5.2 </w:t>
      </w:r>
      <w:proofErr w:type="gramStart"/>
      <w:r>
        <w:t>When</w:t>
      </w:r>
      <w:proofErr w:type="gramEnd"/>
      <w:r>
        <w:t xml:space="preserve"> thinking about climate change, what are your main considerations? What should the [country] government do regarding climate change? </w:t>
      </w:r>
      <w:r>
        <w:br/>
      </w:r>
      <w:r>
        <w:br/>
        <w:t xml:space="preserve"> Please write as much as you would like, your response will be very useful.</w:t>
      </w:r>
    </w:p>
    <w:p w14:paraId="222DAF92" w14:textId="77777777" w:rsidR="00786B0A" w:rsidRDefault="00FC6287">
      <w:pPr>
        <w:pStyle w:val="TextEntryLine"/>
        <w:ind w:firstLine="400"/>
      </w:pPr>
      <w:r>
        <w:t>________________________________________________________________</w:t>
      </w:r>
    </w:p>
    <w:p w14:paraId="4DB547E2" w14:textId="77777777" w:rsidR="00786B0A" w:rsidRDefault="00FC6287">
      <w:pPr>
        <w:pStyle w:val="TextEntryLine"/>
        <w:ind w:firstLine="400"/>
      </w:pPr>
      <w:r>
        <w:t>________________________________________________________________</w:t>
      </w:r>
    </w:p>
    <w:p w14:paraId="3E938CC2" w14:textId="77777777" w:rsidR="00786B0A" w:rsidRDefault="00FC6287">
      <w:pPr>
        <w:pStyle w:val="TextEntryLine"/>
        <w:ind w:firstLine="400"/>
      </w:pPr>
      <w:r>
        <w:t>________________________________________________________________</w:t>
      </w:r>
    </w:p>
    <w:p w14:paraId="3D8BB848" w14:textId="77777777" w:rsidR="00786B0A" w:rsidRDefault="00FC6287">
      <w:pPr>
        <w:pStyle w:val="TextEntryLine"/>
        <w:ind w:firstLine="400"/>
      </w:pPr>
      <w:r>
        <w:t>________________________________________________________________</w:t>
      </w:r>
    </w:p>
    <w:p w14:paraId="342978C6" w14:textId="77777777" w:rsidR="00786B0A" w:rsidRDefault="00FC6287">
      <w:pPr>
        <w:pStyle w:val="TextEntryLine"/>
        <w:ind w:firstLine="400"/>
      </w:pPr>
      <w:r>
        <w:t>________________________________________________________________</w:t>
      </w:r>
    </w:p>
    <w:p w14:paraId="360B1CDF" w14:textId="77777777" w:rsidR="00786B0A" w:rsidRDefault="00786B0A"/>
    <w:p w14:paraId="635F61CA" w14:textId="77777777" w:rsidR="00786B0A" w:rsidRDefault="00FC6287">
      <w:pPr>
        <w:keepNext/>
      </w:pPr>
      <w:r>
        <w:t>Q5.2 Коли ви думаєте про зміни в кліматі, які Ви маєте міркування? Що має зробити уряд України щодо змін клімату?</w:t>
      </w:r>
      <w:r>
        <w:br/>
      </w:r>
      <w:r>
        <w:br/>
        <w:t>Будь ласка, пишіть скільки Вам завгодно, ваша відповідь буде дуже корисною.</w:t>
      </w:r>
      <w:r>
        <w:br/>
      </w:r>
    </w:p>
    <w:p w14:paraId="5D3766DC" w14:textId="77777777" w:rsidR="00786B0A" w:rsidRDefault="00FC6287">
      <w:pPr>
        <w:pStyle w:val="TextEntryLine"/>
        <w:ind w:firstLine="400"/>
      </w:pPr>
      <w:r>
        <w:t>________________________________________________________________</w:t>
      </w:r>
    </w:p>
    <w:p w14:paraId="3171F604" w14:textId="77777777" w:rsidR="00786B0A" w:rsidRDefault="00FC6287">
      <w:pPr>
        <w:pStyle w:val="TextEntryLine"/>
        <w:ind w:firstLine="400"/>
      </w:pPr>
      <w:r>
        <w:t>________________________________________________________________</w:t>
      </w:r>
    </w:p>
    <w:p w14:paraId="7BF7C719" w14:textId="77777777" w:rsidR="00786B0A" w:rsidRDefault="00FC6287">
      <w:pPr>
        <w:pStyle w:val="TextEntryLine"/>
        <w:ind w:firstLine="400"/>
      </w:pPr>
      <w:r>
        <w:t>________________________________________________________________</w:t>
      </w:r>
    </w:p>
    <w:p w14:paraId="6B9E0D81" w14:textId="77777777" w:rsidR="00786B0A" w:rsidRDefault="00FC6287">
      <w:pPr>
        <w:pStyle w:val="TextEntryLine"/>
        <w:ind w:firstLine="400"/>
      </w:pPr>
      <w:r>
        <w:t>________________________________________________________________</w:t>
      </w:r>
    </w:p>
    <w:p w14:paraId="2978FEC8" w14:textId="77777777" w:rsidR="00786B0A" w:rsidRDefault="00FC6287">
      <w:pPr>
        <w:pStyle w:val="TextEntryLine"/>
        <w:ind w:firstLine="400"/>
      </w:pPr>
      <w:r>
        <w:t>________________________________________________________________</w:t>
      </w:r>
    </w:p>
    <w:p w14:paraId="21D30E4F" w14:textId="77777777" w:rsidR="00786B0A" w:rsidRDefault="00786B0A"/>
    <w:p w14:paraId="38D8A366" w14:textId="77777777" w:rsidR="00786B0A" w:rsidRDefault="00FC6287">
      <w:pPr>
        <w:pStyle w:val="BlockEndLabel"/>
      </w:pPr>
      <w:r>
        <w:lastRenderedPageBreak/>
        <w:t>End of Block: Essay: climate change</w:t>
      </w:r>
    </w:p>
    <w:p w14:paraId="6A014A75" w14:textId="77777777" w:rsidR="00786B0A" w:rsidRDefault="00786B0A">
      <w:pPr>
        <w:pStyle w:val="BlockSeparator"/>
      </w:pPr>
    </w:p>
    <w:p w14:paraId="4E925281" w14:textId="77777777" w:rsidR="00786B0A" w:rsidRDefault="00FC6287">
      <w:pPr>
        <w:pStyle w:val="BlockStartLabel"/>
      </w:pPr>
      <w:r>
        <w:t>Start of Block: Treatment information: local climate</w:t>
      </w:r>
    </w:p>
    <w:p w14:paraId="5E73FD32" w14:textId="77777777" w:rsidR="00786B0A" w:rsidRDefault="00786B0A"/>
    <w:p w14:paraId="22C55B4E" w14:textId="77777777" w:rsidR="00786B0A" w:rsidRDefault="00FC6287">
      <w:pPr>
        <w:keepNext/>
      </w:pPr>
      <w:r>
        <w:t xml:space="preserve">Q7.1 Recent academic studies have assessed the effects of climate change in [country]. We will now show you a </w:t>
      </w:r>
      <w:proofErr w:type="gramStart"/>
      <w:r>
        <w:t>3 minute</w:t>
      </w:r>
      <w:proofErr w:type="gramEnd"/>
      <w:r>
        <w:t xml:space="preserve"> video (with sound) that summarizes the results of these studies.  </w:t>
      </w:r>
      <w:r>
        <w:br/>
        <w:t xml:space="preserve">   </w:t>
      </w:r>
      <w:r>
        <w:br/>
        <w:t xml:space="preserve">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084C87A5" w14:textId="77777777" w:rsidR="00786B0A" w:rsidRDefault="00786B0A"/>
    <w:p w14:paraId="7AFC8347" w14:textId="77777777" w:rsidR="00786B0A" w:rsidRDefault="00FC6287">
      <w:pPr>
        <w:keepNext/>
      </w:pPr>
      <w:r>
        <w:t>Q7.1 Останні академічні дослідження зробили оцінку впливу на зміни клімату в Україні. Тепер ми покажемо вам 3-х хвилинне відео (зі звуком), яке узагальнює результати цих досліджень.</w:t>
      </w:r>
      <w:r>
        <w:br/>
      </w:r>
      <w:r>
        <w:br/>
      </w:r>
      <w:r>
        <w:br/>
        <w:t>Будь ласка, зверніть увагу на надану інформацію, оскільки згодом Вам задаватимуть питання щодо неї. Не пропускайте цю сторінку і не закривайте її під час роботи відео.</w:t>
      </w:r>
      <w:r>
        <w:br/>
      </w:r>
      <w:r>
        <w:br/>
        <w:t>Перейдіть до наступної сторінки, коли будете готові.</w:t>
      </w:r>
    </w:p>
    <w:p w14:paraId="44453FCA" w14:textId="77777777" w:rsidR="00786B0A" w:rsidRDefault="00786B0A"/>
    <w:p w14:paraId="2FAD121C" w14:textId="77777777" w:rsidR="00786B0A" w:rsidRDefault="00FC6287">
      <w:pPr>
        <w:pStyle w:val="BlockEndLabel"/>
      </w:pPr>
      <w:r>
        <w:t>End of Block: Treatment information: local climate</w:t>
      </w:r>
    </w:p>
    <w:p w14:paraId="1D9C7AF7" w14:textId="77777777" w:rsidR="00786B0A" w:rsidRDefault="00786B0A">
      <w:pPr>
        <w:pStyle w:val="BlockSeparator"/>
      </w:pPr>
    </w:p>
    <w:p w14:paraId="17261173" w14:textId="77777777" w:rsidR="00786B0A" w:rsidRDefault="00FC6287">
      <w:pPr>
        <w:pStyle w:val="BlockStartLabel"/>
      </w:pPr>
      <w:r>
        <w:t>Start of Block: Treatment: local climate</w:t>
      </w:r>
    </w:p>
    <w:p w14:paraId="2A7839B4" w14:textId="77777777" w:rsidR="00786B0A" w:rsidRDefault="00786B0A"/>
    <w:p w14:paraId="614A6875" w14:textId="77777777" w:rsidR="00786B0A" w:rsidRDefault="00FC6287">
      <w:pPr>
        <w:keepNext/>
      </w:pPr>
      <w:r>
        <w:t>Q8.1 Timing</w:t>
      </w:r>
    </w:p>
    <w:p w14:paraId="7E9647F0" w14:textId="77777777" w:rsidR="00786B0A" w:rsidRDefault="00FC6287">
      <w:pPr>
        <w:pStyle w:val="ListParagraph"/>
        <w:keepNext/>
        <w:ind w:left="0"/>
      </w:pPr>
      <w:r>
        <w:t xml:space="preserve">First </w:t>
      </w:r>
      <w:proofErr w:type="gramStart"/>
      <w:r>
        <w:t>Click  (</w:t>
      </w:r>
      <w:proofErr w:type="gramEnd"/>
      <w:r>
        <w:t>1)</w:t>
      </w:r>
    </w:p>
    <w:p w14:paraId="6652B08E" w14:textId="77777777" w:rsidR="00786B0A" w:rsidRDefault="00FC6287">
      <w:pPr>
        <w:pStyle w:val="ListParagraph"/>
        <w:keepNext/>
        <w:ind w:left="0"/>
      </w:pPr>
      <w:r>
        <w:t xml:space="preserve">Last </w:t>
      </w:r>
      <w:proofErr w:type="gramStart"/>
      <w:r>
        <w:t>Click  (</w:t>
      </w:r>
      <w:proofErr w:type="gramEnd"/>
      <w:r>
        <w:t>2)</w:t>
      </w:r>
    </w:p>
    <w:p w14:paraId="0D4C26DC" w14:textId="77777777" w:rsidR="00786B0A" w:rsidRDefault="00FC6287">
      <w:pPr>
        <w:pStyle w:val="ListParagraph"/>
        <w:keepNext/>
        <w:ind w:left="0"/>
      </w:pPr>
      <w:r>
        <w:t xml:space="preserve">Page </w:t>
      </w:r>
      <w:proofErr w:type="gramStart"/>
      <w:r>
        <w:t>Submit  (</w:t>
      </w:r>
      <w:proofErr w:type="gramEnd"/>
      <w:r>
        <w:t>3)</w:t>
      </w:r>
    </w:p>
    <w:p w14:paraId="3D7B6F48" w14:textId="77777777" w:rsidR="00786B0A" w:rsidRDefault="00FC6287">
      <w:pPr>
        <w:pStyle w:val="ListParagraph"/>
        <w:keepNext/>
        <w:ind w:left="0"/>
      </w:pPr>
      <w:r>
        <w:t xml:space="preserve">Click </w:t>
      </w:r>
      <w:proofErr w:type="gramStart"/>
      <w:r>
        <w:t>Count  (</w:t>
      </w:r>
      <w:proofErr w:type="gramEnd"/>
      <w:r>
        <w:t>4)</w:t>
      </w:r>
    </w:p>
    <w:p w14:paraId="43690130" w14:textId="77777777" w:rsidR="00786B0A" w:rsidRDefault="00786B0A"/>
    <w:p w14:paraId="2E5F54B9" w14:textId="77777777" w:rsidR="00786B0A" w:rsidRDefault="00FC6287">
      <w:pPr>
        <w:keepNext/>
      </w:pPr>
      <w:r>
        <w:t>Q8.1 Timing</w:t>
      </w:r>
    </w:p>
    <w:p w14:paraId="1A41FF39" w14:textId="77777777" w:rsidR="00786B0A" w:rsidRDefault="00FC6287">
      <w:pPr>
        <w:pStyle w:val="ListParagraph"/>
        <w:keepNext/>
        <w:ind w:left="0"/>
      </w:pPr>
      <w:r>
        <w:t xml:space="preserve">First </w:t>
      </w:r>
      <w:proofErr w:type="gramStart"/>
      <w:r>
        <w:t>Click  (</w:t>
      </w:r>
      <w:proofErr w:type="gramEnd"/>
      <w:r>
        <w:t>1)</w:t>
      </w:r>
    </w:p>
    <w:p w14:paraId="70E8E227" w14:textId="77777777" w:rsidR="00786B0A" w:rsidRDefault="00FC6287">
      <w:pPr>
        <w:pStyle w:val="ListParagraph"/>
        <w:keepNext/>
        <w:ind w:left="0"/>
      </w:pPr>
      <w:r>
        <w:t xml:space="preserve">Last </w:t>
      </w:r>
      <w:proofErr w:type="gramStart"/>
      <w:r>
        <w:t>Click  (</w:t>
      </w:r>
      <w:proofErr w:type="gramEnd"/>
      <w:r>
        <w:t>2)</w:t>
      </w:r>
    </w:p>
    <w:p w14:paraId="3138F811" w14:textId="77777777" w:rsidR="00786B0A" w:rsidRDefault="00FC6287">
      <w:pPr>
        <w:pStyle w:val="ListParagraph"/>
        <w:keepNext/>
        <w:ind w:left="0"/>
      </w:pPr>
      <w:r>
        <w:t xml:space="preserve">Page </w:t>
      </w:r>
      <w:proofErr w:type="gramStart"/>
      <w:r>
        <w:t>Submit  (</w:t>
      </w:r>
      <w:proofErr w:type="gramEnd"/>
      <w:r>
        <w:t>3)</w:t>
      </w:r>
    </w:p>
    <w:p w14:paraId="71916E6D" w14:textId="77777777" w:rsidR="00786B0A" w:rsidRDefault="00FC6287">
      <w:pPr>
        <w:pStyle w:val="ListParagraph"/>
        <w:keepNext/>
        <w:ind w:left="0"/>
      </w:pPr>
      <w:r>
        <w:t xml:space="preserve">Click </w:t>
      </w:r>
      <w:proofErr w:type="gramStart"/>
      <w:r>
        <w:t>Count  (</w:t>
      </w:r>
      <w:proofErr w:type="gramEnd"/>
      <w:r>
        <w:t>4)</w:t>
      </w:r>
    </w:p>
    <w:p w14:paraId="73464C06" w14:textId="77777777" w:rsidR="00786B0A" w:rsidRDefault="00786B0A"/>
    <w:p w14:paraId="6ADF68E7" w14:textId="77777777" w:rsidR="00786B0A" w:rsidRDefault="00786B0A">
      <w:pPr>
        <w:pStyle w:val="QuestionSeparator"/>
      </w:pPr>
    </w:p>
    <w:p w14:paraId="17C86752" w14:textId="77777777" w:rsidR="00786B0A" w:rsidRDefault="00786B0A"/>
    <w:p w14:paraId="7E3082F0" w14:textId="77777777" w:rsidR="00786B0A" w:rsidRDefault="00FC6287">
      <w:pPr>
        <w:keepNext/>
      </w:pPr>
      <w:r>
        <w:lastRenderedPageBreak/>
        <w:t xml:space="preserve">Q8.2 </w:t>
      </w:r>
      <w:r>
        <w:br/>
        <w:t xml:space="preserve"> </w:t>
      </w:r>
      <w:r>
        <w:br/>
        <w:t xml:space="preserve"> </w:t>
      </w:r>
    </w:p>
    <w:p w14:paraId="261C1C56" w14:textId="77777777" w:rsidR="00786B0A" w:rsidRDefault="00786B0A"/>
    <w:p w14:paraId="1F77DF7E" w14:textId="77777777" w:rsidR="00786B0A" w:rsidRDefault="00FC6287">
      <w:pPr>
        <w:keepNext/>
      </w:pPr>
      <w:r>
        <w:t xml:space="preserve">Q8.2 </w:t>
      </w:r>
      <w:r>
        <w:br/>
        <w:t xml:space="preserve"> </w:t>
      </w:r>
      <w:r>
        <w:br/>
        <w:t xml:space="preserve"> </w:t>
      </w:r>
    </w:p>
    <w:p w14:paraId="54C5ACDA" w14:textId="77777777" w:rsidR="00786B0A" w:rsidRDefault="00786B0A"/>
    <w:p w14:paraId="3E851D5C" w14:textId="77777777" w:rsidR="00786B0A" w:rsidRDefault="00FC6287">
      <w:pPr>
        <w:pStyle w:val="BlockEndLabel"/>
      </w:pPr>
      <w:r>
        <w:t>End of Block: Treatment: local climate</w:t>
      </w:r>
    </w:p>
    <w:p w14:paraId="13C4170F" w14:textId="77777777" w:rsidR="00786B0A" w:rsidRDefault="00786B0A">
      <w:pPr>
        <w:pStyle w:val="BlockSeparator"/>
      </w:pPr>
    </w:p>
    <w:p w14:paraId="64B55C9C" w14:textId="77777777" w:rsidR="00786B0A" w:rsidRDefault="00FC6287">
      <w:pPr>
        <w:pStyle w:val="BlockStartLabel"/>
      </w:pPr>
      <w:r>
        <w:t>Start of Block: Treatment feedback: local climate</w:t>
      </w:r>
    </w:p>
    <w:p w14:paraId="1CAEB56D" w14:textId="77777777" w:rsidR="00786B0A" w:rsidRDefault="00786B0A"/>
    <w:p w14:paraId="7572C786" w14:textId="77777777" w:rsidR="00786B0A" w:rsidRDefault="00FC6287">
      <w:pPr>
        <w:keepNext/>
      </w:pPr>
      <w:r>
        <w:t xml:space="preserve">Q9.1 Were you able to watch and listen to the video until the </w:t>
      </w:r>
      <w:proofErr w:type="gramStart"/>
      <w:r>
        <w:t>end?</w:t>
      </w:r>
      <w:proofErr w:type="gramEnd"/>
    </w:p>
    <w:p w14:paraId="4F5D50F8" w14:textId="77777777" w:rsidR="00786B0A" w:rsidRDefault="00FC6287">
      <w:pPr>
        <w:pStyle w:val="ListParagraph"/>
        <w:keepNext/>
        <w:numPr>
          <w:ilvl w:val="0"/>
          <w:numId w:val="4"/>
        </w:numPr>
      </w:pPr>
      <w:r>
        <w:t xml:space="preserve">Yes  (1) </w:t>
      </w:r>
    </w:p>
    <w:p w14:paraId="49F82C82" w14:textId="77777777" w:rsidR="00786B0A" w:rsidRDefault="00FC6287">
      <w:pPr>
        <w:pStyle w:val="ListParagraph"/>
        <w:keepNext/>
        <w:numPr>
          <w:ilvl w:val="0"/>
          <w:numId w:val="4"/>
        </w:numPr>
      </w:pPr>
      <w:r>
        <w:t xml:space="preserve">No, there was a technical problem  (2) </w:t>
      </w:r>
    </w:p>
    <w:p w14:paraId="50D05F14" w14:textId="77777777" w:rsidR="00786B0A" w:rsidRDefault="00FC6287">
      <w:pPr>
        <w:pStyle w:val="ListParagraph"/>
        <w:keepNext/>
        <w:numPr>
          <w:ilvl w:val="0"/>
          <w:numId w:val="4"/>
        </w:numPr>
      </w:pPr>
      <w:r>
        <w:t xml:space="preserve">No, I skipped part of the video  (3) </w:t>
      </w:r>
    </w:p>
    <w:p w14:paraId="64DC52A9" w14:textId="77777777" w:rsidR="00786B0A" w:rsidRDefault="00786B0A"/>
    <w:p w14:paraId="735C19C6" w14:textId="77777777" w:rsidR="00786B0A" w:rsidRDefault="00FC6287">
      <w:pPr>
        <w:keepNext/>
      </w:pPr>
      <w:r>
        <w:t>Q9.1 Ви подивились та прослухали відео до кінця?</w:t>
      </w:r>
    </w:p>
    <w:p w14:paraId="2F55AEDA" w14:textId="77777777" w:rsidR="00786B0A" w:rsidRDefault="00FC6287">
      <w:pPr>
        <w:pStyle w:val="ListParagraph"/>
        <w:keepNext/>
        <w:numPr>
          <w:ilvl w:val="0"/>
          <w:numId w:val="4"/>
        </w:numPr>
      </w:pPr>
      <w:r>
        <w:t xml:space="preserve">Так  (1) </w:t>
      </w:r>
    </w:p>
    <w:p w14:paraId="0521A6A8" w14:textId="5B3D2BB4" w:rsidR="00786B0A" w:rsidRDefault="00FC6287">
      <w:pPr>
        <w:pStyle w:val="ListParagraph"/>
        <w:keepNext/>
        <w:numPr>
          <w:ilvl w:val="0"/>
          <w:numId w:val="4"/>
        </w:numPr>
      </w:pPr>
      <w:r>
        <w:t>Ні, я зазнав</w:t>
      </w:r>
      <w:ins w:id="66" w:author="Olena Maslyukivska" w:date="2021-09-15T00:06:00Z">
        <w:r w:rsidR="008A6222">
          <w:rPr>
            <w:lang w:val="uk-UA"/>
          </w:rPr>
          <w:t>/ла</w:t>
        </w:r>
      </w:ins>
      <w:r>
        <w:t xml:space="preserve"> технічних проблем  (2) </w:t>
      </w:r>
    </w:p>
    <w:p w14:paraId="77033D1D" w14:textId="60962877" w:rsidR="00786B0A" w:rsidRDefault="00FC6287">
      <w:pPr>
        <w:pStyle w:val="ListParagraph"/>
        <w:keepNext/>
        <w:numPr>
          <w:ilvl w:val="0"/>
          <w:numId w:val="4"/>
        </w:numPr>
      </w:pPr>
      <w:r>
        <w:t>Ні, я пропустив</w:t>
      </w:r>
      <w:ins w:id="67" w:author="Olena Maslyukivska" w:date="2021-09-15T00:06:00Z">
        <w:r w:rsidR="008A6222">
          <w:rPr>
            <w:lang w:val="uk-UA"/>
          </w:rPr>
          <w:t>/ла</w:t>
        </w:r>
      </w:ins>
      <w:r>
        <w:t xml:space="preserve"> частину відео  (3) </w:t>
      </w:r>
    </w:p>
    <w:p w14:paraId="524C89AE" w14:textId="77777777" w:rsidR="00786B0A" w:rsidRDefault="00786B0A"/>
    <w:p w14:paraId="5D4AB3B2" w14:textId="77777777" w:rsidR="00786B0A" w:rsidRDefault="00786B0A">
      <w:pPr>
        <w:pStyle w:val="QuestionSeparator"/>
      </w:pPr>
    </w:p>
    <w:p w14:paraId="15DCAB8D" w14:textId="77777777" w:rsidR="00786B0A" w:rsidRDefault="00786B0A"/>
    <w:p w14:paraId="4DAE0BAD" w14:textId="77777777" w:rsidR="00786B0A" w:rsidRDefault="00FC6287">
      <w:pPr>
        <w:keepNext/>
      </w:pPr>
      <w:r>
        <w:lastRenderedPageBreak/>
        <w:t xml:space="preserve">Q9.2 </w:t>
      </w:r>
      <w:proofErr w:type="gramStart"/>
      <w:r>
        <w:t>From</w:t>
      </w:r>
      <w:proofErr w:type="gramEnd"/>
      <w:r>
        <w:t xml:space="preserve"> what was said in the video, if greenhouse gas emissions continue on their current trend, what will be the rise in global average temperature in 2100? </w:t>
      </w:r>
    </w:p>
    <w:p w14:paraId="2902C251" w14:textId="77777777" w:rsidR="00786B0A" w:rsidRDefault="00FC6287">
      <w:pPr>
        <w:pStyle w:val="ListParagraph"/>
        <w:keepNext/>
        <w:numPr>
          <w:ilvl w:val="0"/>
          <w:numId w:val="4"/>
        </w:numPr>
      </w:pPr>
      <w:bookmarkStart w:id="68" w:name="_Hlk82556864"/>
      <w:r>
        <w:t xml:space="preserve">1 °C  (1) </w:t>
      </w:r>
    </w:p>
    <w:p w14:paraId="69E5686D" w14:textId="77777777" w:rsidR="00786B0A" w:rsidRDefault="00FC6287">
      <w:pPr>
        <w:pStyle w:val="ListParagraph"/>
        <w:keepNext/>
        <w:numPr>
          <w:ilvl w:val="0"/>
          <w:numId w:val="4"/>
        </w:numPr>
      </w:pPr>
      <w:r>
        <w:t xml:space="preserve">2 °C  (4) </w:t>
      </w:r>
    </w:p>
    <w:p w14:paraId="20E416FC" w14:textId="77777777" w:rsidR="00786B0A" w:rsidRDefault="00FC6287">
      <w:pPr>
        <w:pStyle w:val="ListParagraph"/>
        <w:keepNext/>
        <w:numPr>
          <w:ilvl w:val="0"/>
          <w:numId w:val="4"/>
        </w:numPr>
      </w:pPr>
      <w:r>
        <w:t xml:space="preserve">4 °C  (2) </w:t>
      </w:r>
    </w:p>
    <w:p w14:paraId="69527EE9" w14:textId="77777777" w:rsidR="00786B0A" w:rsidRDefault="00FC6287">
      <w:pPr>
        <w:pStyle w:val="ListParagraph"/>
        <w:keepNext/>
        <w:numPr>
          <w:ilvl w:val="0"/>
          <w:numId w:val="4"/>
        </w:numPr>
      </w:pPr>
      <w:r>
        <w:t xml:space="preserve">7 °C  (5) </w:t>
      </w:r>
    </w:p>
    <w:bookmarkEnd w:id="68"/>
    <w:p w14:paraId="1CDBA7C8" w14:textId="77777777" w:rsidR="00786B0A" w:rsidRDefault="00FC6287">
      <w:pPr>
        <w:pStyle w:val="ListParagraph"/>
        <w:keepNext/>
        <w:numPr>
          <w:ilvl w:val="0"/>
          <w:numId w:val="4"/>
        </w:numPr>
      </w:pPr>
      <w:r>
        <w:t xml:space="preserve">Don't know  (3) </w:t>
      </w:r>
    </w:p>
    <w:p w14:paraId="31C07627" w14:textId="77777777" w:rsidR="00786B0A" w:rsidRDefault="00786B0A"/>
    <w:p w14:paraId="3F818F7C" w14:textId="77777777" w:rsidR="00786B0A" w:rsidRDefault="00FC6287">
      <w:pPr>
        <w:keepNext/>
      </w:pPr>
      <w:r>
        <w:t>Q9.2 З того, що було сказано у відео, якщо викиди парникових газів продовжуватимуться з поточною тенденцією, яким буде зростання глобальної середньої температури в 2100 році?</w:t>
      </w:r>
    </w:p>
    <w:p w14:paraId="3523362A" w14:textId="77777777" w:rsidR="008A6222" w:rsidRDefault="008A6222" w:rsidP="008A6222">
      <w:pPr>
        <w:pStyle w:val="ListParagraph"/>
        <w:keepNext/>
        <w:numPr>
          <w:ilvl w:val="0"/>
          <w:numId w:val="4"/>
        </w:numPr>
        <w:rPr>
          <w:ins w:id="69" w:author="Olena Maslyukivska" w:date="2021-09-15T00:07:00Z"/>
        </w:rPr>
      </w:pPr>
      <w:ins w:id="70" w:author="Olena Maslyukivska" w:date="2021-09-15T00:07:00Z">
        <w:r>
          <w:t xml:space="preserve">1 °C  (1) </w:t>
        </w:r>
      </w:ins>
    </w:p>
    <w:p w14:paraId="22E1B89C" w14:textId="77777777" w:rsidR="008A6222" w:rsidRDefault="008A6222" w:rsidP="008A6222">
      <w:pPr>
        <w:pStyle w:val="ListParagraph"/>
        <w:keepNext/>
        <w:numPr>
          <w:ilvl w:val="0"/>
          <w:numId w:val="4"/>
        </w:numPr>
        <w:rPr>
          <w:ins w:id="71" w:author="Olena Maslyukivska" w:date="2021-09-15T00:07:00Z"/>
        </w:rPr>
      </w:pPr>
      <w:ins w:id="72" w:author="Olena Maslyukivska" w:date="2021-09-15T00:07:00Z">
        <w:r>
          <w:t xml:space="preserve">2 °C  (4) </w:t>
        </w:r>
      </w:ins>
    </w:p>
    <w:p w14:paraId="4873F9DC" w14:textId="77777777" w:rsidR="008A6222" w:rsidRDefault="008A6222" w:rsidP="008A6222">
      <w:pPr>
        <w:pStyle w:val="ListParagraph"/>
        <w:keepNext/>
        <w:numPr>
          <w:ilvl w:val="0"/>
          <w:numId w:val="4"/>
        </w:numPr>
        <w:rPr>
          <w:ins w:id="73" w:author="Olena Maslyukivska" w:date="2021-09-15T00:07:00Z"/>
        </w:rPr>
      </w:pPr>
      <w:ins w:id="74" w:author="Olena Maslyukivska" w:date="2021-09-15T00:07:00Z">
        <w:r>
          <w:t xml:space="preserve">4 °C  (2) </w:t>
        </w:r>
      </w:ins>
    </w:p>
    <w:p w14:paraId="244547D0" w14:textId="77777777" w:rsidR="008A6222" w:rsidRDefault="008A6222" w:rsidP="008A6222">
      <w:pPr>
        <w:pStyle w:val="ListParagraph"/>
        <w:keepNext/>
        <w:numPr>
          <w:ilvl w:val="0"/>
          <w:numId w:val="4"/>
        </w:numPr>
        <w:rPr>
          <w:ins w:id="75" w:author="Olena Maslyukivska" w:date="2021-09-15T00:07:00Z"/>
        </w:rPr>
      </w:pPr>
      <w:ins w:id="76" w:author="Olena Maslyukivska" w:date="2021-09-15T00:07:00Z">
        <w:r>
          <w:t xml:space="preserve">7 °C  (5) </w:t>
        </w:r>
      </w:ins>
    </w:p>
    <w:p w14:paraId="686A4F4D" w14:textId="74941C36" w:rsidR="00786B0A" w:rsidDel="008A6222" w:rsidRDefault="00FC6287">
      <w:pPr>
        <w:pStyle w:val="ListParagraph"/>
        <w:keepNext/>
        <w:numPr>
          <w:ilvl w:val="0"/>
          <w:numId w:val="4"/>
        </w:numPr>
        <w:rPr>
          <w:del w:id="77" w:author="Olena Maslyukivska" w:date="2021-09-15T00:07:00Z"/>
        </w:rPr>
      </w:pPr>
      <w:del w:id="78" w:author="Olena Maslyukivska" w:date="2021-09-15T00:07:00Z">
        <w:r w:rsidDel="008A6222">
          <w:delText xml:space="preserve">2 °F  (1) </w:delText>
        </w:r>
      </w:del>
    </w:p>
    <w:p w14:paraId="51713335" w14:textId="550545C3" w:rsidR="00786B0A" w:rsidDel="008A6222" w:rsidRDefault="00FC6287">
      <w:pPr>
        <w:pStyle w:val="ListParagraph"/>
        <w:keepNext/>
        <w:numPr>
          <w:ilvl w:val="0"/>
          <w:numId w:val="4"/>
        </w:numPr>
        <w:rPr>
          <w:del w:id="79" w:author="Olena Maslyukivska" w:date="2021-09-15T00:07:00Z"/>
        </w:rPr>
      </w:pPr>
      <w:del w:id="80" w:author="Olena Maslyukivska" w:date="2021-09-15T00:07:00Z">
        <w:r w:rsidDel="008A6222">
          <w:delText xml:space="preserve">3.6 °F  (4) </w:delText>
        </w:r>
      </w:del>
    </w:p>
    <w:p w14:paraId="7EC66A37" w14:textId="5C17EEE0" w:rsidR="00786B0A" w:rsidDel="008A6222" w:rsidRDefault="00FC6287">
      <w:pPr>
        <w:pStyle w:val="ListParagraph"/>
        <w:keepNext/>
        <w:numPr>
          <w:ilvl w:val="0"/>
          <w:numId w:val="4"/>
        </w:numPr>
        <w:rPr>
          <w:del w:id="81" w:author="Olena Maslyukivska" w:date="2021-09-15T00:07:00Z"/>
        </w:rPr>
      </w:pPr>
      <w:del w:id="82" w:author="Olena Maslyukivska" w:date="2021-09-15T00:07:00Z">
        <w:r w:rsidDel="008A6222">
          <w:delText xml:space="preserve">8 °F  (2) </w:delText>
        </w:r>
      </w:del>
    </w:p>
    <w:p w14:paraId="1CE5CAC0" w14:textId="6DCEE48F" w:rsidR="00786B0A" w:rsidDel="008A6222" w:rsidRDefault="00FC6287">
      <w:pPr>
        <w:pStyle w:val="ListParagraph"/>
        <w:keepNext/>
        <w:numPr>
          <w:ilvl w:val="0"/>
          <w:numId w:val="4"/>
        </w:numPr>
        <w:rPr>
          <w:del w:id="83" w:author="Olena Maslyukivska" w:date="2021-09-15T00:07:00Z"/>
        </w:rPr>
      </w:pPr>
      <w:del w:id="84" w:author="Olena Maslyukivska" w:date="2021-09-15T00:07:00Z">
        <w:r w:rsidDel="008A6222">
          <w:delText xml:space="preserve">15 °F  (5) </w:delText>
        </w:r>
      </w:del>
    </w:p>
    <w:p w14:paraId="369FEA83" w14:textId="77777777" w:rsidR="00786B0A" w:rsidRDefault="00FC6287">
      <w:pPr>
        <w:pStyle w:val="ListParagraph"/>
        <w:keepNext/>
        <w:numPr>
          <w:ilvl w:val="0"/>
          <w:numId w:val="4"/>
        </w:numPr>
      </w:pPr>
      <w:r>
        <w:t xml:space="preserve">Не знаю  (3) </w:t>
      </w:r>
    </w:p>
    <w:p w14:paraId="2FF4775C" w14:textId="77777777" w:rsidR="00786B0A" w:rsidRDefault="00786B0A"/>
    <w:p w14:paraId="5093E11C" w14:textId="77777777" w:rsidR="00786B0A" w:rsidRDefault="00786B0A">
      <w:pPr>
        <w:pStyle w:val="QuestionSeparator"/>
      </w:pPr>
    </w:p>
    <w:p w14:paraId="542FBD19" w14:textId="77777777" w:rsidR="00786B0A" w:rsidRDefault="00786B0A"/>
    <w:p w14:paraId="46763E53" w14:textId="77777777" w:rsidR="00786B0A" w:rsidRDefault="00FC6287">
      <w:pPr>
        <w:keepNext/>
      </w:pPr>
      <w:r>
        <w:lastRenderedPageBreak/>
        <w:t xml:space="preserve">Q9.3 </w:t>
      </w:r>
      <w:proofErr w:type="gramStart"/>
      <w:r>
        <w:t>From</w:t>
      </w:r>
      <w:proofErr w:type="gramEnd"/>
      <w:r>
        <w:t xml:space="preserve"> what was said in the video, which of the following is </w:t>
      </w:r>
      <w:r>
        <w:rPr>
          <w:i/>
        </w:rPr>
        <w:t>not</w:t>
      </w:r>
      <w:r>
        <w:t> an expected effect of climate change in [Country]?</w:t>
      </w:r>
    </w:p>
    <w:p w14:paraId="4141D29D" w14:textId="77777777" w:rsidR="00786B0A" w:rsidRDefault="00FC6287">
      <w:pPr>
        <w:pStyle w:val="ListParagraph"/>
        <w:keepNext/>
        <w:numPr>
          <w:ilvl w:val="0"/>
          <w:numId w:val="4"/>
        </w:numPr>
      </w:pPr>
      <w:r>
        <w:t xml:space="preserve">Ozone hole  (3) </w:t>
      </w:r>
    </w:p>
    <w:p w14:paraId="1539B06C" w14:textId="77777777" w:rsidR="00786B0A" w:rsidRDefault="006E29E2">
      <w:pPr>
        <w:pStyle w:val="ListParagraph"/>
        <w:keepNext/>
        <w:numPr>
          <w:ilvl w:val="0"/>
          <w:numId w:val="4"/>
        </w:numPr>
      </w:pPr>
      <w:r>
        <w:t>More floods</w:t>
      </w:r>
      <w:r w:rsidR="00FC6287">
        <w:t xml:space="preserve">  (5) </w:t>
      </w:r>
    </w:p>
    <w:p w14:paraId="6131DB7A" w14:textId="77777777" w:rsidR="00786B0A" w:rsidRDefault="006E29E2">
      <w:pPr>
        <w:pStyle w:val="ListParagraph"/>
        <w:keepNext/>
        <w:numPr>
          <w:ilvl w:val="0"/>
          <w:numId w:val="4"/>
        </w:numPr>
      </w:pPr>
      <w:r>
        <w:t>More droughts</w:t>
      </w:r>
      <w:r w:rsidR="00FC6287">
        <w:t xml:space="preserve">  (6) </w:t>
      </w:r>
    </w:p>
    <w:p w14:paraId="50BDB2A8" w14:textId="77777777" w:rsidR="006E29E2" w:rsidRDefault="006E29E2">
      <w:pPr>
        <w:pStyle w:val="ListParagraph"/>
        <w:keepNext/>
        <w:numPr>
          <w:ilvl w:val="0"/>
          <w:numId w:val="4"/>
        </w:numPr>
      </w:pPr>
      <w:r>
        <w:t>Higher temperatures</w:t>
      </w:r>
    </w:p>
    <w:p w14:paraId="187BC0FC" w14:textId="77777777" w:rsidR="00786B0A" w:rsidRDefault="00FC6287">
      <w:pPr>
        <w:pStyle w:val="ListParagraph"/>
        <w:keepNext/>
        <w:numPr>
          <w:ilvl w:val="0"/>
          <w:numId w:val="4"/>
        </w:numPr>
      </w:pPr>
      <w:r>
        <w:t xml:space="preserve">Don't know  (7) </w:t>
      </w:r>
    </w:p>
    <w:p w14:paraId="5EA730E0" w14:textId="77777777" w:rsidR="00786B0A" w:rsidRDefault="00786B0A"/>
    <w:p w14:paraId="4F0AFD75" w14:textId="77777777" w:rsidR="00786B0A" w:rsidRDefault="00FC6287">
      <w:pPr>
        <w:keepNext/>
      </w:pPr>
      <w:r>
        <w:t>Q9.3 З того, що було сказано у відео, що з наведеного нижче не є очікуваним наслідком змін клімату в Україні?</w:t>
      </w:r>
    </w:p>
    <w:p w14:paraId="73AA438C" w14:textId="77777777" w:rsidR="00786B0A" w:rsidRDefault="00FC6287">
      <w:pPr>
        <w:pStyle w:val="ListParagraph"/>
        <w:keepNext/>
        <w:numPr>
          <w:ilvl w:val="0"/>
          <w:numId w:val="4"/>
        </w:numPr>
      </w:pPr>
      <w:r>
        <w:t xml:space="preserve">Озонові дири  (3) </w:t>
      </w:r>
    </w:p>
    <w:p w14:paraId="65EE4E17" w14:textId="77777777" w:rsidR="00786B0A" w:rsidRDefault="00FC6287">
      <w:pPr>
        <w:pStyle w:val="ListParagraph"/>
        <w:keepNext/>
        <w:numPr>
          <w:ilvl w:val="0"/>
          <w:numId w:val="4"/>
        </w:numPr>
      </w:pPr>
      <w:r>
        <w:t xml:space="preserve">Більше повеней  (4) </w:t>
      </w:r>
    </w:p>
    <w:p w14:paraId="0236A87E" w14:textId="77777777" w:rsidR="00786B0A" w:rsidRDefault="00FC6287">
      <w:pPr>
        <w:pStyle w:val="ListParagraph"/>
        <w:keepNext/>
        <w:numPr>
          <w:ilvl w:val="0"/>
          <w:numId w:val="4"/>
        </w:numPr>
      </w:pPr>
      <w:r>
        <w:t xml:space="preserve">Більше посух  (5) </w:t>
      </w:r>
    </w:p>
    <w:p w14:paraId="05EA9EFA" w14:textId="77777777" w:rsidR="00786B0A" w:rsidRDefault="00FC6287">
      <w:pPr>
        <w:pStyle w:val="ListParagraph"/>
        <w:keepNext/>
        <w:numPr>
          <w:ilvl w:val="0"/>
          <w:numId w:val="4"/>
        </w:numPr>
      </w:pPr>
      <w:r>
        <w:t xml:space="preserve">Збільшення температур  (6) </w:t>
      </w:r>
    </w:p>
    <w:p w14:paraId="14E18EF4" w14:textId="77777777" w:rsidR="00786B0A" w:rsidRDefault="00FC6287">
      <w:pPr>
        <w:pStyle w:val="ListParagraph"/>
        <w:keepNext/>
        <w:numPr>
          <w:ilvl w:val="0"/>
          <w:numId w:val="4"/>
        </w:numPr>
      </w:pPr>
      <w:r>
        <w:t xml:space="preserve">Не знаю  (7) </w:t>
      </w:r>
    </w:p>
    <w:p w14:paraId="2C35DE9B" w14:textId="77777777" w:rsidR="00786B0A" w:rsidRDefault="00786B0A"/>
    <w:p w14:paraId="29A99ED7" w14:textId="77777777" w:rsidR="00786B0A" w:rsidRDefault="00FC6287">
      <w:pPr>
        <w:pStyle w:val="BlockEndLabel"/>
      </w:pPr>
      <w:r>
        <w:t>End of Block: Treatment feedback: local climate</w:t>
      </w:r>
    </w:p>
    <w:p w14:paraId="6B3F549D" w14:textId="77777777" w:rsidR="00786B0A" w:rsidRDefault="00786B0A">
      <w:pPr>
        <w:pStyle w:val="BlockSeparator"/>
      </w:pPr>
    </w:p>
    <w:p w14:paraId="779DFD8F" w14:textId="77777777" w:rsidR="00786B0A" w:rsidRDefault="00FC6287">
      <w:pPr>
        <w:pStyle w:val="BlockStartLabel"/>
      </w:pPr>
      <w:r>
        <w:t>Start of Block: Treatment information: policy</w:t>
      </w:r>
    </w:p>
    <w:p w14:paraId="03155C8D" w14:textId="77777777" w:rsidR="00786B0A" w:rsidRDefault="00786B0A"/>
    <w:p w14:paraId="658C3B9A" w14:textId="77777777" w:rsidR="00786B0A" w:rsidRDefault="00FC6287">
      <w:pPr>
        <w:keepNext/>
      </w:pPr>
      <w:r>
        <w:t xml:space="preserve">Q10.1 </w:t>
      </w:r>
      <w:proofErr w:type="gramStart"/>
      <w:r>
        <w:t>We</w:t>
      </w:r>
      <w:proofErr w:type="gramEnd"/>
      <w:r>
        <w:t xml:space="preserve"> will now show you a 5 minute video (with sound) that summarizes the features of some policies proposed to fight climate change. </w:t>
      </w:r>
      <w:r>
        <w:br/>
        <w:t> </w:t>
      </w:r>
      <w:r>
        <w:br/>
        <w:t xml:space="preserve"> 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4FD76D7F" w14:textId="77777777" w:rsidR="00786B0A" w:rsidRDefault="00786B0A"/>
    <w:p w14:paraId="169076DC" w14:textId="62975438" w:rsidR="00786B0A" w:rsidRDefault="00FC6287">
      <w:pPr>
        <w:keepNext/>
      </w:pPr>
      <w:r>
        <w:t>Q10.1 Зараз ми покажемо вам 5-ти хвилинне відео (зі звуком), яке узагальнює особливості деяких заходів, запропонованих для боротьби зі змін</w:t>
      </w:r>
      <w:ins w:id="85" w:author="Olena Maslyukivska" w:date="2021-09-15T00:08:00Z">
        <w:r w:rsidR="008A6222">
          <w:rPr>
            <w:lang w:val="uk-UA"/>
          </w:rPr>
          <w:t>ою</w:t>
        </w:r>
      </w:ins>
      <w:del w:id="86" w:author="Olena Maslyukivska" w:date="2021-09-15T00:08:00Z">
        <w:r w:rsidDel="008A6222">
          <w:delText>ами</w:delText>
        </w:r>
      </w:del>
      <w:r>
        <w:t xml:space="preserve"> клімату.</w:t>
      </w:r>
      <w:r>
        <w:br/>
      </w:r>
      <w:r>
        <w:br/>
        <w:t xml:space="preserve">Будь ласка, зверніть увагу на надану інформацію, оскільки згодом вам задаватимуться </w:t>
      </w:r>
      <w:r>
        <w:lastRenderedPageBreak/>
        <w:t>питання щодо неї. Не пропускайте сторінку і не закривайте її під час роботи відео.</w:t>
      </w:r>
      <w:r>
        <w:br/>
      </w:r>
      <w:r>
        <w:br/>
        <w:t>Перейдіть до наступної сторінки, коли будете готові.</w:t>
      </w:r>
    </w:p>
    <w:p w14:paraId="3F2C819B" w14:textId="77777777" w:rsidR="00786B0A" w:rsidRDefault="00786B0A"/>
    <w:p w14:paraId="2974ED2E" w14:textId="77777777" w:rsidR="00786B0A" w:rsidRDefault="00FC6287">
      <w:pPr>
        <w:pStyle w:val="BlockEndLabel"/>
      </w:pPr>
      <w:r>
        <w:t>End of Block: Treatment information: policy</w:t>
      </w:r>
    </w:p>
    <w:p w14:paraId="05BBB756" w14:textId="77777777" w:rsidR="00786B0A" w:rsidRDefault="00786B0A">
      <w:pPr>
        <w:pStyle w:val="BlockSeparator"/>
      </w:pPr>
    </w:p>
    <w:p w14:paraId="0D750582" w14:textId="77777777" w:rsidR="00786B0A" w:rsidRDefault="00FC6287">
      <w:pPr>
        <w:pStyle w:val="BlockStartLabel"/>
      </w:pPr>
      <w:r>
        <w:t>Start of Block: Treatment: policy</w:t>
      </w:r>
    </w:p>
    <w:p w14:paraId="5D610698" w14:textId="77777777" w:rsidR="00786B0A" w:rsidRDefault="00786B0A"/>
    <w:p w14:paraId="6E46E229" w14:textId="77777777" w:rsidR="00786B0A" w:rsidRDefault="00FC6287">
      <w:pPr>
        <w:keepNext/>
      </w:pPr>
      <w:r>
        <w:t>Q11.1 Timing</w:t>
      </w:r>
    </w:p>
    <w:p w14:paraId="305F4325" w14:textId="77777777" w:rsidR="00786B0A" w:rsidRDefault="00FC6287">
      <w:pPr>
        <w:pStyle w:val="ListParagraph"/>
        <w:keepNext/>
        <w:ind w:left="0"/>
      </w:pPr>
      <w:r>
        <w:t xml:space="preserve">First </w:t>
      </w:r>
      <w:proofErr w:type="gramStart"/>
      <w:r>
        <w:t>Click  (</w:t>
      </w:r>
      <w:proofErr w:type="gramEnd"/>
      <w:r>
        <w:t>1)</w:t>
      </w:r>
    </w:p>
    <w:p w14:paraId="519FACD8" w14:textId="77777777" w:rsidR="00786B0A" w:rsidRDefault="00FC6287">
      <w:pPr>
        <w:pStyle w:val="ListParagraph"/>
        <w:keepNext/>
        <w:ind w:left="0"/>
      </w:pPr>
      <w:r>
        <w:t xml:space="preserve">Last </w:t>
      </w:r>
      <w:proofErr w:type="gramStart"/>
      <w:r>
        <w:t>Click  (</w:t>
      </w:r>
      <w:proofErr w:type="gramEnd"/>
      <w:r>
        <w:t>2)</w:t>
      </w:r>
    </w:p>
    <w:p w14:paraId="75B6C277" w14:textId="77777777" w:rsidR="00786B0A" w:rsidRDefault="00FC6287">
      <w:pPr>
        <w:pStyle w:val="ListParagraph"/>
        <w:keepNext/>
        <w:ind w:left="0"/>
      </w:pPr>
      <w:r>
        <w:t xml:space="preserve">Page </w:t>
      </w:r>
      <w:proofErr w:type="gramStart"/>
      <w:r>
        <w:t>Submit  (</w:t>
      </w:r>
      <w:proofErr w:type="gramEnd"/>
      <w:r>
        <w:t>3)</w:t>
      </w:r>
    </w:p>
    <w:p w14:paraId="7F4F53ED" w14:textId="77777777" w:rsidR="00786B0A" w:rsidRDefault="00FC6287">
      <w:pPr>
        <w:pStyle w:val="ListParagraph"/>
        <w:keepNext/>
        <w:ind w:left="0"/>
      </w:pPr>
      <w:r>
        <w:t xml:space="preserve">Click </w:t>
      </w:r>
      <w:proofErr w:type="gramStart"/>
      <w:r>
        <w:t>Count  (</w:t>
      </w:r>
      <w:proofErr w:type="gramEnd"/>
      <w:r>
        <w:t>4)</w:t>
      </w:r>
    </w:p>
    <w:p w14:paraId="21539F50" w14:textId="77777777" w:rsidR="00786B0A" w:rsidRDefault="00786B0A"/>
    <w:p w14:paraId="20138F6A" w14:textId="77777777" w:rsidR="00786B0A" w:rsidRDefault="00FC6287">
      <w:pPr>
        <w:keepNext/>
      </w:pPr>
      <w:r>
        <w:t>Q11.1 Timing</w:t>
      </w:r>
    </w:p>
    <w:p w14:paraId="297196B2" w14:textId="77777777" w:rsidR="00786B0A" w:rsidRDefault="00FC6287">
      <w:pPr>
        <w:pStyle w:val="ListParagraph"/>
        <w:keepNext/>
        <w:ind w:left="0"/>
      </w:pPr>
      <w:r>
        <w:t xml:space="preserve">First </w:t>
      </w:r>
      <w:proofErr w:type="gramStart"/>
      <w:r>
        <w:t>Click  (</w:t>
      </w:r>
      <w:proofErr w:type="gramEnd"/>
      <w:r>
        <w:t>1)</w:t>
      </w:r>
    </w:p>
    <w:p w14:paraId="05AF058E" w14:textId="77777777" w:rsidR="00786B0A" w:rsidRDefault="00FC6287">
      <w:pPr>
        <w:pStyle w:val="ListParagraph"/>
        <w:keepNext/>
        <w:ind w:left="0"/>
      </w:pPr>
      <w:r>
        <w:t xml:space="preserve">Last </w:t>
      </w:r>
      <w:proofErr w:type="gramStart"/>
      <w:r>
        <w:t>Click  (</w:t>
      </w:r>
      <w:proofErr w:type="gramEnd"/>
      <w:r>
        <w:t>2)</w:t>
      </w:r>
    </w:p>
    <w:p w14:paraId="2674D8BA" w14:textId="77777777" w:rsidR="00786B0A" w:rsidRDefault="00FC6287">
      <w:pPr>
        <w:pStyle w:val="ListParagraph"/>
        <w:keepNext/>
        <w:ind w:left="0"/>
      </w:pPr>
      <w:r>
        <w:t xml:space="preserve">Page </w:t>
      </w:r>
      <w:proofErr w:type="gramStart"/>
      <w:r>
        <w:t>Submit  (</w:t>
      </w:r>
      <w:proofErr w:type="gramEnd"/>
      <w:r>
        <w:t>3)</w:t>
      </w:r>
    </w:p>
    <w:p w14:paraId="6BAB1DA0" w14:textId="77777777" w:rsidR="00786B0A" w:rsidRDefault="00FC6287">
      <w:pPr>
        <w:pStyle w:val="ListParagraph"/>
        <w:keepNext/>
        <w:ind w:left="0"/>
      </w:pPr>
      <w:r>
        <w:t xml:space="preserve">Click </w:t>
      </w:r>
      <w:proofErr w:type="gramStart"/>
      <w:r>
        <w:t>Count  (</w:t>
      </w:r>
      <w:proofErr w:type="gramEnd"/>
      <w:r>
        <w:t>4)</w:t>
      </w:r>
    </w:p>
    <w:p w14:paraId="1E9C7CF6" w14:textId="77777777" w:rsidR="00786B0A" w:rsidRDefault="00786B0A"/>
    <w:p w14:paraId="7472AA54" w14:textId="77777777" w:rsidR="00786B0A" w:rsidRDefault="00786B0A">
      <w:pPr>
        <w:pStyle w:val="QuestionSeparator"/>
      </w:pPr>
    </w:p>
    <w:p w14:paraId="6DFD44DC" w14:textId="77777777" w:rsidR="00786B0A" w:rsidRDefault="00786B0A"/>
    <w:p w14:paraId="28479EF0" w14:textId="77777777" w:rsidR="00786B0A" w:rsidRDefault="00FC6287">
      <w:pPr>
        <w:keepNext/>
      </w:pPr>
      <w:r>
        <w:t xml:space="preserve">Q11.2 </w:t>
      </w:r>
      <w:r>
        <w:br/>
        <w:t xml:space="preserve"> </w:t>
      </w:r>
      <w:r>
        <w:br/>
        <w:t xml:space="preserve"> </w:t>
      </w:r>
    </w:p>
    <w:p w14:paraId="5EA93022" w14:textId="77777777" w:rsidR="00786B0A" w:rsidRDefault="00786B0A"/>
    <w:p w14:paraId="1BA8651E" w14:textId="77777777" w:rsidR="00786B0A" w:rsidRDefault="00FC6287">
      <w:pPr>
        <w:keepNext/>
      </w:pPr>
      <w:r>
        <w:t xml:space="preserve">Q11.2 </w:t>
      </w:r>
      <w:r>
        <w:br/>
        <w:t xml:space="preserve"> </w:t>
      </w:r>
      <w:r>
        <w:br/>
        <w:t xml:space="preserve"> </w:t>
      </w:r>
    </w:p>
    <w:p w14:paraId="263BDE6E" w14:textId="77777777" w:rsidR="00786B0A" w:rsidRDefault="00786B0A"/>
    <w:p w14:paraId="61D0F415" w14:textId="77777777" w:rsidR="00786B0A" w:rsidRDefault="00FC6287">
      <w:pPr>
        <w:pStyle w:val="BlockEndLabel"/>
      </w:pPr>
      <w:r>
        <w:t>End of Block: Treatment: policy</w:t>
      </w:r>
    </w:p>
    <w:p w14:paraId="2830A678" w14:textId="77777777" w:rsidR="00786B0A" w:rsidRDefault="00786B0A">
      <w:pPr>
        <w:pStyle w:val="BlockSeparator"/>
      </w:pPr>
    </w:p>
    <w:p w14:paraId="6D6EFF17" w14:textId="77777777" w:rsidR="00786B0A" w:rsidRDefault="00FC6287">
      <w:pPr>
        <w:pStyle w:val="BlockStartLabel"/>
      </w:pPr>
      <w:r>
        <w:t>Start of Block: Treatment feedback: policy</w:t>
      </w:r>
    </w:p>
    <w:p w14:paraId="563D09B8" w14:textId="77777777" w:rsidR="00786B0A" w:rsidRDefault="00786B0A"/>
    <w:p w14:paraId="7EAAB520" w14:textId="77777777" w:rsidR="00786B0A" w:rsidRDefault="00FC6287">
      <w:pPr>
        <w:keepNext/>
      </w:pPr>
      <w:r>
        <w:t xml:space="preserve">Q12.1 Were you able to watch and listen to the video until the </w:t>
      </w:r>
      <w:proofErr w:type="gramStart"/>
      <w:r>
        <w:t>end?</w:t>
      </w:r>
      <w:proofErr w:type="gramEnd"/>
    </w:p>
    <w:p w14:paraId="75F3924B" w14:textId="77777777" w:rsidR="00786B0A" w:rsidRDefault="00FC6287">
      <w:pPr>
        <w:pStyle w:val="ListParagraph"/>
        <w:keepNext/>
        <w:numPr>
          <w:ilvl w:val="0"/>
          <w:numId w:val="4"/>
        </w:numPr>
      </w:pPr>
      <w:r>
        <w:t xml:space="preserve">Yes  (1) </w:t>
      </w:r>
    </w:p>
    <w:p w14:paraId="1C404940" w14:textId="77777777" w:rsidR="00786B0A" w:rsidRDefault="00FC6287">
      <w:pPr>
        <w:pStyle w:val="ListParagraph"/>
        <w:keepNext/>
        <w:numPr>
          <w:ilvl w:val="0"/>
          <w:numId w:val="4"/>
        </w:numPr>
      </w:pPr>
      <w:r>
        <w:t xml:space="preserve">No, there was a technical problem  (2) </w:t>
      </w:r>
    </w:p>
    <w:p w14:paraId="6946D56B" w14:textId="77777777" w:rsidR="00786B0A" w:rsidRDefault="00FC6287">
      <w:pPr>
        <w:pStyle w:val="ListParagraph"/>
        <w:keepNext/>
        <w:numPr>
          <w:ilvl w:val="0"/>
          <w:numId w:val="4"/>
        </w:numPr>
      </w:pPr>
      <w:r>
        <w:t xml:space="preserve">No, I skipped part of the video  (3) </w:t>
      </w:r>
    </w:p>
    <w:p w14:paraId="5D765A69" w14:textId="77777777" w:rsidR="00786B0A" w:rsidRDefault="00786B0A"/>
    <w:p w14:paraId="2077679B" w14:textId="77777777" w:rsidR="00786B0A" w:rsidRDefault="00FC6287">
      <w:pPr>
        <w:keepNext/>
      </w:pPr>
      <w:r>
        <w:lastRenderedPageBreak/>
        <w:t>Q12.1 Ви подивились та прослухали відео до кінця?</w:t>
      </w:r>
    </w:p>
    <w:p w14:paraId="1FCE69A5" w14:textId="77777777" w:rsidR="00786B0A" w:rsidRDefault="00FC6287">
      <w:pPr>
        <w:pStyle w:val="ListParagraph"/>
        <w:keepNext/>
        <w:numPr>
          <w:ilvl w:val="0"/>
          <w:numId w:val="4"/>
        </w:numPr>
      </w:pPr>
      <w:r>
        <w:t xml:space="preserve">Так  (1) </w:t>
      </w:r>
    </w:p>
    <w:p w14:paraId="4CB7AB98" w14:textId="3D305E3B" w:rsidR="00786B0A" w:rsidRDefault="00FC6287">
      <w:pPr>
        <w:pStyle w:val="ListParagraph"/>
        <w:keepNext/>
        <w:numPr>
          <w:ilvl w:val="0"/>
          <w:numId w:val="4"/>
        </w:numPr>
      </w:pPr>
      <w:r>
        <w:t>Ні, я зазнав</w:t>
      </w:r>
      <w:ins w:id="87" w:author="Olena Maslyukivska" w:date="2021-09-15T00:08:00Z">
        <w:r w:rsidR="008A6222">
          <w:rPr>
            <w:lang w:val="uk-UA"/>
          </w:rPr>
          <w:t>/ла</w:t>
        </w:r>
      </w:ins>
      <w:r>
        <w:t xml:space="preserve"> технічних проблем  (2) </w:t>
      </w:r>
    </w:p>
    <w:p w14:paraId="3D3EB917" w14:textId="754CB2DD" w:rsidR="00786B0A" w:rsidRDefault="00FC6287">
      <w:pPr>
        <w:pStyle w:val="ListParagraph"/>
        <w:keepNext/>
        <w:numPr>
          <w:ilvl w:val="0"/>
          <w:numId w:val="4"/>
        </w:numPr>
      </w:pPr>
      <w:r>
        <w:t>Ні, я пропустив</w:t>
      </w:r>
      <w:ins w:id="88" w:author="Olena Maslyukivska" w:date="2021-09-15T00:08:00Z">
        <w:r w:rsidR="008A6222">
          <w:rPr>
            <w:lang w:val="uk-UA"/>
          </w:rPr>
          <w:t>/ла</w:t>
        </w:r>
      </w:ins>
      <w:r>
        <w:t xml:space="preserve"> частину відео  (3) </w:t>
      </w:r>
    </w:p>
    <w:p w14:paraId="2A4F7D26" w14:textId="77777777" w:rsidR="00786B0A" w:rsidRDefault="00786B0A"/>
    <w:p w14:paraId="4680F3D2" w14:textId="77777777" w:rsidR="00786B0A" w:rsidRDefault="00786B0A">
      <w:pPr>
        <w:pStyle w:val="QuestionSeparator"/>
      </w:pPr>
    </w:p>
    <w:p w14:paraId="5C169109" w14:textId="77777777" w:rsidR="00786B0A" w:rsidRDefault="00786B0A"/>
    <w:p w14:paraId="68C6E6A0" w14:textId="77777777" w:rsidR="00786B0A" w:rsidRDefault="00FC6287">
      <w:pPr>
        <w:keepNext/>
      </w:pPr>
      <w:r>
        <w:t>Q12.3 The video presented three climate policies. What was the first policy about?</w:t>
      </w:r>
    </w:p>
    <w:p w14:paraId="318A7898" w14:textId="77777777" w:rsidR="00786B0A" w:rsidRDefault="00FC6287">
      <w:pPr>
        <w:pStyle w:val="ListParagraph"/>
        <w:keepNext/>
        <w:numPr>
          <w:ilvl w:val="0"/>
          <w:numId w:val="4"/>
        </w:numPr>
      </w:pPr>
      <w:r>
        <w:t xml:space="preserve">A ban on combustion-engine cars  (2) </w:t>
      </w:r>
    </w:p>
    <w:p w14:paraId="28412B59" w14:textId="77777777" w:rsidR="00786B0A" w:rsidRDefault="00FC6287">
      <w:pPr>
        <w:pStyle w:val="ListParagraph"/>
        <w:keepNext/>
        <w:numPr>
          <w:ilvl w:val="0"/>
          <w:numId w:val="4"/>
        </w:numPr>
      </w:pPr>
      <w:r>
        <w:t xml:space="preserve">A ban on short-haul flights  (1) </w:t>
      </w:r>
    </w:p>
    <w:p w14:paraId="6728BDC9" w14:textId="77777777" w:rsidR="00786B0A" w:rsidRDefault="00FC6287">
      <w:pPr>
        <w:pStyle w:val="ListParagraph"/>
        <w:keepNext/>
        <w:numPr>
          <w:ilvl w:val="0"/>
          <w:numId w:val="4"/>
        </w:numPr>
      </w:pPr>
      <w:r>
        <w:t xml:space="preserve">A ban on coal power plants  (3) </w:t>
      </w:r>
    </w:p>
    <w:p w14:paraId="2105BAA9" w14:textId="77777777" w:rsidR="00786B0A" w:rsidRDefault="00FC6287">
      <w:pPr>
        <w:pStyle w:val="ListParagraph"/>
        <w:keepNext/>
        <w:numPr>
          <w:ilvl w:val="0"/>
          <w:numId w:val="4"/>
        </w:numPr>
      </w:pPr>
      <w:r>
        <w:t xml:space="preserve">A ban on single-use plastic bags  (6) </w:t>
      </w:r>
    </w:p>
    <w:p w14:paraId="73D6BBC9" w14:textId="77777777" w:rsidR="00786B0A" w:rsidRDefault="00FC6287">
      <w:pPr>
        <w:pStyle w:val="ListParagraph"/>
        <w:keepNext/>
        <w:numPr>
          <w:ilvl w:val="0"/>
          <w:numId w:val="4"/>
        </w:numPr>
      </w:pPr>
      <w:r>
        <w:t xml:space="preserve">Don't know  (7) </w:t>
      </w:r>
    </w:p>
    <w:p w14:paraId="0FEEF86C" w14:textId="77777777" w:rsidR="00786B0A" w:rsidRDefault="00786B0A"/>
    <w:p w14:paraId="5DBCF803" w14:textId="75B19F0F" w:rsidR="00786B0A" w:rsidRDefault="00FC6287">
      <w:pPr>
        <w:keepNext/>
      </w:pPr>
      <w:r>
        <w:t xml:space="preserve">Q12.3 У відео представлено три кліматичні </w:t>
      </w:r>
      <w:del w:id="89" w:author="Olena Maslyukivska" w:date="2021-09-15T00:08:00Z">
        <w:r w:rsidDel="008A6222">
          <w:delText>заходи</w:delText>
        </w:r>
      </w:del>
      <w:ins w:id="90" w:author="Olena Maslyukivska" w:date="2021-09-15T00:08:00Z">
        <w:r w:rsidR="008A6222">
          <w:rPr>
            <w:lang w:val="uk-UA"/>
          </w:rPr>
          <w:t>політики</w:t>
        </w:r>
      </w:ins>
      <w:r>
        <w:t>. Як</w:t>
      </w:r>
      <w:ins w:id="91" w:author="Olena Maslyukivska" w:date="2021-09-15T00:09:00Z">
        <w:r w:rsidR="008A6222">
          <w:rPr>
            <w:lang w:val="uk-UA"/>
          </w:rPr>
          <w:t xml:space="preserve">ою </w:t>
        </w:r>
      </w:ins>
      <w:del w:id="92" w:author="Olena Maslyukivska" w:date="2021-09-15T00:09:00Z">
        <w:r w:rsidDel="008A6222">
          <w:delText>им</w:delText>
        </w:r>
      </w:del>
      <w:r>
        <w:t xml:space="preserve"> бу</w:t>
      </w:r>
      <w:ins w:id="93" w:author="Olena Maslyukivska" w:date="2021-09-15T00:09:00Z">
        <w:r w:rsidR="008A6222">
          <w:rPr>
            <w:lang w:val="uk-UA"/>
          </w:rPr>
          <w:t>ла</w:t>
        </w:r>
      </w:ins>
      <w:del w:id="94" w:author="Olena Maslyukivska" w:date="2021-09-15T00:09:00Z">
        <w:r w:rsidDel="008A6222">
          <w:delText>в</w:delText>
        </w:r>
      </w:del>
      <w:r>
        <w:t xml:space="preserve"> перш</w:t>
      </w:r>
      <w:ins w:id="95" w:author="Olena Maslyukivska" w:date="2021-09-15T00:09:00Z">
        <w:r w:rsidR="008A6222">
          <w:rPr>
            <w:lang w:val="uk-UA"/>
          </w:rPr>
          <w:t>а</w:t>
        </w:r>
      </w:ins>
      <w:del w:id="96" w:author="Olena Maslyukivska" w:date="2021-09-15T00:09:00Z">
        <w:r w:rsidDel="008A6222">
          <w:delText>ий</w:delText>
        </w:r>
      </w:del>
      <w:r>
        <w:t xml:space="preserve"> </w:t>
      </w:r>
      <w:del w:id="97" w:author="Olena Maslyukivska" w:date="2021-09-15T00:09:00Z">
        <w:r w:rsidDel="008A6222">
          <w:delText>захід</w:delText>
        </w:r>
      </w:del>
      <w:ins w:id="98" w:author="Olena Maslyukivska" w:date="2021-09-15T00:09:00Z">
        <w:r w:rsidR="008A6222">
          <w:rPr>
            <w:lang w:val="uk-UA"/>
          </w:rPr>
          <w:t>політика</w:t>
        </w:r>
      </w:ins>
      <w:r>
        <w:t>?</w:t>
      </w:r>
    </w:p>
    <w:p w14:paraId="35836E72" w14:textId="77777777" w:rsidR="00786B0A" w:rsidRDefault="00FC6287">
      <w:pPr>
        <w:pStyle w:val="ListParagraph"/>
        <w:keepNext/>
        <w:numPr>
          <w:ilvl w:val="0"/>
          <w:numId w:val="4"/>
        </w:numPr>
      </w:pPr>
      <w:r>
        <w:t xml:space="preserve">Заборона автомобілей з двигуном внутрішнього згоряння  (2) </w:t>
      </w:r>
    </w:p>
    <w:p w14:paraId="0E30DFB6" w14:textId="77777777" w:rsidR="00786B0A" w:rsidRDefault="00FC6287">
      <w:pPr>
        <w:pStyle w:val="ListParagraph"/>
        <w:keepNext/>
        <w:numPr>
          <w:ilvl w:val="0"/>
          <w:numId w:val="4"/>
        </w:numPr>
      </w:pPr>
      <w:r>
        <w:t xml:space="preserve">Заборона регіональних/коротких авіарейсів  (1) </w:t>
      </w:r>
    </w:p>
    <w:p w14:paraId="040309DC" w14:textId="77777777" w:rsidR="00786B0A" w:rsidRDefault="00FC6287">
      <w:pPr>
        <w:pStyle w:val="ListParagraph"/>
        <w:keepNext/>
        <w:numPr>
          <w:ilvl w:val="0"/>
          <w:numId w:val="4"/>
        </w:numPr>
      </w:pPr>
      <w:r>
        <w:t xml:space="preserve">Заборона  вугільних електростанцій  (3) </w:t>
      </w:r>
    </w:p>
    <w:p w14:paraId="039DEE01" w14:textId="77777777" w:rsidR="00786B0A" w:rsidRDefault="00FC6287">
      <w:pPr>
        <w:pStyle w:val="ListParagraph"/>
        <w:keepNext/>
        <w:numPr>
          <w:ilvl w:val="0"/>
          <w:numId w:val="4"/>
        </w:numPr>
      </w:pPr>
      <w:r>
        <w:t xml:space="preserve">Заборона одноразових пластикових пакетів  (6) </w:t>
      </w:r>
    </w:p>
    <w:p w14:paraId="5CC04EDD" w14:textId="77777777" w:rsidR="00786B0A" w:rsidRDefault="00FC6287">
      <w:pPr>
        <w:pStyle w:val="ListParagraph"/>
        <w:keepNext/>
        <w:numPr>
          <w:ilvl w:val="0"/>
          <w:numId w:val="4"/>
        </w:numPr>
      </w:pPr>
      <w:r>
        <w:t xml:space="preserve">Не знаю  (7) </w:t>
      </w:r>
    </w:p>
    <w:p w14:paraId="589E5E75" w14:textId="77777777" w:rsidR="00786B0A" w:rsidRDefault="00786B0A"/>
    <w:p w14:paraId="4E9A971A" w14:textId="77777777" w:rsidR="00786B0A" w:rsidRDefault="00786B0A">
      <w:pPr>
        <w:pStyle w:val="QuestionSeparator"/>
      </w:pPr>
    </w:p>
    <w:p w14:paraId="1BA3B02A" w14:textId="77777777" w:rsidR="00786B0A" w:rsidRDefault="00786B0A"/>
    <w:p w14:paraId="71AA0E6D" w14:textId="77777777" w:rsidR="00786B0A" w:rsidRDefault="00FC6287">
      <w:pPr>
        <w:keepNext/>
      </w:pPr>
      <w:r>
        <w:lastRenderedPageBreak/>
        <w:t xml:space="preserve">Q12.2 </w:t>
      </w:r>
      <w:proofErr w:type="gramStart"/>
      <w:r>
        <w:t>The</w:t>
      </w:r>
      <w:proofErr w:type="gramEnd"/>
      <w:r>
        <w:t xml:space="preserve"> green infrastructure program described in the video would be financed by: </w:t>
      </w:r>
    </w:p>
    <w:p w14:paraId="23F85D44" w14:textId="77777777" w:rsidR="00786B0A" w:rsidRDefault="00FC6287">
      <w:pPr>
        <w:pStyle w:val="ListParagraph"/>
        <w:keepNext/>
        <w:numPr>
          <w:ilvl w:val="0"/>
          <w:numId w:val="4"/>
        </w:numPr>
      </w:pPr>
      <w:r>
        <w:t xml:space="preserve">Additional government debt  (3) </w:t>
      </w:r>
    </w:p>
    <w:p w14:paraId="0A1EC250" w14:textId="77777777" w:rsidR="00786B0A" w:rsidRDefault="00FC6287">
      <w:pPr>
        <w:pStyle w:val="ListParagraph"/>
        <w:keepNext/>
        <w:numPr>
          <w:ilvl w:val="0"/>
          <w:numId w:val="4"/>
        </w:numPr>
      </w:pPr>
      <w:r>
        <w:t xml:space="preserve">Taxes on the wealthiest  (1) </w:t>
      </w:r>
    </w:p>
    <w:p w14:paraId="59112AE9" w14:textId="77777777" w:rsidR="00786B0A" w:rsidRDefault="00FC6287">
      <w:pPr>
        <w:pStyle w:val="ListParagraph"/>
        <w:keepNext/>
        <w:numPr>
          <w:ilvl w:val="0"/>
          <w:numId w:val="4"/>
        </w:numPr>
      </w:pPr>
      <w:r>
        <w:t xml:space="preserve">Increase in the VAT (value-added tax)  (7) </w:t>
      </w:r>
    </w:p>
    <w:p w14:paraId="02A82129" w14:textId="77777777" w:rsidR="00786B0A" w:rsidRDefault="00FC6287">
      <w:pPr>
        <w:pStyle w:val="ListParagraph"/>
        <w:keepNext/>
        <w:numPr>
          <w:ilvl w:val="0"/>
          <w:numId w:val="4"/>
        </w:numPr>
      </w:pPr>
      <w:r>
        <w:t xml:space="preserve">Reduction in social spending  (4) </w:t>
      </w:r>
    </w:p>
    <w:p w14:paraId="070CE6AF" w14:textId="77777777" w:rsidR="00786B0A" w:rsidRDefault="00FC6287">
      <w:pPr>
        <w:pStyle w:val="ListParagraph"/>
        <w:keepNext/>
        <w:numPr>
          <w:ilvl w:val="0"/>
          <w:numId w:val="4"/>
        </w:numPr>
      </w:pPr>
      <w:r>
        <w:t xml:space="preserve">Don't know  (6) </w:t>
      </w:r>
    </w:p>
    <w:p w14:paraId="14FA7151" w14:textId="77777777" w:rsidR="00786B0A" w:rsidRDefault="00786B0A"/>
    <w:p w14:paraId="66D9DB33" w14:textId="77777777" w:rsidR="00786B0A" w:rsidRDefault="00FC6287">
      <w:pPr>
        <w:keepNext/>
      </w:pPr>
      <w:r>
        <w:t>Q12.2 Програма екологічної інфраструктури, описана у відеоролику, фінансуватиметься за рахунок:</w:t>
      </w:r>
    </w:p>
    <w:p w14:paraId="4EBB199E" w14:textId="77777777" w:rsidR="00786B0A" w:rsidRDefault="00FC6287">
      <w:pPr>
        <w:pStyle w:val="ListParagraph"/>
        <w:keepNext/>
        <w:numPr>
          <w:ilvl w:val="0"/>
          <w:numId w:val="4"/>
        </w:numPr>
      </w:pPr>
      <w:r>
        <w:t xml:space="preserve">Додаткового державного боргу  (3) </w:t>
      </w:r>
    </w:p>
    <w:p w14:paraId="7AD29BB6" w14:textId="77777777" w:rsidR="00786B0A" w:rsidRDefault="00FC6287">
      <w:pPr>
        <w:pStyle w:val="ListParagraph"/>
        <w:keepNext/>
        <w:numPr>
          <w:ilvl w:val="0"/>
          <w:numId w:val="4"/>
        </w:numPr>
      </w:pPr>
      <w:r>
        <w:t xml:space="preserve">Податків для найбагатших  (1) </w:t>
      </w:r>
    </w:p>
    <w:p w14:paraId="7CAC82BC" w14:textId="77777777" w:rsidR="00786B0A" w:rsidRDefault="00FC6287">
      <w:pPr>
        <w:pStyle w:val="ListParagraph"/>
        <w:keepNext/>
        <w:numPr>
          <w:ilvl w:val="0"/>
          <w:numId w:val="4"/>
        </w:numPr>
      </w:pPr>
      <w:r>
        <w:t xml:space="preserve">Збільшення ПДВ (податок на додану вартість)  (7) </w:t>
      </w:r>
    </w:p>
    <w:p w14:paraId="01205C9D" w14:textId="77777777" w:rsidR="00786B0A" w:rsidRDefault="00FC6287">
      <w:pPr>
        <w:pStyle w:val="ListParagraph"/>
        <w:keepNext/>
        <w:numPr>
          <w:ilvl w:val="0"/>
          <w:numId w:val="4"/>
        </w:numPr>
      </w:pPr>
      <w:r>
        <w:t xml:space="preserve">Скорочення соціальних витрат  (4) </w:t>
      </w:r>
    </w:p>
    <w:p w14:paraId="518D9F51" w14:textId="77777777" w:rsidR="00786B0A" w:rsidRDefault="00FC6287">
      <w:pPr>
        <w:pStyle w:val="ListParagraph"/>
        <w:keepNext/>
        <w:numPr>
          <w:ilvl w:val="0"/>
          <w:numId w:val="4"/>
        </w:numPr>
      </w:pPr>
      <w:r>
        <w:t xml:space="preserve">Не знаю  (6) </w:t>
      </w:r>
    </w:p>
    <w:p w14:paraId="4125CDAE" w14:textId="77777777" w:rsidR="00786B0A" w:rsidRDefault="00786B0A"/>
    <w:p w14:paraId="625056B0" w14:textId="77777777" w:rsidR="00786B0A" w:rsidRDefault="00FC6287">
      <w:pPr>
        <w:pStyle w:val="BlockEndLabel"/>
      </w:pPr>
      <w:r>
        <w:t>End of Block: Treatment feedback: policy</w:t>
      </w:r>
    </w:p>
    <w:p w14:paraId="3F1A8CE8" w14:textId="77777777" w:rsidR="00786B0A" w:rsidRDefault="00786B0A">
      <w:pPr>
        <w:pStyle w:val="BlockSeparator"/>
      </w:pPr>
    </w:p>
    <w:p w14:paraId="789C7A7E" w14:textId="77777777" w:rsidR="00786B0A" w:rsidRDefault="00FC6287">
      <w:pPr>
        <w:pStyle w:val="BlockStartLabel"/>
      </w:pPr>
      <w:r>
        <w:t>Start of Block: Climate knowledge</w:t>
      </w:r>
    </w:p>
    <w:p w14:paraId="2614284A" w14:textId="77777777" w:rsidR="00786B0A" w:rsidRDefault="00786B0A"/>
    <w:p w14:paraId="6E5A63BD" w14:textId="77777777" w:rsidR="00786B0A" w:rsidRDefault="00FC6287">
      <w:pPr>
        <w:keepNext/>
      </w:pPr>
      <w:r>
        <w:t xml:space="preserve">Q13.1 </w:t>
      </w:r>
      <w:proofErr w:type="gramStart"/>
      <w:r>
        <w:t>How</w:t>
      </w:r>
      <w:proofErr w:type="gramEnd"/>
      <w:r>
        <w:t xml:space="preserve"> often do you think or talk with people about climate change?</w:t>
      </w:r>
    </w:p>
    <w:p w14:paraId="1CB14718" w14:textId="77777777" w:rsidR="00786B0A" w:rsidRDefault="00FC6287">
      <w:pPr>
        <w:pStyle w:val="ListParagraph"/>
        <w:keepNext/>
        <w:numPr>
          <w:ilvl w:val="0"/>
          <w:numId w:val="4"/>
        </w:numPr>
      </w:pPr>
      <w:r>
        <w:t xml:space="preserve">Almost never  (2) </w:t>
      </w:r>
    </w:p>
    <w:p w14:paraId="580119E4" w14:textId="77777777" w:rsidR="00786B0A" w:rsidRDefault="00FC6287">
      <w:pPr>
        <w:pStyle w:val="ListParagraph"/>
        <w:keepNext/>
        <w:numPr>
          <w:ilvl w:val="0"/>
          <w:numId w:val="4"/>
        </w:numPr>
      </w:pPr>
      <w:r>
        <w:t xml:space="preserve">Several times a year  (3) </w:t>
      </w:r>
    </w:p>
    <w:p w14:paraId="3D4B262E" w14:textId="77777777" w:rsidR="00786B0A" w:rsidRDefault="00FC6287">
      <w:pPr>
        <w:pStyle w:val="ListParagraph"/>
        <w:keepNext/>
        <w:numPr>
          <w:ilvl w:val="0"/>
          <w:numId w:val="4"/>
        </w:numPr>
      </w:pPr>
      <w:r>
        <w:t xml:space="preserve">Several times a month  (4) </w:t>
      </w:r>
    </w:p>
    <w:p w14:paraId="07049133" w14:textId="77777777" w:rsidR="00786B0A" w:rsidRDefault="00786B0A"/>
    <w:p w14:paraId="554306E0" w14:textId="77777777" w:rsidR="00786B0A" w:rsidRDefault="00FC6287">
      <w:pPr>
        <w:keepNext/>
      </w:pPr>
      <w:r>
        <w:lastRenderedPageBreak/>
        <w:t>Q13.1 Як часто ви розмовляєте з іншими про кліматичні зміни?</w:t>
      </w:r>
    </w:p>
    <w:p w14:paraId="076BA5CE" w14:textId="77777777" w:rsidR="00786B0A" w:rsidRDefault="00FC6287">
      <w:pPr>
        <w:pStyle w:val="ListParagraph"/>
        <w:keepNext/>
        <w:numPr>
          <w:ilvl w:val="0"/>
          <w:numId w:val="4"/>
        </w:numPr>
      </w:pPr>
      <w:r>
        <w:t xml:space="preserve">Майже ніколи  (2) </w:t>
      </w:r>
    </w:p>
    <w:p w14:paraId="47C48EED" w14:textId="77777777" w:rsidR="00786B0A" w:rsidRDefault="00FC6287">
      <w:pPr>
        <w:pStyle w:val="ListParagraph"/>
        <w:keepNext/>
        <w:numPr>
          <w:ilvl w:val="0"/>
          <w:numId w:val="4"/>
        </w:numPr>
      </w:pPr>
      <w:r>
        <w:t xml:space="preserve">Декілька разів на рік  (3) </w:t>
      </w:r>
    </w:p>
    <w:p w14:paraId="5AABF1B0" w14:textId="77777777" w:rsidR="00786B0A" w:rsidRDefault="00FC6287">
      <w:pPr>
        <w:pStyle w:val="ListParagraph"/>
        <w:keepNext/>
        <w:numPr>
          <w:ilvl w:val="0"/>
          <w:numId w:val="4"/>
        </w:numPr>
      </w:pPr>
      <w:r>
        <w:t xml:space="preserve">Декілька разів на місяць  (4) </w:t>
      </w:r>
    </w:p>
    <w:p w14:paraId="1163D3BE" w14:textId="77777777" w:rsidR="00786B0A" w:rsidRDefault="00786B0A"/>
    <w:p w14:paraId="3DBEDB98" w14:textId="77777777" w:rsidR="00786B0A" w:rsidRDefault="00786B0A">
      <w:pPr>
        <w:pStyle w:val="QuestionSeparator"/>
      </w:pPr>
    </w:p>
    <w:p w14:paraId="5DFB1934" w14:textId="77777777" w:rsidR="00786B0A" w:rsidRDefault="00786B0A"/>
    <w:p w14:paraId="0502C892" w14:textId="77777777" w:rsidR="00786B0A" w:rsidRDefault="00FC6287">
      <w:pPr>
        <w:keepNext/>
      </w:pPr>
      <w:r>
        <w:t>Q13.2 In your opinion, is climate change real?</w:t>
      </w:r>
    </w:p>
    <w:p w14:paraId="56D532FF" w14:textId="77777777" w:rsidR="00786B0A" w:rsidRDefault="00FC6287">
      <w:pPr>
        <w:pStyle w:val="ListParagraph"/>
        <w:keepNext/>
        <w:numPr>
          <w:ilvl w:val="0"/>
          <w:numId w:val="4"/>
        </w:numPr>
      </w:pPr>
      <w:r>
        <w:t xml:space="preserve">Yes  (1) </w:t>
      </w:r>
    </w:p>
    <w:p w14:paraId="4C12560D" w14:textId="77777777" w:rsidR="00786B0A" w:rsidRDefault="00FC6287">
      <w:pPr>
        <w:pStyle w:val="ListParagraph"/>
        <w:keepNext/>
        <w:numPr>
          <w:ilvl w:val="0"/>
          <w:numId w:val="4"/>
        </w:numPr>
      </w:pPr>
      <w:r>
        <w:t xml:space="preserve">No  (2) </w:t>
      </w:r>
    </w:p>
    <w:p w14:paraId="767BFC66" w14:textId="77777777" w:rsidR="00786B0A" w:rsidRDefault="00786B0A"/>
    <w:p w14:paraId="0D8EC06E" w14:textId="77777777" w:rsidR="00786B0A" w:rsidRDefault="00FC6287">
      <w:pPr>
        <w:keepNext/>
      </w:pPr>
      <w:r>
        <w:t>Q13.2 На Вашу думку, чі кліматичні зміни існують?</w:t>
      </w:r>
    </w:p>
    <w:p w14:paraId="3878FAAD" w14:textId="77777777" w:rsidR="00786B0A" w:rsidRDefault="00FC6287">
      <w:pPr>
        <w:pStyle w:val="ListParagraph"/>
        <w:keepNext/>
        <w:numPr>
          <w:ilvl w:val="0"/>
          <w:numId w:val="4"/>
        </w:numPr>
      </w:pPr>
      <w:r>
        <w:t xml:space="preserve">Так  (1) </w:t>
      </w:r>
    </w:p>
    <w:p w14:paraId="143599F7" w14:textId="77777777" w:rsidR="00786B0A" w:rsidRDefault="00FC6287">
      <w:pPr>
        <w:pStyle w:val="ListParagraph"/>
        <w:keepNext/>
        <w:numPr>
          <w:ilvl w:val="0"/>
          <w:numId w:val="4"/>
        </w:numPr>
      </w:pPr>
      <w:r>
        <w:t xml:space="preserve">Ні  (2) </w:t>
      </w:r>
    </w:p>
    <w:p w14:paraId="67604769" w14:textId="77777777" w:rsidR="00786B0A" w:rsidRDefault="00786B0A"/>
    <w:p w14:paraId="73A06733" w14:textId="77777777" w:rsidR="00786B0A" w:rsidRDefault="00786B0A">
      <w:pPr>
        <w:pStyle w:val="QuestionSeparator"/>
      </w:pPr>
    </w:p>
    <w:p w14:paraId="6BA40A7B" w14:textId="77777777" w:rsidR="00786B0A" w:rsidRDefault="00FC6287">
      <w:pPr>
        <w:pStyle w:val="QDisplayLogic"/>
        <w:keepNext/>
      </w:pPr>
      <w:r>
        <w:t>Display This Question:</w:t>
      </w:r>
    </w:p>
    <w:p w14:paraId="0F3313BD" w14:textId="77777777" w:rsidR="00786B0A" w:rsidRDefault="00FC6287">
      <w:pPr>
        <w:pStyle w:val="QDisplayLogic"/>
        <w:keepNext/>
        <w:ind w:firstLine="400"/>
      </w:pPr>
      <w:r>
        <w:t>If In your opinion, is climate change real? = Yes</w:t>
      </w:r>
    </w:p>
    <w:p w14:paraId="3588E14C" w14:textId="77777777" w:rsidR="00786B0A" w:rsidRDefault="00786B0A"/>
    <w:p w14:paraId="5F37FDD2" w14:textId="77777777" w:rsidR="00786B0A" w:rsidRDefault="00FC6287">
      <w:pPr>
        <w:keepNext/>
      </w:pPr>
      <w:r>
        <w:t xml:space="preserve">Q13.3 </w:t>
      </w:r>
      <w:proofErr w:type="gramStart"/>
      <w:r>
        <w:t>What</w:t>
      </w:r>
      <w:proofErr w:type="gramEnd"/>
      <w:r>
        <w:t xml:space="preserve"> part of climate change do you think is due to human activity?</w:t>
      </w:r>
    </w:p>
    <w:p w14:paraId="021139A2" w14:textId="77777777" w:rsidR="00786B0A" w:rsidRDefault="00FC6287">
      <w:pPr>
        <w:pStyle w:val="ListParagraph"/>
        <w:keepNext/>
        <w:numPr>
          <w:ilvl w:val="0"/>
          <w:numId w:val="4"/>
        </w:numPr>
      </w:pPr>
      <w:r>
        <w:t xml:space="preserve">None  (0) </w:t>
      </w:r>
    </w:p>
    <w:p w14:paraId="69DCB53F" w14:textId="77777777" w:rsidR="00786B0A" w:rsidRDefault="00FC6287">
      <w:pPr>
        <w:pStyle w:val="ListParagraph"/>
        <w:keepNext/>
        <w:numPr>
          <w:ilvl w:val="0"/>
          <w:numId w:val="4"/>
        </w:numPr>
      </w:pPr>
      <w:r>
        <w:t xml:space="preserve">A little  (11) </w:t>
      </w:r>
    </w:p>
    <w:p w14:paraId="532210F9" w14:textId="77777777" w:rsidR="00786B0A" w:rsidRDefault="00FC6287">
      <w:pPr>
        <w:pStyle w:val="ListParagraph"/>
        <w:keepNext/>
        <w:numPr>
          <w:ilvl w:val="0"/>
          <w:numId w:val="4"/>
        </w:numPr>
      </w:pPr>
      <w:r>
        <w:t xml:space="preserve">Some  (12) </w:t>
      </w:r>
    </w:p>
    <w:p w14:paraId="5CF1FE31" w14:textId="77777777" w:rsidR="00786B0A" w:rsidRDefault="00FC6287">
      <w:pPr>
        <w:pStyle w:val="ListParagraph"/>
        <w:keepNext/>
        <w:numPr>
          <w:ilvl w:val="0"/>
          <w:numId w:val="4"/>
        </w:numPr>
      </w:pPr>
      <w:r>
        <w:t xml:space="preserve">A lot  (13) </w:t>
      </w:r>
    </w:p>
    <w:p w14:paraId="4AB1808E" w14:textId="77777777" w:rsidR="00786B0A" w:rsidRDefault="00FC6287">
      <w:pPr>
        <w:pStyle w:val="ListParagraph"/>
        <w:keepNext/>
        <w:numPr>
          <w:ilvl w:val="0"/>
          <w:numId w:val="4"/>
        </w:numPr>
      </w:pPr>
      <w:r>
        <w:t xml:space="preserve">Most  (14) </w:t>
      </w:r>
    </w:p>
    <w:p w14:paraId="169DB0DD" w14:textId="77777777" w:rsidR="00786B0A" w:rsidRDefault="00786B0A"/>
    <w:p w14:paraId="3A96C9A1" w14:textId="77777777" w:rsidR="00786B0A" w:rsidRDefault="00FC6287">
      <w:pPr>
        <w:keepNext/>
      </w:pPr>
      <w:r>
        <w:lastRenderedPageBreak/>
        <w:t>Q13.3 Як сильно діяльність людства впливає на зміни в кліматі?</w:t>
      </w:r>
    </w:p>
    <w:p w14:paraId="45C1F9EF" w14:textId="77777777" w:rsidR="00786B0A" w:rsidRDefault="00FC6287">
      <w:pPr>
        <w:pStyle w:val="ListParagraph"/>
        <w:keepNext/>
        <w:numPr>
          <w:ilvl w:val="0"/>
          <w:numId w:val="4"/>
        </w:numPr>
      </w:pPr>
      <w:r>
        <w:t xml:space="preserve">Ніяк  (0) </w:t>
      </w:r>
    </w:p>
    <w:p w14:paraId="3D9E1480" w14:textId="77777777" w:rsidR="00786B0A" w:rsidRDefault="00FC6287">
      <w:pPr>
        <w:pStyle w:val="ListParagraph"/>
        <w:keepNext/>
        <w:numPr>
          <w:ilvl w:val="0"/>
          <w:numId w:val="4"/>
        </w:numPr>
      </w:pPr>
      <w:r>
        <w:t xml:space="preserve">Трохи  (11) </w:t>
      </w:r>
    </w:p>
    <w:p w14:paraId="748541B2" w14:textId="77777777" w:rsidR="00786B0A" w:rsidRDefault="00FC6287">
      <w:pPr>
        <w:pStyle w:val="ListParagraph"/>
        <w:keepNext/>
        <w:numPr>
          <w:ilvl w:val="0"/>
          <w:numId w:val="4"/>
        </w:numPr>
      </w:pPr>
      <w:r>
        <w:t xml:space="preserve">Середнє  (12) </w:t>
      </w:r>
    </w:p>
    <w:p w14:paraId="373649A4" w14:textId="77777777" w:rsidR="00786B0A" w:rsidRDefault="00FC6287">
      <w:pPr>
        <w:pStyle w:val="ListParagraph"/>
        <w:keepNext/>
        <w:numPr>
          <w:ilvl w:val="0"/>
          <w:numId w:val="4"/>
        </w:numPr>
      </w:pPr>
      <w:r>
        <w:t xml:space="preserve">Сильно  (13) </w:t>
      </w:r>
    </w:p>
    <w:p w14:paraId="38B3FBB6" w14:textId="77777777" w:rsidR="00786B0A" w:rsidRDefault="00FC6287">
      <w:pPr>
        <w:pStyle w:val="ListParagraph"/>
        <w:keepNext/>
        <w:numPr>
          <w:ilvl w:val="0"/>
          <w:numId w:val="4"/>
        </w:numPr>
      </w:pPr>
      <w:r>
        <w:t xml:space="preserve">Дуже відчутно  (14) </w:t>
      </w:r>
    </w:p>
    <w:p w14:paraId="6BCC3481" w14:textId="77777777" w:rsidR="00786B0A" w:rsidRDefault="00786B0A"/>
    <w:p w14:paraId="14072C55" w14:textId="77777777" w:rsidR="00786B0A" w:rsidRDefault="00786B0A">
      <w:pPr>
        <w:pStyle w:val="QuestionSeparator"/>
      </w:pPr>
    </w:p>
    <w:p w14:paraId="723C68E8" w14:textId="77777777" w:rsidR="00786B0A" w:rsidRDefault="00786B0A"/>
    <w:p w14:paraId="129176AF" w14:textId="77777777" w:rsidR="00786B0A" w:rsidRDefault="00FC6287">
      <w:pPr>
        <w:keepNext/>
      </w:pPr>
      <w:r>
        <w:t>Q13.4 Do you agree or disagree with the following statement: "Climate change is an important problem."</w:t>
      </w:r>
    </w:p>
    <w:p w14:paraId="7182C85A" w14:textId="77777777" w:rsidR="00786B0A" w:rsidRDefault="00FC6287">
      <w:pPr>
        <w:pStyle w:val="ListParagraph"/>
        <w:keepNext/>
        <w:numPr>
          <w:ilvl w:val="0"/>
          <w:numId w:val="4"/>
        </w:numPr>
      </w:pPr>
      <w:r>
        <w:t xml:space="preserve">Strongly disagree  (0) </w:t>
      </w:r>
    </w:p>
    <w:p w14:paraId="414D080D" w14:textId="77777777" w:rsidR="00786B0A" w:rsidRDefault="00FC6287">
      <w:pPr>
        <w:pStyle w:val="ListParagraph"/>
        <w:keepNext/>
        <w:numPr>
          <w:ilvl w:val="0"/>
          <w:numId w:val="4"/>
        </w:numPr>
      </w:pPr>
      <w:r>
        <w:t xml:space="preserve">Somewhat disagree  (1) </w:t>
      </w:r>
    </w:p>
    <w:p w14:paraId="433AAF2B" w14:textId="77777777" w:rsidR="00786B0A" w:rsidRDefault="00FC6287">
      <w:pPr>
        <w:pStyle w:val="ListParagraph"/>
        <w:keepNext/>
        <w:numPr>
          <w:ilvl w:val="0"/>
          <w:numId w:val="4"/>
        </w:numPr>
      </w:pPr>
      <w:r>
        <w:t xml:space="preserve">Neither agree nor disagree  (2) </w:t>
      </w:r>
    </w:p>
    <w:p w14:paraId="3D5ED34C" w14:textId="77777777" w:rsidR="00786B0A" w:rsidRDefault="00FC6287">
      <w:pPr>
        <w:pStyle w:val="ListParagraph"/>
        <w:keepNext/>
        <w:numPr>
          <w:ilvl w:val="0"/>
          <w:numId w:val="4"/>
        </w:numPr>
      </w:pPr>
      <w:r>
        <w:t xml:space="preserve">Somewhat agree  (3) </w:t>
      </w:r>
    </w:p>
    <w:p w14:paraId="79DCD9CE" w14:textId="77777777" w:rsidR="00786B0A" w:rsidRDefault="00FC6287">
      <w:pPr>
        <w:pStyle w:val="ListParagraph"/>
        <w:keepNext/>
        <w:numPr>
          <w:ilvl w:val="0"/>
          <w:numId w:val="4"/>
        </w:numPr>
      </w:pPr>
      <w:r>
        <w:t xml:space="preserve">Strongly agree  (4) </w:t>
      </w:r>
    </w:p>
    <w:p w14:paraId="289CB3D1" w14:textId="77777777" w:rsidR="00786B0A" w:rsidRDefault="00786B0A"/>
    <w:p w14:paraId="1EAB15B2" w14:textId="77777777" w:rsidR="00786B0A" w:rsidRDefault="00FC6287">
      <w:pPr>
        <w:keepNext/>
      </w:pPr>
      <w:r>
        <w:t>Q13.4 Ви погоджуєтесь Ви з наступним твердженням: "Кліматичні зміни є серйозною проблемою."</w:t>
      </w:r>
    </w:p>
    <w:p w14:paraId="246C0D0E" w14:textId="77777777" w:rsidR="00786B0A" w:rsidRDefault="00FC6287">
      <w:pPr>
        <w:pStyle w:val="ListParagraph"/>
        <w:keepNext/>
        <w:numPr>
          <w:ilvl w:val="0"/>
          <w:numId w:val="4"/>
        </w:numPr>
      </w:pPr>
      <w:r>
        <w:t xml:space="preserve">Категорично не згоден(а)  (0) </w:t>
      </w:r>
    </w:p>
    <w:p w14:paraId="603D9F2F" w14:textId="77777777" w:rsidR="00786B0A" w:rsidRDefault="00FC6287">
      <w:pPr>
        <w:pStyle w:val="ListParagraph"/>
        <w:keepNext/>
        <w:numPr>
          <w:ilvl w:val="0"/>
          <w:numId w:val="4"/>
        </w:numPr>
      </w:pPr>
      <w:r>
        <w:t xml:space="preserve">Дещо не згоден(а)  (1) </w:t>
      </w:r>
    </w:p>
    <w:p w14:paraId="3710CAC1" w14:textId="77777777" w:rsidR="00786B0A" w:rsidRDefault="00FC6287">
      <w:pPr>
        <w:pStyle w:val="ListParagraph"/>
        <w:keepNext/>
        <w:numPr>
          <w:ilvl w:val="0"/>
          <w:numId w:val="4"/>
        </w:numPr>
      </w:pPr>
      <w:r>
        <w:t xml:space="preserve">Не можу погодитися, та навпаки  (2) </w:t>
      </w:r>
    </w:p>
    <w:p w14:paraId="1A3F318C" w14:textId="77777777" w:rsidR="00786B0A" w:rsidRDefault="00FC6287">
      <w:pPr>
        <w:pStyle w:val="ListParagraph"/>
        <w:keepNext/>
        <w:numPr>
          <w:ilvl w:val="0"/>
          <w:numId w:val="4"/>
        </w:numPr>
      </w:pPr>
      <w:r>
        <w:t xml:space="preserve">Дещо згоден(а)  (3) </w:t>
      </w:r>
    </w:p>
    <w:p w14:paraId="055C7CC3" w14:textId="77777777" w:rsidR="00786B0A" w:rsidRDefault="00FC6287">
      <w:pPr>
        <w:pStyle w:val="ListParagraph"/>
        <w:keepNext/>
        <w:numPr>
          <w:ilvl w:val="0"/>
          <w:numId w:val="4"/>
        </w:numPr>
      </w:pPr>
      <w:r>
        <w:t xml:space="preserve">Абсолютно згоден(а)  (4) </w:t>
      </w:r>
    </w:p>
    <w:p w14:paraId="482B0175" w14:textId="77777777" w:rsidR="00786B0A" w:rsidRDefault="00786B0A"/>
    <w:p w14:paraId="34E3BD52" w14:textId="77777777" w:rsidR="00786B0A" w:rsidRDefault="00786B0A">
      <w:pPr>
        <w:pStyle w:val="QuestionSeparator"/>
      </w:pPr>
    </w:p>
    <w:p w14:paraId="1FE2C822" w14:textId="77777777" w:rsidR="00786B0A" w:rsidRDefault="00786B0A"/>
    <w:p w14:paraId="5A2495EB" w14:textId="77777777" w:rsidR="00786B0A" w:rsidRDefault="00FC6287">
      <w:pPr>
        <w:keepNext/>
      </w:pPr>
      <w:r>
        <w:t>Q13.5 How knowledgeable do you consider yourself about climate change?</w:t>
      </w:r>
    </w:p>
    <w:p w14:paraId="489842D8" w14:textId="77777777" w:rsidR="00786B0A" w:rsidRDefault="00FC6287">
      <w:pPr>
        <w:pStyle w:val="ListParagraph"/>
        <w:keepNext/>
        <w:numPr>
          <w:ilvl w:val="0"/>
          <w:numId w:val="4"/>
        </w:numPr>
      </w:pPr>
      <w:r>
        <w:t xml:space="preserve">Not at all  (0) </w:t>
      </w:r>
    </w:p>
    <w:p w14:paraId="14493695" w14:textId="77777777" w:rsidR="00786B0A" w:rsidRDefault="00FC6287">
      <w:pPr>
        <w:pStyle w:val="ListParagraph"/>
        <w:keepNext/>
        <w:numPr>
          <w:ilvl w:val="0"/>
          <w:numId w:val="4"/>
        </w:numPr>
      </w:pPr>
      <w:r>
        <w:t xml:space="preserve">A little  (1) </w:t>
      </w:r>
    </w:p>
    <w:p w14:paraId="57BFAB00" w14:textId="77777777" w:rsidR="00786B0A" w:rsidRDefault="00FC6287">
      <w:pPr>
        <w:pStyle w:val="ListParagraph"/>
        <w:keepNext/>
        <w:numPr>
          <w:ilvl w:val="0"/>
          <w:numId w:val="4"/>
        </w:numPr>
      </w:pPr>
      <w:r>
        <w:t xml:space="preserve">Moderately  (2) </w:t>
      </w:r>
    </w:p>
    <w:p w14:paraId="6F0FF3AB" w14:textId="77777777" w:rsidR="00786B0A" w:rsidRDefault="00FC6287">
      <w:pPr>
        <w:pStyle w:val="ListParagraph"/>
        <w:keepNext/>
        <w:numPr>
          <w:ilvl w:val="0"/>
          <w:numId w:val="4"/>
        </w:numPr>
      </w:pPr>
      <w:r>
        <w:t xml:space="preserve">A lot  (3) </w:t>
      </w:r>
    </w:p>
    <w:p w14:paraId="5203CAB3" w14:textId="77777777" w:rsidR="00786B0A" w:rsidRDefault="00FC6287">
      <w:pPr>
        <w:pStyle w:val="ListParagraph"/>
        <w:keepNext/>
        <w:numPr>
          <w:ilvl w:val="0"/>
          <w:numId w:val="4"/>
        </w:numPr>
      </w:pPr>
      <w:r>
        <w:t xml:space="preserve">A great deal  (4) </w:t>
      </w:r>
    </w:p>
    <w:p w14:paraId="76841E4C" w14:textId="77777777" w:rsidR="00786B0A" w:rsidRDefault="00786B0A"/>
    <w:p w14:paraId="458B51AE" w14:textId="77777777" w:rsidR="00786B0A" w:rsidRDefault="00FC6287">
      <w:pPr>
        <w:keepNext/>
      </w:pPr>
      <w:r>
        <w:t>Q13.5 Як багато Ви знаєте про зміни клімату?</w:t>
      </w:r>
    </w:p>
    <w:p w14:paraId="0CC954A9" w14:textId="77777777" w:rsidR="00786B0A" w:rsidRDefault="00FC6287">
      <w:pPr>
        <w:pStyle w:val="ListParagraph"/>
        <w:keepNext/>
        <w:numPr>
          <w:ilvl w:val="0"/>
          <w:numId w:val="4"/>
        </w:numPr>
      </w:pPr>
      <w:r>
        <w:t xml:space="preserve">Нічого  (0) </w:t>
      </w:r>
    </w:p>
    <w:p w14:paraId="22C17FB5" w14:textId="77777777" w:rsidR="00786B0A" w:rsidRDefault="00FC6287">
      <w:pPr>
        <w:pStyle w:val="ListParagraph"/>
        <w:keepNext/>
        <w:numPr>
          <w:ilvl w:val="0"/>
          <w:numId w:val="4"/>
        </w:numPr>
      </w:pPr>
      <w:r>
        <w:t xml:space="preserve">Трохи  (1) </w:t>
      </w:r>
    </w:p>
    <w:p w14:paraId="744D11F3" w14:textId="77777777" w:rsidR="00786B0A" w:rsidRDefault="00FC6287">
      <w:pPr>
        <w:pStyle w:val="ListParagraph"/>
        <w:keepNext/>
        <w:numPr>
          <w:ilvl w:val="0"/>
          <w:numId w:val="4"/>
        </w:numPr>
      </w:pPr>
      <w:r>
        <w:t xml:space="preserve">Дещо знаю  (2) </w:t>
      </w:r>
    </w:p>
    <w:p w14:paraId="4BB69741" w14:textId="77777777" w:rsidR="00786B0A" w:rsidRDefault="00FC6287">
      <w:pPr>
        <w:pStyle w:val="ListParagraph"/>
        <w:keepNext/>
        <w:numPr>
          <w:ilvl w:val="0"/>
          <w:numId w:val="4"/>
        </w:numPr>
      </w:pPr>
      <w:r>
        <w:t xml:space="preserve">Знаю багато  (3) </w:t>
      </w:r>
    </w:p>
    <w:p w14:paraId="36D57BBF" w14:textId="4663FA7C" w:rsidR="00786B0A" w:rsidRDefault="00FC6287">
      <w:pPr>
        <w:pStyle w:val="ListParagraph"/>
        <w:keepNext/>
        <w:numPr>
          <w:ilvl w:val="0"/>
          <w:numId w:val="4"/>
        </w:numPr>
      </w:pPr>
      <w:del w:id="99" w:author="Olena Maslyukivska" w:date="2021-09-15T00:11:00Z">
        <w:r w:rsidDel="008A6222">
          <w:delText xml:space="preserve">Майже </w:delText>
        </w:r>
      </w:del>
      <w:ins w:id="100" w:author="Olena Maslyukivska" w:date="2021-09-15T00:11:00Z">
        <w:r w:rsidR="008A6222">
          <w:rPr>
            <w:lang w:val="uk-UA"/>
          </w:rPr>
          <w:t>Е</w:t>
        </w:r>
      </w:ins>
      <w:del w:id="101" w:author="Olena Maslyukivska" w:date="2021-09-15T00:11:00Z">
        <w:r w:rsidDel="008A6222">
          <w:delText>е</w:delText>
        </w:r>
      </w:del>
      <w:r>
        <w:t xml:space="preserve">ксперт  (4) </w:t>
      </w:r>
    </w:p>
    <w:p w14:paraId="36F90DC7" w14:textId="77777777" w:rsidR="00786B0A" w:rsidRDefault="00786B0A"/>
    <w:p w14:paraId="0B925866" w14:textId="77777777" w:rsidR="00786B0A" w:rsidRDefault="00786B0A">
      <w:pPr>
        <w:pStyle w:val="QuestionSeparator"/>
      </w:pPr>
    </w:p>
    <w:p w14:paraId="0855F103" w14:textId="77777777" w:rsidR="00786B0A" w:rsidRDefault="00786B0A"/>
    <w:p w14:paraId="640BBD28" w14:textId="77777777" w:rsidR="00786B0A" w:rsidRDefault="00FC6287">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316482CC" w14:textId="77777777" w:rsidR="00786B0A" w:rsidRDefault="00FC6287">
      <w:pPr>
        <w:pStyle w:val="ListParagraph"/>
        <w:keepNext/>
        <w:numPr>
          <w:ilvl w:val="0"/>
          <w:numId w:val="2"/>
        </w:numPr>
      </w:pPr>
      <w:r>
        <w:t xml:space="preserve">CO2  (1) </w:t>
      </w:r>
    </w:p>
    <w:p w14:paraId="77FA88B9" w14:textId="77777777" w:rsidR="00786B0A" w:rsidRDefault="00FC6287">
      <w:pPr>
        <w:pStyle w:val="ListParagraph"/>
        <w:keepNext/>
        <w:numPr>
          <w:ilvl w:val="0"/>
          <w:numId w:val="2"/>
        </w:numPr>
      </w:pPr>
      <w:r>
        <w:t xml:space="preserve">Hydrogen  (2) </w:t>
      </w:r>
    </w:p>
    <w:p w14:paraId="615C1F62" w14:textId="77777777" w:rsidR="00786B0A" w:rsidRDefault="00FC6287">
      <w:pPr>
        <w:pStyle w:val="ListParagraph"/>
        <w:keepNext/>
        <w:numPr>
          <w:ilvl w:val="0"/>
          <w:numId w:val="2"/>
        </w:numPr>
      </w:pPr>
      <w:r>
        <w:t xml:space="preserve">Methane  (3) </w:t>
      </w:r>
    </w:p>
    <w:p w14:paraId="262CEE4F" w14:textId="77777777" w:rsidR="00786B0A" w:rsidRDefault="00FC6287">
      <w:pPr>
        <w:pStyle w:val="ListParagraph"/>
        <w:keepNext/>
        <w:numPr>
          <w:ilvl w:val="0"/>
          <w:numId w:val="2"/>
        </w:numPr>
      </w:pPr>
      <w:r>
        <w:t xml:space="preserve">Particulate matter  (4) </w:t>
      </w:r>
    </w:p>
    <w:p w14:paraId="24BF2245" w14:textId="77777777" w:rsidR="00786B0A" w:rsidRDefault="00786B0A"/>
    <w:p w14:paraId="5392752D" w14:textId="77777777" w:rsidR="00786B0A" w:rsidRDefault="00FC6287">
      <w:pPr>
        <w:keepNext/>
      </w:pPr>
      <w:r>
        <w:lastRenderedPageBreak/>
        <w:t>Q13.7 Парникові гази - це гази, які затримують тепло в атмосфері і збільшують температуру на повехні Землі, викликаючи зміну клімату. Зокрема, при спалюванні викопного палива та сільськогосподарському виробництві також виділяються парникові гази.   Які з перелічених елементів сприяють зміні клімату? (Можливі декілька відповідей)</w:t>
      </w:r>
    </w:p>
    <w:p w14:paraId="34A61D75" w14:textId="77777777" w:rsidR="00786B0A" w:rsidRDefault="00FC6287">
      <w:pPr>
        <w:pStyle w:val="ListParagraph"/>
        <w:keepNext/>
        <w:numPr>
          <w:ilvl w:val="0"/>
          <w:numId w:val="2"/>
        </w:numPr>
      </w:pPr>
      <w:r>
        <w:t xml:space="preserve">CO2  (1) </w:t>
      </w:r>
    </w:p>
    <w:p w14:paraId="63C4F0BC" w14:textId="77777777" w:rsidR="00786B0A" w:rsidRDefault="00FC6287">
      <w:pPr>
        <w:pStyle w:val="ListParagraph"/>
        <w:keepNext/>
        <w:numPr>
          <w:ilvl w:val="0"/>
          <w:numId w:val="2"/>
        </w:numPr>
      </w:pPr>
      <w:r>
        <w:t xml:space="preserve">Водень  (2) </w:t>
      </w:r>
    </w:p>
    <w:p w14:paraId="15545755" w14:textId="77777777" w:rsidR="00786B0A" w:rsidRDefault="00FC6287">
      <w:pPr>
        <w:pStyle w:val="ListParagraph"/>
        <w:keepNext/>
        <w:numPr>
          <w:ilvl w:val="0"/>
          <w:numId w:val="2"/>
        </w:numPr>
      </w:pPr>
      <w:r>
        <w:t xml:space="preserve">Метан  (3) </w:t>
      </w:r>
    </w:p>
    <w:p w14:paraId="5FA71518" w14:textId="77777777" w:rsidR="00786B0A" w:rsidRDefault="00FC6287">
      <w:pPr>
        <w:pStyle w:val="ListParagraph"/>
        <w:keepNext/>
        <w:numPr>
          <w:ilvl w:val="0"/>
          <w:numId w:val="2"/>
        </w:numPr>
      </w:pPr>
      <w:r>
        <w:t xml:space="preserve">Тверді частинки в атмосфері  (4) </w:t>
      </w:r>
    </w:p>
    <w:p w14:paraId="27E122EB" w14:textId="77777777" w:rsidR="00786B0A" w:rsidRDefault="00786B0A"/>
    <w:p w14:paraId="03056C1D" w14:textId="77777777" w:rsidR="00786B0A" w:rsidRDefault="00786B0A">
      <w:pPr>
        <w:pStyle w:val="QuestionSeparator"/>
      </w:pPr>
    </w:p>
    <w:p w14:paraId="021146BE" w14:textId="77777777" w:rsidR="00786B0A" w:rsidRDefault="00786B0A"/>
    <w:p w14:paraId="6BD38EF6" w14:textId="77777777" w:rsidR="00786B0A" w:rsidRDefault="00FC6287">
      <w:pPr>
        <w:keepNext/>
      </w:pPr>
      <w:r>
        <w:t>Q13.8 Do you think that cutting global greenhouse gas emissions by half would be sufficient to eventually stop temperatures from rising? </w:t>
      </w:r>
    </w:p>
    <w:p w14:paraId="2E205D16" w14:textId="77777777" w:rsidR="00786B0A" w:rsidRDefault="00FC6287">
      <w:pPr>
        <w:pStyle w:val="ListParagraph"/>
        <w:keepNext/>
        <w:numPr>
          <w:ilvl w:val="0"/>
          <w:numId w:val="4"/>
        </w:numPr>
      </w:pPr>
      <w:r>
        <w:t xml:space="preserve">Yes  (5) </w:t>
      </w:r>
    </w:p>
    <w:p w14:paraId="2A9FF294" w14:textId="77777777" w:rsidR="00786B0A" w:rsidRDefault="00FC6287">
      <w:pPr>
        <w:pStyle w:val="ListParagraph"/>
        <w:keepNext/>
        <w:numPr>
          <w:ilvl w:val="0"/>
          <w:numId w:val="4"/>
        </w:numPr>
      </w:pPr>
      <w:r>
        <w:t xml:space="preserve">No  (4) </w:t>
      </w:r>
    </w:p>
    <w:p w14:paraId="5529EC95" w14:textId="77777777" w:rsidR="00786B0A" w:rsidRDefault="00786B0A"/>
    <w:p w14:paraId="446601A5" w14:textId="77777777" w:rsidR="00786B0A" w:rsidRDefault="00FC6287">
      <w:pPr>
        <w:keepNext/>
      </w:pPr>
      <w:r>
        <w:t>Q13.8 На Вашу думку, чи було б достатньо глобального скорочення викиду парникових газів наполовину, щоб врешті-решт припинити підвищення температури?</w:t>
      </w:r>
    </w:p>
    <w:p w14:paraId="1859F7E7" w14:textId="77777777" w:rsidR="00786B0A" w:rsidRDefault="00FC6287">
      <w:pPr>
        <w:pStyle w:val="ListParagraph"/>
        <w:keepNext/>
        <w:numPr>
          <w:ilvl w:val="0"/>
          <w:numId w:val="4"/>
        </w:numPr>
      </w:pPr>
      <w:r>
        <w:t xml:space="preserve">Так  (5) </w:t>
      </w:r>
    </w:p>
    <w:p w14:paraId="4E880E0B" w14:textId="77777777" w:rsidR="00786B0A" w:rsidRDefault="00FC6287">
      <w:pPr>
        <w:pStyle w:val="ListParagraph"/>
        <w:keepNext/>
        <w:numPr>
          <w:ilvl w:val="0"/>
          <w:numId w:val="4"/>
        </w:numPr>
      </w:pPr>
      <w:r>
        <w:t xml:space="preserve">Ні  (4) </w:t>
      </w:r>
    </w:p>
    <w:p w14:paraId="548F8D84" w14:textId="77777777" w:rsidR="00786B0A" w:rsidRDefault="00786B0A"/>
    <w:p w14:paraId="2234F2C5" w14:textId="77777777" w:rsidR="00786B0A" w:rsidRDefault="00786B0A">
      <w:pPr>
        <w:pStyle w:val="QuestionSeparator"/>
      </w:pPr>
    </w:p>
    <w:p w14:paraId="64524608" w14:textId="77777777" w:rsidR="00786B0A" w:rsidRDefault="00786B0A"/>
    <w:p w14:paraId="43559246" w14:textId="77777777" w:rsidR="00786B0A" w:rsidRDefault="00FC6287">
      <w:pPr>
        <w:keepNext/>
      </w:pPr>
      <w:r>
        <w:t xml:space="preserve">Q13.9 For the next three questions we would like you to rank the items according to the greenhouse gas emissions they emit, to the best of your knowledge (where </w:t>
      </w:r>
      <w:proofErr w:type="gramStart"/>
      <w:r>
        <w:t>1</w:t>
      </w:r>
      <w:proofErr w:type="gramEnd"/>
      <w:r>
        <w:t xml:space="preserve"> is the item that emits the most and 3 the item that emits the least). </w:t>
      </w:r>
      <w:r>
        <w:br/>
      </w:r>
      <w:r>
        <w:br/>
        <w:t xml:space="preserve"> The greenhouse gas emissions of a product are those emitted at all steps involved in its production and distribution.</w:t>
      </w:r>
    </w:p>
    <w:p w14:paraId="44D95A73" w14:textId="77777777" w:rsidR="00786B0A" w:rsidRDefault="00786B0A"/>
    <w:p w14:paraId="616FD181" w14:textId="13BA526E" w:rsidR="00786B0A" w:rsidRDefault="00FC6287">
      <w:pPr>
        <w:keepNext/>
      </w:pPr>
      <w:r>
        <w:t>Q13.9 Для наступних трьох питань ми хочемо щоб Ви, виходячи зі своїх знань, класифікували речі відповідно до викидів ними парникових газів (де 1 - це елемент, який викидає найбільше газів, а 3 - найменше).</w:t>
      </w:r>
      <w:r>
        <w:br/>
      </w:r>
      <w:r>
        <w:br/>
      </w:r>
      <w:del w:id="102" w:author="Olena Maslyukivska" w:date="2021-09-15T00:12:00Z">
        <w:r w:rsidDel="008A6222">
          <w:lastRenderedPageBreak/>
          <w:delText xml:space="preserve">Продуктові </w:delText>
        </w:r>
      </w:del>
      <w:ins w:id="103" w:author="Olena Maslyukivska" w:date="2021-09-15T00:12:00Z">
        <w:r w:rsidR="008A6222">
          <w:rPr>
            <w:lang w:val="uk-UA"/>
          </w:rPr>
          <w:t>В</w:t>
        </w:r>
      </w:ins>
      <w:del w:id="104" w:author="Olena Maslyukivska" w:date="2021-09-15T00:12:00Z">
        <w:r w:rsidDel="008A6222">
          <w:delText>в</w:delText>
        </w:r>
      </w:del>
      <w:r>
        <w:t xml:space="preserve">икиди парникових газів </w:t>
      </w:r>
      <w:ins w:id="105" w:author="Olena Maslyukivska" w:date="2021-09-15T00:12:00Z">
        <w:r w:rsidR="008A6222">
          <w:rPr>
            <w:lang w:val="uk-UA"/>
          </w:rPr>
          <w:t xml:space="preserve">продукту </w:t>
        </w:r>
      </w:ins>
      <w:r>
        <w:t>- це викиди, що утворюються на всіх етапах виробництва та розповсюдження цього продукту.</w:t>
      </w:r>
    </w:p>
    <w:p w14:paraId="19C53900" w14:textId="77777777" w:rsidR="00786B0A" w:rsidRDefault="00786B0A"/>
    <w:p w14:paraId="3E28877F"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2395E566" w14:textId="77777777">
        <w:tc>
          <w:tcPr>
            <w:tcW w:w="50" w:type="dxa"/>
          </w:tcPr>
          <w:p w14:paraId="33E2EC74" w14:textId="77777777" w:rsidR="00786B0A" w:rsidRDefault="00FC6287">
            <w:pPr>
              <w:keepNext/>
            </w:pPr>
            <w:r>
              <w:rPr>
                <w:noProof/>
                <w:lang w:val="en-GB" w:eastAsia="en-GB"/>
              </w:rPr>
              <w:drawing>
                <wp:inline distT="0" distB="0" distL="0" distR="0" wp14:anchorId="6D2123F4" wp14:editId="2B6D48BE">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488E49EE" w14:textId="77777777" w:rsidR="00786B0A" w:rsidRDefault="00786B0A"/>
    <w:p w14:paraId="15B6FB11" w14:textId="77777777" w:rsidR="00786B0A" w:rsidRDefault="00FC6287">
      <w:pPr>
        <w:keepNext/>
      </w:pPr>
      <w:r>
        <w:t xml:space="preserve">Q13.10 </w:t>
      </w:r>
      <w:proofErr w:type="gramStart"/>
      <w:r>
        <w:t>If</w:t>
      </w:r>
      <w:proofErr w:type="gramEnd"/>
      <w:r>
        <w:t xml:space="preserve"> a fami</w:t>
      </w:r>
      <w:r w:rsidR="00D353F8">
        <w:t>ly of 4 travels 500 miles from Lviv to Kyiv</w:t>
      </w:r>
      <w:r>
        <w:t xml:space="preserve">, with which mode of transportation do they emit the most greenhouse gases? </w:t>
      </w:r>
      <w:r>
        <w:br/>
      </w:r>
      <w:r>
        <w:br/>
        <w:t xml:space="preserve"> Please rank the items from </w:t>
      </w:r>
      <w:proofErr w:type="gramStart"/>
      <w:r>
        <w:t>1</w:t>
      </w:r>
      <w:proofErr w:type="gramEnd"/>
      <w:r>
        <w:t xml:space="preserve"> (most) to 3 (least) (by clicking and dragging the items).</w:t>
      </w:r>
    </w:p>
    <w:p w14:paraId="27CA7938" w14:textId="77777777" w:rsidR="00786B0A" w:rsidRDefault="00FC6287">
      <w:pPr>
        <w:pStyle w:val="ListParagraph"/>
        <w:keepNext/>
        <w:ind w:left="0"/>
      </w:pPr>
      <w:r>
        <w:t>______ Car (running on diesel or gasoline) (1)</w:t>
      </w:r>
    </w:p>
    <w:p w14:paraId="1D991C1B" w14:textId="77777777" w:rsidR="00786B0A" w:rsidRDefault="00FC6287">
      <w:pPr>
        <w:pStyle w:val="ListParagraph"/>
        <w:keepNext/>
        <w:ind w:left="0"/>
      </w:pPr>
      <w:r>
        <w:t xml:space="preserve">______ </w:t>
      </w:r>
      <w:del w:id="106" w:author="KRUSE Tobias, ENV/EEI" w:date="2021-08-25T14:46:00Z">
        <w:r w:rsidR="00D353F8" w:rsidDel="00711CB5">
          <w:delText>Train</w:delText>
        </w:r>
        <w:r w:rsidDel="00711CB5">
          <w:delText xml:space="preserve"> </w:delText>
        </w:r>
      </w:del>
      <w:ins w:id="107" w:author="KRUSE Tobias, ENV/EEI" w:date="2021-08-25T14:46:00Z">
        <w:r w:rsidR="00711CB5">
          <w:t xml:space="preserve">Coach </w:t>
        </w:r>
      </w:ins>
      <w:r>
        <w:t>(2)</w:t>
      </w:r>
    </w:p>
    <w:p w14:paraId="15D80B95" w14:textId="77777777" w:rsidR="00786B0A" w:rsidRDefault="00FC6287">
      <w:pPr>
        <w:pStyle w:val="ListParagraph"/>
        <w:keepNext/>
        <w:ind w:left="0"/>
      </w:pPr>
      <w:r>
        <w:t>______ Plane (3)</w:t>
      </w:r>
    </w:p>
    <w:p w14:paraId="1C410974" w14:textId="77777777" w:rsidR="00786B0A" w:rsidRDefault="00786B0A"/>
    <w:p w14:paraId="06147512" w14:textId="45E5C207" w:rsidR="00786B0A" w:rsidRDefault="00FC6287">
      <w:pPr>
        <w:keepNext/>
      </w:pPr>
      <w:r>
        <w:t xml:space="preserve">Q13.10 </w:t>
      </w:r>
      <w:del w:id="108" w:author="Olena Maslyukivska" w:date="2021-09-15T00:13:00Z">
        <w:r w:rsidDel="008A6222">
          <w:delText xml:space="preserve">Людина </w:delText>
        </w:r>
      </w:del>
      <w:ins w:id="109" w:author="Olena Maslyukivska" w:date="2021-09-15T00:13:00Z">
        <w:r w:rsidR="008A6222">
          <w:rPr>
            <w:lang w:val="uk-UA"/>
          </w:rPr>
          <w:t>Якщо родина</w:t>
        </w:r>
        <w:r w:rsidR="008A6222">
          <w:t xml:space="preserve"> </w:t>
        </w:r>
      </w:ins>
      <w:ins w:id="110" w:author="Olena Maslyukivska" w:date="2021-09-15T00:14:00Z">
        <w:r w:rsidR="008A6222">
          <w:rPr>
            <w:lang w:val="uk-UA"/>
          </w:rPr>
          <w:t xml:space="preserve">з 4 осіб </w:t>
        </w:r>
      </w:ins>
      <w:r>
        <w:t xml:space="preserve">подорожує 500 км зі Львова до Києва, </w:t>
      </w:r>
      <w:ins w:id="111" w:author="Olena Maslyukivska" w:date="2021-09-15T00:13:00Z">
        <w:r w:rsidR="008A6222">
          <w:rPr>
            <w:lang w:val="uk-UA"/>
          </w:rPr>
          <w:t>то</w:t>
        </w:r>
      </w:ins>
      <w:ins w:id="112" w:author="Olena Maslyukivska" w:date="2021-09-15T00:14:00Z">
        <w:r w:rsidR="008A6222">
          <w:rPr>
            <w:lang w:val="uk-UA"/>
          </w:rPr>
          <w:t xml:space="preserve"> </w:t>
        </w:r>
      </w:ins>
      <w:r>
        <w:t xml:space="preserve">користуючись яким видом транспорту вона викидатиме найбільше парникових газів? </w:t>
      </w:r>
      <w:r>
        <w:br/>
      </w:r>
      <w:r>
        <w:br/>
      </w:r>
      <w:r>
        <w:br/>
        <w:t>Будь ласка, оцініть елементи від 1 (максимум) до 3 (мінімум) (натиснувши та перетягнувши елементи).</w:t>
      </w:r>
      <w:r>
        <w:br/>
        <w:t xml:space="preserve"> </w:t>
      </w:r>
    </w:p>
    <w:p w14:paraId="59DBE36B" w14:textId="77777777" w:rsidR="00786B0A" w:rsidRDefault="00FC6287">
      <w:pPr>
        <w:pStyle w:val="ListParagraph"/>
        <w:keepNext/>
        <w:ind w:left="0"/>
      </w:pPr>
      <w:r>
        <w:t>______ Машина (що використовує дизельний чи бензиновий двигун) (1)</w:t>
      </w:r>
    </w:p>
    <w:p w14:paraId="63B05C55" w14:textId="77777777" w:rsidR="00786B0A" w:rsidRDefault="00FC6287">
      <w:pPr>
        <w:pStyle w:val="ListParagraph"/>
        <w:keepNext/>
        <w:ind w:left="0"/>
      </w:pPr>
      <w:r>
        <w:t>______ Потяг (2)</w:t>
      </w:r>
    </w:p>
    <w:p w14:paraId="7FD30842" w14:textId="77777777" w:rsidR="00786B0A" w:rsidRDefault="00FC6287">
      <w:pPr>
        <w:pStyle w:val="ListParagraph"/>
        <w:keepNext/>
        <w:ind w:left="0"/>
      </w:pPr>
      <w:r>
        <w:t>______ Літак (3)</w:t>
      </w:r>
    </w:p>
    <w:p w14:paraId="5DF0D4F2" w14:textId="77777777" w:rsidR="00786B0A" w:rsidRDefault="00786B0A"/>
    <w:p w14:paraId="7B262340"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3F2FD05F" w14:textId="77777777">
        <w:tc>
          <w:tcPr>
            <w:tcW w:w="50" w:type="dxa"/>
          </w:tcPr>
          <w:p w14:paraId="01233834" w14:textId="77777777" w:rsidR="00786B0A" w:rsidRDefault="00FC6287">
            <w:pPr>
              <w:keepNext/>
            </w:pPr>
            <w:r>
              <w:rPr>
                <w:noProof/>
                <w:lang w:val="en-GB" w:eastAsia="en-GB"/>
              </w:rPr>
              <w:drawing>
                <wp:inline distT="0" distB="0" distL="0" distR="0" wp14:anchorId="1A8C79AB" wp14:editId="1A244407">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2859B02B" w14:textId="77777777" w:rsidR="00786B0A" w:rsidRDefault="00786B0A"/>
    <w:p w14:paraId="13C836E4" w14:textId="77777777" w:rsidR="00786B0A" w:rsidRDefault="00FC6287">
      <w:pPr>
        <w:keepNext/>
      </w:pPr>
      <w:r>
        <w:t xml:space="preserve">Q13.11 </w:t>
      </w:r>
      <w:proofErr w:type="gramStart"/>
      <w:r>
        <w:t>Which</w:t>
      </w:r>
      <w:proofErr w:type="gramEnd"/>
      <w:r>
        <w:t xml:space="preserve"> dish emits the most greenhouse gases? We consider that each dish weighs 200 g. </w:t>
      </w:r>
      <w:r>
        <w:br/>
      </w:r>
      <w:r>
        <w:br/>
        <w:t xml:space="preserve"> </w:t>
      </w:r>
      <w:proofErr w:type="gramStart"/>
      <w:r>
        <w:rPr>
          <w:i/>
        </w:rPr>
        <w:t>Please</w:t>
      </w:r>
      <w:proofErr w:type="gramEnd"/>
      <w:r>
        <w:rPr>
          <w:i/>
        </w:rPr>
        <w:t xml:space="preserve"> rank the items from 1 (most) to 3 (least) </w:t>
      </w:r>
      <w:r>
        <w:t>(by clicking and dragging the items).</w:t>
      </w:r>
    </w:p>
    <w:p w14:paraId="02EE976F" w14:textId="77777777" w:rsidR="00786B0A" w:rsidRDefault="00FC6287">
      <w:pPr>
        <w:pStyle w:val="ListParagraph"/>
        <w:keepNext/>
        <w:ind w:left="0"/>
      </w:pPr>
      <w:r>
        <w:t xml:space="preserve">______ </w:t>
      </w:r>
      <w:proofErr w:type="gramStart"/>
      <w:r>
        <w:t>A</w:t>
      </w:r>
      <w:proofErr w:type="gramEnd"/>
      <w:r>
        <w:t xml:space="preserve"> beef steak (1)</w:t>
      </w:r>
    </w:p>
    <w:p w14:paraId="16341F32" w14:textId="77777777" w:rsidR="00786B0A" w:rsidRDefault="00FC6287">
      <w:pPr>
        <w:pStyle w:val="ListParagraph"/>
        <w:keepNext/>
        <w:ind w:left="0"/>
      </w:pPr>
      <w:r>
        <w:t xml:space="preserve">______ </w:t>
      </w:r>
      <w:proofErr w:type="gramStart"/>
      <w:r>
        <w:t>One</w:t>
      </w:r>
      <w:proofErr w:type="gramEnd"/>
      <w:r>
        <w:t xml:space="preserve"> serving of pasta (2)</w:t>
      </w:r>
    </w:p>
    <w:p w14:paraId="689D7889" w14:textId="77777777" w:rsidR="00786B0A" w:rsidRDefault="00FC6287">
      <w:pPr>
        <w:pStyle w:val="ListParagraph"/>
        <w:keepNext/>
        <w:ind w:left="0"/>
      </w:pPr>
      <w:r>
        <w:t>______ Chicken wings (3)</w:t>
      </w:r>
    </w:p>
    <w:p w14:paraId="7C261986" w14:textId="77777777" w:rsidR="00786B0A" w:rsidRDefault="00786B0A"/>
    <w:p w14:paraId="5CAE3040" w14:textId="77777777" w:rsidR="00786B0A" w:rsidRDefault="00FC6287">
      <w:pPr>
        <w:keepNext/>
      </w:pPr>
      <w:r>
        <w:t>Q13.11 Яка страва виділяє найбільше парникових газів? Ми вважаємо, що кожна страва важить півкілограма.</w:t>
      </w:r>
      <w:r>
        <w:br/>
      </w:r>
      <w:r>
        <w:br/>
      </w:r>
      <w:r>
        <w:lastRenderedPageBreak/>
        <w:t>Будь ласка, оцініть страви від 1 (максимум) до 3 (мінімум) (натиснувши та перетягнувши елементи).</w:t>
      </w:r>
    </w:p>
    <w:p w14:paraId="217DE9C8" w14:textId="77777777" w:rsidR="00786B0A" w:rsidRDefault="00FC6287">
      <w:pPr>
        <w:pStyle w:val="ListParagraph"/>
        <w:keepNext/>
        <w:ind w:left="0"/>
      </w:pPr>
      <w:r>
        <w:t>______ Стейк з яловичини (1)</w:t>
      </w:r>
    </w:p>
    <w:p w14:paraId="767E7206" w14:textId="77777777" w:rsidR="00786B0A" w:rsidRDefault="00FC6287">
      <w:pPr>
        <w:pStyle w:val="ListParagraph"/>
        <w:keepNext/>
        <w:ind w:left="0"/>
      </w:pPr>
      <w:r>
        <w:t>______ Одна порція макаронів (2)</w:t>
      </w:r>
    </w:p>
    <w:p w14:paraId="6BE93E3F" w14:textId="77777777" w:rsidR="00786B0A" w:rsidRDefault="00FC6287">
      <w:pPr>
        <w:pStyle w:val="ListParagraph"/>
        <w:keepNext/>
        <w:ind w:left="0"/>
      </w:pPr>
      <w:r>
        <w:t>______ Курячі крильця (3)</w:t>
      </w:r>
    </w:p>
    <w:p w14:paraId="6E05F0A5" w14:textId="77777777" w:rsidR="00786B0A" w:rsidRDefault="00786B0A"/>
    <w:p w14:paraId="74EDCA39"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33F05F73" w14:textId="77777777">
        <w:tc>
          <w:tcPr>
            <w:tcW w:w="50" w:type="dxa"/>
          </w:tcPr>
          <w:p w14:paraId="6173D647" w14:textId="77777777" w:rsidR="00786B0A" w:rsidRDefault="00FC6287">
            <w:pPr>
              <w:keepNext/>
            </w:pPr>
            <w:r>
              <w:rPr>
                <w:noProof/>
                <w:lang w:val="en-GB" w:eastAsia="en-GB"/>
              </w:rPr>
              <w:drawing>
                <wp:inline distT="0" distB="0" distL="0" distR="0" wp14:anchorId="7C528F24" wp14:editId="064A46AD">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278A89B5" w14:textId="77777777" w:rsidR="00786B0A" w:rsidRDefault="00786B0A"/>
    <w:p w14:paraId="08D1B0CF" w14:textId="77777777" w:rsidR="00786B0A" w:rsidRDefault="00FC6287">
      <w:pPr>
        <w:keepNext/>
      </w:pPr>
      <w:r>
        <w:t xml:space="preserve">Q13.12 </w:t>
      </w:r>
      <w:proofErr w:type="gramStart"/>
      <w:r>
        <w:t>Which</w:t>
      </w:r>
      <w:proofErr w:type="gramEnd"/>
      <w:r>
        <w:t xml:space="preserve"> source of electric energy emits the most greenhouse gases to provide power for a house? </w:t>
      </w:r>
      <w:r>
        <w:br/>
      </w:r>
      <w:r>
        <w:br/>
        <w:t xml:space="preserve"> </w:t>
      </w:r>
      <w:r>
        <w:rPr>
          <w:i/>
        </w:rPr>
        <w:t xml:space="preserve">Please rank the items from </w:t>
      </w:r>
      <w:proofErr w:type="gramStart"/>
      <w:r>
        <w:rPr>
          <w:i/>
        </w:rPr>
        <w:t>1</w:t>
      </w:r>
      <w:proofErr w:type="gramEnd"/>
      <w:r>
        <w:rPr>
          <w:i/>
        </w:rPr>
        <w:t xml:space="preserve"> (most) to 3 (least) </w:t>
      </w:r>
      <w:r>
        <w:t>(by clicking and dragging the items).</w:t>
      </w:r>
    </w:p>
    <w:p w14:paraId="6F78B6AF" w14:textId="77777777" w:rsidR="00786B0A" w:rsidRDefault="00FC6287">
      <w:pPr>
        <w:pStyle w:val="ListParagraph"/>
        <w:keepNext/>
        <w:ind w:left="0"/>
      </w:pPr>
      <w:r>
        <w:t>______ Gas-fired power plant (1)</w:t>
      </w:r>
    </w:p>
    <w:p w14:paraId="05054E57" w14:textId="77777777" w:rsidR="00786B0A" w:rsidRDefault="00FC6287">
      <w:pPr>
        <w:pStyle w:val="ListParagraph"/>
        <w:keepNext/>
        <w:ind w:left="0"/>
      </w:pPr>
      <w:r>
        <w:t>______ Nuclear power plant (2)</w:t>
      </w:r>
    </w:p>
    <w:p w14:paraId="379B0F56" w14:textId="77777777" w:rsidR="00786B0A" w:rsidRDefault="00FC6287">
      <w:pPr>
        <w:pStyle w:val="ListParagraph"/>
        <w:keepNext/>
        <w:ind w:left="0"/>
      </w:pPr>
      <w:r>
        <w:t>______ Coal-fired power station (3)</w:t>
      </w:r>
    </w:p>
    <w:p w14:paraId="52A824C4" w14:textId="77777777" w:rsidR="00786B0A" w:rsidRDefault="00786B0A"/>
    <w:p w14:paraId="17975AD5" w14:textId="7E286D00" w:rsidR="00786B0A" w:rsidRDefault="00FC6287">
      <w:pPr>
        <w:keepNext/>
      </w:pPr>
      <w:r>
        <w:t xml:space="preserve">Q13.12 Яке джерело електроенергії для </w:t>
      </w:r>
      <w:del w:id="113" w:author="Olena Maslyukivska" w:date="2021-09-15T00:15:00Z">
        <w:r w:rsidDel="00F161CD">
          <w:delText xml:space="preserve">забезпечення </w:delText>
        </w:r>
      </w:del>
      <w:ins w:id="114" w:author="Olena Maslyukivska" w:date="2021-09-15T00:15:00Z">
        <w:r w:rsidR="00F161CD">
          <w:rPr>
            <w:lang w:val="uk-UA"/>
          </w:rPr>
          <w:t xml:space="preserve">будинку </w:t>
        </w:r>
      </w:ins>
      <w:del w:id="115" w:author="Olena Maslyukivska" w:date="2021-09-15T00:15:00Z">
        <w:r w:rsidDel="00F161CD">
          <w:delText xml:space="preserve">домівок </w:delText>
        </w:r>
      </w:del>
      <w:r>
        <w:t xml:space="preserve">виділяє найбільше парникових </w:t>
      </w:r>
      <w:proofErr w:type="gramStart"/>
      <w:r>
        <w:t>газів ?</w:t>
      </w:r>
      <w:proofErr w:type="gramEnd"/>
      <w:r>
        <w:t xml:space="preserve">  </w:t>
      </w:r>
      <w:r>
        <w:br/>
      </w:r>
      <w:r>
        <w:br/>
        <w:t>Будь ласка, оцініть джерела від 1 (максимум) до 3 (мінімум) (натиснувши та перетягнувши елементи).</w:t>
      </w:r>
    </w:p>
    <w:p w14:paraId="248458E0" w14:textId="77777777" w:rsidR="00786B0A" w:rsidRDefault="00FC6287">
      <w:pPr>
        <w:pStyle w:val="ListParagraph"/>
        <w:keepNext/>
        <w:ind w:left="0"/>
      </w:pPr>
      <w:r>
        <w:t>______ Газова електростанція (1)</w:t>
      </w:r>
    </w:p>
    <w:p w14:paraId="04524566" w14:textId="77777777" w:rsidR="00786B0A" w:rsidRDefault="00FC6287">
      <w:pPr>
        <w:pStyle w:val="ListParagraph"/>
        <w:keepNext/>
        <w:ind w:left="0"/>
      </w:pPr>
      <w:r>
        <w:t>______ Атомна електростанція (2)</w:t>
      </w:r>
    </w:p>
    <w:p w14:paraId="633CFA1F" w14:textId="77777777" w:rsidR="00786B0A" w:rsidRDefault="00FC6287">
      <w:pPr>
        <w:pStyle w:val="ListParagraph"/>
        <w:keepNext/>
        <w:ind w:left="0"/>
      </w:pPr>
      <w:r>
        <w:t>______ Вугільна електростанція (3)</w:t>
      </w:r>
    </w:p>
    <w:p w14:paraId="35546D93" w14:textId="77777777" w:rsidR="00786B0A" w:rsidRDefault="00786B0A"/>
    <w:p w14:paraId="02FC72FA"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35E42E2A" w14:textId="77777777">
        <w:tc>
          <w:tcPr>
            <w:tcW w:w="50" w:type="dxa"/>
          </w:tcPr>
          <w:p w14:paraId="29D39ABE" w14:textId="77777777" w:rsidR="00786B0A" w:rsidRDefault="00FC6287">
            <w:pPr>
              <w:keepNext/>
            </w:pPr>
            <w:r>
              <w:rPr>
                <w:noProof/>
                <w:lang w:val="en-GB" w:eastAsia="en-GB"/>
              </w:rPr>
              <w:drawing>
                <wp:inline distT="0" distB="0" distL="0" distR="0" wp14:anchorId="6A861238" wp14:editId="3475D11A">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0DCBC226" w14:textId="77777777" w:rsidR="00786B0A" w:rsidRDefault="00786B0A"/>
    <w:p w14:paraId="5CE3EAD1" w14:textId="77777777" w:rsidR="00786B0A" w:rsidRDefault="00FC6287">
      <w:pPr>
        <w:keepNext/>
      </w:pPr>
      <w:r>
        <w:lastRenderedPageBreak/>
        <w:t xml:space="preserve">Q258 </w:t>
      </w:r>
      <w:proofErr w:type="gramStart"/>
      <w:r>
        <w:t>Which</w:t>
      </w:r>
      <w:proofErr w:type="gramEnd"/>
      <w:r>
        <w:t xml:space="preserve"> region contributes most to global greenhouse gas emissions?</w:t>
      </w:r>
      <w:r>
        <w:br/>
      </w:r>
      <w:r>
        <w:rPr>
          <w:i/>
        </w:rPr>
        <w:t xml:space="preserve">Please rank the regions from </w:t>
      </w:r>
      <w:proofErr w:type="gramStart"/>
      <w:r>
        <w:rPr>
          <w:i/>
        </w:rPr>
        <w:t>1</w:t>
      </w:r>
      <w:proofErr w:type="gramEnd"/>
      <w:r>
        <w:rPr>
          <w:i/>
        </w:rPr>
        <w:t xml:space="preserve"> (most) to 4 (least) and note that multiple regions may have the same rank. </w:t>
      </w:r>
    </w:p>
    <w:tbl>
      <w:tblPr>
        <w:tblStyle w:val="QQuestionTable"/>
        <w:tblW w:w="9576" w:type="auto"/>
        <w:tblLook w:val="07E0" w:firstRow="1" w:lastRow="1" w:firstColumn="1" w:lastColumn="1" w:noHBand="1" w:noVBand="1"/>
      </w:tblPr>
      <w:tblGrid>
        <w:gridCol w:w="1887"/>
        <w:gridCol w:w="1868"/>
        <w:gridCol w:w="1868"/>
        <w:gridCol w:w="1868"/>
        <w:gridCol w:w="1869"/>
      </w:tblGrid>
      <w:tr w:rsidR="00786B0A" w14:paraId="4E61EE10"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EB44AEA" w14:textId="77777777" w:rsidR="00786B0A" w:rsidRDefault="00786B0A">
            <w:pPr>
              <w:keepNext/>
            </w:pPr>
          </w:p>
        </w:tc>
        <w:tc>
          <w:tcPr>
            <w:tcW w:w="1915" w:type="dxa"/>
          </w:tcPr>
          <w:p w14:paraId="55AAB791"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1151173C"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6EF51F4D"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4CBECA41"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4: Least (4)</w:t>
            </w:r>
          </w:p>
        </w:tc>
      </w:tr>
      <w:tr w:rsidR="00786B0A" w14:paraId="63076CF7"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1DF6BC79" w14:textId="77777777" w:rsidR="00786B0A" w:rsidRDefault="00FC6287">
            <w:pPr>
              <w:keepNext/>
            </w:pPr>
            <w:r>
              <w:t xml:space="preserve">The U.S. (1) </w:t>
            </w:r>
          </w:p>
        </w:tc>
        <w:tc>
          <w:tcPr>
            <w:tcW w:w="1915" w:type="dxa"/>
          </w:tcPr>
          <w:p w14:paraId="1DA92D9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461C0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AEC25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615BB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E3A1E06"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EEC2D80" w14:textId="77777777" w:rsidR="00786B0A" w:rsidRDefault="00FC6287">
            <w:pPr>
              <w:keepNext/>
            </w:pPr>
            <w:r>
              <w:t xml:space="preserve">The European Union (2) </w:t>
            </w:r>
          </w:p>
        </w:tc>
        <w:tc>
          <w:tcPr>
            <w:tcW w:w="1915" w:type="dxa"/>
          </w:tcPr>
          <w:p w14:paraId="359A655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2D716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65216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BEB53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B2E79A7"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69EA484" w14:textId="77777777" w:rsidR="00786B0A" w:rsidRDefault="00FC6287">
            <w:pPr>
              <w:keepNext/>
            </w:pPr>
            <w:r>
              <w:t xml:space="preserve">China (3) </w:t>
            </w:r>
          </w:p>
        </w:tc>
        <w:tc>
          <w:tcPr>
            <w:tcW w:w="1915" w:type="dxa"/>
          </w:tcPr>
          <w:p w14:paraId="3F1A621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31522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28DD6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C1DC5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A5C7987"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30FDCE2A" w14:textId="77777777" w:rsidR="00786B0A" w:rsidRDefault="00FC6287">
            <w:pPr>
              <w:keepNext/>
            </w:pPr>
            <w:r>
              <w:t xml:space="preserve">India (4) </w:t>
            </w:r>
          </w:p>
        </w:tc>
        <w:tc>
          <w:tcPr>
            <w:tcW w:w="1915" w:type="dxa"/>
          </w:tcPr>
          <w:p w14:paraId="13DAFA9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CBA0A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DF43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2479A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AEF2CF" w14:textId="77777777" w:rsidR="00786B0A" w:rsidRDefault="00786B0A"/>
    <w:p w14:paraId="0AA59C9C" w14:textId="77777777" w:rsidR="00786B0A" w:rsidRDefault="00786B0A"/>
    <w:p w14:paraId="0E75C300" w14:textId="00C62A25" w:rsidR="00786B0A" w:rsidRDefault="00FC6287">
      <w:pPr>
        <w:keepNext/>
      </w:pPr>
      <w:r>
        <w:t xml:space="preserve">Q258 Який регіон найбільше </w:t>
      </w:r>
      <w:del w:id="116" w:author="Olena Maslyukivska" w:date="2021-09-15T00:16:00Z">
        <w:r w:rsidDel="00F161CD">
          <w:delText xml:space="preserve">сприяє </w:delText>
        </w:r>
      </w:del>
      <w:ins w:id="117" w:author="Olena Maslyukivska" w:date="2021-09-15T00:16:00Z">
        <w:r w:rsidR="00F161CD">
          <w:rPr>
            <w:lang w:val="uk-UA"/>
          </w:rPr>
          <w:t xml:space="preserve">спричиняє </w:t>
        </w:r>
      </w:ins>
      <w:r>
        <w:t>глобальн</w:t>
      </w:r>
      <w:ins w:id="118" w:author="Olena Maslyukivska" w:date="2021-09-15T00:16:00Z">
        <w:r w:rsidR="00F161CD">
          <w:rPr>
            <w:lang w:val="uk-UA"/>
          </w:rPr>
          <w:t>і</w:t>
        </w:r>
      </w:ins>
      <w:del w:id="119" w:author="Olena Maslyukivska" w:date="2021-09-15T00:16:00Z">
        <w:r w:rsidDel="00F161CD">
          <w:delText>ому</w:delText>
        </w:r>
      </w:del>
      <w:r>
        <w:t xml:space="preserve"> викид</w:t>
      </w:r>
      <w:ins w:id="120" w:author="Olena Maslyukivska" w:date="2021-09-15T00:16:00Z">
        <w:r w:rsidR="00F161CD">
          <w:rPr>
            <w:lang w:val="uk-UA"/>
          </w:rPr>
          <w:t>и</w:t>
        </w:r>
      </w:ins>
      <w:del w:id="121" w:author="Olena Maslyukivska" w:date="2021-09-15T00:16:00Z">
        <w:r w:rsidDel="00F161CD">
          <w:delText>у</w:delText>
        </w:r>
      </w:del>
      <w:r>
        <w:t xml:space="preserve"> парникових газів? Будь ласка, оцініть регіони від 1 (максимум) до 4 (мінімум) та зверніть увагу, що декілька регіонів можуть мати однакову оцінку.</w:t>
      </w:r>
    </w:p>
    <w:tbl>
      <w:tblPr>
        <w:tblStyle w:val="QQuestionTable"/>
        <w:tblW w:w="9576" w:type="auto"/>
        <w:tblLook w:val="07E0" w:firstRow="1" w:lastRow="1" w:firstColumn="1" w:lastColumn="1" w:noHBand="1" w:noVBand="1"/>
      </w:tblPr>
      <w:tblGrid>
        <w:gridCol w:w="1867"/>
        <w:gridCol w:w="1888"/>
        <w:gridCol w:w="1859"/>
        <w:gridCol w:w="1859"/>
        <w:gridCol w:w="1887"/>
      </w:tblGrid>
      <w:tr w:rsidR="00786B0A" w14:paraId="224431D4"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6C67E90" w14:textId="77777777" w:rsidR="00786B0A" w:rsidRDefault="00786B0A">
            <w:pPr>
              <w:keepNext/>
            </w:pPr>
          </w:p>
        </w:tc>
        <w:tc>
          <w:tcPr>
            <w:tcW w:w="1915" w:type="dxa"/>
          </w:tcPr>
          <w:p w14:paraId="17F2308F" w14:textId="77777777" w:rsidR="00786B0A" w:rsidRDefault="00FC6287">
            <w:pPr>
              <w:cnfStyle w:val="100000000000" w:firstRow="1" w:lastRow="0" w:firstColumn="0" w:lastColumn="0" w:oddVBand="0" w:evenVBand="0" w:oddHBand="0" w:evenHBand="0" w:firstRowFirstColumn="0" w:firstRowLastColumn="0" w:lastRowFirstColumn="0" w:lastRowLastColumn="0"/>
            </w:pPr>
            <w:r>
              <w:t>1 ранг: найбільше (1)</w:t>
            </w:r>
          </w:p>
        </w:tc>
        <w:tc>
          <w:tcPr>
            <w:tcW w:w="1915" w:type="dxa"/>
          </w:tcPr>
          <w:p w14:paraId="413D940C" w14:textId="77777777" w:rsidR="00786B0A" w:rsidRDefault="00FC6287">
            <w:pPr>
              <w:cnfStyle w:val="100000000000" w:firstRow="1" w:lastRow="0" w:firstColumn="0" w:lastColumn="0" w:oddVBand="0" w:evenVBand="0" w:oddHBand="0" w:evenHBand="0" w:firstRowFirstColumn="0" w:firstRowLastColumn="0" w:lastRowFirstColumn="0" w:lastRowLastColumn="0"/>
            </w:pPr>
            <w:r>
              <w:t>2 ранг (2)</w:t>
            </w:r>
          </w:p>
        </w:tc>
        <w:tc>
          <w:tcPr>
            <w:tcW w:w="1915" w:type="dxa"/>
          </w:tcPr>
          <w:p w14:paraId="72656FBE" w14:textId="77777777" w:rsidR="00786B0A" w:rsidRDefault="00FC6287">
            <w:pPr>
              <w:cnfStyle w:val="100000000000" w:firstRow="1" w:lastRow="0" w:firstColumn="0" w:lastColumn="0" w:oddVBand="0" w:evenVBand="0" w:oddHBand="0" w:evenHBand="0" w:firstRowFirstColumn="0" w:firstRowLastColumn="0" w:lastRowFirstColumn="0" w:lastRowLastColumn="0"/>
            </w:pPr>
            <w:r>
              <w:t>3 ранг (3)</w:t>
            </w:r>
          </w:p>
        </w:tc>
        <w:tc>
          <w:tcPr>
            <w:tcW w:w="1915" w:type="dxa"/>
          </w:tcPr>
          <w:p w14:paraId="387CAEA1" w14:textId="77777777" w:rsidR="00786B0A" w:rsidRDefault="00FC6287">
            <w:pPr>
              <w:cnfStyle w:val="100000000000" w:firstRow="1" w:lastRow="0" w:firstColumn="0" w:lastColumn="0" w:oddVBand="0" w:evenVBand="0" w:oddHBand="0" w:evenHBand="0" w:firstRowFirstColumn="0" w:firstRowLastColumn="0" w:lastRowFirstColumn="0" w:lastRowLastColumn="0"/>
            </w:pPr>
            <w:r>
              <w:t>4 ранг: найменше (4)</w:t>
            </w:r>
          </w:p>
        </w:tc>
      </w:tr>
      <w:tr w:rsidR="00786B0A" w14:paraId="1503038A"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D38559A" w14:textId="77777777" w:rsidR="00786B0A" w:rsidRDefault="00FC6287">
            <w:pPr>
              <w:keepNext/>
            </w:pPr>
            <w:r>
              <w:t xml:space="preserve">США (1) </w:t>
            </w:r>
          </w:p>
        </w:tc>
        <w:tc>
          <w:tcPr>
            <w:tcW w:w="1915" w:type="dxa"/>
          </w:tcPr>
          <w:p w14:paraId="6538C8A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76114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8262A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0F9CE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D84A6C1"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FAB92D6" w14:textId="77777777" w:rsidR="00786B0A" w:rsidRDefault="00FC6287">
            <w:pPr>
              <w:keepNext/>
            </w:pPr>
            <w:r>
              <w:t xml:space="preserve">ЄС (2) </w:t>
            </w:r>
          </w:p>
        </w:tc>
        <w:tc>
          <w:tcPr>
            <w:tcW w:w="1915" w:type="dxa"/>
          </w:tcPr>
          <w:p w14:paraId="642CDD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2A311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AA1D9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3EFD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C268318"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64FE2569" w14:textId="77777777" w:rsidR="00786B0A" w:rsidRDefault="00FC6287">
            <w:pPr>
              <w:keepNext/>
            </w:pPr>
            <w:r>
              <w:t xml:space="preserve">Китай (3) </w:t>
            </w:r>
          </w:p>
        </w:tc>
        <w:tc>
          <w:tcPr>
            <w:tcW w:w="1915" w:type="dxa"/>
          </w:tcPr>
          <w:p w14:paraId="04EE0B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2FBBF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4B3E9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ADC9E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FC3B469"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4C801F10" w14:textId="77777777" w:rsidR="00786B0A" w:rsidRDefault="00FC6287">
            <w:pPr>
              <w:keepNext/>
            </w:pPr>
            <w:r>
              <w:t xml:space="preserve">Індія (4) </w:t>
            </w:r>
          </w:p>
        </w:tc>
        <w:tc>
          <w:tcPr>
            <w:tcW w:w="1915" w:type="dxa"/>
          </w:tcPr>
          <w:p w14:paraId="6A347F8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0C57C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900D9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66186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ECFD6F" w14:textId="77777777" w:rsidR="00786B0A" w:rsidRDefault="00786B0A"/>
    <w:p w14:paraId="7BC34444" w14:textId="77777777" w:rsidR="00786B0A" w:rsidRDefault="00786B0A"/>
    <w:p w14:paraId="0D1EE6B6"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1D39F4B5" w14:textId="77777777">
        <w:tc>
          <w:tcPr>
            <w:tcW w:w="50" w:type="dxa"/>
          </w:tcPr>
          <w:p w14:paraId="75857DD9" w14:textId="77777777" w:rsidR="00786B0A" w:rsidRDefault="00FC6287">
            <w:pPr>
              <w:keepNext/>
            </w:pPr>
            <w:r>
              <w:rPr>
                <w:noProof/>
                <w:lang w:val="en-GB" w:eastAsia="en-GB"/>
              </w:rPr>
              <w:drawing>
                <wp:inline distT="0" distB="0" distL="0" distR="0" wp14:anchorId="26E3955C" wp14:editId="03E5A5C5">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36D756E" w14:textId="77777777" w:rsidR="00786B0A" w:rsidRDefault="00786B0A"/>
    <w:p w14:paraId="293EE736" w14:textId="77777777" w:rsidR="00786B0A" w:rsidRDefault="00FC6287">
      <w:pPr>
        <w:keepNext/>
      </w:pPr>
      <w:r>
        <w:t>Q14.2 Consider now per capita emissions: in which region does the consumption of an average person contribute most to greenhouse gas emissions?</w:t>
      </w:r>
      <w:r>
        <w:br/>
      </w:r>
      <w:r>
        <w:lastRenderedPageBreak/>
        <w:t xml:space="preserve"> </w:t>
      </w:r>
      <w:r>
        <w:br/>
        <w:t xml:space="preserve"> Please rank the regions from </w:t>
      </w:r>
      <w:proofErr w:type="gramStart"/>
      <w:r>
        <w:t>1</w:t>
      </w:r>
      <w:proofErr w:type="gramEnd"/>
      <w:r>
        <w:t xml:space="preserve"> (most) to 4 (least).</w:t>
      </w:r>
    </w:p>
    <w:tbl>
      <w:tblPr>
        <w:tblStyle w:val="QQuestionTable"/>
        <w:tblW w:w="9576" w:type="auto"/>
        <w:tblLook w:val="07E0" w:firstRow="1" w:lastRow="1" w:firstColumn="1" w:lastColumn="1" w:noHBand="1" w:noVBand="1"/>
      </w:tblPr>
      <w:tblGrid>
        <w:gridCol w:w="1887"/>
        <w:gridCol w:w="1868"/>
        <w:gridCol w:w="1868"/>
        <w:gridCol w:w="1868"/>
        <w:gridCol w:w="1869"/>
      </w:tblGrid>
      <w:tr w:rsidR="00786B0A" w14:paraId="00BDF418"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D38CBD2" w14:textId="77777777" w:rsidR="00786B0A" w:rsidRDefault="00786B0A">
            <w:pPr>
              <w:keepNext/>
            </w:pPr>
          </w:p>
        </w:tc>
        <w:tc>
          <w:tcPr>
            <w:tcW w:w="1915" w:type="dxa"/>
          </w:tcPr>
          <w:p w14:paraId="36F022E3"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35773203"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38C664DF"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2E18994D" w14:textId="77777777" w:rsidR="00786B0A" w:rsidRDefault="00FC6287">
            <w:pPr>
              <w:cnfStyle w:val="100000000000" w:firstRow="1" w:lastRow="0" w:firstColumn="0" w:lastColumn="0" w:oddVBand="0" w:evenVBand="0" w:oddHBand="0" w:evenHBand="0" w:firstRowFirstColumn="0" w:firstRowLastColumn="0" w:lastRowFirstColumn="0" w:lastRowLastColumn="0"/>
            </w:pPr>
            <w:r>
              <w:t>Rank 4: Least (4)</w:t>
            </w:r>
          </w:p>
        </w:tc>
      </w:tr>
      <w:tr w:rsidR="00786B0A" w14:paraId="43E356E6"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1249FD63" w14:textId="77777777" w:rsidR="00786B0A" w:rsidRDefault="00FC6287">
            <w:pPr>
              <w:keepNext/>
            </w:pPr>
            <w:r>
              <w:t xml:space="preserve">The U.S. (1) </w:t>
            </w:r>
          </w:p>
        </w:tc>
        <w:tc>
          <w:tcPr>
            <w:tcW w:w="1915" w:type="dxa"/>
          </w:tcPr>
          <w:p w14:paraId="3B8A69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EDE66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AC5C7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63849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58C964B"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0389838F" w14:textId="77777777" w:rsidR="00786B0A" w:rsidRDefault="00FC6287">
            <w:pPr>
              <w:keepNext/>
            </w:pPr>
            <w:r>
              <w:t xml:space="preserve">The European Union (2) </w:t>
            </w:r>
          </w:p>
        </w:tc>
        <w:tc>
          <w:tcPr>
            <w:tcW w:w="1915" w:type="dxa"/>
          </w:tcPr>
          <w:p w14:paraId="4D88BBC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99597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0970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2F16D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0850BD2"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4D6E80B4" w14:textId="77777777" w:rsidR="00786B0A" w:rsidRDefault="00FC6287">
            <w:pPr>
              <w:keepNext/>
            </w:pPr>
            <w:r>
              <w:t xml:space="preserve">China (3) </w:t>
            </w:r>
          </w:p>
        </w:tc>
        <w:tc>
          <w:tcPr>
            <w:tcW w:w="1915" w:type="dxa"/>
          </w:tcPr>
          <w:p w14:paraId="234C61D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5256E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DC1DE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730B4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E173B3C"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4B234D62" w14:textId="77777777" w:rsidR="00786B0A" w:rsidRDefault="00FC6287">
            <w:pPr>
              <w:keepNext/>
            </w:pPr>
            <w:r>
              <w:t xml:space="preserve">India (5) </w:t>
            </w:r>
          </w:p>
        </w:tc>
        <w:tc>
          <w:tcPr>
            <w:tcW w:w="1915" w:type="dxa"/>
          </w:tcPr>
          <w:p w14:paraId="245C772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52EE4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8AEF1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03C13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1348E42"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1C483CBF" w14:textId="77777777" w:rsidR="00786B0A" w:rsidRDefault="00FC6287">
            <w:pPr>
              <w:keepNext/>
            </w:pPr>
            <w:r>
              <w:t xml:space="preserve">[Country] (6) </w:t>
            </w:r>
          </w:p>
        </w:tc>
        <w:tc>
          <w:tcPr>
            <w:tcW w:w="1915" w:type="dxa"/>
          </w:tcPr>
          <w:p w14:paraId="1A4F3DF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08C0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C59A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B282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4249C6" w14:textId="77777777" w:rsidR="00786B0A" w:rsidRDefault="00786B0A"/>
    <w:p w14:paraId="32151BEE" w14:textId="77777777" w:rsidR="00786B0A" w:rsidRDefault="00786B0A"/>
    <w:p w14:paraId="6EDD3B9F" w14:textId="5A98C1C0" w:rsidR="00786B0A" w:rsidRDefault="00FC6287">
      <w:pPr>
        <w:keepNext/>
      </w:pPr>
      <w:r>
        <w:t xml:space="preserve">Q14.2 </w:t>
      </w:r>
      <w:ins w:id="122" w:author="Olena Maslyukivska" w:date="2021-09-15T00:17:00Z">
        <w:r w:rsidR="00F161CD">
          <w:rPr>
            <w:lang w:val="uk-UA"/>
          </w:rPr>
          <w:t xml:space="preserve">Тепер розглянемо викиди на одну людину. </w:t>
        </w:r>
      </w:ins>
      <w:r>
        <w:t>В якому регіоні споживання середньостатистичною людиною благ найбільше сприяє викидам парникових газів?  Будь ласка, оцініть регіони від 1 (максимум) до 4 (мінімум).</w:t>
      </w:r>
    </w:p>
    <w:tbl>
      <w:tblPr>
        <w:tblStyle w:val="QQuestionTable"/>
        <w:tblW w:w="9576" w:type="auto"/>
        <w:tblLook w:val="07E0" w:firstRow="1" w:lastRow="1" w:firstColumn="1" w:lastColumn="1" w:noHBand="1" w:noVBand="1"/>
      </w:tblPr>
      <w:tblGrid>
        <w:gridCol w:w="1873"/>
        <w:gridCol w:w="1887"/>
        <w:gridCol w:w="1857"/>
        <w:gridCol w:w="1857"/>
        <w:gridCol w:w="1886"/>
      </w:tblGrid>
      <w:tr w:rsidR="00786B0A" w14:paraId="15C438B3"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8452B83" w14:textId="77777777" w:rsidR="00786B0A" w:rsidRDefault="00786B0A">
            <w:pPr>
              <w:keepNext/>
            </w:pPr>
          </w:p>
        </w:tc>
        <w:tc>
          <w:tcPr>
            <w:tcW w:w="1915" w:type="dxa"/>
          </w:tcPr>
          <w:p w14:paraId="50A31808" w14:textId="77777777" w:rsidR="00786B0A" w:rsidRDefault="00FC6287">
            <w:pPr>
              <w:cnfStyle w:val="100000000000" w:firstRow="1" w:lastRow="0" w:firstColumn="0" w:lastColumn="0" w:oddVBand="0" w:evenVBand="0" w:oddHBand="0" w:evenHBand="0" w:firstRowFirstColumn="0" w:firstRowLastColumn="0" w:lastRowFirstColumn="0" w:lastRowLastColumn="0"/>
            </w:pPr>
            <w:r>
              <w:t>1 ранг: найбільше (1)</w:t>
            </w:r>
          </w:p>
        </w:tc>
        <w:tc>
          <w:tcPr>
            <w:tcW w:w="1915" w:type="dxa"/>
          </w:tcPr>
          <w:p w14:paraId="1BDDC3C6" w14:textId="77777777" w:rsidR="00786B0A" w:rsidRDefault="00FC6287">
            <w:pPr>
              <w:cnfStyle w:val="100000000000" w:firstRow="1" w:lastRow="0" w:firstColumn="0" w:lastColumn="0" w:oddVBand="0" w:evenVBand="0" w:oddHBand="0" w:evenHBand="0" w:firstRowFirstColumn="0" w:firstRowLastColumn="0" w:lastRowFirstColumn="0" w:lastRowLastColumn="0"/>
            </w:pPr>
            <w:r>
              <w:t>2 ранг (2)</w:t>
            </w:r>
          </w:p>
        </w:tc>
        <w:tc>
          <w:tcPr>
            <w:tcW w:w="1915" w:type="dxa"/>
          </w:tcPr>
          <w:p w14:paraId="25AC46BE" w14:textId="77777777" w:rsidR="00786B0A" w:rsidRDefault="00FC6287">
            <w:pPr>
              <w:cnfStyle w:val="100000000000" w:firstRow="1" w:lastRow="0" w:firstColumn="0" w:lastColumn="0" w:oddVBand="0" w:evenVBand="0" w:oddHBand="0" w:evenHBand="0" w:firstRowFirstColumn="0" w:firstRowLastColumn="0" w:lastRowFirstColumn="0" w:lastRowLastColumn="0"/>
            </w:pPr>
            <w:r>
              <w:t>3 ранг (3)</w:t>
            </w:r>
          </w:p>
        </w:tc>
        <w:tc>
          <w:tcPr>
            <w:tcW w:w="1915" w:type="dxa"/>
          </w:tcPr>
          <w:p w14:paraId="5D22A942" w14:textId="77777777" w:rsidR="00786B0A" w:rsidRDefault="00FC6287">
            <w:pPr>
              <w:cnfStyle w:val="100000000000" w:firstRow="1" w:lastRow="0" w:firstColumn="0" w:lastColumn="0" w:oddVBand="0" w:evenVBand="0" w:oddHBand="0" w:evenHBand="0" w:firstRowFirstColumn="0" w:firstRowLastColumn="0" w:lastRowFirstColumn="0" w:lastRowLastColumn="0"/>
            </w:pPr>
            <w:r>
              <w:t>4 ранг: найменше (4)</w:t>
            </w:r>
          </w:p>
        </w:tc>
      </w:tr>
      <w:tr w:rsidR="00786B0A" w14:paraId="2E846BC2"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3BFD7D6" w14:textId="77777777" w:rsidR="00786B0A" w:rsidRDefault="00FC6287">
            <w:pPr>
              <w:keepNext/>
            </w:pPr>
            <w:r>
              <w:t xml:space="preserve">США (1) </w:t>
            </w:r>
          </w:p>
        </w:tc>
        <w:tc>
          <w:tcPr>
            <w:tcW w:w="1915" w:type="dxa"/>
          </w:tcPr>
          <w:p w14:paraId="11C7F80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83ACE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8C7A1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33FD2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C7BF9C2"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926C519" w14:textId="77777777" w:rsidR="00786B0A" w:rsidRDefault="00FC6287">
            <w:pPr>
              <w:keepNext/>
            </w:pPr>
            <w:r>
              <w:t xml:space="preserve">ЄС (2) </w:t>
            </w:r>
          </w:p>
        </w:tc>
        <w:tc>
          <w:tcPr>
            <w:tcW w:w="1915" w:type="dxa"/>
          </w:tcPr>
          <w:p w14:paraId="4F641ED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FFA78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CB7B5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480F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086C5D1"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B296655" w14:textId="77777777" w:rsidR="00786B0A" w:rsidRDefault="00FC6287">
            <w:pPr>
              <w:keepNext/>
            </w:pPr>
            <w:r>
              <w:t xml:space="preserve">Китай (3) </w:t>
            </w:r>
          </w:p>
        </w:tc>
        <w:tc>
          <w:tcPr>
            <w:tcW w:w="1915" w:type="dxa"/>
          </w:tcPr>
          <w:p w14:paraId="7E47C96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0779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C247B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46004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3219197"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D5FCB14" w14:textId="77777777" w:rsidR="00786B0A" w:rsidRDefault="00FC6287">
            <w:pPr>
              <w:keepNext/>
            </w:pPr>
            <w:r>
              <w:t xml:space="preserve">Індія (5) </w:t>
            </w:r>
          </w:p>
        </w:tc>
        <w:tc>
          <w:tcPr>
            <w:tcW w:w="1915" w:type="dxa"/>
          </w:tcPr>
          <w:p w14:paraId="4EFE842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2177E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00E22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F0F63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7851630"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9DB14F6" w14:textId="77777777" w:rsidR="00786B0A" w:rsidRDefault="00FC6287">
            <w:pPr>
              <w:keepNext/>
            </w:pPr>
            <w:r>
              <w:t xml:space="preserve">Україна (6) </w:t>
            </w:r>
          </w:p>
        </w:tc>
        <w:tc>
          <w:tcPr>
            <w:tcW w:w="1915" w:type="dxa"/>
          </w:tcPr>
          <w:p w14:paraId="64C009A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3FB8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A7BF6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6602C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B0E203" w14:textId="77777777" w:rsidR="00786B0A" w:rsidRDefault="00786B0A"/>
    <w:p w14:paraId="07DB7E3C" w14:textId="77777777" w:rsidR="00786B0A" w:rsidRDefault="00786B0A"/>
    <w:p w14:paraId="0A8681EB" w14:textId="77777777" w:rsidR="00786B0A" w:rsidRDefault="00786B0A">
      <w:pPr>
        <w:pStyle w:val="QuestionSeparator"/>
      </w:pPr>
    </w:p>
    <w:p w14:paraId="6532B7BC" w14:textId="77777777" w:rsidR="00786B0A" w:rsidRDefault="00786B0A"/>
    <w:p w14:paraId="65BF9D4F" w14:textId="77777777" w:rsidR="00786B0A" w:rsidRDefault="00FC6287">
      <w:pPr>
        <w:keepNext/>
      </w:pPr>
      <w:r>
        <w:lastRenderedPageBreak/>
        <w:t xml:space="preserve">Q13.13 </w:t>
      </w:r>
      <w:proofErr w:type="gramStart"/>
      <w:r>
        <w:t>If</w:t>
      </w:r>
      <w:proofErr w:type="gramEnd"/>
      <w:r>
        <w:t xml:space="preserve">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883"/>
        <w:gridCol w:w="1864"/>
        <w:gridCol w:w="1881"/>
        <w:gridCol w:w="1881"/>
        <w:gridCol w:w="1851"/>
      </w:tblGrid>
      <w:tr w:rsidR="00786B0A" w14:paraId="348D4B40"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302BCC4" w14:textId="77777777" w:rsidR="00786B0A" w:rsidRDefault="00786B0A">
            <w:pPr>
              <w:keepNext/>
            </w:pPr>
          </w:p>
        </w:tc>
        <w:tc>
          <w:tcPr>
            <w:tcW w:w="1915" w:type="dxa"/>
          </w:tcPr>
          <w:p w14:paraId="1B104F3F" w14:textId="77777777" w:rsidR="00786B0A" w:rsidRDefault="00FC6287">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5BBCE586"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78BE3B04"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34EAF387" w14:textId="77777777" w:rsidR="00786B0A" w:rsidRDefault="00FC6287">
            <w:pPr>
              <w:cnfStyle w:val="100000000000" w:firstRow="1" w:lastRow="0" w:firstColumn="0" w:lastColumn="0" w:oddVBand="0" w:evenVBand="0" w:oddHBand="0" w:evenHBand="0" w:firstRowFirstColumn="0" w:firstRowLastColumn="0" w:lastRowFirstColumn="0" w:lastRowLastColumn="0"/>
            </w:pPr>
            <w:r>
              <w:t>Very likely (4)</w:t>
            </w:r>
          </w:p>
        </w:tc>
      </w:tr>
      <w:tr w:rsidR="00786B0A" w14:paraId="40B3FF07"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B8C9B7C" w14:textId="77777777" w:rsidR="00786B0A" w:rsidRDefault="00FC6287">
            <w:pPr>
              <w:keepNext/>
            </w:pPr>
            <w:r>
              <w:t xml:space="preserve">Severe droughts and heatwaves (3) </w:t>
            </w:r>
          </w:p>
        </w:tc>
        <w:tc>
          <w:tcPr>
            <w:tcW w:w="1915" w:type="dxa"/>
          </w:tcPr>
          <w:p w14:paraId="4C35B79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D10A0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797C4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A1F80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8DB716D"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544B8004" w14:textId="77777777" w:rsidR="00786B0A" w:rsidRDefault="00FC6287">
            <w:pPr>
              <w:keepNext/>
            </w:pPr>
            <w:r>
              <w:t xml:space="preserve">More frequent volcanic eruptions (2) </w:t>
            </w:r>
          </w:p>
        </w:tc>
        <w:tc>
          <w:tcPr>
            <w:tcW w:w="1915" w:type="dxa"/>
          </w:tcPr>
          <w:p w14:paraId="6F7AF6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4D107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7E512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FCBC9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AF5DFDB"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59B3F83" w14:textId="77777777" w:rsidR="00786B0A" w:rsidRDefault="00FC6287">
            <w:pPr>
              <w:keepNext/>
            </w:pPr>
            <w:r>
              <w:t xml:space="preserve">Rising sea levels (4) </w:t>
            </w:r>
          </w:p>
        </w:tc>
        <w:tc>
          <w:tcPr>
            <w:tcW w:w="1915" w:type="dxa"/>
          </w:tcPr>
          <w:p w14:paraId="4FE0410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2CA65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F5C21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2434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5FC258C"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5599B584" w14:textId="77777777" w:rsidR="00786B0A" w:rsidRDefault="00FC6287">
            <w:pPr>
              <w:keepNext/>
            </w:pPr>
            <w:r>
              <w:t xml:space="preserve">Lower agricultural production (1) </w:t>
            </w:r>
          </w:p>
        </w:tc>
        <w:tc>
          <w:tcPr>
            <w:tcW w:w="1915" w:type="dxa"/>
          </w:tcPr>
          <w:p w14:paraId="04D5647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7B149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D116D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66A6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C33372E"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5393EE1" w14:textId="77777777" w:rsidR="00786B0A" w:rsidRDefault="00FC6287">
            <w:pPr>
              <w:keepNext/>
            </w:pPr>
            <w:r>
              <w:t xml:space="preserve">Drop in standards of living (5) </w:t>
            </w:r>
          </w:p>
        </w:tc>
        <w:tc>
          <w:tcPr>
            <w:tcW w:w="1915" w:type="dxa"/>
          </w:tcPr>
          <w:p w14:paraId="302E21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C6C9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2ACD8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1B164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C417DAD"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23D8A3D3" w14:textId="77777777" w:rsidR="00786B0A" w:rsidRDefault="00FC6287">
            <w:pPr>
              <w:keepNext/>
            </w:pPr>
            <w:r>
              <w:t xml:space="preserve">Larger migration flows (6) </w:t>
            </w:r>
          </w:p>
        </w:tc>
        <w:tc>
          <w:tcPr>
            <w:tcW w:w="1915" w:type="dxa"/>
          </w:tcPr>
          <w:p w14:paraId="49118D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6A614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23288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D78C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54C179D"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177F0A3A" w14:textId="77777777" w:rsidR="00786B0A" w:rsidRDefault="00FC6287">
            <w:pPr>
              <w:keepNext/>
            </w:pPr>
            <w:r>
              <w:t xml:space="preserve">More armed conflicts (7) </w:t>
            </w:r>
          </w:p>
        </w:tc>
        <w:tc>
          <w:tcPr>
            <w:tcW w:w="1915" w:type="dxa"/>
          </w:tcPr>
          <w:p w14:paraId="7FB8054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AF1CB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EE04B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3848C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3FB950B"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332B368" w14:textId="77777777" w:rsidR="00786B0A" w:rsidRDefault="00FC6287">
            <w:pPr>
              <w:keepNext/>
            </w:pPr>
            <w:r>
              <w:t xml:space="preserve">Extinction of humankind (8) </w:t>
            </w:r>
          </w:p>
        </w:tc>
        <w:tc>
          <w:tcPr>
            <w:tcW w:w="1915" w:type="dxa"/>
          </w:tcPr>
          <w:p w14:paraId="7B1980A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69B22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E5600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A109A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91B73C" w14:textId="77777777" w:rsidR="00786B0A" w:rsidRDefault="00786B0A"/>
    <w:p w14:paraId="722F7CBE" w14:textId="77777777" w:rsidR="00786B0A" w:rsidRDefault="00786B0A"/>
    <w:p w14:paraId="22D18048" w14:textId="0CCB6E79" w:rsidR="00786B0A" w:rsidRDefault="00FC6287">
      <w:pPr>
        <w:keepNext/>
      </w:pPr>
      <w:r>
        <w:lastRenderedPageBreak/>
        <w:t xml:space="preserve">Q13.13 Якщо нічого не вживати щодо змін клімату, яка вирогідність того, що </w:t>
      </w:r>
      <w:del w:id="123" w:author="Olena Maslyukivska" w:date="2021-09-15T00:18:00Z">
        <w:r w:rsidDel="00F161CD">
          <w:delText xml:space="preserve">кліматичні </w:delText>
        </w:r>
      </w:del>
      <w:r>
        <w:t xml:space="preserve">зміни </w:t>
      </w:r>
      <w:ins w:id="124" w:author="Olena Maslyukivska" w:date="2021-09-15T00:18:00Z">
        <w:r w:rsidR="00F161CD">
          <w:rPr>
            <w:lang w:val="uk-UA"/>
          </w:rPr>
          <w:t xml:space="preserve">клімату </w:t>
        </w:r>
      </w:ins>
      <w:r>
        <w:t>призведуть до наступних подій?</w:t>
      </w:r>
    </w:p>
    <w:tbl>
      <w:tblPr>
        <w:tblStyle w:val="QQuestionTable"/>
        <w:tblW w:w="9576" w:type="auto"/>
        <w:tblLook w:val="07E0" w:firstRow="1" w:lastRow="1" w:firstColumn="1" w:lastColumn="1" w:noHBand="1" w:noVBand="1"/>
      </w:tblPr>
      <w:tblGrid>
        <w:gridCol w:w="2649"/>
        <w:gridCol w:w="1677"/>
        <w:gridCol w:w="1678"/>
        <w:gridCol w:w="1678"/>
        <w:gridCol w:w="1678"/>
      </w:tblGrid>
      <w:tr w:rsidR="00786B0A" w14:paraId="38FD4D83"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A331C5A" w14:textId="77777777" w:rsidR="00786B0A" w:rsidRDefault="00786B0A">
            <w:pPr>
              <w:keepNext/>
            </w:pPr>
          </w:p>
        </w:tc>
        <w:tc>
          <w:tcPr>
            <w:tcW w:w="1915" w:type="dxa"/>
          </w:tcPr>
          <w:p w14:paraId="75D38C7F" w14:textId="77777777" w:rsidR="00786B0A" w:rsidRDefault="00FC6287">
            <w:pPr>
              <w:cnfStyle w:val="100000000000" w:firstRow="1" w:lastRow="0" w:firstColumn="0" w:lastColumn="0" w:oddVBand="0" w:evenVBand="0" w:oddHBand="0" w:evenHBand="0" w:firstRowFirstColumn="0" w:firstRowLastColumn="0" w:lastRowFirstColumn="0" w:lastRowLastColumn="0"/>
            </w:pPr>
            <w:r>
              <w:t>Зовсім не вирогідно (1)</w:t>
            </w:r>
          </w:p>
        </w:tc>
        <w:tc>
          <w:tcPr>
            <w:tcW w:w="1915" w:type="dxa"/>
          </w:tcPr>
          <w:p w14:paraId="4FC1E23E"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вирогідно (2)</w:t>
            </w:r>
          </w:p>
        </w:tc>
        <w:tc>
          <w:tcPr>
            <w:tcW w:w="1915" w:type="dxa"/>
          </w:tcPr>
          <w:p w14:paraId="5C1132F9"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вирогідно (3)</w:t>
            </w:r>
          </w:p>
        </w:tc>
        <w:tc>
          <w:tcPr>
            <w:tcW w:w="1915" w:type="dxa"/>
          </w:tcPr>
          <w:p w14:paraId="1ADD5B1E" w14:textId="77777777" w:rsidR="00786B0A" w:rsidRDefault="00FC6287">
            <w:pPr>
              <w:cnfStyle w:val="100000000000" w:firstRow="1" w:lastRow="0" w:firstColumn="0" w:lastColumn="0" w:oddVBand="0" w:evenVBand="0" w:oddHBand="0" w:evenHBand="0" w:firstRowFirstColumn="0" w:firstRowLastColumn="0" w:lastRowFirstColumn="0" w:lastRowLastColumn="0"/>
            </w:pPr>
            <w:r>
              <w:t>Дуже вирогідно (4)</w:t>
            </w:r>
          </w:p>
        </w:tc>
      </w:tr>
      <w:tr w:rsidR="00786B0A" w14:paraId="383AD76D"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68937C98" w14:textId="6EFC12F6" w:rsidR="00786B0A" w:rsidRDefault="00FC6287">
            <w:pPr>
              <w:keepNext/>
            </w:pPr>
            <w:r>
              <w:t xml:space="preserve">Сильні посухи та </w:t>
            </w:r>
            <w:del w:id="125" w:author="Olena Maslyukivska" w:date="2021-09-15T00:18:00Z">
              <w:r w:rsidDel="00F161CD">
                <w:delText xml:space="preserve">спека </w:delText>
              </w:r>
            </w:del>
            <w:ins w:id="126" w:author="Olena Maslyukivska" w:date="2021-09-15T00:18:00Z">
              <w:r w:rsidR="00F161CD">
                <w:rPr>
                  <w:lang w:val="uk-UA"/>
                </w:rPr>
                <w:t>теплові хвилі</w:t>
              </w:r>
              <w:r w:rsidR="00F161CD">
                <w:t xml:space="preserve"> </w:t>
              </w:r>
            </w:ins>
            <w:r>
              <w:t xml:space="preserve">(3) </w:t>
            </w:r>
          </w:p>
        </w:tc>
        <w:tc>
          <w:tcPr>
            <w:tcW w:w="1915" w:type="dxa"/>
          </w:tcPr>
          <w:p w14:paraId="7D1FC38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9D435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2C980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D011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AB49C6D"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4467383B" w14:textId="77777777" w:rsidR="00786B0A" w:rsidRDefault="00FC6287">
            <w:pPr>
              <w:keepNext/>
            </w:pPr>
            <w:r>
              <w:t xml:space="preserve">Частіші виверження вулканів (2) </w:t>
            </w:r>
          </w:p>
        </w:tc>
        <w:tc>
          <w:tcPr>
            <w:tcW w:w="1915" w:type="dxa"/>
          </w:tcPr>
          <w:p w14:paraId="46E4FBC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9C2B6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390E8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EEB5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3D6F571"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5DE1E7A6" w14:textId="77777777" w:rsidR="00786B0A" w:rsidRDefault="00FC6287">
            <w:pPr>
              <w:keepNext/>
            </w:pPr>
            <w:r>
              <w:t xml:space="preserve">Підвищення рівня моря (4) </w:t>
            </w:r>
          </w:p>
        </w:tc>
        <w:tc>
          <w:tcPr>
            <w:tcW w:w="1915" w:type="dxa"/>
          </w:tcPr>
          <w:p w14:paraId="3E80B44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90F3F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ED15D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6BA6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EF1B176"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892CF5B" w14:textId="77777777" w:rsidR="00786B0A" w:rsidRDefault="00FC6287">
            <w:pPr>
              <w:keepNext/>
            </w:pPr>
            <w:r>
              <w:t xml:space="preserve">Зниження сільськогосподарського виробництва (1) </w:t>
            </w:r>
          </w:p>
        </w:tc>
        <w:tc>
          <w:tcPr>
            <w:tcW w:w="1915" w:type="dxa"/>
          </w:tcPr>
          <w:p w14:paraId="3329D8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5296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770BB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09B1A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3D028E3"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6931A228" w14:textId="77777777" w:rsidR="00786B0A" w:rsidRDefault="00FC6287">
            <w:pPr>
              <w:keepNext/>
            </w:pPr>
            <w:r>
              <w:t xml:space="preserve">Зниження рівня життя (5) </w:t>
            </w:r>
          </w:p>
        </w:tc>
        <w:tc>
          <w:tcPr>
            <w:tcW w:w="1915" w:type="dxa"/>
          </w:tcPr>
          <w:p w14:paraId="3026B9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96449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D36F3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5F4B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E36C5AF"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73BD7882" w14:textId="77777777" w:rsidR="00786B0A" w:rsidRDefault="00FC6287">
            <w:pPr>
              <w:keepNext/>
            </w:pPr>
            <w:r>
              <w:t xml:space="preserve">Збільшення кількості мігрантів (6) </w:t>
            </w:r>
          </w:p>
        </w:tc>
        <w:tc>
          <w:tcPr>
            <w:tcW w:w="1915" w:type="dxa"/>
          </w:tcPr>
          <w:p w14:paraId="46C5109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19F9A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8A2C4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D10EE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0BCAD3C"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064AA2C5" w14:textId="77777777" w:rsidR="00786B0A" w:rsidRDefault="00FC6287">
            <w:pPr>
              <w:keepNext/>
            </w:pPr>
            <w:r>
              <w:t xml:space="preserve">Більше зброєних конфліктів (7) </w:t>
            </w:r>
          </w:p>
        </w:tc>
        <w:tc>
          <w:tcPr>
            <w:tcW w:w="1915" w:type="dxa"/>
          </w:tcPr>
          <w:p w14:paraId="78530B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DACC8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E45D4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DB8CF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1C817B4" w14:textId="77777777" w:rsidTr="00786B0A">
        <w:tc>
          <w:tcPr>
            <w:cnfStyle w:val="001000000000" w:firstRow="0" w:lastRow="0" w:firstColumn="1" w:lastColumn="0" w:oddVBand="0" w:evenVBand="0" w:oddHBand="0" w:evenHBand="0" w:firstRowFirstColumn="0" w:firstRowLastColumn="0" w:lastRowFirstColumn="0" w:lastRowLastColumn="0"/>
            <w:tcW w:w="1915" w:type="dxa"/>
          </w:tcPr>
          <w:p w14:paraId="414EC338" w14:textId="77777777" w:rsidR="00786B0A" w:rsidRDefault="00FC6287">
            <w:pPr>
              <w:keepNext/>
            </w:pPr>
            <w:r>
              <w:t xml:space="preserve">Вимирання людства (8) </w:t>
            </w:r>
          </w:p>
        </w:tc>
        <w:tc>
          <w:tcPr>
            <w:tcW w:w="1915" w:type="dxa"/>
          </w:tcPr>
          <w:p w14:paraId="05A40ED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D928B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FCB91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54BC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4228C2" w14:textId="77777777" w:rsidR="00786B0A" w:rsidRDefault="00786B0A"/>
    <w:p w14:paraId="5922888C" w14:textId="77777777" w:rsidR="00786B0A" w:rsidRDefault="00786B0A"/>
    <w:p w14:paraId="1CDD362F" w14:textId="77777777" w:rsidR="00786B0A" w:rsidRDefault="00FC6287">
      <w:pPr>
        <w:pStyle w:val="BlockEndLabel"/>
      </w:pPr>
      <w:r>
        <w:t>End of Block: Climate knowledge</w:t>
      </w:r>
    </w:p>
    <w:p w14:paraId="6D745BF3" w14:textId="77777777" w:rsidR="00786B0A" w:rsidRDefault="00786B0A">
      <w:pPr>
        <w:pStyle w:val="BlockSeparator"/>
      </w:pPr>
    </w:p>
    <w:p w14:paraId="23F85FEE" w14:textId="77777777" w:rsidR="00786B0A" w:rsidRDefault="00FC6287">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786B0A" w14:paraId="2B9B707A" w14:textId="77777777">
        <w:tc>
          <w:tcPr>
            <w:tcW w:w="50" w:type="dxa"/>
          </w:tcPr>
          <w:p w14:paraId="0A85019C" w14:textId="77777777" w:rsidR="00786B0A" w:rsidRDefault="00FC6287">
            <w:pPr>
              <w:keepNext/>
            </w:pPr>
            <w:r>
              <w:rPr>
                <w:noProof/>
                <w:lang w:val="en-GB" w:eastAsia="en-GB"/>
              </w:rPr>
              <w:drawing>
                <wp:inline distT="0" distB="0" distL="0" distR="0" wp14:anchorId="1C1524A6" wp14:editId="722BC2FA">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0536B1A5" w14:textId="77777777" w:rsidR="00786B0A" w:rsidRDefault="00786B0A"/>
    <w:p w14:paraId="1E49B8B2" w14:textId="77777777" w:rsidR="00786B0A" w:rsidRDefault="00FC6287">
      <w:pPr>
        <w:keepNext/>
      </w:pPr>
      <w:r>
        <w:lastRenderedPageBreak/>
        <w:t>Q14.1 To what extent are the following groups responsible for climate change in [Country]</w:t>
      </w:r>
      <w:proofErr w:type="gramStart"/>
      <w:r>
        <w:t>.?</w:t>
      </w:r>
      <w:proofErr w:type="gramEnd"/>
    </w:p>
    <w:tbl>
      <w:tblPr>
        <w:tblStyle w:val="QQuestionTable"/>
        <w:tblW w:w="9576" w:type="auto"/>
        <w:tblLook w:val="07E0" w:firstRow="1" w:lastRow="1" w:firstColumn="1" w:lastColumn="1" w:noHBand="1" w:noVBand="1"/>
      </w:tblPr>
      <w:tblGrid>
        <w:gridCol w:w="1585"/>
        <w:gridCol w:w="1546"/>
        <w:gridCol w:w="1549"/>
        <w:gridCol w:w="1583"/>
        <w:gridCol w:w="1543"/>
        <w:gridCol w:w="1554"/>
      </w:tblGrid>
      <w:tr w:rsidR="00786B0A" w14:paraId="309DD3E6"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D3F4F85" w14:textId="77777777" w:rsidR="00786B0A" w:rsidRDefault="00786B0A">
            <w:pPr>
              <w:keepNext/>
            </w:pPr>
          </w:p>
        </w:tc>
        <w:tc>
          <w:tcPr>
            <w:tcW w:w="1596" w:type="dxa"/>
          </w:tcPr>
          <w:p w14:paraId="50DA6666" w14:textId="77777777" w:rsidR="00786B0A" w:rsidRDefault="00FC6287">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65974306" w14:textId="77777777" w:rsidR="00786B0A" w:rsidRDefault="00FC628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6F33390" w14:textId="77777777" w:rsidR="00786B0A" w:rsidRDefault="00FC6287">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6B0E1B36" w14:textId="77777777" w:rsidR="00786B0A" w:rsidRDefault="00FC628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736E938" w14:textId="77777777" w:rsidR="00786B0A" w:rsidRDefault="00FC6287">
            <w:pPr>
              <w:cnfStyle w:val="100000000000" w:firstRow="1" w:lastRow="0" w:firstColumn="0" w:lastColumn="0" w:oddVBand="0" w:evenVBand="0" w:oddHBand="0" w:evenHBand="0" w:firstRowFirstColumn="0" w:firstRowLastColumn="0" w:lastRowFirstColumn="0" w:lastRowLastColumn="0"/>
            </w:pPr>
            <w:r>
              <w:t>A great deal (5)</w:t>
            </w:r>
          </w:p>
        </w:tc>
      </w:tr>
      <w:tr w:rsidR="00786B0A" w14:paraId="4C4ACEC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1D6EE21" w14:textId="77777777" w:rsidR="00786B0A" w:rsidRDefault="00FC6287">
            <w:pPr>
              <w:keepNext/>
            </w:pPr>
            <w:r>
              <w:t xml:space="preserve">Each of us (1) </w:t>
            </w:r>
          </w:p>
        </w:tc>
        <w:tc>
          <w:tcPr>
            <w:tcW w:w="1596" w:type="dxa"/>
          </w:tcPr>
          <w:p w14:paraId="1D7A3E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AC7A2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711C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27AA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9284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BA3058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CEBC830" w14:textId="77777777" w:rsidR="00786B0A" w:rsidRDefault="00FC6287">
            <w:pPr>
              <w:keepNext/>
            </w:pPr>
            <w:r>
              <w:t xml:space="preserve">The high income earners (2) </w:t>
            </w:r>
          </w:p>
        </w:tc>
        <w:tc>
          <w:tcPr>
            <w:tcW w:w="1596" w:type="dxa"/>
          </w:tcPr>
          <w:p w14:paraId="2C6BCB1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5B936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323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EE3E5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B14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CEEE21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816EDF1" w14:textId="77777777" w:rsidR="00786B0A" w:rsidRDefault="00FC6287">
            <w:pPr>
              <w:keepNext/>
            </w:pPr>
            <w:r>
              <w:t xml:space="preserve">The [Country] government (3) </w:t>
            </w:r>
          </w:p>
        </w:tc>
        <w:tc>
          <w:tcPr>
            <w:tcW w:w="1596" w:type="dxa"/>
          </w:tcPr>
          <w:p w14:paraId="52B32CD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CECD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A76DD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DBA9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C9C8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E29B7A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364FC94" w14:textId="77777777" w:rsidR="00786B0A" w:rsidRDefault="00FC6287">
            <w:pPr>
              <w:keepNext/>
            </w:pPr>
            <w:r>
              <w:t xml:space="preserve">Companies (4) </w:t>
            </w:r>
          </w:p>
        </w:tc>
        <w:tc>
          <w:tcPr>
            <w:tcW w:w="1596" w:type="dxa"/>
          </w:tcPr>
          <w:p w14:paraId="743A7A6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779E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05E57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40B13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C6C0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82C364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176D9A9" w14:textId="77777777" w:rsidR="00786B0A" w:rsidRDefault="00FC6287">
            <w:pPr>
              <w:keepNext/>
            </w:pPr>
            <w:r>
              <w:t xml:space="preserve">Previous generations (5) </w:t>
            </w:r>
          </w:p>
        </w:tc>
        <w:tc>
          <w:tcPr>
            <w:tcW w:w="1596" w:type="dxa"/>
          </w:tcPr>
          <w:p w14:paraId="1788DC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D8B6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AA5B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55F6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B175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2C4147" w14:textId="77777777" w:rsidR="00786B0A" w:rsidRDefault="00786B0A"/>
    <w:p w14:paraId="23D10CB3" w14:textId="77777777" w:rsidR="00786B0A" w:rsidRDefault="00786B0A"/>
    <w:p w14:paraId="25E0E294" w14:textId="361F8918" w:rsidR="00786B0A" w:rsidRDefault="00FC6287">
      <w:pPr>
        <w:keepNext/>
      </w:pPr>
      <w:r>
        <w:t xml:space="preserve">Q14.1 Наскільки окремі перераховані групи відповідальні за </w:t>
      </w:r>
      <w:del w:id="127" w:author="Olena Maslyukivska" w:date="2021-09-15T00:19:00Z">
        <w:r w:rsidDel="00F161CD">
          <w:delText xml:space="preserve">кліматичні </w:delText>
        </w:r>
      </w:del>
      <w:r>
        <w:t xml:space="preserve">зміни </w:t>
      </w:r>
      <w:ins w:id="128" w:author="Olena Maslyukivska" w:date="2021-09-15T00:19:00Z">
        <w:r w:rsidR="00F161CD">
          <w:rPr>
            <w:lang w:val="uk-UA"/>
          </w:rPr>
          <w:t xml:space="preserve">клімату </w:t>
        </w:r>
      </w:ins>
      <w:r>
        <w:t>в Україні?</w:t>
      </w:r>
    </w:p>
    <w:tbl>
      <w:tblPr>
        <w:tblStyle w:val="QQuestionTable"/>
        <w:tblW w:w="9576" w:type="auto"/>
        <w:tblLook w:val="07E0" w:firstRow="1" w:lastRow="1" w:firstColumn="1" w:lastColumn="1" w:noHBand="1" w:noVBand="1"/>
      </w:tblPr>
      <w:tblGrid>
        <w:gridCol w:w="1380"/>
        <w:gridCol w:w="1596"/>
        <w:gridCol w:w="1596"/>
        <w:gridCol w:w="1596"/>
        <w:gridCol w:w="1596"/>
        <w:gridCol w:w="1596"/>
      </w:tblGrid>
      <w:tr w:rsidR="00786B0A" w14:paraId="0FD83DEA"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F612068" w14:textId="77777777" w:rsidR="00786B0A" w:rsidRDefault="00786B0A">
            <w:pPr>
              <w:keepNext/>
            </w:pPr>
          </w:p>
        </w:tc>
        <w:tc>
          <w:tcPr>
            <w:tcW w:w="1596" w:type="dxa"/>
          </w:tcPr>
          <w:p w14:paraId="0C250B0E"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відповідальні (1)</w:t>
            </w:r>
          </w:p>
        </w:tc>
        <w:tc>
          <w:tcPr>
            <w:tcW w:w="1596" w:type="dxa"/>
          </w:tcPr>
          <w:p w14:paraId="0425C054"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відповідальні (2)</w:t>
            </w:r>
          </w:p>
        </w:tc>
        <w:tc>
          <w:tcPr>
            <w:tcW w:w="1596" w:type="dxa"/>
          </w:tcPr>
          <w:p w14:paraId="374FF862" w14:textId="77777777" w:rsidR="00786B0A" w:rsidRDefault="00FC6287">
            <w:pPr>
              <w:cnfStyle w:val="100000000000" w:firstRow="1" w:lastRow="0" w:firstColumn="0" w:lastColumn="0" w:oddVBand="0" w:evenVBand="0" w:oddHBand="0" w:evenHBand="0" w:firstRowFirstColumn="0" w:firstRowLastColumn="0" w:lastRowFirstColumn="0" w:lastRowLastColumn="0"/>
            </w:pPr>
            <w:r>
              <w:t>Досить відповідальні (3)</w:t>
            </w:r>
          </w:p>
        </w:tc>
        <w:tc>
          <w:tcPr>
            <w:tcW w:w="1596" w:type="dxa"/>
          </w:tcPr>
          <w:p w14:paraId="11F8A557" w14:textId="77777777" w:rsidR="00786B0A" w:rsidRDefault="00FC6287">
            <w:pPr>
              <w:cnfStyle w:val="100000000000" w:firstRow="1" w:lastRow="0" w:firstColumn="0" w:lastColumn="0" w:oddVBand="0" w:evenVBand="0" w:oddHBand="0" w:evenHBand="0" w:firstRowFirstColumn="0" w:firstRowLastColumn="0" w:lastRowFirstColumn="0" w:lastRowLastColumn="0"/>
            </w:pPr>
            <w:r>
              <w:t>Дуже відповідальні (4)</w:t>
            </w:r>
          </w:p>
        </w:tc>
        <w:tc>
          <w:tcPr>
            <w:tcW w:w="1596" w:type="dxa"/>
          </w:tcPr>
          <w:p w14:paraId="0AEBB700" w14:textId="77777777" w:rsidR="00786B0A" w:rsidRDefault="00FC6287">
            <w:pPr>
              <w:cnfStyle w:val="100000000000" w:firstRow="1" w:lastRow="0" w:firstColumn="0" w:lastColumn="0" w:oddVBand="0" w:evenVBand="0" w:oddHBand="0" w:evenHBand="0" w:firstRowFirstColumn="0" w:firstRowLastColumn="0" w:lastRowFirstColumn="0" w:lastRowLastColumn="0"/>
            </w:pPr>
            <w:r>
              <w:t>Найбільше відповідальні (5)</w:t>
            </w:r>
          </w:p>
        </w:tc>
      </w:tr>
      <w:tr w:rsidR="00786B0A" w14:paraId="1141A0F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5CBF559" w14:textId="77777777" w:rsidR="00786B0A" w:rsidRDefault="00FC6287">
            <w:pPr>
              <w:keepNext/>
            </w:pPr>
            <w:r>
              <w:t xml:space="preserve">Кожен з нас (1) </w:t>
            </w:r>
          </w:p>
        </w:tc>
        <w:tc>
          <w:tcPr>
            <w:tcW w:w="1596" w:type="dxa"/>
          </w:tcPr>
          <w:p w14:paraId="2C9052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BFDD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3584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CD49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3A22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4C0DB5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DC81C6A" w14:textId="77777777" w:rsidR="00786B0A" w:rsidRDefault="00FC6287">
            <w:pPr>
              <w:keepNext/>
            </w:pPr>
            <w:r>
              <w:t xml:space="preserve">Люди з високим доходом (2) </w:t>
            </w:r>
          </w:p>
        </w:tc>
        <w:tc>
          <w:tcPr>
            <w:tcW w:w="1596" w:type="dxa"/>
          </w:tcPr>
          <w:p w14:paraId="20F6C05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3D751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C0CE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101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28F5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FD3696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5AC3674" w14:textId="77777777" w:rsidR="00786B0A" w:rsidRDefault="00FC6287">
            <w:pPr>
              <w:keepNext/>
            </w:pPr>
            <w:r>
              <w:t xml:space="preserve">Уряд України (3) </w:t>
            </w:r>
          </w:p>
        </w:tc>
        <w:tc>
          <w:tcPr>
            <w:tcW w:w="1596" w:type="dxa"/>
          </w:tcPr>
          <w:p w14:paraId="1AB1FEC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7A45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B91A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3169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853C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8B3040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C80CDAC" w14:textId="77777777" w:rsidR="00786B0A" w:rsidRDefault="00FC6287">
            <w:pPr>
              <w:keepNext/>
            </w:pPr>
            <w:r>
              <w:t xml:space="preserve">Компанії (4) </w:t>
            </w:r>
          </w:p>
        </w:tc>
        <w:tc>
          <w:tcPr>
            <w:tcW w:w="1596" w:type="dxa"/>
          </w:tcPr>
          <w:p w14:paraId="145F0D3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9ABC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FB3C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FD16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4016A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60D47BD"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6AD5854" w14:textId="77777777" w:rsidR="00786B0A" w:rsidRDefault="00FC6287">
            <w:pPr>
              <w:keepNext/>
            </w:pPr>
            <w:r>
              <w:t xml:space="preserve">Попередні покоління (5) </w:t>
            </w:r>
          </w:p>
        </w:tc>
        <w:tc>
          <w:tcPr>
            <w:tcW w:w="1596" w:type="dxa"/>
          </w:tcPr>
          <w:p w14:paraId="532270A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494E5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095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823E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5800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85E451" w14:textId="77777777" w:rsidR="00786B0A" w:rsidRDefault="00786B0A"/>
    <w:p w14:paraId="1994DC48" w14:textId="77777777" w:rsidR="00786B0A" w:rsidRDefault="00786B0A"/>
    <w:p w14:paraId="7ED37C5C"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29707FBD" w14:textId="77777777">
        <w:tc>
          <w:tcPr>
            <w:tcW w:w="50" w:type="dxa"/>
          </w:tcPr>
          <w:p w14:paraId="1256DD32" w14:textId="77777777" w:rsidR="00786B0A" w:rsidRDefault="00FC6287">
            <w:pPr>
              <w:keepNext/>
            </w:pPr>
            <w:r>
              <w:rPr>
                <w:noProof/>
                <w:lang w:val="en-GB" w:eastAsia="en-GB"/>
              </w:rPr>
              <w:drawing>
                <wp:inline distT="0" distB="0" distL="0" distR="0" wp14:anchorId="13E3E663" wp14:editId="290A174B">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BE12E74" w14:textId="77777777" w:rsidR="00786B0A" w:rsidRDefault="00786B0A"/>
    <w:p w14:paraId="68C00C34" w14:textId="77777777" w:rsidR="00786B0A" w:rsidRDefault="00FC6287">
      <w:pPr>
        <w:keepNext/>
      </w:pPr>
      <w:r>
        <w:lastRenderedPageBreak/>
        <w:t xml:space="preserve">Q14.3 To what extent do you think that it is technically feasible to stop greenhouse gas emissions by the end of the century while </w:t>
      </w:r>
      <w:del w:id="129" w:author="KRUSE Tobias, ENV/EEI" w:date="2021-08-25T14:29:00Z">
        <w:r w:rsidDel="00711CB5">
          <w:delText xml:space="preserve">maintaining </w:delText>
        </w:r>
      </w:del>
      <w:ins w:id="130" w:author="KRUSE Tobias, ENV/EEI" w:date="2021-08-25T14:29:00Z">
        <w:r w:rsidR="00711CB5">
          <w:t xml:space="preserve">sustaining </w:t>
        </w:r>
      </w:ins>
      <w:r>
        <w:t>satisfactory standards of living in [Country]?</w:t>
      </w:r>
    </w:p>
    <w:p w14:paraId="2AA10E98" w14:textId="77777777" w:rsidR="00786B0A" w:rsidRDefault="00FC6287">
      <w:pPr>
        <w:pStyle w:val="ListParagraph"/>
        <w:keepNext/>
        <w:numPr>
          <w:ilvl w:val="0"/>
          <w:numId w:val="4"/>
        </w:numPr>
      </w:pPr>
      <w:r>
        <w:t xml:space="preserve">Not at all  (0) </w:t>
      </w:r>
    </w:p>
    <w:p w14:paraId="7FB99FAD" w14:textId="77777777" w:rsidR="00786B0A" w:rsidRDefault="00FC6287">
      <w:pPr>
        <w:pStyle w:val="ListParagraph"/>
        <w:keepNext/>
        <w:numPr>
          <w:ilvl w:val="0"/>
          <w:numId w:val="4"/>
        </w:numPr>
      </w:pPr>
      <w:r>
        <w:t xml:space="preserve">A little  (1) </w:t>
      </w:r>
    </w:p>
    <w:p w14:paraId="0F2FB479" w14:textId="77777777" w:rsidR="00786B0A" w:rsidRDefault="00FC6287">
      <w:pPr>
        <w:pStyle w:val="ListParagraph"/>
        <w:keepNext/>
        <w:numPr>
          <w:ilvl w:val="0"/>
          <w:numId w:val="4"/>
        </w:numPr>
      </w:pPr>
      <w:r>
        <w:t xml:space="preserve">Moderately  (2) </w:t>
      </w:r>
    </w:p>
    <w:p w14:paraId="342B4CEA" w14:textId="77777777" w:rsidR="00786B0A" w:rsidRDefault="00FC6287">
      <w:pPr>
        <w:pStyle w:val="ListParagraph"/>
        <w:keepNext/>
        <w:numPr>
          <w:ilvl w:val="0"/>
          <w:numId w:val="4"/>
        </w:numPr>
      </w:pPr>
      <w:r>
        <w:t xml:space="preserve">A lot  (3) </w:t>
      </w:r>
    </w:p>
    <w:p w14:paraId="7C32875E" w14:textId="77777777" w:rsidR="00786B0A" w:rsidRDefault="00FC6287">
      <w:pPr>
        <w:pStyle w:val="ListParagraph"/>
        <w:keepNext/>
        <w:numPr>
          <w:ilvl w:val="0"/>
          <w:numId w:val="4"/>
        </w:numPr>
      </w:pPr>
      <w:r>
        <w:t xml:space="preserve">A great deal  (4) </w:t>
      </w:r>
    </w:p>
    <w:p w14:paraId="39802399" w14:textId="77777777" w:rsidR="00786B0A" w:rsidRDefault="00786B0A"/>
    <w:p w14:paraId="03E28791" w14:textId="4F438108" w:rsidR="00786B0A" w:rsidRDefault="00FC6287">
      <w:pPr>
        <w:keepNext/>
      </w:pPr>
      <w:r>
        <w:t xml:space="preserve">Q14.3 До якого рівня, </w:t>
      </w:r>
      <w:del w:id="131" w:author="Olena Maslyukivska" w:date="2021-09-15T00:19:00Z">
        <w:r w:rsidDel="00F161CD">
          <w:delText>як Ви вважаєте</w:delText>
        </w:r>
      </w:del>
      <w:ins w:id="132" w:author="Olena Maslyukivska" w:date="2021-09-15T00:19:00Z">
        <w:r w:rsidR="00F161CD">
          <w:rPr>
            <w:lang w:val="uk-UA"/>
          </w:rPr>
          <w:t>на Вашу думку</w:t>
        </w:r>
      </w:ins>
      <w:r>
        <w:t>, технічно можливо припинити викиди парникових газів до кінця століття, зберігаючи задовільний рівень життя в Україні?</w:t>
      </w:r>
    </w:p>
    <w:p w14:paraId="24777721" w14:textId="77777777" w:rsidR="00786B0A" w:rsidRDefault="00FC6287">
      <w:pPr>
        <w:pStyle w:val="ListParagraph"/>
        <w:keepNext/>
        <w:numPr>
          <w:ilvl w:val="0"/>
          <w:numId w:val="4"/>
        </w:numPr>
      </w:pPr>
      <w:r>
        <w:t xml:space="preserve">Неможливо  (0) </w:t>
      </w:r>
    </w:p>
    <w:p w14:paraId="16220256" w14:textId="77777777" w:rsidR="00786B0A" w:rsidRDefault="00FC6287">
      <w:pPr>
        <w:pStyle w:val="ListParagraph"/>
        <w:keepNext/>
        <w:numPr>
          <w:ilvl w:val="0"/>
          <w:numId w:val="4"/>
        </w:numPr>
      </w:pPr>
      <w:r>
        <w:t xml:space="preserve">Дещо можливо  (1) </w:t>
      </w:r>
    </w:p>
    <w:p w14:paraId="31C04C73" w14:textId="77777777" w:rsidR="00786B0A" w:rsidRDefault="00FC6287">
      <w:pPr>
        <w:pStyle w:val="ListParagraph"/>
        <w:keepNext/>
        <w:numPr>
          <w:ilvl w:val="0"/>
          <w:numId w:val="4"/>
        </w:numPr>
      </w:pPr>
      <w:r>
        <w:t xml:space="preserve">Цілком можливо  (2) </w:t>
      </w:r>
    </w:p>
    <w:p w14:paraId="39419BE3" w14:textId="77777777" w:rsidR="00786B0A" w:rsidRDefault="00FC6287">
      <w:pPr>
        <w:pStyle w:val="ListParagraph"/>
        <w:keepNext/>
        <w:numPr>
          <w:ilvl w:val="0"/>
          <w:numId w:val="4"/>
        </w:numPr>
      </w:pPr>
      <w:r>
        <w:t xml:space="preserve">Дуже можливо  (3) </w:t>
      </w:r>
    </w:p>
    <w:p w14:paraId="25063194" w14:textId="77777777" w:rsidR="00786B0A" w:rsidRDefault="00FC6287">
      <w:pPr>
        <w:pStyle w:val="ListParagraph"/>
        <w:keepNext/>
        <w:numPr>
          <w:ilvl w:val="0"/>
          <w:numId w:val="4"/>
        </w:numPr>
      </w:pPr>
      <w:r>
        <w:t xml:space="preserve">Абсолютно можливо  (4) </w:t>
      </w:r>
    </w:p>
    <w:p w14:paraId="79A8B3A2" w14:textId="77777777" w:rsidR="00786B0A" w:rsidRDefault="00786B0A"/>
    <w:p w14:paraId="580048E2" w14:textId="77777777" w:rsidR="00786B0A" w:rsidRDefault="00786B0A">
      <w:pPr>
        <w:pStyle w:val="QuestionSeparator"/>
      </w:pPr>
    </w:p>
    <w:p w14:paraId="1DF8E9D5" w14:textId="77777777" w:rsidR="00786B0A" w:rsidRDefault="00786B0A"/>
    <w:p w14:paraId="712F6126" w14:textId="77777777" w:rsidR="00786B0A" w:rsidRDefault="00FC6287">
      <w:pPr>
        <w:keepNext/>
      </w:pPr>
      <w:r>
        <w:lastRenderedPageBreak/>
        <w:t>Q14.4 To what extent do you think climate change already affects or will affect your personal life negatively?</w:t>
      </w:r>
    </w:p>
    <w:p w14:paraId="41AEE7AA" w14:textId="77777777" w:rsidR="00786B0A" w:rsidRDefault="00FC6287">
      <w:pPr>
        <w:pStyle w:val="ListParagraph"/>
        <w:keepNext/>
        <w:numPr>
          <w:ilvl w:val="0"/>
          <w:numId w:val="4"/>
        </w:numPr>
      </w:pPr>
      <w:r>
        <w:t xml:space="preserve">Not at all  (0) </w:t>
      </w:r>
    </w:p>
    <w:p w14:paraId="6DFA3E25" w14:textId="77777777" w:rsidR="00786B0A" w:rsidRDefault="00FC6287">
      <w:pPr>
        <w:pStyle w:val="ListParagraph"/>
        <w:keepNext/>
        <w:numPr>
          <w:ilvl w:val="0"/>
          <w:numId w:val="4"/>
        </w:numPr>
      </w:pPr>
      <w:r>
        <w:t xml:space="preserve">A little  (1) </w:t>
      </w:r>
    </w:p>
    <w:p w14:paraId="342F0608" w14:textId="77777777" w:rsidR="00786B0A" w:rsidRDefault="00FC6287">
      <w:pPr>
        <w:pStyle w:val="ListParagraph"/>
        <w:keepNext/>
        <w:numPr>
          <w:ilvl w:val="0"/>
          <w:numId w:val="4"/>
        </w:numPr>
      </w:pPr>
      <w:r>
        <w:t xml:space="preserve">Moderately  (2) </w:t>
      </w:r>
    </w:p>
    <w:p w14:paraId="0B072CAA" w14:textId="77777777" w:rsidR="00786B0A" w:rsidRDefault="00FC6287">
      <w:pPr>
        <w:pStyle w:val="ListParagraph"/>
        <w:keepNext/>
        <w:numPr>
          <w:ilvl w:val="0"/>
          <w:numId w:val="4"/>
        </w:numPr>
      </w:pPr>
      <w:r>
        <w:t xml:space="preserve">A lot  (3) </w:t>
      </w:r>
    </w:p>
    <w:p w14:paraId="2D491B60" w14:textId="77777777" w:rsidR="00786B0A" w:rsidRDefault="00FC6287">
      <w:pPr>
        <w:pStyle w:val="ListParagraph"/>
        <w:keepNext/>
        <w:numPr>
          <w:ilvl w:val="0"/>
          <w:numId w:val="4"/>
        </w:numPr>
      </w:pPr>
      <w:r>
        <w:t xml:space="preserve">A great deal  (4) </w:t>
      </w:r>
    </w:p>
    <w:p w14:paraId="68ABEC64" w14:textId="77777777" w:rsidR="00786B0A" w:rsidRDefault="00786B0A"/>
    <w:p w14:paraId="2698B336" w14:textId="6BBA0192" w:rsidR="00786B0A" w:rsidRDefault="00FC6287">
      <w:pPr>
        <w:keepNext/>
      </w:pPr>
      <w:r>
        <w:t xml:space="preserve">Q14.4 Наскільки, на </w:t>
      </w:r>
      <w:ins w:id="133" w:author="Olena Maslyukivska" w:date="2021-09-15T00:20:00Z">
        <w:r w:rsidR="00F161CD">
          <w:rPr>
            <w:lang w:val="uk-UA"/>
          </w:rPr>
          <w:t>В</w:t>
        </w:r>
      </w:ins>
      <w:del w:id="134" w:author="Olena Maslyukivska" w:date="2021-09-15T00:20:00Z">
        <w:r w:rsidDel="00F161CD">
          <w:delText>в</w:delText>
        </w:r>
      </w:del>
      <w:r>
        <w:t>ашу думку, зміна клімату вже негативно впливає чи негативно вплине на Ваше особисте життя?</w:t>
      </w:r>
    </w:p>
    <w:p w14:paraId="4B1FF443" w14:textId="77777777" w:rsidR="00786B0A" w:rsidRDefault="00FC6287">
      <w:pPr>
        <w:pStyle w:val="ListParagraph"/>
        <w:keepNext/>
        <w:numPr>
          <w:ilvl w:val="0"/>
          <w:numId w:val="4"/>
        </w:numPr>
      </w:pPr>
      <w:r>
        <w:t xml:space="preserve">Ніяк  (0) </w:t>
      </w:r>
    </w:p>
    <w:p w14:paraId="23EA796C" w14:textId="77777777" w:rsidR="00786B0A" w:rsidRDefault="00FC6287">
      <w:pPr>
        <w:pStyle w:val="ListParagraph"/>
        <w:keepNext/>
        <w:numPr>
          <w:ilvl w:val="0"/>
          <w:numId w:val="4"/>
        </w:numPr>
      </w:pPr>
      <w:r>
        <w:t xml:space="preserve">Трохи  (1) </w:t>
      </w:r>
    </w:p>
    <w:p w14:paraId="7540D7DB" w14:textId="77777777" w:rsidR="00786B0A" w:rsidRDefault="00FC6287">
      <w:pPr>
        <w:pStyle w:val="ListParagraph"/>
        <w:keepNext/>
        <w:numPr>
          <w:ilvl w:val="0"/>
          <w:numId w:val="4"/>
        </w:numPr>
      </w:pPr>
      <w:r>
        <w:t xml:space="preserve">Помірно  (2) </w:t>
      </w:r>
    </w:p>
    <w:p w14:paraId="53A5F288" w14:textId="77777777" w:rsidR="00786B0A" w:rsidRDefault="00FC6287">
      <w:pPr>
        <w:pStyle w:val="ListParagraph"/>
        <w:keepNext/>
        <w:numPr>
          <w:ilvl w:val="0"/>
          <w:numId w:val="4"/>
        </w:numPr>
      </w:pPr>
      <w:r>
        <w:t xml:space="preserve">Сильно  (3) </w:t>
      </w:r>
    </w:p>
    <w:p w14:paraId="20561C8E" w14:textId="77777777" w:rsidR="00786B0A" w:rsidRDefault="00FC6287">
      <w:pPr>
        <w:pStyle w:val="ListParagraph"/>
        <w:keepNext/>
        <w:numPr>
          <w:ilvl w:val="0"/>
          <w:numId w:val="4"/>
        </w:numPr>
      </w:pPr>
      <w:r>
        <w:t xml:space="preserve">Максимально  (4) </w:t>
      </w:r>
    </w:p>
    <w:p w14:paraId="22924290" w14:textId="77777777" w:rsidR="00786B0A" w:rsidRDefault="00786B0A"/>
    <w:p w14:paraId="60105305" w14:textId="77777777" w:rsidR="00786B0A" w:rsidRDefault="00786B0A">
      <w:pPr>
        <w:pStyle w:val="QuestionSeparator"/>
      </w:pPr>
    </w:p>
    <w:p w14:paraId="6D4DD64F" w14:textId="77777777" w:rsidR="00786B0A" w:rsidRDefault="00786B0A"/>
    <w:p w14:paraId="5E237954" w14:textId="77777777" w:rsidR="00786B0A" w:rsidRDefault="00FC6287">
      <w:pPr>
        <w:keepNext/>
      </w:pPr>
      <w:r>
        <w:t xml:space="preserve">Q14.6 </w:t>
      </w:r>
      <w:proofErr w:type="gramStart"/>
      <w:r>
        <w:t>How</w:t>
      </w:r>
      <w:proofErr w:type="gramEnd"/>
      <w:r>
        <w:t xml:space="preserve"> likely is it that human kind halts climate change by the end of the century?</w:t>
      </w:r>
    </w:p>
    <w:p w14:paraId="11F26343" w14:textId="77777777" w:rsidR="00786B0A" w:rsidRDefault="00FC6287">
      <w:pPr>
        <w:pStyle w:val="ListParagraph"/>
        <w:keepNext/>
        <w:numPr>
          <w:ilvl w:val="0"/>
          <w:numId w:val="4"/>
        </w:numPr>
      </w:pPr>
      <w:r>
        <w:t xml:space="preserve">Very unlikely  (0) </w:t>
      </w:r>
    </w:p>
    <w:p w14:paraId="1AD6A95B" w14:textId="77777777" w:rsidR="00786B0A" w:rsidRDefault="00FC6287">
      <w:pPr>
        <w:pStyle w:val="ListParagraph"/>
        <w:keepNext/>
        <w:numPr>
          <w:ilvl w:val="0"/>
          <w:numId w:val="4"/>
        </w:numPr>
      </w:pPr>
      <w:r>
        <w:t xml:space="preserve">Somewhat unlikely  (1) </w:t>
      </w:r>
    </w:p>
    <w:p w14:paraId="382BBB63" w14:textId="77777777" w:rsidR="00786B0A" w:rsidRDefault="00FC6287">
      <w:pPr>
        <w:pStyle w:val="ListParagraph"/>
        <w:keepNext/>
        <w:numPr>
          <w:ilvl w:val="0"/>
          <w:numId w:val="4"/>
        </w:numPr>
      </w:pPr>
      <w:r>
        <w:t xml:space="preserve">Somewhat likely  (2) </w:t>
      </w:r>
    </w:p>
    <w:p w14:paraId="00C088B4" w14:textId="77777777" w:rsidR="00786B0A" w:rsidRDefault="00FC6287">
      <w:pPr>
        <w:pStyle w:val="ListParagraph"/>
        <w:keepNext/>
        <w:numPr>
          <w:ilvl w:val="0"/>
          <w:numId w:val="4"/>
        </w:numPr>
      </w:pPr>
      <w:r>
        <w:t xml:space="preserve">Very likely  (3) </w:t>
      </w:r>
    </w:p>
    <w:p w14:paraId="75491CA8" w14:textId="77777777" w:rsidR="00786B0A" w:rsidRDefault="00786B0A"/>
    <w:p w14:paraId="10DD4CE0" w14:textId="77777777" w:rsidR="00786B0A" w:rsidRDefault="00FC6287">
      <w:pPr>
        <w:keepNext/>
      </w:pPr>
      <w:r>
        <w:lastRenderedPageBreak/>
        <w:t>Q14.6 Наскільки ймовірно, що людство зупинить зміни клімату до кінця століття?</w:t>
      </w:r>
    </w:p>
    <w:p w14:paraId="14DAE559" w14:textId="77777777" w:rsidR="00786B0A" w:rsidRDefault="00FC6287">
      <w:pPr>
        <w:pStyle w:val="ListParagraph"/>
        <w:keepNext/>
        <w:numPr>
          <w:ilvl w:val="0"/>
          <w:numId w:val="4"/>
        </w:numPr>
      </w:pPr>
      <w:r>
        <w:t xml:space="preserve">Дуже малоймовірно  (0) </w:t>
      </w:r>
    </w:p>
    <w:p w14:paraId="2C9D551C" w14:textId="77777777" w:rsidR="00786B0A" w:rsidRDefault="00FC6287">
      <w:pPr>
        <w:pStyle w:val="ListParagraph"/>
        <w:keepNext/>
        <w:numPr>
          <w:ilvl w:val="0"/>
          <w:numId w:val="4"/>
        </w:numPr>
      </w:pPr>
      <w:r>
        <w:t xml:space="preserve">Малоймовірно  (1) </w:t>
      </w:r>
    </w:p>
    <w:p w14:paraId="2AD6DB7B" w14:textId="77777777" w:rsidR="00786B0A" w:rsidRDefault="00FC6287">
      <w:pPr>
        <w:pStyle w:val="ListParagraph"/>
        <w:keepNext/>
        <w:numPr>
          <w:ilvl w:val="0"/>
          <w:numId w:val="4"/>
        </w:numPr>
      </w:pPr>
      <w:r>
        <w:t xml:space="preserve">Дещо ймовірно  (2) </w:t>
      </w:r>
    </w:p>
    <w:p w14:paraId="0FAEBC07" w14:textId="77777777" w:rsidR="00786B0A" w:rsidRDefault="00FC6287">
      <w:pPr>
        <w:pStyle w:val="ListParagraph"/>
        <w:keepNext/>
        <w:numPr>
          <w:ilvl w:val="0"/>
          <w:numId w:val="4"/>
        </w:numPr>
      </w:pPr>
      <w:r>
        <w:t xml:space="preserve">Дуже ймовірно  (3) </w:t>
      </w:r>
    </w:p>
    <w:p w14:paraId="3D7010D1" w14:textId="77777777" w:rsidR="00786B0A" w:rsidRDefault="00786B0A"/>
    <w:p w14:paraId="0F41E537" w14:textId="77777777" w:rsidR="00786B0A" w:rsidRDefault="00786B0A">
      <w:pPr>
        <w:pStyle w:val="QuestionSeparator"/>
      </w:pPr>
    </w:p>
    <w:p w14:paraId="6E0326CD" w14:textId="77777777" w:rsidR="00786B0A" w:rsidRDefault="00786B0A"/>
    <w:p w14:paraId="09F46CAE" w14:textId="77777777" w:rsidR="00786B0A" w:rsidRDefault="00FC6287">
      <w:pPr>
        <w:keepNext/>
      </w:pPr>
      <w:r>
        <w:t xml:space="preserve">Q14.7 </w:t>
      </w:r>
      <w:proofErr w:type="gramStart"/>
      <w:r>
        <w:t>If</w:t>
      </w:r>
      <w:proofErr w:type="gramEnd"/>
      <w:r>
        <w:t xml:space="preserve"> we decide to halt climate change through ambitious policies, what would be the effects on the [Country] economy and employment?</w:t>
      </w:r>
    </w:p>
    <w:p w14:paraId="00F9F966" w14:textId="77777777" w:rsidR="00786B0A" w:rsidRDefault="00FC6287">
      <w:pPr>
        <w:pStyle w:val="ListParagraph"/>
        <w:keepNext/>
        <w:numPr>
          <w:ilvl w:val="0"/>
          <w:numId w:val="4"/>
        </w:numPr>
      </w:pPr>
      <w:r>
        <w:t xml:space="preserve">Very negative effects  (0) </w:t>
      </w:r>
    </w:p>
    <w:p w14:paraId="10E17BA6" w14:textId="77777777" w:rsidR="00786B0A" w:rsidRDefault="00FC6287">
      <w:pPr>
        <w:pStyle w:val="ListParagraph"/>
        <w:keepNext/>
        <w:numPr>
          <w:ilvl w:val="0"/>
          <w:numId w:val="4"/>
        </w:numPr>
      </w:pPr>
      <w:r>
        <w:t xml:space="preserve">Somewhat negative effects  (1) </w:t>
      </w:r>
    </w:p>
    <w:p w14:paraId="35514E9F" w14:textId="77777777" w:rsidR="00786B0A" w:rsidRDefault="00FC6287">
      <w:pPr>
        <w:pStyle w:val="ListParagraph"/>
        <w:keepNext/>
        <w:numPr>
          <w:ilvl w:val="0"/>
          <w:numId w:val="4"/>
        </w:numPr>
      </w:pPr>
      <w:r>
        <w:t xml:space="preserve">No noticeable effects  (2) </w:t>
      </w:r>
    </w:p>
    <w:p w14:paraId="0B41FB66" w14:textId="77777777" w:rsidR="00786B0A" w:rsidRDefault="00FC6287">
      <w:pPr>
        <w:pStyle w:val="ListParagraph"/>
        <w:keepNext/>
        <w:numPr>
          <w:ilvl w:val="0"/>
          <w:numId w:val="4"/>
        </w:numPr>
      </w:pPr>
      <w:r>
        <w:t xml:space="preserve">Somewhat positive effects  (3) </w:t>
      </w:r>
    </w:p>
    <w:p w14:paraId="7D563AC6" w14:textId="77777777" w:rsidR="00786B0A" w:rsidRDefault="00FC6287">
      <w:pPr>
        <w:pStyle w:val="ListParagraph"/>
        <w:keepNext/>
        <w:numPr>
          <w:ilvl w:val="0"/>
          <w:numId w:val="4"/>
        </w:numPr>
      </w:pPr>
      <w:r>
        <w:t xml:space="preserve">Very positive effects  (4) </w:t>
      </w:r>
    </w:p>
    <w:p w14:paraId="7019C7C2" w14:textId="77777777" w:rsidR="00786B0A" w:rsidRDefault="00786B0A"/>
    <w:p w14:paraId="28114F72" w14:textId="77777777" w:rsidR="00786B0A" w:rsidRDefault="00FC6287">
      <w:pPr>
        <w:keepNext/>
      </w:pPr>
      <w:r>
        <w:t>Q14.7 Якщо ми вирішимо зупинити зміну клімату амбітними заходами, які ефекти це матиме на економіку України та зайнятість населення?</w:t>
      </w:r>
    </w:p>
    <w:p w14:paraId="3B218688" w14:textId="77777777" w:rsidR="00786B0A" w:rsidRDefault="00FC6287">
      <w:pPr>
        <w:pStyle w:val="ListParagraph"/>
        <w:keepNext/>
        <w:numPr>
          <w:ilvl w:val="0"/>
          <w:numId w:val="4"/>
        </w:numPr>
      </w:pPr>
      <w:r>
        <w:t xml:space="preserve">Дуже негативні ефекти  (0) </w:t>
      </w:r>
    </w:p>
    <w:p w14:paraId="1032D924" w14:textId="77777777" w:rsidR="00786B0A" w:rsidRDefault="00FC6287">
      <w:pPr>
        <w:pStyle w:val="ListParagraph"/>
        <w:keepNext/>
        <w:numPr>
          <w:ilvl w:val="0"/>
          <w:numId w:val="4"/>
        </w:numPr>
      </w:pPr>
      <w:r>
        <w:t xml:space="preserve">Дещо негативні ефекти  (1) </w:t>
      </w:r>
    </w:p>
    <w:p w14:paraId="09C0E35E" w14:textId="77777777" w:rsidR="00786B0A" w:rsidRDefault="00FC6287">
      <w:pPr>
        <w:pStyle w:val="ListParagraph"/>
        <w:keepNext/>
        <w:numPr>
          <w:ilvl w:val="0"/>
          <w:numId w:val="4"/>
        </w:numPr>
      </w:pPr>
      <w:r>
        <w:t xml:space="preserve">Ніяких специфічних ефектів  (2) </w:t>
      </w:r>
    </w:p>
    <w:p w14:paraId="47DF43D9" w14:textId="77777777" w:rsidR="00786B0A" w:rsidRDefault="00FC6287">
      <w:pPr>
        <w:pStyle w:val="ListParagraph"/>
        <w:keepNext/>
        <w:numPr>
          <w:ilvl w:val="0"/>
          <w:numId w:val="4"/>
        </w:numPr>
      </w:pPr>
      <w:r>
        <w:t xml:space="preserve">Дещо позитивні ефекти  (3) </w:t>
      </w:r>
    </w:p>
    <w:p w14:paraId="5B3AA63C" w14:textId="77777777" w:rsidR="00786B0A" w:rsidRDefault="00FC6287">
      <w:pPr>
        <w:pStyle w:val="ListParagraph"/>
        <w:keepNext/>
        <w:numPr>
          <w:ilvl w:val="0"/>
          <w:numId w:val="4"/>
        </w:numPr>
      </w:pPr>
      <w:r>
        <w:t xml:space="preserve">Дуже позитивні ефекти  (4) </w:t>
      </w:r>
    </w:p>
    <w:p w14:paraId="740833CB" w14:textId="77777777" w:rsidR="00786B0A" w:rsidRDefault="00786B0A"/>
    <w:p w14:paraId="79B7F771" w14:textId="77777777" w:rsidR="00786B0A" w:rsidRDefault="00786B0A">
      <w:pPr>
        <w:pStyle w:val="QuestionSeparator"/>
      </w:pPr>
    </w:p>
    <w:p w14:paraId="219C9E44" w14:textId="77777777" w:rsidR="00786B0A" w:rsidRDefault="00786B0A"/>
    <w:p w14:paraId="1070660E" w14:textId="77777777" w:rsidR="00786B0A" w:rsidRDefault="00FC6287">
      <w:pPr>
        <w:keepNext/>
      </w:pPr>
      <w:r>
        <w:lastRenderedPageBreak/>
        <w:t xml:space="preserve">Q14.8 </w:t>
      </w:r>
      <w:proofErr w:type="gramStart"/>
      <w:r>
        <w:t>If</w:t>
      </w:r>
      <w:proofErr w:type="gramEnd"/>
      <w:r>
        <w:t xml:space="preserve"> we decide to halt climate change through ambitious policies, to what extent do you think it would negatively affect your lifestyle?</w:t>
      </w:r>
    </w:p>
    <w:p w14:paraId="4307E846" w14:textId="77777777" w:rsidR="00786B0A" w:rsidRDefault="00FC6287">
      <w:pPr>
        <w:pStyle w:val="ListParagraph"/>
        <w:keepNext/>
        <w:numPr>
          <w:ilvl w:val="0"/>
          <w:numId w:val="4"/>
        </w:numPr>
      </w:pPr>
      <w:r>
        <w:t xml:space="preserve">Not at all  (0) </w:t>
      </w:r>
    </w:p>
    <w:p w14:paraId="2166A052" w14:textId="77777777" w:rsidR="00786B0A" w:rsidRDefault="00FC6287">
      <w:pPr>
        <w:pStyle w:val="ListParagraph"/>
        <w:keepNext/>
        <w:numPr>
          <w:ilvl w:val="0"/>
          <w:numId w:val="4"/>
        </w:numPr>
      </w:pPr>
      <w:r>
        <w:t xml:space="preserve">A little  (1) </w:t>
      </w:r>
    </w:p>
    <w:p w14:paraId="792129ED" w14:textId="77777777" w:rsidR="00786B0A" w:rsidRDefault="00FC6287">
      <w:pPr>
        <w:pStyle w:val="ListParagraph"/>
        <w:keepNext/>
        <w:numPr>
          <w:ilvl w:val="0"/>
          <w:numId w:val="4"/>
        </w:numPr>
      </w:pPr>
      <w:r>
        <w:t xml:space="preserve">Moderately  (2) </w:t>
      </w:r>
    </w:p>
    <w:p w14:paraId="08525586" w14:textId="77777777" w:rsidR="00786B0A" w:rsidRDefault="00FC6287">
      <w:pPr>
        <w:pStyle w:val="ListParagraph"/>
        <w:keepNext/>
        <w:numPr>
          <w:ilvl w:val="0"/>
          <w:numId w:val="4"/>
        </w:numPr>
      </w:pPr>
      <w:r>
        <w:t xml:space="preserve">A lot  (3) </w:t>
      </w:r>
    </w:p>
    <w:p w14:paraId="59A7A2DC" w14:textId="77777777" w:rsidR="00786B0A" w:rsidRDefault="00FC6287">
      <w:pPr>
        <w:pStyle w:val="ListParagraph"/>
        <w:keepNext/>
        <w:numPr>
          <w:ilvl w:val="0"/>
          <w:numId w:val="4"/>
        </w:numPr>
      </w:pPr>
      <w:r>
        <w:t xml:space="preserve">A great deal  (4) </w:t>
      </w:r>
    </w:p>
    <w:p w14:paraId="0F1FC012" w14:textId="77777777" w:rsidR="00786B0A" w:rsidRDefault="00786B0A"/>
    <w:p w14:paraId="50182677" w14:textId="77777777" w:rsidR="00786B0A" w:rsidRDefault="00FC6287">
      <w:pPr>
        <w:keepNext/>
      </w:pPr>
      <w:r>
        <w:t>Q14.8 Якщо ми вирішимо зупинити зміну клімату амбітними заходами, наскільки, на вашу думку, це негативно вплине на ваш спосіб життя?</w:t>
      </w:r>
    </w:p>
    <w:p w14:paraId="49887859" w14:textId="77777777" w:rsidR="00786B0A" w:rsidRDefault="00FC6287">
      <w:pPr>
        <w:pStyle w:val="ListParagraph"/>
        <w:keepNext/>
        <w:numPr>
          <w:ilvl w:val="0"/>
          <w:numId w:val="4"/>
        </w:numPr>
      </w:pPr>
      <w:r>
        <w:t xml:space="preserve">Не вплине  (0) </w:t>
      </w:r>
    </w:p>
    <w:p w14:paraId="137DD55D" w14:textId="77777777" w:rsidR="00786B0A" w:rsidRDefault="00FC6287">
      <w:pPr>
        <w:pStyle w:val="ListParagraph"/>
        <w:keepNext/>
        <w:numPr>
          <w:ilvl w:val="0"/>
          <w:numId w:val="4"/>
        </w:numPr>
      </w:pPr>
      <w:r>
        <w:t xml:space="preserve">Дещо вплине  (1) </w:t>
      </w:r>
    </w:p>
    <w:p w14:paraId="5D6EFAE5" w14:textId="77777777" w:rsidR="00786B0A" w:rsidRDefault="00FC6287">
      <w:pPr>
        <w:pStyle w:val="ListParagraph"/>
        <w:keepNext/>
        <w:numPr>
          <w:ilvl w:val="0"/>
          <w:numId w:val="4"/>
        </w:numPr>
      </w:pPr>
      <w:r>
        <w:t xml:space="preserve">Помірно вплине  (2) </w:t>
      </w:r>
    </w:p>
    <w:p w14:paraId="059C002E" w14:textId="77777777" w:rsidR="00786B0A" w:rsidRDefault="00FC6287">
      <w:pPr>
        <w:pStyle w:val="ListParagraph"/>
        <w:keepNext/>
        <w:numPr>
          <w:ilvl w:val="0"/>
          <w:numId w:val="4"/>
        </w:numPr>
      </w:pPr>
      <w:r>
        <w:t xml:space="preserve">Сильно вплине  (3) </w:t>
      </w:r>
    </w:p>
    <w:p w14:paraId="4CBFA825" w14:textId="77777777" w:rsidR="00786B0A" w:rsidRDefault="00FC6287">
      <w:pPr>
        <w:pStyle w:val="ListParagraph"/>
        <w:keepNext/>
        <w:numPr>
          <w:ilvl w:val="0"/>
          <w:numId w:val="4"/>
        </w:numPr>
      </w:pPr>
      <w:r>
        <w:t xml:space="preserve">Вплине найнегативнішим чином  (4) </w:t>
      </w:r>
    </w:p>
    <w:p w14:paraId="6FA27F8F" w14:textId="77777777" w:rsidR="00786B0A" w:rsidRDefault="00786B0A"/>
    <w:p w14:paraId="48049546" w14:textId="77777777" w:rsidR="00786B0A" w:rsidRDefault="00786B0A">
      <w:pPr>
        <w:pStyle w:val="QuestionSeparator"/>
      </w:pPr>
    </w:p>
    <w:p w14:paraId="72DF6FE0" w14:textId="77777777" w:rsidR="00786B0A" w:rsidRDefault="00786B0A"/>
    <w:p w14:paraId="00D3CF3A" w14:textId="77777777" w:rsidR="00786B0A" w:rsidRDefault="00FC6287">
      <w:pPr>
        <w:keepNext/>
      </w:pPr>
      <w:r>
        <w:t xml:space="preserve">Q14.9 Here are possible behaviors that experts say would help reduce greenhouse gas emissions. </w:t>
      </w:r>
      <w:r>
        <w:br/>
      </w:r>
      <w:r>
        <w:lastRenderedPageBreak/>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686"/>
        <w:gridCol w:w="1521"/>
        <w:gridCol w:w="1526"/>
        <w:gridCol w:w="1576"/>
        <w:gridCol w:w="1517"/>
        <w:gridCol w:w="1534"/>
      </w:tblGrid>
      <w:tr w:rsidR="00786B0A" w14:paraId="16FB97FE"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C19872" w14:textId="77777777" w:rsidR="00786B0A" w:rsidRDefault="00786B0A">
            <w:pPr>
              <w:keepNext/>
            </w:pPr>
          </w:p>
        </w:tc>
        <w:tc>
          <w:tcPr>
            <w:tcW w:w="1596" w:type="dxa"/>
          </w:tcPr>
          <w:p w14:paraId="160225FC" w14:textId="77777777" w:rsidR="00786B0A" w:rsidRDefault="00FC6287">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6B77E7F2" w14:textId="77777777" w:rsidR="00786B0A" w:rsidRDefault="00FC628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20A1FFA" w14:textId="77777777" w:rsidR="00786B0A" w:rsidRDefault="00FC6287">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0979BDC6" w14:textId="77777777" w:rsidR="00786B0A" w:rsidRDefault="00FC628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E720376" w14:textId="77777777" w:rsidR="00786B0A" w:rsidRDefault="00FC6287">
            <w:pPr>
              <w:cnfStyle w:val="100000000000" w:firstRow="1" w:lastRow="0" w:firstColumn="0" w:lastColumn="0" w:oddVBand="0" w:evenVBand="0" w:oddHBand="0" w:evenHBand="0" w:firstRowFirstColumn="0" w:firstRowLastColumn="0" w:lastRowFirstColumn="0" w:lastRowLastColumn="0"/>
            </w:pPr>
            <w:r>
              <w:t>A great deal (5)</w:t>
            </w:r>
          </w:p>
        </w:tc>
      </w:tr>
      <w:tr w:rsidR="00786B0A" w14:paraId="0A5ADF6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D02A1BF" w14:textId="77777777" w:rsidR="00786B0A" w:rsidRDefault="00FC6287">
            <w:pPr>
              <w:keepNext/>
            </w:pPr>
            <w:r>
              <w:t xml:space="preserve">Limit flying (2) </w:t>
            </w:r>
          </w:p>
        </w:tc>
        <w:tc>
          <w:tcPr>
            <w:tcW w:w="1596" w:type="dxa"/>
          </w:tcPr>
          <w:p w14:paraId="7903F83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77D4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CDD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BB0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ECAE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35811DD"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B384F99" w14:textId="77777777" w:rsidR="00786B0A" w:rsidRDefault="00FC6287">
            <w:pPr>
              <w:keepNext/>
            </w:pPr>
            <w:r>
              <w:t>Limit</w:t>
            </w:r>
            <w:ins w:id="135" w:author="KRUSE Tobias, ENV/EEI" w:date="2021-08-25T14:32:00Z">
              <w:r w:rsidR="00711CB5">
                <w:t xml:space="preserve"> or renounce</w:t>
              </w:r>
            </w:ins>
            <w:r>
              <w:t xml:space="preserve"> driving (1) </w:t>
            </w:r>
          </w:p>
        </w:tc>
        <w:tc>
          <w:tcPr>
            <w:tcW w:w="1596" w:type="dxa"/>
          </w:tcPr>
          <w:p w14:paraId="1A5285B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15F6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4DD2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754E5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ABD9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59C456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4B2141F" w14:textId="77777777" w:rsidR="00786B0A" w:rsidRDefault="00FC6287">
            <w:pPr>
              <w:keepNext/>
            </w:pPr>
            <w:r>
              <w:t>Have an electric</w:t>
            </w:r>
            <w:ins w:id="136" w:author="KRUSE Tobias, ENV/EEI" w:date="2021-08-25T14:32:00Z">
              <w:r w:rsidR="00711CB5">
                <w:t xml:space="preserve"> rather than a diesel/gasoline</w:t>
              </w:r>
            </w:ins>
            <w:r>
              <w:t xml:space="preserve"> vehicle (5) </w:t>
            </w:r>
          </w:p>
        </w:tc>
        <w:tc>
          <w:tcPr>
            <w:tcW w:w="1596" w:type="dxa"/>
          </w:tcPr>
          <w:p w14:paraId="3EBA8BA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C6DD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5DD7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585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E7FD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AA63FA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71EA35B" w14:textId="77777777" w:rsidR="00786B0A" w:rsidRDefault="00FC6287">
            <w:pPr>
              <w:keepNext/>
            </w:pPr>
            <w:r>
              <w:t xml:space="preserve">Limit </w:t>
            </w:r>
            <w:ins w:id="137" w:author="KRUSE Tobias, ENV/EEI" w:date="2021-08-25T14:32:00Z">
              <w:r w:rsidR="00711CB5">
                <w:t xml:space="preserve">or renounce </w:t>
              </w:r>
            </w:ins>
            <w:r>
              <w:t xml:space="preserve">beef consumption (4) </w:t>
            </w:r>
          </w:p>
        </w:tc>
        <w:tc>
          <w:tcPr>
            <w:tcW w:w="1596" w:type="dxa"/>
          </w:tcPr>
          <w:p w14:paraId="4D6DC35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B759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ACFF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7F8D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3057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29B714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6E51987" w14:textId="77777777" w:rsidR="00786B0A" w:rsidRDefault="00FC6287">
            <w:pPr>
              <w:keepNext/>
            </w:pPr>
            <w:r>
              <w:t xml:space="preserve">Limit heating or cooling your home (6) </w:t>
            </w:r>
          </w:p>
        </w:tc>
        <w:tc>
          <w:tcPr>
            <w:tcW w:w="1596" w:type="dxa"/>
          </w:tcPr>
          <w:p w14:paraId="3E110F6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89E26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C045E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7057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874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54C8DE" w14:textId="77777777" w:rsidR="00786B0A" w:rsidRDefault="00786B0A"/>
    <w:p w14:paraId="5FAAC909" w14:textId="77777777" w:rsidR="00786B0A" w:rsidRDefault="00786B0A"/>
    <w:p w14:paraId="35EF36B0" w14:textId="77777777" w:rsidR="00786B0A" w:rsidRDefault="00FC6287">
      <w:pPr>
        <w:keepNext/>
      </w:pPr>
      <w:r>
        <w:t>Q14.9 Ось можливі моделі поведінки, які, за словами експертів, допомогли б зменшити викиди парникових газів.</w:t>
      </w:r>
      <w:r>
        <w:br/>
      </w:r>
      <w:r>
        <w:lastRenderedPageBreak/>
        <w:br/>
        <w:t>Наскільки Ви були б готові прийняти наступну модель поведінки?</w:t>
      </w:r>
    </w:p>
    <w:tbl>
      <w:tblPr>
        <w:tblStyle w:val="QQuestionTable"/>
        <w:tblW w:w="9576" w:type="auto"/>
        <w:tblLook w:val="07E0" w:firstRow="1" w:lastRow="1" w:firstColumn="1" w:lastColumn="1" w:noHBand="1" w:noVBand="1"/>
      </w:tblPr>
      <w:tblGrid>
        <w:gridCol w:w="1597"/>
        <w:gridCol w:w="1550"/>
        <w:gridCol w:w="1550"/>
        <w:gridCol w:w="1550"/>
        <w:gridCol w:w="1550"/>
        <w:gridCol w:w="1563"/>
      </w:tblGrid>
      <w:tr w:rsidR="00786B0A" w14:paraId="10B6962B"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511BE4D" w14:textId="77777777" w:rsidR="00786B0A" w:rsidRDefault="00786B0A">
            <w:pPr>
              <w:keepNext/>
            </w:pPr>
          </w:p>
        </w:tc>
        <w:tc>
          <w:tcPr>
            <w:tcW w:w="1596" w:type="dxa"/>
          </w:tcPr>
          <w:p w14:paraId="04BE6AF1"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готовий(а) (1)</w:t>
            </w:r>
          </w:p>
        </w:tc>
        <w:tc>
          <w:tcPr>
            <w:tcW w:w="1596" w:type="dxa"/>
          </w:tcPr>
          <w:p w14:paraId="1819404C"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готовий(а) (2)</w:t>
            </w:r>
          </w:p>
        </w:tc>
        <w:tc>
          <w:tcPr>
            <w:tcW w:w="1596" w:type="dxa"/>
          </w:tcPr>
          <w:p w14:paraId="1BC4658C" w14:textId="77777777" w:rsidR="00786B0A" w:rsidRDefault="00FC6287">
            <w:pPr>
              <w:cnfStyle w:val="100000000000" w:firstRow="1" w:lastRow="0" w:firstColumn="0" w:lastColumn="0" w:oddVBand="0" w:evenVBand="0" w:oddHBand="0" w:evenHBand="0" w:firstRowFirstColumn="0" w:firstRowLastColumn="0" w:lastRowFirstColumn="0" w:lastRowLastColumn="0"/>
            </w:pPr>
            <w:r>
              <w:t>Помірно готовий(а) (3)</w:t>
            </w:r>
          </w:p>
        </w:tc>
        <w:tc>
          <w:tcPr>
            <w:tcW w:w="1596" w:type="dxa"/>
          </w:tcPr>
          <w:p w14:paraId="58787FB4" w14:textId="77777777" w:rsidR="00786B0A" w:rsidRDefault="00FC6287">
            <w:pPr>
              <w:cnfStyle w:val="100000000000" w:firstRow="1" w:lastRow="0" w:firstColumn="0" w:lastColumn="0" w:oddVBand="0" w:evenVBand="0" w:oddHBand="0" w:evenHBand="0" w:firstRowFirstColumn="0" w:firstRowLastColumn="0" w:lastRowFirstColumn="0" w:lastRowLastColumn="0"/>
            </w:pPr>
            <w:r>
              <w:t>Цілком готовий(а) (4)</w:t>
            </w:r>
          </w:p>
        </w:tc>
        <w:tc>
          <w:tcPr>
            <w:tcW w:w="1596" w:type="dxa"/>
          </w:tcPr>
          <w:p w14:paraId="21C8000C"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готовий(а) (5)</w:t>
            </w:r>
          </w:p>
        </w:tc>
      </w:tr>
      <w:tr w:rsidR="00786B0A" w14:paraId="09E168F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7AB9FE0" w14:textId="77777777" w:rsidR="00786B0A" w:rsidRDefault="00FC6287">
            <w:pPr>
              <w:keepNext/>
            </w:pPr>
            <w:r>
              <w:t xml:space="preserve">Обмеження польотів (2) </w:t>
            </w:r>
          </w:p>
        </w:tc>
        <w:tc>
          <w:tcPr>
            <w:tcW w:w="1596" w:type="dxa"/>
          </w:tcPr>
          <w:p w14:paraId="1E212D5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447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BC7A5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F585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BF20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55ACAF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78389F8" w14:textId="52346674" w:rsidR="00786B0A" w:rsidRDefault="00FC6287">
            <w:pPr>
              <w:keepNext/>
            </w:pPr>
            <w:r>
              <w:t xml:space="preserve">Обмеження </w:t>
            </w:r>
            <w:ins w:id="138" w:author="Olena Maslyukivska" w:date="2021-09-15T00:22:00Z">
              <w:r w:rsidR="00F161CD">
                <w:rPr>
                  <w:lang w:val="uk-UA"/>
                </w:rPr>
                <w:t xml:space="preserve">або відмова від </w:t>
              </w:r>
            </w:ins>
            <w:r>
              <w:t>во</w:t>
            </w:r>
            <w:del w:id="139" w:author="Olena Maslyukivska" w:date="2021-09-15T00:22:00Z">
              <w:r w:rsidDel="00F161CD">
                <w:delText>ж</w:delText>
              </w:r>
            </w:del>
            <w:r>
              <w:t xml:space="preserve">діння (1) </w:t>
            </w:r>
          </w:p>
        </w:tc>
        <w:tc>
          <w:tcPr>
            <w:tcW w:w="1596" w:type="dxa"/>
          </w:tcPr>
          <w:p w14:paraId="7C50AD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11BA5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26B7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CF53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93C4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DC116F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728FE4E" w14:textId="77777777" w:rsidR="00786B0A" w:rsidRDefault="00FC6287">
            <w:pPr>
              <w:keepNext/>
            </w:pPr>
            <w:r>
              <w:t xml:space="preserve">Мати електрокар (5) </w:t>
            </w:r>
          </w:p>
        </w:tc>
        <w:tc>
          <w:tcPr>
            <w:tcW w:w="1596" w:type="dxa"/>
          </w:tcPr>
          <w:p w14:paraId="2AB0E65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1F9B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6A8D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8307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8963A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DEF85F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39B1A5C" w14:textId="6CC1D705" w:rsidR="00786B0A" w:rsidRDefault="00FC6287">
            <w:pPr>
              <w:keepNext/>
            </w:pPr>
            <w:r>
              <w:t xml:space="preserve">Обмежити </w:t>
            </w:r>
            <w:ins w:id="140" w:author="Olena Maslyukivska" w:date="2021-09-15T00:22:00Z">
              <w:r w:rsidR="00F161CD">
                <w:rPr>
                  <w:lang w:val="uk-UA"/>
                </w:rPr>
                <w:t xml:space="preserve">або відмовитися від </w:t>
              </w:r>
            </w:ins>
            <w:r>
              <w:t xml:space="preserve">вживання яловичини (4) </w:t>
            </w:r>
          </w:p>
        </w:tc>
        <w:tc>
          <w:tcPr>
            <w:tcW w:w="1596" w:type="dxa"/>
          </w:tcPr>
          <w:p w14:paraId="004F155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F25CE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21F6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A5C7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1B5DE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D36F19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8F272DF" w14:textId="77777777" w:rsidR="00786B0A" w:rsidRDefault="00FC6287">
            <w:pPr>
              <w:keepNext/>
            </w:pPr>
            <w:r>
              <w:t xml:space="preserve">Обмеження опалення або охолодження вашої домівки (6) </w:t>
            </w:r>
          </w:p>
        </w:tc>
        <w:tc>
          <w:tcPr>
            <w:tcW w:w="1596" w:type="dxa"/>
          </w:tcPr>
          <w:p w14:paraId="682DCCA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11BF6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8688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EA69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48998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DEF902" w14:textId="77777777" w:rsidR="00786B0A" w:rsidRDefault="00786B0A"/>
    <w:p w14:paraId="0803A2B0" w14:textId="77777777" w:rsidR="00786B0A" w:rsidRDefault="00786B0A"/>
    <w:p w14:paraId="0E84EF11" w14:textId="77777777" w:rsidR="00786B0A" w:rsidRDefault="00786B0A">
      <w:pPr>
        <w:pStyle w:val="QuestionSeparator"/>
      </w:pPr>
    </w:p>
    <w:p w14:paraId="1CD40A56" w14:textId="77777777" w:rsidR="00786B0A" w:rsidRDefault="00786B0A"/>
    <w:p w14:paraId="0D9D50B3" w14:textId="77777777" w:rsidR="00786B0A" w:rsidRDefault="00FC6287">
      <w:pPr>
        <w:keepNext/>
      </w:pPr>
      <w:r>
        <w:lastRenderedPageBreak/>
        <w:t xml:space="preserve">Q14.11 How important are the factors below in order for you to adopt a sustainable lifestyle (i.e. limit </w:t>
      </w:r>
      <w:ins w:id="141" w:author="KRUSE Tobias, ENV/EEI" w:date="2021-08-25T14:34:00Z">
        <w:r w:rsidR="00711CB5">
          <w:t xml:space="preserve">or renounce </w:t>
        </w:r>
      </w:ins>
      <w:r>
        <w:t>driving,</w:t>
      </w:r>
      <w:ins w:id="142" w:author="KRUSE Tobias, ENV/EEI" w:date="2021-08-25T14:34:00Z">
        <w:r w:rsidR="00711CB5">
          <w:t xml:space="preserve"> and</w:t>
        </w:r>
      </w:ins>
      <w:r>
        <w:t xml:space="preserve"> flying, </w:t>
      </w:r>
      <w:del w:id="143" w:author="KRUSE Tobias, ENV/EEI" w:date="2021-08-25T14:34:00Z">
        <w:r w:rsidDel="00711CB5">
          <w:delText>and consumption,</w:delText>
        </w:r>
      </w:del>
      <w:r>
        <w:t xml:space="preserve"> cycle more, etc.)</w:t>
      </w:r>
      <w:proofErr w:type="gramStart"/>
      <w:r>
        <w:t>?</w:t>
      </w:r>
      <w:proofErr w:type="gramEnd"/>
    </w:p>
    <w:tbl>
      <w:tblPr>
        <w:tblStyle w:val="QQuestionTable"/>
        <w:tblW w:w="9576" w:type="auto"/>
        <w:tblLook w:val="07E0" w:firstRow="1" w:lastRow="1" w:firstColumn="1" w:lastColumn="1" w:noHBand="1" w:noVBand="1"/>
      </w:tblPr>
      <w:tblGrid>
        <w:gridCol w:w="1577"/>
        <w:gridCol w:w="1548"/>
        <w:gridCol w:w="1551"/>
        <w:gridCol w:w="1583"/>
        <w:gridCol w:w="1545"/>
        <w:gridCol w:w="1556"/>
      </w:tblGrid>
      <w:tr w:rsidR="00786B0A" w14:paraId="12380DA8"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72D9321" w14:textId="77777777" w:rsidR="00786B0A" w:rsidRDefault="00786B0A">
            <w:pPr>
              <w:keepNext/>
            </w:pPr>
          </w:p>
        </w:tc>
        <w:tc>
          <w:tcPr>
            <w:tcW w:w="1596" w:type="dxa"/>
          </w:tcPr>
          <w:p w14:paraId="5A724A5A" w14:textId="77777777" w:rsidR="00786B0A" w:rsidRDefault="00FC6287">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6D9B5814" w14:textId="77777777" w:rsidR="00786B0A" w:rsidRDefault="00FC628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B8EDAFE" w14:textId="77777777" w:rsidR="00786B0A" w:rsidRDefault="00FC6287">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3274397C" w14:textId="77777777" w:rsidR="00786B0A" w:rsidRDefault="00FC628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2FCE2396" w14:textId="77777777" w:rsidR="00786B0A" w:rsidRDefault="00FC6287">
            <w:pPr>
              <w:cnfStyle w:val="100000000000" w:firstRow="1" w:lastRow="0" w:firstColumn="0" w:lastColumn="0" w:oddVBand="0" w:evenVBand="0" w:oddHBand="0" w:evenHBand="0" w:firstRowFirstColumn="0" w:firstRowLastColumn="0" w:lastRowFirstColumn="0" w:lastRowLastColumn="0"/>
            </w:pPr>
            <w:r>
              <w:t>A great deal (5)</w:t>
            </w:r>
          </w:p>
        </w:tc>
      </w:tr>
      <w:tr w:rsidR="00786B0A" w14:paraId="05BA974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B70A98C" w14:textId="77777777" w:rsidR="00786B0A" w:rsidRDefault="00FC6287">
            <w:pPr>
              <w:keepNext/>
            </w:pPr>
            <w:r>
              <w:t xml:space="preserve">Ambitious climate policies (1) </w:t>
            </w:r>
          </w:p>
        </w:tc>
        <w:tc>
          <w:tcPr>
            <w:tcW w:w="1596" w:type="dxa"/>
          </w:tcPr>
          <w:p w14:paraId="7C25063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6C928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ED6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BD8A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3E2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E936BA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24A27ED" w14:textId="77777777" w:rsidR="00786B0A" w:rsidRDefault="00FC6287">
            <w:pPr>
              <w:keepNext/>
            </w:pPr>
            <w:r>
              <w:t xml:space="preserve">Having enough financial support (2) </w:t>
            </w:r>
          </w:p>
        </w:tc>
        <w:tc>
          <w:tcPr>
            <w:tcW w:w="1596" w:type="dxa"/>
          </w:tcPr>
          <w:p w14:paraId="51EAA49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B8E1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1E2F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D031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D19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293247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89660AF" w14:textId="77777777" w:rsidR="00786B0A" w:rsidRDefault="00FC6287">
            <w:pPr>
              <w:keepNext/>
            </w:pPr>
            <w:r>
              <w:t xml:space="preserve">People around you also changing their behavior (3) </w:t>
            </w:r>
          </w:p>
        </w:tc>
        <w:tc>
          <w:tcPr>
            <w:tcW w:w="1596" w:type="dxa"/>
          </w:tcPr>
          <w:p w14:paraId="0C07D0B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DF17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469B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8BEC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C2A6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301355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1EA6616" w14:textId="77777777" w:rsidR="00786B0A" w:rsidRDefault="00FC6287">
            <w:pPr>
              <w:keepNext/>
            </w:pPr>
            <w:r>
              <w:t xml:space="preserve">The most well-off also changing their behavior (4) </w:t>
            </w:r>
          </w:p>
        </w:tc>
        <w:tc>
          <w:tcPr>
            <w:tcW w:w="1596" w:type="dxa"/>
          </w:tcPr>
          <w:p w14:paraId="385B1BB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2ADB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0E4F5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05C5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756DC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677650" w14:textId="77777777" w:rsidR="00786B0A" w:rsidRDefault="00786B0A"/>
    <w:p w14:paraId="3C32A7A4" w14:textId="77777777" w:rsidR="00786B0A" w:rsidRDefault="00786B0A"/>
    <w:p w14:paraId="7E560A7A" w14:textId="77777777" w:rsidR="00786B0A" w:rsidRDefault="00FC6287">
      <w:pPr>
        <w:keepNext/>
      </w:pPr>
      <w:r>
        <w:lastRenderedPageBreak/>
        <w:t>Q14.11 Наскільки важливі наведені нижче чинники для того, щоб ви могли прийняти більш сталий спосіб життя (тобто обмежити або відмовитися від водіння та польотів, більше їздити на велосипеді тощо)?</w:t>
      </w:r>
    </w:p>
    <w:tbl>
      <w:tblPr>
        <w:tblStyle w:val="QQuestionTable"/>
        <w:tblW w:w="9576" w:type="auto"/>
        <w:tblLook w:val="07E0" w:firstRow="1" w:lastRow="1" w:firstColumn="1" w:lastColumn="1" w:noHBand="1" w:noVBand="1"/>
      </w:tblPr>
      <w:tblGrid>
        <w:gridCol w:w="1675"/>
        <w:gridCol w:w="1533"/>
        <w:gridCol w:w="1532"/>
        <w:gridCol w:w="1532"/>
        <w:gridCol w:w="1532"/>
        <w:gridCol w:w="1556"/>
      </w:tblGrid>
      <w:tr w:rsidR="00786B0A" w14:paraId="17A58F7D"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DCEA99" w14:textId="77777777" w:rsidR="00786B0A" w:rsidRDefault="00786B0A">
            <w:pPr>
              <w:keepNext/>
            </w:pPr>
          </w:p>
        </w:tc>
        <w:tc>
          <w:tcPr>
            <w:tcW w:w="1596" w:type="dxa"/>
          </w:tcPr>
          <w:p w14:paraId="4720C839"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важливо (1)</w:t>
            </w:r>
          </w:p>
        </w:tc>
        <w:tc>
          <w:tcPr>
            <w:tcW w:w="1596" w:type="dxa"/>
          </w:tcPr>
          <w:p w14:paraId="4FAE07FA" w14:textId="77777777" w:rsidR="00786B0A" w:rsidRDefault="00FC6287">
            <w:pPr>
              <w:cnfStyle w:val="100000000000" w:firstRow="1" w:lastRow="0" w:firstColumn="0" w:lastColumn="0" w:oddVBand="0" w:evenVBand="0" w:oddHBand="0" w:evenHBand="0" w:firstRowFirstColumn="0" w:firstRowLastColumn="0" w:lastRowFirstColumn="0" w:lastRowLastColumn="0"/>
            </w:pPr>
            <w:r>
              <w:t>Майже не важливо (2)</w:t>
            </w:r>
          </w:p>
        </w:tc>
        <w:tc>
          <w:tcPr>
            <w:tcW w:w="1596" w:type="dxa"/>
          </w:tcPr>
          <w:p w14:paraId="6274D06B"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важливо (3)</w:t>
            </w:r>
          </w:p>
        </w:tc>
        <w:tc>
          <w:tcPr>
            <w:tcW w:w="1596" w:type="dxa"/>
          </w:tcPr>
          <w:p w14:paraId="366C8777" w14:textId="77777777" w:rsidR="00786B0A" w:rsidRDefault="00FC6287">
            <w:pPr>
              <w:cnfStyle w:val="100000000000" w:firstRow="1" w:lastRow="0" w:firstColumn="0" w:lastColumn="0" w:oddVBand="0" w:evenVBand="0" w:oddHBand="0" w:evenHBand="0" w:firstRowFirstColumn="0" w:firstRowLastColumn="0" w:lastRowFirstColumn="0" w:lastRowLastColumn="0"/>
            </w:pPr>
            <w:r>
              <w:t>Дуже важливо (4)</w:t>
            </w:r>
          </w:p>
        </w:tc>
        <w:tc>
          <w:tcPr>
            <w:tcW w:w="1596" w:type="dxa"/>
          </w:tcPr>
          <w:p w14:paraId="7C95BDF6"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Необхідно (5)</w:t>
            </w:r>
          </w:p>
        </w:tc>
      </w:tr>
      <w:tr w:rsidR="00786B0A" w14:paraId="6481076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57E7179" w14:textId="5BA97893" w:rsidR="00786B0A" w:rsidRDefault="00FC6287">
            <w:pPr>
              <w:keepNext/>
            </w:pPr>
            <w:r>
              <w:t>Амбі</w:t>
            </w:r>
            <w:ins w:id="144" w:author="Olena Maslyukivska" w:date="2021-09-15T00:23:00Z">
              <w:r w:rsidR="00F161CD">
                <w:rPr>
                  <w:lang w:val="uk-UA"/>
                </w:rPr>
                <w:t>ині</w:t>
              </w:r>
            </w:ins>
            <w:del w:id="145" w:author="Olena Maslyukivska" w:date="2021-09-15T00:23:00Z">
              <w:r w:rsidDel="00F161CD">
                <w:delText>ційні</w:delText>
              </w:r>
            </w:del>
            <w:r>
              <w:t xml:space="preserve"> кліматичні заходи (1) </w:t>
            </w:r>
          </w:p>
        </w:tc>
        <w:tc>
          <w:tcPr>
            <w:tcW w:w="1596" w:type="dxa"/>
          </w:tcPr>
          <w:p w14:paraId="1ED3F83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E7085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8A7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38AC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9FA4C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C5EFE2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5062BED" w14:textId="77777777" w:rsidR="00786B0A" w:rsidRDefault="00FC6287">
            <w:pPr>
              <w:keepNext/>
            </w:pPr>
            <w:r>
              <w:t xml:space="preserve">Мати достатьньо фінансової підтримки (2) </w:t>
            </w:r>
          </w:p>
        </w:tc>
        <w:tc>
          <w:tcPr>
            <w:tcW w:w="1596" w:type="dxa"/>
          </w:tcPr>
          <w:p w14:paraId="18CFEDC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2AE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FC7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71636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FF4D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8583CF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3482C81" w14:textId="77777777" w:rsidR="00786B0A" w:rsidRDefault="00FC6287">
            <w:pPr>
              <w:keepNext/>
            </w:pPr>
            <w:r>
              <w:t xml:space="preserve">Оточуючі також змінять модель поведінки (3) </w:t>
            </w:r>
          </w:p>
        </w:tc>
        <w:tc>
          <w:tcPr>
            <w:tcW w:w="1596" w:type="dxa"/>
          </w:tcPr>
          <w:p w14:paraId="22E015A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B516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EBCE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2A8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930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C86A38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C26886C" w14:textId="77777777" w:rsidR="00786B0A" w:rsidRDefault="00FC6287">
            <w:pPr>
              <w:keepNext/>
            </w:pPr>
            <w:r>
              <w:t xml:space="preserve">Найзаможніші також змінять модель поведінки (4) </w:t>
            </w:r>
          </w:p>
        </w:tc>
        <w:tc>
          <w:tcPr>
            <w:tcW w:w="1596" w:type="dxa"/>
          </w:tcPr>
          <w:p w14:paraId="2D4C6AC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A9426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669CF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0F7F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4993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3C5600" w14:textId="77777777" w:rsidR="00786B0A" w:rsidRDefault="00786B0A"/>
    <w:p w14:paraId="09BBFD51" w14:textId="77777777" w:rsidR="00786B0A" w:rsidRDefault="00786B0A"/>
    <w:p w14:paraId="0BF1D290" w14:textId="77777777" w:rsidR="00786B0A" w:rsidRDefault="00FC6287">
      <w:pPr>
        <w:pStyle w:val="BlockEndLabel"/>
      </w:pPr>
      <w:r>
        <w:t>End of Block: Climate Change (attitudes and risks)</w:t>
      </w:r>
    </w:p>
    <w:p w14:paraId="57279263" w14:textId="77777777" w:rsidR="00786B0A" w:rsidRDefault="00786B0A">
      <w:pPr>
        <w:pStyle w:val="BlockSeparator"/>
      </w:pPr>
    </w:p>
    <w:p w14:paraId="2427C306" w14:textId="77777777" w:rsidR="00786B0A" w:rsidRDefault="00FC6287">
      <w:pPr>
        <w:pStyle w:val="BlockStartLabel"/>
      </w:pPr>
      <w:r>
        <w:t>Start of Block: Preference 1: ban on the sale of combustion-engine cars (full)</w:t>
      </w:r>
    </w:p>
    <w:p w14:paraId="2471759A" w14:textId="77777777" w:rsidR="00786B0A" w:rsidRDefault="00786B0A"/>
    <w:p w14:paraId="2FB9662B" w14:textId="77777777" w:rsidR="00786B0A" w:rsidRDefault="00FC6287">
      <w:pPr>
        <w:keepNext/>
      </w:pPr>
      <w:r>
        <w:t xml:space="preserve">Q15.1 </w:t>
      </w:r>
      <w:r>
        <w:br/>
      </w:r>
      <w:proofErr w:type="gramStart"/>
      <w:r>
        <w:t>To</w:t>
      </w:r>
      <w:proofErr w:type="gramEnd"/>
      <w:r>
        <w:t xml:space="preserve"> fight climate change, car producers can be required by law to produce cars that emit less CO2 per kilometer of the cars they sell. The emission limit </w:t>
      </w:r>
      <w:proofErr w:type="gramStart"/>
      <w:r>
        <w:t>is lowered</w:t>
      </w:r>
      <w:proofErr w:type="gramEnd"/>
      <w:r>
        <w:t xml:space="preserve"> every year so that only electric or hydrogen vehicles can be sold after 2030. This policy </w:t>
      </w:r>
      <w:proofErr w:type="gramStart"/>
      <w:r>
        <w:t>is called</w:t>
      </w:r>
      <w:proofErr w:type="gramEnd"/>
      <w:r>
        <w:t xml:space="preserve"> </w:t>
      </w:r>
      <w:r>
        <w:rPr>
          <w:i/>
        </w:rPr>
        <w:t>a ban on combustion-engine cars</w:t>
      </w:r>
      <w:r>
        <w:t>. </w:t>
      </w:r>
      <w:r>
        <w:br/>
        <w:t>We will now ask you a few questions regarding this specific policy.</w:t>
      </w:r>
    </w:p>
    <w:p w14:paraId="76915590" w14:textId="77777777" w:rsidR="00786B0A" w:rsidRDefault="00786B0A"/>
    <w:p w14:paraId="408C5C44" w14:textId="77777777" w:rsidR="00786B0A" w:rsidRDefault="00FC6287">
      <w:pPr>
        <w:keepNext/>
      </w:pPr>
      <w:r>
        <w:t xml:space="preserve">Q15.1 Для боротьби зі зміною клімату, автовиробників за законом можуть зобов'язати виробляти автомобілі, які викидатимуть менше CO2 на кожен кілометер. Ліміт викидів щороку знижатиметься так, щоб після 2030 року можна було продавати лише електромобілі або автомобілі з водневим двигуном. Цей захід називається </w:t>
      </w:r>
      <w:r>
        <w:rPr>
          <w:i/>
        </w:rPr>
        <w:t>заборона автомобілів з двигуном внутрішнього згоряння</w:t>
      </w:r>
      <w:r>
        <w:t>.</w:t>
      </w:r>
      <w:r>
        <w:br/>
        <w:t xml:space="preserve"> Тепер ми поставимо вам кілька питань щодо цього конкретного заходу.</w:t>
      </w:r>
    </w:p>
    <w:p w14:paraId="63BC665B" w14:textId="77777777" w:rsidR="00786B0A" w:rsidRDefault="00786B0A"/>
    <w:p w14:paraId="4DAFA01A"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75A57884" w14:textId="77777777">
        <w:tc>
          <w:tcPr>
            <w:tcW w:w="50" w:type="dxa"/>
          </w:tcPr>
          <w:p w14:paraId="659DE6A0" w14:textId="77777777" w:rsidR="00786B0A" w:rsidRDefault="00FC6287">
            <w:pPr>
              <w:keepNext/>
            </w:pPr>
            <w:r>
              <w:rPr>
                <w:noProof/>
                <w:lang w:val="en-GB" w:eastAsia="en-GB"/>
              </w:rPr>
              <w:drawing>
                <wp:inline distT="0" distB="0" distL="0" distR="0" wp14:anchorId="032C5BFC" wp14:editId="57D18DD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80D4B79" w14:textId="77777777" w:rsidR="00786B0A" w:rsidRDefault="00786B0A"/>
    <w:p w14:paraId="611553F8" w14:textId="77777777" w:rsidR="00786B0A" w:rsidRDefault="00FC6287">
      <w:pPr>
        <w:keepNext/>
      </w:pPr>
      <w:r>
        <w:lastRenderedPageBreak/>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746BAA0B"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A434A55" w14:textId="77777777" w:rsidR="00786B0A" w:rsidRDefault="00786B0A">
            <w:pPr>
              <w:keepNext/>
            </w:pPr>
          </w:p>
        </w:tc>
        <w:tc>
          <w:tcPr>
            <w:tcW w:w="1596" w:type="dxa"/>
          </w:tcPr>
          <w:p w14:paraId="52874E4F"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BD405B7"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7FEC0F39"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E11046E"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DE3BA38"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54C2334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1674E92" w14:textId="77777777" w:rsidR="00786B0A" w:rsidRDefault="00FC6287">
            <w:pPr>
              <w:keepNext/>
            </w:pPr>
            <w:r>
              <w:t xml:space="preserve">reduce CO2 emissions from cars (1) </w:t>
            </w:r>
          </w:p>
        </w:tc>
        <w:tc>
          <w:tcPr>
            <w:tcW w:w="1596" w:type="dxa"/>
          </w:tcPr>
          <w:p w14:paraId="533E2A8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16D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F661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97D5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A559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92C8B7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937330B" w14:textId="77777777" w:rsidR="00786B0A" w:rsidRDefault="00FC6287">
            <w:pPr>
              <w:keepNext/>
            </w:pPr>
            <w:r>
              <w:t xml:space="preserve">reduce air pollution (2) </w:t>
            </w:r>
          </w:p>
        </w:tc>
        <w:tc>
          <w:tcPr>
            <w:tcW w:w="1596" w:type="dxa"/>
          </w:tcPr>
          <w:p w14:paraId="15AE029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38C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80552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4EB2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18096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F141A6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CEECA57" w14:textId="77777777" w:rsidR="00786B0A" w:rsidRDefault="00FC6287">
            <w:pPr>
              <w:keepNext/>
            </w:pPr>
            <w:r>
              <w:t xml:space="preserve">have a </w:t>
            </w:r>
            <w:r>
              <w:rPr>
                <w:b/>
              </w:rPr>
              <w:t>negative effect</w:t>
            </w:r>
            <w:r>
              <w:t xml:space="preserve"> on [Country] economy and employment (4) </w:t>
            </w:r>
          </w:p>
        </w:tc>
        <w:tc>
          <w:tcPr>
            <w:tcW w:w="1596" w:type="dxa"/>
          </w:tcPr>
          <w:p w14:paraId="4FD5465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F876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E8341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22694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CF7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245FE8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146723B" w14:textId="77777777" w:rsidR="00786B0A" w:rsidRDefault="00FC6287">
            <w:pPr>
              <w:keepNext/>
            </w:pPr>
            <w:r>
              <w:t xml:space="preserve">have a </w:t>
            </w:r>
            <w:r>
              <w:rPr>
                <w:b/>
              </w:rPr>
              <w:t xml:space="preserve">large effect </w:t>
            </w:r>
            <w:r>
              <w:t xml:space="preserve">on [Country] economy and employment (3) </w:t>
            </w:r>
          </w:p>
        </w:tc>
        <w:tc>
          <w:tcPr>
            <w:tcW w:w="1596" w:type="dxa"/>
          </w:tcPr>
          <w:p w14:paraId="36993FD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2DF1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45F5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AC0C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3991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F414FA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242205D" w14:textId="77777777" w:rsidR="00786B0A" w:rsidRDefault="00FC6287">
            <w:pPr>
              <w:keepNext/>
            </w:pPr>
            <w:r>
              <w:t xml:space="preserve">be a costly way to fight climate change (5) </w:t>
            </w:r>
          </w:p>
        </w:tc>
        <w:tc>
          <w:tcPr>
            <w:tcW w:w="1596" w:type="dxa"/>
          </w:tcPr>
          <w:p w14:paraId="7DE066C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3B5B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EEE3A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0640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9F24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9AD300" w14:textId="77777777" w:rsidR="00786B0A" w:rsidRDefault="00786B0A"/>
    <w:p w14:paraId="399D8C74" w14:textId="77777777" w:rsidR="00786B0A" w:rsidRDefault="00786B0A"/>
    <w:p w14:paraId="6C2215BB" w14:textId="1A3C327C" w:rsidR="00786B0A" w:rsidRDefault="00FC6287">
      <w:pPr>
        <w:keepNext/>
      </w:pPr>
      <w:r>
        <w:lastRenderedPageBreak/>
        <w:t xml:space="preserve">Q15.2 Чи ви погоджуєтися з наступними твердженнями? Заборона на автомобілі з двигуном внутрішнього згоряння </w:t>
      </w:r>
      <w:del w:id="146" w:author="Olena Maslyukivska" w:date="2021-09-15T00:24:00Z">
        <w:r w:rsidDel="00F161CD">
          <w:delText>передбачає</w:delText>
        </w:r>
      </w:del>
      <w:ins w:id="147" w:author="Olena Maslyukivska" w:date="2021-09-15T00:24:00Z">
        <w:r w:rsidR="00F161CD">
          <w:rPr>
            <w:lang w:val="uk-UA"/>
          </w:rPr>
          <w:t>призведе до</w:t>
        </w:r>
      </w:ins>
      <w:r>
        <w:t>...</w:t>
      </w:r>
    </w:p>
    <w:tbl>
      <w:tblPr>
        <w:tblStyle w:val="QQuestionTable"/>
        <w:tblW w:w="9576" w:type="auto"/>
        <w:tblLook w:val="07E0" w:firstRow="1" w:lastRow="1" w:firstColumn="1" w:lastColumn="1" w:noHBand="1" w:noVBand="1"/>
      </w:tblPr>
      <w:tblGrid>
        <w:gridCol w:w="1663"/>
        <w:gridCol w:w="1578"/>
        <w:gridCol w:w="1509"/>
        <w:gridCol w:w="1551"/>
        <w:gridCol w:w="1509"/>
        <w:gridCol w:w="1550"/>
      </w:tblGrid>
      <w:tr w:rsidR="00786B0A" w14:paraId="296D2DAC"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2A88DBC" w14:textId="77777777" w:rsidR="00786B0A" w:rsidRDefault="00786B0A">
            <w:pPr>
              <w:keepNext/>
            </w:pPr>
          </w:p>
        </w:tc>
        <w:tc>
          <w:tcPr>
            <w:tcW w:w="1596" w:type="dxa"/>
          </w:tcPr>
          <w:p w14:paraId="4752473A" w14:textId="77777777" w:rsidR="00786B0A" w:rsidRDefault="00FC6287">
            <w:pPr>
              <w:cnfStyle w:val="100000000000" w:firstRow="1" w:lastRow="0" w:firstColumn="0" w:lastColumn="0" w:oddVBand="0" w:evenVBand="0" w:oddHBand="0" w:evenHBand="0" w:firstRowFirstColumn="0" w:firstRowLastColumn="0" w:lastRowFirstColumn="0" w:lastRowLastColumn="0"/>
            </w:pPr>
            <w:r>
              <w:t>Категорично не згоден(а) (1)</w:t>
            </w:r>
          </w:p>
        </w:tc>
        <w:tc>
          <w:tcPr>
            <w:tcW w:w="1596" w:type="dxa"/>
          </w:tcPr>
          <w:p w14:paraId="3A83657F"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згоден(а) (2)</w:t>
            </w:r>
          </w:p>
        </w:tc>
        <w:tc>
          <w:tcPr>
            <w:tcW w:w="1596" w:type="dxa"/>
          </w:tcPr>
          <w:p w14:paraId="5DD9826A"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погодитися та навпаки (3)</w:t>
            </w:r>
          </w:p>
        </w:tc>
        <w:tc>
          <w:tcPr>
            <w:tcW w:w="1596" w:type="dxa"/>
          </w:tcPr>
          <w:p w14:paraId="7C6D0F12"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згоден(а) (4)</w:t>
            </w:r>
          </w:p>
        </w:tc>
        <w:tc>
          <w:tcPr>
            <w:tcW w:w="1596" w:type="dxa"/>
          </w:tcPr>
          <w:p w14:paraId="7EE81B53"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згоден(а) (5)</w:t>
            </w:r>
          </w:p>
        </w:tc>
      </w:tr>
      <w:tr w:rsidR="00786B0A" w14:paraId="7F97AB0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C7DF653" w14:textId="77777777" w:rsidR="00786B0A" w:rsidRDefault="00FC6287">
            <w:pPr>
              <w:keepNext/>
            </w:pPr>
            <w:r>
              <w:t xml:space="preserve">зниження викидів CO2 автомобілями (1) </w:t>
            </w:r>
          </w:p>
        </w:tc>
        <w:tc>
          <w:tcPr>
            <w:tcW w:w="1596" w:type="dxa"/>
          </w:tcPr>
          <w:p w14:paraId="675FBBF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C0A6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E86A1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3B99B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446A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13A0E6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889A32E" w14:textId="77777777" w:rsidR="00786B0A" w:rsidRDefault="00FC6287">
            <w:pPr>
              <w:keepNext/>
            </w:pPr>
            <w:r>
              <w:t xml:space="preserve">зниження забруднення повітря (2) </w:t>
            </w:r>
          </w:p>
        </w:tc>
        <w:tc>
          <w:tcPr>
            <w:tcW w:w="1596" w:type="dxa"/>
          </w:tcPr>
          <w:p w14:paraId="534601F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71E8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E9FB4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A9AE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579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7F8C2A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B466F90" w14:textId="77777777" w:rsidR="00786B0A" w:rsidRDefault="00FC6287">
            <w:pPr>
              <w:keepNext/>
            </w:pPr>
            <w:r>
              <w:t xml:space="preserve">виникнення </w:t>
            </w:r>
            <w:r>
              <w:rPr>
                <w:b/>
              </w:rPr>
              <w:t>негативних ефектів</w:t>
            </w:r>
            <w:r>
              <w:t xml:space="preserve">, що впливають на економіку та зайнятість в Україні (4) </w:t>
            </w:r>
          </w:p>
        </w:tc>
        <w:tc>
          <w:tcPr>
            <w:tcW w:w="1596" w:type="dxa"/>
          </w:tcPr>
          <w:p w14:paraId="4832B65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AE4F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EAB5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06A7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806D9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931DA3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D4F3145" w14:textId="6668D78C" w:rsidR="00786B0A" w:rsidRDefault="00FC6287">
            <w:pPr>
              <w:keepNext/>
            </w:pPr>
            <w:r>
              <w:t>виникненн</w:t>
            </w:r>
            <w:del w:id="148" w:author="Olena Maslyukivska" w:date="2021-09-15T00:25:00Z">
              <w:r w:rsidDel="003D7F90">
                <w:delText>я</w:delText>
              </w:r>
            </w:del>
            <w:r>
              <w:t xml:space="preserve">я </w:t>
            </w:r>
            <w:del w:id="149" w:author="Olena Maslyukivska" w:date="2021-09-15T00:26:00Z">
              <w:r w:rsidDel="003D7F90">
                <w:rPr>
                  <w:b/>
                </w:rPr>
                <w:delText xml:space="preserve">сильного </w:delText>
              </w:r>
            </w:del>
            <w:ins w:id="150" w:author="Olena Maslyukivska" w:date="2021-09-15T00:50:00Z">
              <w:r w:rsidR="0046788E">
                <w:rPr>
                  <w:b/>
                  <w:lang w:val="uk-UA"/>
                </w:rPr>
                <w:t>значного</w:t>
              </w:r>
            </w:ins>
            <w:ins w:id="151" w:author="Olena Maslyukivska" w:date="2021-09-15T00:26:00Z">
              <w:r w:rsidR="003D7F90">
                <w:rPr>
                  <w:b/>
                </w:rPr>
                <w:t xml:space="preserve"> </w:t>
              </w:r>
            </w:ins>
            <w:r>
              <w:rPr>
                <w:b/>
              </w:rPr>
              <w:t xml:space="preserve">впливу </w:t>
            </w:r>
            <w:r>
              <w:t xml:space="preserve">на економіку та зайнятість в Україні (3) </w:t>
            </w:r>
          </w:p>
        </w:tc>
        <w:tc>
          <w:tcPr>
            <w:tcW w:w="1596" w:type="dxa"/>
          </w:tcPr>
          <w:p w14:paraId="3221DFE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8B2A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BBB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2F20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EC6D8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E52C6F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88D161F" w14:textId="77777777" w:rsidR="00786B0A" w:rsidRDefault="00FC6287">
            <w:pPr>
              <w:keepNext/>
            </w:pPr>
            <w:r>
              <w:t xml:space="preserve">дорогий спосіб боротьби зі зміною клімату (5) </w:t>
            </w:r>
          </w:p>
        </w:tc>
        <w:tc>
          <w:tcPr>
            <w:tcW w:w="1596" w:type="dxa"/>
          </w:tcPr>
          <w:p w14:paraId="479668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824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190C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C94B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80EE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8A7951A" w14:textId="77777777" w:rsidR="00786B0A" w:rsidRDefault="00786B0A"/>
    <w:p w14:paraId="200FAFBC" w14:textId="77777777" w:rsidR="00786B0A" w:rsidRDefault="00786B0A"/>
    <w:p w14:paraId="14D575FF" w14:textId="77777777" w:rsidR="00786B0A" w:rsidRDefault="00786B0A">
      <w:pPr>
        <w:pStyle w:val="QuestionSeparator"/>
      </w:pPr>
    </w:p>
    <w:p w14:paraId="5C1C820A" w14:textId="77777777" w:rsidR="00786B0A" w:rsidRDefault="00786B0A"/>
    <w:p w14:paraId="4CB5A1A2" w14:textId="77777777" w:rsidR="00786B0A" w:rsidRDefault="00FC6287">
      <w:pPr>
        <w:keepNext/>
      </w:pPr>
      <w:r>
        <w:lastRenderedPageBreak/>
        <w:t>Q135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45F846D0"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06A22F" w14:textId="77777777" w:rsidR="00786B0A" w:rsidRDefault="00786B0A">
            <w:pPr>
              <w:keepNext/>
            </w:pPr>
          </w:p>
        </w:tc>
        <w:tc>
          <w:tcPr>
            <w:tcW w:w="1596" w:type="dxa"/>
          </w:tcPr>
          <w:p w14:paraId="6C88D936"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901DB6F"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374C240A"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F0F70FD"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E6EA68E"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089C786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0C1805D" w14:textId="77777777" w:rsidR="00786B0A" w:rsidRDefault="00FC6287">
            <w:pPr>
              <w:keepNext/>
            </w:pPr>
            <w:r>
              <w:t xml:space="preserve">reduce CO2 emissions from cars (1) </w:t>
            </w:r>
          </w:p>
        </w:tc>
        <w:tc>
          <w:tcPr>
            <w:tcW w:w="1596" w:type="dxa"/>
          </w:tcPr>
          <w:p w14:paraId="7A6651B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9C2D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427D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9415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D79F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DED696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5C4F849" w14:textId="77777777" w:rsidR="00786B0A" w:rsidRDefault="00FC6287">
            <w:pPr>
              <w:keepNext/>
            </w:pPr>
            <w:r>
              <w:t xml:space="preserve">reduce air pollution (2) </w:t>
            </w:r>
          </w:p>
        </w:tc>
        <w:tc>
          <w:tcPr>
            <w:tcW w:w="1596" w:type="dxa"/>
          </w:tcPr>
          <w:p w14:paraId="2076110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884A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86A4B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6A89A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F9ED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62C075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7F1A9AD" w14:textId="77777777" w:rsidR="00786B0A" w:rsidRDefault="00FC6287">
            <w:pPr>
              <w:keepNext/>
            </w:pPr>
            <w:r>
              <w:t xml:space="preserve">have a </w:t>
            </w:r>
            <w:r>
              <w:rPr>
                <w:b/>
              </w:rPr>
              <w:t>positive effect</w:t>
            </w:r>
            <w:r>
              <w:t xml:space="preserve"> on [Country] economy and employment (4) </w:t>
            </w:r>
          </w:p>
        </w:tc>
        <w:tc>
          <w:tcPr>
            <w:tcW w:w="1596" w:type="dxa"/>
          </w:tcPr>
          <w:p w14:paraId="7D07251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6DBF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D263D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CC3F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594D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164245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221CCE6" w14:textId="77777777" w:rsidR="00786B0A" w:rsidRDefault="00FC6287">
            <w:pPr>
              <w:keepNext/>
            </w:pPr>
            <w:r>
              <w:t xml:space="preserve">have a </w:t>
            </w:r>
            <w:r>
              <w:rPr>
                <w:b/>
              </w:rPr>
              <w:t xml:space="preserve">large effect </w:t>
            </w:r>
            <w:r>
              <w:t xml:space="preserve">on [Country] economy and employment (3) </w:t>
            </w:r>
          </w:p>
        </w:tc>
        <w:tc>
          <w:tcPr>
            <w:tcW w:w="1596" w:type="dxa"/>
          </w:tcPr>
          <w:p w14:paraId="25BE73E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1A21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64FEA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A883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98724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41FDE1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9D4148C" w14:textId="77777777" w:rsidR="00786B0A" w:rsidRDefault="00FC6287">
            <w:pPr>
              <w:keepNext/>
            </w:pPr>
            <w:r>
              <w:t xml:space="preserve">be a costless way to fight climate change (5) </w:t>
            </w:r>
          </w:p>
        </w:tc>
        <w:tc>
          <w:tcPr>
            <w:tcW w:w="1596" w:type="dxa"/>
          </w:tcPr>
          <w:p w14:paraId="1825160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9E15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D7345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0047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CF348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97DC2A" w14:textId="77777777" w:rsidR="00786B0A" w:rsidRDefault="00786B0A"/>
    <w:p w14:paraId="3DE61FDC" w14:textId="77777777" w:rsidR="00786B0A" w:rsidRDefault="00786B0A"/>
    <w:p w14:paraId="40610447" w14:textId="7AA5525D" w:rsidR="00786B0A" w:rsidRDefault="00FC6287">
      <w:pPr>
        <w:keepNext/>
      </w:pPr>
      <w:r>
        <w:lastRenderedPageBreak/>
        <w:t xml:space="preserve">Q135 Чи ви погоджуєтися з наступними твердженнями? Заборона на автомобілі з двигуном внутрішнього згоряння </w:t>
      </w:r>
      <w:del w:id="152" w:author="Olena Maslyukivska" w:date="2021-09-15T00:25:00Z">
        <w:r w:rsidDel="003D7F90">
          <w:delText>передбачає</w:delText>
        </w:r>
      </w:del>
      <w:ins w:id="153" w:author="Olena Maslyukivska" w:date="2021-09-15T00:25:00Z">
        <w:r w:rsidR="003D7F90">
          <w:rPr>
            <w:lang w:val="uk-UA"/>
          </w:rPr>
          <w:t>призведе до</w:t>
        </w:r>
      </w:ins>
      <w:r>
        <w:t>...</w:t>
      </w:r>
    </w:p>
    <w:tbl>
      <w:tblPr>
        <w:tblStyle w:val="QQuestionTable"/>
        <w:tblW w:w="9576" w:type="auto"/>
        <w:tblLook w:val="07E0" w:firstRow="1" w:lastRow="1" w:firstColumn="1" w:lastColumn="1" w:noHBand="1" w:noVBand="1"/>
      </w:tblPr>
      <w:tblGrid>
        <w:gridCol w:w="1663"/>
        <w:gridCol w:w="1578"/>
        <w:gridCol w:w="1509"/>
        <w:gridCol w:w="1551"/>
        <w:gridCol w:w="1509"/>
        <w:gridCol w:w="1550"/>
      </w:tblGrid>
      <w:tr w:rsidR="00786B0A" w14:paraId="32567352"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4EDEAF6" w14:textId="77777777" w:rsidR="00786B0A" w:rsidRDefault="00786B0A">
            <w:pPr>
              <w:keepNext/>
            </w:pPr>
          </w:p>
        </w:tc>
        <w:tc>
          <w:tcPr>
            <w:tcW w:w="1596" w:type="dxa"/>
          </w:tcPr>
          <w:p w14:paraId="165BD109" w14:textId="77777777" w:rsidR="00786B0A" w:rsidRDefault="00FC6287">
            <w:pPr>
              <w:cnfStyle w:val="100000000000" w:firstRow="1" w:lastRow="0" w:firstColumn="0" w:lastColumn="0" w:oddVBand="0" w:evenVBand="0" w:oddHBand="0" w:evenHBand="0" w:firstRowFirstColumn="0" w:firstRowLastColumn="0" w:lastRowFirstColumn="0" w:lastRowLastColumn="0"/>
            </w:pPr>
            <w:r>
              <w:t>Категорично не згоден(а) (1)</w:t>
            </w:r>
          </w:p>
        </w:tc>
        <w:tc>
          <w:tcPr>
            <w:tcW w:w="1596" w:type="dxa"/>
          </w:tcPr>
          <w:p w14:paraId="5B6F0ECC"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згоден(а) (2)</w:t>
            </w:r>
          </w:p>
        </w:tc>
        <w:tc>
          <w:tcPr>
            <w:tcW w:w="1596" w:type="dxa"/>
          </w:tcPr>
          <w:p w14:paraId="4E97A1B8"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погодитися та навпаки (3)</w:t>
            </w:r>
          </w:p>
        </w:tc>
        <w:tc>
          <w:tcPr>
            <w:tcW w:w="1596" w:type="dxa"/>
          </w:tcPr>
          <w:p w14:paraId="2A23E21E"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згоден(а) (4)</w:t>
            </w:r>
          </w:p>
        </w:tc>
        <w:tc>
          <w:tcPr>
            <w:tcW w:w="1596" w:type="dxa"/>
          </w:tcPr>
          <w:p w14:paraId="3DA65D4F"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згоден(а) (5)</w:t>
            </w:r>
          </w:p>
        </w:tc>
      </w:tr>
      <w:tr w:rsidR="00786B0A" w14:paraId="3374AB1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992DF8A" w14:textId="77777777" w:rsidR="00786B0A" w:rsidRDefault="00FC6287">
            <w:pPr>
              <w:keepNext/>
            </w:pPr>
            <w:r>
              <w:t xml:space="preserve">зниження викидів CO2 автомобілями (1) </w:t>
            </w:r>
          </w:p>
        </w:tc>
        <w:tc>
          <w:tcPr>
            <w:tcW w:w="1596" w:type="dxa"/>
          </w:tcPr>
          <w:p w14:paraId="5296874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D16A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EE3AB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0208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CB9E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3795B0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DD522FF" w14:textId="77777777" w:rsidR="00786B0A" w:rsidRDefault="00FC6287">
            <w:pPr>
              <w:keepNext/>
            </w:pPr>
            <w:r>
              <w:t xml:space="preserve">зниження забруднення повітря (2) </w:t>
            </w:r>
          </w:p>
        </w:tc>
        <w:tc>
          <w:tcPr>
            <w:tcW w:w="1596" w:type="dxa"/>
          </w:tcPr>
          <w:p w14:paraId="14AC519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346E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4E4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09CA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703C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F2DE05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1A55AE2" w14:textId="77777777" w:rsidR="00786B0A" w:rsidRDefault="00FC6287">
            <w:pPr>
              <w:keepNext/>
            </w:pPr>
            <w:r>
              <w:t xml:space="preserve">виникнення </w:t>
            </w:r>
            <w:r>
              <w:rPr>
                <w:b/>
              </w:rPr>
              <w:t>позитивних ефектів</w:t>
            </w:r>
            <w:r>
              <w:t xml:space="preserve">, що впливають на економіку та зайнятість в Україні (4) </w:t>
            </w:r>
          </w:p>
        </w:tc>
        <w:tc>
          <w:tcPr>
            <w:tcW w:w="1596" w:type="dxa"/>
          </w:tcPr>
          <w:p w14:paraId="2F9C4CF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0A64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7946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556D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12FA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0CE302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E03B501" w14:textId="6F701390" w:rsidR="00786B0A" w:rsidRDefault="00FC6287">
            <w:pPr>
              <w:keepNext/>
            </w:pPr>
            <w:r>
              <w:t xml:space="preserve">виникненняя </w:t>
            </w:r>
            <w:ins w:id="154" w:author="Olena Maslyukivska" w:date="2021-09-15T00:50:00Z">
              <w:r w:rsidR="0046788E">
                <w:rPr>
                  <w:b/>
                  <w:lang w:val="uk-UA"/>
                </w:rPr>
                <w:t>значного</w:t>
              </w:r>
            </w:ins>
            <w:ins w:id="155" w:author="Olena Maslyukivska" w:date="2021-09-15T00:26:00Z">
              <w:r w:rsidR="003D7F90">
                <w:rPr>
                  <w:b/>
                </w:rPr>
                <w:t xml:space="preserve"> </w:t>
              </w:r>
            </w:ins>
            <w:del w:id="156" w:author="Olena Maslyukivska" w:date="2021-09-15T00:26:00Z">
              <w:r w:rsidDel="003D7F90">
                <w:rPr>
                  <w:b/>
                </w:rPr>
                <w:delText xml:space="preserve">сильного </w:delText>
              </w:r>
            </w:del>
            <w:r>
              <w:rPr>
                <w:b/>
              </w:rPr>
              <w:t xml:space="preserve">впливу </w:t>
            </w:r>
            <w:r>
              <w:t xml:space="preserve">на економіку та зайнятість в Україні (3) </w:t>
            </w:r>
          </w:p>
        </w:tc>
        <w:tc>
          <w:tcPr>
            <w:tcW w:w="1596" w:type="dxa"/>
          </w:tcPr>
          <w:p w14:paraId="1F43D3F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6594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3CEB3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95E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3F98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475854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1190FD9" w14:textId="77777777" w:rsidR="00786B0A" w:rsidRDefault="00FC6287">
            <w:pPr>
              <w:keepNext/>
            </w:pPr>
            <w:r>
              <w:t xml:space="preserve">недорогий спосіб боротьби зі зміною клімату (5) </w:t>
            </w:r>
          </w:p>
        </w:tc>
        <w:tc>
          <w:tcPr>
            <w:tcW w:w="1596" w:type="dxa"/>
          </w:tcPr>
          <w:p w14:paraId="0981B1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73C8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91F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29D2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449E3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86FFEF" w14:textId="77777777" w:rsidR="00786B0A" w:rsidRDefault="00786B0A"/>
    <w:p w14:paraId="1515596E" w14:textId="77777777" w:rsidR="00786B0A" w:rsidRDefault="00786B0A"/>
    <w:p w14:paraId="6F14901F" w14:textId="77777777" w:rsidR="00786B0A" w:rsidRDefault="00786B0A">
      <w:pPr>
        <w:pStyle w:val="QuestionSeparator"/>
      </w:pPr>
    </w:p>
    <w:p w14:paraId="02E9FA30" w14:textId="77777777" w:rsidR="00786B0A" w:rsidRDefault="00786B0A"/>
    <w:p w14:paraId="652FBFE7" w14:textId="77777777" w:rsidR="00786B0A" w:rsidRDefault="00FC6287">
      <w:pPr>
        <w:keepNext/>
      </w:pPr>
      <w:r>
        <w:lastRenderedPageBreak/>
        <w:t xml:space="preserve">Q15.3 In your view, would the following groups win or lose if a ban on combustion-engine cars </w:t>
      </w:r>
      <w:proofErr w:type="gramStart"/>
      <w:r>
        <w:t>was implemented</w:t>
      </w:r>
      <w:proofErr w:type="gramEnd"/>
      <w:r>
        <w:t xml:space="preserve"> in [Country]?</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786B0A" w14:paraId="5147AFA6"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3E1F129" w14:textId="77777777" w:rsidR="00786B0A" w:rsidRDefault="00786B0A">
            <w:pPr>
              <w:keepNext/>
            </w:pPr>
          </w:p>
        </w:tc>
        <w:tc>
          <w:tcPr>
            <w:tcW w:w="1596" w:type="dxa"/>
          </w:tcPr>
          <w:p w14:paraId="3DEDA67C" w14:textId="77777777" w:rsidR="00786B0A" w:rsidRDefault="00FC6287">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118AECC" w14:textId="77777777" w:rsidR="00786B0A" w:rsidRDefault="00FC6287">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0AF6BA74"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365BAEA9" w14:textId="77777777" w:rsidR="00786B0A" w:rsidRDefault="00FC6287">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76485DE9" w14:textId="77777777" w:rsidR="00786B0A" w:rsidRDefault="00FC6287">
            <w:pPr>
              <w:cnfStyle w:val="100000000000" w:firstRow="1" w:lastRow="0" w:firstColumn="0" w:lastColumn="0" w:oddVBand="0" w:evenVBand="0" w:oddHBand="0" w:evenHBand="0" w:firstRowFirstColumn="0" w:firstRowLastColumn="0" w:lastRowFirstColumn="0" w:lastRowLastColumn="0"/>
            </w:pPr>
            <w:r>
              <w:t>Win a lot (7)</w:t>
            </w:r>
          </w:p>
        </w:tc>
      </w:tr>
      <w:tr w:rsidR="00786B0A" w14:paraId="6278D1A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62A64D2" w14:textId="77777777" w:rsidR="00786B0A" w:rsidRDefault="00FC6287">
            <w:pPr>
              <w:keepNext/>
            </w:pPr>
            <w:r>
              <w:t xml:space="preserve">Low-income earners (1) </w:t>
            </w:r>
          </w:p>
        </w:tc>
        <w:tc>
          <w:tcPr>
            <w:tcW w:w="1596" w:type="dxa"/>
          </w:tcPr>
          <w:p w14:paraId="636AAD3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5256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7A5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1058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D22B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682A83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0106024" w14:textId="77777777" w:rsidR="00786B0A" w:rsidRDefault="00FC6287">
            <w:pPr>
              <w:keepNext/>
            </w:pPr>
            <w:r>
              <w:t xml:space="preserve">The middle class (2) </w:t>
            </w:r>
          </w:p>
        </w:tc>
        <w:tc>
          <w:tcPr>
            <w:tcW w:w="1596" w:type="dxa"/>
          </w:tcPr>
          <w:p w14:paraId="1F4528C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3B5DF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0EB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8C8F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2264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D80266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D7C1196" w14:textId="77777777" w:rsidR="00786B0A" w:rsidRDefault="00FC6287">
            <w:pPr>
              <w:keepNext/>
            </w:pPr>
            <w:r>
              <w:t xml:space="preserve">High-income earners (4) </w:t>
            </w:r>
          </w:p>
        </w:tc>
        <w:tc>
          <w:tcPr>
            <w:tcW w:w="1596" w:type="dxa"/>
          </w:tcPr>
          <w:p w14:paraId="0BBB65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2FB8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E8642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7EF0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9FA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80C71E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84E403E" w14:textId="77777777" w:rsidR="00786B0A" w:rsidRDefault="00FC6287">
            <w:pPr>
              <w:keepNext/>
            </w:pPr>
            <w:r>
              <w:t xml:space="preserve">Those living in rural areas (5) </w:t>
            </w:r>
          </w:p>
        </w:tc>
        <w:tc>
          <w:tcPr>
            <w:tcW w:w="1596" w:type="dxa"/>
          </w:tcPr>
          <w:p w14:paraId="2D036A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88BA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E1729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F5A8E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D798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79C145" w14:textId="77777777" w:rsidR="00786B0A" w:rsidRDefault="00786B0A"/>
    <w:p w14:paraId="79F8498E" w14:textId="77777777" w:rsidR="00786B0A" w:rsidRDefault="00786B0A"/>
    <w:p w14:paraId="452AD674" w14:textId="758E7B1C" w:rsidR="00786B0A" w:rsidRDefault="00FC6287">
      <w:pPr>
        <w:keepNext/>
      </w:pPr>
      <w:r>
        <w:t xml:space="preserve">Q15.3 На вашу думку, якщо в Україні буде запроваджено заборону на автомобілі з двигуном внутрішнього згоряння, наступні групи більше </w:t>
      </w:r>
      <w:ins w:id="157" w:author="Olena Maslyukivska" w:date="2021-09-15T00:27:00Z">
        <w:r w:rsidR="003D7F90">
          <w:rPr>
            <w:lang w:val="uk-UA"/>
          </w:rPr>
          <w:t xml:space="preserve">виграють </w:t>
        </w:r>
      </w:ins>
      <w:del w:id="158" w:author="Olena Maslyukivska" w:date="2021-09-15T00:27:00Z">
        <w:r w:rsidDel="003D7F90">
          <w:delText>здобудуть</w:delText>
        </w:r>
      </w:del>
      <w:r>
        <w:t xml:space="preserve"> </w:t>
      </w:r>
      <w:del w:id="159" w:author="Olena Maslyukivska" w:date="2021-09-15T00:27:00Z">
        <w:r w:rsidDel="003D7F90">
          <w:delText xml:space="preserve">або </w:delText>
        </w:r>
      </w:del>
      <w:ins w:id="160" w:author="Olena Maslyukivska" w:date="2021-09-15T00:27:00Z">
        <w:r w:rsidR="003D7F90">
          <w:rPr>
            <w:lang w:val="uk-UA"/>
          </w:rPr>
          <w:t>чи</w:t>
        </w:r>
        <w:r w:rsidR="003D7F90">
          <w:t xml:space="preserve"> </w:t>
        </w:r>
      </w:ins>
      <w:r>
        <w:t>втратять?</w:t>
      </w:r>
    </w:p>
    <w:tbl>
      <w:tblPr>
        <w:tblStyle w:val="QQuestionTable"/>
        <w:tblW w:w="9576" w:type="auto"/>
        <w:tblLook w:val="07E0" w:firstRow="1" w:lastRow="1" w:firstColumn="1" w:lastColumn="1" w:noHBand="1" w:noVBand="1"/>
      </w:tblPr>
      <w:tblGrid>
        <w:gridCol w:w="2009"/>
        <w:gridCol w:w="1417"/>
        <w:gridCol w:w="1495"/>
        <w:gridCol w:w="1472"/>
        <w:gridCol w:w="1495"/>
        <w:gridCol w:w="1472"/>
      </w:tblGrid>
      <w:tr w:rsidR="00786B0A" w14:paraId="4D8B730E"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720260" w14:textId="77777777" w:rsidR="00786B0A" w:rsidRDefault="00786B0A">
            <w:pPr>
              <w:keepNext/>
            </w:pPr>
          </w:p>
        </w:tc>
        <w:tc>
          <w:tcPr>
            <w:tcW w:w="1596" w:type="dxa"/>
          </w:tcPr>
          <w:p w14:paraId="0BD1D560" w14:textId="77777777" w:rsidR="00786B0A" w:rsidRDefault="00FC6287">
            <w:pPr>
              <w:cnfStyle w:val="100000000000" w:firstRow="1" w:lastRow="0" w:firstColumn="0" w:lastColumn="0" w:oddVBand="0" w:evenVBand="0" w:oddHBand="0" w:evenHBand="0" w:firstRowFirstColumn="0" w:firstRowLastColumn="0" w:lastRowFirstColumn="0" w:lastRowLastColumn="0"/>
            </w:pPr>
            <w:r>
              <w:t>Багато втратять (1)</w:t>
            </w:r>
          </w:p>
        </w:tc>
        <w:tc>
          <w:tcPr>
            <w:tcW w:w="1596" w:type="dxa"/>
          </w:tcPr>
          <w:p w14:paraId="0BF375B5" w14:textId="77777777" w:rsidR="00786B0A" w:rsidRDefault="00FC6287">
            <w:pPr>
              <w:cnfStyle w:val="100000000000" w:firstRow="1" w:lastRow="0" w:firstColumn="0" w:lastColumn="0" w:oddVBand="0" w:evenVBand="0" w:oddHBand="0" w:evenHBand="0" w:firstRowFirstColumn="0" w:firstRowLastColumn="0" w:lastRowFirstColumn="0" w:lastRowLastColumn="0"/>
            </w:pPr>
            <w:r>
              <w:t>Здебільше втратять (2)</w:t>
            </w:r>
          </w:p>
        </w:tc>
        <w:tc>
          <w:tcPr>
            <w:tcW w:w="1596" w:type="dxa"/>
          </w:tcPr>
          <w:p w14:paraId="15F74C37" w14:textId="77777777" w:rsidR="00786B0A" w:rsidRDefault="00FC6287">
            <w:pPr>
              <w:cnfStyle w:val="100000000000" w:firstRow="1" w:lastRow="0" w:firstColumn="0" w:lastColumn="0" w:oddVBand="0" w:evenVBand="0" w:oddHBand="0" w:evenHBand="0" w:firstRowFirstColumn="0" w:firstRowLastColumn="0" w:lastRowFirstColumn="0" w:lastRowLastColumn="0"/>
            </w:pPr>
            <w:r>
              <w:t>Нічого не здобудуть та не втратять (3)</w:t>
            </w:r>
          </w:p>
        </w:tc>
        <w:tc>
          <w:tcPr>
            <w:tcW w:w="1596" w:type="dxa"/>
          </w:tcPr>
          <w:p w14:paraId="4B339AF1" w14:textId="77777777" w:rsidR="00786B0A" w:rsidRDefault="00FC6287">
            <w:pPr>
              <w:cnfStyle w:val="100000000000" w:firstRow="1" w:lastRow="0" w:firstColumn="0" w:lastColumn="0" w:oddVBand="0" w:evenVBand="0" w:oddHBand="0" w:evenHBand="0" w:firstRowFirstColumn="0" w:firstRowLastColumn="0" w:lastRowFirstColumn="0" w:lastRowLastColumn="0"/>
            </w:pPr>
            <w:r>
              <w:t>Здебільше здобудуть (6)</w:t>
            </w:r>
          </w:p>
        </w:tc>
        <w:tc>
          <w:tcPr>
            <w:tcW w:w="1596" w:type="dxa"/>
          </w:tcPr>
          <w:p w14:paraId="15CBFBE6" w14:textId="77777777" w:rsidR="00786B0A" w:rsidRDefault="00FC6287">
            <w:pPr>
              <w:cnfStyle w:val="100000000000" w:firstRow="1" w:lastRow="0" w:firstColumn="0" w:lastColumn="0" w:oddVBand="0" w:evenVBand="0" w:oddHBand="0" w:evenHBand="0" w:firstRowFirstColumn="0" w:firstRowLastColumn="0" w:lastRowFirstColumn="0" w:lastRowLastColumn="0"/>
            </w:pPr>
            <w:r>
              <w:t>Багато здобудуть (7)</w:t>
            </w:r>
          </w:p>
        </w:tc>
      </w:tr>
      <w:tr w:rsidR="00786B0A" w14:paraId="783B7BB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9C9CB61" w14:textId="77777777" w:rsidR="00786B0A" w:rsidRDefault="00FC6287">
            <w:pPr>
              <w:keepNext/>
            </w:pPr>
            <w:r>
              <w:t xml:space="preserve">Малозабезпечені особи (1) </w:t>
            </w:r>
          </w:p>
        </w:tc>
        <w:tc>
          <w:tcPr>
            <w:tcW w:w="1596" w:type="dxa"/>
          </w:tcPr>
          <w:p w14:paraId="4D8C4CA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4E18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2DE45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DE30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C56D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1F1F9D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D0736D7" w14:textId="77777777" w:rsidR="00786B0A" w:rsidRDefault="00FC6287">
            <w:pPr>
              <w:keepNext/>
            </w:pPr>
            <w:r>
              <w:t xml:space="preserve">Середній клас (2) </w:t>
            </w:r>
          </w:p>
        </w:tc>
        <w:tc>
          <w:tcPr>
            <w:tcW w:w="1596" w:type="dxa"/>
          </w:tcPr>
          <w:p w14:paraId="38CF91A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145CD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A400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B8296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1970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EBD4DC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B0A9879" w14:textId="77777777" w:rsidR="00786B0A" w:rsidRDefault="00FC6287">
            <w:pPr>
              <w:keepNext/>
            </w:pPr>
            <w:r>
              <w:t xml:space="preserve">Громадяни з високими доходами (4) </w:t>
            </w:r>
          </w:p>
        </w:tc>
        <w:tc>
          <w:tcPr>
            <w:tcW w:w="1596" w:type="dxa"/>
          </w:tcPr>
          <w:p w14:paraId="6088655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3F54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63DC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CB4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2F82E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8AB88E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F5E9DAC" w14:textId="501DBE13" w:rsidR="00786B0A" w:rsidRDefault="00FC6287">
            <w:pPr>
              <w:keepNext/>
            </w:pPr>
            <w:r>
              <w:t xml:space="preserve">Проживаючі в сільській місцевості (5) </w:t>
            </w:r>
          </w:p>
        </w:tc>
        <w:tc>
          <w:tcPr>
            <w:tcW w:w="1596" w:type="dxa"/>
          </w:tcPr>
          <w:p w14:paraId="3BD38E0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FD55E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535D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F586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6FB62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AFC922" w14:textId="77777777" w:rsidR="00786B0A" w:rsidRDefault="00786B0A"/>
    <w:p w14:paraId="4DC3CE34" w14:textId="77777777" w:rsidR="00786B0A" w:rsidRDefault="00786B0A"/>
    <w:p w14:paraId="6BCA8B36" w14:textId="77777777" w:rsidR="00786B0A" w:rsidRDefault="00786B0A">
      <w:pPr>
        <w:pStyle w:val="QuestionSeparator"/>
      </w:pPr>
    </w:p>
    <w:p w14:paraId="544B8D27" w14:textId="77777777" w:rsidR="00786B0A" w:rsidRDefault="00786B0A"/>
    <w:p w14:paraId="7172F8CB" w14:textId="77777777" w:rsidR="00786B0A" w:rsidRDefault="00FC6287">
      <w:pPr>
        <w:keepNext/>
      </w:pPr>
      <w:r>
        <w:lastRenderedPageBreak/>
        <w:t>Q15.4 Do you think that your household would win or lose financially from a ban on combustion-engine cars?</w:t>
      </w:r>
    </w:p>
    <w:p w14:paraId="62BF659A" w14:textId="77777777" w:rsidR="00786B0A" w:rsidRDefault="00FC6287">
      <w:pPr>
        <w:pStyle w:val="ListParagraph"/>
        <w:keepNext/>
        <w:numPr>
          <w:ilvl w:val="0"/>
          <w:numId w:val="4"/>
        </w:numPr>
      </w:pPr>
      <w:r>
        <w:t xml:space="preserve">Lose a lot  (1) </w:t>
      </w:r>
    </w:p>
    <w:p w14:paraId="63A9A779" w14:textId="77777777" w:rsidR="00786B0A" w:rsidRDefault="00FC6287">
      <w:pPr>
        <w:pStyle w:val="ListParagraph"/>
        <w:keepNext/>
        <w:numPr>
          <w:ilvl w:val="0"/>
          <w:numId w:val="4"/>
        </w:numPr>
      </w:pPr>
      <w:r>
        <w:t xml:space="preserve">Mostly lose  (5) </w:t>
      </w:r>
    </w:p>
    <w:p w14:paraId="7E8AC7B0" w14:textId="77777777" w:rsidR="00786B0A" w:rsidRDefault="00FC6287">
      <w:pPr>
        <w:pStyle w:val="ListParagraph"/>
        <w:keepNext/>
        <w:numPr>
          <w:ilvl w:val="0"/>
          <w:numId w:val="4"/>
        </w:numPr>
      </w:pPr>
      <w:r>
        <w:t xml:space="preserve">Neither win nor lose  (6) </w:t>
      </w:r>
    </w:p>
    <w:p w14:paraId="2D1B9902" w14:textId="77777777" w:rsidR="00786B0A" w:rsidRDefault="00FC6287">
      <w:pPr>
        <w:pStyle w:val="ListParagraph"/>
        <w:keepNext/>
        <w:numPr>
          <w:ilvl w:val="0"/>
          <w:numId w:val="4"/>
        </w:numPr>
      </w:pPr>
      <w:r>
        <w:t xml:space="preserve">Mostly win  (9) </w:t>
      </w:r>
    </w:p>
    <w:p w14:paraId="16C9B520" w14:textId="77777777" w:rsidR="00786B0A" w:rsidRDefault="00FC6287">
      <w:pPr>
        <w:pStyle w:val="ListParagraph"/>
        <w:keepNext/>
        <w:numPr>
          <w:ilvl w:val="0"/>
          <w:numId w:val="4"/>
        </w:numPr>
      </w:pPr>
      <w:r>
        <w:t xml:space="preserve">Win a lot  (10) </w:t>
      </w:r>
    </w:p>
    <w:p w14:paraId="53364678" w14:textId="77777777" w:rsidR="00786B0A" w:rsidRDefault="00786B0A"/>
    <w:p w14:paraId="643A4C1F" w14:textId="2BFA81BF" w:rsidR="00786B0A" w:rsidRDefault="00FC6287">
      <w:pPr>
        <w:keepNext/>
      </w:pPr>
      <w:r>
        <w:t>Q15.4 На Вашу думку, Ваш</w:t>
      </w:r>
      <w:ins w:id="161" w:author="Olena Maslyukivska" w:date="2021-09-15T00:28:00Z">
        <w:r w:rsidR="003D7F90">
          <w:rPr>
            <w:lang w:val="uk-UA"/>
          </w:rPr>
          <w:t xml:space="preserve">а родина </w:t>
        </w:r>
        <w:r w:rsidR="003D7F90">
          <w:t>фінансов</w:t>
        </w:r>
        <w:r w:rsidR="003D7F90">
          <w:rPr>
            <w:lang w:val="uk-UA"/>
          </w:rPr>
          <w:t>о</w:t>
        </w:r>
        <w:r w:rsidR="003D7F90">
          <w:t xml:space="preserve"> </w:t>
        </w:r>
        <w:r w:rsidR="003D7F90">
          <w:rPr>
            <w:lang w:val="uk-UA"/>
          </w:rPr>
          <w:t>виграє чи зазна</w:t>
        </w:r>
      </w:ins>
      <w:ins w:id="162" w:author="Olena Maslyukivska" w:date="2021-09-15T00:29:00Z">
        <w:r w:rsidR="003D7F90">
          <w:rPr>
            <w:lang w:val="uk-UA"/>
          </w:rPr>
          <w:t>є</w:t>
        </w:r>
      </w:ins>
      <w:ins w:id="163" w:author="Olena Maslyukivska" w:date="2021-09-15T00:28:00Z">
        <w:r w:rsidR="003D7F90">
          <w:rPr>
            <w:lang w:val="uk-UA"/>
          </w:rPr>
          <w:t xml:space="preserve"> збитків </w:t>
        </w:r>
      </w:ins>
      <w:del w:id="164" w:author="Olena Maslyukivska" w:date="2021-09-15T00:29:00Z">
        <w:r w:rsidDel="003D7F90">
          <w:delText xml:space="preserve">ій сім'ї буде </w:delText>
        </w:r>
      </w:del>
      <w:del w:id="165" w:author="Olena Maslyukivska" w:date="2021-09-15T00:28:00Z">
        <w:r w:rsidDel="003D7F90">
          <w:delText xml:space="preserve">фінансова </w:delText>
        </w:r>
      </w:del>
      <w:del w:id="166" w:author="Olena Maslyukivska" w:date="2021-09-15T00:29:00Z">
        <w:r w:rsidDel="003D7F90">
          <w:delText xml:space="preserve">користь </w:delText>
        </w:r>
      </w:del>
      <w:r>
        <w:t>від заборони автомобілів з двигуном внутрішнього згоряння?</w:t>
      </w:r>
    </w:p>
    <w:p w14:paraId="2B873BFF" w14:textId="6C43F28F" w:rsidR="00786B0A" w:rsidRDefault="00FC6287">
      <w:pPr>
        <w:pStyle w:val="ListParagraph"/>
        <w:keepNext/>
        <w:numPr>
          <w:ilvl w:val="0"/>
          <w:numId w:val="4"/>
        </w:numPr>
      </w:pPr>
      <w:del w:id="167" w:author="Olena Maslyukivska" w:date="2021-09-15T00:29:00Z">
        <w:r w:rsidDel="003D7F90">
          <w:delText>Ні</w:delText>
        </w:r>
      </w:del>
      <w:ins w:id="168" w:author="Olena Maslyukivska" w:date="2021-09-15T00:29:00Z">
        <w:r w:rsidR="003D7F90">
          <w:rPr>
            <w:lang w:val="uk-UA"/>
          </w:rPr>
          <w:t>Б</w:t>
        </w:r>
      </w:ins>
      <w:del w:id="169" w:author="Olena Maslyukivska" w:date="2021-09-15T00:29:00Z">
        <w:r w:rsidDel="003D7F90">
          <w:delText>, б</w:delText>
        </w:r>
      </w:del>
      <w:r>
        <w:t xml:space="preserve">агато втратить  (1) </w:t>
      </w:r>
    </w:p>
    <w:p w14:paraId="7E156D57" w14:textId="77777777" w:rsidR="00786B0A" w:rsidRDefault="00FC6287">
      <w:pPr>
        <w:pStyle w:val="ListParagraph"/>
        <w:keepNext/>
        <w:numPr>
          <w:ilvl w:val="0"/>
          <w:numId w:val="4"/>
        </w:numPr>
      </w:pPr>
      <w:r>
        <w:t xml:space="preserve">Переважно втратить  (5) </w:t>
      </w:r>
    </w:p>
    <w:p w14:paraId="17109C4B" w14:textId="09956889" w:rsidR="00786B0A" w:rsidRDefault="00FC6287">
      <w:pPr>
        <w:pStyle w:val="ListParagraph"/>
        <w:keepNext/>
        <w:numPr>
          <w:ilvl w:val="0"/>
          <w:numId w:val="4"/>
        </w:numPr>
      </w:pPr>
      <w:r>
        <w:t xml:space="preserve">Нічого </w:t>
      </w:r>
      <w:ins w:id="170" w:author="Olena Maslyukivska" w:date="2021-09-15T00:31:00Z">
        <w:r w:rsidR="003D7F90">
          <w:rPr>
            <w:lang w:val="uk-UA"/>
          </w:rPr>
          <w:t xml:space="preserve">не </w:t>
        </w:r>
      </w:ins>
      <w:ins w:id="171" w:author="Olena Maslyukivska" w:date="2021-09-15T00:29:00Z">
        <w:r w:rsidR="003D7F90">
          <w:rPr>
            <w:lang w:val="uk-UA"/>
          </w:rPr>
          <w:t xml:space="preserve">втратить, і </w:t>
        </w:r>
      </w:ins>
      <w:r>
        <w:t xml:space="preserve">не </w:t>
      </w:r>
      <w:del w:id="172" w:author="Olena Maslyukivska" w:date="2021-09-15T00:29:00Z">
        <w:r w:rsidDel="003D7F90">
          <w:delText xml:space="preserve">отримає та навпаки  </w:delText>
        </w:r>
      </w:del>
      <w:ins w:id="173" w:author="Olena Maslyukivska" w:date="2021-09-15T00:29:00Z">
        <w:r w:rsidR="003D7F90">
          <w:rPr>
            <w:lang w:val="uk-UA"/>
          </w:rPr>
          <w:t>виграє</w:t>
        </w:r>
      </w:ins>
      <w:r>
        <w:t xml:space="preserve">(6) </w:t>
      </w:r>
    </w:p>
    <w:p w14:paraId="73489C1F" w14:textId="730EE5CE" w:rsidR="00786B0A" w:rsidRDefault="00FC6287">
      <w:pPr>
        <w:pStyle w:val="ListParagraph"/>
        <w:keepNext/>
        <w:numPr>
          <w:ilvl w:val="0"/>
          <w:numId w:val="4"/>
        </w:numPr>
      </w:pPr>
      <w:r>
        <w:t xml:space="preserve">Переважно </w:t>
      </w:r>
      <w:del w:id="174" w:author="Olena Maslyukivska" w:date="2021-09-15T00:29:00Z">
        <w:r w:rsidDel="003D7F90">
          <w:delText xml:space="preserve">буде </w:delText>
        </w:r>
      </w:del>
      <w:ins w:id="175" w:author="Olena Maslyukivska" w:date="2021-09-15T00:29:00Z">
        <w:r w:rsidR="003D7F90">
          <w:rPr>
            <w:lang w:val="uk-UA"/>
          </w:rPr>
          <w:t xml:space="preserve">виграє </w:t>
        </w:r>
      </w:ins>
      <w:del w:id="176" w:author="Olena Maslyukivska" w:date="2021-09-15T00:29:00Z">
        <w:r w:rsidDel="003D7F90">
          <w:delText xml:space="preserve">користь  </w:delText>
        </w:r>
      </w:del>
      <w:r>
        <w:t xml:space="preserve">(9) </w:t>
      </w:r>
    </w:p>
    <w:p w14:paraId="439A37EA" w14:textId="0C84D3EA" w:rsidR="00786B0A" w:rsidRDefault="00FC6287">
      <w:pPr>
        <w:pStyle w:val="ListParagraph"/>
        <w:keepNext/>
        <w:numPr>
          <w:ilvl w:val="0"/>
          <w:numId w:val="4"/>
        </w:numPr>
      </w:pPr>
      <w:r>
        <w:t xml:space="preserve">Отримає </w:t>
      </w:r>
      <w:ins w:id="177" w:author="Olena Maslyukivska" w:date="2021-09-15T00:29:00Z">
        <w:r w:rsidR="003D7F90">
          <w:rPr>
            <w:lang w:val="uk-UA"/>
          </w:rPr>
          <w:t xml:space="preserve">чимало </w:t>
        </w:r>
      </w:ins>
      <w:del w:id="178" w:author="Olena Maslyukivska" w:date="2021-09-15T00:29:00Z">
        <w:r w:rsidDel="003D7F90">
          <w:delText xml:space="preserve">багато </w:delText>
        </w:r>
      </w:del>
      <w:r>
        <w:t xml:space="preserve">користі  (10) </w:t>
      </w:r>
    </w:p>
    <w:p w14:paraId="0E5FE028" w14:textId="77777777" w:rsidR="00786B0A" w:rsidRDefault="00786B0A"/>
    <w:p w14:paraId="0F271156" w14:textId="77777777" w:rsidR="00786B0A" w:rsidRDefault="00786B0A">
      <w:pPr>
        <w:pStyle w:val="QuestionSeparator"/>
      </w:pPr>
    </w:p>
    <w:p w14:paraId="68D0C98F" w14:textId="77777777" w:rsidR="00786B0A" w:rsidRDefault="00786B0A"/>
    <w:p w14:paraId="2CD1716E" w14:textId="77777777" w:rsidR="00786B0A" w:rsidRDefault="00FC6287">
      <w:pPr>
        <w:keepNext/>
      </w:pPr>
      <w:r>
        <w:t>Q15.6 Do you agree or disagree with the following statement: "A ban on combustion-engine cars is fair"?</w:t>
      </w:r>
    </w:p>
    <w:p w14:paraId="79F953D0" w14:textId="77777777" w:rsidR="00786B0A" w:rsidRDefault="00FC6287">
      <w:pPr>
        <w:pStyle w:val="ListParagraph"/>
        <w:keepNext/>
        <w:numPr>
          <w:ilvl w:val="0"/>
          <w:numId w:val="4"/>
        </w:numPr>
      </w:pPr>
      <w:r>
        <w:t xml:space="preserve">Strongly disagree  (0) </w:t>
      </w:r>
    </w:p>
    <w:p w14:paraId="6D113E02" w14:textId="77777777" w:rsidR="00786B0A" w:rsidRDefault="00FC6287">
      <w:pPr>
        <w:pStyle w:val="ListParagraph"/>
        <w:keepNext/>
        <w:numPr>
          <w:ilvl w:val="0"/>
          <w:numId w:val="4"/>
        </w:numPr>
      </w:pPr>
      <w:r>
        <w:t xml:space="preserve">Somewhat disagree  (1) </w:t>
      </w:r>
    </w:p>
    <w:p w14:paraId="4984BED9" w14:textId="77777777" w:rsidR="00786B0A" w:rsidRDefault="00FC6287">
      <w:pPr>
        <w:pStyle w:val="ListParagraph"/>
        <w:keepNext/>
        <w:numPr>
          <w:ilvl w:val="0"/>
          <w:numId w:val="4"/>
        </w:numPr>
      </w:pPr>
      <w:r>
        <w:t xml:space="preserve">Neither agree nor disagree  (2) </w:t>
      </w:r>
    </w:p>
    <w:p w14:paraId="049A68DF" w14:textId="77777777" w:rsidR="00786B0A" w:rsidRDefault="00FC6287">
      <w:pPr>
        <w:pStyle w:val="ListParagraph"/>
        <w:keepNext/>
        <w:numPr>
          <w:ilvl w:val="0"/>
          <w:numId w:val="4"/>
        </w:numPr>
      </w:pPr>
      <w:r>
        <w:t xml:space="preserve">Somewhat agree  (3) </w:t>
      </w:r>
    </w:p>
    <w:p w14:paraId="32B5E4EA" w14:textId="77777777" w:rsidR="00786B0A" w:rsidRDefault="00FC6287">
      <w:pPr>
        <w:pStyle w:val="ListParagraph"/>
        <w:keepNext/>
        <w:numPr>
          <w:ilvl w:val="0"/>
          <w:numId w:val="4"/>
        </w:numPr>
      </w:pPr>
      <w:r>
        <w:t xml:space="preserve">Strongly agree  (4) </w:t>
      </w:r>
    </w:p>
    <w:p w14:paraId="071BBDCD" w14:textId="77777777" w:rsidR="00786B0A" w:rsidRDefault="00786B0A"/>
    <w:p w14:paraId="4E4D1E50" w14:textId="77777777" w:rsidR="00786B0A" w:rsidRDefault="00FC6287">
      <w:pPr>
        <w:keepNext/>
      </w:pPr>
      <w:r>
        <w:lastRenderedPageBreak/>
        <w:t>Q15.6 Чи погоджуєтесь ви з наступним твердженням: "Заборона на автомобілі з двигуном внутрішнього згоряння справедлива"?</w:t>
      </w:r>
    </w:p>
    <w:p w14:paraId="7F90CFC8" w14:textId="77777777" w:rsidR="00786B0A" w:rsidRDefault="00FC6287">
      <w:pPr>
        <w:pStyle w:val="ListParagraph"/>
        <w:keepNext/>
        <w:numPr>
          <w:ilvl w:val="0"/>
          <w:numId w:val="4"/>
        </w:numPr>
      </w:pPr>
      <w:r>
        <w:t xml:space="preserve">Категорично не згоден(а)  (0) </w:t>
      </w:r>
    </w:p>
    <w:p w14:paraId="71801AFF" w14:textId="77777777" w:rsidR="00786B0A" w:rsidRDefault="00FC6287">
      <w:pPr>
        <w:pStyle w:val="ListParagraph"/>
        <w:keepNext/>
        <w:numPr>
          <w:ilvl w:val="0"/>
          <w:numId w:val="4"/>
        </w:numPr>
      </w:pPr>
      <w:r>
        <w:t xml:space="preserve">Дещо не згоден(а)  (1) </w:t>
      </w:r>
    </w:p>
    <w:p w14:paraId="5A98A5D7" w14:textId="7F4DB972" w:rsidR="00786B0A" w:rsidRDefault="00FC6287">
      <w:pPr>
        <w:pStyle w:val="ListParagraph"/>
        <w:keepNext/>
        <w:numPr>
          <w:ilvl w:val="0"/>
          <w:numId w:val="4"/>
        </w:numPr>
      </w:pPr>
      <w:r>
        <w:t xml:space="preserve">Не можу </w:t>
      </w:r>
      <w:ins w:id="179" w:author="Olena Maslyukivska" w:date="2021-09-15T00:30:00Z">
        <w:r w:rsidR="003D7F90">
          <w:rPr>
            <w:lang w:val="uk-UA"/>
          </w:rPr>
          <w:t xml:space="preserve">ні </w:t>
        </w:r>
      </w:ins>
      <w:r>
        <w:t>погодитися</w:t>
      </w:r>
      <w:ins w:id="180" w:author="Olena Maslyukivska" w:date="2021-09-15T00:30:00Z">
        <w:r w:rsidR="003D7F90">
          <w:rPr>
            <w:lang w:val="uk-UA"/>
          </w:rPr>
          <w:t xml:space="preserve">, ні </w:t>
        </w:r>
      </w:ins>
      <w:del w:id="181" w:author="Olena Maslyukivska" w:date="2021-09-15T00:30:00Z">
        <w:r w:rsidDel="003D7F90">
          <w:delText xml:space="preserve"> та </w:delText>
        </w:r>
      </w:del>
      <w:r>
        <w:t xml:space="preserve">навпаки  (2) </w:t>
      </w:r>
    </w:p>
    <w:p w14:paraId="2D1F1707" w14:textId="77777777" w:rsidR="00786B0A" w:rsidRDefault="00FC6287">
      <w:pPr>
        <w:pStyle w:val="ListParagraph"/>
        <w:keepNext/>
        <w:numPr>
          <w:ilvl w:val="0"/>
          <w:numId w:val="4"/>
        </w:numPr>
      </w:pPr>
      <w:r>
        <w:t xml:space="preserve">Дещо згоден(а)  (3) </w:t>
      </w:r>
    </w:p>
    <w:p w14:paraId="1CC32CEE" w14:textId="77777777" w:rsidR="00786B0A" w:rsidRDefault="00FC6287">
      <w:pPr>
        <w:pStyle w:val="ListParagraph"/>
        <w:keepNext/>
        <w:numPr>
          <w:ilvl w:val="0"/>
          <w:numId w:val="4"/>
        </w:numPr>
      </w:pPr>
      <w:r>
        <w:t xml:space="preserve">Абсолютно згоден(а)  (4) </w:t>
      </w:r>
    </w:p>
    <w:p w14:paraId="069F6195" w14:textId="77777777" w:rsidR="00786B0A" w:rsidRDefault="00786B0A"/>
    <w:p w14:paraId="2B6F50AB" w14:textId="77777777" w:rsidR="00786B0A" w:rsidRDefault="00786B0A">
      <w:pPr>
        <w:pStyle w:val="QuestionSeparator"/>
      </w:pPr>
    </w:p>
    <w:p w14:paraId="68768B28" w14:textId="77777777" w:rsidR="00786B0A" w:rsidRDefault="00786B0A"/>
    <w:p w14:paraId="26C571F9" w14:textId="77777777" w:rsidR="00786B0A" w:rsidRDefault="00FC6287">
      <w:pPr>
        <w:keepNext/>
      </w:pPr>
      <w:r>
        <w:t>Q15.5 Do you support or oppose a ban on combustion-engine cars?</w:t>
      </w:r>
    </w:p>
    <w:p w14:paraId="7FB21B45" w14:textId="77777777" w:rsidR="00786B0A" w:rsidRDefault="00FC6287">
      <w:pPr>
        <w:pStyle w:val="ListParagraph"/>
        <w:keepNext/>
        <w:numPr>
          <w:ilvl w:val="0"/>
          <w:numId w:val="4"/>
        </w:numPr>
      </w:pPr>
      <w:r>
        <w:t xml:space="preserve">Strongly oppose  (0) </w:t>
      </w:r>
    </w:p>
    <w:p w14:paraId="6ECD20A6" w14:textId="77777777" w:rsidR="00786B0A" w:rsidRDefault="00FC6287">
      <w:pPr>
        <w:pStyle w:val="ListParagraph"/>
        <w:keepNext/>
        <w:numPr>
          <w:ilvl w:val="0"/>
          <w:numId w:val="4"/>
        </w:numPr>
      </w:pPr>
      <w:r>
        <w:t xml:space="preserve">Somewhat oppose  (1) </w:t>
      </w:r>
    </w:p>
    <w:p w14:paraId="4E6A6070" w14:textId="77777777" w:rsidR="00786B0A" w:rsidRDefault="00FC6287">
      <w:pPr>
        <w:pStyle w:val="ListParagraph"/>
        <w:keepNext/>
        <w:numPr>
          <w:ilvl w:val="0"/>
          <w:numId w:val="4"/>
        </w:numPr>
      </w:pPr>
      <w:r>
        <w:t xml:space="preserve">Neither support nor oppose  (2) </w:t>
      </w:r>
    </w:p>
    <w:p w14:paraId="62028453" w14:textId="77777777" w:rsidR="00786B0A" w:rsidRDefault="00FC6287">
      <w:pPr>
        <w:pStyle w:val="ListParagraph"/>
        <w:keepNext/>
        <w:numPr>
          <w:ilvl w:val="0"/>
          <w:numId w:val="4"/>
        </w:numPr>
      </w:pPr>
      <w:r>
        <w:t xml:space="preserve">Somewhat support  (3) </w:t>
      </w:r>
    </w:p>
    <w:p w14:paraId="159B439D" w14:textId="77777777" w:rsidR="00786B0A" w:rsidRDefault="00FC6287">
      <w:pPr>
        <w:pStyle w:val="ListParagraph"/>
        <w:keepNext/>
        <w:numPr>
          <w:ilvl w:val="0"/>
          <w:numId w:val="4"/>
        </w:numPr>
      </w:pPr>
      <w:r>
        <w:t xml:space="preserve">Strongly support  (4) </w:t>
      </w:r>
    </w:p>
    <w:p w14:paraId="007DA140" w14:textId="77777777" w:rsidR="00786B0A" w:rsidRDefault="00786B0A"/>
    <w:p w14:paraId="6E9FC51A" w14:textId="77777777" w:rsidR="00786B0A" w:rsidRDefault="00FC6287">
      <w:pPr>
        <w:keepNext/>
      </w:pPr>
      <w:r>
        <w:t>Q15.5 Ви підтримуєте заборону на використання автомобілів з двигуном внутрішнього згоряння, чи Ви проти цієї заборони?</w:t>
      </w:r>
    </w:p>
    <w:p w14:paraId="025960C6" w14:textId="77777777" w:rsidR="00786B0A" w:rsidRDefault="00FC6287">
      <w:pPr>
        <w:pStyle w:val="ListParagraph"/>
        <w:keepNext/>
        <w:numPr>
          <w:ilvl w:val="0"/>
          <w:numId w:val="4"/>
        </w:numPr>
      </w:pPr>
      <w:r>
        <w:t xml:space="preserve">Рішуче проти  (0) </w:t>
      </w:r>
    </w:p>
    <w:p w14:paraId="39E2415B" w14:textId="77777777" w:rsidR="00786B0A" w:rsidRDefault="00FC6287">
      <w:pPr>
        <w:pStyle w:val="ListParagraph"/>
        <w:keepNext/>
        <w:numPr>
          <w:ilvl w:val="0"/>
          <w:numId w:val="4"/>
        </w:numPr>
      </w:pPr>
      <w:r>
        <w:t xml:space="preserve">Дещо проти  (1) </w:t>
      </w:r>
    </w:p>
    <w:p w14:paraId="37F20718" w14:textId="77777777" w:rsidR="00786B0A" w:rsidRDefault="00FC6287">
      <w:pPr>
        <w:pStyle w:val="ListParagraph"/>
        <w:keepNext/>
        <w:numPr>
          <w:ilvl w:val="0"/>
          <w:numId w:val="4"/>
        </w:numPr>
      </w:pPr>
      <w:r>
        <w:t xml:space="preserve">Мені байдуже  (2) </w:t>
      </w:r>
    </w:p>
    <w:p w14:paraId="5B06F5B0" w14:textId="77777777" w:rsidR="00786B0A" w:rsidRDefault="00FC6287">
      <w:pPr>
        <w:pStyle w:val="ListParagraph"/>
        <w:keepNext/>
        <w:numPr>
          <w:ilvl w:val="0"/>
          <w:numId w:val="4"/>
        </w:numPr>
      </w:pPr>
      <w:r>
        <w:t xml:space="preserve">Дещо підтримую  (3) </w:t>
      </w:r>
    </w:p>
    <w:p w14:paraId="350C5634" w14:textId="77777777" w:rsidR="00786B0A" w:rsidRDefault="00FC6287">
      <w:pPr>
        <w:pStyle w:val="ListParagraph"/>
        <w:keepNext/>
        <w:numPr>
          <w:ilvl w:val="0"/>
          <w:numId w:val="4"/>
        </w:numPr>
      </w:pPr>
      <w:r>
        <w:t xml:space="preserve">Рішуче підтримую  (4) </w:t>
      </w:r>
    </w:p>
    <w:p w14:paraId="3553C6A2" w14:textId="77777777" w:rsidR="00786B0A" w:rsidRDefault="00786B0A"/>
    <w:p w14:paraId="69F8021A" w14:textId="77777777" w:rsidR="00786B0A" w:rsidRDefault="00786B0A">
      <w:pPr>
        <w:pStyle w:val="QuestionSeparator"/>
      </w:pPr>
    </w:p>
    <w:p w14:paraId="6A7583B2" w14:textId="77777777" w:rsidR="00786B0A" w:rsidRDefault="00786B0A"/>
    <w:p w14:paraId="394A4537" w14:textId="77777777" w:rsidR="00786B0A" w:rsidRDefault="00FC6287">
      <w:pPr>
        <w:keepNext/>
      </w:pPr>
      <w:r>
        <w:t xml:space="preserve">Q15.7 Do you support or oppose a ban on combustion-engine cars where alternatives such as public transports </w:t>
      </w:r>
      <w:proofErr w:type="gramStart"/>
      <w:r>
        <w:t>are made</w:t>
      </w:r>
      <w:proofErr w:type="gramEnd"/>
      <w:r>
        <w:t xml:space="preserve"> available to people?</w:t>
      </w:r>
    </w:p>
    <w:p w14:paraId="714E2AFD" w14:textId="77777777" w:rsidR="00786B0A" w:rsidRDefault="00FC6287">
      <w:pPr>
        <w:pStyle w:val="ListParagraph"/>
        <w:keepNext/>
        <w:numPr>
          <w:ilvl w:val="0"/>
          <w:numId w:val="4"/>
        </w:numPr>
      </w:pPr>
      <w:r>
        <w:t xml:space="preserve">Strongly oppose  (0) </w:t>
      </w:r>
    </w:p>
    <w:p w14:paraId="5ED42E35" w14:textId="77777777" w:rsidR="00786B0A" w:rsidRDefault="00FC6287">
      <w:pPr>
        <w:pStyle w:val="ListParagraph"/>
        <w:keepNext/>
        <w:numPr>
          <w:ilvl w:val="0"/>
          <w:numId w:val="4"/>
        </w:numPr>
      </w:pPr>
      <w:r>
        <w:t xml:space="preserve">Somewhat oppose  (1) </w:t>
      </w:r>
    </w:p>
    <w:p w14:paraId="0CFDA2AA" w14:textId="77777777" w:rsidR="00786B0A" w:rsidRDefault="00FC6287">
      <w:pPr>
        <w:pStyle w:val="ListParagraph"/>
        <w:keepNext/>
        <w:numPr>
          <w:ilvl w:val="0"/>
          <w:numId w:val="4"/>
        </w:numPr>
      </w:pPr>
      <w:r>
        <w:t xml:space="preserve">Neither support nor oppose  (2) </w:t>
      </w:r>
    </w:p>
    <w:p w14:paraId="79560D73" w14:textId="77777777" w:rsidR="00786B0A" w:rsidRDefault="00FC6287">
      <w:pPr>
        <w:pStyle w:val="ListParagraph"/>
        <w:keepNext/>
        <w:numPr>
          <w:ilvl w:val="0"/>
          <w:numId w:val="4"/>
        </w:numPr>
      </w:pPr>
      <w:r>
        <w:t xml:space="preserve">Somewhat support  (3) </w:t>
      </w:r>
    </w:p>
    <w:p w14:paraId="754EEFBB" w14:textId="77777777" w:rsidR="00786B0A" w:rsidRDefault="00FC6287">
      <w:pPr>
        <w:pStyle w:val="ListParagraph"/>
        <w:keepNext/>
        <w:numPr>
          <w:ilvl w:val="0"/>
          <w:numId w:val="4"/>
        </w:numPr>
      </w:pPr>
      <w:r>
        <w:t xml:space="preserve">Strongly support  (4) </w:t>
      </w:r>
    </w:p>
    <w:p w14:paraId="704FDBFB" w14:textId="77777777" w:rsidR="00786B0A" w:rsidRDefault="00786B0A"/>
    <w:p w14:paraId="42B7208C" w14:textId="77777777" w:rsidR="00786B0A" w:rsidRDefault="00FC6287">
      <w:pPr>
        <w:keepNext/>
      </w:pPr>
      <w:r>
        <w:t>Q15.7 Чи підтримуєте ви чи виступаєте проти заборони автомобілів з двигуном внутрішнього згоряння, якщо людям будуть доступні альтернативи, такі як громадський транспорт?</w:t>
      </w:r>
    </w:p>
    <w:p w14:paraId="06687826" w14:textId="77777777" w:rsidR="00786B0A" w:rsidRDefault="00FC6287">
      <w:pPr>
        <w:pStyle w:val="ListParagraph"/>
        <w:keepNext/>
        <w:numPr>
          <w:ilvl w:val="0"/>
          <w:numId w:val="4"/>
        </w:numPr>
      </w:pPr>
      <w:r>
        <w:t xml:space="preserve">Рішуче проти  (0) </w:t>
      </w:r>
    </w:p>
    <w:p w14:paraId="70D602BF" w14:textId="77777777" w:rsidR="00786B0A" w:rsidRDefault="00FC6287">
      <w:pPr>
        <w:pStyle w:val="ListParagraph"/>
        <w:keepNext/>
        <w:numPr>
          <w:ilvl w:val="0"/>
          <w:numId w:val="4"/>
        </w:numPr>
      </w:pPr>
      <w:r>
        <w:t xml:space="preserve">Дещо проти  (1) </w:t>
      </w:r>
    </w:p>
    <w:p w14:paraId="5D345B63" w14:textId="77777777" w:rsidR="00786B0A" w:rsidRDefault="00FC6287">
      <w:pPr>
        <w:pStyle w:val="ListParagraph"/>
        <w:keepNext/>
        <w:numPr>
          <w:ilvl w:val="0"/>
          <w:numId w:val="4"/>
        </w:numPr>
      </w:pPr>
      <w:r>
        <w:t xml:space="preserve">Мені байдуже  (2) </w:t>
      </w:r>
    </w:p>
    <w:p w14:paraId="3CA2C480" w14:textId="77777777" w:rsidR="00786B0A" w:rsidRDefault="00FC6287">
      <w:pPr>
        <w:pStyle w:val="ListParagraph"/>
        <w:keepNext/>
        <w:numPr>
          <w:ilvl w:val="0"/>
          <w:numId w:val="4"/>
        </w:numPr>
      </w:pPr>
      <w:r>
        <w:t xml:space="preserve">Дещо підтримую  (3) </w:t>
      </w:r>
    </w:p>
    <w:p w14:paraId="4B592CAE" w14:textId="77777777" w:rsidR="00786B0A" w:rsidRDefault="00FC6287">
      <w:pPr>
        <w:pStyle w:val="ListParagraph"/>
        <w:keepNext/>
        <w:numPr>
          <w:ilvl w:val="0"/>
          <w:numId w:val="4"/>
        </w:numPr>
      </w:pPr>
      <w:r>
        <w:t xml:space="preserve">Рішуче підтримую  (4) </w:t>
      </w:r>
    </w:p>
    <w:p w14:paraId="3713E24F" w14:textId="77777777" w:rsidR="00786B0A" w:rsidRDefault="00786B0A"/>
    <w:p w14:paraId="10DDB509" w14:textId="77777777" w:rsidR="00786B0A" w:rsidRDefault="00FC6287">
      <w:pPr>
        <w:pStyle w:val="BlockEndLabel"/>
      </w:pPr>
      <w:r>
        <w:t>End of Block: Preference 1: ban on the sale of combustion-engine cars (full)</w:t>
      </w:r>
    </w:p>
    <w:p w14:paraId="2476E6EC" w14:textId="77777777" w:rsidR="00786B0A" w:rsidRDefault="00786B0A">
      <w:pPr>
        <w:pStyle w:val="BlockSeparator"/>
      </w:pPr>
    </w:p>
    <w:p w14:paraId="0085BE9C" w14:textId="77777777" w:rsidR="00786B0A" w:rsidRDefault="00FC6287">
      <w:pPr>
        <w:pStyle w:val="BlockStartLabel"/>
      </w:pPr>
      <w:r>
        <w:t>Start of Block: Preference 2: green infrastructure program (full)</w:t>
      </w:r>
    </w:p>
    <w:p w14:paraId="25EE161A" w14:textId="77777777" w:rsidR="00786B0A" w:rsidRDefault="00786B0A"/>
    <w:p w14:paraId="39D2BC76" w14:textId="77777777" w:rsidR="00786B0A" w:rsidRDefault="00FC6287">
      <w:pPr>
        <w:keepNext/>
      </w:pPr>
      <w:r>
        <w:t xml:space="preserve">Q16.1 </w:t>
      </w:r>
      <w:proofErr w:type="gramStart"/>
      <w:r>
        <w:t>A</w:t>
      </w:r>
      <w:proofErr w:type="gramEnd"/>
      <w:r>
        <w:t>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6494D81D" w14:textId="77777777" w:rsidR="00786B0A" w:rsidRDefault="00786B0A"/>
    <w:p w14:paraId="3D33BF94" w14:textId="18A52D0D" w:rsidR="00786B0A" w:rsidRDefault="00FC6287">
      <w:pPr>
        <w:keepNext/>
      </w:pPr>
      <w:r>
        <w:t xml:space="preserve">Q16.1 Програма </w:t>
      </w:r>
      <w:r>
        <w:rPr>
          <w:i/>
        </w:rPr>
        <w:t>екологічної інфраструктури</w:t>
      </w:r>
      <w:r>
        <w:t xml:space="preserve"> - це багатоосяжна державна інвестиційна програма, яка фінансуватиметься за рахунок додаткового державного боргу для здійснення переходу, необхідного для скорочення викидів парникових газів. Інвестиції стосуватимуться відновлювальних електростанцій, громадського транспорту, </w:t>
      </w:r>
      <w:del w:id="182" w:author="Olena Maslyukivska" w:date="2021-09-15T00:34:00Z">
        <w:r w:rsidDel="003D7F90">
          <w:lastRenderedPageBreak/>
          <w:delText xml:space="preserve">теплоізоляційного </w:delText>
        </w:r>
      </w:del>
      <w:ins w:id="183" w:author="Olena Maslyukivska" w:date="2021-09-15T00:34:00Z">
        <w:r w:rsidR="003D7F90">
          <w:rPr>
            <w:lang w:val="uk-UA"/>
          </w:rPr>
          <w:t>термомодернізація</w:t>
        </w:r>
        <w:r w:rsidR="003D7F90">
          <w:t xml:space="preserve"> </w:t>
        </w:r>
      </w:ins>
      <w:del w:id="184" w:author="Olena Maslyukivska" w:date="2021-09-15T00:34:00Z">
        <w:r w:rsidDel="003D7F90">
          <w:delText xml:space="preserve">оновлення </w:delText>
        </w:r>
      </w:del>
      <w:r>
        <w:t>будівель та сталого сільського господарства.</w:t>
      </w:r>
      <w:r>
        <w:br/>
        <w:t xml:space="preserve"> Тепер ми поставимо вам кілька питань щодо </w:t>
      </w:r>
      <w:del w:id="185" w:author="Olena Maslyukivska" w:date="2021-09-15T00:35:00Z">
        <w:r w:rsidDel="00064845">
          <w:delText xml:space="preserve">цього </w:delText>
        </w:r>
      </w:del>
      <w:ins w:id="186" w:author="Olena Maslyukivska" w:date="2021-09-15T00:35:00Z">
        <w:r w:rsidR="00064845">
          <w:rPr>
            <w:lang w:val="uk-UA"/>
          </w:rPr>
          <w:t>цієї конретної політики</w:t>
        </w:r>
      </w:ins>
      <w:del w:id="187" w:author="Olena Maslyukivska" w:date="2021-09-15T00:35:00Z">
        <w:r w:rsidDel="00064845">
          <w:delText>конкретного заходу</w:delText>
        </w:r>
      </w:del>
      <w:r>
        <w:t>.</w:t>
      </w:r>
    </w:p>
    <w:p w14:paraId="054971F4" w14:textId="77777777" w:rsidR="00786B0A" w:rsidRDefault="00786B0A"/>
    <w:p w14:paraId="6DA5414E"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30DD1C93" w14:textId="77777777">
        <w:tc>
          <w:tcPr>
            <w:tcW w:w="50" w:type="dxa"/>
          </w:tcPr>
          <w:p w14:paraId="77C738DB" w14:textId="77777777" w:rsidR="00786B0A" w:rsidRDefault="00FC6287">
            <w:pPr>
              <w:keepNext/>
            </w:pPr>
            <w:r>
              <w:rPr>
                <w:noProof/>
                <w:lang w:val="en-GB" w:eastAsia="en-GB"/>
              </w:rPr>
              <w:drawing>
                <wp:inline distT="0" distB="0" distL="0" distR="0" wp14:anchorId="1D3A5868" wp14:editId="625E5137">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2D9E0659" w14:textId="77777777" w:rsidR="00786B0A" w:rsidRDefault="00786B0A"/>
    <w:p w14:paraId="22666118" w14:textId="77777777" w:rsidR="00786B0A" w:rsidRDefault="00FC6287">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54C8D304"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CA7AA9D" w14:textId="77777777" w:rsidR="00786B0A" w:rsidRDefault="00786B0A">
            <w:pPr>
              <w:keepNext/>
            </w:pPr>
          </w:p>
        </w:tc>
        <w:tc>
          <w:tcPr>
            <w:tcW w:w="1596" w:type="dxa"/>
          </w:tcPr>
          <w:p w14:paraId="57491B28"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AA3AA5E"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3CBB402"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8C5A518"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715B4090"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4BD995ED"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754204A" w14:textId="77777777" w:rsidR="00786B0A" w:rsidRDefault="00FC6287">
            <w:pPr>
              <w:keepNext/>
            </w:pPr>
            <w:r>
              <w:t xml:space="preserve">make electricity production greener (1) </w:t>
            </w:r>
          </w:p>
        </w:tc>
        <w:tc>
          <w:tcPr>
            <w:tcW w:w="1596" w:type="dxa"/>
          </w:tcPr>
          <w:p w14:paraId="3167769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3CA80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667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5407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648F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AEF105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5598467" w14:textId="77777777" w:rsidR="00786B0A" w:rsidRDefault="00FC6287">
            <w:pPr>
              <w:keepNext/>
            </w:pPr>
            <w:r>
              <w:t xml:space="preserve">increase the use of public transport (6) </w:t>
            </w:r>
          </w:p>
        </w:tc>
        <w:tc>
          <w:tcPr>
            <w:tcW w:w="1596" w:type="dxa"/>
          </w:tcPr>
          <w:p w14:paraId="0639656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F4996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DF4F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B54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41D9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4E272C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0523963" w14:textId="77777777" w:rsidR="00786B0A" w:rsidRDefault="00FC6287">
            <w:pPr>
              <w:keepNext/>
            </w:pPr>
            <w:r>
              <w:t xml:space="preserve">reduce air pollution (3) </w:t>
            </w:r>
          </w:p>
        </w:tc>
        <w:tc>
          <w:tcPr>
            <w:tcW w:w="1596" w:type="dxa"/>
          </w:tcPr>
          <w:p w14:paraId="5D7060C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3CCB7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7728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138A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80EF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6DC527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E59B806" w14:textId="77777777" w:rsidR="00786B0A" w:rsidRDefault="00FC6287">
            <w:pPr>
              <w:keepNext/>
            </w:pPr>
            <w:r>
              <w:t xml:space="preserve">have a </w:t>
            </w:r>
            <w:r>
              <w:rPr>
                <w:b/>
              </w:rPr>
              <w:t xml:space="preserve">negative effect </w:t>
            </w:r>
            <w:r>
              <w:t xml:space="preserve">on [Country] economy and employment (5) </w:t>
            </w:r>
          </w:p>
        </w:tc>
        <w:tc>
          <w:tcPr>
            <w:tcW w:w="1596" w:type="dxa"/>
          </w:tcPr>
          <w:p w14:paraId="42F58A8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D060C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D257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33B7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07FF5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15538AD"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D54D515" w14:textId="77777777" w:rsidR="00786B0A" w:rsidRDefault="00FC6287">
            <w:pPr>
              <w:keepNext/>
            </w:pPr>
            <w:r>
              <w:t xml:space="preserve">have a </w:t>
            </w:r>
            <w:r>
              <w:rPr>
                <w:b/>
              </w:rPr>
              <w:t>large effect</w:t>
            </w:r>
            <w:r>
              <w:t xml:space="preserve"> on [Country] economy and employment (4) </w:t>
            </w:r>
          </w:p>
        </w:tc>
        <w:tc>
          <w:tcPr>
            <w:tcW w:w="1596" w:type="dxa"/>
          </w:tcPr>
          <w:p w14:paraId="2A7F5A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BD7B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061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CA7D8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E33C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486234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D6C2775" w14:textId="77777777" w:rsidR="00786B0A" w:rsidRDefault="00FC6287">
            <w:pPr>
              <w:keepNext/>
            </w:pPr>
            <w:r>
              <w:t xml:space="preserve">be a costly way to fight climate change (7) </w:t>
            </w:r>
          </w:p>
        </w:tc>
        <w:tc>
          <w:tcPr>
            <w:tcW w:w="1596" w:type="dxa"/>
          </w:tcPr>
          <w:p w14:paraId="5932687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DEFA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3FCC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749AA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5D11F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03C3F0" w14:textId="77777777" w:rsidR="00786B0A" w:rsidRDefault="00786B0A"/>
    <w:p w14:paraId="5080BF07" w14:textId="77777777" w:rsidR="00786B0A" w:rsidRDefault="00786B0A"/>
    <w:p w14:paraId="762D5E82" w14:textId="77777777" w:rsidR="00786B0A" w:rsidRDefault="00FC6287">
      <w:pPr>
        <w:keepNext/>
      </w:pPr>
      <w:r>
        <w:lastRenderedPageBreak/>
        <w:t xml:space="preserve">Q16.2 Чи Ви погоджуєтесь з такими твердженнями? Програма екологічної </w:t>
      </w:r>
      <w:proofErr w:type="gramStart"/>
      <w:r>
        <w:t>інфраструктури ...</w:t>
      </w:r>
      <w:proofErr w:type="gramEnd"/>
    </w:p>
    <w:tbl>
      <w:tblPr>
        <w:tblStyle w:val="QQuestionTable"/>
        <w:tblW w:w="9576" w:type="auto"/>
        <w:tblLook w:val="07E0" w:firstRow="1" w:lastRow="1" w:firstColumn="1" w:lastColumn="1" w:noHBand="1" w:noVBand="1"/>
      </w:tblPr>
      <w:tblGrid>
        <w:gridCol w:w="1725"/>
        <w:gridCol w:w="1511"/>
        <w:gridCol w:w="1511"/>
        <w:gridCol w:w="1551"/>
        <w:gridCol w:w="1511"/>
        <w:gridCol w:w="1551"/>
      </w:tblGrid>
      <w:tr w:rsidR="00786B0A" w14:paraId="1790ECC3"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8FA1CE" w14:textId="77777777" w:rsidR="00786B0A" w:rsidRDefault="00786B0A">
            <w:pPr>
              <w:keepNext/>
            </w:pPr>
          </w:p>
        </w:tc>
        <w:tc>
          <w:tcPr>
            <w:tcW w:w="1596" w:type="dxa"/>
          </w:tcPr>
          <w:p w14:paraId="323F29FD" w14:textId="77777777" w:rsidR="00786B0A" w:rsidRDefault="00FC6287">
            <w:pPr>
              <w:cnfStyle w:val="100000000000" w:firstRow="1" w:lastRow="0" w:firstColumn="0" w:lastColumn="0" w:oddVBand="0" w:evenVBand="0" w:oddHBand="0" w:evenHBand="0" w:firstRowFirstColumn="0" w:firstRowLastColumn="0" w:lastRowFirstColumn="0" w:lastRowLastColumn="0"/>
            </w:pPr>
            <w:r>
              <w:t>Дуже не згоден(а) (1)</w:t>
            </w:r>
          </w:p>
        </w:tc>
        <w:tc>
          <w:tcPr>
            <w:tcW w:w="1596" w:type="dxa"/>
          </w:tcPr>
          <w:p w14:paraId="3C3A93B2"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згоден(а) (2)</w:t>
            </w:r>
          </w:p>
        </w:tc>
        <w:tc>
          <w:tcPr>
            <w:tcW w:w="1596" w:type="dxa"/>
          </w:tcPr>
          <w:p w14:paraId="2E40E3C4"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погодитись та навпаки (3)</w:t>
            </w:r>
          </w:p>
        </w:tc>
        <w:tc>
          <w:tcPr>
            <w:tcW w:w="1596" w:type="dxa"/>
          </w:tcPr>
          <w:p w14:paraId="0A6E905A"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згоден(а) (4)</w:t>
            </w:r>
          </w:p>
        </w:tc>
        <w:tc>
          <w:tcPr>
            <w:tcW w:w="1596" w:type="dxa"/>
          </w:tcPr>
          <w:p w14:paraId="4EA47E5F"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згоден(а) (5)</w:t>
            </w:r>
          </w:p>
        </w:tc>
      </w:tr>
      <w:tr w:rsidR="00786B0A" w14:paraId="4A3DD4D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DD7BE0C" w14:textId="77777777" w:rsidR="00786B0A" w:rsidRDefault="00FC6287">
            <w:pPr>
              <w:keepNext/>
            </w:pPr>
            <w:r>
              <w:t xml:space="preserve">дозволить зробити виробництво електроенергії екологічнішим (1) </w:t>
            </w:r>
          </w:p>
        </w:tc>
        <w:tc>
          <w:tcPr>
            <w:tcW w:w="1596" w:type="dxa"/>
          </w:tcPr>
          <w:p w14:paraId="48A2979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9E75C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8A7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148D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40EF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DEE25A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11A48A4" w14:textId="77777777" w:rsidR="00786B0A" w:rsidRDefault="00FC6287">
            <w:pPr>
              <w:keepNext/>
            </w:pPr>
            <w:r>
              <w:t xml:space="preserve">дозволить збільшити використання громадського транспорту (6) </w:t>
            </w:r>
          </w:p>
        </w:tc>
        <w:tc>
          <w:tcPr>
            <w:tcW w:w="1596" w:type="dxa"/>
          </w:tcPr>
          <w:p w14:paraId="286198F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3515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854DB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478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4E26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F8BDE2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427D707" w14:textId="77777777" w:rsidR="00786B0A" w:rsidRDefault="00FC6287">
            <w:pPr>
              <w:keepNext/>
            </w:pPr>
            <w:r>
              <w:t xml:space="preserve">дозволить зменшити забруднення повітря (3) </w:t>
            </w:r>
          </w:p>
        </w:tc>
        <w:tc>
          <w:tcPr>
            <w:tcW w:w="1596" w:type="dxa"/>
          </w:tcPr>
          <w:p w14:paraId="6771138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67EF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2165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0A3A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354D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FC6C37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3D58024" w14:textId="77777777" w:rsidR="00786B0A" w:rsidRDefault="00FC6287">
            <w:pPr>
              <w:keepNext/>
            </w:pPr>
            <w:r>
              <w:t xml:space="preserve">матиме </w:t>
            </w:r>
            <w:r>
              <w:rPr>
                <w:b/>
              </w:rPr>
              <w:t xml:space="preserve">негативні наслідки </w:t>
            </w:r>
            <w:r>
              <w:t xml:space="preserve">для економіки та зайнятості в Україні (5) </w:t>
            </w:r>
          </w:p>
        </w:tc>
        <w:tc>
          <w:tcPr>
            <w:tcW w:w="1596" w:type="dxa"/>
          </w:tcPr>
          <w:p w14:paraId="70A1AAF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9717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1EB7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3384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1F16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BFF931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744F41C" w14:textId="3289604A" w:rsidR="00786B0A" w:rsidRDefault="00FC6287">
            <w:pPr>
              <w:keepNext/>
            </w:pPr>
            <w:r>
              <w:t xml:space="preserve">матиме </w:t>
            </w:r>
            <w:del w:id="188" w:author="Olena Maslyukivska" w:date="2021-09-15T00:35:00Z">
              <w:r w:rsidDel="00064845">
                <w:rPr>
                  <w:b/>
                </w:rPr>
                <w:delText xml:space="preserve">сильні </w:delText>
              </w:r>
            </w:del>
            <w:ins w:id="189" w:author="Olena Maslyukivska" w:date="2021-09-15T00:49:00Z">
              <w:r w:rsidR="0046788E">
                <w:rPr>
                  <w:b/>
                  <w:lang w:val="uk-UA"/>
                </w:rPr>
                <w:t xml:space="preserve">значні </w:t>
              </w:r>
            </w:ins>
            <w:r>
              <w:rPr>
                <w:b/>
              </w:rPr>
              <w:t>наслідки</w:t>
            </w:r>
            <w:r>
              <w:t xml:space="preserve"> для економіки та зайнятості в Україні (4) </w:t>
            </w:r>
          </w:p>
        </w:tc>
        <w:tc>
          <w:tcPr>
            <w:tcW w:w="1596" w:type="dxa"/>
          </w:tcPr>
          <w:p w14:paraId="1B55AE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657F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6A9E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612E9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52DE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0195DD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6BBE4AD" w14:textId="77777777" w:rsidR="00786B0A" w:rsidRDefault="00FC6287">
            <w:pPr>
              <w:keepNext/>
            </w:pPr>
            <w:r>
              <w:t xml:space="preserve">буде дорогим способом боротьби зі зміною клімату (7) </w:t>
            </w:r>
          </w:p>
        </w:tc>
        <w:tc>
          <w:tcPr>
            <w:tcW w:w="1596" w:type="dxa"/>
          </w:tcPr>
          <w:p w14:paraId="3140A79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698D5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1164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FA3E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01BD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323E26" w14:textId="77777777" w:rsidR="00786B0A" w:rsidRDefault="00786B0A"/>
    <w:p w14:paraId="4A871C5C" w14:textId="77777777" w:rsidR="00786B0A" w:rsidRDefault="00786B0A"/>
    <w:p w14:paraId="3C57C61F" w14:textId="77777777" w:rsidR="00786B0A" w:rsidRDefault="00786B0A">
      <w:pPr>
        <w:pStyle w:val="QuestionSeparator"/>
      </w:pPr>
    </w:p>
    <w:p w14:paraId="0E585ECB" w14:textId="77777777" w:rsidR="00786B0A" w:rsidRDefault="00786B0A"/>
    <w:p w14:paraId="6F3948D1" w14:textId="77777777" w:rsidR="00786B0A" w:rsidRDefault="00FC6287">
      <w:pPr>
        <w:keepNext/>
      </w:pPr>
      <w:r>
        <w:lastRenderedPageBreak/>
        <w:t>Q136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073C6435"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3AB672D" w14:textId="77777777" w:rsidR="00786B0A" w:rsidRDefault="00786B0A">
            <w:pPr>
              <w:keepNext/>
            </w:pPr>
          </w:p>
        </w:tc>
        <w:tc>
          <w:tcPr>
            <w:tcW w:w="1596" w:type="dxa"/>
          </w:tcPr>
          <w:p w14:paraId="61A1D687"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8AFE731"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F44F6BA"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3BA12B1"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46BD0F8"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1C0DC8F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2DCFBE1" w14:textId="77777777" w:rsidR="00786B0A" w:rsidRDefault="00FC6287">
            <w:pPr>
              <w:keepNext/>
            </w:pPr>
            <w:r>
              <w:t xml:space="preserve">make electricity production greener (1) </w:t>
            </w:r>
          </w:p>
        </w:tc>
        <w:tc>
          <w:tcPr>
            <w:tcW w:w="1596" w:type="dxa"/>
          </w:tcPr>
          <w:p w14:paraId="62B7AA2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8461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657C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1F1D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7888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C70B52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7E4A884" w14:textId="77777777" w:rsidR="00786B0A" w:rsidRDefault="00FC6287">
            <w:pPr>
              <w:keepNext/>
            </w:pPr>
            <w:r>
              <w:t xml:space="preserve">increase the use of public transport (6) </w:t>
            </w:r>
          </w:p>
        </w:tc>
        <w:tc>
          <w:tcPr>
            <w:tcW w:w="1596" w:type="dxa"/>
          </w:tcPr>
          <w:p w14:paraId="7A21AD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B5B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36AC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B4CEC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D8AB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FE45DE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AE264FE" w14:textId="77777777" w:rsidR="00786B0A" w:rsidRDefault="00FC6287">
            <w:pPr>
              <w:keepNext/>
            </w:pPr>
            <w:r>
              <w:t xml:space="preserve">reduce air pollution (3) </w:t>
            </w:r>
          </w:p>
        </w:tc>
        <w:tc>
          <w:tcPr>
            <w:tcW w:w="1596" w:type="dxa"/>
          </w:tcPr>
          <w:p w14:paraId="5A495D9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7F9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D549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3193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B568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F6521F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6F42CDC" w14:textId="77777777" w:rsidR="00786B0A" w:rsidRDefault="00FC6287">
            <w:pPr>
              <w:keepNext/>
            </w:pPr>
            <w:r>
              <w:t xml:space="preserve">have a </w:t>
            </w:r>
            <w:r>
              <w:rPr>
                <w:b/>
              </w:rPr>
              <w:t xml:space="preserve">positive effect </w:t>
            </w:r>
            <w:r>
              <w:t xml:space="preserve">on [Country] economy and employment (5) </w:t>
            </w:r>
          </w:p>
        </w:tc>
        <w:tc>
          <w:tcPr>
            <w:tcW w:w="1596" w:type="dxa"/>
          </w:tcPr>
          <w:p w14:paraId="3069ACA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0FCA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A3E4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F51EC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AE6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42600A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5D4ABE4" w14:textId="77777777" w:rsidR="00786B0A" w:rsidRDefault="00FC6287">
            <w:pPr>
              <w:keepNext/>
            </w:pPr>
            <w:r>
              <w:t xml:space="preserve">have a </w:t>
            </w:r>
            <w:r>
              <w:rPr>
                <w:b/>
              </w:rPr>
              <w:t>large effect</w:t>
            </w:r>
            <w:r>
              <w:t xml:space="preserve"> on [Country] economy and employment (4) </w:t>
            </w:r>
          </w:p>
        </w:tc>
        <w:tc>
          <w:tcPr>
            <w:tcW w:w="1596" w:type="dxa"/>
          </w:tcPr>
          <w:p w14:paraId="6AD3154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441A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B6624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E51EC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D9873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D01362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0F50508" w14:textId="77777777" w:rsidR="00786B0A" w:rsidRDefault="00FC6287">
            <w:pPr>
              <w:keepNext/>
            </w:pPr>
            <w:r>
              <w:t xml:space="preserve">be a costless way to fight climate change (7) </w:t>
            </w:r>
          </w:p>
        </w:tc>
        <w:tc>
          <w:tcPr>
            <w:tcW w:w="1596" w:type="dxa"/>
          </w:tcPr>
          <w:p w14:paraId="42CEBF8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5DE3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BC3F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ACE7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EF03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886D43" w14:textId="77777777" w:rsidR="00786B0A" w:rsidRDefault="00786B0A"/>
    <w:p w14:paraId="36D46235" w14:textId="77777777" w:rsidR="00786B0A" w:rsidRDefault="00786B0A"/>
    <w:p w14:paraId="0CC84DF2" w14:textId="77777777" w:rsidR="00786B0A" w:rsidRDefault="00FC6287">
      <w:pPr>
        <w:keepNext/>
      </w:pPr>
      <w:r>
        <w:lastRenderedPageBreak/>
        <w:t xml:space="preserve">Q136 Чи Ви погоджуєтесь з такими твердженнями? Програма екологічної </w:t>
      </w:r>
      <w:proofErr w:type="gramStart"/>
      <w:r>
        <w:t>інфраструктури ...</w:t>
      </w:r>
      <w:proofErr w:type="gramEnd"/>
    </w:p>
    <w:tbl>
      <w:tblPr>
        <w:tblStyle w:val="QQuestionTable"/>
        <w:tblW w:w="9576" w:type="auto"/>
        <w:tblLook w:val="07E0" w:firstRow="1" w:lastRow="1" w:firstColumn="1" w:lastColumn="1" w:noHBand="1" w:noVBand="1"/>
      </w:tblPr>
      <w:tblGrid>
        <w:gridCol w:w="1725"/>
        <w:gridCol w:w="1575"/>
        <w:gridCol w:w="1490"/>
        <w:gridCol w:w="1540"/>
        <w:gridCol w:w="1490"/>
        <w:gridCol w:w="1540"/>
      </w:tblGrid>
      <w:tr w:rsidR="00786B0A" w14:paraId="07A72724"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62E359" w14:textId="77777777" w:rsidR="00786B0A" w:rsidRDefault="00786B0A">
            <w:pPr>
              <w:keepNext/>
            </w:pPr>
          </w:p>
        </w:tc>
        <w:tc>
          <w:tcPr>
            <w:tcW w:w="1596" w:type="dxa"/>
          </w:tcPr>
          <w:p w14:paraId="1BB8D481" w14:textId="77777777" w:rsidR="00786B0A" w:rsidRDefault="00FC6287">
            <w:pPr>
              <w:cnfStyle w:val="100000000000" w:firstRow="1" w:lastRow="0" w:firstColumn="0" w:lastColumn="0" w:oddVBand="0" w:evenVBand="0" w:oddHBand="0" w:evenHBand="0" w:firstRowFirstColumn="0" w:firstRowLastColumn="0" w:lastRowFirstColumn="0" w:lastRowLastColumn="0"/>
            </w:pPr>
            <w:r>
              <w:t>Категорично не згоден(а) (1)</w:t>
            </w:r>
          </w:p>
        </w:tc>
        <w:tc>
          <w:tcPr>
            <w:tcW w:w="1596" w:type="dxa"/>
          </w:tcPr>
          <w:p w14:paraId="1CBD266B"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згоден(а) (2)</w:t>
            </w:r>
          </w:p>
        </w:tc>
        <w:tc>
          <w:tcPr>
            <w:tcW w:w="1596" w:type="dxa"/>
          </w:tcPr>
          <w:p w14:paraId="1F778A46"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погодитись та навпаки (3)</w:t>
            </w:r>
          </w:p>
        </w:tc>
        <w:tc>
          <w:tcPr>
            <w:tcW w:w="1596" w:type="dxa"/>
          </w:tcPr>
          <w:p w14:paraId="48006A22"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згоден(а) (4)</w:t>
            </w:r>
          </w:p>
        </w:tc>
        <w:tc>
          <w:tcPr>
            <w:tcW w:w="1596" w:type="dxa"/>
          </w:tcPr>
          <w:p w14:paraId="52F477DC"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згоден(а) (5)</w:t>
            </w:r>
          </w:p>
        </w:tc>
      </w:tr>
      <w:tr w:rsidR="00786B0A" w14:paraId="59A7EB1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29538FD" w14:textId="77777777" w:rsidR="00786B0A" w:rsidRDefault="00FC6287">
            <w:pPr>
              <w:keepNext/>
            </w:pPr>
            <w:r>
              <w:t xml:space="preserve">дозволить зробити виробництво електроенергії екологічнішим (1) </w:t>
            </w:r>
          </w:p>
        </w:tc>
        <w:tc>
          <w:tcPr>
            <w:tcW w:w="1596" w:type="dxa"/>
          </w:tcPr>
          <w:p w14:paraId="21B8227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101AC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E050C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7F89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58EDC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13D7AC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9F21FAE" w14:textId="77777777" w:rsidR="00786B0A" w:rsidRDefault="00FC6287">
            <w:pPr>
              <w:keepNext/>
            </w:pPr>
            <w:r>
              <w:t xml:space="preserve">дозволить збільшити використання громадського транспорту (6) </w:t>
            </w:r>
          </w:p>
        </w:tc>
        <w:tc>
          <w:tcPr>
            <w:tcW w:w="1596" w:type="dxa"/>
          </w:tcPr>
          <w:p w14:paraId="78B61FA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8B0B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04A1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B7976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37D04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84FF87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E9BCF15" w14:textId="77777777" w:rsidR="00786B0A" w:rsidRDefault="00FC6287">
            <w:pPr>
              <w:keepNext/>
            </w:pPr>
            <w:r>
              <w:t xml:space="preserve">дозволить зменшити забруднення повітря (3) </w:t>
            </w:r>
          </w:p>
        </w:tc>
        <w:tc>
          <w:tcPr>
            <w:tcW w:w="1596" w:type="dxa"/>
          </w:tcPr>
          <w:p w14:paraId="0A64013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906C3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9502E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E22B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A7115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322BF5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EFABA60" w14:textId="77777777" w:rsidR="00786B0A" w:rsidRDefault="00FC6287">
            <w:pPr>
              <w:keepNext/>
            </w:pPr>
            <w:r>
              <w:t xml:space="preserve">матиме </w:t>
            </w:r>
            <w:r>
              <w:rPr>
                <w:b/>
              </w:rPr>
              <w:t xml:space="preserve">позитивні наслідки </w:t>
            </w:r>
            <w:r>
              <w:t xml:space="preserve">для економіки та зайнятості в Україні (5) </w:t>
            </w:r>
          </w:p>
        </w:tc>
        <w:tc>
          <w:tcPr>
            <w:tcW w:w="1596" w:type="dxa"/>
          </w:tcPr>
          <w:p w14:paraId="73CCDEF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92D81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8B7E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4190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1AC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173E31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712A100" w14:textId="37687B36" w:rsidR="00786B0A" w:rsidRDefault="00FC6287">
            <w:pPr>
              <w:keepNext/>
            </w:pPr>
            <w:r>
              <w:t xml:space="preserve">матиме </w:t>
            </w:r>
            <w:ins w:id="190" w:author="Olena Maslyukivska" w:date="2021-09-15T00:49:00Z">
              <w:r w:rsidR="0046788E">
                <w:rPr>
                  <w:b/>
                </w:rPr>
                <w:t xml:space="preserve">значні </w:t>
              </w:r>
            </w:ins>
            <w:del w:id="191" w:author="Olena Maslyukivska" w:date="2021-09-15T00:37:00Z">
              <w:r w:rsidDel="00064845">
                <w:rPr>
                  <w:b/>
                </w:rPr>
                <w:delText xml:space="preserve">сильні </w:delText>
              </w:r>
            </w:del>
            <w:r>
              <w:rPr>
                <w:b/>
              </w:rPr>
              <w:t>наслідки</w:t>
            </w:r>
            <w:r>
              <w:t xml:space="preserve"> для економіки та зайнятості в Україні (4) </w:t>
            </w:r>
          </w:p>
        </w:tc>
        <w:tc>
          <w:tcPr>
            <w:tcW w:w="1596" w:type="dxa"/>
          </w:tcPr>
          <w:p w14:paraId="20B772A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5B7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EABD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3F4D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03738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777B79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5DB3DDC" w14:textId="77777777" w:rsidR="00786B0A" w:rsidRDefault="00FC6287">
            <w:pPr>
              <w:keepNext/>
            </w:pPr>
            <w:r>
              <w:t xml:space="preserve">буде недорогим способом боротьби зі зміною клімату (7) </w:t>
            </w:r>
          </w:p>
        </w:tc>
        <w:tc>
          <w:tcPr>
            <w:tcW w:w="1596" w:type="dxa"/>
          </w:tcPr>
          <w:p w14:paraId="36E0FCE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438C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1265C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D88F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3A25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CB5A2C" w14:textId="77777777" w:rsidR="00786B0A" w:rsidRDefault="00786B0A"/>
    <w:p w14:paraId="724F31E8" w14:textId="77777777" w:rsidR="00786B0A" w:rsidRDefault="00786B0A"/>
    <w:p w14:paraId="633A8F16" w14:textId="77777777" w:rsidR="00786B0A" w:rsidRDefault="00786B0A">
      <w:pPr>
        <w:pStyle w:val="QuestionSeparator"/>
      </w:pPr>
    </w:p>
    <w:p w14:paraId="589017EE" w14:textId="77777777" w:rsidR="00786B0A" w:rsidRDefault="00786B0A"/>
    <w:p w14:paraId="2AF2F69B" w14:textId="77777777" w:rsidR="00786B0A" w:rsidRDefault="00FC6287">
      <w:pPr>
        <w:keepNext/>
      </w:pPr>
      <w:r>
        <w:lastRenderedPageBreak/>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786B0A" w14:paraId="019CA504"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EB566D" w14:textId="77777777" w:rsidR="00786B0A" w:rsidRDefault="00786B0A">
            <w:pPr>
              <w:keepNext/>
            </w:pPr>
          </w:p>
        </w:tc>
        <w:tc>
          <w:tcPr>
            <w:tcW w:w="1596" w:type="dxa"/>
          </w:tcPr>
          <w:p w14:paraId="705F5D53" w14:textId="77777777" w:rsidR="00786B0A" w:rsidRDefault="00FC6287">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158C2F2B" w14:textId="77777777" w:rsidR="00786B0A" w:rsidRDefault="00FC6287">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3DFA3B65"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43C56310" w14:textId="77777777" w:rsidR="00786B0A" w:rsidRDefault="00FC6287">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067640B2" w14:textId="77777777" w:rsidR="00786B0A" w:rsidRDefault="00FC6287">
            <w:pPr>
              <w:cnfStyle w:val="100000000000" w:firstRow="1" w:lastRow="0" w:firstColumn="0" w:lastColumn="0" w:oddVBand="0" w:evenVBand="0" w:oddHBand="0" w:evenHBand="0" w:firstRowFirstColumn="0" w:firstRowLastColumn="0" w:lastRowFirstColumn="0" w:lastRowLastColumn="0"/>
            </w:pPr>
            <w:r>
              <w:t>Win a lot (6)</w:t>
            </w:r>
          </w:p>
        </w:tc>
      </w:tr>
      <w:tr w:rsidR="00786B0A" w14:paraId="363D336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1732E57" w14:textId="77777777" w:rsidR="00786B0A" w:rsidRDefault="00FC6287">
            <w:pPr>
              <w:keepNext/>
            </w:pPr>
            <w:r>
              <w:t xml:space="preserve">Low-income earners (1) </w:t>
            </w:r>
          </w:p>
        </w:tc>
        <w:tc>
          <w:tcPr>
            <w:tcW w:w="1596" w:type="dxa"/>
          </w:tcPr>
          <w:p w14:paraId="6AC5C00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4E5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B2E33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C436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35EE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DDFEBC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4E94AE2" w14:textId="77777777" w:rsidR="00786B0A" w:rsidRDefault="00FC6287">
            <w:pPr>
              <w:keepNext/>
            </w:pPr>
            <w:r>
              <w:t xml:space="preserve">The middle class (2) </w:t>
            </w:r>
          </w:p>
        </w:tc>
        <w:tc>
          <w:tcPr>
            <w:tcW w:w="1596" w:type="dxa"/>
          </w:tcPr>
          <w:p w14:paraId="64EAABD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CF855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3A33F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865C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504A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2D0E79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26445B3" w14:textId="77777777" w:rsidR="00786B0A" w:rsidRDefault="00FC6287">
            <w:pPr>
              <w:keepNext/>
            </w:pPr>
            <w:r>
              <w:t xml:space="preserve">High-income earners (3) </w:t>
            </w:r>
          </w:p>
        </w:tc>
        <w:tc>
          <w:tcPr>
            <w:tcW w:w="1596" w:type="dxa"/>
          </w:tcPr>
          <w:p w14:paraId="2BD29DC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FC76A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617CF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44A2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9D910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2C75BD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350B0D1" w14:textId="77777777" w:rsidR="00786B0A" w:rsidRDefault="00FC6287">
            <w:pPr>
              <w:keepNext/>
            </w:pPr>
            <w:r>
              <w:t xml:space="preserve">Those living in rural areas (5) </w:t>
            </w:r>
          </w:p>
        </w:tc>
        <w:tc>
          <w:tcPr>
            <w:tcW w:w="1596" w:type="dxa"/>
          </w:tcPr>
          <w:p w14:paraId="799C278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54B9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50FEA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46F6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60346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1BFE49" w14:textId="77777777" w:rsidR="00786B0A" w:rsidRDefault="00786B0A"/>
    <w:p w14:paraId="1DF6F78F" w14:textId="77777777" w:rsidR="00786B0A" w:rsidRDefault="00786B0A"/>
    <w:p w14:paraId="2683F5E7" w14:textId="77777777" w:rsidR="00786B0A" w:rsidRDefault="00FC6287">
      <w:pPr>
        <w:keepNext/>
      </w:pPr>
      <w:r>
        <w:t>Q16.3 На Вашу думку, наступні групи більше здобудуть чи втратять від програми екологічної інфраструктури?</w:t>
      </w:r>
    </w:p>
    <w:tbl>
      <w:tblPr>
        <w:tblStyle w:val="QQuestionTable"/>
        <w:tblW w:w="9576" w:type="auto"/>
        <w:tblLook w:val="07E0" w:firstRow="1" w:lastRow="1" w:firstColumn="1" w:lastColumn="1" w:noHBand="1" w:noVBand="1"/>
      </w:tblPr>
      <w:tblGrid>
        <w:gridCol w:w="2009"/>
        <w:gridCol w:w="1417"/>
        <w:gridCol w:w="1495"/>
        <w:gridCol w:w="1472"/>
        <w:gridCol w:w="1495"/>
        <w:gridCol w:w="1472"/>
      </w:tblGrid>
      <w:tr w:rsidR="00786B0A" w14:paraId="10188F35"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7D674D" w14:textId="77777777" w:rsidR="00786B0A" w:rsidRDefault="00786B0A">
            <w:pPr>
              <w:keepNext/>
            </w:pPr>
          </w:p>
        </w:tc>
        <w:tc>
          <w:tcPr>
            <w:tcW w:w="1596" w:type="dxa"/>
          </w:tcPr>
          <w:p w14:paraId="78F0BA47" w14:textId="77777777" w:rsidR="00786B0A" w:rsidRDefault="00FC6287">
            <w:pPr>
              <w:cnfStyle w:val="100000000000" w:firstRow="1" w:lastRow="0" w:firstColumn="0" w:lastColumn="0" w:oddVBand="0" w:evenVBand="0" w:oddHBand="0" w:evenHBand="0" w:firstRowFirstColumn="0" w:firstRowLastColumn="0" w:lastRowFirstColumn="0" w:lastRowLastColumn="0"/>
            </w:pPr>
            <w:r>
              <w:t>Багато втратять (1)</w:t>
            </w:r>
          </w:p>
        </w:tc>
        <w:tc>
          <w:tcPr>
            <w:tcW w:w="1596" w:type="dxa"/>
          </w:tcPr>
          <w:p w14:paraId="462736AB" w14:textId="77777777" w:rsidR="00786B0A" w:rsidRDefault="00FC6287">
            <w:pPr>
              <w:cnfStyle w:val="100000000000" w:firstRow="1" w:lastRow="0" w:firstColumn="0" w:lastColumn="0" w:oddVBand="0" w:evenVBand="0" w:oddHBand="0" w:evenHBand="0" w:firstRowFirstColumn="0" w:firstRowLastColumn="0" w:lastRowFirstColumn="0" w:lastRowLastColumn="0"/>
            </w:pPr>
            <w:r>
              <w:t>Здебільше втратять (2)</w:t>
            </w:r>
          </w:p>
        </w:tc>
        <w:tc>
          <w:tcPr>
            <w:tcW w:w="1596" w:type="dxa"/>
          </w:tcPr>
          <w:p w14:paraId="69692824" w14:textId="77777777" w:rsidR="00786B0A" w:rsidRDefault="00FC6287">
            <w:pPr>
              <w:cnfStyle w:val="100000000000" w:firstRow="1" w:lastRow="0" w:firstColumn="0" w:lastColumn="0" w:oddVBand="0" w:evenVBand="0" w:oddHBand="0" w:evenHBand="0" w:firstRowFirstColumn="0" w:firstRowLastColumn="0" w:lastRowFirstColumn="0" w:lastRowLastColumn="0"/>
            </w:pPr>
            <w:r>
              <w:t>Нічого не здобудуть та не втратять (3)</w:t>
            </w:r>
          </w:p>
        </w:tc>
        <w:tc>
          <w:tcPr>
            <w:tcW w:w="1596" w:type="dxa"/>
          </w:tcPr>
          <w:p w14:paraId="0235EE1C" w14:textId="77777777" w:rsidR="00786B0A" w:rsidRDefault="00FC6287">
            <w:pPr>
              <w:cnfStyle w:val="100000000000" w:firstRow="1" w:lastRow="0" w:firstColumn="0" w:lastColumn="0" w:oddVBand="0" w:evenVBand="0" w:oddHBand="0" w:evenHBand="0" w:firstRowFirstColumn="0" w:firstRowLastColumn="0" w:lastRowFirstColumn="0" w:lastRowLastColumn="0"/>
            </w:pPr>
            <w:r>
              <w:t>Здебільше здобудуть (5)</w:t>
            </w:r>
          </w:p>
        </w:tc>
        <w:tc>
          <w:tcPr>
            <w:tcW w:w="1596" w:type="dxa"/>
          </w:tcPr>
          <w:p w14:paraId="69FC5367" w14:textId="77777777" w:rsidR="00786B0A" w:rsidRDefault="00FC6287">
            <w:pPr>
              <w:cnfStyle w:val="100000000000" w:firstRow="1" w:lastRow="0" w:firstColumn="0" w:lastColumn="0" w:oddVBand="0" w:evenVBand="0" w:oddHBand="0" w:evenHBand="0" w:firstRowFirstColumn="0" w:firstRowLastColumn="0" w:lastRowFirstColumn="0" w:lastRowLastColumn="0"/>
            </w:pPr>
            <w:r>
              <w:t>Багато здобудуть (6)</w:t>
            </w:r>
          </w:p>
        </w:tc>
      </w:tr>
      <w:tr w:rsidR="00786B0A" w14:paraId="0A08936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93AA73E" w14:textId="77777777" w:rsidR="00786B0A" w:rsidRDefault="00FC6287">
            <w:pPr>
              <w:keepNext/>
            </w:pPr>
            <w:r>
              <w:t xml:space="preserve">Малозабезпечені особи (1) </w:t>
            </w:r>
          </w:p>
        </w:tc>
        <w:tc>
          <w:tcPr>
            <w:tcW w:w="1596" w:type="dxa"/>
          </w:tcPr>
          <w:p w14:paraId="7A2EB7D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F5D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B2243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490D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D4BAA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DB31B1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60A7809" w14:textId="77777777" w:rsidR="00786B0A" w:rsidRDefault="00FC6287">
            <w:pPr>
              <w:keepNext/>
            </w:pPr>
            <w:r>
              <w:t xml:space="preserve">Середній клас (2) </w:t>
            </w:r>
          </w:p>
        </w:tc>
        <w:tc>
          <w:tcPr>
            <w:tcW w:w="1596" w:type="dxa"/>
          </w:tcPr>
          <w:p w14:paraId="5AABA08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B0C4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3BFF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81FF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F8AF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55C5C1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B22463F" w14:textId="77777777" w:rsidR="00786B0A" w:rsidRDefault="00FC6287">
            <w:pPr>
              <w:keepNext/>
            </w:pPr>
            <w:r>
              <w:t xml:space="preserve">Особи з високими доходами (3) </w:t>
            </w:r>
          </w:p>
        </w:tc>
        <w:tc>
          <w:tcPr>
            <w:tcW w:w="1596" w:type="dxa"/>
          </w:tcPr>
          <w:p w14:paraId="4CEDCE7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1623B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65DD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E4020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EED8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18E001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344DF33" w14:textId="77777777" w:rsidR="00786B0A" w:rsidRDefault="00FC6287">
            <w:pPr>
              <w:keepNext/>
            </w:pPr>
            <w:r>
              <w:t xml:space="preserve">Проживаючі в сільській місцевості (5) </w:t>
            </w:r>
          </w:p>
        </w:tc>
        <w:tc>
          <w:tcPr>
            <w:tcW w:w="1596" w:type="dxa"/>
          </w:tcPr>
          <w:p w14:paraId="34339E7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212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A4E32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AA2B0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4079D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A68944" w14:textId="77777777" w:rsidR="00786B0A" w:rsidRDefault="00786B0A"/>
    <w:p w14:paraId="02ECA270" w14:textId="77777777" w:rsidR="00786B0A" w:rsidRDefault="00786B0A"/>
    <w:p w14:paraId="4B206706" w14:textId="77777777" w:rsidR="00786B0A" w:rsidRDefault="00786B0A">
      <w:pPr>
        <w:pStyle w:val="QuestionSeparator"/>
      </w:pPr>
    </w:p>
    <w:p w14:paraId="351D1DD6" w14:textId="77777777" w:rsidR="00786B0A" w:rsidRDefault="00786B0A"/>
    <w:p w14:paraId="390E5E41" w14:textId="77777777" w:rsidR="00786B0A" w:rsidRDefault="00FC6287">
      <w:pPr>
        <w:keepNext/>
      </w:pPr>
      <w:r>
        <w:lastRenderedPageBreak/>
        <w:t>Q16.4 Do you think that your household would win or lose financially from a green infrastructure program?</w:t>
      </w:r>
    </w:p>
    <w:p w14:paraId="7742B056" w14:textId="77777777" w:rsidR="00786B0A" w:rsidRDefault="00FC6287">
      <w:pPr>
        <w:pStyle w:val="ListParagraph"/>
        <w:keepNext/>
        <w:numPr>
          <w:ilvl w:val="0"/>
          <w:numId w:val="4"/>
        </w:numPr>
      </w:pPr>
      <w:r>
        <w:t xml:space="preserve">Lose a lot  (1) </w:t>
      </w:r>
    </w:p>
    <w:p w14:paraId="5473D372" w14:textId="77777777" w:rsidR="00786B0A" w:rsidRDefault="00FC6287">
      <w:pPr>
        <w:pStyle w:val="ListParagraph"/>
        <w:keepNext/>
        <w:numPr>
          <w:ilvl w:val="0"/>
          <w:numId w:val="4"/>
        </w:numPr>
      </w:pPr>
      <w:r>
        <w:t xml:space="preserve">Mostly lose  (5) </w:t>
      </w:r>
    </w:p>
    <w:p w14:paraId="7A838E28" w14:textId="77777777" w:rsidR="00786B0A" w:rsidRDefault="00FC6287">
      <w:pPr>
        <w:pStyle w:val="ListParagraph"/>
        <w:keepNext/>
        <w:numPr>
          <w:ilvl w:val="0"/>
          <w:numId w:val="4"/>
        </w:numPr>
      </w:pPr>
      <w:r>
        <w:t xml:space="preserve">Neither win nor lose  (6) </w:t>
      </w:r>
    </w:p>
    <w:p w14:paraId="23F19B41" w14:textId="77777777" w:rsidR="00786B0A" w:rsidRDefault="00FC6287">
      <w:pPr>
        <w:pStyle w:val="ListParagraph"/>
        <w:keepNext/>
        <w:numPr>
          <w:ilvl w:val="0"/>
          <w:numId w:val="4"/>
        </w:numPr>
      </w:pPr>
      <w:r>
        <w:t xml:space="preserve">Mostly win  (7) </w:t>
      </w:r>
    </w:p>
    <w:p w14:paraId="06DDD6DF" w14:textId="77777777" w:rsidR="00786B0A" w:rsidRDefault="00FC6287">
      <w:pPr>
        <w:pStyle w:val="ListParagraph"/>
        <w:keepNext/>
        <w:numPr>
          <w:ilvl w:val="0"/>
          <w:numId w:val="4"/>
        </w:numPr>
      </w:pPr>
      <w:r>
        <w:t xml:space="preserve">Win a lot  (8) </w:t>
      </w:r>
    </w:p>
    <w:p w14:paraId="0788DCB7" w14:textId="77777777" w:rsidR="00786B0A" w:rsidRDefault="00786B0A"/>
    <w:p w14:paraId="288818B2" w14:textId="77777777" w:rsidR="00786B0A" w:rsidRDefault="00FC6287">
      <w:pPr>
        <w:keepNext/>
      </w:pPr>
      <w:r>
        <w:t>Q16.4 Як Ви думаєте, більше здобуде чи втратить Ваша сім'я фінансово від програми екологічної інфраструктури?</w:t>
      </w:r>
    </w:p>
    <w:p w14:paraId="082831B2" w14:textId="77777777" w:rsidR="00786B0A" w:rsidRDefault="00FC6287">
      <w:pPr>
        <w:pStyle w:val="ListParagraph"/>
        <w:keepNext/>
        <w:numPr>
          <w:ilvl w:val="0"/>
          <w:numId w:val="4"/>
        </w:numPr>
      </w:pPr>
      <w:r>
        <w:t xml:space="preserve">Багато втратить  (1) </w:t>
      </w:r>
    </w:p>
    <w:p w14:paraId="090722A7" w14:textId="77777777" w:rsidR="00786B0A" w:rsidRDefault="00FC6287">
      <w:pPr>
        <w:pStyle w:val="ListParagraph"/>
        <w:keepNext/>
        <w:numPr>
          <w:ilvl w:val="0"/>
          <w:numId w:val="4"/>
        </w:numPr>
      </w:pPr>
      <w:r>
        <w:t xml:space="preserve">Здебільше втратить  (5) </w:t>
      </w:r>
    </w:p>
    <w:p w14:paraId="71C921DA" w14:textId="77777777" w:rsidR="00786B0A" w:rsidRDefault="00FC6287">
      <w:pPr>
        <w:pStyle w:val="ListParagraph"/>
        <w:keepNext/>
        <w:numPr>
          <w:ilvl w:val="0"/>
          <w:numId w:val="4"/>
        </w:numPr>
      </w:pPr>
      <w:r>
        <w:t xml:space="preserve">Нічого не здобуде та не втратить  (6) </w:t>
      </w:r>
    </w:p>
    <w:p w14:paraId="4C24A972" w14:textId="77777777" w:rsidR="00786B0A" w:rsidRDefault="00FC6287">
      <w:pPr>
        <w:pStyle w:val="ListParagraph"/>
        <w:keepNext/>
        <w:numPr>
          <w:ilvl w:val="0"/>
          <w:numId w:val="4"/>
        </w:numPr>
      </w:pPr>
      <w:r>
        <w:t xml:space="preserve">Здебільше здобуде  (7) </w:t>
      </w:r>
    </w:p>
    <w:p w14:paraId="358560FE" w14:textId="77777777" w:rsidR="00786B0A" w:rsidRDefault="00FC6287">
      <w:pPr>
        <w:pStyle w:val="ListParagraph"/>
        <w:keepNext/>
        <w:numPr>
          <w:ilvl w:val="0"/>
          <w:numId w:val="4"/>
        </w:numPr>
      </w:pPr>
      <w:r>
        <w:t xml:space="preserve">Багато здобуде  (8) </w:t>
      </w:r>
    </w:p>
    <w:p w14:paraId="58E6BD4C" w14:textId="77777777" w:rsidR="00786B0A" w:rsidRDefault="00786B0A"/>
    <w:p w14:paraId="26F90253" w14:textId="77777777" w:rsidR="00786B0A" w:rsidRDefault="00786B0A">
      <w:pPr>
        <w:pStyle w:val="QuestionSeparator"/>
      </w:pPr>
    </w:p>
    <w:p w14:paraId="39DAEB57" w14:textId="77777777" w:rsidR="00786B0A" w:rsidRDefault="00786B0A"/>
    <w:p w14:paraId="1E83437F" w14:textId="77777777" w:rsidR="00786B0A" w:rsidRDefault="00FC6287">
      <w:pPr>
        <w:keepNext/>
      </w:pPr>
      <w:r>
        <w:t>Q16.6 Do you agree or disagree with the following statement: "A green infrastructure program is fair."</w:t>
      </w:r>
    </w:p>
    <w:p w14:paraId="2CC11F47" w14:textId="77777777" w:rsidR="00786B0A" w:rsidRDefault="00FC6287">
      <w:pPr>
        <w:pStyle w:val="ListParagraph"/>
        <w:keepNext/>
        <w:numPr>
          <w:ilvl w:val="0"/>
          <w:numId w:val="4"/>
        </w:numPr>
      </w:pPr>
      <w:r>
        <w:t xml:space="preserve">Strongly disagree  (0) </w:t>
      </w:r>
    </w:p>
    <w:p w14:paraId="07D9ACDB" w14:textId="77777777" w:rsidR="00786B0A" w:rsidRDefault="00FC6287">
      <w:pPr>
        <w:pStyle w:val="ListParagraph"/>
        <w:keepNext/>
        <w:numPr>
          <w:ilvl w:val="0"/>
          <w:numId w:val="4"/>
        </w:numPr>
      </w:pPr>
      <w:r>
        <w:t xml:space="preserve">Somewhat disagree  (1) </w:t>
      </w:r>
    </w:p>
    <w:p w14:paraId="44C8FAAA" w14:textId="77777777" w:rsidR="00786B0A" w:rsidRDefault="00FC6287">
      <w:pPr>
        <w:pStyle w:val="ListParagraph"/>
        <w:keepNext/>
        <w:numPr>
          <w:ilvl w:val="0"/>
          <w:numId w:val="4"/>
        </w:numPr>
      </w:pPr>
      <w:r>
        <w:t xml:space="preserve">Neither agree nor disagree  (2) </w:t>
      </w:r>
    </w:p>
    <w:p w14:paraId="6D4532EE" w14:textId="77777777" w:rsidR="00786B0A" w:rsidRDefault="00FC6287">
      <w:pPr>
        <w:pStyle w:val="ListParagraph"/>
        <w:keepNext/>
        <w:numPr>
          <w:ilvl w:val="0"/>
          <w:numId w:val="4"/>
        </w:numPr>
      </w:pPr>
      <w:r>
        <w:t xml:space="preserve">Somewhat agree  (3) </w:t>
      </w:r>
    </w:p>
    <w:p w14:paraId="12BFD93D" w14:textId="77777777" w:rsidR="00786B0A" w:rsidRDefault="00FC6287">
      <w:pPr>
        <w:pStyle w:val="ListParagraph"/>
        <w:keepNext/>
        <w:numPr>
          <w:ilvl w:val="0"/>
          <w:numId w:val="4"/>
        </w:numPr>
      </w:pPr>
      <w:r>
        <w:t xml:space="preserve">Strongly agree  (4) </w:t>
      </w:r>
    </w:p>
    <w:p w14:paraId="64FDA78A" w14:textId="77777777" w:rsidR="00786B0A" w:rsidRDefault="00786B0A"/>
    <w:p w14:paraId="721143AE" w14:textId="77777777" w:rsidR="00786B0A" w:rsidRDefault="00FC6287">
      <w:pPr>
        <w:keepNext/>
      </w:pPr>
      <w:r>
        <w:lastRenderedPageBreak/>
        <w:t>Q16.6 Чи погоджуєтесь Ви з наступним твердженням: "Програма екологічної інфраструктури справедлива."</w:t>
      </w:r>
    </w:p>
    <w:p w14:paraId="1B5E4F4B" w14:textId="77777777" w:rsidR="00786B0A" w:rsidRDefault="00FC6287">
      <w:pPr>
        <w:pStyle w:val="ListParagraph"/>
        <w:keepNext/>
        <w:numPr>
          <w:ilvl w:val="0"/>
          <w:numId w:val="4"/>
        </w:numPr>
      </w:pPr>
      <w:r>
        <w:t xml:space="preserve">Категорично не згоден(а)  (0) </w:t>
      </w:r>
    </w:p>
    <w:p w14:paraId="0C14A513" w14:textId="77777777" w:rsidR="00786B0A" w:rsidRDefault="00FC6287">
      <w:pPr>
        <w:pStyle w:val="ListParagraph"/>
        <w:keepNext/>
        <w:numPr>
          <w:ilvl w:val="0"/>
          <w:numId w:val="4"/>
        </w:numPr>
      </w:pPr>
      <w:r>
        <w:t xml:space="preserve">Дещо не згоден(а)  (1) </w:t>
      </w:r>
    </w:p>
    <w:p w14:paraId="0F0D7F8E" w14:textId="77777777" w:rsidR="00786B0A" w:rsidRDefault="00FC6287">
      <w:pPr>
        <w:pStyle w:val="ListParagraph"/>
        <w:keepNext/>
        <w:numPr>
          <w:ilvl w:val="0"/>
          <w:numId w:val="4"/>
        </w:numPr>
      </w:pPr>
      <w:r>
        <w:t xml:space="preserve">Не можу погодитись та навпаки  (2) </w:t>
      </w:r>
    </w:p>
    <w:p w14:paraId="13E3202A" w14:textId="77777777" w:rsidR="00786B0A" w:rsidRDefault="00FC6287">
      <w:pPr>
        <w:pStyle w:val="ListParagraph"/>
        <w:keepNext/>
        <w:numPr>
          <w:ilvl w:val="0"/>
          <w:numId w:val="4"/>
        </w:numPr>
      </w:pPr>
      <w:r>
        <w:t xml:space="preserve">Дещо згоден(а)  (3) </w:t>
      </w:r>
    </w:p>
    <w:p w14:paraId="0B5599DE" w14:textId="77777777" w:rsidR="00786B0A" w:rsidRDefault="00FC6287">
      <w:pPr>
        <w:pStyle w:val="ListParagraph"/>
        <w:keepNext/>
        <w:numPr>
          <w:ilvl w:val="0"/>
          <w:numId w:val="4"/>
        </w:numPr>
      </w:pPr>
      <w:r>
        <w:t xml:space="preserve">Дуже згоден(а)  (4) </w:t>
      </w:r>
    </w:p>
    <w:p w14:paraId="6DFC8C5F" w14:textId="77777777" w:rsidR="00786B0A" w:rsidRDefault="00786B0A"/>
    <w:p w14:paraId="0CA21798" w14:textId="77777777" w:rsidR="00786B0A" w:rsidRDefault="00786B0A">
      <w:pPr>
        <w:pStyle w:val="QuestionSeparator"/>
      </w:pPr>
    </w:p>
    <w:p w14:paraId="416FD818" w14:textId="77777777" w:rsidR="00786B0A" w:rsidRDefault="00786B0A"/>
    <w:p w14:paraId="7AC1DB32" w14:textId="77777777" w:rsidR="00786B0A" w:rsidRDefault="00FC6287">
      <w:pPr>
        <w:keepNext/>
      </w:pPr>
      <w:r>
        <w:t>Q16.5 Do you support or oppose a green infrastructure program?</w:t>
      </w:r>
    </w:p>
    <w:p w14:paraId="7A02FC21" w14:textId="77777777" w:rsidR="00786B0A" w:rsidRDefault="00FC6287">
      <w:pPr>
        <w:pStyle w:val="ListParagraph"/>
        <w:keepNext/>
        <w:numPr>
          <w:ilvl w:val="0"/>
          <w:numId w:val="4"/>
        </w:numPr>
      </w:pPr>
      <w:r>
        <w:t xml:space="preserve">Strongly oppose  (0) </w:t>
      </w:r>
    </w:p>
    <w:p w14:paraId="5F8F7EA3" w14:textId="77777777" w:rsidR="00786B0A" w:rsidRDefault="00FC6287">
      <w:pPr>
        <w:pStyle w:val="ListParagraph"/>
        <w:keepNext/>
        <w:numPr>
          <w:ilvl w:val="0"/>
          <w:numId w:val="4"/>
        </w:numPr>
      </w:pPr>
      <w:r>
        <w:t xml:space="preserve">Somewhat oppose  (1) </w:t>
      </w:r>
    </w:p>
    <w:p w14:paraId="1EFA2EC6" w14:textId="77777777" w:rsidR="00786B0A" w:rsidRDefault="00FC6287">
      <w:pPr>
        <w:pStyle w:val="ListParagraph"/>
        <w:keepNext/>
        <w:numPr>
          <w:ilvl w:val="0"/>
          <w:numId w:val="4"/>
        </w:numPr>
      </w:pPr>
      <w:r>
        <w:t xml:space="preserve">Neither support nor oppose  (2) </w:t>
      </w:r>
    </w:p>
    <w:p w14:paraId="7EE1298F" w14:textId="77777777" w:rsidR="00786B0A" w:rsidRDefault="00FC6287">
      <w:pPr>
        <w:pStyle w:val="ListParagraph"/>
        <w:keepNext/>
        <w:numPr>
          <w:ilvl w:val="0"/>
          <w:numId w:val="4"/>
        </w:numPr>
      </w:pPr>
      <w:r>
        <w:t xml:space="preserve">Somewhat support  (3) </w:t>
      </w:r>
    </w:p>
    <w:p w14:paraId="1F0445AB" w14:textId="77777777" w:rsidR="00786B0A" w:rsidRDefault="00FC6287">
      <w:pPr>
        <w:pStyle w:val="ListParagraph"/>
        <w:keepNext/>
        <w:numPr>
          <w:ilvl w:val="0"/>
          <w:numId w:val="4"/>
        </w:numPr>
      </w:pPr>
      <w:r>
        <w:t xml:space="preserve">Strongly support  (4) </w:t>
      </w:r>
    </w:p>
    <w:p w14:paraId="01F16833" w14:textId="77777777" w:rsidR="00786B0A" w:rsidRDefault="00786B0A"/>
    <w:p w14:paraId="25370D0C" w14:textId="77777777" w:rsidR="00786B0A" w:rsidRDefault="00FC6287">
      <w:pPr>
        <w:keepNext/>
      </w:pPr>
      <w:r>
        <w:t>Q16.5 Чи Ви підтримуєте програму екологічної інфраструктури?</w:t>
      </w:r>
    </w:p>
    <w:p w14:paraId="4BFC58C2" w14:textId="77777777" w:rsidR="00786B0A" w:rsidRDefault="00FC6287">
      <w:pPr>
        <w:pStyle w:val="ListParagraph"/>
        <w:keepNext/>
        <w:numPr>
          <w:ilvl w:val="0"/>
          <w:numId w:val="4"/>
        </w:numPr>
      </w:pPr>
      <w:r>
        <w:t xml:space="preserve">Рішуче проти  (0) </w:t>
      </w:r>
    </w:p>
    <w:p w14:paraId="2AE5DB53" w14:textId="77777777" w:rsidR="00786B0A" w:rsidRDefault="00FC6287">
      <w:pPr>
        <w:pStyle w:val="ListParagraph"/>
        <w:keepNext/>
        <w:numPr>
          <w:ilvl w:val="0"/>
          <w:numId w:val="4"/>
        </w:numPr>
      </w:pPr>
      <w:r>
        <w:t xml:space="preserve">Дещо проти  (1) </w:t>
      </w:r>
    </w:p>
    <w:p w14:paraId="4F1BD89E" w14:textId="77777777" w:rsidR="00786B0A" w:rsidRDefault="00FC6287">
      <w:pPr>
        <w:pStyle w:val="ListParagraph"/>
        <w:keepNext/>
        <w:numPr>
          <w:ilvl w:val="0"/>
          <w:numId w:val="4"/>
        </w:numPr>
      </w:pPr>
      <w:r>
        <w:t xml:space="preserve">Мені байдуже  (2) </w:t>
      </w:r>
    </w:p>
    <w:p w14:paraId="7A51FA97" w14:textId="77777777" w:rsidR="00786B0A" w:rsidRDefault="00FC6287">
      <w:pPr>
        <w:pStyle w:val="ListParagraph"/>
        <w:keepNext/>
        <w:numPr>
          <w:ilvl w:val="0"/>
          <w:numId w:val="4"/>
        </w:numPr>
      </w:pPr>
      <w:r>
        <w:t xml:space="preserve">Дещо підтримую  (3) </w:t>
      </w:r>
    </w:p>
    <w:p w14:paraId="360760DA" w14:textId="77777777" w:rsidR="00786B0A" w:rsidRDefault="00FC6287">
      <w:pPr>
        <w:pStyle w:val="ListParagraph"/>
        <w:keepNext/>
        <w:numPr>
          <w:ilvl w:val="0"/>
          <w:numId w:val="4"/>
        </w:numPr>
      </w:pPr>
      <w:r>
        <w:t xml:space="preserve">Рішуче підримую  (4) </w:t>
      </w:r>
    </w:p>
    <w:p w14:paraId="541B578C" w14:textId="77777777" w:rsidR="00786B0A" w:rsidRDefault="00786B0A"/>
    <w:p w14:paraId="37FA7339" w14:textId="77777777" w:rsidR="00786B0A" w:rsidRDefault="00786B0A">
      <w:pPr>
        <w:pStyle w:val="QuestionSeparator"/>
      </w:pPr>
    </w:p>
    <w:p w14:paraId="1E2311A0" w14:textId="77777777" w:rsidR="00786B0A" w:rsidRDefault="00786B0A"/>
    <w:p w14:paraId="4267D847" w14:textId="77777777" w:rsidR="00786B0A" w:rsidRDefault="00FC6287">
      <w:pPr>
        <w:keepNext/>
      </w:pPr>
      <w:r>
        <w:lastRenderedPageBreak/>
        <w:t xml:space="preserve">Q16.7 Until now, we have considered that a green infrastructure program </w:t>
      </w:r>
      <w:proofErr w:type="gramStart"/>
      <w:r>
        <w:t>would be financed</w:t>
      </w:r>
      <w:proofErr w:type="gramEnd"/>
      <w:r>
        <w:t xml:space="preserve"> by public debt, but other sources of funding are possible. </w:t>
      </w:r>
      <w:r>
        <w:br/>
        <w:t xml:space="preserve">  </w:t>
      </w:r>
      <w:r>
        <w:br/>
        <w:t xml:space="preserve">What sources of funding do you find appropriate for public investments in green infrastructure? (Multiple answers are possible) </w:t>
      </w:r>
    </w:p>
    <w:p w14:paraId="24E0FBA1" w14:textId="77777777" w:rsidR="00786B0A" w:rsidRDefault="00FC6287">
      <w:pPr>
        <w:pStyle w:val="ListParagraph"/>
        <w:keepNext/>
        <w:numPr>
          <w:ilvl w:val="0"/>
          <w:numId w:val="2"/>
        </w:numPr>
      </w:pPr>
      <w:r>
        <w:t xml:space="preserve">Additional public debt  (1) </w:t>
      </w:r>
    </w:p>
    <w:p w14:paraId="66220F2D" w14:textId="77777777" w:rsidR="00786B0A" w:rsidRDefault="00FC6287">
      <w:pPr>
        <w:pStyle w:val="ListParagraph"/>
        <w:keepNext/>
        <w:numPr>
          <w:ilvl w:val="0"/>
          <w:numId w:val="2"/>
        </w:numPr>
      </w:pPr>
      <w:r>
        <w:t xml:space="preserve">Increase in the VAT (value-added tax)  (2) </w:t>
      </w:r>
    </w:p>
    <w:p w14:paraId="43AD1A53" w14:textId="77777777" w:rsidR="00786B0A" w:rsidRDefault="00FC6287">
      <w:pPr>
        <w:pStyle w:val="ListParagraph"/>
        <w:keepNext/>
        <w:numPr>
          <w:ilvl w:val="0"/>
          <w:numId w:val="2"/>
        </w:numPr>
      </w:pPr>
      <w:r>
        <w:t xml:space="preserve">Increase in taxes on the wealthiest  (3) </w:t>
      </w:r>
    </w:p>
    <w:p w14:paraId="62D7A7FC" w14:textId="77777777" w:rsidR="00786B0A" w:rsidRDefault="00FC6287">
      <w:pPr>
        <w:pStyle w:val="ListParagraph"/>
        <w:keepNext/>
        <w:numPr>
          <w:ilvl w:val="0"/>
          <w:numId w:val="2"/>
        </w:numPr>
      </w:pPr>
      <w:r>
        <w:t xml:space="preserve">Reduction in social spending  (4) </w:t>
      </w:r>
    </w:p>
    <w:p w14:paraId="0654537B" w14:textId="77777777" w:rsidR="00786B0A" w:rsidRDefault="00FC6287">
      <w:pPr>
        <w:pStyle w:val="ListParagraph"/>
        <w:keepNext/>
        <w:numPr>
          <w:ilvl w:val="0"/>
          <w:numId w:val="2"/>
        </w:numPr>
      </w:pPr>
      <w:r>
        <w:t xml:space="preserve">Reduction in military spending  (5) </w:t>
      </w:r>
    </w:p>
    <w:p w14:paraId="6C133C7E" w14:textId="77777777" w:rsidR="00786B0A" w:rsidRDefault="00FC6287">
      <w:pPr>
        <w:pStyle w:val="ListParagraph"/>
        <w:keepNext/>
        <w:numPr>
          <w:ilvl w:val="0"/>
          <w:numId w:val="2"/>
        </w:numPr>
      </w:pPr>
      <w:r>
        <w:t xml:space="preserve">Transfers from high-income countries  (7) </w:t>
      </w:r>
    </w:p>
    <w:p w14:paraId="3904B16C" w14:textId="77777777" w:rsidR="00786B0A" w:rsidRDefault="00786B0A"/>
    <w:p w14:paraId="04175B9F" w14:textId="77777777" w:rsidR="00786B0A" w:rsidRDefault="00FC6287">
      <w:pPr>
        <w:keepNext/>
      </w:pPr>
      <w:r>
        <w:t>Q16.7 До цього часу ми вважали, що програма екологічної інфраструктури фінансуватиметься за рахунок державного боргу, але можливі інші джерела фінансування.</w:t>
      </w:r>
      <w:r>
        <w:br/>
      </w:r>
      <w:r>
        <w:br/>
        <w:t>Які джерела фінансування Ви вважаєте придатними для державних інвестицій у екологічну інфраструктуру? (Можливі декілька відповідей)</w:t>
      </w:r>
    </w:p>
    <w:p w14:paraId="0F229F02" w14:textId="77777777" w:rsidR="00786B0A" w:rsidRDefault="00FC6287">
      <w:pPr>
        <w:pStyle w:val="ListParagraph"/>
        <w:keepNext/>
        <w:numPr>
          <w:ilvl w:val="0"/>
          <w:numId w:val="2"/>
        </w:numPr>
      </w:pPr>
      <w:r>
        <w:t xml:space="preserve">Додатковий державний борг  (1) </w:t>
      </w:r>
    </w:p>
    <w:p w14:paraId="3E3AC4B4" w14:textId="77777777" w:rsidR="00786B0A" w:rsidRDefault="00FC6287">
      <w:pPr>
        <w:pStyle w:val="ListParagraph"/>
        <w:keepNext/>
        <w:numPr>
          <w:ilvl w:val="0"/>
          <w:numId w:val="2"/>
        </w:numPr>
      </w:pPr>
      <w:r>
        <w:t xml:space="preserve">Збільшення ПДВ (податку на додану вартість)  (2) </w:t>
      </w:r>
    </w:p>
    <w:p w14:paraId="6F98F0F9" w14:textId="77777777" w:rsidR="00786B0A" w:rsidRDefault="00FC6287">
      <w:pPr>
        <w:pStyle w:val="ListParagraph"/>
        <w:keepNext/>
        <w:numPr>
          <w:ilvl w:val="0"/>
          <w:numId w:val="2"/>
        </w:numPr>
      </w:pPr>
      <w:r>
        <w:t xml:space="preserve">Підвищення податків для найзаможніших  (3) </w:t>
      </w:r>
    </w:p>
    <w:p w14:paraId="59617A84" w14:textId="77777777" w:rsidR="00786B0A" w:rsidRDefault="00FC6287">
      <w:pPr>
        <w:pStyle w:val="ListParagraph"/>
        <w:keepNext/>
        <w:numPr>
          <w:ilvl w:val="0"/>
          <w:numId w:val="2"/>
        </w:numPr>
      </w:pPr>
      <w:r>
        <w:t xml:space="preserve">Скорочення соціальних витрат  (4) </w:t>
      </w:r>
    </w:p>
    <w:p w14:paraId="0BA5EFC0" w14:textId="77777777" w:rsidR="00786B0A" w:rsidRDefault="00FC6287">
      <w:pPr>
        <w:pStyle w:val="ListParagraph"/>
        <w:keepNext/>
        <w:numPr>
          <w:ilvl w:val="0"/>
          <w:numId w:val="2"/>
        </w:numPr>
      </w:pPr>
      <w:r>
        <w:t xml:space="preserve">Скорочення військових витрат  (5) </w:t>
      </w:r>
    </w:p>
    <w:p w14:paraId="77EB4B66" w14:textId="77777777" w:rsidR="00786B0A" w:rsidRDefault="00FC6287">
      <w:pPr>
        <w:pStyle w:val="ListParagraph"/>
        <w:keepNext/>
        <w:numPr>
          <w:ilvl w:val="0"/>
          <w:numId w:val="2"/>
        </w:numPr>
      </w:pPr>
      <w:r>
        <w:t xml:space="preserve">Грошова допомога від країн з високим рівнем доходу  (7) </w:t>
      </w:r>
    </w:p>
    <w:p w14:paraId="18B8802B" w14:textId="77777777" w:rsidR="00786B0A" w:rsidRDefault="00786B0A"/>
    <w:p w14:paraId="7919ABB0" w14:textId="77777777" w:rsidR="00786B0A" w:rsidRDefault="00FC6287">
      <w:pPr>
        <w:pStyle w:val="BlockEndLabel"/>
      </w:pPr>
      <w:r>
        <w:t>End of Block: Preference 2: green infrastructure program (full)</w:t>
      </w:r>
    </w:p>
    <w:p w14:paraId="68DC765F" w14:textId="77777777" w:rsidR="00786B0A" w:rsidRDefault="00786B0A">
      <w:pPr>
        <w:pStyle w:val="BlockSeparator"/>
      </w:pPr>
    </w:p>
    <w:p w14:paraId="6CB60907" w14:textId="77777777" w:rsidR="00786B0A" w:rsidRDefault="00FC6287">
      <w:pPr>
        <w:pStyle w:val="BlockStartLabel"/>
      </w:pPr>
      <w:r>
        <w:t>Start of Block: Preference 3: carbon tax with cash transfers (full)</w:t>
      </w:r>
    </w:p>
    <w:p w14:paraId="1E854EAD" w14:textId="77777777" w:rsidR="00786B0A" w:rsidRDefault="00786B0A"/>
    <w:p w14:paraId="7B280382" w14:textId="77777777" w:rsidR="00786B0A" w:rsidRDefault="00FC6287">
      <w:pPr>
        <w:keepNext/>
      </w:pPr>
      <w:r>
        <w:t>Q17.1 Timing</w:t>
      </w:r>
    </w:p>
    <w:p w14:paraId="491B8910" w14:textId="77777777" w:rsidR="00786B0A" w:rsidRDefault="00FC6287">
      <w:pPr>
        <w:pStyle w:val="ListParagraph"/>
        <w:keepNext/>
        <w:ind w:left="0"/>
      </w:pPr>
      <w:r>
        <w:t xml:space="preserve">First </w:t>
      </w:r>
      <w:proofErr w:type="gramStart"/>
      <w:r>
        <w:t>Click  (</w:t>
      </w:r>
      <w:proofErr w:type="gramEnd"/>
      <w:r>
        <w:t>1)</w:t>
      </w:r>
    </w:p>
    <w:p w14:paraId="406607F3" w14:textId="77777777" w:rsidR="00786B0A" w:rsidRDefault="00FC6287">
      <w:pPr>
        <w:pStyle w:val="ListParagraph"/>
        <w:keepNext/>
        <w:ind w:left="0"/>
      </w:pPr>
      <w:r>
        <w:t xml:space="preserve">Last </w:t>
      </w:r>
      <w:proofErr w:type="gramStart"/>
      <w:r>
        <w:t>Click  (</w:t>
      </w:r>
      <w:proofErr w:type="gramEnd"/>
      <w:r>
        <w:t>2)</w:t>
      </w:r>
    </w:p>
    <w:p w14:paraId="254BC6A7" w14:textId="77777777" w:rsidR="00786B0A" w:rsidRDefault="00FC6287">
      <w:pPr>
        <w:pStyle w:val="ListParagraph"/>
        <w:keepNext/>
        <w:ind w:left="0"/>
      </w:pPr>
      <w:r>
        <w:t xml:space="preserve">Page </w:t>
      </w:r>
      <w:proofErr w:type="gramStart"/>
      <w:r>
        <w:t>Submit  (</w:t>
      </w:r>
      <w:proofErr w:type="gramEnd"/>
      <w:r>
        <w:t>3)</w:t>
      </w:r>
    </w:p>
    <w:p w14:paraId="6710B22F" w14:textId="77777777" w:rsidR="00786B0A" w:rsidRDefault="00FC6287">
      <w:pPr>
        <w:pStyle w:val="ListParagraph"/>
        <w:keepNext/>
        <w:ind w:left="0"/>
      </w:pPr>
      <w:r>
        <w:t xml:space="preserve">Click </w:t>
      </w:r>
      <w:proofErr w:type="gramStart"/>
      <w:r>
        <w:t>Count  (</w:t>
      </w:r>
      <w:proofErr w:type="gramEnd"/>
      <w:r>
        <w:t>4)</w:t>
      </w:r>
    </w:p>
    <w:p w14:paraId="069093CA" w14:textId="77777777" w:rsidR="00786B0A" w:rsidRDefault="00786B0A"/>
    <w:p w14:paraId="73825045" w14:textId="77777777" w:rsidR="00786B0A" w:rsidRDefault="00FC6287">
      <w:pPr>
        <w:keepNext/>
      </w:pPr>
      <w:r>
        <w:t>Q17.1 Timing</w:t>
      </w:r>
    </w:p>
    <w:p w14:paraId="694E677E" w14:textId="77777777" w:rsidR="00786B0A" w:rsidRDefault="00FC6287">
      <w:pPr>
        <w:pStyle w:val="ListParagraph"/>
        <w:keepNext/>
        <w:ind w:left="0"/>
      </w:pPr>
      <w:r>
        <w:t xml:space="preserve">First </w:t>
      </w:r>
      <w:proofErr w:type="gramStart"/>
      <w:r>
        <w:t>Click  (</w:t>
      </w:r>
      <w:proofErr w:type="gramEnd"/>
      <w:r>
        <w:t>1)</w:t>
      </w:r>
    </w:p>
    <w:p w14:paraId="7FE5337F" w14:textId="77777777" w:rsidR="00786B0A" w:rsidRDefault="00FC6287">
      <w:pPr>
        <w:pStyle w:val="ListParagraph"/>
        <w:keepNext/>
        <w:ind w:left="0"/>
      </w:pPr>
      <w:r>
        <w:t xml:space="preserve">Last </w:t>
      </w:r>
      <w:proofErr w:type="gramStart"/>
      <w:r>
        <w:t>Click  (</w:t>
      </w:r>
      <w:proofErr w:type="gramEnd"/>
      <w:r>
        <w:t>2)</w:t>
      </w:r>
    </w:p>
    <w:p w14:paraId="16F59077" w14:textId="77777777" w:rsidR="00786B0A" w:rsidRDefault="00FC6287">
      <w:pPr>
        <w:pStyle w:val="ListParagraph"/>
        <w:keepNext/>
        <w:ind w:left="0"/>
      </w:pPr>
      <w:r>
        <w:t xml:space="preserve">Page </w:t>
      </w:r>
      <w:proofErr w:type="gramStart"/>
      <w:r>
        <w:t>Submit  (</w:t>
      </w:r>
      <w:proofErr w:type="gramEnd"/>
      <w:r>
        <w:t>3)</w:t>
      </w:r>
    </w:p>
    <w:p w14:paraId="65B3EC7C" w14:textId="77777777" w:rsidR="00786B0A" w:rsidRDefault="00FC6287">
      <w:pPr>
        <w:pStyle w:val="ListParagraph"/>
        <w:keepNext/>
        <w:ind w:left="0"/>
      </w:pPr>
      <w:r>
        <w:t xml:space="preserve">Click </w:t>
      </w:r>
      <w:proofErr w:type="gramStart"/>
      <w:r>
        <w:t>Count  (</w:t>
      </w:r>
      <w:proofErr w:type="gramEnd"/>
      <w:r>
        <w:t>4)</w:t>
      </w:r>
    </w:p>
    <w:p w14:paraId="42844749" w14:textId="77777777" w:rsidR="00786B0A" w:rsidRDefault="00786B0A"/>
    <w:p w14:paraId="67AF871F" w14:textId="77777777" w:rsidR="00786B0A" w:rsidRDefault="00786B0A">
      <w:pPr>
        <w:pStyle w:val="QuestionSeparator"/>
      </w:pPr>
    </w:p>
    <w:p w14:paraId="53DF94AA" w14:textId="77777777" w:rsidR="00786B0A" w:rsidRDefault="00786B0A"/>
    <w:p w14:paraId="435726E2" w14:textId="77777777" w:rsidR="00786B0A" w:rsidRDefault="00FC6287">
      <w:pPr>
        <w:keepNext/>
      </w:pPr>
      <w:r>
        <w:t xml:space="preserve">Q17.2 </w:t>
      </w:r>
      <w:proofErr w:type="gramStart"/>
      <w:r>
        <w:t>To</w:t>
      </w:r>
      <w:proofErr w:type="gramEnd"/>
      <w:r>
        <w:t xml:space="preserve">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xml:space="preserve">. Under such a policy, the government would tax all products that emit greenhouse gas. For example, the price of gasoline would increase by 35 cents per gallon. To compensate households for the price increases, the revenues from the carbon tax </w:t>
      </w:r>
      <w:proofErr w:type="gramStart"/>
      <w:r>
        <w:t>would be redistributed</w:t>
      </w:r>
      <w:proofErr w:type="gramEnd"/>
      <w:r>
        <w:t xml:space="preserve"> to all households, regardless of their income. Each adult would thus receive €500 per year. </w:t>
      </w:r>
      <w:r>
        <w:br/>
        <w:t>We will now ask you a few questions regarding this specific policy.</w:t>
      </w:r>
    </w:p>
    <w:p w14:paraId="017B7FE0" w14:textId="77777777" w:rsidR="00786B0A" w:rsidRDefault="00786B0A"/>
    <w:p w14:paraId="79E56AB2" w14:textId="33EC9C3D" w:rsidR="00786B0A" w:rsidRDefault="00FC6287">
      <w:pPr>
        <w:keepNext/>
      </w:pPr>
      <w:r>
        <w:t xml:space="preserve">Q17.2 Для боротьби зі зміною клімату уряд України може зробити викиди парникових газів </w:t>
      </w:r>
      <w:del w:id="192" w:author="Olena Maslyukivska" w:date="2021-09-15T00:40:00Z">
        <w:r w:rsidDel="00064845">
          <w:delText>ви</w:delText>
        </w:r>
      </w:del>
      <w:ins w:id="193" w:author="Olena Maslyukivska" w:date="2021-09-15T00:40:00Z">
        <w:r w:rsidR="00064845">
          <w:rPr>
            <w:lang w:val="uk-UA"/>
          </w:rPr>
          <w:t>за</w:t>
        </w:r>
      </w:ins>
      <w:r>
        <w:t xml:space="preserve">тратними, змусити людей та компанії змінити обладнання та зменшити викиди. Уряд може зробити це за допомогою </w:t>
      </w:r>
      <w:del w:id="194" w:author="Olena Maslyukivska" w:date="2021-09-15T00:39:00Z">
        <w:r w:rsidDel="00064845">
          <w:delText>заходу</w:delText>
        </w:r>
      </w:del>
      <w:ins w:id="195" w:author="Olena Maslyukivska" w:date="2021-09-15T00:39:00Z">
        <w:r w:rsidR="00064845">
          <w:rPr>
            <w:lang w:val="uk-UA"/>
          </w:rPr>
          <w:t>пол</w:t>
        </w:r>
      </w:ins>
      <w:ins w:id="196" w:author="Olena Maslyukivska" w:date="2021-09-15T00:40:00Z">
        <w:r w:rsidR="00064845">
          <w:rPr>
            <w:lang w:val="uk-UA"/>
          </w:rPr>
          <w:t>ітики</w:t>
        </w:r>
      </w:ins>
      <w:r>
        <w:t>, як</w:t>
      </w:r>
      <w:ins w:id="197" w:author="Olena Maslyukivska" w:date="2021-09-15T00:40:00Z">
        <w:r w:rsidR="00064845">
          <w:rPr>
            <w:lang w:val="uk-UA"/>
          </w:rPr>
          <w:t>а</w:t>
        </w:r>
      </w:ins>
      <w:del w:id="198" w:author="Olena Maslyukivska" w:date="2021-09-15T00:40:00Z">
        <w:r w:rsidDel="00064845">
          <w:delText>ий</w:delText>
        </w:r>
      </w:del>
      <w:r>
        <w:t xml:space="preserve"> називається податком на викид вуглецю з грошовими виплатами. За такої політики уряд оподатковуватиме всю продукцію, що виділяє парникові гази. Наприклад, ціна на бензин зросте на 3₴ за літр. Щоб компенсувати звичайним сім'ям зростання цін, надходження від податку на вуглець будуть перерозподілені на всі сім'ї, незалежно від їх доходів. Таким чином, кожна доросла людина отримуватиме 4500₴ на рік. Тепер ми поставимо вам кілька питань щодо цього конкретного заходу.</w:t>
      </w:r>
    </w:p>
    <w:p w14:paraId="713B22F4" w14:textId="77777777" w:rsidR="00786B0A" w:rsidRDefault="00786B0A"/>
    <w:p w14:paraId="04B8CC6D"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1BE558BB" w14:textId="77777777">
        <w:tc>
          <w:tcPr>
            <w:tcW w:w="50" w:type="dxa"/>
          </w:tcPr>
          <w:p w14:paraId="408726B9" w14:textId="77777777" w:rsidR="00786B0A" w:rsidRDefault="00FC6287">
            <w:pPr>
              <w:keepNext/>
            </w:pPr>
            <w:r>
              <w:rPr>
                <w:noProof/>
                <w:lang w:val="en-GB" w:eastAsia="en-GB"/>
              </w:rPr>
              <w:drawing>
                <wp:inline distT="0" distB="0" distL="0" distR="0" wp14:anchorId="575E971A" wp14:editId="62D79E67">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889C963" w14:textId="77777777" w:rsidR="00786B0A" w:rsidRDefault="00786B0A"/>
    <w:p w14:paraId="68FFB16E" w14:textId="77777777" w:rsidR="00786B0A" w:rsidRDefault="00FC6287">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12F42EC5"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446BA54" w14:textId="77777777" w:rsidR="00786B0A" w:rsidRDefault="00786B0A">
            <w:pPr>
              <w:keepNext/>
            </w:pPr>
          </w:p>
        </w:tc>
        <w:tc>
          <w:tcPr>
            <w:tcW w:w="1596" w:type="dxa"/>
          </w:tcPr>
          <w:p w14:paraId="1866FB8A"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41CC9A80"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14FF145"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2E7DCED"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413496A"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7E747BC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CB2E514" w14:textId="77777777" w:rsidR="00786B0A" w:rsidRDefault="00FC6287">
            <w:pPr>
              <w:keepNext/>
            </w:pPr>
            <w:r>
              <w:t xml:space="preserve">encourage people to drive less (6) </w:t>
            </w:r>
          </w:p>
        </w:tc>
        <w:tc>
          <w:tcPr>
            <w:tcW w:w="1596" w:type="dxa"/>
          </w:tcPr>
          <w:p w14:paraId="360AFBD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D580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D7D3D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6FF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E893A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8D213D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5BD5789" w14:textId="77777777" w:rsidR="00786B0A" w:rsidRDefault="00FC6287">
            <w:pPr>
              <w:keepNext/>
            </w:pPr>
            <w:r>
              <w:t xml:space="preserve">encourage people and companies to insulate buildings (1) </w:t>
            </w:r>
          </w:p>
        </w:tc>
        <w:tc>
          <w:tcPr>
            <w:tcW w:w="1596" w:type="dxa"/>
          </w:tcPr>
          <w:p w14:paraId="5BD3FF4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639A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FF36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FA52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977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A500CE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E4F3323" w14:textId="77777777" w:rsidR="00786B0A" w:rsidRDefault="00FC6287">
            <w:pPr>
              <w:keepNext/>
            </w:pPr>
            <w:r>
              <w:t xml:space="preserve">reduce the use of fossil fuels and greenhouse gas emissions (7) </w:t>
            </w:r>
          </w:p>
        </w:tc>
        <w:tc>
          <w:tcPr>
            <w:tcW w:w="1596" w:type="dxa"/>
          </w:tcPr>
          <w:p w14:paraId="2F6983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D68D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FB7AE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73C6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4E3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BC13F5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C0C129E" w14:textId="77777777" w:rsidR="00786B0A" w:rsidRDefault="00FC6287">
            <w:pPr>
              <w:keepNext/>
            </w:pPr>
            <w:r>
              <w:t xml:space="preserve">reduce air pollution (2) </w:t>
            </w:r>
          </w:p>
        </w:tc>
        <w:tc>
          <w:tcPr>
            <w:tcW w:w="1596" w:type="dxa"/>
          </w:tcPr>
          <w:p w14:paraId="76333EA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7148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DBA87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A5E6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5783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5339C5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FA83F14" w14:textId="77777777" w:rsidR="00786B0A" w:rsidRDefault="00FC6287">
            <w:pPr>
              <w:keepNext/>
            </w:pPr>
            <w:r>
              <w:t xml:space="preserve">have a </w:t>
            </w:r>
            <w:r>
              <w:rPr>
                <w:b/>
              </w:rPr>
              <w:t>negative effect</w:t>
            </w:r>
            <w:r>
              <w:t xml:space="preserve"> on [Country] economy and employment (4) </w:t>
            </w:r>
          </w:p>
        </w:tc>
        <w:tc>
          <w:tcPr>
            <w:tcW w:w="1596" w:type="dxa"/>
          </w:tcPr>
          <w:p w14:paraId="2488C4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85A4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CDC0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8261F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4537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7132EA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8012C04" w14:textId="77777777" w:rsidR="00786B0A" w:rsidRDefault="00FC6287">
            <w:pPr>
              <w:keepNext/>
            </w:pPr>
            <w:r>
              <w:t xml:space="preserve">have a </w:t>
            </w:r>
            <w:r>
              <w:rPr>
                <w:b/>
              </w:rPr>
              <w:t>large effect</w:t>
            </w:r>
            <w:r>
              <w:t xml:space="preserve"> on [Country] economy and employment (3) </w:t>
            </w:r>
          </w:p>
        </w:tc>
        <w:tc>
          <w:tcPr>
            <w:tcW w:w="1596" w:type="dxa"/>
          </w:tcPr>
          <w:p w14:paraId="000265B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472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85B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4F3F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070C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416861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5F18487" w14:textId="77777777" w:rsidR="00786B0A" w:rsidRDefault="00FC6287">
            <w:pPr>
              <w:keepNext/>
            </w:pPr>
            <w:r>
              <w:t xml:space="preserve">be a costly way to fight climate change (5) </w:t>
            </w:r>
          </w:p>
        </w:tc>
        <w:tc>
          <w:tcPr>
            <w:tcW w:w="1596" w:type="dxa"/>
          </w:tcPr>
          <w:p w14:paraId="6D75E9E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C6D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58B8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774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4F73B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225E0B" w14:textId="77777777" w:rsidR="00786B0A" w:rsidRDefault="00786B0A"/>
    <w:p w14:paraId="147EAF5B" w14:textId="77777777" w:rsidR="00786B0A" w:rsidRDefault="00786B0A"/>
    <w:p w14:paraId="5B19E423" w14:textId="77777777" w:rsidR="00786B0A" w:rsidRDefault="00FC6287">
      <w:pPr>
        <w:keepNext/>
      </w:pPr>
      <w:r>
        <w:lastRenderedPageBreak/>
        <w:t>Q17.3 Чи Ви погоджуєтесь з наступними твердженнями? Податок на вуглець із грошовими виплатами...</w:t>
      </w:r>
    </w:p>
    <w:tbl>
      <w:tblPr>
        <w:tblStyle w:val="QQuestionTable"/>
        <w:tblW w:w="9576" w:type="auto"/>
        <w:tblLook w:val="07E0" w:firstRow="1" w:lastRow="1" w:firstColumn="1" w:lastColumn="1" w:noHBand="1" w:noVBand="1"/>
      </w:tblPr>
      <w:tblGrid>
        <w:gridCol w:w="1770"/>
        <w:gridCol w:w="1550"/>
        <w:gridCol w:w="1520"/>
        <w:gridCol w:w="1480"/>
        <w:gridCol w:w="1520"/>
        <w:gridCol w:w="1520"/>
      </w:tblGrid>
      <w:tr w:rsidR="00786B0A" w14:paraId="6B38FA2E"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B5207C2" w14:textId="77777777" w:rsidR="00786B0A" w:rsidRDefault="00786B0A">
            <w:pPr>
              <w:keepNext/>
            </w:pPr>
          </w:p>
        </w:tc>
        <w:tc>
          <w:tcPr>
            <w:tcW w:w="1596" w:type="dxa"/>
          </w:tcPr>
          <w:p w14:paraId="65004650" w14:textId="77777777" w:rsidR="00786B0A" w:rsidRDefault="00FC6287">
            <w:pPr>
              <w:cnfStyle w:val="100000000000" w:firstRow="1" w:lastRow="0" w:firstColumn="0" w:lastColumn="0" w:oddVBand="0" w:evenVBand="0" w:oddHBand="0" w:evenHBand="0" w:firstRowFirstColumn="0" w:firstRowLastColumn="0" w:lastRowFirstColumn="0" w:lastRowLastColumn="0"/>
            </w:pPr>
            <w:r>
              <w:t>Категорично не погоджуюсь (1)</w:t>
            </w:r>
          </w:p>
        </w:tc>
        <w:tc>
          <w:tcPr>
            <w:tcW w:w="1596" w:type="dxa"/>
          </w:tcPr>
          <w:p w14:paraId="569644AD"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погоджуюсь (2)</w:t>
            </w:r>
          </w:p>
        </w:tc>
        <w:tc>
          <w:tcPr>
            <w:tcW w:w="1596" w:type="dxa"/>
          </w:tcPr>
          <w:p w14:paraId="5DD583FA"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погодитись та навпаки (3)</w:t>
            </w:r>
          </w:p>
        </w:tc>
        <w:tc>
          <w:tcPr>
            <w:tcW w:w="1596" w:type="dxa"/>
          </w:tcPr>
          <w:p w14:paraId="6334F392"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погоджуюсь (4)</w:t>
            </w:r>
          </w:p>
        </w:tc>
        <w:tc>
          <w:tcPr>
            <w:tcW w:w="1596" w:type="dxa"/>
          </w:tcPr>
          <w:p w14:paraId="01711B82"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погоджуюсь (5)</w:t>
            </w:r>
          </w:p>
        </w:tc>
      </w:tr>
      <w:tr w:rsidR="00786B0A" w14:paraId="77F14C4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3E29A25" w14:textId="77777777" w:rsidR="00786B0A" w:rsidRDefault="00FC6287">
            <w:pPr>
              <w:keepNext/>
            </w:pPr>
            <w:r>
              <w:t xml:space="preserve">заохочуватиме людей менше їздити за кермом (6) </w:t>
            </w:r>
          </w:p>
        </w:tc>
        <w:tc>
          <w:tcPr>
            <w:tcW w:w="1596" w:type="dxa"/>
          </w:tcPr>
          <w:p w14:paraId="27403DF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5A28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96D5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354B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9D2D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DA4186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F085A11" w14:textId="77777777" w:rsidR="00786B0A" w:rsidRDefault="00FC6287">
            <w:pPr>
              <w:keepNext/>
            </w:pPr>
            <w:r>
              <w:t xml:space="preserve">заохочуватиме людей та компанії утеплювати будівлі (1) </w:t>
            </w:r>
          </w:p>
        </w:tc>
        <w:tc>
          <w:tcPr>
            <w:tcW w:w="1596" w:type="dxa"/>
          </w:tcPr>
          <w:p w14:paraId="7E743E6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9E0F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8903F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A854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6FCF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C0878B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B4809FE" w14:textId="77777777" w:rsidR="00786B0A" w:rsidRDefault="00FC6287">
            <w:pPr>
              <w:keepNext/>
            </w:pPr>
            <w:r>
              <w:t xml:space="preserve">скоротить використання викопного палива та викид парникових газів (7) </w:t>
            </w:r>
          </w:p>
        </w:tc>
        <w:tc>
          <w:tcPr>
            <w:tcW w:w="1596" w:type="dxa"/>
          </w:tcPr>
          <w:p w14:paraId="15B43D6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544A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7B48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E479A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CC04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1E0CFE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C0C1578" w14:textId="77777777" w:rsidR="00786B0A" w:rsidRDefault="00FC6287">
            <w:pPr>
              <w:keepNext/>
            </w:pPr>
            <w:r>
              <w:t xml:space="preserve">зменшить забруднення повітря (2) </w:t>
            </w:r>
          </w:p>
        </w:tc>
        <w:tc>
          <w:tcPr>
            <w:tcW w:w="1596" w:type="dxa"/>
          </w:tcPr>
          <w:p w14:paraId="66A0624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714C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5387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22FD3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95A0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7FD51D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895DF9D" w14:textId="77777777" w:rsidR="00786B0A" w:rsidRDefault="00FC6287">
            <w:pPr>
              <w:keepNext/>
            </w:pPr>
            <w:r>
              <w:t xml:space="preserve">матиме </w:t>
            </w:r>
            <w:r>
              <w:rPr>
                <w:b/>
              </w:rPr>
              <w:t>негативні наслідки</w:t>
            </w:r>
            <w:r>
              <w:t xml:space="preserve"> для економіки та зайнятості в Україні (4) </w:t>
            </w:r>
          </w:p>
        </w:tc>
        <w:tc>
          <w:tcPr>
            <w:tcW w:w="1596" w:type="dxa"/>
          </w:tcPr>
          <w:p w14:paraId="68B0511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22DA8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585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38C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1CEF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437453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C3A626D" w14:textId="6D79ABA1" w:rsidR="00786B0A" w:rsidRDefault="00FC6287">
            <w:pPr>
              <w:keepNext/>
            </w:pPr>
            <w:r>
              <w:t xml:space="preserve">матиме </w:t>
            </w:r>
            <w:del w:id="199" w:author="Olena Maslyukivska" w:date="2021-09-15T00:49:00Z">
              <w:r w:rsidDel="0046788E">
                <w:rPr>
                  <w:b/>
                </w:rPr>
                <w:delText xml:space="preserve">сильні </w:delText>
              </w:r>
            </w:del>
            <w:ins w:id="200" w:author="Olena Maslyukivska" w:date="2021-09-15T00:49:00Z">
              <w:r w:rsidR="0046788E">
                <w:rPr>
                  <w:b/>
                  <w:lang w:val="uk-UA"/>
                </w:rPr>
                <w:t>значні</w:t>
              </w:r>
              <w:r w:rsidR="0046788E">
                <w:rPr>
                  <w:b/>
                </w:rPr>
                <w:t xml:space="preserve"> </w:t>
              </w:r>
            </w:ins>
            <w:r>
              <w:rPr>
                <w:b/>
              </w:rPr>
              <w:t>наслідки</w:t>
            </w:r>
            <w:r>
              <w:t xml:space="preserve"> для економіки та зайнятості в Україні (3) </w:t>
            </w:r>
          </w:p>
        </w:tc>
        <w:tc>
          <w:tcPr>
            <w:tcW w:w="1596" w:type="dxa"/>
          </w:tcPr>
          <w:p w14:paraId="16DED2F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FAF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FCADA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F487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AC0B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C66FA0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76697E8" w14:textId="77777777" w:rsidR="00786B0A" w:rsidRDefault="00FC6287">
            <w:pPr>
              <w:keepNext/>
            </w:pPr>
            <w:r>
              <w:t xml:space="preserve">стане коштовним шляхом боротьби зі змінами клімату (5) </w:t>
            </w:r>
          </w:p>
        </w:tc>
        <w:tc>
          <w:tcPr>
            <w:tcW w:w="1596" w:type="dxa"/>
          </w:tcPr>
          <w:p w14:paraId="65DE8C1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0AB3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52F8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E148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5825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92F36D" w14:textId="77777777" w:rsidR="00786B0A" w:rsidRDefault="00786B0A"/>
    <w:p w14:paraId="1191735E" w14:textId="77777777" w:rsidR="00786B0A" w:rsidRDefault="00786B0A"/>
    <w:p w14:paraId="14039DAA" w14:textId="77777777" w:rsidR="00786B0A" w:rsidRDefault="00786B0A">
      <w:pPr>
        <w:pStyle w:val="QuestionSeparator"/>
      </w:pPr>
    </w:p>
    <w:p w14:paraId="69C4454B" w14:textId="77777777" w:rsidR="00786B0A" w:rsidRDefault="00786B0A"/>
    <w:p w14:paraId="29A3337A" w14:textId="77777777" w:rsidR="00786B0A" w:rsidRDefault="00FC6287">
      <w:pPr>
        <w:keepNext/>
      </w:pPr>
      <w:r>
        <w:t>Q137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46A0C50A"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FA9201" w14:textId="77777777" w:rsidR="00786B0A" w:rsidRDefault="00786B0A">
            <w:pPr>
              <w:keepNext/>
            </w:pPr>
          </w:p>
        </w:tc>
        <w:tc>
          <w:tcPr>
            <w:tcW w:w="1596" w:type="dxa"/>
          </w:tcPr>
          <w:p w14:paraId="4BC02387"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51FD2ED"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0EBA29E"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ACA5D0A"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0603A13"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295C109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0B3FE2E" w14:textId="77777777" w:rsidR="00786B0A" w:rsidRDefault="00FC6287">
            <w:pPr>
              <w:keepNext/>
            </w:pPr>
            <w:r>
              <w:t xml:space="preserve">encourage people to drive less (6) </w:t>
            </w:r>
          </w:p>
        </w:tc>
        <w:tc>
          <w:tcPr>
            <w:tcW w:w="1596" w:type="dxa"/>
          </w:tcPr>
          <w:p w14:paraId="342AF39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0C41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00BD4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AAC9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C7F4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3C7EDB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BF4B74F" w14:textId="77777777" w:rsidR="00786B0A" w:rsidRDefault="00FC6287">
            <w:pPr>
              <w:keepNext/>
            </w:pPr>
            <w:r>
              <w:t xml:space="preserve">encourage people and companies to insulate buildings (1) </w:t>
            </w:r>
          </w:p>
        </w:tc>
        <w:tc>
          <w:tcPr>
            <w:tcW w:w="1596" w:type="dxa"/>
          </w:tcPr>
          <w:p w14:paraId="06293EB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7FDB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C823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0D194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F9EB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0E1F210"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7F6E08A" w14:textId="77777777" w:rsidR="00786B0A" w:rsidRDefault="00FC6287">
            <w:pPr>
              <w:keepNext/>
            </w:pPr>
            <w:r>
              <w:t xml:space="preserve">reduce the use of fossil fuels and greenhouse gas emissions (7) </w:t>
            </w:r>
          </w:p>
        </w:tc>
        <w:tc>
          <w:tcPr>
            <w:tcW w:w="1596" w:type="dxa"/>
          </w:tcPr>
          <w:p w14:paraId="0510F9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380F4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AE111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3AA4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9363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BD0BB8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71022FB" w14:textId="77777777" w:rsidR="00786B0A" w:rsidRDefault="00FC6287">
            <w:pPr>
              <w:keepNext/>
            </w:pPr>
            <w:r>
              <w:t xml:space="preserve">reduce air pollution (2) </w:t>
            </w:r>
          </w:p>
        </w:tc>
        <w:tc>
          <w:tcPr>
            <w:tcW w:w="1596" w:type="dxa"/>
          </w:tcPr>
          <w:p w14:paraId="711AE8D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63BBB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25A1D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DA13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DDE61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45C3BF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1B7D6BB" w14:textId="77777777" w:rsidR="00786B0A" w:rsidRDefault="00FC6287">
            <w:pPr>
              <w:keepNext/>
            </w:pPr>
            <w:r>
              <w:t xml:space="preserve">have a </w:t>
            </w:r>
            <w:r>
              <w:rPr>
                <w:b/>
              </w:rPr>
              <w:t>positive effect</w:t>
            </w:r>
            <w:r>
              <w:t xml:space="preserve"> on [Country] economy and employment (4) </w:t>
            </w:r>
          </w:p>
        </w:tc>
        <w:tc>
          <w:tcPr>
            <w:tcW w:w="1596" w:type="dxa"/>
          </w:tcPr>
          <w:p w14:paraId="24B59AD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26BA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E8799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DC88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53F7F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BEEDA6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1750A8F" w14:textId="77777777" w:rsidR="00786B0A" w:rsidRDefault="00FC6287">
            <w:pPr>
              <w:keepNext/>
            </w:pPr>
            <w:r>
              <w:t xml:space="preserve">have a </w:t>
            </w:r>
            <w:r>
              <w:rPr>
                <w:b/>
              </w:rPr>
              <w:t>large effect</w:t>
            </w:r>
            <w:r>
              <w:t xml:space="preserve"> on [Country] economy and employment (3) </w:t>
            </w:r>
          </w:p>
        </w:tc>
        <w:tc>
          <w:tcPr>
            <w:tcW w:w="1596" w:type="dxa"/>
          </w:tcPr>
          <w:p w14:paraId="1222E0A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10BD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FC7D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A163D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ECF9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95C2AD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53E6A22" w14:textId="77777777" w:rsidR="00786B0A" w:rsidRDefault="00FC6287">
            <w:pPr>
              <w:keepNext/>
            </w:pPr>
            <w:r>
              <w:t xml:space="preserve">be a costless way to fight climate change (5) </w:t>
            </w:r>
          </w:p>
        </w:tc>
        <w:tc>
          <w:tcPr>
            <w:tcW w:w="1596" w:type="dxa"/>
          </w:tcPr>
          <w:p w14:paraId="167A486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998F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F64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A3D23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4722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E470CA" w14:textId="77777777" w:rsidR="00786B0A" w:rsidRDefault="00786B0A"/>
    <w:p w14:paraId="29C7EACC" w14:textId="77777777" w:rsidR="00786B0A" w:rsidRDefault="00786B0A"/>
    <w:p w14:paraId="75875FDC" w14:textId="77777777" w:rsidR="00786B0A" w:rsidRDefault="00FC6287">
      <w:pPr>
        <w:keepNext/>
      </w:pPr>
      <w:r>
        <w:lastRenderedPageBreak/>
        <w:t>Q137 Чи Ви погоджуєтесь з наступними твердженнями? Податок на вуглець із грошовими виплатами...</w:t>
      </w:r>
    </w:p>
    <w:tbl>
      <w:tblPr>
        <w:tblStyle w:val="QQuestionTable"/>
        <w:tblW w:w="9576" w:type="auto"/>
        <w:tblLook w:val="07E0" w:firstRow="1" w:lastRow="1" w:firstColumn="1" w:lastColumn="1" w:noHBand="1" w:noVBand="1"/>
      </w:tblPr>
      <w:tblGrid>
        <w:gridCol w:w="1770"/>
        <w:gridCol w:w="1550"/>
        <w:gridCol w:w="1520"/>
        <w:gridCol w:w="1480"/>
        <w:gridCol w:w="1520"/>
        <w:gridCol w:w="1520"/>
      </w:tblGrid>
      <w:tr w:rsidR="00786B0A" w14:paraId="1EC3B79C"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756D43" w14:textId="77777777" w:rsidR="00786B0A" w:rsidRDefault="00786B0A">
            <w:pPr>
              <w:keepNext/>
            </w:pPr>
          </w:p>
        </w:tc>
        <w:tc>
          <w:tcPr>
            <w:tcW w:w="1596" w:type="dxa"/>
          </w:tcPr>
          <w:p w14:paraId="64ED845F" w14:textId="77777777" w:rsidR="00786B0A" w:rsidRDefault="00FC6287">
            <w:pPr>
              <w:cnfStyle w:val="100000000000" w:firstRow="1" w:lastRow="0" w:firstColumn="0" w:lastColumn="0" w:oddVBand="0" w:evenVBand="0" w:oddHBand="0" w:evenHBand="0" w:firstRowFirstColumn="0" w:firstRowLastColumn="0" w:lastRowFirstColumn="0" w:lastRowLastColumn="0"/>
            </w:pPr>
            <w:r>
              <w:t>Категорично не погоджуюсь (1)</w:t>
            </w:r>
          </w:p>
        </w:tc>
        <w:tc>
          <w:tcPr>
            <w:tcW w:w="1596" w:type="dxa"/>
          </w:tcPr>
          <w:p w14:paraId="06FC12F9"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погоджуюсь (2)</w:t>
            </w:r>
          </w:p>
        </w:tc>
        <w:tc>
          <w:tcPr>
            <w:tcW w:w="1596" w:type="dxa"/>
          </w:tcPr>
          <w:p w14:paraId="0F70817F"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погодитись та навпаки (3)</w:t>
            </w:r>
          </w:p>
        </w:tc>
        <w:tc>
          <w:tcPr>
            <w:tcW w:w="1596" w:type="dxa"/>
          </w:tcPr>
          <w:p w14:paraId="6A24B0F6"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погоджуюсь (4)</w:t>
            </w:r>
          </w:p>
        </w:tc>
        <w:tc>
          <w:tcPr>
            <w:tcW w:w="1596" w:type="dxa"/>
          </w:tcPr>
          <w:p w14:paraId="1CA5C6AE"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погоджуюсь (5)</w:t>
            </w:r>
          </w:p>
        </w:tc>
      </w:tr>
      <w:tr w:rsidR="00786B0A" w14:paraId="3F96202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567B091" w14:textId="77777777" w:rsidR="00786B0A" w:rsidRDefault="00FC6287">
            <w:pPr>
              <w:keepNext/>
            </w:pPr>
            <w:r>
              <w:t xml:space="preserve">заохочуватиме людей менше їздити за кермом (6) </w:t>
            </w:r>
          </w:p>
        </w:tc>
        <w:tc>
          <w:tcPr>
            <w:tcW w:w="1596" w:type="dxa"/>
          </w:tcPr>
          <w:p w14:paraId="05ED7C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97A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E71C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6FAD4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80A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8502AF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D5BE5A8" w14:textId="77777777" w:rsidR="00786B0A" w:rsidRDefault="00FC6287">
            <w:pPr>
              <w:keepNext/>
            </w:pPr>
            <w:r>
              <w:t xml:space="preserve">заохочуватиме людей та компанії утеплювати будівлі (1) </w:t>
            </w:r>
          </w:p>
        </w:tc>
        <w:tc>
          <w:tcPr>
            <w:tcW w:w="1596" w:type="dxa"/>
          </w:tcPr>
          <w:p w14:paraId="4986636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04C8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560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190C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B6E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696E0D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68D30A7" w14:textId="77777777" w:rsidR="00786B0A" w:rsidRDefault="00FC6287">
            <w:pPr>
              <w:keepNext/>
            </w:pPr>
            <w:r>
              <w:t xml:space="preserve">скоротить використання викопного палива та викид парникових газів (7) </w:t>
            </w:r>
          </w:p>
        </w:tc>
        <w:tc>
          <w:tcPr>
            <w:tcW w:w="1596" w:type="dxa"/>
          </w:tcPr>
          <w:p w14:paraId="5190583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56F9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E657A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EA30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0FDD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88C000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53D94AA" w14:textId="77777777" w:rsidR="00786B0A" w:rsidRDefault="00FC6287">
            <w:pPr>
              <w:keepNext/>
            </w:pPr>
            <w:r>
              <w:t xml:space="preserve">зменшить забруднення повітря (2) </w:t>
            </w:r>
          </w:p>
        </w:tc>
        <w:tc>
          <w:tcPr>
            <w:tcW w:w="1596" w:type="dxa"/>
          </w:tcPr>
          <w:p w14:paraId="367D2C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C95A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6180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5E2F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61371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7F1AF9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DEA7BCA" w14:textId="77777777" w:rsidR="00786B0A" w:rsidRDefault="00FC6287">
            <w:pPr>
              <w:keepNext/>
            </w:pPr>
            <w:r>
              <w:t xml:space="preserve">матиме </w:t>
            </w:r>
            <w:r>
              <w:rPr>
                <w:b/>
              </w:rPr>
              <w:t>позитивні наслідки</w:t>
            </w:r>
            <w:r>
              <w:t xml:space="preserve"> для економіки та зайнятості в Україні (4) </w:t>
            </w:r>
          </w:p>
        </w:tc>
        <w:tc>
          <w:tcPr>
            <w:tcW w:w="1596" w:type="dxa"/>
          </w:tcPr>
          <w:p w14:paraId="379BCD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393C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E9FFD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858A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D18E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B1CE02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DE9DA84" w14:textId="7DEF15C3" w:rsidR="00786B0A" w:rsidRDefault="00FC6287">
            <w:pPr>
              <w:keepNext/>
            </w:pPr>
            <w:r>
              <w:t xml:space="preserve">матиме </w:t>
            </w:r>
            <w:del w:id="201" w:author="Olena Maslyukivska" w:date="2021-09-15T00:51:00Z">
              <w:r w:rsidDel="0046788E">
                <w:rPr>
                  <w:b/>
                </w:rPr>
                <w:delText xml:space="preserve">сильні </w:delText>
              </w:r>
            </w:del>
            <w:ins w:id="202" w:author="Olena Maslyukivska" w:date="2021-09-15T00:51:00Z">
              <w:r w:rsidR="0046788E">
                <w:rPr>
                  <w:b/>
                  <w:lang w:val="uk-UA"/>
                </w:rPr>
                <w:t>значні</w:t>
              </w:r>
              <w:r w:rsidR="0046788E">
                <w:rPr>
                  <w:b/>
                </w:rPr>
                <w:t xml:space="preserve"> </w:t>
              </w:r>
            </w:ins>
            <w:r>
              <w:rPr>
                <w:b/>
              </w:rPr>
              <w:t>наслідки</w:t>
            </w:r>
            <w:r>
              <w:t xml:space="preserve"> для економіки та зайнятості в Україні (3) </w:t>
            </w:r>
          </w:p>
        </w:tc>
        <w:tc>
          <w:tcPr>
            <w:tcW w:w="1596" w:type="dxa"/>
          </w:tcPr>
          <w:p w14:paraId="0F70EFA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7346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91757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3EC0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92E9B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E1A73C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DD02DBB" w14:textId="77777777" w:rsidR="00786B0A" w:rsidRDefault="00FC6287">
            <w:pPr>
              <w:keepNext/>
            </w:pPr>
            <w:r>
              <w:t xml:space="preserve">буде недорогим шляхом боротьби зі змінами клімату (5) </w:t>
            </w:r>
          </w:p>
        </w:tc>
        <w:tc>
          <w:tcPr>
            <w:tcW w:w="1596" w:type="dxa"/>
          </w:tcPr>
          <w:p w14:paraId="7677388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135F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110B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2BF6B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A5362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D90A7C" w14:textId="77777777" w:rsidR="00786B0A" w:rsidRDefault="00786B0A"/>
    <w:p w14:paraId="5C742BC9" w14:textId="77777777" w:rsidR="00786B0A" w:rsidRDefault="00786B0A"/>
    <w:p w14:paraId="6FC097DB" w14:textId="77777777" w:rsidR="00786B0A" w:rsidRDefault="00786B0A">
      <w:pPr>
        <w:pStyle w:val="QuestionSeparator"/>
      </w:pPr>
    </w:p>
    <w:p w14:paraId="4A8EA498" w14:textId="77777777" w:rsidR="00786B0A" w:rsidRDefault="00786B0A"/>
    <w:p w14:paraId="5D4D34C2" w14:textId="77777777" w:rsidR="00786B0A" w:rsidRDefault="00FC6287">
      <w:pPr>
        <w:keepNext/>
      </w:pPr>
      <w:r>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786B0A" w14:paraId="1D874C51"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5EDD2A3" w14:textId="77777777" w:rsidR="00786B0A" w:rsidRDefault="00786B0A">
            <w:pPr>
              <w:keepNext/>
            </w:pPr>
          </w:p>
        </w:tc>
        <w:tc>
          <w:tcPr>
            <w:tcW w:w="1596" w:type="dxa"/>
          </w:tcPr>
          <w:p w14:paraId="3FB6A117" w14:textId="77777777" w:rsidR="00786B0A" w:rsidRDefault="00FC6287">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5C4EBC28" w14:textId="77777777" w:rsidR="00786B0A" w:rsidRDefault="00FC6287">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53952B56"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1CAC7629" w14:textId="77777777" w:rsidR="00786B0A" w:rsidRDefault="00FC6287">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1F3DB64C" w14:textId="77777777" w:rsidR="00786B0A" w:rsidRDefault="00FC6287">
            <w:pPr>
              <w:cnfStyle w:val="100000000000" w:firstRow="1" w:lastRow="0" w:firstColumn="0" w:lastColumn="0" w:oddVBand="0" w:evenVBand="0" w:oddHBand="0" w:evenHBand="0" w:firstRowFirstColumn="0" w:firstRowLastColumn="0" w:lastRowFirstColumn="0" w:lastRowLastColumn="0"/>
            </w:pPr>
            <w:r>
              <w:t>Win a lot (6)</w:t>
            </w:r>
          </w:p>
        </w:tc>
      </w:tr>
      <w:tr w:rsidR="00786B0A" w14:paraId="7564B85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A877692" w14:textId="77777777" w:rsidR="00786B0A" w:rsidRDefault="00FC6287">
            <w:pPr>
              <w:keepNext/>
            </w:pPr>
            <w:r>
              <w:t xml:space="preserve">Low-income earners (1) </w:t>
            </w:r>
          </w:p>
        </w:tc>
        <w:tc>
          <w:tcPr>
            <w:tcW w:w="1596" w:type="dxa"/>
          </w:tcPr>
          <w:p w14:paraId="69DCB34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593E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74C0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D475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7C74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03B4F4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401FC97" w14:textId="77777777" w:rsidR="00786B0A" w:rsidRDefault="00FC6287">
            <w:pPr>
              <w:keepNext/>
            </w:pPr>
            <w:r>
              <w:t xml:space="preserve">The middle class (2) </w:t>
            </w:r>
          </w:p>
        </w:tc>
        <w:tc>
          <w:tcPr>
            <w:tcW w:w="1596" w:type="dxa"/>
          </w:tcPr>
          <w:p w14:paraId="4B43EBD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C9AA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523C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BA447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235E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76AC4A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E5D9854" w14:textId="77777777" w:rsidR="00786B0A" w:rsidRDefault="00FC6287">
            <w:pPr>
              <w:keepNext/>
            </w:pPr>
            <w:r>
              <w:t xml:space="preserve">High-income earners (3) </w:t>
            </w:r>
          </w:p>
        </w:tc>
        <w:tc>
          <w:tcPr>
            <w:tcW w:w="1596" w:type="dxa"/>
          </w:tcPr>
          <w:p w14:paraId="67A9D5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1DD2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D3E9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5F2A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AD06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6C7F65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608344E" w14:textId="77777777" w:rsidR="00786B0A" w:rsidRDefault="00FC6287">
            <w:pPr>
              <w:keepNext/>
            </w:pPr>
            <w:r>
              <w:t xml:space="preserve">Those living in rural areas (4) </w:t>
            </w:r>
          </w:p>
        </w:tc>
        <w:tc>
          <w:tcPr>
            <w:tcW w:w="1596" w:type="dxa"/>
          </w:tcPr>
          <w:p w14:paraId="13CB802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066F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7B8CF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BBB2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7507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42FDF8" w14:textId="77777777" w:rsidR="00786B0A" w:rsidRDefault="00786B0A"/>
    <w:p w14:paraId="2515BEB4" w14:textId="77777777" w:rsidR="00786B0A" w:rsidRDefault="00786B0A"/>
    <w:p w14:paraId="4E41CE4B" w14:textId="77777777" w:rsidR="00786B0A" w:rsidRDefault="00FC6287">
      <w:pPr>
        <w:keepNext/>
      </w:pPr>
      <w:r>
        <w:t>Q17.4 На Вашу думку, наступні групи більше здобудуть чи втратять від податку на викид вуглецю з грошовими виплатами?</w:t>
      </w:r>
    </w:p>
    <w:tbl>
      <w:tblPr>
        <w:tblStyle w:val="QQuestionTable"/>
        <w:tblW w:w="9576" w:type="auto"/>
        <w:tblLook w:val="07E0" w:firstRow="1" w:lastRow="1" w:firstColumn="1" w:lastColumn="1" w:noHBand="1" w:noVBand="1"/>
      </w:tblPr>
      <w:tblGrid>
        <w:gridCol w:w="2009"/>
        <w:gridCol w:w="1442"/>
        <w:gridCol w:w="1442"/>
        <w:gridCol w:w="1489"/>
        <w:gridCol w:w="1489"/>
        <w:gridCol w:w="1489"/>
      </w:tblGrid>
      <w:tr w:rsidR="00786B0A" w14:paraId="16C62890"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D93DF5F" w14:textId="77777777" w:rsidR="00786B0A" w:rsidRDefault="00786B0A">
            <w:pPr>
              <w:keepNext/>
            </w:pPr>
          </w:p>
        </w:tc>
        <w:tc>
          <w:tcPr>
            <w:tcW w:w="1596" w:type="dxa"/>
          </w:tcPr>
          <w:p w14:paraId="3CED2E55" w14:textId="77777777" w:rsidR="00786B0A" w:rsidRDefault="00FC6287">
            <w:pPr>
              <w:cnfStyle w:val="100000000000" w:firstRow="1" w:lastRow="0" w:firstColumn="0" w:lastColumn="0" w:oddVBand="0" w:evenVBand="0" w:oddHBand="0" w:evenHBand="0" w:firstRowFirstColumn="0" w:firstRowLastColumn="0" w:lastRowFirstColumn="0" w:lastRowLastColumn="0"/>
            </w:pPr>
            <w:r>
              <w:t>Багато втратять (1)</w:t>
            </w:r>
          </w:p>
        </w:tc>
        <w:tc>
          <w:tcPr>
            <w:tcW w:w="1596" w:type="dxa"/>
          </w:tcPr>
          <w:p w14:paraId="72173F27"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втратять (2)</w:t>
            </w:r>
          </w:p>
        </w:tc>
        <w:tc>
          <w:tcPr>
            <w:tcW w:w="1596" w:type="dxa"/>
          </w:tcPr>
          <w:p w14:paraId="00DEB7EE" w14:textId="77777777" w:rsidR="00786B0A" w:rsidRDefault="00FC6287">
            <w:pPr>
              <w:cnfStyle w:val="100000000000" w:firstRow="1" w:lastRow="0" w:firstColumn="0" w:lastColumn="0" w:oddVBand="0" w:evenVBand="0" w:oddHBand="0" w:evenHBand="0" w:firstRowFirstColumn="0" w:firstRowLastColumn="0" w:lastRowFirstColumn="0" w:lastRowLastColumn="0"/>
            </w:pPr>
            <w:r>
              <w:t>Нічого не здобудуть та не втратять (3)</w:t>
            </w:r>
          </w:p>
        </w:tc>
        <w:tc>
          <w:tcPr>
            <w:tcW w:w="1596" w:type="dxa"/>
          </w:tcPr>
          <w:p w14:paraId="7B42C334"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здобудуть (5)</w:t>
            </w:r>
          </w:p>
        </w:tc>
        <w:tc>
          <w:tcPr>
            <w:tcW w:w="1596" w:type="dxa"/>
          </w:tcPr>
          <w:p w14:paraId="4B47A65D" w14:textId="77777777" w:rsidR="00786B0A" w:rsidRDefault="00FC6287">
            <w:pPr>
              <w:cnfStyle w:val="100000000000" w:firstRow="1" w:lastRow="0" w:firstColumn="0" w:lastColumn="0" w:oddVBand="0" w:evenVBand="0" w:oddHBand="0" w:evenHBand="0" w:firstRowFirstColumn="0" w:firstRowLastColumn="0" w:lastRowFirstColumn="0" w:lastRowLastColumn="0"/>
            </w:pPr>
            <w:r>
              <w:t>Багато здобудуть (6)</w:t>
            </w:r>
          </w:p>
        </w:tc>
      </w:tr>
      <w:tr w:rsidR="00786B0A" w14:paraId="7B97900A"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B0EC992" w14:textId="77777777" w:rsidR="00786B0A" w:rsidRDefault="00FC6287">
            <w:pPr>
              <w:keepNext/>
            </w:pPr>
            <w:r>
              <w:t xml:space="preserve">Малозабезпечені особи (1) </w:t>
            </w:r>
          </w:p>
        </w:tc>
        <w:tc>
          <w:tcPr>
            <w:tcW w:w="1596" w:type="dxa"/>
          </w:tcPr>
          <w:p w14:paraId="1157B4C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F7F8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D19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065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D1D9A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37C368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07DCE91" w14:textId="77777777" w:rsidR="00786B0A" w:rsidRDefault="00FC6287">
            <w:pPr>
              <w:keepNext/>
            </w:pPr>
            <w:r>
              <w:t xml:space="preserve">Середній клас (2) </w:t>
            </w:r>
          </w:p>
        </w:tc>
        <w:tc>
          <w:tcPr>
            <w:tcW w:w="1596" w:type="dxa"/>
          </w:tcPr>
          <w:p w14:paraId="756A38C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0718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F06A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F15A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BD769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EBC7B5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F45D767" w14:textId="77777777" w:rsidR="00786B0A" w:rsidRDefault="00FC6287">
            <w:pPr>
              <w:keepNext/>
            </w:pPr>
            <w:r>
              <w:t xml:space="preserve">Особи з високими доходами (3) </w:t>
            </w:r>
          </w:p>
        </w:tc>
        <w:tc>
          <w:tcPr>
            <w:tcW w:w="1596" w:type="dxa"/>
          </w:tcPr>
          <w:p w14:paraId="156560E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2AF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52619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7A7C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6BDA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74CA1E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FD3ABBE" w14:textId="77777777" w:rsidR="00786B0A" w:rsidRDefault="00FC6287">
            <w:pPr>
              <w:keepNext/>
            </w:pPr>
            <w:r>
              <w:t xml:space="preserve">Проживаючі у сільській місцевості (4) </w:t>
            </w:r>
          </w:p>
        </w:tc>
        <w:tc>
          <w:tcPr>
            <w:tcW w:w="1596" w:type="dxa"/>
          </w:tcPr>
          <w:p w14:paraId="66705F4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041D0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DA878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D6AA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0997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EB165F" w14:textId="77777777" w:rsidR="00786B0A" w:rsidRDefault="00786B0A"/>
    <w:p w14:paraId="72C607FC" w14:textId="77777777" w:rsidR="00786B0A" w:rsidRDefault="00786B0A"/>
    <w:p w14:paraId="322D47B5" w14:textId="77777777" w:rsidR="00786B0A" w:rsidRDefault="00786B0A">
      <w:pPr>
        <w:pStyle w:val="QuestionSeparator"/>
      </w:pPr>
    </w:p>
    <w:p w14:paraId="0E24B9A8" w14:textId="77777777" w:rsidR="00786B0A" w:rsidRDefault="00786B0A"/>
    <w:p w14:paraId="31F31FC6" w14:textId="77777777" w:rsidR="00786B0A" w:rsidRDefault="00FC6287">
      <w:pPr>
        <w:keepNext/>
      </w:pPr>
      <w:r>
        <w:lastRenderedPageBreak/>
        <w:t xml:space="preserve">Q17.5 Do you think that your household would win or lose financially under a carbon tax with cash </w:t>
      </w:r>
      <w:proofErr w:type="gramStart"/>
      <w:r>
        <w:t>transfers?</w:t>
      </w:r>
      <w:proofErr w:type="gramEnd"/>
    </w:p>
    <w:p w14:paraId="5716BC2E" w14:textId="77777777" w:rsidR="00786B0A" w:rsidRDefault="00FC6287">
      <w:pPr>
        <w:pStyle w:val="ListParagraph"/>
        <w:keepNext/>
        <w:numPr>
          <w:ilvl w:val="0"/>
          <w:numId w:val="4"/>
        </w:numPr>
      </w:pPr>
      <w:r>
        <w:t xml:space="preserve">Lose a lot  (1) </w:t>
      </w:r>
    </w:p>
    <w:p w14:paraId="1E3E14F8" w14:textId="77777777" w:rsidR="00786B0A" w:rsidRDefault="00FC6287">
      <w:pPr>
        <w:pStyle w:val="ListParagraph"/>
        <w:keepNext/>
        <w:numPr>
          <w:ilvl w:val="0"/>
          <w:numId w:val="4"/>
        </w:numPr>
      </w:pPr>
      <w:r>
        <w:t xml:space="preserve">Mostly lose  (5) </w:t>
      </w:r>
    </w:p>
    <w:p w14:paraId="4EB722EB" w14:textId="77777777" w:rsidR="00786B0A" w:rsidRDefault="00FC6287">
      <w:pPr>
        <w:pStyle w:val="ListParagraph"/>
        <w:keepNext/>
        <w:numPr>
          <w:ilvl w:val="0"/>
          <w:numId w:val="4"/>
        </w:numPr>
      </w:pPr>
      <w:r>
        <w:t xml:space="preserve">Neither win nor lose  (6) </w:t>
      </w:r>
    </w:p>
    <w:p w14:paraId="62C36D62" w14:textId="77777777" w:rsidR="00786B0A" w:rsidRDefault="00FC6287">
      <w:pPr>
        <w:pStyle w:val="ListParagraph"/>
        <w:keepNext/>
        <w:numPr>
          <w:ilvl w:val="0"/>
          <w:numId w:val="4"/>
        </w:numPr>
      </w:pPr>
      <w:r>
        <w:t xml:space="preserve">Mostly win  (7) </w:t>
      </w:r>
    </w:p>
    <w:p w14:paraId="7E482489" w14:textId="77777777" w:rsidR="00786B0A" w:rsidRDefault="00FC6287">
      <w:pPr>
        <w:pStyle w:val="ListParagraph"/>
        <w:keepNext/>
        <w:numPr>
          <w:ilvl w:val="0"/>
          <w:numId w:val="4"/>
        </w:numPr>
      </w:pPr>
      <w:r>
        <w:t xml:space="preserve">Win a lot  (8) </w:t>
      </w:r>
    </w:p>
    <w:p w14:paraId="30AE971A" w14:textId="77777777" w:rsidR="00786B0A" w:rsidRDefault="00786B0A"/>
    <w:p w14:paraId="34E799B0" w14:textId="77777777" w:rsidR="00786B0A" w:rsidRDefault="00FC6287">
      <w:pPr>
        <w:keepNext/>
      </w:pPr>
      <w:r>
        <w:t>Q17.5 Як Ви думаєте, більше здобуде чи втратить Ваша сім'я фінансово від податку на викид вуглецю з грошовими виплатами?</w:t>
      </w:r>
    </w:p>
    <w:p w14:paraId="33FFB53A" w14:textId="77777777" w:rsidR="00786B0A" w:rsidRDefault="00FC6287">
      <w:pPr>
        <w:pStyle w:val="ListParagraph"/>
        <w:keepNext/>
        <w:numPr>
          <w:ilvl w:val="0"/>
          <w:numId w:val="4"/>
        </w:numPr>
      </w:pPr>
      <w:r>
        <w:t xml:space="preserve">Багато втратить  (1) </w:t>
      </w:r>
    </w:p>
    <w:p w14:paraId="73D84610" w14:textId="77777777" w:rsidR="00786B0A" w:rsidRDefault="00FC6287">
      <w:pPr>
        <w:pStyle w:val="ListParagraph"/>
        <w:keepNext/>
        <w:numPr>
          <w:ilvl w:val="0"/>
          <w:numId w:val="4"/>
        </w:numPr>
      </w:pPr>
      <w:r>
        <w:t xml:space="preserve">Дещо втратить  (5) </w:t>
      </w:r>
    </w:p>
    <w:p w14:paraId="4B04C567" w14:textId="77777777" w:rsidR="00786B0A" w:rsidRDefault="00FC6287">
      <w:pPr>
        <w:pStyle w:val="ListParagraph"/>
        <w:keepNext/>
        <w:numPr>
          <w:ilvl w:val="0"/>
          <w:numId w:val="4"/>
        </w:numPr>
      </w:pPr>
      <w:r>
        <w:t xml:space="preserve">Нічого не здобуде та не втратить  (6) </w:t>
      </w:r>
    </w:p>
    <w:p w14:paraId="1115E859" w14:textId="77777777" w:rsidR="00786B0A" w:rsidRDefault="00FC6287">
      <w:pPr>
        <w:pStyle w:val="ListParagraph"/>
        <w:keepNext/>
        <w:numPr>
          <w:ilvl w:val="0"/>
          <w:numId w:val="4"/>
        </w:numPr>
      </w:pPr>
      <w:r>
        <w:t xml:space="preserve">Дещо здобуде  (7) </w:t>
      </w:r>
    </w:p>
    <w:p w14:paraId="107F4F57" w14:textId="77777777" w:rsidR="00786B0A" w:rsidRDefault="00FC6287">
      <w:pPr>
        <w:pStyle w:val="ListParagraph"/>
        <w:keepNext/>
        <w:numPr>
          <w:ilvl w:val="0"/>
          <w:numId w:val="4"/>
        </w:numPr>
      </w:pPr>
      <w:r>
        <w:t xml:space="preserve">Багато здобуде  (8) </w:t>
      </w:r>
    </w:p>
    <w:p w14:paraId="7F136823" w14:textId="77777777" w:rsidR="00786B0A" w:rsidRDefault="00786B0A"/>
    <w:p w14:paraId="268EF503" w14:textId="77777777" w:rsidR="00786B0A" w:rsidRDefault="00786B0A">
      <w:pPr>
        <w:pStyle w:val="QuestionSeparator"/>
      </w:pPr>
    </w:p>
    <w:p w14:paraId="555A35F3" w14:textId="77777777" w:rsidR="00786B0A" w:rsidRDefault="00786B0A"/>
    <w:p w14:paraId="00D49E85" w14:textId="77777777" w:rsidR="00786B0A" w:rsidRDefault="00FC6287">
      <w:pPr>
        <w:keepNext/>
      </w:pPr>
      <w:r>
        <w:t>Q17.7 Do you agree or disagree with the following statement: "A carbon tax with cash transfers is fair"?</w:t>
      </w:r>
    </w:p>
    <w:p w14:paraId="77D215BA" w14:textId="77777777" w:rsidR="00786B0A" w:rsidRDefault="00FC6287">
      <w:pPr>
        <w:pStyle w:val="ListParagraph"/>
        <w:keepNext/>
        <w:numPr>
          <w:ilvl w:val="0"/>
          <w:numId w:val="4"/>
        </w:numPr>
      </w:pPr>
      <w:r>
        <w:t xml:space="preserve">Strongly disagree  (0) </w:t>
      </w:r>
    </w:p>
    <w:p w14:paraId="5198705D" w14:textId="77777777" w:rsidR="00786B0A" w:rsidRDefault="00FC6287">
      <w:pPr>
        <w:pStyle w:val="ListParagraph"/>
        <w:keepNext/>
        <w:numPr>
          <w:ilvl w:val="0"/>
          <w:numId w:val="4"/>
        </w:numPr>
      </w:pPr>
      <w:r>
        <w:t xml:space="preserve">Somewhat disagree  (1) </w:t>
      </w:r>
    </w:p>
    <w:p w14:paraId="601B8576" w14:textId="77777777" w:rsidR="00786B0A" w:rsidRDefault="00FC6287">
      <w:pPr>
        <w:pStyle w:val="ListParagraph"/>
        <w:keepNext/>
        <w:numPr>
          <w:ilvl w:val="0"/>
          <w:numId w:val="4"/>
        </w:numPr>
      </w:pPr>
      <w:r>
        <w:t xml:space="preserve">Neither agree nor disagree  (2) </w:t>
      </w:r>
    </w:p>
    <w:p w14:paraId="1ADBEC5E" w14:textId="77777777" w:rsidR="00786B0A" w:rsidRDefault="00FC6287">
      <w:pPr>
        <w:pStyle w:val="ListParagraph"/>
        <w:keepNext/>
        <w:numPr>
          <w:ilvl w:val="0"/>
          <w:numId w:val="4"/>
        </w:numPr>
      </w:pPr>
      <w:r>
        <w:t xml:space="preserve">Somewhat agree  (3) </w:t>
      </w:r>
    </w:p>
    <w:p w14:paraId="0207863A" w14:textId="77777777" w:rsidR="00786B0A" w:rsidRDefault="00FC6287">
      <w:pPr>
        <w:pStyle w:val="ListParagraph"/>
        <w:keepNext/>
        <w:numPr>
          <w:ilvl w:val="0"/>
          <w:numId w:val="4"/>
        </w:numPr>
      </w:pPr>
      <w:r>
        <w:t xml:space="preserve">Strongly agree  (4) </w:t>
      </w:r>
    </w:p>
    <w:p w14:paraId="75B51BC2" w14:textId="77777777" w:rsidR="00786B0A" w:rsidRDefault="00786B0A"/>
    <w:p w14:paraId="3FF6E6A0" w14:textId="77777777" w:rsidR="00786B0A" w:rsidRDefault="00FC6287">
      <w:pPr>
        <w:keepNext/>
      </w:pPr>
      <w:r>
        <w:lastRenderedPageBreak/>
        <w:t>Q17.7 Чи погоджуєтесь Ви з наступним твердженням: "Програма податку на викид вуглецю з грошовими виплатами справедлива."</w:t>
      </w:r>
    </w:p>
    <w:p w14:paraId="7DFA7059" w14:textId="77777777" w:rsidR="00786B0A" w:rsidRDefault="00FC6287">
      <w:pPr>
        <w:pStyle w:val="ListParagraph"/>
        <w:keepNext/>
        <w:numPr>
          <w:ilvl w:val="0"/>
          <w:numId w:val="4"/>
        </w:numPr>
      </w:pPr>
      <w:r>
        <w:t xml:space="preserve">Категорично не згоден(а)  (0) </w:t>
      </w:r>
    </w:p>
    <w:p w14:paraId="0BB4F993" w14:textId="77777777" w:rsidR="00786B0A" w:rsidRDefault="00FC6287">
      <w:pPr>
        <w:pStyle w:val="ListParagraph"/>
        <w:keepNext/>
        <w:numPr>
          <w:ilvl w:val="0"/>
          <w:numId w:val="4"/>
        </w:numPr>
      </w:pPr>
      <w:r>
        <w:t xml:space="preserve">Дещо не згоден(а)  (1) </w:t>
      </w:r>
    </w:p>
    <w:p w14:paraId="38D73DF7" w14:textId="77777777" w:rsidR="00786B0A" w:rsidRDefault="00FC6287">
      <w:pPr>
        <w:pStyle w:val="ListParagraph"/>
        <w:keepNext/>
        <w:numPr>
          <w:ilvl w:val="0"/>
          <w:numId w:val="4"/>
        </w:numPr>
      </w:pPr>
      <w:r>
        <w:t xml:space="preserve">Не можу погодитись та навпаки  (2) </w:t>
      </w:r>
    </w:p>
    <w:p w14:paraId="34710419" w14:textId="77777777" w:rsidR="00786B0A" w:rsidRDefault="00FC6287">
      <w:pPr>
        <w:pStyle w:val="ListParagraph"/>
        <w:keepNext/>
        <w:numPr>
          <w:ilvl w:val="0"/>
          <w:numId w:val="4"/>
        </w:numPr>
      </w:pPr>
      <w:r>
        <w:t xml:space="preserve">Дещо згоден(а)  (3) </w:t>
      </w:r>
    </w:p>
    <w:p w14:paraId="6EB704FA" w14:textId="77777777" w:rsidR="00786B0A" w:rsidRDefault="00FC6287">
      <w:pPr>
        <w:pStyle w:val="ListParagraph"/>
        <w:keepNext/>
        <w:numPr>
          <w:ilvl w:val="0"/>
          <w:numId w:val="4"/>
        </w:numPr>
      </w:pPr>
      <w:r>
        <w:t xml:space="preserve">Абсолютно згоден(а)  (4) </w:t>
      </w:r>
    </w:p>
    <w:p w14:paraId="7E46D91C" w14:textId="77777777" w:rsidR="00786B0A" w:rsidRDefault="00786B0A"/>
    <w:p w14:paraId="7F0415C2" w14:textId="77777777" w:rsidR="00786B0A" w:rsidRDefault="00786B0A">
      <w:pPr>
        <w:pStyle w:val="QuestionSeparator"/>
      </w:pPr>
    </w:p>
    <w:p w14:paraId="5AC3A6CA" w14:textId="77777777" w:rsidR="00786B0A" w:rsidRDefault="00786B0A"/>
    <w:p w14:paraId="1EE28234" w14:textId="77777777" w:rsidR="00786B0A" w:rsidRDefault="00FC6287">
      <w:pPr>
        <w:keepNext/>
      </w:pPr>
      <w:r>
        <w:t>Q17.6 Do you support or oppose a carbon tax with cash transfers?</w:t>
      </w:r>
    </w:p>
    <w:p w14:paraId="72A9D12A" w14:textId="77777777" w:rsidR="00786B0A" w:rsidRDefault="00FC6287">
      <w:pPr>
        <w:pStyle w:val="ListParagraph"/>
        <w:keepNext/>
        <w:numPr>
          <w:ilvl w:val="0"/>
          <w:numId w:val="4"/>
        </w:numPr>
      </w:pPr>
      <w:r>
        <w:t xml:space="preserve">Strongly oppose  (0) </w:t>
      </w:r>
    </w:p>
    <w:p w14:paraId="77CA3503" w14:textId="77777777" w:rsidR="00786B0A" w:rsidRDefault="00FC6287">
      <w:pPr>
        <w:pStyle w:val="ListParagraph"/>
        <w:keepNext/>
        <w:numPr>
          <w:ilvl w:val="0"/>
          <w:numId w:val="4"/>
        </w:numPr>
      </w:pPr>
      <w:r>
        <w:t xml:space="preserve">Somewhat oppose  (1) </w:t>
      </w:r>
    </w:p>
    <w:p w14:paraId="23609E91" w14:textId="77777777" w:rsidR="00786B0A" w:rsidRDefault="00FC6287">
      <w:pPr>
        <w:pStyle w:val="ListParagraph"/>
        <w:keepNext/>
        <w:numPr>
          <w:ilvl w:val="0"/>
          <w:numId w:val="4"/>
        </w:numPr>
      </w:pPr>
      <w:r>
        <w:t xml:space="preserve">Neither support nor oppose  (2) </w:t>
      </w:r>
    </w:p>
    <w:p w14:paraId="4CAFD87F" w14:textId="77777777" w:rsidR="00786B0A" w:rsidRDefault="00FC6287">
      <w:pPr>
        <w:pStyle w:val="ListParagraph"/>
        <w:keepNext/>
        <w:numPr>
          <w:ilvl w:val="0"/>
          <w:numId w:val="4"/>
        </w:numPr>
      </w:pPr>
      <w:r>
        <w:t xml:space="preserve">Somewhat support  (3) </w:t>
      </w:r>
    </w:p>
    <w:p w14:paraId="11116658" w14:textId="77777777" w:rsidR="00786B0A" w:rsidRDefault="00FC6287">
      <w:pPr>
        <w:pStyle w:val="ListParagraph"/>
        <w:keepNext/>
        <w:numPr>
          <w:ilvl w:val="0"/>
          <w:numId w:val="4"/>
        </w:numPr>
      </w:pPr>
      <w:r>
        <w:t xml:space="preserve">Strongly support  (4) </w:t>
      </w:r>
    </w:p>
    <w:p w14:paraId="638FE827" w14:textId="77777777" w:rsidR="00786B0A" w:rsidRDefault="00786B0A"/>
    <w:p w14:paraId="22CA0420" w14:textId="77777777" w:rsidR="00786B0A" w:rsidRDefault="00FC6287">
      <w:pPr>
        <w:keepNext/>
      </w:pPr>
      <w:r>
        <w:t>Q17.6 Чи Ви підтримуєте програму податку на викид вуглецю з грошовими виплатами?</w:t>
      </w:r>
    </w:p>
    <w:p w14:paraId="3B0CFEF1" w14:textId="77777777" w:rsidR="00786B0A" w:rsidRDefault="00FC6287">
      <w:pPr>
        <w:pStyle w:val="ListParagraph"/>
        <w:keepNext/>
        <w:numPr>
          <w:ilvl w:val="0"/>
          <w:numId w:val="4"/>
        </w:numPr>
      </w:pPr>
      <w:r>
        <w:t xml:space="preserve">Рішуче проти  (0) </w:t>
      </w:r>
    </w:p>
    <w:p w14:paraId="7C9D29AE" w14:textId="77777777" w:rsidR="00786B0A" w:rsidRDefault="00FC6287">
      <w:pPr>
        <w:pStyle w:val="ListParagraph"/>
        <w:keepNext/>
        <w:numPr>
          <w:ilvl w:val="0"/>
          <w:numId w:val="4"/>
        </w:numPr>
      </w:pPr>
      <w:r>
        <w:t xml:space="preserve">Дещо проти  (1) </w:t>
      </w:r>
    </w:p>
    <w:p w14:paraId="3454F904" w14:textId="77777777" w:rsidR="00786B0A" w:rsidRDefault="00FC6287">
      <w:pPr>
        <w:pStyle w:val="ListParagraph"/>
        <w:keepNext/>
        <w:numPr>
          <w:ilvl w:val="0"/>
          <w:numId w:val="4"/>
        </w:numPr>
      </w:pPr>
      <w:r>
        <w:t xml:space="preserve">Не знаю  (2) </w:t>
      </w:r>
    </w:p>
    <w:p w14:paraId="3AE1CB38" w14:textId="77777777" w:rsidR="00786B0A" w:rsidRDefault="00FC6287">
      <w:pPr>
        <w:pStyle w:val="ListParagraph"/>
        <w:keepNext/>
        <w:numPr>
          <w:ilvl w:val="0"/>
          <w:numId w:val="4"/>
        </w:numPr>
      </w:pPr>
      <w:r>
        <w:t xml:space="preserve">Дещо підтримую  (3) </w:t>
      </w:r>
    </w:p>
    <w:p w14:paraId="033E091A" w14:textId="77777777" w:rsidR="00786B0A" w:rsidRDefault="00FC6287">
      <w:pPr>
        <w:pStyle w:val="ListParagraph"/>
        <w:keepNext/>
        <w:numPr>
          <w:ilvl w:val="0"/>
          <w:numId w:val="4"/>
        </w:numPr>
      </w:pPr>
      <w:r>
        <w:t xml:space="preserve">Рішуче підтримую  (4) </w:t>
      </w:r>
    </w:p>
    <w:p w14:paraId="7DEFD12E" w14:textId="77777777" w:rsidR="00786B0A" w:rsidRDefault="00786B0A"/>
    <w:p w14:paraId="7438CE64" w14:textId="77777777" w:rsidR="00786B0A" w:rsidRDefault="00786B0A">
      <w:pPr>
        <w:pStyle w:val="QuestionSeparator"/>
      </w:pPr>
    </w:p>
    <w:p w14:paraId="4252CCD6" w14:textId="77777777" w:rsidR="00786B0A" w:rsidRDefault="00786B0A"/>
    <w:p w14:paraId="7D8906FA" w14:textId="77777777" w:rsidR="00786B0A" w:rsidRDefault="00FC6287">
      <w:pPr>
        <w:keepNext/>
      </w:pPr>
      <w:r>
        <w:lastRenderedPageBreak/>
        <w:t xml:space="preserve">Q133 Now, we consider a variant of the policy where the cash transfers are higher for low-income people compared to high-income people. </w:t>
      </w:r>
      <w:r>
        <w:br/>
        <w:t>Do you agree or disagree that such a policy would be fair?</w:t>
      </w:r>
    </w:p>
    <w:p w14:paraId="0CDDB1D7" w14:textId="77777777" w:rsidR="00786B0A" w:rsidRDefault="00FC6287">
      <w:pPr>
        <w:pStyle w:val="ListParagraph"/>
        <w:keepNext/>
        <w:numPr>
          <w:ilvl w:val="0"/>
          <w:numId w:val="4"/>
        </w:numPr>
      </w:pPr>
      <w:r>
        <w:t xml:space="preserve">Strongly disagree  (0) </w:t>
      </w:r>
    </w:p>
    <w:p w14:paraId="2FFC32E3" w14:textId="77777777" w:rsidR="00786B0A" w:rsidRDefault="00FC6287">
      <w:pPr>
        <w:pStyle w:val="ListParagraph"/>
        <w:keepNext/>
        <w:numPr>
          <w:ilvl w:val="0"/>
          <w:numId w:val="4"/>
        </w:numPr>
      </w:pPr>
      <w:r>
        <w:t xml:space="preserve">Somewhat disagree  (1) </w:t>
      </w:r>
    </w:p>
    <w:p w14:paraId="793907A0" w14:textId="77777777" w:rsidR="00786B0A" w:rsidRDefault="00FC6287">
      <w:pPr>
        <w:pStyle w:val="ListParagraph"/>
        <w:keepNext/>
        <w:numPr>
          <w:ilvl w:val="0"/>
          <w:numId w:val="4"/>
        </w:numPr>
      </w:pPr>
      <w:r>
        <w:t xml:space="preserve">Neither agree nor disagree  (2) </w:t>
      </w:r>
    </w:p>
    <w:p w14:paraId="1BE68B2D" w14:textId="77777777" w:rsidR="00786B0A" w:rsidRDefault="00FC6287">
      <w:pPr>
        <w:pStyle w:val="ListParagraph"/>
        <w:keepNext/>
        <w:numPr>
          <w:ilvl w:val="0"/>
          <w:numId w:val="4"/>
        </w:numPr>
      </w:pPr>
      <w:r>
        <w:t xml:space="preserve">Somewhat agree  (3) </w:t>
      </w:r>
    </w:p>
    <w:p w14:paraId="7675EF2C" w14:textId="77777777" w:rsidR="00786B0A" w:rsidRDefault="00FC6287">
      <w:pPr>
        <w:pStyle w:val="ListParagraph"/>
        <w:keepNext/>
        <w:numPr>
          <w:ilvl w:val="0"/>
          <w:numId w:val="4"/>
        </w:numPr>
      </w:pPr>
      <w:r>
        <w:t xml:space="preserve">Strongly agree  (4) </w:t>
      </w:r>
    </w:p>
    <w:p w14:paraId="2565632C" w14:textId="77777777" w:rsidR="00786B0A" w:rsidRDefault="00786B0A"/>
    <w:p w14:paraId="3D9A4FF3" w14:textId="77777777" w:rsidR="00786B0A" w:rsidRDefault="00FC6287">
      <w:pPr>
        <w:keepNext/>
      </w:pPr>
      <w:r>
        <w:t>Q133 Тепер ми розглянемо варіант політики, коли грошові виплати людям з низьким рівнем доходу будуть вище у порівнянні з виплатами людям з високим рівнем доходу.</w:t>
      </w:r>
      <w:r>
        <w:br/>
        <w:t>Чи погоджуєтесь Ви з тим, що такий захід був би справедливим?</w:t>
      </w:r>
    </w:p>
    <w:p w14:paraId="63F9E342" w14:textId="77777777" w:rsidR="00786B0A" w:rsidRDefault="00FC6287">
      <w:pPr>
        <w:pStyle w:val="ListParagraph"/>
        <w:keepNext/>
        <w:numPr>
          <w:ilvl w:val="0"/>
          <w:numId w:val="4"/>
        </w:numPr>
      </w:pPr>
      <w:r>
        <w:t xml:space="preserve">Категорично не погоджуюсь  (0) </w:t>
      </w:r>
    </w:p>
    <w:p w14:paraId="04904DD8" w14:textId="77777777" w:rsidR="00786B0A" w:rsidRDefault="00FC6287">
      <w:pPr>
        <w:pStyle w:val="ListParagraph"/>
        <w:keepNext/>
        <w:numPr>
          <w:ilvl w:val="0"/>
          <w:numId w:val="4"/>
        </w:numPr>
      </w:pPr>
      <w:r>
        <w:t xml:space="preserve">Дещо не погоджуюсь  (1) </w:t>
      </w:r>
    </w:p>
    <w:p w14:paraId="2F071C67" w14:textId="77777777" w:rsidR="00786B0A" w:rsidRDefault="00FC6287">
      <w:pPr>
        <w:pStyle w:val="ListParagraph"/>
        <w:keepNext/>
        <w:numPr>
          <w:ilvl w:val="0"/>
          <w:numId w:val="4"/>
        </w:numPr>
      </w:pPr>
      <w:r>
        <w:t xml:space="preserve">Не можу погодитись та навпаки  (2) </w:t>
      </w:r>
    </w:p>
    <w:p w14:paraId="3ED97974" w14:textId="77777777" w:rsidR="00786B0A" w:rsidRDefault="00FC6287">
      <w:pPr>
        <w:pStyle w:val="ListParagraph"/>
        <w:keepNext/>
        <w:numPr>
          <w:ilvl w:val="0"/>
          <w:numId w:val="4"/>
        </w:numPr>
      </w:pPr>
      <w:r>
        <w:t xml:space="preserve">Дещо погоджуюсь  (3) </w:t>
      </w:r>
    </w:p>
    <w:p w14:paraId="38152F68" w14:textId="77777777" w:rsidR="00786B0A" w:rsidRDefault="00FC6287">
      <w:pPr>
        <w:pStyle w:val="ListParagraph"/>
        <w:keepNext/>
        <w:numPr>
          <w:ilvl w:val="0"/>
          <w:numId w:val="4"/>
        </w:numPr>
      </w:pPr>
      <w:r>
        <w:t xml:space="preserve">Абсолютно погоджуюсь  (4) </w:t>
      </w:r>
    </w:p>
    <w:p w14:paraId="1FC88193" w14:textId="77777777" w:rsidR="00786B0A" w:rsidRDefault="00786B0A"/>
    <w:p w14:paraId="6A1FA13E" w14:textId="77777777" w:rsidR="00786B0A" w:rsidRDefault="00786B0A">
      <w:pPr>
        <w:pStyle w:val="QuestionSeparator"/>
      </w:pPr>
    </w:p>
    <w:p w14:paraId="5A79B43E" w14:textId="77777777" w:rsidR="00786B0A" w:rsidRDefault="00786B0A"/>
    <w:p w14:paraId="0A049DDF" w14:textId="77777777" w:rsidR="00786B0A" w:rsidRDefault="00FC6287">
      <w:pPr>
        <w:keepNext/>
      </w:pPr>
      <w:r>
        <w:lastRenderedPageBreak/>
        <w:t>Q134 Do you support or oppose a carbon tax with cash transfers with higher transfers for low-income people compared to high-income people?</w:t>
      </w:r>
    </w:p>
    <w:p w14:paraId="6E292457" w14:textId="77777777" w:rsidR="00786B0A" w:rsidRDefault="00FC6287">
      <w:pPr>
        <w:pStyle w:val="ListParagraph"/>
        <w:keepNext/>
        <w:numPr>
          <w:ilvl w:val="0"/>
          <w:numId w:val="4"/>
        </w:numPr>
      </w:pPr>
      <w:r>
        <w:t xml:space="preserve">Strongly oppose  (0) </w:t>
      </w:r>
    </w:p>
    <w:p w14:paraId="3B63FD84" w14:textId="77777777" w:rsidR="00786B0A" w:rsidRDefault="00FC6287">
      <w:pPr>
        <w:pStyle w:val="ListParagraph"/>
        <w:keepNext/>
        <w:numPr>
          <w:ilvl w:val="0"/>
          <w:numId w:val="4"/>
        </w:numPr>
      </w:pPr>
      <w:r>
        <w:t xml:space="preserve">Somewhat oppose  (1) </w:t>
      </w:r>
    </w:p>
    <w:p w14:paraId="0601779D" w14:textId="77777777" w:rsidR="00786B0A" w:rsidRDefault="00FC6287">
      <w:pPr>
        <w:pStyle w:val="ListParagraph"/>
        <w:keepNext/>
        <w:numPr>
          <w:ilvl w:val="0"/>
          <w:numId w:val="4"/>
        </w:numPr>
      </w:pPr>
      <w:r>
        <w:t xml:space="preserve">Neither support nor oppose  (2) </w:t>
      </w:r>
    </w:p>
    <w:p w14:paraId="01568088" w14:textId="77777777" w:rsidR="00786B0A" w:rsidRDefault="00FC6287">
      <w:pPr>
        <w:pStyle w:val="ListParagraph"/>
        <w:keepNext/>
        <w:numPr>
          <w:ilvl w:val="0"/>
          <w:numId w:val="4"/>
        </w:numPr>
      </w:pPr>
      <w:r>
        <w:t xml:space="preserve">Somewhat support  (3) </w:t>
      </w:r>
    </w:p>
    <w:p w14:paraId="6E8D8140" w14:textId="77777777" w:rsidR="00786B0A" w:rsidRDefault="00FC6287">
      <w:pPr>
        <w:pStyle w:val="ListParagraph"/>
        <w:keepNext/>
        <w:numPr>
          <w:ilvl w:val="0"/>
          <w:numId w:val="4"/>
        </w:numPr>
      </w:pPr>
      <w:r>
        <w:t xml:space="preserve">Strongly support  (4) </w:t>
      </w:r>
    </w:p>
    <w:p w14:paraId="45A455A8" w14:textId="77777777" w:rsidR="00786B0A" w:rsidRDefault="00786B0A"/>
    <w:p w14:paraId="4C76F881" w14:textId="77777777" w:rsidR="00786B0A" w:rsidRDefault="00FC6287">
      <w:pPr>
        <w:keepNext/>
      </w:pPr>
      <w:r>
        <w:t>Q134 Чи Ви підтримуєте те, що програма податку на викид вуглецю з грошовими виплатами матиме більші виплати людям з низькими доходами порівняно з виплатами людям з високими доходами?</w:t>
      </w:r>
    </w:p>
    <w:p w14:paraId="0B284AFA" w14:textId="77777777" w:rsidR="00786B0A" w:rsidRDefault="00FC6287">
      <w:pPr>
        <w:pStyle w:val="ListParagraph"/>
        <w:keepNext/>
        <w:numPr>
          <w:ilvl w:val="0"/>
          <w:numId w:val="4"/>
        </w:numPr>
      </w:pPr>
      <w:r>
        <w:t xml:space="preserve">Рішуче проти  (0) </w:t>
      </w:r>
    </w:p>
    <w:p w14:paraId="23D111B1" w14:textId="77777777" w:rsidR="00786B0A" w:rsidRDefault="00FC6287">
      <w:pPr>
        <w:pStyle w:val="ListParagraph"/>
        <w:keepNext/>
        <w:numPr>
          <w:ilvl w:val="0"/>
          <w:numId w:val="4"/>
        </w:numPr>
      </w:pPr>
      <w:r>
        <w:t xml:space="preserve">Дещо проти  (1) </w:t>
      </w:r>
    </w:p>
    <w:p w14:paraId="26A087F9" w14:textId="77777777" w:rsidR="00786B0A" w:rsidRDefault="00FC6287">
      <w:pPr>
        <w:pStyle w:val="ListParagraph"/>
        <w:keepNext/>
        <w:numPr>
          <w:ilvl w:val="0"/>
          <w:numId w:val="4"/>
        </w:numPr>
      </w:pPr>
      <w:r>
        <w:t xml:space="preserve">Не знаю  (2) </w:t>
      </w:r>
    </w:p>
    <w:p w14:paraId="778D18AC" w14:textId="77777777" w:rsidR="00786B0A" w:rsidRDefault="00FC6287">
      <w:pPr>
        <w:pStyle w:val="ListParagraph"/>
        <w:keepNext/>
        <w:numPr>
          <w:ilvl w:val="0"/>
          <w:numId w:val="4"/>
        </w:numPr>
      </w:pPr>
      <w:r>
        <w:t xml:space="preserve">Дещо підтримую  (3) </w:t>
      </w:r>
    </w:p>
    <w:p w14:paraId="7AF867AE" w14:textId="77777777" w:rsidR="00786B0A" w:rsidRDefault="00FC6287">
      <w:pPr>
        <w:pStyle w:val="ListParagraph"/>
        <w:keepNext/>
        <w:numPr>
          <w:ilvl w:val="0"/>
          <w:numId w:val="4"/>
        </w:numPr>
      </w:pPr>
      <w:r>
        <w:t xml:space="preserve">Рішуче підтримую  (4) </w:t>
      </w:r>
    </w:p>
    <w:p w14:paraId="26AE7F50" w14:textId="77777777" w:rsidR="00786B0A" w:rsidRDefault="00786B0A"/>
    <w:p w14:paraId="0F56F8B5" w14:textId="77777777" w:rsidR="00786B0A" w:rsidRDefault="00FC6287">
      <w:pPr>
        <w:pStyle w:val="BlockEndLabel"/>
      </w:pPr>
      <w:r>
        <w:t>End of Block: Preference 3: carbon tax with cash transfers (full)</w:t>
      </w:r>
    </w:p>
    <w:p w14:paraId="168FE6A9" w14:textId="77777777" w:rsidR="00786B0A" w:rsidRDefault="00786B0A">
      <w:pPr>
        <w:pStyle w:val="BlockSeparator"/>
      </w:pPr>
    </w:p>
    <w:p w14:paraId="2990AFFF" w14:textId="77777777" w:rsidR="00786B0A" w:rsidRDefault="00FC6287">
      <w:pPr>
        <w:pStyle w:val="BlockStartLabel"/>
      </w:pPr>
      <w:r>
        <w:t>Start of Block: Preferences on climate policies</w:t>
      </w:r>
    </w:p>
    <w:p w14:paraId="2EBC91DE" w14:textId="77777777" w:rsidR="00786B0A" w:rsidRDefault="00786B0A"/>
    <w:p w14:paraId="1334CF63" w14:textId="77777777" w:rsidR="00786B0A" w:rsidRDefault="00FC6287">
      <w:pPr>
        <w:keepNext/>
      </w:pPr>
      <w:r>
        <w:t>Q18.1 Timing</w:t>
      </w:r>
    </w:p>
    <w:p w14:paraId="6C04C55B" w14:textId="77777777" w:rsidR="00786B0A" w:rsidRDefault="00FC6287">
      <w:pPr>
        <w:pStyle w:val="ListParagraph"/>
        <w:keepNext/>
        <w:ind w:left="0"/>
      </w:pPr>
      <w:r>
        <w:t xml:space="preserve">First </w:t>
      </w:r>
      <w:proofErr w:type="gramStart"/>
      <w:r>
        <w:t>Click  (</w:t>
      </w:r>
      <w:proofErr w:type="gramEnd"/>
      <w:r>
        <w:t>1)</w:t>
      </w:r>
    </w:p>
    <w:p w14:paraId="0E141D56" w14:textId="77777777" w:rsidR="00786B0A" w:rsidRDefault="00FC6287">
      <w:pPr>
        <w:pStyle w:val="ListParagraph"/>
        <w:keepNext/>
        <w:ind w:left="0"/>
      </w:pPr>
      <w:r>
        <w:t xml:space="preserve">Last </w:t>
      </w:r>
      <w:proofErr w:type="gramStart"/>
      <w:r>
        <w:t>Click  (</w:t>
      </w:r>
      <w:proofErr w:type="gramEnd"/>
      <w:r>
        <w:t>2)</w:t>
      </w:r>
    </w:p>
    <w:p w14:paraId="34B627A9" w14:textId="77777777" w:rsidR="00786B0A" w:rsidRDefault="00FC6287">
      <w:pPr>
        <w:pStyle w:val="ListParagraph"/>
        <w:keepNext/>
        <w:ind w:left="0"/>
      </w:pPr>
      <w:r>
        <w:t xml:space="preserve">Page </w:t>
      </w:r>
      <w:proofErr w:type="gramStart"/>
      <w:r>
        <w:t>Submit  (</w:t>
      </w:r>
      <w:proofErr w:type="gramEnd"/>
      <w:r>
        <w:t>3)</w:t>
      </w:r>
    </w:p>
    <w:p w14:paraId="4B1C59CF" w14:textId="77777777" w:rsidR="00786B0A" w:rsidRDefault="00FC6287">
      <w:pPr>
        <w:pStyle w:val="ListParagraph"/>
        <w:keepNext/>
        <w:ind w:left="0"/>
      </w:pPr>
      <w:r>
        <w:t xml:space="preserve">Click </w:t>
      </w:r>
      <w:proofErr w:type="gramStart"/>
      <w:r>
        <w:t>Count  (</w:t>
      </w:r>
      <w:proofErr w:type="gramEnd"/>
      <w:r>
        <w:t>4)</w:t>
      </w:r>
    </w:p>
    <w:p w14:paraId="19AE24C1" w14:textId="77777777" w:rsidR="00786B0A" w:rsidRDefault="00786B0A"/>
    <w:p w14:paraId="48C4CFB0" w14:textId="77777777" w:rsidR="00786B0A" w:rsidRDefault="00FC6287">
      <w:pPr>
        <w:keepNext/>
      </w:pPr>
      <w:r>
        <w:lastRenderedPageBreak/>
        <w:t>Q18.1 Timing</w:t>
      </w:r>
    </w:p>
    <w:p w14:paraId="41606908" w14:textId="77777777" w:rsidR="00786B0A" w:rsidRDefault="00FC6287">
      <w:pPr>
        <w:pStyle w:val="ListParagraph"/>
        <w:keepNext/>
        <w:ind w:left="0"/>
      </w:pPr>
      <w:r>
        <w:t xml:space="preserve">First </w:t>
      </w:r>
      <w:proofErr w:type="gramStart"/>
      <w:r>
        <w:t>Click  (</w:t>
      </w:r>
      <w:proofErr w:type="gramEnd"/>
      <w:r>
        <w:t>1)</w:t>
      </w:r>
    </w:p>
    <w:p w14:paraId="2AAA266F" w14:textId="77777777" w:rsidR="00786B0A" w:rsidRDefault="00FC6287">
      <w:pPr>
        <w:pStyle w:val="ListParagraph"/>
        <w:keepNext/>
        <w:ind w:left="0"/>
      </w:pPr>
      <w:r>
        <w:t xml:space="preserve">Last </w:t>
      </w:r>
      <w:proofErr w:type="gramStart"/>
      <w:r>
        <w:t>Click  (</w:t>
      </w:r>
      <w:proofErr w:type="gramEnd"/>
      <w:r>
        <w:t>2)</w:t>
      </w:r>
    </w:p>
    <w:p w14:paraId="5C913196" w14:textId="77777777" w:rsidR="00786B0A" w:rsidRDefault="00FC6287">
      <w:pPr>
        <w:pStyle w:val="ListParagraph"/>
        <w:keepNext/>
        <w:ind w:left="0"/>
      </w:pPr>
      <w:r>
        <w:t xml:space="preserve">Page </w:t>
      </w:r>
      <w:proofErr w:type="gramStart"/>
      <w:r>
        <w:t>Submit  (</w:t>
      </w:r>
      <w:proofErr w:type="gramEnd"/>
      <w:r>
        <w:t>3)</w:t>
      </w:r>
    </w:p>
    <w:p w14:paraId="49282959" w14:textId="77777777" w:rsidR="00786B0A" w:rsidRDefault="00FC6287">
      <w:pPr>
        <w:pStyle w:val="ListParagraph"/>
        <w:keepNext/>
        <w:ind w:left="0"/>
      </w:pPr>
      <w:r>
        <w:t xml:space="preserve">Click </w:t>
      </w:r>
      <w:proofErr w:type="gramStart"/>
      <w:r>
        <w:t>Count  (</w:t>
      </w:r>
      <w:proofErr w:type="gramEnd"/>
      <w:r>
        <w:t>4)</w:t>
      </w:r>
    </w:p>
    <w:p w14:paraId="24C71DB7" w14:textId="77777777" w:rsidR="00786B0A" w:rsidRDefault="00786B0A"/>
    <w:p w14:paraId="05CBBBEB" w14:textId="77777777" w:rsidR="00786B0A" w:rsidRDefault="00786B0A">
      <w:pPr>
        <w:pStyle w:val="QuestionSeparator"/>
      </w:pPr>
    </w:p>
    <w:p w14:paraId="73F4CFF4" w14:textId="77777777" w:rsidR="00786B0A" w:rsidRDefault="00786B0A"/>
    <w:p w14:paraId="11DABC94" w14:textId="77777777" w:rsidR="00786B0A" w:rsidRDefault="00FC6287">
      <w:pPr>
        <w:keepNext/>
      </w:pPr>
      <w:r>
        <w:t xml:space="preserve">Q18.2 </w:t>
      </w:r>
      <w:proofErr w:type="gramStart"/>
      <w:r>
        <w:t>To</w:t>
      </w:r>
      <w:proofErr w:type="gramEnd"/>
      <w:r>
        <w:t xml:space="preserve"> show that you are attentive, please select "a little" in the following list:</w:t>
      </w:r>
    </w:p>
    <w:p w14:paraId="0F8133D7" w14:textId="77777777" w:rsidR="00786B0A" w:rsidRDefault="00FC6287">
      <w:pPr>
        <w:pStyle w:val="ListParagraph"/>
        <w:keepNext/>
        <w:numPr>
          <w:ilvl w:val="0"/>
          <w:numId w:val="4"/>
        </w:numPr>
      </w:pPr>
      <w:r>
        <w:t xml:space="preserve">Not at all  (1) </w:t>
      </w:r>
    </w:p>
    <w:p w14:paraId="6AAE69D0" w14:textId="77777777" w:rsidR="00786B0A" w:rsidRDefault="00FC6287">
      <w:pPr>
        <w:pStyle w:val="ListParagraph"/>
        <w:keepNext/>
        <w:numPr>
          <w:ilvl w:val="0"/>
          <w:numId w:val="4"/>
        </w:numPr>
      </w:pPr>
      <w:r>
        <w:t xml:space="preserve">A little  (2) </w:t>
      </w:r>
    </w:p>
    <w:p w14:paraId="401E3EEF" w14:textId="77777777" w:rsidR="00786B0A" w:rsidRDefault="00FC6287">
      <w:pPr>
        <w:pStyle w:val="ListParagraph"/>
        <w:keepNext/>
        <w:numPr>
          <w:ilvl w:val="0"/>
          <w:numId w:val="4"/>
        </w:numPr>
      </w:pPr>
      <w:r>
        <w:t xml:space="preserve">Moderately  (3) </w:t>
      </w:r>
    </w:p>
    <w:p w14:paraId="63611FA7" w14:textId="77777777" w:rsidR="00786B0A" w:rsidRDefault="00FC6287">
      <w:pPr>
        <w:pStyle w:val="ListParagraph"/>
        <w:keepNext/>
        <w:numPr>
          <w:ilvl w:val="0"/>
          <w:numId w:val="4"/>
        </w:numPr>
      </w:pPr>
      <w:r>
        <w:t xml:space="preserve">A lot  (4) </w:t>
      </w:r>
    </w:p>
    <w:p w14:paraId="200838CA" w14:textId="77777777" w:rsidR="00786B0A" w:rsidRDefault="00FC6287">
      <w:pPr>
        <w:pStyle w:val="ListParagraph"/>
        <w:keepNext/>
        <w:numPr>
          <w:ilvl w:val="0"/>
          <w:numId w:val="4"/>
        </w:numPr>
      </w:pPr>
      <w:r>
        <w:t xml:space="preserve">A great deal  (5) </w:t>
      </w:r>
    </w:p>
    <w:p w14:paraId="76775F2B" w14:textId="77777777" w:rsidR="00786B0A" w:rsidRDefault="00786B0A"/>
    <w:p w14:paraId="5C8AE0E4" w14:textId="77777777" w:rsidR="00786B0A" w:rsidRDefault="00FC6287">
      <w:pPr>
        <w:keepNext/>
      </w:pPr>
      <w:r>
        <w:t>Q18.2 Щоб показати, що ви уважні, будь ласка, виберіть "трохи" у наступному списку:</w:t>
      </w:r>
    </w:p>
    <w:p w14:paraId="56E276CC" w14:textId="77777777" w:rsidR="00786B0A" w:rsidRDefault="00FC6287">
      <w:pPr>
        <w:pStyle w:val="ListParagraph"/>
        <w:keepNext/>
        <w:numPr>
          <w:ilvl w:val="0"/>
          <w:numId w:val="4"/>
        </w:numPr>
      </w:pPr>
      <w:r>
        <w:t xml:space="preserve">Зовсім ні  (1) </w:t>
      </w:r>
    </w:p>
    <w:p w14:paraId="48F4667F" w14:textId="77777777" w:rsidR="00786B0A" w:rsidRDefault="00FC6287">
      <w:pPr>
        <w:pStyle w:val="ListParagraph"/>
        <w:keepNext/>
        <w:numPr>
          <w:ilvl w:val="0"/>
          <w:numId w:val="4"/>
        </w:numPr>
      </w:pPr>
      <w:r>
        <w:t xml:space="preserve">Трохи  (2) </w:t>
      </w:r>
    </w:p>
    <w:p w14:paraId="630CEFAD" w14:textId="77777777" w:rsidR="00786B0A" w:rsidRDefault="00FC6287">
      <w:pPr>
        <w:pStyle w:val="ListParagraph"/>
        <w:keepNext/>
        <w:numPr>
          <w:ilvl w:val="0"/>
          <w:numId w:val="4"/>
        </w:numPr>
      </w:pPr>
      <w:r>
        <w:t xml:space="preserve">Помірно  (3) </w:t>
      </w:r>
    </w:p>
    <w:p w14:paraId="02539C03" w14:textId="77777777" w:rsidR="00786B0A" w:rsidRDefault="00FC6287">
      <w:pPr>
        <w:pStyle w:val="ListParagraph"/>
        <w:keepNext/>
        <w:numPr>
          <w:ilvl w:val="0"/>
          <w:numId w:val="4"/>
        </w:numPr>
      </w:pPr>
      <w:r>
        <w:t xml:space="preserve">Сильно  (4) </w:t>
      </w:r>
    </w:p>
    <w:p w14:paraId="5C94E299" w14:textId="77777777" w:rsidR="00786B0A" w:rsidRDefault="00FC6287">
      <w:pPr>
        <w:pStyle w:val="ListParagraph"/>
        <w:keepNext/>
        <w:numPr>
          <w:ilvl w:val="0"/>
          <w:numId w:val="4"/>
        </w:numPr>
      </w:pPr>
      <w:r>
        <w:t xml:space="preserve">Абсолютно  (5) </w:t>
      </w:r>
    </w:p>
    <w:p w14:paraId="56C5FAAC" w14:textId="77777777" w:rsidR="00786B0A" w:rsidRDefault="00786B0A"/>
    <w:p w14:paraId="042E8955"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1211937A" w14:textId="77777777">
        <w:tc>
          <w:tcPr>
            <w:tcW w:w="50" w:type="dxa"/>
          </w:tcPr>
          <w:p w14:paraId="08572420" w14:textId="77777777" w:rsidR="00786B0A" w:rsidRDefault="00FC6287">
            <w:pPr>
              <w:keepNext/>
            </w:pPr>
            <w:r>
              <w:rPr>
                <w:noProof/>
                <w:lang w:val="en-GB" w:eastAsia="en-GB"/>
              </w:rPr>
              <w:drawing>
                <wp:inline distT="0" distB="0" distL="0" distR="0" wp14:anchorId="04E4CD15" wp14:editId="589C552D">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47537D78" w14:textId="77777777" w:rsidR="00786B0A" w:rsidRDefault="00786B0A"/>
    <w:p w14:paraId="69014FBD" w14:textId="77777777" w:rsidR="00786B0A" w:rsidRDefault="00FC6287">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86"/>
        <w:gridCol w:w="1548"/>
        <w:gridCol w:w="1568"/>
        <w:gridCol w:w="1542"/>
        <w:gridCol w:w="1568"/>
        <w:gridCol w:w="1548"/>
      </w:tblGrid>
      <w:tr w:rsidR="00786B0A" w14:paraId="048650FF"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25CFC1E" w14:textId="77777777" w:rsidR="00786B0A" w:rsidRDefault="00786B0A">
            <w:pPr>
              <w:keepNext/>
            </w:pPr>
          </w:p>
        </w:tc>
        <w:tc>
          <w:tcPr>
            <w:tcW w:w="1596" w:type="dxa"/>
          </w:tcPr>
          <w:p w14:paraId="744111C4"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F538A9B"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42F946A2"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70178519"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5159FE87"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support (5)</w:t>
            </w:r>
          </w:p>
        </w:tc>
      </w:tr>
      <w:tr w:rsidR="00786B0A" w14:paraId="1DF1F5D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FDDF2D9" w14:textId="77777777" w:rsidR="00786B0A" w:rsidRDefault="00FC6287">
            <w:pPr>
              <w:keepNext/>
            </w:pPr>
            <w:r>
              <w:t xml:space="preserve">A tax on flying (that increases ticket prices by 20%) (1) </w:t>
            </w:r>
          </w:p>
        </w:tc>
        <w:tc>
          <w:tcPr>
            <w:tcW w:w="1596" w:type="dxa"/>
          </w:tcPr>
          <w:p w14:paraId="70BA28C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A374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E6627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D909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074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B74C01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670F306" w14:textId="77777777" w:rsidR="00786B0A" w:rsidRDefault="00FC6287">
            <w:pPr>
              <w:keepNext/>
            </w:pPr>
            <w:r>
              <w:t xml:space="preserve">A national tax on fossil fuels (increasing gasoline prices by 35cts per gallon) (2) </w:t>
            </w:r>
          </w:p>
        </w:tc>
        <w:tc>
          <w:tcPr>
            <w:tcW w:w="1596" w:type="dxa"/>
          </w:tcPr>
          <w:p w14:paraId="162816A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AE17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A833F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DC1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4E0E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C2EA7C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8F9A803" w14:textId="77777777" w:rsidR="00786B0A" w:rsidRDefault="00FC6287">
            <w:pPr>
              <w:keepNext/>
            </w:pPr>
            <w:r>
              <w:t xml:space="preserve">A ban of polluting vehicles in dense areas, like city centers (6) </w:t>
            </w:r>
          </w:p>
        </w:tc>
        <w:tc>
          <w:tcPr>
            <w:tcW w:w="1596" w:type="dxa"/>
          </w:tcPr>
          <w:p w14:paraId="1CAF78E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BDC22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D5D2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7A9F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4885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A75EBB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4E8409C" w14:textId="77777777" w:rsidR="00786B0A" w:rsidRDefault="00FC6287">
            <w:pPr>
              <w:keepNext/>
            </w:pPr>
            <w:r>
              <w:t xml:space="preserve">Subsidies for low-carbon technologies (renewable energy, capture and storage of carbon...) (7) </w:t>
            </w:r>
          </w:p>
        </w:tc>
        <w:tc>
          <w:tcPr>
            <w:tcW w:w="1596" w:type="dxa"/>
          </w:tcPr>
          <w:p w14:paraId="1D03720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AF3E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AB71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E913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56F80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32B67C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8E10779" w14:textId="77777777" w:rsidR="00786B0A" w:rsidRDefault="00711CB5">
            <w:pPr>
              <w:keepNext/>
            </w:pPr>
            <w:ins w:id="203" w:author="KRUSE Tobias, ENV/EEI" w:date="2021-08-25T14:37:00Z">
              <w:r w:rsidRPr="008C5C72">
                <w:rPr>
                  <w:rFonts w:ascii="Times Roman" w:hAnsi="Times Roman"/>
                  <w:lang w:val="da-DK"/>
                </w:rPr>
                <w:t>Assistance from high-income countries to finance clean energy in</w:t>
              </w:r>
              <w:r>
                <w:rPr>
                  <w:rFonts w:ascii="Times Roman" w:hAnsi="Times Roman"/>
                  <w:lang w:val="da-DK"/>
                </w:rPr>
                <w:t xml:space="preserve"> Ukraine</w:t>
              </w:r>
            </w:ins>
            <w:del w:id="204" w:author="KRUSE Tobias, ENV/EEI" w:date="2021-08-25T14:37:00Z">
              <w:r w:rsidR="00FC6287" w:rsidDel="00711CB5">
                <w:delText xml:space="preserve">A contribution to a global climate fund to finance clean energy in low-income countries </w:delText>
              </w:r>
            </w:del>
            <w:r w:rsidR="00FC6287">
              <w:t xml:space="preserve">(8) </w:t>
            </w:r>
          </w:p>
        </w:tc>
        <w:tc>
          <w:tcPr>
            <w:tcW w:w="1596" w:type="dxa"/>
          </w:tcPr>
          <w:p w14:paraId="6BE8A30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3C10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D0EFE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9039E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A033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39C3C5" w14:textId="77777777" w:rsidR="00786B0A" w:rsidRDefault="00786B0A"/>
    <w:p w14:paraId="5A181B0E" w14:textId="77777777" w:rsidR="00786B0A" w:rsidRDefault="00786B0A"/>
    <w:p w14:paraId="69D2D4A8" w14:textId="77777777" w:rsidR="00786B0A" w:rsidRDefault="00FC6287">
      <w:pPr>
        <w:keepNext/>
      </w:pPr>
      <w:r>
        <w:lastRenderedPageBreak/>
        <w:t>Q18.3 Чи ви підтримуєте наступні заходи, пов'язані з кліматом?</w:t>
      </w:r>
    </w:p>
    <w:tbl>
      <w:tblPr>
        <w:tblStyle w:val="QQuestionTable"/>
        <w:tblW w:w="9576" w:type="auto"/>
        <w:tblLook w:val="07E0" w:firstRow="1" w:lastRow="1" w:firstColumn="1" w:lastColumn="1" w:noHBand="1" w:noVBand="1"/>
      </w:tblPr>
      <w:tblGrid>
        <w:gridCol w:w="2065"/>
        <w:gridCol w:w="1442"/>
        <w:gridCol w:w="1411"/>
        <w:gridCol w:w="1392"/>
        <w:gridCol w:w="1525"/>
        <w:gridCol w:w="1525"/>
      </w:tblGrid>
      <w:tr w:rsidR="00786B0A" w14:paraId="64C3870A"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352971" w14:textId="77777777" w:rsidR="00786B0A" w:rsidRDefault="00786B0A">
            <w:pPr>
              <w:keepNext/>
            </w:pPr>
          </w:p>
        </w:tc>
        <w:tc>
          <w:tcPr>
            <w:tcW w:w="1596" w:type="dxa"/>
          </w:tcPr>
          <w:p w14:paraId="0A83A9EC" w14:textId="77777777" w:rsidR="00786B0A" w:rsidRDefault="00FC6287">
            <w:pPr>
              <w:cnfStyle w:val="100000000000" w:firstRow="1" w:lastRow="0" w:firstColumn="0" w:lastColumn="0" w:oddVBand="0" w:evenVBand="0" w:oddHBand="0" w:evenHBand="0" w:firstRowFirstColumn="0" w:firstRowLastColumn="0" w:lastRowFirstColumn="0" w:lastRowLastColumn="0"/>
            </w:pPr>
            <w:r>
              <w:t>Рішуче проти (1)</w:t>
            </w:r>
          </w:p>
        </w:tc>
        <w:tc>
          <w:tcPr>
            <w:tcW w:w="1596" w:type="dxa"/>
          </w:tcPr>
          <w:p w14:paraId="781A7C5A"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проти (2)</w:t>
            </w:r>
          </w:p>
        </w:tc>
        <w:tc>
          <w:tcPr>
            <w:tcW w:w="1596" w:type="dxa"/>
          </w:tcPr>
          <w:p w14:paraId="2B217CB0"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знаю (3)</w:t>
            </w:r>
          </w:p>
        </w:tc>
        <w:tc>
          <w:tcPr>
            <w:tcW w:w="1596" w:type="dxa"/>
          </w:tcPr>
          <w:p w14:paraId="3EB9264F"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підтримую (4)</w:t>
            </w:r>
          </w:p>
        </w:tc>
        <w:tc>
          <w:tcPr>
            <w:tcW w:w="1596" w:type="dxa"/>
          </w:tcPr>
          <w:p w14:paraId="5FFF6B48" w14:textId="77777777" w:rsidR="00786B0A" w:rsidRDefault="00FC6287">
            <w:pPr>
              <w:cnfStyle w:val="100000000000" w:firstRow="1" w:lastRow="0" w:firstColumn="0" w:lastColumn="0" w:oddVBand="0" w:evenVBand="0" w:oddHBand="0" w:evenHBand="0" w:firstRowFirstColumn="0" w:firstRowLastColumn="0" w:lastRowFirstColumn="0" w:lastRowLastColumn="0"/>
            </w:pPr>
            <w:r>
              <w:t>Рішуче підтримую (5)</w:t>
            </w:r>
          </w:p>
        </w:tc>
      </w:tr>
      <w:tr w:rsidR="00786B0A" w14:paraId="1F35172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C207B53" w14:textId="77777777" w:rsidR="00786B0A" w:rsidRDefault="00FC6287">
            <w:pPr>
              <w:keepNext/>
            </w:pPr>
            <w:r>
              <w:t xml:space="preserve">Податок на польоти (підвищує ціну авіаквитків на 20%) (1) </w:t>
            </w:r>
          </w:p>
        </w:tc>
        <w:tc>
          <w:tcPr>
            <w:tcW w:w="1596" w:type="dxa"/>
          </w:tcPr>
          <w:p w14:paraId="4528002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9BED8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447C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39C0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358B7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9EDEEA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2C6C7E1" w14:textId="77777777" w:rsidR="00786B0A" w:rsidRDefault="00FC6287">
            <w:pPr>
              <w:keepNext/>
            </w:pPr>
            <w:r>
              <w:t xml:space="preserve">Національний податок на викопне паливо (підвищення цін на бензин на 3₴ за літр) (2) </w:t>
            </w:r>
          </w:p>
        </w:tc>
        <w:tc>
          <w:tcPr>
            <w:tcW w:w="1596" w:type="dxa"/>
          </w:tcPr>
          <w:p w14:paraId="2EEED4D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68D8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0665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2E5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DF488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657B63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7E982CA" w14:textId="77777777" w:rsidR="00786B0A" w:rsidRDefault="00FC6287">
            <w:pPr>
              <w:keepNext/>
            </w:pPr>
            <w:r>
              <w:t xml:space="preserve">Заборона використання транспортних засобів що забруднюють повітря у густнонаселених місцях, таких як центр міста (6) </w:t>
            </w:r>
          </w:p>
        </w:tc>
        <w:tc>
          <w:tcPr>
            <w:tcW w:w="1596" w:type="dxa"/>
          </w:tcPr>
          <w:p w14:paraId="344B5E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73E85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4A3F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36FE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58F91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4793A0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DF6999F" w14:textId="3B966406" w:rsidR="00786B0A" w:rsidRDefault="00FC6287">
            <w:pPr>
              <w:keepNext/>
            </w:pPr>
            <w:r>
              <w:t xml:space="preserve">Субсидії для низьковуглецевих технологій (відновлювана енергія, </w:t>
            </w:r>
            <w:commentRangeStart w:id="205"/>
            <w:ins w:id="206" w:author="KRUSE Tobias, ECO/PED" w:date="2021-10-08T13:36:00Z">
              <w:r w:rsidR="00742FDF">
                <w:rPr>
                  <w:color w:val="FF00FF"/>
                </w:rPr>
                <w:t>енергоефективні технології для будівництва</w:t>
              </w:r>
              <w:r w:rsidR="00742FDF">
                <w:rPr>
                  <w:color w:val="FF00FF"/>
                </w:rPr>
                <w:t>,</w:t>
              </w:r>
              <w:r w:rsidR="00742FDF">
                <w:rPr>
                  <w:color w:val="274E13"/>
                </w:rPr>
                <w:t xml:space="preserve"> </w:t>
              </w:r>
              <w:commentRangeEnd w:id="205"/>
              <w:r w:rsidR="00742FDF">
                <w:rPr>
                  <w:rStyle w:val="CommentReference"/>
                </w:rPr>
                <w:commentReference w:id="205"/>
              </w:r>
            </w:ins>
            <w:r>
              <w:t xml:space="preserve">збір та зберігання вуглецю...) (7) </w:t>
            </w:r>
          </w:p>
        </w:tc>
        <w:tc>
          <w:tcPr>
            <w:tcW w:w="1596" w:type="dxa"/>
          </w:tcPr>
          <w:p w14:paraId="28705EB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DCF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5668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B289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07FF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8DB413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9B3496E" w14:textId="77777777" w:rsidR="00786B0A" w:rsidRDefault="00FC6287">
            <w:pPr>
              <w:keepNext/>
            </w:pPr>
            <w:r>
              <w:t xml:space="preserve">Допомога країн з високим рівнем доходів у фінансуванні чистої енергії в Україні (8) </w:t>
            </w:r>
          </w:p>
        </w:tc>
        <w:tc>
          <w:tcPr>
            <w:tcW w:w="1596" w:type="dxa"/>
          </w:tcPr>
          <w:p w14:paraId="3E14A74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61151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41C0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51E1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09D3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E626BDE" w14:textId="77777777" w:rsidR="00786B0A" w:rsidRDefault="00786B0A"/>
    <w:p w14:paraId="50D11204" w14:textId="77777777" w:rsidR="00786B0A" w:rsidRDefault="00786B0A"/>
    <w:p w14:paraId="7FAD12B8"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7047187D" w14:textId="77777777">
        <w:tc>
          <w:tcPr>
            <w:tcW w:w="50" w:type="dxa"/>
          </w:tcPr>
          <w:p w14:paraId="2DB412EF" w14:textId="77777777" w:rsidR="00786B0A" w:rsidRDefault="00FC6287">
            <w:pPr>
              <w:keepNext/>
            </w:pPr>
            <w:r>
              <w:rPr>
                <w:noProof/>
                <w:lang w:val="en-GB" w:eastAsia="en-GB"/>
              </w:rPr>
              <w:drawing>
                <wp:inline distT="0" distB="0" distL="0" distR="0" wp14:anchorId="007C822F" wp14:editId="439AE897">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7283600E" w14:textId="77777777" w:rsidR="00786B0A" w:rsidRDefault="00786B0A"/>
    <w:p w14:paraId="3508E19D" w14:textId="77777777" w:rsidR="00786B0A" w:rsidRDefault="00FC6287">
      <w:pPr>
        <w:keepNext/>
      </w:pPr>
      <w:r>
        <w:lastRenderedPageBreak/>
        <w:t>Q18.4 Governments can use the revenues from carbon taxes in different ways. Would you support or oppose introducing a carbon tax that would raise gasoline prices by 35 cents per gallon, if the government used this revenue to finance...</w:t>
      </w:r>
    </w:p>
    <w:tbl>
      <w:tblPr>
        <w:tblStyle w:val="QQuestionTable"/>
        <w:tblW w:w="9576" w:type="auto"/>
        <w:tblLook w:val="07E0" w:firstRow="1" w:lastRow="1" w:firstColumn="1" w:lastColumn="1" w:noHBand="1" w:noVBand="1"/>
      </w:tblPr>
      <w:tblGrid>
        <w:gridCol w:w="1613"/>
        <w:gridCol w:w="1542"/>
        <w:gridCol w:w="1564"/>
        <w:gridCol w:w="1535"/>
        <w:gridCol w:w="1564"/>
        <w:gridCol w:w="1542"/>
      </w:tblGrid>
      <w:tr w:rsidR="00786B0A" w14:paraId="4EA21335"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0C4067F" w14:textId="77777777" w:rsidR="00786B0A" w:rsidRDefault="00786B0A">
            <w:pPr>
              <w:keepNext/>
            </w:pPr>
          </w:p>
        </w:tc>
        <w:tc>
          <w:tcPr>
            <w:tcW w:w="1596" w:type="dxa"/>
          </w:tcPr>
          <w:p w14:paraId="6B3A1465"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E2D53DD"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1BF711CA"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70723750"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68C0FC75"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support (5)</w:t>
            </w:r>
          </w:p>
        </w:tc>
      </w:tr>
      <w:tr w:rsidR="00786B0A" w14:paraId="4BEBF88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AC7B803" w14:textId="77777777" w:rsidR="00786B0A" w:rsidRDefault="00FC6287">
            <w:pPr>
              <w:keepNext/>
            </w:pPr>
            <w:r>
              <w:t xml:space="preserve">Cash transfers to households with no alternative to using fossil fuels (1) </w:t>
            </w:r>
          </w:p>
        </w:tc>
        <w:tc>
          <w:tcPr>
            <w:tcW w:w="1596" w:type="dxa"/>
          </w:tcPr>
          <w:p w14:paraId="1AEB2A2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DC7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B361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6D27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41A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209784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6AA623B" w14:textId="77777777" w:rsidR="00786B0A" w:rsidRDefault="00FC6287">
            <w:pPr>
              <w:keepNext/>
            </w:pPr>
            <w:r>
              <w:t xml:space="preserve">Cash transfers to the poorest households (2) </w:t>
            </w:r>
          </w:p>
        </w:tc>
        <w:tc>
          <w:tcPr>
            <w:tcW w:w="1596" w:type="dxa"/>
          </w:tcPr>
          <w:p w14:paraId="41874FB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9267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15BC6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8DFE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38F9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83ABDB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0588B32" w14:textId="77777777" w:rsidR="00786B0A" w:rsidRDefault="00FC6287">
            <w:pPr>
              <w:keepNext/>
            </w:pPr>
            <w:r>
              <w:t xml:space="preserve">Equal cash transfers to all households (3) </w:t>
            </w:r>
          </w:p>
        </w:tc>
        <w:tc>
          <w:tcPr>
            <w:tcW w:w="1596" w:type="dxa"/>
          </w:tcPr>
          <w:p w14:paraId="1FE0CE9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63388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C3E3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6B1C5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B32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6E495F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08C0252" w14:textId="77777777" w:rsidR="00786B0A" w:rsidRDefault="00FC6287">
            <w:pPr>
              <w:keepNext/>
            </w:pPr>
            <w:r>
              <w:t xml:space="preserve">A reduction in personal income taxes (10) </w:t>
            </w:r>
          </w:p>
        </w:tc>
        <w:tc>
          <w:tcPr>
            <w:tcW w:w="1596" w:type="dxa"/>
          </w:tcPr>
          <w:p w14:paraId="4641E78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5BAA2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BE6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F1C6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1632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5F25F7D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A593E28" w14:textId="77777777" w:rsidR="00786B0A" w:rsidRDefault="00FC6287">
            <w:pPr>
              <w:keepNext/>
            </w:pPr>
            <w:r>
              <w:t xml:space="preserve">A reduction in corporate income taxes (9) </w:t>
            </w:r>
          </w:p>
        </w:tc>
        <w:tc>
          <w:tcPr>
            <w:tcW w:w="1596" w:type="dxa"/>
          </w:tcPr>
          <w:p w14:paraId="3CB244D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7004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2BBC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09765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CB26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AABA2D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EA27ADB" w14:textId="77777777" w:rsidR="00786B0A" w:rsidRDefault="00FC6287">
            <w:pPr>
              <w:keepNext/>
            </w:pPr>
            <w:r>
              <w:t xml:space="preserve">Tax rebates for the most affected firms (4) </w:t>
            </w:r>
          </w:p>
        </w:tc>
        <w:tc>
          <w:tcPr>
            <w:tcW w:w="1596" w:type="dxa"/>
          </w:tcPr>
          <w:p w14:paraId="4A4FF0E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D8F95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1BC3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FE8CE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F7A1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8A176B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592EDD2" w14:textId="77777777" w:rsidR="00786B0A" w:rsidRDefault="00FC6287">
            <w:pPr>
              <w:keepNext/>
            </w:pPr>
            <w:r>
              <w:t xml:space="preserve">Funding environmental infrastructure projects (public transport, cycling ways, etc.) (5) </w:t>
            </w:r>
          </w:p>
        </w:tc>
        <w:tc>
          <w:tcPr>
            <w:tcW w:w="1596" w:type="dxa"/>
          </w:tcPr>
          <w:p w14:paraId="40BA515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FCF2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ABC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A557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EA4B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CC2811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5551957" w14:textId="77777777" w:rsidR="00786B0A" w:rsidRDefault="00FC6287">
            <w:pPr>
              <w:keepNext/>
            </w:pPr>
            <w:r>
              <w:t xml:space="preserve">Subsidizing low-carbon technologies, including renewable energy (6) </w:t>
            </w:r>
          </w:p>
        </w:tc>
        <w:tc>
          <w:tcPr>
            <w:tcW w:w="1596" w:type="dxa"/>
          </w:tcPr>
          <w:p w14:paraId="2CB9C89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5031B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90784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1F46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A2CB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8A6F9C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5CDFE916" w14:textId="77777777" w:rsidR="00786B0A" w:rsidRDefault="00FC6287">
            <w:pPr>
              <w:keepNext/>
            </w:pPr>
            <w:r>
              <w:lastRenderedPageBreak/>
              <w:t xml:space="preserve">A reduction in the public deficit (7) </w:t>
            </w:r>
          </w:p>
        </w:tc>
        <w:tc>
          <w:tcPr>
            <w:tcW w:w="1596" w:type="dxa"/>
          </w:tcPr>
          <w:p w14:paraId="14FDC9A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D211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C70D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62968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523B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C8C472" w14:textId="77777777" w:rsidR="00786B0A" w:rsidRDefault="00786B0A"/>
    <w:p w14:paraId="4E24A1DB" w14:textId="4DCF84D3" w:rsidR="004D4289" w:rsidDel="004D4289" w:rsidRDefault="004D4289">
      <w:pPr>
        <w:rPr>
          <w:del w:id="207" w:author="KRUSE Tobias, ECO/PED" w:date="2021-10-08T13:33:00Z"/>
        </w:rPr>
      </w:pPr>
    </w:p>
    <w:p w14:paraId="1155FFD2" w14:textId="5A67F367" w:rsidR="00786B0A" w:rsidRDefault="00FC6287">
      <w:pPr>
        <w:keepNext/>
        <w:rPr>
          <w:ins w:id="208" w:author="KRUSE Tobias, ECO/PED" w:date="2021-10-08T13:33:00Z"/>
        </w:rPr>
      </w:pPr>
      <w:r>
        <w:lastRenderedPageBreak/>
        <w:t xml:space="preserve">Q18.4 Уряди можуть використовувати доходи від податків на вуглець по-різному. Чи Ви підтримали би введення податку на викиди вуглецю, який підвищив би ціни на бензин на 3₴ за літр, якби уряд використав ці доходи для </w:t>
      </w:r>
      <w:proofErr w:type="gramStart"/>
      <w:r>
        <w:t>фінансування ...</w:t>
      </w:r>
      <w:proofErr w:type="gramEnd"/>
    </w:p>
    <w:p w14:paraId="5117DF94" w14:textId="77777777" w:rsidR="004D4289" w:rsidRDefault="004D4289" w:rsidP="004D4289">
      <w:pPr>
        <w:rPr>
          <w:ins w:id="209" w:author="KRUSE Tobias, ECO/PED" w:date="2021-10-08T13:33:00Z"/>
        </w:rPr>
      </w:pPr>
    </w:p>
    <w:p w14:paraId="0FE20A77" w14:textId="0EB0FED4" w:rsidR="004D4289" w:rsidRDefault="004D4289" w:rsidP="004D4289">
      <w:pPr>
        <w:rPr>
          <w:ins w:id="210" w:author="KRUSE Tobias, ECO/PED" w:date="2021-10-08T13:33:00Z"/>
        </w:rPr>
      </w:pPr>
      <w:ins w:id="211" w:author="KRUSE Tobias, ECO/PED" w:date="2021-10-08T13:33:00Z">
        <w:r w:rsidRPr="0018452B">
          <w:rPr>
            <w:highlight w:val="yellow"/>
            <w:rPrChange w:id="212" w:author="KRUSE Tobias, ECO/PED" w:date="2021-10-09T12:08:00Z">
              <w:rPr/>
            </w:rPrChange>
          </w:rPr>
          <w:sym w:font="Wingdings" w:char="F0E0"/>
        </w:r>
        <w:r w:rsidRPr="0018452B">
          <w:rPr>
            <w:highlight w:val="yellow"/>
            <w:rPrChange w:id="213" w:author="KRUSE Tobias, ECO/PED" w:date="2021-10-09T12:08:00Z">
              <w:rPr/>
            </w:rPrChange>
          </w:rPr>
          <w:t xml:space="preserve"> </w:t>
        </w:r>
        <w:proofErr w:type="gramStart"/>
        <w:r w:rsidRPr="0018452B">
          <w:rPr>
            <w:highlight w:val="yellow"/>
            <w:rPrChange w:id="214" w:author="KRUSE Tobias, ECO/PED" w:date="2021-10-09T12:08:00Z">
              <w:rPr/>
            </w:rPrChange>
          </w:rPr>
          <w:t>add</w:t>
        </w:r>
        <w:proofErr w:type="gramEnd"/>
        <w:r w:rsidRPr="0018452B">
          <w:rPr>
            <w:highlight w:val="yellow"/>
            <w:rPrChange w:id="215" w:author="KRUSE Tobias, ECO/PED" w:date="2021-10-09T12:08:00Z">
              <w:rPr/>
            </w:rPrChange>
          </w:rPr>
          <w:t xml:space="preserve"> one further </w:t>
        </w:r>
      </w:ins>
      <w:ins w:id="216" w:author="KRUSE Tobias, ECO/PED" w:date="2021-10-09T12:08:00Z">
        <w:r w:rsidR="0018452B" w:rsidRPr="0018452B">
          <w:rPr>
            <w:highlight w:val="yellow"/>
            <w:rPrChange w:id="217" w:author="KRUSE Tobias, ECO/PED" w:date="2021-10-09T12:08:00Z">
              <w:rPr/>
            </w:rPrChange>
          </w:rPr>
          <w:t>answer option</w:t>
        </w:r>
      </w:ins>
      <w:ins w:id="218" w:author="KRUSE Tobias, ECO/PED" w:date="2021-10-08T13:33:00Z">
        <w:r w:rsidRPr="0018452B">
          <w:rPr>
            <w:highlight w:val="yellow"/>
            <w:rPrChange w:id="219" w:author="KRUSE Tobias, ECO/PED" w:date="2021-10-09T12:08:00Z">
              <w:rPr/>
            </w:rPrChange>
          </w:rPr>
          <w:t xml:space="preserve"> use option</w:t>
        </w:r>
        <w:r w:rsidRPr="0018452B">
          <w:rPr>
            <w:highlight w:val="yellow"/>
            <w:rPrChange w:id="220" w:author="KRUSE Tobias, ECO/PED" w:date="2021-10-09T12:08:00Z">
              <w:rPr/>
            </w:rPrChange>
          </w:rPr>
          <w:t>:</w:t>
        </w:r>
        <w:r>
          <w:t xml:space="preserve"> </w:t>
        </w:r>
      </w:ins>
    </w:p>
    <w:p w14:paraId="6DB84155" w14:textId="77777777" w:rsidR="004D4289" w:rsidRDefault="004D4289" w:rsidP="004D4289">
      <w:pPr>
        <w:rPr>
          <w:ins w:id="221" w:author="KRUSE Tobias, ECO/PED" w:date="2021-10-08T13:33:00Z"/>
        </w:rPr>
      </w:pPr>
    </w:p>
    <w:p w14:paraId="50AF4C5E" w14:textId="77777777" w:rsidR="004D4289" w:rsidRDefault="004D4289" w:rsidP="004D4289">
      <w:pPr>
        <w:rPr>
          <w:ins w:id="222" w:author="KRUSE Tobias, ECO/PED" w:date="2021-10-08T13:33:00Z"/>
        </w:rPr>
      </w:pPr>
      <w:ins w:id="223" w:author="KRUSE Tobias, ECO/PED" w:date="2021-10-08T13:33:00Z">
        <w:r>
          <w:rPr>
            <w:rFonts w:ascii="Calibri" w:hAnsi="Calibri" w:cs="Calibri"/>
            <w:color w:val="000000"/>
            <w:shd w:val="clear" w:color="auto" w:fill="FFFF00"/>
          </w:rPr>
          <w:t>-</w:t>
        </w:r>
        <w:r>
          <w:rPr>
            <w:color w:val="000000"/>
            <w:sz w:val="14"/>
            <w:szCs w:val="14"/>
            <w:shd w:val="clear" w:color="auto" w:fill="FFFF00"/>
          </w:rPr>
          <w:t xml:space="preserve">          </w:t>
        </w:r>
        <w:r>
          <w:rPr>
            <w:color w:val="000000"/>
            <w:shd w:val="clear" w:color="auto" w:fill="FFFF00"/>
          </w:rPr>
          <w:t>Funding projects for ecological protection such as forests, nature reserves etc</w:t>
        </w:r>
      </w:ins>
    </w:p>
    <w:p w14:paraId="7011A0F7" w14:textId="77777777" w:rsidR="004D4289" w:rsidRDefault="004D4289" w:rsidP="004D4289">
      <w:pPr>
        <w:rPr>
          <w:ins w:id="224" w:author="KRUSE Tobias, ECO/PED" w:date="2021-10-08T13:33:00Z"/>
          <w:shd w:val="clear" w:color="auto" w:fill="FFFF00"/>
        </w:rPr>
      </w:pPr>
    </w:p>
    <w:p w14:paraId="6F59165E" w14:textId="5A48FD7B" w:rsidR="004D4289" w:rsidRDefault="004D4289" w:rsidP="004D4289">
      <w:pPr>
        <w:rPr>
          <w:ins w:id="225" w:author="KRUSE Tobias, ECO/PED" w:date="2021-10-08T13:33:00Z"/>
          <w:shd w:val="clear" w:color="auto" w:fill="FFFF00"/>
        </w:rPr>
      </w:pPr>
      <w:ins w:id="226" w:author="KRUSE Tobias, ECO/PED" w:date="2021-10-08T13:33:00Z">
        <w:r>
          <w:rPr>
            <w:shd w:val="clear" w:color="auto" w:fill="FFFF00"/>
          </w:rPr>
          <w:t xml:space="preserve">Translation: </w:t>
        </w:r>
        <w:r>
          <w:rPr>
            <w:shd w:val="clear" w:color="auto" w:fill="FFFF00"/>
          </w:rPr>
          <w:t xml:space="preserve">Фінансування проектів для захисту лісів, створення природоохоронних територій </w:t>
        </w:r>
      </w:ins>
    </w:p>
    <w:p w14:paraId="60F199D9" w14:textId="77777777" w:rsidR="004D4289" w:rsidRDefault="004D4289">
      <w:pPr>
        <w:keepNext/>
      </w:pPr>
    </w:p>
    <w:tbl>
      <w:tblPr>
        <w:tblStyle w:val="QQuestionTable"/>
        <w:tblW w:w="9576" w:type="auto"/>
        <w:tblLook w:val="07E0" w:firstRow="1" w:lastRow="1" w:firstColumn="1" w:lastColumn="1" w:noHBand="1" w:noVBand="1"/>
      </w:tblPr>
      <w:tblGrid>
        <w:gridCol w:w="2514"/>
        <w:gridCol w:w="1341"/>
        <w:gridCol w:w="1289"/>
        <w:gridCol w:w="1258"/>
        <w:gridCol w:w="1479"/>
        <w:gridCol w:w="1479"/>
      </w:tblGrid>
      <w:tr w:rsidR="00786B0A" w14:paraId="06E2AA33"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43E672" w14:textId="77777777" w:rsidR="00786B0A" w:rsidRDefault="00786B0A">
            <w:pPr>
              <w:keepNext/>
            </w:pPr>
          </w:p>
        </w:tc>
        <w:tc>
          <w:tcPr>
            <w:tcW w:w="1596" w:type="dxa"/>
          </w:tcPr>
          <w:p w14:paraId="66EC5E02" w14:textId="77777777" w:rsidR="00786B0A" w:rsidRDefault="00FC6287">
            <w:pPr>
              <w:cnfStyle w:val="100000000000" w:firstRow="1" w:lastRow="0" w:firstColumn="0" w:lastColumn="0" w:oddVBand="0" w:evenVBand="0" w:oddHBand="0" w:evenHBand="0" w:firstRowFirstColumn="0" w:firstRowLastColumn="0" w:lastRowFirstColumn="0" w:lastRowLastColumn="0"/>
            </w:pPr>
            <w:r>
              <w:t>Рішуче проти (1)</w:t>
            </w:r>
          </w:p>
        </w:tc>
        <w:tc>
          <w:tcPr>
            <w:tcW w:w="1596" w:type="dxa"/>
          </w:tcPr>
          <w:p w14:paraId="14DF4E38"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проти (2)</w:t>
            </w:r>
          </w:p>
        </w:tc>
        <w:tc>
          <w:tcPr>
            <w:tcW w:w="1596" w:type="dxa"/>
          </w:tcPr>
          <w:p w14:paraId="55C86580"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знаю (3)</w:t>
            </w:r>
          </w:p>
        </w:tc>
        <w:tc>
          <w:tcPr>
            <w:tcW w:w="1596" w:type="dxa"/>
          </w:tcPr>
          <w:p w14:paraId="03EAD152"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підтримую (4)</w:t>
            </w:r>
          </w:p>
        </w:tc>
        <w:tc>
          <w:tcPr>
            <w:tcW w:w="1596" w:type="dxa"/>
          </w:tcPr>
          <w:p w14:paraId="626CE6E4" w14:textId="77777777" w:rsidR="00786B0A" w:rsidRDefault="00FC6287">
            <w:pPr>
              <w:cnfStyle w:val="100000000000" w:firstRow="1" w:lastRow="0" w:firstColumn="0" w:lastColumn="0" w:oddVBand="0" w:evenVBand="0" w:oddHBand="0" w:evenHBand="0" w:firstRowFirstColumn="0" w:firstRowLastColumn="0" w:lastRowFirstColumn="0" w:lastRowLastColumn="0"/>
            </w:pPr>
            <w:r>
              <w:t>Рішуче підтримую (5)</w:t>
            </w:r>
          </w:p>
        </w:tc>
      </w:tr>
      <w:tr w:rsidR="00786B0A" w14:paraId="0DC97E2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0A8132F" w14:textId="1BD7743D" w:rsidR="00786B0A" w:rsidRDefault="00FC6287">
            <w:pPr>
              <w:keepNext/>
            </w:pPr>
            <w:r>
              <w:t xml:space="preserve">Грошових виплат сім'ям, у яких немає </w:t>
            </w:r>
            <w:ins w:id="227" w:author="Olena Maslyukivska" w:date="2021-09-15T00:55:00Z">
              <w:r w:rsidR="006F6886">
                <w:rPr>
                  <w:lang w:val="uk-UA"/>
                </w:rPr>
                <w:t xml:space="preserve">інших </w:t>
              </w:r>
            </w:ins>
            <w:r>
              <w:t xml:space="preserve">альтернатив </w:t>
            </w:r>
            <w:del w:id="228" w:author="Olena Maslyukivska" w:date="2021-09-15T00:55:00Z">
              <w:r w:rsidDel="006F6886">
                <w:delText xml:space="preserve">щодо </w:delText>
              </w:r>
            </w:del>
            <w:ins w:id="229" w:author="Olena Maslyukivska" w:date="2021-09-15T00:55:00Z">
              <w:r w:rsidR="006F6886">
                <w:rPr>
                  <w:lang w:val="uk-UA"/>
                </w:rPr>
                <w:t xml:space="preserve">як </w:t>
              </w:r>
            </w:ins>
            <w:r>
              <w:t>використ</w:t>
            </w:r>
            <w:ins w:id="230" w:author="Olena Maslyukivska" w:date="2021-09-15T00:55:00Z">
              <w:r w:rsidR="006F6886">
                <w:rPr>
                  <w:lang w:val="uk-UA"/>
                </w:rPr>
                <w:t xml:space="preserve">овувати </w:t>
              </w:r>
            </w:ins>
            <w:del w:id="231" w:author="Olena Maslyukivska" w:date="2021-09-15T00:55:00Z">
              <w:r w:rsidDel="006F6886">
                <w:delText xml:space="preserve">ання </w:delText>
              </w:r>
            </w:del>
            <w:r>
              <w:t>викопн</w:t>
            </w:r>
            <w:ins w:id="232" w:author="Olena Maslyukivska" w:date="2021-09-15T00:55:00Z">
              <w:r w:rsidR="006F6886">
                <w:rPr>
                  <w:lang w:val="uk-UA"/>
                </w:rPr>
                <w:t>е</w:t>
              </w:r>
            </w:ins>
            <w:del w:id="233" w:author="Olena Maslyukivska" w:date="2021-09-15T00:55:00Z">
              <w:r w:rsidDel="006F6886">
                <w:delText>ого</w:delText>
              </w:r>
            </w:del>
            <w:r>
              <w:t xml:space="preserve"> палив</w:t>
            </w:r>
            <w:ins w:id="234" w:author="Olena Maslyukivska" w:date="2021-09-15T00:55:00Z">
              <w:r w:rsidR="006F6886">
                <w:rPr>
                  <w:lang w:val="uk-UA"/>
                </w:rPr>
                <w:t>о</w:t>
              </w:r>
            </w:ins>
            <w:del w:id="235" w:author="Olena Maslyukivska" w:date="2021-09-15T00:55:00Z">
              <w:r w:rsidDel="006F6886">
                <w:delText>а</w:delText>
              </w:r>
            </w:del>
            <w:r>
              <w:t xml:space="preserve"> (1) </w:t>
            </w:r>
          </w:p>
        </w:tc>
        <w:tc>
          <w:tcPr>
            <w:tcW w:w="1596" w:type="dxa"/>
          </w:tcPr>
          <w:p w14:paraId="0AF4D5C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BB10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9032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7B620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BDB5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285175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5FA76B1" w14:textId="2410E261" w:rsidR="00786B0A" w:rsidRDefault="00FC6287">
            <w:pPr>
              <w:keepNext/>
            </w:pPr>
            <w:r>
              <w:t xml:space="preserve">Грошових виплат </w:t>
            </w:r>
            <w:del w:id="236" w:author="Olena Maslyukivska" w:date="2021-09-15T00:56:00Z">
              <w:r w:rsidDel="006F6886">
                <w:delText xml:space="preserve">найнезабезпечинішим </w:delText>
              </w:r>
            </w:del>
            <w:ins w:id="237" w:author="Olena Maslyukivska" w:date="2021-09-15T00:56:00Z">
              <w:r w:rsidR="006F6886">
                <w:rPr>
                  <w:lang w:val="uk-UA"/>
                </w:rPr>
                <w:t>найбіднішим</w:t>
              </w:r>
              <w:r w:rsidR="006F6886">
                <w:t xml:space="preserve"> </w:t>
              </w:r>
            </w:ins>
            <w:r>
              <w:t xml:space="preserve">сім'ям (2) </w:t>
            </w:r>
          </w:p>
        </w:tc>
        <w:tc>
          <w:tcPr>
            <w:tcW w:w="1596" w:type="dxa"/>
          </w:tcPr>
          <w:p w14:paraId="74A81ED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332C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104D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39DA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92BDB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05BD88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6DCE97A" w14:textId="77777777" w:rsidR="00786B0A" w:rsidRDefault="00FC6287">
            <w:pPr>
              <w:keepNext/>
            </w:pPr>
            <w:r>
              <w:t xml:space="preserve">Рівних грошових виплат усім сім'ям (3) </w:t>
            </w:r>
          </w:p>
        </w:tc>
        <w:tc>
          <w:tcPr>
            <w:tcW w:w="1596" w:type="dxa"/>
          </w:tcPr>
          <w:p w14:paraId="23F5BFB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9C56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5B63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B1F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0E4AE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B9633F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E8DB83C" w14:textId="77777777" w:rsidR="00786B0A" w:rsidRDefault="00FC6287">
            <w:pPr>
              <w:keepNext/>
            </w:pPr>
            <w:r>
              <w:t xml:space="preserve">Зменшення податку на доходи фізичних осіб (10) </w:t>
            </w:r>
          </w:p>
        </w:tc>
        <w:tc>
          <w:tcPr>
            <w:tcW w:w="1596" w:type="dxa"/>
          </w:tcPr>
          <w:p w14:paraId="5DE1BAC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C81E9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B6C9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0AFF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CA1C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FC9B93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C547640" w14:textId="77777777" w:rsidR="00786B0A" w:rsidRDefault="00FC6287">
            <w:pPr>
              <w:keepNext/>
            </w:pPr>
            <w:r>
              <w:t xml:space="preserve">Зменшення податків на прибуток підприємств (9) </w:t>
            </w:r>
          </w:p>
        </w:tc>
        <w:tc>
          <w:tcPr>
            <w:tcW w:w="1596" w:type="dxa"/>
          </w:tcPr>
          <w:p w14:paraId="4F49684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1CBA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5E7C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A6D1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71DA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931691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8D3E84C" w14:textId="77777777" w:rsidR="00786B0A" w:rsidRDefault="00FC6287">
            <w:pPr>
              <w:keepNext/>
            </w:pPr>
            <w:r>
              <w:t xml:space="preserve">Податкових льгот найбільш постраждалим підприємствам (4) </w:t>
            </w:r>
          </w:p>
        </w:tc>
        <w:tc>
          <w:tcPr>
            <w:tcW w:w="1596" w:type="dxa"/>
          </w:tcPr>
          <w:p w14:paraId="3483799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D32E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F5E07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02EC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09A7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4D757A5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7989BBB" w14:textId="77777777" w:rsidR="00786B0A" w:rsidRDefault="00FC6287">
            <w:pPr>
              <w:keepNext/>
            </w:pPr>
            <w:r>
              <w:t xml:space="preserve">Проектів екологічної інфраструктури (громадський транспорт, велодоріжки тощо) (5) </w:t>
            </w:r>
          </w:p>
        </w:tc>
        <w:tc>
          <w:tcPr>
            <w:tcW w:w="1596" w:type="dxa"/>
          </w:tcPr>
          <w:p w14:paraId="049B044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005CE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9EC5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EC328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A262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3FDFE5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EE3E215" w14:textId="77777777" w:rsidR="00786B0A" w:rsidRDefault="00FC6287">
            <w:pPr>
              <w:keepNext/>
            </w:pPr>
            <w:r>
              <w:t xml:space="preserve">Субсидування низьковуглецевих технологій, включаючи відновлювану енергію (6) </w:t>
            </w:r>
          </w:p>
        </w:tc>
        <w:tc>
          <w:tcPr>
            <w:tcW w:w="1596" w:type="dxa"/>
          </w:tcPr>
          <w:p w14:paraId="7764FE1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5B1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62A1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2900E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1399B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6D44CA9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213343B" w14:textId="77777777" w:rsidR="00786B0A" w:rsidRDefault="00FC6287">
            <w:pPr>
              <w:keepNext/>
            </w:pPr>
            <w:r>
              <w:t xml:space="preserve">Скорочення державного дефіциту (7) </w:t>
            </w:r>
          </w:p>
        </w:tc>
        <w:tc>
          <w:tcPr>
            <w:tcW w:w="1596" w:type="dxa"/>
          </w:tcPr>
          <w:p w14:paraId="15C7B9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2D1A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D1380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5F27E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AAE1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1E06B0" w14:textId="77777777" w:rsidR="00786B0A" w:rsidRDefault="00786B0A"/>
    <w:p w14:paraId="31F34802" w14:textId="77777777" w:rsidR="00786B0A" w:rsidRDefault="00786B0A"/>
    <w:p w14:paraId="75ADA6AA" w14:textId="77777777" w:rsidR="004D4289" w:rsidRDefault="004D4289">
      <w:pPr>
        <w:pStyle w:val="BlockEndLabel"/>
        <w:rPr>
          <w:ins w:id="238" w:author="KRUSE Tobias, ECO/PED" w:date="2021-10-08T13:33:00Z"/>
        </w:rPr>
      </w:pPr>
    </w:p>
    <w:p w14:paraId="5D1E45CD" w14:textId="5E8028E4" w:rsidR="00786B0A" w:rsidRDefault="00FC6287">
      <w:pPr>
        <w:pStyle w:val="BlockEndLabel"/>
      </w:pPr>
      <w:r>
        <w:t>End of Block: Preferences on climate policies</w:t>
      </w:r>
    </w:p>
    <w:p w14:paraId="6D68A87B" w14:textId="77777777" w:rsidR="00786B0A" w:rsidRDefault="00786B0A">
      <w:pPr>
        <w:pStyle w:val="BlockSeparator"/>
      </w:pPr>
    </w:p>
    <w:p w14:paraId="63145CCF" w14:textId="77777777" w:rsidR="00786B0A" w:rsidRDefault="00FC6287">
      <w:pPr>
        <w:pStyle w:val="BlockStartLabel"/>
      </w:pPr>
      <w:r>
        <w:t>Start of Block: Block WTP dichotomous</w:t>
      </w:r>
    </w:p>
    <w:p w14:paraId="1F396138" w14:textId="77777777" w:rsidR="00786B0A" w:rsidRDefault="00786B0A"/>
    <w:p w14:paraId="77536A05" w14:textId="13440812" w:rsidR="00786B0A" w:rsidRDefault="00FC6287">
      <w:pPr>
        <w:keepNext/>
      </w:pPr>
      <w:r>
        <w:t xml:space="preserve">Q264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degrees Celsius)?</w:t>
      </w:r>
    </w:p>
    <w:p w14:paraId="5617495C" w14:textId="77777777" w:rsidR="00786B0A" w:rsidRDefault="00FC6287">
      <w:pPr>
        <w:pStyle w:val="ListParagraph"/>
        <w:keepNext/>
        <w:numPr>
          <w:ilvl w:val="0"/>
          <w:numId w:val="4"/>
        </w:numPr>
      </w:pPr>
      <w:r>
        <w:t xml:space="preserve">Yes  (1) </w:t>
      </w:r>
    </w:p>
    <w:p w14:paraId="56663EE3" w14:textId="77777777" w:rsidR="00786B0A" w:rsidRDefault="00FC6287">
      <w:pPr>
        <w:pStyle w:val="ListParagraph"/>
        <w:keepNext/>
        <w:numPr>
          <w:ilvl w:val="0"/>
          <w:numId w:val="4"/>
        </w:numPr>
      </w:pPr>
      <w:r>
        <w:t xml:space="preserve">No  (2) </w:t>
      </w:r>
    </w:p>
    <w:p w14:paraId="2B877CF5" w14:textId="77777777" w:rsidR="00786B0A" w:rsidRDefault="00786B0A"/>
    <w:p w14:paraId="07D18B77" w14:textId="4FD82677" w:rsidR="00786B0A" w:rsidRDefault="00FC6287">
      <w:pPr>
        <w:keepNext/>
      </w:pPr>
      <w:r>
        <w:t>Q264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w:t>
      </w:r>
      <w:del w:id="239" w:author="Olena Maslyukivska" w:date="2021-09-15T00:59:00Z">
        <w:r w:rsidDel="006F6886">
          <w:delText xml:space="preserve">всі </w:delText>
        </w:r>
      </w:del>
      <w:ins w:id="240" w:author="Olena Maslyukivska" w:date="2021-09-15T00:59:00Z">
        <w:r w:rsidR="006F6886">
          <w:rPr>
            <w:lang w:val="uk-UA"/>
          </w:rPr>
          <w:t xml:space="preserve">що </w:t>
        </w:r>
        <w:proofErr w:type="gramStart"/>
        <w:r w:rsidR="006F6886">
          <w:rPr>
            <w:lang w:val="uk-UA"/>
          </w:rPr>
          <w:t xml:space="preserve">кожен </w:t>
        </w:r>
        <w:r w:rsidR="006F6886">
          <w:t xml:space="preserve"> </w:t>
        </w:r>
      </w:ins>
      <w:r>
        <w:t>в</w:t>
      </w:r>
      <w:proofErr w:type="gramEnd"/>
      <w:r>
        <w:t xml:space="preserve"> У</w:t>
      </w:r>
      <w:ins w:id="241" w:author="Olena Maslyukivska" w:date="2021-09-15T00:57:00Z">
        <w:r w:rsidR="006F6886">
          <w:rPr>
            <w:lang w:val="uk-UA"/>
          </w:rPr>
          <w:t>к</w:t>
        </w:r>
      </w:ins>
      <w:r>
        <w:t>раїні, а також громадяни інших країн, будуть зобов’язані робити внески відповідно до своїх можливостей.</w:t>
      </w:r>
      <w:r>
        <w:br/>
        <w:t xml:space="preserve"> </w:t>
      </w:r>
      <w:r>
        <w:br/>
        <w:t xml:space="preserve"> Чи готові Ви вносити </w:t>
      </w:r>
      <w:r>
        <w:rPr>
          <w:b/>
        </w:rPr>
        <w:t>300₴</w:t>
      </w:r>
      <w:r>
        <w:t xml:space="preserve"> щорічно в якості додаткового індивідуального внеску </w:t>
      </w:r>
      <w:del w:id="242" w:author="Olena Maslyukivska" w:date="2021-09-15T00:57:00Z">
        <w:r w:rsidDel="006F6886">
          <w:delText xml:space="preserve">щодо </w:delText>
        </w:r>
      </w:del>
      <w:bookmarkStart w:id="243" w:name="_Hlk82560010"/>
      <w:ins w:id="244" w:author="Olena Maslyukivska" w:date="2021-09-15T00:57:00Z">
        <w:r w:rsidR="006F6886">
          <w:rPr>
            <w:lang w:val="uk-UA"/>
          </w:rPr>
          <w:t>для</w:t>
        </w:r>
        <w:r w:rsidR="006F6886">
          <w:t xml:space="preserve"> </w:t>
        </w:r>
      </w:ins>
      <w:ins w:id="245" w:author="Olena Maslyukivska" w:date="2021-09-15T00:58:00Z">
        <w:r w:rsidR="006F6886">
          <w:t xml:space="preserve">обмеження </w:t>
        </w:r>
      </w:ins>
      <w:del w:id="246" w:author="Olena Maslyukivska" w:date="2021-09-15T00:58:00Z">
        <w:r w:rsidDel="006F6886">
          <w:delText xml:space="preserve">боротьби з </w:delText>
        </w:r>
      </w:del>
      <w:r>
        <w:t>глобальн</w:t>
      </w:r>
      <w:ins w:id="247" w:author="Olena Maslyukivska" w:date="2021-09-15T00:58:00Z">
        <w:r w:rsidR="006F6886">
          <w:rPr>
            <w:lang w:val="uk-UA"/>
          </w:rPr>
          <w:t>ого</w:t>
        </w:r>
      </w:ins>
      <w:del w:id="248" w:author="Olena Maslyukivska" w:date="2021-09-15T00:58:00Z">
        <w:r w:rsidDel="006F6886">
          <w:delText xml:space="preserve">им </w:delText>
        </w:r>
      </w:del>
      <w:bookmarkEnd w:id="243"/>
      <w:r>
        <w:t>потепління</w:t>
      </w:r>
      <w:del w:id="249" w:author="Olena Maslyukivska" w:date="2021-09-15T00:58:00Z">
        <w:r w:rsidDel="006F6886">
          <w:delText>м</w:delText>
        </w:r>
      </w:del>
      <w:r>
        <w:t xml:space="preserve"> </w:t>
      </w:r>
      <w:del w:id="250" w:author="Olena Maslyukivska" w:date="2021-09-15T00:58:00Z">
        <w:r w:rsidDel="006F6886">
          <w:delText xml:space="preserve">для його обмеження </w:delText>
        </w:r>
      </w:del>
      <w:r>
        <w:t>на безпечному рівні (менше 2 °C)?</w:t>
      </w:r>
    </w:p>
    <w:p w14:paraId="0CDFFA26" w14:textId="77777777" w:rsidR="00786B0A" w:rsidRDefault="00FC6287">
      <w:pPr>
        <w:pStyle w:val="ListParagraph"/>
        <w:keepNext/>
        <w:numPr>
          <w:ilvl w:val="0"/>
          <w:numId w:val="4"/>
        </w:numPr>
      </w:pPr>
      <w:r>
        <w:t xml:space="preserve">Так  (1) </w:t>
      </w:r>
    </w:p>
    <w:p w14:paraId="078C33D6" w14:textId="77777777" w:rsidR="00786B0A" w:rsidRDefault="00FC6287">
      <w:pPr>
        <w:pStyle w:val="ListParagraph"/>
        <w:keepNext/>
        <w:numPr>
          <w:ilvl w:val="0"/>
          <w:numId w:val="4"/>
        </w:numPr>
      </w:pPr>
      <w:r>
        <w:t xml:space="preserve">Ні  (2) </w:t>
      </w:r>
    </w:p>
    <w:p w14:paraId="28AD5CC7" w14:textId="77777777" w:rsidR="00786B0A" w:rsidRDefault="00786B0A"/>
    <w:p w14:paraId="1DCD1570" w14:textId="77777777" w:rsidR="00786B0A" w:rsidRDefault="00786B0A">
      <w:pPr>
        <w:pStyle w:val="QuestionSeparator"/>
      </w:pPr>
    </w:p>
    <w:p w14:paraId="5FBC26AD" w14:textId="77777777" w:rsidR="00786B0A" w:rsidRDefault="00786B0A"/>
    <w:p w14:paraId="5024B581" w14:textId="77777777" w:rsidR="00786B0A" w:rsidRDefault="00FC6287">
      <w:pPr>
        <w:keepNext/>
      </w:pPr>
      <w:r>
        <w:t xml:space="preserve">Q265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lastRenderedPageBreak/>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€30 annually through an additional individual contribution to limit global warming to safe levels (less than 2 degrees Celsius)?</w:t>
      </w:r>
    </w:p>
    <w:p w14:paraId="2B53FCF7" w14:textId="77777777" w:rsidR="00786B0A" w:rsidRDefault="00FC6287">
      <w:pPr>
        <w:pStyle w:val="ListParagraph"/>
        <w:keepNext/>
        <w:numPr>
          <w:ilvl w:val="0"/>
          <w:numId w:val="4"/>
        </w:numPr>
      </w:pPr>
      <w:r>
        <w:t xml:space="preserve">Yes  (1) </w:t>
      </w:r>
    </w:p>
    <w:p w14:paraId="501C672C" w14:textId="77777777" w:rsidR="00786B0A" w:rsidRDefault="00FC6287">
      <w:pPr>
        <w:pStyle w:val="ListParagraph"/>
        <w:keepNext/>
        <w:numPr>
          <w:ilvl w:val="0"/>
          <w:numId w:val="4"/>
        </w:numPr>
      </w:pPr>
      <w:r>
        <w:t xml:space="preserve">No  (2) </w:t>
      </w:r>
    </w:p>
    <w:p w14:paraId="6CAEDBD9" w14:textId="77777777" w:rsidR="00786B0A" w:rsidRDefault="00786B0A"/>
    <w:p w14:paraId="0B34FE02" w14:textId="1D3B4D87" w:rsidR="00786B0A" w:rsidRDefault="00FC6287">
      <w:pPr>
        <w:keepNext/>
      </w:pPr>
      <w:r>
        <w:t>Q265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w:t>
      </w:r>
      <w:ins w:id="251" w:author="Olena Maslyukivska" w:date="2021-09-15T00:58:00Z">
        <w:r w:rsidR="006F6886">
          <w:rPr>
            <w:lang w:val="uk-UA"/>
          </w:rPr>
          <w:t>к</w:t>
        </w:r>
      </w:ins>
      <w:r>
        <w:t>раїні, а також громадяни інших країн, будуть зобов’язані робити внески відповідно до своїх можливостей.</w:t>
      </w:r>
      <w:r>
        <w:br/>
        <w:t xml:space="preserve"> </w:t>
      </w:r>
      <w:r>
        <w:br/>
        <w:t xml:space="preserve"> Чи готові Ви вносити </w:t>
      </w:r>
      <w:r>
        <w:rPr>
          <w:b/>
        </w:rPr>
        <w:t>1000₴</w:t>
      </w:r>
      <w:r>
        <w:t xml:space="preserve"> щорічно в якості додаткового індивідуального внеску </w:t>
      </w:r>
      <w:bookmarkStart w:id="252" w:name="_Hlk82560097"/>
      <w:ins w:id="253" w:author="Olena Maslyukivska" w:date="2021-09-15T00:59:00Z">
        <w:r w:rsidR="006F6886" w:rsidRPr="006F6886">
          <w:t xml:space="preserve">для обмеження </w:t>
        </w:r>
      </w:ins>
      <w:del w:id="254" w:author="Olena Maslyukivska" w:date="2021-09-15T00:59:00Z">
        <w:r w:rsidDel="006F6886">
          <w:delText xml:space="preserve">щодо </w:delText>
        </w:r>
      </w:del>
      <w:del w:id="255" w:author="Olena Maslyukivska" w:date="2021-09-15T01:00:00Z">
        <w:r w:rsidDel="006F6886">
          <w:delText xml:space="preserve">боротьби з </w:delText>
        </w:r>
      </w:del>
      <w:r>
        <w:t>глобальн</w:t>
      </w:r>
      <w:ins w:id="256" w:author="Olena Maslyukivska" w:date="2021-09-15T01:00:00Z">
        <w:r w:rsidR="006F6886">
          <w:rPr>
            <w:lang w:val="uk-UA"/>
          </w:rPr>
          <w:t>ого</w:t>
        </w:r>
      </w:ins>
      <w:del w:id="257" w:author="Olena Maslyukivska" w:date="2021-09-15T01:00:00Z">
        <w:r w:rsidDel="006F6886">
          <w:delText>им</w:delText>
        </w:r>
      </w:del>
      <w:r>
        <w:t xml:space="preserve"> потепління</w:t>
      </w:r>
      <w:del w:id="258" w:author="Olena Maslyukivska" w:date="2021-09-15T01:00:00Z">
        <w:r w:rsidDel="006F6886">
          <w:delText>м для його обмеження</w:delText>
        </w:r>
      </w:del>
      <w:r>
        <w:t xml:space="preserve"> </w:t>
      </w:r>
      <w:bookmarkEnd w:id="252"/>
      <w:r>
        <w:t>на безпечному рівні (менше 2 °C)?</w:t>
      </w:r>
    </w:p>
    <w:p w14:paraId="0B01550B" w14:textId="77777777" w:rsidR="00786B0A" w:rsidRDefault="00FC6287">
      <w:pPr>
        <w:pStyle w:val="ListParagraph"/>
        <w:keepNext/>
        <w:numPr>
          <w:ilvl w:val="0"/>
          <w:numId w:val="4"/>
        </w:numPr>
      </w:pPr>
      <w:r>
        <w:t xml:space="preserve">Так  (1) </w:t>
      </w:r>
    </w:p>
    <w:p w14:paraId="4D2830F5" w14:textId="77777777" w:rsidR="00786B0A" w:rsidRDefault="00FC6287">
      <w:pPr>
        <w:pStyle w:val="ListParagraph"/>
        <w:keepNext/>
        <w:numPr>
          <w:ilvl w:val="0"/>
          <w:numId w:val="4"/>
        </w:numPr>
      </w:pPr>
      <w:r>
        <w:t xml:space="preserve">Ні  (2) </w:t>
      </w:r>
    </w:p>
    <w:p w14:paraId="19EAF60E" w14:textId="77777777" w:rsidR="00786B0A" w:rsidRDefault="00786B0A"/>
    <w:p w14:paraId="65EE42C3" w14:textId="77777777" w:rsidR="00786B0A" w:rsidRDefault="00786B0A">
      <w:pPr>
        <w:pStyle w:val="QuestionSeparator"/>
      </w:pPr>
    </w:p>
    <w:p w14:paraId="00841E37" w14:textId="77777777" w:rsidR="00786B0A" w:rsidRDefault="00786B0A"/>
    <w:p w14:paraId="6787E29E" w14:textId="77777777" w:rsidR="00786B0A" w:rsidRDefault="00FC6287">
      <w:pPr>
        <w:keepNext/>
      </w:pPr>
      <w:r>
        <w:t xml:space="preserve">Q266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r>
      <w:r>
        <w:lastRenderedPageBreak/>
        <w:t>Are you willing to pay €50 annually through an additional individual contribution to limit global warming to safe levels (less than 2 degrees Celsius)?</w:t>
      </w:r>
    </w:p>
    <w:p w14:paraId="630DC1E8" w14:textId="77777777" w:rsidR="00786B0A" w:rsidRDefault="00FC6287">
      <w:pPr>
        <w:pStyle w:val="ListParagraph"/>
        <w:keepNext/>
        <w:numPr>
          <w:ilvl w:val="0"/>
          <w:numId w:val="4"/>
        </w:numPr>
      </w:pPr>
      <w:r>
        <w:t xml:space="preserve">Yes  (1) </w:t>
      </w:r>
    </w:p>
    <w:p w14:paraId="21D4C5EA" w14:textId="77777777" w:rsidR="00786B0A" w:rsidRDefault="00FC6287">
      <w:pPr>
        <w:pStyle w:val="ListParagraph"/>
        <w:keepNext/>
        <w:numPr>
          <w:ilvl w:val="0"/>
          <w:numId w:val="4"/>
        </w:numPr>
      </w:pPr>
      <w:r>
        <w:t xml:space="preserve">No  (2) </w:t>
      </w:r>
    </w:p>
    <w:p w14:paraId="7AB9534F" w14:textId="77777777" w:rsidR="00786B0A" w:rsidRDefault="00786B0A"/>
    <w:p w14:paraId="32BDEB78" w14:textId="6D547F93" w:rsidR="00786B0A" w:rsidRDefault="00FC6287">
      <w:pPr>
        <w:keepNext/>
      </w:pPr>
      <w:r>
        <w:t>Q266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w:t>
      </w:r>
      <w:ins w:id="259" w:author="Olena Maslyukivska" w:date="2021-09-15T01:01:00Z">
        <w:r w:rsidR="006F6886">
          <w:rPr>
            <w:lang w:val="uk-UA"/>
          </w:rPr>
          <w:t>к</w:t>
        </w:r>
      </w:ins>
      <w:r>
        <w:t>раїні, а також громадяни інших країн, будуть зобов’язані робити внески відповідно до своїх можливостей.</w:t>
      </w:r>
      <w:r>
        <w:br/>
        <w:t xml:space="preserve"> </w:t>
      </w:r>
      <w:r>
        <w:br/>
        <w:t xml:space="preserve"> Чи готові Ви вносити </w:t>
      </w:r>
      <w:r>
        <w:rPr>
          <w:b/>
        </w:rPr>
        <w:t>1500₴</w:t>
      </w:r>
      <w:r>
        <w:t xml:space="preserve"> щорічно в якості додаткового індивідуального внеску </w:t>
      </w:r>
      <w:ins w:id="260" w:author="Olena Maslyukivska" w:date="2021-09-15T01:01:00Z">
        <w:r w:rsidR="006F6886" w:rsidRPr="006F6886">
          <w:t xml:space="preserve">для обмеження глобального потеплінням </w:t>
        </w:r>
      </w:ins>
      <w:del w:id="261" w:author="Olena Maslyukivska" w:date="2021-09-15T01:01:00Z">
        <w:r w:rsidDel="006F6886">
          <w:delText>щодо боротьби з глобальним потеплінням для його обмеження</w:delText>
        </w:r>
      </w:del>
      <w:r>
        <w:t xml:space="preserve"> на безпечному рівні (менше 2 °C)?</w:t>
      </w:r>
    </w:p>
    <w:p w14:paraId="3AFF387B" w14:textId="77777777" w:rsidR="00786B0A" w:rsidRDefault="00FC6287">
      <w:pPr>
        <w:pStyle w:val="ListParagraph"/>
        <w:keepNext/>
        <w:numPr>
          <w:ilvl w:val="0"/>
          <w:numId w:val="4"/>
        </w:numPr>
      </w:pPr>
      <w:r>
        <w:t xml:space="preserve">Так  (1) </w:t>
      </w:r>
    </w:p>
    <w:p w14:paraId="6C269103" w14:textId="77777777" w:rsidR="00786B0A" w:rsidRDefault="00FC6287">
      <w:pPr>
        <w:pStyle w:val="ListParagraph"/>
        <w:keepNext/>
        <w:numPr>
          <w:ilvl w:val="0"/>
          <w:numId w:val="4"/>
        </w:numPr>
      </w:pPr>
      <w:r>
        <w:t xml:space="preserve">Ны  (2) </w:t>
      </w:r>
    </w:p>
    <w:p w14:paraId="1E960120" w14:textId="77777777" w:rsidR="00786B0A" w:rsidRDefault="00786B0A"/>
    <w:p w14:paraId="7BB5E4CA" w14:textId="77777777" w:rsidR="00786B0A" w:rsidRDefault="00786B0A">
      <w:pPr>
        <w:pStyle w:val="QuestionSeparator"/>
      </w:pPr>
    </w:p>
    <w:p w14:paraId="0C17141E" w14:textId="77777777" w:rsidR="00786B0A" w:rsidRDefault="00786B0A"/>
    <w:p w14:paraId="6C6B8AC1" w14:textId="77777777" w:rsidR="00786B0A" w:rsidRDefault="00FC6287">
      <w:pPr>
        <w:keepNext/>
      </w:pPr>
      <w:r>
        <w:t xml:space="preserve">Q267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€100 annually through an additional individual contribution to limit global warming to safe levels (less than 2 degrees Celsius)?</w:t>
      </w:r>
    </w:p>
    <w:p w14:paraId="74B6EF5E" w14:textId="77777777" w:rsidR="00786B0A" w:rsidRDefault="00FC6287">
      <w:pPr>
        <w:pStyle w:val="ListParagraph"/>
        <w:keepNext/>
        <w:numPr>
          <w:ilvl w:val="0"/>
          <w:numId w:val="4"/>
        </w:numPr>
      </w:pPr>
      <w:r>
        <w:t xml:space="preserve">Yes  (1) </w:t>
      </w:r>
    </w:p>
    <w:p w14:paraId="2909E0A9" w14:textId="77777777" w:rsidR="00786B0A" w:rsidRDefault="00FC6287">
      <w:pPr>
        <w:pStyle w:val="ListParagraph"/>
        <w:keepNext/>
        <w:numPr>
          <w:ilvl w:val="0"/>
          <w:numId w:val="4"/>
        </w:numPr>
      </w:pPr>
      <w:r>
        <w:t xml:space="preserve">No  (2) </w:t>
      </w:r>
    </w:p>
    <w:p w14:paraId="7AFC8271" w14:textId="77777777" w:rsidR="00786B0A" w:rsidRDefault="00786B0A"/>
    <w:p w14:paraId="44251B17" w14:textId="4D19D9E2" w:rsidR="00786B0A" w:rsidRDefault="00FC6287">
      <w:pPr>
        <w:keepNext/>
      </w:pPr>
      <w:r>
        <w:lastRenderedPageBreak/>
        <w:t>Q267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w:t>
      </w:r>
      <w:ins w:id="262" w:author="Olena Maslyukivska" w:date="2021-09-15T01:02:00Z">
        <w:r w:rsidR="006F6886">
          <w:rPr>
            <w:lang w:val="uk-UA"/>
          </w:rPr>
          <w:t>к</w:t>
        </w:r>
      </w:ins>
      <w:r>
        <w:t>раїні, а також громадяни інших країн, будуть зобов’язані робити внески відповідно до своїх можливостей.</w:t>
      </w:r>
      <w:r>
        <w:br/>
        <w:t xml:space="preserve"> </w:t>
      </w:r>
      <w:r>
        <w:br/>
        <w:t xml:space="preserve"> Чи готові Ви вносити </w:t>
      </w:r>
      <w:r>
        <w:rPr>
          <w:b/>
        </w:rPr>
        <w:t>3000₴</w:t>
      </w:r>
      <w:r>
        <w:t xml:space="preserve"> щорічно в якості додаткового індивідуального внеску </w:t>
      </w:r>
      <w:bookmarkStart w:id="263" w:name="_Hlk82560211"/>
      <w:ins w:id="264" w:author="Olena Maslyukivska" w:date="2021-09-15T01:02:00Z">
        <w:r w:rsidR="006F6886" w:rsidRPr="006F6886">
          <w:t>для обмеження глобального потепління</w:t>
        </w:r>
      </w:ins>
      <w:del w:id="265" w:author="Olena Maslyukivska" w:date="2021-09-15T01:02:00Z">
        <w:r w:rsidDel="006F6886">
          <w:delText>щодо боротьби з глобальним потеплінням для його обмеження</w:delText>
        </w:r>
      </w:del>
      <w:r>
        <w:t xml:space="preserve"> </w:t>
      </w:r>
      <w:bookmarkEnd w:id="263"/>
      <w:r>
        <w:t>на безпечному рівні (менше 2 °C)?</w:t>
      </w:r>
    </w:p>
    <w:p w14:paraId="5E8D2CE0" w14:textId="77777777" w:rsidR="00786B0A" w:rsidRDefault="00FC6287">
      <w:pPr>
        <w:pStyle w:val="ListParagraph"/>
        <w:keepNext/>
        <w:numPr>
          <w:ilvl w:val="0"/>
          <w:numId w:val="4"/>
        </w:numPr>
      </w:pPr>
      <w:r>
        <w:t xml:space="preserve">Так  (1) </w:t>
      </w:r>
    </w:p>
    <w:p w14:paraId="68FF8050" w14:textId="77777777" w:rsidR="00786B0A" w:rsidRDefault="00FC6287">
      <w:pPr>
        <w:pStyle w:val="ListParagraph"/>
        <w:keepNext/>
        <w:numPr>
          <w:ilvl w:val="0"/>
          <w:numId w:val="4"/>
        </w:numPr>
      </w:pPr>
      <w:r>
        <w:t xml:space="preserve">Ні  (2) </w:t>
      </w:r>
    </w:p>
    <w:p w14:paraId="2CEA6F54" w14:textId="77777777" w:rsidR="00786B0A" w:rsidRDefault="00786B0A"/>
    <w:p w14:paraId="38BDC36E" w14:textId="77777777" w:rsidR="00786B0A" w:rsidRDefault="00786B0A">
      <w:pPr>
        <w:pStyle w:val="QuestionSeparator"/>
      </w:pPr>
    </w:p>
    <w:p w14:paraId="62FF2B99" w14:textId="77777777" w:rsidR="00786B0A" w:rsidRDefault="00786B0A"/>
    <w:p w14:paraId="72388836" w14:textId="77777777" w:rsidR="00786B0A" w:rsidRDefault="00FC6287">
      <w:pPr>
        <w:keepNext/>
      </w:pPr>
      <w:r>
        <w:t xml:space="preserve">Q268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degrees Celsius)?</w:t>
      </w:r>
    </w:p>
    <w:p w14:paraId="7DCE7494" w14:textId="77777777" w:rsidR="00786B0A" w:rsidRDefault="00FC6287">
      <w:pPr>
        <w:pStyle w:val="ListParagraph"/>
        <w:keepNext/>
        <w:numPr>
          <w:ilvl w:val="0"/>
          <w:numId w:val="4"/>
        </w:numPr>
      </w:pPr>
      <w:r>
        <w:t xml:space="preserve">Yes  (1) </w:t>
      </w:r>
    </w:p>
    <w:p w14:paraId="745B406F" w14:textId="77777777" w:rsidR="00786B0A" w:rsidRDefault="00FC6287">
      <w:pPr>
        <w:pStyle w:val="ListParagraph"/>
        <w:keepNext/>
        <w:numPr>
          <w:ilvl w:val="0"/>
          <w:numId w:val="4"/>
        </w:numPr>
      </w:pPr>
      <w:r>
        <w:t xml:space="preserve">No  (2) </w:t>
      </w:r>
    </w:p>
    <w:p w14:paraId="6BC3C71A" w14:textId="77777777" w:rsidR="00786B0A" w:rsidRDefault="00786B0A"/>
    <w:p w14:paraId="50BA161F" w14:textId="1CBB8C63" w:rsidR="00786B0A" w:rsidRDefault="00FC6287">
      <w:pPr>
        <w:keepNext/>
      </w:pPr>
      <w:r>
        <w:t>Q268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w:t>
      </w:r>
      <w:ins w:id="266" w:author="Olena Maslyukivska" w:date="2021-09-15T01:03:00Z">
        <w:r w:rsidR="006F6886">
          <w:rPr>
            <w:lang w:val="uk-UA"/>
          </w:rPr>
          <w:t>к</w:t>
        </w:r>
      </w:ins>
      <w:r>
        <w:t xml:space="preserve">раїні, а також </w:t>
      </w:r>
      <w:r>
        <w:lastRenderedPageBreak/>
        <w:t>громадяни інших країн, будуть зобов’язані робити внески відповідно до своїх можливостей.</w:t>
      </w:r>
      <w:r>
        <w:br/>
        <w:t xml:space="preserve"> </w:t>
      </w:r>
      <w:r>
        <w:br/>
        <w:t xml:space="preserve"> Чи готові Ви вносити </w:t>
      </w:r>
      <w:r>
        <w:rPr>
          <w:b/>
        </w:rPr>
        <w:t>10000₴</w:t>
      </w:r>
      <w:r>
        <w:t xml:space="preserve"> щорічно в якості додаткового індивідуального внеску </w:t>
      </w:r>
      <w:ins w:id="267" w:author="Olena Maslyukivska" w:date="2021-09-15T01:03:00Z">
        <w:r w:rsidR="006F6886" w:rsidRPr="006F6886">
          <w:t>для обмеження глобального потепління</w:t>
        </w:r>
        <w:r w:rsidR="006F6886">
          <w:rPr>
            <w:lang w:val="uk-UA"/>
          </w:rPr>
          <w:t xml:space="preserve"> </w:t>
        </w:r>
      </w:ins>
      <w:del w:id="268" w:author="Olena Maslyukivska" w:date="2021-09-15T01:03:00Z">
        <w:r w:rsidDel="006F6886">
          <w:delText xml:space="preserve">щодо боротьби з глобальним потеплінням для його обмеження </w:delText>
        </w:r>
      </w:del>
      <w:r>
        <w:t>на безпечному рівні (менше 2 °C)?</w:t>
      </w:r>
    </w:p>
    <w:p w14:paraId="0DEF8FD6" w14:textId="77777777" w:rsidR="00786B0A" w:rsidRDefault="00FC6287">
      <w:pPr>
        <w:pStyle w:val="ListParagraph"/>
        <w:keepNext/>
        <w:numPr>
          <w:ilvl w:val="0"/>
          <w:numId w:val="4"/>
        </w:numPr>
      </w:pPr>
      <w:r>
        <w:t xml:space="preserve">Так  (1) </w:t>
      </w:r>
    </w:p>
    <w:p w14:paraId="3A6DBFC9" w14:textId="77777777" w:rsidR="00786B0A" w:rsidRDefault="00FC6287">
      <w:pPr>
        <w:pStyle w:val="ListParagraph"/>
        <w:keepNext/>
        <w:numPr>
          <w:ilvl w:val="0"/>
          <w:numId w:val="4"/>
        </w:numPr>
      </w:pPr>
      <w:r>
        <w:t xml:space="preserve">Ні  (2) </w:t>
      </w:r>
    </w:p>
    <w:p w14:paraId="1F6360F5" w14:textId="77777777" w:rsidR="00786B0A" w:rsidRDefault="00786B0A"/>
    <w:p w14:paraId="428B4FCD" w14:textId="77777777" w:rsidR="00786B0A" w:rsidRDefault="00786B0A">
      <w:pPr>
        <w:pStyle w:val="QuestionSeparator"/>
      </w:pPr>
    </w:p>
    <w:p w14:paraId="7581392C" w14:textId="77777777" w:rsidR="00786B0A" w:rsidRDefault="00786B0A"/>
    <w:p w14:paraId="797B34AF" w14:textId="77777777" w:rsidR="00786B0A" w:rsidRDefault="00FC6287">
      <w:pPr>
        <w:keepNext/>
      </w:pPr>
      <w:r>
        <w:t xml:space="preserve">Q269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€500 annually through an additional individual contribution to limit global warming to safe levels (less than 2 degrees Celsius)?</w:t>
      </w:r>
    </w:p>
    <w:p w14:paraId="06A10667" w14:textId="77777777" w:rsidR="00786B0A" w:rsidRDefault="00FC6287">
      <w:pPr>
        <w:pStyle w:val="ListParagraph"/>
        <w:keepNext/>
        <w:numPr>
          <w:ilvl w:val="0"/>
          <w:numId w:val="4"/>
        </w:numPr>
      </w:pPr>
      <w:r>
        <w:t xml:space="preserve">Yes  (1) </w:t>
      </w:r>
    </w:p>
    <w:p w14:paraId="6A7F5563" w14:textId="77777777" w:rsidR="00786B0A" w:rsidRDefault="00FC6287">
      <w:pPr>
        <w:pStyle w:val="ListParagraph"/>
        <w:keepNext/>
        <w:numPr>
          <w:ilvl w:val="0"/>
          <w:numId w:val="4"/>
        </w:numPr>
      </w:pPr>
      <w:r>
        <w:t xml:space="preserve">No  (2) </w:t>
      </w:r>
    </w:p>
    <w:p w14:paraId="31FBAB1B" w14:textId="77777777" w:rsidR="00786B0A" w:rsidRDefault="00786B0A"/>
    <w:p w14:paraId="1EDFF31E" w14:textId="64A7576B" w:rsidR="00786B0A" w:rsidRDefault="00FC6287">
      <w:pPr>
        <w:keepNext/>
      </w:pPr>
      <w:r>
        <w:t>Q269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w:t>
      </w:r>
      <w:ins w:id="269" w:author="Olena Maslyukivska" w:date="2021-09-15T01:03:00Z">
        <w:r w:rsidR="006F6886">
          <w:rPr>
            <w:lang w:val="uk-UA"/>
          </w:rPr>
          <w:t>к</w:t>
        </w:r>
      </w:ins>
      <w:r>
        <w:t>раїні, а також громадяни інших країн, будуть зобов’язані робити внески відповідно до своїх можливостей.</w:t>
      </w:r>
      <w:r>
        <w:br/>
        <w:t xml:space="preserve"> </w:t>
      </w:r>
      <w:r>
        <w:br/>
      </w:r>
      <w:r>
        <w:lastRenderedPageBreak/>
        <w:t xml:space="preserve"> Чи готові Ви вносити </w:t>
      </w:r>
      <w:r>
        <w:rPr>
          <w:b/>
        </w:rPr>
        <w:t>15000₴</w:t>
      </w:r>
      <w:r>
        <w:t xml:space="preserve"> щорічно в якості додаткового індивідуального внеску </w:t>
      </w:r>
      <w:ins w:id="270" w:author="Olena Maslyukivska" w:date="2021-09-15T01:03:00Z">
        <w:r w:rsidR="006F6886" w:rsidRPr="006F6886">
          <w:t xml:space="preserve">для обмеження глобального потепління </w:t>
        </w:r>
      </w:ins>
      <w:del w:id="271" w:author="Olena Maslyukivska" w:date="2021-09-15T01:03:00Z">
        <w:r w:rsidDel="006F6886">
          <w:delText xml:space="preserve">щодо боротьби з глобальним потеплінням для його обмеження </w:delText>
        </w:r>
      </w:del>
      <w:r>
        <w:t>на безпечному рівні (менше 2 °C)?</w:t>
      </w:r>
    </w:p>
    <w:p w14:paraId="107E843E" w14:textId="77777777" w:rsidR="00786B0A" w:rsidRDefault="00FC6287">
      <w:pPr>
        <w:pStyle w:val="ListParagraph"/>
        <w:keepNext/>
        <w:numPr>
          <w:ilvl w:val="0"/>
          <w:numId w:val="4"/>
        </w:numPr>
      </w:pPr>
      <w:r>
        <w:t xml:space="preserve">Так  (1) </w:t>
      </w:r>
    </w:p>
    <w:p w14:paraId="60A3F6CB" w14:textId="77777777" w:rsidR="00786B0A" w:rsidRDefault="00FC6287">
      <w:pPr>
        <w:pStyle w:val="ListParagraph"/>
        <w:keepNext/>
        <w:numPr>
          <w:ilvl w:val="0"/>
          <w:numId w:val="4"/>
        </w:numPr>
      </w:pPr>
      <w:r>
        <w:t xml:space="preserve">Ні  (2) </w:t>
      </w:r>
    </w:p>
    <w:p w14:paraId="0D3FB366" w14:textId="77777777" w:rsidR="00786B0A" w:rsidRDefault="00786B0A"/>
    <w:p w14:paraId="5FD207E0" w14:textId="77777777" w:rsidR="00786B0A" w:rsidRDefault="00786B0A">
      <w:pPr>
        <w:pStyle w:val="QuestionSeparator"/>
      </w:pPr>
    </w:p>
    <w:p w14:paraId="17850294" w14:textId="77777777" w:rsidR="00786B0A" w:rsidRDefault="00786B0A"/>
    <w:p w14:paraId="64C0B850" w14:textId="77777777" w:rsidR="00786B0A" w:rsidRDefault="00FC6287">
      <w:pPr>
        <w:keepNext/>
      </w:pPr>
      <w:r>
        <w:t xml:space="preserve">Q270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degrees Celsius)?</w:t>
      </w:r>
    </w:p>
    <w:p w14:paraId="506BB904" w14:textId="77777777" w:rsidR="00786B0A" w:rsidRDefault="00FC6287">
      <w:pPr>
        <w:pStyle w:val="ListParagraph"/>
        <w:keepNext/>
        <w:numPr>
          <w:ilvl w:val="0"/>
          <w:numId w:val="4"/>
        </w:numPr>
      </w:pPr>
      <w:r>
        <w:t xml:space="preserve">Yes  (1) </w:t>
      </w:r>
    </w:p>
    <w:p w14:paraId="4FA5B421" w14:textId="77777777" w:rsidR="00786B0A" w:rsidRDefault="00FC6287">
      <w:pPr>
        <w:pStyle w:val="ListParagraph"/>
        <w:keepNext/>
        <w:numPr>
          <w:ilvl w:val="0"/>
          <w:numId w:val="4"/>
        </w:numPr>
      </w:pPr>
      <w:r>
        <w:t xml:space="preserve">No  (2) </w:t>
      </w:r>
    </w:p>
    <w:p w14:paraId="22FC427D" w14:textId="77777777" w:rsidR="00786B0A" w:rsidRDefault="00786B0A"/>
    <w:p w14:paraId="428F697C" w14:textId="662F51CB" w:rsidR="00786B0A" w:rsidRDefault="00FC6287">
      <w:pPr>
        <w:keepNext/>
      </w:pPr>
      <w:r>
        <w:t>Q270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br/>
        <w:t xml:space="preserve"> </w:t>
      </w:r>
      <w:r>
        <w:b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w:t>
      </w:r>
      <w:ins w:id="272" w:author="Olena Maslyukivska" w:date="2021-09-15T01:04:00Z">
        <w:r w:rsidR="006F6886">
          <w:rPr>
            <w:lang w:val="uk-UA"/>
          </w:rPr>
          <w:t>к</w:t>
        </w:r>
      </w:ins>
      <w:r>
        <w:t>раїні, а також громадяни інших країн, будуть зобов’язані робити внески відповідно до своїх можливостей.</w:t>
      </w:r>
      <w:r>
        <w:br/>
        <w:t xml:space="preserve"> </w:t>
      </w:r>
      <w:r>
        <w:br/>
        <w:t xml:space="preserve"> Чи готові Ви вносити </w:t>
      </w:r>
      <w:r>
        <w:rPr>
          <w:b/>
        </w:rPr>
        <w:t>30000₴</w:t>
      </w:r>
      <w:r>
        <w:t xml:space="preserve"> щорічно в якості додаткового індивідуального внеску </w:t>
      </w:r>
      <w:ins w:id="273" w:author="Olena Maslyukivska" w:date="2021-09-15T01:04:00Z">
        <w:r w:rsidR="006F6886" w:rsidRPr="006F6886">
          <w:t>для обмеження глобального потепління</w:t>
        </w:r>
        <w:r w:rsidR="006F6886">
          <w:rPr>
            <w:lang w:val="uk-UA"/>
          </w:rPr>
          <w:t xml:space="preserve"> </w:t>
        </w:r>
      </w:ins>
      <w:del w:id="274" w:author="Olena Maslyukivska" w:date="2021-09-15T01:04:00Z">
        <w:r w:rsidDel="006F6886">
          <w:delText>щодо боротьби з глобальним потеплінням для його обмеження</w:delText>
        </w:r>
      </w:del>
      <w:r>
        <w:t xml:space="preserve"> на безпечному рівні (менше 2 °C)?</w:t>
      </w:r>
    </w:p>
    <w:p w14:paraId="12CE9D1B" w14:textId="77777777" w:rsidR="00786B0A" w:rsidRDefault="00FC6287">
      <w:pPr>
        <w:pStyle w:val="ListParagraph"/>
        <w:keepNext/>
        <w:numPr>
          <w:ilvl w:val="0"/>
          <w:numId w:val="4"/>
        </w:numPr>
      </w:pPr>
      <w:r>
        <w:t xml:space="preserve">Так  (1) </w:t>
      </w:r>
    </w:p>
    <w:p w14:paraId="1B6DCD3B" w14:textId="77777777" w:rsidR="00786B0A" w:rsidRDefault="00FC6287">
      <w:pPr>
        <w:pStyle w:val="ListParagraph"/>
        <w:keepNext/>
        <w:numPr>
          <w:ilvl w:val="0"/>
          <w:numId w:val="4"/>
        </w:numPr>
      </w:pPr>
      <w:r>
        <w:t xml:space="preserve">Ні  (2) </w:t>
      </w:r>
    </w:p>
    <w:p w14:paraId="5E6721A8" w14:textId="77777777" w:rsidR="00786B0A" w:rsidRDefault="00786B0A"/>
    <w:p w14:paraId="3582FFFA" w14:textId="77777777" w:rsidR="00786B0A" w:rsidRDefault="00FC6287">
      <w:pPr>
        <w:pStyle w:val="BlockEndLabel"/>
      </w:pPr>
      <w:r>
        <w:lastRenderedPageBreak/>
        <w:t>End of Block: Block WTP dichotomous</w:t>
      </w:r>
    </w:p>
    <w:p w14:paraId="7DA2DA68" w14:textId="77777777" w:rsidR="00786B0A" w:rsidRDefault="00786B0A">
      <w:pPr>
        <w:pStyle w:val="BlockSeparator"/>
      </w:pPr>
    </w:p>
    <w:p w14:paraId="6BA1B7A6" w14:textId="77777777" w:rsidR="00786B0A" w:rsidRDefault="00FC6287">
      <w:pPr>
        <w:pStyle w:val="BlockStartLabel"/>
      </w:pPr>
      <w:r>
        <w:t>Start of Block: Donation</w:t>
      </w:r>
    </w:p>
    <w:p w14:paraId="360F3C7D" w14:textId="77777777" w:rsidR="00786B0A" w:rsidRDefault="00786B0A"/>
    <w:p w14:paraId="01905185" w14:textId="77777777" w:rsidR="00786B0A" w:rsidRDefault="00FC6287">
      <w:pPr>
        <w:keepNext/>
      </w:pPr>
      <w:r>
        <w:t xml:space="preserve">Q19.2 </w:t>
      </w:r>
      <w:proofErr w:type="gramStart"/>
      <w:r>
        <w:t>By</w:t>
      </w:r>
      <w:proofErr w:type="gramEnd"/>
      <w:r>
        <w:t xml:space="preserve"> taking this survey, you are automatically entered into a lottery to win £100. In a few </w:t>
      </w:r>
      <w:proofErr w:type="gramStart"/>
      <w:r>
        <w:t>days</w:t>
      </w:r>
      <w:proofErr w:type="gramEnd"/>
      <w:r>
        <w:t xml:space="preserve"> you will know whether you have been selected in the lottery. The payment </w:t>
      </w:r>
      <w:proofErr w:type="gramStart"/>
      <w:r>
        <w:t>will be made</w:t>
      </w:r>
      <w:proofErr w:type="gramEnd"/>
      <w:r>
        <w:t xml:space="preserve"> to you in the same way as your compensation for this survey, so no further action is required on your part.     </w:t>
      </w:r>
      <w:r>
        <w:br/>
        <w:t xml:space="preserve">   </w:t>
      </w:r>
      <w:r>
        <w:b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w:t>
      </w:r>
      <w:proofErr w:type="gramStart"/>
      <w:r>
        <w:t>has been carefully selected</w:t>
      </w:r>
      <w:proofErr w:type="gramEnd"/>
      <w:r>
        <w:t xml:space="preserve">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786B0A" w14:paraId="728A6135" w14:textId="77777777">
        <w:tc>
          <w:tcPr>
            <w:tcW w:w="4788" w:type="dxa"/>
          </w:tcPr>
          <w:p w14:paraId="18940115" w14:textId="77777777" w:rsidR="00786B0A" w:rsidRDefault="00786B0A"/>
        </w:tc>
        <w:tc>
          <w:tcPr>
            <w:tcW w:w="798" w:type="dxa"/>
          </w:tcPr>
          <w:p w14:paraId="00FA4B17" w14:textId="77777777" w:rsidR="00786B0A" w:rsidRDefault="00FC6287">
            <w:r>
              <w:t>0</w:t>
            </w:r>
          </w:p>
        </w:tc>
        <w:tc>
          <w:tcPr>
            <w:tcW w:w="798" w:type="dxa"/>
          </w:tcPr>
          <w:p w14:paraId="1D1F62C6" w14:textId="77777777" w:rsidR="00786B0A" w:rsidRDefault="00FC6287">
            <w:r>
              <w:t>20</w:t>
            </w:r>
          </w:p>
        </w:tc>
        <w:tc>
          <w:tcPr>
            <w:tcW w:w="798" w:type="dxa"/>
          </w:tcPr>
          <w:p w14:paraId="581D049B" w14:textId="77777777" w:rsidR="00786B0A" w:rsidRDefault="00FC6287">
            <w:r>
              <w:t>40</w:t>
            </w:r>
          </w:p>
        </w:tc>
        <w:tc>
          <w:tcPr>
            <w:tcW w:w="798" w:type="dxa"/>
          </w:tcPr>
          <w:p w14:paraId="6C46A49E" w14:textId="77777777" w:rsidR="00786B0A" w:rsidRDefault="00FC6287">
            <w:r>
              <w:t>60</w:t>
            </w:r>
          </w:p>
        </w:tc>
        <w:tc>
          <w:tcPr>
            <w:tcW w:w="798" w:type="dxa"/>
          </w:tcPr>
          <w:p w14:paraId="6D263A55" w14:textId="77777777" w:rsidR="00786B0A" w:rsidRDefault="00FC6287">
            <w:r>
              <w:t>80</w:t>
            </w:r>
          </w:p>
        </w:tc>
        <w:tc>
          <w:tcPr>
            <w:tcW w:w="798" w:type="dxa"/>
          </w:tcPr>
          <w:p w14:paraId="6E98AF4F" w14:textId="77777777" w:rsidR="00786B0A" w:rsidRDefault="00FC6287">
            <w:r>
              <w:t>100</w:t>
            </w:r>
          </w:p>
        </w:tc>
      </w:tr>
    </w:tbl>
    <w:p w14:paraId="41C023AB" w14:textId="77777777" w:rsidR="00786B0A" w:rsidRDefault="00786B0A"/>
    <w:tbl>
      <w:tblPr>
        <w:tblStyle w:val="QStandardSliderTable"/>
        <w:tblW w:w="9576" w:type="auto"/>
        <w:tblLook w:val="07E0" w:firstRow="1" w:lastRow="1" w:firstColumn="1" w:lastColumn="1" w:noHBand="1" w:noVBand="1"/>
      </w:tblPr>
      <w:tblGrid>
        <w:gridCol w:w="4636"/>
        <w:gridCol w:w="4724"/>
      </w:tblGrid>
      <w:tr w:rsidR="00786B0A" w14:paraId="1D01D895" w14:textId="77777777" w:rsidTr="00786B0A">
        <w:tc>
          <w:tcPr>
            <w:cnfStyle w:val="001000000000" w:firstRow="0" w:lastRow="0" w:firstColumn="1" w:lastColumn="0" w:oddVBand="0" w:evenVBand="0" w:oddHBand="0" w:evenHBand="0" w:firstRowFirstColumn="0" w:firstRowLastColumn="0" w:lastRowFirstColumn="0" w:lastRowLastColumn="0"/>
            <w:tcW w:w="4788" w:type="dxa"/>
          </w:tcPr>
          <w:p w14:paraId="032522E1" w14:textId="77777777" w:rsidR="00786B0A" w:rsidRDefault="00FC6287">
            <w:pPr>
              <w:keepNext/>
            </w:pPr>
            <w:r>
              <w:t>Donation amount (in £) ()</w:t>
            </w:r>
          </w:p>
        </w:tc>
        <w:tc>
          <w:tcPr>
            <w:tcW w:w="4788" w:type="dxa"/>
          </w:tcPr>
          <w:p w14:paraId="42B7B75A" w14:textId="77777777" w:rsidR="00786B0A" w:rsidRDefault="00FC6287">
            <w:pPr>
              <w:keepN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28D9C672" wp14:editId="459EBD55">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6ADE9149" w14:textId="77777777" w:rsidR="00786B0A" w:rsidRDefault="00786B0A"/>
    <w:p w14:paraId="77789075" w14:textId="77777777" w:rsidR="00786B0A" w:rsidRDefault="00786B0A"/>
    <w:p w14:paraId="674ACAEB" w14:textId="0B1EC8ED" w:rsidR="00786B0A" w:rsidRDefault="00FC6287">
      <w:pPr>
        <w:keepNext/>
      </w:pPr>
      <w:r>
        <w:t>Q19.2 Пройшовши це опитування, Ви автоматично берете участь у лотереї з призом у 1000₴. За кілька днів ви дізнаєтесь, чи стали стали переможцем в цій лотереї. Оплата буде здійснена Вам так само, як і компенсація за проходження цього опитування, тому з вашого боку не потрібно ніяких подальших дій.</w:t>
      </w:r>
      <w:r>
        <w:br/>
        <w:t xml:space="preserve"> </w:t>
      </w:r>
      <w:r>
        <w:br/>
        <w:t xml:space="preserve"> Ви також можете пожертвувати частину цієї додаткової компенсації (якщо Ви будете обрані переможцем) на проект відновлення лісів благодійної організації The Gold Standard. Ця благодійна організація вже довела свою ефективність зменшенням викидів 151 млн тонн CO2, що сприяло боротьбі зі змінами клімату, а тому її наша команда ретельно відібрала </w:t>
      </w:r>
      <w:ins w:id="275" w:author="Olena Maslyukivska" w:date="2021-09-15T01:05:00Z">
        <w:r w:rsidR="00E3738C">
          <w:rPr>
            <w:lang w:val="uk-UA"/>
          </w:rPr>
          <w:t>з</w:t>
        </w:r>
      </w:ins>
      <w:r>
        <w:t>поміж усіх інших. The Gold Standard є надзвичайно прозорою організацією і гарантує, що її проекти мають найвищий рівень екологічної надійності та сприяють сталому розвитку</w:t>
      </w:r>
      <w:del w:id="276" w:author="Olena Maslyukivska" w:date="2021-09-15T01:05:00Z">
        <w:r w:rsidDel="00E3738C">
          <w:delText xml:space="preserve"> оточення</w:delText>
        </w:r>
      </w:del>
      <w:r>
        <w:t xml:space="preserve">. </w:t>
      </w:r>
      <w:r>
        <w:br/>
      </w:r>
      <w:r>
        <w:br/>
        <w:t>Якщо Ви виграєте в лотерею, будь ласка, введіть суму пожертви за допомогою повзунка нижче:</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786B0A" w14:paraId="152D4862" w14:textId="77777777">
        <w:tc>
          <w:tcPr>
            <w:tcW w:w="4788" w:type="dxa"/>
          </w:tcPr>
          <w:p w14:paraId="3B57814C" w14:textId="77777777" w:rsidR="00786B0A" w:rsidRDefault="00786B0A"/>
        </w:tc>
        <w:tc>
          <w:tcPr>
            <w:tcW w:w="798" w:type="dxa"/>
          </w:tcPr>
          <w:p w14:paraId="270817FA" w14:textId="77777777" w:rsidR="00786B0A" w:rsidRDefault="00FC6287">
            <w:r>
              <w:t>0</w:t>
            </w:r>
          </w:p>
        </w:tc>
        <w:tc>
          <w:tcPr>
            <w:tcW w:w="798" w:type="dxa"/>
          </w:tcPr>
          <w:p w14:paraId="7C8CA3B7" w14:textId="77777777" w:rsidR="00786B0A" w:rsidRDefault="00FC6287">
            <w:r>
              <w:t>20</w:t>
            </w:r>
          </w:p>
        </w:tc>
        <w:tc>
          <w:tcPr>
            <w:tcW w:w="798" w:type="dxa"/>
          </w:tcPr>
          <w:p w14:paraId="3A7191C7" w14:textId="77777777" w:rsidR="00786B0A" w:rsidRDefault="00FC6287">
            <w:r>
              <w:t>40</w:t>
            </w:r>
          </w:p>
        </w:tc>
        <w:tc>
          <w:tcPr>
            <w:tcW w:w="798" w:type="dxa"/>
          </w:tcPr>
          <w:p w14:paraId="31F24128" w14:textId="77777777" w:rsidR="00786B0A" w:rsidRDefault="00FC6287">
            <w:r>
              <w:t>60</w:t>
            </w:r>
          </w:p>
        </w:tc>
        <w:tc>
          <w:tcPr>
            <w:tcW w:w="798" w:type="dxa"/>
          </w:tcPr>
          <w:p w14:paraId="35BA6869" w14:textId="77777777" w:rsidR="00786B0A" w:rsidRDefault="00FC6287">
            <w:r>
              <w:t>80</w:t>
            </w:r>
          </w:p>
        </w:tc>
        <w:tc>
          <w:tcPr>
            <w:tcW w:w="798" w:type="dxa"/>
          </w:tcPr>
          <w:p w14:paraId="4B44458E" w14:textId="77777777" w:rsidR="00786B0A" w:rsidRDefault="00FC6287">
            <w:r>
              <w:t>100</w:t>
            </w:r>
          </w:p>
        </w:tc>
      </w:tr>
    </w:tbl>
    <w:p w14:paraId="053E8B62" w14:textId="77777777" w:rsidR="00786B0A" w:rsidRDefault="00786B0A"/>
    <w:tbl>
      <w:tblPr>
        <w:tblStyle w:val="QStandardSliderTable"/>
        <w:tblW w:w="9576" w:type="auto"/>
        <w:tblLook w:val="07E0" w:firstRow="1" w:lastRow="1" w:firstColumn="1" w:lastColumn="1" w:noHBand="1" w:noVBand="1"/>
      </w:tblPr>
      <w:tblGrid>
        <w:gridCol w:w="4637"/>
        <w:gridCol w:w="4723"/>
      </w:tblGrid>
      <w:tr w:rsidR="00786B0A" w14:paraId="6BBAD3CD" w14:textId="77777777" w:rsidTr="00786B0A">
        <w:tc>
          <w:tcPr>
            <w:cnfStyle w:val="001000000000" w:firstRow="0" w:lastRow="0" w:firstColumn="1" w:lastColumn="0" w:oddVBand="0" w:evenVBand="0" w:oddHBand="0" w:evenHBand="0" w:firstRowFirstColumn="0" w:firstRowLastColumn="0" w:lastRowFirstColumn="0" w:lastRowLastColumn="0"/>
            <w:tcW w:w="4788" w:type="dxa"/>
          </w:tcPr>
          <w:p w14:paraId="4B75CF6B" w14:textId="77777777" w:rsidR="00786B0A" w:rsidRDefault="00FC6287">
            <w:pPr>
              <w:keepNext/>
            </w:pPr>
            <w:r>
              <w:t>Розмір пожертви (у ₴) ()</w:t>
            </w:r>
          </w:p>
        </w:tc>
        <w:tc>
          <w:tcPr>
            <w:tcW w:w="4788" w:type="dxa"/>
          </w:tcPr>
          <w:p w14:paraId="01A32B25" w14:textId="77777777" w:rsidR="00786B0A" w:rsidRDefault="00FC6287">
            <w:pPr>
              <w:keepN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75D24F60" wp14:editId="203C0C7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795C4380" w14:textId="77777777" w:rsidR="00786B0A" w:rsidRDefault="00786B0A"/>
    <w:p w14:paraId="63967DC2" w14:textId="77777777" w:rsidR="00786B0A" w:rsidRDefault="00786B0A"/>
    <w:p w14:paraId="1F6369D9" w14:textId="77777777" w:rsidR="00786B0A" w:rsidRDefault="00FC6287">
      <w:pPr>
        <w:pStyle w:val="BlockEndLabel"/>
      </w:pPr>
      <w:r>
        <w:lastRenderedPageBreak/>
        <w:t>End of Block: Donation</w:t>
      </w:r>
    </w:p>
    <w:p w14:paraId="43E072AA" w14:textId="77777777" w:rsidR="00786B0A" w:rsidRDefault="00786B0A">
      <w:pPr>
        <w:pStyle w:val="BlockSeparator"/>
      </w:pPr>
    </w:p>
    <w:p w14:paraId="149BAC84" w14:textId="77777777" w:rsidR="00786B0A" w:rsidRDefault="00FC6287">
      <w:pPr>
        <w:pStyle w:val="BlockStartLabel"/>
      </w:pPr>
      <w:r>
        <w:t xml:space="preserve">Start of Block: International </w:t>
      </w:r>
      <w:proofErr w:type="gramStart"/>
      <w:r>
        <w:t>burden-sharing</w:t>
      </w:r>
      <w:proofErr w:type="gramEnd"/>
    </w:p>
    <w:p w14:paraId="333605BE" w14:textId="77777777" w:rsidR="00786B0A" w:rsidRDefault="00786B0A"/>
    <w:p w14:paraId="3A870FEF" w14:textId="77777777" w:rsidR="00786B0A" w:rsidRDefault="00FC6287">
      <w:pPr>
        <w:keepNext/>
      </w:pPr>
      <w:r>
        <w:t>Q20.1 Timing</w:t>
      </w:r>
    </w:p>
    <w:p w14:paraId="6A7B095B" w14:textId="77777777" w:rsidR="00786B0A" w:rsidRDefault="00FC6287">
      <w:pPr>
        <w:pStyle w:val="ListParagraph"/>
        <w:keepNext/>
        <w:ind w:left="0"/>
      </w:pPr>
      <w:r>
        <w:t xml:space="preserve">First </w:t>
      </w:r>
      <w:proofErr w:type="gramStart"/>
      <w:r>
        <w:t>Click  (</w:t>
      </w:r>
      <w:proofErr w:type="gramEnd"/>
      <w:r>
        <w:t>1)</w:t>
      </w:r>
    </w:p>
    <w:p w14:paraId="0D22D77B" w14:textId="77777777" w:rsidR="00786B0A" w:rsidRDefault="00FC6287">
      <w:pPr>
        <w:pStyle w:val="ListParagraph"/>
        <w:keepNext/>
        <w:ind w:left="0"/>
      </w:pPr>
      <w:r>
        <w:t xml:space="preserve">Last </w:t>
      </w:r>
      <w:proofErr w:type="gramStart"/>
      <w:r>
        <w:t>Click  (</w:t>
      </w:r>
      <w:proofErr w:type="gramEnd"/>
      <w:r>
        <w:t>2)</w:t>
      </w:r>
    </w:p>
    <w:p w14:paraId="0CB140FC" w14:textId="77777777" w:rsidR="00786B0A" w:rsidRDefault="00FC6287">
      <w:pPr>
        <w:pStyle w:val="ListParagraph"/>
        <w:keepNext/>
        <w:ind w:left="0"/>
      </w:pPr>
      <w:r>
        <w:t xml:space="preserve">Page </w:t>
      </w:r>
      <w:proofErr w:type="gramStart"/>
      <w:r>
        <w:t>Submit  (</w:t>
      </w:r>
      <w:proofErr w:type="gramEnd"/>
      <w:r>
        <w:t>3)</w:t>
      </w:r>
    </w:p>
    <w:p w14:paraId="0716B8F9" w14:textId="77777777" w:rsidR="00786B0A" w:rsidRDefault="00FC6287">
      <w:pPr>
        <w:pStyle w:val="ListParagraph"/>
        <w:keepNext/>
        <w:ind w:left="0"/>
      </w:pPr>
      <w:r>
        <w:t xml:space="preserve">Click </w:t>
      </w:r>
      <w:proofErr w:type="gramStart"/>
      <w:r>
        <w:t>Count  (</w:t>
      </w:r>
      <w:proofErr w:type="gramEnd"/>
      <w:r>
        <w:t>4)</w:t>
      </w:r>
    </w:p>
    <w:p w14:paraId="0DC2EF7E" w14:textId="77777777" w:rsidR="00786B0A" w:rsidRDefault="00786B0A"/>
    <w:p w14:paraId="0A6A6FBF" w14:textId="77777777" w:rsidR="00786B0A" w:rsidRDefault="00FC6287">
      <w:pPr>
        <w:keepNext/>
      </w:pPr>
      <w:r>
        <w:t>Q20.1 Timing</w:t>
      </w:r>
    </w:p>
    <w:p w14:paraId="304DA3FE" w14:textId="77777777" w:rsidR="00786B0A" w:rsidRDefault="00FC6287">
      <w:pPr>
        <w:pStyle w:val="ListParagraph"/>
        <w:keepNext/>
        <w:ind w:left="0"/>
      </w:pPr>
      <w:r>
        <w:t xml:space="preserve">First </w:t>
      </w:r>
      <w:proofErr w:type="gramStart"/>
      <w:r>
        <w:t>Click  (</w:t>
      </w:r>
      <w:proofErr w:type="gramEnd"/>
      <w:r>
        <w:t>1)</w:t>
      </w:r>
    </w:p>
    <w:p w14:paraId="2D990431" w14:textId="77777777" w:rsidR="00786B0A" w:rsidRDefault="00FC6287">
      <w:pPr>
        <w:pStyle w:val="ListParagraph"/>
        <w:keepNext/>
        <w:ind w:left="0"/>
      </w:pPr>
      <w:r>
        <w:t xml:space="preserve">Last </w:t>
      </w:r>
      <w:proofErr w:type="gramStart"/>
      <w:r>
        <w:t>Click  (</w:t>
      </w:r>
      <w:proofErr w:type="gramEnd"/>
      <w:r>
        <w:t>2)</w:t>
      </w:r>
    </w:p>
    <w:p w14:paraId="62429920" w14:textId="77777777" w:rsidR="00786B0A" w:rsidRDefault="00FC6287">
      <w:pPr>
        <w:pStyle w:val="ListParagraph"/>
        <w:keepNext/>
        <w:ind w:left="0"/>
      </w:pPr>
      <w:r>
        <w:t xml:space="preserve">Page </w:t>
      </w:r>
      <w:proofErr w:type="gramStart"/>
      <w:r>
        <w:t>Submit  (</w:t>
      </w:r>
      <w:proofErr w:type="gramEnd"/>
      <w:r>
        <w:t>3)</w:t>
      </w:r>
    </w:p>
    <w:p w14:paraId="2FF94BD9" w14:textId="77777777" w:rsidR="00786B0A" w:rsidRDefault="00FC6287">
      <w:pPr>
        <w:pStyle w:val="ListParagraph"/>
        <w:keepNext/>
        <w:ind w:left="0"/>
      </w:pPr>
      <w:r>
        <w:t xml:space="preserve">Click </w:t>
      </w:r>
      <w:proofErr w:type="gramStart"/>
      <w:r>
        <w:t>Count  (</w:t>
      </w:r>
      <w:proofErr w:type="gramEnd"/>
      <w:r>
        <w:t>4)</w:t>
      </w:r>
    </w:p>
    <w:p w14:paraId="09DF9AE7" w14:textId="77777777" w:rsidR="00786B0A" w:rsidRDefault="00786B0A"/>
    <w:p w14:paraId="624645F1" w14:textId="77777777" w:rsidR="00786B0A" w:rsidRDefault="00786B0A">
      <w:pPr>
        <w:pStyle w:val="QuestionSeparator"/>
      </w:pPr>
    </w:p>
    <w:p w14:paraId="3CF606F7" w14:textId="77777777" w:rsidR="00786B0A" w:rsidRDefault="00786B0A"/>
    <w:p w14:paraId="45761875" w14:textId="77777777" w:rsidR="00786B0A" w:rsidRDefault="00FC6287">
      <w:pPr>
        <w:keepNext/>
      </w:pPr>
      <w:r>
        <w:t xml:space="preserve">Q20.2 </w:t>
      </w:r>
      <w:proofErr w:type="gramStart"/>
      <w:r>
        <w:t>At</w:t>
      </w:r>
      <w:proofErr w:type="gramEnd"/>
      <w:r>
        <w:t xml:space="preserve"> which level(s) do you think public policies to tackle climate change need to be put in place? (Multiple answers are possible)</w:t>
      </w:r>
    </w:p>
    <w:p w14:paraId="5E951B77" w14:textId="77777777" w:rsidR="00786B0A" w:rsidRDefault="00FC6287">
      <w:pPr>
        <w:pStyle w:val="ListParagraph"/>
        <w:keepNext/>
        <w:numPr>
          <w:ilvl w:val="0"/>
          <w:numId w:val="2"/>
        </w:numPr>
      </w:pPr>
      <w:r>
        <w:t xml:space="preserve">Global  (4) </w:t>
      </w:r>
    </w:p>
    <w:p w14:paraId="194B91B4" w14:textId="77777777" w:rsidR="00786B0A" w:rsidRDefault="00FC6287">
      <w:pPr>
        <w:pStyle w:val="ListParagraph"/>
        <w:keepNext/>
        <w:numPr>
          <w:ilvl w:val="0"/>
          <w:numId w:val="2"/>
        </w:numPr>
      </w:pPr>
      <w:r>
        <w:t xml:space="preserve">European  (3) </w:t>
      </w:r>
    </w:p>
    <w:p w14:paraId="03216855" w14:textId="77777777" w:rsidR="00786B0A" w:rsidRDefault="00FC6287">
      <w:pPr>
        <w:pStyle w:val="ListParagraph"/>
        <w:keepNext/>
        <w:numPr>
          <w:ilvl w:val="0"/>
          <w:numId w:val="2"/>
        </w:numPr>
      </w:pPr>
      <w:r>
        <w:t xml:space="preserve">National  (2) </w:t>
      </w:r>
    </w:p>
    <w:p w14:paraId="33AC325D" w14:textId="77777777" w:rsidR="00786B0A" w:rsidRDefault="00FC6287">
      <w:pPr>
        <w:pStyle w:val="ListParagraph"/>
        <w:keepNext/>
        <w:numPr>
          <w:ilvl w:val="0"/>
          <w:numId w:val="2"/>
        </w:numPr>
      </w:pPr>
      <w:r>
        <w:t xml:space="preserve">Local  (1) </w:t>
      </w:r>
    </w:p>
    <w:p w14:paraId="7014D714" w14:textId="77777777" w:rsidR="00786B0A" w:rsidRDefault="00786B0A"/>
    <w:p w14:paraId="6A8BFB12" w14:textId="77777777" w:rsidR="00786B0A" w:rsidRDefault="00FC6287">
      <w:pPr>
        <w:keepNext/>
      </w:pPr>
      <w:r>
        <w:t>Q20.2 На Вашу думку, на якому рівні (рівнях) необхідно запровадити державні заходи щодо подолання змін клімату? (Можливі декілька відповідей)</w:t>
      </w:r>
    </w:p>
    <w:p w14:paraId="172BD575" w14:textId="77777777" w:rsidR="00786B0A" w:rsidRDefault="00FC6287">
      <w:pPr>
        <w:pStyle w:val="ListParagraph"/>
        <w:keepNext/>
        <w:numPr>
          <w:ilvl w:val="0"/>
          <w:numId w:val="2"/>
        </w:numPr>
      </w:pPr>
      <w:r>
        <w:t xml:space="preserve">Глобальному  (4) </w:t>
      </w:r>
    </w:p>
    <w:p w14:paraId="07A89CE9" w14:textId="77777777" w:rsidR="00786B0A" w:rsidRDefault="00FC6287">
      <w:pPr>
        <w:pStyle w:val="ListParagraph"/>
        <w:keepNext/>
        <w:numPr>
          <w:ilvl w:val="0"/>
          <w:numId w:val="2"/>
        </w:numPr>
      </w:pPr>
      <w:r>
        <w:t xml:space="preserve">Європейському  (3) </w:t>
      </w:r>
    </w:p>
    <w:p w14:paraId="6A983AFC" w14:textId="77777777" w:rsidR="00786B0A" w:rsidRDefault="00FC6287">
      <w:pPr>
        <w:pStyle w:val="ListParagraph"/>
        <w:keepNext/>
        <w:numPr>
          <w:ilvl w:val="0"/>
          <w:numId w:val="2"/>
        </w:numPr>
      </w:pPr>
      <w:r>
        <w:t xml:space="preserve">Національному  (2) </w:t>
      </w:r>
    </w:p>
    <w:p w14:paraId="6D1BB30E" w14:textId="77777777" w:rsidR="00786B0A" w:rsidRDefault="00FC6287">
      <w:pPr>
        <w:pStyle w:val="ListParagraph"/>
        <w:keepNext/>
        <w:numPr>
          <w:ilvl w:val="0"/>
          <w:numId w:val="2"/>
        </w:numPr>
      </w:pPr>
      <w:r>
        <w:t xml:space="preserve">Місцевому  (1) </w:t>
      </w:r>
    </w:p>
    <w:p w14:paraId="5AB1144C" w14:textId="77777777" w:rsidR="00786B0A" w:rsidRDefault="00786B0A"/>
    <w:p w14:paraId="56649D52" w14:textId="77777777" w:rsidR="00786B0A" w:rsidRDefault="00786B0A">
      <w:pPr>
        <w:pStyle w:val="QuestionSeparator"/>
      </w:pPr>
    </w:p>
    <w:p w14:paraId="6CF43A56" w14:textId="77777777" w:rsidR="00786B0A" w:rsidRDefault="00786B0A"/>
    <w:p w14:paraId="706EF67E" w14:textId="77777777" w:rsidR="00786B0A" w:rsidRDefault="00FC6287">
      <w:pPr>
        <w:keepNext/>
      </w:pPr>
      <w:r>
        <w:t>Q20.3 Do you agree or disagree with the following statement: "[Country] should take measures to fight climate change."</w:t>
      </w:r>
    </w:p>
    <w:p w14:paraId="6BF32659" w14:textId="77777777" w:rsidR="00786B0A" w:rsidRDefault="00FC6287">
      <w:pPr>
        <w:pStyle w:val="ListParagraph"/>
        <w:keepNext/>
        <w:numPr>
          <w:ilvl w:val="0"/>
          <w:numId w:val="4"/>
        </w:numPr>
      </w:pPr>
      <w:r>
        <w:t xml:space="preserve">Strongly disagree  (0) </w:t>
      </w:r>
    </w:p>
    <w:p w14:paraId="6A1317CB" w14:textId="77777777" w:rsidR="00786B0A" w:rsidRDefault="00FC6287">
      <w:pPr>
        <w:pStyle w:val="ListParagraph"/>
        <w:keepNext/>
        <w:numPr>
          <w:ilvl w:val="0"/>
          <w:numId w:val="4"/>
        </w:numPr>
      </w:pPr>
      <w:r>
        <w:t xml:space="preserve">Somewhat disagree  (1) </w:t>
      </w:r>
    </w:p>
    <w:p w14:paraId="7984C380" w14:textId="77777777" w:rsidR="00786B0A" w:rsidRDefault="00FC6287">
      <w:pPr>
        <w:pStyle w:val="ListParagraph"/>
        <w:keepNext/>
        <w:numPr>
          <w:ilvl w:val="0"/>
          <w:numId w:val="4"/>
        </w:numPr>
      </w:pPr>
      <w:r>
        <w:t xml:space="preserve">Neither agree nor disagree  (2) </w:t>
      </w:r>
    </w:p>
    <w:p w14:paraId="754CEFE5" w14:textId="77777777" w:rsidR="00786B0A" w:rsidRDefault="00FC6287">
      <w:pPr>
        <w:pStyle w:val="ListParagraph"/>
        <w:keepNext/>
        <w:numPr>
          <w:ilvl w:val="0"/>
          <w:numId w:val="4"/>
        </w:numPr>
      </w:pPr>
      <w:r>
        <w:t xml:space="preserve">Somewhat agree  (3) </w:t>
      </w:r>
    </w:p>
    <w:p w14:paraId="239C21B3" w14:textId="77777777" w:rsidR="00786B0A" w:rsidRDefault="00FC6287">
      <w:pPr>
        <w:pStyle w:val="ListParagraph"/>
        <w:keepNext/>
        <w:numPr>
          <w:ilvl w:val="0"/>
          <w:numId w:val="4"/>
        </w:numPr>
      </w:pPr>
      <w:r>
        <w:t xml:space="preserve">Strongly agree  (4) </w:t>
      </w:r>
    </w:p>
    <w:p w14:paraId="37C58D18" w14:textId="77777777" w:rsidR="00786B0A" w:rsidRDefault="00786B0A"/>
    <w:p w14:paraId="30C2ACFC" w14:textId="5913C355" w:rsidR="00786B0A" w:rsidRDefault="00FC6287">
      <w:pPr>
        <w:keepNext/>
      </w:pPr>
      <w:r>
        <w:t>Q20.3 Чи Ви погоджуєтесь із таким твердженням: "Україна повинна вжити заходи для боротьби зі змін</w:t>
      </w:r>
      <w:ins w:id="277" w:author="Olena Maslyukivska" w:date="2021-09-15T01:06:00Z">
        <w:r w:rsidR="00E3738C">
          <w:rPr>
            <w:lang w:val="uk-UA"/>
          </w:rPr>
          <w:t>ою</w:t>
        </w:r>
      </w:ins>
      <w:del w:id="278" w:author="Olena Maslyukivska" w:date="2021-09-15T01:06:00Z">
        <w:r w:rsidDel="00E3738C">
          <w:delText>ами</w:delText>
        </w:r>
      </w:del>
      <w:r>
        <w:t xml:space="preserve"> клімату".</w:t>
      </w:r>
    </w:p>
    <w:p w14:paraId="3772FC2A" w14:textId="77777777" w:rsidR="00786B0A" w:rsidRDefault="00FC6287">
      <w:pPr>
        <w:pStyle w:val="ListParagraph"/>
        <w:keepNext/>
        <w:numPr>
          <w:ilvl w:val="0"/>
          <w:numId w:val="4"/>
        </w:numPr>
      </w:pPr>
      <w:r>
        <w:t xml:space="preserve">Категорично не згоден(а)  (0) </w:t>
      </w:r>
    </w:p>
    <w:p w14:paraId="5140AF13" w14:textId="77777777" w:rsidR="00786B0A" w:rsidRDefault="00FC6287">
      <w:pPr>
        <w:pStyle w:val="ListParagraph"/>
        <w:keepNext/>
        <w:numPr>
          <w:ilvl w:val="0"/>
          <w:numId w:val="4"/>
        </w:numPr>
      </w:pPr>
      <w:r>
        <w:t xml:space="preserve">Дещо не згоден(а)  (1) </w:t>
      </w:r>
    </w:p>
    <w:p w14:paraId="3989413F" w14:textId="77777777" w:rsidR="00786B0A" w:rsidRDefault="00FC6287">
      <w:pPr>
        <w:pStyle w:val="ListParagraph"/>
        <w:keepNext/>
        <w:numPr>
          <w:ilvl w:val="0"/>
          <w:numId w:val="4"/>
        </w:numPr>
      </w:pPr>
      <w:r>
        <w:t xml:space="preserve">Не можу погодитись та навпаки  (2) </w:t>
      </w:r>
    </w:p>
    <w:p w14:paraId="6198E374" w14:textId="77777777" w:rsidR="00786B0A" w:rsidRDefault="00FC6287">
      <w:pPr>
        <w:pStyle w:val="ListParagraph"/>
        <w:keepNext/>
        <w:numPr>
          <w:ilvl w:val="0"/>
          <w:numId w:val="4"/>
        </w:numPr>
      </w:pPr>
      <w:r>
        <w:t xml:space="preserve">Дещо згоден(а)  (3) </w:t>
      </w:r>
    </w:p>
    <w:p w14:paraId="415AC39D" w14:textId="77777777" w:rsidR="00786B0A" w:rsidRDefault="00FC6287">
      <w:pPr>
        <w:pStyle w:val="ListParagraph"/>
        <w:keepNext/>
        <w:numPr>
          <w:ilvl w:val="0"/>
          <w:numId w:val="4"/>
        </w:numPr>
      </w:pPr>
      <w:r>
        <w:t xml:space="preserve">Абсолютно згоден(а)  (4) </w:t>
      </w:r>
    </w:p>
    <w:p w14:paraId="520F3C25" w14:textId="77777777" w:rsidR="00786B0A" w:rsidRDefault="00786B0A"/>
    <w:p w14:paraId="2D8336AD" w14:textId="77777777" w:rsidR="00786B0A" w:rsidRDefault="00786B0A">
      <w:pPr>
        <w:pStyle w:val="QuestionSeparator"/>
      </w:pPr>
    </w:p>
    <w:p w14:paraId="1DD55F85" w14:textId="77777777" w:rsidR="00786B0A" w:rsidRDefault="00786B0A"/>
    <w:p w14:paraId="1DBE2E89" w14:textId="77777777" w:rsidR="00786B0A" w:rsidRDefault="00FC6287">
      <w:pPr>
        <w:keepNext/>
      </w:pPr>
      <w:r>
        <w:lastRenderedPageBreak/>
        <w:t xml:space="preserve">Q20.4 </w:t>
      </w:r>
      <w:proofErr w:type="gramStart"/>
      <w:r>
        <w:t>How</w:t>
      </w:r>
      <w:proofErr w:type="gramEnd"/>
      <w:r>
        <w:t xml:space="preserve"> should [Country] climate policies depend on what other countries do?</w:t>
      </w:r>
    </w:p>
    <w:tbl>
      <w:tblPr>
        <w:tblStyle w:val="QQuestionTable"/>
        <w:tblW w:w="9576" w:type="auto"/>
        <w:tblLook w:val="07E0" w:firstRow="1" w:lastRow="1" w:firstColumn="1" w:lastColumn="1" w:noHBand="1" w:noVBand="1"/>
      </w:tblPr>
      <w:tblGrid>
        <w:gridCol w:w="1574"/>
        <w:gridCol w:w="1558"/>
        <w:gridCol w:w="1554"/>
        <w:gridCol w:w="1560"/>
        <w:gridCol w:w="1556"/>
        <w:gridCol w:w="1558"/>
      </w:tblGrid>
      <w:tr w:rsidR="00786B0A" w14:paraId="7338B15B"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40C009C" w14:textId="77777777" w:rsidR="00786B0A" w:rsidRDefault="00786B0A">
            <w:pPr>
              <w:keepNext/>
            </w:pPr>
          </w:p>
        </w:tc>
        <w:tc>
          <w:tcPr>
            <w:tcW w:w="1596" w:type="dxa"/>
          </w:tcPr>
          <w:p w14:paraId="7B80150B" w14:textId="77777777" w:rsidR="00786B0A" w:rsidRDefault="00FC6287">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7BB445EC" w14:textId="77777777" w:rsidR="00786B0A" w:rsidRDefault="00FC6287">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4DEB638C" w14:textId="77777777" w:rsidR="00786B0A" w:rsidRDefault="00FC6287">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5A56D297" w14:textId="77777777" w:rsidR="00786B0A" w:rsidRDefault="00FC6287">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4FD9D7CD" w14:textId="77777777" w:rsidR="00786B0A" w:rsidRDefault="00FC6287">
            <w:pPr>
              <w:cnfStyle w:val="100000000000" w:firstRow="1" w:lastRow="0" w:firstColumn="0" w:lastColumn="0" w:oddVBand="0" w:evenVBand="0" w:oddHBand="0" w:evenHBand="0" w:firstRowFirstColumn="0" w:firstRowLastColumn="0" w:lastRowFirstColumn="0" w:lastRowLastColumn="0"/>
            </w:pPr>
            <w:r>
              <w:t>Much more (5)</w:t>
            </w:r>
          </w:p>
        </w:tc>
      </w:tr>
      <w:tr w:rsidR="00786B0A" w14:paraId="18608ED2"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0F8E0C0" w14:textId="77777777" w:rsidR="00786B0A" w:rsidRDefault="00FC6287">
            <w:pPr>
              <w:keepNext/>
            </w:pPr>
            <w:r>
              <w:t xml:space="preserve">If other countries do </w:t>
            </w:r>
            <w:r>
              <w:rPr>
                <w:i/>
              </w:rPr>
              <w:t>more</w:t>
            </w:r>
            <w:r>
              <w:t xml:space="preserve">, [Country] should do... (2) </w:t>
            </w:r>
          </w:p>
        </w:tc>
        <w:tc>
          <w:tcPr>
            <w:tcW w:w="1596" w:type="dxa"/>
          </w:tcPr>
          <w:p w14:paraId="46D306C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B8091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26AF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D450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D7D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33EAAA31"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B53BCD2" w14:textId="77777777" w:rsidR="00786B0A" w:rsidRDefault="00FC6287">
            <w:pPr>
              <w:keepNext/>
            </w:pPr>
            <w:r>
              <w:t xml:space="preserve">If other countries do </w:t>
            </w:r>
            <w:r>
              <w:rPr>
                <w:i/>
              </w:rPr>
              <w:t>less</w:t>
            </w:r>
            <w:r>
              <w:t xml:space="preserve">, [Country] should do... (1) </w:t>
            </w:r>
          </w:p>
        </w:tc>
        <w:tc>
          <w:tcPr>
            <w:tcW w:w="1596" w:type="dxa"/>
          </w:tcPr>
          <w:p w14:paraId="667F966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BA16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0770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B3D55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0D07A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8FF98F" w14:textId="77777777" w:rsidR="00786B0A" w:rsidRDefault="00786B0A"/>
    <w:p w14:paraId="4A65C208" w14:textId="77777777" w:rsidR="00786B0A" w:rsidRDefault="00786B0A"/>
    <w:p w14:paraId="3CD19A01" w14:textId="77777777" w:rsidR="00786B0A" w:rsidRDefault="00FC6287">
      <w:pPr>
        <w:keepNext/>
      </w:pPr>
      <w:r>
        <w:t>Q20.4 Як кліматична політика України має залежати від того, що роблять інші країни?</w:t>
      </w:r>
    </w:p>
    <w:tbl>
      <w:tblPr>
        <w:tblStyle w:val="QQuestionTable"/>
        <w:tblW w:w="9576" w:type="auto"/>
        <w:tblLook w:val="07E0" w:firstRow="1" w:lastRow="1" w:firstColumn="1" w:lastColumn="1" w:noHBand="1" w:noVBand="1"/>
      </w:tblPr>
      <w:tblGrid>
        <w:gridCol w:w="1569"/>
        <w:gridCol w:w="1561"/>
        <w:gridCol w:w="1560"/>
        <w:gridCol w:w="1548"/>
        <w:gridCol w:w="1561"/>
        <w:gridCol w:w="1561"/>
      </w:tblGrid>
      <w:tr w:rsidR="00786B0A" w14:paraId="50F1C550"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00DDDD2" w14:textId="77777777" w:rsidR="00786B0A" w:rsidRDefault="00786B0A">
            <w:pPr>
              <w:keepNext/>
            </w:pPr>
          </w:p>
        </w:tc>
        <w:tc>
          <w:tcPr>
            <w:tcW w:w="1596" w:type="dxa"/>
          </w:tcPr>
          <w:p w14:paraId="3F03A9BD" w14:textId="77777777" w:rsidR="00786B0A" w:rsidRDefault="00FC6287">
            <w:pPr>
              <w:cnfStyle w:val="100000000000" w:firstRow="1" w:lastRow="0" w:firstColumn="0" w:lastColumn="0" w:oddVBand="0" w:evenVBand="0" w:oddHBand="0" w:evenHBand="0" w:firstRowFirstColumn="0" w:firstRowLastColumn="0" w:lastRowFirstColumn="0" w:lastRowLastColumn="0"/>
            </w:pPr>
            <w:r>
              <w:t>Значно мешне (1)</w:t>
            </w:r>
          </w:p>
        </w:tc>
        <w:tc>
          <w:tcPr>
            <w:tcW w:w="1596" w:type="dxa"/>
          </w:tcPr>
          <w:p w14:paraId="0A939972" w14:textId="77777777" w:rsidR="00786B0A" w:rsidRDefault="00FC6287">
            <w:pPr>
              <w:cnfStyle w:val="100000000000" w:firstRow="1" w:lastRow="0" w:firstColumn="0" w:lastColumn="0" w:oddVBand="0" w:evenVBand="0" w:oddHBand="0" w:evenHBand="0" w:firstRowFirstColumn="0" w:firstRowLastColumn="0" w:lastRowFirstColumn="0" w:lastRowLastColumn="0"/>
            </w:pPr>
            <w:r>
              <w:t>Менше (2)</w:t>
            </w:r>
          </w:p>
        </w:tc>
        <w:tc>
          <w:tcPr>
            <w:tcW w:w="1596" w:type="dxa"/>
          </w:tcPr>
          <w:p w14:paraId="5B725F76" w14:textId="77777777" w:rsidR="00786B0A" w:rsidRDefault="00FC6287">
            <w:pPr>
              <w:cnfStyle w:val="100000000000" w:firstRow="1" w:lastRow="0" w:firstColumn="0" w:lastColumn="0" w:oddVBand="0" w:evenVBand="0" w:oddHBand="0" w:evenHBand="0" w:firstRowFirstColumn="0" w:firstRowLastColumn="0" w:lastRowFirstColumn="0" w:lastRowLastColumn="0"/>
            </w:pPr>
            <w:r>
              <w:t>Так само (3)</w:t>
            </w:r>
          </w:p>
        </w:tc>
        <w:tc>
          <w:tcPr>
            <w:tcW w:w="1596" w:type="dxa"/>
          </w:tcPr>
          <w:p w14:paraId="4DC522C9" w14:textId="77777777" w:rsidR="00786B0A" w:rsidRDefault="00FC6287">
            <w:pPr>
              <w:cnfStyle w:val="100000000000" w:firstRow="1" w:lastRow="0" w:firstColumn="0" w:lastColumn="0" w:oddVBand="0" w:evenVBand="0" w:oddHBand="0" w:evenHBand="0" w:firstRowFirstColumn="0" w:firstRowLastColumn="0" w:lastRowFirstColumn="0" w:lastRowLastColumn="0"/>
            </w:pPr>
            <w:r>
              <w:t>Більше (4)</w:t>
            </w:r>
          </w:p>
        </w:tc>
        <w:tc>
          <w:tcPr>
            <w:tcW w:w="1596" w:type="dxa"/>
          </w:tcPr>
          <w:p w14:paraId="1ED44899" w14:textId="77777777" w:rsidR="00786B0A" w:rsidRDefault="00FC6287">
            <w:pPr>
              <w:cnfStyle w:val="100000000000" w:firstRow="1" w:lastRow="0" w:firstColumn="0" w:lastColumn="0" w:oddVBand="0" w:evenVBand="0" w:oddHBand="0" w:evenHBand="0" w:firstRowFirstColumn="0" w:firstRowLastColumn="0" w:lastRowFirstColumn="0" w:lastRowLastColumn="0"/>
            </w:pPr>
            <w:r>
              <w:t>Значно більше (5)</w:t>
            </w:r>
          </w:p>
        </w:tc>
      </w:tr>
      <w:tr w:rsidR="00786B0A" w14:paraId="6041867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662B5C96" w14:textId="77777777" w:rsidR="00786B0A" w:rsidRDefault="00FC6287">
            <w:pPr>
              <w:keepNext/>
            </w:pPr>
            <w:r>
              <w:t xml:space="preserve">Якщо інші країни роблять </w:t>
            </w:r>
            <w:r>
              <w:rPr>
                <w:i/>
              </w:rPr>
              <w:t>більше</w:t>
            </w:r>
            <w:r>
              <w:t xml:space="preserve">, Україна має робити... (2) </w:t>
            </w:r>
          </w:p>
        </w:tc>
        <w:tc>
          <w:tcPr>
            <w:tcW w:w="1596" w:type="dxa"/>
          </w:tcPr>
          <w:p w14:paraId="288BCE1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6F36C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46C7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130A9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952F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91E889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CD0FCF7" w14:textId="77777777" w:rsidR="00786B0A" w:rsidRDefault="00FC6287">
            <w:pPr>
              <w:keepNext/>
            </w:pPr>
            <w:r>
              <w:t xml:space="preserve">Якщо інші країни роблять </w:t>
            </w:r>
            <w:r>
              <w:rPr>
                <w:i/>
              </w:rPr>
              <w:t>менше</w:t>
            </w:r>
            <w:r>
              <w:t xml:space="preserve">, Україна має робити... (1) </w:t>
            </w:r>
          </w:p>
        </w:tc>
        <w:tc>
          <w:tcPr>
            <w:tcW w:w="1596" w:type="dxa"/>
          </w:tcPr>
          <w:p w14:paraId="0885793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889CB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FADA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5D5D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9110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6BD7CA" w14:textId="77777777" w:rsidR="00786B0A" w:rsidRDefault="00786B0A"/>
    <w:p w14:paraId="2B421150" w14:textId="77777777" w:rsidR="00786B0A" w:rsidRDefault="00786B0A"/>
    <w:p w14:paraId="209EF4FE" w14:textId="77777777" w:rsidR="00786B0A" w:rsidRDefault="00786B0A">
      <w:pPr>
        <w:pStyle w:val="QuestionSeparator"/>
      </w:pPr>
    </w:p>
    <w:p w14:paraId="0D298054" w14:textId="77777777" w:rsidR="00786B0A" w:rsidRDefault="00786B0A"/>
    <w:p w14:paraId="0C2CD802" w14:textId="77777777" w:rsidR="00786B0A" w:rsidRDefault="00FC6287">
      <w:pPr>
        <w:keepNext/>
      </w:pPr>
      <w:r>
        <w:t xml:space="preserve">Q136 All countries have signed the Paris agreement that aims to contain global warming "well below +2 °C". </w:t>
      </w:r>
      <w:proofErr w:type="gramStart"/>
      <w:r>
        <w:t>To limit global warming to this level, there is a maximum amount of greenhouse gases we can emit globally, called the carbon budget.</w:t>
      </w:r>
      <w:proofErr w:type="gramEnd"/>
      <w:r>
        <w:t xml:space="preserve"> Each country could aim to emit less than an assigned share of the carbon budget. To respect the global carbon budget, countries that emit more than their national share would pay a fee to countries that emit less than their share.</w:t>
      </w:r>
      <w:r>
        <w:br/>
      </w:r>
      <w:r>
        <w:br/>
      </w:r>
      <w:r>
        <w:br/>
      </w:r>
      <w:r>
        <w:lastRenderedPageBreak/>
        <w:t>Do you support such a policy?</w:t>
      </w:r>
      <w:r>
        <w:br/>
      </w:r>
    </w:p>
    <w:p w14:paraId="2F676EC3" w14:textId="77777777" w:rsidR="00786B0A" w:rsidRDefault="00FC6287">
      <w:pPr>
        <w:pStyle w:val="ListParagraph"/>
        <w:keepNext/>
        <w:numPr>
          <w:ilvl w:val="0"/>
          <w:numId w:val="4"/>
        </w:numPr>
      </w:pPr>
      <w:r>
        <w:t xml:space="preserve">Strongly oppose  (0) </w:t>
      </w:r>
    </w:p>
    <w:p w14:paraId="2E1104DC" w14:textId="77777777" w:rsidR="00786B0A" w:rsidRDefault="00FC6287">
      <w:pPr>
        <w:pStyle w:val="ListParagraph"/>
        <w:keepNext/>
        <w:numPr>
          <w:ilvl w:val="0"/>
          <w:numId w:val="4"/>
        </w:numPr>
      </w:pPr>
      <w:r>
        <w:t xml:space="preserve">Somewhat oppose  (1) </w:t>
      </w:r>
    </w:p>
    <w:p w14:paraId="5DF4337A" w14:textId="77777777" w:rsidR="00786B0A" w:rsidRDefault="00FC6287">
      <w:pPr>
        <w:pStyle w:val="ListParagraph"/>
        <w:keepNext/>
        <w:numPr>
          <w:ilvl w:val="0"/>
          <w:numId w:val="4"/>
        </w:numPr>
      </w:pPr>
      <w:r>
        <w:t xml:space="preserve">Neither support nor oppose  (2) </w:t>
      </w:r>
    </w:p>
    <w:p w14:paraId="7C67BB10" w14:textId="77777777" w:rsidR="00786B0A" w:rsidRDefault="00FC6287">
      <w:pPr>
        <w:pStyle w:val="ListParagraph"/>
        <w:keepNext/>
        <w:numPr>
          <w:ilvl w:val="0"/>
          <w:numId w:val="4"/>
        </w:numPr>
      </w:pPr>
      <w:r>
        <w:t xml:space="preserve">Somewhat support  (3) </w:t>
      </w:r>
    </w:p>
    <w:p w14:paraId="32805CA9" w14:textId="77777777" w:rsidR="00786B0A" w:rsidRDefault="00FC6287">
      <w:pPr>
        <w:pStyle w:val="ListParagraph"/>
        <w:keepNext/>
        <w:numPr>
          <w:ilvl w:val="0"/>
          <w:numId w:val="4"/>
        </w:numPr>
      </w:pPr>
      <w:r>
        <w:t xml:space="preserve">Strongly support  (4) </w:t>
      </w:r>
    </w:p>
    <w:p w14:paraId="016F7F03" w14:textId="77777777" w:rsidR="00786B0A" w:rsidRDefault="00786B0A"/>
    <w:p w14:paraId="2D6851BC" w14:textId="604DD514" w:rsidR="00786B0A" w:rsidRDefault="00FC6287">
      <w:pPr>
        <w:keepNext/>
      </w:pPr>
      <w:r>
        <w:t xml:space="preserve">Q136 Усі країни підписали Паризьку угоду, метою якої є стримування глобального потепління "значно нижче +2°C". Щоб обмежити глобальне потепління до цього рівня, існує максимальна кількість парникових газів, що допустимо викидати у всьому світі, </w:t>
      </w:r>
      <w:del w:id="279" w:author="Olena Maslyukivska" w:date="2021-09-15T01:07:00Z">
        <w:r w:rsidDel="00E3738C">
          <w:delText xml:space="preserve">це </w:delText>
        </w:r>
      </w:del>
      <w:ins w:id="280" w:author="Olena Maslyukivska" w:date="2021-09-15T01:07:00Z">
        <w:r w:rsidR="00E3738C">
          <w:rPr>
            <w:lang w:val="uk-UA"/>
          </w:rPr>
          <w:t>що</w:t>
        </w:r>
        <w:r w:rsidR="00E3738C">
          <w:t xml:space="preserve"> </w:t>
        </w:r>
      </w:ins>
      <w:r>
        <w:t>називається вуглецевим бюджетом. Кожна країна може намагатися викидати менше своєї частки вуглецевого бюджету. Для регулювання глобального вуглецевого бюджету країни, які викидають більше, ніж їх національна частка, сплачуватимуть штраф країнам, які викидають менше, ніж їхня частка.</w:t>
      </w:r>
      <w:r>
        <w:br/>
      </w:r>
      <w:r>
        <w:br/>
        <w:t>Ви підтримуєте такий захід?</w:t>
      </w:r>
    </w:p>
    <w:p w14:paraId="16146341" w14:textId="77777777" w:rsidR="00786B0A" w:rsidRDefault="00FC6287">
      <w:pPr>
        <w:pStyle w:val="ListParagraph"/>
        <w:keepNext/>
        <w:numPr>
          <w:ilvl w:val="0"/>
          <w:numId w:val="4"/>
        </w:numPr>
      </w:pPr>
      <w:r>
        <w:t xml:space="preserve">Рішуче проти  (0) </w:t>
      </w:r>
    </w:p>
    <w:p w14:paraId="27307E4F" w14:textId="77777777" w:rsidR="00786B0A" w:rsidRDefault="00FC6287">
      <w:pPr>
        <w:pStyle w:val="ListParagraph"/>
        <w:keepNext/>
        <w:numPr>
          <w:ilvl w:val="0"/>
          <w:numId w:val="4"/>
        </w:numPr>
      </w:pPr>
      <w:r>
        <w:t xml:space="preserve">Дещо проти  (1) </w:t>
      </w:r>
    </w:p>
    <w:p w14:paraId="0A6A55B0" w14:textId="77777777" w:rsidR="00786B0A" w:rsidRDefault="00FC6287">
      <w:pPr>
        <w:pStyle w:val="ListParagraph"/>
        <w:keepNext/>
        <w:numPr>
          <w:ilvl w:val="0"/>
          <w:numId w:val="4"/>
        </w:numPr>
      </w:pPr>
      <w:r>
        <w:t xml:space="preserve">Мені байдуже  (2) </w:t>
      </w:r>
    </w:p>
    <w:p w14:paraId="2C65E684" w14:textId="77777777" w:rsidR="00786B0A" w:rsidRDefault="00FC6287">
      <w:pPr>
        <w:pStyle w:val="ListParagraph"/>
        <w:keepNext/>
        <w:numPr>
          <w:ilvl w:val="0"/>
          <w:numId w:val="4"/>
        </w:numPr>
      </w:pPr>
      <w:r>
        <w:t xml:space="preserve">Дещо підтримую  (3) </w:t>
      </w:r>
    </w:p>
    <w:p w14:paraId="5C49202B" w14:textId="77777777" w:rsidR="00786B0A" w:rsidRDefault="00FC6287">
      <w:pPr>
        <w:pStyle w:val="ListParagraph"/>
        <w:keepNext/>
        <w:numPr>
          <w:ilvl w:val="0"/>
          <w:numId w:val="4"/>
        </w:numPr>
      </w:pPr>
      <w:r>
        <w:t xml:space="preserve">Рішуче підтримую  (4) </w:t>
      </w:r>
    </w:p>
    <w:p w14:paraId="7C63FB61" w14:textId="77777777" w:rsidR="00786B0A" w:rsidRDefault="00786B0A"/>
    <w:p w14:paraId="22AFB406" w14:textId="77777777" w:rsidR="00786B0A" w:rsidRDefault="00786B0A">
      <w:pPr>
        <w:pStyle w:val="QuestionSeparator"/>
      </w:pPr>
    </w:p>
    <w:p w14:paraId="499A005A" w14:textId="77777777" w:rsidR="00786B0A" w:rsidRDefault="00786B0A"/>
    <w:p w14:paraId="340C630C" w14:textId="77777777" w:rsidR="00786B0A" w:rsidRDefault="00FC6287">
      <w:pPr>
        <w:keepNext/>
      </w:pPr>
      <w:r>
        <w:lastRenderedPageBreak/>
        <w:t xml:space="preserve">Q138 Suppose the previous policy is in place. How </w:t>
      </w:r>
      <w:proofErr w:type="gramStart"/>
      <w:r>
        <w:t>should the carbon budget be divided</w:t>
      </w:r>
      <w:proofErr w:type="gramEnd"/>
      <w:r>
        <w:t xml:space="preserve"> among countries?</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786B0A" w14:paraId="1DADAC15"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A40A1D8" w14:textId="77777777" w:rsidR="00786B0A" w:rsidRDefault="00786B0A">
            <w:pPr>
              <w:keepNext/>
            </w:pPr>
          </w:p>
        </w:tc>
        <w:tc>
          <w:tcPr>
            <w:tcW w:w="1596" w:type="dxa"/>
          </w:tcPr>
          <w:p w14:paraId="7C8DB72D"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3B94623"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5C4923E"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12B3315"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1538F50"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agree (5)</w:t>
            </w:r>
          </w:p>
        </w:tc>
      </w:tr>
      <w:tr w:rsidR="00786B0A" w14:paraId="2AA12EF6"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AAF6810" w14:textId="77777777" w:rsidR="00786B0A" w:rsidRDefault="00FC6287">
            <w:pPr>
              <w:keepNext/>
            </w:pPr>
            <w:r>
              <w:t xml:space="preserve">The emission share of a country should be proportional to its population, so that each human has an equal right to emit. (1) </w:t>
            </w:r>
          </w:p>
        </w:tc>
        <w:tc>
          <w:tcPr>
            <w:tcW w:w="1596" w:type="dxa"/>
          </w:tcPr>
          <w:p w14:paraId="2637FD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0EF46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3406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B7F1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97B25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72A02DB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493632B" w14:textId="77777777" w:rsidR="00786B0A" w:rsidRDefault="00FC6287">
            <w:pPr>
              <w:keepNext/>
            </w:pPr>
            <w:r>
              <w:t xml:space="preserve">The emission share of a country should be proportional to its current emissions, so that those who already emit more have more rights to emit. (2) </w:t>
            </w:r>
          </w:p>
        </w:tc>
        <w:tc>
          <w:tcPr>
            <w:tcW w:w="1596" w:type="dxa"/>
          </w:tcPr>
          <w:p w14:paraId="25502D4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E4FF2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CCA7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900E8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9F59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D7AB81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606FA10" w14:textId="77777777" w:rsidR="00786B0A" w:rsidRDefault="00FC6287">
            <w:pPr>
              <w:keepNext/>
            </w:pPr>
            <w:r>
              <w:t xml:space="preserve">Countries that have emitted more over the past decades (from 1990 onwards) should receive a lower emission share, because they have already used some of their fair share. (3) </w:t>
            </w:r>
          </w:p>
        </w:tc>
        <w:tc>
          <w:tcPr>
            <w:tcW w:w="1596" w:type="dxa"/>
          </w:tcPr>
          <w:p w14:paraId="54B3E1F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F1D79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8A18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9CAE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9DA5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3F7665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7F60F78" w14:textId="77777777" w:rsidR="00786B0A" w:rsidRDefault="00FC6287">
            <w:pPr>
              <w:keepNext/>
            </w:pPr>
            <w:r>
              <w:lastRenderedPageBreak/>
              <w:t xml:space="preserve">Countries that will be hurt more by climate change should receive a higher emission share, to compensate them for the damages. (4) </w:t>
            </w:r>
          </w:p>
        </w:tc>
        <w:tc>
          <w:tcPr>
            <w:tcW w:w="1596" w:type="dxa"/>
          </w:tcPr>
          <w:p w14:paraId="75BC4DC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FB2D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BBD5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1B7C0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723F6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1D6D92" w14:textId="77777777" w:rsidR="00786B0A" w:rsidRDefault="00786B0A"/>
    <w:p w14:paraId="350157B3" w14:textId="77777777" w:rsidR="00786B0A" w:rsidRDefault="00786B0A"/>
    <w:p w14:paraId="0F8E49D1" w14:textId="77777777" w:rsidR="00786B0A" w:rsidRDefault="00FC6287">
      <w:pPr>
        <w:keepNext/>
      </w:pPr>
      <w:r>
        <w:lastRenderedPageBreak/>
        <w:t>Q138 Припустимо, що наведена вище політика діє. Як розподілити вуглецевий бюджет між країнами?</w:t>
      </w:r>
    </w:p>
    <w:tbl>
      <w:tblPr>
        <w:tblStyle w:val="QQuestionTable"/>
        <w:tblW w:w="9576" w:type="auto"/>
        <w:tblLook w:val="07E0" w:firstRow="1" w:lastRow="1" w:firstColumn="1" w:lastColumn="1" w:noHBand="1" w:noVBand="1"/>
      </w:tblPr>
      <w:tblGrid>
        <w:gridCol w:w="1706"/>
        <w:gridCol w:w="1576"/>
        <w:gridCol w:w="1496"/>
        <w:gridCol w:w="1543"/>
        <w:gridCol w:w="1496"/>
        <w:gridCol w:w="1543"/>
      </w:tblGrid>
      <w:tr w:rsidR="00786B0A" w14:paraId="2561249F"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B29DF5" w14:textId="77777777" w:rsidR="00786B0A" w:rsidRDefault="00786B0A">
            <w:pPr>
              <w:keepNext/>
            </w:pPr>
          </w:p>
        </w:tc>
        <w:tc>
          <w:tcPr>
            <w:tcW w:w="1596" w:type="dxa"/>
          </w:tcPr>
          <w:p w14:paraId="3F62A156" w14:textId="77777777" w:rsidR="00786B0A" w:rsidRDefault="00FC6287">
            <w:pPr>
              <w:cnfStyle w:val="100000000000" w:firstRow="1" w:lastRow="0" w:firstColumn="0" w:lastColumn="0" w:oddVBand="0" w:evenVBand="0" w:oddHBand="0" w:evenHBand="0" w:firstRowFirstColumn="0" w:firstRowLastColumn="0" w:lastRowFirstColumn="0" w:lastRowLastColumn="0"/>
            </w:pPr>
            <w:r>
              <w:t>Категорично не згоден(а) (1)</w:t>
            </w:r>
          </w:p>
        </w:tc>
        <w:tc>
          <w:tcPr>
            <w:tcW w:w="1596" w:type="dxa"/>
          </w:tcPr>
          <w:p w14:paraId="45D43835"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не згоден(а) (2)</w:t>
            </w:r>
          </w:p>
        </w:tc>
        <w:tc>
          <w:tcPr>
            <w:tcW w:w="1596" w:type="dxa"/>
          </w:tcPr>
          <w:p w14:paraId="797D2C88" w14:textId="77777777" w:rsidR="00786B0A" w:rsidRDefault="00FC6287">
            <w:pPr>
              <w:cnfStyle w:val="100000000000" w:firstRow="1" w:lastRow="0" w:firstColumn="0" w:lastColumn="0" w:oddVBand="0" w:evenVBand="0" w:oddHBand="0" w:evenHBand="0" w:firstRowFirstColumn="0" w:firstRowLastColumn="0" w:lastRowFirstColumn="0" w:lastRowLastColumn="0"/>
            </w:pPr>
            <w:r>
              <w:t>Не можу погодитись та навпаки (3)</w:t>
            </w:r>
          </w:p>
        </w:tc>
        <w:tc>
          <w:tcPr>
            <w:tcW w:w="1596" w:type="dxa"/>
          </w:tcPr>
          <w:p w14:paraId="52225118"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згоден(а) (4)</w:t>
            </w:r>
          </w:p>
        </w:tc>
        <w:tc>
          <w:tcPr>
            <w:tcW w:w="1596" w:type="dxa"/>
          </w:tcPr>
          <w:p w14:paraId="098DF0F2" w14:textId="77777777" w:rsidR="00786B0A" w:rsidRDefault="00FC6287">
            <w:pPr>
              <w:cnfStyle w:val="100000000000" w:firstRow="1" w:lastRow="0" w:firstColumn="0" w:lastColumn="0" w:oddVBand="0" w:evenVBand="0" w:oddHBand="0" w:evenHBand="0" w:firstRowFirstColumn="0" w:firstRowLastColumn="0" w:lastRowFirstColumn="0" w:lastRowLastColumn="0"/>
            </w:pPr>
            <w:r>
              <w:t>Абсолютно згоден(а) (5)</w:t>
            </w:r>
          </w:p>
        </w:tc>
      </w:tr>
      <w:tr w:rsidR="00786B0A" w14:paraId="42CC4674"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1AC69DCA" w14:textId="77777777" w:rsidR="00786B0A" w:rsidRDefault="00FC6287">
            <w:pPr>
              <w:keepNext/>
            </w:pPr>
            <w:r>
              <w:t xml:space="preserve">Частка викидів країни повинна бути пропорційною її населенню, щоб кожна людина мала рівне право на викиди. (1) </w:t>
            </w:r>
          </w:p>
        </w:tc>
        <w:tc>
          <w:tcPr>
            <w:tcW w:w="1596" w:type="dxa"/>
          </w:tcPr>
          <w:p w14:paraId="50A0006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D890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BF92B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6B310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55B4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FE3E5F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1B7B3CC" w14:textId="77777777" w:rsidR="00786B0A" w:rsidRDefault="00FC6287">
            <w:pPr>
              <w:keepNext/>
            </w:pPr>
            <w:r>
              <w:t xml:space="preserve">Частка викидів країни повинна бути пропорційна її поточним викидам, щоб ті, хто вже викидає більше, мали більше прав на викиди. (2) </w:t>
            </w:r>
          </w:p>
        </w:tc>
        <w:tc>
          <w:tcPr>
            <w:tcW w:w="1596" w:type="dxa"/>
          </w:tcPr>
          <w:p w14:paraId="6F7962E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481A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DB01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846F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6E31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D6B3493"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4FB10EC" w14:textId="77777777" w:rsidR="00786B0A" w:rsidRDefault="00FC6287">
            <w:pPr>
              <w:keepNext/>
            </w:pPr>
            <w:r>
              <w:t xml:space="preserve">Країни, які викидали більше за останні десятиліття (починаючи з 1990 року), повинні отримувати меншу частку викидів, оскільки вони вже використали частину своєї справедливої частки. (3) </w:t>
            </w:r>
          </w:p>
        </w:tc>
        <w:tc>
          <w:tcPr>
            <w:tcW w:w="1596" w:type="dxa"/>
          </w:tcPr>
          <w:p w14:paraId="1EC50AC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3BFE8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FCF9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EBB2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1FCF9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F40A895"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4CCB865" w14:textId="77777777" w:rsidR="00786B0A" w:rsidRDefault="00FC6287">
            <w:pPr>
              <w:keepNext/>
            </w:pPr>
            <w:r>
              <w:lastRenderedPageBreak/>
              <w:t xml:space="preserve">Країни, які більше постраждають від зміни клімату, повинні отримати більшу частку викидів, щоб компенсувати їх збитки. (4) </w:t>
            </w:r>
          </w:p>
        </w:tc>
        <w:tc>
          <w:tcPr>
            <w:tcW w:w="1596" w:type="dxa"/>
          </w:tcPr>
          <w:p w14:paraId="3CCAB36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50404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FCAF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DB909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4710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902362" w14:textId="77777777" w:rsidR="00786B0A" w:rsidRDefault="00786B0A"/>
    <w:p w14:paraId="5AAA5CD6" w14:textId="77777777" w:rsidR="00786B0A" w:rsidRDefault="00786B0A"/>
    <w:p w14:paraId="54B86FB5" w14:textId="77777777" w:rsidR="00786B0A" w:rsidRDefault="00786B0A">
      <w:pPr>
        <w:pStyle w:val="QuestionSeparator"/>
      </w:pPr>
    </w:p>
    <w:p w14:paraId="42A25728" w14:textId="77777777" w:rsidR="00786B0A" w:rsidRDefault="00786B0A"/>
    <w:p w14:paraId="68F682A7" w14:textId="77777777" w:rsidR="00786B0A" w:rsidRDefault="00FC6287">
      <w:pPr>
        <w:keepNext/>
      </w:pPr>
      <w:r>
        <w:t xml:space="preserve">Q20.6 Do you support or oppose establishing a global democratic assembly whose role would be to draft international treaties against climate </w:t>
      </w:r>
      <w:proofErr w:type="gramStart"/>
      <w:r>
        <w:t>change?</w:t>
      </w:r>
      <w:proofErr w:type="gramEnd"/>
      <w:r>
        <w:t> Each adult across the world would have one vote to elect members of the assembly.</w:t>
      </w:r>
    </w:p>
    <w:p w14:paraId="53FF3ACD" w14:textId="77777777" w:rsidR="00786B0A" w:rsidRDefault="00FC6287">
      <w:pPr>
        <w:pStyle w:val="ListParagraph"/>
        <w:keepNext/>
        <w:numPr>
          <w:ilvl w:val="0"/>
          <w:numId w:val="4"/>
        </w:numPr>
      </w:pPr>
      <w:r>
        <w:t xml:space="preserve">Strongly oppose  (0) </w:t>
      </w:r>
    </w:p>
    <w:p w14:paraId="017FA72A" w14:textId="77777777" w:rsidR="00786B0A" w:rsidRDefault="00FC6287">
      <w:pPr>
        <w:pStyle w:val="ListParagraph"/>
        <w:keepNext/>
        <w:numPr>
          <w:ilvl w:val="0"/>
          <w:numId w:val="4"/>
        </w:numPr>
      </w:pPr>
      <w:r>
        <w:t xml:space="preserve">Somewhat oppose  (1) </w:t>
      </w:r>
    </w:p>
    <w:p w14:paraId="193C9DD3" w14:textId="77777777" w:rsidR="00786B0A" w:rsidRDefault="00FC6287">
      <w:pPr>
        <w:pStyle w:val="ListParagraph"/>
        <w:keepNext/>
        <w:numPr>
          <w:ilvl w:val="0"/>
          <w:numId w:val="4"/>
        </w:numPr>
      </w:pPr>
      <w:r>
        <w:t xml:space="preserve">Neither support nor oppose  (2) </w:t>
      </w:r>
    </w:p>
    <w:p w14:paraId="457F5788" w14:textId="77777777" w:rsidR="00786B0A" w:rsidRDefault="00FC6287">
      <w:pPr>
        <w:pStyle w:val="ListParagraph"/>
        <w:keepNext/>
        <w:numPr>
          <w:ilvl w:val="0"/>
          <w:numId w:val="4"/>
        </w:numPr>
      </w:pPr>
      <w:r>
        <w:t xml:space="preserve">Somewhat support  (3) </w:t>
      </w:r>
    </w:p>
    <w:p w14:paraId="414DE45F" w14:textId="77777777" w:rsidR="00786B0A" w:rsidRDefault="00FC6287">
      <w:pPr>
        <w:pStyle w:val="ListParagraph"/>
        <w:keepNext/>
        <w:numPr>
          <w:ilvl w:val="0"/>
          <w:numId w:val="4"/>
        </w:numPr>
      </w:pPr>
      <w:r>
        <w:t xml:space="preserve">Strongly support  (4) </w:t>
      </w:r>
    </w:p>
    <w:p w14:paraId="643ED824" w14:textId="77777777" w:rsidR="00786B0A" w:rsidRDefault="00786B0A"/>
    <w:p w14:paraId="59F6CFCB" w14:textId="77777777" w:rsidR="00786B0A" w:rsidRDefault="00FC6287">
      <w:pPr>
        <w:keepNext/>
      </w:pPr>
      <w:r>
        <w:t>Q20.6 Чи Ви підтримуєте створення глобальної демократичної асамблеї, роль якої полягала б у розробці міжнародних договорів що сприяли би зменшенню змін клімату? Кожна доросла людина у всьому світі мала б один голос для обрання членів асамблеї.</w:t>
      </w:r>
    </w:p>
    <w:p w14:paraId="6C8E7C1B" w14:textId="77777777" w:rsidR="00786B0A" w:rsidRDefault="00FC6287">
      <w:pPr>
        <w:pStyle w:val="ListParagraph"/>
        <w:keepNext/>
        <w:numPr>
          <w:ilvl w:val="0"/>
          <w:numId w:val="4"/>
        </w:numPr>
      </w:pPr>
      <w:r>
        <w:t xml:space="preserve">Рішуче проти  (0) </w:t>
      </w:r>
    </w:p>
    <w:p w14:paraId="313BFE16" w14:textId="77777777" w:rsidR="00786B0A" w:rsidRDefault="00FC6287">
      <w:pPr>
        <w:pStyle w:val="ListParagraph"/>
        <w:keepNext/>
        <w:numPr>
          <w:ilvl w:val="0"/>
          <w:numId w:val="4"/>
        </w:numPr>
      </w:pPr>
      <w:r>
        <w:t xml:space="preserve">Дещо проти  (1) </w:t>
      </w:r>
    </w:p>
    <w:p w14:paraId="658F6995" w14:textId="77777777" w:rsidR="00786B0A" w:rsidRDefault="00FC6287">
      <w:pPr>
        <w:pStyle w:val="ListParagraph"/>
        <w:keepNext/>
        <w:numPr>
          <w:ilvl w:val="0"/>
          <w:numId w:val="4"/>
        </w:numPr>
      </w:pPr>
      <w:r>
        <w:t xml:space="preserve">Мені байдуже  (2) </w:t>
      </w:r>
    </w:p>
    <w:p w14:paraId="49D25FEE" w14:textId="77777777" w:rsidR="00786B0A" w:rsidRDefault="00FC6287">
      <w:pPr>
        <w:pStyle w:val="ListParagraph"/>
        <w:keepNext/>
        <w:numPr>
          <w:ilvl w:val="0"/>
          <w:numId w:val="4"/>
        </w:numPr>
      </w:pPr>
      <w:r>
        <w:t xml:space="preserve">Дещо підтримую  (3) </w:t>
      </w:r>
    </w:p>
    <w:p w14:paraId="26B70F65" w14:textId="77777777" w:rsidR="00786B0A" w:rsidRDefault="00FC6287">
      <w:pPr>
        <w:pStyle w:val="ListParagraph"/>
        <w:keepNext/>
        <w:numPr>
          <w:ilvl w:val="0"/>
          <w:numId w:val="4"/>
        </w:numPr>
      </w:pPr>
      <w:r>
        <w:t xml:space="preserve">Рішуче підтримую  (4) </w:t>
      </w:r>
    </w:p>
    <w:p w14:paraId="57D658AD" w14:textId="77777777" w:rsidR="00786B0A" w:rsidRDefault="00786B0A"/>
    <w:p w14:paraId="5514CD86" w14:textId="77777777" w:rsidR="00786B0A" w:rsidRDefault="00786B0A">
      <w:pPr>
        <w:pStyle w:val="QuestionSeparator"/>
      </w:pPr>
    </w:p>
    <w:p w14:paraId="1A1D5E01" w14:textId="77777777" w:rsidR="00786B0A" w:rsidRDefault="00786B0A"/>
    <w:p w14:paraId="73AC1B69" w14:textId="77777777" w:rsidR="00786B0A" w:rsidRDefault="00FC6287">
      <w:pPr>
        <w:keepNext/>
      </w:pPr>
      <w:r>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t>
      </w:r>
      <w:proofErr w:type="gramStart"/>
      <w:r>
        <w:t>would be used</w:t>
      </w:r>
      <w:proofErr w:type="gramEnd"/>
      <w:r>
        <w:t xml:space="preserve"> to finance a basic income of $30/month to each human adult, thereby lifting the 700 million people who earn less than $2/day out of extreme poverty. </w:t>
      </w:r>
      <w:r>
        <w:br/>
      </w:r>
      <w:r>
        <w:br/>
      </w:r>
      <w:r>
        <w:br/>
        <w:t>The average British person would lose out a bit from this policy as they would face 59$ per month in price increases price increases, which is higher that the 30$ they would receive.</w:t>
      </w:r>
      <w:r>
        <w:br/>
      </w:r>
      <w:r>
        <w:br/>
      </w:r>
      <w:r>
        <w:br/>
        <w:t xml:space="preserve"> Do you support or oppose such a policy? </w:t>
      </w:r>
    </w:p>
    <w:p w14:paraId="2CA47D30" w14:textId="77777777" w:rsidR="00786B0A" w:rsidRDefault="00FC6287">
      <w:pPr>
        <w:pStyle w:val="ListParagraph"/>
        <w:keepNext/>
        <w:numPr>
          <w:ilvl w:val="0"/>
          <w:numId w:val="4"/>
        </w:numPr>
      </w:pPr>
      <w:r>
        <w:t xml:space="preserve">Strongly oppose  (0) </w:t>
      </w:r>
    </w:p>
    <w:p w14:paraId="3D635F99" w14:textId="77777777" w:rsidR="00786B0A" w:rsidRDefault="00FC6287">
      <w:pPr>
        <w:pStyle w:val="ListParagraph"/>
        <w:keepNext/>
        <w:numPr>
          <w:ilvl w:val="0"/>
          <w:numId w:val="4"/>
        </w:numPr>
      </w:pPr>
      <w:r>
        <w:t xml:space="preserve">Somewhat oppose  (1) </w:t>
      </w:r>
    </w:p>
    <w:p w14:paraId="28573D29" w14:textId="77777777" w:rsidR="00786B0A" w:rsidRDefault="00FC6287">
      <w:pPr>
        <w:pStyle w:val="ListParagraph"/>
        <w:keepNext/>
        <w:numPr>
          <w:ilvl w:val="0"/>
          <w:numId w:val="4"/>
        </w:numPr>
      </w:pPr>
      <w:r>
        <w:t xml:space="preserve">Neither support nor oppose  (2) </w:t>
      </w:r>
    </w:p>
    <w:p w14:paraId="35D219CC" w14:textId="77777777" w:rsidR="00786B0A" w:rsidRDefault="00FC6287">
      <w:pPr>
        <w:pStyle w:val="ListParagraph"/>
        <w:keepNext/>
        <w:numPr>
          <w:ilvl w:val="0"/>
          <w:numId w:val="4"/>
        </w:numPr>
      </w:pPr>
      <w:r>
        <w:t xml:space="preserve">Somewhat support  (3) </w:t>
      </w:r>
    </w:p>
    <w:p w14:paraId="58348106" w14:textId="77777777" w:rsidR="00786B0A" w:rsidRDefault="00FC6287">
      <w:pPr>
        <w:pStyle w:val="ListParagraph"/>
        <w:keepNext/>
        <w:numPr>
          <w:ilvl w:val="0"/>
          <w:numId w:val="4"/>
        </w:numPr>
      </w:pPr>
      <w:r>
        <w:t xml:space="preserve">Strongly support  (4) </w:t>
      </w:r>
    </w:p>
    <w:p w14:paraId="71469BD1" w14:textId="77777777" w:rsidR="00786B0A" w:rsidRDefault="00786B0A"/>
    <w:p w14:paraId="3CD49C8F" w14:textId="65F09D34" w:rsidR="00786B0A" w:rsidRDefault="00FC6287">
      <w:pPr>
        <w:keepNext/>
        <w:rPr>
          <w:ins w:id="281" w:author="Olena Maslyukivska" w:date="2021-09-15T01:12:00Z"/>
        </w:rPr>
      </w:pPr>
      <w:r>
        <w:t>Q20.7 Уявіть собі так</w:t>
      </w:r>
      <w:ins w:id="282" w:author="Olena Maslyukivska" w:date="2021-09-15T01:09:00Z">
        <w:r w:rsidR="00E3738C">
          <w:rPr>
            <w:lang w:val="uk-UA"/>
          </w:rPr>
          <w:t>у політику</w:t>
        </w:r>
      </w:ins>
      <w:del w:id="283" w:author="Olena Maslyukivska" w:date="2021-09-15T01:09:00Z">
        <w:r w:rsidDel="00E3738C">
          <w:delText>ий захід</w:delText>
        </w:r>
      </w:del>
      <w:r>
        <w:t>: глобальний податок на викиди парникових газів фінансує глобальний базовий дохід.</w:t>
      </w:r>
      <w:r>
        <w:br/>
      </w:r>
      <w:r>
        <w:br/>
        <w:t>Так</w:t>
      </w:r>
      <w:ins w:id="284" w:author="Olena Maslyukivska" w:date="2021-09-15T01:09:00Z">
        <w:r w:rsidR="00E3738C">
          <w:rPr>
            <w:lang w:val="uk-UA"/>
          </w:rPr>
          <w:t xml:space="preserve">а політика </w:t>
        </w:r>
      </w:ins>
      <w:del w:id="285" w:author="Olena Maslyukivska" w:date="2021-09-15T01:09:00Z">
        <w:r w:rsidDel="00E3738C">
          <w:delText xml:space="preserve">ий захід </w:delText>
        </w:r>
      </w:del>
      <w:r>
        <w:t>буде поступово підвищувати ціни на викопне паливо (наприклад, ціна на бензин зросте на 3₴ за літр у перші роки). Підвищення цін спонукатиме людей та компанії використовувати менше викопного палива, скорочуючи викиди парникових газів. Доходи від податку будуть використані для фінансування базового доходу в розмірі 30$</w:t>
      </w:r>
      <w:ins w:id="286" w:author="KRUSE Tobias, ENV/EEI" w:date="2021-08-25T14:41:00Z">
        <w:r w:rsidR="00711CB5">
          <w:t xml:space="preserve"> </w:t>
        </w:r>
      </w:ins>
      <w:ins w:id="287" w:author="KRUSE Tobias, ENV/EEI" w:date="2021-08-25T14:43:00Z">
        <w:r w:rsidR="00711CB5">
          <w:t>(</w:t>
        </w:r>
      </w:ins>
      <w:ins w:id="288" w:author="KRUSE Tobias, ENV/EEI" w:date="2021-08-25T14:41:00Z">
        <w:del w:id="289" w:author="Olena Maslyukivska" w:date="2021-09-15T01:12:00Z">
          <w:r w:rsidR="00711CB5" w:rsidDel="00E3738C">
            <w:delText>th</w:delText>
          </w:r>
        </w:del>
      </w:ins>
      <w:ins w:id="290" w:author="KRUSE Tobias, ENV/EEI" w:date="2021-08-25T14:42:00Z">
        <w:del w:id="291" w:author="Olena Maslyukivska" w:date="2021-09-15T01:12:00Z">
          <w:r w:rsidR="00711CB5" w:rsidDel="00E3738C">
            <w:delText xml:space="preserve">at is  </w:delText>
          </w:r>
        </w:del>
      </w:ins>
      <w:ins w:id="292" w:author="KRUSE Tobias, ENV/EEI" w:date="2021-08-25T14:43:00Z">
        <w:r w:rsidR="00711CB5">
          <w:t>800</w:t>
        </w:r>
      </w:ins>
      <w:ins w:id="293" w:author="KRUSE Tobias, ENV/EEI" w:date="2021-08-25T14:42:00Z">
        <w:r w:rsidR="00711CB5">
          <w:t xml:space="preserve"> ₴</w:t>
        </w:r>
      </w:ins>
      <w:ins w:id="294" w:author="KRUSE Tobias, ENV/EEI" w:date="2021-08-25T14:43:00Z">
        <w:r w:rsidR="00711CB5">
          <w:t>)</w:t>
        </w:r>
      </w:ins>
      <w:r>
        <w:t xml:space="preserve"> на місяць для кожної дорослої людини, тим самим </w:t>
      </w:r>
      <w:ins w:id="295" w:author="Olena Maslyukivska" w:date="2021-09-15T01:11:00Z">
        <w:r w:rsidR="00E3738C">
          <w:rPr>
            <w:lang w:val="uk-UA"/>
          </w:rPr>
          <w:t xml:space="preserve">вивидячи з </w:t>
        </w:r>
      </w:ins>
      <w:ins w:id="296" w:author="Olena Maslyukivska" w:date="2021-09-15T01:12:00Z">
        <w:r w:rsidR="00E3738C">
          <w:rPr>
            <w:lang w:val="uk-UA"/>
          </w:rPr>
          <w:t xml:space="preserve">крайньої </w:t>
        </w:r>
      </w:ins>
      <w:ins w:id="297" w:author="Olena Maslyukivska" w:date="2021-09-15T01:11:00Z">
        <w:r w:rsidR="00E3738C">
          <w:rPr>
            <w:lang w:val="uk-UA"/>
          </w:rPr>
          <w:t>бідност</w:t>
        </w:r>
      </w:ins>
      <w:ins w:id="298" w:author="Olena Maslyukivska" w:date="2021-09-15T01:12:00Z">
        <w:r w:rsidR="00E3738C">
          <w:rPr>
            <w:lang w:val="uk-UA"/>
          </w:rPr>
          <w:t>і</w:t>
        </w:r>
      </w:ins>
      <w:ins w:id="299" w:author="Olena Maslyukivska" w:date="2021-09-15T01:11:00Z">
        <w:r w:rsidR="00E3738C">
          <w:rPr>
            <w:lang w:val="uk-UA"/>
          </w:rPr>
          <w:t xml:space="preserve"> </w:t>
        </w:r>
      </w:ins>
      <w:del w:id="300" w:author="Olena Maslyukivska" w:date="2021-09-15T01:11:00Z">
        <w:r w:rsidDel="00E3738C">
          <w:delText xml:space="preserve">покращуючи життя </w:delText>
        </w:r>
      </w:del>
      <w:r>
        <w:t>700 мільйонів людей, які заробляють менше 2$ на день</w:t>
      </w:r>
      <w:del w:id="301" w:author="Olena Maslyukivska" w:date="2021-09-15T01:12:00Z">
        <w:r w:rsidDel="00E3738C">
          <w:delText>, які живуть у крайній бідності</w:delText>
        </w:r>
      </w:del>
      <w:r>
        <w:t xml:space="preserve">. </w:t>
      </w:r>
      <w:r>
        <w:br/>
      </w:r>
      <w:r>
        <w:br/>
      </w:r>
      <w:r>
        <w:lastRenderedPageBreak/>
        <w:t>Звичайні українці не виграли би та не програли від цього заходу, оскільки зростання цін, з яким вони зіткнуться, компенсуватиметься основним доходом, який вони отримають.</w:t>
      </w:r>
    </w:p>
    <w:p w14:paraId="5ACBC0AF" w14:textId="55ABEFE3" w:rsidR="00E3738C" w:rsidRDefault="00E3738C">
      <w:pPr>
        <w:keepNext/>
        <w:rPr>
          <w:ins w:id="302" w:author="Olena Maslyukivska" w:date="2021-09-15T01:12:00Z"/>
        </w:rPr>
      </w:pPr>
    </w:p>
    <w:p w14:paraId="401EAA09" w14:textId="4164D7E8" w:rsidR="00E3738C" w:rsidRPr="00E3738C" w:rsidRDefault="00E3738C">
      <w:pPr>
        <w:keepNext/>
        <w:rPr>
          <w:lang w:val="uk-UA"/>
        </w:rPr>
      </w:pPr>
      <w:ins w:id="303" w:author="Olena Maslyukivska" w:date="2021-09-15T01:12:00Z">
        <w:r>
          <w:rPr>
            <w:lang w:val="uk-UA"/>
          </w:rPr>
          <w:t>Чи Ви підтримує</w:t>
        </w:r>
      </w:ins>
      <w:ins w:id="304" w:author="Olena Maslyukivska" w:date="2021-09-15T01:13:00Z">
        <w:r>
          <w:rPr>
            <w:lang w:val="uk-UA"/>
          </w:rPr>
          <w:t>те таку політику?</w:t>
        </w:r>
      </w:ins>
    </w:p>
    <w:p w14:paraId="4386E8B3" w14:textId="77777777" w:rsidR="00786B0A" w:rsidRDefault="00FC6287">
      <w:pPr>
        <w:pStyle w:val="ListParagraph"/>
        <w:keepNext/>
        <w:numPr>
          <w:ilvl w:val="0"/>
          <w:numId w:val="4"/>
        </w:numPr>
      </w:pPr>
      <w:r>
        <w:t xml:space="preserve">Рішуче проти  (0) </w:t>
      </w:r>
    </w:p>
    <w:p w14:paraId="2999F132" w14:textId="77777777" w:rsidR="00786B0A" w:rsidRDefault="00FC6287">
      <w:pPr>
        <w:pStyle w:val="ListParagraph"/>
        <w:keepNext/>
        <w:numPr>
          <w:ilvl w:val="0"/>
          <w:numId w:val="4"/>
        </w:numPr>
      </w:pPr>
      <w:r>
        <w:t xml:space="preserve">Дещо проти  (1) </w:t>
      </w:r>
    </w:p>
    <w:p w14:paraId="11C6E0A9" w14:textId="77777777" w:rsidR="00786B0A" w:rsidRDefault="00FC6287">
      <w:pPr>
        <w:pStyle w:val="ListParagraph"/>
        <w:keepNext/>
        <w:numPr>
          <w:ilvl w:val="0"/>
          <w:numId w:val="4"/>
        </w:numPr>
      </w:pPr>
      <w:r>
        <w:t xml:space="preserve">Мені байдуже  (2) </w:t>
      </w:r>
    </w:p>
    <w:p w14:paraId="15A5708A" w14:textId="77777777" w:rsidR="00786B0A" w:rsidRDefault="00FC6287">
      <w:pPr>
        <w:pStyle w:val="ListParagraph"/>
        <w:keepNext/>
        <w:numPr>
          <w:ilvl w:val="0"/>
          <w:numId w:val="4"/>
        </w:numPr>
      </w:pPr>
      <w:r>
        <w:t xml:space="preserve">Дещо підтримую  (3) </w:t>
      </w:r>
    </w:p>
    <w:p w14:paraId="06DB1A01" w14:textId="77777777" w:rsidR="00786B0A" w:rsidRDefault="00FC6287">
      <w:pPr>
        <w:pStyle w:val="ListParagraph"/>
        <w:keepNext/>
        <w:numPr>
          <w:ilvl w:val="0"/>
          <w:numId w:val="4"/>
        </w:numPr>
      </w:pPr>
      <w:r>
        <w:t xml:space="preserve">Рішуче підтримую  (4) </w:t>
      </w:r>
    </w:p>
    <w:p w14:paraId="1E8150DD" w14:textId="77777777" w:rsidR="00786B0A" w:rsidRDefault="00786B0A"/>
    <w:p w14:paraId="6207E01C" w14:textId="77777777" w:rsidR="00786B0A" w:rsidRDefault="00786B0A">
      <w:pPr>
        <w:pStyle w:val="QuestionSeparator"/>
      </w:pPr>
    </w:p>
    <w:p w14:paraId="632D8A5B" w14:textId="77777777" w:rsidR="00786B0A" w:rsidRDefault="00786B0A"/>
    <w:p w14:paraId="6521AC62" w14:textId="77777777" w:rsidR="00786B0A" w:rsidRDefault="00FC6287">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57DF17F2" w14:textId="77777777" w:rsidR="00786B0A" w:rsidRDefault="00FC6287">
      <w:pPr>
        <w:pStyle w:val="ListParagraph"/>
        <w:keepNext/>
        <w:numPr>
          <w:ilvl w:val="0"/>
          <w:numId w:val="4"/>
        </w:numPr>
      </w:pPr>
      <w:r>
        <w:t xml:space="preserve">Strongly oppose  (0) </w:t>
      </w:r>
    </w:p>
    <w:p w14:paraId="24A691C8" w14:textId="77777777" w:rsidR="00786B0A" w:rsidRDefault="00FC6287">
      <w:pPr>
        <w:pStyle w:val="ListParagraph"/>
        <w:keepNext/>
        <w:numPr>
          <w:ilvl w:val="0"/>
          <w:numId w:val="4"/>
        </w:numPr>
      </w:pPr>
      <w:r>
        <w:t xml:space="preserve">Somewhat oppose  (1) </w:t>
      </w:r>
    </w:p>
    <w:p w14:paraId="25336A98" w14:textId="77777777" w:rsidR="00786B0A" w:rsidRDefault="00FC6287">
      <w:pPr>
        <w:pStyle w:val="ListParagraph"/>
        <w:keepNext/>
        <w:numPr>
          <w:ilvl w:val="0"/>
          <w:numId w:val="4"/>
        </w:numPr>
      </w:pPr>
      <w:r>
        <w:t xml:space="preserve">Neither support nor oppose  (2) </w:t>
      </w:r>
    </w:p>
    <w:p w14:paraId="408D00E4" w14:textId="77777777" w:rsidR="00786B0A" w:rsidRDefault="00FC6287">
      <w:pPr>
        <w:pStyle w:val="ListParagraph"/>
        <w:keepNext/>
        <w:numPr>
          <w:ilvl w:val="0"/>
          <w:numId w:val="4"/>
        </w:numPr>
      </w:pPr>
      <w:r>
        <w:t xml:space="preserve">Somewhat support  (3) </w:t>
      </w:r>
    </w:p>
    <w:p w14:paraId="7C680317" w14:textId="77777777" w:rsidR="00786B0A" w:rsidRDefault="00FC6287">
      <w:pPr>
        <w:pStyle w:val="ListParagraph"/>
        <w:keepNext/>
        <w:numPr>
          <w:ilvl w:val="0"/>
          <w:numId w:val="4"/>
        </w:numPr>
      </w:pPr>
      <w:r>
        <w:t xml:space="preserve">Strongly support  (4) </w:t>
      </w:r>
    </w:p>
    <w:p w14:paraId="3D4B8882" w14:textId="77777777" w:rsidR="00786B0A" w:rsidRDefault="00786B0A"/>
    <w:p w14:paraId="15C0C682" w14:textId="55290F5E" w:rsidR="00786B0A" w:rsidRDefault="00FC6287">
      <w:pPr>
        <w:keepNext/>
      </w:pPr>
      <w:r>
        <w:t xml:space="preserve">Q20.8 Чи Ви підтримуєте </w:t>
      </w:r>
      <w:del w:id="305" w:author="Olena Maslyukivska" w:date="2021-09-15T01:13:00Z">
        <w:r w:rsidDel="00E3738C">
          <w:delText xml:space="preserve">будь-які </w:delText>
        </w:r>
      </w:del>
      <w:r>
        <w:t>подат</w:t>
      </w:r>
      <w:ins w:id="306" w:author="Olena Maslyukivska" w:date="2021-09-15T01:13:00Z">
        <w:r w:rsidR="00E3738C">
          <w:rPr>
            <w:lang w:val="uk-UA"/>
          </w:rPr>
          <w:t>о</w:t>
        </w:r>
      </w:ins>
      <w:r>
        <w:t>к</w:t>
      </w:r>
      <w:del w:id="307" w:author="Olena Maslyukivska" w:date="2021-09-15T01:13:00Z">
        <w:r w:rsidDel="00E3738C">
          <w:delText>и</w:delText>
        </w:r>
      </w:del>
      <w:r>
        <w:t xml:space="preserve"> для всіх мільйонерів у всьому світі для фінансування країн з низьким рівнем доходу, які відповідають міжнародним стандартам щодо </w:t>
      </w:r>
      <w:r>
        <w:lastRenderedPageBreak/>
        <w:t xml:space="preserve">кліматичних дій? Це фінансуватиме інфраструктуру та </w:t>
      </w:r>
      <w:del w:id="308" w:author="Olena Maslyukivska" w:date="2021-09-15T01:14:00Z">
        <w:r w:rsidDel="00E3738C">
          <w:delText>державні</w:delText>
        </w:r>
      </w:del>
      <w:ins w:id="309" w:author="Olena Maslyukivska" w:date="2021-09-15T01:14:00Z">
        <w:r w:rsidR="00E3738C">
          <w:rPr>
            <w:lang w:val="uk-UA"/>
          </w:rPr>
          <w:t>комунальні</w:t>
        </w:r>
      </w:ins>
      <w:del w:id="310" w:author="Olena Maslyukivska" w:date="2021-09-15T01:14:00Z">
        <w:r w:rsidDel="00E3738C">
          <w:delText xml:space="preserve"> </w:delText>
        </w:r>
      </w:del>
      <w:r>
        <w:t>послуги, такі як доступ до питної води, охорона здоров’я та освіта.</w:t>
      </w:r>
    </w:p>
    <w:p w14:paraId="1F8C368E" w14:textId="77777777" w:rsidR="00786B0A" w:rsidRDefault="00FC6287">
      <w:pPr>
        <w:pStyle w:val="ListParagraph"/>
        <w:keepNext/>
        <w:numPr>
          <w:ilvl w:val="0"/>
          <w:numId w:val="4"/>
        </w:numPr>
      </w:pPr>
      <w:r>
        <w:t xml:space="preserve">Рішуче проти  (0) </w:t>
      </w:r>
    </w:p>
    <w:p w14:paraId="6115AA71" w14:textId="77777777" w:rsidR="00786B0A" w:rsidRDefault="00FC6287">
      <w:pPr>
        <w:pStyle w:val="ListParagraph"/>
        <w:keepNext/>
        <w:numPr>
          <w:ilvl w:val="0"/>
          <w:numId w:val="4"/>
        </w:numPr>
      </w:pPr>
      <w:r>
        <w:t xml:space="preserve">Дещо проти  (1) </w:t>
      </w:r>
    </w:p>
    <w:p w14:paraId="1738AE7C" w14:textId="77777777" w:rsidR="00786B0A" w:rsidRDefault="00FC6287">
      <w:pPr>
        <w:pStyle w:val="ListParagraph"/>
        <w:keepNext/>
        <w:numPr>
          <w:ilvl w:val="0"/>
          <w:numId w:val="4"/>
        </w:numPr>
      </w:pPr>
      <w:r>
        <w:t xml:space="preserve">Мені байдуже  (2) </w:t>
      </w:r>
    </w:p>
    <w:p w14:paraId="748A8111" w14:textId="77777777" w:rsidR="00786B0A" w:rsidRDefault="00FC6287">
      <w:pPr>
        <w:pStyle w:val="ListParagraph"/>
        <w:keepNext/>
        <w:numPr>
          <w:ilvl w:val="0"/>
          <w:numId w:val="4"/>
        </w:numPr>
      </w:pPr>
      <w:r>
        <w:t xml:space="preserve">Дещо підтримую  (3) </w:t>
      </w:r>
    </w:p>
    <w:p w14:paraId="008667F5" w14:textId="77777777" w:rsidR="00786B0A" w:rsidRDefault="00FC6287">
      <w:pPr>
        <w:pStyle w:val="ListParagraph"/>
        <w:keepNext/>
        <w:numPr>
          <w:ilvl w:val="0"/>
          <w:numId w:val="4"/>
        </w:numPr>
      </w:pPr>
      <w:r>
        <w:t xml:space="preserve">Рішуче підтримую  (4) </w:t>
      </w:r>
    </w:p>
    <w:p w14:paraId="3F4EE25E" w14:textId="77777777" w:rsidR="00786B0A" w:rsidRDefault="00786B0A"/>
    <w:p w14:paraId="504F0B1D" w14:textId="77777777" w:rsidR="00786B0A" w:rsidRDefault="00FC6287">
      <w:pPr>
        <w:pStyle w:val="BlockEndLabel"/>
      </w:pPr>
      <w:r>
        <w:t xml:space="preserve">End of Block: International </w:t>
      </w:r>
      <w:proofErr w:type="gramStart"/>
      <w:r>
        <w:t>burden-sharing</w:t>
      </w:r>
      <w:proofErr w:type="gramEnd"/>
    </w:p>
    <w:p w14:paraId="036A2A1C" w14:textId="77777777" w:rsidR="00786B0A" w:rsidRDefault="00786B0A">
      <w:pPr>
        <w:pStyle w:val="BlockSeparator"/>
      </w:pPr>
    </w:p>
    <w:p w14:paraId="1ADE2E18" w14:textId="77777777" w:rsidR="00786B0A" w:rsidRDefault="00FC6287">
      <w:pPr>
        <w:pStyle w:val="BlockStartLabel"/>
      </w:pPr>
      <w:r>
        <w:t>Start of Block: Housing/Preference for bans vs. incentives</w:t>
      </w:r>
    </w:p>
    <w:p w14:paraId="589B11DA" w14:textId="77777777" w:rsidR="00786B0A" w:rsidRDefault="00FC6287">
      <w:pPr>
        <w:pStyle w:val="QDisplayLogic"/>
        <w:keepNext/>
      </w:pPr>
      <w:r>
        <w:t>Display This Question:</w:t>
      </w:r>
    </w:p>
    <w:p w14:paraId="5008CECE" w14:textId="77777777" w:rsidR="00786B0A" w:rsidRDefault="00FC6287">
      <w:pPr>
        <w:pStyle w:val="QDisplayLogic"/>
        <w:keepNext/>
        <w:ind w:firstLine="400"/>
      </w:pPr>
      <w:r>
        <w:t xml:space="preserve">If </w:t>
      </w:r>
      <w:proofErr w:type="gramStart"/>
      <w:r>
        <w:t>Are</w:t>
      </w:r>
      <w:proofErr w:type="gramEnd"/>
      <w:r>
        <w:t xml:space="preserve"> you a homeowner or a tenant? (Multiple answers are possible) = Owner</w:t>
      </w:r>
    </w:p>
    <w:p w14:paraId="7CF2A347" w14:textId="77777777" w:rsidR="00786B0A" w:rsidRDefault="00FC6287">
      <w:pPr>
        <w:pStyle w:val="QDisplayLogic"/>
        <w:keepNext/>
        <w:ind w:firstLine="400"/>
      </w:pPr>
      <w:proofErr w:type="gramStart"/>
      <w:r>
        <w:t>Or</w:t>
      </w:r>
      <w:proofErr w:type="gramEnd"/>
      <w:r>
        <w:t xml:space="preserve"> Are you a homeowner or a tenant? (Multiple answers are possible) = Landlord renting out property</w:t>
      </w:r>
    </w:p>
    <w:p w14:paraId="036ED0F5" w14:textId="77777777" w:rsidR="00786B0A" w:rsidRDefault="00786B0A"/>
    <w:p w14:paraId="4D530BB6" w14:textId="77777777" w:rsidR="00786B0A" w:rsidRDefault="00FC6287">
      <w:pPr>
        <w:keepNext/>
      </w:pPr>
      <w:r>
        <w:t xml:space="preserve">Q21.1 How likely is it that you will improve the insulation or replace the heating system of your accommodation over the next 5 </w:t>
      </w:r>
      <w:proofErr w:type="gramStart"/>
      <w:r>
        <w:t>years?</w:t>
      </w:r>
      <w:proofErr w:type="gramEnd"/>
    </w:p>
    <w:p w14:paraId="05F5349D" w14:textId="77777777" w:rsidR="00786B0A" w:rsidRDefault="00FC6287">
      <w:pPr>
        <w:pStyle w:val="ListParagraph"/>
        <w:keepNext/>
        <w:numPr>
          <w:ilvl w:val="0"/>
          <w:numId w:val="4"/>
        </w:numPr>
      </w:pPr>
      <w:r>
        <w:t xml:space="preserve">Very unlikely  (0) </w:t>
      </w:r>
    </w:p>
    <w:p w14:paraId="2AF0294D" w14:textId="77777777" w:rsidR="00786B0A" w:rsidRDefault="00FC6287">
      <w:pPr>
        <w:pStyle w:val="ListParagraph"/>
        <w:keepNext/>
        <w:numPr>
          <w:ilvl w:val="0"/>
          <w:numId w:val="4"/>
        </w:numPr>
      </w:pPr>
      <w:r>
        <w:t xml:space="preserve">Somewhat unlikely  (1) </w:t>
      </w:r>
    </w:p>
    <w:p w14:paraId="5A6D46A3" w14:textId="77777777" w:rsidR="00786B0A" w:rsidRDefault="00FC6287">
      <w:pPr>
        <w:pStyle w:val="ListParagraph"/>
        <w:keepNext/>
        <w:numPr>
          <w:ilvl w:val="0"/>
          <w:numId w:val="4"/>
        </w:numPr>
      </w:pPr>
      <w:r>
        <w:t xml:space="preserve">Somewhat likely  (2) </w:t>
      </w:r>
    </w:p>
    <w:p w14:paraId="2D3BC8FC" w14:textId="77777777" w:rsidR="00786B0A" w:rsidRDefault="00FC6287">
      <w:pPr>
        <w:pStyle w:val="ListParagraph"/>
        <w:keepNext/>
        <w:numPr>
          <w:ilvl w:val="0"/>
          <w:numId w:val="4"/>
        </w:numPr>
      </w:pPr>
      <w:r>
        <w:t xml:space="preserve">Very likely  (3) </w:t>
      </w:r>
    </w:p>
    <w:p w14:paraId="699A495B" w14:textId="77777777" w:rsidR="00786B0A" w:rsidRDefault="00786B0A"/>
    <w:p w14:paraId="5EFD11C8" w14:textId="5F8505B3" w:rsidR="00786B0A" w:rsidRDefault="00FC6287">
      <w:pPr>
        <w:keepNext/>
      </w:pPr>
      <w:r>
        <w:lastRenderedPageBreak/>
        <w:t xml:space="preserve">Q21.1 Наскільки ймовірно, що Ви покращите </w:t>
      </w:r>
      <w:ins w:id="311" w:author="Olena Maslyukivska" w:date="2021-09-15T01:15:00Z">
        <w:r w:rsidR="00DD67CC">
          <w:rPr>
            <w:lang w:val="uk-UA"/>
          </w:rPr>
          <w:t>термо</w:t>
        </w:r>
      </w:ins>
      <w:r>
        <w:t>ізоляцію або заміните систему опалення Вашого житла протягом наступних 5 років?</w:t>
      </w:r>
    </w:p>
    <w:p w14:paraId="2DA00AD0" w14:textId="77777777" w:rsidR="00786B0A" w:rsidRDefault="00FC6287">
      <w:pPr>
        <w:pStyle w:val="ListParagraph"/>
        <w:keepNext/>
        <w:numPr>
          <w:ilvl w:val="0"/>
          <w:numId w:val="4"/>
        </w:numPr>
      </w:pPr>
      <w:r>
        <w:t xml:space="preserve">Дуже малоймовірно  (0) </w:t>
      </w:r>
    </w:p>
    <w:p w14:paraId="6FCB8947" w14:textId="77777777" w:rsidR="00786B0A" w:rsidRDefault="00FC6287">
      <w:pPr>
        <w:pStyle w:val="ListParagraph"/>
        <w:keepNext/>
        <w:numPr>
          <w:ilvl w:val="0"/>
          <w:numId w:val="4"/>
        </w:numPr>
      </w:pPr>
      <w:r>
        <w:t xml:space="preserve">Малоймовірно  (1) </w:t>
      </w:r>
    </w:p>
    <w:p w14:paraId="6E5E6014" w14:textId="77777777" w:rsidR="00786B0A" w:rsidRDefault="00FC6287">
      <w:pPr>
        <w:pStyle w:val="ListParagraph"/>
        <w:keepNext/>
        <w:numPr>
          <w:ilvl w:val="0"/>
          <w:numId w:val="4"/>
        </w:numPr>
      </w:pPr>
      <w:r>
        <w:t xml:space="preserve">Ймовірно  (2) </w:t>
      </w:r>
    </w:p>
    <w:p w14:paraId="3598BFB3" w14:textId="77777777" w:rsidR="00786B0A" w:rsidRDefault="00FC6287">
      <w:pPr>
        <w:pStyle w:val="ListParagraph"/>
        <w:keepNext/>
        <w:numPr>
          <w:ilvl w:val="0"/>
          <w:numId w:val="4"/>
        </w:numPr>
      </w:pPr>
      <w:r>
        <w:t xml:space="preserve">Дуже ймовірно  (3) </w:t>
      </w:r>
    </w:p>
    <w:p w14:paraId="3FFF072D" w14:textId="77777777" w:rsidR="00786B0A" w:rsidRDefault="00786B0A"/>
    <w:p w14:paraId="35C31853" w14:textId="77777777" w:rsidR="00786B0A" w:rsidRDefault="00786B0A">
      <w:pPr>
        <w:pStyle w:val="QuestionSeparator"/>
      </w:pPr>
    </w:p>
    <w:p w14:paraId="1888ECDD" w14:textId="77777777" w:rsidR="00786B0A" w:rsidRDefault="00FC6287">
      <w:pPr>
        <w:pStyle w:val="QDisplayLogic"/>
        <w:keepNext/>
      </w:pPr>
      <w:r>
        <w:t>Display This Question:</w:t>
      </w:r>
    </w:p>
    <w:p w14:paraId="57F3A36A" w14:textId="77777777" w:rsidR="00786B0A" w:rsidRDefault="00FC6287">
      <w:pPr>
        <w:pStyle w:val="QDisplayLogic"/>
        <w:keepNext/>
        <w:ind w:firstLine="400"/>
      </w:pPr>
      <w:r>
        <w:t xml:space="preserve">If </w:t>
      </w:r>
      <w:proofErr w:type="gramStart"/>
      <w:r>
        <w:t>Are</w:t>
      </w:r>
      <w:proofErr w:type="gramEnd"/>
      <w:r>
        <w:t xml:space="preserve"> you a homeowner or a tenant? (Multiple answers are possible) = Owner</w:t>
      </w:r>
    </w:p>
    <w:p w14:paraId="38D0FE23" w14:textId="77777777" w:rsidR="00786B0A" w:rsidRDefault="00FC6287">
      <w:pPr>
        <w:pStyle w:val="QDisplayLogic"/>
        <w:keepNext/>
        <w:ind w:firstLine="400"/>
      </w:pPr>
      <w:proofErr w:type="gramStart"/>
      <w:r>
        <w:t>Or</w:t>
      </w:r>
      <w:proofErr w:type="gramEnd"/>
      <w:r>
        <w:t xml:space="preserve"> Are you a homeowner or a tenant? (Multiple answers are possible) = Landlord renting out property</w:t>
      </w:r>
    </w:p>
    <w:p w14:paraId="44B25C62" w14:textId="77777777" w:rsidR="00786B0A" w:rsidRDefault="00786B0A"/>
    <w:p w14:paraId="098EE303" w14:textId="77777777" w:rsidR="00786B0A" w:rsidRDefault="00FC6287">
      <w:pPr>
        <w:keepNext/>
      </w:pPr>
      <w:r>
        <w:t>Q21.2 What are the main hurdles preventing you from improving the insulation or replace the heating system of your accommodation? (Multiple answers are possible)</w:t>
      </w:r>
    </w:p>
    <w:p w14:paraId="49A7A189" w14:textId="77777777" w:rsidR="00786B0A" w:rsidRDefault="00FC6287">
      <w:pPr>
        <w:pStyle w:val="ListParagraph"/>
        <w:keepNext/>
        <w:numPr>
          <w:ilvl w:val="0"/>
          <w:numId w:val="2"/>
        </w:numPr>
      </w:pPr>
      <w:r>
        <w:t xml:space="preserve">The choice to insulate or replace the heating system is not mine  (1) </w:t>
      </w:r>
    </w:p>
    <w:p w14:paraId="3EECEE7E" w14:textId="77777777" w:rsidR="00786B0A" w:rsidRDefault="00FC6287">
      <w:pPr>
        <w:pStyle w:val="ListParagraph"/>
        <w:keepNext/>
        <w:numPr>
          <w:ilvl w:val="0"/>
          <w:numId w:val="2"/>
        </w:numPr>
      </w:pPr>
      <w:r>
        <w:t xml:space="preserve">The upfront costs are too high  (2) </w:t>
      </w:r>
    </w:p>
    <w:p w14:paraId="22863CEE" w14:textId="77777777" w:rsidR="00786B0A" w:rsidRDefault="00FC6287">
      <w:pPr>
        <w:pStyle w:val="ListParagraph"/>
        <w:keepNext/>
        <w:numPr>
          <w:ilvl w:val="0"/>
          <w:numId w:val="2"/>
        </w:numPr>
      </w:pPr>
      <w:r>
        <w:t xml:space="preserve">It is too much effort  (3) </w:t>
      </w:r>
    </w:p>
    <w:p w14:paraId="12DC322F" w14:textId="77777777" w:rsidR="00786B0A" w:rsidRDefault="00FC6287">
      <w:pPr>
        <w:pStyle w:val="ListParagraph"/>
        <w:keepNext/>
        <w:numPr>
          <w:ilvl w:val="0"/>
          <w:numId w:val="2"/>
        </w:numPr>
      </w:pPr>
      <w:r>
        <w:t xml:space="preserve">It won't improve its energy efficiency  (4) </w:t>
      </w:r>
    </w:p>
    <w:p w14:paraId="247DDFA3" w14:textId="77777777" w:rsidR="00786B0A" w:rsidRDefault="00FC6287">
      <w:pPr>
        <w:pStyle w:val="ListParagraph"/>
        <w:keepNext/>
        <w:numPr>
          <w:ilvl w:val="0"/>
          <w:numId w:val="2"/>
        </w:numPr>
      </w:pPr>
      <w:r>
        <w:t xml:space="preserve">My insulation and heating systems are already satisfactory  (5) </w:t>
      </w:r>
    </w:p>
    <w:p w14:paraId="0BF92A4A" w14:textId="77777777" w:rsidR="00786B0A" w:rsidRDefault="00786B0A"/>
    <w:p w14:paraId="70D80397" w14:textId="77777777" w:rsidR="00786B0A" w:rsidRDefault="00FC6287">
      <w:pPr>
        <w:keepNext/>
      </w:pPr>
      <w:r>
        <w:lastRenderedPageBreak/>
        <w:t>Q21.2 Які основні перешкоди заважають Вам поліпшити теплоізоляцію або замінити систему опалення Вашого житла? (Можливі декілька відповідей)</w:t>
      </w:r>
    </w:p>
    <w:p w14:paraId="2A0EA63A" w14:textId="6EE637CC" w:rsidR="00786B0A" w:rsidRDefault="00FC6287">
      <w:pPr>
        <w:pStyle w:val="ListParagraph"/>
        <w:keepNext/>
        <w:numPr>
          <w:ilvl w:val="0"/>
          <w:numId w:val="2"/>
        </w:numPr>
      </w:pPr>
      <w:r>
        <w:t xml:space="preserve">Вибір </w:t>
      </w:r>
      <w:ins w:id="312" w:author="Olena Maslyukivska" w:date="2021-09-15T01:15:00Z">
        <w:r w:rsidR="00DD67CC">
          <w:rPr>
            <w:lang w:val="uk-UA"/>
          </w:rPr>
          <w:t>термо</w:t>
        </w:r>
      </w:ins>
      <w:r>
        <w:t xml:space="preserve">ізолювати житло або замінити опалювальну системи залежить не від мене  (1) </w:t>
      </w:r>
    </w:p>
    <w:p w14:paraId="0F0BC7FB" w14:textId="77777777" w:rsidR="00786B0A" w:rsidRDefault="00FC6287">
      <w:pPr>
        <w:pStyle w:val="ListParagraph"/>
        <w:keepNext/>
        <w:numPr>
          <w:ilvl w:val="0"/>
          <w:numId w:val="2"/>
        </w:numPr>
      </w:pPr>
      <w:r>
        <w:t xml:space="preserve">Витрати занадто високі  (2) </w:t>
      </w:r>
    </w:p>
    <w:p w14:paraId="5203918B" w14:textId="77777777" w:rsidR="00786B0A" w:rsidRDefault="00FC6287">
      <w:pPr>
        <w:pStyle w:val="ListParagraph"/>
        <w:keepNext/>
        <w:numPr>
          <w:ilvl w:val="0"/>
          <w:numId w:val="2"/>
        </w:numPr>
      </w:pPr>
      <w:r>
        <w:t xml:space="preserve">Це потребує забагато зусиль  (3) </w:t>
      </w:r>
    </w:p>
    <w:p w14:paraId="6DF36586" w14:textId="77777777" w:rsidR="00786B0A" w:rsidRDefault="00FC6287">
      <w:pPr>
        <w:pStyle w:val="ListParagraph"/>
        <w:keepNext/>
        <w:numPr>
          <w:ilvl w:val="0"/>
          <w:numId w:val="2"/>
        </w:numPr>
      </w:pPr>
      <w:r>
        <w:t xml:space="preserve">Це не покращить його енергоефективність  (4) </w:t>
      </w:r>
    </w:p>
    <w:p w14:paraId="2D8AB254" w14:textId="77777777" w:rsidR="00786B0A" w:rsidRDefault="00FC6287">
      <w:pPr>
        <w:pStyle w:val="ListParagraph"/>
        <w:keepNext/>
        <w:numPr>
          <w:ilvl w:val="0"/>
          <w:numId w:val="2"/>
        </w:numPr>
      </w:pPr>
      <w:r>
        <w:t xml:space="preserve">Моя система опалення та ізоляция житла вже задовільні  (5) </w:t>
      </w:r>
    </w:p>
    <w:p w14:paraId="3CE802AE" w14:textId="77777777" w:rsidR="00786B0A" w:rsidRDefault="00786B0A"/>
    <w:p w14:paraId="2BBB8F99" w14:textId="77777777" w:rsidR="00786B0A" w:rsidRDefault="00786B0A">
      <w:pPr>
        <w:pStyle w:val="QuestionSeparator"/>
      </w:pPr>
    </w:p>
    <w:p w14:paraId="5580B7DF" w14:textId="77777777" w:rsidR="00786B0A" w:rsidRDefault="00786B0A"/>
    <w:p w14:paraId="461AD74E" w14:textId="77777777" w:rsidR="00786B0A" w:rsidRDefault="00FC6287">
      <w:pPr>
        <w:keepNext/>
      </w:pPr>
      <w:r>
        <w:t>Q277 Imagine that the [Country] government makes it mandatory for all residential buildings to have insulation that meets a certain energy efficiency standard before 2040. The government would subsidise half of the insulation costs to help households with the transition. </w:t>
      </w:r>
      <w:r>
        <w:br/>
        <w:t>Do you support or oppose such policy? </w:t>
      </w:r>
    </w:p>
    <w:p w14:paraId="0EC29764" w14:textId="77777777" w:rsidR="00786B0A" w:rsidRDefault="00FC6287">
      <w:pPr>
        <w:pStyle w:val="ListParagraph"/>
        <w:keepNext/>
        <w:numPr>
          <w:ilvl w:val="0"/>
          <w:numId w:val="4"/>
        </w:numPr>
      </w:pPr>
      <w:r>
        <w:t xml:space="preserve">Strongly oppose  (6) </w:t>
      </w:r>
    </w:p>
    <w:p w14:paraId="5A3698D0" w14:textId="77777777" w:rsidR="00786B0A" w:rsidRDefault="00FC6287">
      <w:pPr>
        <w:pStyle w:val="ListParagraph"/>
        <w:keepNext/>
        <w:numPr>
          <w:ilvl w:val="0"/>
          <w:numId w:val="4"/>
        </w:numPr>
      </w:pPr>
      <w:r>
        <w:t xml:space="preserve">Somewhat oppose  (7) </w:t>
      </w:r>
    </w:p>
    <w:p w14:paraId="7B915A52" w14:textId="77777777" w:rsidR="00786B0A" w:rsidRDefault="00FC6287">
      <w:pPr>
        <w:pStyle w:val="ListParagraph"/>
        <w:keepNext/>
        <w:numPr>
          <w:ilvl w:val="0"/>
          <w:numId w:val="4"/>
        </w:numPr>
      </w:pPr>
      <w:r>
        <w:t xml:space="preserve">Neither support nor oppose  (8) </w:t>
      </w:r>
    </w:p>
    <w:p w14:paraId="1242F82C" w14:textId="77777777" w:rsidR="00786B0A" w:rsidRDefault="00FC6287">
      <w:pPr>
        <w:pStyle w:val="ListParagraph"/>
        <w:keepNext/>
        <w:numPr>
          <w:ilvl w:val="0"/>
          <w:numId w:val="4"/>
        </w:numPr>
      </w:pPr>
      <w:r>
        <w:t xml:space="preserve">Somewhat support  (9) </w:t>
      </w:r>
    </w:p>
    <w:p w14:paraId="2E37778B" w14:textId="77777777" w:rsidR="00786B0A" w:rsidRDefault="00FC6287">
      <w:pPr>
        <w:pStyle w:val="ListParagraph"/>
        <w:keepNext/>
        <w:numPr>
          <w:ilvl w:val="0"/>
          <w:numId w:val="4"/>
        </w:numPr>
      </w:pPr>
      <w:r>
        <w:t xml:space="preserve">Strongly support  (10) </w:t>
      </w:r>
    </w:p>
    <w:p w14:paraId="20F1D4E2" w14:textId="77777777" w:rsidR="00786B0A" w:rsidRDefault="00786B0A"/>
    <w:p w14:paraId="78809D38" w14:textId="1883BD75" w:rsidR="00786B0A" w:rsidRDefault="00FC6287">
      <w:pPr>
        <w:keepNext/>
      </w:pPr>
      <w:r>
        <w:t xml:space="preserve">Q277 Уявіть, що уряд України до 2040 року зобов’язує усі житлові будинки мати утеплення, яке відповідає певним стандартам енергоефективності. Уряд субсидує </w:t>
      </w:r>
      <w:r>
        <w:lastRenderedPageBreak/>
        <w:t>половину витрат на утеплення, щоб допомогти домогосподарствам досягти стандарту</w:t>
      </w:r>
      <w:ins w:id="313" w:author="KRUSE Tobias, ECO/PED" w:date="2021-10-08T13:39:00Z">
        <w:r w:rsidR="00742FDF">
          <w:t xml:space="preserve"> </w:t>
        </w:r>
        <w:r w:rsidR="00742FDF">
          <w:rPr>
            <w:color w:val="FF00FF"/>
            <w:lang w:val="uk-UA"/>
          </w:rPr>
          <w:t>домогосподарствам компенсуватимуть ще більше</w:t>
        </w:r>
        <w:proofErr w:type="gramStart"/>
        <w:r w:rsidR="00742FDF">
          <w:rPr>
            <w:color w:val="FF00FF"/>
            <w:lang w:val="uk-UA"/>
          </w:rPr>
          <w:t>.</w:t>
        </w:r>
      </w:ins>
      <w:r>
        <w:t>.</w:t>
      </w:r>
      <w:proofErr w:type="gramEnd"/>
      <w:r>
        <w:t xml:space="preserve"> Чи Ви підтримуєте такий захід?</w:t>
      </w:r>
    </w:p>
    <w:p w14:paraId="791C533E" w14:textId="77777777" w:rsidR="00786B0A" w:rsidRDefault="00FC6287">
      <w:pPr>
        <w:pStyle w:val="ListParagraph"/>
        <w:keepNext/>
        <w:numPr>
          <w:ilvl w:val="0"/>
          <w:numId w:val="4"/>
        </w:numPr>
      </w:pPr>
      <w:r>
        <w:t xml:space="preserve">Рішуче проти  (6) </w:t>
      </w:r>
    </w:p>
    <w:p w14:paraId="4EB272ED" w14:textId="77777777" w:rsidR="00786B0A" w:rsidRDefault="00FC6287">
      <w:pPr>
        <w:pStyle w:val="ListParagraph"/>
        <w:keepNext/>
        <w:numPr>
          <w:ilvl w:val="0"/>
          <w:numId w:val="4"/>
        </w:numPr>
      </w:pPr>
      <w:r>
        <w:t xml:space="preserve">Дещо проти  (7) </w:t>
      </w:r>
    </w:p>
    <w:p w14:paraId="2EEFBC40" w14:textId="77777777" w:rsidR="00786B0A" w:rsidRDefault="00FC6287">
      <w:pPr>
        <w:pStyle w:val="ListParagraph"/>
        <w:keepNext/>
        <w:numPr>
          <w:ilvl w:val="0"/>
          <w:numId w:val="4"/>
        </w:numPr>
      </w:pPr>
      <w:r>
        <w:t xml:space="preserve">Мені байдуже  (8) </w:t>
      </w:r>
    </w:p>
    <w:p w14:paraId="3E15A809" w14:textId="77777777" w:rsidR="00786B0A" w:rsidRDefault="00FC6287">
      <w:pPr>
        <w:pStyle w:val="ListParagraph"/>
        <w:keepNext/>
        <w:numPr>
          <w:ilvl w:val="0"/>
          <w:numId w:val="4"/>
        </w:numPr>
      </w:pPr>
      <w:r>
        <w:t xml:space="preserve">Дещо підтримую  (9) </w:t>
      </w:r>
    </w:p>
    <w:p w14:paraId="5FDC315E" w14:textId="77777777" w:rsidR="00786B0A" w:rsidRDefault="00FC6287">
      <w:pPr>
        <w:pStyle w:val="ListParagraph"/>
        <w:keepNext/>
        <w:numPr>
          <w:ilvl w:val="0"/>
          <w:numId w:val="4"/>
        </w:numPr>
      </w:pPr>
      <w:r>
        <w:t xml:space="preserve">Рішуче підтримую  (10) </w:t>
      </w:r>
    </w:p>
    <w:p w14:paraId="1D5EC3A9" w14:textId="77777777" w:rsidR="00786B0A" w:rsidRDefault="00786B0A"/>
    <w:p w14:paraId="5784DC12" w14:textId="77777777" w:rsidR="00786B0A" w:rsidRDefault="00786B0A">
      <w:pPr>
        <w:pStyle w:val="QuestionSeparator"/>
      </w:pPr>
    </w:p>
    <w:p w14:paraId="1EFB88CA" w14:textId="77777777" w:rsidR="00786B0A" w:rsidRDefault="00786B0A"/>
    <w:p w14:paraId="32BB7697" w14:textId="77777777" w:rsidR="00786B0A" w:rsidRDefault="00FC6287">
      <w:pPr>
        <w:keepNext/>
      </w:pPr>
      <w:r>
        <w:t>Q278 Imagine that the [Country] government makes it mandatory for all residential buildings to have insulation that meets a certain energy efficiency standard before 2040. The government would subsidise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5CC14416" w14:textId="77777777" w:rsidR="00786B0A" w:rsidRDefault="00FC6287">
      <w:pPr>
        <w:pStyle w:val="ListParagraph"/>
        <w:keepNext/>
        <w:numPr>
          <w:ilvl w:val="0"/>
          <w:numId w:val="4"/>
        </w:numPr>
      </w:pPr>
      <w:r>
        <w:t xml:space="preserve">Strongly oppose  (1) </w:t>
      </w:r>
    </w:p>
    <w:p w14:paraId="7D5DF9E6" w14:textId="77777777" w:rsidR="00786B0A" w:rsidRDefault="00FC6287">
      <w:pPr>
        <w:pStyle w:val="ListParagraph"/>
        <w:keepNext/>
        <w:numPr>
          <w:ilvl w:val="0"/>
          <w:numId w:val="4"/>
        </w:numPr>
      </w:pPr>
      <w:r>
        <w:t xml:space="preserve">Somewhat oppose  (2) </w:t>
      </w:r>
    </w:p>
    <w:p w14:paraId="1948DAB4" w14:textId="77777777" w:rsidR="00786B0A" w:rsidRDefault="00FC6287">
      <w:pPr>
        <w:pStyle w:val="ListParagraph"/>
        <w:keepNext/>
        <w:numPr>
          <w:ilvl w:val="0"/>
          <w:numId w:val="4"/>
        </w:numPr>
      </w:pPr>
      <w:r>
        <w:t xml:space="preserve">Neither support nor oppose  (3) </w:t>
      </w:r>
    </w:p>
    <w:p w14:paraId="1AFADF78" w14:textId="77777777" w:rsidR="00786B0A" w:rsidRDefault="00FC6287">
      <w:pPr>
        <w:pStyle w:val="ListParagraph"/>
        <w:keepNext/>
        <w:numPr>
          <w:ilvl w:val="0"/>
          <w:numId w:val="4"/>
        </w:numPr>
      </w:pPr>
      <w:r>
        <w:t xml:space="preserve">Somewhat support  (4) </w:t>
      </w:r>
    </w:p>
    <w:p w14:paraId="255BBB4A" w14:textId="77777777" w:rsidR="00786B0A" w:rsidRDefault="00FC6287">
      <w:pPr>
        <w:pStyle w:val="ListParagraph"/>
        <w:keepNext/>
        <w:numPr>
          <w:ilvl w:val="0"/>
          <w:numId w:val="4"/>
        </w:numPr>
      </w:pPr>
      <w:r>
        <w:t xml:space="preserve">Strongly support  (5) </w:t>
      </w:r>
    </w:p>
    <w:p w14:paraId="4B2CBE4E" w14:textId="77777777" w:rsidR="00786B0A" w:rsidRDefault="00786B0A"/>
    <w:p w14:paraId="0E8D8790" w14:textId="55E2A894" w:rsidR="00786B0A" w:rsidRDefault="00FC6287">
      <w:pPr>
        <w:keepNext/>
      </w:pPr>
      <w:r>
        <w:t>Q278 Уявіть, що уряд України до 2040 року зобов’язує усі житлові будинки мати утеплення, яке відповідає певним стандартам енергоефективності. Уряд субсидує половину витрат на утеплення, щоб допомогти домогосподарствам досягти стандарту</w:t>
      </w:r>
      <w:ins w:id="314" w:author="KRUSE Tobias, ECO/PED" w:date="2021-10-09T12:12:00Z">
        <w:r w:rsidR="0018452B">
          <w:t xml:space="preserve"> </w:t>
        </w:r>
        <w:r w:rsidR="0018452B">
          <w:rPr>
            <w:color w:val="FF00FF"/>
            <w:lang w:val="uk-UA"/>
          </w:rPr>
          <w:t>домогосподарствам компенсуватимуть ще більше</w:t>
        </w:r>
      </w:ins>
      <w:r>
        <w:t>.</w:t>
      </w:r>
      <w:bookmarkStart w:id="315" w:name="_GoBack"/>
      <w:bookmarkEnd w:id="315"/>
      <w:r>
        <w:t> </w:t>
      </w:r>
      <w:r>
        <w:br/>
        <w:t>Утеплення Вашого будинку може зайняти багато часу, може спричинити зміни у Вашому повсякденному житті під час ремонтних робіт і навіть може вимагати від Вас покинути будинок до завершення ремонту.</w:t>
      </w:r>
      <w:r>
        <w:br/>
      </w:r>
      <w:r>
        <w:lastRenderedPageBreak/>
        <w:t xml:space="preserve">Чи Ви підтримуєте такий захід? </w:t>
      </w:r>
      <w:r>
        <w:br/>
      </w:r>
    </w:p>
    <w:p w14:paraId="66964EE4" w14:textId="77777777" w:rsidR="00786B0A" w:rsidRDefault="00FC6287">
      <w:pPr>
        <w:pStyle w:val="ListParagraph"/>
        <w:keepNext/>
        <w:numPr>
          <w:ilvl w:val="0"/>
          <w:numId w:val="4"/>
        </w:numPr>
      </w:pPr>
      <w:r>
        <w:t xml:space="preserve">Рішуче проти  (1) </w:t>
      </w:r>
    </w:p>
    <w:p w14:paraId="2F5D67C8" w14:textId="77777777" w:rsidR="00786B0A" w:rsidRDefault="00FC6287">
      <w:pPr>
        <w:pStyle w:val="ListParagraph"/>
        <w:keepNext/>
        <w:numPr>
          <w:ilvl w:val="0"/>
          <w:numId w:val="4"/>
        </w:numPr>
      </w:pPr>
      <w:r>
        <w:t xml:space="preserve">Дещо проти  (2) </w:t>
      </w:r>
    </w:p>
    <w:p w14:paraId="2D632D2A" w14:textId="77777777" w:rsidR="00786B0A" w:rsidRDefault="00FC6287">
      <w:pPr>
        <w:pStyle w:val="ListParagraph"/>
        <w:keepNext/>
        <w:numPr>
          <w:ilvl w:val="0"/>
          <w:numId w:val="4"/>
        </w:numPr>
      </w:pPr>
      <w:r>
        <w:t xml:space="preserve">Мені байдуже  (3) </w:t>
      </w:r>
    </w:p>
    <w:p w14:paraId="50C85F00" w14:textId="77777777" w:rsidR="00786B0A" w:rsidRDefault="00FC6287">
      <w:pPr>
        <w:pStyle w:val="ListParagraph"/>
        <w:keepNext/>
        <w:numPr>
          <w:ilvl w:val="0"/>
          <w:numId w:val="4"/>
        </w:numPr>
      </w:pPr>
      <w:r>
        <w:t xml:space="preserve">Дещо підтримую  (4) </w:t>
      </w:r>
    </w:p>
    <w:p w14:paraId="31F16C6D" w14:textId="77777777" w:rsidR="00786B0A" w:rsidRDefault="00FC6287">
      <w:pPr>
        <w:pStyle w:val="ListParagraph"/>
        <w:keepNext/>
        <w:numPr>
          <w:ilvl w:val="0"/>
          <w:numId w:val="4"/>
        </w:numPr>
      </w:pPr>
      <w:r>
        <w:t xml:space="preserve">Рішуче підтримую  (5) </w:t>
      </w:r>
    </w:p>
    <w:p w14:paraId="15D95AE1" w14:textId="77777777" w:rsidR="00786B0A" w:rsidRDefault="00786B0A"/>
    <w:p w14:paraId="4E8035F1" w14:textId="77777777" w:rsidR="00786B0A" w:rsidRDefault="00786B0A">
      <w:pPr>
        <w:pStyle w:val="QuestionSeparator"/>
      </w:pPr>
    </w:p>
    <w:tbl>
      <w:tblPr>
        <w:tblStyle w:val="QQuestionIconTable"/>
        <w:tblW w:w="50" w:type="auto"/>
        <w:tblLook w:val="07E0" w:firstRow="1" w:lastRow="1" w:firstColumn="1" w:lastColumn="1" w:noHBand="1" w:noVBand="1"/>
      </w:tblPr>
      <w:tblGrid>
        <w:gridCol w:w="380"/>
      </w:tblGrid>
      <w:tr w:rsidR="00786B0A" w14:paraId="13CA97FB" w14:textId="77777777">
        <w:tc>
          <w:tcPr>
            <w:tcW w:w="50" w:type="dxa"/>
          </w:tcPr>
          <w:p w14:paraId="27A22DFA" w14:textId="77777777" w:rsidR="00786B0A" w:rsidRDefault="00FC6287">
            <w:pPr>
              <w:keepNext/>
            </w:pPr>
            <w:r>
              <w:rPr>
                <w:noProof/>
                <w:lang w:val="en-GB" w:eastAsia="en-GB"/>
              </w:rPr>
              <w:drawing>
                <wp:inline distT="0" distB="0" distL="0" distR="0" wp14:anchorId="3AB7DF91" wp14:editId="3B089472">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E352896" w14:textId="77777777" w:rsidR="00786B0A" w:rsidRDefault="00786B0A"/>
    <w:p w14:paraId="3862E95F" w14:textId="77777777" w:rsidR="00786B0A" w:rsidRDefault="00FC6287">
      <w:pPr>
        <w:keepNext/>
      </w:pPr>
      <w:r>
        <w:t>Q21.5 Imagine that, in order to fight climate change, the [Country] government decides to limit the consumption of cattle products like beef and dairy.</w:t>
      </w:r>
      <w:r>
        <w:br/>
      </w:r>
      <w:r>
        <w:lastRenderedPageBreak/>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77"/>
        <w:gridCol w:w="1551"/>
        <w:gridCol w:w="1569"/>
        <w:gridCol w:w="1544"/>
        <w:gridCol w:w="1569"/>
        <w:gridCol w:w="1550"/>
      </w:tblGrid>
      <w:tr w:rsidR="00786B0A" w14:paraId="4A59EB2B"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9FA40C" w14:textId="77777777" w:rsidR="00786B0A" w:rsidRDefault="00786B0A">
            <w:pPr>
              <w:keepNext/>
            </w:pPr>
          </w:p>
        </w:tc>
        <w:tc>
          <w:tcPr>
            <w:tcW w:w="1596" w:type="dxa"/>
          </w:tcPr>
          <w:p w14:paraId="18654597"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002B748C"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1E22C54D" w14:textId="77777777" w:rsidR="00786B0A" w:rsidRDefault="00FC6287">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36F7D56B" w14:textId="77777777" w:rsidR="00786B0A" w:rsidRDefault="00FC6287">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5CC345CF" w14:textId="77777777" w:rsidR="00786B0A" w:rsidRDefault="00FC6287">
            <w:pPr>
              <w:cnfStyle w:val="100000000000" w:firstRow="1" w:lastRow="0" w:firstColumn="0" w:lastColumn="0" w:oddVBand="0" w:evenVBand="0" w:oddHBand="0" w:evenHBand="0" w:firstRowFirstColumn="0" w:firstRowLastColumn="0" w:lastRowFirstColumn="0" w:lastRowLastColumn="0"/>
            </w:pPr>
            <w:r>
              <w:t>Strongly support (5)</w:t>
            </w:r>
          </w:p>
        </w:tc>
      </w:tr>
      <w:tr w:rsidR="00786B0A" w14:paraId="44690C39"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69FA9B5" w14:textId="77777777" w:rsidR="00786B0A" w:rsidRDefault="00FC6287">
            <w:pPr>
              <w:keepNext/>
            </w:pPr>
            <w:r>
              <w:t xml:space="preserve">A high tax on cattle products, so that the price of beef doubles (1) </w:t>
            </w:r>
          </w:p>
        </w:tc>
        <w:tc>
          <w:tcPr>
            <w:tcW w:w="1596" w:type="dxa"/>
          </w:tcPr>
          <w:p w14:paraId="663E83D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545E9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E9DE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B895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90CF2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177B9E8"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D06D1EF" w14:textId="77777777" w:rsidR="00786B0A" w:rsidRDefault="00FC6287">
            <w:pPr>
              <w:keepNext/>
            </w:pPr>
            <w:r>
              <w:t xml:space="preserve">Subsidies on organic and local vegetables, fruits, and nuts (2) </w:t>
            </w:r>
          </w:p>
        </w:tc>
        <w:tc>
          <w:tcPr>
            <w:tcW w:w="1596" w:type="dxa"/>
          </w:tcPr>
          <w:p w14:paraId="59B06E87"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8D0D6E"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90D6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3029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7A8E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1F51C8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3923A2CB" w14:textId="77777777" w:rsidR="00786B0A" w:rsidRDefault="00FC6287">
            <w:pPr>
              <w:keepNext/>
            </w:pPr>
            <w:r>
              <w:t xml:space="preserve">The removal of subsidies for cattle farming (3) </w:t>
            </w:r>
          </w:p>
        </w:tc>
        <w:tc>
          <w:tcPr>
            <w:tcW w:w="1596" w:type="dxa"/>
          </w:tcPr>
          <w:p w14:paraId="2729115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B67BC"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7806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A6831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F79E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05B7D32C"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354B0C1" w14:textId="77777777" w:rsidR="00786B0A" w:rsidRDefault="00FC6287">
            <w:pPr>
              <w:keepNext/>
            </w:pPr>
            <w:r>
              <w:t xml:space="preserve">The ban of intensive cattle farming (4) </w:t>
            </w:r>
          </w:p>
        </w:tc>
        <w:tc>
          <w:tcPr>
            <w:tcW w:w="1596" w:type="dxa"/>
          </w:tcPr>
          <w:p w14:paraId="630D8EB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27E71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8E5C0"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2B76A"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32DF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2D026B" w14:textId="77777777" w:rsidR="00786B0A" w:rsidRDefault="00786B0A"/>
    <w:p w14:paraId="71C2AEFD" w14:textId="77777777" w:rsidR="00786B0A" w:rsidRDefault="00786B0A"/>
    <w:p w14:paraId="54C0244F" w14:textId="77777777" w:rsidR="00786B0A" w:rsidRDefault="00FC6287">
      <w:pPr>
        <w:keepNext/>
      </w:pPr>
      <w:r>
        <w:t>Q21.5 Уявіть собі, що для боротьби зі зміною клімату уряд України вирішує обмежити споживання продуктів з великої рогатої худоби, таких як яловичина та молочні продукти.</w:t>
      </w:r>
      <w:r>
        <w:br/>
      </w:r>
      <w:r>
        <w:lastRenderedPageBreak/>
        <w:br/>
        <w:t>Чи підтримуєте Ви деякі з представлених варіантів?</w:t>
      </w:r>
    </w:p>
    <w:tbl>
      <w:tblPr>
        <w:tblStyle w:val="QQuestionTable"/>
        <w:tblW w:w="9576" w:type="auto"/>
        <w:tblLook w:val="07E0" w:firstRow="1" w:lastRow="1" w:firstColumn="1" w:lastColumn="1" w:noHBand="1" w:noVBand="1"/>
      </w:tblPr>
      <w:tblGrid>
        <w:gridCol w:w="1592"/>
        <w:gridCol w:w="1541"/>
        <w:gridCol w:w="1530"/>
        <w:gridCol w:w="1555"/>
        <w:gridCol w:w="1571"/>
        <w:gridCol w:w="1571"/>
      </w:tblGrid>
      <w:tr w:rsidR="00786B0A" w14:paraId="319E56C9" w14:textId="77777777" w:rsidTr="0078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A3DC30A" w14:textId="77777777" w:rsidR="00786B0A" w:rsidRDefault="00786B0A">
            <w:pPr>
              <w:keepNext/>
            </w:pPr>
          </w:p>
        </w:tc>
        <w:tc>
          <w:tcPr>
            <w:tcW w:w="1596" w:type="dxa"/>
          </w:tcPr>
          <w:p w14:paraId="5E703664" w14:textId="77777777" w:rsidR="00786B0A" w:rsidRDefault="00FC6287">
            <w:pPr>
              <w:cnfStyle w:val="100000000000" w:firstRow="1" w:lastRow="0" w:firstColumn="0" w:lastColumn="0" w:oddVBand="0" w:evenVBand="0" w:oddHBand="0" w:evenHBand="0" w:firstRowFirstColumn="0" w:firstRowLastColumn="0" w:lastRowFirstColumn="0" w:lastRowLastColumn="0"/>
            </w:pPr>
            <w:r>
              <w:t>Рішуче проти (1)</w:t>
            </w:r>
          </w:p>
        </w:tc>
        <w:tc>
          <w:tcPr>
            <w:tcW w:w="1596" w:type="dxa"/>
          </w:tcPr>
          <w:p w14:paraId="11E3796A"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проти (2)</w:t>
            </w:r>
          </w:p>
        </w:tc>
        <w:tc>
          <w:tcPr>
            <w:tcW w:w="1596" w:type="dxa"/>
          </w:tcPr>
          <w:p w14:paraId="5EB59E3D" w14:textId="77777777" w:rsidR="00786B0A" w:rsidRDefault="00FC6287">
            <w:pPr>
              <w:cnfStyle w:val="100000000000" w:firstRow="1" w:lastRow="0" w:firstColumn="0" w:lastColumn="0" w:oddVBand="0" w:evenVBand="0" w:oddHBand="0" w:evenHBand="0" w:firstRowFirstColumn="0" w:firstRowLastColumn="0" w:lastRowFirstColumn="0" w:lastRowLastColumn="0"/>
            </w:pPr>
            <w:r>
              <w:t>Мені байдуже (3)</w:t>
            </w:r>
          </w:p>
        </w:tc>
        <w:tc>
          <w:tcPr>
            <w:tcW w:w="1596" w:type="dxa"/>
          </w:tcPr>
          <w:p w14:paraId="788475FB" w14:textId="77777777" w:rsidR="00786B0A" w:rsidRDefault="00FC6287">
            <w:pPr>
              <w:cnfStyle w:val="100000000000" w:firstRow="1" w:lastRow="0" w:firstColumn="0" w:lastColumn="0" w:oddVBand="0" w:evenVBand="0" w:oddHBand="0" w:evenHBand="0" w:firstRowFirstColumn="0" w:firstRowLastColumn="0" w:lastRowFirstColumn="0" w:lastRowLastColumn="0"/>
            </w:pPr>
            <w:r>
              <w:t>Дещо підтримую (4)</w:t>
            </w:r>
          </w:p>
        </w:tc>
        <w:tc>
          <w:tcPr>
            <w:tcW w:w="1596" w:type="dxa"/>
          </w:tcPr>
          <w:p w14:paraId="0CAF06A3" w14:textId="77777777" w:rsidR="00786B0A" w:rsidRDefault="00FC6287">
            <w:pPr>
              <w:cnfStyle w:val="100000000000" w:firstRow="1" w:lastRow="0" w:firstColumn="0" w:lastColumn="0" w:oddVBand="0" w:evenVBand="0" w:oddHBand="0" w:evenHBand="0" w:firstRowFirstColumn="0" w:firstRowLastColumn="0" w:lastRowFirstColumn="0" w:lastRowLastColumn="0"/>
            </w:pPr>
            <w:r>
              <w:t>Рішуче підтримую (5)</w:t>
            </w:r>
          </w:p>
        </w:tc>
      </w:tr>
      <w:tr w:rsidR="00786B0A" w14:paraId="2252349F"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22742002" w14:textId="44068608" w:rsidR="00786B0A" w:rsidRDefault="00FC6287">
            <w:pPr>
              <w:keepNext/>
            </w:pPr>
            <w:r>
              <w:t xml:space="preserve">Високий податок на продукцію з великої рогатої худоби, </w:t>
            </w:r>
            <w:del w:id="316" w:author="Olena Maslyukivska" w:date="2021-09-15T01:17:00Z">
              <w:r w:rsidDel="00DD67CC">
                <w:delText xml:space="preserve">тому </w:delText>
              </w:r>
            </w:del>
            <w:ins w:id="317" w:author="Olena Maslyukivska" w:date="2021-09-15T01:17:00Z">
              <w:r w:rsidR="00DD67CC">
                <w:rPr>
                  <w:lang w:val="uk-UA"/>
                </w:rPr>
                <w:t>так, що</w:t>
              </w:r>
              <w:r w:rsidR="00DD67CC">
                <w:t xml:space="preserve"> </w:t>
              </w:r>
            </w:ins>
            <w:r>
              <w:t xml:space="preserve">ціна на яловичину подвоюється (1) </w:t>
            </w:r>
          </w:p>
        </w:tc>
        <w:tc>
          <w:tcPr>
            <w:tcW w:w="1596" w:type="dxa"/>
          </w:tcPr>
          <w:p w14:paraId="5BFCAF0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3E2F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B6A00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704C4"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E9835"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D1B347E"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46B98BE8" w14:textId="77777777" w:rsidR="00786B0A" w:rsidRDefault="00FC6287">
            <w:pPr>
              <w:keepNext/>
            </w:pPr>
            <w:r>
              <w:t xml:space="preserve">Субсидії на органічні та місцеві овочі, фрукти та горіхи (2) </w:t>
            </w:r>
          </w:p>
        </w:tc>
        <w:tc>
          <w:tcPr>
            <w:tcW w:w="1596" w:type="dxa"/>
          </w:tcPr>
          <w:p w14:paraId="57391C7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052119"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39432"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9336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64FBC3"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10AA6037"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07B998A6" w14:textId="77777777" w:rsidR="00786B0A" w:rsidRDefault="00FC6287">
            <w:pPr>
              <w:keepNext/>
            </w:pPr>
            <w:r>
              <w:t xml:space="preserve">Скасування субсидій на скотарство (3) </w:t>
            </w:r>
          </w:p>
        </w:tc>
        <w:tc>
          <w:tcPr>
            <w:tcW w:w="1596" w:type="dxa"/>
          </w:tcPr>
          <w:p w14:paraId="7621C7B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8505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DDEC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98B8F"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FBB70D"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6B0A" w14:paraId="2067469B" w14:textId="77777777" w:rsidTr="00786B0A">
        <w:tc>
          <w:tcPr>
            <w:cnfStyle w:val="001000000000" w:firstRow="0" w:lastRow="0" w:firstColumn="1" w:lastColumn="0" w:oddVBand="0" w:evenVBand="0" w:oddHBand="0" w:evenHBand="0" w:firstRowFirstColumn="0" w:firstRowLastColumn="0" w:lastRowFirstColumn="0" w:lastRowLastColumn="0"/>
            <w:tcW w:w="1596" w:type="dxa"/>
          </w:tcPr>
          <w:p w14:paraId="7339E66F" w14:textId="063679A9" w:rsidR="00786B0A" w:rsidRDefault="00FC6287">
            <w:pPr>
              <w:keepNext/>
            </w:pPr>
            <w:r>
              <w:t xml:space="preserve">Заборона </w:t>
            </w:r>
            <w:ins w:id="318" w:author="KRUSE Tobias, ECO/PED" w:date="2021-10-08T13:37:00Z">
              <w:r w:rsidR="00742FDF">
                <w:rPr>
                  <w:color w:val="FF00FF"/>
                </w:rPr>
                <w:t>масштабне інтенсивне скотарство</w:t>
              </w:r>
              <w:r w:rsidR="00742FDF" w:rsidDel="00742FDF">
                <w:t xml:space="preserve"> </w:t>
              </w:r>
            </w:ins>
            <w:del w:id="319" w:author="KRUSE Tobias, ECO/PED" w:date="2021-10-08T13:37:00Z">
              <w:r w:rsidDel="00742FDF">
                <w:delText xml:space="preserve">інтенсивного скотарства </w:delText>
              </w:r>
            </w:del>
            <w:r>
              <w:t xml:space="preserve">(4) </w:t>
            </w:r>
          </w:p>
        </w:tc>
        <w:tc>
          <w:tcPr>
            <w:tcW w:w="1596" w:type="dxa"/>
          </w:tcPr>
          <w:p w14:paraId="0F4A22F8"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C344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E3366"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6C551"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C989B" w14:textId="77777777" w:rsidR="00786B0A" w:rsidRDefault="00786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0C690C" w14:textId="77777777" w:rsidR="00786B0A" w:rsidRDefault="00786B0A"/>
    <w:p w14:paraId="3826C8CD" w14:textId="77777777" w:rsidR="00786B0A" w:rsidRDefault="00786B0A"/>
    <w:p w14:paraId="42F23956" w14:textId="77777777" w:rsidR="00786B0A" w:rsidRDefault="00FC6287">
      <w:pPr>
        <w:pStyle w:val="BlockEndLabel"/>
      </w:pPr>
      <w:r>
        <w:t>End of Block: Housing/Preference for bans vs. incentives</w:t>
      </w:r>
    </w:p>
    <w:p w14:paraId="618E826A" w14:textId="77777777" w:rsidR="00786B0A" w:rsidRDefault="00786B0A">
      <w:pPr>
        <w:pStyle w:val="BlockSeparator"/>
      </w:pPr>
    </w:p>
    <w:p w14:paraId="332E051C" w14:textId="77777777" w:rsidR="00786B0A" w:rsidRDefault="00FC6287">
      <w:pPr>
        <w:pStyle w:val="BlockStartLabel"/>
      </w:pPr>
      <w:r>
        <w:t>Start of Block: Trust, perceptions of institutions, inequality, and the future</w:t>
      </w:r>
    </w:p>
    <w:p w14:paraId="0786CC88" w14:textId="77777777" w:rsidR="00786B0A" w:rsidRDefault="00786B0A"/>
    <w:p w14:paraId="59612A36" w14:textId="77777777" w:rsidR="00786B0A" w:rsidRDefault="00FC6287">
      <w:pPr>
        <w:keepNext/>
      </w:pPr>
      <w:r>
        <w:lastRenderedPageBreak/>
        <w:t>Q22.1 Do you agree or disagree with the following statement: "Most people can be trusted."</w:t>
      </w:r>
    </w:p>
    <w:p w14:paraId="7F9D4B48" w14:textId="77777777" w:rsidR="00786B0A" w:rsidRDefault="00FC6287">
      <w:pPr>
        <w:pStyle w:val="ListParagraph"/>
        <w:keepNext/>
        <w:numPr>
          <w:ilvl w:val="0"/>
          <w:numId w:val="4"/>
        </w:numPr>
      </w:pPr>
      <w:r>
        <w:t xml:space="preserve">Strongly disagree  (0) </w:t>
      </w:r>
    </w:p>
    <w:p w14:paraId="505DF80D" w14:textId="77777777" w:rsidR="00786B0A" w:rsidRDefault="00FC6287">
      <w:pPr>
        <w:pStyle w:val="ListParagraph"/>
        <w:keepNext/>
        <w:numPr>
          <w:ilvl w:val="0"/>
          <w:numId w:val="4"/>
        </w:numPr>
      </w:pPr>
      <w:r>
        <w:t xml:space="preserve">Somewhat disagree  (1) </w:t>
      </w:r>
    </w:p>
    <w:p w14:paraId="4001DDF8" w14:textId="77777777" w:rsidR="00786B0A" w:rsidRDefault="00FC6287">
      <w:pPr>
        <w:pStyle w:val="ListParagraph"/>
        <w:keepNext/>
        <w:numPr>
          <w:ilvl w:val="0"/>
          <w:numId w:val="4"/>
        </w:numPr>
      </w:pPr>
      <w:r>
        <w:t xml:space="preserve">Neither agree nor disagree  (2) </w:t>
      </w:r>
    </w:p>
    <w:p w14:paraId="22AD455E" w14:textId="77777777" w:rsidR="00786B0A" w:rsidRDefault="00FC6287">
      <w:pPr>
        <w:pStyle w:val="ListParagraph"/>
        <w:keepNext/>
        <w:numPr>
          <w:ilvl w:val="0"/>
          <w:numId w:val="4"/>
        </w:numPr>
      </w:pPr>
      <w:r>
        <w:t xml:space="preserve">Somewhat agree  (3) </w:t>
      </w:r>
    </w:p>
    <w:p w14:paraId="6C4AEB8E" w14:textId="77777777" w:rsidR="00786B0A" w:rsidRDefault="00FC6287">
      <w:pPr>
        <w:pStyle w:val="ListParagraph"/>
        <w:keepNext/>
        <w:numPr>
          <w:ilvl w:val="0"/>
          <w:numId w:val="4"/>
        </w:numPr>
      </w:pPr>
      <w:r>
        <w:t xml:space="preserve">Strongly agree  (4) </w:t>
      </w:r>
    </w:p>
    <w:p w14:paraId="113BA093" w14:textId="77777777" w:rsidR="00786B0A" w:rsidRDefault="00786B0A"/>
    <w:p w14:paraId="378BCFCA" w14:textId="77777777" w:rsidR="00786B0A" w:rsidRDefault="00FC6287">
      <w:pPr>
        <w:keepNext/>
      </w:pPr>
      <w:r>
        <w:t>Q22.1 Чи Ви погоджуєтесь із таким твердженням: «Більшості людей можна довіряти».</w:t>
      </w:r>
    </w:p>
    <w:p w14:paraId="09AF4E8E" w14:textId="77777777" w:rsidR="00786B0A" w:rsidRDefault="00FC6287">
      <w:pPr>
        <w:pStyle w:val="ListParagraph"/>
        <w:keepNext/>
        <w:numPr>
          <w:ilvl w:val="0"/>
          <w:numId w:val="4"/>
        </w:numPr>
      </w:pPr>
      <w:r>
        <w:t xml:space="preserve">Категорично не згоден(а)  (0) </w:t>
      </w:r>
    </w:p>
    <w:p w14:paraId="25654CB8" w14:textId="77777777" w:rsidR="00786B0A" w:rsidRDefault="00FC6287">
      <w:pPr>
        <w:pStyle w:val="ListParagraph"/>
        <w:keepNext/>
        <w:numPr>
          <w:ilvl w:val="0"/>
          <w:numId w:val="4"/>
        </w:numPr>
      </w:pPr>
      <w:r>
        <w:t xml:space="preserve">Дещо не згоден(а)  (1) </w:t>
      </w:r>
    </w:p>
    <w:p w14:paraId="3A3CEBFC" w14:textId="77777777" w:rsidR="00786B0A" w:rsidRDefault="00FC6287">
      <w:pPr>
        <w:pStyle w:val="ListParagraph"/>
        <w:keepNext/>
        <w:numPr>
          <w:ilvl w:val="0"/>
          <w:numId w:val="4"/>
        </w:numPr>
      </w:pPr>
      <w:r>
        <w:t xml:space="preserve">Не можу погодитись та навпаки  (2) </w:t>
      </w:r>
    </w:p>
    <w:p w14:paraId="4E3604C7" w14:textId="77777777" w:rsidR="00786B0A" w:rsidRDefault="00FC6287">
      <w:pPr>
        <w:pStyle w:val="ListParagraph"/>
        <w:keepNext/>
        <w:numPr>
          <w:ilvl w:val="0"/>
          <w:numId w:val="4"/>
        </w:numPr>
      </w:pPr>
      <w:r>
        <w:t xml:space="preserve">Дещо згоден(а)  (3) </w:t>
      </w:r>
    </w:p>
    <w:p w14:paraId="09622528" w14:textId="77777777" w:rsidR="00786B0A" w:rsidRDefault="00FC6287">
      <w:pPr>
        <w:pStyle w:val="ListParagraph"/>
        <w:keepNext/>
        <w:numPr>
          <w:ilvl w:val="0"/>
          <w:numId w:val="4"/>
        </w:numPr>
      </w:pPr>
      <w:r>
        <w:t xml:space="preserve">Абсолютно згоден(а)  (4) </w:t>
      </w:r>
    </w:p>
    <w:p w14:paraId="1538215D" w14:textId="77777777" w:rsidR="00786B0A" w:rsidRDefault="00786B0A"/>
    <w:p w14:paraId="2564983F" w14:textId="77777777" w:rsidR="00786B0A" w:rsidRDefault="00786B0A">
      <w:pPr>
        <w:pStyle w:val="QuestionSeparator"/>
      </w:pPr>
    </w:p>
    <w:p w14:paraId="1F3169DA" w14:textId="77777777" w:rsidR="00786B0A" w:rsidRDefault="00786B0A"/>
    <w:p w14:paraId="45B6962E" w14:textId="77777777" w:rsidR="00786B0A" w:rsidRDefault="00FC6287">
      <w:pPr>
        <w:keepNext/>
      </w:pPr>
      <w:r>
        <w:t>Q22.2 Do you agree or disagree with the following statement: "Over the last decade, the [Country] government could generally be trusted to do what is right."</w:t>
      </w:r>
    </w:p>
    <w:p w14:paraId="08AC2F37" w14:textId="77777777" w:rsidR="00786B0A" w:rsidRDefault="00FC6287">
      <w:pPr>
        <w:pStyle w:val="ListParagraph"/>
        <w:keepNext/>
        <w:numPr>
          <w:ilvl w:val="0"/>
          <w:numId w:val="4"/>
        </w:numPr>
      </w:pPr>
      <w:r>
        <w:t xml:space="preserve">Strongly disagree  (0) </w:t>
      </w:r>
    </w:p>
    <w:p w14:paraId="509C15EA" w14:textId="77777777" w:rsidR="00786B0A" w:rsidRDefault="00FC6287">
      <w:pPr>
        <w:pStyle w:val="ListParagraph"/>
        <w:keepNext/>
        <w:numPr>
          <w:ilvl w:val="0"/>
          <w:numId w:val="4"/>
        </w:numPr>
      </w:pPr>
      <w:r>
        <w:t xml:space="preserve">Somewhat disagree  (1) </w:t>
      </w:r>
    </w:p>
    <w:p w14:paraId="0F01900C" w14:textId="77777777" w:rsidR="00786B0A" w:rsidRDefault="00FC6287">
      <w:pPr>
        <w:pStyle w:val="ListParagraph"/>
        <w:keepNext/>
        <w:numPr>
          <w:ilvl w:val="0"/>
          <w:numId w:val="4"/>
        </w:numPr>
      </w:pPr>
      <w:r>
        <w:t xml:space="preserve">Neither agree nor disagree  (2) </w:t>
      </w:r>
    </w:p>
    <w:p w14:paraId="49FFCE43" w14:textId="77777777" w:rsidR="00786B0A" w:rsidRDefault="00FC6287">
      <w:pPr>
        <w:pStyle w:val="ListParagraph"/>
        <w:keepNext/>
        <w:numPr>
          <w:ilvl w:val="0"/>
          <w:numId w:val="4"/>
        </w:numPr>
      </w:pPr>
      <w:r>
        <w:t xml:space="preserve">Somewhat agree  (3) </w:t>
      </w:r>
    </w:p>
    <w:p w14:paraId="7598B920" w14:textId="77777777" w:rsidR="00786B0A" w:rsidRDefault="00FC6287">
      <w:pPr>
        <w:pStyle w:val="ListParagraph"/>
        <w:keepNext/>
        <w:numPr>
          <w:ilvl w:val="0"/>
          <w:numId w:val="4"/>
        </w:numPr>
      </w:pPr>
      <w:r>
        <w:t xml:space="preserve">Strongly agree  (4) </w:t>
      </w:r>
    </w:p>
    <w:p w14:paraId="7F030A31" w14:textId="77777777" w:rsidR="00786B0A" w:rsidRDefault="00786B0A"/>
    <w:p w14:paraId="32AAE686" w14:textId="2B09E774" w:rsidR="00786B0A" w:rsidRDefault="00FC6287">
      <w:pPr>
        <w:keepNext/>
      </w:pPr>
      <w:r>
        <w:lastRenderedPageBreak/>
        <w:t>Q22.2 Чи Ви погоджуєтесь із таким твердженням: "За останнє десятиліття уряду України загалом можна довіряти</w:t>
      </w:r>
      <w:ins w:id="320" w:author="Olena Maslyukivska" w:date="2021-09-15T01:20:00Z">
        <w:r w:rsidR="00DD67CC">
          <w:rPr>
            <w:lang w:val="uk-UA"/>
          </w:rPr>
          <w:t xml:space="preserve">, що він зробить </w:t>
        </w:r>
      </w:ins>
      <w:del w:id="321" w:author="Olena Maslyukivska" w:date="2021-09-15T01:20:00Z">
        <w:r w:rsidDel="00DD67CC">
          <w:delText xml:space="preserve"> робити </w:delText>
        </w:r>
      </w:del>
      <w:r>
        <w:t>те, що є правильним".</w:t>
      </w:r>
    </w:p>
    <w:p w14:paraId="615A6BBC" w14:textId="77777777" w:rsidR="00786B0A" w:rsidRDefault="00FC6287">
      <w:pPr>
        <w:pStyle w:val="ListParagraph"/>
        <w:keepNext/>
        <w:numPr>
          <w:ilvl w:val="0"/>
          <w:numId w:val="4"/>
        </w:numPr>
      </w:pPr>
      <w:r>
        <w:t xml:space="preserve">Категорично не згоден(а)  (0) </w:t>
      </w:r>
    </w:p>
    <w:p w14:paraId="64E3E8F5" w14:textId="77777777" w:rsidR="00786B0A" w:rsidRDefault="00FC6287">
      <w:pPr>
        <w:pStyle w:val="ListParagraph"/>
        <w:keepNext/>
        <w:numPr>
          <w:ilvl w:val="0"/>
          <w:numId w:val="4"/>
        </w:numPr>
      </w:pPr>
      <w:r>
        <w:t xml:space="preserve">Дещо не згоден(а)  (1) </w:t>
      </w:r>
    </w:p>
    <w:p w14:paraId="166CDACB" w14:textId="77777777" w:rsidR="00786B0A" w:rsidRDefault="00FC6287">
      <w:pPr>
        <w:pStyle w:val="ListParagraph"/>
        <w:keepNext/>
        <w:numPr>
          <w:ilvl w:val="0"/>
          <w:numId w:val="4"/>
        </w:numPr>
      </w:pPr>
      <w:r>
        <w:t xml:space="preserve">Не можу погодитись та навпаки  (2) </w:t>
      </w:r>
    </w:p>
    <w:p w14:paraId="691264C7" w14:textId="77777777" w:rsidR="00786B0A" w:rsidRDefault="00FC6287">
      <w:pPr>
        <w:pStyle w:val="ListParagraph"/>
        <w:keepNext/>
        <w:numPr>
          <w:ilvl w:val="0"/>
          <w:numId w:val="4"/>
        </w:numPr>
      </w:pPr>
      <w:r>
        <w:t xml:space="preserve">Дещо згоден(а)  (3) </w:t>
      </w:r>
    </w:p>
    <w:p w14:paraId="01B107A1" w14:textId="77777777" w:rsidR="00786B0A" w:rsidRDefault="00FC6287">
      <w:pPr>
        <w:pStyle w:val="ListParagraph"/>
        <w:keepNext/>
        <w:numPr>
          <w:ilvl w:val="0"/>
          <w:numId w:val="4"/>
        </w:numPr>
      </w:pPr>
      <w:r>
        <w:t xml:space="preserve">Абсолютно згоден(а)  (4) </w:t>
      </w:r>
    </w:p>
    <w:p w14:paraId="7F7E5D16" w14:textId="77777777" w:rsidR="00786B0A" w:rsidRDefault="00786B0A"/>
    <w:p w14:paraId="2DC61EA4" w14:textId="77777777" w:rsidR="00786B0A" w:rsidRDefault="00786B0A">
      <w:pPr>
        <w:pStyle w:val="QuestionSeparator"/>
      </w:pPr>
    </w:p>
    <w:p w14:paraId="2492378C" w14:textId="77777777" w:rsidR="00786B0A" w:rsidRDefault="00786B0A"/>
    <w:p w14:paraId="1869B1A8" w14:textId="77777777" w:rsidR="00786B0A" w:rsidRDefault="00FC6287">
      <w:pPr>
        <w:keepNext/>
      </w:pPr>
      <w:r>
        <w:t xml:space="preserve">Q22.3 </w:t>
      </w:r>
      <w:proofErr w:type="gramStart"/>
      <w:r>
        <w:t>Some</w:t>
      </w:r>
      <w:proofErr w:type="gramEnd"/>
      <w:r>
        <w:t xml:space="preserv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14:paraId="29D12B8F" w14:textId="77777777" w:rsidR="00786B0A" w:rsidRDefault="00FC6287">
      <w:pPr>
        <w:pStyle w:val="ListParagraph"/>
        <w:keepNext/>
        <w:numPr>
          <w:ilvl w:val="0"/>
          <w:numId w:val="4"/>
        </w:numPr>
      </w:pPr>
      <w:r>
        <w:t xml:space="preserve">Government is doing too much  (1) </w:t>
      </w:r>
    </w:p>
    <w:p w14:paraId="5880E942" w14:textId="77777777" w:rsidR="00786B0A" w:rsidRDefault="00FC6287">
      <w:pPr>
        <w:pStyle w:val="ListParagraph"/>
        <w:keepNext/>
        <w:numPr>
          <w:ilvl w:val="0"/>
          <w:numId w:val="4"/>
        </w:numPr>
      </w:pPr>
      <w:r>
        <w:t xml:space="preserve">Government is doing just the right amount  (7) </w:t>
      </w:r>
    </w:p>
    <w:p w14:paraId="648180C9" w14:textId="77777777" w:rsidR="00786B0A" w:rsidRDefault="00FC6287">
      <w:pPr>
        <w:pStyle w:val="ListParagraph"/>
        <w:keepNext/>
        <w:numPr>
          <w:ilvl w:val="0"/>
          <w:numId w:val="4"/>
        </w:numPr>
      </w:pPr>
      <w:r>
        <w:t xml:space="preserve">Government should do more  (8) </w:t>
      </w:r>
    </w:p>
    <w:p w14:paraId="573689DE" w14:textId="77777777" w:rsidR="00786B0A" w:rsidRDefault="00786B0A"/>
    <w:p w14:paraId="6253E43C" w14:textId="77777777" w:rsidR="00786B0A" w:rsidRDefault="00FC6287">
      <w:pPr>
        <w:keepNext/>
      </w:pPr>
      <w:r>
        <w:t>Q22.3 Деякі люди вважають, що уряд намагається зробити занадто багато речей, які слід залишити окремим особам та бізнесу. Інші вважають, що уряд повинен зробити більше для вирішення проблем нашої країни.</w:t>
      </w:r>
      <w:r>
        <w:br/>
      </w:r>
      <w:r>
        <w:br/>
        <w:t>Який погляд на речі ближче до Вашого?</w:t>
      </w:r>
    </w:p>
    <w:p w14:paraId="4767C2CA" w14:textId="77777777" w:rsidR="00786B0A" w:rsidRDefault="00FC6287">
      <w:pPr>
        <w:pStyle w:val="ListParagraph"/>
        <w:keepNext/>
        <w:numPr>
          <w:ilvl w:val="0"/>
          <w:numId w:val="4"/>
        </w:numPr>
      </w:pPr>
      <w:r>
        <w:t xml:space="preserve">Уряд робить надто багато  (1) </w:t>
      </w:r>
    </w:p>
    <w:p w14:paraId="72A895EC" w14:textId="77777777" w:rsidR="00786B0A" w:rsidRDefault="00FC6287">
      <w:pPr>
        <w:pStyle w:val="ListParagraph"/>
        <w:keepNext/>
        <w:numPr>
          <w:ilvl w:val="0"/>
          <w:numId w:val="4"/>
        </w:numPr>
      </w:pPr>
      <w:r>
        <w:t xml:space="preserve">Уряд робить достатньо  (7) </w:t>
      </w:r>
    </w:p>
    <w:p w14:paraId="488C7712" w14:textId="77777777" w:rsidR="00786B0A" w:rsidRDefault="00FC6287">
      <w:pPr>
        <w:pStyle w:val="ListParagraph"/>
        <w:keepNext/>
        <w:numPr>
          <w:ilvl w:val="0"/>
          <w:numId w:val="4"/>
        </w:numPr>
      </w:pPr>
      <w:r>
        <w:t xml:space="preserve">Уряд має робити більше  (8) </w:t>
      </w:r>
    </w:p>
    <w:p w14:paraId="4FC0BC96" w14:textId="77777777" w:rsidR="00786B0A" w:rsidRDefault="00786B0A"/>
    <w:p w14:paraId="300FB889" w14:textId="77777777" w:rsidR="00786B0A" w:rsidRDefault="00786B0A">
      <w:pPr>
        <w:pStyle w:val="QuestionSeparator"/>
      </w:pPr>
    </w:p>
    <w:p w14:paraId="662724C7" w14:textId="77777777" w:rsidR="00786B0A" w:rsidRDefault="00786B0A"/>
    <w:p w14:paraId="06BACB4D" w14:textId="77777777" w:rsidR="00786B0A" w:rsidRDefault="00FC6287">
      <w:pPr>
        <w:keepNext/>
      </w:pPr>
      <w:r>
        <w:lastRenderedPageBreak/>
        <w:t>Q22.4 How big of an issue do you think income inequality is in [Country]?</w:t>
      </w:r>
    </w:p>
    <w:p w14:paraId="4715F6C1" w14:textId="77777777" w:rsidR="00786B0A" w:rsidRDefault="00FC6287">
      <w:pPr>
        <w:pStyle w:val="ListParagraph"/>
        <w:keepNext/>
        <w:numPr>
          <w:ilvl w:val="0"/>
          <w:numId w:val="4"/>
        </w:numPr>
      </w:pPr>
      <w:r>
        <w:t xml:space="preserve">Not an issue at all  (0) </w:t>
      </w:r>
    </w:p>
    <w:p w14:paraId="30A82347" w14:textId="77777777" w:rsidR="00786B0A" w:rsidRDefault="00FC6287">
      <w:pPr>
        <w:pStyle w:val="ListParagraph"/>
        <w:keepNext/>
        <w:numPr>
          <w:ilvl w:val="0"/>
          <w:numId w:val="4"/>
        </w:numPr>
      </w:pPr>
      <w:r>
        <w:t xml:space="preserve">A small issue  (1) </w:t>
      </w:r>
    </w:p>
    <w:p w14:paraId="3D5E3A7A" w14:textId="77777777" w:rsidR="00786B0A" w:rsidRDefault="00FC6287">
      <w:pPr>
        <w:pStyle w:val="ListParagraph"/>
        <w:keepNext/>
        <w:numPr>
          <w:ilvl w:val="0"/>
          <w:numId w:val="4"/>
        </w:numPr>
      </w:pPr>
      <w:r>
        <w:t xml:space="preserve">An issue  (2) </w:t>
      </w:r>
    </w:p>
    <w:p w14:paraId="62F6326F" w14:textId="77777777" w:rsidR="00786B0A" w:rsidRDefault="00FC6287">
      <w:pPr>
        <w:pStyle w:val="ListParagraph"/>
        <w:keepNext/>
        <w:numPr>
          <w:ilvl w:val="0"/>
          <w:numId w:val="4"/>
        </w:numPr>
      </w:pPr>
      <w:r>
        <w:t xml:space="preserve">A serious issue  (3) </w:t>
      </w:r>
    </w:p>
    <w:p w14:paraId="19F9BD8B" w14:textId="77777777" w:rsidR="00786B0A" w:rsidRDefault="00FC6287">
      <w:pPr>
        <w:pStyle w:val="ListParagraph"/>
        <w:keepNext/>
        <w:numPr>
          <w:ilvl w:val="0"/>
          <w:numId w:val="4"/>
        </w:numPr>
      </w:pPr>
      <w:r>
        <w:t xml:space="preserve">A very serious issue  (4) </w:t>
      </w:r>
    </w:p>
    <w:p w14:paraId="1CE94295" w14:textId="77777777" w:rsidR="00786B0A" w:rsidRDefault="00786B0A"/>
    <w:p w14:paraId="3BAC13BD" w14:textId="77777777" w:rsidR="00786B0A" w:rsidRDefault="00FC6287">
      <w:pPr>
        <w:keepNext/>
      </w:pPr>
      <w:r>
        <w:t>Q22.4 На Вашу думку, наскільки великою проблемою є нерівність доходів в Україні?</w:t>
      </w:r>
    </w:p>
    <w:p w14:paraId="537E09AF" w14:textId="77777777" w:rsidR="00786B0A" w:rsidRDefault="00FC6287">
      <w:pPr>
        <w:pStyle w:val="ListParagraph"/>
        <w:keepNext/>
        <w:numPr>
          <w:ilvl w:val="0"/>
          <w:numId w:val="4"/>
        </w:numPr>
      </w:pPr>
      <w:r>
        <w:t xml:space="preserve">Це не є проблемою  (0) </w:t>
      </w:r>
    </w:p>
    <w:p w14:paraId="2546581E" w14:textId="77777777" w:rsidR="00786B0A" w:rsidRDefault="00FC6287">
      <w:pPr>
        <w:pStyle w:val="ListParagraph"/>
        <w:keepNext/>
        <w:numPr>
          <w:ilvl w:val="0"/>
          <w:numId w:val="4"/>
        </w:numPr>
      </w:pPr>
      <w:r>
        <w:t xml:space="preserve">Це є невеликою проблемою  (1) </w:t>
      </w:r>
    </w:p>
    <w:p w14:paraId="16AF2CB3" w14:textId="77777777" w:rsidR="00786B0A" w:rsidRDefault="00FC6287">
      <w:pPr>
        <w:pStyle w:val="ListParagraph"/>
        <w:keepNext/>
        <w:numPr>
          <w:ilvl w:val="0"/>
          <w:numId w:val="4"/>
        </w:numPr>
      </w:pPr>
      <w:r>
        <w:t xml:space="preserve">Це є проблемою  (2) </w:t>
      </w:r>
    </w:p>
    <w:p w14:paraId="59529289" w14:textId="77777777" w:rsidR="00786B0A" w:rsidRDefault="00FC6287">
      <w:pPr>
        <w:pStyle w:val="ListParagraph"/>
        <w:keepNext/>
        <w:numPr>
          <w:ilvl w:val="0"/>
          <w:numId w:val="4"/>
        </w:numPr>
      </w:pPr>
      <w:r>
        <w:t xml:space="preserve">Це є серйозною проблемою  (3) </w:t>
      </w:r>
    </w:p>
    <w:p w14:paraId="4FCC84DC" w14:textId="77777777" w:rsidR="00786B0A" w:rsidRDefault="00FC6287">
      <w:pPr>
        <w:pStyle w:val="ListParagraph"/>
        <w:keepNext/>
        <w:numPr>
          <w:ilvl w:val="0"/>
          <w:numId w:val="4"/>
        </w:numPr>
      </w:pPr>
      <w:r>
        <w:t xml:space="preserve">Це катастрофічна проблема  (4) </w:t>
      </w:r>
    </w:p>
    <w:p w14:paraId="7411C5C2" w14:textId="77777777" w:rsidR="00786B0A" w:rsidRDefault="00786B0A"/>
    <w:p w14:paraId="68DC9B82" w14:textId="77777777" w:rsidR="00786B0A" w:rsidRDefault="00786B0A">
      <w:pPr>
        <w:pStyle w:val="QuestionSeparator"/>
      </w:pPr>
    </w:p>
    <w:p w14:paraId="7246CA20" w14:textId="77777777" w:rsidR="00786B0A" w:rsidRDefault="00786B0A"/>
    <w:p w14:paraId="20C53027" w14:textId="77777777" w:rsidR="00786B0A" w:rsidRDefault="00FC6287">
      <w:pPr>
        <w:keepNext/>
      </w:pPr>
      <w:r>
        <w:t>Q22.5 Do you think that overall people in the world will be richer or poorer in 100 years from now?</w:t>
      </w:r>
    </w:p>
    <w:p w14:paraId="47D50BD4" w14:textId="77777777" w:rsidR="00786B0A" w:rsidRDefault="00FC6287">
      <w:pPr>
        <w:pStyle w:val="ListParagraph"/>
        <w:keepNext/>
        <w:numPr>
          <w:ilvl w:val="0"/>
          <w:numId w:val="4"/>
        </w:numPr>
      </w:pPr>
      <w:r>
        <w:t xml:space="preserve">Much poorer  (0) </w:t>
      </w:r>
    </w:p>
    <w:p w14:paraId="53339EAE" w14:textId="77777777" w:rsidR="00786B0A" w:rsidRDefault="00FC6287">
      <w:pPr>
        <w:pStyle w:val="ListParagraph"/>
        <w:keepNext/>
        <w:numPr>
          <w:ilvl w:val="0"/>
          <w:numId w:val="4"/>
        </w:numPr>
      </w:pPr>
      <w:r>
        <w:t xml:space="preserve">Poorer  (11) </w:t>
      </w:r>
    </w:p>
    <w:p w14:paraId="7E5B4ACE" w14:textId="77777777" w:rsidR="00786B0A" w:rsidRDefault="00FC6287">
      <w:pPr>
        <w:pStyle w:val="ListParagraph"/>
        <w:keepNext/>
        <w:numPr>
          <w:ilvl w:val="0"/>
          <w:numId w:val="4"/>
        </w:numPr>
      </w:pPr>
      <w:r>
        <w:t xml:space="preserve">As rich as now  (12) </w:t>
      </w:r>
    </w:p>
    <w:p w14:paraId="0F51B9A0" w14:textId="77777777" w:rsidR="00786B0A" w:rsidRDefault="00FC6287">
      <w:pPr>
        <w:pStyle w:val="ListParagraph"/>
        <w:keepNext/>
        <w:numPr>
          <w:ilvl w:val="0"/>
          <w:numId w:val="4"/>
        </w:numPr>
      </w:pPr>
      <w:r>
        <w:t xml:space="preserve">Richer  (13) </w:t>
      </w:r>
    </w:p>
    <w:p w14:paraId="4D4ADB1C" w14:textId="77777777" w:rsidR="00786B0A" w:rsidRDefault="00FC6287">
      <w:pPr>
        <w:pStyle w:val="ListParagraph"/>
        <w:keepNext/>
        <w:numPr>
          <w:ilvl w:val="0"/>
          <w:numId w:val="4"/>
        </w:numPr>
      </w:pPr>
      <w:r>
        <w:t xml:space="preserve">Much richer  (14) </w:t>
      </w:r>
    </w:p>
    <w:p w14:paraId="4BC48C8D" w14:textId="77777777" w:rsidR="00786B0A" w:rsidRDefault="00786B0A"/>
    <w:p w14:paraId="4E50CCB9" w14:textId="77777777" w:rsidR="00786B0A" w:rsidRDefault="00FC6287">
      <w:pPr>
        <w:keepNext/>
      </w:pPr>
      <w:r>
        <w:lastRenderedPageBreak/>
        <w:t>Q22.5 Як Ви думаєте, чи загалом через 100 років люди у світі стануть заможнішими чи біднішими?</w:t>
      </w:r>
    </w:p>
    <w:p w14:paraId="0CCAA456" w14:textId="759C28F6" w:rsidR="00786B0A" w:rsidRDefault="00FC6287">
      <w:pPr>
        <w:pStyle w:val="ListParagraph"/>
        <w:keepNext/>
        <w:numPr>
          <w:ilvl w:val="0"/>
          <w:numId w:val="4"/>
        </w:numPr>
      </w:pPr>
      <w:del w:id="322" w:author="Olena Maslyukivska" w:date="2021-09-15T01:21:00Z">
        <w:r w:rsidDel="00DD67CC">
          <w:delText xml:space="preserve">Занадто </w:delText>
        </w:r>
      </w:del>
      <w:ins w:id="323" w:author="Olena Maslyukivska" w:date="2021-09-15T01:21:00Z">
        <w:r w:rsidR="00DD67CC">
          <w:rPr>
            <w:lang w:val="uk-UA"/>
          </w:rPr>
          <w:t>Значно</w:t>
        </w:r>
        <w:r w:rsidR="00DD67CC">
          <w:t xml:space="preserve"> </w:t>
        </w:r>
      </w:ins>
      <w:r>
        <w:t>бідніш</w:t>
      </w:r>
      <w:ins w:id="324" w:author="Olena Maslyukivska" w:date="2021-09-15T01:21:00Z">
        <w:r w:rsidR="00DD67CC">
          <w:rPr>
            <w:lang w:val="uk-UA"/>
          </w:rPr>
          <w:t>і</w:t>
        </w:r>
      </w:ins>
      <w:del w:id="325" w:author="Olena Maslyukivska" w:date="2021-09-15T01:21:00Z">
        <w:r w:rsidDel="00DD67CC">
          <w:delText>е</w:delText>
        </w:r>
      </w:del>
      <w:r>
        <w:t xml:space="preserve">  (0) </w:t>
      </w:r>
    </w:p>
    <w:p w14:paraId="550F2386" w14:textId="02DC504B" w:rsidR="00786B0A" w:rsidRDefault="00FC6287">
      <w:pPr>
        <w:pStyle w:val="ListParagraph"/>
        <w:keepNext/>
        <w:numPr>
          <w:ilvl w:val="0"/>
          <w:numId w:val="4"/>
        </w:numPr>
      </w:pPr>
      <w:r>
        <w:t>Бідніш</w:t>
      </w:r>
      <w:ins w:id="326" w:author="Olena Maslyukivska" w:date="2021-09-15T01:22:00Z">
        <w:r w:rsidR="00DD67CC">
          <w:rPr>
            <w:lang w:val="uk-UA"/>
          </w:rPr>
          <w:t>і</w:t>
        </w:r>
      </w:ins>
      <w:del w:id="327" w:author="Olena Maslyukivska" w:date="2021-09-15T01:22:00Z">
        <w:r w:rsidDel="00DD67CC">
          <w:delText>е</w:delText>
        </w:r>
      </w:del>
      <w:r>
        <w:t xml:space="preserve">  (11) </w:t>
      </w:r>
    </w:p>
    <w:p w14:paraId="40D2B2EE" w14:textId="77777777" w:rsidR="00786B0A" w:rsidRDefault="00FC6287">
      <w:pPr>
        <w:pStyle w:val="ListParagraph"/>
        <w:keepNext/>
        <w:numPr>
          <w:ilvl w:val="0"/>
          <w:numId w:val="4"/>
        </w:numPr>
      </w:pPr>
      <w:r>
        <w:t xml:space="preserve">Нічого не зміниться  (12) </w:t>
      </w:r>
    </w:p>
    <w:p w14:paraId="6E2739D6" w14:textId="17B07D6F" w:rsidR="00786B0A" w:rsidRDefault="00FC6287">
      <w:pPr>
        <w:pStyle w:val="ListParagraph"/>
        <w:keepNext/>
        <w:numPr>
          <w:ilvl w:val="0"/>
          <w:numId w:val="4"/>
        </w:numPr>
      </w:pPr>
      <w:r>
        <w:t>Заможніш</w:t>
      </w:r>
      <w:ins w:id="328" w:author="Olena Maslyukivska" w:date="2021-09-15T01:22:00Z">
        <w:r w:rsidR="00DD67CC">
          <w:rPr>
            <w:lang w:val="uk-UA"/>
          </w:rPr>
          <w:t>і</w:t>
        </w:r>
      </w:ins>
      <w:del w:id="329" w:author="Olena Maslyukivska" w:date="2021-09-15T01:22:00Z">
        <w:r w:rsidDel="00DD67CC">
          <w:delText>е</w:delText>
        </w:r>
      </w:del>
      <w:r>
        <w:t xml:space="preserve">  (13) </w:t>
      </w:r>
    </w:p>
    <w:p w14:paraId="71E2BDBA" w14:textId="6E6FBE7F" w:rsidR="00786B0A" w:rsidRDefault="00FC6287">
      <w:pPr>
        <w:pStyle w:val="ListParagraph"/>
        <w:keepNext/>
        <w:numPr>
          <w:ilvl w:val="0"/>
          <w:numId w:val="4"/>
        </w:numPr>
      </w:pPr>
      <w:del w:id="330" w:author="Olena Maslyukivska" w:date="2021-09-15T01:22:00Z">
        <w:r w:rsidDel="00DD67CC">
          <w:delText xml:space="preserve">Занадто </w:delText>
        </w:r>
      </w:del>
      <w:ins w:id="331" w:author="Olena Maslyukivska" w:date="2021-09-15T01:22:00Z">
        <w:r w:rsidR="00DD67CC">
          <w:rPr>
            <w:lang w:val="uk-UA"/>
          </w:rPr>
          <w:t>Значно</w:t>
        </w:r>
        <w:r w:rsidR="00DD67CC">
          <w:t xml:space="preserve"> </w:t>
        </w:r>
      </w:ins>
      <w:r>
        <w:t>заможніш</w:t>
      </w:r>
      <w:del w:id="332" w:author="Olena Maslyukivska" w:date="2021-09-15T01:22:00Z">
        <w:r w:rsidDel="00DD67CC">
          <w:delText>е</w:delText>
        </w:r>
      </w:del>
      <w:ins w:id="333" w:author="Olena Maslyukivska" w:date="2021-09-15T01:22:00Z">
        <w:r w:rsidR="00DD67CC">
          <w:rPr>
            <w:lang w:val="uk-UA"/>
          </w:rPr>
          <w:t>і</w:t>
        </w:r>
      </w:ins>
      <w:del w:id="334" w:author="Olena Maslyukivska" w:date="2021-09-15T01:22:00Z">
        <w:r w:rsidDel="00DD67CC">
          <w:delText xml:space="preserve"> </w:delText>
        </w:r>
      </w:del>
      <w:r>
        <w:t xml:space="preserve"> (14) </w:t>
      </w:r>
    </w:p>
    <w:p w14:paraId="2295737F" w14:textId="77777777" w:rsidR="00786B0A" w:rsidRDefault="00786B0A"/>
    <w:p w14:paraId="5A7C8A67" w14:textId="77777777" w:rsidR="00786B0A" w:rsidRDefault="00FC6287">
      <w:pPr>
        <w:pStyle w:val="BlockEndLabel"/>
      </w:pPr>
      <w:r>
        <w:t>End of Block: Trust, perceptions of institutions, inequality, and the future</w:t>
      </w:r>
    </w:p>
    <w:p w14:paraId="76D68541" w14:textId="77777777" w:rsidR="00786B0A" w:rsidRDefault="00786B0A">
      <w:pPr>
        <w:pStyle w:val="BlockSeparator"/>
      </w:pPr>
    </w:p>
    <w:p w14:paraId="1EC307C6" w14:textId="77777777" w:rsidR="00786B0A" w:rsidRDefault="00FC6287">
      <w:pPr>
        <w:pStyle w:val="BlockStartLabel"/>
      </w:pPr>
      <w:r>
        <w:t>Start of Block: Feedback</w:t>
      </w:r>
    </w:p>
    <w:p w14:paraId="3B0E05D4" w14:textId="77777777" w:rsidR="00786B0A" w:rsidRDefault="00786B0A"/>
    <w:p w14:paraId="24027A1F" w14:textId="77777777" w:rsidR="00786B0A" w:rsidRDefault="00FC6287">
      <w:pPr>
        <w:keepNext/>
      </w:pPr>
      <w:r>
        <w:t>Q25.1 Do you feel that this survey was politically biased?</w:t>
      </w:r>
    </w:p>
    <w:p w14:paraId="0E13C484" w14:textId="77777777" w:rsidR="00786B0A" w:rsidRDefault="00FC6287">
      <w:pPr>
        <w:pStyle w:val="ListParagraph"/>
        <w:keepNext/>
        <w:numPr>
          <w:ilvl w:val="0"/>
          <w:numId w:val="4"/>
        </w:numPr>
      </w:pPr>
      <w:r>
        <w:t xml:space="preserve">Yes, left-wing biased  (1) </w:t>
      </w:r>
    </w:p>
    <w:p w14:paraId="2766B9D9" w14:textId="77777777" w:rsidR="00786B0A" w:rsidRDefault="00FC6287">
      <w:pPr>
        <w:pStyle w:val="ListParagraph"/>
        <w:keepNext/>
        <w:numPr>
          <w:ilvl w:val="0"/>
          <w:numId w:val="4"/>
        </w:numPr>
      </w:pPr>
      <w:r>
        <w:t xml:space="preserve">Yes, right-wing biased  (2) </w:t>
      </w:r>
    </w:p>
    <w:p w14:paraId="2AF46EA8" w14:textId="77777777" w:rsidR="00786B0A" w:rsidRDefault="00FC6287">
      <w:pPr>
        <w:pStyle w:val="ListParagraph"/>
        <w:keepNext/>
        <w:numPr>
          <w:ilvl w:val="0"/>
          <w:numId w:val="4"/>
        </w:numPr>
      </w:pPr>
      <w:r>
        <w:t xml:space="preserve">No, I do not feel it was biased  (3) </w:t>
      </w:r>
    </w:p>
    <w:p w14:paraId="7E45FF0A" w14:textId="77777777" w:rsidR="00786B0A" w:rsidRDefault="00786B0A"/>
    <w:p w14:paraId="5E5624EE" w14:textId="77777777" w:rsidR="00786B0A" w:rsidRDefault="00FC6287">
      <w:pPr>
        <w:keepNext/>
      </w:pPr>
      <w:r>
        <w:t>Q25.1 Чи Ви вважаєте, що це опитування було політично упередженим?</w:t>
      </w:r>
    </w:p>
    <w:p w14:paraId="29D3B9DF" w14:textId="77777777" w:rsidR="00786B0A" w:rsidRDefault="00FC6287">
      <w:pPr>
        <w:pStyle w:val="ListParagraph"/>
        <w:keepNext/>
        <w:numPr>
          <w:ilvl w:val="0"/>
          <w:numId w:val="4"/>
        </w:numPr>
      </w:pPr>
      <w:r>
        <w:t xml:space="preserve">Так, воно було "лівим"  (1) </w:t>
      </w:r>
    </w:p>
    <w:p w14:paraId="3A8E59B5" w14:textId="77777777" w:rsidR="00786B0A" w:rsidRDefault="00FC6287">
      <w:pPr>
        <w:pStyle w:val="ListParagraph"/>
        <w:keepNext/>
        <w:numPr>
          <w:ilvl w:val="0"/>
          <w:numId w:val="4"/>
        </w:numPr>
      </w:pPr>
      <w:r>
        <w:t xml:space="preserve">Так, воно було "правим"  (2) </w:t>
      </w:r>
    </w:p>
    <w:p w14:paraId="0214495A" w14:textId="77777777" w:rsidR="00786B0A" w:rsidRDefault="00FC6287">
      <w:pPr>
        <w:pStyle w:val="ListParagraph"/>
        <w:keepNext/>
        <w:numPr>
          <w:ilvl w:val="0"/>
          <w:numId w:val="4"/>
        </w:numPr>
      </w:pPr>
      <w:r>
        <w:t xml:space="preserve">Ні, я не вважаю, що воно було упередженим  (3) </w:t>
      </w:r>
    </w:p>
    <w:p w14:paraId="5F4EB7F1" w14:textId="77777777" w:rsidR="00786B0A" w:rsidRDefault="00786B0A"/>
    <w:p w14:paraId="69F385DF" w14:textId="77777777" w:rsidR="00786B0A" w:rsidRDefault="00786B0A">
      <w:pPr>
        <w:pStyle w:val="QuestionSeparator"/>
      </w:pPr>
    </w:p>
    <w:p w14:paraId="3E63AD61" w14:textId="77777777" w:rsidR="00786B0A" w:rsidRDefault="00786B0A"/>
    <w:p w14:paraId="10FF3543" w14:textId="77777777" w:rsidR="00786B0A" w:rsidRDefault="00FC6287">
      <w:pPr>
        <w:keepNext/>
      </w:pPr>
      <w:r>
        <w:t>Q25.2 The survey is nearing completion. You can now enter any comments, thoughts or suggestions in the field below.</w:t>
      </w:r>
    </w:p>
    <w:p w14:paraId="29AB08B5" w14:textId="77777777" w:rsidR="00786B0A" w:rsidRDefault="00FC6287">
      <w:pPr>
        <w:pStyle w:val="TextEntryLine"/>
        <w:ind w:firstLine="400"/>
      </w:pPr>
      <w:r>
        <w:t>________________________________________________________________</w:t>
      </w:r>
    </w:p>
    <w:p w14:paraId="2179D887" w14:textId="77777777" w:rsidR="00786B0A" w:rsidRDefault="00FC6287">
      <w:pPr>
        <w:pStyle w:val="TextEntryLine"/>
        <w:ind w:firstLine="400"/>
      </w:pPr>
      <w:r>
        <w:t>________________________________________________________________</w:t>
      </w:r>
    </w:p>
    <w:p w14:paraId="5A74858A" w14:textId="77777777" w:rsidR="00786B0A" w:rsidRDefault="00FC6287">
      <w:pPr>
        <w:pStyle w:val="TextEntryLine"/>
        <w:ind w:firstLine="400"/>
      </w:pPr>
      <w:r>
        <w:lastRenderedPageBreak/>
        <w:t>________________________________________________________________</w:t>
      </w:r>
    </w:p>
    <w:p w14:paraId="4333D873" w14:textId="77777777" w:rsidR="00786B0A" w:rsidRDefault="00FC6287">
      <w:pPr>
        <w:pStyle w:val="TextEntryLine"/>
        <w:ind w:firstLine="400"/>
      </w:pPr>
      <w:r>
        <w:t>________________________________________________________________</w:t>
      </w:r>
    </w:p>
    <w:p w14:paraId="37037B09" w14:textId="77777777" w:rsidR="00786B0A" w:rsidRDefault="00FC6287">
      <w:pPr>
        <w:pStyle w:val="TextEntryLine"/>
        <w:ind w:firstLine="400"/>
      </w:pPr>
      <w:r>
        <w:t>________________________________________________________________</w:t>
      </w:r>
    </w:p>
    <w:p w14:paraId="1B93D825" w14:textId="77777777" w:rsidR="00786B0A" w:rsidRDefault="00786B0A"/>
    <w:p w14:paraId="11D7CF0C" w14:textId="77777777" w:rsidR="00786B0A" w:rsidRDefault="00FC6287">
      <w:pPr>
        <w:keepNext/>
      </w:pPr>
      <w:r>
        <w:t>Q25.2 Опитування наближається до завершення. Тепер Ви можете прокоментувати його, написати свої думки чи пропозиції в полі нижче.</w:t>
      </w:r>
    </w:p>
    <w:p w14:paraId="1F2EBD67" w14:textId="77777777" w:rsidR="00786B0A" w:rsidRDefault="00FC6287">
      <w:pPr>
        <w:pStyle w:val="TextEntryLine"/>
        <w:ind w:firstLine="400"/>
      </w:pPr>
      <w:r>
        <w:t>________________________________________________________________</w:t>
      </w:r>
    </w:p>
    <w:p w14:paraId="5F24DB2D" w14:textId="77777777" w:rsidR="00786B0A" w:rsidRDefault="00FC6287">
      <w:pPr>
        <w:pStyle w:val="TextEntryLine"/>
        <w:ind w:firstLine="400"/>
      </w:pPr>
      <w:r>
        <w:t>________________________________________________________________</w:t>
      </w:r>
    </w:p>
    <w:p w14:paraId="23F9477C" w14:textId="77777777" w:rsidR="00786B0A" w:rsidRDefault="00FC6287">
      <w:pPr>
        <w:pStyle w:val="TextEntryLine"/>
        <w:ind w:firstLine="400"/>
      </w:pPr>
      <w:r>
        <w:t>________________________________________________________________</w:t>
      </w:r>
    </w:p>
    <w:p w14:paraId="2D38165F" w14:textId="77777777" w:rsidR="00786B0A" w:rsidRDefault="00FC6287">
      <w:pPr>
        <w:pStyle w:val="TextEntryLine"/>
        <w:ind w:firstLine="400"/>
      </w:pPr>
      <w:r>
        <w:t>________________________________________________________________</w:t>
      </w:r>
    </w:p>
    <w:p w14:paraId="5BBF0870" w14:textId="77777777" w:rsidR="00786B0A" w:rsidRDefault="00FC6287">
      <w:pPr>
        <w:pStyle w:val="TextEntryLine"/>
        <w:ind w:firstLine="400"/>
      </w:pPr>
      <w:r>
        <w:t>________________________________________________________________</w:t>
      </w:r>
    </w:p>
    <w:p w14:paraId="4AB386EE" w14:textId="77777777" w:rsidR="00786B0A" w:rsidRDefault="00786B0A"/>
    <w:p w14:paraId="644C34EC" w14:textId="77777777" w:rsidR="00786B0A" w:rsidRDefault="00786B0A">
      <w:pPr>
        <w:pStyle w:val="QuestionSeparator"/>
      </w:pPr>
    </w:p>
    <w:p w14:paraId="5A97211E" w14:textId="77777777" w:rsidR="00786B0A" w:rsidRDefault="00FC6287">
      <w:pPr>
        <w:pStyle w:val="QDisplayLogic"/>
        <w:keepNext/>
      </w:pPr>
      <w:r>
        <w:t>Display This Question:</w:t>
      </w:r>
    </w:p>
    <w:p w14:paraId="72DE5E80" w14:textId="77777777" w:rsidR="00786B0A" w:rsidRDefault="00FC6287">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786B0A" w14:paraId="3AE3CC8D" w14:textId="77777777">
        <w:tc>
          <w:tcPr>
            <w:tcW w:w="50" w:type="dxa"/>
          </w:tcPr>
          <w:p w14:paraId="57DC5633" w14:textId="77777777" w:rsidR="00786B0A" w:rsidRDefault="00FC6287">
            <w:pPr>
              <w:keepNext/>
            </w:pPr>
            <w:r>
              <w:rPr>
                <w:noProof/>
                <w:lang w:val="en-GB" w:eastAsia="en-GB"/>
              </w:rPr>
              <w:drawing>
                <wp:inline distT="0" distB="0" distL="0" distR="0" wp14:anchorId="533399ED" wp14:editId="7DA501FE">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502B17E3" w14:textId="77777777" w:rsidR="00786B0A" w:rsidRDefault="00786B0A"/>
    <w:p w14:paraId="20403110" w14:textId="77777777" w:rsidR="00786B0A" w:rsidRDefault="00FC6287">
      <w:pPr>
        <w:keepNext/>
      </w:pPr>
      <w:r>
        <w:t xml:space="preserve">Q251 Congratulations! </w:t>
      </w:r>
      <w:r>
        <w:br/>
        <w:t>  You won the lottery previously described. Of the €100 prize, € will be donated to the charity Gold Standard, as you decided, and the remainder will be paid to you through the survey company Dynata.</w:t>
      </w:r>
    </w:p>
    <w:p w14:paraId="59A7053B" w14:textId="77777777" w:rsidR="00786B0A" w:rsidRDefault="00786B0A"/>
    <w:p w14:paraId="7780A124" w14:textId="77777777" w:rsidR="00786B0A" w:rsidRDefault="00FC6287">
      <w:pPr>
        <w:keepNext/>
      </w:pPr>
      <w:r>
        <w:t>Q251 Вітаємо!</w:t>
      </w:r>
      <w:r>
        <w:br/>
      </w:r>
      <w:r>
        <w:br/>
        <w:t>Ви виграли раніше описану лотерею. З виграшу у розмірі 1000₴, як Ви раніше вирішили, частину буде передано благодійній компанії Gold Standard, а решту коштів Вам буде виплачено через опитувальну компанію Dynata.</w:t>
      </w:r>
    </w:p>
    <w:p w14:paraId="1CB2D3D2" w14:textId="77777777" w:rsidR="00786B0A" w:rsidRDefault="00786B0A"/>
    <w:p w14:paraId="1374EEF1" w14:textId="77777777" w:rsidR="00786B0A" w:rsidRDefault="00FC6287">
      <w:pPr>
        <w:pStyle w:val="BlockEndLabel"/>
      </w:pPr>
      <w:r>
        <w:t>End of Block: Feedback</w:t>
      </w:r>
    </w:p>
    <w:p w14:paraId="07FF4A41" w14:textId="77777777" w:rsidR="00786B0A" w:rsidRDefault="00786B0A">
      <w:pPr>
        <w:pStyle w:val="BlockSeparator"/>
      </w:pPr>
    </w:p>
    <w:p w14:paraId="67D043A7" w14:textId="77777777" w:rsidR="00786B0A" w:rsidRDefault="00FC6287">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786B0A" w14:paraId="5A3D8F74" w14:textId="77777777">
        <w:tc>
          <w:tcPr>
            <w:tcW w:w="50" w:type="dxa"/>
          </w:tcPr>
          <w:p w14:paraId="3BC045AB" w14:textId="77777777" w:rsidR="00786B0A" w:rsidRDefault="00FC6287">
            <w:pPr>
              <w:keepNext/>
            </w:pPr>
            <w:r>
              <w:rPr>
                <w:noProof/>
                <w:lang w:val="en-GB" w:eastAsia="en-GB"/>
              </w:rPr>
              <w:drawing>
                <wp:inline distT="0" distB="0" distL="0" distR="0" wp14:anchorId="3E4A78DE" wp14:editId="4A0B9F69">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6B54949" w14:textId="77777777" w:rsidR="00786B0A" w:rsidRDefault="00786B0A"/>
    <w:p w14:paraId="73C91776" w14:textId="77777777" w:rsidR="00786B0A" w:rsidRDefault="00FC6287">
      <w:pPr>
        <w:keepNext/>
      </w:pPr>
      <w:r>
        <w:t>Q257 Finally, are you willing to sign a petition to "stand up for real climate action"?</w:t>
      </w:r>
      <w:r>
        <w:br/>
      </w:r>
      <w:r>
        <w:br/>
        <w:t>As soon as the survey is complete, we will send the results to the [Leader] office, informing him what share of people who took this survey were willing to support the following petition. </w:t>
      </w:r>
      <w:r>
        <w:br/>
      </w:r>
      <w:r>
        <w:br/>
      </w:r>
      <w:r>
        <w:lastRenderedPageBreak/>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br/>
      </w:r>
      <w:r>
        <w:br/>
        <w:t xml:space="preserve">Do you support this petition (you will NOT be asked to </w:t>
      </w:r>
      <w:proofErr w:type="gramStart"/>
      <w:r>
        <w:t>sign,</w:t>
      </w:r>
      <w:proofErr w:type="gramEnd"/>
      <w:r>
        <w:t xml:space="preserve"> only your answer here is required and remains anonymous)? </w:t>
      </w:r>
    </w:p>
    <w:p w14:paraId="0495EE93" w14:textId="77777777" w:rsidR="00786B0A" w:rsidRDefault="00FC6287">
      <w:pPr>
        <w:pStyle w:val="ListParagraph"/>
        <w:keepNext/>
        <w:numPr>
          <w:ilvl w:val="0"/>
          <w:numId w:val="4"/>
        </w:numPr>
      </w:pPr>
      <w:r>
        <w:t xml:space="preserve">Yes  (1) </w:t>
      </w:r>
    </w:p>
    <w:p w14:paraId="06EE35AD" w14:textId="77777777" w:rsidR="00786B0A" w:rsidRDefault="00FC6287">
      <w:pPr>
        <w:pStyle w:val="ListParagraph"/>
        <w:keepNext/>
        <w:numPr>
          <w:ilvl w:val="0"/>
          <w:numId w:val="4"/>
        </w:numPr>
      </w:pPr>
      <w:r>
        <w:t xml:space="preserve">No  (2) </w:t>
      </w:r>
    </w:p>
    <w:p w14:paraId="7B8DF121" w14:textId="77777777" w:rsidR="00786B0A" w:rsidRDefault="00786B0A"/>
    <w:p w14:paraId="0F68838A" w14:textId="5F73A716" w:rsidR="00786B0A" w:rsidRDefault="00FC6287">
      <w:pPr>
        <w:keepNext/>
      </w:pPr>
      <w:r>
        <w:t xml:space="preserve">Q257 Нарешті, чи готові Ви підписати петицію за "відстоювання реальних кліматичних дій"? </w:t>
      </w:r>
      <w:r>
        <w:br/>
      </w:r>
      <w:r>
        <w:br/>
        <w:t>Як тільки опитування буде завершено, ми надішлемо результати до кабінету Президента України, повідомивши його, яка частка людей з тих, що взяли участь у цьому опитуванні, були готові підтримати наступну петицію.</w:t>
      </w:r>
      <w:r>
        <w:br/>
      </w:r>
      <w:r>
        <w:br/>
      </w:r>
      <w:r>
        <w:br/>
        <w:t xml:space="preserve">"Я погоджуюся з тим, що негайні дії щодо змін клімату мають вирішальне значення. Настав час присвятити себе низьковуглецевому майбутньому та запобігти </w:t>
      </w:r>
      <w:del w:id="335" w:author="Olena Maslyukivska" w:date="2021-09-15T01:24:00Z">
        <w:r w:rsidDel="00A90548">
          <w:delText xml:space="preserve">тривалому </w:delText>
        </w:r>
      </w:del>
      <w:ins w:id="336" w:author="Olena Maslyukivska" w:date="2021-09-15T01:24:00Z">
        <w:r w:rsidR="00A90548">
          <w:rPr>
            <w:lang w:val="uk-UA"/>
          </w:rPr>
          <w:t xml:space="preserve">довгостроковій шкоді </w:t>
        </w:r>
      </w:ins>
      <w:del w:id="337" w:author="Olena Maslyukivska" w:date="2021-09-15T01:24:00Z">
        <w:r w:rsidDel="00A90548">
          <w:delText xml:space="preserve">пошкодженню </w:delText>
        </w:r>
      </w:del>
      <w:r>
        <w:t>всьо</w:t>
      </w:r>
      <w:ins w:id="338" w:author="Olena Maslyukivska" w:date="2021-09-15T01:25:00Z">
        <w:r w:rsidR="00A90548">
          <w:rPr>
            <w:lang w:val="uk-UA"/>
          </w:rPr>
          <w:t>му</w:t>
        </w:r>
      </w:ins>
      <w:del w:id="339" w:author="Olena Maslyukivska" w:date="2021-09-15T01:25:00Z">
        <w:r w:rsidDel="00A90548">
          <w:delText>го</w:delText>
        </w:r>
      </w:del>
      <w:r>
        <w:t xml:space="preserve"> живо</w:t>
      </w:r>
      <w:ins w:id="340" w:author="Olena Maslyukivska" w:date="2021-09-15T01:25:00Z">
        <w:r w:rsidR="00A90548">
          <w:rPr>
            <w:lang w:val="uk-UA"/>
          </w:rPr>
          <w:t>му</w:t>
        </w:r>
      </w:ins>
      <w:del w:id="341" w:author="Olena Maslyukivska" w:date="2021-09-15T01:25:00Z">
        <w:r w:rsidDel="00A90548">
          <w:delText>го</w:delText>
        </w:r>
      </w:del>
      <w:r>
        <w:t>. Наука показує, що ми не можемо дозволити собі чекати на скорочення шкідливих викидів вуглецю. Я додаю свій голос і закликаю світових лідерів в Україні та за її межами діяти так, щоб ми не послаблювали зусиль у боротьбі зі змін</w:t>
      </w:r>
      <w:ins w:id="342" w:author="Olena Maslyukivska" w:date="2021-09-15T01:24:00Z">
        <w:r w:rsidR="00DD67CC">
          <w:rPr>
            <w:lang w:val="uk-UA"/>
          </w:rPr>
          <w:t>ою</w:t>
        </w:r>
      </w:ins>
      <w:del w:id="343" w:author="Olena Maslyukivska" w:date="2021-09-15T01:24:00Z">
        <w:r w:rsidDel="00DD67CC">
          <w:delText>ами</w:delText>
        </w:r>
      </w:del>
      <w:r>
        <w:t xml:space="preserve"> клімату".</w:t>
      </w:r>
      <w:r>
        <w:br/>
      </w:r>
      <w:r>
        <w:br/>
        <w:t>Ви підтримуєте цю петицію? (</w:t>
      </w:r>
      <w:proofErr w:type="gramStart"/>
      <w:r>
        <w:t>вас</w:t>
      </w:r>
      <w:proofErr w:type="gramEnd"/>
      <w:r>
        <w:t xml:space="preserve"> НЕ просять підписати, лише Ваша відповідь тут є обов’язковою і залишатиметься анонімною)</w:t>
      </w:r>
    </w:p>
    <w:p w14:paraId="378B050C" w14:textId="77777777" w:rsidR="00786B0A" w:rsidRDefault="00FC6287">
      <w:pPr>
        <w:pStyle w:val="ListParagraph"/>
        <w:keepNext/>
        <w:numPr>
          <w:ilvl w:val="0"/>
          <w:numId w:val="4"/>
        </w:numPr>
      </w:pPr>
      <w:r>
        <w:t xml:space="preserve">Так  (1) </w:t>
      </w:r>
    </w:p>
    <w:p w14:paraId="6B4D74E0" w14:textId="77777777" w:rsidR="00786B0A" w:rsidRDefault="00FC6287">
      <w:pPr>
        <w:pStyle w:val="ListParagraph"/>
        <w:keepNext/>
        <w:numPr>
          <w:ilvl w:val="0"/>
          <w:numId w:val="4"/>
        </w:numPr>
      </w:pPr>
      <w:r>
        <w:t xml:space="preserve">Ні  (2) </w:t>
      </w:r>
    </w:p>
    <w:p w14:paraId="15899536" w14:textId="77777777" w:rsidR="00786B0A" w:rsidRDefault="00786B0A"/>
    <w:p w14:paraId="5A2DF861" w14:textId="77777777" w:rsidR="00786B0A" w:rsidRDefault="00FC6287">
      <w:pPr>
        <w:pStyle w:val="BlockEndLabel"/>
      </w:pPr>
      <w:r>
        <w:t>End of Block: Petition</w:t>
      </w:r>
    </w:p>
    <w:p w14:paraId="309E912F" w14:textId="77777777" w:rsidR="00786B0A" w:rsidRDefault="00786B0A">
      <w:pPr>
        <w:pStyle w:val="BlockSeparator"/>
      </w:pPr>
    </w:p>
    <w:p w14:paraId="4E3479C9" w14:textId="77777777" w:rsidR="00786B0A" w:rsidRDefault="00786B0A"/>
    <w:sectPr w:rsidR="00786B0A">
      <w:headerReference w:type="default" r:id="rId17"/>
      <w:footerReference w:type="even" r:id="rId18"/>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RUSE Tobias, ECO/PED" w:date="2021-10-08T13:34:00Z" w:initials="KTE">
    <w:p w14:paraId="1A1FEB83" w14:textId="2D021E60" w:rsidR="004D4289" w:rsidRDefault="004D4289">
      <w:pPr>
        <w:pStyle w:val="CommentText"/>
      </w:pPr>
      <w:r>
        <w:rPr>
          <w:rStyle w:val="CommentReference"/>
        </w:rPr>
        <w:annotationRef/>
      </w:r>
      <w:r>
        <w:t xml:space="preserve">Means Jewish, so needs to be deleted. </w:t>
      </w:r>
    </w:p>
  </w:comment>
  <w:comment w:id="205" w:author="KRUSE Tobias, ECO/PED" w:date="2021-10-08T13:36:00Z" w:initials="KTE">
    <w:p w14:paraId="1A672035" w14:textId="233EC098" w:rsidR="00742FDF" w:rsidRDefault="00742FDF">
      <w:pPr>
        <w:pStyle w:val="CommentText"/>
      </w:pPr>
      <w:r>
        <w:rPr>
          <w:rStyle w:val="CommentReference"/>
        </w:rPr>
        <w:annotationRef/>
      </w:r>
      <w:r>
        <w:t xml:space="preserve">Means energy efficiency technologies for buildings.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FEB83" w15:done="0"/>
  <w15:commentEx w15:paraId="1A6720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52C04" w14:textId="77777777" w:rsidR="009C3A0D" w:rsidRDefault="009C3A0D">
      <w:pPr>
        <w:spacing w:line="240" w:lineRule="auto"/>
      </w:pPr>
      <w:r>
        <w:separator/>
      </w:r>
    </w:p>
  </w:endnote>
  <w:endnote w:type="continuationSeparator" w:id="0">
    <w:p w14:paraId="692BD4DF" w14:textId="77777777" w:rsidR="009C3A0D" w:rsidRDefault="009C3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Roman">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D3E97" w14:textId="77777777" w:rsidR="00EB001B" w:rsidRDefault="00FC628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86F947" w14:textId="77777777" w:rsidR="00EB001B" w:rsidRDefault="0018452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A8F75" w14:textId="04105769" w:rsidR="00EB001B" w:rsidRDefault="00FC628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18452B">
      <w:rPr>
        <w:rStyle w:val="PageNumber"/>
        <w:noProof/>
      </w:rPr>
      <w:t>114</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18452B">
      <w:rPr>
        <w:rStyle w:val="PageNumber"/>
        <w:noProof/>
      </w:rPr>
      <w:t>122</w:t>
    </w:r>
    <w:r>
      <w:rPr>
        <w:rStyle w:val="PageNumber"/>
      </w:rPr>
      <w:fldChar w:fldCharType="end"/>
    </w:r>
  </w:p>
  <w:p w14:paraId="178E4B01" w14:textId="77777777" w:rsidR="00EB001B" w:rsidRDefault="0018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69566" w14:textId="77777777" w:rsidR="009C3A0D" w:rsidRDefault="009C3A0D">
      <w:pPr>
        <w:spacing w:line="240" w:lineRule="auto"/>
      </w:pPr>
      <w:r>
        <w:separator/>
      </w:r>
    </w:p>
  </w:footnote>
  <w:footnote w:type="continuationSeparator" w:id="0">
    <w:p w14:paraId="1A6756A2" w14:textId="77777777" w:rsidR="009C3A0D" w:rsidRDefault="009C3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A55C" w14:textId="77777777" w:rsidR="00675213" w:rsidRDefault="00FC628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na Maslyukivska">
    <w15:presenceInfo w15:providerId="AD" w15:userId="S::o.maslyukivska@ukma.edu.ua::81228827-099c-48ff-99bd-9e6bd8e70cdb"/>
  </w15:person>
  <w15:person w15:author="KRUSE Tobias, ENV/EEI">
    <w15:presenceInfo w15:providerId="AD" w15:userId="S-1-5-21-2146598497-832928401-1254845835-240018"/>
  </w15:person>
  <w15:person w15:author="KRUSE Tobias, ECO/PED">
    <w15:presenceInfo w15:providerId="AD" w15:userId="S-1-5-21-2146598497-832928401-1254845835-240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hideSpellingErrors/>
  <w:proofState w:grammar="clean"/>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64845"/>
    <w:rsid w:val="0018452B"/>
    <w:rsid w:val="003743B0"/>
    <w:rsid w:val="003D7F90"/>
    <w:rsid w:val="0046788E"/>
    <w:rsid w:val="004963B8"/>
    <w:rsid w:val="0049754B"/>
    <w:rsid w:val="004D4289"/>
    <w:rsid w:val="00675213"/>
    <w:rsid w:val="006E29E2"/>
    <w:rsid w:val="006F6886"/>
    <w:rsid w:val="00711CB5"/>
    <w:rsid w:val="00742FDF"/>
    <w:rsid w:val="00786B0A"/>
    <w:rsid w:val="008A6222"/>
    <w:rsid w:val="009770A0"/>
    <w:rsid w:val="009C3A0D"/>
    <w:rsid w:val="00A31D08"/>
    <w:rsid w:val="00A90548"/>
    <w:rsid w:val="00B02E89"/>
    <w:rsid w:val="00B70267"/>
    <w:rsid w:val="00D353F8"/>
    <w:rsid w:val="00D941CC"/>
    <w:rsid w:val="00DB633D"/>
    <w:rsid w:val="00DD67CC"/>
    <w:rsid w:val="00E21107"/>
    <w:rsid w:val="00E3738C"/>
    <w:rsid w:val="00F161CD"/>
    <w:rsid w:val="00F22B15"/>
    <w:rsid w:val="00FC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4A9F"/>
  <w15:docId w15:val="{78B11F9B-DF00-4840-80EA-4B78ABB0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E21107"/>
    <w:rPr>
      <w:sz w:val="16"/>
      <w:szCs w:val="16"/>
    </w:rPr>
  </w:style>
  <w:style w:type="paragraph" w:styleId="CommentText">
    <w:name w:val="annotation text"/>
    <w:basedOn w:val="Normal"/>
    <w:link w:val="CommentTextChar"/>
    <w:uiPriority w:val="99"/>
    <w:semiHidden/>
    <w:unhideWhenUsed/>
    <w:rsid w:val="00E21107"/>
    <w:pPr>
      <w:spacing w:line="240" w:lineRule="auto"/>
    </w:pPr>
    <w:rPr>
      <w:sz w:val="20"/>
      <w:szCs w:val="20"/>
    </w:rPr>
  </w:style>
  <w:style w:type="character" w:customStyle="1" w:styleId="CommentTextChar">
    <w:name w:val="Comment Text Char"/>
    <w:basedOn w:val="DefaultParagraphFont"/>
    <w:link w:val="CommentText"/>
    <w:uiPriority w:val="99"/>
    <w:semiHidden/>
    <w:rsid w:val="00E21107"/>
    <w:rPr>
      <w:sz w:val="20"/>
      <w:szCs w:val="20"/>
    </w:rPr>
  </w:style>
  <w:style w:type="paragraph" w:styleId="CommentSubject">
    <w:name w:val="annotation subject"/>
    <w:basedOn w:val="CommentText"/>
    <w:next w:val="CommentText"/>
    <w:link w:val="CommentSubjectChar"/>
    <w:uiPriority w:val="99"/>
    <w:semiHidden/>
    <w:unhideWhenUsed/>
    <w:rsid w:val="00E21107"/>
    <w:rPr>
      <w:b/>
      <w:bCs/>
    </w:rPr>
  </w:style>
  <w:style w:type="character" w:customStyle="1" w:styleId="CommentSubjectChar">
    <w:name w:val="Comment Subject Char"/>
    <w:basedOn w:val="CommentTextChar"/>
    <w:link w:val="CommentSubject"/>
    <w:uiPriority w:val="99"/>
    <w:semiHidden/>
    <w:rsid w:val="00E21107"/>
    <w:rPr>
      <w:b/>
      <w:bCs/>
      <w:sz w:val="20"/>
      <w:szCs w:val="20"/>
    </w:rPr>
  </w:style>
  <w:style w:type="paragraph" w:styleId="BalloonText">
    <w:name w:val="Balloon Text"/>
    <w:basedOn w:val="Normal"/>
    <w:link w:val="BalloonTextChar"/>
    <w:uiPriority w:val="99"/>
    <w:semiHidden/>
    <w:unhideWhenUsed/>
    <w:rsid w:val="004D42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9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PC@oecd.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DPO@oecd.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ecd.org/general/data-protection.htm"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3DC49-DA18-44E5-B6FC-15F54ED4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122</Pages>
  <Words>14195</Words>
  <Characters>80916</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Ukraine</vt:lpstr>
    </vt:vector>
  </TitlesOfParts>
  <Company>Qualtrics</Company>
  <LinksUpToDate>false</LinksUpToDate>
  <CharactersWithSpaces>94922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Ukraine</dc:title>
  <dc:subject/>
  <dc:creator>Qualtrics</dc:creator>
  <cp:keywords/>
  <dc:description/>
  <cp:lastModifiedBy>KRUSE Tobias, ECO/PED</cp:lastModifiedBy>
  <cp:revision>3</cp:revision>
  <dcterms:created xsi:type="dcterms:W3CDTF">2021-10-08T11:42:00Z</dcterms:created>
  <dcterms:modified xsi:type="dcterms:W3CDTF">2021-10-09T10:13:00Z</dcterms:modified>
</cp:coreProperties>
</file>