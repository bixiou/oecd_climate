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DBD78" w14:textId="566E3F1B" w:rsidR="00E6140F" w:rsidRDefault="00A0221F" w:rsidP="00E6140F">
      <w:pPr>
        <w:pStyle w:val="H2"/>
      </w:pPr>
      <w:r>
        <w:t xml:space="preserve">Spain </w:t>
      </w:r>
      <w:r w:rsidR="00E37BCF">
        <w:t xml:space="preserve">Survey </w:t>
      </w:r>
      <w:r>
        <w:t xml:space="preserve">- </w:t>
      </w:r>
      <w:r w:rsidR="00E37BCF">
        <w:t>Draft</w:t>
      </w:r>
    </w:p>
    <w:p w14:paraId="126A4976" w14:textId="77777777" w:rsidR="00E6140F" w:rsidRDefault="00E6140F">
      <w:pPr>
        <w:pStyle w:val="BlockSeparator"/>
      </w:pPr>
    </w:p>
    <w:sdt>
      <w:sdtPr>
        <w:rPr>
          <w:rFonts w:asciiTheme="minorHAnsi" w:eastAsiaTheme="minorEastAsia" w:hAnsiTheme="minorHAnsi" w:cstheme="minorBidi"/>
          <w:b w:val="0"/>
          <w:bCs w:val="0"/>
          <w:color w:val="auto"/>
          <w:sz w:val="22"/>
          <w:szCs w:val="22"/>
        </w:rPr>
        <w:id w:val="1125735682"/>
        <w:docPartObj>
          <w:docPartGallery w:val="Table of Contents"/>
          <w:docPartUnique/>
        </w:docPartObj>
      </w:sdtPr>
      <w:sdtEndPr>
        <w:rPr>
          <w:noProof/>
        </w:rPr>
      </w:sdtEndPr>
      <w:sdtContent>
        <w:p w14:paraId="13598804" w14:textId="2C638634" w:rsidR="00E6140F" w:rsidRDefault="00E6140F">
          <w:pPr>
            <w:pStyle w:val="TOCHeading"/>
          </w:pPr>
          <w:r>
            <w:t>Table of Contents</w:t>
          </w:r>
        </w:p>
        <w:p w14:paraId="7FCD5192" w14:textId="77777777" w:rsidR="00327573" w:rsidRDefault="00E6140F">
          <w:pPr>
            <w:pStyle w:val="TOC1"/>
            <w:tabs>
              <w:tab w:val="right" w:leader="dot" w:pos="9350"/>
            </w:tabs>
            <w:rPr>
              <w:rFonts w:cstheme="minorBidi"/>
              <w:b w:val="0"/>
              <w:noProof/>
              <w:lang w:val="en-GB" w:eastAsia="en-GB"/>
            </w:rPr>
          </w:pPr>
          <w:r>
            <w:rPr>
              <w:b w:val="0"/>
            </w:rPr>
            <w:fldChar w:fldCharType="begin"/>
          </w:r>
          <w:r>
            <w:instrText xml:space="preserve"> TOC \o "1-3" \h \z \u </w:instrText>
          </w:r>
          <w:r>
            <w:rPr>
              <w:b w:val="0"/>
            </w:rPr>
            <w:fldChar w:fldCharType="separate"/>
          </w:r>
          <w:hyperlink w:anchor="_Toc74762059" w:history="1">
            <w:r w:rsidR="00327573" w:rsidRPr="006A3000">
              <w:rPr>
                <w:rStyle w:val="Hyperlink"/>
                <w:noProof/>
              </w:rPr>
              <w:t>Welcome message</w:t>
            </w:r>
            <w:r w:rsidR="00327573">
              <w:rPr>
                <w:noProof/>
                <w:webHidden/>
              </w:rPr>
              <w:tab/>
            </w:r>
            <w:r w:rsidR="00327573">
              <w:rPr>
                <w:noProof/>
                <w:webHidden/>
              </w:rPr>
              <w:fldChar w:fldCharType="begin"/>
            </w:r>
            <w:r w:rsidR="00327573">
              <w:rPr>
                <w:noProof/>
                <w:webHidden/>
              </w:rPr>
              <w:instrText xml:space="preserve"> PAGEREF _Toc74762059 \h </w:instrText>
            </w:r>
            <w:r w:rsidR="00327573">
              <w:rPr>
                <w:noProof/>
                <w:webHidden/>
              </w:rPr>
            </w:r>
            <w:r w:rsidR="00327573">
              <w:rPr>
                <w:noProof/>
                <w:webHidden/>
              </w:rPr>
              <w:fldChar w:fldCharType="separate"/>
            </w:r>
            <w:r w:rsidR="00327573">
              <w:rPr>
                <w:noProof/>
                <w:webHidden/>
              </w:rPr>
              <w:t>2</w:t>
            </w:r>
            <w:r w:rsidR="00327573">
              <w:rPr>
                <w:noProof/>
                <w:webHidden/>
              </w:rPr>
              <w:fldChar w:fldCharType="end"/>
            </w:r>
          </w:hyperlink>
        </w:p>
        <w:p w14:paraId="02BF3C56" w14:textId="77777777" w:rsidR="00327573" w:rsidRDefault="00E20E8E">
          <w:pPr>
            <w:pStyle w:val="TOC1"/>
            <w:tabs>
              <w:tab w:val="right" w:leader="dot" w:pos="9350"/>
            </w:tabs>
            <w:rPr>
              <w:rFonts w:cstheme="minorBidi"/>
              <w:b w:val="0"/>
              <w:noProof/>
              <w:lang w:val="en-GB" w:eastAsia="en-GB"/>
            </w:rPr>
          </w:pPr>
          <w:hyperlink w:anchor="_Toc74762060" w:history="1">
            <w:r w:rsidR="00327573" w:rsidRPr="006A3000">
              <w:rPr>
                <w:rStyle w:val="Hyperlink"/>
                <w:noProof/>
              </w:rPr>
              <w:t>Socio-demographics</w:t>
            </w:r>
            <w:r w:rsidR="00327573">
              <w:rPr>
                <w:noProof/>
                <w:webHidden/>
              </w:rPr>
              <w:tab/>
            </w:r>
            <w:r w:rsidR="00327573">
              <w:rPr>
                <w:noProof/>
                <w:webHidden/>
              </w:rPr>
              <w:fldChar w:fldCharType="begin"/>
            </w:r>
            <w:r w:rsidR="00327573">
              <w:rPr>
                <w:noProof/>
                <w:webHidden/>
              </w:rPr>
              <w:instrText xml:space="preserve"> PAGEREF _Toc74762060 \h </w:instrText>
            </w:r>
            <w:r w:rsidR="00327573">
              <w:rPr>
                <w:noProof/>
                <w:webHidden/>
              </w:rPr>
            </w:r>
            <w:r w:rsidR="00327573">
              <w:rPr>
                <w:noProof/>
                <w:webHidden/>
              </w:rPr>
              <w:fldChar w:fldCharType="separate"/>
            </w:r>
            <w:r w:rsidR="00327573">
              <w:rPr>
                <w:noProof/>
                <w:webHidden/>
              </w:rPr>
              <w:t>3</w:t>
            </w:r>
            <w:r w:rsidR="00327573">
              <w:rPr>
                <w:noProof/>
                <w:webHidden/>
              </w:rPr>
              <w:fldChar w:fldCharType="end"/>
            </w:r>
          </w:hyperlink>
        </w:p>
        <w:p w14:paraId="7D7A711A" w14:textId="77777777" w:rsidR="00327573" w:rsidRDefault="00E20E8E">
          <w:pPr>
            <w:pStyle w:val="TOC1"/>
            <w:tabs>
              <w:tab w:val="right" w:leader="dot" w:pos="9350"/>
            </w:tabs>
            <w:rPr>
              <w:rFonts w:cstheme="minorBidi"/>
              <w:b w:val="0"/>
              <w:noProof/>
              <w:lang w:val="en-GB" w:eastAsia="en-GB"/>
            </w:rPr>
          </w:pPr>
          <w:hyperlink w:anchor="_Toc74762061" w:history="1">
            <w:r w:rsidR="00327573" w:rsidRPr="006A3000">
              <w:rPr>
                <w:rStyle w:val="Hyperlink"/>
                <w:noProof/>
              </w:rPr>
              <w:t>Political views and media consumption</w:t>
            </w:r>
            <w:r w:rsidR="00327573">
              <w:rPr>
                <w:noProof/>
                <w:webHidden/>
              </w:rPr>
              <w:tab/>
            </w:r>
            <w:r w:rsidR="00327573">
              <w:rPr>
                <w:noProof/>
                <w:webHidden/>
              </w:rPr>
              <w:fldChar w:fldCharType="begin"/>
            </w:r>
            <w:r w:rsidR="00327573">
              <w:rPr>
                <w:noProof/>
                <w:webHidden/>
              </w:rPr>
              <w:instrText xml:space="preserve"> PAGEREF _Toc74762061 \h </w:instrText>
            </w:r>
            <w:r w:rsidR="00327573">
              <w:rPr>
                <w:noProof/>
                <w:webHidden/>
              </w:rPr>
            </w:r>
            <w:r w:rsidR="00327573">
              <w:rPr>
                <w:noProof/>
                <w:webHidden/>
              </w:rPr>
              <w:fldChar w:fldCharType="separate"/>
            </w:r>
            <w:r w:rsidR="00327573">
              <w:rPr>
                <w:noProof/>
                <w:webHidden/>
              </w:rPr>
              <w:t>11</w:t>
            </w:r>
            <w:r w:rsidR="00327573">
              <w:rPr>
                <w:noProof/>
                <w:webHidden/>
              </w:rPr>
              <w:fldChar w:fldCharType="end"/>
            </w:r>
          </w:hyperlink>
        </w:p>
        <w:p w14:paraId="5D51E5B0" w14:textId="77777777" w:rsidR="00327573" w:rsidRDefault="00E20E8E">
          <w:pPr>
            <w:pStyle w:val="TOC1"/>
            <w:tabs>
              <w:tab w:val="right" w:leader="dot" w:pos="9350"/>
            </w:tabs>
            <w:rPr>
              <w:rFonts w:cstheme="minorBidi"/>
              <w:b w:val="0"/>
              <w:noProof/>
              <w:lang w:val="en-GB" w:eastAsia="en-GB"/>
            </w:rPr>
          </w:pPr>
          <w:hyperlink w:anchor="_Toc74762062" w:history="1">
            <w:r w:rsidR="00327573" w:rsidRPr="006A3000">
              <w:rPr>
                <w:rStyle w:val="Hyperlink"/>
                <w:noProof/>
              </w:rPr>
              <w:t>Politics: Additional questions</w:t>
            </w:r>
            <w:r w:rsidR="00327573">
              <w:rPr>
                <w:noProof/>
                <w:webHidden/>
              </w:rPr>
              <w:tab/>
            </w:r>
            <w:r w:rsidR="00327573">
              <w:rPr>
                <w:noProof/>
                <w:webHidden/>
              </w:rPr>
              <w:fldChar w:fldCharType="begin"/>
            </w:r>
            <w:r w:rsidR="00327573">
              <w:rPr>
                <w:noProof/>
                <w:webHidden/>
              </w:rPr>
              <w:instrText xml:space="preserve"> PAGEREF _Toc74762062 \h </w:instrText>
            </w:r>
            <w:r w:rsidR="00327573">
              <w:rPr>
                <w:noProof/>
                <w:webHidden/>
              </w:rPr>
            </w:r>
            <w:r w:rsidR="00327573">
              <w:rPr>
                <w:noProof/>
                <w:webHidden/>
              </w:rPr>
              <w:fldChar w:fldCharType="separate"/>
            </w:r>
            <w:r w:rsidR="00327573">
              <w:rPr>
                <w:noProof/>
                <w:webHidden/>
              </w:rPr>
              <w:t>12</w:t>
            </w:r>
            <w:r w:rsidR="00327573">
              <w:rPr>
                <w:noProof/>
                <w:webHidden/>
              </w:rPr>
              <w:fldChar w:fldCharType="end"/>
            </w:r>
          </w:hyperlink>
        </w:p>
        <w:p w14:paraId="29E5696E" w14:textId="77777777" w:rsidR="00327573" w:rsidRDefault="00E20E8E">
          <w:pPr>
            <w:pStyle w:val="TOC1"/>
            <w:tabs>
              <w:tab w:val="right" w:leader="dot" w:pos="9350"/>
            </w:tabs>
            <w:rPr>
              <w:rFonts w:cstheme="minorBidi"/>
              <w:b w:val="0"/>
              <w:noProof/>
              <w:lang w:val="en-GB" w:eastAsia="en-GB"/>
            </w:rPr>
          </w:pPr>
          <w:hyperlink w:anchor="_Toc74762063" w:history="1">
            <w:r w:rsidR="00327573" w:rsidRPr="006A3000">
              <w:rPr>
                <w:rStyle w:val="Hyperlink"/>
                <w:noProof/>
              </w:rPr>
              <w:t>Household composition and energy characteristics</w:t>
            </w:r>
            <w:r w:rsidR="00327573">
              <w:rPr>
                <w:noProof/>
                <w:webHidden/>
              </w:rPr>
              <w:tab/>
            </w:r>
            <w:r w:rsidR="00327573">
              <w:rPr>
                <w:noProof/>
                <w:webHidden/>
              </w:rPr>
              <w:fldChar w:fldCharType="begin"/>
            </w:r>
            <w:r w:rsidR="00327573">
              <w:rPr>
                <w:noProof/>
                <w:webHidden/>
              </w:rPr>
              <w:instrText xml:space="preserve"> PAGEREF _Toc74762063 \h </w:instrText>
            </w:r>
            <w:r w:rsidR="00327573">
              <w:rPr>
                <w:noProof/>
                <w:webHidden/>
              </w:rPr>
            </w:r>
            <w:r w:rsidR="00327573">
              <w:rPr>
                <w:noProof/>
                <w:webHidden/>
              </w:rPr>
              <w:fldChar w:fldCharType="separate"/>
            </w:r>
            <w:r w:rsidR="00327573">
              <w:rPr>
                <w:noProof/>
                <w:webHidden/>
              </w:rPr>
              <w:t>15</w:t>
            </w:r>
            <w:r w:rsidR="00327573">
              <w:rPr>
                <w:noProof/>
                <w:webHidden/>
              </w:rPr>
              <w:fldChar w:fldCharType="end"/>
            </w:r>
          </w:hyperlink>
        </w:p>
        <w:p w14:paraId="610A684A" w14:textId="77777777" w:rsidR="00327573" w:rsidRDefault="00E20E8E">
          <w:pPr>
            <w:pStyle w:val="TOC1"/>
            <w:tabs>
              <w:tab w:val="right" w:leader="dot" w:pos="9350"/>
            </w:tabs>
            <w:rPr>
              <w:rFonts w:cstheme="minorBidi"/>
              <w:b w:val="0"/>
              <w:noProof/>
              <w:lang w:val="en-GB" w:eastAsia="en-GB"/>
            </w:rPr>
          </w:pPr>
          <w:hyperlink w:anchor="_Toc74762064" w:history="1">
            <w:r w:rsidR="00327573" w:rsidRPr="006A3000">
              <w:rPr>
                <w:rStyle w:val="Hyperlink"/>
                <w:noProof/>
              </w:rPr>
              <w:t>Essay: climate change</w:t>
            </w:r>
            <w:r w:rsidR="00327573">
              <w:rPr>
                <w:noProof/>
                <w:webHidden/>
              </w:rPr>
              <w:tab/>
            </w:r>
            <w:r w:rsidR="00327573">
              <w:rPr>
                <w:noProof/>
                <w:webHidden/>
              </w:rPr>
              <w:fldChar w:fldCharType="begin"/>
            </w:r>
            <w:r w:rsidR="00327573">
              <w:rPr>
                <w:noProof/>
                <w:webHidden/>
              </w:rPr>
              <w:instrText xml:space="preserve"> PAGEREF _Toc74762064 \h </w:instrText>
            </w:r>
            <w:r w:rsidR="00327573">
              <w:rPr>
                <w:noProof/>
                <w:webHidden/>
              </w:rPr>
            </w:r>
            <w:r w:rsidR="00327573">
              <w:rPr>
                <w:noProof/>
                <w:webHidden/>
              </w:rPr>
              <w:fldChar w:fldCharType="separate"/>
            </w:r>
            <w:r w:rsidR="00327573">
              <w:rPr>
                <w:noProof/>
                <w:webHidden/>
              </w:rPr>
              <w:t>19</w:t>
            </w:r>
            <w:r w:rsidR="00327573">
              <w:rPr>
                <w:noProof/>
                <w:webHidden/>
              </w:rPr>
              <w:fldChar w:fldCharType="end"/>
            </w:r>
          </w:hyperlink>
        </w:p>
        <w:p w14:paraId="674FDC16" w14:textId="77777777" w:rsidR="00327573" w:rsidRDefault="00E20E8E">
          <w:pPr>
            <w:pStyle w:val="TOC1"/>
            <w:tabs>
              <w:tab w:val="right" w:leader="dot" w:pos="9350"/>
            </w:tabs>
            <w:rPr>
              <w:rFonts w:cstheme="minorBidi"/>
              <w:b w:val="0"/>
              <w:noProof/>
              <w:lang w:val="en-GB" w:eastAsia="en-GB"/>
            </w:rPr>
          </w:pPr>
          <w:hyperlink w:anchor="_Toc74762065" w:history="1">
            <w:r w:rsidR="00327573" w:rsidRPr="006A3000">
              <w:rPr>
                <w:rStyle w:val="Hyperlink"/>
                <w:noProof/>
              </w:rPr>
              <w:t>Treatment information: local climate</w:t>
            </w:r>
            <w:r w:rsidR="00327573">
              <w:rPr>
                <w:noProof/>
                <w:webHidden/>
              </w:rPr>
              <w:tab/>
            </w:r>
            <w:r w:rsidR="00327573">
              <w:rPr>
                <w:noProof/>
                <w:webHidden/>
              </w:rPr>
              <w:fldChar w:fldCharType="begin"/>
            </w:r>
            <w:r w:rsidR="00327573">
              <w:rPr>
                <w:noProof/>
                <w:webHidden/>
              </w:rPr>
              <w:instrText xml:space="preserve"> PAGEREF _Toc74762065 \h </w:instrText>
            </w:r>
            <w:r w:rsidR="00327573">
              <w:rPr>
                <w:noProof/>
                <w:webHidden/>
              </w:rPr>
            </w:r>
            <w:r w:rsidR="00327573">
              <w:rPr>
                <w:noProof/>
                <w:webHidden/>
              </w:rPr>
              <w:fldChar w:fldCharType="separate"/>
            </w:r>
            <w:r w:rsidR="00327573">
              <w:rPr>
                <w:noProof/>
                <w:webHidden/>
              </w:rPr>
              <w:t>19</w:t>
            </w:r>
            <w:r w:rsidR="00327573">
              <w:rPr>
                <w:noProof/>
                <w:webHidden/>
              </w:rPr>
              <w:fldChar w:fldCharType="end"/>
            </w:r>
          </w:hyperlink>
        </w:p>
        <w:p w14:paraId="7DBB25D5" w14:textId="77777777" w:rsidR="00327573" w:rsidRDefault="00E20E8E">
          <w:pPr>
            <w:pStyle w:val="TOC1"/>
            <w:tabs>
              <w:tab w:val="right" w:leader="dot" w:pos="9350"/>
            </w:tabs>
            <w:rPr>
              <w:rFonts w:cstheme="minorBidi"/>
              <w:b w:val="0"/>
              <w:noProof/>
              <w:lang w:val="en-GB" w:eastAsia="en-GB"/>
            </w:rPr>
          </w:pPr>
          <w:hyperlink w:anchor="_Toc74762066" w:history="1">
            <w:r w:rsidR="00327573" w:rsidRPr="006A3000">
              <w:rPr>
                <w:rStyle w:val="Hyperlink"/>
                <w:noProof/>
              </w:rPr>
              <w:t>Treatment information: policy</w:t>
            </w:r>
            <w:r w:rsidR="00327573">
              <w:rPr>
                <w:noProof/>
                <w:webHidden/>
              </w:rPr>
              <w:tab/>
            </w:r>
            <w:r w:rsidR="00327573">
              <w:rPr>
                <w:noProof/>
                <w:webHidden/>
              </w:rPr>
              <w:fldChar w:fldCharType="begin"/>
            </w:r>
            <w:r w:rsidR="00327573">
              <w:rPr>
                <w:noProof/>
                <w:webHidden/>
              </w:rPr>
              <w:instrText xml:space="preserve"> PAGEREF _Toc74762066 \h </w:instrText>
            </w:r>
            <w:r w:rsidR="00327573">
              <w:rPr>
                <w:noProof/>
                <w:webHidden/>
              </w:rPr>
            </w:r>
            <w:r w:rsidR="00327573">
              <w:rPr>
                <w:noProof/>
                <w:webHidden/>
              </w:rPr>
              <w:fldChar w:fldCharType="separate"/>
            </w:r>
            <w:r w:rsidR="00327573">
              <w:rPr>
                <w:noProof/>
                <w:webHidden/>
              </w:rPr>
              <w:t>21</w:t>
            </w:r>
            <w:r w:rsidR="00327573">
              <w:rPr>
                <w:noProof/>
                <w:webHidden/>
              </w:rPr>
              <w:fldChar w:fldCharType="end"/>
            </w:r>
          </w:hyperlink>
        </w:p>
        <w:p w14:paraId="0FA76786" w14:textId="77777777" w:rsidR="00327573" w:rsidRDefault="00E20E8E">
          <w:pPr>
            <w:pStyle w:val="TOC1"/>
            <w:tabs>
              <w:tab w:val="right" w:leader="dot" w:pos="9350"/>
            </w:tabs>
            <w:rPr>
              <w:rFonts w:cstheme="minorBidi"/>
              <w:b w:val="0"/>
              <w:noProof/>
              <w:lang w:val="en-GB" w:eastAsia="en-GB"/>
            </w:rPr>
          </w:pPr>
          <w:hyperlink w:anchor="_Toc74762067" w:history="1">
            <w:r w:rsidR="00327573" w:rsidRPr="006A3000">
              <w:rPr>
                <w:rStyle w:val="Hyperlink"/>
                <w:noProof/>
                <w:lang w:val="es-ES_tradnl"/>
              </w:rPr>
              <w:t>Climate knowledge</w:t>
            </w:r>
            <w:r w:rsidR="00327573">
              <w:rPr>
                <w:noProof/>
                <w:webHidden/>
              </w:rPr>
              <w:tab/>
            </w:r>
            <w:r w:rsidR="00327573">
              <w:rPr>
                <w:noProof/>
                <w:webHidden/>
              </w:rPr>
              <w:fldChar w:fldCharType="begin"/>
            </w:r>
            <w:r w:rsidR="00327573">
              <w:rPr>
                <w:noProof/>
                <w:webHidden/>
              </w:rPr>
              <w:instrText xml:space="preserve"> PAGEREF _Toc74762067 \h </w:instrText>
            </w:r>
            <w:r w:rsidR="00327573">
              <w:rPr>
                <w:noProof/>
                <w:webHidden/>
              </w:rPr>
            </w:r>
            <w:r w:rsidR="00327573">
              <w:rPr>
                <w:noProof/>
                <w:webHidden/>
              </w:rPr>
              <w:fldChar w:fldCharType="separate"/>
            </w:r>
            <w:r w:rsidR="00327573">
              <w:rPr>
                <w:noProof/>
                <w:webHidden/>
              </w:rPr>
              <w:t>22</w:t>
            </w:r>
            <w:r w:rsidR="00327573">
              <w:rPr>
                <w:noProof/>
                <w:webHidden/>
              </w:rPr>
              <w:fldChar w:fldCharType="end"/>
            </w:r>
          </w:hyperlink>
        </w:p>
        <w:p w14:paraId="243B3EFF" w14:textId="77777777" w:rsidR="00327573" w:rsidRDefault="00E20E8E">
          <w:pPr>
            <w:pStyle w:val="TOC1"/>
            <w:tabs>
              <w:tab w:val="right" w:leader="dot" w:pos="9350"/>
            </w:tabs>
            <w:rPr>
              <w:rFonts w:cstheme="minorBidi"/>
              <w:b w:val="0"/>
              <w:noProof/>
              <w:lang w:val="en-GB" w:eastAsia="en-GB"/>
            </w:rPr>
          </w:pPr>
          <w:hyperlink w:anchor="_Toc74762068" w:history="1">
            <w:r w:rsidR="00327573" w:rsidRPr="006A3000">
              <w:rPr>
                <w:rStyle w:val="Hyperlink"/>
                <w:noProof/>
              </w:rPr>
              <w:t>Climate change (attitudes and risks)</w:t>
            </w:r>
            <w:r w:rsidR="00327573">
              <w:rPr>
                <w:noProof/>
                <w:webHidden/>
              </w:rPr>
              <w:tab/>
            </w:r>
            <w:r w:rsidR="00327573">
              <w:rPr>
                <w:noProof/>
                <w:webHidden/>
              </w:rPr>
              <w:fldChar w:fldCharType="begin"/>
            </w:r>
            <w:r w:rsidR="00327573">
              <w:rPr>
                <w:noProof/>
                <w:webHidden/>
              </w:rPr>
              <w:instrText xml:space="preserve"> PAGEREF _Toc74762068 \h </w:instrText>
            </w:r>
            <w:r w:rsidR="00327573">
              <w:rPr>
                <w:noProof/>
                <w:webHidden/>
              </w:rPr>
            </w:r>
            <w:r w:rsidR="00327573">
              <w:rPr>
                <w:noProof/>
                <w:webHidden/>
              </w:rPr>
              <w:fldChar w:fldCharType="separate"/>
            </w:r>
            <w:r w:rsidR="00327573">
              <w:rPr>
                <w:noProof/>
                <w:webHidden/>
              </w:rPr>
              <w:t>28</w:t>
            </w:r>
            <w:r w:rsidR="00327573">
              <w:rPr>
                <w:noProof/>
                <w:webHidden/>
              </w:rPr>
              <w:fldChar w:fldCharType="end"/>
            </w:r>
          </w:hyperlink>
        </w:p>
        <w:p w14:paraId="0FEC82C6" w14:textId="77777777" w:rsidR="00327573" w:rsidRDefault="00E20E8E">
          <w:pPr>
            <w:pStyle w:val="TOC1"/>
            <w:tabs>
              <w:tab w:val="right" w:leader="dot" w:pos="9350"/>
            </w:tabs>
            <w:rPr>
              <w:rFonts w:cstheme="minorBidi"/>
              <w:b w:val="0"/>
              <w:noProof/>
              <w:lang w:val="en-GB" w:eastAsia="en-GB"/>
            </w:rPr>
          </w:pPr>
          <w:hyperlink w:anchor="_Toc74762069" w:history="1">
            <w:r w:rsidR="00327573" w:rsidRPr="006A3000">
              <w:rPr>
                <w:rStyle w:val="Hyperlink"/>
                <w:noProof/>
              </w:rPr>
              <w:t>Policy 1: Ban on the sale of combustion-engine cars</w:t>
            </w:r>
            <w:r w:rsidR="00327573">
              <w:rPr>
                <w:noProof/>
                <w:webHidden/>
              </w:rPr>
              <w:tab/>
            </w:r>
            <w:r w:rsidR="00327573">
              <w:rPr>
                <w:noProof/>
                <w:webHidden/>
              </w:rPr>
              <w:fldChar w:fldCharType="begin"/>
            </w:r>
            <w:r w:rsidR="00327573">
              <w:rPr>
                <w:noProof/>
                <w:webHidden/>
              </w:rPr>
              <w:instrText xml:space="preserve"> PAGEREF _Toc74762069 \h </w:instrText>
            </w:r>
            <w:r w:rsidR="00327573">
              <w:rPr>
                <w:noProof/>
                <w:webHidden/>
              </w:rPr>
            </w:r>
            <w:r w:rsidR="00327573">
              <w:rPr>
                <w:noProof/>
                <w:webHidden/>
              </w:rPr>
              <w:fldChar w:fldCharType="separate"/>
            </w:r>
            <w:r w:rsidR="00327573">
              <w:rPr>
                <w:noProof/>
                <w:webHidden/>
              </w:rPr>
              <w:t>33</w:t>
            </w:r>
            <w:r w:rsidR="00327573">
              <w:rPr>
                <w:noProof/>
                <w:webHidden/>
              </w:rPr>
              <w:fldChar w:fldCharType="end"/>
            </w:r>
          </w:hyperlink>
        </w:p>
        <w:p w14:paraId="7F619A00" w14:textId="77777777" w:rsidR="00327573" w:rsidRDefault="00E20E8E">
          <w:pPr>
            <w:pStyle w:val="TOC1"/>
            <w:tabs>
              <w:tab w:val="right" w:leader="dot" w:pos="9350"/>
            </w:tabs>
            <w:rPr>
              <w:rFonts w:cstheme="minorBidi"/>
              <w:b w:val="0"/>
              <w:noProof/>
              <w:lang w:val="en-GB" w:eastAsia="en-GB"/>
            </w:rPr>
          </w:pPr>
          <w:hyperlink w:anchor="_Toc74762070" w:history="1">
            <w:r w:rsidR="00327573" w:rsidRPr="006A3000">
              <w:rPr>
                <w:rStyle w:val="Hyperlink"/>
                <w:noProof/>
              </w:rPr>
              <w:t>Policy 2: Green infrastructure program</w:t>
            </w:r>
            <w:r w:rsidR="00327573">
              <w:rPr>
                <w:noProof/>
                <w:webHidden/>
              </w:rPr>
              <w:tab/>
            </w:r>
            <w:r w:rsidR="00327573">
              <w:rPr>
                <w:noProof/>
                <w:webHidden/>
              </w:rPr>
              <w:fldChar w:fldCharType="begin"/>
            </w:r>
            <w:r w:rsidR="00327573">
              <w:rPr>
                <w:noProof/>
                <w:webHidden/>
              </w:rPr>
              <w:instrText xml:space="preserve"> PAGEREF _Toc74762070 \h </w:instrText>
            </w:r>
            <w:r w:rsidR="00327573">
              <w:rPr>
                <w:noProof/>
                <w:webHidden/>
              </w:rPr>
            </w:r>
            <w:r w:rsidR="00327573">
              <w:rPr>
                <w:noProof/>
                <w:webHidden/>
              </w:rPr>
              <w:fldChar w:fldCharType="separate"/>
            </w:r>
            <w:r w:rsidR="00327573">
              <w:rPr>
                <w:noProof/>
                <w:webHidden/>
              </w:rPr>
              <w:t>37</w:t>
            </w:r>
            <w:r w:rsidR="00327573">
              <w:rPr>
                <w:noProof/>
                <w:webHidden/>
              </w:rPr>
              <w:fldChar w:fldCharType="end"/>
            </w:r>
          </w:hyperlink>
        </w:p>
        <w:p w14:paraId="5E5DFB6B" w14:textId="77777777" w:rsidR="00327573" w:rsidRDefault="00E20E8E">
          <w:pPr>
            <w:pStyle w:val="TOC1"/>
            <w:tabs>
              <w:tab w:val="right" w:leader="dot" w:pos="9350"/>
            </w:tabs>
            <w:rPr>
              <w:rFonts w:cstheme="minorBidi"/>
              <w:b w:val="0"/>
              <w:noProof/>
              <w:lang w:val="en-GB" w:eastAsia="en-GB"/>
            </w:rPr>
          </w:pPr>
          <w:hyperlink w:anchor="_Toc74762071" w:history="1">
            <w:r w:rsidR="00327573" w:rsidRPr="006A3000">
              <w:rPr>
                <w:rStyle w:val="Hyperlink"/>
                <w:noProof/>
              </w:rPr>
              <w:t>Policy 3: Carbon tax with cash transfers</w:t>
            </w:r>
            <w:r w:rsidR="00327573">
              <w:rPr>
                <w:noProof/>
                <w:webHidden/>
              </w:rPr>
              <w:tab/>
            </w:r>
            <w:r w:rsidR="00327573">
              <w:rPr>
                <w:noProof/>
                <w:webHidden/>
              </w:rPr>
              <w:fldChar w:fldCharType="begin"/>
            </w:r>
            <w:r w:rsidR="00327573">
              <w:rPr>
                <w:noProof/>
                <w:webHidden/>
              </w:rPr>
              <w:instrText xml:space="preserve"> PAGEREF _Toc74762071 \h </w:instrText>
            </w:r>
            <w:r w:rsidR="00327573">
              <w:rPr>
                <w:noProof/>
                <w:webHidden/>
              </w:rPr>
            </w:r>
            <w:r w:rsidR="00327573">
              <w:rPr>
                <w:noProof/>
                <w:webHidden/>
              </w:rPr>
              <w:fldChar w:fldCharType="separate"/>
            </w:r>
            <w:r w:rsidR="00327573">
              <w:rPr>
                <w:noProof/>
                <w:webHidden/>
              </w:rPr>
              <w:t>41</w:t>
            </w:r>
            <w:r w:rsidR="00327573">
              <w:rPr>
                <w:noProof/>
                <w:webHidden/>
              </w:rPr>
              <w:fldChar w:fldCharType="end"/>
            </w:r>
          </w:hyperlink>
        </w:p>
        <w:p w14:paraId="568316CE" w14:textId="77777777" w:rsidR="00327573" w:rsidRDefault="00E20E8E">
          <w:pPr>
            <w:pStyle w:val="TOC1"/>
            <w:tabs>
              <w:tab w:val="right" w:leader="dot" w:pos="9350"/>
            </w:tabs>
            <w:rPr>
              <w:rFonts w:cstheme="minorBidi"/>
              <w:b w:val="0"/>
              <w:noProof/>
              <w:lang w:val="en-GB" w:eastAsia="en-GB"/>
            </w:rPr>
          </w:pPr>
          <w:hyperlink w:anchor="_Toc74762072" w:history="1">
            <w:r w:rsidR="00327573" w:rsidRPr="006A3000">
              <w:rPr>
                <w:rStyle w:val="Hyperlink"/>
                <w:noProof/>
              </w:rPr>
              <w:t>Preferences on climate policies</w:t>
            </w:r>
            <w:r w:rsidR="00327573">
              <w:rPr>
                <w:noProof/>
                <w:webHidden/>
              </w:rPr>
              <w:tab/>
            </w:r>
            <w:r w:rsidR="00327573">
              <w:rPr>
                <w:noProof/>
                <w:webHidden/>
              </w:rPr>
              <w:fldChar w:fldCharType="begin"/>
            </w:r>
            <w:r w:rsidR="00327573">
              <w:rPr>
                <w:noProof/>
                <w:webHidden/>
              </w:rPr>
              <w:instrText xml:space="preserve"> PAGEREF _Toc74762072 \h </w:instrText>
            </w:r>
            <w:r w:rsidR="00327573">
              <w:rPr>
                <w:noProof/>
                <w:webHidden/>
              </w:rPr>
            </w:r>
            <w:r w:rsidR="00327573">
              <w:rPr>
                <w:noProof/>
                <w:webHidden/>
              </w:rPr>
              <w:fldChar w:fldCharType="separate"/>
            </w:r>
            <w:r w:rsidR="00327573">
              <w:rPr>
                <w:noProof/>
                <w:webHidden/>
              </w:rPr>
              <w:t>44</w:t>
            </w:r>
            <w:r w:rsidR="00327573">
              <w:rPr>
                <w:noProof/>
                <w:webHidden/>
              </w:rPr>
              <w:fldChar w:fldCharType="end"/>
            </w:r>
          </w:hyperlink>
        </w:p>
        <w:p w14:paraId="7E0EBBFE" w14:textId="77777777" w:rsidR="00327573" w:rsidRDefault="00E20E8E">
          <w:pPr>
            <w:pStyle w:val="TOC1"/>
            <w:tabs>
              <w:tab w:val="right" w:leader="dot" w:pos="9350"/>
            </w:tabs>
            <w:rPr>
              <w:rFonts w:cstheme="minorBidi"/>
              <w:b w:val="0"/>
              <w:noProof/>
              <w:lang w:val="en-GB" w:eastAsia="en-GB"/>
            </w:rPr>
          </w:pPr>
          <w:hyperlink w:anchor="_Toc74762073" w:history="1">
            <w:r w:rsidR="00327573" w:rsidRPr="006A3000">
              <w:rPr>
                <w:rStyle w:val="Hyperlink"/>
                <w:noProof/>
              </w:rPr>
              <w:t>Willingness to pay (WTP)</w:t>
            </w:r>
            <w:r w:rsidR="00327573">
              <w:rPr>
                <w:noProof/>
                <w:webHidden/>
              </w:rPr>
              <w:tab/>
            </w:r>
            <w:r w:rsidR="00327573">
              <w:rPr>
                <w:noProof/>
                <w:webHidden/>
              </w:rPr>
              <w:fldChar w:fldCharType="begin"/>
            </w:r>
            <w:r w:rsidR="00327573">
              <w:rPr>
                <w:noProof/>
                <w:webHidden/>
              </w:rPr>
              <w:instrText xml:space="preserve"> PAGEREF _Toc74762073 \h </w:instrText>
            </w:r>
            <w:r w:rsidR="00327573">
              <w:rPr>
                <w:noProof/>
                <w:webHidden/>
              </w:rPr>
            </w:r>
            <w:r w:rsidR="00327573">
              <w:rPr>
                <w:noProof/>
                <w:webHidden/>
              </w:rPr>
              <w:fldChar w:fldCharType="separate"/>
            </w:r>
            <w:r w:rsidR="00327573">
              <w:rPr>
                <w:noProof/>
                <w:webHidden/>
              </w:rPr>
              <w:t>50</w:t>
            </w:r>
            <w:r w:rsidR="00327573">
              <w:rPr>
                <w:noProof/>
                <w:webHidden/>
              </w:rPr>
              <w:fldChar w:fldCharType="end"/>
            </w:r>
          </w:hyperlink>
        </w:p>
        <w:p w14:paraId="164EF357" w14:textId="77777777" w:rsidR="00327573" w:rsidRDefault="00E20E8E">
          <w:pPr>
            <w:pStyle w:val="TOC1"/>
            <w:tabs>
              <w:tab w:val="right" w:leader="dot" w:pos="9350"/>
            </w:tabs>
            <w:rPr>
              <w:rFonts w:cstheme="minorBidi"/>
              <w:b w:val="0"/>
              <w:noProof/>
              <w:lang w:val="en-GB" w:eastAsia="en-GB"/>
            </w:rPr>
          </w:pPr>
          <w:hyperlink w:anchor="_Toc74762074" w:history="1">
            <w:r w:rsidR="00327573" w:rsidRPr="006A3000">
              <w:rPr>
                <w:rStyle w:val="Hyperlink"/>
                <w:noProof/>
                <w:lang w:val="es-ES_tradnl"/>
              </w:rPr>
              <w:t>Donation</w:t>
            </w:r>
            <w:r w:rsidR="00327573">
              <w:rPr>
                <w:noProof/>
                <w:webHidden/>
              </w:rPr>
              <w:tab/>
            </w:r>
            <w:r w:rsidR="00327573">
              <w:rPr>
                <w:noProof/>
                <w:webHidden/>
              </w:rPr>
              <w:fldChar w:fldCharType="begin"/>
            </w:r>
            <w:r w:rsidR="00327573">
              <w:rPr>
                <w:noProof/>
                <w:webHidden/>
              </w:rPr>
              <w:instrText xml:space="preserve"> PAGEREF _Toc74762074 \h </w:instrText>
            </w:r>
            <w:r w:rsidR="00327573">
              <w:rPr>
                <w:noProof/>
                <w:webHidden/>
              </w:rPr>
            </w:r>
            <w:r w:rsidR="00327573">
              <w:rPr>
                <w:noProof/>
                <w:webHidden/>
              </w:rPr>
              <w:fldChar w:fldCharType="separate"/>
            </w:r>
            <w:r w:rsidR="00327573">
              <w:rPr>
                <w:noProof/>
                <w:webHidden/>
              </w:rPr>
              <w:t>53</w:t>
            </w:r>
            <w:r w:rsidR="00327573">
              <w:rPr>
                <w:noProof/>
                <w:webHidden/>
              </w:rPr>
              <w:fldChar w:fldCharType="end"/>
            </w:r>
          </w:hyperlink>
        </w:p>
        <w:p w14:paraId="6DDA1204" w14:textId="77777777" w:rsidR="00327573" w:rsidRDefault="00E20E8E">
          <w:pPr>
            <w:pStyle w:val="TOC1"/>
            <w:tabs>
              <w:tab w:val="right" w:leader="dot" w:pos="9350"/>
            </w:tabs>
            <w:rPr>
              <w:rFonts w:cstheme="minorBidi"/>
              <w:b w:val="0"/>
              <w:noProof/>
              <w:lang w:val="en-GB" w:eastAsia="en-GB"/>
            </w:rPr>
          </w:pPr>
          <w:hyperlink w:anchor="_Toc74762075" w:history="1">
            <w:r w:rsidR="00327573" w:rsidRPr="006A3000">
              <w:rPr>
                <w:rStyle w:val="Hyperlink"/>
                <w:noProof/>
              </w:rPr>
              <w:t>International burden-sharing</w:t>
            </w:r>
            <w:r w:rsidR="00327573">
              <w:rPr>
                <w:noProof/>
                <w:webHidden/>
              </w:rPr>
              <w:tab/>
            </w:r>
            <w:r w:rsidR="00327573">
              <w:rPr>
                <w:noProof/>
                <w:webHidden/>
              </w:rPr>
              <w:fldChar w:fldCharType="begin"/>
            </w:r>
            <w:r w:rsidR="00327573">
              <w:rPr>
                <w:noProof/>
                <w:webHidden/>
              </w:rPr>
              <w:instrText xml:space="preserve"> PAGEREF _Toc74762075 \h </w:instrText>
            </w:r>
            <w:r w:rsidR="00327573">
              <w:rPr>
                <w:noProof/>
                <w:webHidden/>
              </w:rPr>
            </w:r>
            <w:r w:rsidR="00327573">
              <w:rPr>
                <w:noProof/>
                <w:webHidden/>
              </w:rPr>
              <w:fldChar w:fldCharType="separate"/>
            </w:r>
            <w:r w:rsidR="00327573">
              <w:rPr>
                <w:noProof/>
                <w:webHidden/>
              </w:rPr>
              <w:t>54</w:t>
            </w:r>
            <w:r w:rsidR="00327573">
              <w:rPr>
                <w:noProof/>
                <w:webHidden/>
              </w:rPr>
              <w:fldChar w:fldCharType="end"/>
            </w:r>
          </w:hyperlink>
        </w:p>
        <w:p w14:paraId="61F2133F" w14:textId="77777777" w:rsidR="00327573" w:rsidRDefault="00E20E8E">
          <w:pPr>
            <w:pStyle w:val="TOC1"/>
            <w:tabs>
              <w:tab w:val="right" w:leader="dot" w:pos="9350"/>
            </w:tabs>
            <w:rPr>
              <w:rFonts w:cstheme="minorBidi"/>
              <w:b w:val="0"/>
              <w:noProof/>
              <w:lang w:val="en-GB" w:eastAsia="en-GB"/>
            </w:rPr>
          </w:pPr>
          <w:hyperlink w:anchor="_Toc74762076" w:history="1">
            <w:r w:rsidR="00327573" w:rsidRPr="006A3000">
              <w:rPr>
                <w:rStyle w:val="Hyperlink"/>
                <w:noProof/>
              </w:rPr>
              <w:t>Housing/Preference for bans vs. incentives</w:t>
            </w:r>
            <w:r w:rsidR="00327573">
              <w:rPr>
                <w:noProof/>
                <w:webHidden/>
              </w:rPr>
              <w:tab/>
            </w:r>
            <w:r w:rsidR="00327573">
              <w:rPr>
                <w:noProof/>
                <w:webHidden/>
              </w:rPr>
              <w:fldChar w:fldCharType="begin"/>
            </w:r>
            <w:r w:rsidR="00327573">
              <w:rPr>
                <w:noProof/>
                <w:webHidden/>
              </w:rPr>
              <w:instrText xml:space="preserve"> PAGEREF _Toc74762076 \h </w:instrText>
            </w:r>
            <w:r w:rsidR="00327573">
              <w:rPr>
                <w:noProof/>
                <w:webHidden/>
              </w:rPr>
            </w:r>
            <w:r w:rsidR="00327573">
              <w:rPr>
                <w:noProof/>
                <w:webHidden/>
              </w:rPr>
              <w:fldChar w:fldCharType="separate"/>
            </w:r>
            <w:r w:rsidR="00327573">
              <w:rPr>
                <w:noProof/>
                <w:webHidden/>
              </w:rPr>
              <w:t>60</w:t>
            </w:r>
            <w:r w:rsidR="00327573">
              <w:rPr>
                <w:noProof/>
                <w:webHidden/>
              </w:rPr>
              <w:fldChar w:fldCharType="end"/>
            </w:r>
          </w:hyperlink>
        </w:p>
        <w:p w14:paraId="1ED93207" w14:textId="77777777" w:rsidR="00327573" w:rsidRDefault="00E20E8E">
          <w:pPr>
            <w:pStyle w:val="TOC1"/>
            <w:tabs>
              <w:tab w:val="right" w:leader="dot" w:pos="9350"/>
            </w:tabs>
            <w:rPr>
              <w:rFonts w:cstheme="minorBidi"/>
              <w:b w:val="0"/>
              <w:noProof/>
              <w:lang w:val="en-GB" w:eastAsia="en-GB"/>
            </w:rPr>
          </w:pPr>
          <w:hyperlink w:anchor="_Toc74762077" w:history="1">
            <w:r w:rsidR="00327573" w:rsidRPr="006A3000">
              <w:rPr>
                <w:rStyle w:val="Hyperlink"/>
                <w:noProof/>
              </w:rPr>
              <w:t>Trust, perceptions of institutions, inequality, and the future</w:t>
            </w:r>
            <w:r w:rsidR="00327573">
              <w:rPr>
                <w:noProof/>
                <w:webHidden/>
              </w:rPr>
              <w:tab/>
            </w:r>
            <w:r w:rsidR="00327573">
              <w:rPr>
                <w:noProof/>
                <w:webHidden/>
              </w:rPr>
              <w:fldChar w:fldCharType="begin"/>
            </w:r>
            <w:r w:rsidR="00327573">
              <w:rPr>
                <w:noProof/>
                <w:webHidden/>
              </w:rPr>
              <w:instrText xml:space="preserve"> PAGEREF _Toc74762077 \h </w:instrText>
            </w:r>
            <w:r w:rsidR="00327573">
              <w:rPr>
                <w:noProof/>
                <w:webHidden/>
              </w:rPr>
            </w:r>
            <w:r w:rsidR="00327573">
              <w:rPr>
                <w:noProof/>
                <w:webHidden/>
              </w:rPr>
              <w:fldChar w:fldCharType="separate"/>
            </w:r>
            <w:r w:rsidR="00327573">
              <w:rPr>
                <w:noProof/>
                <w:webHidden/>
              </w:rPr>
              <w:t>63</w:t>
            </w:r>
            <w:r w:rsidR="00327573">
              <w:rPr>
                <w:noProof/>
                <w:webHidden/>
              </w:rPr>
              <w:fldChar w:fldCharType="end"/>
            </w:r>
          </w:hyperlink>
        </w:p>
        <w:p w14:paraId="0D60FDBA" w14:textId="77777777" w:rsidR="00327573" w:rsidRDefault="00E20E8E">
          <w:pPr>
            <w:pStyle w:val="TOC1"/>
            <w:tabs>
              <w:tab w:val="right" w:leader="dot" w:pos="9350"/>
            </w:tabs>
            <w:rPr>
              <w:rFonts w:cstheme="minorBidi"/>
              <w:b w:val="0"/>
              <w:noProof/>
              <w:lang w:val="en-GB" w:eastAsia="en-GB"/>
            </w:rPr>
          </w:pPr>
          <w:hyperlink w:anchor="_Toc74762078" w:history="1">
            <w:r w:rsidR="00327573" w:rsidRPr="006A3000">
              <w:rPr>
                <w:rStyle w:val="Hyperlink"/>
                <w:noProof/>
                <w:lang w:val="es-ES_tradnl"/>
              </w:rPr>
              <w:t>Feedback</w:t>
            </w:r>
            <w:r w:rsidR="00327573">
              <w:rPr>
                <w:noProof/>
                <w:webHidden/>
              </w:rPr>
              <w:tab/>
            </w:r>
            <w:r w:rsidR="00327573">
              <w:rPr>
                <w:noProof/>
                <w:webHidden/>
              </w:rPr>
              <w:fldChar w:fldCharType="begin"/>
            </w:r>
            <w:r w:rsidR="00327573">
              <w:rPr>
                <w:noProof/>
                <w:webHidden/>
              </w:rPr>
              <w:instrText xml:space="preserve"> PAGEREF _Toc74762078 \h </w:instrText>
            </w:r>
            <w:r w:rsidR="00327573">
              <w:rPr>
                <w:noProof/>
                <w:webHidden/>
              </w:rPr>
            </w:r>
            <w:r w:rsidR="00327573">
              <w:rPr>
                <w:noProof/>
                <w:webHidden/>
              </w:rPr>
              <w:fldChar w:fldCharType="separate"/>
            </w:r>
            <w:r w:rsidR="00327573">
              <w:rPr>
                <w:noProof/>
                <w:webHidden/>
              </w:rPr>
              <w:t>65</w:t>
            </w:r>
            <w:r w:rsidR="00327573">
              <w:rPr>
                <w:noProof/>
                <w:webHidden/>
              </w:rPr>
              <w:fldChar w:fldCharType="end"/>
            </w:r>
          </w:hyperlink>
        </w:p>
        <w:p w14:paraId="5CF29179" w14:textId="77777777" w:rsidR="00327573" w:rsidRDefault="00E20E8E">
          <w:pPr>
            <w:pStyle w:val="TOC1"/>
            <w:tabs>
              <w:tab w:val="right" w:leader="dot" w:pos="9350"/>
            </w:tabs>
            <w:rPr>
              <w:rFonts w:cstheme="minorBidi"/>
              <w:b w:val="0"/>
              <w:noProof/>
              <w:lang w:val="en-GB" w:eastAsia="en-GB"/>
            </w:rPr>
          </w:pPr>
          <w:hyperlink w:anchor="_Toc74762079" w:history="1">
            <w:r w:rsidR="00327573" w:rsidRPr="006A3000">
              <w:rPr>
                <w:rStyle w:val="Hyperlink"/>
                <w:noProof/>
              </w:rPr>
              <w:t>Petition</w:t>
            </w:r>
            <w:r w:rsidR="00327573">
              <w:rPr>
                <w:noProof/>
                <w:webHidden/>
              </w:rPr>
              <w:tab/>
            </w:r>
            <w:r w:rsidR="00327573">
              <w:rPr>
                <w:noProof/>
                <w:webHidden/>
              </w:rPr>
              <w:fldChar w:fldCharType="begin"/>
            </w:r>
            <w:r w:rsidR="00327573">
              <w:rPr>
                <w:noProof/>
                <w:webHidden/>
              </w:rPr>
              <w:instrText xml:space="preserve"> PAGEREF _Toc74762079 \h </w:instrText>
            </w:r>
            <w:r w:rsidR="00327573">
              <w:rPr>
                <w:noProof/>
                <w:webHidden/>
              </w:rPr>
            </w:r>
            <w:r w:rsidR="00327573">
              <w:rPr>
                <w:noProof/>
                <w:webHidden/>
              </w:rPr>
              <w:fldChar w:fldCharType="separate"/>
            </w:r>
            <w:r w:rsidR="00327573">
              <w:rPr>
                <w:noProof/>
                <w:webHidden/>
              </w:rPr>
              <w:t>65</w:t>
            </w:r>
            <w:r w:rsidR="00327573">
              <w:rPr>
                <w:noProof/>
                <w:webHidden/>
              </w:rPr>
              <w:fldChar w:fldCharType="end"/>
            </w:r>
          </w:hyperlink>
        </w:p>
        <w:p w14:paraId="6CC3ADCF" w14:textId="34012E8C" w:rsidR="00E6140F" w:rsidRDefault="00E6140F">
          <w:r>
            <w:rPr>
              <w:b/>
              <w:bCs/>
              <w:noProof/>
            </w:rPr>
            <w:fldChar w:fldCharType="end"/>
          </w:r>
        </w:p>
      </w:sdtContent>
    </w:sdt>
    <w:p w14:paraId="1290F56F" w14:textId="77777777" w:rsidR="00E6140F" w:rsidRDefault="00E6140F">
      <w:pPr>
        <w:pStyle w:val="BlockSeparator"/>
      </w:pPr>
    </w:p>
    <w:p w14:paraId="32CFCC04" w14:textId="77777777" w:rsidR="00E6140F" w:rsidRDefault="00E6140F">
      <w:pPr>
        <w:pStyle w:val="BlockSeparator"/>
      </w:pPr>
    </w:p>
    <w:p w14:paraId="29DB10E6" w14:textId="77777777" w:rsidR="00E6140F" w:rsidRDefault="00E6140F" w:rsidP="00D035D1">
      <w:pPr>
        <w:pStyle w:val="Heading1"/>
      </w:pPr>
    </w:p>
    <w:p w14:paraId="4F2B33DB" w14:textId="6D95C11A" w:rsidR="00D224A4" w:rsidRPr="00D035D1" w:rsidRDefault="00A0221F" w:rsidP="00D035D1">
      <w:pPr>
        <w:pStyle w:val="Heading1"/>
      </w:pPr>
      <w:bookmarkStart w:id="0" w:name="_Toc74762059"/>
      <w:r w:rsidRPr="00D035D1">
        <w:t>Welcome</w:t>
      </w:r>
      <w:r w:rsidR="00E6140F">
        <w:t xml:space="preserve"> message</w:t>
      </w:r>
      <w:bookmarkEnd w:id="0"/>
    </w:p>
    <w:tbl>
      <w:tblPr>
        <w:tblStyle w:val="QQuestionIconTable"/>
        <w:tblW w:w="50" w:type="auto"/>
        <w:tblLook w:val="07E0" w:firstRow="1" w:lastRow="1" w:firstColumn="1" w:lastColumn="1" w:noHBand="1" w:noVBand="1"/>
      </w:tblPr>
      <w:tblGrid>
        <w:gridCol w:w="50"/>
      </w:tblGrid>
      <w:tr w:rsidR="00D224A4" w14:paraId="5AE3F908" w14:textId="77777777">
        <w:tc>
          <w:tcPr>
            <w:tcW w:w="50" w:type="dxa"/>
          </w:tcPr>
          <w:p w14:paraId="477126A2" w14:textId="1B56B403" w:rsidR="00D224A4" w:rsidRDefault="00D224A4">
            <w:pPr>
              <w:keepNext/>
            </w:pPr>
          </w:p>
        </w:tc>
      </w:tr>
    </w:tbl>
    <w:p w14:paraId="58CB9F71" w14:textId="62BA364D" w:rsidR="00E6140F" w:rsidRDefault="00A0221F">
      <w:pPr>
        <w:keepNext/>
        <w:rPr>
          <w:lang w:val="es-ES_tradnl"/>
        </w:rPr>
      </w:pPr>
      <w:r w:rsidRPr="00D35410">
        <w:rPr>
          <w:lang w:val="es-ES_tradnl"/>
        </w:rPr>
        <w:t xml:space="preserve">Q1.1 </w:t>
      </w:r>
      <w:r w:rsidRPr="00D35410">
        <w:rPr>
          <w:lang w:val="es-ES_tradnl"/>
        </w:rPr>
        <w:br/>
        <w:t xml:space="preserve"> Esta es una encuesta conducida con fines de investigación académicos, desarrollada por investigadores de la Universidad de Harvard y la OCDE. Se tarda aproximadamente </w:t>
      </w:r>
      <w:r w:rsidRPr="00D35410">
        <w:rPr>
          <w:b/>
          <w:lang w:val="es-ES_tradnl"/>
        </w:rPr>
        <w:t>25 minutos</w:t>
      </w:r>
      <w:r w:rsidR="00BD0CCE">
        <w:rPr>
          <w:lang w:val="es-ES_tradnl"/>
        </w:rPr>
        <w:t> en completar</w:t>
      </w:r>
      <w:del w:id="1" w:author="Kreisler Moreno, Isabel" w:date="2021-06-18T10:11:00Z">
        <w:r w:rsidR="00BD0CCE" w:rsidDel="00BD0CCE">
          <w:rPr>
            <w:lang w:val="es-ES_tradnl"/>
          </w:rPr>
          <w:delText>la</w:delText>
        </w:r>
      </w:del>
      <w:r w:rsidRPr="00D35410">
        <w:rPr>
          <w:lang w:val="es-ES_tradnl"/>
        </w:rPr>
        <w:t xml:space="preserve">. Los resultados de esta encuesta serán utilizados únicamente con fines de investigación y, dicha investigación, es apolítica. Recibirá </w:t>
      </w:r>
      <w:r w:rsidRPr="00BD0CCE">
        <w:rPr>
          <w:highlight w:val="yellow"/>
          <w:lang w:val="es-ES_tradnl"/>
          <w:rPrChange w:id="2" w:author="Kreisler Moreno, Isabel" w:date="2021-06-18T10:11:00Z">
            <w:rPr>
              <w:lang w:val="es-ES_tradnl"/>
            </w:rPr>
          </w:rPrChange>
        </w:rPr>
        <w:t>una compensación</w:t>
      </w:r>
      <w:r w:rsidRPr="00D35410">
        <w:rPr>
          <w:lang w:val="es-ES_tradnl"/>
        </w:rPr>
        <w:t xml:space="preserve"> por su participación si completa todas las preguntas en este cuestionario y sus respuestas superan nuestros controles de calidad. Estas comprobaciones utilizan métodos de control estadísticos que detectan respuestas incoherentes y precipitadas. Es de gran importancia para la validez de nuestra investigación que </w:t>
      </w:r>
      <w:r w:rsidRPr="00D35410">
        <w:rPr>
          <w:b/>
          <w:lang w:val="es-ES_tradnl"/>
        </w:rPr>
        <w:t>conteste con sinceridad</w:t>
      </w:r>
      <w:r w:rsidRPr="00D35410">
        <w:rPr>
          <w:lang w:val="es-ES_tradnl"/>
        </w:rPr>
        <w:t xml:space="preserve"> y </w:t>
      </w:r>
      <w:r w:rsidRPr="00D35410">
        <w:rPr>
          <w:b/>
          <w:lang w:val="es-ES_tradnl"/>
        </w:rPr>
        <w:t>lea cuidadosamente</w:t>
      </w:r>
      <w:r w:rsidRPr="00D35410">
        <w:rPr>
          <w:lang w:val="es-ES_tradnl"/>
        </w:rPr>
        <w:t> cada una de las preguntas antes de contestar.</w:t>
      </w:r>
      <w:del w:id="3" w:author="Kreisler Moreno, Isabel" w:date="2021-06-18T10:11:00Z">
        <w:r w:rsidRPr="00D35410" w:rsidDel="00BD0CCE">
          <w:rPr>
            <w:lang w:val="es-ES_tradnl"/>
          </w:rPr>
          <w:delText xml:space="preserve">    </w:delText>
        </w:r>
      </w:del>
      <w:r w:rsidRPr="00D35410">
        <w:rPr>
          <w:lang w:val="es-ES_tradnl"/>
        </w:rPr>
        <w:t xml:space="preserve"> </w:t>
      </w:r>
      <w:del w:id="4" w:author="Kreisler Moreno, Isabel" w:date="2021-06-18T10:11:00Z">
        <w:r w:rsidRPr="00D35410" w:rsidDel="00BD0CCE">
          <w:rPr>
            <w:lang w:val="es-ES_tradnl"/>
          </w:rPr>
          <w:delText> </w:delText>
        </w:r>
      </w:del>
      <w:r w:rsidRPr="00D35410">
        <w:rPr>
          <w:lang w:val="es-ES_tradnl"/>
        </w:rPr>
        <w:t xml:space="preserve">Esta encuesta recoge datos personales que incluyen características socio-demográficas y opiniones políticas. Todas las respuestas que proporcione serán anónimas y serán tratadas con la más absoluta confidencialidad. Los datos personales recogidos serán transferidos y archivados en servidores seguros. Solamente los investigadores que estén trabajando en este proyecto tendrán acceso a los datos anonimizados. Su participación en esta encuesta es completamente voluntaria. Tiene derecho a decidir no participar, si así lo desea. Si al principio acepta participar, puede cambiar de opinión más adelante. Su decisión no le afectará en ninguna manera. </w:t>
      </w:r>
      <w:r w:rsidRPr="00BD0CCE">
        <w:rPr>
          <w:highlight w:val="yellow"/>
          <w:lang w:val="es-ES_tradnl"/>
          <w:rPrChange w:id="5" w:author="Kreisler Moreno, Isabel" w:date="2021-06-18T10:12:00Z">
            <w:rPr>
              <w:lang w:val="es-ES_tradnl"/>
            </w:rPr>
          </w:rPrChange>
        </w:rPr>
        <w:t>Su decisión no se utilizará en su contra de ninguna manera. Su negativa a participar no tendrá consecuencias ni supondrá la pérdida de las prestaciones a las que tenga derecho.</w:t>
      </w:r>
      <w:r w:rsidRPr="00D35410">
        <w:rPr>
          <w:lang w:val="es-ES_tradnl"/>
        </w:rPr>
        <w:t xml:space="preserve"> Puede hacer cualquier pregunta antes de decidir si va a participar. </w:t>
      </w:r>
      <w:del w:id="6" w:author="Kreisler Moreno, Isabel" w:date="2021-06-18T10:12:00Z">
        <w:r w:rsidRPr="00D35410" w:rsidDel="00BD0CCE">
          <w:rPr>
            <w:lang w:val="es-ES_tradnl"/>
          </w:rPr>
          <w:delText xml:space="preserve">     </w:delText>
        </w:r>
      </w:del>
      <w:r w:rsidRPr="00D35410">
        <w:rPr>
          <w:lang w:val="es-ES_tradnl"/>
        </w:rPr>
        <w:t xml:space="preserve"> Si tiene alguna pregunta, duda o queja, o considera que la investigación le ha ofendido, puede ponerse en contacto con el equipo de investigación en social.economics.research2020@gmail.com o llamar al Consejo de Revisión Institucional del área de la Universidad de Harvard ("IRB" por sus siglas en inglés) al (617) 496-2847. La OCDE está comprometida a la protección de los datos personales que procesa, de acuerdo con </w:t>
      </w:r>
      <w:commentRangeStart w:id="7"/>
      <w:r w:rsidRPr="00D35410">
        <w:rPr>
          <w:lang w:val="es-ES_tradnl"/>
        </w:rPr>
        <w:t>sus normas de protección de datos personales</w:t>
      </w:r>
      <w:commentRangeEnd w:id="7"/>
      <w:r w:rsidR="00BD0CCE">
        <w:rPr>
          <w:rStyle w:val="CommentReference"/>
        </w:rPr>
        <w:commentReference w:id="7"/>
      </w:r>
      <w:r w:rsidRPr="00D35410">
        <w:rPr>
          <w:lang w:val="es-ES_tradnl"/>
        </w:rPr>
        <w:t xml:space="preserve"> (https://www.oecd.org/general/data-protection.htm). Si tiene cualquier otra pregunta o queja relacionadas con el procesamiento de sus datos personales, por favor contacte al responsable de protección de datos (DPO@oecd.org). Si necesita más ayuda para resolver reclamaciones relacionadas con la protección de sus datos personales, puede ponerse en contacto con el comisario de protección de datos </w:t>
      </w:r>
      <w:r w:rsidR="00E6140F">
        <w:rPr>
          <w:lang w:val="es-ES_tradnl"/>
        </w:rPr>
        <w:t xml:space="preserve">(DPC@oecd.org).  </w:t>
      </w:r>
      <w:r w:rsidRPr="00D35410">
        <w:rPr>
          <w:lang w:val="es-ES_tradnl"/>
        </w:rPr>
        <w:t xml:space="preserve"> </w:t>
      </w:r>
    </w:p>
    <w:p w14:paraId="7707B7C1" w14:textId="074DCBC0" w:rsidR="00D224A4" w:rsidRPr="00BD0CCE" w:rsidRDefault="00A0221F">
      <w:pPr>
        <w:keepNext/>
        <w:rPr>
          <w:lang w:val="es-ES"/>
        </w:rPr>
      </w:pPr>
      <w:r w:rsidRPr="00BD0CCE">
        <w:rPr>
          <w:b/>
          <w:lang w:val="es-ES"/>
        </w:rPr>
        <w:t>¿Está de acuerdo en participar en la encuesta?</w:t>
      </w:r>
      <w:r w:rsidR="00E6140F" w:rsidRPr="00BD0CCE">
        <w:rPr>
          <w:lang w:val="es-ES"/>
        </w:rPr>
        <w:t xml:space="preserve">     </w:t>
      </w:r>
    </w:p>
    <w:p w14:paraId="7E21691C" w14:textId="77777777" w:rsidR="00D224A4" w:rsidRDefault="00A0221F">
      <w:pPr>
        <w:pStyle w:val="ListParagraph"/>
        <w:keepNext/>
        <w:numPr>
          <w:ilvl w:val="0"/>
          <w:numId w:val="4"/>
        </w:numPr>
      </w:pPr>
      <w:proofErr w:type="spellStart"/>
      <w:r>
        <w:t>Sí</w:t>
      </w:r>
      <w:proofErr w:type="spellEnd"/>
      <w:r>
        <w:t xml:space="preserve">  (1) </w:t>
      </w:r>
    </w:p>
    <w:p w14:paraId="62CA5D11" w14:textId="77777777" w:rsidR="00D224A4" w:rsidRDefault="00A0221F">
      <w:pPr>
        <w:pStyle w:val="ListParagraph"/>
        <w:keepNext/>
        <w:numPr>
          <w:ilvl w:val="0"/>
          <w:numId w:val="4"/>
        </w:numPr>
      </w:pPr>
      <w:r>
        <w:t xml:space="preserve">No  (2) </w:t>
      </w:r>
    </w:p>
    <w:p w14:paraId="086145CC" w14:textId="77777777" w:rsidR="00D224A4" w:rsidRDefault="00D224A4"/>
    <w:p w14:paraId="16BF56D0" w14:textId="77777777" w:rsidR="00D224A4" w:rsidRDefault="00A0221F">
      <w:pPr>
        <w:pStyle w:val="BlockEndLabel"/>
      </w:pPr>
      <w:r>
        <w:t>End of Block: Welcome</w:t>
      </w:r>
    </w:p>
    <w:p w14:paraId="457229C7" w14:textId="77777777" w:rsidR="00D224A4" w:rsidRDefault="00D224A4">
      <w:pPr>
        <w:pStyle w:val="BlockSeparator"/>
      </w:pPr>
    </w:p>
    <w:p w14:paraId="47B98452" w14:textId="5494626A" w:rsidR="00D224A4" w:rsidRDefault="00A0221F" w:rsidP="00744C4B">
      <w:pPr>
        <w:pStyle w:val="Heading1"/>
      </w:pPr>
      <w:bookmarkStart w:id="8" w:name="_Toc74762060"/>
      <w:r>
        <w:lastRenderedPageBreak/>
        <w:t>Socio-demographics</w:t>
      </w:r>
      <w:bookmarkEnd w:id="8"/>
    </w:p>
    <w:tbl>
      <w:tblPr>
        <w:tblStyle w:val="QQuestionIconTable"/>
        <w:tblW w:w="50" w:type="auto"/>
        <w:tblLook w:val="07E0" w:firstRow="1" w:lastRow="1" w:firstColumn="1" w:lastColumn="1" w:noHBand="1" w:noVBand="1"/>
      </w:tblPr>
      <w:tblGrid>
        <w:gridCol w:w="50"/>
      </w:tblGrid>
      <w:tr w:rsidR="00D224A4" w14:paraId="7002DF43" w14:textId="77777777">
        <w:tc>
          <w:tcPr>
            <w:tcW w:w="50" w:type="dxa"/>
          </w:tcPr>
          <w:p w14:paraId="33160D24" w14:textId="4E8E3FA5" w:rsidR="00D224A4" w:rsidRDefault="00D224A4">
            <w:pPr>
              <w:keepNext/>
            </w:pPr>
          </w:p>
        </w:tc>
      </w:tr>
    </w:tbl>
    <w:p w14:paraId="50089D6F" w14:textId="77777777" w:rsidR="00D224A4" w:rsidRPr="00D35410" w:rsidRDefault="00A0221F">
      <w:pPr>
        <w:keepNext/>
        <w:rPr>
          <w:lang w:val="es-ES_tradnl"/>
        </w:rPr>
      </w:pPr>
      <w:r w:rsidRPr="00D35410">
        <w:rPr>
          <w:lang w:val="es-ES_tradnl"/>
        </w:rPr>
        <w:t>Q2.1 ¿Cuál es su género?</w:t>
      </w:r>
    </w:p>
    <w:p w14:paraId="758C7859" w14:textId="77777777" w:rsidR="00D224A4" w:rsidRDefault="00A0221F">
      <w:pPr>
        <w:pStyle w:val="ListParagraph"/>
        <w:keepNext/>
        <w:numPr>
          <w:ilvl w:val="0"/>
          <w:numId w:val="4"/>
        </w:numPr>
      </w:pPr>
      <w:proofErr w:type="spellStart"/>
      <w:r>
        <w:t>Mujer</w:t>
      </w:r>
      <w:proofErr w:type="spellEnd"/>
      <w:r>
        <w:t xml:space="preserve">  (1) </w:t>
      </w:r>
    </w:p>
    <w:p w14:paraId="28F1E40C" w14:textId="77777777" w:rsidR="00D224A4" w:rsidRDefault="00A0221F">
      <w:pPr>
        <w:pStyle w:val="ListParagraph"/>
        <w:keepNext/>
        <w:numPr>
          <w:ilvl w:val="0"/>
          <w:numId w:val="4"/>
        </w:numPr>
      </w:pPr>
      <w:r>
        <w:t xml:space="preserve">Hombre  (2) </w:t>
      </w:r>
    </w:p>
    <w:p w14:paraId="62C6619F" w14:textId="77777777" w:rsidR="00D224A4" w:rsidRDefault="00A0221F">
      <w:pPr>
        <w:pStyle w:val="ListParagraph"/>
        <w:keepNext/>
        <w:numPr>
          <w:ilvl w:val="0"/>
          <w:numId w:val="4"/>
        </w:numPr>
      </w:pPr>
      <w:proofErr w:type="spellStart"/>
      <w:r>
        <w:t>Otro</w:t>
      </w:r>
      <w:proofErr w:type="spellEnd"/>
      <w:r>
        <w:t xml:space="preserve">  (3) </w:t>
      </w:r>
    </w:p>
    <w:p w14:paraId="6F9BF29E" w14:textId="77777777" w:rsidR="00D224A4" w:rsidRDefault="00D224A4"/>
    <w:p w14:paraId="4CB779C7" w14:textId="77777777" w:rsidR="00D224A4" w:rsidRDefault="00D224A4">
      <w:pPr>
        <w:pStyle w:val="QuestionSeparator"/>
      </w:pPr>
    </w:p>
    <w:p w14:paraId="35C7B42A" w14:textId="77777777" w:rsidR="00D224A4" w:rsidRDefault="00D224A4"/>
    <w:p w14:paraId="4957862D" w14:textId="77777777" w:rsidR="00D224A4" w:rsidRDefault="00A0221F">
      <w:pPr>
        <w:keepNext/>
      </w:pPr>
      <w:r>
        <w:t>Q2.2 ¿</w:t>
      </w:r>
      <w:proofErr w:type="spellStart"/>
      <w:r>
        <w:t>Cuántos</w:t>
      </w:r>
      <w:proofErr w:type="spellEnd"/>
      <w:r>
        <w:t xml:space="preserve"> </w:t>
      </w:r>
      <w:proofErr w:type="spellStart"/>
      <w:r>
        <w:t>años</w:t>
      </w:r>
      <w:proofErr w:type="spellEnd"/>
      <w:r>
        <w:t xml:space="preserve"> </w:t>
      </w:r>
      <w:proofErr w:type="spellStart"/>
      <w:r>
        <w:t>tiene</w:t>
      </w:r>
      <w:proofErr w:type="spellEnd"/>
      <w:r>
        <w:t>?</w:t>
      </w:r>
    </w:p>
    <w:p w14:paraId="3DC33ACC" w14:textId="77777777" w:rsidR="00D224A4" w:rsidRDefault="00A0221F">
      <w:pPr>
        <w:pStyle w:val="ListParagraph"/>
        <w:keepNext/>
        <w:numPr>
          <w:ilvl w:val="0"/>
          <w:numId w:val="4"/>
        </w:numPr>
      </w:pPr>
      <w:proofErr w:type="spellStart"/>
      <w:r>
        <w:t>Menor</w:t>
      </w:r>
      <w:proofErr w:type="spellEnd"/>
      <w:r>
        <w:t xml:space="preserve"> de 18  (27) </w:t>
      </w:r>
    </w:p>
    <w:p w14:paraId="05B384C5" w14:textId="77777777" w:rsidR="00D224A4" w:rsidRDefault="00A0221F">
      <w:pPr>
        <w:pStyle w:val="ListParagraph"/>
        <w:keepNext/>
        <w:numPr>
          <w:ilvl w:val="0"/>
          <w:numId w:val="4"/>
        </w:numPr>
      </w:pPr>
      <w:r>
        <w:t xml:space="preserve">De 18 a 24  (28) </w:t>
      </w:r>
    </w:p>
    <w:p w14:paraId="52F9392E" w14:textId="77777777" w:rsidR="00D224A4" w:rsidRDefault="00A0221F">
      <w:pPr>
        <w:pStyle w:val="ListParagraph"/>
        <w:keepNext/>
        <w:numPr>
          <w:ilvl w:val="0"/>
          <w:numId w:val="4"/>
        </w:numPr>
      </w:pPr>
      <w:r>
        <w:t xml:space="preserve">De 25 a 34  (29) </w:t>
      </w:r>
    </w:p>
    <w:p w14:paraId="3E137BB8" w14:textId="77777777" w:rsidR="00D224A4" w:rsidRDefault="00A0221F">
      <w:pPr>
        <w:pStyle w:val="ListParagraph"/>
        <w:keepNext/>
        <w:numPr>
          <w:ilvl w:val="0"/>
          <w:numId w:val="4"/>
        </w:numPr>
      </w:pPr>
      <w:r>
        <w:t xml:space="preserve">De 35 a 49  (30) </w:t>
      </w:r>
    </w:p>
    <w:p w14:paraId="0C7E0BCD" w14:textId="77777777" w:rsidR="00D224A4" w:rsidRDefault="00A0221F">
      <w:pPr>
        <w:pStyle w:val="ListParagraph"/>
        <w:keepNext/>
        <w:numPr>
          <w:ilvl w:val="0"/>
          <w:numId w:val="4"/>
        </w:numPr>
      </w:pPr>
      <w:r>
        <w:t xml:space="preserve">De 50 a 64  (31) </w:t>
      </w:r>
    </w:p>
    <w:p w14:paraId="5A9775A9" w14:textId="77777777" w:rsidR="00D224A4" w:rsidRDefault="00A0221F">
      <w:pPr>
        <w:pStyle w:val="ListParagraph"/>
        <w:keepNext/>
        <w:numPr>
          <w:ilvl w:val="0"/>
          <w:numId w:val="4"/>
        </w:numPr>
      </w:pPr>
      <w:r>
        <w:t xml:space="preserve">65 </w:t>
      </w:r>
      <w:proofErr w:type="spellStart"/>
      <w:r>
        <w:t>años</w:t>
      </w:r>
      <w:proofErr w:type="spellEnd"/>
      <w:r>
        <w:t xml:space="preserve"> o </w:t>
      </w:r>
      <w:proofErr w:type="spellStart"/>
      <w:r>
        <w:t>más</w:t>
      </w:r>
      <w:proofErr w:type="spellEnd"/>
      <w:r>
        <w:t xml:space="preserve">  (32) </w:t>
      </w:r>
    </w:p>
    <w:p w14:paraId="7F89CB74" w14:textId="77777777" w:rsidR="00D224A4" w:rsidRDefault="00D224A4"/>
    <w:p w14:paraId="644F1308" w14:textId="77777777" w:rsidR="00D224A4" w:rsidRDefault="00D224A4">
      <w:pPr>
        <w:pStyle w:val="QuestionSeparator"/>
      </w:pPr>
    </w:p>
    <w:tbl>
      <w:tblPr>
        <w:tblStyle w:val="QQuestionIconTable"/>
        <w:tblW w:w="50" w:type="auto"/>
        <w:tblLook w:val="07E0" w:firstRow="1" w:lastRow="1" w:firstColumn="1" w:lastColumn="1" w:noHBand="1" w:noVBand="1"/>
      </w:tblPr>
      <w:tblGrid>
        <w:gridCol w:w="360"/>
      </w:tblGrid>
      <w:tr w:rsidR="00D224A4" w14:paraId="55B2B1DA" w14:textId="77777777">
        <w:tc>
          <w:tcPr>
            <w:tcW w:w="50" w:type="dxa"/>
          </w:tcPr>
          <w:p w14:paraId="4899F757" w14:textId="77777777" w:rsidR="00D224A4" w:rsidRDefault="00A0221F">
            <w:pPr>
              <w:keepNext/>
            </w:pPr>
            <w:r>
              <w:rPr>
                <w:noProof/>
              </w:rPr>
              <w:drawing>
                <wp:inline distT="0" distB="0" distL="0" distR="0" wp14:anchorId="62ECE77F" wp14:editId="3579E3AE">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435DCB97" w14:textId="77777777" w:rsidR="00D224A4" w:rsidRDefault="00D224A4"/>
    <w:p w14:paraId="00584011" w14:textId="77777777" w:rsidR="00D224A4" w:rsidRPr="00D35410" w:rsidRDefault="00A0221F">
      <w:pPr>
        <w:keepNext/>
        <w:rPr>
          <w:lang w:val="es-ES_tradnl"/>
        </w:rPr>
      </w:pPr>
      <w:r w:rsidRPr="00D35410">
        <w:rPr>
          <w:lang w:val="es-ES_tradnl"/>
        </w:rPr>
        <w:t>Q2.4 ¿Cuál es su código postal?</w:t>
      </w:r>
    </w:p>
    <w:p w14:paraId="549E8858" w14:textId="77777777" w:rsidR="00D224A4" w:rsidRPr="00D35410" w:rsidRDefault="00A0221F">
      <w:pPr>
        <w:pStyle w:val="TextEntryLine"/>
        <w:ind w:firstLine="400"/>
        <w:rPr>
          <w:lang w:val="es-ES_tradnl"/>
        </w:rPr>
      </w:pPr>
      <w:r w:rsidRPr="00D35410">
        <w:rPr>
          <w:lang w:val="es-ES_tradnl"/>
        </w:rPr>
        <w:t>________________________________________________________________</w:t>
      </w:r>
    </w:p>
    <w:p w14:paraId="60E16C56" w14:textId="77777777" w:rsidR="00D224A4" w:rsidRPr="00D35410" w:rsidRDefault="00D224A4">
      <w:pPr>
        <w:rPr>
          <w:lang w:val="es-ES_tradnl"/>
        </w:rPr>
      </w:pPr>
    </w:p>
    <w:p w14:paraId="43061BB3" w14:textId="77777777" w:rsidR="00D224A4" w:rsidRPr="00D35410" w:rsidRDefault="00D224A4">
      <w:pPr>
        <w:pStyle w:val="QuestionSeparator"/>
        <w:rPr>
          <w:lang w:val="es-ES_tradnl"/>
        </w:rPr>
      </w:pPr>
    </w:p>
    <w:p w14:paraId="5C61708D" w14:textId="77777777" w:rsidR="00D224A4" w:rsidRPr="00D35410" w:rsidRDefault="00D224A4">
      <w:pPr>
        <w:rPr>
          <w:lang w:val="es-ES_tradnl"/>
        </w:rPr>
      </w:pPr>
    </w:p>
    <w:p w14:paraId="2127B8DA" w14:textId="77777777" w:rsidR="00D224A4" w:rsidRDefault="00A0221F">
      <w:pPr>
        <w:keepNext/>
      </w:pPr>
      <w:commentRangeStart w:id="9"/>
      <w:r w:rsidRPr="00D35410">
        <w:rPr>
          <w:lang w:val="es-ES_tradnl"/>
        </w:rPr>
        <w:lastRenderedPageBreak/>
        <w:t xml:space="preserve">Q2.5 ¿Vive en un área rural o urbana? </w:t>
      </w:r>
      <w:r>
        <w:t xml:space="preserve">Vivo </w:t>
      </w:r>
      <w:proofErr w:type="spellStart"/>
      <w:r>
        <w:t>en</w:t>
      </w:r>
      <w:proofErr w:type="spellEnd"/>
      <w:r>
        <w:t>:</w:t>
      </w:r>
      <w:commentRangeEnd w:id="9"/>
      <w:r w:rsidR="002135EF">
        <w:rPr>
          <w:rStyle w:val="CommentReference"/>
        </w:rPr>
        <w:commentReference w:id="9"/>
      </w:r>
    </w:p>
    <w:p w14:paraId="0BEB3EB1" w14:textId="77777777" w:rsidR="00D224A4" w:rsidRDefault="00A0221F">
      <w:pPr>
        <w:pStyle w:val="ListParagraph"/>
        <w:keepNext/>
        <w:numPr>
          <w:ilvl w:val="0"/>
          <w:numId w:val="4"/>
        </w:numPr>
      </w:pPr>
      <w:r>
        <w:t xml:space="preserve">Un </w:t>
      </w:r>
      <w:proofErr w:type="spellStart"/>
      <w:r>
        <w:t>área</w:t>
      </w:r>
      <w:proofErr w:type="spellEnd"/>
      <w:r>
        <w:t xml:space="preserve"> rural  (1) </w:t>
      </w:r>
    </w:p>
    <w:p w14:paraId="5AD0C851" w14:textId="77777777" w:rsidR="00D224A4" w:rsidRDefault="00A0221F">
      <w:pPr>
        <w:pStyle w:val="ListParagraph"/>
        <w:keepNext/>
        <w:numPr>
          <w:ilvl w:val="0"/>
          <w:numId w:val="4"/>
        </w:numPr>
      </w:pPr>
      <w:r>
        <w:t xml:space="preserve">Un pueblo </w:t>
      </w:r>
      <w:proofErr w:type="spellStart"/>
      <w:r>
        <w:t>pequeño</w:t>
      </w:r>
      <w:proofErr w:type="spellEnd"/>
      <w:r>
        <w:t xml:space="preserve"> (5,000 – 20,000 </w:t>
      </w:r>
      <w:proofErr w:type="spellStart"/>
      <w:r>
        <w:t>habitantes</w:t>
      </w:r>
      <w:proofErr w:type="spellEnd"/>
      <w:r>
        <w:t xml:space="preserve">)  (2) </w:t>
      </w:r>
    </w:p>
    <w:p w14:paraId="16A1B839" w14:textId="77777777" w:rsidR="00D224A4" w:rsidRDefault="00A0221F">
      <w:pPr>
        <w:pStyle w:val="ListParagraph"/>
        <w:keepNext/>
        <w:numPr>
          <w:ilvl w:val="0"/>
          <w:numId w:val="4"/>
        </w:numPr>
      </w:pPr>
      <w:r>
        <w:t xml:space="preserve">Un pueblo </w:t>
      </w:r>
      <w:proofErr w:type="spellStart"/>
      <w:r>
        <w:t>grande</w:t>
      </w:r>
      <w:proofErr w:type="spellEnd"/>
      <w:r>
        <w:t xml:space="preserve"> (20,000 – 50,000 </w:t>
      </w:r>
      <w:proofErr w:type="spellStart"/>
      <w:r>
        <w:t>habitantes</w:t>
      </w:r>
      <w:proofErr w:type="spellEnd"/>
      <w:r>
        <w:t xml:space="preserve">)  (3) </w:t>
      </w:r>
    </w:p>
    <w:p w14:paraId="552532A8" w14:textId="77777777" w:rsidR="00D224A4" w:rsidRDefault="00A0221F">
      <w:pPr>
        <w:pStyle w:val="ListParagraph"/>
        <w:keepNext/>
        <w:numPr>
          <w:ilvl w:val="0"/>
          <w:numId w:val="4"/>
        </w:numPr>
      </w:pPr>
      <w:proofErr w:type="spellStart"/>
      <w:r>
        <w:t>Una</w:t>
      </w:r>
      <w:proofErr w:type="spellEnd"/>
      <w:r>
        <w:t xml:space="preserve"> ciudad </w:t>
      </w:r>
      <w:proofErr w:type="spellStart"/>
      <w:r>
        <w:t>pequeña</w:t>
      </w:r>
      <w:proofErr w:type="spellEnd"/>
      <w:r>
        <w:t xml:space="preserve"> (50,000 – 250,000 </w:t>
      </w:r>
      <w:proofErr w:type="spellStart"/>
      <w:r>
        <w:t>habitantes</w:t>
      </w:r>
      <w:proofErr w:type="spellEnd"/>
      <w:r>
        <w:t xml:space="preserve">)  (5) </w:t>
      </w:r>
    </w:p>
    <w:p w14:paraId="0F15299B" w14:textId="77777777" w:rsidR="00D224A4" w:rsidRDefault="00A0221F">
      <w:pPr>
        <w:pStyle w:val="ListParagraph"/>
        <w:keepNext/>
        <w:numPr>
          <w:ilvl w:val="0"/>
          <w:numId w:val="4"/>
        </w:numPr>
      </w:pPr>
      <w:proofErr w:type="spellStart"/>
      <w:r>
        <w:t>Una</w:t>
      </w:r>
      <w:proofErr w:type="spellEnd"/>
      <w:r>
        <w:t xml:space="preserve"> ciudad </w:t>
      </w:r>
      <w:proofErr w:type="spellStart"/>
      <w:r>
        <w:t>mediana</w:t>
      </w:r>
      <w:proofErr w:type="spellEnd"/>
      <w:r>
        <w:t xml:space="preserve"> (250,000 – 3,000,000 </w:t>
      </w:r>
      <w:proofErr w:type="spellStart"/>
      <w:r>
        <w:t>habitantes</w:t>
      </w:r>
      <w:proofErr w:type="spellEnd"/>
      <w:r>
        <w:t xml:space="preserve">)  (7) </w:t>
      </w:r>
    </w:p>
    <w:p w14:paraId="39E9D93B" w14:textId="77777777" w:rsidR="00D224A4" w:rsidRPr="00E37BCF" w:rsidRDefault="00A0221F">
      <w:pPr>
        <w:pStyle w:val="ListParagraph"/>
        <w:keepNext/>
        <w:numPr>
          <w:ilvl w:val="0"/>
          <w:numId w:val="4"/>
        </w:numPr>
        <w:rPr>
          <w:lang w:val="es-ES_tradnl"/>
        </w:rPr>
      </w:pPr>
      <w:r w:rsidRPr="00E37BCF">
        <w:rPr>
          <w:lang w:val="es-ES_tradnl"/>
        </w:rPr>
        <w:t xml:space="preserve">Una ciudad grande (más de 3 millones de </w:t>
      </w:r>
      <w:proofErr w:type="gramStart"/>
      <w:r w:rsidRPr="00E37BCF">
        <w:rPr>
          <w:lang w:val="es-ES_tradnl"/>
        </w:rPr>
        <w:t>habitantes)  (</w:t>
      </w:r>
      <w:proofErr w:type="gramEnd"/>
      <w:r w:rsidRPr="00E37BCF">
        <w:rPr>
          <w:lang w:val="es-ES_tradnl"/>
        </w:rPr>
        <w:t xml:space="preserve">8) </w:t>
      </w:r>
    </w:p>
    <w:p w14:paraId="5B3F6F91" w14:textId="77777777" w:rsidR="00D224A4" w:rsidRPr="00E37BCF" w:rsidRDefault="00D224A4">
      <w:pPr>
        <w:rPr>
          <w:lang w:val="es-ES_tradnl"/>
        </w:rPr>
      </w:pPr>
    </w:p>
    <w:p w14:paraId="2BA8044A" w14:textId="77777777" w:rsidR="00D224A4" w:rsidRPr="00E37BCF" w:rsidRDefault="00D224A4">
      <w:pPr>
        <w:pStyle w:val="QuestionSeparator"/>
        <w:rPr>
          <w:lang w:val="es-ES_tradnl"/>
        </w:rPr>
      </w:pPr>
    </w:p>
    <w:p w14:paraId="67B952F6" w14:textId="77777777" w:rsidR="00D224A4" w:rsidRPr="0013483A" w:rsidRDefault="00D224A4">
      <w:pPr>
        <w:rPr>
          <w:color w:val="FF0000"/>
          <w:lang w:val="es-ES_tradnl"/>
        </w:rPr>
      </w:pPr>
    </w:p>
    <w:p w14:paraId="4BB09D87" w14:textId="77777777" w:rsidR="00D224A4" w:rsidRPr="00F169A2" w:rsidRDefault="00A0221F">
      <w:pPr>
        <w:keepNext/>
        <w:rPr>
          <w:lang w:val="es-ES"/>
        </w:rPr>
      </w:pPr>
      <w:commentRangeStart w:id="10"/>
      <w:r w:rsidRPr="0013483A">
        <w:rPr>
          <w:color w:val="FF0000"/>
          <w:lang w:val="es-ES_tradnl"/>
        </w:rPr>
        <w:t xml:space="preserve">Q2.6 ¿Con qué etnia se identifica? </w:t>
      </w:r>
      <w:r w:rsidRPr="00F169A2">
        <w:rPr>
          <w:color w:val="FF0000"/>
          <w:lang w:val="es-ES"/>
        </w:rPr>
        <w:t>(Puede proveer múltiples respuestas)</w:t>
      </w:r>
      <w:commentRangeEnd w:id="10"/>
      <w:r w:rsidR="002135EF" w:rsidRPr="0013483A">
        <w:rPr>
          <w:rStyle w:val="CommentReference"/>
          <w:color w:val="FF0000"/>
        </w:rPr>
        <w:commentReference w:id="10"/>
      </w:r>
    </w:p>
    <w:p w14:paraId="2497CF56" w14:textId="77777777" w:rsidR="00D224A4" w:rsidRPr="00F169A2" w:rsidRDefault="00D224A4">
      <w:pPr>
        <w:rPr>
          <w:lang w:val="es-ES"/>
        </w:rPr>
      </w:pPr>
    </w:p>
    <w:p w14:paraId="6EF9E4C4" w14:textId="77777777" w:rsidR="00D224A4" w:rsidRPr="00F169A2" w:rsidRDefault="00D224A4">
      <w:pPr>
        <w:pStyle w:val="QuestionSeparator"/>
        <w:rPr>
          <w:lang w:val="es-ES"/>
        </w:rPr>
      </w:pPr>
    </w:p>
    <w:p w14:paraId="03CA1AD5" w14:textId="77777777" w:rsidR="00D224A4" w:rsidRPr="00F169A2" w:rsidRDefault="00D224A4">
      <w:pPr>
        <w:rPr>
          <w:lang w:val="es-ES"/>
        </w:rPr>
      </w:pPr>
    </w:p>
    <w:p w14:paraId="7B7418F2" w14:textId="77777777" w:rsidR="00D224A4" w:rsidRPr="00E37BCF" w:rsidRDefault="00A0221F">
      <w:pPr>
        <w:keepNext/>
        <w:rPr>
          <w:lang w:val="es-ES_tradnl"/>
        </w:rPr>
      </w:pPr>
      <w:r w:rsidRPr="00E37BCF">
        <w:rPr>
          <w:lang w:val="es-ES_tradnl"/>
        </w:rPr>
        <w:t>Q228 ¿Vive con su pareja (si tiene una)?</w:t>
      </w:r>
    </w:p>
    <w:p w14:paraId="2FEDE544" w14:textId="77777777" w:rsidR="00D224A4" w:rsidRDefault="00A0221F">
      <w:pPr>
        <w:pStyle w:val="ListParagraph"/>
        <w:keepNext/>
        <w:numPr>
          <w:ilvl w:val="0"/>
          <w:numId w:val="4"/>
        </w:numPr>
      </w:pPr>
      <w:proofErr w:type="spellStart"/>
      <w:r>
        <w:t>Sí</w:t>
      </w:r>
      <w:proofErr w:type="spellEnd"/>
      <w:r>
        <w:t xml:space="preserve">  (1) </w:t>
      </w:r>
    </w:p>
    <w:p w14:paraId="5481242A" w14:textId="77777777" w:rsidR="00D224A4" w:rsidRPr="00D35410" w:rsidRDefault="00A0221F">
      <w:pPr>
        <w:pStyle w:val="ListParagraph"/>
        <w:keepNext/>
        <w:numPr>
          <w:ilvl w:val="0"/>
          <w:numId w:val="4"/>
        </w:numPr>
        <w:rPr>
          <w:lang w:val="es-ES_tradnl"/>
        </w:rPr>
      </w:pPr>
      <w:r w:rsidRPr="00D35410">
        <w:rPr>
          <w:lang w:val="es-ES_tradnl"/>
        </w:rPr>
        <w:t xml:space="preserve">No o no tengo </w:t>
      </w:r>
      <w:proofErr w:type="gramStart"/>
      <w:r w:rsidRPr="00D35410">
        <w:rPr>
          <w:lang w:val="es-ES_tradnl"/>
        </w:rPr>
        <w:t>pareja  (</w:t>
      </w:r>
      <w:proofErr w:type="gramEnd"/>
      <w:r w:rsidRPr="00D35410">
        <w:rPr>
          <w:lang w:val="es-ES_tradnl"/>
        </w:rPr>
        <w:t xml:space="preserve">2) </w:t>
      </w:r>
    </w:p>
    <w:p w14:paraId="79553D84" w14:textId="77777777" w:rsidR="00D224A4" w:rsidRPr="00D35410" w:rsidRDefault="00D224A4">
      <w:pPr>
        <w:rPr>
          <w:lang w:val="es-ES_tradnl"/>
        </w:rPr>
      </w:pPr>
    </w:p>
    <w:p w14:paraId="5625DE1F" w14:textId="77777777" w:rsidR="00D224A4" w:rsidRPr="00D35410" w:rsidRDefault="00D224A4">
      <w:pPr>
        <w:pStyle w:val="QuestionSeparator"/>
        <w:rPr>
          <w:lang w:val="es-ES_tradnl"/>
        </w:rPr>
      </w:pPr>
    </w:p>
    <w:p w14:paraId="05C73E21" w14:textId="77777777" w:rsidR="00D224A4" w:rsidRPr="00D35410" w:rsidRDefault="00D224A4">
      <w:pPr>
        <w:rPr>
          <w:lang w:val="es-ES_tradnl"/>
        </w:rPr>
      </w:pPr>
    </w:p>
    <w:p w14:paraId="47A73CEC" w14:textId="77777777" w:rsidR="00D224A4" w:rsidRPr="00D35410" w:rsidRDefault="00A0221F">
      <w:pPr>
        <w:keepNext/>
        <w:rPr>
          <w:lang w:val="es-ES_tradnl"/>
        </w:rPr>
      </w:pPr>
      <w:r w:rsidRPr="00D35410">
        <w:rPr>
          <w:lang w:val="es-ES_tradnl"/>
        </w:rPr>
        <w:t>Q2.17 ¿Cuál es su estado civil?</w:t>
      </w:r>
    </w:p>
    <w:p w14:paraId="75D907C4" w14:textId="77777777" w:rsidR="00D224A4" w:rsidRDefault="00A0221F">
      <w:pPr>
        <w:pStyle w:val="ListParagraph"/>
        <w:keepNext/>
        <w:numPr>
          <w:ilvl w:val="0"/>
          <w:numId w:val="4"/>
        </w:numPr>
      </w:pPr>
      <w:proofErr w:type="spellStart"/>
      <w:r>
        <w:t>Soltero</w:t>
      </w:r>
      <w:proofErr w:type="spellEnd"/>
      <w:r>
        <w:t xml:space="preserve">/a  (1) </w:t>
      </w:r>
    </w:p>
    <w:p w14:paraId="220BE8D6" w14:textId="77777777" w:rsidR="00D224A4" w:rsidRDefault="00A0221F">
      <w:pPr>
        <w:pStyle w:val="ListParagraph"/>
        <w:keepNext/>
        <w:numPr>
          <w:ilvl w:val="0"/>
          <w:numId w:val="4"/>
        </w:numPr>
      </w:pPr>
      <w:proofErr w:type="spellStart"/>
      <w:r>
        <w:t>Casado</w:t>
      </w:r>
      <w:proofErr w:type="spellEnd"/>
      <w:r>
        <w:t xml:space="preserve">/a  (4) </w:t>
      </w:r>
    </w:p>
    <w:p w14:paraId="3DF00C52" w14:textId="77777777" w:rsidR="00D224A4" w:rsidRPr="00D35410" w:rsidRDefault="00A0221F">
      <w:pPr>
        <w:pStyle w:val="ListParagraph"/>
        <w:keepNext/>
        <w:numPr>
          <w:ilvl w:val="0"/>
          <w:numId w:val="4"/>
        </w:numPr>
        <w:rPr>
          <w:lang w:val="es-ES_tradnl"/>
        </w:rPr>
      </w:pPr>
      <w:r w:rsidRPr="00D35410">
        <w:rPr>
          <w:lang w:val="es-ES_tradnl"/>
        </w:rPr>
        <w:t xml:space="preserve">Divorciado/a o separado/a </w:t>
      </w:r>
      <w:proofErr w:type="gramStart"/>
      <w:r w:rsidRPr="00D35410">
        <w:rPr>
          <w:lang w:val="es-ES_tradnl"/>
        </w:rPr>
        <w:t>legalmente  (</w:t>
      </w:r>
      <w:proofErr w:type="gramEnd"/>
      <w:r w:rsidRPr="00D35410">
        <w:rPr>
          <w:lang w:val="es-ES_tradnl"/>
        </w:rPr>
        <w:t xml:space="preserve">5) </w:t>
      </w:r>
    </w:p>
    <w:p w14:paraId="3D157091" w14:textId="77777777" w:rsidR="00D224A4" w:rsidRDefault="00A0221F">
      <w:pPr>
        <w:pStyle w:val="ListParagraph"/>
        <w:keepNext/>
        <w:numPr>
          <w:ilvl w:val="0"/>
          <w:numId w:val="4"/>
        </w:numPr>
      </w:pPr>
      <w:proofErr w:type="spellStart"/>
      <w:r>
        <w:t>Viudo</w:t>
      </w:r>
      <w:proofErr w:type="spellEnd"/>
      <w:r>
        <w:t xml:space="preserve">/a  (6) </w:t>
      </w:r>
    </w:p>
    <w:p w14:paraId="7A8C4F27" w14:textId="77777777" w:rsidR="00D224A4" w:rsidRDefault="00D224A4"/>
    <w:p w14:paraId="73C57B42" w14:textId="77777777" w:rsidR="00D224A4" w:rsidRDefault="00D224A4">
      <w:pPr>
        <w:pStyle w:val="QuestionSeparator"/>
      </w:pPr>
    </w:p>
    <w:p w14:paraId="7A1688FC" w14:textId="77777777" w:rsidR="00D224A4" w:rsidRDefault="00D224A4"/>
    <w:p w14:paraId="4D922F0C" w14:textId="77777777" w:rsidR="00D224A4" w:rsidRPr="00D35410" w:rsidRDefault="00A0221F">
      <w:pPr>
        <w:keepNext/>
        <w:rPr>
          <w:lang w:val="es-ES_tradnl"/>
        </w:rPr>
      </w:pPr>
      <w:commentRangeStart w:id="11"/>
      <w:r w:rsidRPr="00D35410">
        <w:rPr>
          <w:lang w:val="es-ES_tradnl"/>
        </w:rPr>
        <w:lastRenderedPageBreak/>
        <w:t xml:space="preserve">Q2.19 ¿Cuántas personas viven en su hogar? </w:t>
      </w:r>
      <w:commentRangeEnd w:id="11"/>
      <w:r w:rsidR="00D939AE">
        <w:rPr>
          <w:rStyle w:val="CommentReference"/>
        </w:rPr>
        <w:commentReference w:id="11"/>
      </w:r>
      <w:r w:rsidRPr="00D35410">
        <w:rPr>
          <w:lang w:val="es-ES_tradnl"/>
        </w:rPr>
        <w:t>Su hogar incluye: usted, los miembros de su familia que viven con usted (incluyendo los niños y niñas menores de 18 años), y sus dependientes. </w:t>
      </w:r>
    </w:p>
    <w:p w14:paraId="7C23B0CE" w14:textId="77777777" w:rsidR="00D224A4" w:rsidRDefault="00A0221F">
      <w:pPr>
        <w:pStyle w:val="ListParagraph"/>
        <w:keepNext/>
        <w:numPr>
          <w:ilvl w:val="0"/>
          <w:numId w:val="4"/>
        </w:numPr>
      </w:pPr>
      <w:r>
        <w:t xml:space="preserve">1  (8) </w:t>
      </w:r>
    </w:p>
    <w:p w14:paraId="0042B9B0" w14:textId="77777777" w:rsidR="00D224A4" w:rsidRDefault="00A0221F">
      <w:pPr>
        <w:pStyle w:val="ListParagraph"/>
        <w:keepNext/>
        <w:numPr>
          <w:ilvl w:val="0"/>
          <w:numId w:val="4"/>
        </w:numPr>
      </w:pPr>
      <w:r>
        <w:t xml:space="preserve">2  (9) </w:t>
      </w:r>
    </w:p>
    <w:p w14:paraId="1ADA4951" w14:textId="77777777" w:rsidR="00D224A4" w:rsidRDefault="00A0221F">
      <w:pPr>
        <w:pStyle w:val="ListParagraph"/>
        <w:keepNext/>
        <w:numPr>
          <w:ilvl w:val="0"/>
          <w:numId w:val="4"/>
        </w:numPr>
      </w:pPr>
      <w:r>
        <w:t xml:space="preserve">3  (10) </w:t>
      </w:r>
    </w:p>
    <w:p w14:paraId="433B5AA1" w14:textId="77777777" w:rsidR="00D224A4" w:rsidRDefault="00A0221F">
      <w:pPr>
        <w:pStyle w:val="ListParagraph"/>
        <w:keepNext/>
        <w:numPr>
          <w:ilvl w:val="0"/>
          <w:numId w:val="4"/>
        </w:numPr>
      </w:pPr>
      <w:r>
        <w:t xml:space="preserve">4  (11) </w:t>
      </w:r>
    </w:p>
    <w:p w14:paraId="5710AF2C" w14:textId="77777777" w:rsidR="00D224A4" w:rsidRDefault="00A0221F">
      <w:pPr>
        <w:pStyle w:val="ListParagraph"/>
        <w:keepNext/>
        <w:numPr>
          <w:ilvl w:val="0"/>
          <w:numId w:val="4"/>
        </w:numPr>
      </w:pPr>
      <w:r>
        <w:t xml:space="preserve">5 o </w:t>
      </w:r>
      <w:proofErr w:type="spellStart"/>
      <w:r>
        <w:t>más</w:t>
      </w:r>
      <w:proofErr w:type="spellEnd"/>
      <w:r>
        <w:t xml:space="preserve">  (12) </w:t>
      </w:r>
    </w:p>
    <w:p w14:paraId="361D1F46" w14:textId="77777777" w:rsidR="00D224A4" w:rsidRDefault="00D224A4"/>
    <w:p w14:paraId="164596AD" w14:textId="77777777" w:rsidR="00D224A4" w:rsidRDefault="00D224A4">
      <w:pPr>
        <w:pStyle w:val="QuestionSeparator"/>
      </w:pPr>
    </w:p>
    <w:p w14:paraId="06B220F3" w14:textId="77777777" w:rsidR="00D224A4" w:rsidRDefault="00D224A4"/>
    <w:p w14:paraId="7AA6C34B" w14:textId="77777777" w:rsidR="00D224A4" w:rsidRPr="00D35410" w:rsidRDefault="00A0221F">
      <w:pPr>
        <w:keepNext/>
        <w:rPr>
          <w:lang w:val="es-ES_tradnl"/>
        </w:rPr>
      </w:pPr>
      <w:r w:rsidRPr="00D35410">
        <w:rPr>
          <w:lang w:val="es-ES_tradnl"/>
        </w:rPr>
        <w:t>Q2.18 ¿Cuántos niños y niñas menores de 14 años viven con usted?</w:t>
      </w:r>
    </w:p>
    <w:p w14:paraId="6A9F1D36" w14:textId="77777777" w:rsidR="00D224A4" w:rsidRDefault="00A0221F">
      <w:pPr>
        <w:pStyle w:val="ListParagraph"/>
        <w:keepNext/>
        <w:numPr>
          <w:ilvl w:val="0"/>
          <w:numId w:val="4"/>
        </w:numPr>
      </w:pPr>
      <w:r>
        <w:t xml:space="preserve">0  (3) </w:t>
      </w:r>
    </w:p>
    <w:p w14:paraId="7530A251" w14:textId="77777777" w:rsidR="00D224A4" w:rsidRDefault="00A0221F">
      <w:pPr>
        <w:pStyle w:val="ListParagraph"/>
        <w:keepNext/>
        <w:numPr>
          <w:ilvl w:val="0"/>
          <w:numId w:val="4"/>
        </w:numPr>
      </w:pPr>
      <w:r>
        <w:t xml:space="preserve">1  (4) </w:t>
      </w:r>
    </w:p>
    <w:p w14:paraId="65CFE75F" w14:textId="77777777" w:rsidR="00D224A4" w:rsidRDefault="00A0221F">
      <w:pPr>
        <w:pStyle w:val="ListParagraph"/>
        <w:keepNext/>
        <w:numPr>
          <w:ilvl w:val="0"/>
          <w:numId w:val="4"/>
        </w:numPr>
      </w:pPr>
      <w:r>
        <w:t xml:space="preserve">2  (5) </w:t>
      </w:r>
    </w:p>
    <w:p w14:paraId="73EC21B8" w14:textId="77777777" w:rsidR="00D224A4" w:rsidRDefault="00A0221F">
      <w:pPr>
        <w:pStyle w:val="ListParagraph"/>
        <w:keepNext/>
        <w:numPr>
          <w:ilvl w:val="0"/>
          <w:numId w:val="4"/>
        </w:numPr>
      </w:pPr>
      <w:r>
        <w:t xml:space="preserve">3  (6) </w:t>
      </w:r>
    </w:p>
    <w:p w14:paraId="44D67380" w14:textId="77777777" w:rsidR="00D224A4" w:rsidRDefault="00A0221F">
      <w:pPr>
        <w:pStyle w:val="ListParagraph"/>
        <w:keepNext/>
        <w:numPr>
          <w:ilvl w:val="0"/>
          <w:numId w:val="4"/>
        </w:numPr>
      </w:pPr>
      <w:r>
        <w:t xml:space="preserve">4 o </w:t>
      </w:r>
      <w:proofErr w:type="spellStart"/>
      <w:r>
        <w:t>más</w:t>
      </w:r>
      <w:proofErr w:type="spellEnd"/>
      <w:r>
        <w:t xml:space="preserve">  (7) </w:t>
      </w:r>
    </w:p>
    <w:p w14:paraId="7219BF74" w14:textId="77777777" w:rsidR="00D224A4" w:rsidRDefault="00D224A4"/>
    <w:p w14:paraId="60D2A9B1" w14:textId="77777777" w:rsidR="00D224A4" w:rsidRDefault="00D224A4">
      <w:pPr>
        <w:pStyle w:val="QuestionSeparator"/>
      </w:pPr>
    </w:p>
    <w:p w14:paraId="0CC4E284" w14:textId="77777777" w:rsidR="00D224A4" w:rsidRDefault="00D224A4"/>
    <w:p w14:paraId="7832950D" w14:textId="77777777" w:rsidR="00D224A4" w:rsidRPr="00D35410" w:rsidRDefault="00A0221F">
      <w:pPr>
        <w:keepNext/>
        <w:rPr>
          <w:lang w:val="es-ES_tradnl"/>
        </w:rPr>
      </w:pPr>
      <w:commentRangeStart w:id="12"/>
      <w:commentRangeStart w:id="13"/>
      <w:r w:rsidRPr="00D35410">
        <w:rPr>
          <w:lang w:val="es-ES_tradnl"/>
        </w:rPr>
        <w:lastRenderedPageBreak/>
        <w:t>Q2.8 ¿Cuál es el grado más alto de educación que ha completado? </w:t>
      </w:r>
      <w:commentRangeEnd w:id="12"/>
      <w:r w:rsidR="00B87A6F">
        <w:rPr>
          <w:rStyle w:val="CommentReference"/>
        </w:rPr>
        <w:commentReference w:id="12"/>
      </w:r>
      <w:commentRangeEnd w:id="13"/>
      <w:r w:rsidR="00BD0CCE">
        <w:rPr>
          <w:rStyle w:val="CommentReference"/>
        </w:rPr>
        <w:commentReference w:id="13"/>
      </w:r>
    </w:p>
    <w:p w14:paraId="478D0F47" w14:textId="347EA2BA" w:rsidR="00D224A4" w:rsidRPr="00D35410" w:rsidRDefault="00A0221F">
      <w:pPr>
        <w:pStyle w:val="ListParagraph"/>
        <w:keepNext/>
        <w:numPr>
          <w:ilvl w:val="0"/>
          <w:numId w:val="4"/>
        </w:numPr>
        <w:rPr>
          <w:lang w:val="es-ES_tradnl"/>
        </w:rPr>
      </w:pPr>
      <w:r w:rsidRPr="00D35410">
        <w:rPr>
          <w:lang w:val="es-ES_tradnl"/>
        </w:rPr>
        <w:t xml:space="preserve">No he completado la </w:t>
      </w:r>
      <w:r w:rsidR="001308F7">
        <w:rPr>
          <w:lang w:val="es-ES_tradnl"/>
        </w:rPr>
        <w:t>enseñanza básica</w:t>
      </w:r>
      <w:r w:rsidRPr="00D35410">
        <w:rPr>
          <w:lang w:val="es-ES_tradnl"/>
        </w:rPr>
        <w:t xml:space="preserve"> </w:t>
      </w:r>
      <w:del w:id="14" w:author="Francisco J.  Heras Hernández" w:date="2021-06-20T17:17:00Z">
        <w:r w:rsidRPr="00D35410" w:rsidDel="000949F0">
          <w:rPr>
            <w:lang w:val="es-ES_tradnl"/>
          </w:rPr>
          <w:delText xml:space="preserve"> </w:delText>
        </w:r>
      </w:del>
      <w:r w:rsidRPr="00D35410">
        <w:rPr>
          <w:lang w:val="es-ES_tradnl"/>
        </w:rPr>
        <w:t xml:space="preserve">(1) </w:t>
      </w:r>
    </w:p>
    <w:p w14:paraId="099004DE" w14:textId="77777777" w:rsidR="00D224A4" w:rsidRDefault="00A0221F">
      <w:pPr>
        <w:pStyle w:val="ListParagraph"/>
        <w:keepNext/>
        <w:numPr>
          <w:ilvl w:val="0"/>
          <w:numId w:val="4"/>
        </w:numPr>
      </w:pPr>
      <w:proofErr w:type="spellStart"/>
      <w:r>
        <w:t>Educación</w:t>
      </w:r>
      <w:proofErr w:type="spellEnd"/>
      <w:r>
        <w:t xml:space="preserve"> </w:t>
      </w:r>
      <w:proofErr w:type="spellStart"/>
      <w:r>
        <w:t>primaria</w:t>
      </w:r>
      <w:proofErr w:type="spellEnd"/>
      <w:r>
        <w:t xml:space="preserve">  (2) </w:t>
      </w:r>
    </w:p>
    <w:p w14:paraId="7517659A" w14:textId="43A69671" w:rsidR="00D224A4" w:rsidRDefault="00A0221F">
      <w:pPr>
        <w:pStyle w:val="ListParagraph"/>
        <w:keepNext/>
        <w:numPr>
          <w:ilvl w:val="0"/>
          <w:numId w:val="4"/>
        </w:numPr>
      </w:pPr>
      <w:proofErr w:type="spellStart"/>
      <w:r>
        <w:t>Educación</w:t>
      </w:r>
      <w:proofErr w:type="spellEnd"/>
      <w:r>
        <w:t xml:space="preserve"> </w:t>
      </w:r>
      <w:proofErr w:type="spellStart"/>
      <w:r>
        <w:t>secundaria</w:t>
      </w:r>
      <w:proofErr w:type="spellEnd"/>
      <w:r>
        <w:t xml:space="preserve"> </w:t>
      </w:r>
      <w:proofErr w:type="spellStart"/>
      <w:r w:rsidR="001308F7">
        <w:t>obligatoria</w:t>
      </w:r>
      <w:proofErr w:type="spellEnd"/>
      <w:r>
        <w:t xml:space="preserve"> (3) </w:t>
      </w:r>
    </w:p>
    <w:p w14:paraId="1DA1C48D" w14:textId="2E8B63C1" w:rsidR="00D224A4" w:rsidRPr="000949F0" w:rsidRDefault="00A0221F">
      <w:pPr>
        <w:pStyle w:val="ListParagraph"/>
        <w:keepNext/>
        <w:numPr>
          <w:ilvl w:val="0"/>
          <w:numId w:val="4"/>
        </w:numPr>
        <w:rPr>
          <w:lang w:val="es-ES"/>
          <w:rPrChange w:id="15" w:author="Francisco J.  Heras Hernández" w:date="2021-06-20T17:17:00Z">
            <w:rPr/>
          </w:rPrChange>
        </w:rPr>
      </w:pPr>
      <w:r w:rsidRPr="000949F0">
        <w:rPr>
          <w:lang w:val="es-ES"/>
          <w:rPrChange w:id="16" w:author="Francisco J.  Heras Hernández" w:date="2021-06-20T17:17:00Z">
            <w:rPr/>
          </w:rPrChange>
        </w:rPr>
        <w:t xml:space="preserve">Formación profesional </w:t>
      </w:r>
      <w:ins w:id="17" w:author="Francisco J.  Heras Hernández" w:date="2021-06-20T17:16:00Z">
        <w:r w:rsidR="005C71D4" w:rsidRPr="000949F0">
          <w:rPr>
            <w:lang w:val="es-ES"/>
            <w:rPrChange w:id="18" w:author="Francisco J.  Heras Hernández" w:date="2021-06-20T17:17:00Z">
              <w:rPr/>
            </w:rPrChange>
          </w:rPr>
          <w:t>b</w:t>
        </w:r>
      </w:ins>
      <w:ins w:id="19" w:author="Francisco J.  Heras Hernández" w:date="2021-06-20T17:17:00Z">
        <w:r w:rsidR="000949F0" w:rsidRPr="000949F0">
          <w:rPr>
            <w:lang w:val="es-ES"/>
            <w:rPrChange w:id="20" w:author="Francisco J.  Heras Hernández" w:date="2021-06-20T17:17:00Z">
              <w:rPr/>
            </w:rPrChange>
          </w:rPr>
          <w:t xml:space="preserve">ásica o de grado medio </w:t>
        </w:r>
      </w:ins>
      <w:r w:rsidRPr="000949F0">
        <w:rPr>
          <w:lang w:val="es-ES"/>
          <w:rPrChange w:id="21" w:author="Francisco J.  Heras Hernández" w:date="2021-06-20T17:17:00Z">
            <w:rPr/>
          </w:rPrChange>
        </w:rPr>
        <w:t xml:space="preserve">(4) </w:t>
      </w:r>
    </w:p>
    <w:p w14:paraId="61FE1596" w14:textId="77777777" w:rsidR="00D224A4" w:rsidRDefault="00A0221F">
      <w:pPr>
        <w:pStyle w:val="ListParagraph"/>
        <w:keepNext/>
        <w:numPr>
          <w:ilvl w:val="0"/>
          <w:numId w:val="4"/>
        </w:numPr>
      </w:pPr>
      <w:proofErr w:type="spellStart"/>
      <w:r>
        <w:t>Bachillerato</w:t>
      </w:r>
      <w:proofErr w:type="spellEnd"/>
      <w:r>
        <w:t xml:space="preserve">  (5) </w:t>
      </w:r>
    </w:p>
    <w:p w14:paraId="6B8EF674" w14:textId="004B297F" w:rsidR="00D224A4" w:rsidRPr="00D35410" w:rsidRDefault="00A0221F">
      <w:pPr>
        <w:pStyle w:val="ListParagraph"/>
        <w:keepNext/>
        <w:numPr>
          <w:ilvl w:val="0"/>
          <w:numId w:val="4"/>
        </w:numPr>
        <w:rPr>
          <w:lang w:val="es-ES_tradnl"/>
        </w:rPr>
      </w:pPr>
      <w:r w:rsidRPr="00D35410">
        <w:rPr>
          <w:lang w:val="es-ES_tradnl"/>
        </w:rPr>
        <w:t xml:space="preserve">Título universitario </w:t>
      </w:r>
      <w:r w:rsidR="001308F7">
        <w:rPr>
          <w:lang w:val="es-ES_tradnl"/>
        </w:rPr>
        <w:t>o</w:t>
      </w:r>
      <w:r w:rsidR="001308F7" w:rsidRPr="004B12CA">
        <w:rPr>
          <w:lang w:val="es-ES_tradnl"/>
        </w:rPr>
        <w:t xml:space="preserve"> </w:t>
      </w:r>
      <w:r w:rsidR="00E37BCF">
        <w:rPr>
          <w:lang w:val="es-ES_tradnl"/>
        </w:rPr>
        <w:t>f</w:t>
      </w:r>
      <w:r w:rsidR="001308F7" w:rsidRPr="004B12CA">
        <w:rPr>
          <w:lang w:val="es-ES_tradnl"/>
        </w:rPr>
        <w:t>ormación profesional de grado superior</w:t>
      </w:r>
      <w:r w:rsidRPr="00D35410">
        <w:rPr>
          <w:lang w:val="es-ES_tradnl"/>
        </w:rPr>
        <w:t xml:space="preserve"> (6) </w:t>
      </w:r>
    </w:p>
    <w:p w14:paraId="6691AD9C" w14:textId="77777777" w:rsidR="00D224A4" w:rsidRDefault="00A0221F">
      <w:pPr>
        <w:pStyle w:val="ListParagraph"/>
        <w:keepNext/>
        <w:numPr>
          <w:ilvl w:val="0"/>
          <w:numId w:val="4"/>
        </w:numPr>
      </w:pPr>
      <w:proofErr w:type="spellStart"/>
      <w:r>
        <w:t>Máster</w:t>
      </w:r>
      <w:proofErr w:type="spellEnd"/>
      <w:r>
        <w:t xml:space="preserve">/ </w:t>
      </w:r>
      <w:proofErr w:type="spellStart"/>
      <w:r>
        <w:t>doctorado</w:t>
      </w:r>
      <w:proofErr w:type="spellEnd"/>
      <w:r>
        <w:t xml:space="preserve">  (7) </w:t>
      </w:r>
    </w:p>
    <w:p w14:paraId="7DBE220B" w14:textId="77777777" w:rsidR="00D224A4" w:rsidRDefault="00D224A4"/>
    <w:p w14:paraId="022D012D" w14:textId="77777777" w:rsidR="00D224A4" w:rsidRDefault="00D224A4">
      <w:pPr>
        <w:pStyle w:val="QuestionSeparator"/>
      </w:pPr>
    </w:p>
    <w:p w14:paraId="1392D485" w14:textId="77777777" w:rsidR="00D224A4" w:rsidRDefault="00D224A4"/>
    <w:p w14:paraId="02EFBC80" w14:textId="77777777" w:rsidR="00D224A4" w:rsidRPr="00D35410" w:rsidRDefault="00A0221F">
      <w:pPr>
        <w:keepNext/>
        <w:rPr>
          <w:lang w:val="es-ES_tradnl"/>
        </w:rPr>
      </w:pPr>
      <w:r w:rsidRPr="00D35410">
        <w:rPr>
          <w:lang w:val="es-ES_tradnl"/>
        </w:rPr>
        <w:t>Q2.9 ¿Cuál es su situación laboral?</w:t>
      </w:r>
    </w:p>
    <w:p w14:paraId="421F3E3C" w14:textId="77777777" w:rsidR="00D224A4" w:rsidRDefault="00A0221F">
      <w:pPr>
        <w:pStyle w:val="ListParagraph"/>
        <w:keepNext/>
        <w:numPr>
          <w:ilvl w:val="0"/>
          <w:numId w:val="4"/>
        </w:numPr>
      </w:pPr>
      <w:proofErr w:type="spellStart"/>
      <w:r>
        <w:t>Empleado</w:t>
      </w:r>
      <w:proofErr w:type="spellEnd"/>
      <w:r>
        <w:t xml:space="preserve"> a </w:t>
      </w:r>
      <w:proofErr w:type="spellStart"/>
      <w:r>
        <w:t>tiempo</w:t>
      </w:r>
      <w:proofErr w:type="spellEnd"/>
      <w:r>
        <w:t xml:space="preserve"> </w:t>
      </w:r>
      <w:proofErr w:type="spellStart"/>
      <w:r>
        <w:t>completo</w:t>
      </w:r>
      <w:proofErr w:type="spellEnd"/>
      <w:r>
        <w:t xml:space="preserve">  (2) </w:t>
      </w:r>
    </w:p>
    <w:p w14:paraId="43A3656E" w14:textId="77777777" w:rsidR="00D224A4" w:rsidRDefault="00A0221F">
      <w:pPr>
        <w:pStyle w:val="ListParagraph"/>
        <w:keepNext/>
        <w:numPr>
          <w:ilvl w:val="0"/>
          <w:numId w:val="4"/>
        </w:numPr>
      </w:pPr>
      <w:proofErr w:type="spellStart"/>
      <w:r>
        <w:t>Empleado</w:t>
      </w:r>
      <w:proofErr w:type="spellEnd"/>
      <w:r>
        <w:t xml:space="preserve"> a </w:t>
      </w:r>
      <w:proofErr w:type="spellStart"/>
      <w:r>
        <w:t>tiempo</w:t>
      </w:r>
      <w:proofErr w:type="spellEnd"/>
      <w:r>
        <w:t xml:space="preserve"> </w:t>
      </w:r>
      <w:proofErr w:type="spellStart"/>
      <w:r>
        <w:t>parcial</w:t>
      </w:r>
      <w:proofErr w:type="spellEnd"/>
      <w:r>
        <w:t xml:space="preserve">  (3) </w:t>
      </w:r>
    </w:p>
    <w:p w14:paraId="6E771170" w14:textId="77777777" w:rsidR="00D224A4" w:rsidRDefault="00A0221F">
      <w:pPr>
        <w:pStyle w:val="ListParagraph"/>
        <w:keepNext/>
        <w:numPr>
          <w:ilvl w:val="0"/>
          <w:numId w:val="4"/>
        </w:numPr>
      </w:pPr>
      <w:proofErr w:type="spellStart"/>
      <w:r>
        <w:t>Autónomo</w:t>
      </w:r>
      <w:proofErr w:type="spellEnd"/>
      <w:r>
        <w:t xml:space="preserve">  (4) </w:t>
      </w:r>
    </w:p>
    <w:p w14:paraId="68E4E5C7" w14:textId="77777777" w:rsidR="00D224A4" w:rsidRDefault="00A0221F">
      <w:pPr>
        <w:pStyle w:val="ListParagraph"/>
        <w:keepNext/>
        <w:numPr>
          <w:ilvl w:val="0"/>
          <w:numId w:val="4"/>
        </w:numPr>
      </w:pPr>
      <w:proofErr w:type="spellStart"/>
      <w:r>
        <w:t>Estudiante</w:t>
      </w:r>
      <w:proofErr w:type="spellEnd"/>
      <w:r>
        <w:t xml:space="preserve">  (6) </w:t>
      </w:r>
    </w:p>
    <w:p w14:paraId="304FF94E" w14:textId="77777777" w:rsidR="00D224A4" w:rsidRDefault="00A0221F">
      <w:pPr>
        <w:pStyle w:val="ListParagraph"/>
        <w:keepNext/>
        <w:numPr>
          <w:ilvl w:val="0"/>
          <w:numId w:val="4"/>
        </w:numPr>
      </w:pPr>
      <w:proofErr w:type="spellStart"/>
      <w:r>
        <w:t>Jubilado</w:t>
      </w:r>
      <w:proofErr w:type="spellEnd"/>
      <w:r>
        <w:t xml:space="preserve">/a  (7) </w:t>
      </w:r>
    </w:p>
    <w:p w14:paraId="071C0267" w14:textId="77777777" w:rsidR="00D224A4" w:rsidRDefault="00A0221F">
      <w:pPr>
        <w:pStyle w:val="ListParagraph"/>
        <w:keepNext/>
        <w:numPr>
          <w:ilvl w:val="0"/>
          <w:numId w:val="4"/>
        </w:numPr>
      </w:pPr>
      <w:proofErr w:type="spellStart"/>
      <w:r>
        <w:t>Desempleado</w:t>
      </w:r>
      <w:proofErr w:type="spellEnd"/>
      <w:r>
        <w:t>/a (</w:t>
      </w:r>
      <w:proofErr w:type="spellStart"/>
      <w:r>
        <w:t>buscando</w:t>
      </w:r>
      <w:proofErr w:type="spellEnd"/>
      <w:r>
        <w:t xml:space="preserve"> </w:t>
      </w:r>
      <w:proofErr w:type="spellStart"/>
      <w:r>
        <w:t>empleo</w:t>
      </w:r>
      <w:proofErr w:type="spellEnd"/>
      <w:r>
        <w:t xml:space="preserve">)  (5) </w:t>
      </w:r>
    </w:p>
    <w:p w14:paraId="5894CD75" w14:textId="77777777" w:rsidR="00D224A4" w:rsidRPr="00D35410" w:rsidRDefault="00A0221F">
      <w:pPr>
        <w:pStyle w:val="ListParagraph"/>
        <w:keepNext/>
        <w:numPr>
          <w:ilvl w:val="0"/>
          <w:numId w:val="4"/>
        </w:numPr>
        <w:rPr>
          <w:lang w:val="es-ES_tradnl"/>
        </w:rPr>
      </w:pPr>
      <w:r w:rsidRPr="00D35410">
        <w:rPr>
          <w:lang w:val="es-ES_tradnl"/>
        </w:rPr>
        <w:t xml:space="preserve">Inactivo/a (sin buscar </w:t>
      </w:r>
      <w:proofErr w:type="gramStart"/>
      <w:r w:rsidRPr="00D35410">
        <w:rPr>
          <w:lang w:val="es-ES_tradnl"/>
        </w:rPr>
        <w:t>empleo)  (</w:t>
      </w:r>
      <w:proofErr w:type="gramEnd"/>
      <w:r w:rsidRPr="00D35410">
        <w:rPr>
          <w:lang w:val="es-ES_tradnl"/>
        </w:rPr>
        <w:t xml:space="preserve">8) </w:t>
      </w:r>
    </w:p>
    <w:p w14:paraId="5F9AE981" w14:textId="77777777" w:rsidR="00D224A4" w:rsidRPr="00D35410" w:rsidRDefault="00D224A4">
      <w:pPr>
        <w:rPr>
          <w:lang w:val="es-ES_tradnl"/>
        </w:rPr>
      </w:pPr>
    </w:p>
    <w:p w14:paraId="54FCD832" w14:textId="77777777" w:rsidR="00D224A4" w:rsidRPr="00D35410" w:rsidRDefault="00D224A4">
      <w:pPr>
        <w:pStyle w:val="QuestionSeparator"/>
        <w:rPr>
          <w:lang w:val="es-ES_tradnl"/>
        </w:rPr>
      </w:pPr>
    </w:p>
    <w:p w14:paraId="02FEEA4F" w14:textId="77777777" w:rsidR="00D224A4" w:rsidRDefault="00A0221F">
      <w:pPr>
        <w:pStyle w:val="QDisplayLogic"/>
        <w:keepNext/>
      </w:pPr>
      <w:r>
        <w:t>Display This Question:</w:t>
      </w:r>
    </w:p>
    <w:p w14:paraId="086F7AA5" w14:textId="77777777" w:rsidR="00D224A4" w:rsidRDefault="00A0221F">
      <w:pPr>
        <w:pStyle w:val="QDisplayLogic"/>
        <w:keepNext/>
        <w:ind w:firstLine="400"/>
      </w:pPr>
      <w:r>
        <w:t>If What is your employment status? = Full-time employed</w:t>
      </w:r>
    </w:p>
    <w:p w14:paraId="37C0CA49" w14:textId="77777777" w:rsidR="00D224A4" w:rsidRDefault="00A0221F">
      <w:pPr>
        <w:pStyle w:val="QDisplayLogic"/>
        <w:keepNext/>
        <w:ind w:firstLine="400"/>
      </w:pPr>
      <w:r>
        <w:t>Or What is your employment status? = Part-time employed</w:t>
      </w:r>
    </w:p>
    <w:p w14:paraId="7A1D21C8" w14:textId="77777777" w:rsidR="00D224A4" w:rsidRPr="00D35410" w:rsidRDefault="00A0221F">
      <w:pPr>
        <w:pStyle w:val="QDisplayLogic"/>
        <w:keepNext/>
        <w:ind w:firstLine="400"/>
        <w:rPr>
          <w:lang w:val="es-ES_tradnl"/>
        </w:rPr>
      </w:pPr>
      <w:r>
        <w:t xml:space="preserve">Or What is your employment status? </w:t>
      </w:r>
      <w:r w:rsidRPr="00D35410">
        <w:rPr>
          <w:lang w:val="es-ES_tradnl"/>
        </w:rPr>
        <w:t xml:space="preserve">= </w:t>
      </w:r>
      <w:proofErr w:type="spellStart"/>
      <w:r w:rsidRPr="00D35410">
        <w:rPr>
          <w:lang w:val="es-ES_tradnl"/>
        </w:rPr>
        <w:t>Self-employed</w:t>
      </w:r>
      <w:proofErr w:type="spellEnd"/>
    </w:p>
    <w:p w14:paraId="4AA5ED51" w14:textId="77777777" w:rsidR="00D224A4" w:rsidRPr="00D35410" w:rsidRDefault="00D224A4">
      <w:pPr>
        <w:rPr>
          <w:lang w:val="es-ES_tradnl"/>
        </w:rPr>
      </w:pPr>
    </w:p>
    <w:p w14:paraId="5A8E1969" w14:textId="77777777" w:rsidR="00D224A4" w:rsidRPr="00D35410" w:rsidRDefault="00A0221F">
      <w:pPr>
        <w:keepNext/>
        <w:rPr>
          <w:lang w:val="es-ES_tradnl"/>
        </w:rPr>
      </w:pPr>
      <w:r w:rsidRPr="00D35410">
        <w:rPr>
          <w:lang w:val="es-ES_tradnl"/>
        </w:rPr>
        <w:lastRenderedPageBreak/>
        <w:t>Q271 Si trabaja en alguno de los siguientes sectores, seleccione el que mejor describa su sector</w:t>
      </w:r>
    </w:p>
    <w:p w14:paraId="1871BAF2" w14:textId="77777777" w:rsidR="00D224A4" w:rsidRDefault="00A0221F">
      <w:pPr>
        <w:pStyle w:val="ListParagraph"/>
        <w:keepNext/>
        <w:numPr>
          <w:ilvl w:val="0"/>
          <w:numId w:val="4"/>
        </w:numPr>
      </w:pPr>
      <w:proofErr w:type="spellStart"/>
      <w:r>
        <w:t>Petróleo</w:t>
      </w:r>
      <w:proofErr w:type="spellEnd"/>
      <w:r>
        <w:t xml:space="preserve">, gas o </w:t>
      </w:r>
      <w:proofErr w:type="spellStart"/>
      <w:r>
        <w:t>carbón</w:t>
      </w:r>
      <w:proofErr w:type="spellEnd"/>
      <w:r>
        <w:t xml:space="preserve">  (1) </w:t>
      </w:r>
    </w:p>
    <w:p w14:paraId="5E1D9BAC" w14:textId="77777777" w:rsidR="00D224A4" w:rsidRDefault="00A0221F">
      <w:pPr>
        <w:pStyle w:val="ListParagraph"/>
        <w:keepNext/>
        <w:numPr>
          <w:ilvl w:val="0"/>
          <w:numId w:val="4"/>
        </w:numPr>
      </w:pPr>
      <w:proofErr w:type="spellStart"/>
      <w:r>
        <w:t>Otras</w:t>
      </w:r>
      <w:proofErr w:type="spellEnd"/>
      <w:r>
        <w:t xml:space="preserve"> </w:t>
      </w:r>
      <w:proofErr w:type="spellStart"/>
      <w:r>
        <w:t>industrias</w:t>
      </w:r>
      <w:proofErr w:type="spellEnd"/>
      <w:r>
        <w:t xml:space="preserve"> de </w:t>
      </w:r>
      <w:proofErr w:type="spellStart"/>
      <w:r>
        <w:t>energía</w:t>
      </w:r>
      <w:proofErr w:type="spellEnd"/>
      <w:r>
        <w:t xml:space="preserve">  (15) </w:t>
      </w:r>
    </w:p>
    <w:p w14:paraId="30E9F372" w14:textId="77777777" w:rsidR="00D224A4" w:rsidRDefault="00A0221F">
      <w:pPr>
        <w:pStyle w:val="ListParagraph"/>
        <w:keepNext/>
        <w:numPr>
          <w:ilvl w:val="0"/>
          <w:numId w:val="4"/>
        </w:numPr>
      </w:pPr>
      <w:proofErr w:type="spellStart"/>
      <w:r>
        <w:t>Fabricación</w:t>
      </w:r>
      <w:proofErr w:type="spellEnd"/>
      <w:r>
        <w:t xml:space="preserve"> de </w:t>
      </w:r>
      <w:proofErr w:type="spellStart"/>
      <w:r>
        <w:t>cemento</w:t>
      </w:r>
      <w:proofErr w:type="spellEnd"/>
      <w:r>
        <w:t xml:space="preserve">  (2) </w:t>
      </w:r>
    </w:p>
    <w:p w14:paraId="1A2D2DB7" w14:textId="77777777" w:rsidR="00D224A4" w:rsidRDefault="00A0221F">
      <w:pPr>
        <w:pStyle w:val="ListParagraph"/>
        <w:keepNext/>
        <w:numPr>
          <w:ilvl w:val="0"/>
          <w:numId w:val="4"/>
        </w:numPr>
      </w:pPr>
      <w:proofErr w:type="spellStart"/>
      <w:r>
        <w:t>Construcción</w:t>
      </w:r>
      <w:proofErr w:type="spellEnd"/>
      <w:r>
        <w:t xml:space="preserve">  (3) </w:t>
      </w:r>
    </w:p>
    <w:p w14:paraId="523F7C07" w14:textId="77777777" w:rsidR="00D224A4" w:rsidRDefault="00A0221F">
      <w:pPr>
        <w:pStyle w:val="ListParagraph"/>
        <w:keepNext/>
        <w:numPr>
          <w:ilvl w:val="0"/>
          <w:numId w:val="4"/>
        </w:numPr>
      </w:pPr>
      <w:proofErr w:type="spellStart"/>
      <w:r>
        <w:t>Fabricación</w:t>
      </w:r>
      <w:proofErr w:type="spellEnd"/>
      <w:r>
        <w:t xml:space="preserve"> de </w:t>
      </w:r>
      <w:proofErr w:type="spellStart"/>
      <w:r>
        <w:t>automóviles</w:t>
      </w:r>
      <w:proofErr w:type="spellEnd"/>
      <w:r>
        <w:t xml:space="preserve">  (4) </w:t>
      </w:r>
    </w:p>
    <w:p w14:paraId="6885FB5F" w14:textId="77777777" w:rsidR="00D224A4" w:rsidRPr="00D35410" w:rsidRDefault="00A0221F">
      <w:pPr>
        <w:pStyle w:val="ListParagraph"/>
        <w:keepNext/>
        <w:numPr>
          <w:ilvl w:val="0"/>
          <w:numId w:val="4"/>
        </w:numPr>
        <w:rPr>
          <w:lang w:val="es-ES_tradnl"/>
        </w:rPr>
      </w:pPr>
      <w:r w:rsidRPr="00D35410">
        <w:rPr>
          <w:lang w:val="es-ES_tradnl"/>
        </w:rPr>
        <w:t xml:space="preserve">Fabricación de hierro y </w:t>
      </w:r>
      <w:proofErr w:type="gramStart"/>
      <w:r w:rsidRPr="00D35410">
        <w:rPr>
          <w:lang w:val="es-ES_tradnl"/>
        </w:rPr>
        <w:t>acero  (</w:t>
      </w:r>
      <w:proofErr w:type="gramEnd"/>
      <w:r w:rsidRPr="00D35410">
        <w:rPr>
          <w:lang w:val="es-ES_tradnl"/>
        </w:rPr>
        <w:t xml:space="preserve">5) </w:t>
      </w:r>
    </w:p>
    <w:p w14:paraId="77095BC0" w14:textId="77777777" w:rsidR="00D224A4" w:rsidRDefault="00A0221F">
      <w:pPr>
        <w:pStyle w:val="ListParagraph"/>
        <w:keepNext/>
        <w:numPr>
          <w:ilvl w:val="0"/>
          <w:numId w:val="4"/>
        </w:numPr>
      </w:pPr>
      <w:proofErr w:type="spellStart"/>
      <w:r>
        <w:t>Fabricación</w:t>
      </w:r>
      <w:proofErr w:type="spellEnd"/>
      <w:r>
        <w:t xml:space="preserve"> de </w:t>
      </w:r>
      <w:proofErr w:type="spellStart"/>
      <w:r>
        <w:t>productos</w:t>
      </w:r>
      <w:proofErr w:type="spellEnd"/>
      <w:r>
        <w:t xml:space="preserve"> </w:t>
      </w:r>
      <w:proofErr w:type="spellStart"/>
      <w:r>
        <w:t>químicos</w:t>
      </w:r>
      <w:proofErr w:type="spellEnd"/>
      <w:r>
        <w:t xml:space="preserve">  (6) </w:t>
      </w:r>
    </w:p>
    <w:p w14:paraId="3D11D8B3" w14:textId="77777777" w:rsidR="00D224A4" w:rsidRDefault="00A0221F">
      <w:pPr>
        <w:pStyle w:val="ListParagraph"/>
        <w:keepNext/>
        <w:numPr>
          <w:ilvl w:val="0"/>
          <w:numId w:val="4"/>
        </w:numPr>
      </w:pPr>
      <w:proofErr w:type="spellStart"/>
      <w:r>
        <w:t>Fabricación</w:t>
      </w:r>
      <w:proofErr w:type="spellEnd"/>
      <w:r>
        <w:t xml:space="preserve"> de </w:t>
      </w:r>
      <w:proofErr w:type="spellStart"/>
      <w:r>
        <w:t>plásticos</w:t>
      </w:r>
      <w:proofErr w:type="spellEnd"/>
      <w:r>
        <w:t xml:space="preserve">  (7) </w:t>
      </w:r>
    </w:p>
    <w:p w14:paraId="70B31FEB" w14:textId="77777777" w:rsidR="00D224A4" w:rsidRPr="00D35410" w:rsidRDefault="00A0221F">
      <w:pPr>
        <w:pStyle w:val="ListParagraph"/>
        <w:keepNext/>
        <w:numPr>
          <w:ilvl w:val="0"/>
          <w:numId w:val="4"/>
        </w:numPr>
        <w:rPr>
          <w:lang w:val="es-ES_tradnl"/>
        </w:rPr>
      </w:pPr>
      <w:r w:rsidRPr="00D35410">
        <w:rPr>
          <w:lang w:val="es-ES_tradnl"/>
        </w:rPr>
        <w:t xml:space="preserve">Producción de papel y </w:t>
      </w:r>
      <w:proofErr w:type="gramStart"/>
      <w:r w:rsidRPr="00D35410">
        <w:rPr>
          <w:lang w:val="es-ES_tradnl"/>
        </w:rPr>
        <w:t>celulosa  (</w:t>
      </w:r>
      <w:proofErr w:type="gramEnd"/>
      <w:r w:rsidRPr="00D35410">
        <w:rPr>
          <w:lang w:val="es-ES_tradnl"/>
        </w:rPr>
        <w:t xml:space="preserve">8) </w:t>
      </w:r>
    </w:p>
    <w:p w14:paraId="22DC72DC" w14:textId="77777777" w:rsidR="00D224A4" w:rsidRDefault="00A0221F">
      <w:pPr>
        <w:pStyle w:val="ListParagraph"/>
        <w:keepNext/>
        <w:numPr>
          <w:ilvl w:val="0"/>
          <w:numId w:val="4"/>
        </w:numPr>
      </w:pPr>
      <w:proofErr w:type="spellStart"/>
      <w:r>
        <w:t>Agricultura</w:t>
      </w:r>
      <w:proofErr w:type="spellEnd"/>
      <w:r>
        <w:t xml:space="preserve"> (</w:t>
      </w:r>
      <w:proofErr w:type="spellStart"/>
      <w:r>
        <w:t>cultivo</w:t>
      </w:r>
      <w:proofErr w:type="spellEnd"/>
      <w:r>
        <w:t xml:space="preserve"> o </w:t>
      </w:r>
      <w:proofErr w:type="spellStart"/>
      <w:r>
        <w:t>ganado</w:t>
      </w:r>
      <w:proofErr w:type="spellEnd"/>
      <w:r>
        <w:t xml:space="preserve">)  (9) </w:t>
      </w:r>
    </w:p>
    <w:p w14:paraId="7E2F1864" w14:textId="77777777" w:rsidR="00D224A4" w:rsidRPr="00D35410" w:rsidRDefault="00A0221F">
      <w:pPr>
        <w:pStyle w:val="ListParagraph"/>
        <w:keepNext/>
        <w:numPr>
          <w:ilvl w:val="0"/>
          <w:numId w:val="4"/>
        </w:numPr>
        <w:rPr>
          <w:lang w:val="es-ES_tradnl"/>
        </w:rPr>
      </w:pPr>
      <w:r w:rsidRPr="00D35410">
        <w:rPr>
          <w:lang w:val="es-ES_tradnl"/>
        </w:rPr>
        <w:t>Transporte aéreo (por ejemplo, aer</w:t>
      </w:r>
      <w:del w:id="22" w:author="Kreisler Moreno, Isabel" w:date="2021-06-18T10:18:00Z">
        <w:r w:rsidRPr="00D35410" w:rsidDel="00BD0CCE">
          <w:rPr>
            <w:lang w:val="es-ES_tradnl"/>
          </w:rPr>
          <w:delText>e</w:delText>
        </w:r>
      </w:del>
      <w:r w:rsidRPr="00D35410">
        <w:rPr>
          <w:lang w:val="es-ES_tradnl"/>
        </w:rPr>
        <w:t xml:space="preserve">olíneas)  (10) </w:t>
      </w:r>
    </w:p>
    <w:p w14:paraId="6FC7B68D" w14:textId="77777777" w:rsidR="00D224A4" w:rsidRPr="00D35410" w:rsidRDefault="00A0221F">
      <w:pPr>
        <w:pStyle w:val="ListParagraph"/>
        <w:keepNext/>
        <w:numPr>
          <w:ilvl w:val="0"/>
          <w:numId w:val="4"/>
        </w:numPr>
        <w:rPr>
          <w:lang w:val="es-ES_tradnl"/>
        </w:rPr>
      </w:pPr>
      <w:r w:rsidRPr="00D35410">
        <w:rPr>
          <w:lang w:val="es-ES_tradnl"/>
        </w:rPr>
        <w:t xml:space="preserve">No, ninguno de los </w:t>
      </w:r>
      <w:proofErr w:type="gramStart"/>
      <w:r w:rsidRPr="00D35410">
        <w:rPr>
          <w:lang w:val="es-ES_tradnl"/>
        </w:rPr>
        <w:t>anteriores  (</w:t>
      </w:r>
      <w:proofErr w:type="gramEnd"/>
      <w:r w:rsidRPr="00D35410">
        <w:rPr>
          <w:lang w:val="es-ES_tradnl"/>
        </w:rPr>
        <w:t xml:space="preserve">14) </w:t>
      </w:r>
    </w:p>
    <w:p w14:paraId="5BB333BC" w14:textId="77777777" w:rsidR="00D224A4" w:rsidRPr="00D35410" w:rsidRDefault="00D224A4">
      <w:pPr>
        <w:rPr>
          <w:lang w:val="es-ES_tradnl"/>
        </w:rPr>
      </w:pPr>
    </w:p>
    <w:p w14:paraId="04D49E86" w14:textId="77777777" w:rsidR="00D224A4" w:rsidRPr="00D35410" w:rsidRDefault="00D224A4">
      <w:pPr>
        <w:pStyle w:val="QuestionSeparator"/>
        <w:rPr>
          <w:lang w:val="es-ES_tradnl"/>
        </w:rPr>
      </w:pPr>
    </w:p>
    <w:p w14:paraId="6BD22B61" w14:textId="77777777" w:rsidR="00D224A4" w:rsidRDefault="00A0221F">
      <w:pPr>
        <w:pStyle w:val="QDisplayLogic"/>
        <w:keepNext/>
      </w:pPr>
      <w:r>
        <w:t>Display This Question:</w:t>
      </w:r>
    </w:p>
    <w:p w14:paraId="78D72AFC" w14:textId="77777777" w:rsidR="00D224A4" w:rsidRDefault="00A0221F">
      <w:pPr>
        <w:pStyle w:val="QDisplayLogic"/>
        <w:keepNext/>
        <w:ind w:firstLine="400"/>
      </w:pPr>
      <w:r>
        <w:t>If What is your employment status? = Retired</w:t>
      </w:r>
    </w:p>
    <w:p w14:paraId="71990466" w14:textId="77777777" w:rsidR="00D224A4" w:rsidRDefault="00A0221F">
      <w:pPr>
        <w:pStyle w:val="QDisplayLogic"/>
        <w:keepNext/>
        <w:ind w:firstLine="400"/>
      </w:pPr>
      <w:r>
        <w:t>Or What is your employment status? = Unemployed (searching for a job)</w:t>
      </w:r>
    </w:p>
    <w:p w14:paraId="164AAAD4" w14:textId="77777777" w:rsidR="00D224A4" w:rsidRDefault="00A0221F">
      <w:pPr>
        <w:pStyle w:val="QDisplayLogic"/>
        <w:keepNext/>
        <w:ind w:firstLine="400"/>
      </w:pPr>
      <w:r>
        <w:t>Or What is your employment status? = Inactive (not searching for a job)</w:t>
      </w:r>
    </w:p>
    <w:p w14:paraId="49883E8A" w14:textId="77777777" w:rsidR="00D224A4" w:rsidRDefault="00D224A4"/>
    <w:p w14:paraId="0AD3FE77" w14:textId="77777777" w:rsidR="00D224A4" w:rsidRPr="00D35410" w:rsidRDefault="00A0221F">
      <w:pPr>
        <w:keepNext/>
        <w:rPr>
          <w:lang w:val="es-ES_tradnl"/>
        </w:rPr>
      </w:pPr>
      <w:r w:rsidRPr="00D35410">
        <w:rPr>
          <w:lang w:val="es-ES_tradnl"/>
        </w:rPr>
        <w:lastRenderedPageBreak/>
        <w:t>Q274 Si en su último empleo trabajó en alguno de los siguientes sectores, seleccione el que mejor describa su sector.</w:t>
      </w:r>
    </w:p>
    <w:p w14:paraId="01D5D5E7" w14:textId="77777777" w:rsidR="00D224A4" w:rsidRDefault="00A0221F">
      <w:pPr>
        <w:pStyle w:val="ListParagraph"/>
        <w:keepNext/>
        <w:numPr>
          <w:ilvl w:val="0"/>
          <w:numId w:val="4"/>
        </w:numPr>
      </w:pPr>
      <w:proofErr w:type="spellStart"/>
      <w:r>
        <w:t>Petróleo</w:t>
      </w:r>
      <w:proofErr w:type="spellEnd"/>
      <w:r>
        <w:t xml:space="preserve">, gas o </w:t>
      </w:r>
      <w:proofErr w:type="spellStart"/>
      <w:r>
        <w:t>carbón</w:t>
      </w:r>
      <w:proofErr w:type="spellEnd"/>
      <w:r>
        <w:t xml:space="preserve">  (1) </w:t>
      </w:r>
    </w:p>
    <w:p w14:paraId="037BBB04" w14:textId="77777777" w:rsidR="00D224A4" w:rsidRDefault="00A0221F">
      <w:pPr>
        <w:pStyle w:val="ListParagraph"/>
        <w:keepNext/>
        <w:numPr>
          <w:ilvl w:val="0"/>
          <w:numId w:val="4"/>
        </w:numPr>
      </w:pPr>
      <w:proofErr w:type="spellStart"/>
      <w:r>
        <w:t>Otras</w:t>
      </w:r>
      <w:proofErr w:type="spellEnd"/>
      <w:r>
        <w:t xml:space="preserve"> </w:t>
      </w:r>
      <w:proofErr w:type="spellStart"/>
      <w:r>
        <w:t>industrias</w:t>
      </w:r>
      <w:proofErr w:type="spellEnd"/>
      <w:r>
        <w:t xml:space="preserve"> de </w:t>
      </w:r>
      <w:proofErr w:type="spellStart"/>
      <w:r>
        <w:t>energía</w:t>
      </w:r>
      <w:proofErr w:type="spellEnd"/>
      <w:r>
        <w:t xml:space="preserve">  (11) </w:t>
      </w:r>
    </w:p>
    <w:p w14:paraId="3CC22F7E" w14:textId="77777777" w:rsidR="00D224A4" w:rsidRDefault="00A0221F">
      <w:pPr>
        <w:pStyle w:val="ListParagraph"/>
        <w:keepNext/>
        <w:numPr>
          <w:ilvl w:val="0"/>
          <w:numId w:val="4"/>
        </w:numPr>
      </w:pPr>
      <w:proofErr w:type="spellStart"/>
      <w:r>
        <w:t>Fabricación</w:t>
      </w:r>
      <w:proofErr w:type="spellEnd"/>
      <w:r>
        <w:t xml:space="preserve"> de </w:t>
      </w:r>
      <w:proofErr w:type="spellStart"/>
      <w:r>
        <w:t>cemento</w:t>
      </w:r>
      <w:proofErr w:type="spellEnd"/>
      <w:r>
        <w:t xml:space="preserve">  (2) </w:t>
      </w:r>
    </w:p>
    <w:p w14:paraId="00A4D799" w14:textId="77777777" w:rsidR="00D224A4" w:rsidRDefault="00A0221F">
      <w:pPr>
        <w:pStyle w:val="ListParagraph"/>
        <w:keepNext/>
        <w:numPr>
          <w:ilvl w:val="0"/>
          <w:numId w:val="4"/>
        </w:numPr>
      </w:pPr>
      <w:proofErr w:type="spellStart"/>
      <w:r>
        <w:t>Construcción</w:t>
      </w:r>
      <w:proofErr w:type="spellEnd"/>
      <w:r>
        <w:t xml:space="preserve">  (3) </w:t>
      </w:r>
    </w:p>
    <w:p w14:paraId="4EEFC32D" w14:textId="77777777" w:rsidR="00D224A4" w:rsidRDefault="00A0221F">
      <w:pPr>
        <w:pStyle w:val="ListParagraph"/>
        <w:keepNext/>
        <w:numPr>
          <w:ilvl w:val="0"/>
          <w:numId w:val="4"/>
        </w:numPr>
      </w:pPr>
      <w:proofErr w:type="spellStart"/>
      <w:r>
        <w:t>Fabricación</w:t>
      </w:r>
      <w:proofErr w:type="spellEnd"/>
      <w:r>
        <w:t xml:space="preserve"> de </w:t>
      </w:r>
      <w:proofErr w:type="spellStart"/>
      <w:r>
        <w:t>automóviles</w:t>
      </w:r>
      <w:proofErr w:type="spellEnd"/>
      <w:r>
        <w:t xml:space="preserve">  (4) </w:t>
      </w:r>
    </w:p>
    <w:p w14:paraId="5F1F70D6" w14:textId="77777777" w:rsidR="00D224A4" w:rsidRPr="00D35410" w:rsidRDefault="00A0221F">
      <w:pPr>
        <w:pStyle w:val="ListParagraph"/>
        <w:keepNext/>
        <w:numPr>
          <w:ilvl w:val="0"/>
          <w:numId w:val="4"/>
        </w:numPr>
        <w:rPr>
          <w:lang w:val="es-ES_tradnl"/>
        </w:rPr>
      </w:pPr>
      <w:r w:rsidRPr="00D35410">
        <w:rPr>
          <w:lang w:val="es-ES_tradnl"/>
        </w:rPr>
        <w:t xml:space="preserve">Fabricación de hierro y </w:t>
      </w:r>
      <w:proofErr w:type="gramStart"/>
      <w:r w:rsidRPr="00D35410">
        <w:rPr>
          <w:lang w:val="es-ES_tradnl"/>
        </w:rPr>
        <w:t>acero  (</w:t>
      </w:r>
      <w:proofErr w:type="gramEnd"/>
      <w:r w:rsidRPr="00D35410">
        <w:rPr>
          <w:lang w:val="es-ES_tradnl"/>
        </w:rPr>
        <w:t xml:space="preserve">5) </w:t>
      </w:r>
    </w:p>
    <w:p w14:paraId="54389EBA" w14:textId="77777777" w:rsidR="00D224A4" w:rsidRDefault="00A0221F">
      <w:pPr>
        <w:pStyle w:val="ListParagraph"/>
        <w:keepNext/>
        <w:numPr>
          <w:ilvl w:val="0"/>
          <w:numId w:val="4"/>
        </w:numPr>
      </w:pPr>
      <w:proofErr w:type="spellStart"/>
      <w:r>
        <w:t>Fabricación</w:t>
      </w:r>
      <w:proofErr w:type="spellEnd"/>
      <w:r>
        <w:t xml:space="preserve"> de </w:t>
      </w:r>
      <w:proofErr w:type="spellStart"/>
      <w:r>
        <w:t>productos</w:t>
      </w:r>
      <w:proofErr w:type="spellEnd"/>
      <w:r>
        <w:t xml:space="preserve"> </w:t>
      </w:r>
      <w:proofErr w:type="spellStart"/>
      <w:r>
        <w:t>químicos</w:t>
      </w:r>
      <w:proofErr w:type="spellEnd"/>
      <w:r>
        <w:t xml:space="preserve">  (6) </w:t>
      </w:r>
    </w:p>
    <w:p w14:paraId="1B2E2F5F" w14:textId="77777777" w:rsidR="00D224A4" w:rsidRDefault="00A0221F">
      <w:pPr>
        <w:pStyle w:val="ListParagraph"/>
        <w:keepNext/>
        <w:numPr>
          <w:ilvl w:val="0"/>
          <w:numId w:val="4"/>
        </w:numPr>
      </w:pPr>
      <w:proofErr w:type="spellStart"/>
      <w:r>
        <w:t>Fabricación</w:t>
      </w:r>
      <w:proofErr w:type="spellEnd"/>
      <w:r>
        <w:t xml:space="preserve"> de </w:t>
      </w:r>
      <w:proofErr w:type="spellStart"/>
      <w:r>
        <w:t>plásticos</w:t>
      </w:r>
      <w:proofErr w:type="spellEnd"/>
      <w:r>
        <w:t xml:space="preserve">  (7) </w:t>
      </w:r>
    </w:p>
    <w:p w14:paraId="55DC1545" w14:textId="77777777" w:rsidR="00D224A4" w:rsidRPr="00D35410" w:rsidRDefault="00A0221F">
      <w:pPr>
        <w:pStyle w:val="ListParagraph"/>
        <w:keepNext/>
        <w:numPr>
          <w:ilvl w:val="0"/>
          <w:numId w:val="4"/>
        </w:numPr>
        <w:rPr>
          <w:lang w:val="es-ES_tradnl"/>
        </w:rPr>
      </w:pPr>
      <w:r w:rsidRPr="00D35410">
        <w:rPr>
          <w:lang w:val="es-ES_tradnl"/>
        </w:rPr>
        <w:t xml:space="preserve">Producción de papel y </w:t>
      </w:r>
      <w:proofErr w:type="gramStart"/>
      <w:r w:rsidRPr="00D35410">
        <w:rPr>
          <w:lang w:val="es-ES_tradnl"/>
        </w:rPr>
        <w:t>celulosa  (</w:t>
      </w:r>
      <w:proofErr w:type="gramEnd"/>
      <w:r w:rsidRPr="00D35410">
        <w:rPr>
          <w:lang w:val="es-ES_tradnl"/>
        </w:rPr>
        <w:t xml:space="preserve">8) </w:t>
      </w:r>
    </w:p>
    <w:p w14:paraId="7728D606" w14:textId="77777777" w:rsidR="00D224A4" w:rsidRDefault="00A0221F">
      <w:pPr>
        <w:pStyle w:val="ListParagraph"/>
        <w:keepNext/>
        <w:numPr>
          <w:ilvl w:val="0"/>
          <w:numId w:val="4"/>
        </w:numPr>
      </w:pPr>
      <w:proofErr w:type="spellStart"/>
      <w:r>
        <w:t>Agricultura</w:t>
      </w:r>
      <w:proofErr w:type="spellEnd"/>
      <w:r>
        <w:t xml:space="preserve"> (</w:t>
      </w:r>
      <w:proofErr w:type="spellStart"/>
      <w:r>
        <w:t>cultivo</w:t>
      </w:r>
      <w:proofErr w:type="spellEnd"/>
      <w:r>
        <w:t xml:space="preserve"> o </w:t>
      </w:r>
      <w:proofErr w:type="spellStart"/>
      <w:r>
        <w:t>ganado</w:t>
      </w:r>
      <w:proofErr w:type="spellEnd"/>
      <w:r>
        <w:t xml:space="preserve">)  (9) </w:t>
      </w:r>
    </w:p>
    <w:p w14:paraId="74A79BD6" w14:textId="77777777" w:rsidR="00D224A4" w:rsidRPr="00D35410" w:rsidRDefault="00A0221F">
      <w:pPr>
        <w:pStyle w:val="ListParagraph"/>
        <w:keepNext/>
        <w:numPr>
          <w:ilvl w:val="0"/>
          <w:numId w:val="4"/>
        </w:numPr>
        <w:rPr>
          <w:lang w:val="es-ES_tradnl"/>
        </w:rPr>
      </w:pPr>
      <w:r w:rsidRPr="00D35410">
        <w:rPr>
          <w:lang w:val="es-ES_tradnl"/>
        </w:rPr>
        <w:t>Transporte aéreo (por ejemplo, aer</w:t>
      </w:r>
      <w:del w:id="23" w:author="Kreisler Moreno, Isabel" w:date="2021-06-18T10:19:00Z">
        <w:r w:rsidRPr="00D35410" w:rsidDel="00BD0CCE">
          <w:rPr>
            <w:lang w:val="es-ES_tradnl"/>
          </w:rPr>
          <w:delText>e</w:delText>
        </w:r>
      </w:del>
      <w:r w:rsidRPr="00D35410">
        <w:rPr>
          <w:lang w:val="es-ES_tradnl"/>
        </w:rPr>
        <w:t xml:space="preserve">olíneas)  (10) </w:t>
      </w:r>
    </w:p>
    <w:p w14:paraId="5D126417" w14:textId="77777777" w:rsidR="00D224A4" w:rsidRPr="00D35410" w:rsidRDefault="00A0221F">
      <w:pPr>
        <w:pStyle w:val="ListParagraph"/>
        <w:keepNext/>
        <w:numPr>
          <w:ilvl w:val="0"/>
          <w:numId w:val="4"/>
        </w:numPr>
        <w:rPr>
          <w:lang w:val="es-ES_tradnl"/>
        </w:rPr>
      </w:pPr>
      <w:r w:rsidRPr="00D35410">
        <w:rPr>
          <w:lang w:val="es-ES_tradnl"/>
        </w:rPr>
        <w:t xml:space="preserve">No, ninguno de los </w:t>
      </w:r>
      <w:proofErr w:type="gramStart"/>
      <w:r w:rsidRPr="00D35410">
        <w:rPr>
          <w:lang w:val="es-ES_tradnl"/>
        </w:rPr>
        <w:t>anteriores  (</w:t>
      </w:r>
      <w:proofErr w:type="gramEnd"/>
      <w:r w:rsidRPr="00D35410">
        <w:rPr>
          <w:lang w:val="es-ES_tradnl"/>
        </w:rPr>
        <w:t xml:space="preserve">12) </w:t>
      </w:r>
    </w:p>
    <w:p w14:paraId="2596B03B" w14:textId="77777777" w:rsidR="00D224A4" w:rsidRPr="00D35410" w:rsidRDefault="00D224A4">
      <w:pPr>
        <w:rPr>
          <w:lang w:val="es-ES_tradnl"/>
        </w:rPr>
      </w:pPr>
    </w:p>
    <w:p w14:paraId="20F3942A" w14:textId="77777777" w:rsidR="00D224A4" w:rsidRPr="00D35410" w:rsidRDefault="00D224A4">
      <w:pPr>
        <w:pStyle w:val="QuestionSeparator"/>
        <w:rPr>
          <w:lang w:val="es-ES_tradnl"/>
        </w:rPr>
      </w:pPr>
    </w:p>
    <w:p w14:paraId="3B87C2BC" w14:textId="77777777" w:rsidR="00D224A4" w:rsidRDefault="00A0221F">
      <w:pPr>
        <w:pStyle w:val="QDisplayLogic"/>
        <w:keepNext/>
      </w:pPr>
      <w:r>
        <w:t>Display This Question:</w:t>
      </w:r>
    </w:p>
    <w:p w14:paraId="624677F8" w14:textId="77777777" w:rsidR="00D224A4" w:rsidRDefault="00A0221F">
      <w:pPr>
        <w:pStyle w:val="QDisplayLogic"/>
        <w:keepNext/>
        <w:ind w:firstLine="400"/>
      </w:pPr>
      <w:r>
        <w:t>If What is your employment status? = Full-time employed</w:t>
      </w:r>
    </w:p>
    <w:p w14:paraId="44753E7C" w14:textId="77777777" w:rsidR="00D224A4" w:rsidRDefault="00A0221F">
      <w:pPr>
        <w:pStyle w:val="QDisplayLogic"/>
        <w:keepNext/>
        <w:ind w:firstLine="400"/>
      </w:pPr>
      <w:r>
        <w:t>Or What is your employment status? = Part-time employed</w:t>
      </w:r>
    </w:p>
    <w:p w14:paraId="60EAE945" w14:textId="77777777" w:rsidR="00D224A4" w:rsidRPr="00D35410" w:rsidRDefault="00A0221F">
      <w:pPr>
        <w:pStyle w:val="QDisplayLogic"/>
        <w:keepNext/>
        <w:ind w:firstLine="400"/>
        <w:rPr>
          <w:lang w:val="es-ES_tradnl"/>
        </w:rPr>
      </w:pPr>
      <w:r>
        <w:t xml:space="preserve">Or What is your employment status? </w:t>
      </w:r>
      <w:r w:rsidRPr="00D35410">
        <w:rPr>
          <w:lang w:val="es-ES_tradnl"/>
        </w:rPr>
        <w:t xml:space="preserve">= </w:t>
      </w:r>
      <w:proofErr w:type="spellStart"/>
      <w:r w:rsidRPr="00D35410">
        <w:rPr>
          <w:lang w:val="es-ES_tradnl"/>
        </w:rPr>
        <w:t>Self-employed</w:t>
      </w:r>
      <w:proofErr w:type="spellEnd"/>
    </w:p>
    <w:p w14:paraId="2F03EE2F" w14:textId="77777777" w:rsidR="00D224A4" w:rsidRPr="00D35410" w:rsidRDefault="00D224A4">
      <w:pPr>
        <w:rPr>
          <w:lang w:val="es-ES_tradnl"/>
        </w:rPr>
      </w:pPr>
    </w:p>
    <w:p w14:paraId="44D54D0D" w14:textId="77777777" w:rsidR="00D224A4" w:rsidRPr="00D35410" w:rsidRDefault="00A0221F">
      <w:pPr>
        <w:keepNext/>
        <w:rPr>
          <w:lang w:val="es-ES_tradnl"/>
        </w:rPr>
      </w:pPr>
      <w:commentRangeStart w:id="24"/>
      <w:r w:rsidRPr="00D35410">
        <w:rPr>
          <w:lang w:val="es-ES_tradnl"/>
        </w:rPr>
        <w:lastRenderedPageBreak/>
        <w:t>Q272 ¿Cuál es la actividad principal de la compañía u organización en la que trabaja actualmente?</w:t>
      </w:r>
      <w:commentRangeEnd w:id="24"/>
      <w:r w:rsidR="002135EF">
        <w:rPr>
          <w:rStyle w:val="CommentReference"/>
        </w:rPr>
        <w:commentReference w:id="24"/>
      </w:r>
    </w:p>
    <w:p w14:paraId="45F9CC9B" w14:textId="77777777" w:rsidR="00D224A4" w:rsidRPr="00D35410" w:rsidRDefault="00A0221F">
      <w:pPr>
        <w:pStyle w:val="Dropdown"/>
        <w:keepNext/>
        <w:rPr>
          <w:lang w:val="es-ES_tradnl"/>
        </w:rPr>
      </w:pPr>
      <w:r w:rsidRPr="00D35410">
        <w:rPr>
          <w:lang w:val="es-ES_tradnl"/>
        </w:rPr>
        <w:t>▼ Agricultura, silvicultura, pesca, caza (2) ... Ninguno de los anteriores / Otro (24)</w:t>
      </w:r>
    </w:p>
    <w:p w14:paraId="1B2B2AD5" w14:textId="77B69AD4" w:rsidR="00D224A4" w:rsidRPr="00D35410" w:rsidRDefault="00A85E19">
      <w:pPr>
        <w:rPr>
          <w:lang w:val="es-ES_tradnl"/>
        </w:rPr>
      </w:pPr>
      <w:r>
        <w:rPr>
          <w:noProof/>
        </w:rPr>
        <w:drawing>
          <wp:inline distT="0" distB="0" distL="0" distR="0" wp14:anchorId="0383D4C4" wp14:editId="4DD7802D">
            <wp:extent cx="2857312" cy="4165456"/>
            <wp:effectExtent l="0" t="0" r="0" b="635"/>
            <wp:docPr id="20" name="Picture 20" descr="../Desktop/Screen%20Shot%202021-06-16%20at%2018.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21-06-16%20at%2018.14.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0835" cy="4214327"/>
                    </a:xfrm>
                    <a:prstGeom prst="rect">
                      <a:avLst/>
                    </a:prstGeom>
                    <a:noFill/>
                    <a:ln>
                      <a:noFill/>
                    </a:ln>
                  </pic:spPr>
                </pic:pic>
              </a:graphicData>
            </a:graphic>
          </wp:inline>
        </w:drawing>
      </w:r>
      <w:r>
        <w:rPr>
          <w:noProof/>
        </w:rPr>
        <w:drawing>
          <wp:inline distT="0" distB="0" distL="0" distR="0" wp14:anchorId="3A2F079F" wp14:editId="578118A1">
            <wp:extent cx="2447282" cy="4716134"/>
            <wp:effectExtent l="0" t="0" r="0" b="8890"/>
            <wp:docPr id="21" name="Picture 21" descr="../Desktop/Screen%20Shot%202021-06-16%20at%2018.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1-06-16%20at%2018.15.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495" cy="4778212"/>
                    </a:xfrm>
                    <a:prstGeom prst="rect">
                      <a:avLst/>
                    </a:prstGeom>
                    <a:noFill/>
                    <a:ln>
                      <a:noFill/>
                    </a:ln>
                  </pic:spPr>
                </pic:pic>
              </a:graphicData>
            </a:graphic>
          </wp:inline>
        </w:drawing>
      </w:r>
    </w:p>
    <w:p w14:paraId="6216DCA8" w14:textId="77777777" w:rsidR="00D224A4" w:rsidRPr="00D35410" w:rsidRDefault="00D224A4">
      <w:pPr>
        <w:pStyle w:val="QuestionSeparator"/>
        <w:rPr>
          <w:lang w:val="es-ES_tradnl"/>
        </w:rPr>
      </w:pPr>
    </w:p>
    <w:p w14:paraId="221C0A7A" w14:textId="77777777" w:rsidR="00D224A4" w:rsidRDefault="00A0221F">
      <w:pPr>
        <w:pStyle w:val="QDisplayLogic"/>
        <w:keepNext/>
      </w:pPr>
      <w:r>
        <w:t>Display This Question:</w:t>
      </w:r>
    </w:p>
    <w:p w14:paraId="28CA9DF3" w14:textId="77777777" w:rsidR="00D224A4" w:rsidRDefault="00A0221F">
      <w:pPr>
        <w:pStyle w:val="QDisplayLogic"/>
        <w:keepNext/>
        <w:ind w:firstLine="400"/>
      </w:pPr>
      <w:r>
        <w:t>If What is your employment status? = Retired</w:t>
      </w:r>
    </w:p>
    <w:p w14:paraId="001A2C87" w14:textId="77777777" w:rsidR="00D224A4" w:rsidRDefault="00A0221F">
      <w:pPr>
        <w:pStyle w:val="QDisplayLogic"/>
        <w:keepNext/>
        <w:ind w:firstLine="400"/>
      </w:pPr>
      <w:r>
        <w:t>Or What is your employment status? = Unemployed (searching for a job)</w:t>
      </w:r>
    </w:p>
    <w:p w14:paraId="072AE1D5" w14:textId="77777777" w:rsidR="00D224A4" w:rsidRDefault="00A0221F">
      <w:pPr>
        <w:pStyle w:val="QDisplayLogic"/>
        <w:keepNext/>
        <w:ind w:firstLine="400"/>
      </w:pPr>
      <w:r>
        <w:t>Or What is your employment status? = Inactive (not searching for a job)</w:t>
      </w:r>
    </w:p>
    <w:p w14:paraId="132650FF" w14:textId="77777777" w:rsidR="00D224A4" w:rsidRDefault="00D224A4"/>
    <w:p w14:paraId="3FFDF35C" w14:textId="77777777" w:rsidR="00D224A4" w:rsidRPr="00D35410" w:rsidRDefault="00A0221F">
      <w:pPr>
        <w:keepNext/>
        <w:rPr>
          <w:lang w:val="es-ES_tradnl"/>
        </w:rPr>
      </w:pPr>
      <w:r w:rsidRPr="00D35410">
        <w:rPr>
          <w:lang w:val="es-ES_tradnl"/>
        </w:rPr>
        <w:t>Q</w:t>
      </w:r>
      <w:commentRangeStart w:id="25"/>
      <w:r w:rsidRPr="00D35410">
        <w:rPr>
          <w:lang w:val="es-ES_tradnl"/>
        </w:rPr>
        <w:t xml:space="preserve">273 </w:t>
      </w:r>
      <w:commentRangeEnd w:id="25"/>
      <w:r w:rsidR="00A85E19">
        <w:rPr>
          <w:rStyle w:val="CommentReference"/>
        </w:rPr>
        <w:commentReference w:id="25"/>
      </w:r>
      <w:r w:rsidRPr="00D35410">
        <w:rPr>
          <w:lang w:val="es-ES_tradnl"/>
        </w:rPr>
        <w:t>¿Cuál era la actividad principal de la última compañía u organización en la que trabajó?</w:t>
      </w:r>
    </w:p>
    <w:p w14:paraId="0C6DEBE0" w14:textId="77777777" w:rsidR="00D224A4" w:rsidRPr="00D35410" w:rsidRDefault="00A0221F">
      <w:pPr>
        <w:pStyle w:val="Dropdown"/>
        <w:keepNext/>
        <w:rPr>
          <w:lang w:val="es-ES_tradnl"/>
        </w:rPr>
      </w:pPr>
      <w:r w:rsidRPr="00D35410">
        <w:rPr>
          <w:lang w:val="es-ES_tradnl"/>
        </w:rPr>
        <w:t>▼ Agricultura, silvicultura, pesca, caza (1) ... Ninguna de los anteriores / Otro (23)</w:t>
      </w:r>
    </w:p>
    <w:p w14:paraId="6FFEAB44" w14:textId="77777777" w:rsidR="00D224A4" w:rsidRPr="00D35410" w:rsidRDefault="00D224A4">
      <w:pPr>
        <w:rPr>
          <w:lang w:val="es-ES_tradnl"/>
        </w:rPr>
      </w:pPr>
    </w:p>
    <w:p w14:paraId="17FD4711" w14:textId="77777777" w:rsidR="00D224A4" w:rsidRPr="00D35410" w:rsidRDefault="00D224A4">
      <w:pPr>
        <w:pStyle w:val="QuestionSeparator"/>
        <w:rPr>
          <w:lang w:val="es-ES_tradnl"/>
        </w:rPr>
      </w:pPr>
    </w:p>
    <w:tbl>
      <w:tblPr>
        <w:tblStyle w:val="QQuestionIconTable"/>
        <w:tblW w:w="50" w:type="auto"/>
        <w:tblLook w:val="07E0" w:firstRow="1" w:lastRow="1" w:firstColumn="1" w:lastColumn="1" w:noHBand="1" w:noVBand="1"/>
      </w:tblPr>
      <w:tblGrid>
        <w:gridCol w:w="50"/>
      </w:tblGrid>
      <w:tr w:rsidR="00D224A4" w:rsidRPr="00E20E8E" w14:paraId="015CA2CF" w14:textId="77777777">
        <w:tc>
          <w:tcPr>
            <w:tcW w:w="50" w:type="dxa"/>
          </w:tcPr>
          <w:p w14:paraId="6A9C1849" w14:textId="5E425331" w:rsidR="00D224A4" w:rsidRPr="00BD0CCE" w:rsidRDefault="00D224A4">
            <w:pPr>
              <w:keepNext/>
              <w:rPr>
                <w:lang w:val="es-ES"/>
              </w:rPr>
            </w:pPr>
          </w:p>
        </w:tc>
      </w:tr>
    </w:tbl>
    <w:p w14:paraId="59DE7D18" w14:textId="77777777" w:rsidR="00D224A4" w:rsidRPr="00BD0CCE" w:rsidRDefault="00D224A4">
      <w:pPr>
        <w:rPr>
          <w:lang w:val="es-ES"/>
        </w:rPr>
      </w:pPr>
    </w:p>
    <w:p w14:paraId="4771EDC4" w14:textId="72BE0988" w:rsidR="00D224A4" w:rsidRPr="00D35410" w:rsidRDefault="00A0221F">
      <w:pPr>
        <w:keepNext/>
        <w:rPr>
          <w:lang w:val="es-ES_tradnl"/>
        </w:rPr>
      </w:pPr>
      <w:commentRangeStart w:id="26"/>
      <w:commentRangeStart w:id="27"/>
      <w:commentRangeStart w:id="28"/>
      <w:r w:rsidRPr="00D35410">
        <w:rPr>
          <w:lang w:val="es-ES_tradnl"/>
        </w:rPr>
        <w:lastRenderedPageBreak/>
        <w:t xml:space="preserve">Q2.14 ¿Cuáles fueron </w:t>
      </w:r>
      <w:r w:rsidR="00BE3EE9">
        <w:rPr>
          <w:lang w:val="es-ES_tradnl"/>
        </w:rPr>
        <w:t xml:space="preserve">sus ingresos </w:t>
      </w:r>
      <w:commentRangeStart w:id="29"/>
      <w:r w:rsidR="00BE3EE9">
        <w:rPr>
          <w:lang w:val="es-ES_tradnl"/>
        </w:rPr>
        <w:t>anuales</w:t>
      </w:r>
      <w:r w:rsidRPr="00D35410">
        <w:rPr>
          <w:lang w:val="es-ES_tradnl"/>
        </w:rPr>
        <w:t xml:space="preserve"> </w:t>
      </w:r>
      <w:commentRangeEnd w:id="29"/>
      <w:r w:rsidR="00413D46">
        <w:rPr>
          <w:rStyle w:val="CommentReference"/>
        </w:rPr>
        <w:commentReference w:id="29"/>
      </w:r>
      <w:r w:rsidRPr="00D35410">
        <w:rPr>
          <w:lang w:val="es-ES_tradnl"/>
        </w:rPr>
        <w:t>en 2019 (antes de la retención de impuestos)?</w:t>
      </w:r>
      <w:commentRangeEnd w:id="26"/>
      <w:r w:rsidR="002135EF">
        <w:rPr>
          <w:rStyle w:val="CommentReference"/>
        </w:rPr>
        <w:commentReference w:id="26"/>
      </w:r>
      <w:commentRangeEnd w:id="27"/>
      <w:r w:rsidR="00510C8A">
        <w:rPr>
          <w:rStyle w:val="CommentReference"/>
        </w:rPr>
        <w:commentReference w:id="27"/>
      </w:r>
      <w:commentRangeEnd w:id="28"/>
      <w:r w:rsidR="00E20E8E">
        <w:rPr>
          <w:rStyle w:val="CommentReference"/>
        </w:rPr>
        <w:commentReference w:id="28"/>
      </w:r>
    </w:p>
    <w:p w14:paraId="7B4CDCA6" w14:textId="77777777" w:rsidR="00BE3EE9" w:rsidRDefault="00BE3EE9">
      <w:pPr>
        <w:pStyle w:val="ListParagraph"/>
        <w:keepNext/>
        <w:numPr>
          <w:ilvl w:val="0"/>
          <w:numId w:val="4"/>
        </w:numPr>
      </w:pPr>
      <w:proofErr w:type="spellStart"/>
      <w:r>
        <w:t>Menos</w:t>
      </w:r>
      <w:proofErr w:type="spellEnd"/>
      <w:r>
        <w:t xml:space="preserve"> de 600 €</w:t>
      </w:r>
    </w:p>
    <w:p w14:paraId="6701CAFF" w14:textId="77777777" w:rsidR="00BE3EE9" w:rsidRDefault="00BE3EE9">
      <w:pPr>
        <w:pStyle w:val="ListParagraph"/>
        <w:keepNext/>
        <w:numPr>
          <w:ilvl w:val="0"/>
          <w:numId w:val="4"/>
        </w:numPr>
      </w:pPr>
      <w:r>
        <w:t>De 601 a 1 200 €</w:t>
      </w:r>
    </w:p>
    <w:p w14:paraId="667B3E4A" w14:textId="77777777" w:rsidR="00BE3EE9" w:rsidRDefault="00BE3EE9">
      <w:pPr>
        <w:pStyle w:val="ListParagraph"/>
        <w:keepNext/>
        <w:numPr>
          <w:ilvl w:val="0"/>
          <w:numId w:val="4"/>
        </w:numPr>
      </w:pPr>
      <w:r>
        <w:t>De 1 201 a 2 000 €</w:t>
      </w:r>
    </w:p>
    <w:p w14:paraId="284A5501" w14:textId="2BF273F1" w:rsidR="00D224A4" w:rsidRDefault="00BE3EE9">
      <w:pPr>
        <w:pStyle w:val="ListParagraph"/>
        <w:keepNext/>
        <w:numPr>
          <w:ilvl w:val="0"/>
          <w:numId w:val="4"/>
        </w:numPr>
      </w:pPr>
      <w:r>
        <w:t>De 2 001 a 3 000 €</w:t>
      </w:r>
    </w:p>
    <w:p w14:paraId="0F56A3F2" w14:textId="77CE7BF9" w:rsidR="00BE3EE9" w:rsidRDefault="00BE3EE9">
      <w:pPr>
        <w:pStyle w:val="ListParagraph"/>
        <w:keepNext/>
        <w:numPr>
          <w:ilvl w:val="0"/>
          <w:numId w:val="4"/>
        </w:numPr>
      </w:pPr>
      <w:proofErr w:type="spellStart"/>
      <w:r>
        <w:t>Más</w:t>
      </w:r>
      <w:proofErr w:type="spellEnd"/>
      <w:r>
        <w:t xml:space="preserve"> de 3 000 €</w:t>
      </w:r>
    </w:p>
    <w:p w14:paraId="46ABE001" w14:textId="77777777" w:rsidR="00D224A4" w:rsidRDefault="00D224A4"/>
    <w:p w14:paraId="4ABD5BA2" w14:textId="77777777" w:rsidR="00D224A4" w:rsidRDefault="00D224A4">
      <w:pPr>
        <w:pStyle w:val="QuestionSeparator"/>
      </w:pPr>
    </w:p>
    <w:p w14:paraId="5D712473" w14:textId="77777777" w:rsidR="00D224A4" w:rsidRDefault="00D224A4"/>
    <w:p w14:paraId="58903E5F" w14:textId="77777777" w:rsidR="00D224A4" w:rsidRPr="00D35410" w:rsidRDefault="00A0221F">
      <w:pPr>
        <w:keepNext/>
        <w:rPr>
          <w:lang w:val="es-ES_tradnl"/>
        </w:rPr>
      </w:pPr>
      <w:r w:rsidRPr="00D35410">
        <w:rPr>
          <w:lang w:val="es-ES_tradnl"/>
        </w:rPr>
        <w:t>Q2.13 ¿Usted o algún miembro de su hogar ha sido despedido o ha tenido que reducir su sueldo o sus ingresos debido a la pandemia de COVID-19?</w:t>
      </w:r>
    </w:p>
    <w:p w14:paraId="30B5A040" w14:textId="77777777" w:rsidR="00D224A4" w:rsidRDefault="00A0221F">
      <w:pPr>
        <w:pStyle w:val="ListParagraph"/>
        <w:keepNext/>
        <w:numPr>
          <w:ilvl w:val="0"/>
          <w:numId w:val="4"/>
        </w:numPr>
      </w:pPr>
      <w:proofErr w:type="spellStart"/>
      <w:r>
        <w:t>Sí</w:t>
      </w:r>
      <w:proofErr w:type="spellEnd"/>
      <w:r>
        <w:t xml:space="preserve">  (1) </w:t>
      </w:r>
    </w:p>
    <w:p w14:paraId="42D173A4" w14:textId="77777777" w:rsidR="00D224A4" w:rsidRDefault="00A0221F">
      <w:pPr>
        <w:pStyle w:val="ListParagraph"/>
        <w:keepNext/>
        <w:numPr>
          <w:ilvl w:val="0"/>
          <w:numId w:val="4"/>
        </w:numPr>
      </w:pPr>
      <w:r>
        <w:t xml:space="preserve">No  (2) </w:t>
      </w:r>
    </w:p>
    <w:p w14:paraId="784E43D9" w14:textId="77777777" w:rsidR="00D224A4" w:rsidRDefault="00D224A4"/>
    <w:p w14:paraId="6D8DE3E6" w14:textId="77777777" w:rsidR="00D224A4" w:rsidRDefault="00D224A4">
      <w:pPr>
        <w:pStyle w:val="QuestionSeparator"/>
      </w:pPr>
    </w:p>
    <w:p w14:paraId="776CE95C" w14:textId="77777777" w:rsidR="00D224A4" w:rsidRDefault="00D224A4"/>
    <w:p w14:paraId="28416389" w14:textId="2319C9FB" w:rsidR="00D224A4" w:rsidRPr="00D35410" w:rsidRDefault="00A0221F">
      <w:pPr>
        <w:keepNext/>
        <w:rPr>
          <w:lang w:val="es-ES_tradnl"/>
        </w:rPr>
      </w:pPr>
      <w:r w:rsidRPr="00D35410">
        <w:rPr>
          <w:lang w:val="es-ES_tradnl"/>
        </w:rPr>
        <w:t>Q2.15 ¿Es usted propietario</w:t>
      </w:r>
      <w:r w:rsidR="002D74DB">
        <w:rPr>
          <w:lang w:val="es-ES_tradnl"/>
        </w:rPr>
        <w:t xml:space="preserve"> de una vivienda</w:t>
      </w:r>
      <w:r w:rsidRPr="00D35410">
        <w:rPr>
          <w:lang w:val="es-ES_tradnl"/>
        </w:rPr>
        <w:t xml:space="preserve"> o inquilino? (Se permiten múltiples respuestas)</w:t>
      </w:r>
    </w:p>
    <w:p w14:paraId="6F945502" w14:textId="77777777" w:rsidR="00D224A4" w:rsidRDefault="00A0221F">
      <w:pPr>
        <w:pStyle w:val="ListParagraph"/>
        <w:keepNext/>
        <w:numPr>
          <w:ilvl w:val="0"/>
          <w:numId w:val="2"/>
        </w:numPr>
      </w:pPr>
      <w:proofErr w:type="spellStart"/>
      <w:r>
        <w:t>Inquilino</w:t>
      </w:r>
      <w:proofErr w:type="spellEnd"/>
      <w:r>
        <w:t xml:space="preserve">/a  (1) </w:t>
      </w:r>
    </w:p>
    <w:p w14:paraId="288E308E" w14:textId="77777777" w:rsidR="00D224A4" w:rsidRDefault="00A0221F">
      <w:pPr>
        <w:pStyle w:val="ListParagraph"/>
        <w:keepNext/>
        <w:numPr>
          <w:ilvl w:val="0"/>
          <w:numId w:val="2"/>
        </w:numPr>
      </w:pPr>
      <w:proofErr w:type="spellStart"/>
      <w:r>
        <w:t>Propietario</w:t>
      </w:r>
      <w:proofErr w:type="spellEnd"/>
      <w:r>
        <w:t xml:space="preserve">/a  (2) </w:t>
      </w:r>
    </w:p>
    <w:p w14:paraId="71E970C1" w14:textId="77777777" w:rsidR="00D224A4" w:rsidRPr="00D35410" w:rsidRDefault="00A0221F">
      <w:pPr>
        <w:pStyle w:val="ListParagraph"/>
        <w:keepNext/>
        <w:numPr>
          <w:ilvl w:val="0"/>
          <w:numId w:val="2"/>
        </w:numPr>
        <w:rPr>
          <w:lang w:val="es-ES_tradnl"/>
        </w:rPr>
      </w:pPr>
      <w:r w:rsidRPr="00D35410">
        <w:rPr>
          <w:lang w:val="es-ES_tradnl"/>
        </w:rPr>
        <w:t xml:space="preserve">Dueño/a que alquila su </w:t>
      </w:r>
      <w:proofErr w:type="gramStart"/>
      <w:r w:rsidRPr="00D35410">
        <w:rPr>
          <w:lang w:val="es-ES_tradnl"/>
        </w:rPr>
        <w:t>propiedad  (</w:t>
      </w:r>
      <w:proofErr w:type="gramEnd"/>
      <w:r w:rsidRPr="00D35410">
        <w:rPr>
          <w:lang w:val="es-ES_tradnl"/>
        </w:rPr>
        <w:t xml:space="preserve">3) </w:t>
      </w:r>
    </w:p>
    <w:p w14:paraId="23978CA8" w14:textId="77777777" w:rsidR="00D224A4" w:rsidRPr="00D35410" w:rsidRDefault="00A0221F">
      <w:pPr>
        <w:pStyle w:val="ListParagraph"/>
        <w:keepNext/>
        <w:numPr>
          <w:ilvl w:val="0"/>
          <w:numId w:val="2"/>
        </w:numPr>
        <w:rPr>
          <w:lang w:val="es-ES_tradnl"/>
        </w:rPr>
      </w:pPr>
      <w:r w:rsidRPr="00D35410">
        <w:rPr>
          <w:lang w:val="es-ES_tradnl"/>
        </w:rPr>
        <w:t xml:space="preserve">Alojado/a de forma </w:t>
      </w:r>
      <w:proofErr w:type="gramStart"/>
      <w:r w:rsidRPr="00D35410">
        <w:rPr>
          <w:lang w:val="es-ES_tradnl"/>
        </w:rPr>
        <w:t>gratuita  (</w:t>
      </w:r>
      <w:proofErr w:type="gramEnd"/>
      <w:r w:rsidRPr="00D35410">
        <w:rPr>
          <w:lang w:val="es-ES_tradnl"/>
        </w:rPr>
        <w:t xml:space="preserve">4) </w:t>
      </w:r>
    </w:p>
    <w:p w14:paraId="07FBDC48" w14:textId="77777777" w:rsidR="00D224A4" w:rsidRPr="00D35410" w:rsidRDefault="00D224A4">
      <w:pPr>
        <w:rPr>
          <w:lang w:val="es-ES_tradnl"/>
        </w:rPr>
      </w:pPr>
    </w:p>
    <w:p w14:paraId="643E6210" w14:textId="77777777" w:rsidR="00D224A4" w:rsidRPr="00D35410" w:rsidRDefault="00D224A4">
      <w:pPr>
        <w:pStyle w:val="QuestionSeparator"/>
        <w:rPr>
          <w:lang w:val="es-ES_tradnl"/>
        </w:rPr>
      </w:pPr>
    </w:p>
    <w:p w14:paraId="4844EA96" w14:textId="77777777" w:rsidR="00D224A4" w:rsidRPr="00D35410" w:rsidRDefault="00D224A4">
      <w:pPr>
        <w:rPr>
          <w:lang w:val="es-ES_tradnl"/>
        </w:rPr>
      </w:pPr>
    </w:p>
    <w:p w14:paraId="16E8501D" w14:textId="048FF587" w:rsidR="00D224A4" w:rsidRDefault="00A0221F">
      <w:pPr>
        <w:keepNext/>
      </w:pPr>
      <w:commentRangeStart w:id="30"/>
      <w:r w:rsidRPr="00D35410">
        <w:rPr>
          <w:lang w:val="es-ES_tradnl"/>
        </w:rPr>
        <w:t xml:space="preserve">Q2.16 ¿Cuál es el valor estimado de sus bienes o de los bienes de su hogar, si está casado/a? Incluya aquí todas sus pertenencias (casa, coche, ahorros, </w:t>
      </w:r>
      <w:proofErr w:type="spellStart"/>
      <w:r w:rsidRPr="00D35410">
        <w:rPr>
          <w:lang w:val="es-ES_tradnl"/>
        </w:rPr>
        <w:t>etc</w:t>
      </w:r>
      <w:proofErr w:type="spellEnd"/>
      <w:r w:rsidRPr="00D35410">
        <w:rPr>
          <w:lang w:val="es-ES_tradnl"/>
        </w:rPr>
        <w:t xml:space="preserve">) </w:t>
      </w:r>
      <w:commentRangeStart w:id="31"/>
      <w:r w:rsidRPr="00D35410">
        <w:rPr>
          <w:lang w:val="es-ES_tradnl"/>
        </w:rPr>
        <w:t>netas de deudas</w:t>
      </w:r>
      <w:commentRangeEnd w:id="31"/>
      <w:r w:rsidR="00D803A3">
        <w:rPr>
          <w:rStyle w:val="CommentReference"/>
        </w:rPr>
        <w:commentReference w:id="31"/>
      </w:r>
      <w:r w:rsidRPr="00D35410">
        <w:rPr>
          <w:lang w:val="es-ES_tradnl"/>
        </w:rPr>
        <w:t>. Por ejemplo, si es propietario/a de una casa con un valor de 300 000 € y aún le quedan 100 000 € para pagar la hipoteca, sus bienes suman 200 000 €.</w:t>
      </w:r>
      <w:commentRangeEnd w:id="30"/>
      <w:r w:rsidR="002135EF">
        <w:rPr>
          <w:rStyle w:val="CommentReference"/>
        </w:rPr>
        <w:commentReference w:id="30"/>
      </w:r>
      <w:r w:rsidRPr="00D35410">
        <w:rPr>
          <w:lang w:val="es-ES_tradnl"/>
        </w:rPr>
        <w:br/>
      </w:r>
      <w:r w:rsidRPr="00D35410">
        <w:rPr>
          <w:lang w:val="es-ES_tradnl"/>
        </w:rPr>
        <w:lastRenderedPageBreak/>
        <w:t xml:space="preserve"> </w:t>
      </w:r>
      <w:r w:rsidRPr="00D35410">
        <w:rPr>
          <w:lang w:val="es-ES_tradnl"/>
        </w:rPr>
        <w:br/>
        <w:t xml:space="preserve"> </w:t>
      </w:r>
      <w:del w:id="32" w:author="Francisco J.  Heras Hernández" w:date="2021-06-20T17:25:00Z">
        <w:r w:rsidRPr="0095115B" w:rsidDel="0095115B">
          <w:rPr>
            <w:lang w:val="es-ES"/>
            <w:rPrChange w:id="33" w:author="Francisco J.  Heras Hernández" w:date="2021-06-20T17:25:00Z">
              <w:rPr/>
            </w:rPrChange>
          </w:rPr>
          <w:delText>Yo e</w:delText>
        </w:r>
      </w:del>
      <w:proofErr w:type="spellStart"/>
      <w:ins w:id="34" w:author="Francisco J.  Heras Hernández" w:date="2021-06-20T17:25:00Z">
        <w:r w:rsidR="0095115B">
          <w:t>E</w:t>
        </w:r>
      </w:ins>
      <w:r>
        <w:t>stimo</w:t>
      </w:r>
      <w:proofErr w:type="spellEnd"/>
      <w:r>
        <w:t xml:space="preserve"> que </w:t>
      </w:r>
      <w:proofErr w:type="spellStart"/>
      <w:r>
        <w:t>mis</w:t>
      </w:r>
      <w:proofErr w:type="spellEnd"/>
      <w:r>
        <w:t xml:space="preserve"> </w:t>
      </w:r>
      <w:commentRangeStart w:id="35"/>
      <w:proofErr w:type="spellStart"/>
      <w:r>
        <w:t>activos</w:t>
      </w:r>
      <w:proofErr w:type="spellEnd"/>
      <w:r>
        <w:t xml:space="preserve"> </w:t>
      </w:r>
      <w:proofErr w:type="spellStart"/>
      <w:r>
        <w:t>netos</w:t>
      </w:r>
      <w:proofErr w:type="spellEnd"/>
      <w:r>
        <w:t xml:space="preserve"> de </w:t>
      </w:r>
      <w:proofErr w:type="spellStart"/>
      <w:r>
        <w:t>deudas</w:t>
      </w:r>
      <w:proofErr w:type="spellEnd"/>
      <w:r>
        <w:t xml:space="preserve"> </w:t>
      </w:r>
      <w:commentRangeEnd w:id="35"/>
      <w:r w:rsidR="00510C8A">
        <w:rPr>
          <w:rStyle w:val="CommentReference"/>
        </w:rPr>
        <w:commentReference w:id="35"/>
      </w:r>
      <w:r>
        <w:t>son:</w:t>
      </w:r>
    </w:p>
    <w:p w14:paraId="69563748" w14:textId="77777777" w:rsidR="00D224A4" w:rsidRPr="00D35410" w:rsidRDefault="00A0221F">
      <w:pPr>
        <w:pStyle w:val="ListParagraph"/>
        <w:keepNext/>
        <w:numPr>
          <w:ilvl w:val="0"/>
          <w:numId w:val="4"/>
        </w:numPr>
        <w:rPr>
          <w:lang w:val="es-ES_tradnl"/>
        </w:rPr>
      </w:pPr>
      <w:r w:rsidRPr="00D35410">
        <w:rPr>
          <w:lang w:val="es-ES_tradnl"/>
        </w:rPr>
        <w:t xml:space="preserve">Menos de 0 € (tengo una deuda </w:t>
      </w:r>
      <w:proofErr w:type="gramStart"/>
      <w:r w:rsidRPr="00D35410">
        <w:rPr>
          <w:lang w:val="es-ES_tradnl"/>
        </w:rPr>
        <w:t>neta)  (</w:t>
      </w:r>
      <w:proofErr w:type="gramEnd"/>
      <w:r w:rsidRPr="00D35410">
        <w:rPr>
          <w:lang w:val="es-ES_tradnl"/>
        </w:rPr>
        <w:t xml:space="preserve">1) </w:t>
      </w:r>
    </w:p>
    <w:p w14:paraId="2B93C1B0" w14:textId="77777777" w:rsidR="00D224A4" w:rsidRDefault="00A0221F">
      <w:pPr>
        <w:pStyle w:val="ListParagraph"/>
        <w:keepNext/>
        <w:numPr>
          <w:ilvl w:val="0"/>
          <w:numId w:val="4"/>
        </w:numPr>
      </w:pPr>
      <w:proofErr w:type="spellStart"/>
      <w:r>
        <w:t>Cerca</w:t>
      </w:r>
      <w:proofErr w:type="spellEnd"/>
      <w:r>
        <w:t xml:space="preserve"> de 0 €  (6) </w:t>
      </w:r>
    </w:p>
    <w:p w14:paraId="5E7A526E" w14:textId="77777777" w:rsidR="00D224A4" w:rsidRDefault="00A0221F">
      <w:pPr>
        <w:pStyle w:val="ListParagraph"/>
        <w:keepNext/>
        <w:numPr>
          <w:ilvl w:val="0"/>
          <w:numId w:val="4"/>
        </w:numPr>
      </w:pPr>
      <w:r>
        <w:t xml:space="preserve">Entre 4 000 € y 120 000 €  (2) </w:t>
      </w:r>
    </w:p>
    <w:p w14:paraId="15B92978" w14:textId="77777777" w:rsidR="00D224A4" w:rsidRDefault="00A0221F">
      <w:pPr>
        <w:pStyle w:val="ListParagraph"/>
        <w:keepNext/>
        <w:numPr>
          <w:ilvl w:val="0"/>
          <w:numId w:val="4"/>
        </w:numPr>
      </w:pPr>
      <w:r>
        <w:t xml:space="preserve">Entre 120 000 € y 380 000 €  (3) </w:t>
      </w:r>
    </w:p>
    <w:p w14:paraId="7B789C75" w14:textId="77777777" w:rsidR="00D224A4" w:rsidRDefault="00A0221F">
      <w:pPr>
        <w:pStyle w:val="ListParagraph"/>
        <w:keepNext/>
        <w:numPr>
          <w:ilvl w:val="0"/>
          <w:numId w:val="4"/>
        </w:numPr>
      </w:pPr>
      <w:proofErr w:type="spellStart"/>
      <w:r>
        <w:t>Más</w:t>
      </w:r>
      <w:proofErr w:type="spellEnd"/>
      <w:r>
        <w:t xml:space="preserve"> de 380 000 €  (4) </w:t>
      </w:r>
    </w:p>
    <w:p w14:paraId="5D1739BA" w14:textId="77777777" w:rsidR="00D224A4" w:rsidRDefault="00D224A4"/>
    <w:p w14:paraId="5F0E6CE9" w14:textId="77777777" w:rsidR="00D224A4" w:rsidRDefault="00A0221F">
      <w:pPr>
        <w:pStyle w:val="BlockEndLabel"/>
      </w:pPr>
      <w:r>
        <w:t>End of Block: Socio-demographics</w:t>
      </w:r>
    </w:p>
    <w:p w14:paraId="47750667" w14:textId="77777777" w:rsidR="00D224A4" w:rsidRDefault="00D224A4">
      <w:pPr>
        <w:pStyle w:val="BlockSeparator"/>
      </w:pPr>
    </w:p>
    <w:p w14:paraId="6F837C80" w14:textId="0D6242B6" w:rsidR="00D224A4" w:rsidRDefault="00A0221F" w:rsidP="002528AC">
      <w:pPr>
        <w:pStyle w:val="Heading1"/>
      </w:pPr>
      <w:bookmarkStart w:id="36" w:name="_Toc74762061"/>
      <w:r>
        <w:t>Political views and media consumption</w:t>
      </w:r>
      <w:bookmarkEnd w:id="36"/>
    </w:p>
    <w:p w14:paraId="224C2799" w14:textId="77777777" w:rsidR="00D224A4" w:rsidRDefault="00D224A4"/>
    <w:p w14:paraId="5E97DE0A" w14:textId="77777777" w:rsidR="00D224A4" w:rsidRPr="00D35410" w:rsidRDefault="00A0221F">
      <w:pPr>
        <w:keepNext/>
        <w:rPr>
          <w:lang w:val="es-ES_tradnl"/>
        </w:rPr>
      </w:pPr>
      <w:r w:rsidRPr="00D35410">
        <w:rPr>
          <w:lang w:val="es-ES_tradnl"/>
        </w:rPr>
        <w:t>Q23.1 ¿Hasta qué punto le interesa la política?</w:t>
      </w:r>
    </w:p>
    <w:p w14:paraId="032E0E16" w14:textId="77777777" w:rsidR="00D224A4" w:rsidRDefault="00A0221F">
      <w:pPr>
        <w:pStyle w:val="ListParagraph"/>
        <w:keepNext/>
        <w:numPr>
          <w:ilvl w:val="0"/>
          <w:numId w:val="4"/>
        </w:numPr>
      </w:pPr>
      <w:commentRangeStart w:id="37"/>
      <w:commentRangeStart w:id="38"/>
      <w:r>
        <w:t xml:space="preserve">Para nada  (0) </w:t>
      </w:r>
    </w:p>
    <w:p w14:paraId="18DF1D6A" w14:textId="77777777" w:rsidR="00D224A4" w:rsidRDefault="00A0221F">
      <w:pPr>
        <w:pStyle w:val="ListParagraph"/>
        <w:keepNext/>
        <w:numPr>
          <w:ilvl w:val="0"/>
          <w:numId w:val="4"/>
        </w:numPr>
      </w:pPr>
      <w:r>
        <w:t xml:space="preserve">Un </w:t>
      </w:r>
      <w:proofErr w:type="spellStart"/>
      <w:r>
        <w:t>poco</w:t>
      </w:r>
      <w:proofErr w:type="spellEnd"/>
      <w:r>
        <w:t xml:space="preserve">  (1) </w:t>
      </w:r>
    </w:p>
    <w:p w14:paraId="4278208F" w14:textId="77777777" w:rsidR="00D224A4" w:rsidRDefault="00A0221F">
      <w:pPr>
        <w:pStyle w:val="ListParagraph"/>
        <w:keepNext/>
        <w:numPr>
          <w:ilvl w:val="0"/>
          <w:numId w:val="4"/>
        </w:numPr>
      </w:pPr>
      <w:proofErr w:type="spellStart"/>
      <w:r>
        <w:t>Moderadamente</w:t>
      </w:r>
      <w:proofErr w:type="spellEnd"/>
      <w:r>
        <w:t xml:space="preserve">  (2) </w:t>
      </w:r>
    </w:p>
    <w:p w14:paraId="1585EF82" w14:textId="77777777" w:rsidR="00D224A4" w:rsidRDefault="00A0221F">
      <w:pPr>
        <w:pStyle w:val="ListParagraph"/>
        <w:keepNext/>
        <w:numPr>
          <w:ilvl w:val="0"/>
          <w:numId w:val="4"/>
        </w:numPr>
      </w:pPr>
      <w:proofErr w:type="spellStart"/>
      <w:r>
        <w:t>Bastante</w:t>
      </w:r>
      <w:proofErr w:type="spellEnd"/>
      <w:r>
        <w:t xml:space="preserve">  (3) </w:t>
      </w:r>
    </w:p>
    <w:p w14:paraId="4E4214BC" w14:textId="77777777" w:rsidR="00D224A4" w:rsidRDefault="00A0221F">
      <w:pPr>
        <w:pStyle w:val="ListParagraph"/>
        <w:keepNext/>
        <w:numPr>
          <w:ilvl w:val="0"/>
          <w:numId w:val="4"/>
        </w:numPr>
      </w:pPr>
      <w:commentRangeStart w:id="39"/>
      <w:proofErr w:type="spellStart"/>
      <w:r>
        <w:t>Muchísimo</w:t>
      </w:r>
      <w:commentRangeEnd w:id="39"/>
      <w:proofErr w:type="spellEnd"/>
      <w:r w:rsidR="00510C8A">
        <w:rPr>
          <w:rStyle w:val="CommentReference"/>
        </w:rPr>
        <w:commentReference w:id="39"/>
      </w:r>
      <w:r>
        <w:t xml:space="preserve">  (4) </w:t>
      </w:r>
      <w:commentRangeEnd w:id="37"/>
      <w:r w:rsidR="00FD64C8">
        <w:rPr>
          <w:rStyle w:val="CommentReference"/>
        </w:rPr>
        <w:commentReference w:id="37"/>
      </w:r>
      <w:commentRangeEnd w:id="38"/>
      <w:r w:rsidR="00E20E8E">
        <w:rPr>
          <w:rStyle w:val="CommentReference"/>
        </w:rPr>
        <w:commentReference w:id="38"/>
      </w:r>
    </w:p>
    <w:p w14:paraId="58224736" w14:textId="77777777" w:rsidR="00D224A4" w:rsidRDefault="00D224A4"/>
    <w:p w14:paraId="3612D76E" w14:textId="77777777" w:rsidR="00D224A4" w:rsidRDefault="00D224A4">
      <w:pPr>
        <w:pStyle w:val="QuestionSeparator"/>
      </w:pPr>
    </w:p>
    <w:p w14:paraId="0BDF779F" w14:textId="77777777" w:rsidR="00D224A4" w:rsidRDefault="00D224A4"/>
    <w:p w14:paraId="16FCCE61" w14:textId="77777777" w:rsidR="00D224A4" w:rsidRPr="00D35410" w:rsidRDefault="00A0221F">
      <w:pPr>
        <w:keepNext/>
        <w:rPr>
          <w:lang w:val="es-ES_tradnl"/>
        </w:rPr>
      </w:pPr>
      <w:r w:rsidRPr="00D35410">
        <w:rPr>
          <w:lang w:val="es-ES_tradnl"/>
        </w:rPr>
        <w:t xml:space="preserve">Q23.2 ¿Es usted </w:t>
      </w:r>
      <w:commentRangeStart w:id="40"/>
      <w:r w:rsidRPr="00D35410">
        <w:rPr>
          <w:lang w:val="es-ES_tradnl"/>
        </w:rPr>
        <w:t>miembro/a</w:t>
      </w:r>
      <w:commentRangeEnd w:id="40"/>
      <w:r w:rsidR="0039083D">
        <w:rPr>
          <w:rStyle w:val="CommentReference"/>
        </w:rPr>
        <w:commentReference w:id="40"/>
      </w:r>
      <w:r w:rsidRPr="00D35410">
        <w:rPr>
          <w:lang w:val="es-ES_tradnl"/>
        </w:rPr>
        <w:t xml:space="preserve"> de una organización medioambiental?</w:t>
      </w:r>
    </w:p>
    <w:p w14:paraId="7B861AE1" w14:textId="77777777" w:rsidR="00D224A4" w:rsidRDefault="00A0221F">
      <w:pPr>
        <w:pStyle w:val="ListParagraph"/>
        <w:keepNext/>
        <w:numPr>
          <w:ilvl w:val="0"/>
          <w:numId w:val="4"/>
        </w:numPr>
      </w:pPr>
      <w:proofErr w:type="spellStart"/>
      <w:r>
        <w:t>Sí</w:t>
      </w:r>
      <w:proofErr w:type="spellEnd"/>
      <w:r>
        <w:t xml:space="preserve">  (1) </w:t>
      </w:r>
    </w:p>
    <w:p w14:paraId="62C21A0E" w14:textId="77777777" w:rsidR="00D224A4" w:rsidRDefault="00A0221F">
      <w:pPr>
        <w:pStyle w:val="ListParagraph"/>
        <w:keepNext/>
        <w:numPr>
          <w:ilvl w:val="0"/>
          <w:numId w:val="4"/>
        </w:numPr>
      </w:pPr>
      <w:r>
        <w:t xml:space="preserve">No  (2) </w:t>
      </w:r>
    </w:p>
    <w:p w14:paraId="4B6E6FB7" w14:textId="77777777" w:rsidR="00D224A4" w:rsidRDefault="00D224A4"/>
    <w:p w14:paraId="66C09725" w14:textId="77777777" w:rsidR="00D224A4" w:rsidRDefault="00D224A4">
      <w:pPr>
        <w:pStyle w:val="QuestionSeparator"/>
      </w:pPr>
    </w:p>
    <w:p w14:paraId="05735437" w14:textId="77777777" w:rsidR="00D224A4" w:rsidRDefault="00D224A4"/>
    <w:p w14:paraId="3472796E" w14:textId="77777777" w:rsidR="00D224A4" w:rsidRPr="00D35410" w:rsidRDefault="00A0221F">
      <w:pPr>
        <w:keepNext/>
        <w:rPr>
          <w:lang w:val="es-ES_tradnl"/>
        </w:rPr>
      </w:pPr>
      <w:r w:rsidRPr="00D35410">
        <w:rPr>
          <w:lang w:val="es-ES_tradnl"/>
        </w:rPr>
        <w:lastRenderedPageBreak/>
        <w:t>Q23.3 ¿Tiene algún familiar que sea ecologista?</w:t>
      </w:r>
    </w:p>
    <w:p w14:paraId="26A93453" w14:textId="77777777" w:rsidR="00D224A4" w:rsidRDefault="00A0221F">
      <w:pPr>
        <w:pStyle w:val="ListParagraph"/>
        <w:keepNext/>
        <w:numPr>
          <w:ilvl w:val="0"/>
          <w:numId w:val="4"/>
        </w:numPr>
      </w:pPr>
      <w:proofErr w:type="spellStart"/>
      <w:r>
        <w:t>Sí</w:t>
      </w:r>
      <w:proofErr w:type="spellEnd"/>
      <w:r>
        <w:t xml:space="preserve">  (1) </w:t>
      </w:r>
    </w:p>
    <w:p w14:paraId="444912F1" w14:textId="77777777" w:rsidR="00D224A4" w:rsidRDefault="00A0221F">
      <w:pPr>
        <w:pStyle w:val="ListParagraph"/>
        <w:keepNext/>
        <w:numPr>
          <w:ilvl w:val="0"/>
          <w:numId w:val="4"/>
        </w:numPr>
      </w:pPr>
      <w:r>
        <w:t xml:space="preserve">No  (4) </w:t>
      </w:r>
    </w:p>
    <w:p w14:paraId="426889A2" w14:textId="77777777" w:rsidR="00D224A4" w:rsidRDefault="00D224A4"/>
    <w:p w14:paraId="3F74DCC6" w14:textId="77777777" w:rsidR="00D224A4" w:rsidRDefault="00D224A4">
      <w:pPr>
        <w:pStyle w:val="QuestionSeparator"/>
      </w:pPr>
    </w:p>
    <w:p w14:paraId="0146785E" w14:textId="77777777" w:rsidR="00D224A4" w:rsidRDefault="00D224A4"/>
    <w:p w14:paraId="078458DD" w14:textId="77777777" w:rsidR="00D224A4" w:rsidRPr="00D35410" w:rsidRDefault="00A0221F">
      <w:pPr>
        <w:keepNext/>
        <w:rPr>
          <w:lang w:val="es-ES_tradnl"/>
        </w:rPr>
      </w:pPr>
      <w:r w:rsidRPr="00D35410">
        <w:rPr>
          <w:lang w:val="es-ES_tradnl"/>
        </w:rPr>
        <w:t>Q23.4 ¿Votó en las últimas elecciones generales de noviembre de 2019?</w:t>
      </w:r>
    </w:p>
    <w:p w14:paraId="7B51B7ED" w14:textId="77777777" w:rsidR="00D224A4" w:rsidRDefault="00A0221F">
      <w:pPr>
        <w:pStyle w:val="ListParagraph"/>
        <w:keepNext/>
        <w:numPr>
          <w:ilvl w:val="0"/>
          <w:numId w:val="4"/>
        </w:numPr>
      </w:pPr>
      <w:proofErr w:type="spellStart"/>
      <w:r>
        <w:t>Sí</w:t>
      </w:r>
      <w:proofErr w:type="spellEnd"/>
      <w:r>
        <w:t xml:space="preserve">  (1) </w:t>
      </w:r>
    </w:p>
    <w:p w14:paraId="0909F9CC" w14:textId="77777777" w:rsidR="00D224A4" w:rsidRDefault="00A0221F">
      <w:pPr>
        <w:pStyle w:val="ListParagraph"/>
        <w:keepNext/>
        <w:numPr>
          <w:ilvl w:val="0"/>
          <w:numId w:val="4"/>
        </w:numPr>
      </w:pPr>
      <w:r>
        <w:t xml:space="preserve">No  (2) </w:t>
      </w:r>
    </w:p>
    <w:p w14:paraId="5EC0B830" w14:textId="77777777" w:rsidR="00D224A4" w:rsidRPr="00D35410" w:rsidRDefault="00A0221F">
      <w:pPr>
        <w:pStyle w:val="ListParagraph"/>
        <w:keepNext/>
        <w:numPr>
          <w:ilvl w:val="0"/>
          <w:numId w:val="4"/>
        </w:numPr>
        <w:rPr>
          <w:lang w:val="es-ES_tradnl"/>
        </w:rPr>
      </w:pPr>
      <w:r w:rsidRPr="00D35410">
        <w:rPr>
          <w:lang w:val="es-ES_tradnl"/>
        </w:rPr>
        <w:t xml:space="preserve">No tengo derecho a votar en </w:t>
      </w:r>
      <w:proofErr w:type="gramStart"/>
      <w:r w:rsidRPr="00D35410">
        <w:rPr>
          <w:lang w:val="es-ES_tradnl"/>
        </w:rPr>
        <w:t>España  (</w:t>
      </w:r>
      <w:proofErr w:type="gramEnd"/>
      <w:r w:rsidRPr="00D35410">
        <w:rPr>
          <w:lang w:val="es-ES_tradnl"/>
        </w:rPr>
        <w:t xml:space="preserve">4) </w:t>
      </w:r>
    </w:p>
    <w:p w14:paraId="2266E24E" w14:textId="77777777" w:rsidR="00D224A4" w:rsidRDefault="00A0221F">
      <w:pPr>
        <w:pStyle w:val="ListParagraph"/>
        <w:keepNext/>
        <w:numPr>
          <w:ilvl w:val="0"/>
          <w:numId w:val="4"/>
        </w:numPr>
      </w:pPr>
      <w:proofErr w:type="spellStart"/>
      <w:r>
        <w:t>Prefiero</w:t>
      </w:r>
      <w:proofErr w:type="spellEnd"/>
      <w:r>
        <w:t xml:space="preserve"> no </w:t>
      </w:r>
      <w:proofErr w:type="spellStart"/>
      <w:r>
        <w:t>decirlo</w:t>
      </w:r>
      <w:proofErr w:type="spellEnd"/>
      <w:r>
        <w:t xml:space="preserve">  (3) </w:t>
      </w:r>
    </w:p>
    <w:p w14:paraId="60048E25" w14:textId="77777777" w:rsidR="00D224A4" w:rsidRDefault="00D224A4"/>
    <w:p w14:paraId="29CE0A0B" w14:textId="77777777" w:rsidR="00D224A4" w:rsidRDefault="00A0221F">
      <w:pPr>
        <w:pStyle w:val="BlockEndLabel"/>
      </w:pPr>
      <w:r>
        <w:t>End of Block: Political views and media consumption</w:t>
      </w:r>
    </w:p>
    <w:p w14:paraId="60641159" w14:textId="77777777" w:rsidR="00D224A4" w:rsidRDefault="00D224A4">
      <w:pPr>
        <w:pStyle w:val="BlockSeparator"/>
      </w:pPr>
    </w:p>
    <w:p w14:paraId="79FA7CDD" w14:textId="53B8E3F4" w:rsidR="00D224A4" w:rsidRDefault="00D607B0" w:rsidP="00D607B0">
      <w:pPr>
        <w:pStyle w:val="Heading1"/>
      </w:pPr>
      <w:bookmarkStart w:id="41" w:name="_Toc74762062"/>
      <w:r>
        <w:t>Politics: Additional questions</w:t>
      </w:r>
      <w:bookmarkEnd w:id="41"/>
    </w:p>
    <w:p w14:paraId="19951BF4" w14:textId="77777777" w:rsidR="00D224A4" w:rsidRDefault="00A0221F">
      <w:pPr>
        <w:pStyle w:val="QDisplayLogic"/>
        <w:keepNext/>
      </w:pPr>
      <w:r>
        <w:t>Display This Question:</w:t>
      </w:r>
    </w:p>
    <w:p w14:paraId="085E2840" w14:textId="77777777" w:rsidR="00D224A4" w:rsidRPr="00D35410" w:rsidRDefault="00A0221F">
      <w:pPr>
        <w:pStyle w:val="QDisplayLogic"/>
        <w:keepNext/>
        <w:ind w:firstLine="400"/>
        <w:rPr>
          <w:lang w:val="es-ES_tradnl"/>
        </w:rPr>
      </w:pPr>
      <w:r>
        <w:t xml:space="preserve">If </w:t>
      </w:r>
      <w:proofErr w:type="gramStart"/>
      <w:r>
        <w:t>Did</w:t>
      </w:r>
      <w:proofErr w:type="gramEnd"/>
      <w:r>
        <w:t xml:space="preserve"> you vote in the last election? </w:t>
      </w:r>
      <w:r w:rsidRPr="00D35410">
        <w:rPr>
          <w:lang w:val="es-ES_tradnl"/>
        </w:rPr>
        <w:t>= Yes</w:t>
      </w:r>
    </w:p>
    <w:p w14:paraId="1F3AD31A" w14:textId="77777777" w:rsidR="00D224A4" w:rsidRPr="00D35410" w:rsidRDefault="00D224A4">
      <w:pPr>
        <w:rPr>
          <w:lang w:val="es-ES_tradnl"/>
        </w:rPr>
      </w:pPr>
    </w:p>
    <w:p w14:paraId="2EC15A99" w14:textId="77777777" w:rsidR="00D224A4" w:rsidRPr="00D35410" w:rsidRDefault="00A0221F">
      <w:pPr>
        <w:keepNext/>
        <w:rPr>
          <w:lang w:val="es-ES_tradnl"/>
        </w:rPr>
      </w:pPr>
      <w:r w:rsidRPr="00D35410">
        <w:rPr>
          <w:lang w:val="es-ES_tradnl"/>
        </w:rPr>
        <w:lastRenderedPageBreak/>
        <w:t xml:space="preserve">Q24.1 ¿A qué </w:t>
      </w:r>
      <w:commentRangeStart w:id="42"/>
      <w:r w:rsidRPr="00D35410">
        <w:rPr>
          <w:lang w:val="es-ES_tradnl"/>
        </w:rPr>
        <w:t xml:space="preserve">candidato </w:t>
      </w:r>
      <w:commentRangeEnd w:id="42"/>
      <w:r w:rsidR="00E235C3">
        <w:rPr>
          <w:rStyle w:val="CommentReference"/>
        </w:rPr>
        <w:commentReference w:id="42"/>
      </w:r>
      <w:r w:rsidRPr="00D35410">
        <w:rPr>
          <w:lang w:val="es-ES_tradnl"/>
        </w:rPr>
        <w:t>votó en las últimas elecciones generales de noviembre 2019?</w:t>
      </w:r>
    </w:p>
    <w:p w14:paraId="4ABD645E" w14:textId="69A2578D" w:rsidR="00D224A4" w:rsidRDefault="00A0221F">
      <w:pPr>
        <w:pStyle w:val="ListParagraph"/>
        <w:keepNext/>
        <w:numPr>
          <w:ilvl w:val="0"/>
          <w:numId w:val="4"/>
        </w:numPr>
      </w:pPr>
      <w:r>
        <w:t xml:space="preserve">PSOE </w:t>
      </w:r>
    </w:p>
    <w:p w14:paraId="5EC03A3F" w14:textId="264369D3" w:rsidR="00D224A4" w:rsidRDefault="002528AC">
      <w:pPr>
        <w:pStyle w:val="ListParagraph"/>
        <w:keepNext/>
        <w:numPr>
          <w:ilvl w:val="0"/>
          <w:numId w:val="4"/>
        </w:numPr>
      </w:pPr>
      <w:r>
        <w:t xml:space="preserve">PP  </w:t>
      </w:r>
      <w:r w:rsidR="00A0221F">
        <w:t xml:space="preserve"> </w:t>
      </w:r>
    </w:p>
    <w:p w14:paraId="0F876366" w14:textId="07B298F3" w:rsidR="00D224A4" w:rsidRDefault="002528AC">
      <w:pPr>
        <w:pStyle w:val="ListParagraph"/>
        <w:keepNext/>
        <w:numPr>
          <w:ilvl w:val="0"/>
          <w:numId w:val="4"/>
        </w:numPr>
      </w:pPr>
      <w:r>
        <w:t xml:space="preserve">VOX  </w:t>
      </w:r>
    </w:p>
    <w:p w14:paraId="57FCF1BB" w14:textId="307BDB82" w:rsidR="00D224A4" w:rsidRDefault="002528AC">
      <w:pPr>
        <w:pStyle w:val="ListParagraph"/>
        <w:keepNext/>
        <w:numPr>
          <w:ilvl w:val="0"/>
          <w:numId w:val="4"/>
        </w:numPr>
      </w:pPr>
      <w:proofErr w:type="spellStart"/>
      <w:r>
        <w:t>Unidas</w:t>
      </w:r>
      <w:proofErr w:type="spellEnd"/>
      <w:r>
        <w:t xml:space="preserve"> </w:t>
      </w:r>
      <w:proofErr w:type="spellStart"/>
      <w:r>
        <w:t>Podemos</w:t>
      </w:r>
      <w:proofErr w:type="spellEnd"/>
      <w:r>
        <w:t xml:space="preserve">  </w:t>
      </w:r>
      <w:r w:rsidR="00A0221F">
        <w:t xml:space="preserve"> </w:t>
      </w:r>
    </w:p>
    <w:p w14:paraId="3E68F7E9" w14:textId="399CF172" w:rsidR="00A0221F" w:rsidRDefault="00A0221F">
      <w:pPr>
        <w:pStyle w:val="ListParagraph"/>
        <w:keepNext/>
        <w:numPr>
          <w:ilvl w:val="0"/>
          <w:numId w:val="4"/>
        </w:numPr>
      </w:pPr>
      <w:proofErr w:type="spellStart"/>
      <w:r>
        <w:t>Esquerra</w:t>
      </w:r>
      <w:proofErr w:type="spellEnd"/>
      <w:r>
        <w:t xml:space="preserve"> </w:t>
      </w:r>
      <w:proofErr w:type="spellStart"/>
      <w:r>
        <w:t>Republicana</w:t>
      </w:r>
      <w:proofErr w:type="spellEnd"/>
    </w:p>
    <w:p w14:paraId="54E7744F" w14:textId="23E2A298" w:rsidR="00A0221F" w:rsidRDefault="00A0221F">
      <w:pPr>
        <w:pStyle w:val="ListParagraph"/>
        <w:keepNext/>
        <w:numPr>
          <w:ilvl w:val="0"/>
          <w:numId w:val="4"/>
        </w:numPr>
      </w:pPr>
      <w:proofErr w:type="spellStart"/>
      <w:r>
        <w:t>Ciudadanos</w:t>
      </w:r>
      <w:proofErr w:type="spellEnd"/>
    </w:p>
    <w:p w14:paraId="488461CF" w14:textId="6B8FBA39" w:rsidR="00A0221F" w:rsidRDefault="00A0221F">
      <w:pPr>
        <w:pStyle w:val="ListParagraph"/>
        <w:keepNext/>
        <w:numPr>
          <w:ilvl w:val="0"/>
          <w:numId w:val="4"/>
        </w:numPr>
      </w:pPr>
      <w:proofErr w:type="spellStart"/>
      <w:r>
        <w:t>Otro</w:t>
      </w:r>
      <w:proofErr w:type="spellEnd"/>
      <w:r>
        <w:t xml:space="preserve"> [</w:t>
      </w:r>
      <w:proofErr w:type="spellStart"/>
      <w:r>
        <w:t>por</w:t>
      </w:r>
      <w:proofErr w:type="spellEnd"/>
      <w:r>
        <w:t xml:space="preserve"> favor, </w:t>
      </w:r>
      <w:proofErr w:type="spellStart"/>
      <w:r>
        <w:t>especifique</w:t>
      </w:r>
      <w:proofErr w:type="spellEnd"/>
      <w:r>
        <w:t>]</w:t>
      </w:r>
    </w:p>
    <w:p w14:paraId="1DD27D2F" w14:textId="0E744E30" w:rsidR="00D224A4" w:rsidRDefault="002528AC">
      <w:pPr>
        <w:pStyle w:val="ListParagraph"/>
        <w:keepNext/>
        <w:numPr>
          <w:ilvl w:val="0"/>
          <w:numId w:val="4"/>
        </w:numPr>
      </w:pPr>
      <w:proofErr w:type="spellStart"/>
      <w:r>
        <w:t>Prefiero</w:t>
      </w:r>
      <w:proofErr w:type="spellEnd"/>
      <w:r>
        <w:t xml:space="preserve"> no </w:t>
      </w:r>
      <w:proofErr w:type="spellStart"/>
      <w:r>
        <w:t>decirlo</w:t>
      </w:r>
      <w:proofErr w:type="spellEnd"/>
      <w:r w:rsidR="00A0221F">
        <w:t xml:space="preserve"> </w:t>
      </w:r>
    </w:p>
    <w:p w14:paraId="2F193D48" w14:textId="77777777" w:rsidR="00D224A4" w:rsidRDefault="00D224A4"/>
    <w:p w14:paraId="7650B863" w14:textId="77777777" w:rsidR="00D224A4" w:rsidRDefault="00D224A4">
      <w:pPr>
        <w:pStyle w:val="QuestionSeparator"/>
      </w:pPr>
    </w:p>
    <w:p w14:paraId="11BEA7E0" w14:textId="77777777" w:rsidR="00D224A4" w:rsidRDefault="00A0221F">
      <w:pPr>
        <w:pStyle w:val="QDisplayLogic"/>
        <w:keepNext/>
      </w:pPr>
      <w:r>
        <w:t>Display This Question:</w:t>
      </w:r>
    </w:p>
    <w:p w14:paraId="5A3B043B" w14:textId="77777777" w:rsidR="00D224A4" w:rsidRPr="00F169A2" w:rsidRDefault="00A0221F">
      <w:pPr>
        <w:pStyle w:val="QDisplayLogic"/>
        <w:keepNext/>
        <w:ind w:firstLine="400"/>
        <w:rPr>
          <w:lang w:val="es-ES"/>
          <w:rPrChange w:id="43" w:author="Francisco J.  Heras Hernández" w:date="2021-06-20T17:11:00Z">
            <w:rPr/>
          </w:rPrChange>
        </w:rPr>
      </w:pPr>
      <w:r>
        <w:t>If Did you vote in the last election</w:t>
      </w:r>
      <w:proofErr w:type="gramStart"/>
      <w:r>
        <w:t>? !</w:t>
      </w:r>
      <w:proofErr w:type="gramEnd"/>
      <w:r>
        <w:t xml:space="preserve">= </w:t>
      </w:r>
      <w:r w:rsidRPr="00F169A2">
        <w:rPr>
          <w:lang w:val="es-ES"/>
          <w:rPrChange w:id="44" w:author="Francisco J.  Heras Hernández" w:date="2021-06-20T17:11:00Z">
            <w:rPr/>
          </w:rPrChange>
        </w:rPr>
        <w:t>Yes</w:t>
      </w:r>
    </w:p>
    <w:p w14:paraId="251E2CB1" w14:textId="77777777" w:rsidR="00D224A4" w:rsidRPr="00F169A2" w:rsidRDefault="00D224A4">
      <w:pPr>
        <w:rPr>
          <w:lang w:val="es-ES"/>
          <w:rPrChange w:id="45" w:author="Francisco J.  Heras Hernández" w:date="2021-06-20T17:11:00Z">
            <w:rPr/>
          </w:rPrChange>
        </w:rPr>
      </w:pPr>
    </w:p>
    <w:p w14:paraId="11A5534D" w14:textId="77777777" w:rsidR="00D224A4" w:rsidRPr="00D35410" w:rsidRDefault="00A0221F">
      <w:pPr>
        <w:keepNext/>
        <w:rPr>
          <w:lang w:val="es-ES_tradnl"/>
        </w:rPr>
      </w:pPr>
      <w:r w:rsidRPr="00D35410">
        <w:rPr>
          <w:lang w:val="es-ES_tradnl"/>
        </w:rPr>
        <w:lastRenderedPageBreak/>
        <w:t xml:space="preserve">Q24.2 Aunque NO haya votado en las últimas elecciones generales de noviembre 2019, indique el </w:t>
      </w:r>
      <w:commentRangeStart w:id="46"/>
      <w:r w:rsidRPr="00D35410">
        <w:rPr>
          <w:lang w:val="es-ES_tradnl"/>
        </w:rPr>
        <w:t xml:space="preserve">candidato </w:t>
      </w:r>
      <w:commentRangeEnd w:id="46"/>
      <w:r w:rsidR="00855814">
        <w:rPr>
          <w:rStyle w:val="CommentReference"/>
        </w:rPr>
        <w:commentReference w:id="46"/>
      </w:r>
      <w:r w:rsidRPr="00D35410">
        <w:rPr>
          <w:lang w:val="es-ES_tradnl"/>
        </w:rPr>
        <w:t>al que habría votado más probablemente o que mejor represente su perspectiva política.</w:t>
      </w:r>
    </w:p>
    <w:p w14:paraId="0E797204" w14:textId="77777777" w:rsidR="00D224A4" w:rsidRDefault="00A0221F">
      <w:pPr>
        <w:pStyle w:val="ListParagraph"/>
        <w:keepNext/>
        <w:numPr>
          <w:ilvl w:val="0"/>
          <w:numId w:val="4"/>
        </w:numPr>
      </w:pPr>
      <w:r>
        <w:t xml:space="preserve">PSOE  (1) </w:t>
      </w:r>
    </w:p>
    <w:p w14:paraId="6417AA0A" w14:textId="77777777" w:rsidR="00D224A4" w:rsidRDefault="00A0221F">
      <w:pPr>
        <w:pStyle w:val="ListParagraph"/>
        <w:keepNext/>
        <w:numPr>
          <w:ilvl w:val="0"/>
          <w:numId w:val="4"/>
        </w:numPr>
      </w:pPr>
      <w:r>
        <w:t xml:space="preserve">PP  (2) </w:t>
      </w:r>
    </w:p>
    <w:p w14:paraId="7AE33060" w14:textId="77777777" w:rsidR="00D224A4" w:rsidRDefault="00A0221F">
      <w:pPr>
        <w:pStyle w:val="ListParagraph"/>
        <w:keepNext/>
        <w:numPr>
          <w:ilvl w:val="0"/>
          <w:numId w:val="4"/>
        </w:numPr>
      </w:pPr>
      <w:r>
        <w:t xml:space="preserve">VOX  (3) </w:t>
      </w:r>
    </w:p>
    <w:p w14:paraId="78C3BE8B" w14:textId="6A9A6DE5" w:rsidR="00D224A4" w:rsidRDefault="00A0221F">
      <w:pPr>
        <w:pStyle w:val="ListParagraph"/>
        <w:keepNext/>
        <w:numPr>
          <w:ilvl w:val="0"/>
          <w:numId w:val="4"/>
        </w:numPr>
      </w:pPr>
      <w:proofErr w:type="spellStart"/>
      <w:r>
        <w:t>Unidas</w:t>
      </w:r>
      <w:proofErr w:type="spellEnd"/>
      <w:r>
        <w:t xml:space="preserve"> </w:t>
      </w:r>
      <w:proofErr w:type="spellStart"/>
      <w:r>
        <w:t>Podemos</w:t>
      </w:r>
      <w:proofErr w:type="spellEnd"/>
      <w:r>
        <w:t xml:space="preserve">  (4) </w:t>
      </w:r>
    </w:p>
    <w:p w14:paraId="0D96CFEC" w14:textId="77777777" w:rsidR="00B87A6F" w:rsidRDefault="00B87A6F" w:rsidP="00B87A6F">
      <w:pPr>
        <w:pStyle w:val="ListParagraph"/>
        <w:keepNext/>
        <w:numPr>
          <w:ilvl w:val="0"/>
          <w:numId w:val="4"/>
        </w:numPr>
      </w:pPr>
      <w:proofErr w:type="spellStart"/>
      <w:r>
        <w:t>Esquerra</w:t>
      </w:r>
      <w:proofErr w:type="spellEnd"/>
      <w:r>
        <w:t xml:space="preserve"> </w:t>
      </w:r>
      <w:proofErr w:type="spellStart"/>
      <w:r>
        <w:t>Republicana</w:t>
      </w:r>
      <w:proofErr w:type="spellEnd"/>
    </w:p>
    <w:p w14:paraId="6DB34734" w14:textId="77777777" w:rsidR="00B87A6F" w:rsidRDefault="00B87A6F" w:rsidP="00B87A6F">
      <w:pPr>
        <w:pStyle w:val="ListParagraph"/>
        <w:keepNext/>
        <w:numPr>
          <w:ilvl w:val="0"/>
          <w:numId w:val="4"/>
        </w:numPr>
      </w:pPr>
      <w:proofErr w:type="spellStart"/>
      <w:r>
        <w:t>Ciudadanos</w:t>
      </w:r>
      <w:proofErr w:type="spellEnd"/>
    </w:p>
    <w:p w14:paraId="11BF981F" w14:textId="77777777" w:rsidR="00B87A6F" w:rsidRDefault="00B87A6F" w:rsidP="00B87A6F">
      <w:pPr>
        <w:pStyle w:val="ListParagraph"/>
        <w:keepNext/>
        <w:numPr>
          <w:ilvl w:val="0"/>
          <w:numId w:val="4"/>
        </w:numPr>
      </w:pPr>
      <w:proofErr w:type="spellStart"/>
      <w:r>
        <w:t>Otro</w:t>
      </w:r>
      <w:proofErr w:type="spellEnd"/>
      <w:r>
        <w:t xml:space="preserve"> [</w:t>
      </w:r>
      <w:proofErr w:type="spellStart"/>
      <w:r>
        <w:t>por</w:t>
      </w:r>
      <w:proofErr w:type="spellEnd"/>
      <w:r>
        <w:t xml:space="preserve"> favor, </w:t>
      </w:r>
      <w:proofErr w:type="spellStart"/>
      <w:r>
        <w:t>especifique</w:t>
      </w:r>
      <w:proofErr w:type="spellEnd"/>
      <w:r>
        <w:t>]</w:t>
      </w:r>
    </w:p>
    <w:p w14:paraId="0871DB74" w14:textId="77777777" w:rsidR="00D224A4" w:rsidRDefault="00A0221F">
      <w:pPr>
        <w:pStyle w:val="ListParagraph"/>
        <w:keepNext/>
        <w:numPr>
          <w:ilvl w:val="0"/>
          <w:numId w:val="4"/>
        </w:numPr>
      </w:pPr>
      <w:proofErr w:type="spellStart"/>
      <w:r>
        <w:t>Prefiero</w:t>
      </w:r>
      <w:proofErr w:type="spellEnd"/>
      <w:r>
        <w:t xml:space="preserve"> no </w:t>
      </w:r>
      <w:proofErr w:type="spellStart"/>
      <w:r>
        <w:t>decirlo</w:t>
      </w:r>
      <w:proofErr w:type="spellEnd"/>
      <w:r>
        <w:t xml:space="preserve">  (5) </w:t>
      </w:r>
    </w:p>
    <w:p w14:paraId="12FC957C" w14:textId="77777777" w:rsidR="00D224A4" w:rsidRDefault="00D224A4"/>
    <w:p w14:paraId="7EFF6D31" w14:textId="77777777" w:rsidR="00D224A4" w:rsidRDefault="00D224A4">
      <w:pPr>
        <w:pStyle w:val="QuestionSeparator"/>
      </w:pPr>
    </w:p>
    <w:p w14:paraId="280CE504" w14:textId="77777777" w:rsidR="00D224A4" w:rsidRDefault="00D224A4"/>
    <w:p w14:paraId="11BA99CE" w14:textId="77777777" w:rsidR="00D224A4" w:rsidRPr="00D35410" w:rsidRDefault="00A0221F">
      <w:pPr>
        <w:keepNext/>
        <w:rPr>
          <w:lang w:val="es-ES_tradnl"/>
        </w:rPr>
      </w:pPr>
      <w:commentRangeStart w:id="47"/>
      <w:commentRangeStart w:id="48"/>
      <w:r w:rsidRPr="00D35410">
        <w:rPr>
          <w:lang w:val="es-ES_tradnl"/>
        </w:rPr>
        <w:t>Q24.5 Cuando se trata de política económica, ¿dónde se sitúa usted en el espectro de la izquierda/derecha?</w:t>
      </w:r>
      <w:commentRangeEnd w:id="47"/>
      <w:r w:rsidR="00CB2E89">
        <w:rPr>
          <w:rStyle w:val="CommentReference"/>
        </w:rPr>
        <w:commentReference w:id="47"/>
      </w:r>
      <w:commentRangeEnd w:id="48"/>
      <w:r w:rsidR="00E20E8E">
        <w:rPr>
          <w:rStyle w:val="CommentReference"/>
        </w:rPr>
        <w:commentReference w:id="48"/>
      </w:r>
    </w:p>
    <w:p w14:paraId="3EAB3506" w14:textId="77777777" w:rsidR="00D224A4" w:rsidRDefault="00A0221F">
      <w:pPr>
        <w:pStyle w:val="ListParagraph"/>
        <w:keepNext/>
        <w:numPr>
          <w:ilvl w:val="0"/>
          <w:numId w:val="4"/>
        </w:numPr>
      </w:pPr>
      <w:r>
        <w:t xml:space="preserve">Extrema </w:t>
      </w:r>
      <w:proofErr w:type="spellStart"/>
      <w:r>
        <w:t>izquierda</w:t>
      </w:r>
      <w:proofErr w:type="spellEnd"/>
      <w:r>
        <w:t xml:space="preserve">  (1) </w:t>
      </w:r>
    </w:p>
    <w:p w14:paraId="491E0211" w14:textId="77777777" w:rsidR="00D224A4" w:rsidRDefault="00A0221F">
      <w:pPr>
        <w:pStyle w:val="ListParagraph"/>
        <w:keepNext/>
        <w:numPr>
          <w:ilvl w:val="0"/>
          <w:numId w:val="4"/>
        </w:numPr>
      </w:pPr>
      <w:proofErr w:type="spellStart"/>
      <w:r>
        <w:t>Izquierda</w:t>
      </w:r>
      <w:proofErr w:type="spellEnd"/>
      <w:r>
        <w:t xml:space="preserve">  (2) </w:t>
      </w:r>
    </w:p>
    <w:p w14:paraId="1F422CAE" w14:textId="77777777" w:rsidR="00D224A4" w:rsidRDefault="00A0221F">
      <w:pPr>
        <w:pStyle w:val="ListParagraph"/>
        <w:keepNext/>
        <w:numPr>
          <w:ilvl w:val="0"/>
          <w:numId w:val="4"/>
        </w:numPr>
      </w:pPr>
      <w:r>
        <w:t xml:space="preserve">Centro  (3) </w:t>
      </w:r>
    </w:p>
    <w:p w14:paraId="48B8D545" w14:textId="77777777" w:rsidR="00D224A4" w:rsidRDefault="00A0221F">
      <w:pPr>
        <w:pStyle w:val="ListParagraph"/>
        <w:keepNext/>
        <w:numPr>
          <w:ilvl w:val="0"/>
          <w:numId w:val="4"/>
        </w:numPr>
      </w:pPr>
      <w:proofErr w:type="spellStart"/>
      <w:r>
        <w:t>Derecha</w:t>
      </w:r>
      <w:proofErr w:type="spellEnd"/>
      <w:r>
        <w:t xml:space="preserve">  (4) </w:t>
      </w:r>
    </w:p>
    <w:p w14:paraId="75DA8B89" w14:textId="77777777" w:rsidR="00D224A4" w:rsidRDefault="00A0221F">
      <w:pPr>
        <w:pStyle w:val="ListParagraph"/>
        <w:keepNext/>
        <w:numPr>
          <w:ilvl w:val="0"/>
          <w:numId w:val="4"/>
        </w:numPr>
      </w:pPr>
      <w:r>
        <w:t xml:space="preserve">Extrema </w:t>
      </w:r>
      <w:proofErr w:type="spellStart"/>
      <w:r>
        <w:t>derecha</w:t>
      </w:r>
      <w:proofErr w:type="spellEnd"/>
      <w:r>
        <w:t xml:space="preserve">  (5) </w:t>
      </w:r>
    </w:p>
    <w:p w14:paraId="5C27EDF2" w14:textId="77777777" w:rsidR="00D224A4" w:rsidRDefault="00A0221F">
      <w:pPr>
        <w:pStyle w:val="ListParagraph"/>
        <w:keepNext/>
        <w:numPr>
          <w:ilvl w:val="0"/>
          <w:numId w:val="4"/>
        </w:numPr>
      </w:pPr>
      <w:proofErr w:type="spellStart"/>
      <w:r>
        <w:t>Prefiero</w:t>
      </w:r>
      <w:proofErr w:type="spellEnd"/>
      <w:r>
        <w:t xml:space="preserve"> no </w:t>
      </w:r>
      <w:proofErr w:type="spellStart"/>
      <w:r>
        <w:t>decirlo</w:t>
      </w:r>
      <w:proofErr w:type="spellEnd"/>
      <w:r>
        <w:t xml:space="preserve">  (6) </w:t>
      </w:r>
    </w:p>
    <w:p w14:paraId="02E03B67" w14:textId="77777777" w:rsidR="00D224A4" w:rsidRDefault="00D224A4"/>
    <w:p w14:paraId="6F5393C4" w14:textId="77777777" w:rsidR="00D224A4" w:rsidRDefault="00D224A4">
      <w:pPr>
        <w:pStyle w:val="QuestionSeparator"/>
      </w:pPr>
    </w:p>
    <w:p w14:paraId="7458ACA1" w14:textId="77777777" w:rsidR="00D224A4" w:rsidRDefault="00D224A4"/>
    <w:p w14:paraId="08E398F3" w14:textId="77777777" w:rsidR="00D224A4" w:rsidRPr="00D35410" w:rsidRDefault="00A0221F">
      <w:pPr>
        <w:keepNext/>
        <w:rPr>
          <w:lang w:val="es-ES_tradnl"/>
        </w:rPr>
      </w:pPr>
      <w:r w:rsidRPr="00D35410">
        <w:rPr>
          <w:lang w:val="es-ES_tradnl"/>
        </w:rPr>
        <w:lastRenderedPageBreak/>
        <w:t xml:space="preserve">Q24.6 </w:t>
      </w:r>
      <w:commentRangeStart w:id="49"/>
      <w:r w:rsidRPr="00D35410">
        <w:rPr>
          <w:lang w:val="es-ES_tradnl"/>
        </w:rPr>
        <w:t>¿Cuál considera que es su afiliación política hoy en día?</w:t>
      </w:r>
      <w:commentRangeEnd w:id="49"/>
      <w:r w:rsidR="00A051D3">
        <w:rPr>
          <w:rStyle w:val="CommentReference"/>
        </w:rPr>
        <w:commentReference w:id="49"/>
      </w:r>
    </w:p>
    <w:p w14:paraId="1E6F4A84" w14:textId="77777777" w:rsidR="00D224A4" w:rsidRDefault="00A0221F">
      <w:pPr>
        <w:pStyle w:val="ListParagraph"/>
        <w:keepNext/>
        <w:numPr>
          <w:ilvl w:val="0"/>
          <w:numId w:val="4"/>
        </w:numPr>
      </w:pPr>
      <w:commentRangeStart w:id="50"/>
      <w:r>
        <w:t xml:space="preserve">Extrema </w:t>
      </w:r>
      <w:proofErr w:type="spellStart"/>
      <w:r>
        <w:t>izquierda</w:t>
      </w:r>
      <w:proofErr w:type="spellEnd"/>
      <w:r>
        <w:t xml:space="preserve">  (1) </w:t>
      </w:r>
      <w:commentRangeEnd w:id="50"/>
      <w:r w:rsidR="00CB2E89">
        <w:rPr>
          <w:rStyle w:val="CommentReference"/>
        </w:rPr>
        <w:commentReference w:id="50"/>
      </w:r>
    </w:p>
    <w:p w14:paraId="2E8A722F" w14:textId="77777777" w:rsidR="00D224A4" w:rsidRDefault="00A0221F">
      <w:pPr>
        <w:pStyle w:val="ListParagraph"/>
        <w:keepNext/>
        <w:numPr>
          <w:ilvl w:val="0"/>
          <w:numId w:val="4"/>
        </w:numPr>
      </w:pPr>
      <w:proofErr w:type="spellStart"/>
      <w:r>
        <w:t>Izquierda</w:t>
      </w:r>
      <w:proofErr w:type="spellEnd"/>
      <w:r>
        <w:t xml:space="preserve">  (2) </w:t>
      </w:r>
    </w:p>
    <w:p w14:paraId="104B52D0" w14:textId="77777777" w:rsidR="00D224A4" w:rsidRDefault="00A0221F">
      <w:pPr>
        <w:pStyle w:val="ListParagraph"/>
        <w:keepNext/>
        <w:numPr>
          <w:ilvl w:val="0"/>
          <w:numId w:val="4"/>
        </w:numPr>
      </w:pPr>
      <w:r>
        <w:t xml:space="preserve">Centro  (3) </w:t>
      </w:r>
    </w:p>
    <w:p w14:paraId="34B4B1F5" w14:textId="77777777" w:rsidR="00D224A4" w:rsidRDefault="00A0221F">
      <w:pPr>
        <w:pStyle w:val="ListParagraph"/>
        <w:keepNext/>
        <w:numPr>
          <w:ilvl w:val="0"/>
          <w:numId w:val="4"/>
        </w:numPr>
      </w:pPr>
      <w:proofErr w:type="spellStart"/>
      <w:r>
        <w:t>Derecha</w:t>
      </w:r>
      <w:proofErr w:type="spellEnd"/>
      <w:r>
        <w:t xml:space="preserve">  (4) </w:t>
      </w:r>
    </w:p>
    <w:p w14:paraId="131BC6EB" w14:textId="77777777" w:rsidR="00D224A4" w:rsidRDefault="00A0221F">
      <w:pPr>
        <w:pStyle w:val="ListParagraph"/>
        <w:keepNext/>
        <w:numPr>
          <w:ilvl w:val="0"/>
          <w:numId w:val="4"/>
        </w:numPr>
      </w:pPr>
      <w:r>
        <w:t xml:space="preserve">Extrema </w:t>
      </w:r>
      <w:proofErr w:type="spellStart"/>
      <w:r>
        <w:t>derecha</w:t>
      </w:r>
      <w:proofErr w:type="spellEnd"/>
      <w:r>
        <w:t xml:space="preserve">  (5) </w:t>
      </w:r>
    </w:p>
    <w:p w14:paraId="2BAAE0B7" w14:textId="77777777" w:rsidR="002135EF" w:rsidRDefault="002135EF">
      <w:pPr>
        <w:pStyle w:val="ListParagraph"/>
        <w:keepNext/>
        <w:numPr>
          <w:ilvl w:val="0"/>
          <w:numId w:val="4"/>
        </w:numPr>
      </w:pPr>
      <w:commentRangeStart w:id="51"/>
      <w:commentRangeStart w:id="52"/>
      <w:commentRangeStart w:id="53"/>
      <w:proofErr w:type="spellStart"/>
      <w:r>
        <w:t>Apolítico</w:t>
      </w:r>
      <w:proofErr w:type="spellEnd"/>
      <w:r>
        <w:t>/a</w:t>
      </w:r>
      <w:commentRangeEnd w:id="51"/>
      <w:r w:rsidR="00510C8A">
        <w:rPr>
          <w:rStyle w:val="CommentReference"/>
        </w:rPr>
        <w:commentReference w:id="51"/>
      </w:r>
      <w:commentRangeEnd w:id="52"/>
      <w:r w:rsidR="002D1A65">
        <w:rPr>
          <w:rStyle w:val="CommentReference"/>
        </w:rPr>
        <w:commentReference w:id="52"/>
      </w:r>
      <w:commentRangeEnd w:id="53"/>
      <w:r w:rsidR="00E20E8E">
        <w:rPr>
          <w:rStyle w:val="CommentReference"/>
        </w:rPr>
        <w:commentReference w:id="53"/>
      </w:r>
    </w:p>
    <w:p w14:paraId="557BA0EC" w14:textId="77777777" w:rsidR="00D224A4" w:rsidRDefault="00D224A4"/>
    <w:p w14:paraId="02D972C7" w14:textId="77777777" w:rsidR="00D224A4" w:rsidRDefault="00A0221F">
      <w:pPr>
        <w:pStyle w:val="BlockEndLabel"/>
      </w:pPr>
      <w:r>
        <w:t>End of Block: Politics (more)</w:t>
      </w:r>
    </w:p>
    <w:p w14:paraId="6B14E520" w14:textId="77777777" w:rsidR="00D224A4" w:rsidRDefault="00D224A4">
      <w:pPr>
        <w:pStyle w:val="BlockSeparator"/>
      </w:pPr>
    </w:p>
    <w:p w14:paraId="1BA6FC9B" w14:textId="4C20AC16" w:rsidR="00D224A4" w:rsidRDefault="00A0221F" w:rsidP="002528AC">
      <w:pPr>
        <w:pStyle w:val="Heading1"/>
      </w:pPr>
      <w:bookmarkStart w:id="54" w:name="_Toc74762063"/>
      <w:r>
        <w:t>Household composition and energy characteristics</w:t>
      </w:r>
      <w:bookmarkEnd w:id="54"/>
    </w:p>
    <w:tbl>
      <w:tblPr>
        <w:tblStyle w:val="QQuestionIconTable"/>
        <w:tblW w:w="50" w:type="auto"/>
        <w:tblLook w:val="07E0" w:firstRow="1" w:lastRow="1" w:firstColumn="1" w:lastColumn="1" w:noHBand="1" w:noVBand="1"/>
      </w:tblPr>
      <w:tblGrid>
        <w:gridCol w:w="50"/>
      </w:tblGrid>
      <w:tr w:rsidR="00D224A4" w14:paraId="5367ADD2" w14:textId="77777777">
        <w:tc>
          <w:tcPr>
            <w:tcW w:w="50" w:type="dxa"/>
          </w:tcPr>
          <w:p w14:paraId="70359A27" w14:textId="1EE82D5B" w:rsidR="00D224A4" w:rsidRDefault="00D224A4" w:rsidP="002528AC">
            <w:pPr>
              <w:keepNext/>
              <w:jc w:val="left"/>
            </w:pPr>
          </w:p>
        </w:tc>
      </w:tr>
    </w:tbl>
    <w:p w14:paraId="2BD5BBDD" w14:textId="77777777" w:rsidR="00D224A4" w:rsidRPr="00D35410" w:rsidRDefault="00A0221F">
      <w:pPr>
        <w:keepNext/>
        <w:rPr>
          <w:lang w:val="es-ES_tradnl"/>
        </w:rPr>
      </w:pPr>
      <w:r w:rsidRPr="00D35410">
        <w:rPr>
          <w:lang w:val="es-ES_tradnl"/>
        </w:rPr>
        <w:t xml:space="preserve">Q3.1 ¿Cuál es la forma principal de </w:t>
      </w:r>
      <w:commentRangeStart w:id="55"/>
      <w:commentRangeStart w:id="56"/>
      <w:r w:rsidRPr="00D35410">
        <w:rPr>
          <w:lang w:val="es-ES_tradnl"/>
        </w:rPr>
        <w:t>calentar</w:t>
      </w:r>
      <w:commentRangeEnd w:id="55"/>
      <w:r w:rsidR="00510C8A">
        <w:rPr>
          <w:rStyle w:val="CommentReference"/>
        </w:rPr>
        <w:commentReference w:id="55"/>
      </w:r>
      <w:commentRangeEnd w:id="56"/>
      <w:r w:rsidR="00E20E8E">
        <w:rPr>
          <w:rStyle w:val="CommentReference"/>
        </w:rPr>
        <w:commentReference w:id="56"/>
      </w:r>
      <w:r w:rsidRPr="00D35410">
        <w:rPr>
          <w:lang w:val="es-ES_tradnl"/>
        </w:rPr>
        <w:t xml:space="preserve"> su casa?</w:t>
      </w:r>
    </w:p>
    <w:p w14:paraId="4194DDFC" w14:textId="77777777" w:rsidR="00D224A4" w:rsidRDefault="00A0221F">
      <w:pPr>
        <w:pStyle w:val="ListParagraph"/>
        <w:keepNext/>
        <w:numPr>
          <w:ilvl w:val="0"/>
          <w:numId w:val="4"/>
        </w:numPr>
      </w:pPr>
      <w:proofErr w:type="spellStart"/>
      <w:r>
        <w:t>Electricidad</w:t>
      </w:r>
      <w:proofErr w:type="spellEnd"/>
      <w:r>
        <w:t xml:space="preserve">  (1) </w:t>
      </w:r>
    </w:p>
    <w:p w14:paraId="0714D814" w14:textId="77777777" w:rsidR="00D224A4" w:rsidRDefault="00A0221F">
      <w:pPr>
        <w:pStyle w:val="ListParagraph"/>
        <w:keepNext/>
        <w:numPr>
          <w:ilvl w:val="0"/>
          <w:numId w:val="4"/>
        </w:numPr>
      </w:pPr>
      <w:r>
        <w:t xml:space="preserve">Gas  (2) </w:t>
      </w:r>
    </w:p>
    <w:p w14:paraId="45B22E57" w14:textId="08A42163" w:rsidR="00D224A4" w:rsidRDefault="00A0221F">
      <w:pPr>
        <w:pStyle w:val="ListParagraph"/>
        <w:keepNext/>
        <w:numPr>
          <w:ilvl w:val="0"/>
          <w:numId w:val="4"/>
        </w:numPr>
      </w:pPr>
      <w:del w:id="57" w:author="Francisco J.  Heras Hernández" w:date="2021-06-20T18:18:00Z">
        <w:r w:rsidDel="00B34C2C">
          <w:delText>Combustible para</w:delText>
        </w:r>
      </w:del>
      <w:ins w:id="58" w:author="Francisco J.  Heras Hernández" w:date="2021-06-20T18:18:00Z">
        <w:r w:rsidR="00B34C2C">
          <w:t>Gasoil de</w:t>
        </w:r>
      </w:ins>
      <w:r>
        <w:t xml:space="preserve"> </w:t>
      </w:r>
      <w:proofErr w:type="spellStart"/>
      <w:r>
        <w:t>calefacción</w:t>
      </w:r>
      <w:proofErr w:type="spellEnd"/>
      <w:r>
        <w:t xml:space="preserve">  (3) </w:t>
      </w:r>
    </w:p>
    <w:p w14:paraId="5FA8867C" w14:textId="77777777" w:rsidR="00D224A4" w:rsidRPr="00D35410" w:rsidRDefault="00A0221F">
      <w:pPr>
        <w:pStyle w:val="ListParagraph"/>
        <w:keepNext/>
        <w:numPr>
          <w:ilvl w:val="0"/>
          <w:numId w:val="4"/>
        </w:numPr>
        <w:rPr>
          <w:lang w:val="es-ES_tradnl"/>
        </w:rPr>
      </w:pPr>
      <w:commentRangeStart w:id="59"/>
      <w:commentRangeStart w:id="60"/>
      <w:r w:rsidRPr="00D35410">
        <w:rPr>
          <w:lang w:val="es-ES_tradnl"/>
        </w:rPr>
        <w:t xml:space="preserve">Madera, solar, geotérmica o bomba de calor  </w:t>
      </w:r>
      <w:commentRangeEnd w:id="59"/>
      <w:r w:rsidR="00275ECC">
        <w:rPr>
          <w:rStyle w:val="CommentReference"/>
        </w:rPr>
        <w:commentReference w:id="59"/>
      </w:r>
      <w:commentRangeEnd w:id="60"/>
      <w:r w:rsidR="00E20E8E">
        <w:rPr>
          <w:rStyle w:val="CommentReference"/>
        </w:rPr>
        <w:commentReference w:id="60"/>
      </w:r>
      <w:r w:rsidRPr="00D35410">
        <w:rPr>
          <w:lang w:val="es-ES_tradnl"/>
        </w:rPr>
        <w:t xml:space="preserve">(4) </w:t>
      </w:r>
    </w:p>
    <w:p w14:paraId="5F3C3CCE" w14:textId="77777777" w:rsidR="00D224A4" w:rsidRPr="00D35410" w:rsidRDefault="00A0221F">
      <w:pPr>
        <w:pStyle w:val="ListParagraph"/>
        <w:keepNext/>
        <w:numPr>
          <w:ilvl w:val="0"/>
          <w:numId w:val="4"/>
        </w:numPr>
        <w:rPr>
          <w:lang w:val="es-ES_tradnl"/>
        </w:rPr>
      </w:pPr>
      <w:r w:rsidRPr="00D35410">
        <w:rPr>
          <w:lang w:val="es-ES_tradnl"/>
        </w:rPr>
        <w:t xml:space="preserve">No lo sé, o prefiero no </w:t>
      </w:r>
      <w:proofErr w:type="gramStart"/>
      <w:r w:rsidRPr="00D35410">
        <w:rPr>
          <w:lang w:val="es-ES_tradnl"/>
        </w:rPr>
        <w:t>decirlo  (</w:t>
      </w:r>
      <w:proofErr w:type="gramEnd"/>
      <w:r w:rsidRPr="00D35410">
        <w:rPr>
          <w:lang w:val="es-ES_tradnl"/>
        </w:rPr>
        <w:t xml:space="preserve">5) </w:t>
      </w:r>
    </w:p>
    <w:p w14:paraId="24F58B0C" w14:textId="77777777" w:rsidR="00D224A4" w:rsidRPr="00D35410" w:rsidRDefault="00D224A4">
      <w:pPr>
        <w:rPr>
          <w:lang w:val="es-ES_tradnl"/>
        </w:rPr>
      </w:pPr>
    </w:p>
    <w:p w14:paraId="7AE40786" w14:textId="77777777" w:rsidR="00D224A4" w:rsidRPr="00D35410" w:rsidRDefault="00D224A4">
      <w:pPr>
        <w:pStyle w:val="QuestionSeparator"/>
        <w:rPr>
          <w:lang w:val="es-ES_tradnl"/>
        </w:rPr>
      </w:pPr>
    </w:p>
    <w:p w14:paraId="19019A6A" w14:textId="77777777" w:rsidR="00D224A4" w:rsidRPr="00D35410" w:rsidRDefault="00D224A4">
      <w:pPr>
        <w:rPr>
          <w:lang w:val="es-ES_tradnl"/>
        </w:rPr>
      </w:pPr>
    </w:p>
    <w:p w14:paraId="6D8D9C5D" w14:textId="77777777" w:rsidR="00D224A4" w:rsidRPr="00D35410" w:rsidRDefault="00A0221F">
      <w:pPr>
        <w:keepNext/>
        <w:rPr>
          <w:lang w:val="es-ES_tradnl"/>
        </w:rPr>
      </w:pPr>
      <w:commentRangeStart w:id="61"/>
      <w:commentRangeStart w:id="62"/>
      <w:commentRangeStart w:id="63"/>
      <w:commentRangeStart w:id="64"/>
      <w:r w:rsidRPr="00D35410">
        <w:rPr>
          <w:lang w:val="es-ES_tradnl"/>
        </w:rPr>
        <w:lastRenderedPageBreak/>
        <w:t>Q242 En un mes normal, ¿cuánto gasta en calefacción</w:t>
      </w:r>
      <w:r w:rsidRPr="00D35410">
        <w:rPr>
          <w:b/>
          <w:lang w:val="es-ES_tradnl"/>
        </w:rPr>
        <w:t> </w:t>
      </w:r>
      <w:r w:rsidRPr="00D35410">
        <w:rPr>
          <w:lang w:val="es-ES_tradnl"/>
        </w:rPr>
        <w:t xml:space="preserve">para su </w:t>
      </w:r>
      <w:commentRangeStart w:id="65"/>
      <w:r w:rsidRPr="00D35410">
        <w:rPr>
          <w:lang w:val="es-ES_tradnl"/>
        </w:rPr>
        <w:t>alojamiento</w:t>
      </w:r>
      <w:commentRangeEnd w:id="65"/>
      <w:r w:rsidR="00BD46F3">
        <w:rPr>
          <w:rStyle w:val="CommentReference"/>
        </w:rPr>
        <w:commentReference w:id="65"/>
      </w:r>
      <w:r w:rsidRPr="00D35410">
        <w:rPr>
          <w:lang w:val="es-ES_tradnl"/>
        </w:rPr>
        <w:t>?</w:t>
      </w:r>
      <w:commentRangeEnd w:id="61"/>
      <w:r>
        <w:rPr>
          <w:rStyle w:val="CommentReference"/>
        </w:rPr>
        <w:commentReference w:id="61"/>
      </w:r>
      <w:commentRangeEnd w:id="62"/>
      <w:r w:rsidR="00510C8A">
        <w:rPr>
          <w:rStyle w:val="CommentReference"/>
        </w:rPr>
        <w:commentReference w:id="62"/>
      </w:r>
      <w:commentRangeEnd w:id="63"/>
      <w:r w:rsidR="00CB2E89">
        <w:rPr>
          <w:rStyle w:val="CommentReference"/>
        </w:rPr>
        <w:commentReference w:id="63"/>
      </w:r>
      <w:commentRangeEnd w:id="64"/>
      <w:r w:rsidR="00E35C24">
        <w:rPr>
          <w:rStyle w:val="CommentReference"/>
        </w:rPr>
        <w:commentReference w:id="64"/>
      </w:r>
    </w:p>
    <w:p w14:paraId="6CB47D0A" w14:textId="77777777" w:rsidR="00D224A4" w:rsidRDefault="00A0221F">
      <w:pPr>
        <w:pStyle w:val="ListParagraph"/>
        <w:keepNext/>
        <w:numPr>
          <w:ilvl w:val="0"/>
          <w:numId w:val="4"/>
        </w:numPr>
      </w:pPr>
      <w:r>
        <w:t xml:space="preserve">No lo </w:t>
      </w:r>
      <w:proofErr w:type="spellStart"/>
      <w:r>
        <w:t>sé</w:t>
      </w:r>
      <w:proofErr w:type="spellEnd"/>
      <w:r>
        <w:t xml:space="preserve">  (1) </w:t>
      </w:r>
    </w:p>
    <w:p w14:paraId="632DE024" w14:textId="77777777" w:rsidR="00D224A4" w:rsidRDefault="00A0221F">
      <w:pPr>
        <w:pStyle w:val="ListParagraph"/>
        <w:keepNext/>
        <w:numPr>
          <w:ilvl w:val="0"/>
          <w:numId w:val="4"/>
        </w:numPr>
      </w:pPr>
      <w:proofErr w:type="spellStart"/>
      <w:r>
        <w:t>Menos</w:t>
      </w:r>
      <w:proofErr w:type="spellEnd"/>
      <w:r>
        <w:t xml:space="preserve"> de 20 €  (2) </w:t>
      </w:r>
    </w:p>
    <w:p w14:paraId="71FCBA7D" w14:textId="77777777" w:rsidR="00D224A4" w:rsidRDefault="00A0221F">
      <w:pPr>
        <w:pStyle w:val="ListParagraph"/>
        <w:keepNext/>
        <w:numPr>
          <w:ilvl w:val="0"/>
          <w:numId w:val="4"/>
        </w:numPr>
      </w:pPr>
      <w:r>
        <w:t xml:space="preserve">20 € - 75 €  (3) </w:t>
      </w:r>
    </w:p>
    <w:p w14:paraId="078B3F74" w14:textId="77777777" w:rsidR="00D224A4" w:rsidRDefault="00A0221F">
      <w:pPr>
        <w:pStyle w:val="ListParagraph"/>
        <w:keepNext/>
        <w:numPr>
          <w:ilvl w:val="0"/>
          <w:numId w:val="4"/>
        </w:numPr>
      </w:pPr>
      <w:r>
        <w:t xml:space="preserve">76 € - 125 €  (4) </w:t>
      </w:r>
    </w:p>
    <w:p w14:paraId="040E0A4E" w14:textId="77777777" w:rsidR="00D224A4" w:rsidRDefault="00A0221F">
      <w:pPr>
        <w:pStyle w:val="ListParagraph"/>
        <w:keepNext/>
        <w:numPr>
          <w:ilvl w:val="0"/>
          <w:numId w:val="4"/>
        </w:numPr>
      </w:pPr>
      <w:r>
        <w:t xml:space="preserve">126 € - 200 €  (5) </w:t>
      </w:r>
    </w:p>
    <w:p w14:paraId="29ADF88D" w14:textId="77777777" w:rsidR="00D224A4" w:rsidRDefault="00A0221F">
      <w:pPr>
        <w:pStyle w:val="ListParagraph"/>
        <w:keepNext/>
        <w:numPr>
          <w:ilvl w:val="0"/>
          <w:numId w:val="4"/>
        </w:numPr>
      </w:pPr>
      <w:r>
        <w:t xml:space="preserve">201 € - 250 €  (6) </w:t>
      </w:r>
    </w:p>
    <w:p w14:paraId="12250521" w14:textId="77777777" w:rsidR="00D224A4" w:rsidRDefault="00A0221F">
      <w:pPr>
        <w:pStyle w:val="ListParagraph"/>
        <w:keepNext/>
        <w:numPr>
          <w:ilvl w:val="0"/>
          <w:numId w:val="4"/>
        </w:numPr>
      </w:pPr>
      <w:r>
        <w:t xml:space="preserve">251 € - 300 €  (7) </w:t>
      </w:r>
    </w:p>
    <w:p w14:paraId="3142768A" w14:textId="77777777" w:rsidR="00D224A4" w:rsidRDefault="00A0221F">
      <w:pPr>
        <w:pStyle w:val="ListParagraph"/>
        <w:keepNext/>
        <w:numPr>
          <w:ilvl w:val="0"/>
          <w:numId w:val="4"/>
        </w:numPr>
      </w:pPr>
      <w:proofErr w:type="spellStart"/>
      <w:r>
        <w:t>Más</w:t>
      </w:r>
      <w:proofErr w:type="spellEnd"/>
      <w:r>
        <w:t xml:space="preserve"> de 300 €  (8) </w:t>
      </w:r>
    </w:p>
    <w:p w14:paraId="5DCA64C6" w14:textId="77777777" w:rsidR="00D224A4" w:rsidRDefault="00D224A4"/>
    <w:p w14:paraId="3888D533" w14:textId="77777777" w:rsidR="00D224A4" w:rsidRDefault="00D224A4">
      <w:pPr>
        <w:pStyle w:val="QuestionSeparator"/>
      </w:pPr>
    </w:p>
    <w:p w14:paraId="7467D420" w14:textId="77777777" w:rsidR="00D224A4" w:rsidRDefault="00D224A4"/>
    <w:p w14:paraId="4E41BE38" w14:textId="77777777" w:rsidR="00D224A4" w:rsidRDefault="00A0221F">
      <w:pPr>
        <w:keepNext/>
      </w:pPr>
      <w:r w:rsidRPr="00D35410">
        <w:rPr>
          <w:lang w:val="es-ES_tradnl"/>
        </w:rPr>
        <w:t>Q243 Un buen aislamiento puede mantener un edificio caliente en invierno y fresco en verano.</w:t>
      </w:r>
      <w:r w:rsidRPr="00D35410">
        <w:rPr>
          <w:lang w:val="es-ES_tradnl"/>
        </w:rPr>
        <w:br/>
        <w:t xml:space="preserve"> </w:t>
      </w:r>
      <w:r w:rsidRPr="00D35410">
        <w:rPr>
          <w:lang w:val="es-ES_tradnl"/>
        </w:rPr>
        <w:br/>
        <w:t xml:space="preserve"> </w:t>
      </w:r>
      <w:r>
        <w:t>¿</w:t>
      </w:r>
      <w:proofErr w:type="spellStart"/>
      <w:r>
        <w:t>Cómo</w:t>
      </w:r>
      <w:proofErr w:type="spellEnd"/>
      <w:r>
        <w:t xml:space="preserve"> </w:t>
      </w:r>
      <w:proofErr w:type="spellStart"/>
      <w:r>
        <w:t>valora</w:t>
      </w:r>
      <w:proofErr w:type="spellEnd"/>
      <w:r>
        <w:t xml:space="preserve"> el </w:t>
      </w:r>
      <w:proofErr w:type="spellStart"/>
      <w:r>
        <w:t>aislamiento</w:t>
      </w:r>
      <w:proofErr w:type="spellEnd"/>
      <w:r>
        <w:t xml:space="preserve"> de </w:t>
      </w:r>
      <w:proofErr w:type="spellStart"/>
      <w:r>
        <w:t>su</w:t>
      </w:r>
      <w:proofErr w:type="spellEnd"/>
      <w:r>
        <w:t xml:space="preserve"> </w:t>
      </w:r>
      <w:commentRangeStart w:id="66"/>
      <w:commentRangeStart w:id="67"/>
      <w:proofErr w:type="spellStart"/>
      <w:r>
        <w:t>alojamiento</w:t>
      </w:r>
      <w:commentRangeEnd w:id="66"/>
      <w:proofErr w:type="spellEnd"/>
      <w:r w:rsidR="001E0B25">
        <w:rPr>
          <w:rStyle w:val="CommentReference"/>
        </w:rPr>
        <w:commentReference w:id="66"/>
      </w:r>
      <w:commentRangeEnd w:id="67"/>
      <w:r w:rsidR="00E35C24">
        <w:rPr>
          <w:rStyle w:val="CommentReference"/>
        </w:rPr>
        <w:commentReference w:id="67"/>
      </w:r>
      <w:r>
        <w:t xml:space="preserve">? </w:t>
      </w:r>
    </w:p>
    <w:p w14:paraId="4B2B4814" w14:textId="77777777" w:rsidR="00D224A4" w:rsidRDefault="00A0221F">
      <w:pPr>
        <w:pStyle w:val="ListParagraph"/>
        <w:keepNext/>
        <w:numPr>
          <w:ilvl w:val="0"/>
          <w:numId w:val="4"/>
        </w:numPr>
      </w:pPr>
      <w:commentRangeStart w:id="68"/>
      <w:proofErr w:type="spellStart"/>
      <w:r>
        <w:t>Muy</w:t>
      </w:r>
      <w:proofErr w:type="spellEnd"/>
      <w:r>
        <w:t xml:space="preserve"> </w:t>
      </w:r>
      <w:proofErr w:type="spellStart"/>
      <w:r>
        <w:t>pobre</w:t>
      </w:r>
      <w:proofErr w:type="spellEnd"/>
      <w:r>
        <w:t xml:space="preserve">  (0) </w:t>
      </w:r>
    </w:p>
    <w:p w14:paraId="56790A05" w14:textId="77777777" w:rsidR="00D224A4" w:rsidRDefault="00A0221F">
      <w:pPr>
        <w:pStyle w:val="ListParagraph"/>
        <w:keepNext/>
        <w:numPr>
          <w:ilvl w:val="0"/>
          <w:numId w:val="4"/>
        </w:numPr>
      </w:pPr>
      <w:proofErr w:type="spellStart"/>
      <w:r>
        <w:t>Pobre</w:t>
      </w:r>
      <w:proofErr w:type="spellEnd"/>
      <w:r>
        <w:t xml:space="preserve">  (11) </w:t>
      </w:r>
    </w:p>
    <w:p w14:paraId="7C824B16" w14:textId="77777777" w:rsidR="00D224A4" w:rsidRDefault="00A0221F">
      <w:pPr>
        <w:pStyle w:val="ListParagraph"/>
        <w:keepNext/>
        <w:numPr>
          <w:ilvl w:val="0"/>
          <w:numId w:val="4"/>
        </w:numPr>
      </w:pPr>
      <w:proofErr w:type="spellStart"/>
      <w:r>
        <w:t>Razonable</w:t>
      </w:r>
      <w:proofErr w:type="spellEnd"/>
      <w:r>
        <w:t xml:space="preserve">  (12) </w:t>
      </w:r>
    </w:p>
    <w:p w14:paraId="2D879310" w14:textId="77777777" w:rsidR="00D224A4" w:rsidRDefault="00A0221F">
      <w:pPr>
        <w:pStyle w:val="ListParagraph"/>
        <w:keepNext/>
        <w:numPr>
          <w:ilvl w:val="0"/>
          <w:numId w:val="4"/>
        </w:numPr>
      </w:pPr>
      <w:r>
        <w:t xml:space="preserve">Bueno  (13) </w:t>
      </w:r>
    </w:p>
    <w:p w14:paraId="4521A142" w14:textId="77777777" w:rsidR="00D224A4" w:rsidRDefault="00A0221F">
      <w:pPr>
        <w:pStyle w:val="ListParagraph"/>
        <w:keepNext/>
        <w:numPr>
          <w:ilvl w:val="0"/>
          <w:numId w:val="4"/>
        </w:numPr>
      </w:pPr>
      <w:proofErr w:type="spellStart"/>
      <w:r>
        <w:t>Excelente</w:t>
      </w:r>
      <w:proofErr w:type="spellEnd"/>
      <w:r>
        <w:t xml:space="preserve">  (14) </w:t>
      </w:r>
      <w:commentRangeEnd w:id="68"/>
      <w:r w:rsidR="001E0B25">
        <w:rPr>
          <w:rStyle w:val="CommentReference"/>
        </w:rPr>
        <w:commentReference w:id="68"/>
      </w:r>
    </w:p>
    <w:p w14:paraId="36342FA7" w14:textId="77777777" w:rsidR="00D224A4" w:rsidRDefault="00D224A4"/>
    <w:p w14:paraId="0B14E8DF" w14:textId="77777777" w:rsidR="00D224A4" w:rsidRDefault="00D224A4">
      <w:pPr>
        <w:pStyle w:val="QuestionSeparator"/>
      </w:pPr>
    </w:p>
    <w:p w14:paraId="3C366643" w14:textId="77777777" w:rsidR="00D224A4" w:rsidRDefault="00D224A4"/>
    <w:p w14:paraId="0DFDFB79" w14:textId="77777777" w:rsidR="00D224A4" w:rsidRPr="00D35410" w:rsidRDefault="00A0221F">
      <w:pPr>
        <w:keepNext/>
        <w:rPr>
          <w:lang w:val="es-ES_tradnl"/>
        </w:rPr>
      </w:pPr>
      <w:commentRangeStart w:id="69"/>
      <w:commentRangeStart w:id="70"/>
      <w:r w:rsidRPr="00D35410">
        <w:rPr>
          <w:lang w:val="es-ES_tradnl"/>
        </w:rPr>
        <w:lastRenderedPageBreak/>
        <w:t>Q3.2 En un mes normal, ¿cuánto gasta en combustible para conducir?</w:t>
      </w:r>
      <w:commentRangeEnd w:id="69"/>
      <w:r w:rsidR="00CB2E89">
        <w:rPr>
          <w:rStyle w:val="CommentReference"/>
        </w:rPr>
        <w:commentReference w:id="69"/>
      </w:r>
      <w:commentRangeEnd w:id="70"/>
      <w:r w:rsidR="00E20E8E">
        <w:rPr>
          <w:rStyle w:val="CommentReference"/>
        </w:rPr>
        <w:commentReference w:id="70"/>
      </w:r>
    </w:p>
    <w:p w14:paraId="63A51058" w14:textId="77777777" w:rsidR="00D224A4" w:rsidRDefault="00A0221F">
      <w:pPr>
        <w:pStyle w:val="ListParagraph"/>
        <w:keepNext/>
        <w:numPr>
          <w:ilvl w:val="0"/>
          <w:numId w:val="4"/>
        </w:numPr>
      </w:pPr>
      <w:proofErr w:type="spellStart"/>
      <w:r>
        <w:t>Menos</w:t>
      </w:r>
      <w:proofErr w:type="spellEnd"/>
      <w:r>
        <w:t xml:space="preserve"> de 5 €  (4) </w:t>
      </w:r>
    </w:p>
    <w:p w14:paraId="4E70F36F" w14:textId="77777777" w:rsidR="00D224A4" w:rsidRDefault="00A0221F">
      <w:pPr>
        <w:pStyle w:val="ListParagraph"/>
        <w:keepNext/>
        <w:numPr>
          <w:ilvl w:val="0"/>
          <w:numId w:val="4"/>
        </w:numPr>
      </w:pPr>
      <w:r>
        <w:t xml:space="preserve">5 € - 25 €  (5) </w:t>
      </w:r>
    </w:p>
    <w:p w14:paraId="5E37BFA4" w14:textId="77777777" w:rsidR="00D224A4" w:rsidRDefault="00A0221F">
      <w:pPr>
        <w:pStyle w:val="ListParagraph"/>
        <w:keepNext/>
        <w:numPr>
          <w:ilvl w:val="0"/>
          <w:numId w:val="4"/>
        </w:numPr>
      </w:pPr>
      <w:r>
        <w:t xml:space="preserve">26 € - 75 €  (6) </w:t>
      </w:r>
    </w:p>
    <w:p w14:paraId="1BBFDA03" w14:textId="77777777" w:rsidR="00D224A4" w:rsidRDefault="00A0221F">
      <w:pPr>
        <w:pStyle w:val="ListParagraph"/>
        <w:keepNext/>
        <w:numPr>
          <w:ilvl w:val="0"/>
          <w:numId w:val="4"/>
        </w:numPr>
      </w:pPr>
      <w:r>
        <w:t xml:space="preserve">76 € - 125 €  (7) </w:t>
      </w:r>
    </w:p>
    <w:p w14:paraId="2A1B59FE" w14:textId="77777777" w:rsidR="00D224A4" w:rsidRDefault="00A0221F">
      <w:pPr>
        <w:pStyle w:val="ListParagraph"/>
        <w:keepNext/>
        <w:numPr>
          <w:ilvl w:val="0"/>
          <w:numId w:val="4"/>
        </w:numPr>
      </w:pPr>
      <w:r>
        <w:t xml:space="preserve">126 € - 175 €  (8) </w:t>
      </w:r>
    </w:p>
    <w:p w14:paraId="765821E3" w14:textId="77777777" w:rsidR="00D224A4" w:rsidRDefault="00A0221F">
      <w:pPr>
        <w:pStyle w:val="ListParagraph"/>
        <w:keepNext/>
        <w:numPr>
          <w:ilvl w:val="0"/>
          <w:numId w:val="4"/>
        </w:numPr>
      </w:pPr>
      <w:r>
        <w:t xml:space="preserve">176 € - 225 €  (9) </w:t>
      </w:r>
    </w:p>
    <w:p w14:paraId="2E18FFA5" w14:textId="77777777" w:rsidR="00D224A4" w:rsidRDefault="00A0221F">
      <w:pPr>
        <w:pStyle w:val="ListParagraph"/>
        <w:keepNext/>
        <w:numPr>
          <w:ilvl w:val="0"/>
          <w:numId w:val="4"/>
        </w:numPr>
      </w:pPr>
      <w:proofErr w:type="spellStart"/>
      <w:r>
        <w:t>Más</w:t>
      </w:r>
      <w:proofErr w:type="spellEnd"/>
      <w:r>
        <w:t xml:space="preserve"> de 225 €  (10) </w:t>
      </w:r>
    </w:p>
    <w:p w14:paraId="1014324A" w14:textId="77777777" w:rsidR="00D224A4" w:rsidRDefault="00D224A4"/>
    <w:p w14:paraId="71D9F016" w14:textId="77777777" w:rsidR="00D224A4" w:rsidRDefault="00D224A4">
      <w:pPr>
        <w:pStyle w:val="QuestionSeparator"/>
      </w:pPr>
    </w:p>
    <w:p w14:paraId="50DC6677" w14:textId="77777777" w:rsidR="00D224A4" w:rsidRDefault="00D224A4"/>
    <w:p w14:paraId="3253C16B" w14:textId="77777777" w:rsidR="00D224A4" w:rsidRPr="00D35410" w:rsidRDefault="00A0221F">
      <w:pPr>
        <w:keepNext/>
        <w:rPr>
          <w:lang w:val="es-ES_tradnl"/>
        </w:rPr>
      </w:pPr>
      <w:r w:rsidRPr="00D35410">
        <w:rPr>
          <w:lang w:val="es-ES_tradnl"/>
        </w:rPr>
        <w:t>Q3.3 ¿Cuántos vuelos de ida y vuelta realizó entre 2017 y 2019?</w:t>
      </w:r>
    </w:p>
    <w:p w14:paraId="522FE5B6" w14:textId="77777777" w:rsidR="00D224A4" w:rsidRDefault="00A0221F">
      <w:pPr>
        <w:pStyle w:val="ListParagraph"/>
        <w:keepNext/>
        <w:numPr>
          <w:ilvl w:val="0"/>
          <w:numId w:val="4"/>
        </w:numPr>
      </w:pPr>
      <w:r>
        <w:t xml:space="preserve">0  (4) </w:t>
      </w:r>
    </w:p>
    <w:p w14:paraId="128C47AB" w14:textId="77777777" w:rsidR="00D224A4" w:rsidRDefault="00A0221F">
      <w:pPr>
        <w:pStyle w:val="ListParagraph"/>
        <w:keepNext/>
        <w:numPr>
          <w:ilvl w:val="0"/>
          <w:numId w:val="4"/>
        </w:numPr>
      </w:pPr>
      <w:r>
        <w:t xml:space="preserve">1  (5) </w:t>
      </w:r>
    </w:p>
    <w:p w14:paraId="2AA628B7" w14:textId="77777777" w:rsidR="00D224A4" w:rsidRDefault="00A0221F">
      <w:pPr>
        <w:pStyle w:val="ListParagraph"/>
        <w:keepNext/>
        <w:numPr>
          <w:ilvl w:val="0"/>
          <w:numId w:val="4"/>
        </w:numPr>
      </w:pPr>
      <w:r>
        <w:t xml:space="preserve">2  (6) </w:t>
      </w:r>
    </w:p>
    <w:p w14:paraId="4374B3CC" w14:textId="77777777" w:rsidR="00D224A4" w:rsidRDefault="00A0221F">
      <w:pPr>
        <w:pStyle w:val="ListParagraph"/>
        <w:keepNext/>
        <w:numPr>
          <w:ilvl w:val="0"/>
          <w:numId w:val="4"/>
        </w:numPr>
      </w:pPr>
      <w:r>
        <w:t xml:space="preserve">3 - 4  (7) </w:t>
      </w:r>
    </w:p>
    <w:p w14:paraId="6F225F3D" w14:textId="77777777" w:rsidR="00D224A4" w:rsidRDefault="00A0221F">
      <w:pPr>
        <w:pStyle w:val="ListParagraph"/>
        <w:keepNext/>
        <w:numPr>
          <w:ilvl w:val="0"/>
          <w:numId w:val="4"/>
        </w:numPr>
      </w:pPr>
      <w:r>
        <w:t xml:space="preserve">5 - 7  (9) </w:t>
      </w:r>
    </w:p>
    <w:p w14:paraId="14ACA7F7" w14:textId="77777777" w:rsidR="00D224A4" w:rsidRDefault="00A0221F">
      <w:pPr>
        <w:pStyle w:val="ListParagraph"/>
        <w:keepNext/>
        <w:numPr>
          <w:ilvl w:val="0"/>
          <w:numId w:val="4"/>
        </w:numPr>
      </w:pPr>
      <w:r>
        <w:t xml:space="preserve">8 - 14  (14) </w:t>
      </w:r>
    </w:p>
    <w:p w14:paraId="3EB46B7F" w14:textId="77777777" w:rsidR="00D224A4" w:rsidRDefault="00A0221F">
      <w:pPr>
        <w:pStyle w:val="ListParagraph"/>
        <w:keepNext/>
        <w:numPr>
          <w:ilvl w:val="0"/>
          <w:numId w:val="4"/>
        </w:numPr>
      </w:pPr>
      <w:r>
        <w:t xml:space="preserve">15 o </w:t>
      </w:r>
      <w:proofErr w:type="spellStart"/>
      <w:r>
        <w:t>más</w:t>
      </w:r>
      <w:proofErr w:type="spellEnd"/>
      <w:r>
        <w:t xml:space="preserve">  (12) </w:t>
      </w:r>
    </w:p>
    <w:p w14:paraId="2A8CCCE4" w14:textId="77777777" w:rsidR="00D224A4" w:rsidRDefault="00D224A4"/>
    <w:p w14:paraId="769D13ED" w14:textId="77777777" w:rsidR="00D224A4" w:rsidRDefault="00D224A4">
      <w:pPr>
        <w:pStyle w:val="QuestionSeparator"/>
      </w:pPr>
    </w:p>
    <w:p w14:paraId="031267C8" w14:textId="77777777" w:rsidR="00D224A4" w:rsidRDefault="00D224A4"/>
    <w:p w14:paraId="742420B8" w14:textId="77777777" w:rsidR="00D224A4" w:rsidRPr="00D35410" w:rsidRDefault="00A0221F">
      <w:pPr>
        <w:keepNext/>
        <w:rPr>
          <w:lang w:val="es-ES_tradnl"/>
        </w:rPr>
      </w:pPr>
      <w:commentRangeStart w:id="71"/>
      <w:commentRangeStart w:id="72"/>
      <w:r w:rsidRPr="00D35410">
        <w:rPr>
          <w:lang w:val="es-ES_tradnl"/>
        </w:rPr>
        <w:lastRenderedPageBreak/>
        <w:t>Q3.4 ¿Con qué frecuencia consume carne de ternera?</w:t>
      </w:r>
      <w:commentRangeEnd w:id="71"/>
      <w:r w:rsidR="00CB2E89">
        <w:rPr>
          <w:rStyle w:val="CommentReference"/>
        </w:rPr>
        <w:commentReference w:id="71"/>
      </w:r>
      <w:commentRangeEnd w:id="72"/>
      <w:r w:rsidR="00826348">
        <w:rPr>
          <w:rStyle w:val="CommentReference"/>
        </w:rPr>
        <w:commentReference w:id="72"/>
      </w:r>
    </w:p>
    <w:p w14:paraId="29083479" w14:textId="77777777" w:rsidR="00D224A4" w:rsidRDefault="00A0221F">
      <w:pPr>
        <w:pStyle w:val="ListParagraph"/>
        <w:keepNext/>
        <w:numPr>
          <w:ilvl w:val="0"/>
          <w:numId w:val="4"/>
        </w:numPr>
      </w:pPr>
      <w:proofErr w:type="spellStart"/>
      <w:r>
        <w:t>Nunca</w:t>
      </w:r>
      <w:proofErr w:type="spellEnd"/>
      <w:r>
        <w:t xml:space="preserve">  (2) </w:t>
      </w:r>
    </w:p>
    <w:p w14:paraId="3AD1D9A7" w14:textId="77777777" w:rsidR="00D224A4" w:rsidRPr="00D35410" w:rsidRDefault="00A0221F">
      <w:pPr>
        <w:pStyle w:val="ListParagraph"/>
        <w:keepNext/>
        <w:numPr>
          <w:ilvl w:val="0"/>
          <w:numId w:val="4"/>
        </w:numPr>
        <w:rPr>
          <w:lang w:val="es-ES_tradnl"/>
        </w:rPr>
      </w:pPr>
      <w:r w:rsidRPr="00D35410">
        <w:rPr>
          <w:lang w:val="es-ES_tradnl"/>
        </w:rPr>
        <w:t xml:space="preserve">Menos de una vez por </w:t>
      </w:r>
      <w:proofErr w:type="gramStart"/>
      <w:r w:rsidRPr="00D35410">
        <w:rPr>
          <w:lang w:val="es-ES_tradnl"/>
        </w:rPr>
        <w:t>semana  (</w:t>
      </w:r>
      <w:proofErr w:type="gramEnd"/>
      <w:r w:rsidRPr="00D35410">
        <w:rPr>
          <w:lang w:val="es-ES_tradnl"/>
        </w:rPr>
        <w:t xml:space="preserve">3) </w:t>
      </w:r>
    </w:p>
    <w:p w14:paraId="1F97B163" w14:textId="77777777" w:rsidR="00D224A4" w:rsidRPr="00D35410" w:rsidRDefault="00A0221F">
      <w:pPr>
        <w:pStyle w:val="ListParagraph"/>
        <w:keepNext/>
        <w:numPr>
          <w:ilvl w:val="0"/>
          <w:numId w:val="4"/>
        </w:numPr>
        <w:rPr>
          <w:lang w:val="es-ES_tradnl"/>
        </w:rPr>
      </w:pPr>
      <w:r w:rsidRPr="00D35410">
        <w:rPr>
          <w:lang w:val="es-ES_tradnl"/>
        </w:rPr>
        <w:t xml:space="preserve">De una a cuatro veces por </w:t>
      </w:r>
      <w:proofErr w:type="gramStart"/>
      <w:r w:rsidRPr="00D35410">
        <w:rPr>
          <w:lang w:val="es-ES_tradnl"/>
        </w:rPr>
        <w:t>semana  (</w:t>
      </w:r>
      <w:proofErr w:type="gramEnd"/>
      <w:r w:rsidRPr="00D35410">
        <w:rPr>
          <w:lang w:val="es-ES_tradnl"/>
        </w:rPr>
        <w:t xml:space="preserve">4) </w:t>
      </w:r>
    </w:p>
    <w:p w14:paraId="197CF504" w14:textId="77777777" w:rsidR="00D224A4" w:rsidRPr="00D35410" w:rsidRDefault="00A0221F">
      <w:pPr>
        <w:pStyle w:val="ListParagraph"/>
        <w:keepNext/>
        <w:numPr>
          <w:ilvl w:val="0"/>
          <w:numId w:val="4"/>
        </w:numPr>
        <w:rPr>
          <w:lang w:val="es-ES_tradnl"/>
        </w:rPr>
      </w:pPr>
      <w:r w:rsidRPr="00D35410">
        <w:rPr>
          <w:lang w:val="es-ES_tradnl"/>
        </w:rPr>
        <w:t xml:space="preserve">Casi o al menos a </w:t>
      </w:r>
      <w:proofErr w:type="gramStart"/>
      <w:r w:rsidRPr="00D35410">
        <w:rPr>
          <w:lang w:val="es-ES_tradnl"/>
        </w:rPr>
        <w:t>diario  (</w:t>
      </w:r>
      <w:proofErr w:type="gramEnd"/>
      <w:r w:rsidRPr="00D35410">
        <w:rPr>
          <w:lang w:val="es-ES_tradnl"/>
        </w:rPr>
        <w:t xml:space="preserve">5) </w:t>
      </w:r>
    </w:p>
    <w:p w14:paraId="69D049F5" w14:textId="77777777" w:rsidR="00D224A4" w:rsidRPr="00D35410" w:rsidRDefault="00D224A4">
      <w:pPr>
        <w:rPr>
          <w:lang w:val="es-ES_tradnl"/>
        </w:rPr>
      </w:pPr>
    </w:p>
    <w:p w14:paraId="76B21BFC" w14:textId="77777777" w:rsidR="00D224A4" w:rsidRPr="00D35410" w:rsidRDefault="00D224A4">
      <w:pPr>
        <w:pStyle w:val="QuestionSeparator"/>
        <w:rPr>
          <w:lang w:val="es-ES_tradnl"/>
        </w:rPr>
      </w:pPr>
    </w:p>
    <w:p w14:paraId="29E8868A" w14:textId="77777777" w:rsidR="00D224A4" w:rsidRPr="00D35410" w:rsidRDefault="00D224A4">
      <w:pPr>
        <w:rPr>
          <w:lang w:val="es-ES_tradnl"/>
        </w:rPr>
      </w:pPr>
    </w:p>
    <w:p w14:paraId="587E1680" w14:textId="77777777" w:rsidR="00D224A4" w:rsidRPr="00D35410" w:rsidRDefault="00A0221F">
      <w:pPr>
        <w:keepNext/>
        <w:rPr>
          <w:lang w:val="es-ES_tradnl"/>
        </w:rPr>
      </w:pPr>
      <w:r w:rsidRPr="00D35410">
        <w:rPr>
          <w:lang w:val="es-ES_tradnl"/>
        </w:rPr>
        <w:t>Q3.5 ¿Qué modo de transporte utilizó principalmente para cada uno de los siguientes viajes en 2019?</w:t>
      </w:r>
    </w:p>
    <w:tbl>
      <w:tblPr>
        <w:tblStyle w:val="QQuestionTable"/>
        <w:tblW w:w="9576" w:type="auto"/>
        <w:tblLook w:val="07E0" w:firstRow="1" w:lastRow="1" w:firstColumn="1" w:lastColumn="1" w:noHBand="1" w:noVBand="1"/>
      </w:tblPr>
      <w:tblGrid>
        <w:gridCol w:w="1808"/>
        <w:gridCol w:w="1502"/>
        <w:gridCol w:w="1557"/>
        <w:gridCol w:w="1523"/>
        <w:gridCol w:w="1476"/>
        <w:gridCol w:w="1494"/>
      </w:tblGrid>
      <w:tr w:rsidR="00D224A4" w14:paraId="4D5B957F"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8321971" w14:textId="77777777" w:rsidR="00D224A4" w:rsidRPr="00D35410" w:rsidRDefault="00D224A4">
            <w:pPr>
              <w:keepNext/>
              <w:rPr>
                <w:lang w:val="es-ES_tradnl"/>
              </w:rPr>
            </w:pPr>
          </w:p>
        </w:tc>
        <w:tc>
          <w:tcPr>
            <w:tcW w:w="1596" w:type="dxa"/>
          </w:tcPr>
          <w:p w14:paraId="3507084D"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Coche</w:t>
            </w:r>
            <w:proofErr w:type="spellEnd"/>
            <w:r>
              <w:t xml:space="preserve"> o moto (1)</w:t>
            </w:r>
          </w:p>
        </w:tc>
        <w:tc>
          <w:tcPr>
            <w:tcW w:w="1596" w:type="dxa"/>
          </w:tcPr>
          <w:p w14:paraId="69D63C60"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Transporte</w:t>
            </w:r>
            <w:proofErr w:type="spellEnd"/>
            <w:r>
              <w:t xml:space="preserve"> </w:t>
            </w:r>
            <w:proofErr w:type="spellStart"/>
            <w:r>
              <w:t>público</w:t>
            </w:r>
            <w:proofErr w:type="spellEnd"/>
            <w:r>
              <w:t xml:space="preserve"> (2)</w:t>
            </w:r>
          </w:p>
        </w:tc>
        <w:tc>
          <w:tcPr>
            <w:tcW w:w="1596" w:type="dxa"/>
          </w:tcPr>
          <w:p w14:paraId="5AD716E0" w14:textId="77777777" w:rsidR="00D224A4" w:rsidRPr="00D35410" w:rsidRDefault="00A0221F">
            <w:pPr>
              <w:cnfStyle w:val="100000000000" w:firstRow="1" w:lastRow="0" w:firstColumn="0" w:lastColumn="0" w:oddVBand="0" w:evenVBand="0" w:oddHBand="0" w:evenHBand="0" w:firstRowFirstColumn="0" w:firstRowLastColumn="0" w:lastRowFirstColumn="0" w:lastRowLastColumn="0"/>
              <w:rPr>
                <w:lang w:val="es-ES_tradnl"/>
              </w:rPr>
            </w:pPr>
            <w:r w:rsidRPr="00D35410">
              <w:rPr>
                <w:lang w:val="es-ES_tradnl"/>
              </w:rPr>
              <w:t>A pie o en bicicleta (3)</w:t>
            </w:r>
          </w:p>
        </w:tc>
        <w:tc>
          <w:tcPr>
            <w:tcW w:w="1596" w:type="dxa"/>
          </w:tcPr>
          <w:p w14:paraId="08956DB7"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Otro</w:t>
            </w:r>
            <w:proofErr w:type="spellEnd"/>
            <w:r>
              <w:t xml:space="preserve"> (4)</w:t>
            </w:r>
          </w:p>
        </w:tc>
        <w:tc>
          <w:tcPr>
            <w:tcW w:w="1596" w:type="dxa"/>
          </w:tcPr>
          <w:p w14:paraId="679EACE4"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No </w:t>
            </w:r>
            <w:proofErr w:type="spellStart"/>
            <w:r>
              <w:t>aplica</w:t>
            </w:r>
            <w:proofErr w:type="spellEnd"/>
            <w:r>
              <w:t xml:space="preserve"> (5)</w:t>
            </w:r>
          </w:p>
        </w:tc>
      </w:tr>
      <w:tr w:rsidR="00D224A4" w:rsidRPr="00E20E8E" w14:paraId="18F2B2F3"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D830DD7" w14:textId="77777777" w:rsidR="00D224A4" w:rsidRPr="00D35410" w:rsidRDefault="00A0221F">
            <w:pPr>
              <w:keepNext/>
              <w:rPr>
                <w:lang w:val="es-ES_tradnl"/>
              </w:rPr>
            </w:pPr>
            <w:r w:rsidRPr="00D35410">
              <w:rPr>
                <w:lang w:val="es-ES_tradnl"/>
              </w:rPr>
              <w:t xml:space="preserve">Desplazamiento al trabajo o al lugar de estudio (1) </w:t>
            </w:r>
          </w:p>
        </w:tc>
        <w:tc>
          <w:tcPr>
            <w:tcW w:w="1596" w:type="dxa"/>
          </w:tcPr>
          <w:p w14:paraId="37B6CFB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B4C6F4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E5707E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BD64F6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7B013C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14:paraId="3A641D29"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1C7D3F8" w14:textId="77777777" w:rsidR="00D224A4" w:rsidRDefault="00A0221F">
            <w:pPr>
              <w:keepNext/>
            </w:pPr>
            <w:proofErr w:type="spellStart"/>
            <w:r>
              <w:t>Compra</w:t>
            </w:r>
            <w:proofErr w:type="spellEnd"/>
            <w:r>
              <w:t xml:space="preserve"> de </w:t>
            </w:r>
            <w:proofErr w:type="spellStart"/>
            <w:r>
              <w:t>alimentos</w:t>
            </w:r>
            <w:proofErr w:type="spellEnd"/>
            <w:r>
              <w:t xml:space="preserve"> (2) </w:t>
            </w:r>
          </w:p>
        </w:tc>
        <w:tc>
          <w:tcPr>
            <w:tcW w:w="1596" w:type="dxa"/>
          </w:tcPr>
          <w:p w14:paraId="5A1B93B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E4C9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CCFB6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62B7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4F184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07D5CE1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DBF89E8" w14:textId="77777777" w:rsidR="00D224A4" w:rsidRPr="00D35410" w:rsidRDefault="00A0221F">
            <w:pPr>
              <w:keepNext/>
              <w:rPr>
                <w:lang w:val="es-ES_tradnl"/>
              </w:rPr>
            </w:pPr>
            <w:r w:rsidRPr="00D35410">
              <w:rPr>
                <w:lang w:val="es-ES_tradnl"/>
              </w:rPr>
              <w:t xml:space="preserve">Actividades recreativas y de ocio (excluyendo los viajes de vacaciones) (3) </w:t>
            </w:r>
          </w:p>
        </w:tc>
        <w:tc>
          <w:tcPr>
            <w:tcW w:w="1596" w:type="dxa"/>
          </w:tcPr>
          <w:p w14:paraId="281A653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7A9EA5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C8ED82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F0728E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0B8425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304FEA99" w14:textId="77777777" w:rsidR="00D224A4" w:rsidRPr="00D35410" w:rsidRDefault="00D224A4">
      <w:pPr>
        <w:rPr>
          <w:lang w:val="es-ES_tradnl"/>
        </w:rPr>
      </w:pPr>
    </w:p>
    <w:p w14:paraId="04E7C9CD" w14:textId="77777777" w:rsidR="00D224A4" w:rsidRPr="00D35410" w:rsidRDefault="00D224A4">
      <w:pPr>
        <w:rPr>
          <w:lang w:val="es-ES_tradnl"/>
        </w:rPr>
      </w:pPr>
    </w:p>
    <w:p w14:paraId="4B356542" w14:textId="77777777" w:rsidR="00D224A4" w:rsidRPr="00D35410" w:rsidRDefault="00D224A4">
      <w:pPr>
        <w:pStyle w:val="QuestionSeparator"/>
        <w:rPr>
          <w:lang w:val="es-ES_tradnl"/>
        </w:rPr>
      </w:pPr>
    </w:p>
    <w:p w14:paraId="5A7A801F" w14:textId="77777777" w:rsidR="00D224A4" w:rsidRPr="00D35410" w:rsidRDefault="00D224A4">
      <w:pPr>
        <w:rPr>
          <w:lang w:val="es-ES_tradnl"/>
        </w:rPr>
      </w:pPr>
    </w:p>
    <w:p w14:paraId="28921BBA" w14:textId="77777777" w:rsidR="00D224A4" w:rsidRPr="00D35410" w:rsidRDefault="00A0221F">
      <w:pPr>
        <w:keepNext/>
        <w:rPr>
          <w:lang w:val="es-ES_tradnl"/>
        </w:rPr>
      </w:pPr>
      <w:r w:rsidRPr="00D35410">
        <w:rPr>
          <w:lang w:val="es-ES_tradnl"/>
        </w:rPr>
        <w:lastRenderedPageBreak/>
        <w:t>Q3.6 ¿Qué opina de la disponibilidad (facilidad de acceso y frecuencia) del transporte público donde vive?</w:t>
      </w:r>
    </w:p>
    <w:p w14:paraId="083E68B8" w14:textId="77777777" w:rsidR="00D224A4" w:rsidRDefault="00A0221F">
      <w:pPr>
        <w:pStyle w:val="ListParagraph"/>
        <w:keepNext/>
        <w:numPr>
          <w:ilvl w:val="0"/>
          <w:numId w:val="4"/>
        </w:numPr>
      </w:pPr>
      <w:proofErr w:type="spellStart"/>
      <w:r>
        <w:t>Muy</w:t>
      </w:r>
      <w:proofErr w:type="spellEnd"/>
      <w:r>
        <w:t xml:space="preserve"> </w:t>
      </w:r>
      <w:commentRangeStart w:id="73"/>
      <w:commentRangeStart w:id="74"/>
      <w:proofErr w:type="spellStart"/>
      <w:r>
        <w:t>pobre</w:t>
      </w:r>
      <w:commentRangeEnd w:id="73"/>
      <w:proofErr w:type="spellEnd"/>
      <w:r w:rsidR="00DC5D17">
        <w:rPr>
          <w:rStyle w:val="CommentReference"/>
        </w:rPr>
        <w:commentReference w:id="73"/>
      </w:r>
      <w:commentRangeEnd w:id="74"/>
      <w:r w:rsidR="00826348">
        <w:rPr>
          <w:rStyle w:val="CommentReference"/>
        </w:rPr>
        <w:commentReference w:id="74"/>
      </w:r>
      <w:r>
        <w:t xml:space="preserve">  (0) </w:t>
      </w:r>
    </w:p>
    <w:p w14:paraId="5D440C85" w14:textId="77777777" w:rsidR="00D224A4" w:rsidRDefault="00A0221F">
      <w:pPr>
        <w:pStyle w:val="ListParagraph"/>
        <w:keepNext/>
        <w:numPr>
          <w:ilvl w:val="0"/>
          <w:numId w:val="4"/>
        </w:numPr>
      </w:pPr>
      <w:proofErr w:type="spellStart"/>
      <w:r>
        <w:t>Pobre</w:t>
      </w:r>
      <w:proofErr w:type="spellEnd"/>
      <w:r>
        <w:t xml:space="preserve">  (1) </w:t>
      </w:r>
    </w:p>
    <w:p w14:paraId="16A13491" w14:textId="77777777" w:rsidR="00D224A4" w:rsidRDefault="00A0221F">
      <w:pPr>
        <w:pStyle w:val="ListParagraph"/>
        <w:keepNext/>
        <w:numPr>
          <w:ilvl w:val="0"/>
          <w:numId w:val="4"/>
        </w:numPr>
      </w:pPr>
      <w:proofErr w:type="spellStart"/>
      <w:r>
        <w:t>Razonable</w:t>
      </w:r>
      <w:proofErr w:type="spellEnd"/>
      <w:r>
        <w:t xml:space="preserve">  (2) </w:t>
      </w:r>
    </w:p>
    <w:p w14:paraId="416A67E2" w14:textId="77777777" w:rsidR="00D224A4" w:rsidRDefault="00A0221F">
      <w:pPr>
        <w:pStyle w:val="ListParagraph"/>
        <w:keepNext/>
        <w:numPr>
          <w:ilvl w:val="0"/>
          <w:numId w:val="4"/>
        </w:numPr>
      </w:pPr>
      <w:r>
        <w:t xml:space="preserve">Buena  (3) </w:t>
      </w:r>
    </w:p>
    <w:p w14:paraId="2A200E56" w14:textId="77777777" w:rsidR="00D224A4" w:rsidRDefault="00A0221F">
      <w:pPr>
        <w:pStyle w:val="ListParagraph"/>
        <w:keepNext/>
        <w:numPr>
          <w:ilvl w:val="0"/>
          <w:numId w:val="4"/>
        </w:numPr>
      </w:pPr>
      <w:proofErr w:type="spellStart"/>
      <w:r>
        <w:t>Excelente</w:t>
      </w:r>
      <w:proofErr w:type="spellEnd"/>
      <w:r>
        <w:t xml:space="preserve">  (4) </w:t>
      </w:r>
    </w:p>
    <w:p w14:paraId="2AD2CCCA" w14:textId="77777777" w:rsidR="00D224A4" w:rsidRDefault="00D224A4"/>
    <w:p w14:paraId="74072929" w14:textId="77777777" w:rsidR="00D224A4" w:rsidRDefault="00D224A4">
      <w:pPr>
        <w:pStyle w:val="QuestionSeparator"/>
      </w:pPr>
    </w:p>
    <w:p w14:paraId="75F31884" w14:textId="77777777" w:rsidR="00D224A4" w:rsidRDefault="00D224A4"/>
    <w:p w14:paraId="0A008627" w14:textId="77777777" w:rsidR="00D224A4" w:rsidRDefault="00A0221F">
      <w:pPr>
        <w:pStyle w:val="BlockEndLabel"/>
      </w:pPr>
      <w:r>
        <w:t>End of Block: Household composition and energy characteristics</w:t>
      </w:r>
    </w:p>
    <w:p w14:paraId="512745EE" w14:textId="77777777" w:rsidR="00D224A4" w:rsidRDefault="00D224A4">
      <w:pPr>
        <w:pStyle w:val="BlockSeparator"/>
      </w:pPr>
    </w:p>
    <w:p w14:paraId="6AB2AB67" w14:textId="770DF7A8" w:rsidR="00D224A4" w:rsidRPr="00BD0CCE" w:rsidRDefault="00A0221F" w:rsidP="00D607B0">
      <w:pPr>
        <w:pStyle w:val="Heading1"/>
        <w:rPr>
          <w:lang w:val="es-ES"/>
        </w:rPr>
      </w:pPr>
      <w:bookmarkStart w:id="75" w:name="_Toc74762064"/>
      <w:proofErr w:type="spellStart"/>
      <w:r w:rsidRPr="00BD0CCE">
        <w:rPr>
          <w:lang w:val="es-ES"/>
        </w:rPr>
        <w:t>Essay</w:t>
      </w:r>
      <w:proofErr w:type="spellEnd"/>
      <w:r w:rsidRPr="00BD0CCE">
        <w:rPr>
          <w:lang w:val="es-ES"/>
        </w:rPr>
        <w:t xml:space="preserve">: </w:t>
      </w:r>
      <w:proofErr w:type="spellStart"/>
      <w:r w:rsidRPr="00BD0CCE">
        <w:rPr>
          <w:lang w:val="es-ES"/>
        </w:rPr>
        <w:t>climate</w:t>
      </w:r>
      <w:proofErr w:type="spellEnd"/>
      <w:r w:rsidRPr="00BD0CCE">
        <w:rPr>
          <w:lang w:val="es-ES"/>
        </w:rPr>
        <w:t xml:space="preserve"> </w:t>
      </w:r>
      <w:proofErr w:type="spellStart"/>
      <w:r w:rsidRPr="00BD0CCE">
        <w:rPr>
          <w:lang w:val="es-ES"/>
        </w:rPr>
        <w:t>change</w:t>
      </w:r>
      <w:bookmarkEnd w:id="75"/>
      <w:proofErr w:type="spellEnd"/>
    </w:p>
    <w:p w14:paraId="3485C43E" w14:textId="77777777" w:rsidR="00D224A4" w:rsidRPr="00D35410" w:rsidRDefault="00D224A4">
      <w:pPr>
        <w:rPr>
          <w:lang w:val="es-ES_tradnl"/>
        </w:rPr>
      </w:pPr>
    </w:p>
    <w:p w14:paraId="0AC64795" w14:textId="77777777" w:rsidR="00D224A4" w:rsidRPr="00D35410" w:rsidRDefault="00D224A4">
      <w:pPr>
        <w:pStyle w:val="QuestionSeparator"/>
        <w:rPr>
          <w:lang w:val="es-ES_tradnl"/>
        </w:rPr>
      </w:pPr>
    </w:p>
    <w:p w14:paraId="73B4D66C" w14:textId="77777777" w:rsidR="00D224A4" w:rsidRPr="00D35410" w:rsidRDefault="00D224A4">
      <w:pPr>
        <w:rPr>
          <w:lang w:val="es-ES_tradnl"/>
        </w:rPr>
      </w:pPr>
    </w:p>
    <w:p w14:paraId="7B92EF62" w14:textId="77777777" w:rsidR="00D224A4" w:rsidRPr="00D35410" w:rsidRDefault="00A0221F">
      <w:pPr>
        <w:keepNext/>
        <w:rPr>
          <w:lang w:val="es-ES_tradnl"/>
        </w:rPr>
      </w:pPr>
      <w:r w:rsidRPr="00D35410">
        <w:rPr>
          <w:lang w:val="es-ES_tradnl"/>
        </w:rPr>
        <w:t xml:space="preserve">Q5.2 Cuando piensa en el cambio climático, ¿cuáles son sus principales </w:t>
      </w:r>
      <w:commentRangeStart w:id="76"/>
      <w:r w:rsidRPr="00D35410">
        <w:rPr>
          <w:lang w:val="es-ES_tradnl"/>
        </w:rPr>
        <w:t>consideraciones</w:t>
      </w:r>
      <w:commentRangeEnd w:id="76"/>
      <w:r w:rsidR="00E13565">
        <w:rPr>
          <w:rStyle w:val="CommentReference"/>
        </w:rPr>
        <w:commentReference w:id="76"/>
      </w:r>
      <w:r w:rsidRPr="00D35410">
        <w:rPr>
          <w:lang w:val="es-ES_tradnl"/>
        </w:rPr>
        <w:t xml:space="preserve">? ¿Qué debería hacer el gobierno de España con respecto al cambio climático? </w:t>
      </w:r>
      <w:r w:rsidRPr="00D35410">
        <w:rPr>
          <w:lang w:val="es-ES_tradnl"/>
        </w:rPr>
        <w:br/>
      </w:r>
      <w:r w:rsidRPr="00D35410">
        <w:rPr>
          <w:lang w:val="es-ES_tradnl"/>
        </w:rPr>
        <w:br/>
        <w:t xml:space="preserve"> Por favor escriba todo lo que quiera, su respuesta será muy útil.</w:t>
      </w:r>
    </w:p>
    <w:p w14:paraId="4EF67012" w14:textId="77777777" w:rsidR="00D224A4" w:rsidRDefault="00A0221F">
      <w:pPr>
        <w:pStyle w:val="TextEntryLine"/>
        <w:ind w:firstLine="400"/>
      </w:pPr>
      <w:r>
        <w:t>________________________________________________________________</w:t>
      </w:r>
    </w:p>
    <w:p w14:paraId="5F364AEA" w14:textId="77777777" w:rsidR="00D224A4" w:rsidRDefault="00A0221F">
      <w:pPr>
        <w:pStyle w:val="TextEntryLine"/>
        <w:ind w:firstLine="400"/>
      </w:pPr>
      <w:r>
        <w:t>________________________________________________________________</w:t>
      </w:r>
    </w:p>
    <w:p w14:paraId="40E4CDD2" w14:textId="77777777" w:rsidR="00D224A4" w:rsidRDefault="00A0221F">
      <w:pPr>
        <w:pStyle w:val="TextEntryLine"/>
        <w:ind w:firstLine="400"/>
      </w:pPr>
      <w:r>
        <w:t>________________________________________________________________</w:t>
      </w:r>
    </w:p>
    <w:p w14:paraId="24B8D0D3" w14:textId="77777777" w:rsidR="00D224A4" w:rsidRDefault="00A0221F">
      <w:pPr>
        <w:pStyle w:val="TextEntryLine"/>
        <w:ind w:firstLine="400"/>
      </w:pPr>
      <w:r>
        <w:t>________________________________________________________________</w:t>
      </w:r>
    </w:p>
    <w:p w14:paraId="612FF8D4" w14:textId="77777777" w:rsidR="00D224A4" w:rsidRDefault="00A0221F">
      <w:pPr>
        <w:pStyle w:val="TextEntryLine"/>
        <w:ind w:firstLine="400"/>
      </w:pPr>
      <w:r>
        <w:t>________________________________________________________________</w:t>
      </w:r>
    </w:p>
    <w:p w14:paraId="0869D67A" w14:textId="77777777" w:rsidR="00D224A4" w:rsidRDefault="00D224A4"/>
    <w:p w14:paraId="5F55CAA7" w14:textId="77777777" w:rsidR="00D224A4" w:rsidRDefault="00A0221F">
      <w:pPr>
        <w:pStyle w:val="BlockEndLabel"/>
      </w:pPr>
      <w:r>
        <w:t>End of Block: Essay: climate change</w:t>
      </w:r>
    </w:p>
    <w:p w14:paraId="794C5BAE" w14:textId="77777777" w:rsidR="00D224A4" w:rsidRDefault="00D224A4">
      <w:pPr>
        <w:pStyle w:val="BlockSeparator"/>
      </w:pPr>
    </w:p>
    <w:p w14:paraId="01661B73" w14:textId="6DE2D713" w:rsidR="00D224A4" w:rsidRPr="00BD0CCE" w:rsidRDefault="00A0221F" w:rsidP="00D607B0">
      <w:pPr>
        <w:pStyle w:val="Heading1"/>
        <w:rPr>
          <w:lang w:val="es-ES"/>
        </w:rPr>
      </w:pPr>
      <w:bookmarkStart w:id="77" w:name="_Toc74762065"/>
      <w:proofErr w:type="spellStart"/>
      <w:r w:rsidRPr="00BD0CCE">
        <w:rPr>
          <w:lang w:val="es-ES"/>
        </w:rPr>
        <w:t>Treatment</w:t>
      </w:r>
      <w:proofErr w:type="spellEnd"/>
      <w:r w:rsidRPr="00BD0CCE">
        <w:rPr>
          <w:lang w:val="es-ES"/>
        </w:rPr>
        <w:t xml:space="preserve"> </w:t>
      </w:r>
      <w:proofErr w:type="spellStart"/>
      <w:r w:rsidRPr="00BD0CCE">
        <w:rPr>
          <w:lang w:val="es-ES"/>
        </w:rPr>
        <w:t>information</w:t>
      </w:r>
      <w:proofErr w:type="spellEnd"/>
      <w:r w:rsidRPr="00BD0CCE">
        <w:rPr>
          <w:lang w:val="es-ES"/>
        </w:rPr>
        <w:t xml:space="preserve">: local </w:t>
      </w:r>
      <w:proofErr w:type="spellStart"/>
      <w:r w:rsidRPr="00BD0CCE">
        <w:rPr>
          <w:lang w:val="es-ES"/>
        </w:rPr>
        <w:t>climate</w:t>
      </w:r>
      <w:bookmarkEnd w:id="77"/>
      <w:proofErr w:type="spellEnd"/>
    </w:p>
    <w:p w14:paraId="4537BA5B" w14:textId="77777777" w:rsidR="00D224A4" w:rsidRPr="00BD0CCE" w:rsidRDefault="00D224A4">
      <w:pPr>
        <w:rPr>
          <w:lang w:val="es-ES"/>
        </w:rPr>
      </w:pPr>
    </w:p>
    <w:p w14:paraId="05F51C04" w14:textId="77777777" w:rsidR="00D224A4" w:rsidRPr="00D35410" w:rsidRDefault="00A0221F">
      <w:pPr>
        <w:keepNext/>
        <w:rPr>
          <w:lang w:val="es-ES_tradnl"/>
        </w:rPr>
      </w:pPr>
      <w:r w:rsidRPr="00D35410">
        <w:rPr>
          <w:lang w:val="es-ES_tradnl"/>
        </w:rPr>
        <w:t xml:space="preserve">Q7.1 Estudios académicos recientes han evaluado los efectos del cambio climático en España. A </w:t>
      </w:r>
      <w:proofErr w:type="gramStart"/>
      <w:r w:rsidRPr="00D35410">
        <w:rPr>
          <w:lang w:val="es-ES_tradnl"/>
        </w:rPr>
        <w:t>continuación</w:t>
      </w:r>
      <w:proofErr w:type="gramEnd"/>
      <w:r w:rsidRPr="00D35410">
        <w:rPr>
          <w:lang w:val="es-ES_tradnl"/>
        </w:rPr>
        <w:t xml:space="preserve"> le mostraremos un vídeo de 3 minutos (con sonido) que resume los resultados </w:t>
      </w:r>
      <w:r w:rsidRPr="00D35410">
        <w:rPr>
          <w:lang w:val="es-ES_tradnl"/>
        </w:rPr>
        <w:lastRenderedPageBreak/>
        <w:t xml:space="preserve">de estos estudios. </w:t>
      </w:r>
      <w:r w:rsidRPr="00D35410">
        <w:rPr>
          <w:lang w:val="es-ES_tradnl"/>
        </w:rPr>
        <w:br/>
        <w:t xml:space="preserve">   </w:t>
      </w:r>
      <w:r w:rsidRPr="00D35410">
        <w:rPr>
          <w:lang w:val="es-ES_tradnl"/>
        </w:rPr>
        <w:br/>
        <w:t xml:space="preserve">Por favor, preste atención a la información proporcionada, ya que más adelante se le harán preguntas al respecto. No salte hacia adelante ni cierre la página mientras el vídeo esté en marcha.  </w:t>
      </w:r>
      <w:r w:rsidRPr="00D35410">
        <w:rPr>
          <w:lang w:val="es-ES_tradnl"/>
        </w:rPr>
        <w:br/>
      </w:r>
      <w:r w:rsidRPr="00D35410">
        <w:rPr>
          <w:lang w:val="es-ES_tradnl"/>
        </w:rPr>
        <w:br/>
        <w:t xml:space="preserve"> Pase a la página siguiente cuando esté preparado/a.</w:t>
      </w:r>
    </w:p>
    <w:p w14:paraId="34F1BADE" w14:textId="77777777" w:rsidR="00D224A4" w:rsidRPr="00BD0CCE" w:rsidRDefault="00D224A4">
      <w:pPr>
        <w:rPr>
          <w:lang w:val="es-ES"/>
        </w:rPr>
      </w:pPr>
    </w:p>
    <w:p w14:paraId="22948E8D" w14:textId="77777777" w:rsidR="00D224A4" w:rsidRPr="00BD0CCE" w:rsidRDefault="00D224A4">
      <w:pPr>
        <w:rPr>
          <w:lang w:val="es-ES"/>
        </w:rPr>
      </w:pPr>
    </w:p>
    <w:p w14:paraId="382D6D52" w14:textId="77777777" w:rsidR="00D224A4" w:rsidRPr="00D35410" w:rsidRDefault="00A0221F">
      <w:pPr>
        <w:keepNext/>
        <w:rPr>
          <w:lang w:val="es-ES_tradnl"/>
        </w:rPr>
      </w:pPr>
      <w:r w:rsidRPr="00D35410">
        <w:rPr>
          <w:lang w:val="es-ES_tradnl"/>
        </w:rPr>
        <w:t>Q9.1 ¿Pudo ver y escuchar el vídeo hasta el final?</w:t>
      </w:r>
    </w:p>
    <w:p w14:paraId="41C7C22C" w14:textId="77777777" w:rsidR="00D224A4" w:rsidRDefault="00A0221F">
      <w:pPr>
        <w:pStyle w:val="ListParagraph"/>
        <w:keepNext/>
        <w:numPr>
          <w:ilvl w:val="0"/>
          <w:numId w:val="4"/>
        </w:numPr>
      </w:pPr>
      <w:proofErr w:type="spellStart"/>
      <w:r>
        <w:t>Sí</w:t>
      </w:r>
      <w:proofErr w:type="spellEnd"/>
      <w:r>
        <w:t xml:space="preserve">  (1) </w:t>
      </w:r>
    </w:p>
    <w:p w14:paraId="2770F498" w14:textId="77777777" w:rsidR="00D224A4" w:rsidRPr="00D35410" w:rsidRDefault="00A0221F">
      <w:pPr>
        <w:pStyle w:val="ListParagraph"/>
        <w:keepNext/>
        <w:numPr>
          <w:ilvl w:val="0"/>
          <w:numId w:val="4"/>
        </w:numPr>
        <w:rPr>
          <w:lang w:val="es-ES_tradnl"/>
        </w:rPr>
      </w:pPr>
      <w:r w:rsidRPr="00D35410">
        <w:rPr>
          <w:lang w:val="es-ES_tradnl"/>
        </w:rPr>
        <w:t xml:space="preserve">No, hubo un problema </w:t>
      </w:r>
      <w:proofErr w:type="gramStart"/>
      <w:r w:rsidRPr="00D35410">
        <w:rPr>
          <w:lang w:val="es-ES_tradnl"/>
        </w:rPr>
        <w:t>técnico  (</w:t>
      </w:r>
      <w:proofErr w:type="gramEnd"/>
      <w:r w:rsidRPr="00D35410">
        <w:rPr>
          <w:lang w:val="es-ES_tradnl"/>
        </w:rPr>
        <w:t xml:space="preserve">2) </w:t>
      </w:r>
    </w:p>
    <w:p w14:paraId="33642032" w14:textId="77777777" w:rsidR="00D224A4" w:rsidRPr="00D35410" w:rsidRDefault="00A0221F">
      <w:pPr>
        <w:pStyle w:val="ListParagraph"/>
        <w:keepNext/>
        <w:numPr>
          <w:ilvl w:val="0"/>
          <w:numId w:val="4"/>
        </w:numPr>
        <w:rPr>
          <w:lang w:val="es-ES_tradnl"/>
        </w:rPr>
      </w:pPr>
      <w:r w:rsidRPr="00D35410">
        <w:rPr>
          <w:lang w:val="es-ES_tradnl"/>
        </w:rPr>
        <w:t xml:space="preserve">No, me he saltado parte del </w:t>
      </w:r>
      <w:proofErr w:type="gramStart"/>
      <w:r w:rsidRPr="00D35410">
        <w:rPr>
          <w:lang w:val="es-ES_tradnl"/>
        </w:rPr>
        <w:t>vídeo  (</w:t>
      </w:r>
      <w:proofErr w:type="gramEnd"/>
      <w:r w:rsidRPr="00D35410">
        <w:rPr>
          <w:lang w:val="es-ES_tradnl"/>
        </w:rPr>
        <w:t xml:space="preserve">3) </w:t>
      </w:r>
    </w:p>
    <w:p w14:paraId="2333E1C0" w14:textId="77777777" w:rsidR="00D224A4" w:rsidRPr="00D35410" w:rsidRDefault="00D224A4">
      <w:pPr>
        <w:rPr>
          <w:lang w:val="es-ES_tradnl"/>
        </w:rPr>
      </w:pPr>
    </w:p>
    <w:p w14:paraId="18685673" w14:textId="77777777" w:rsidR="00D224A4" w:rsidRPr="00D35410" w:rsidRDefault="00D224A4">
      <w:pPr>
        <w:pStyle w:val="QuestionSeparator"/>
        <w:rPr>
          <w:lang w:val="es-ES_tradnl"/>
        </w:rPr>
      </w:pPr>
    </w:p>
    <w:p w14:paraId="75C92921" w14:textId="77777777" w:rsidR="00D224A4" w:rsidRPr="00D35410" w:rsidRDefault="00D224A4">
      <w:pPr>
        <w:rPr>
          <w:lang w:val="es-ES_tradnl"/>
        </w:rPr>
      </w:pPr>
    </w:p>
    <w:p w14:paraId="413BCF66" w14:textId="77777777" w:rsidR="00D224A4" w:rsidRPr="00D35410" w:rsidRDefault="00A0221F">
      <w:pPr>
        <w:keepNext/>
        <w:rPr>
          <w:lang w:val="es-ES_tradnl"/>
        </w:rPr>
      </w:pPr>
      <w:r w:rsidRPr="00D35410">
        <w:rPr>
          <w:lang w:val="es-ES_tradnl"/>
        </w:rPr>
        <w:t>Q9.2 De acuerdo a lo que se dice en el vídeo, si las emisiones de gases de efecto invernadero continúan con su tendencia actual, ¿cuál sería el aumento de la temperatura media global en 2100?</w:t>
      </w:r>
    </w:p>
    <w:p w14:paraId="2E905200" w14:textId="77777777" w:rsidR="00D224A4" w:rsidRDefault="00A0221F">
      <w:pPr>
        <w:pStyle w:val="ListParagraph"/>
        <w:keepNext/>
        <w:numPr>
          <w:ilvl w:val="0"/>
          <w:numId w:val="4"/>
        </w:numPr>
      </w:pPr>
      <w:r>
        <w:t xml:space="preserve">0 °C  (1) </w:t>
      </w:r>
    </w:p>
    <w:p w14:paraId="71A68A96" w14:textId="77777777" w:rsidR="00D224A4" w:rsidRDefault="00A0221F">
      <w:pPr>
        <w:pStyle w:val="ListParagraph"/>
        <w:keepNext/>
        <w:numPr>
          <w:ilvl w:val="0"/>
          <w:numId w:val="4"/>
        </w:numPr>
      </w:pPr>
      <w:r>
        <w:t xml:space="preserve">1 °C  (4) </w:t>
      </w:r>
    </w:p>
    <w:p w14:paraId="1D1F8C5D" w14:textId="77777777" w:rsidR="00D224A4" w:rsidRDefault="00A0221F">
      <w:pPr>
        <w:pStyle w:val="ListParagraph"/>
        <w:keepNext/>
        <w:numPr>
          <w:ilvl w:val="0"/>
          <w:numId w:val="4"/>
        </w:numPr>
      </w:pPr>
      <w:r>
        <w:t xml:space="preserve">4 °C  (2) </w:t>
      </w:r>
    </w:p>
    <w:p w14:paraId="5E58869A" w14:textId="77777777" w:rsidR="00D224A4" w:rsidRDefault="00A0221F">
      <w:pPr>
        <w:pStyle w:val="ListParagraph"/>
        <w:keepNext/>
        <w:numPr>
          <w:ilvl w:val="0"/>
          <w:numId w:val="4"/>
        </w:numPr>
      </w:pPr>
      <w:r>
        <w:t xml:space="preserve">7 °C  (5) </w:t>
      </w:r>
    </w:p>
    <w:p w14:paraId="0530B257" w14:textId="77777777" w:rsidR="00D224A4" w:rsidRDefault="00A0221F">
      <w:pPr>
        <w:pStyle w:val="ListParagraph"/>
        <w:keepNext/>
        <w:numPr>
          <w:ilvl w:val="0"/>
          <w:numId w:val="4"/>
        </w:numPr>
      </w:pPr>
      <w:r>
        <w:t xml:space="preserve">No lo </w:t>
      </w:r>
      <w:proofErr w:type="spellStart"/>
      <w:r>
        <w:t>sé</w:t>
      </w:r>
      <w:proofErr w:type="spellEnd"/>
      <w:r>
        <w:t xml:space="preserve">  (3) </w:t>
      </w:r>
    </w:p>
    <w:p w14:paraId="383678C4" w14:textId="77777777" w:rsidR="00D224A4" w:rsidRDefault="00D224A4"/>
    <w:p w14:paraId="1CC3C3C8" w14:textId="77777777" w:rsidR="00D224A4" w:rsidRDefault="00D224A4">
      <w:pPr>
        <w:pStyle w:val="QuestionSeparator"/>
      </w:pPr>
    </w:p>
    <w:p w14:paraId="1D3A9B90" w14:textId="77777777" w:rsidR="00D224A4" w:rsidRDefault="00D224A4"/>
    <w:p w14:paraId="6C6E96DC" w14:textId="77777777" w:rsidR="00D224A4" w:rsidRPr="00D35410" w:rsidRDefault="00A0221F">
      <w:pPr>
        <w:keepNext/>
        <w:rPr>
          <w:lang w:val="es-ES_tradnl"/>
        </w:rPr>
      </w:pPr>
      <w:r w:rsidRPr="00D35410">
        <w:rPr>
          <w:lang w:val="es-ES_tradnl"/>
        </w:rPr>
        <w:lastRenderedPageBreak/>
        <w:t xml:space="preserve">Q9.3 De acuerdo a lo que se dice en el vídeo, ¿cuál de los siguientes </w:t>
      </w:r>
      <w:r w:rsidRPr="00D35410">
        <w:rPr>
          <w:i/>
          <w:lang w:val="es-ES_tradnl"/>
        </w:rPr>
        <w:t>no</w:t>
      </w:r>
      <w:r w:rsidRPr="00D35410">
        <w:rPr>
          <w:lang w:val="es-ES_tradnl"/>
        </w:rPr>
        <w:t xml:space="preserve"> es un efecto esperado del cambio climático en España?</w:t>
      </w:r>
    </w:p>
    <w:p w14:paraId="699E74EC" w14:textId="77777777" w:rsidR="00D224A4" w:rsidRPr="00D35410" w:rsidRDefault="00A0221F">
      <w:pPr>
        <w:pStyle w:val="ListParagraph"/>
        <w:keepNext/>
        <w:numPr>
          <w:ilvl w:val="0"/>
          <w:numId w:val="4"/>
        </w:numPr>
        <w:rPr>
          <w:lang w:val="es-ES_tradnl"/>
        </w:rPr>
      </w:pPr>
      <w:r w:rsidRPr="00D35410">
        <w:rPr>
          <w:lang w:val="es-ES_tradnl"/>
        </w:rPr>
        <w:t xml:space="preserve">Agujero de la capa de </w:t>
      </w:r>
      <w:proofErr w:type="gramStart"/>
      <w:r w:rsidRPr="00D35410">
        <w:rPr>
          <w:lang w:val="es-ES_tradnl"/>
        </w:rPr>
        <w:t>ozono  (</w:t>
      </w:r>
      <w:proofErr w:type="gramEnd"/>
      <w:r w:rsidRPr="00D35410">
        <w:rPr>
          <w:lang w:val="es-ES_tradnl"/>
        </w:rPr>
        <w:t xml:space="preserve">3) </w:t>
      </w:r>
    </w:p>
    <w:p w14:paraId="7EF87D70" w14:textId="756E8BBC" w:rsidR="00D224A4" w:rsidRDefault="00A0221F">
      <w:pPr>
        <w:pStyle w:val="ListParagraph"/>
        <w:keepNext/>
        <w:numPr>
          <w:ilvl w:val="0"/>
          <w:numId w:val="4"/>
        </w:numPr>
      </w:pPr>
      <w:proofErr w:type="spellStart"/>
      <w:r>
        <w:t>Desertificación</w:t>
      </w:r>
      <w:proofErr w:type="spellEnd"/>
      <w:r>
        <w:t xml:space="preserve">  (4) </w:t>
      </w:r>
    </w:p>
    <w:p w14:paraId="1DF12D9F" w14:textId="77777777" w:rsidR="00D224A4" w:rsidRDefault="00A0221F">
      <w:pPr>
        <w:pStyle w:val="ListParagraph"/>
        <w:keepNext/>
        <w:numPr>
          <w:ilvl w:val="0"/>
          <w:numId w:val="4"/>
        </w:numPr>
      </w:pPr>
      <w:proofErr w:type="spellStart"/>
      <w:r>
        <w:t>Inundaciones</w:t>
      </w:r>
      <w:proofErr w:type="spellEnd"/>
      <w:r>
        <w:t xml:space="preserve">  (5) </w:t>
      </w:r>
    </w:p>
    <w:p w14:paraId="486FF105" w14:textId="2CF39B9E" w:rsidR="00D224A4" w:rsidRDefault="00A0221F">
      <w:pPr>
        <w:pStyle w:val="ListParagraph"/>
        <w:keepNext/>
        <w:numPr>
          <w:ilvl w:val="0"/>
          <w:numId w:val="4"/>
        </w:numPr>
      </w:pPr>
      <w:proofErr w:type="spellStart"/>
      <w:r>
        <w:t>Olas</w:t>
      </w:r>
      <w:proofErr w:type="spellEnd"/>
      <w:r>
        <w:t xml:space="preserve"> de </w:t>
      </w:r>
      <w:proofErr w:type="spellStart"/>
      <w:r>
        <w:t>calor</w:t>
      </w:r>
      <w:proofErr w:type="spellEnd"/>
      <w:r>
        <w:t xml:space="preserve">  (6) </w:t>
      </w:r>
    </w:p>
    <w:p w14:paraId="097E38DE" w14:textId="77777777" w:rsidR="00D224A4" w:rsidRDefault="00A0221F">
      <w:pPr>
        <w:pStyle w:val="ListParagraph"/>
        <w:keepNext/>
        <w:numPr>
          <w:ilvl w:val="0"/>
          <w:numId w:val="4"/>
        </w:numPr>
      </w:pPr>
      <w:r>
        <w:t xml:space="preserve">No lo </w:t>
      </w:r>
      <w:proofErr w:type="spellStart"/>
      <w:r>
        <w:t>sé</w:t>
      </w:r>
      <w:proofErr w:type="spellEnd"/>
      <w:r>
        <w:t xml:space="preserve">  (7) </w:t>
      </w:r>
    </w:p>
    <w:p w14:paraId="4A584D47" w14:textId="77777777" w:rsidR="00D224A4" w:rsidRDefault="00D224A4"/>
    <w:p w14:paraId="38997236" w14:textId="63CA99FD" w:rsidR="00D224A4" w:rsidRDefault="00A0221F">
      <w:pPr>
        <w:pStyle w:val="BlockEndLabel"/>
      </w:pPr>
      <w:r>
        <w:t xml:space="preserve">End of Block: Treatment </w:t>
      </w:r>
      <w:r w:rsidR="00D607B0">
        <w:t>information:</w:t>
      </w:r>
      <w:r>
        <w:t xml:space="preserve"> local climate</w:t>
      </w:r>
    </w:p>
    <w:p w14:paraId="71BF5E27" w14:textId="77777777" w:rsidR="00D224A4" w:rsidRDefault="00D224A4">
      <w:pPr>
        <w:pStyle w:val="BlockSeparator"/>
      </w:pPr>
    </w:p>
    <w:p w14:paraId="558BE485" w14:textId="3261D53C" w:rsidR="00D224A4" w:rsidRPr="00BD0CCE" w:rsidRDefault="00A0221F" w:rsidP="00D607B0">
      <w:pPr>
        <w:pStyle w:val="Heading1"/>
        <w:rPr>
          <w:lang w:val="es-ES"/>
        </w:rPr>
      </w:pPr>
      <w:bookmarkStart w:id="78" w:name="_Toc74762066"/>
      <w:proofErr w:type="spellStart"/>
      <w:r w:rsidRPr="00BD0CCE">
        <w:rPr>
          <w:lang w:val="es-ES"/>
        </w:rPr>
        <w:t>Treatment</w:t>
      </w:r>
      <w:proofErr w:type="spellEnd"/>
      <w:r w:rsidRPr="00BD0CCE">
        <w:rPr>
          <w:lang w:val="es-ES"/>
        </w:rPr>
        <w:t xml:space="preserve"> </w:t>
      </w:r>
      <w:proofErr w:type="spellStart"/>
      <w:r w:rsidRPr="00BD0CCE">
        <w:rPr>
          <w:lang w:val="es-ES"/>
        </w:rPr>
        <w:t>information</w:t>
      </w:r>
      <w:proofErr w:type="spellEnd"/>
      <w:r w:rsidRPr="00BD0CCE">
        <w:rPr>
          <w:lang w:val="es-ES"/>
        </w:rPr>
        <w:t xml:space="preserve">: </w:t>
      </w:r>
      <w:proofErr w:type="spellStart"/>
      <w:r w:rsidRPr="00BD0CCE">
        <w:rPr>
          <w:lang w:val="es-ES"/>
        </w:rPr>
        <w:t>policy</w:t>
      </w:r>
      <w:bookmarkEnd w:id="78"/>
      <w:proofErr w:type="spellEnd"/>
    </w:p>
    <w:p w14:paraId="72CAA0F3" w14:textId="77777777" w:rsidR="00D224A4" w:rsidRPr="00BD0CCE" w:rsidRDefault="00D224A4">
      <w:pPr>
        <w:rPr>
          <w:lang w:val="es-ES"/>
        </w:rPr>
      </w:pPr>
    </w:p>
    <w:p w14:paraId="628D73ED" w14:textId="77777777" w:rsidR="00D224A4" w:rsidRPr="00BD0CCE" w:rsidRDefault="00A0221F">
      <w:pPr>
        <w:keepNext/>
        <w:rPr>
          <w:lang w:val="es-ES"/>
        </w:rPr>
      </w:pPr>
      <w:r w:rsidRPr="00D35410">
        <w:rPr>
          <w:lang w:val="es-ES_tradnl"/>
        </w:rPr>
        <w:t xml:space="preserve">Q10.1 A continuación le mostraremos un vídeo de 5 minutos (con sonido) que resume las características de algunas medidas propuestas para combatir el cambio climático. </w:t>
      </w:r>
      <w:r w:rsidRPr="00D35410">
        <w:rPr>
          <w:lang w:val="es-ES_tradnl"/>
        </w:rPr>
        <w:br/>
      </w:r>
      <w:r w:rsidRPr="00D35410">
        <w:rPr>
          <w:lang w:val="es-ES_tradnl"/>
        </w:rPr>
        <w:br/>
      </w:r>
      <w:r w:rsidRPr="00D35410">
        <w:rPr>
          <w:lang w:val="es-ES_tradnl"/>
        </w:rPr>
        <w:br/>
        <w:t>Por favor, preste atención a la información proporcionada, ya que más adelante se le harán preguntas al respecto. No salte hacia adelante ni cierre la página mientras el vídeo esté en marcha.</w:t>
      </w:r>
      <w:r w:rsidRPr="00D35410">
        <w:rPr>
          <w:lang w:val="es-ES_tradnl"/>
        </w:rPr>
        <w:br/>
      </w:r>
      <w:r w:rsidRPr="00D35410">
        <w:rPr>
          <w:lang w:val="es-ES_tradnl"/>
        </w:rPr>
        <w:br/>
      </w:r>
      <w:r w:rsidRPr="00BD0CCE">
        <w:rPr>
          <w:lang w:val="es-ES"/>
        </w:rPr>
        <w:t>Pase a la página siguiente cuando esté preparado/a.</w:t>
      </w:r>
    </w:p>
    <w:p w14:paraId="67A5296E" w14:textId="77777777" w:rsidR="00D224A4" w:rsidRPr="00BD0CCE" w:rsidRDefault="00D224A4">
      <w:pPr>
        <w:rPr>
          <w:lang w:val="es-ES"/>
        </w:rPr>
      </w:pPr>
    </w:p>
    <w:p w14:paraId="6526900F" w14:textId="77777777" w:rsidR="00D224A4" w:rsidRPr="00BD0CCE" w:rsidRDefault="00D224A4">
      <w:pPr>
        <w:rPr>
          <w:lang w:val="es-ES"/>
        </w:rPr>
      </w:pPr>
    </w:p>
    <w:p w14:paraId="13717415" w14:textId="77777777" w:rsidR="00D224A4" w:rsidRPr="00D35410" w:rsidRDefault="00A0221F">
      <w:pPr>
        <w:keepNext/>
        <w:rPr>
          <w:lang w:val="es-ES_tradnl"/>
        </w:rPr>
      </w:pPr>
      <w:r w:rsidRPr="00D35410">
        <w:rPr>
          <w:lang w:val="es-ES_tradnl"/>
        </w:rPr>
        <w:t>Q12.1 ¿Ha podido ver y escuchar el vídeo hasta el final?</w:t>
      </w:r>
    </w:p>
    <w:p w14:paraId="027EFAF0" w14:textId="77777777" w:rsidR="00D224A4" w:rsidRDefault="00A0221F">
      <w:pPr>
        <w:pStyle w:val="ListParagraph"/>
        <w:keepNext/>
        <w:numPr>
          <w:ilvl w:val="0"/>
          <w:numId w:val="4"/>
        </w:numPr>
      </w:pPr>
      <w:proofErr w:type="spellStart"/>
      <w:r>
        <w:t>Sí</w:t>
      </w:r>
      <w:proofErr w:type="spellEnd"/>
      <w:r>
        <w:t xml:space="preserve">  (1) </w:t>
      </w:r>
    </w:p>
    <w:p w14:paraId="5C6D6A3B" w14:textId="77777777" w:rsidR="00D224A4" w:rsidRPr="00D35410" w:rsidRDefault="00A0221F">
      <w:pPr>
        <w:pStyle w:val="ListParagraph"/>
        <w:keepNext/>
        <w:numPr>
          <w:ilvl w:val="0"/>
          <w:numId w:val="4"/>
        </w:numPr>
        <w:rPr>
          <w:lang w:val="es-ES_tradnl"/>
        </w:rPr>
      </w:pPr>
      <w:r w:rsidRPr="00D35410">
        <w:rPr>
          <w:lang w:val="es-ES_tradnl"/>
        </w:rPr>
        <w:t xml:space="preserve">No, hubo un problema </w:t>
      </w:r>
      <w:proofErr w:type="gramStart"/>
      <w:r w:rsidRPr="00D35410">
        <w:rPr>
          <w:lang w:val="es-ES_tradnl"/>
        </w:rPr>
        <w:t>técnico  (</w:t>
      </w:r>
      <w:proofErr w:type="gramEnd"/>
      <w:r w:rsidRPr="00D35410">
        <w:rPr>
          <w:lang w:val="es-ES_tradnl"/>
        </w:rPr>
        <w:t xml:space="preserve">2) </w:t>
      </w:r>
    </w:p>
    <w:p w14:paraId="6C91373E" w14:textId="77777777" w:rsidR="00D224A4" w:rsidRPr="00D35410" w:rsidRDefault="00A0221F">
      <w:pPr>
        <w:pStyle w:val="ListParagraph"/>
        <w:keepNext/>
        <w:numPr>
          <w:ilvl w:val="0"/>
          <w:numId w:val="4"/>
        </w:numPr>
        <w:rPr>
          <w:lang w:val="es-ES_tradnl"/>
        </w:rPr>
      </w:pPr>
      <w:r w:rsidRPr="00D35410">
        <w:rPr>
          <w:lang w:val="es-ES_tradnl"/>
        </w:rPr>
        <w:t xml:space="preserve">No, me he saltado parte del </w:t>
      </w:r>
      <w:proofErr w:type="gramStart"/>
      <w:r w:rsidRPr="00D35410">
        <w:rPr>
          <w:lang w:val="es-ES_tradnl"/>
        </w:rPr>
        <w:t>vídeo  (</w:t>
      </w:r>
      <w:proofErr w:type="gramEnd"/>
      <w:r w:rsidRPr="00D35410">
        <w:rPr>
          <w:lang w:val="es-ES_tradnl"/>
        </w:rPr>
        <w:t xml:space="preserve">3) </w:t>
      </w:r>
    </w:p>
    <w:p w14:paraId="1A014641" w14:textId="77777777" w:rsidR="00D224A4" w:rsidRPr="00D35410" w:rsidRDefault="00D224A4">
      <w:pPr>
        <w:rPr>
          <w:lang w:val="es-ES_tradnl"/>
        </w:rPr>
      </w:pPr>
    </w:p>
    <w:p w14:paraId="3DF0E17D" w14:textId="77777777" w:rsidR="00D224A4" w:rsidRPr="00D35410" w:rsidRDefault="00D224A4">
      <w:pPr>
        <w:pStyle w:val="QuestionSeparator"/>
        <w:rPr>
          <w:lang w:val="es-ES_tradnl"/>
        </w:rPr>
      </w:pPr>
    </w:p>
    <w:p w14:paraId="5D0742E3" w14:textId="77777777" w:rsidR="00D224A4" w:rsidRPr="00D35410" w:rsidRDefault="00D224A4">
      <w:pPr>
        <w:rPr>
          <w:lang w:val="es-ES_tradnl"/>
        </w:rPr>
      </w:pPr>
    </w:p>
    <w:p w14:paraId="7A9DED6E" w14:textId="77777777" w:rsidR="00D224A4" w:rsidRPr="002135EF" w:rsidRDefault="00A0221F">
      <w:pPr>
        <w:keepNext/>
        <w:rPr>
          <w:lang w:val="fr-FR"/>
        </w:rPr>
      </w:pPr>
      <w:r w:rsidRPr="00D35410">
        <w:rPr>
          <w:lang w:val="es-ES_tradnl"/>
        </w:rPr>
        <w:lastRenderedPageBreak/>
        <w:t xml:space="preserve">Q12.3 El video presentó tres medidas para combatir el cambio climático. </w:t>
      </w:r>
      <w:r w:rsidRPr="002135EF">
        <w:rPr>
          <w:lang w:val="fr-FR"/>
        </w:rPr>
        <w:t xml:space="preserve">¿De </w:t>
      </w:r>
      <w:proofErr w:type="spellStart"/>
      <w:r w:rsidRPr="002135EF">
        <w:rPr>
          <w:lang w:val="fr-FR"/>
        </w:rPr>
        <w:t>qué</w:t>
      </w:r>
      <w:proofErr w:type="spellEnd"/>
      <w:r w:rsidRPr="002135EF">
        <w:rPr>
          <w:lang w:val="fr-FR"/>
        </w:rPr>
        <w:t xml:space="preserve"> </w:t>
      </w:r>
      <w:proofErr w:type="spellStart"/>
      <w:r w:rsidRPr="002135EF">
        <w:rPr>
          <w:lang w:val="fr-FR"/>
        </w:rPr>
        <w:t>trata</w:t>
      </w:r>
      <w:proofErr w:type="spellEnd"/>
      <w:r w:rsidRPr="002135EF">
        <w:rPr>
          <w:lang w:val="fr-FR"/>
        </w:rPr>
        <w:t xml:space="preserve"> la primera </w:t>
      </w:r>
      <w:proofErr w:type="spellStart"/>
      <w:r w:rsidRPr="002135EF">
        <w:rPr>
          <w:lang w:val="fr-FR"/>
        </w:rPr>
        <w:t>medida</w:t>
      </w:r>
      <w:proofErr w:type="spellEnd"/>
      <w:r w:rsidRPr="002135EF">
        <w:rPr>
          <w:lang w:val="fr-FR"/>
        </w:rPr>
        <w:t>?</w:t>
      </w:r>
    </w:p>
    <w:p w14:paraId="17AA958A" w14:textId="77777777" w:rsidR="00D224A4" w:rsidRPr="00D35410" w:rsidRDefault="00A0221F">
      <w:pPr>
        <w:pStyle w:val="ListParagraph"/>
        <w:keepNext/>
        <w:numPr>
          <w:ilvl w:val="0"/>
          <w:numId w:val="4"/>
        </w:numPr>
        <w:rPr>
          <w:lang w:val="es-ES_tradnl"/>
        </w:rPr>
      </w:pPr>
      <w:r w:rsidRPr="00D35410">
        <w:rPr>
          <w:lang w:val="es-ES_tradnl"/>
        </w:rPr>
        <w:t xml:space="preserve">Prohibición de vehículos con motor de </w:t>
      </w:r>
      <w:proofErr w:type="gramStart"/>
      <w:r w:rsidRPr="00D35410">
        <w:rPr>
          <w:lang w:val="es-ES_tradnl"/>
        </w:rPr>
        <w:t>combustión  (</w:t>
      </w:r>
      <w:proofErr w:type="gramEnd"/>
      <w:r w:rsidRPr="00D35410">
        <w:rPr>
          <w:lang w:val="es-ES_tradnl"/>
        </w:rPr>
        <w:t xml:space="preserve">2) </w:t>
      </w:r>
    </w:p>
    <w:p w14:paraId="06379D49" w14:textId="77777777" w:rsidR="00D224A4" w:rsidRPr="00D35410" w:rsidRDefault="00A0221F">
      <w:pPr>
        <w:pStyle w:val="ListParagraph"/>
        <w:keepNext/>
        <w:numPr>
          <w:ilvl w:val="0"/>
          <w:numId w:val="4"/>
        </w:numPr>
        <w:rPr>
          <w:lang w:val="es-ES_tradnl"/>
        </w:rPr>
      </w:pPr>
      <w:r w:rsidRPr="00D35410">
        <w:rPr>
          <w:lang w:val="es-ES_tradnl"/>
        </w:rPr>
        <w:t xml:space="preserve">Prohibición de vuelos de corta </w:t>
      </w:r>
      <w:proofErr w:type="gramStart"/>
      <w:r w:rsidRPr="00D35410">
        <w:rPr>
          <w:lang w:val="es-ES_tradnl"/>
        </w:rPr>
        <w:t>distancia  (</w:t>
      </w:r>
      <w:proofErr w:type="gramEnd"/>
      <w:r w:rsidRPr="00D35410">
        <w:rPr>
          <w:lang w:val="es-ES_tradnl"/>
        </w:rPr>
        <w:t xml:space="preserve">1) </w:t>
      </w:r>
    </w:p>
    <w:p w14:paraId="1E99BE4E" w14:textId="77777777" w:rsidR="00D224A4" w:rsidRPr="00D35410" w:rsidRDefault="00A0221F">
      <w:pPr>
        <w:pStyle w:val="ListParagraph"/>
        <w:keepNext/>
        <w:numPr>
          <w:ilvl w:val="0"/>
          <w:numId w:val="4"/>
        </w:numPr>
        <w:rPr>
          <w:lang w:val="es-ES_tradnl"/>
        </w:rPr>
      </w:pPr>
      <w:r w:rsidRPr="00D35410">
        <w:rPr>
          <w:lang w:val="es-ES_tradnl"/>
        </w:rPr>
        <w:t xml:space="preserve">Prohibición de las centrales eléctricas de </w:t>
      </w:r>
      <w:proofErr w:type="gramStart"/>
      <w:r w:rsidRPr="00D35410">
        <w:rPr>
          <w:lang w:val="es-ES_tradnl"/>
        </w:rPr>
        <w:t>carbón  (</w:t>
      </w:r>
      <w:proofErr w:type="gramEnd"/>
      <w:r w:rsidRPr="00D35410">
        <w:rPr>
          <w:lang w:val="es-ES_tradnl"/>
        </w:rPr>
        <w:t xml:space="preserve">3) </w:t>
      </w:r>
    </w:p>
    <w:p w14:paraId="0B268670" w14:textId="77777777" w:rsidR="00D224A4" w:rsidRPr="00D35410" w:rsidRDefault="00A0221F">
      <w:pPr>
        <w:pStyle w:val="ListParagraph"/>
        <w:keepNext/>
        <w:numPr>
          <w:ilvl w:val="0"/>
          <w:numId w:val="4"/>
        </w:numPr>
        <w:rPr>
          <w:lang w:val="es-ES_tradnl"/>
        </w:rPr>
      </w:pPr>
      <w:r w:rsidRPr="00D35410">
        <w:rPr>
          <w:lang w:val="es-ES_tradnl"/>
        </w:rPr>
        <w:t xml:space="preserve">Prohibición de las bolsas de plástico de un solo </w:t>
      </w:r>
      <w:proofErr w:type="gramStart"/>
      <w:r w:rsidRPr="00D35410">
        <w:rPr>
          <w:lang w:val="es-ES_tradnl"/>
        </w:rPr>
        <w:t>uso  (</w:t>
      </w:r>
      <w:proofErr w:type="gramEnd"/>
      <w:r w:rsidRPr="00D35410">
        <w:rPr>
          <w:lang w:val="es-ES_tradnl"/>
        </w:rPr>
        <w:t xml:space="preserve">6) </w:t>
      </w:r>
    </w:p>
    <w:p w14:paraId="600030D5" w14:textId="77777777" w:rsidR="00D224A4" w:rsidRDefault="00A0221F">
      <w:pPr>
        <w:pStyle w:val="ListParagraph"/>
        <w:keepNext/>
        <w:numPr>
          <w:ilvl w:val="0"/>
          <w:numId w:val="4"/>
        </w:numPr>
      </w:pPr>
      <w:r>
        <w:t xml:space="preserve">No lo </w:t>
      </w:r>
      <w:proofErr w:type="spellStart"/>
      <w:r>
        <w:t>sé</w:t>
      </w:r>
      <w:proofErr w:type="spellEnd"/>
      <w:r>
        <w:t xml:space="preserve">  (7) </w:t>
      </w:r>
    </w:p>
    <w:p w14:paraId="025E336C" w14:textId="77777777" w:rsidR="00D224A4" w:rsidRDefault="00D224A4"/>
    <w:p w14:paraId="72E77A1E" w14:textId="77777777" w:rsidR="00D224A4" w:rsidRDefault="00D224A4">
      <w:pPr>
        <w:pStyle w:val="QuestionSeparator"/>
      </w:pPr>
    </w:p>
    <w:p w14:paraId="3544C078" w14:textId="77777777" w:rsidR="00D224A4" w:rsidRDefault="00D224A4"/>
    <w:p w14:paraId="299897D5" w14:textId="77777777" w:rsidR="00D224A4" w:rsidRPr="00D35410" w:rsidRDefault="00A0221F">
      <w:pPr>
        <w:keepNext/>
        <w:rPr>
          <w:lang w:val="es-ES_tradnl"/>
        </w:rPr>
      </w:pPr>
      <w:r w:rsidRPr="00D35410">
        <w:rPr>
          <w:lang w:val="es-ES_tradnl"/>
        </w:rPr>
        <w:t>Q12.2 El programa de infraestructuras verdes descrito en el vídeo se financiaría con: </w:t>
      </w:r>
    </w:p>
    <w:p w14:paraId="5E0590DB" w14:textId="77777777" w:rsidR="00D224A4" w:rsidRDefault="00A0221F">
      <w:pPr>
        <w:pStyle w:val="ListParagraph"/>
        <w:keepNext/>
        <w:numPr>
          <w:ilvl w:val="0"/>
          <w:numId w:val="4"/>
        </w:numPr>
      </w:pPr>
      <w:proofErr w:type="spellStart"/>
      <w:r>
        <w:t>Deuda</w:t>
      </w:r>
      <w:proofErr w:type="spellEnd"/>
      <w:r>
        <w:t xml:space="preserve"> </w:t>
      </w:r>
      <w:proofErr w:type="spellStart"/>
      <w:r>
        <w:t>pública</w:t>
      </w:r>
      <w:proofErr w:type="spellEnd"/>
      <w:r>
        <w:t xml:space="preserve"> </w:t>
      </w:r>
      <w:proofErr w:type="spellStart"/>
      <w:r>
        <w:t>adicional</w:t>
      </w:r>
      <w:proofErr w:type="spellEnd"/>
      <w:r>
        <w:t xml:space="preserve">  (3) </w:t>
      </w:r>
    </w:p>
    <w:p w14:paraId="16931088" w14:textId="77777777" w:rsidR="00D224A4" w:rsidRPr="00D35410" w:rsidRDefault="00A0221F">
      <w:pPr>
        <w:pStyle w:val="ListParagraph"/>
        <w:keepNext/>
        <w:numPr>
          <w:ilvl w:val="0"/>
          <w:numId w:val="4"/>
        </w:numPr>
        <w:rPr>
          <w:lang w:val="es-ES_tradnl"/>
        </w:rPr>
      </w:pPr>
      <w:r w:rsidRPr="00D35410">
        <w:rPr>
          <w:lang w:val="es-ES_tradnl"/>
        </w:rPr>
        <w:t xml:space="preserve">Impuestos a los más </w:t>
      </w:r>
      <w:proofErr w:type="gramStart"/>
      <w:r w:rsidRPr="00D35410">
        <w:rPr>
          <w:lang w:val="es-ES_tradnl"/>
        </w:rPr>
        <w:t>ricos  (</w:t>
      </w:r>
      <w:proofErr w:type="gramEnd"/>
      <w:r w:rsidRPr="00D35410">
        <w:rPr>
          <w:lang w:val="es-ES_tradnl"/>
        </w:rPr>
        <w:t xml:space="preserve">1) </w:t>
      </w:r>
    </w:p>
    <w:p w14:paraId="22EDE542" w14:textId="77777777" w:rsidR="00D224A4" w:rsidRPr="00D35410" w:rsidRDefault="00A0221F">
      <w:pPr>
        <w:pStyle w:val="ListParagraph"/>
        <w:keepNext/>
        <w:numPr>
          <w:ilvl w:val="0"/>
          <w:numId w:val="4"/>
        </w:numPr>
        <w:rPr>
          <w:lang w:val="es-ES_tradnl"/>
        </w:rPr>
      </w:pPr>
      <w:r w:rsidRPr="00D35410">
        <w:rPr>
          <w:lang w:val="es-ES_tradnl"/>
        </w:rPr>
        <w:t xml:space="preserve">Aumento de los impuestos sobre </w:t>
      </w:r>
      <w:commentRangeStart w:id="79"/>
      <w:commentRangeStart w:id="80"/>
      <w:r w:rsidRPr="00D35410">
        <w:rPr>
          <w:lang w:val="es-ES_tradnl"/>
        </w:rPr>
        <w:t xml:space="preserve">la venta  </w:t>
      </w:r>
      <w:commentRangeEnd w:id="79"/>
      <w:r w:rsidR="0001399E">
        <w:rPr>
          <w:rStyle w:val="CommentReference"/>
        </w:rPr>
        <w:commentReference w:id="79"/>
      </w:r>
      <w:commentRangeEnd w:id="80"/>
      <w:r w:rsidR="00842236">
        <w:rPr>
          <w:rStyle w:val="CommentReference"/>
        </w:rPr>
        <w:commentReference w:id="80"/>
      </w:r>
      <w:r w:rsidRPr="00D35410">
        <w:rPr>
          <w:lang w:val="es-ES_tradnl"/>
        </w:rPr>
        <w:t xml:space="preserve">(7) </w:t>
      </w:r>
    </w:p>
    <w:p w14:paraId="1B80E321" w14:textId="77777777" w:rsidR="00D224A4" w:rsidRDefault="00A0221F">
      <w:pPr>
        <w:pStyle w:val="ListParagraph"/>
        <w:keepNext/>
        <w:numPr>
          <w:ilvl w:val="0"/>
          <w:numId w:val="4"/>
        </w:numPr>
      </w:pPr>
      <w:proofErr w:type="spellStart"/>
      <w:r>
        <w:t>Reducción</w:t>
      </w:r>
      <w:proofErr w:type="spellEnd"/>
      <w:r>
        <w:t xml:space="preserve"> del </w:t>
      </w:r>
      <w:proofErr w:type="spellStart"/>
      <w:r>
        <w:t>gasto</w:t>
      </w:r>
      <w:proofErr w:type="spellEnd"/>
      <w:r>
        <w:t xml:space="preserve"> social  (4) </w:t>
      </w:r>
    </w:p>
    <w:p w14:paraId="3A962DC6" w14:textId="77777777" w:rsidR="00D224A4" w:rsidRDefault="00A0221F">
      <w:pPr>
        <w:pStyle w:val="ListParagraph"/>
        <w:keepNext/>
        <w:numPr>
          <w:ilvl w:val="0"/>
          <w:numId w:val="4"/>
        </w:numPr>
      </w:pPr>
      <w:r>
        <w:t xml:space="preserve">No lo </w:t>
      </w:r>
      <w:proofErr w:type="spellStart"/>
      <w:r>
        <w:t>sé</w:t>
      </w:r>
      <w:proofErr w:type="spellEnd"/>
      <w:r>
        <w:t xml:space="preserve">  (6) </w:t>
      </w:r>
    </w:p>
    <w:p w14:paraId="2E66D508" w14:textId="77777777" w:rsidR="00D224A4" w:rsidRDefault="00D224A4"/>
    <w:p w14:paraId="3A074E0D" w14:textId="0311693E" w:rsidR="00D224A4" w:rsidRDefault="003852BB">
      <w:pPr>
        <w:pStyle w:val="BlockEndLabel"/>
      </w:pPr>
      <w:r>
        <w:t>End of Block: Treatment information</w:t>
      </w:r>
      <w:r w:rsidR="00A0221F">
        <w:t>: policy</w:t>
      </w:r>
    </w:p>
    <w:p w14:paraId="454A20C3" w14:textId="77777777" w:rsidR="00D224A4" w:rsidRDefault="00D224A4">
      <w:pPr>
        <w:pStyle w:val="BlockSeparator"/>
      </w:pPr>
    </w:p>
    <w:p w14:paraId="47D7C317" w14:textId="2344E56D" w:rsidR="00D224A4" w:rsidRPr="00D35410" w:rsidRDefault="00A0221F" w:rsidP="003852BB">
      <w:pPr>
        <w:pStyle w:val="Heading1"/>
        <w:rPr>
          <w:lang w:val="es-ES_tradnl"/>
        </w:rPr>
      </w:pPr>
      <w:bookmarkStart w:id="81" w:name="_Toc74762067"/>
      <w:proofErr w:type="spellStart"/>
      <w:r w:rsidRPr="00D35410">
        <w:rPr>
          <w:lang w:val="es-ES_tradnl"/>
        </w:rPr>
        <w:t>Climate</w:t>
      </w:r>
      <w:proofErr w:type="spellEnd"/>
      <w:r w:rsidRPr="00D35410">
        <w:rPr>
          <w:lang w:val="es-ES_tradnl"/>
        </w:rPr>
        <w:t xml:space="preserve"> </w:t>
      </w:r>
      <w:proofErr w:type="spellStart"/>
      <w:r w:rsidRPr="00D35410">
        <w:rPr>
          <w:lang w:val="es-ES_tradnl"/>
        </w:rPr>
        <w:t>knowledge</w:t>
      </w:r>
      <w:bookmarkEnd w:id="81"/>
      <w:proofErr w:type="spellEnd"/>
    </w:p>
    <w:p w14:paraId="3B641290" w14:textId="77777777" w:rsidR="00D224A4" w:rsidRPr="00D35410" w:rsidRDefault="00D224A4">
      <w:pPr>
        <w:rPr>
          <w:lang w:val="es-ES_tradnl"/>
        </w:rPr>
      </w:pPr>
    </w:p>
    <w:p w14:paraId="0928E38D" w14:textId="77777777" w:rsidR="00D224A4" w:rsidRPr="00D35410" w:rsidRDefault="00A0221F">
      <w:pPr>
        <w:keepNext/>
        <w:rPr>
          <w:lang w:val="es-ES_tradnl"/>
        </w:rPr>
      </w:pPr>
      <w:commentRangeStart w:id="82"/>
      <w:r w:rsidRPr="00D35410">
        <w:rPr>
          <w:lang w:val="es-ES_tradnl"/>
        </w:rPr>
        <w:t>Q13.1 ¿Con qué frecuencia piensa o habla con la gente sobre el cambio climático?</w:t>
      </w:r>
      <w:commentRangeEnd w:id="82"/>
      <w:r w:rsidR="00FB4B20">
        <w:rPr>
          <w:rStyle w:val="CommentReference"/>
        </w:rPr>
        <w:commentReference w:id="82"/>
      </w:r>
    </w:p>
    <w:p w14:paraId="00AE4569" w14:textId="77777777" w:rsidR="00D224A4" w:rsidRDefault="00A0221F">
      <w:pPr>
        <w:pStyle w:val="ListParagraph"/>
        <w:keepNext/>
        <w:numPr>
          <w:ilvl w:val="0"/>
          <w:numId w:val="4"/>
        </w:numPr>
      </w:pPr>
      <w:proofErr w:type="spellStart"/>
      <w:r>
        <w:t>Casi</w:t>
      </w:r>
      <w:proofErr w:type="spellEnd"/>
      <w:r>
        <w:t xml:space="preserve"> </w:t>
      </w:r>
      <w:proofErr w:type="spellStart"/>
      <w:r>
        <w:t>nunca</w:t>
      </w:r>
      <w:proofErr w:type="spellEnd"/>
      <w:r>
        <w:t xml:space="preserve">  (2) </w:t>
      </w:r>
    </w:p>
    <w:p w14:paraId="38A96E90" w14:textId="77777777" w:rsidR="00D224A4" w:rsidRDefault="00A0221F">
      <w:pPr>
        <w:pStyle w:val="ListParagraph"/>
        <w:keepNext/>
        <w:numPr>
          <w:ilvl w:val="0"/>
          <w:numId w:val="4"/>
        </w:numPr>
      </w:pPr>
      <w:proofErr w:type="spellStart"/>
      <w:r>
        <w:t>Varias</w:t>
      </w:r>
      <w:proofErr w:type="spellEnd"/>
      <w:r>
        <w:t xml:space="preserve"> </w:t>
      </w:r>
      <w:proofErr w:type="spellStart"/>
      <w:r>
        <w:t>veces</w:t>
      </w:r>
      <w:proofErr w:type="spellEnd"/>
      <w:r>
        <w:t xml:space="preserve"> al </w:t>
      </w:r>
      <w:proofErr w:type="spellStart"/>
      <w:r>
        <w:t>año</w:t>
      </w:r>
      <w:proofErr w:type="spellEnd"/>
      <w:r>
        <w:t xml:space="preserve">  (3) </w:t>
      </w:r>
    </w:p>
    <w:p w14:paraId="5703649A" w14:textId="77777777" w:rsidR="00D224A4" w:rsidRDefault="00A0221F">
      <w:pPr>
        <w:pStyle w:val="ListParagraph"/>
        <w:keepNext/>
        <w:numPr>
          <w:ilvl w:val="0"/>
          <w:numId w:val="4"/>
        </w:numPr>
      </w:pPr>
      <w:proofErr w:type="spellStart"/>
      <w:r>
        <w:t>Varias</w:t>
      </w:r>
      <w:proofErr w:type="spellEnd"/>
      <w:r>
        <w:t xml:space="preserve"> </w:t>
      </w:r>
      <w:proofErr w:type="spellStart"/>
      <w:r>
        <w:t>veces</w:t>
      </w:r>
      <w:proofErr w:type="spellEnd"/>
      <w:r>
        <w:t xml:space="preserve"> al </w:t>
      </w:r>
      <w:proofErr w:type="spellStart"/>
      <w:r>
        <w:t>mes</w:t>
      </w:r>
      <w:proofErr w:type="spellEnd"/>
      <w:r>
        <w:t xml:space="preserve">  (4) </w:t>
      </w:r>
    </w:p>
    <w:p w14:paraId="38374887" w14:textId="77777777" w:rsidR="00D224A4" w:rsidRDefault="00D224A4"/>
    <w:p w14:paraId="3BE6420D" w14:textId="77777777" w:rsidR="00D224A4" w:rsidRDefault="00D224A4">
      <w:pPr>
        <w:pStyle w:val="QuestionSeparator"/>
      </w:pPr>
    </w:p>
    <w:p w14:paraId="0B80D2DA" w14:textId="77777777" w:rsidR="00D224A4" w:rsidRDefault="00D224A4"/>
    <w:p w14:paraId="6825BEC6" w14:textId="77777777" w:rsidR="00D224A4" w:rsidRPr="00D35410" w:rsidRDefault="00A0221F">
      <w:pPr>
        <w:keepNext/>
        <w:rPr>
          <w:lang w:val="es-ES_tradnl"/>
        </w:rPr>
      </w:pPr>
      <w:r w:rsidRPr="00D35410">
        <w:rPr>
          <w:lang w:val="es-ES_tradnl"/>
        </w:rPr>
        <w:t>Q13.2 En su opinión, ¿el cambio climático es real?</w:t>
      </w:r>
    </w:p>
    <w:p w14:paraId="0B149A02" w14:textId="77777777" w:rsidR="00D224A4" w:rsidRDefault="00A0221F">
      <w:pPr>
        <w:pStyle w:val="ListParagraph"/>
        <w:keepNext/>
        <w:numPr>
          <w:ilvl w:val="0"/>
          <w:numId w:val="4"/>
        </w:numPr>
      </w:pPr>
      <w:proofErr w:type="spellStart"/>
      <w:r>
        <w:t>Sí</w:t>
      </w:r>
      <w:proofErr w:type="spellEnd"/>
      <w:r>
        <w:t xml:space="preserve">  (1) </w:t>
      </w:r>
    </w:p>
    <w:p w14:paraId="3064FDAB" w14:textId="77777777" w:rsidR="00D224A4" w:rsidRDefault="00A0221F">
      <w:pPr>
        <w:pStyle w:val="ListParagraph"/>
        <w:keepNext/>
        <w:numPr>
          <w:ilvl w:val="0"/>
          <w:numId w:val="4"/>
        </w:numPr>
      </w:pPr>
      <w:r>
        <w:t xml:space="preserve">No  (2) </w:t>
      </w:r>
    </w:p>
    <w:p w14:paraId="2D6452C7" w14:textId="77777777" w:rsidR="00D224A4" w:rsidRDefault="00D224A4"/>
    <w:p w14:paraId="7CC864F8" w14:textId="77777777" w:rsidR="00D224A4" w:rsidRDefault="00D224A4">
      <w:pPr>
        <w:pStyle w:val="QuestionSeparator"/>
      </w:pPr>
    </w:p>
    <w:p w14:paraId="2ED685A4" w14:textId="77777777" w:rsidR="00D224A4" w:rsidRDefault="00A0221F">
      <w:pPr>
        <w:pStyle w:val="QDisplayLogic"/>
        <w:keepNext/>
      </w:pPr>
      <w:r>
        <w:t>Display This Question:</w:t>
      </w:r>
    </w:p>
    <w:p w14:paraId="76D1AEAE" w14:textId="77777777" w:rsidR="00D224A4" w:rsidRPr="00D35410" w:rsidRDefault="00A0221F">
      <w:pPr>
        <w:pStyle w:val="QDisplayLogic"/>
        <w:keepNext/>
        <w:ind w:firstLine="400"/>
        <w:rPr>
          <w:lang w:val="es-ES_tradnl"/>
        </w:rPr>
      </w:pPr>
      <w:r>
        <w:t xml:space="preserve">If In your opinion, is climate change real? </w:t>
      </w:r>
      <w:r w:rsidRPr="00D35410">
        <w:rPr>
          <w:lang w:val="es-ES_tradnl"/>
        </w:rPr>
        <w:t>= Yes</w:t>
      </w:r>
    </w:p>
    <w:p w14:paraId="65273BB3" w14:textId="77777777" w:rsidR="00D224A4" w:rsidRPr="00D35410" w:rsidRDefault="00D224A4">
      <w:pPr>
        <w:rPr>
          <w:lang w:val="es-ES_tradnl"/>
        </w:rPr>
      </w:pPr>
    </w:p>
    <w:p w14:paraId="2D2A30D9" w14:textId="77777777" w:rsidR="00D224A4" w:rsidRPr="00D35410" w:rsidRDefault="00A0221F">
      <w:pPr>
        <w:keepNext/>
        <w:rPr>
          <w:lang w:val="es-ES_tradnl"/>
        </w:rPr>
      </w:pPr>
      <w:commentRangeStart w:id="83"/>
      <w:commentRangeStart w:id="84"/>
      <w:r w:rsidRPr="00D35410">
        <w:rPr>
          <w:lang w:val="es-ES_tradnl"/>
        </w:rPr>
        <w:t>Q13.3 ¿Qué parte del cambio climático cree que se debe a la actividad humana?</w:t>
      </w:r>
      <w:commentRangeEnd w:id="83"/>
      <w:r w:rsidR="00BC4333">
        <w:rPr>
          <w:rStyle w:val="CommentReference"/>
        </w:rPr>
        <w:commentReference w:id="83"/>
      </w:r>
      <w:commentRangeEnd w:id="84"/>
      <w:r w:rsidR="00826348">
        <w:rPr>
          <w:rStyle w:val="CommentReference"/>
        </w:rPr>
        <w:commentReference w:id="84"/>
      </w:r>
    </w:p>
    <w:p w14:paraId="46A0C11C" w14:textId="77777777" w:rsidR="00D224A4" w:rsidRDefault="00A0221F">
      <w:pPr>
        <w:pStyle w:val="ListParagraph"/>
        <w:keepNext/>
        <w:numPr>
          <w:ilvl w:val="0"/>
          <w:numId w:val="4"/>
        </w:numPr>
      </w:pPr>
      <w:r>
        <w:t xml:space="preserve">Nada  (0) </w:t>
      </w:r>
    </w:p>
    <w:p w14:paraId="201D2591" w14:textId="77777777" w:rsidR="00D224A4" w:rsidRDefault="00A0221F">
      <w:pPr>
        <w:pStyle w:val="ListParagraph"/>
        <w:keepNext/>
        <w:numPr>
          <w:ilvl w:val="0"/>
          <w:numId w:val="4"/>
        </w:numPr>
      </w:pPr>
      <w:r>
        <w:t xml:space="preserve">Un </w:t>
      </w:r>
      <w:proofErr w:type="spellStart"/>
      <w:r>
        <w:t>poco</w:t>
      </w:r>
      <w:proofErr w:type="spellEnd"/>
      <w:r>
        <w:t xml:space="preserve">  (11) </w:t>
      </w:r>
    </w:p>
    <w:p w14:paraId="1936EFB7" w14:textId="77777777" w:rsidR="00D224A4" w:rsidRDefault="00A0221F">
      <w:pPr>
        <w:pStyle w:val="ListParagraph"/>
        <w:keepNext/>
        <w:numPr>
          <w:ilvl w:val="0"/>
          <w:numId w:val="4"/>
        </w:numPr>
      </w:pPr>
      <w:proofErr w:type="spellStart"/>
      <w:r>
        <w:t>Algo</w:t>
      </w:r>
      <w:proofErr w:type="spellEnd"/>
      <w:r>
        <w:t xml:space="preserve">  (12) </w:t>
      </w:r>
    </w:p>
    <w:p w14:paraId="6B96F042" w14:textId="77777777" w:rsidR="00D224A4" w:rsidRDefault="00A0221F">
      <w:pPr>
        <w:pStyle w:val="ListParagraph"/>
        <w:keepNext/>
        <w:numPr>
          <w:ilvl w:val="0"/>
          <w:numId w:val="4"/>
        </w:numPr>
      </w:pPr>
      <w:r>
        <w:t xml:space="preserve">Mucho  (13) </w:t>
      </w:r>
    </w:p>
    <w:p w14:paraId="188BF756" w14:textId="77777777" w:rsidR="00D224A4" w:rsidRDefault="00A0221F">
      <w:pPr>
        <w:pStyle w:val="ListParagraph"/>
        <w:keepNext/>
        <w:numPr>
          <w:ilvl w:val="0"/>
          <w:numId w:val="4"/>
        </w:numPr>
      </w:pPr>
      <w:r>
        <w:t xml:space="preserve">La </w:t>
      </w:r>
      <w:proofErr w:type="spellStart"/>
      <w:r>
        <w:t>mayoría</w:t>
      </w:r>
      <w:proofErr w:type="spellEnd"/>
      <w:r>
        <w:t xml:space="preserve">  (14) </w:t>
      </w:r>
    </w:p>
    <w:p w14:paraId="4C9C4C53" w14:textId="77777777" w:rsidR="00D224A4" w:rsidRDefault="00D224A4"/>
    <w:p w14:paraId="2328DAD4" w14:textId="77777777" w:rsidR="00D224A4" w:rsidRDefault="00D224A4">
      <w:pPr>
        <w:pStyle w:val="QuestionSeparator"/>
      </w:pPr>
    </w:p>
    <w:p w14:paraId="715FC636" w14:textId="77777777" w:rsidR="00D224A4" w:rsidRDefault="00D224A4"/>
    <w:p w14:paraId="02440599" w14:textId="77777777" w:rsidR="00D224A4" w:rsidRPr="00D35410" w:rsidRDefault="00A0221F">
      <w:pPr>
        <w:keepNext/>
        <w:rPr>
          <w:lang w:val="es-ES_tradnl"/>
        </w:rPr>
      </w:pPr>
      <w:r w:rsidRPr="00D35410">
        <w:rPr>
          <w:lang w:val="es-ES_tradnl"/>
        </w:rPr>
        <w:t>Q13.4 ¿Está de acuerdo o en desacuerdo con la siguiente afirmación: "El cambio climático es un problema importante"?</w:t>
      </w:r>
    </w:p>
    <w:p w14:paraId="06977B5A" w14:textId="77777777" w:rsidR="00D224A4" w:rsidRDefault="00A0221F">
      <w:pPr>
        <w:pStyle w:val="ListParagraph"/>
        <w:keepNext/>
        <w:numPr>
          <w:ilvl w:val="0"/>
          <w:numId w:val="4"/>
        </w:numPr>
      </w:pPr>
      <w:commentRangeStart w:id="85"/>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7C63EB15" w14:textId="77777777" w:rsidR="00D224A4" w:rsidRDefault="00A0221F">
      <w:pPr>
        <w:pStyle w:val="ListParagraph"/>
        <w:keepNext/>
        <w:numPr>
          <w:ilvl w:val="0"/>
          <w:numId w:val="4"/>
        </w:numPr>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(1) </w:t>
      </w:r>
    </w:p>
    <w:p w14:paraId="203E8F17"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1B042379"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08D1A2B1" w14:textId="77777777" w:rsidR="00D224A4" w:rsidRDefault="00A0221F">
      <w:pPr>
        <w:pStyle w:val="ListParagraph"/>
        <w:keepNext/>
        <w:numPr>
          <w:ilvl w:val="0"/>
          <w:numId w:val="4"/>
        </w:numPr>
      </w:pPr>
      <w:proofErr w:type="spellStart"/>
      <w:r>
        <w:t>Totalmente</w:t>
      </w:r>
      <w:proofErr w:type="spellEnd"/>
      <w:r>
        <w:t xml:space="preserve"> de </w:t>
      </w:r>
      <w:proofErr w:type="spellStart"/>
      <w:r>
        <w:t>acuerdo</w:t>
      </w:r>
      <w:proofErr w:type="spellEnd"/>
      <w:r>
        <w:t xml:space="preserve">  (4) </w:t>
      </w:r>
      <w:commentRangeEnd w:id="85"/>
      <w:r w:rsidR="00500C13">
        <w:rPr>
          <w:rStyle w:val="CommentReference"/>
        </w:rPr>
        <w:commentReference w:id="85"/>
      </w:r>
    </w:p>
    <w:p w14:paraId="6D5B0995" w14:textId="77777777" w:rsidR="00D224A4" w:rsidRDefault="00D224A4"/>
    <w:p w14:paraId="588B9C8D" w14:textId="77777777" w:rsidR="00D224A4" w:rsidRDefault="00D224A4">
      <w:pPr>
        <w:pStyle w:val="QuestionSeparator"/>
      </w:pPr>
    </w:p>
    <w:p w14:paraId="7F01BE23" w14:textId="77777777" w:rsidR="00D224A4" w:rsidRDefault="00D224A4"/>
    <w:p w14:paraId="00E83AA8" w14:textId="77777777" w:rsidR="00D224A4" w:rsidRPr="00D35410" w:rsidRDefault="00A0221F">
      <w:pPr>
        <w:keepNext/>
        <w:rPr>
          <w:lang w:val="es-ES_tradnl"/>
        </w:rPr>
      </w:pPr>
      <w:r w:rsidRPr="00D35410">
        <w:rPr>
          <w:lang w:val="es-ES_tradnl"/>
        </w:rPr>
        <w:lastRenderedPageBreak/>
        <w:t xml:space="preserve">Q13.5 </w:t>
      </w:r>
      <w:commentRangeStart w:id="86"/>
      <w:r w:rsidRPr="00D35410">
        <w:rPr>
          <w:lang w:val="es-ES_tradnl"/>
        </w:rPr>
        <w:t>¿Cómo se considera usted de informado sobre el cambio climático?</w:t>
      </w:r>
    </w:p>
    <w:p w14:paraId="681EEEE9" w14:textId="77777777" w:rsidR="00D224A4" w:rsidRDefault="00A0221F">
      <w:pPr>
        <w:pStyle w:val="ListParagraph"/>
        <w:keepNext/>
        <w:numPr>
          <w:ilvl w:val="0"/>
          <w:numId w:val="4"/>
        </w:numPr>
      </w:pPr>
      <w:r>
        <w:t xml:space="preserve">Para nada  (0) </w:t>
      </w:r>
    </w:p>
    <w:p w14:paraId="05C03D1C" w14:textId="77777777" w:rsidR="00D224A4" w:rsidRDefault="00A0221F">
      <w:pPr>
        <w:pStyle w:val="ListParagraph"/>
        <w:keepNext/>
        <w:numPr>
          <w:ilvl w:val="0"/>
          <w:numId w:val="4"/>
        </w:numPr>
      </w:pPr>
      <w:r>
        <w:t xml:space="preserve">Un </w:t>
      </w:r>
      <w:proofErr w:type="spellStart"/>
      <w:r>
        <w:t>poco</w:t>
      </w:r>
      <w:proofErr w:type="spellEnd"/>
      <w:r>
        <w:t xml:space="preserve">  (1) </w:t>
      </w:r>
    </w:p>
    <w:p w14:paraId="3AF51FA8" w14:textId="77777777" w:rsidR="00D224A4" w:rsidRDefault="00A0221F">
      <w:pPr>
        <w:pStyle w:val="ListParagraph"/>
        <w:keepNext/>
        <w:numPr>
          <w:ilvl w:val="0"/>
          <w:numId w:val="4"/>
        </w:numPr>
      </w:pPr>
      <w:proofErr w:type="spellStart"/>
      <w:r>
        <w:t>Moderadamente</w:t>
      </w:r>
      <w:proofErr w:type="spellEnd"/>
      <w:r>
        <w:t xml:space="preserve">  (2) </w:t>
      </w:r>
    </w:p>
    <w:p w14:paraId="68CC4A9E" w14:textId="77777777" w:rsidR="00D224A4" w:rsidRDefault="00A0221F">
      <w:pPr>
        <w:pStyle w:val="ListParagraph"/>
        <w:keepNext/>
        <w:numPr>
          <w:ilvl w:val="0"/>
          <w:numId w:val="4"/>
        </w:numPr>
      </w:pPr>
      <w:proofErr w:type="spellStart"/>
      <w:r>
        <w:t>Bastante</w:t>
      </w:r>
      <w:proofErr w:type="spellEnd"/>
      <w:r>
        <w:t xml:space="preserve">  (3) </w:t>
      </w:r>
    </w:p>
    <w:p w14:paraId="00578065" w14:textId="77777777" w:rsidR="00D224A4" w:rsidRDefault="00A0221F">
      <w:pPr>
        <w:pStyle w:val="ListParagraph"/>
        <w:keepNext/>
        <w:numPr>
          <w:ilvl w:val="0"/>
          <w:numId w:val="4"/>
        </w:numPr>
      </w:pPr>
      <w:proofErr w:type="spellStart"/>
      <w:r>
        <w:t>Muchísimo</w:t>
      </w:r>
      <w:proofErr w:type="spellEnd"/>
      <w:r>
        <w:t xml:space="preserve">  (4) </w:t>
      </w:r>
      <w:commentRangeEnd w:id="86"/>
      <w:r w:rsidR="00A66318">
        <w:rPr>
          <w:rStyle w:val="CommentReference"/>
        </w:rPr>
        <w:commentReference w:id="86"/>
      </w:r>
    </w:p>
    <w:p w14:paraId="37E552DF" w14:textId="77777777" w:rsidR="00D224A4" w:rsidRDefault="00D224A4"/>
    <w:p w14:paraId="73A906FB" w14:textId="77777777" w:rsidR="00D224A4" w:rsidRDefault="00D224A4">
      <w:pPr>
        <w:pStyle w:val="QuestionSeparator"/>
      </w:pPr>
    </w:p>
    <w:p w14:paraId="367DCED5" w14:textId="77777777" w:rsidR="00D224A4" w:rsidRDefault="00D224A4"/>
    <w:p w14:paraId="1374A0C4" w14:textId="2C78C91D" w:rsidR="00D224A4" w:rsidRPr="00D35410" w:rsidRDefault="00A0221F">
      <w:pPr>
        <w:keepNext/>
        <w:rPr>
          <w:lang w:val="es-ES_tradnl"/>
        </w:rPr>
      </w:pPr>
      <w:r w:rsidRPr="00D35410">
        <w:rPr>
          <w:lang w:val="es-ES_tradnl"/>
        </w:rPr>
        <w:t>Q13.7 Los gases de efecto invernadero son gases que atrapan el calor en la atmósfera y hacen que la Tierra se caliente</w:t>
      </w:r>
      <w:del w:id="87" w:author="Francisco J.  Heras Hernández" w:date="2021-06-20T21:21:00Z">
        <w:r w:rsidRPr="00D35410" w:rsidDel="005D3A6F">
          <w:rPr>
            <w:lang w:val="es-ES_tradnl"/>
          </w:rPr>
          <w:delText xml:space="preserve"> más</w:delText>
        </w:r>
      </w:del>
      <w:r w:rsidRPr="00D35410">
        <w:rPr>
          <w:lang w:val="es-ES_tradnl"/>
        </w:rPr>
        <w:t xml:space="preserve">, provocando el cambio climático. </w:t>
      </w:r>
      <w:commentRangeStart w:id="88"/>
      <w:r w:rsidRPr="00D35410">
        <w:rPr>
          <w:lang w:val="es-ES_tradnl"/>
        </w:rPr>
        <w:t xml:space="preserve">En particular, la quema de combustibles fósiles y la producción </w:t>
      </w:r>
      <w:commentRangeStart w:id="89"/>
      <w:commentRangeStart w:id="90"/>
      <w:del w:id="91" w:author="Francisco J.  Heras Hernández" w:date="2021-06-22T12:09:00Z">
        <w:r w:rsidRPr="00D35410" w:rsidDel="000C5243">
          <w:rPr>
            <w:lang w:val="es-ES_tradnl"/>
          </w:rPr>
          <w:delText>agrícola</w:delText>
        </w:r>
        <w:commentRangeEnd w:id="89"/>
        <w:r w:rsidR="0001399E" w:rsidDel="000C5243">
          <w:rPr>
            <w:rStyle w:val="CommentReference"/>
          </w:rPr>
          <w:commentReference w:id="89"/>
        </w:r>
        <w:commentRangeEnd w:id="90"/>
        <w:r w:rsidR="00075707" w:rsidDel="000C5243">
          <w:rPr>
            <w:rStyle w:val="CommentReference"/>
          </w:rPr>
          <w:commentReference w:id="90"/>
        </w:r>
      </w:del>
      <w:ins w:id="92" w:author="Francisco J.  Heras Hernández" w:date="2021-06-22T12:09:00Z">
        <w:r w:rsidR="000C5243">
          <w:rPr>
            <w:lang w:val="es-ES_tradnl"/>
          </w:rPr>
          <w:t>agraria</w:t>
        </w:r>
      </w:ins>
      <w:del w:id="93" w:author="Francisco J.  Heras Hernández" w:date="2021-06-22T12:09:00Z">
        <w:r w:rsidRPr="00D35410" w:rsidDel="000C5243">
          <w:rPr>
            <w:lang w:val="es-ES_tradnl"/>
          </w:rPr>
          <w:delText xml:space="preserve"> </w:delText>
        </w:r>
      </w:del>
      <w:ins w:id="94" w:author="Francisco J.  Heras Hernández" w:date="2021-06-22T12:09:00Z">
        <w:r w:rsidR="000C5243" w:rsidRPr="00D35410">
          <w:rPr>
            <w:lang w:val="es-ES_tradnl"/>
          </w:rPr>
          <w:t xml:space="preserve"> </w:t>
        </w:r>
      </w:ins>
      <w:r w:rsidRPr="00D35410">
        <w:rPr>
          <w:lang w:val="es-ES_tradnl"/>
        </w:rPr>
        <w:t xml:space="preserve">emiten gases de efecto invernadero. </w:t>
      </w:r>
      <w:commentRangeEnd w:id="88"/>
      <w:r w:rsidR="00075707">
        <w:rPr>
          <w:rStyle w:val="CommentReference"/>
        </w:rPr>
        <w:commentReference w:id="88"/>
      </w:r>
      <w:r w:rsidRPr="00D35410">
        <w:rPr>
          <w:lang w:val="es-ES_tradnl"/>
        </w:rPr>
        <w:br/>
      </w:r>
      <w:r w:rsidRPr="00D35410">
        <w:rPr>
          <w:lang w:val="es-ES_tradnl"/>
        </w:rPr>
        <w:br/>
        <w:t xml:space="preserve"> ¿Cuáles de los siguientes elementos contribuyen al cambio climático? (Se permiten múltiples respuestas)</w:t>
      </w:r>
    </w:p>
    <w:p w14:paraId="7C483B71" w14:textId="77777777" w:rsidR="00D224A4" w:rsidRDefault="00A0221F">
      <w:pPr>
        <w:pStyle w:val="ListParagraph"/>
        <w:keepNext/>
        <w:numPr>
          <w:ilvl w:val="0"/>
          <w:numId w:val="2"/>
        </w:numPr>
      </w:pPr>
      <w:r>
        <w:t xml:space="preserve">CO 2  (1) </w:t>
      </w:r>
    </w:p>
    <w:p w14:paraId="7A1D5FC0" w14:textId="77777777" w:rsidR="00D224A4" w:rsidRDefault="00A0221F">
      <w:pPr>
        <w:pStyle w:val="ListParagraph"/>
        <w:keepNext/>
        <w:numPr>
          <w:ilvl w:val="0"/>
          <w:numId w:val="2"/>
        </w:numPr>
      </w:pPr>
      <w:proofErr w:type="spellStart"/>
      <w:r>
        <w:t>Hidrógeno</w:t>
      </w:r>
      <w:proofErr w:type="spellEnd"/>
      <w:r>
        <w:t xml:space="preserve">  (2) </w:t>
      </w:r>
    </w:p>
    <w:p w14:paraId="53EF32C6" w14:textId="77777777" w:rsidR="00D224A4" w:rsidRDefault="00A0221F">
      <w:pPr>
        <w:pStyle w:val="ListParagraph"/>
        <w:keepNext/>
        <w:numPr>
          <w:ilvl w:val="0"/>
          <w:numId w:val="2"/>
        </w:numPr>
      </w:pPr>
      <w:proofErr w:type="spellStart"/>
      <w:r>
        <w:t>Metano</w:t>
      </w:r>
      <w:proofErr w:type="spellEnd"/>
      <w:r>
        <w:t xml:space="preserve">  (3) </w:t>
      </w:r>
    </w:p>
    <w:p w14:paraId="1A7BB0AC" w14:textId="77777777" w:rsidR="00D224A4" w:rsidRDefault="00A0221F">
      <w:pPr>
        <w:pStyle w:val="ListParagraph"/>
        <w:keepNext/>
        <w:numPr>
          <w:ilvl w:val="0"/>
          <w:numId w:val="2"/>
        </w:numPr>
      </w:pPr>
      <w:r>
        <w:t xml:space="preserve">Material </w:t>
      </w:r>
      <w:proofErr w:type="spellStart"/>
      <w:r>
        <w:t>particulado</w:t>
      </w:r>
      <w:proofErr w:type="spellEnd"/>
      <w:r>
        <w:t xml:space="preserve">  (4) </w:t>
      </w:r>
    </w:p>
    <w:p w14:paraId="163568B0" w14:textId="77777777" w:rsidR="00D224A4" w:rsidRDefault="00D224A4"/>
    <w:p w14:paraId="19FDF63D" w14:textId="77777777" w:rsidR="00D224A4" w:rsidRDefault="00D224A4">
      <w:pPr>
        <w:pStyle w:val="QuestionSeparator"/>
      </w:pPr>
    </w:p>
    <w:p w14:paraId="3EDC54E2" w14:textId="77777777" w:rsidR="00D224A4" w:rsidRDefault="00D224A4"/>
    <w:p w14:paraId="25B129F6" w14:textId="1B1131BD" w:rsidR="00D224A4" w:rsidRPr="00D35410" w:rsidRDefault="00A0221F">
      <w:pPr>
        <w:keepNext/>
        <w:rPr>
          <w:lang w:val="es-ES_tradnl"/>
        </w:rPr>
      </w:pPr>
      <w:r w:rsidRPr="00D35410">
        <w:rPr>
          <w:lang w:val="es-ES_tradnl"/>
        </w:rPr>
        <w:t xml:space="preserve">Q13.8 ¿Cree que reducir las emisiones globales de gases de efecto invernadero a la mitad sería suficiente para detener </w:t>
      </w:r>
      <w:del w:id="95" w:author="Francisco J.  Heras Hernández" w:date="2021-06-20T21:25:00Z">
        <w:r w:rsidRPr="00D35410" w:rsidDel="00252AFB">
          <w:rPr>
            <w:lang w:val="es-ES_tradnl"/>
          </w:rPr>
          <w:delText xml:space="preserve">eventualmente </w:delText>
        </w:r>
      </w:del>
      <w:r w:rsidRPr="00D35410">
        <w:rPr>
          <w:lang w:val="es-ES_tradnl"/>
        </w:rPr>
        <w:t>el aumento de las temperaturas?</w:t>
      </w:r>
    </w:p>
    <w:p w14:paraId="18A37D43" w14:textId="77777777" w:rsidR="00D224A4" w:rsidRDefault="00A0221F">
      <w:pPr>
        <w:pStyle w:val="ListParagraph"/>
        <w:keepNext/>
        <w:numPr>
          <w:ilvl w:val="0"/>
          <w:numId w:val="4"/>
        </w:numPr>
      </w:pPr>
      <w:proofErr w:type="spellStart"/>
      <w:r>
        <w:t>Sí</w:t>
      </w:r>
      <w:proofErr w:type="spellEnd"/>
      <w:r>
        <w:t xml:space="preserve">  (5) </w:t>
      </w:r>
    </w:p>
    <w:p w14:paraId="53094456" w14:textId="77777777" w:rsidR="00D224A4" w:rsidRDefault="00A0221F">
      <w:pPr>
        <w:pStyle w:val="ListParagraph"/>
        <w:keepNext/>
        <w:numPr>
          <w:ilvl w:val="0"/>
          <w:numId w:val="4"/>
        </w:numPr>
      </w:pPr>
      <w:r>
        <w:t xml:space="preserve">No  (4) </w:t>
      </w:r>
    </w:p>
    <w:p w14:paraId="258F7EA5" w14:textId="77777777" w:rsidR="00D224A4" w:rsidRDefault="00D224A4"/>
    <w:p w14:paraId="0CFA4CE5" w14:textId="77777777" w:rsidR="00D224A4" w:rsidRDefault="00D224A4">
      <w:pPr>
        <w:pStyle w:val="QuestionSeparator"/>
      </w:pPr>
    </w:p>
    <w:p w14:paraId="7964B592" w14:textId="77777777" w:rsidR="00D224A4" w:rsidRDefault="00D224A4"/>
    <w:p w14:paraId="27968DB6" w14:textId="5BC8A6EE" w:rsidR="00D224A4" w:rsidRPr="00D35410" w:rsidRDefault="00A0221F">
      <w:pPr>
        <w:keepNext/>
        <w:rPr>
          <w:lang w:val="es-ES_tradnl"/>
        </w:rPr>
      </w:pPr>
      <w:r w:rsidRPr="00D35410">
        <w:rPr>
          <w:lang w:val="es-ES_tradnl"/>
        </w:rPr>
        <w:lastRenderedPageBreak/>
        <w:t xml:space="preserve">Q13.9 En las tres preguntas siguientes, nos gustaría que clasificara los elementos según las emisiones de gases de efecto invernadero que </w:t>
      </w:r>
      <w:del w:id="96" w:author="Francisco J.  Heras Hernández" w:date="2021-06-20T21:26:00Z">
        <w:r w:rsidRPr="00D35410" w:rsidDel="00DA6297">
          <w:rPr>
            <w:lang w:val="es-ES_tradnl"/>
          </w:rPr>
          <w:delText>emiten</w:delText>
        </w:r>
      </w:del>
      <w:ins w:id="97" w:author="Francisco J.  Heras Hernández" w:date="2021-06-20T21:26:00Z">
        <w:r w:rsidR="00DA6297">
          <w:rPr>
            <w:lang w:val="es-ES_tradnl"/>
          </w:rPr>
          <w:t>llevan asociadas</w:t>
        </w:r>
      </w:ins>
      <w:r w:rsidRPr="00D35410">
        <w:rPr>
          <w:lang w:val="es-ES_tradnl"/>
        </w:rPr>
        <w:t xml:space="preserve">, </w:t>
      </w:r>
      <w:commentRangeStart w:id="98"/>
      <w:r w:rsidRPr="00D35410">
        <w:rPr>
          <w:lang w:val="es-ES_tradnl"/>
        </w:rPr>
        <w:t xml:space="preserve">en función de sus conocimientos </w:t>
      </w:r>
      <w:commentRangeEnd w:id="98"/>
      <w:r w:rsidR="00F67576">
        <w:rPr>
          <w:rStyle w:val="CommentReference"/>
        </w:rPr>
        <w:commentReference w:id="98"/>
      </w:r>
      <w:r w:rsidRPr="00D35410">
        <w:rPr>
          <w:lang w:val="es-ES_tradnl"/>
        </w:rPr>
        <w:t>(1 es el elemento que emite más y 3 el que menos).</w:t>
      </w:r>
      <w:r w:rsidRPr="00D35410">
        <w:rPr>
          <w:lang w:val="es-ES_tradnl"/>
        </w:rPr>
        <w:br/>
        <w:t xml:space="preserve"> </w:t>
      </w:r>
      <w:r w:rsidRPr="00D35410">
        <w:rPr>
          <w:lang w:val="es-ES_tradnl"/>
        </w:rPr>
        <w:br/>
        <w:t xml:space="preserve"> Las emisiones de gases de efecto invernadero de un producto son las que se emiten en todas las etapas de su producción y distribución.</w:t>
      </w:r>
    </w:p>
    <w:p w14:paraId="55C759B4" w14:textId="77777777" w:rsidR="00D224A4" w:rsidRPr="00D35410" w:rsidRDefault="00D224A4">
      <w:pPr>
        <w:rPr>
          <w:lang w:val="es-ES_tradnl"/>
        </w:rPr>
      </w:pPr>
    </w:p>
    <w:p w14:paraId="5BC93F62" w14:textId="77777777" w:rsidR="00D224A4" w:rsidRPr="00D35410" w:rsidRDefault="00D224A4">
      <w:pPr>
        <w:pStyle w:val="QuestionSeparator"/>
        <w:rPr>
          <w:lang w:val="es-ES_tradnl"/>
        </w:rPr>
      </w:pPr>
    </w:p>
    <w:tbl>
      <w:tblPr>
        <w:tblStyle w:val="QQuestionIconTable"/>
        <w:tblW w:w="50" w:type="auto"/>
        <w:tblLook w:val="07E0" w:firstRow="1" w:lastRow="1" w:firstColumn="1" w:lastColumn="1" w:noHBand="1" w:noVBand="1"/>
      </w:tblPr>
      <w:tblGrid>
        <w:gridCol w:w="360"/>
      </w:tblGrid>
      <w:tr w:rsidR="00D224A4" w14:paraId="2F7B826A" w14:textId="77777777">
        <w:tc>
          <w:tcPr>
            <w:tcW w:w="50" w:type="dxa"/>
          </w:tcPr>
          <w:p w14:paraId="52916925" w14:textId="77777777" w:rsidR="00D224A4" w:rsidRDefault="00A0221F">
            <w:pPr>
              <w:keepNext/>
            </w:pPr>
            <w:r>
              <w:rPr>
                <w:noProof/>
              </w:rPr>
              <w:drawing>
                <wp:inline distT="0" distB="0" distL="0" distR="0" wp14:anchorId="4E9B811A" wp14:editId="3EB49B76">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3046EB69" w14:textId="77777777" w:rsidR="00D224A4" w:rsidRDefault="00D224A4"/>
    <w:p w14:paraId="2BC1D8E3" w14:textId="77777777" w:rsidR="00D224A4" w:rsidRPr="00D35410" w:rsidRDefault="00A0221F">
      <w:pPr>
        <w:keepNext/>
        <w:rPr>
          <w:lang w:val="es-ES_tradnl"/>
        </w:rPr>
      </w:pPr>
      <w:r w:rsidRPr="00D35410">
        <w:rPr>
          <w:lang w:val="es-ES_tradnl"/>
        </w:rPr>
        <w:t xml:space="preserve">Q13.10 </w:t>
      </w:r>
      <w:r w:rsidRPr="0072118A">
        <w:rPr>
          <w:lang w:val="es-ES_tradnl"/>
        </w:rPr>
        <w:t>Si una familia de 4 personas viaja 600 km desde Madrid a Barcelona</w:t>
      </w:r>
      <w:r w:rsidRPr="00D35410">
        <w:rPr>
          <w:lang w:val="es-ES_tradnl"/>
        </w:rPr>
        <w:t xml:space="preserve">, ¿con qué modo de transporte emiten más gases de efecto invernadero? </w:t>
      </w:r>
      <w:r w:rsidRPr="00D35410">
        <w:rPr>
          <w:lang w:val="es-ES_tradnl"/>
        </w:rPr>
        <w:br/>
      </w:r>
      <w:r w:rsidRPr="00D35410">
        <w:rPr>
          <w:lang w:val="es-ES_tradnl"/>
        </w:rPr>
        <w:br/>
      </w:r>
      <w:r w:rsidRPr="00D35410">
        <w:rPr>
          <w:i/>
          <w:lang w:val="es-ES_tradnl"/>
        </w:rPr>
        <w:t>Por favor, clasifique los elementos del 1 (más) al 3 (menos) (haciendo clic y arrastrando los elementos).</w:t>
      </w:r>
    </w:p>
    <w:p w14:paraId="46AA49B7" w14:textId="77777777" w:rsidR="00D224A4" w:rsidRPr="00D35410" w:rsidRDefault="00A0221F">
      <w:pPr>
        <w:pStyle w:val="ListParagraph"/>
        <w:keepNext/>
        <w:ind w:left="0"/>
        <w:rPr>
          <w:lang w:val="es-ES_tradnl"/>
        </w:rPr>
      </w:pPr>
      <w:r w:rsidRPr="00D35410">
        <w:rPr>
          <w:lang w:val="es-ES_tradnl"/>
        </w:rPr>
        <w:t>______ Coche (que funciona con diésel o gasolina) (1)</w:t>
      </w:r>
    </w:p>
    <w:p w14:paraId="0DDAD5BD" w14:textId="77777777" w:rsidR="00D224A4" w:rsidRDefault="00A0221F">
      <w:pPr>
        <w:pStyle w:val="ListParagraph"/>
        <w:keepNext/>
        <w:ind w:left="0"/>
      </w:pPr>
      <w:r>
        <w:t xml:space="preserve">______ </w:t>
      </w:r>
      <w:proofErr w:type="spellStart"/>
      <w:r>
        <w:t>Tren</w:t>
      </w:r>
      <w:proofErr w:type="spellEnd"/>
      <w:r>
        <w:t xml:space="preserve"> (2)</w:t>
      </w:r>
    </w:p>
    <w:p w14:paraId="1F46687D" w14:textId="77777777" w:rsidR="00D224A4" w:rsidRDefault="00A0221F">
      <w:pPr>
        <w:pStyle w:val="ListParagraph"/>
        <w:keepNext/>
        <w:ind w:left="0"/>
      </w:pPr>
      <w:r>
        <w:t xml:space="preserve">______ </w:t>
      </w:r>
      <w:proofErr w:type="spellStart"/>
      <w:r>
        <w:t>Avión</w:t>
      </w:r>
      <w:proofErr w:type="spellEnd"/>
      <w:r>
        <w:t xml:space="preserve"> (3)</w:t>
      </w:r>
    </w:p>
    <w:p w14:paraId="6B23390E" w14:textId="77777777" w:rsidR="00D224A4" w:rsidRDefault="00D224A4"/>
    <w:p w14:paraId="4150D063" w14:textId="77777777" w:rsidR="00D224A4" w:rsidRDefault="00D224A4">
      <w:pPr>
        <w:pStyle w:val="QuestionSeparator"/>
      </w:pPr>
    </w:p>
    <w:tbl>
      <w:tblPr>
        <w:tblStyle w:val="QQuestionIconTable"/>
        <w:tblW w:w="50" w:type="auto"/>
        <w:tblLook w:val="07E0" w:firstRow="1" w:lastRow="1" w:firstColumn="1" w:lastColumn="1" w:noHBand="1" w:noVBand="1"/>
      </w:tblPr>
      <w:tblGrid>
        <w:gridCol w:w="360"/>
      </w:tblGrid>
      <w:tr w:rsidR="00D224A4" w14:paraId="317F9BC9" w14:textId="77777777">
        <w:tc>
          <w:tcPr>
            <w:tcW w:w="50" w:type="dxa"/>
          </w:tcPr>
          <w:p w14:paraId="54573B02" w14:textId="77777777" w:rsidR="00D224A4" w:rsidRDefault="00A0221F">
            <w:pPr>
              <w:keepNext/>
            </w:pPr>
            <w:r>
              <w:rPr>
                <w:noProof/>
              </w:rPr>
              <w:drawing>
                <wp:inline distT="0" distB="0" distL="0" distR="0" wp14:anchorId="31BCCF9D" wp14:editId="33759A65">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0788429E" w14:textId="77777777" w:rsidR="00D224A4" w:rsidRDefault="00D224A4"/>
    <w:p w14:paraId="11705DA6" w14:textId="5380F3A0" w:rsidR="00D224A4" w:rsidRPr="00D35410" w:rsidRDefault="00A0221F">
      <w:pPr>
        <w:keepNext/>
        <w:rPr>
          <w:lang w:val="es-ES_tradnl"/>
        </w:rPr>
      </w:pPr>
      <w:r w:rsidRPr="00D35410">
        <w:rPr>
          <w:lang w:val="es-ES_tradnl"/>
        </w:rPr>
        <w:t xml:space="preserve">Q13.11 ¿Qué </w:t>
      </w:r>
      <w:commentRangeStart w:id="99"/>
      <w:r w:rsidRPr="00D35410">
        <w:rPr>
          <w:lang w:val="es-ES_tradnl"/>
        </w:rPr>
        <w:t>plato</w:t>
      </w:r>
      <w:commentRangeEnd w:id="99"/>
      <w:r w:rsidR="00075707">
        <w:rPr>
          <w:rStyle w:val="CommentReference"/>
        </w:rPr>
        <w:commentReference w:id="99"/>
      </w:r>
      <w:r w:rsidRPr="00D35410">
        <w:rPr>
          <w:lang w:val="es-ES_tradnl"/>
        </w:rPr>
        <w:t xml:space="preserve"> emite más gases de efecto invernadero? Considerando que cada </w:t>
      </w:r>
      <w:del w:id="100" w:author="Francisco J.  Heras Hernández" w:date="2021-06-20T21:30:00Z">
        <w:r w:rsidRPr="00D35410" w:rsidDel="0015383F">
          <w:rPr>
            <w:lang w:val="es-ES_tradnl"/>
          </w:rPr>
          <w:delText xml:space="preserve">plato </w:delText>
        </w:r>
      </w:del>
      <w:ins w:id="101" w:author="Francisco J.  Heras Hernández" w:date="2021-06-20T21:30:00Z">
        <w:r w:rsidR="0015383F">
          <w:rPr>
            <w:lang w:val="es-ES_tradnl"/>
          </w:rPr>
          <w:t>ración</w:t>
        </w:r>
        <w:r w:rsidR="0015383F" w:rsidRPr="00D35410">
          <w:rPr>
            <w:lang w:val="es-ES_tradnl"/>
          </w:rPr>
          <w:t xml:space="preserve"> </w:t>
        </w:r>
      </w:ins>
      <w:r w:rsidRPr="00D35410">
        <w:rPr>
          <w:lang w:val="es-ES_tradnl"/>
        </w:rPr>
        <w:t xml:space="preserve">pesa 200 g. </w:t>
      </w:r>
      <w:r w:rsidRPr="00D35410">
        <w:rPr>
          <w:lang w:val="es-ES_tradnl"/>
        </w:rPr>
        <w:br/>
      </w:r>
      <w:r w:rsidRPr="00D35410">
        <w:rPr>
          <w:lang w:val="es-ES_tradnl"/>
        </w:rPr>
        <w:br/>
      </w:r>
      <w:r w:rsidRPr="00D35410">
        <w:rPr>
          <w:i/>
          <w:lang w:val="es-ES_tradnl"/>
        </w:rPr>
        <w:t>Por favor, clasifique los elementos del 1 (más) al 3 (menos) (haciendo clic y arrastrando los elementos).</w:t>
      </w:r>
    </w:p>
    <w:p w14:paraId="1EC57044" w14:textId="77777777" w:rsidR="00D224A4" w:rsidRPr="00D35410" w:rsidRDefault="00A0221F">
      <w:pPr>
        <w:pStyle w:val="ListParagraph"/>
        <w:keepNext/>
        <w:ind w:left="0"/>
        <w:rPr>
          <w:lang w:val="es-ES_tradnl"/>
        </w:rPr>
      </w:pPr>
      <w:r w:rsidRPr="00D35410">
        <w:rPr>
          <w:lang w:val="es-ES_tradnl"/>
        </w:rPr>
        <w:t>______ Un filete de ternera (1)</w:t>
      </w:r>
    </w:p>
    <w:p w14:paraId="177094B5" w14:textId="6FE2CE8E" w:rsidR="00D224A4" w:rsidRPr="00D35410" w:rsidRDefault="00A0221F">
      <w:pPr>
        <w:pStyle w:val="ListParagraph"/>
        <w:keepNext/>
        <w:ind w:left="0"/>
        <w:rPr>
          <w:lang w:val="es-ES_tradnl"/>
        </w:rPr>
      </w:pPr>
      <w:r w:rsidRPr="00D35410">
        <w:rPr>
          <w:lang w:val="es-ES_tradnl"/>
        </w:rPr>
        <w:t xml:space="preserve">______ </w:t>
      </w:r>
      <w:del w:id="102" w:author="Francisco J.  Heras Hernández" w:date="2021-06-20T21:31:00Z">
        <w:r w:rsidRPr="00D35410" w:rsidDel="0024210A">
          <w:rPr>
            <w:lang w:val="es-ES_tradnl"/>
          </w:rPr>
          <w:delText>Una ración</w:delText>
        </w:r>
      </w:del>
      <w:ins w:id="103" w:author="Francisco J.  Heras Hernández" w:date="2021-06-20T21:31:00Z">
        <w:r w:rsidR="0024210A">
          <w:rPr>
            <w:lang w:val="es-ES_tradnl"/>
          </w:rPr>
          <w:t>Un plato</w:t>
        </w:r>
      </w:ins>
      <w:r w:rsidRPr="00D35410">
        <w:rPr>
          <w:lang w:val="es-ES_tradnl"/>
        </w:rPr>
        <w:t xml:space="preserve"> de pasta (2)</w:t>
      </w:r>
    </w:p>
    <w:p w14:paraId="5505997A" w14:textId="5842B91B" w:rsidR="00D224A4" w:rsidRPr="00570764" w:rsidRDefault="00A0221F">
      <w:pPr>
        <w:pStyle w:val="ListParagraph"/>
        <w:keepNext/>
        <w:ind w:left="0"/>
        <w:rPr>
          <w:lang w:val="es-ES"/>
        </w:rPr>
      </w:pPr>
      <w:r w:rsidRPr="00570764">
        <w:rPr>
          <w:lang w:val="es-ES"/>
        </w:rPr>
        <w:t xml:space="preserve">______ </w:t>
      </w:r>
      <w:ins w:id="104" w:author="Francisco J.  Heras Hernández" w:date="2021-06-20T21:31:00Z">
        <w:r w:rsidR="00570764">
          <w:rPr>
            <w:lang w:val="es-ES"/>
          </w:rPr>
          <w:t>Un plato</w:t>
        </w:r>
        <w:r w:rsidR="0024210A" w:rsidRPr="00570764">
          <w:rPr>
            <w:lang w:val="es-ES"/>
          </w:rPr>
          <w:t xml:space="preserve"> de a</w:t>
        </w:r>
      </w:ins>
      <w:del w:id="105" w:author="Francisco J.  Heras Hernández" w:date="2021-06-20T21:31:00Z">
        <w:r w:rsidRPr="00570764" w:rsidDel="0024210A">
          <w:rPr>
            <w:lang w:val="es-ES"/>
          </w:rPr>
          <w:delText>A</w:delText>
        </w:r>
      </w:del>
      <w:r w:rsidRPr="00570764">
        <w:rPr>
          <w:lang w:val="es-ES"/>
        </w:rPr>
        <w:t>litas de pollo (3)</w:t>
      </w:r>
    </w:p>
    <w:p w14:paraId="52DDC03A" w14:textId="77777777" w:rsidR="00D224A4" w:rsidRPr="00570764" w:rsidRDefault="00D224A4">
      <w:pPr>
        <w:rPr>
          <w:lang w:val="es-ES"/>
        </w:rPr>
      </w:pPr>
    </w:p>
    <w:p w14:paraId="202441EC" w14:textId="77777777" w:rsidR="00D224A4" w:rsidRPr="00570764" w:rsidRDefault="00D224A4">
      <w:pPr>
        <w:pStyle w:val="QuestionSeparator"/>
        <w:rPr>
          <w:lang w:val="es-ES"/>
        </w:rPr>
      </w:pPr>
    </w:p>
    <w:tbl>
      <w:tblPr>
        <w:tblStyle w:val="QQuestionIconTable"/>
        <w:tblW w:w="50" w:type="auto"/>
        <w:tblLook w:val="07E0" w:firstRow="1" w:lastRow="1" w:firstColumn="1" w:lastColumn="1" w:noHBand="1" w:noVBand="1"/>
      </w:tblPr>
      <w:tblGrid>
        <w:gridCol w:w="360"/>
      </w:tblGrid>
      <w:tr w:rsidR="00D224A4" w14:paraId="1D76BFF0" w14:textId="77777777">
        <w:tc>
          <w:tcPr>
            <w:tcW w:w="50" w:type="dxa"/>
          </w:tcPr>
          <w:p w14:paraId="2A01ADD6" w14:textId="77777777" w:rsidR="00D224A4" w:rsidRDefault="00A0221F">
            <w:pPr>
              <w:keepNext/>
            </w:pPr>
            <w:r>
              <w:rPr>
                <w:noProof/>
              </w:rPr>
              <w:drawing>
                <wp:inline distT="0" distB="0" distL="0" distR="0" wp14:anchorId="41B0DECC" wp14:editId="3960043D">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6FAE21D1" w14:textId="77777777" w:rsidR="00D224A4" w:rsidRDefault="00D224A4"/>
    <w:p w14:paraId="065441A5" w14:textId="77777777" w:rsidR="00D224A4" w:rsidRPr="00D35410" w:rsidRDefault="00A0221F">
      <w:pPr>
        <w:keepNext/>
        <w:rPr>
          <w:lang w:val="es-ES_tradnl"/>
        </w:rPr>
      </w:pPr>
      <w:r w:rsidRPr="00D35410">
        <w:rPr>
          <w:lang w:val="es-ES_tradnl"/>
        </w:rPr>
        <w:t xml:space="preserve">Q13.12 ¿Qué </w:t>
      </w:r>
      <w:commentRangeStart w:id="106"/>
      <w:r w:rsidRPr="00D35410">
        <w:rPr>
          <w:lang w:val="es-ES_tradnl"/>
        </w:rPr>
        <w:t xml:space="preserve">fuente de energía </w:t>
      </w:r>
      <w:commentRangeEnd w:id="106"/>
      <w:r w:rsidR="003D0094">
        <w:rPr>
          <w:rStyle w:val="CommentReference"/>
        </w:rPr>
        <w:commentReference w:id="106"/>
      </w:r>
      <w:r w:rsidRPr="00D35410">
        <w:rPr>
          <w:lang w:val="es-ES_tradnl"/>
        </w:rPr>
        <w:t xml:space="preserve">eléctrica emite más gases de efecto invernadero para proporcionar </w:t>
      </w:r>
      <w:commentRangeStart w:id="107"/>
      <w:r w:rsidRPr="00D35410">
        <w:rPr>
          <w:lang w:val="es-ES_tradnl"/>
        </w:rPr>
        <w:t>energía</w:t>
      </w:r>
      <w:commentRangeEnd w:id="107"/>
      <w:r w:rsidR="00075707">
        <w:rPr>
          <w:rStyle w:val="CommentReference"/>
        </w:rPr>
        <w:commentReference w:id="107"/>
      </w:r>
      <w:r w:rsidRPr="00D35410">
        <w:rPr>
          <w:lang w:val="es-ES_tradnl"/>
        </w:rPr>
        <w:t xml:space="preserve"> a una casa?</w:t>
      </w:r>
      <w:r w:rsidRPr="00D35410">
        <w:rPr>
          <w:lang w:val="es-ES_tradnl"/>
        </w:rPr>
        <w:br/>
      </w:r>
      <w:r w:rsidRPr="00D35410">
        <w:rPr>
          <w:lang w:val="es-ES_tradnl"/>
        </w:rPr>
        <w:br/>
      </w:r>
      <w:r w:rsidRPr="00D35410">
        <w:rPr>
          <w:i/>
          <w:lang w:val="es-ES_tradnl"/>
        </w:rPr>
        <w:lastRenderedPageBreak/>
        <w:t>Por favor, clasifique los elementos del 1 (más) al 3 (menos) (haciendo clic y arrastrando los elementos).</w:t>
      </w:r>
    </w:p>
    <w:p w14:paraId="69670E03" w14:textId="5FD2F893" w:rsidR="00D224A4" w:rsidRPr="00D35410" w:rsidRDefault="00A0221F">
      <w:pPr>
        <w:pStyle w:val="ListParagraph"/>
        <w:keepNext/>
        <w:ind w:left="0"/>
        <w:rPr>
          <w:lang w:val="es-ES_tradnl"/>
        </w:rPr>
      </w:pPr>
      <w:r w:rsidRPr="00D35410">
        <w:rPr>
          <w:lang w:val="es-ES_tradnl"/>
        </w:rPr>
        <w:t xml:space="preserve">______ </w:t>
      </w:r>
      <w:commentRangeStart w:id="108"/>
      <w:commentRangeStart w:id="109"/>
      <w:r w:rsidRPr="00D35410">
        <w:rPr>
          <w:lang w:val="es-ES_tradnl"/>
        </w:rPr>
        <w:t xml:space="preserve">Central </w:t>
      </w:r>
      <w:del w:id="110" w:author="Francisco J.  Heras Hernández" w:date="2021-06-20T21:35:00Z">
        <w:r w:rsidRPr="00D35410" w:rsidDel="003506B8">
          <w:rPr>
            <w:lang w:val="es-ES_tradnl"/>
          </w:rPr>
          <w:delText xml:space="preserve">eléctrica </w:delText>
        </w:r>
      </w:del>
      <w:r w:rsidRPr="00D35410">
        <w:rPr>
          <w:lang w:val="es-ES_tradnl"/>
        </w:rPr>
        <w:t>de gas (1)</w:t>
      </w:r>
    </w:p>
    <w:p w14:paraId="31917656" w14:textId="77777777" w:rsidR="00D224A4" w:rsidRPr="00D35410" w:rsidRDefault="00A0221F">
      <w:pPr>
        <w:pStyle w:val="ListParagraph"/>
        <w:keepNext/>
        <w:ind w:left="0"/>
        <w:rPr>
          <w:lang w:val="es-ES_tradnl"/>
        </w:rPr>
      </w:pPr>
      <w:r w:rsidRPr="00D35410">
        <w:rPr>
          <w:lang w:val="es-ES_tradnl"/>
        </w:rPr>
        <w:t>______ Central nuclear (2)</w:t>
      </w:r>
    </w:p>
    <w:p w14:paraId="347594A3" w14:textId="3B96FC77" w:rsidR="00D224A4" w:rsidRDefault="00A0221F">
      <w:pPr>
        <w:pStyle w:val="ListParagraph"/>
        <w:keepNext/>
        <w:ind w:left="0"/>
      </w:pPr>
      <w:r>
        <w:t xml:space="preserve">______ Central </w:t>
      </w:r>
      <w:del w:id="111" w:author="Francisco J.  Heras Hernández" w:date="2021-06-20T21:35:00Z">
        <w:r w:rsidDel="003506B8">
          <w:delText xml:space="preserve">eléctrica </w:delText>
        </w:r>
      </w:del>
      <w:r>
        <w:t xml:space="preserve">de </w:t>
      </w:r>
      <w:proofErr w:type="spellStart"/>
      <w:r>
        <w:t>carbón</w:t>
      </w:r>
      <w:proofErr w:type="spellEnd"/>
      <w:r>
        <w:t xml:space="preserve"> (3)</w:t>
      </w:r>
      <w:commentRangeEnd w:id="108"/>
      <w:r w:rsidR="00771EDE">
        <w:rPr>
          <w:rStyle w:val="CommentReference"/>
        </w:rPr>
        <w:commentReference w:id="108"/>
      </w:r>
      <w:commentRangeEnd w:id="109"/>
      <w:r w:rsidR="00826348">
        <w:rPr>
          <w:rStyle w:val="CommentReference"/>
        </w:rPr>
        <w:commentReference w:id="109"/>
      </w:r>
    </w:p>
    <w:p w14:paraId="1DD4116D" w14:textId="77777777" w:rsidR="00D224A4" w:rsidRDefault="00D224A4"/>
    <w:p w14:paraId="6BAD3EC3" w14:textId="77777777" w:rsidR="00D224A4" w:rsidRDefault="00D224A4">
      <w:pPr>
        <w:pStyle w:val="QuestionSeparator"/>
      </w:pPr>
    </w:p>
    <w:tbl>
      <w:tblPr>
        <w:tblStyle w:val="QQuestionIconTable"/>
        <w:tblW w:w="50" w:type="auto"/>
        <w:tblLook w:val="07E0" w:firstRow="1" w:lastRow="1" w:firstColumn="1" w:lastColumn="1" w:noHBand="1" w:noVBand="1"/>
      </w:tblPr>
      <w:tblGrid>
        <w:gridCol w:w="50"/>
      </w:tblGrid>
      <w:tr w:rsidR="00D224A4" w14:paraId="70D50442" w14:textId="77777777">
        <w:tc>
          <w:tcPr>
            <w:tcW w:w="50" w:type="dxa"/>
          </w:tcPr>
          <w:p w14:paraId="704DB992" w14:textId="05504EE4" w:rsidR="00D224A4" w:rsidRDefault="00D224A4">
            <w:pPr>
              <w:keepNext/>
            </w:pPr>
          </w:p>
        </w:tc>
      </w:tr>
    </w:tbl>
    <w:p w14:paraId="3711394F" w14:textId="77777777" w:rsidR="00D224A4" w:rsidRDefault="00D224A4"/>
    <w:p w14:paraId="2AD063BE" w14:textId="77777777" w:rsidR="00D224A4" w:rsidRPr="00D35410" w:rsidRDefault="00A0221F">
      <w:pPr>
        <w:keepNext/>
        <w:rPr>
          <w:lang w:val="es-ES_tradnl"/>
        </w:rPr>
      </w:pPr>
      <w:r w:rsidRPr="00D35410">
        <w:rPr>
          <w:lang w:val="es-ES_tradnl"/>
        </w:rPr>
        <w:t xml:space="preserve">Q258 ¿Qué región contribuye más a las emisiones globales de gases de efecto invernadero? </w:t>
      </w:r>
      <w:r w:rsidRPr="00D35410">
        <w:rPr>
          <w:lang w:val="es-ES_tradnl"/>
        </w:rPr>
        <w:br/>
      </w:r>
      <w:r w:rsidRPr="00D35410">
        <w:rPr>
          <w:lang w:val="es-ES_tradnl"/>
        </w:rPr>
        <w:br/>
        <w:t xml:space="preserve"> </w:t>
      </w:r>
      <w:r w:rsidRPr="00D35410">
        <w:rPr>
          <w:i/>
          <w:lang w:val="es-ES_tradnl"/>
        </w:rPr>
        <w:t>Por favor, clasifique las regiones del 1 (más) al 4 (menos) y tenga en cuenta que varias regiones pueden tener la misma clasificación.</w:t>
      </w:r>
    </w:p>
    <w:tbl>
      <w:tblPr>
        <w:tblStyle w:val="QQuestionTable"/>
        <w:tblW w:w="9576" w:type="auto"/>
        <w:tblLook w:val="07E0" w:firstRow="1" w:lastRow="1" w:firstColumn="1" w:lastColumn="1" w:noHBand="1" w:noVBand="1"/>
      </w:tblPr>
      <w:tblGrid>
        <w:gridCol w:w="1879"/>
        <w:gridCol w:w="1870"/>
        <w:gridCol w:w="1870"/>
        <w:gridCol w:w="1870"/>
        <w:gridCol w:w="1871"/>
      </w:tblGrid>
      <w:tr w:rsidR="00D224A4" w14:paraId="5B6D0F04"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78F33E9" w14:textId="77777777" w:rsidR="00D224A4" w:rsidRPr="00D35410" w:rsidRDefault="00D224A4">
            <w:pPr>
              <w:keepNext/>
              <w:rPr>
                <w:lang w:val="es-ES_tradnl"/>
              </w:rPr>
            </w:pPr>
          </w:p>
        </w:tc>
        <w:tc>
          <w:tcPr>
            <w:tcW w:w="1915" w:type="dxa"/>
          </w:tcPr>
          <w:p w14:paraId="6BC73AD9"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1: </w:t>
            </w:r>
            <w:proofErr w:type="spellStart"/>
            <w:r>
              <w:t>Más</w:t>
            </w:r>
            <w:proofErr w:type="spellEnd"/>
            <w:r>
              <w:t xml:space="preserve"> (1)</w:t>
            </w:r>
          </w:p>
        </w:tc>
        <w:tc>
          <w:tcPr>
            <w:tcW w:w="1915" w:type="dxa"/>
          </w:tcPr>
          <w:p w14:paraId="5529826E"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2 (2)</w:t>
            </w:r>
          </w:p>
        </w:tc>
        <w:tc>
          <w:tcPr>
            <w:tcW w:w="1915" w:type="dxa"/>
          </w:tcPr>
          <w:p w14:paraId="347D8982"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3 (3)</w:t>
            </w:r>
          </w:p>
        </w:tc>
        <w:tc>
          <w:tcPr>
            <w:tcW w:w="1915" w:type="dxa"/>
          </w:tcPr>
          <w:p w14:paraId="4F110802"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4: </w:t>
            </w:r>
            <w:proofErr w:type="spellStart"/>
            <w:r>
              <w:t>Menos</w:t>
            </w:r>
            <w:proofErr w:type="spellEnd"/>
            <w:r>
              <w:t xml:space="preserve"> (4)</w:t>
            </w:r>
          </w:p>
        </w:tc>
      </w:tr>
      <w:tr w:rsidR="00D224A4" w14:paraId="61D82BA8"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01E5E193" w14:textId="77777777" w:rsidR="00D224A4" w:rsidRDefault="00A0221F">
            <w:pPr>
              <w:keepNext/>
            </w:pPr>
            <w:proofErr w:type="spellStart"/>
            <w:r>
              <w:t>Estados</w:t>
            </w:r>
            <w:proofErr w:type="spellEnd"/>
            <w:r>
              <w:t xml:space="preserve"> </w:t>
            </w:r>
            <w:proofErr w:type="spellStart"/>
            <w:r>
              <w:t>Unidos</w:t>
            </w:r>
            <w:proofErr w:type="spellEnd"/>
            <w:r>
              <w:t xml:space="preserve"> (1) </w:t>
            </w:r>
          </w:p>
        </w:tc>
        <w:tc>
          <w:tcPr>
            <w:tcW w:w="1915" w:type="dxa"/>
          </w:tcPr>
          <w:p w14:paraId="6B0B8510"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FCADA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9EAD5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6DD6D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6ECBB3EE"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3D0FAA4B" w14:textId="77777777" w:rsidR="00D224A4" w:rsidRDefault="00A0221F">
            <w:pPr>
              <w:keepNext/>
            </w:pPr>
            <w:r>
              <w:t xml:space="preserve">Unión </w:t>
            </w:r>
            <w:proofErr w:type="spellStart"/>
            <w:r>
              <w:t>Europea</w:t>
            </w:r>
            <w:proofErr w:type="spellEnd"/>
            <w:r>
              <w:t xml:space="preserve"> (2) </w:t>
            </w:r>
          </w:p>
        </w:tc>
        <w:tc>
          <w:tcPr>
            <w:tcW w:w="1915" w:type="dxa"/>
          </w:tcPr>
          <w:p w14:paraId="1D04C60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2ED38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752CE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49158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17CDE74E"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17C2B423" w14:textId="77777777" w:rsidR="00D224A4" w:rsidRDefault="00A0221F">
            <w:pPr>
              <w:keepNext/>
            </w:pPr>
            <w:r>
              <w:t xml:space="preserve">China (3) </w:t>
            </w:r>
          </w:p>
        </w:tc>
        <w:tc>
          <w:tcPr>
            <w:tcW w:w="1915" w:type="dxa"/>
          </w:tcPr>
          <w:p w14:paraId="2385742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C633B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BBDA9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BE83A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73773A63"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512F46F2" w14:textId="77777777" w:rsidR="00D224A4" w:rsidRDefault="00A0221F">
            <w:pPr>
              <w:keepNext/>
            </w:pPr>
            <w:r>
              <w:t xml:space="preserve">India (4) </w:t>
            </w:r>
          </w:p>
        </w:tc>
        <w:tc>
          <w:tcPr>
            <w:tcW w:w="1915" w:type="dxa"/>
          </w:tcPr>
          <w:p w14:paraId="1DC180D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78FA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CF605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B100C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7EA6A" w14:textId="77777777" w:rsidR="00D224A4" w:rsidRDefault="00D224A4"/>
    <w:p w14:paraId="0AB8C77E" w14:textId="77777777" w:rsidR="00D224A4" w:rsidRDefault="00D224A4"/>
    <w:p w14:paraId="6DC9DE39" w14:textId="77777777" w:rsidR="00D224A4" w:rsidRDefault="00D224A4">
      <w:pPr>
        <w:pStyle w:val="QuestionSeparator"/>
      </w:pPr>
    </w:p>
    <w:tbl>
      <w:tblPr>
        <w:tblStyle w:val="QQuestionIconTable"/>
        <w:tblW w:w="50" w:type="auto"/>
        <w:tblLook w:val="07E0" w:firstRow="1" w:lastRow="1" w:firstColumn="1" w:lastColumn="1" w:noHBand="1" w:noVBand="1"/>
      </w:tblPr>
      <w:tblGrid>
        <w:gridCol w:w="360"/>
      </w:tblGrid>
      <w:tr w:rsidR="00D224A4" w14:paraId="0237B428" w14:textId="77777777">
        <w:tc>
          <w:tcPr>
            <w:tcW w:w="50" w:type="dxa"/>
          </w:tcPr>
          <w:p w14:paraId="745F2C69" w14:textId="77777777" w:rsidR="00D224A4" w:rsidRDefault="00A0221F">
            <w:pPr>
              <w:keepNext/>
            </w:pPr>
            <w:r>
              <w:rPr>
                <w:noProof/>
              </w:rPr>
              <w:drawing>
                <wp:inline distT="0" distB="0" distL="0" distR="0" wp14:anchorId="56CF183D" wp14:editId="61E1C68E">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2E070753" w14:textId="77777777" w:rsidR="00D224A4" w:rsidRDefault="00D224A4"/>
    <w:p w14:paraId="5EB0B5BF" w14:textId="77777777" w:rsidR="00D224A4" w:rsidRDefault="00A0221F">
      <w:pPr>
        <w:keepNext/>
      </w:pPr>
      <w:commentRangeStart w:id="112"/>
      <w:commentRangeStart w:id="113"/>
      <w:r w:rsidRPr="00D35410">
        <w:rPr>
          <w:lang w:val="es-ES_tradnl"/>
        </w:rPr>
        <w:t>Q14.2 ¿En qué región el consumo de una persona promedio contribuye más a las emisiones de gases de efecto invernadero?</w:t>
      </w:r>
      <w:r w:rsidRPr="00D35410">
        <w:rPr>
          <w:lang w:val="es-ES_tradnl"/>
        </w:rPr>
        <w:br/>
      </w:r>
      <w:commentRangeEnd w:id="112"/>
      <w:r w:rsidR="00245560">
        <w:rPr>
          <w:rStyle w:val="CommentReference"/>
        </w:rPr>
        <w:lastRenderedPageBreak/>
        <w:commentReference w:id="112"/>
      </w:r>
      <w:commentRangeEnd w:id="113"/>
      <w:r w:rsidR="00826348">
        <w:rPr>
          <w:rStyle w:val="CommentReference"/>
        </w:rPr>
        <w:commentReference w:id="113"/>
      </w:r>
      <w:r w:rsidRPr="00D35410">
        <w:rPr>
          <w:lang w:val="es-ES_tradnl"/>
        </w:rPr>
        <w:br/>
      </w:r>
      <w:proofErr w:type="spellStart"/>
      <w:r>
        <w:rPr>
          <w:i/>
        </w:rPr>
        <w:t>Por</w:t>
      </w:r>
      <w:proofErr w:type="spellEnd"/>
      <w:r>
        <w:rPr>
          <w:i/>
        </w:rPr>
        <w:t xml:space="preserve"> favor, </w:t>
      </w:r>
      <w:proofErr w:type="spellStart"/>
      <w:r>
        <w:rPr>
          <w:i/>
        </w:rPr>
        <w:t>clasifique</w:t>
      </w:r>
      <w:proofErr w:type="spellEnd"/>
      <w:r>
        <w:rPr>
          <w:i/>
        </w:rPr>
        <w:t xml:space="preserve"> las </w:t>
      </w:r>
      <w:proofErr w:type="spellStart"/>
      <w:r>
        <w:rPr>
          <w:i/>
        </w:rPr>
        <w:t>regiones</w:t>
      </w:r>
      <w:proofErr w:type="spellEnd"/>
      <w:r>
        <w:rPr>
          <w:i/>
        </w:rPr>
        <w:t xml:space="preserve"> </w:t>
      </w:r>
      <w:proofErr w:type="gramStart"/>
      <w:r>
        <w:rPr>
          <w:i/>
        </w:rPr>
        <w:t>del</w:t>
      </w:r>
      <w:proofErr w:type="gramEnd"/>
      <w:r>
        <w:rPr>
          <w:i/>
        </w:rPr>
        <w:t xml:space="preserve"> 1 (</w:t>
      </w:r>
      <w:proofErr w:type="spellStart"/>
      <w:r>
        <w:rPr>
          <w:i/>
        </w:rPr>
        <w:t>más</w:t>
      </w:r>
      <w:proofErr w:type="spellEnd"/>
      <w:r>
        <w:rPr>
          <w:i/>
        </w:rPr>
        <w:t>) al 4 (</w:t>
      </w:r>
      <w:proofErr w:type="spellStart"/>
      <w:r>
        <w:rPr>
          <w:i/>
        </w:rPr>
        <w:t>menos</w:t>
      </w:r>
      <w:proofErr w:type="spellEnd"/>
      <w:r>
        <w:rPr>
          <w:i/>
        </w:rPr>
        <w:t>).</w:t>
      </w:r>
      <w:r>
        <w:t> </w:t>
      </w:r>
    </w:p>
    <w:tbl>
      <w:tblPr>
        <w:tblStyle w:val="QQuestionTable"/>
        <w:tblW w:w="9576" w:type="auto"/>
        <w:tblLook w:val="07E0" w:firstRow="1" w:lastRow="1" w:firstColumn="1" w:lastColumn="1" w:noHBand="1" w:noVBand="1"/>
      </w:tblPr>
      <w:tblGrid>
        <w:gridCol w:w="1879"/>
        <w:gridCol w:w="1870"/>
        <w:gridCol w:w="1870"/>
        <w:gridCol w:w="1870"/>
        <w:gridCol w:w="1871"/>
      </w:tblGrid>
      <w:tr w:rsidR="00D224A4" w14:paraId="5A7E44B3"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3952E1" w14:textId="77777777" w:rsidR="00D224A4" w:rsidRDefault="00D224A4">
            <w:pPr>
              <w:keepNext/>
            </w:pPr>
          </w:p>
        </w:tc>
        <w:tc>
          <w:tcPr>
            <w:tcW w:w="1915" w:type="dxa"/>
          </w:tcPr>
          <w:p w14:paraId="7E2D4A31"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1: </w:t>
            </w:r>
            <w:proofErr w:type="spellStart"/>
            <w:r>
              <w:t>Más</w:t>
            </w:r>
            <w:proofErr w:type="spellEnd"/>
            <w:r>
              <w:t xml:space="preserve"> (1)</w:t>
            </w:r>
          </w:p>
        </w:tc>
        <w:tc>
          <w:tcPr>
            <w:tcW w:w="1915" w:type="dxa"/>
          </w:tcPr>
          <w:p w14:paraId="2A842C71"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2 (2)</w:t>
            </w:r>
          </w:p>
        </w:tc>
        <w:tc>
          <w:tcPr>
            <w:tcW w:w="1915" w:type="dxa"/>
          </w:tcPr>
          <w:p w14:paraId="2BA9C198"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3 (3)</w:t>
            </w:r>
          </w:p>
        </w:tc>
        <w:tc>
          <w:tcPr>
            <w:tcW w:w="1915" w:type="dxa"/>
          </w:tcPr>
          <w:p w14:paraId="2A74B631"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Rango</w:t>
            </w:r>
            <w:proofErr w:type="spellEnd"/>
            <w:r>
              <w:t xml:space="preserve"> 4: </w:t>
            </w:r>
            <w:proofErr w:type="spellStart"/>
            <w:r>
              <w:t>Menos</w:t>
            </w:r>
            <w:proofErr w:type="spellEnd"/>
            <w:r>
              <w:t xml:space="preserve"> (4)</w:t>
            </w:r>
          </w:p>
        </w:tc>
      </w:tr>
      <w:tr w:rsidR="00D224A4" w14:paraId="013C78B7"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391E6B22" w14:textId="77777777" w:rsidR="00D224A4" w:rsidRDefault="00A0221F">
            <w:pPr>
              <w:keepNext/>
            </w:pPr>
            <w:proofErr w:type="spellStart"/>
            <w:r>
              <w:t>Estados</w:t>
            </w:r>
            <w:proofErr w:type="spellEnd"/>
            <w:r>
              <w:t xml:space="preserve"> </w:t>
            </w:r>
            <w:proofErr w:type="spellStart"/>
            <w:r>
              <w:t>Unidos</w:t>
            </w:r>
            <w:proofErr w:type="spellEnd"/>
            <w:r>
              <w:t xml:space="preserve"> (1) </w:t>
            </w:r>
          </w:p>
        </w:tc>
        <w:tc>
          <w:tcPr>
            <w:tcW w:w="1915" w:type="dxa"/>
          </w:tcPr>
          <w:p w14:paraId="5F00C49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832C3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437BB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EDF77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57324907"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07EFB317" w14:textId="77777777" w:rsidR="00D224A4" w:rsidRDefault="00A0221F">
            <w:pPr>
              <w:keepNext/>
            </w:pPr>
            <w:r>
              <w:t xml:space="preserve">Unión </w:t>
            </w:r>
            <w:proofErr w:type="spellStart"/>
            <w:r>
              <w:t>Europea</w:t>
            </w:r>
            <w:proofErr w:type="spellEnd"/>
            <w:r>
              <w:t xml:space="preserve"> (2) </w:t>
            </w:r>
          </w:p>
        </w:tc>
        <w:tc>
          <w:tcPr>
            <w:tcW w:w="1915" w:type="dxa"/>
          </w:tcPr>
          <w:p w14:paraId="11B62C1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C605D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DB1A5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8EDFF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1344E27A"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3F286863" w14:textId="77777777" w:rsidR="00D224A4" w:rsidRDefault="00A0221F">
            <w:pPr>
              <w:keepNext/>
            </w:pPr>
            <w:r>
              <w:t xml:space="preserve">China (3) </w:t>
            </w:r>
          </w:p>
        </w:tc>
        <w:tc>
          <w:tcPr>
            <w:tcW w:w="1915" w:type="dxa"/>
          </w:tcPr>
          <w:p w14:paraId="0C39657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F5AB3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B55C6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A6C0F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4D19C9D3"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54B11EA3" w14:textId="77777777" w:rsidR="00D224A4" w:rsidRDefault="00A0221F">
            <w:pPr>
              <w:keepNext/>
            </w:pPr>
            <w:r>
              <w:t xml:space="preserve">India (5) </w:t>
            </w:r>
          </w:p>
        </w:tc>
        <w:tc>
          <w:tcPr>
            <w:tcW w:w="1915" w:type="dxa"/>
          </w:tcPr>
          <w:p w14:paraId="29F1358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9F152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FB008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4F73C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1607B64" w14:textId="77777777" w:rsidR="00D224A4" w:rsidRDefault="00D224A4"/>
    <w:p w14:paraId="1D6AA012" w14:textId="77777777" w:rsidR="00D224A4" w:rsidRDefault="00D224A4"/>
    <w:p w14:paraId="1E8B8604" w14:textId="77777777" w:rsidR="00D224A4" w:rsidRDefault="00D224A4">
      <w:pPr>
        <w:pStyle w:val="QuestionSeparator"/>
      </w:pPr>
    </w:p>
    <w:p w14:paraId="69A1191F" w14:textId="77777777" w:rsidR="00D224A4" w:rsidRDefault="00D224A4"/>
    <w:p w14:paraId="644DBA03" w14:textId="5374747E" w:rsidR="00D224A4" w:rsidRPr="00D35410" w:rsidRDefault="00A0221F">
      <w:pPr>
        <w:keepNext/>
        <w:rPr>
          <w:lang w:val="es-ES_tradnl"/>
        </w:rPr>
      </w:pPr>
      <w:r w:rsidRPr="00D35410">
        <w:rPr>
          <w:lang w:val="es-ES_tradnl"/>
        </w:rPr>
        <w:lastRenderedPageBreak/>
        <w:t>Q13.13 Si no se toman medidas para limitar el cambio climático, ¿</w:t>
      </w:r>
      <w:commentRangeStart w:id="114"/>
      <w:del w:id="115" w:author="Francisco J.  Heras Hernández" w:date="2021-06-20T21:45:00Z">
        <w:r w:rsidRPr="00D35410" w:rsidDel="00DC796A">
          <w:rPr>
            <w:lang w:val="es-ES_tradnl"/>
          </w:rPr>
          <w:delText>qué tan probable cree</w:delText>
        </w:r>
      </w:del>
      <w:commentRangeEnd w:id="114"/>
      <w:r w:rsidR="000C10FC">
        <w:rPr>
          <w:rStyle w:val="CommentReference"/>
        </w:rPr>
        <w:commentReference w:id="114"/>
      </w:r>
      <w:ins w:id="116" w:author="Francisco J.  Heras Hernández" w:date="2021-06-20T21:45:00Z">
        <w:del w:id="117" w:author="OECC" w:date="2021-06-22T10:05:00Z">
          <w:r w:rsidR="00DC796A" w:rsidDel="007F665E">
            <w:rPr>
              <w:lang w:val="es-ES_tradnl"/>
            </w:rPr>
            <w:delText>H</w:delText>
          </w:r>
        </w:del>
      </w:ins>
      <w:ins w:id="118" w:author="OECC" w:date="2021-06-22T10:05:00Z">
        <w:r w:rsidR="007F665E">
          <w:rPr>
            <w:lang w:val="es-ES_tradnl"/>
          </w:rPr>
          <w:t>h</w:t>
        </w:r>
      </w:ins>
      <w:ins w:id="119" w:author="Francisco J.  Heras Hernández" w:date="2021-06-20T21:45:00Z">
        <w:r w:rsidR="00DC796A">
          <w:rPr>
            <w:lang w:val="es-ES_tradnl"/>
          </w:rPr>
          <w:t>asta qué punto considera probable</w:t>
        </w:r>
      </w:ins>
      <w:r w:rsidRPr="00D35410">
        <w:rPr>
          <w:lang w:val="es-ES_tradnl"/>
        </w:rPr>
        <w:t xml:space="preserve"> que el cambio climático provoque los siguientes acontecimientos?</w:t>
      </w:r>
    </w:p>
    <w:tbl>
      <w:tblPr>
        <w:tblStyle w:val="QQuestionTable"/>
        <w:tblW w:w="9576" w:type="auto"/>
        <w:tblLook w:val="07E0" w:firstRow="1" w:lastRow="1" w:firstColumn="1" w:lastColumn="1" w:noHBand="1" w:noVBand="1"/>
      </w:tblPr>
      <w:tblGrid>
        <w:gridCol w:w="1908"/>
        <w:gridCol w:w="1871"/>
        <w:gridCol w:w="1871"/>
        <w:gridCol w:w="1855"/>
        <w:gridCol w:w="1855"/>
      </w:tblGrid>
      <w:tr w:rsidR="00D224A4" w14:paraId="70416CF0"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E5F9AE" w14:textId="77777777" w:rsidR="00D224A4" w:rsidRPr="00D35410" w:rsidRDefault="00D224A4">
            <w:pPr>
              <w:keepNext/>
              <w:rPr>
                <w:lang w:val="es-ES_tradnl"/>
              </w:rPr>
            </w:pPr>
          </w:p>
        </w:tc>
        <w:tc>
          <w:tcPr>
            <w:tcW w:w="1915" w:type="dxa"/>
          </w:tcPr>
          <w:p w14:paraId="55A853F6"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improbable (1)</w:t>
            </w:r>
          </w:p>
        </w:tc>
        <w:tc>
          <w:tcPr>
            <w:tcW w:w="1915" w:type="dxa"/>
          </w:tcPr>
          <w:p w14:paraId="35A9F6B5" w14:textId="2339EFC2" w:rsidR="00D224A4" w:rsidRDefault="00A0221F">
            <w:pPr>
              <w:cnfStyle w:val="100000000000" w:firstRow="1" w:lastRow="0" w:firstColumn="0" w:lastColumn="0" w:oddVBand="0" w:evenVBand="0" w:oddHBand="0" w:evenHBand="0" w:firstRowFirstColumn="0" w:firstRowLastColumn="0" w:lastRowFirstColumn="0" w:lastRowLastColumn="0"/>
            </w:pPr>
            <w:del w:id="120" w:author="Francisco J.  Heras Hernández" w:date="2021-06-20T21:46:00Z">
              <w:r w:rsidDel="00960F00">
                <w:delText xml:space="preserve">Algo </w:delText>
              </w:r>
            </w:del>
            <w:proofErr w:type="spellStart"/>
            <w:ins w:id="121" w:author="Francisco J.  Heras Hernández" w:date="2021-06-20T21:46:00Z">
              <w:r w:rsidR="00960F00">
                <w:t>Bastante</w:t>
              </w:r>
              <w:proofErr w:type="spellEnd"/>
              <w:r w:rsidR="00960F00">
                <w:t xml:space="preserve"> </w:t>
              </w:r>
            </w:ins>
            <w:r>
              <w:t>improbable (2)</w:t>
            </w:r>
          </w:p>
        </w:tc>
        <w:tc>
          <w:tcPr>
            <w:tcW w:w="1915" w:type="dxa"/>
          </w:tcPr>
          <w:p w14:paraId="546A5EA3" w14:textId="08F69992" w:rsidR="00D224A4" w:rsidRDefault="00A0221F">
            <w:pPr>
              <w:cnfStyle w:val="100000000000" w:firstRow="1" w:lastRow="0" w:firstColumn="0" w:lastColumn="0" w:oddVBand="0" w:evenVBand="0" w:oddHBand="0" w:evenHBand="0" w:firstRowFirstColumn="0" w:firstRowLastColumn="0" w:lastRowFirstColumn="0" w:lastRowLastColumn="0"/>
            </w:pPr>
            <w:del w:id="122" w:author="Francisco J.  Heras Hernández" w:date="2021-06-20T21:46:00Z">
              <w:r w:rsidDel="00960F00">
                <w:delText xml:space="preserve">Algo </w:delText>
              </w:r>
            </w:del>
            <w:proofErr w:type="spellStart"/>
            <w:ins w:id="123" w:author="Francisco J.  Heras Hernández" w:date="2021-06-20T21:46:00Z">
              <w:r w:rsidR="00960F00">
                <w:t>Bastante</w:t>
              </w:r>
              <w:proofErr w:type="spellEnd"/>
              <w:r w:rsidR="00960F00">
                <w:t xml:space="preserve"> </w:t>
              </w:r>
            </w:ins>
            <w:r>
              <w:t>probable (3)</w:t>
            </w:r>
          </w:p>
        </w:tc>
        <w:tc>
          <w:tcPr>
            <w:tcW w:w="1915" w:type="dxa"/>
          </w:tcPr>
          <w:p w14:paraId="0FBD67BD"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probable (4)</w:t>
            </w:r>
          </w:p>
        </w:tc>
      </w:tr>
      <w:tr w:rsidR="00D224A4" w:rsidRPr="00E20E8E" w14:paraId="1A0A2AC1"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18FD24A2" w14:textId="77777777" w:rsidR="00D224A4" w:rsidRPr="00D35410" w:rsidRDefault="00A0221F">
            <w:pPr>
              <w:keepNext/>
              <w:rPr>
                <w:lang w:val="es-ES_tradnl"/>
              </w:rPr>
            </w:pPr>
            <w:r w:rsidRPr="00D35410">
              <w:rPr>
                <w:lang w:val="es-ES_tradnl"/>
              </w:rPr>
              <w:t xml:space="preserve">Sequías y olas de calor severas (3) </w:t>
            </w:r>
          </w:p>
        </w:tc>
        <w:tc>
          <w:tcPr>
            <w:tcW w:w="1915" w:type="dxa"/>
          </w:tcPr>
          <w:p w14:paraId="42730EA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5304FDA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0184786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520B640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14:paraId="327FBD5B"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1316FFDD" w14:textId="77777777" w:rsidR="00D224A4" w:rsidRDefault="00A0221F">
            <w:pPr>
              <w:keepNext/>
            </w:pPr>
            <w:proofErr w:type="spellStart"/>
            <w:r>
              <w:t>Erupciones</w:t>
            </w:r>
            <w:proofErr w:type="spellEnd"/>
            <w:r>
              <w:t xml:space="preserve"> </w:t>
            </w:r>
            <w:proofErr w:type="spellStart"/>
            <w:r>
              <w:t>volcánicas</w:t>
            </w:r>
            <w:proofErr w:type="spellEnd"/>
            <w:r>
              <w:t xml:space="preserve"> </w:t>
            </w:r>
            <w:proofErr w:type="spellStart"/>
            <w:r>
              <w:t>más</w:t>
            </w:r>
            <w:proofErr w:type="spellEnd"/>
            <w:r>
              <w:t xml:space="preserve"> </w:t>
            </w:r>
            <w:proofErr w:type="spellStart"/>
            <w:r>
              <w:t>frecuentes</w:t>
            </w:r>
            <w:proofErr w:type="spellEnd"/>
            <w:r>
              <w:t xml:space="preserve"> (2) </w:t>
            </w:r>
          </w:p>
        </w:tc>
        <w:tc>
          <w:tcPr>
            <w:tcW w:w="1915" w:type="dxa"/>
          </w:tcPr>
          <w:p w14:paraId="74627B4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20434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C12D8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FCFCE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40D944C8"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69901ACE" w14:textId="77777777" w:rsidR="00D224A4" w:rsidRPr="00D35410" w:rsidRDefault="00A0221F">
            <w:pPr>
              <w:keepNext/>
              <w:rPr>
                <w:lang w:val="es-ES_tradnl"/>
              </w:rPr>
            </w:pPr>
            <w:r w:rsidRPr="00D35410">
              <w:rPr>
                <w:lang w:val="es-ES_tradnl"/>
              </w:rPr>
              <w:t xml:space="preserve">Aumento del nivel del mar (4) </w:t>
            </w:r>
          </w:p>
        </w:tc>
        <w:tc>
          <w:tcPr>
            <w:tcW w:w="1915" w:type="dxa"/>
          </w:tcPr>
          <w:p w14:paraId="58614D5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27E1E4A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200D4B1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390646D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14:paraId="3F95FCA3"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6A3084D8" w14:textId="77777777" w:rsidR="00D224A4" w:rsidRDefault="00A0221F">
            <w:pPr>
              <w:keepNext/>
            </w:pPr>
            <w:proofErr w:type="spellStart"/>
            <w:r>
              <w:t>Menor</w:t>
            </w:r>
            <w:proofErr w:type="spellEnd"/>
            <w:r>
              <w:t xml:space="preserve"> </w:t>
            </w:r>
            <w:proofErr w:type="spellStart"/>
            <w:r>
              <w:t>producción</w:t>
            </w:r>
            <w:proofErr w:type="spellEnd"/>
            <w:r>
              <w:t xml:space="preserve"> </w:t>
            </w:r>
            <w:proofErr w:type="spellStart"/>
            <w:r>
              <w:t>agrícola</w:t>
            </w:r>
            <w:proofErr w:type="spellEnd"/>
            <w:r>
              <w:t xml:space="preserve"> (1) </w:t>
            </w:r>
          </w:p>
        </w:tc>
        <w:tc>
          <w:tcPr>
            <w:tcW w:w="1915" w:type="dxa"/>
          </w:tcPr>
          <w:p w14:paraId="62654AA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EDCFF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512F9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9CB34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13EDE423"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7809D73F" w14:textId="68EDA006" w:rsidR="00D224A4" w:rsidRPr="00D35410" w:rsidRDefault="00AD74B2">
            <w:pPr>
              <w:keepNext/>
              <w:rPr>
                <w:lang w:val="es-ES_tradnl"/>
              </w:rPr>
            </w:pPr>
            <w:commentRangeStart w:id="124"/>
            <w:commentRangeStart w:id="125"/>
            <w:r>
              <w:rPr>
                <w:lang w:val="es-ES_tradnl"/>
              </w:rPr>
              <w:t>D</w:t>
            </w:r>
            <w:r w:rsidRPr="00AD74B2">
              <w:rPr>
                <w:lang w:val="es-ES_tradnl"/>
              </w:rPr>
              <w:t xml:space="preserve">escenso </w:t>
            </w:r>
            <w:del w:id="126" w:author="Francisco J.  Heras Hernández" w:date="2021-06-20T21:55:00Z">
              <w:r w:rsidRPr="00AD74B2" w:rsidDel="009A74B1">
                <w:rPr>
                  <w:lang w:val="es-ES_tradnl"/>
                </w:rPr>
                <w:delText xml:space="preserve">en la calidad </w:delText>
              </w:r>
              <w:r w:rsidDel="009A74B1">
                <w:rPr>
                  <w:lang w:val="es-ES_tradnl"/>
                </w:rPr>
                <w:delText>y</w:delText>
              </w:r>
            </w:del>
            <w:ins w:id="127" w:author="Francisco J.  Heras Hernández" w:date="2021-06-20T21:55:00Z">
              <w:r w:rsidR="009A74B1">
                <w:rPr>
                  <w:lang w:val="es-ES_tradnl"/>
                </w:rPr>
                <w:t>del</w:t>
              </w:r>
            </w:ins>
            <w:r>
              <w:rPr>
                <w:lang w:val="es-ES_tradnl"/>
              </w:rPr>
              <w:t xml:space="preserve"> nivel </w:t>
            </w:r>
            <w:r w:rsidRPr="00AD74B2">
              <w:rPr>
                <w:lang w:val="es-ES_tradnl"/>
              </w:rPr>
              <w:t>de vida</w:t>
            </w:r>
            <w:r w:rsidRPr="00AD74B2" w:rsidDel="00AD74B2">
              <w:rPr>
                <w:lang w:val="es-ES_tradnl"/>
              </w:rPr>
              <w:t xml:space="preserve"> </w:t>
            </w:r>
            <w:commentRangeEnd w:id="124"/>
            <w:r w:rsidR="005A4132">
              <w:rPr>
                <w:rStyle w:val="CommentReference"/>
              </w:rPr>
              <w:commentReference w:id="124"/>
            </w:r>
            <w:commentRangeEnd w:id="125"/>
            <w:r w:rsidR="00826348">
              <w:rPr>
                <w:rStyle w:val="CommentReference"/>
              </w:rPr>
              <w:commentReference w:id="125"/>
            </w:r>
            <w:r w:rsidR="00A0221F" w:rsidRPr="00D35410">
              <w:rPr>
                <w:lang w:val="es-ES_tradnl"/>
              </w:rPr>
              <w:t xml:space="preserve">(5) </w:t>
            </w:r>
          </w:p>
        </w:tc>
        <w:tc>
          <w:tcPr>
            <w:tcW w:w="1915" w:type="dxa"/>
          </w:tcPr>
          <w:p w14:paraId="2C938A8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3335C2E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308295F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915" w:type="dxa"/>
          </w:tcPr>
          <w:p w14:paraId="1CC02F9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14:paraId="50914AFB"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2855BC01" w14:textId="77777777" w:rsidR="00D224A4" w:rsidRDefault="00A0221F">
            <w:pPr>
              <w:keepNext/>
            </w:pPr>
            <w:proofErr w:type="spellStart"/>
            <w:r>
              <w:t>Mayores</w:t>
            </w:r>
            <w:proofErr w:type="spellEnd"/>
            <w:r>
              <w:t xml:space="preserve"> </w:t>
            </w:r>
            <w:proofErr w:type="spellStart"/>
            <w:r>
              <w:t>flujos</w:t>
            </w:r>
            <w:proofErr w:type="spellEnd"/>
            <w:r>
              <w:t xml:space="preserve"> </w:t>
            </w:r>
            <w:proofErr w:type="spellStart"/>
            <w:r>
              <w:t>migratorios</w:t>
            </w:r>
            <w:proofErr w:type="spellEnd"/>
            <w:r>
              <w:t xml:space="preserve"> (6) </w:t>
            </w:r>
          </w:p>
        </w:tc>
        <w:tc>
          <w:tcPr>
            <w:tcW w:w="1915" w:type="dxa"/>
          </w:tcPr>
          <w:p w14:paraId="7C1A290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A6153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88C70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49496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5ECF045D"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70F66E3A" w14:textId="77777777" w:rsidR="00D224A4" w:rsidRDefault="00A0221F">
            <w:pPr>
              <w:keepNext/>
            </w:pPr>
            <w:proofErr w:type="spellStart"/>
            <w:r>
              <w:t>Más</w:t>
            </w:r>
            <w:proofErr w:type="spellEnd"/>
            <w:r>
              <w:t xml:space="preserve"> </w:t>
            </w:r>
            <w:proofErr w:type="spellStart"/>
            <w:r>
              <w:t>enfrentamientos</w:t>
            </w:r>
            <w:proofErr w:type="spellEnd"/>
            <w:r>
              <w:t xml:space="preserve"> </w:t>
            </w:r>
            <w:proofErr w:type="spellStart"/>
            <w:r>
              <w:t>armados</w:t>
            </w:r>
            <w:proofErr w:type="spellEnd"/>
            <w:r>
              <w:t xml:space="preserve"> (7) </w:t>
            </w:r>
          </w:p>
        </w:tc>
        <w:tc>
          <w:tcPr>
            <w:tcW w:w="1915" w:type="dxa"/>
          </w:tcPr>
          <w:p w14:paraId="38EF9F4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BD67F0"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494E8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56AA4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2BD024E4" w14:textId="77777777" w:rsidTr="00D224A4">
        <w:tc>
          <w:tcPr>
            <w:cnfStyle w:val="001000000000" w:firstRow="0" w:lastRow="0" w:firstColumn="1" w:lastColumn="0" w:oddVBand="0" w:evenVBand="0" w:oddHBand="0" w:evenHBand="0" w:firstRowFirstColumn="0" w:firstRowLastColumn="0" w:lastRowFirstColumn="0" w:lastRowLastColumn="0"/>
            <w:tcW w:w="1915" w:type="dxa"/>
          </w:tcPr>
          <w:p w14:paraId="46E741D2" w14:textId="77777777" w:rsidR="00D224A4" w:rsidRDefault="00A0221F">
            <w:pPr>
              <w:keepNext/>
            </w:pPr>
            <w:proofErr w:type="spellStart"/>
            <w:r>
              <w:t>Extinción</w:t>
            </w:r>
            <w:proofErr w:type="spellEnd"/>
            <w:r>
              <w:t xml:space="preserve"> de la </w:t>
            </w:r>
            <w:proofErr w:type="spellStart"/>
            <w:r>
              <w:t>humanidad</w:t>
            </w:r>
            <w:proofErr w:type="spellEnd"/>
            <w:r>
              <w:t xml:space="preserve"> (8) </w:t>
            </w:r>
          </w:p>
        </w:tc>
        <w:tc>
          <w:tcPr>
            <w:tcW w:w="1915" w:type="dxa"/>
          </w:tcPr>
          <w:p w14:paraId="30D4ED8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AA3960"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467FB1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181AF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241585" w14:textId="77777777" w:rsidR="00D224A4" w:rsidRDefault="00D224A4"/>
    <w:p w14:paraId="625A6F39" w14:textId="77777777" w:rsidR="00D224A4" w:rsidRDefault="00D224A4"/>
    <w:p w14:paraId="4269CABA" w14:textId="77777777" w:rsidR="00D224A4" w:rsidRDefault="00A0221F">
      <w:pPr>
        <w:pStyle w:val="BlockEndLabel"/>
      </w:pPr>
      <w:r>
        <w:t>End of Block: Climate knowledge</w:t>
      </w:r>
    </w:p>
    <w:p w14:paraId="6F93266C" w14:textId="77777777" w:rsidR="00D224A4" w:rsidRDefault="00D224A4">
      <w:pPr>
        <w:pStyle w:val="BlockSeparator"/>
      </w:pPr>
    </w:p>
    <w:p w14:paraId="7B35E9CD" w14:textId="6F99EB4F" w:rsidR="00D224A4" w:rsidRDefault="0096110E" w:rsidP="00430ABC">
      <w:pPr>
        <w:pStyle w:val="Heading1"/>
      </w:pPr>
      <w:bookmarkStart w:id="128" w:name="_Toc74762068"/>
      <w:r>
        <w:t>Climate c</w:t>
      </w:r>
      <w:r w:rsidR="00A0221F">
        <w:t>hange (attitudes and risks)</w:t>
      </w:r>
      <w:bookmarkEnd w:id="128"/>
    </w:p>
    <w:tbl>
      <w:tblPr>
        <w:tblStyle w:val="QQuestionIconTable"/>
        <w:tblW w:w="50" w:type="auto"/>
        <w:tblLook w:val="07E0" w:firstRow="1" w:lastRow="1" w:firstColumn="1" w:lastColumn="1" w:noHBand="1" w:noVBand="1"/>
      </w:tblPr>
      <w:tblGrid>
        <w:gridCol w:w="360"/>
      </w:tblGrid>
      <w:tr w:rsidR="00D224A4" w14:paraId="59D6BA67" w14:textId="77777777">
        <w:tc>
          <w:tcPr>
            <w:tcW w:w="50" w:type="dxa"/>
          </w:tcPr>
          <w:p w14:paraId="5E576551" w14:textId="77777777" w:rsidR="00D224A4" w:rsidRDefault="00A0221F">
            <w:pPr>
              <w:keepNext/>
            </w:pPr>
            <w:r>
              <w:rPr>
                <w:noProof/>
              </w:rPr>
              <w:drawing>
                <wp:inline distT="0" distB="0" distL="0" distR="0" wp14:anchorId="2D8B3318" wp14:editId="5033DCB6">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1DB9E36D" w14:textId="77777777" w:rsidR="00D224A4" w:rsidRDefault="00D224A4"/>
    <w:p w14:paraId="7F56968C" w14:textId="6545D76B" w:rsidR="00D224A4" w:rsidRPr="00D35410" w:rsidRDefault="00A0221F">
      <w:pPr>
        <w:keepNext/>
        <w:rPr>
          <w:lang w:val="es-ES_tradnl"/>
        </w:rPr>
      </w:pPr>
      <w:r w:rsidRPr="00D35410">
        <w:rPr>
          <w:lang w:val="es-ES_tradnl"/>
        </w:rPr>
        <w:lastRenderedPageBreak/>
        <w:t xml:space="preserve">Q14.1 ¿Hasta qué punto son </w:t>
      </w:r>
      <w:del w:id="129" w:author="Francisco J.  Heras Hernández" w:date="2021-06-20T21:56:00Z">
        <w:r w:rsidRPr="00D35410" w:rsidDel="00591C4B">
          <w:rPr>
            <w:lang w:val="es-ES_tradnl"/>
          </w:rPr>
          <w:delText xml:space="preserve">los siguientes grupos </w:delText>
        </w:r>
      </w:del>
      <w:r w:rsidRPr="00D35410">
        <w:rPr>
          <w:lang w:val="es-ES_tradnl"/>
        </w:rPr>
        <w:t>responsables del cambio climático en España</w:t>
      </w:r>
      <w:ins w:id="130" w:author="Francisco J.  Heras Hernández" w:date="2021-06-20T21:56:00Z">
        <w:r w:rsidR="00C444EA">
          <w:rPr>
            <w:lang w:val="es-ES_tradnl"/>
          </w:rPr>
          <w:t xml:space="preserve"> </w:t>
        </w:r>
        <w:r w:rsidR="00C444EA" w:rsidRPr="00D35410">
          <w:rPr>
            <w:lang w:val="es-ES_tradnl"/>
          </w:rPr>
          <w:t>los siguientes grupos</w:t>
        </w:r>
      </w:ins>
      <w:r w:rsidRPr="00D35410">
        <w:rPr>
          <w:lang w:val="es-ES_tradnl"/>
        </w:rPr>
        <w:t>?</w:t>
      </w:r>
    </w:p>
    <w:tbl>
      <w:tblPr>
        <w:tblStyle w:val="QQuestionTable"/>
        <w:tblW w:w="9576" w:type="auto"/>
        <w:tblLook w:val="07E0" w:firstRow="1" w:lastRow="1" w:firstColumn="1" w:lastColumn="1" w:noHBand="1" w:noVBand="1"/>
      </w:tblPr>
      <w:tblGrid>
        <w:gridCol w:w="1442"/>
        <w:gridCol w:w="1626"/>
        <w:gridCol w:w="1627"/>
        <w:gridCol w:w="1649"/>
        <w:gridCol w:w="1627"/>
        <w:gridCol w:w="1389"/>
      </w:tblGrid>
      <w:tr w:rsidR="004C0C65" w14:paraId="1939B6B6"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DA83C7" w14:textId="77777777" w:rsidR="00D224A4" w:rsidRPr="00D35410" w:rsidRDefault="00D224A4">
            <w:pPr>
              <w:keepNext/>
              <w:rPr>
                <w:lang w:val="es-ES_tradnl"/>
              </w:rPr>
            </w:pPr>
          </w:p>
        </w:tc>
        <w:tc>
          <w:tcPr>
            <w:tcW w:w="1596" w:type="dxa"/>
          </w:tcPr>
          <w:p w14:paraId="54FE3A24" w14:textId="205D69A2" w:rsidR="00D224A4" w:rsidRDefault="00A0221F">
            <w:pPr>
              <w:cnfStyle w:val="100000000000" w:firstRow="1" w:lastRow="0" w:firstColumn="0" w:lastColumn="0" w:oddVBand="0" w:evenVBand="0" w:oddHBand="0" w:evenHBand="0" w:firstRowFirstColumn="0" w:firstRowLastColumn="0" w:lastRowFirstColumn="0" w:lastRowLastColumn="0"/>
            </w:pPr>
            <w:del w:id="131" w:author="Francisco J.  Heras Hernández" w:date="2021-06-21T08:09:00Z">
              <w:r w:rsidDel="004C0C65">
                <w:delText>Para n</w:delText>
              </w:r>
            </w:del>
            <w:ins w:id="132" w:author="Francisco J.  Heras Hernández" w:date="2021-06-21T08:09:00Z">
              <w:r w:rsidR="004C0C65">
                <w:t>N</w:t>
              </w:r>
            </w:ins>
            <w:r>
              <w:t xml:space="preserve">ada </w:t>
            </w:r>
            <w:proofErr w:type="spellStart"/>
            <w:ins w:id="133" w:author="Francisco J.  Heras Hernández" w:date="2021-06-21T08:09:00Z">
              <w:r w:rsidR="004C0C65">
                <w:t>responsables</w:t>
              </w:r>
            </w:ins>
            <w:proofErr w:type="spellEnd"/>
            <w:r>
              <w:t>(1)</w:t>
            </w:r>
          </w:p>
        </w:tc>
        <w:tc>
          <w:tcPr>
            <w:tcW w:w="1596" w:type="dxa"/>
          </w:tcPr>
          <w:p w14:paraId="3809508B" w14:textId="1AF82E07" w:rsidR="00D224A4" w:rsidRDefault="00A0221F">
            <w:pPr>
              <w:cnfStyle w:val="100000000000" w:firstRow="1" w:lastRow="0" w:firstColumn="0" w:lastColumn="0" w:oddVBand="0" w:evenVBand="0" w:oddHBand="0" w:evenHBand="0" w:firstRowFirstColumn="0" w:firstRowLastColumn="0" w:lastRowFirstColumn="0" w:lastRowLastColumn="0"/>
            </w:pPr>
            <w:r>
              <w:t xml:space="preserve">Un </w:t>
            </w:r>
            <w:proofErr w:type="spellStart"/>
            <w:r>
              <w:t>poco</w:t>
            </w:r>
            <w:proofErr w:type="spellEnd"/>
            <w:r>
              <w:t xml:space="preserve"> </w:t>
            </w:r>
            <w:proofErr w:type="spellStart"/>
            <w:ins w:id="134" w:author="Francisco J.  Heras Hernández" w:date="2021-06-21T08:09:00Z">
              <w:r w:rsidR="004C0C65">
                <w:t>responsables</w:t>
              </w:r>
            </w:ins>
            <w:proofErr w:type="spellEnd"/>
            <w:r>
              <w:t>(2)</w:t>
            </w:r>
          </w:p>
        </w:tc>
        <w:tc>
          <w:tcPr>
            <w:tcW w:w="1596" w:type="dxa"/>
          </w:tcPr>
          <w:p w14:paraId="5863B9B0" w14:textId="7DEE313D"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Moderadamente</w:t>
            </w:r>
            <w:proofErr w:type="spellEnd"/>
            <w:r>
              <w:t xml:space="preserve"> </w:t>
            </w:r>
            <w:proofErr w:type="spellStart"/>
            <w:ins w:id="135" w:author="Francisco J.  Heras Hernández" w:date="2021-06-21T08:09:00Z">
              <w:r w:rsidR="004C0C65">
                <w:t>responsables</w:t>
              </w:r>
            </w:ins>
            <w:proofErr w:type="spellEnd"/>
            <w:r>
              <w:t>(3)</w:t>
            </w:r>
          </w:p>
        </w:tc>
        <w:tc>
          <w:tcPr>
            <w:tcW w:w="1596" w:type="dxa"/>
          </w:tcPr>
          <w:p w14:paraId="04D782F0" w14:textId="1A52C6A1"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ins w:id="136" w:author="Francisco J.  Heras Hernández" w:date="2021-06-21T08:10:00Z">
              <w:r w:rsidR="004C0C65">
                <w:t>responsables</w:t>
              </w:r>
            </w:ins>
            <w:proofErr w:type="spellEnd"/>
            <w:r>
              <w:t>(4)</w:t>
            </w:r>
          </w:p>
        </w:tc>
        <w:tc>
          <w:tcPr>
            <w:tcW w:w="1596" w:type="dxa"/>
          </w:tcPr>
          <w:p w14:paraId="5AC6D72D" w14:textId="4181BBF2" w:rsidR="00D224A4" w:rsidRDefault="00A0221F">
            <w:pPr>
              <w:cnfStyle w:val="100000000000" w:firstRow="1" w:lastRow="0" w:firstColumn="0" w:lastColumn="0" w:oddVBand="0" w:evenVBand="0" w:oddHBand="0" w:evenHBand="0" w:firstRowFirstColumn="0" w:firstRowLastColumn="0" w:lastRowFirstColumn="0" w:lastRowLastColumn="0"/>
            </w:pPr>
            <w:del w:id="137" w:author="Francisco J.  Heras Hernández" w:date="2021-06-21T08:10:00Z">
              <w:r w:rsidDel="004C0C65">
                <w:delText xml:space="preserve">Muchísimo </w:delText>
              </w:r>
            </w:del>
            <w:proofErr w:type="spellStart"/>
            <w:ins w:id="138" w:author="Francisco J.  Heras Hernández" w:date="2021-06-21T08:10:00Z">
              <w:r w:rsidR="004C0C65">
                <w:t>Muy</w:t>
              </w:r>
              <w:proofErr w:type="spellEnd"/>
              <w:r w:rsidR="004C0C65">
                <w:t xml:space="preserve"> </w:t>
              </w:r>
              <w:proofErr w:type="spellStart"/>
              <w:r w:rsidR="004C0C65">
                <w:t>responsables</w:t>
              </w:r>
              <w:proofErr w:type="spellEnd"/>
              <w:r w:rsidR="004C0C65">
                <w:t xml:space="preserve"> </w:t>
              </w:r>
            </w:ins>
            <w:r>
              <w:t>(5)</w:t>
            </w:r>
          </w:p>
        </w:tc>
      </w:tr>
      <w:tr w:rsidR="004C0C65" w14:paraId="26654383"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6232408" w14:textId="77777777" w:rsidR="00D224A4" w:rsidRDefault="00A0221F">
            <w:pPr>
              <w:keepNext/>
            </w:pPr>
            <w:proofErr w:type="spellStart"/>
            <w:r>
              <w:t>Cada</w:t>
            </w:r>
            <w:proofErr w:type="spellEnd"/>
            <w:r>
              <w:t xml:space="preserve"> </w:t>
            </w:r>
            <w:proofErr w:type="spellStart"/>
            <w:r>
              <w:t>uno</w:t>
            </w:r>
            <w:proofErr w:type="spellEnd"/>
            <w:r>
              <w:t xml:space="preserve"> de </w:t>
            </w:r>
            <w:proofErr w:type="spellStart"/>
            <w:r>
              <w:t>nosotros</w:t>
            </w:r>
            <w:proofErr w:type="spellEnd"/>
            <w:r>
              <w:t xml:space="preserve"> (1) </w:t>
            </w:r>
          </w:p>
        </w:tc>
        <w:tc>
          <w:tcPr>
            <w:tcW w:w="1596" w:type="dxa"/>
          </w:tcPr>
          <w:p w14:paraId="1D2A1E6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DDF51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0F733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4613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18EE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C0C65" w:rsidRPr="00E20E8E" w14:paraId="6D9B5C95"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5DBC698" w14:textId="77777777" w:rsidR="00D224A4" w:rsidRPr="00D35410" w:rsidRDefault="00A0221F">
            <w:pPr>
              <w:keepNext/>
              <w:rPr>
                <w:lang w:val="es-ES_tradnl"/>
              </w:rPr>
            </w:pPr>
            <w:r w:rsidRPr="00D35410">
              <w:rPr>
                <w:lang w:val="es-ES_tradnl"/>
              </w:rPr>
              <w:t xml:space="preserve">Las personas con altos ingresos (2) </w:t>
            </w:r>
          </w:p>
        </w:tc>
        <w:tc>
          <w:tcPr>
            <w:tcW w:w="1596" w:type="dxa"/>
          </w:tcPr>
          <w:p w14:paraId="2B5E6C1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064A08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F6EC7B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7F0703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E0D419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4C0C65" w14:paraId="30D24CC4"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C3BA893" w14:textId="77777777" w:rsidR="00D224A4" w:rsidRDefault="00A0221F">
            <w:pPr>
              <w:keepNext/>
            </w:pPr>
            <w:r>
              <w:t xml:space="preserve">El </w:t>
            </w:r>
            <w:proofErr w:type="spellStart"/>
            <w:r>
              <w:t>gobierno</w:t>
            </w:r>
            <w:proofErr w:type="spellEnd"/>
            <w:r>
              <w:t xml:space="preserve"> de </w:t>
            </w:r>
            <w:proofErr w:type="spellStart"/>
            <w:r>
              <w:t>España</w:t>
            </w:r>
            <w:proofErr w:type="spellEnd"/>
            <w:r>
              <w:t xml:space="preserve"> (3) </w:t>
            </w:r>
          </w:p>
        </w:tc>
        <w:tc>
          <w:tcPr>
            <w:tcW w:w="1596" w:type="dxa"/>
          </w:tcPr>
          <w:p w14:paraId="17BF17B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CF11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9C8A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52E16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E954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C0C65" w14:paraId="3378C025"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0ED7D20C" w14:textId="77777777" w:rsidR="00D224A4" w:rsidRDefault="00A0221F">
            <w:pPr>
              <w:keepNext/>
            </w:pPr>
            <w:r>
              <w:t xml:space="preserve">Las </w:t>
            </w:r>
            <w:proofErr w:type="spellStart"/>
            <w:r>
              <w:t>empresas</w:t>
            </w:r>
            <w:proofErr w:type="spellEnd"/>
            <w:r>
              <w:t xml:space="preserve"> (4) </w:t>
            </w:r>
          </w:p>
        </w:tc>
        <w:tc>
          <w:tcPr>
            <w:tcW w:w="1596" w:type="dxa"/>
          </w:tcPr>
          <w:p w14:paraId="08A1DDD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C865E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974B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F02E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1FCFE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C0C65" w14:paraId="6EBA4F0D"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A700762" w14:textId="77777777" w:rsidR="00D224A4" w:rsidRDefault="00A0221F">
            <w:pPr>
              <w:keepNext/>
            </w:pPr>
            <w:proofErr w:type="spellStart"/>
            <w:r>
              <w:t>Generaciones</w:t>
            </w:r>
            <w:proofErr w:type="spellEnd"/>
            <w:r>
              <w:t xml:space="preserve"> </w:t>
            </w:r>
            <w:proofErr w:type="spellStart"/>
            <w:r>
              <w:t>anteriores</w:t>
            </w:r>
            <w:proofErr w:type="spellEnd"/>
            <w:r>
              <w:t xml:space="preserve"> (5) </w:t>
            </w:r>
          </w:p>
        </w:tc>
        <w:tc>
          <w:tcPr>
            <w:tcW w:w="1596" w:type="dxa"/>
          </w:tcPr>
          <w:p w14:paraId="76D8206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60F00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E5354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38C9F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9E4C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779EBA" w14:textId="77777777" w:rsidR="00D224A4" w:rsidRDefault="00D224A4"/>
    <w:p w14:paraId="14115343" w14:textId="77777777" w:rsidR="00D224A4" w:rsidRDefault="00D224A4"/>
    <w:p w14:paraId="77B3F765" w14:textId="77777777" w:rsidR="00D224A4" w:rsidRDefault="00D224A4">
      <w:pPr>
        <w:pStyle w:val="QuestionSeparator"/>
      </w:pPr>
    </w:p>
    <w:tbl>
      <w:tblPr>
        <w:tblStyle w:val="QQuestionIconTable"/>
        <w:tblW w:w="50" w:type="auto"/>
        <w:tblLook w:val="07E0" w:firstRow="1" w:lastRow="1" w:firstColumn="1" w:lastColumn="1" w:noHBand="1" w:noVBand="1"/>
      </w:tblPr>
      <w:tblGrid>
        <w:gridCol w:w="360"/>
      </w:tblGrid>
      <w:tr w:rsidR="00D224A4" w14:paraId="43271702" w14:textId="77777777">
        <w:tc>
          <w:tcPr>
            <w:tcW w:w="50" w:type="dxa"/>
          </w:tcPr>
          <w:p w14:paraId="4E26D786" w14:textId="77777777" w:rsidR="00D224A4" w:rsidRDefault="00A0221F">
            <w:pPr>
              <w:keepNext/>
            </w:pPr>
            <w:r>
              <w:rPr>
                <w:noProof/>
              </w:rPr>
              <w:drawing>
                <wp:inline distT="0" distB="0" distL="0" distR="0" wp14:anchorId="70A70669" wp14:editId="52ADD13F">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4DAA6DB6" w14:textId="77777777" w:rsidR="00D224A4" w:rsidRDefault="00D224A4"/>
    <w:p w14:paraId="1E3FAB9F" w14:textId="2635309A" w:rsidR="00D224A4" w:rsidRPr="00D35410" w:rsidRDefault="00A0221F">
      <w:pPr>
        <w:keepNext/>
        <w:rPr>
          <w:lang w:val="es-ES_tradnl"/>
        </w:rPr>
      </w:pPr>
      <w:r w:rsidRPr="00D35410">
        <w:rPr>
          <w:lang w:val="es-ES_tradnl"/>
        </w:rPr>
        <w:t xml:space="preserve">Q14.3 ¿Hasta qué punto cree que es técnicamente posible detener las emisiones de gases de efecto invernadero </w:t>
      </w:r>
      <w:commentRangeStart w:id="139"/>
      <w:commentRangeStart w:id="140"/>
      <w:r w:rsidRPr="00D35410">
        <w:rPr>
          <w:lang w:val="es-ES_tradnl"/>
        </w:rPr>
        <w:t xml:space="preserve">a finales de siglo </w:t>
      </w:r>
      <w:commentRangeEnd w:id="139"/>
      <w:r w:rsidR="00F13FE1">
        <w:rPr>
          <w:rStyle w:val="CommentReference"/>
        </w:rPr>
        <w:commentReference w:id="139"/>
      </w:r>
      <w:commentRangeEnd w:id="140"/>
      <w:r w:rsidR="00826348">
        <w:rPr>
          <w:rStyle w:val="CommentReference"/>
        </w:rPr>
        <w:commentReference w:id="140"/>
      </w:r>
      <w:r w:rsidRPr="00D35410">
        <w:rPr>
          <w:lang w:val="es-ES_tradnl"/>
        </w:rPr>
        <w:t xml:space="preserve">manteniendo </w:t>
      </w:r>
      <w:r w:rsidR="00AD74B2">
        <w:rPr>
          <w:lang w:val="es-ES_tradnl"/>
        </w:rPr>
        <w:t xml:space="preserve">una calidad y </w:t>
      </w:r>
      <w:r w:rsidRPr="00D35410">
        <w:rPr>
          <w:lang w:val="es-ES_tradnl"/>
        </w:rPr>
        <w:t>un nivel de vida satisfactorio</w:t>
      </w:r>
      <w:ins w:id="141" w:author="Francisco J.  Heras Hernández" w:date="2021-06-20T22:06:00Z">
        <w:r w:rsidR="00501FD5">
          <w:rPr>
            <w:lang w:val="es-ES_tradnl"/>
          </w:rPr>
          <w:t>s</w:t>
        </w:r>
      </w:ins>
      <w:r w:rsidRPr="00D35410">
        <w:rPr>
          <w:lang w:val="es-ES_tradnl"/>
        </w:rPr>
        <w:t xml:space="preserve"> en España?</w:t>
      </w:r>
    </w:p>
    <w:p w14:paraId="0BA7B7B3" w14:textId="77777777" w:rsidR="00D224A4" w:rsidRDefault="00A0221F">
      <w:pPr>
        <w:pStyle w:val="ListParagraph"/>
        <w:keepNext/>
        <w:numPr>
          <w:ilvl w:val="0"/>
          <w:numId w:val="4"/>
        </w:numPr>
      </w:pPr>
      <w:commentRangeStart w:id="142"/>
      <w:r>
        <w:t xml:space="preserve">Para nada  (0) </w:t>
      </w:r>
    </w:p>
    <w:p w14:paraId="3C3F05B3" w14:textId="77777777" w:rsidR="00D224A4" w:rsidRDefault="00A0221F">
      <w:pPr>
        <w:pStyle w:val="ListParagraph"/>
        <w:keepNext/>
        <w:numPr>
          <w:ilvl w:val="0"/>
          <w:numId w:val="4"/>
        </w:numPr>
      </w:pPr>
      <w:r>
        <w:t xml:space="preserve">Un </w:t>
      </w:r>
      <w:proofErr w:type="spellStart"/>
      <w:r>
        <w:t>poco</w:t>
      </w:r>
      <w:proofErr w:type="spellEnd"/>
      <w:r>
        <w:t xml:space="preserve">  (1) </w:t>
      </w:r>
    </w:p>
    <w:p w14:paraId="58CA7C4B" w14:textId="77777777" w:rsidR="00D224A4" w:rsidRDefault="00A0221F">
      <w:pPr>
        <w:pStyle w:val="ListParagraph"/>
        <w:keepNext/>
        <w:numPr>
          <w:ilvl w:val="0"/>
          <w:numId w:val="4"/>
        </w:numPr>
      </w:pPr>
      <w:proofErr w:type="spellStart"/>
      <w:r>
        <w:t>Moderadamente</w:t>
      </w:r>
      <w:proofErr w:type="spellEnd"/>
      <w:r>
        <w:t xml:space="preserve">  (2) </w:t>
      </w:r>
    </w:p>
    <w:p w14:paraId="6B0F2209" w14:textId="77777777" w:rsidR="00D224A4" w:rsidRDefault="00A0221F">
      <w:pPr>
        <w:pStyle w:val="ListParagraph"/>
        <w:keepNext/>
        <w:numPr>
          <w:ilvl w:val="0"/>
          <w:numId w:val="4"/>
        </w:numPr>
      </w:pPr>
      <w:proofErr w:type="spellStart"/>
      <w:r>
        <w:t>Bastante</w:t>
      </w:r>
      <w:proofErr w:type="spellEnd"/>
      <w:r>
        <w:t xml:space="preserve">  (3) </w:t>
      </w:r>
    </w:p>
    <w:p w14:paraId="3E99967A" w14:textId="77777777" w:rsidR="00D224A4" w:rsidRDefault="00A0221F">
      <w:pPr>
        <w:pStyle w:val="ListParagraph"/>
        <w:keepNext/>
        <w:numPr>
          <w:ilvl w:val="0"/>
          <w:numId w:val="4"/>
        </w:numPr>
      </w:pPr>
      <w:commentRangeStart w:id="143"/>
      <w:proofErr w:type="spellStart"/>
      <w:r>
        <w:t>Muchísimo</w:t>
      </w:r>
      <w:proofErr w:type="spellEnd"/>
      <w:r>
        <w:t xml:space="preserve"> </w:t>
      </w:r>
      <w:commentRangeEnd w:id="143"/>
      <w:r w:rsidR="0001399E">
        <w:rPr>
          <w:rStyle w:val="CommentReference"/>
        </w:rPr>
        <w:commentReference w:id="143"/>
      </w:r>
      <w:r>
        <w:t xml:space="preserve"> (4) </w:t>
      </w:r>
      <w:commentRangeEnd w:id="142"/>
      <w:r w:rsidR="00C7159F">
        <w:rPr>
          <w:rStyle w:val="CommentReference"/>
        </w:rPr>
        <w:commentReference w:id="142"/>
      </w:r>
    </w:p>
    <w:p w14:paraId="252E8CAE" w14:textId="77777777" w:rsidR="00D224A4" w:rsidRDefault="00D224A4"/>
    <w:p w14:paraId="05D7B832" w14:textId="77777777" w:rsidR="00D224A4" w:rsidRDefault="00D224A4">
      <w:pPr>
        <w:pStyle w:val="QuestionSeparator"/>
      </w:pPr>
    </w:p>
    <w:p w14:paraId="3FC2067E" w14:textId="77777777" w:rsidR="00D224A4" w:rsidRPr="00E509C3" w:rsidRDefault="00D224A4">
      <w:pPr>
        <w:rPr>
          <w:lang w:val="es-ES"/>
          <w:rPrChange w:id="144" w:author="Francisco J.  Heras Hernández" w:date="2021-06-20T22:19:00Z">
            <w:rPr/>
          </w:rPrChange>
        </w:rPr>
      </w:pPr>
    </w:p>
    <w:p w14:paraId="117FEFAF" w14:textId="7F76B321" w:rsidR="00D224A4" w:rsidRPr="00D35410" w:rsidRDefault="00A0221F">
      <w:pPr>
        <w:keepNext/>
        <w:rPr>
          <w:lang w:val="es-ES_tradnl"/>
        </w:rPr>
      </w:pPr>
      <w:r w:rsidRPr="00D35410">
        <w:rPr>
          <w:lang w:val="es-ES_tradnl"/>
        </w:rPr>
        <w:t>Q14.4 ¿</w:t>
      </w:r>
      <w:del w:id="145" w:author="Francisco J.  Heras Hernández" w:date="2021-06-20T22:23:00Z">
        <w:r w:rsidRPr="00D35410" w:rsidDel="00E71843">
          <w:rPr>
            <w:lang w:val="es-ES_tradnl"/>
          </w:rPr>
          <w:delText>Hasta qué punto</w:delText>
        </w:r>
      </w:del>
      <w:ins w:id="146" w:author="Francisco J.  Heras Hernández" w:date="2021-06-20T22:23:00Z">
        <w:r w:rsidR="00E71843">
          <w:rPr>
            <w:lang w:val="es-ES_tradnl"/>
          </w:rPr>
          <w:t>En q</w:t>
        </w:r>
      </w:ins>
      <w:ins w:id="147" w:author="Francisco J.  Heras Hernández" w:date="2021-06-20T22:24:00Z">
        <w:r w:rsidR="00457BA1">
          <w:rPr>
            <w:lang w:val="es-ES_tradnl"/>
          </w:rPr>
          <w:t>ué medida</w:t>
        </w:r>
      </w:ins>
      <w:r w:rsidRPr="00D35410">
        <w:rPr>
          <w:lang w:val="es-ES_tradnl"/>
        </w:rPr>
        <w:t xml:space="preserve"> cree que el cambio climático </w:t>
      </w:r>
      <w:commentRangeStart w:id="148"/>
      <w:commentRangeStart w:id="149"/>
      <w:r w:rsidRPr="00D35410">
        <w:rPr>
          <w:lang w:val="es-ES_tradnl"/>
        </w:rPr>
        <w:t>está afectando o afectará negativamente su vida personal</w:t>
      </w:r>
      <w:commentRangeEnd w:id="148"/>
      <w:r w:rsidR="00E509C3">
        <w:rPr>
          <w:rStyle w:val="CommentReference"/>
        </w:rPr>
        <w:commentReference w:id="148"/>
      </w:r>
      <w:commentRangeEnd w:id="149"/>
      <w:r w:rsidR="00073CA9">
        <w:rPr>
          <w:rStyle w:val="CommentReference"/>
        </w:rPr>
        <w:commentReference w:id="149"/>
      </w:r>
      <w:r w:rsidRPr="00D35410">
        <w:rPr>
          <w:lang w:val="es-ES_tradnl"/>
        </w:rPr>
        <w:t>?</w:t>
      </w:r>
    </w:p>
    <w:p w14:paraId="741AD33B" w14:textId="05D075E7" w:rsidR="00D224A4" w:rsidRDefault="00A0221F">
      <w:pPr>
        <w:pStyle w:val="ListParagraph"/>
        <w:keepNext/>
        <w:numPr>
          <w:ilvl w:val="0"/>
          <w:numId w:val="4"/>
        </w:numPr>
      </w:pPr>
      <w:del w:id="150" w:author="Francisco J.  Heras Hernández" w:date="2021-06-20T22:24:00Z">
        <w:r w:rsidDel="00A84659">
          <w:delText xml:space="preserve">Para </w:delText>
        </w:r>
      </w:del>
      <w:r>
        <w:t xml:space="preserve">nada  (0) </w:t>
      </w:r>
    </w:p>
    <w:p w14:paraId="4426634A" w14:textId="2947D9E3" w:rsidR="00D224A4" w:rsidRDefault="00A0221F">
      <w:pPr>
        <w:pStyle w:val="ListParagraph"/>
        <w:keepNext/>
        <w:numPr>
          <w:ilvl w:val="0"/>
          <w:numId w:val="4"/>
        </w:numPr>
      </w:pPr>
      <w:del w:id="151" w:author="Francisco J.  Heras Hernández" w:date="2021-06-20T22:24:00Z">
        <w:r w:rsidDel="00A84659">
          <w:delText xml:space="preserve">Un </w:delText>
        </w:r>
      </w:del>
      <w:proofErr w:type="spellStart"/>
      <w:r>
        <w:t>poco</w:t>
      </w:r>
      <w:proofErr w:type="spellEnd"/>
      <w:r>
        <w:t xml:space="preserve">  (1) </w:t>
      </w:r>
    </w:p>
    <w:p w14:paraId="0FBBD43E" w14:textId="77777777" w:rsidR="00D224A4" w:rsidRDefault="00A0221F">
      <w:pPr>
        <w:pStyle w:val="ListParagraph"/>
        <w:keepNext/>
        <w:numPr>
          <w:ilvl w:val="0"/>
          <w:numId w:val="4"/>
        </w:numPr>
      </w:pPr>
      <w:proofErr w:type="spellStart"/>
      <w:r>
        <w:t>Moderadamente</w:t>
      </w:r>
      <w:proofErr w:type="spellEnd"/>
      <w:r>
        <w:t xml:space="preserve">  (2) </w:t>
      </w:r>
    </w:p>
    <w:p w14:paraId="33CA1781" w14:textId="77777777" w:rsidR="00D224A4" w:rsidRDefault="00A0221F">
      <w:pPr>
        <w:pStyle w:val="ListParagraph"/>
        <w:keepNext/>
        <w:numPr>
          <w:ilvl w:val="0"/>
          <w:numId w:val="4"/>
        </w:numPr>
      </w:pPr>
      <w:proofErr w:type="spellStart"/>
      <w:r>
        <w:t>Bastante</w:t>
      </w:r>
      <w:proofErr w:type="spellEnd"/>
      <w:r>
        <w:t xml:space="preserve">  (3) </w:t>
      </w:r>
    </w:p>
    <w:p w14:paraId="6AF4868E" w14:textId="383F47F5" w:rsidR="00D224A4" w:rsidRDefault="00A0221F">
      <w:pPr>
        <w:pStyle w:val="ListParagraph"/>
        <w:keepNext/>
        <w:numPr>
          <w:ilvl w:val="0"/>
          <w:numId w:val="4"/>
        </w:numPr>
      </w:pPr>
      <w:del w:id="152" w:author="Francisco J.  Heras Hernández" w:date="2021-06-20T22:24:00Z">
        <w:r w:rsidDel="00A84659">
          <w:delText xml:space="preserve">Muchísimo  </w:delText>
        </w:r>
      </w:del>
      <w:ins w:id="153" w:author="Francisco J.  Heras Hernández" w:date="2021-06-20T22:24:00Z">
        <w:r w:rsidR="00A84659">
          <w:t xml:space="preserve">Mucho  </w:t>
        </w:r>
      </w:ins>
      <w:r>
        <w:t xml:space="preserve">(4) </w:t>
      </w:r>
    </w:p>
    <w:p w14:paraId="41DAD57F" w14:textId="77777777" w:rsidR="00D224A4" w:rsidRDefault="00D224A4"/>
    <w:p w14:paraId="033D2FCC" w14:textId="77777777" w:rsidR="00D224A4" w:rsidRDefault="00D224A4">
      <w:pPr>
        <w:pStyle w:val="QuestionSeparator"/>
      </w:pPr>
    </w:p>
    <w:p w14:paraId="5D5F6399" w14:textId="77777777" w:rsidR="00D224A4" w:rsidRDefault="00D224A4"/>
    <w:p w14:paraId="2F7CD128" w14:textId="77777777" w:rsidR="00D224A4" w:rsidRPr="00D35410" w:rsidRDefault="00A0221F">
      <w:pPr>
        <w:keepNext/>
        <w:rPr>
          <w:lang w:val="es-ES_tradnl"/>
        </w:rPr>
      </w:pPr>
      <w:r w:rsidRPr="00D35410">
        <w:rPr>
          <w:lang w:val="es-ES_tradnl"/>
        </w:rPr>
        <w:t>Q14.6 ¿Qué probabilidad hay de que la humanidad detenga el cambio climático a finales de siglo?</w:t>
      </w:r>
    </w:p>
    <w:p w14:paraId="6270BD93" w14:textId="77777777" w:rsidR="00D224A4" w:rsidRDefault="00A0221F">
      <w:pPr>
        <w:pStyle w:val="ListParagraph"/>
        <w:keepNext/>
        <w:numPr>
          <w:ilvl w:val="0"/>
          <w:numId w:val="4"/>
        </w:numPr>
      </w:pPr>
      <w:proofErr w:type="spellStart"/>
      <w:r>
        <w:t>Muy</w:t>
      </w:r>
      <w:proofErr w:type="spellEnd"/>
      <w:r>
        <w:t xml:space="preserve"> improbable  (0) </w:t>
      </w:r>
    </w:p>
    <w:p w14:paraId="1A25ACA3" w14:textId="54D8E76F" w:rsidR="00D224A4" w:rsidRDefault="00A0221F">
      <w:pPr>
        <w:pStyle w:val="ListParagraph"/>
        <w:keepNext/>
        <w:numPr>
          <w:ilvl w:val="0"/>
          <w:numId w:val="4"/>
        </w:numPr>
      </w:pPr>
      <w:del w:id="154" w:author="Francisco J.  Heras Hernández" w:date="2021-06-20T22:25:00Z">
        <w:r w:rsidDel="00FA24E6">
          <w:delText xml:space="preserve">Algo </w:delText>
        </w:r>
      </w:del>
      <w:proofErr w:type="spellStart"/>
      <w:ins w:id="155" w:author="Francisco J.  Heras Hernández" w:date="2021-06-20T22:25:00Z">
        <w:r w:rsidR="00FA24E6">
          <w:t>Bastante</w:t>
        </w:r>
        <w:proofErr w:type="spellEnd"/>
        <w:r w:rsidR="00FA24E6">
          <w:t xml:space="preserve"> </w:t>
        </w:r>
      </w:ins>
      <w:r>
        <w:t xml:space="preserve">improbable  (1) </w:t>
      </w:r>
    </w:p>
    <w:p w14:paraId="325CA2D6" w14:textId="5B921844" w:rsidR="00D224A4" w:rsidRDefault="00A0221F">
      <w:pPr>
        <w:pStyle w:val="ListParagraph"/>
        <w:keepNext/>
        <w:numPr>
          <w:ilvl w:val="0"/>
          <w:numId w:val="4"/>
        </w:numPr>
      </w:pPr>
      <w:del w:id="156" w:author="Francisco J.  Heras Hernández" w:date="2021-06-20T22:25:00Z">
        <w:r w:rsidDel="00FA24E6">
          <w:delText xml:space="preserve">Algo </w:delText>
        </w:r>
      </w:del>
      <w:proofErr w:type="spellStart"/>
      <w:ins w:id="157" w:author="Francisco J.  Heras Hernández" w:date="2021-06-20T22:25:00Z">
        <w:r w:rsidR="00FA24E6">
          <w:t>Bastante</w:t>
        </w:r>
        <w:proofErr w:type="spellEnd"/>
        <w:r w:rsidR="00FA24E6">
          <w:t xml:space="preserve"> </w:t>
        </w:r>
      </w:ins>
      <w:r>
        <w:t xml:space="preserve">probable  (2) </w:t>
      </w:r>
    </w:p>
    <w:p w14:paraId="26DFB95F" w14:textId="77777777" w:rsidR="00D224A4" w:rsidRDefault="00A0221F">
      <w:pPr>
        <w:pStyle w:val="ListParagraph"/>
        <w:keepNext/>
        <w:numPr>
          <w:ilvl w:val="0"/>
          <w:numId w:val="4"/>
        </w:numPr>
      </w:pPr>
      <w:proofErr w:type="spellStart"/>
      <w:r>
        <w:t>Muy</w:t>
      </w:r>
      <w:proofErr w:type="spellEnd"/>
      <w:r>
        <w:t xml:space="preserve"> probable  (3) </w:t>
      </w:r>
    </w:p>
    <w:p w14:paraId="6FD72BE1" w14:textId="77777777" w:rsidR="00D224A4" w:rsidRDefault="00D224A4"/>
    <w:p w14:paraId="2CBB43AF" w14:textId="77777777" w:rsidR="00D224A4" w:rsidRDefault="00D224A4">
      <w:pPr>
        <w:pStyle w:val="QuestionSeparator"/>
      </w:pPr>
    </w:p>
    <w:p w14:paraId="27206E9C" w14:textId="77777777" w:rsidR="00D224A4" w:rsidRDefault="00D224A4"/>
    <w:p w14:paraId="22402EF1" w14:textId="77777777" w:rsidR="00D224A4" w:rsidRPr="00D35410" w:rsidRDefault="00A0221F">
      <w:pPr>
        <w:keepNext/>
        <w:rPr>
          <w:lang w:val="es-ES_tradnl"/>
        </w:rPr>
      </w:pPr>
      <w:r w:rsidRPr="00D35410">
        <w:rPr>
          <w:lang w:val="es-ES_tradnl"/>
        </w:rPr>
        <w:lastRenderedPageBreak/>
        <w:t>Q14.7 Si decidimos frenar el cambio climático mediante políticas ambiciosas, ¿cuáles serían los efectos en la economía y el empleo de España?</w:t>
      </w:r>
    </w:p>
    <w:p w14:paraId="135585FB" w14:textId="77777777" w:rsidR="00D224A4" w:rsidRDefault="00A0221F">
      <w:pPr>
        <w:pStyle w:val="ListParagraph"/>
        <w:keepNext/>
        <w:numPr>
          <w:ilvl w:val="0"/>
          <w:numId w:val="4"/>
        </w:numPr>
      </w:pPr>
      <w:proofErr w:type="spellStart"/>
      <w:r>
        <w:t>Efectos</w:t>
      </w:r>
      <w:proofErr w:type="spellEnd"/>
      <w:r>
        <w:t xml:space="preserve"> </w:t>
      </w:r>
      <w:proofErr w:type="spellStart"/>
      <w:r>
        <w:t>muy</w:t>
      </w:r>
      <w:proofErr w:type="spellEnd"/>
      <w:r>
        <w:t xml:space="preserve"> </w:t>
      </w:r>
      <w:proofErr w:type="spellStart"/>
      <w:r>
        <w:t>negativos</w:t>
      </w:r>
      <w:proofErr w:type="spellEnd"/>
      <w:r>
        <w:t xml:space="preserve">  (0) </w:t>
      </w:r>
    </w:p>
    <w:p w14:paraId="5301AB06" w14:textId="2A9007AE" w:rsidR="00D224A4" w:rsidRDefault="00A0221F">
      <w:pPr>
        <w:pStyle w:val="ListParagraph"/>
        <w:keepNext/>
        <w:numPr>
          <w:ilvl w:val="0"/>
          <w:numId w:val="4"/>
        </w:numPr>
      </w:pPr>
      <w:proofErr w:type="spellStart"/>
      <w:r>
        <w:t>Efectos</w:t>
      </w:r>
      <w:proofErr w:type="spellEnd"/>
      <w:r>
        <w:t xml:space="preserve"> </w:t>
      </w:r>
      <w:del w:id="158" w:author="Francisco J.  Heras Hernández" w:date="2021-06-20T22:26:00Z">
        <w:r w:rsidDel="003742B4">
          <w:delText>un poco</w:delText>
        </w:r>
      </w:del>
      <w:proofErr w:type="spellStart"/>
      <w:ins w:id="159" w:author="Francisco J.  Heras Hernández" w:date="2021-06-20T22:26:00Z">
        <w:r w:rsidR="003742B4">
          <w:t>algo</w:t>
        </w:r>
      </w:ins>
      <w:proofErr w:type="spellEnd"/>
      <w:r>
        <w:t xml:space="preserve"> </w:t>
      </w:r>
      <w:proofErr w:type="spellStart"/>
      <w:r>
        <w:t>negativos</w:t>
      </w:r>
      <w:proofErr w:type="spellEnd"/>
      <w:r>
        <w:t xml:space="preserve">  (1) </w:t>
      </w:r>
    </w:p>
    <w:p w14:paraId="020AF1E8" w14:textId="77777777" w:rsidR="00D224A4" w:rsidRDefault="00A0221F">
      <w:pPr>
        <w:pStyle w:val="ListParagraph"/>
        <w:keepNext/>
        <w:numPr>
          <w:ilvl w:val="0"/>
          <w:numId w:val="4"/>
        </w:numPr>
      </w:pPr>
      <w:commentRangeStart w:id="160"/>
      <w:commentRangeStart w:id="161"/>
      <w:r>
        <w:t xml:space="preserve">Sin </w:t>
      </w:r>
      <w:proofErr w:type="spellStart"/>
      <w:r>
        <w:t>efectos</w:t>
      </w:r>
      <w:proofErr w:type="spellEnd"/>
      <w:r>
        <w:t xml:space="preserve"> notables  </w:t>
      </w:r>
      <w:commentRangeEnd w:id="160"/>
      <w:r w:rsidR="0001399E">
        <w:rPr>
          <w:rStyle w:val="CommentReference"/>
        </w:rPr>
        <w:commentReference w:id="160"/>
      </w:r>
      <w:commentRangeEnd w:id="161"/>
      <w:r w:rsidR="00073CA9">
        <w:rPr>
          <w:rStyle w:val="CommentReference"/>
        </w:rPr>
        <w:commentReference w:id="161"/>
      </w:r>
      <w:r>
        <w:t xml:space="preserve">(2) </w:t>
      </w:r>
    </w:p>
    <w:p w14:paraId="78EEF3E5" w14:textId="2415C2F6" w:rsidR="00D224A4" w:rsidRDefault="00A0221F">
      <w:pPr>
        <w:pStyle w:val="ListParagraph"/>
        <w:keepNext/>
        <w:numPr>
          <w:ilvl w:val="0"/>
          <w:numId w:val="4"/>
        </w:numPr>
      </w:pPr>
      <w:proofErr w:type="spellStart"/>
      <w:r>
        <w:t>Efectos</w:t>
      </w:r>
      <w:proofErr w:type="spellEnd"/>
      <w:r>
        <w:t xml:space="preserve"> </w:t>
      </w:r>
      <w:del w:id="162" w:author="Francisco J.  Heras Hernández" w:date="2021-06-20T22:26:00Z">
        <w:r w:rsidDel="003742B4">
          <w:delText>un poco</w:delText>
        </w:r>
      </w:del>
      <w:proofErr w:type="spellStart"/>
      <w:ins w:id="163" w:author="Francisco J.  Heras Hernández" w:date="2021-06-20T22:26:00Z">
        <w:r w:rsidR="003742B4">
          <w:t>algo</w:t>
        </w:r>
      </w:ins>
      <w:proofErr w:type="spellEnd"/>
      <w:r>
        <w:t xml:space="preserve"> </w:t>
      </w:r>
      <w:proofErr w:type="spellStart"/>
      <w:r>
        <w:t>positivos</w:t>
      </w:r>
      <w:proofErr w:type="spellEnd"/>
      <w:r>
        <w:t xml:space="preserve">  (3) </w:t>
      </w:r>
    </w:p>
    <w:p w14:paraId="020F9541" w14:textId="77777777" w:rsidR="00D224A4" w:rsidRDefault="00A0221F">
      <w:pPr>
        <w:pStyle w:val="ListParagraph"/>
        <w:keepNext/>
        <w:numPr>
          <w:ilvl w:val="0"/>
          <w:numId w:val="4"/>
        </w:numPr>
      </w:pPr>
      <w:proofErr w:type="spellStart"/>
      <w:r>
        <w:t>Efectos</w:t>
      </w:r>
      <w:proofErr w:type="spellEnd"/>
      <w:r>
        <w:t xml:space="preserve"> </w:t>
      </w:r>
      <w:proofErr w:type="spellStart"/>
      <w:r>
        <w:t>muy</w:t>
      </w:r>
      <w:proofErr w:type="spellEnd"/>
      <w:r>
        <w:t xml:space="preserve"> </w:t>
      </w:r>
      <w:proofErr w:type="spellStart"/>
      <w:r>
        <w:t>positivos</w:t>
      </w:r>
      <w:proofErr w:type="spellEnd"/>
      <w:r>
        <w:t xml:space="preserve">  (4) </w:t>
      </w:r>
    </w:p>
    <w:p w14:paraId="2ADD88CD" w14:textId="77777777" w:rsidR="00D224A4" w:rsidRDefault="00D224A4"/>
    <w:p w14:paraId="0FD5DE12" w14:textId="77777777" w:rsidR="00D224A4" w:rsidRDefault="00D224A4">
      <w:pPr>
        <w:pStyle w:val="QuestionSeparator"/>
      </w:pPr>
    </w:p>
    <w:p w14:paraId="1AB5087F" w14:textId="77777777" w:rsidR="00D224A4" w:rsidRDefault="00D224A4"/>
    <w:p w14:paraId="2E13AD34" w14:textId="77777777" w:rsidR="00D224A4" w:rsidRPr="00D35410" w:rsidRDefault="00A0221F">
      <w:pPr>
        <w:keepNext/>
        <w:rPr>
          <w:lang w:val="es-ES_tradnl"/>
        </w:rPr>
      </w:pPr>
      <w:r w:rsidRPr="00D35410">
        <w:rPr>
          <w:lang w:val="es-ES_tradnl"/>
        </w:rPr>
        <w:t xml:space="preserve">Q14.8 Si decidimos frenar el cambio climático mediante políticas ambiciosas, ¿hasta qué punto considera que afectaría negativamente a su </w:t>
      </w:r>
      <w:commentRangeStart w:id="164"/>
      <w:commentRangeStart w:id="165"/>
      <w:r w:rsidRPr="00D35410">
        <w:rPr>
          <w:lang w:val="es-ES_tradnl"/>
        </w:rPr>
        <w:t xml:space="preserve">estilo </w:t>
      </w:r>
      <w:commentRangeEnd w:id="164"/>
      <w:r w:rsidR="00E469FC">
        <w:rPr>
          <w:rStyle w:val="CommentReference"/>
        </w:rPr>
        <w:commentReference w:id="164"/>
      </w:r>
      <w:commentRangeEnd w:id="165"/>
      <w:r w:rsidR="00073CA9">
        <w:rPr>
          <w:rStyle w:val="CommentReference"/>
        </w:rPr>
        <w:commentReference w:id="165"/>
      </w:r>
      <w:r w:rsidRPr="00D35410">
        <w:rPr>
          <w:lang w:val="es-ES_tradnl"/>
        </w:rPr>
        <w:t>de vida?</w:t>
      </w:r>
    </w:p>
    <w:p w14:paraId="43E87F27" w14:textId="46C2EDC6" w:rsidR="00D224A4" w:rsidRDefault="00A0221F">
      <w:pPr>
        <w:pStyle w:val="ListParagraph"/>
        <w:keepNext/>
        <w:numPr>
          <w:ilvl w:val="0"/>
          <w:numId w:val="4"/>
        </w:numPr>
      </w:pPr>
      <w:del w:id="166" w:author="Francisco J.  Heras Hernández" w:date="2021-06-20T22:30:00Z">
        <w:r w:rsidDel="004C1030">
          <w:delText xml:space="preserve">Para </w:delText>
        </w:r>
      </w:del>
      <w:r>
        <w:t xml:space="preserve">nada  (0) </w:t>
      </w:r>
    </w:p>
    <w:p w14:paraId="4962DE26" w14:textId="3F28A3B7" w:rsidR="00D224A4" w:rsidRDefault="00A0221F">
      <w:pPr>
        <w:pStyle w:val="ListParagraph"/>
        <w:keepNext/>
        <w:numPr>
          <w:ilvl w:val="0"/>
          <w:numId w:val="4"/>
        </w:numPr>
      </w:pPr>
      <w:del w:id="167" w:author="Francisco J.  Heras Hernández" w:date="2021-06-20T22:30:00Z">
        <w:r w:rsidDel="004C1030">
          <w:delText xml:space="preserve">Un </w:delText>
        </w:r>
      </w:del>
      <w:proofErr w:type="spellStart"/>
      <w:r>
        <w:t>poco</w:t>
      </w:r>
      <w:proofErr w:type="spellEnd"/>
      <w:r>
        <w:t xml:space="preserve">  (1) </w:t>
      </w:r>
    </w:p>
    <w:p w14:paraId="70F12F9E" w14:textId="77777777" w:rsidR="00D224A4" w:rsidRDefault="00A0221F">
      <w:pPr>
        <w:pStyle w:val="ListParagraph"/>
        <w:keepNext/>
        <w:numPr>
          <w:ilvl w:val="0"/>
          <w:numId w:val="4"/>
        </w:numPr>
      </w:pPr>
      <w:proofErr w:type="spellStart"/>
      <w:r>
        <w:t>Moderadamente</w:t>
      </w:r>
      <w:proofErr w:type="spellEnd"/>
      <w:r>
        <w:t xml:space="preserve">  (2) </w:t>
      </w:r>
    </w:p>
    <w:p w14:paraId="6FBCBC1A" w14:textId="77777777" w:rsidR="00D224A4" w:rsidRDefault="00A0221F">
      <w:pPr>
        <w:pStyle w:val="ListParagraph"/>
        <w:keepNext/>
        <w:numPr>
          <w:ilvl w:val="0"/>
          <w:numId w:val="4"/>
        </w:numPr>
      </w:pPr>
      <w:proofErr w:type="spellStart"/>
      <w:r>
        <w:t>Bastante</w:t>
      </w:r>
      <w:proofErr w:type="spellEnd"/>
      <w:r>
        <w:t xml:space="preserve">  (3) </w:t>
      </w:r>
    </w:p>
    <w:p w14:paraId="36892D74" w14:textId="251A8A3F" w:rsidR="00D224A4" w:rsidRDefault="00A0221F">
      <w:pPr>
        <w:pStyle w:val="ListParagraph"/>
        <w:keepNext/>
        <w:numPr>
          <w:ilvl w:val="0"/>
          <w:numId w:val="4"/>
        </w:numPr>
      </w:pPr>
      <w:del w:id="168" w:author="Francisco J.  Heras Hernández" w:date="2021-06-20T22:30:00Z">
        <w:r w:rsidDel="004C1030">
          <w:delText xml:space="preserve">Muchísimo  </w:delText>
        </w:r>
      </w:del>
      <w:ins w:id="169" w:author="Francisco J.  Heras Hernández" w:date="2021-06-20T22:30:00Z">
        <w:r w:rsidR="004C1030">
          <w:t xml:space="preserve">Mucho  </w:t>
        </w:r>
      </w:ins>
      <w:r>
        <w:t xml:space="preserve">(4) </w:t>
      </w:r>
    </w:p>
    <w:p w14:paraId="47A1864B" w14:textId="77777777" w:rsidR="00D224A4" w:rsidRDefault="00D224A4"/>
    <w:p w14:paraId="1AA9CC35" w14:textId="77777777" w:rsidR="00D224A4" w:rsidRDefault="00D224A4">
      <w:pPr>
        <w:pStyle w:val="QuestionSeparator"/>
      </w:pPr>
    </w:p>
    <w:p w14:paraId="7F0BC260" w14:textId="77777777" w:rsidR="00D224A4" w:rsidRDefault="00D224A4"/>
    <w:p w14:paraId="012CD4C4" w14:textId="77777777" w:rsidR="00D224A4" w:rsidRPr="00D35410" w:rsidRDefault="00A0221F">
      <w:pPr>
        <w:keepNext/>
        <w:rPr>
          <w:lang w:val="es-ES_tradnl"/>
        </w:rPr>
      </w:pPr>
      <w:r w:rsidRPr="00D35410">
        <w:rPr>
          <w:lang w:val="es-ES_tradnl"/>
        </w:rPr>
        <w:t xml:space="preserve">Q14.9 A continuación se presentan posibles hábitos que, según los expertos, ayudarían a reducir las emisiones de gases de efecto invernadero. </w:t>
      </w:r>
      <w:r w:rsidRPr="00D35410">
        <w:rPr>
          <w:lang w:val="es-ES_tradnl"/>
        </w:rPr>
        <w:br/>
      </w:r>
      <w:r w:rsidRPr="00D35410">
        <w:rPr>
          <w:lang w:val="es-ES_tradnl"/>
        </w:rPr>
        <w:lastRenderedPageBreak/>
        <w:t xml:space="preserve">   </w:t>
      </w:r>
      <w:r w:rsidRPr="00D35410">
        <w:rPr>
          <w:lang w:val="es-ES_tradnl"/>
        </w:rPr>
        <w:br/>
        <w:t xml:space="preserve">¿Hasta qué punto estaría dispuesto/a </w:t>
      </w:r>
      <w:proofErr w:type="spellStart"/>
      <w:r w:rsidRPr="00D35410">
        <w:rPr>
          <w:lang w:val="es-ES_tradnl"/>
        </w:rPr>
        <w:t>a</w:t>
      </w:r>
      <w:proofErr w:type="spellEnd"/>
      <w:r w:rsidRPr="00D35410">
        <w:rPr>
          <w:lang w:val="es-ES_tradnl"/>
        </w:rPr>
        <w:t xml:space="preserve"> adoptar los siguientes hábitos?</w:t>
      </w:r>
    </w:p>
    <w:tbl>
      <w:tblPr>
        <w:tblStyle w:val="QQuestionTable"/>
        <w:tblW w:w="9576" w:type="auto"/>
        <w:tblLook w:val="07E0" w:firstRow="1" w:lastRow="1" w:firstColumn="1" w:lastColumn="1" w:noHBand="1" w:noVBand="1"/>
      </w:tblPr>
      <w:tblGrid>
        <w:gridCol w:w="1650"/>
        <w:gridCol w:w="1470"/>
        <w:gridCol w:w="1469"/>
        <w:gridCol w:w="1833"/>
        <w:gridCol w:w="1469"/>
        <w:gridCol w:w="1469"/>
      </w:tblGrid>
      <w:tr w:rsidR="00D224A4" w14:paraId="3822CCFA"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EB084B" w14:textId="77777777" w:rsidR="00D224A4" w:rsidRPr="00D35410" w:rsidRDefault="00D224A4">
            <w:pPr>
              <w:keepNext/>
              <w:rPr>
                <w:lang w:val="es-ES_tradnl"/>
              </w:rPr>
            </w:pPr>
          </w:p>
        </w:tc>
        <w:tc>
          <w:tcPr>
            <w:tcW w:w="1596" w:type="dxa"/>
          </w:tcPr>
          <w:p w14:paraId="66A9FBB6" w14:textId="5726163C" w:rsidR="00D224A4" w:rsidRDefault="00A0221F">
            <w:pPr>
              <w:cnfStyle w:val="100000000000" w:firstRow="1" w:lastRow="0" w:firstColumn="0" w:lastColumn="0" w:oddVBand="0" w:evenVBand="0" w:oddHBand="0" w:evenHBand="0" w:firstRowFirstColumn="0" w:firstRowLastColumn="0" w:lastRowFirstColumn="0" w:lastRowLastColumn="0"/>
            </w:pPr>
            <w:del w:id="170" w:author="Francisco J.  Heras Hernández" w:date="2021-06-20T22:31:00Z">
              <w:r w:rsidDel="008E0DA7">
                <w:delText>Para nada</w:delText>
              </w:r>
            </w:del>
            <w:ins w:id="171" w:author="Francisco J.  Heras Hernández" w:date="2021-06-20T22:31:00Z">
              <w:r w:rsidR="008E0DA7">
                <w:t xml:space="preserve">Nada </w:t>
              </w:r>
              <w:proofErr w:type="spellStart"/>
              <w:r w:rsidR="008E0DA7">
                <w:t>dispuesto</w:t>
              </w:r>
              <w:proofErr w:type="spellEnd"/>
              <w:r w:rsidR="008E0DA7">
                <w:t>/</w:t>
              </w:r>
            </w:ins>
            <w:ins w:id="172" w:author="Francisco J.  Heras Hernández" w:date="2021-06-20T22:32:00Z">
              <w:r w:rsidR="008E0DA7">
                <w:t>a</w:t>
              </w:r>
            </w:ins>
            <w:r>
              <w:t xml:space="preserve"> (1)</w:t>
            </w:r>
          </w:p>
        </w:tc>
        <w:tc>
          <w:tcPr>
            <w:tcW w:w="1596" w:type="dxa"/>
          </w:tcPr>
          <w:p w14:paraId="222A71FD" w14:textId="79A89FE6" w:rsidR="00D224A4" w:rsidRDefault="00A0221F">
            <w:pPr>
              <w:cnfStyle w:val="100000000000" w:firstRow="1" w:lastRow="0" w:firstColumn="0" w:lastColumn="0" w:oddVBand="0" w:evenVBand="0" w:oddHBand="0" w:evenHBand="0" w:firstRowFirstColumn="0" w:firstRowLastColumn="0" w:lastRowFirstColumn="0" w:lastRowLastColumn="0"/>
            </w:pPr>
            <w:del w:id="173" w:author="Francisco J.  Heras Hernández" w:date="2021-06-20T22:32:00Z">
              <w:r w:rsidDel="008E0DA7">
                <w:delText>Un poco</w:delText>
              </w:r>
            </w:del>
            <w:proofErr w:type="spellStart"/>
            <w:ins w:id="174" w:author="Francisco J.  Heras Hernández" w:date="2021-06-20T22:32:00Z">
              <w:r w:rsidR="008E0DA7">
                <w:t>Poco</w:t>
              </w:r>
              <w:proofErr w:type="spellEnd"/>
              <w:r w:rsidR="008E0DA7">
                <w:t xml:space="preserve"> </w:t>
              </w:r>
              <w:proofErr w:type="spellStart"/>
              <w:r w:rsidR="008E0DA7">
                <w:t>dispuesto</w:t>
              </w:r>
              <w:proofErr w:type="spellEnd"/>
              <w:r w:rsidR="008E0DA7">
                <w:t>/a</w:t>
              </w:r>
            </w:ins>
            <w:r>
              <w:t xml:space="preserve"> (2)</w:t>
            </w:r>
          </w:p>
        </w:tc>
        <w:tc>
          <w:tcPr>
            <w:tcW w:w="1596" w:type="dxa"/>
          </w:tcPr>
          <w:p w14:paraId="5163B241" w14:textId="5539BDA1"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Moderadamente</w:t>
            </w:r>
            <w:proofErr w:type="spellEnd"/>
            <w:ins w:id="175" w:author="Francisco J.  Heras Hernández" w:date="2021-06-20T22:32:00Z">
              <w:r w:rsidR="008E0DA7">
                <w:t xml:space="preserve"> </w:t>
              </w:r>
              <w:proofErr w:type="spellStart"/>
              <w:r w:rsidR="008E0DA7">
                <w:t>dispuesto</w:t>
              </w:r>
              <w:proofErr w:type="spellEnd"/>
              <w:r w:rsidR="008E0DA7">
                <w:t>/a</w:t>
              </w:r>
            </w:ins>
            <w:r>
              <w:t xml:space="preserve"> (3)</w:t>
            </w:r>
          </w:p>
        </w:tc>
        <w:tc>
          <w:tcPr>
            <w:tcW w:w="1596" w:type="dxa"/>
          </w:tcPr>
          <w:p w14:paraId="78BA3C0E" w14:textId="64A63A6F"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ins w:id="176" w:author="Francisco J.  Heras Hernández" w:date="2021-06-20T22:32:00Z">
              <w:r w:rsidR="008E0DA7">
                <w:t xml:space="preserve"> </w:t>
              </w:r>
              <w:proofErr w:type="spellStart"/>
              <w:r w:rsidR="008E0DA7">
                <w:t>dispuesto</w:t>
              </w:r>
              <w:proofErr w:type="spellEnd"/>
              <w:r w:rsidR="008E0DA7">
                <w:t>/a</w:t>
              </w:r>
            </w:ins>
            <w:r>
              <w:t xml:space="preserve"> (4)</w:t>
            </w:r>
          </w:p>
        </w:tc>
        <w:tc>
          <w:tcPr>
            <w:tcW w:w="1596" w:type="dxa"/>
          </w:tcPr>
          <w:p w14:paraId="1B9EDA20" w14:textId="138782DB" w:rsidR="00D224A4" w:rsidRDefault="00A0221F">
            <w:pPr>
              <w:cnfStyle w:val="100000000000" w:firstRow="1" w:lastRow="0" w:firstColumn="0" w:lastColumn="0" w:oddVBand="0" w:evenVBand="0" w:oddHBand="0" w:evenHBand="0" w:firstRowFirstColumn="0" w:firstRowLastColumn="0" w:lastRowFirstColumn="0" w:lastRowLastColumn="0"/>
            </w:pPr>
            <w:del w:id="177" w:author="Francisco J.  Heras Hernández" w:date="2021-06-20T22:32:00Z">
              <w:r w:rsidDel="008E0DA7">
                <w:delText xml:space="preserve">Muchísimo </w:delText>
              </w:r>
            </w:del>
            <w:proofErr w:type="spellStart"/>
            <w:ins w:id="178" w:author="Francisco J.  Heras Hernández" w:date="2021-06-20T22:32:00Z">
              <w:r w:rsidR="008E0DA7">
                <w:t>Muy</w:t>
              </w:r>
              <w:proofErr w:type="spellEnd"/>
              <w:r w:rsidR="008E0DA7">
                <w:t xml:space="preserve"> </w:t>
              </w:r>
              <w:proofErr w:type="spellStart"/>
              <w:r w:rsidR="008E0DA7">
                <w:t>dispuesto</w:t>
              </w:r>
              <w:proofErr w:type="spellEnd"/>
              <w:r w:rsidR="008E0DA7">
                <w:t xml:space="preserve">/a </w:t>
              </w:r>
            </w:ins>
            <w:r>
              <w:t>(5)</w:t>
            </w:r>
          </w:p>
        </w:tc>
      </w:tr>
      <w:tr w:rsidR="00D224A4" w14:paraId="7337020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A1E5402" w14:textId="77777777" w:rsidR="00D224A4" w:rsidRDefault="00A0221F">
            <w:pPr>
              <w:keepNext/>
            </w:pPr>
            <w:proofErr w:type="spellStart"/>
            <w:r>
              <w:t>Limitar</w:t>
            </w:r>
            <w:proofErr w:type="spellEnd"/>
            <w:r>
              <w:t xml:space="preserve"> </w:t>
            </w:r>
            <w:proofErr w:type="spellStart"/>
            <w:r>
              <w:t>viajar</w:t>
            </w:r>
            <w:proofErr w:type="spellEnd"/>
            <w:r>
              <w:t xml:space="preserve"> </w:t>
            </w:r>
            <w:proofErr w:type="spellStart"/>
            <w:r>
              <w:t>en</w:t>
            </w:r>
            <w:proofErr w:type="spellEnd"/>
            <w:r>
              <w:t xml:space="preserve"> </w:t>
            </w:r>
            <w:proofErr w:type="spellStart"/>
            <w:r>
              <w:t>avión</w:t>
            </w:r>
            <w:proofErr w:type="spellEnd"/>
            <w:r>
              <w:t xml:space="preserve"> (2) </w:t>
            </w:r>
          </w:p>
        </w:tc>
        <w:tc>
          <w:tcPr>
            <w:tcW w:w="1596" w:type="dxa"/>
          </w:tcPr>
          <w:p w14:paraId="6889AB9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898C8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1503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E3B4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4AD3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38B2D71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054E284" w14:textId="77777777" w:rsidR="00D224A4" w:rsidRDefault="00A0221F">
            <w:pPr>
              <w:keepNext/>
            </w:pPr>
            <w:proofErr w:type="spellStart"/>
            <w:r>
              <w:t>Limitar</w:t>
            </w:r>
            <w:proofErr w:type="spellEnd"/>
            <w:r>
              <w:t xml:space="preserve"> </w:t>
            </w:r>
            <w:proofErr w:type="spellStart"/>
            <w:r>
              <w:t>conducir</w:t>
            </w:r>
            <w:proofErr w:type="spellEnd"/>
            <w:r>
              <w:t xml:space="preserve"> </w:t>
            </w:r>
            <w:proofErr w:type="spellStart"/>
            <w:r>
              <w:t>en</w:t>
            </w:r>
            <w:proofErr w:type="spellEnd"/>
            <w:r>
              <w:t xml:space="preserve"> </w:t>
            </w:r>
            <w:proofErr w:type="spellStart"/>
            <w:r>
              <w:t>coche</w:t>
            </w:r>
            <w:proofErr w:type="spellEnd"/>
            <w:r>
              <w:t xml:space="preserve"> (1) </w:t>
            </w:r>
          </w:p>
        </w:tc>
        <w:tc>
          <w:tcPr>
            <w:tcW w:w="1596" w:type="dxa"/>
          </w:tcPr>
          <w:p w14:paraId="7382A90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C8CB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0759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C2BF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6EDA1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7A74B302"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FF262B3" w14:textId="77777777" w:rsidR="00D224A4" w:rsidRPr="00D35410" w:rsidRDefault="00A0221F">
            <w:pPr>
              <w:keepNext/>
              <w:rPr>
                <w:lang w:val="es-ES_tradnl"/>
              </w:rPr>
            </w:pPr>
            <w:r w:rsidRPr="00D35410">
              <w:rPr>
                <w:lang w:val="es-ES_tradnl"/>
              </w:rPr>
              <w:t xml:space="preserve">Tener un vehículo eléctrico </w:t>
            </w:r>
            <w:commentRangeStart w:id="179"/>
            <w:commentRangeStart w:id="180"/>
            <w:r w:rsidRPr="00D35410">
              <w:rPr>
                <w:lang w:val="es-ES_tradnl"/>
              </w:rPr>
              <w:t xml:space="preserve">o de bajo consumo </w:t>
            </w:r>
            <w:commentRangeEnd w:id="179"/>
            <w:r w:rsidR="00BA6E01">
              <w:rPr>
                <w:rStyle w:val="CommentReference"/>
              </w:rPr>
              <w:commentReference w:id="179"/>
            </w:r>
            <w:commentRangeEnd w:id="180"/>
            <w:r w:rsidR="00073CA9">
              <w:rPr>
                <w:rStyle w:val="CommentReference"/>
              </w:rPr>
              <w:commentReference w:id="180"/>
            </w:r>
            <w:r w:rsidRPr="00D35410">
              <w:rPr>
                <w:lang w:val="es-ES_tradnl"/>
              </w:rPr>
              <w:t xml:space="preserve">(5) </w:t>
            </w:r>
          </w:p>
        </w:tc>
        <w:tc>
          <w:tcPr>
            <w:tcW w:w="1596" w:type="dxa"/>
          </w:tcPr>
          <w:p w14:paraId="50C1429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124ABB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6DB836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E4D326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29287E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63C2D65C"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6A044AEF" w14:textId="77777777" w:rsidR="00D224A4" w:rsidRPr="00D35410" w:rsidRDefault="00A0221F">
            <w:pPr>
              <w:keepNext/>
              <w:rPr>
                <w:lang w:val="es-ES_tradnl"/>
              </w:rPr>
            </w:pPr>
            <w:r w:rsidRPr="00D35410">
              <w:rPr>
                <w:lang w:val="es-ES_tradnl"/>
              </w:rPr>
              <w:t xml:space="preserve">Limitar el consumo de carne de ternera (4) </w:t>
            </w:r>
          </w:p>
        </w:tc>
        <w:tc>
          <w:tcPr>
            <w:tcW w:w="1596" w:type="dxa"/>
          </w:tcPr>
          <w:p w14:paraId="41BBB2B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8C465B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17FA0D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848F1E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175EAF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939D4FB"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4A66F6C" w14:textId="77777777" w:rsidR="00D224A4" w:rsidRPr="00D35410" w:rsidRDefault="00A0221F">
            <w:pPr>
              <w:keepNext/>
              <w:rPr>
                <w:lang w:val="es-ES_tradnl"/>
              </w:rPr>
            </w:pPr>
            <w:r w:rsidRPr="00D35410">
              <w:rPr>
                <w:lang w:val="es-ES_tradnl"/>
              </w:rPr>
              <w:t xml:space="preserve">Limitar la calefacción o el aire acondicionado en su hogar (6) </w:t>
            </w:r>
          </w:p>
        </w:tc>
        <w:tc>
          <w:tcPr>
            <w:tcW w:w="1596" w:type="dxa"/>
          </w:tcPr>
          <w:p w14:paraId="400D609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C3E8ED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6F9B03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3EAAC2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CDA995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1AAC7F5F" w14:textId="77777777" w:rsidR="00D224A4" w:rsidRPr="00D35410" w:rsidRDefault="00D224A4">
      <w:pPr>
        <w:rPr>
          <w:lang w:val="es-ES_tradnl"/>
        </w:rPr>
      </w:pPr>
    </w:p>
    <w:p w14:paraId="669F1F59" w14:textId="77777777" w:rsidR="00D224A4" w:rsidRPr="00D35410" w:rsidRDefault="00D224A4">
      <w:pPr>
        <w:rPr>
          <w:lang w:val="es-ES_tradnl"/>
        </w:rPr>
      </w:pPr>
    </w:p>
    <w:p w14:paraId="0182903F" w14:textId="77777777" w:rsidR="00D224A4" w:rsidRPr="00D35410" w:rsidRDefault="00D224A4">
      <w:pPr>
        <w:pStyle w:val="QuestionSeparator"/>
        <w:rPr>
          <w:lang w:val="es-ES_tradnl"/>
        </w:rPr>
      </w:pPr>
    </w:p>
    <w:p w14:paraId="08E47E7B" w14:textId="77777777" w:rsidR="00D224A4" w:rsidRPr="00D35410" w:rsidRDefault="00D224A4">
      <w:pPr>
        <w:rPr>
          <w:lang w:val="es-ES_tradnl"/>
        </w:rPr>
      </w:pPr>
    </w:p>
    <w:p w14:paraId="40D4F400" w14:textId="77777777" w:rsidR="00D224A4" w:rsidRPr="00D35410" w:rsidRDefault="00A0221F">
      <w:pPr>
        <w:keepNext/>
        <w:rPr>
          <w:lang w:val="es-ES_tradnl"/>
        </w:rPr>
      </w:pPr>
      <w:r w:rsidRPr="00D35410">
        <w:rPr>
          <w:lang w:val="es-ES_tradnl"/>
        </w:rPr>
        <w:lastRenderedPageBreak/>
        <w:t>Q14.11 ¿Qué importancia tienen los siguientes factores para que usted adopte un estilo de vida sostenible (es decir, limitar la conducción, viajar en avión y el consumo, montar más en bicicleta, etc.)?</w:t>
      </w:r>
    </w:p>
    <w:tbl>
      <w:tblPr>
        <w:tblStyle w:val="QQuestionTable"/>
        <w:tblW w:w="9576" w:type="auto"/>
        <w:tblLook w:val="07E0" w:firstRow="1" w:lastRow="1" w:firstColumn="1" w:lastColumn="1" w:noHBand="1" w:noVBand="1"/>
      </w:tblPr>
      <w:tblGrid>
        <w:gridCol w:w="1783"/>
        <w:gridCol w:w="1614"/>
        <w:gridCol w:w="1350"/>
        <w:gridCol w:w="1385"/>
        <w:gridCol w:w="1614"/>
        <w:gridCol w:w="1614"/>
      </w:tblGrid>
      <w:tr w:rsidR="00D87322" w14:paraId="690BF925"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4A175A2" w14:textId="77777777" w:rsidR="00D224A4" w:rsidRPr="00D35410" w:rsidRDefault="00D224A4">
            <w:pPr>
              <w:keepNext/>
              <w:rPr>
                <w:lang w:val="es-ES_tradnl"/>
              </w:rPr>
            </w:pPr>
          </w:p>
        </w:tc>
        <w:tc>
          <w:tcPr>
            <w:tcW w:w="1596" w:type="dxa"/>
          </w:tcPr>
          <w:p w14:paraId="012AB0E8" w14:textId="455743B3"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Ninguna</w:t>
            </w:r>
            <w:proofErr w:type="spellEnd"/>
            <w:r>
              <w:t xml:space="preserve"> </w:t>
            </w:r>
            <w:proofErr w:type="spellStart"/>
            <w:ins w:id="181" w:author="Francisco J.  Heras Hernández" w:date="2021-06-20T22:35:00Z">
              <w:r w:rsidR="00D87322">
                <w:t>importancia</w:t>
              </w:r>
            </w:ins>
            <w:proofErr w:type="spellEnd"/>
            <w:r>
              <w:t>(1)</w:t>
            </w:r>
          </w:p>
        </w:tc>
        <w:tc>
          <w:tcPr>
            <w:tcW w:w="1596" w:type="dxa"/>
          </w:tcPr>
          <w:p w14:paraId="5DD15AB8" w14:textId="06B8DD97" w:rsidR="00D224A4" w:rsidRDefault="00A0221F">
            <w:pPr>
              <w:cnfStyle w:val="100000000000" w:firstRow="1" w:lastRow="0" w:firstColumn="0" w:lastColumn="0" w:oddVBand="0" w:evenVBand="0" w:oddHBand="0" w:evenHBand="0" w:firstRowFirstColumn="0" w:firstRowLastColumn="0" w:lastRowFirstColumn="0" w:lastRowLastColumn="0"/>
            </w:pPr>
            <w:del w:id="182" w:author="Francisco J.  Heras Hernández" w:date="2021-06-20T22:35:00Z">
              <w:r w:rsidDel="007748BA">
                <w:delText>Un poco</w:delText>
              </w:r>
            </w:del>
            <w:proofErr w:type="spellStart"/>
            <w:ins w:id="183" w:author="Francisco J.  Heras Hernández" w:date="2021-06-20T22:35:00Z">
              <w:r w:rsidR="007748BA">
                <w:t>P</w:t>
              </w:r>
              <w:r w:rsidR="00D87322">
                <w:t>oca</w:t>
              </w:r>
              <w:proofErr w:type="spellEnd"/>
              <w:r w:rsidR="00D87322">
                <w:t xml:space="preserve"> </w:t>
              </w:r>
              <w:proofErr w:type="spellStart"/>
              <w:r w:rsidR="00D87322">
                <w:t>importancia</w:t>
              </w:r>
            </w:ins>
            <w:proofErr w:type="spellEnd"/>
            <w:r>
              <w:t xml:space="preserve"> (2)</w:t>
            </w:r>
          </w:p>
        </w:tc>
        <w:tc>
          <w:tcPr>
            <w:tcW w:w="1596" w:type="dxa"/>
          </w:tcPr>
          <w:p w14:paraId="439225A7" w14:textId="492F90A9" w:rsidR="00D224A4" w:rsidRDefault="00D87322">
            <w:pPr>
              <w:cnfStyle w:val="100000000000" w:firstRow="1" w:lastRow="0" w:firstColumn="0" w:lastColumn="0" w:oddVBand="0" w:evenVBand="0" w:oddHBand="0" w:evenHBand="0" w:firstRowFirstColumn="0" w:firstRowLastColumn="0" w:lastRowFirstColumn="0" w:lastRowLastColumn="0"/>
            </w:pPr>
            <w:proofErr w:type="spellStart"/>
            <w:ins w:id="184" w:author="Francisco J.  Heras Hernández" w:date="2021-06-20T22:36:00Z">
              <w:r>
                <w:t>Importancia</w:t>
              </w:r>
              <w:proofErr w:type="spellEnd"/>
              <w:r>
                <w:t xml:space="preserve"> </w:t>
              </w:r>
            </w:ins>
            <w:del w:id="185" w:author="Francisco J.  Heras Hernández" w:date="2021-06-20T22:36:00Z">
              <w:r w:rsidR="00A0221F" w:rsidDel="00D87322">
                <w:delText>M</w:delText>
              </w:r>
            </w:del>
            <w:proofErr w:type="spellStart"/>
            <w:ins w:id="186" w:author="Francisco J.  Heras Hernández" w:date="2021-06-20T22:36:00Z">
              <w:r>
                <w:t>m</w:t>
              </w:r>
            </w:ins>
            <w:r w:rsidR="00A0221F">
              <w:t>oderada</w:t>
            </w:r>
            <w:proofErr w:type="spellEnd"/>
            <w:r w:rsidR="00A0221F">
              <w:t xml:space="preserve"> (3)</w:t>
            </w:r>
          </w:p>
        </w:tc>
        <w:tc>
          <w:tcPr>
            <w:tcW w:w="1596" w:type="dxa"/>
          </w:tcPr>
          <w:p w14:paraId="58BB50AE" w14:textId="622147BF"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Bastante</w:t>
            </w:r>
            <w:proofErr w:type="spellEnd"/>
            <w:r>
              <w:t xml:space="preserve"> </w:t>
            </w:r>
            <w:proofErr w:type="spellStart"/>
            <w:ins w:id="187" w:author="Francisco J.  Heras Hernández" w:date="2021-06-20T22:36:00Z">
              <w:r w:rsidR="00D87322">
                <w:t>importancia</w:t>
              </w:r>
            </w:ins>
            <w:proofErr w:type="spellEnd"/>
            <w:r>
              <w:t>(4)</w:t>
            </w:r>
          </w:p>
        </w:tc>
        <w:tc>
          <w:tcPr>
            <w:tcW w:w="1596" w:type="dxa"/>
          </w:tcPr>
          <w:p w14:paraId="25131B53" w14:textId="168642A1" w:rsidR="00D224A4" w:rsidRDefault="00A0221F">
            <w:pPr>
              <w:cnfStyle w:val="100000000000" w:firstRow="1" w:lastRow="0" w:firstColumn="0" w:lastColumn="0" w:oddVBand="0" w:evenVBand="0" w:oddHBand="0" w:evenHBand="0" w:firstRowFirstColumn="0" w:firstRowLastColumn="0" w:lastRowFirstColumn="0" w:lastRowLastColumn="0"/>
            </w:pPr>
            <w:del w:id="188" w:author="Francisco J.  Heras Hernández" w:date="2021-06-20T22:36:00Z">
              <w:r w:rsidDel="00D87322">
                <w:delText xml:space="preserve">Muchísima </w:delText>
              </w:r>
            </w:del>
            <w:proofErr w:type="spellStart"/>
            <w:ins w:id="189" w:author="Francisco J.  Heras Hernández" w:date="2021-06-20T22:36:00Z">
              <w:r w:rsidR="00D87322">
                <w:t>Mucha</w:t>
              </w:r>
              <w:proofErr w:type="spellEnd"/>
              <w:r w:rsidR="00D87322">
                <w:t xml:space="preserve"> </w:t>
              </w:r>
              <w:proofErr w:type="spellStart"/>
              <w:r w:rsidR="00D87322">
                <w:t>importancia</w:t>
              </w:r>
            </w:ins>
            <w:proofErr w:type="spellEnd"/>
            <w:r>
              <w:t>(5)</w:t>
            </w:r>
          </w:p>
        </w:tc>
      </w:tr>
      <w:tr w:rsidR="00D87322" w14:paraId="439E87EC"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0B61F0EA" w14:textId="77777777" w:rsidR="00D224A4" w:rsidRDefault="00A0221F">
            <w:pPr>
              <w:keepNext/>
            </w:pPr>
            <w:proofErr w:type="spellStart"/>
            <w:r>
              <w:t>Políticas</w:t>
            </w:r>
            <w:proofErr w:type="spellEnd"/>
            <w:r>
              <w:t xml:space="preserve"> </w:t>
            </w:r>
            <w:proofErr w:type="spellStart"/>
            <w:r>
              <w:t>climáticas</w:t>
            </w:r>
            <w:proofErr w:type="spellEnd"/>
            <w:r>
              <w:t xml:space="preserve"> </w:t>
            </w:r>
            <w:proofErr w:type="spellStart"/>
            <w:r>
              <w:t>ambiciosas</w:t>
            </w:r>
            <w:proofErr w:type="spellEnd"/>
            <w:r>
              <w:t xml:space="preserve"> (1) </w:t>
            </w:r>
          </w:p>
        </w:tc>
        <w:tc>
          <w:tcPr>
            <w:tcW w:w="1596" w:type="dxa"/>
          </w:tcPr>
          <w:p w14:paraId="4763E6C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99026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D5C3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C88CE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D2D76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87322" w14:paraId="0B044C38"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3D14C17" w14:textId="77777777" w:rsidR="00D224A4" w:rsidRDefault="00A0221F">
            <w:pPr>
              <w:keepNext/>
            </w:pPr>
            <w:proofErr w:type="spellStart"/>
            <w:r>
              <w:t>Tener</w:t>
            </w:r>
            <w:proofErr w:type="spellEnd"/>
            <w:r>
              <w:t xml:space="preserve"> </w:t>
            </w:r>
            <w:proofErr w:type="spellStart"/>
            <w:r>
              <w:t>suficiente</w:t>
            </w:r>
            <w:proofErr w:type="spellEnd"/>
            <w:r>
              <w:t xml:space="preserve"> </w:t>
            </w:r>
            <w:proofErr w:type="spellStart"/>
            <w:r>
              <w:t>apoyo</w:t>
            </w:r>
            <w:proofErr w:type="spellEnd"/>
            <w:r>
              <w:t xml:space="preserve"> </w:t>
            </w:r>
            <w:proofErr w:type="spellStart"/>
            <w:r>
              <w:t>financiero</w:t>
            </w:r>
            <w:proofErr w:type="spellEnd"/>
            <w:r>
              <w:t xml:space="preserve"> (2) </w:t>
            </w:r>
          </w:p>
        </w:tc>
        <w:tc>
          <w:tcPr>
            <w:tcW w:w="1596" w:type="dxa"/>
          </w:tcPr>
          <w:p w14:paraId="7F60E2A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E3E16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B2A3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9FA59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FBC3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87322" w:rsidRPr="00E20E8E" w14:paraId="30D6D70D"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EECC9B3" w14:textId="77777777" w:rsidR="00D224A4" w:rsidRPr="00D35410" w:rsidRDefault="00A0221F">
            <w:pPr>
              <w:keepNext/>
              <w:rPr>
                <w:lang w:val="es-ES_tradnl"/>
              </w:rPr>
            </w:pPr>
            <w:r w:rsidRPr="00D35410">
              <w:rPr>
                <w:lang w:val="es-ES_tradnl"/>
              </w:rPr>
              <w:t xml:space="preserve">Un cambio en el comportamiento de los que te rodean (3) </w:t>
            </w:r>
          </w:p>
        </w:tc>
        <w:tc>
          <w:tcPr>
            <w:tcW w:w="1596" w:type="dxa"/>
          </w:tcPr>
          <w:p w14:paraId="1D02B6B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C27CAF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DA1583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1C1251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9B7F24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87322" w:rsidRPr="00E20E8E" w14:paraId="3A21D672" w14:textId="77777777" w:rsidTr="00E64702">
        <w:trPr>
          <w:trHeight w:val="1060"/>
        </w:trPr>
        <w:tc>
          <w:tcPr>
            <w:cnfStyle w:val="001000000000" w:firstRow="0" w:lastRow="0" w:firstColumn="1" w:lastColumn="0" w:oddVBand="0" w:evenVBand="0" w:oddHBand="0" w:evenHBand="0" w:firstRowFirstColumn="0" w:firstRowLastColumn="0" w:lastRowFirstColumn="0" w:lastRowLastColumn="0"/>
            <w:tcW w:w="1596" w:type="dxa"/>
          </w:tcPr>
          <w:p w14:paraId="3D04E337" w14:textId="77777777" w:rsidR="00D224A4" w:rsidRPr="00D35410" w:rsidRDefault="00A0221F">
            <w:pPr>
              <w:keepNext/>
              <w:rPr>
                <w:lang w:val="es-ES_tradnl"/>
              </w:rPr>
            </w:pPr>
            <w:r w:rsidRPr="00D35410">
              <w:rPr>
                <w:lang w:val="es-ES_tradnl"/>
              </w:rPr>
              <w:t xml:space="preserve">Un cambio de comportamiento entre los más adinerados (4) </w:t>
            </w:r>
          </w:p>
        </w:tc>
        <w:tc>
          <w:tcPr>
            <w:tcW w:w="1596" w:type="dxa"/>
          </w:tcPr>
          <w:p w14:paraId="7F8D987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61FAF4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89415B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4125FC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FF2368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3F2C9653" w14:textId="77777777" w:rsidR="00D224A4" w:rsidRPr="00D35410" w:rsidRDefault="00D224A4">
      <w:pPr>
        <w:rPr>
          <w:lang w:val="es-ES_tradnl"/>
        </w:rPr>
      </w:pPr>
    </w:p>
    <w:p w14:paraId="2C8FCFDC" w14:textId="77777777" w:rsidR="00D224A4" w:rsidRPr="00D35410" w:rsidRDefault="00D224A4">
      <w:pPr>
        <w:rPr>
          <w:lang w:val="es-ES_tradnl"/>
        </w:rPr>
      </w:pPr>
    </w:p>
    <w:p w14:paraId="2425FF5E" w14:textId="77777777" w:rsidR="00D224A4" w:rsidRDefault="00A0221F">
      <w:pPr>
        <w:pStyle w:val="BlockEndLabel"/>
      </w:pPr>
      <w:r>
        <w:t>End of Block: Climate Change (attitudes and risks)</w:t>
      </w:r>
    </w:p>
    <w:p w14:paraId="60C287D2" w14:textId="77777777" w:rsidR="00D224A4" w:rsidRDefault="00D224A4">
      <w:pPr>
        <w:pStyle w:val="BlockSeparator"/>
      </w:pPr>
    </w:p>
    <w:p w14:paraId="21E178DB" w14:textId="72D1F14A" w:rsidR="00D224A4" w:rsidRDefault="00860B1F" w:rsidP="00860B1F">
      <w:pPr>
        <w:pStyle w:val="Heading1"/>
      </w:pPr>
      <w:bookmarkStart w:id="190" w:name="_Toc74762069"/>
      <w:r>
        <w:t>Policy</w:t>
      </w:r>
      <w:r w:rsidR="00E64702">
        <w:t xml:space="preserve"> 1: B</w:t>
      </w:r>
      <w:r w:rsidR="00A0221F">
        <w:t xml:space="preserve">an on the sale </w:t>
      </w:r>
      <w:r>
        <w:t>of combustion-engine cars</w:t>
      </w:r>
      <w:bookmarkEnd w:id="190"/>
    </w:p>
    <w:p w14:paraId="61E61CCF" w14:textId="77777777" w:rsidR="00D224A4" w:rsidRDefault="00D224A4"/>
    <w:p w14:paraId="53EC1454" w14:textId="77777777" w:rsidR="00D224A4" w:rsidRPr="00D35410" w:rsidRDefault="00A0221F">
      <w:pPr>
        <w:keepNext/>
        <w:rPr>
          <w:lang w:val="es-ES_tradnl"/>
        </w:rPr>
      </w:pPr>
      <w:r w:rsidRPr="00D35410">
        <w:rPr>
          <w:lang w:val="es-ES_tradnl"/>
        </w:rPr>
        <w:t xml:space="preserve">Q15.1 </w:t>
      </w:r>
      <w:r w:rsidRPr="00D35410">
        <w:rPr>
          <w:lang w:val="es-ES_tradnl"/>
        </w:rPr>
        <w:br/>
        <w:t xml:space="preserve">Para luchar contra el cambio climático, los fabricantes de automóviles pueden estar obligados por ley a limitar las emisiones medias de CO2 por kilómetro de los vehículos que venden en un año. </w:t>
      </w:r>
      <w:commentRangeStart w:id="191"/>
      <w:r w:rsidRPr="00D35410">
        <w:rPr>
          <w:lang w:val="es-ES_tradnl"/>
        </w:rPr>
        <w:t xml:space="preserve">Este límite se reduce cada año, con el objetivo de que sólo se vendan vehículos eléctricos o de hidrógeno a partir de 2030. </w:t>
      </w:r>
      <w:commentRangeEnd w:id="191"/>
      <w:r w:rsidR="001552D6">
        <w:rPr>
          <w:rStyle w:val="CommentReference"/>
        </w:rPr>
        <w:commentReference w:id="191"/>
      </w:r>
      <w:r w:rsidRPr="00D35410">
        <w:rPr>
          <w:lang w:val="es-ES_tradnl"/>
        </w:rPr>
        <w:t>Esta política se llama prohibición de los</w:t>
      </w:r>
      <w:r w:rsidRPr="00D35410">
        <w:rPr>
          <w:i/>
          <w:lang w:val="es-ES_tradnl"/>
        </w:rPr>
        <w:t> vehículos con motor de combustión.</w:t>
      </w:r>
      <w:r w:rsidRPr="00D35410">
        <w:rPr>
          <w:lang w:val="es-ES_tradnl"/>
        </w:rPr>
        <w:br/>
        <w:t xml:space="preserve">    </w:t>
      </w:r>
      <w:r w:rsidRPr="00D35410">
        <w:rPr>
          <w:lang w:val="es-ES_tradnl"/>
        </w:rPr>
        <w:br/>
        <w:t>A continuación le haremos algunas preguntas acerca de esta medida.</w:t>
      </w:r>
    </w:p>
    <w:p w14:paraId="22D4C045" w14:textId="77777777" w:rsidR="00D224A4" w:rsidRPr="00D35410" w:rsidRDefault="00D224A4">
      <w:pPr>
        <w:rPr>
          <w:lang w:val="es-ES_tradnl"/>
        </w:rPr>
      </w:pPr>
    </w:p>
    <w:p w14:paraId="56E0E42B" w14:textId="77777777" w:rsidR="00D224A4" w:rsidRPr="00D35410" w:rsidRDefault="00D224A4">
      <w:pPr>
        <w:pStyle w:val="QuestionSeparator"/>
        <w:rPr>
          <w:lang w:val="es-ES_tradnl"/>
        </w:rPr>
      </w:pPr>
    </w:p>
    <w:p w14:paraId="0C9E1BF1" w14:textId="77777777" w:rsidR="00D224A4" w:rsidRPr="00D35410" w:rsidRDefault="00D224A4">
      <w:pPr>
        <w:rPr>
          <w:lang w:val="es-ES_tradnl"/>
        </w:rPr>
      </w:pPr>
    </w:p>
    <w:p w14:paraId="28A2A99E" w14:textId="77777777" w:rsidR="00D224A4" w:rsidRDefault="00A0221F">
      <w:pPr>
        <w:keepNext/>
      </w:pPr>
      <w:r w:rsidRPr="00D35410">
        <w:rPr>
          <w:lang w:val="es-ES_tradnl"/>
        </w:rPr>
        <w:lastRenderedPageBreak/>
        <w:t xml:space="preserve">Q15.2 ¿Está de acuerdo o en desacuerdo con las siguientes afirmaciones? </w:t>
      </w:r>
      <w:proofErr w:type="spellStart"/>
      <w:r>
        <w:t>Una</w:t>
      </w:r>
      <w:proofErr w:type="spellEnd"/>
      <w:r>
        <w:t xml:space="preserve"> </w:t>
      </w:r>
      <w:proofErr w:type="spellStart"/>
      <w:r>
        <w:t>prohibición</w:t>
      </w:r>
      <w:proofErr w:type="spellEnd"/>
      <w:r>
        <w:t xml:space="preserve"> de </w:t>
      </w:r>
      <w:proofErr w:type="spellStart"/>
      <w:r>
        <w:t>los</w:t>
      </w:r>
      <w:proofErr w:type="spellEnd"/>
      <w:r>
        <w:t xml:space="preserve"> </w:t>
      </w:r>
      <w:proofErr w:type="spellStart"/>
      <w:r>
        <w:t>vehículos</w:t>
      </w:r>
      <w:proofErr w:type="spellEnd"/>
      <w:r>
        <w:t xml:space="preserve"> con motor de </w:t>
      </w:r>
      <w:proofErr w:type="spellStart"/>
      <w:r>
        <w:t>combustión</w:t>
      </w:r>
      <w:proofErr w:type="spellEnd"/>
      <w:r>
        <w:t xml:space="preserve"> ...</w:t>
      </w:r>
    </w:p>
    <w:tbl>
      <w:tblPr>
        <w:tblStyle w:val="QQuestionTable"/>
        <w:tblW w:w="9576" w:type="auto"/>
        <w:tblLook w:val="07E0" w:firstRow="1" w:lastRow="1" w:firstColumn="1" w:lastColumn="1" w:noHBand="1" w:noVBand="1"/>
      </w:tblPr>
      <w:tblGrid>
        <w:gridCol w:w="1901"/>
        <w:gridCol w:w="1520"/>
        <w:gridCol w:w="1520"/>
        <w:gridCol w:w="1520"/>
        <w:gridCol w:w="1396"/>
        <w:gridCol w:w="1503"/>
      </w:tblGrid>
      <w:tr w:rsidR="00D224A4" w14:paraId="00D06B98"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351EDAA" w14:textId="77777777" w:rsidR="00D224A4" w:rsidRDefault="00D224A4">
            <w:pPr>
              <w:keepNext/>
            </w:pPr>
          </w:p>
        </w:tc>
        <w:tc>
          <w:tcPr>
            <w:tcW w:w="1596" w:type="dxa"/>
          </w:tcPr>
          <w:p w14:paraId="79174F5F"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0E4CEDB2"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38478BB9" w14:textId="77777777" w:rsidR="00D224A4" w:rsidRPr="00D35410" w:rsidRDefault="00A0221F">
            <w:pPr>
              <w:cnfStyle w:val="100000000000" w:firstRow="1" w:lastRow="0" w:firstColumn="0" w:lastColumn="0" w:oddVBand="0" w:evenVBand="0" w:oddHBand="0" w:evenHBand="0" w:firstRowFirstColumn="0" w:firstRowLastColumn="0" w:lastRowFirstColumn="0" w:lastRowLastColumn="0"/>
              <w:rPr>
                <w:lang w:val="es-ES_tradnl"/>
              </w:rPr>
            </w:pPr>
            <w:r w:rsidRPr="00D35410">
              <w:rPr>
                <w:lang w:val="es-ES_tradnl"/>
              </w:rPr>
              <w:t>Ni de acuerdo ni en desacuerdo (3)</w:t>
            </w:r>
          </w:p>
        </w:tc>
        <w:tc>
          <w:tcPr>
            <w:tcW w:w="1596" w:type="dxa"/>
          </w:tcPr>
          <w:p w14:paraId="2BC80BAE"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de </w:t>
            </w:r>
            <w:proofErr w:type="spellStart"/>
            <w:r>
              <w:t>acuerdo</w:t>
            </w:r>
            <w:proofErr w:type="spellEnd"/>
            <w:r>
              <w:t xml:space="preserve"> (4)</w:t>
            </w:r>
          </w:p>
        </w:tc>
        <w:tc>
          <w:tcPr>
            <w:tcW w:w="1596" w:type="dxa"/>
          </w:tcPr>
          <w:p w14:paraId="3474D306"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Totalmente</w:t>
            </w:r>
            <w:proofErr w:type="spellEnd"/>
            <w:r>
              <w:t xml:space="preserve"> de </w:t>
            </w:r>
            <w:proofErr w:type="spellStart"/>
            <w:r>
              <w:t>acuerdo</w:t>
            </w:r>
            <w:proofErr w:type="spellEnd"/>
            <w:r>
              <w:t xml:space="preserve"> (5)</w:t>
            </w:r>
          </w:p>
        </w:tc>
      </w:tr>
      <w:tr w:rsidR="00D224A4" w:rsidRPr="00E20E8E" w14:paraId="63301794"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6BC5499" w14:textId="77777777" w:rsidR="00D224A4" w:rsidRPr="00D35410" w:rsidRDefault="00A0221F">
            <w:pPr>
              <w:keepNext/>
              <w:rPr>
                <w:lang w:val="es-ES_tradnl"/>
              </w:rPr>
            </w:pPr>
            <w:r w:rsidRPr="00D35410">
              <w:rPr>
                <w:lang w:val="es-ES_tradnl"/>
              </w:rPr>
              <w:t xml:space="preserve">reduce las emisiones de CO2 de los coches (1) </w:t>
            </w:r>
          </w:p>
        </w:tc>
        <w:tc>
          <w:tcPr>
            <w:tcW w:w="1596" w:type="dxa"/>
          </w:tcPr>
          <w:p w14:paraId="12065C2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9094E8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5168A8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CCC3B3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207E02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49AB33E8"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70584EC" w14:textId="77777777" w:rsidR="00D224A4" w:rsidRPr="00D35410" w:rsidRDefault="00A0221F">
            <w:pPr>
              <w:keepNext/>
              <w:rPr>
                <w:lang w:val="es-ES_tradnl"/>
              </w:rPr>
            </w:pPr>
            <w:r w:rsidRPr="00D35410">
              <w:rPr>
                <w:lang w:val="es-ES_tradnl"/>
              </w:rPr>
              <w:t xml:space="preserve">reduce la contaminación del aire (2) </w:t>
            </w:r>
          </w:p>
        </w:tc>
        <w:tc>
          <w:tcPr>
            <w:tcW w:w="1596" w:type="dxa"/>
          </w:tcPr>
          <w:p w14:paraId="39C92AC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579D97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E99BD7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B077B6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915856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020E3E05"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7F31862" w14:textId="77777777" w:rsidR="00D224A4" w:rsidRPr="00D35410" w:rsidRDefault="00A0221F">
            <w:pPr>
              <w:keepNext/>
              <w:rPr>
                <w:lang w:val="es-ES_tradnl"/>
              </w:rPr>
            </w:pPr>
            <w:r w:rsidRPr="00D35410">
              <w:rPr>
                <w:lang w:val="es-ES_tradnl"/>
              </w:rPr>
              <w:t xml:space="preserve">tiene un </w:t>
            </w:r>
            <w:r w:rsidRPr="00D35410">
              <w:rPr>
                <w:b/>
                <w:lang w:val="es-ES_tradnl"/>
              </w:rPr>
              <w:t>efecto negativo</w:t>
            </w:r>
            <w:r w:rsidRPr="00D35410">
              <w:rPr>
                <w:lang w:val="es-ES_tradnl"/>
              </w:rPr>
              <w:t xml:space="preserve"> en la economía y el empleo de España (4) </w:t>
            </w:r>
          </w:p>
        </w:tc>
        <w:tc>
          <w:tcPr>
            <w:tcW w:w="1596" w:type="dxa"/>
          </w:tcPr>
          <w:p w14:paraId="53FB3DE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88343C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ECCEAB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656114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EE1A89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0357CE0D"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76DF505" w14:textId="77777777" w:rsidR="00D224A4" w:rsidRPr="00D35410" w:rsidRDefault="00A0221F">
            <w:pPr>
              <w:keepNext/>
              <w:rPr>
                <w:lang w:val="es-ES_tradnl"/>
              </w:rPr>
            </w:pPr>
            <w:r w:rsidRPr="00D35410">
              <w:rPr>
                <w:lang w:val="es-ES_tradnl"/>
              </w:rPr>
              <w:t xml:space="preserve">tiene un </w:t>
            </w:r>
            <w:commentRangeStart w:id="192"/>
            <w:commentRangeStart w:id="193"/>
            <w:r w:rsidRPr="00D35410">
              <w:rPr>
                <w:b/>
                <w:lang w:val="es-ES_tradnl"/>
              </w:rPr>
              <w:t xml:space="preserve">gran </w:t>
            </w:r>
            <w:commentRangeEnd w:id="192"/>
            <w:r w:rsidR="00FB7ED7">
              <w:rPr>
                <w:rStyle w:val="CommentReference"/>
              </w:rPr>
              <w:commentReference w:id="192"/>
            </w:r>
            <w:commentRangeEnd w:id="193"/>
            <w:r w:rsidR="00073CA9">
              <w:rPr>
                <w:rStyle w:val="CommentReference"/>
              </w:rPr>
              <w:commentReference w:id="193"/>
            </w:r>
            <w:r w:rsidRPr="00D35410">
              <w:rPr>
                <w:b/>
                <w:lang w:val="es-ES_tradnl"/>
              </w:rPr>
              <w:t>efecto</w:t>
            </w:r>
            <w:r w:rsidRPr="00D35410">
              <w:rPr>
                <w:lang w:val="es-ES_tradnl"/>
              </w:rPr>
              <w:t xml:space="preserve"> en la economía y el empleo de España (3) </w:t>
            </w:r>
          </w:p>
        </w:tc>
        <w:tc>
          <w:tcPr>
            <w:tcW w:w="1596" w:type="dxa"/>
          </w:tcPr>
          <w:p w14:paraId="505DAB4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4812AF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A5B4EC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BEB0A5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2F81C0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01706BA"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A888138" w14:textId="77777777" w:rsidR="00D224A4" w:rsidRPr="00D35410" w:rsidRDefault="00A0221F">
            <w:pPr>
              <w:keepNext/>
              <w:rPr>
                <w:lang w:val="es-ES_tradnl"/>
              </w:rPr>
            </w:pPr>
            <w:r w:rsidRPr="00D35410">
              <w:rPr>
                <w:lang w:val="es-ES_tradnl"/>
              </w:rPr>
              <w:t xml:space="preserve">es una forma </w:t>
            </w:r>
            <w:commentRangeStart w:id="194"/>
            <w:r w:rsidRPr="00D35410">
              <w:rPr>
                <w:lang w:val="es-ES_tradnl"/>
              </w:rPr>
              <w:t>costosa</w:t>
            </w:r>
            <w:commentRangeEnd w:id="194"/>
            <w:r w:rsidR="00FB7ED7">
              <w:rPr>
                <w:rStyle w:val="CommentReference"/>
              </w:rPr>
              <w:commentReference w:id="194"/>
            </w:r>
            <w:r w:rsidRPr="00D35410">
              <w:rPr>
                <w:lang w:val="es-ES_tradnl"/>
              </w:rPr>
              <w:t xml:space="preserve"> de luchar contra el cambio climático (5) </w:t>
            </w:r>
          </w:p>
        </w:tc>
        <w:tc>
          <w:tcPr>
            <w:tcW w:w="1596" w:type="dxa"/>
          </w:tcPr>
          <w:p w14:paraId="41D2308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79C8AE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B88996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272D39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A2B743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1E69DAC0" w14:textId="77777777" w:rsidR="00D224A4" w:rsidRPr="00D35410" w:rsidRDefault="00D224A4">
      <w:pPr>
        <w:rPr>
          <w:lang w:val="es-ES_tradnl"/>
        </w:rPr>
      </w:pPr>
    </w:p>
    <w:p w14:paraId="5DF9AEAC" w14:textId="77777777" w:rsidR="00D224A4" w:rsidRPr="00D35410" w:rsidRDefault="00D224A4">
      <w:pPr>
        <w:rPr>
          <w:lang w:val="es-ES_tradnl"/>
        </w:rPr>
      </w:pPr>
    </w:p>
    <w:p w14:paraId="4EAEDBCB" w14:textId="77777777" w:rsidR="00D224A4" w:rsidRPr="00D35410" w:rsidRDefault="00D224A4">
      <w:pPr>
        <w:pStyle w:val="QuestionSeparator"/>
        <w:rPr>
          <w:lang w:val="es-ES_tradnl"/>
        </w:rPr>
      </w:pPr>
    </w:p>
    <w:p w14:paraId="2532D663" w14:textId="77777777" w:rsidR="00D224A4" w:rsidRPr="00D35410" w:rsidRDefault="00D224A4">
      <w:pPr>
        <w:rPr>
          <w:lang w:val="es-ES_tradnl"/>
        </w:rPr>
      </w:pPr>
    </w:p>
    <w:p w14:paraId="2A574D10" w14:textId="77777777" w:rsidR="00D224A4" w:rsidRPr="00D35410" w:rsidRDefault="00A0221F">
      <w:pPr>
        <w:keepNext/>
        <w:rPr>
          <w:lang w:val="es-ES_tradnl"/>
        </w:rPr>
      </w:pPr>
      <w:r w:rsidRPr="00D35410">
        <w:rPr>
          <w:lang w:val="es-ES_tradnl"/>
        </w:rPr>
        <w:lastRenderedPageBreak/>
        <w:t>Q15.3 En su opinión, ¿ganarían o perderían los siguientes grupos si se prohibieran los vehículos con motor de combustión en España?</w:t>
      </w:r>
    </w:p>
    <w:tbl>
      <w:tblPr>
        <w:tblStyle w:val="QQuestionTable"/>
        <w:tblW w:w="9576" w:type="auto"/>
        <w:tblLook w:val="07E0" w:firstRow="1" w:lastRow="1" w:firstColumn="1" w:lastColumn="1" w:noHBand="1" w:noVBand="1"/>
      </w:tblPr>
      <w:tblGrid>
        <w:gridCol w:w="987"/>
        <w:gridCol w:w="1924"/>
        <w:gridCol w:w="1824"/>
        <w:gridCol w:w="1077"/>
        <w:gridCol w:w="1724"/>
        <w:gridCol w:w="1824"/>
      </w:tblGrid>
      <w:tr w:rsidR="00466AA1" w14:paraId="6DCC458F"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2342205" w14:textId="77777777" w:rsidR="00D224A4" w:rsidRPr="00D35410" w:rsidRDefault="00D224A4">
            <w:pPr>
              <w:keepNext/>
              <w:rPr>
                <w:lang w:val="es-ES_tradnl"/>
              </w:rPr>
            </w:pPr>
          </w:p>
        </w:tc>
        <w:tc>
          <w:tcPr>
            <w:tcW w:w="1596" w:type="dxa"/>
          </w:tcPr>
          <w:p w14:paraId="550A1765" w14:textId="58496EC5" w:rsidR="00D224A4" w:rsidRDefault="00A0221F">
            <w:pPr>
              <w:cnfStyle w:val="100000000000" w:firstRow="1" w:lastRow="0" w:firstColumn="0" w:lastColumn="0" w:oddVBand="0" w:evenVBand="0" w:oddHBand="0" w:evenHBand="0" w:firstRowFirstColumn="0" w:firstRowLastColumn="0" w:lastRowFirstColumn="0" w:lastRowLastColumn="0"/>
            </w:pPr>
            <w:del w:id="195" w:author="Francisco J.  Heras Hernández" w:date="2021-06-20T22:51:00Z">
              <w:r w:rsidDel="00DB6291">
                <w:delText>Grandes perdedores</w:delText>
              </w:r>
            </w:del>
            <w:proofErr w:type="spellStart"/>
            <w:ins w:id="196" w:author="Francisco J.  Heras Hernández" w:date="2021-06-20T22:51:00Z">
              <w:r w:rsidR="00DB6291">
                <w:t>Perderían</w:t>
              </w:r>
              <w:proofErr w:type="spellEnd"/>
              <w:r w:rsidR="00DB6291">
                <w:t xml:space="preserve"> </w:t>
              </w:r>
              <w:proofErr w:type="spellStart"/>
              <w:r w:rsidR="00DB6291">
                <w:t>todos</w:t>
              </w:r>
            </w:ins>
            <w:proofErr w:type="spellEnd"/>
            <w:r>
              <w:t xml:space="preserve"> (1)</w:t>
            </w:r>
          </w:p>
        </w:tc>
        <w:tc>
          <w:tcPr>
            <w:tcW w:w="1596" w:type="dxa"/>
          </w:tcPr>
          <w:p w14:paraId="7F306803" w14:textId="3C256FE9" w:rsidR="00D224A4" w:rsidRDefault="00A0221F">
            <w:pPr>
              <w:cnfStyle w:val="100000000000" w:firstRow="1" w:lastRow="0" w:firstColumn="0" w:lastColumn="0" w:oddVBand="0" w:evenVBand="0" w:oddHBand="0" w:evenHBand="0" w:firstRowFirstColumn="0" w:firstRowLastColumn="0" w:lastRowFirstColumn="0" w:lastRowLastColumn="0"/>
            </w:pPr>
            <w:del w:id="197" w:author="Francisco J.  Heras Hernández" w:date="2021-06-20T22:51:00Z">
              <w:r w:rsidDel="00DB6291">
                <w:delText>Más bien perdedores</w:delText>
              </w:r>
            </w:del>
            <w:proofErr w:type="spellStart"/>
            <w:ins w:id="198" w:author="Francisco J.  Heras Hernández" w:date="2021-06-20T22:51:00Z">
              <w:r w:rsidR="00DB6291">
                <w:t>Perdería</w:t>
              </w:r>
              <w:proofErr w:type="spellEnd"/>
              <w:r w:rsidR="00DB6291">
                <w:t xml:space="preserve"> la </w:t>
              </w:r>
              <w:proofErr w:type="spellStart"/>
              <w:r w:rsidR="00DB6291">
                <w:t>mayoría</w:t>
              </w:r>
            </w:ins>
            <w:proofErr w:type="spellEnd"/>
            <w:r>
              <w:t xml:space="preserve"> (2)</w:t>
            </w:r>
          </w:p>
        </w:tc>
        <w:tc>
          <w:tcPr>
            <w:tcW w:w="1596" w:type="dxa"/>
          </w:tcPr>
          <w:p w14:paraId="7F13319F" w14:textId="42F23ED0" w:rsidR="00D224A4" w:rsidRDefault="00A0221F">
            <w:pPr>
              <w:cnfStyle w:val="100000000000" w:firstRow="1" w:lastRow="0" w:firstColumn="0" w:lastColumn="0" w:oddVBand="0" w:evenVBand="0" w:oddHBand="0" w:evenHBand="0" w:firstRowFirstColumn="0" w:firstRowLastColumn="0" w:lastRowFirstColumn="0" w:lastRowLastColumn="0"/>
            </w:pPr>
            <w:r>
              <w:t xml:space="preserve">No </w:t>
            </w:r>
            <w:proofErr w:type="spellStart"/>
            <w:ins w:id="199" w:author="Francisco J.  Heras Hernández" w:date="2021-06-20T22:51:00Z">
              <w:r w:rsidR="00466AA1">
                <w:t>resultarían</w:t>
              </w:r>
              <w:proofErr w:type="spellEnd"/>
              <w:r w:rsidR="00466AA1">
                <w:t xml:space="preserve"> </w:t>
              </w:r>
            </w:ins>
            <w:proofErr w:type="spellStart"/>
            <w:r>
              <w:t>afectados</w:t>
            </w:r>
            <w:proofErr w:type="spellEnd"/>
            <w:r>
              <w:t xml:space="preserve"> (3)</w:t>
            </w:r>
          </w:p>
        </w:tc>
        <w:tc>
          <w:tcPr>
            <w:tcW w:w="1596" w:type="dxa"/>
          </w:tcPr>
          <w:p w14:paraId="1E63AEC1" w14:textId="6D8D77C4" w:rsidR="00D224A4" w:rsidRDefault="00A0221F">
            <w:pPr>
              <w:cnfStyle w:val="100000000000" w:firstRow="1" w:lastRow="0" w:firstColumn="0" w:lastColumn="0" w:oddVBand="0" w:evenVBand="0" w:oddHBand="0" w:evenHBand="0" w:firstRowFirstColumn="0" w:firstRowLastColumn="0" w:lastRowFirstColumn="0" w:lastRowLastColumn="0"/>
            </w:pPr>
            <w:del w:id="200" w:author="Francisco J.  Heras Hernández" w:date="2021-06-20T22:52:00Z">
              <w:r w:rsidDel="00466AA1">
                <w:delText>Más bien ganadores</w:delText>
              </w:r>
            </w:del>
            <w:proofErr w:type="spellStart"/>
            <w:ins w:id="201" w:author="Francisco J.  Heras Hernández" w:date="2021-06-20T22:52:00Z">
              <w:r w:rsidR="00466AA1">
                <w:t>Ganaría</w:t>
              </w:r>
              <w:proofErr w:type="spellEnd"/>
              <w:r w:rsidR="00466AA1">
                <w:t xml:space="preserve"> la </w:t>
              </w:r>
              <w:proofErr w:type="spellStart"/>
              <w:r w:rsidR="00466AA1">
                <w:t>mayoría</w:t>
              </w:r>
            </w:ins>
            <w:proofErr w:type="spellEnd"/>
            <w:r>
              <w:t xml:space="preserve"> (6)</w:t>
            </w:r>
          </w:p>
        </w:tc>
        <w:tc>
          <w:tcPr>
            <w:tcW w:w="1596" w:type="dxa"/>
          </w:tcPr>
          <w:p w14:paraId="7133DDAE" w14:textId="3E1014A0" w:rsidR="00D224A4" w:rsidRDefault="00A0221F">
            <w:pPr>
              <w:cnfStyle w:val="100000000000" w:firstRow="1" w:lastRow="0" w:firstColumn="0" w:lastColumn="0" w:oddVBand="0" w:evenVBand="0" w:oddHBand="0" w:evenHBand="0" w:firstRowFirstColumn="0" w:firstRowLastColumn="0" w:lastRowFirstColumn="0" w:lastRowLastColumn="0"/>
            </w:pPr>
            <w:del w:id="202" w:author="Francisco J.  Heras Hernández" w:date="2021-06-20T22:52:00Z">
              <w:r w:rsidDel="00466AA1">
                <w:delText>Grandes ganadores</w:delText>
              </w:r>
            </w:del>
            <w:proofErr w:type="spellStart"/>
            <w:ins w:id="203" w:author="Francisco J.  Heras Hernández" w:date="2021-06-20T22:52:00Z">
              <w:r w:rsidR="00466AA1">
                <w:t>Ganarían</w:t>
              </w:r>
              <w:proofErr w:type="spellEnd"/>
              <w:r w:rsidR="00466AA1">
                <w:t xml:space="preserve"> </w:t>
              </w:r>
              <w:proofErr w:type="spellStart"/>
              <w:r w:rsidR="00466AA1">
                <w:t>todos</w:t>
              </w:r>
            </w:ins>
            <w:proofErr w:type="spellEnd"/>
            <w:r>
              <w:t xml:space="preserve"> (7)</w:t>
            </w:r>
          </w:p>
        </w:tc>
      </w:tr>
      <w:tr w:rsidR="00466AA1" w14:paraId="6C1B35C5"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09567C6" w14:textId="77777777" w:rsidR="00D224A4" w:rsidRDefault="00A0221F">
            <w:pPr>
              <w:keepNext/>
            </w:pPr>
            <w:r>
              <w:t xml:space="preserve">Personas con </w:t>
            </w:r>
            <w:proofErr w:type="spellStart"/>
            <w:r>
              <w:t>bajos</w:t>
            </w:r>
            <w:proofErr w:type="spellEnd"/>
            <w:r>
              <w:t xml:space="preserve"> </w:t>
            </w:r>
            <w:proofErr w:type="spellStart"/>
            <w:r>
              <w:t>ingresos</w:t>
            </w:r>
            <w:proofErr w:type="spellEnd"/>
            <w:r>
              <w:t xml:space="preserve"> (1) </w:t>
            </w:r>
          </w:p>
        </w:tc>
        <w:tc>
          <w:tcPr>
            <w:tcW w:w="1596" w:type="dxa"/>
          </w:tcPr>
          <w:p w14:paraId="0EBAF54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FFF7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8D9F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FA39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49CA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66AA1" w14:paraId="26D6B582"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6AEAA4C0" w14:textId="77777777" w:rsidR="00D224A4" w:rsidRDefault="00A0221F">
            <w:pPr>
              <w:keepNext/>
            </w:pPr>
            <w:r>
              <w:t xml:space="preserve">La </w:t>
            </w:r>
            <w:proofErr w:type="spellStart"/>
            <w:r>
              <w:t>clase</w:t>
            </w:r>
            <w:proofErr w:type="spellEnd"/>
            <w:r>
              <w:t xml:space="preserve"> media (2) </w:t>
            </w:r>
          </w:p>
        </w:tc>
        <w:tc>
          <w:tcPr>
            <w:tcW w:w="1596" w:type="dxa"/>
          </w:tcPr>
          <w:p w14:paraId="46BF400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08242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5F132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6EA11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7258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66AA1" w14:paraId="45A563CB"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5FE086E" w14:textId="77777777" w:rsidR="00D224A4" w:rsidRDefault="00A0221F">
            <w:pPr>
              <w:keepNext/>
            </w:pPr>
            <w:r>
              <w:t xml:space="preserve">Personas con altos </w:t>
            </w:r>
            <w:proofErr w:type="spellStart"/>
            <w:r>
              <w:t>ingresos</w:t>
            </w:r>
            <w:proofErr w:type="spellEnd"/>
            <w:r>
              <w:t xml:space="preserve"> (4) </w:t>
            </w:r>
          </w:p>
        </w:tc>
        <w:tc>
          <w:tcPr>
            <w:tcW w:w="1596" w:type="dxa"/>
          </w:tcPr>
          <w:p w14:paraId="4D96336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3E2520"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2ED0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C0C6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A54DC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466AA1" w:rsidRPr="00E20E8E" w14:paraId="0ABAE97E"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4F24BCB" w14:textId="77777777" w:rsidR="00D224A4" w:rsidRPr="00D35410" w:rsidRDefault="00A0221F">
            <w:pPr>
              <w:keepNext/>
              <w:rPr>
                <w:lang w:val="es-ES_tradnl"/>
              </w:rPr>
            </w:pPr>
            <w:r w:rsidRPr="00D35410">
              <w:rPr>
                <w:lang w:val="es-ES_tradnl"/>
              </w:rPr>
              <w:t xml:space="preserve">Personas que viven en áreas rurales (5) </w:t>
            </w:r>
          </w:p>
        </w:tc>
        <w:tc>
          <w:tcPr>
            <w:tcW w:w="1596" w:type="dxa"/>
          </w:tcPr>
          <w:p w14:paraId="0E529DE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280D48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366138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E0950F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673922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3F9C3BE6" w14:textId="77777777" w:rsidR="00D224A4" w:rsidRPr="00D35410" w:rsidRDefault="00D224A4">
      <w:pPr>
        <w:rPr>
          <w:lang w:val="es-ES_tradnl"/>
        </w:rPr>
      </w:pPr>
    </w:p>
    <w:p w14:paraId="67B2B813" w14:textId="77777777" w:rsidR="00D224A4" w:rsidRPr="00D35410" w:rsidRDefault="00D224A4">
      <w:pPr>
        <w:rPr>
          <w:lang w:val="es-ES_tradnl"/>
        </w:rPr>
      </w:pPr>
    </w:p>
    <w:p w14:paraId="4E4CA2B8" w14:textId="77777777" w:rsidR="00D224A4" w:rsidRPr="00D35410" w:rsidRDefault="00D224A4">
      <w:pPr>
        <w:pStyle w:val="QuestionSeparator"/>
        <w:rPr>
          <w:lang w:val="es-ES_tradnl"/>
        </w:rPr>
      </w:pPr>
    </w:p>
    <w:p w14:paraId="6D0B434F" w14:textId="77777777" w:rsidR="00D224A4" w:rsidRPr="00D35410" w:rsidRDefault="00D224A4">
      <w:pPr>
        <w:rPr>
          <w:lang w:val="es-ES_tradnl"/>
        </w:rPr>
      </w:pPr>
    </w:p>
    <w:p w14:paraId="64221F10" w14:textId="3104939D" w:rsidR="00D224A4" w:rsidRPr="00D35410" w:rsidRDefault="00A0221F">
      <w:pPr>
        <w:keepNext/>
        <w:rPr>
          <w:lang w:val="es-ES_tradnl"/>
        </w:rPr>
      </w:pPr>
      <w:r w:rsidRPr="00D35410">
        <w:rPr>
          <w:lang w:val="es-ES_tradnl"/>
        </w:rPr>
        <w:lastRenderedPageBreak/>
        <w:t xml:space="preserve">Q15.4 ¿Cree que su hogar </w:t>
      </w:r>
      <w:del w:id="204" w:author="Francisco J.  Heras Hernández" w:date="2021-06-20T22:54:00Z">
        <w:r w:rsidRPr="00D35410" w:rsidDel="003F0E37">
          <w:rPr>
            <w:lang w:val="es-ES_tradnl"/>
          </w:rPr>
          <w:delText>ganaría o perdería</w:delText>
        </w:r>
      </w:del>
      <w:ins w:id="205" w:author="Francisco J.  Heras Hernández" w:date="2021-06-20T22:54:00Z">
        <w:r w:rsidR="003F0E37">
          <w:rPr>
            <w:lang w:val="es-ES_tradnl"/>
          </w:rPr>
          <w:t xml:space="preserve">resultaría </w:t>
        </w:r>
        <w:r w:rsidR="00730A7C">
          <w:rPr>
            <w:lang w:val="es-ES_tradnl"/>
          </w:rPr>
          <w:t>beneficiado o perjudicado</w:t>
        </w:r>
      </w:ins>
      <w:r w:rsidRPr="00D35410">
        <w:rPr>
          <w:lang w:val="es-ES_tradnl"/>
        </w:rPr>
        <w:t xml:space="preserve"> económicamente con la prohibición de los vehículos con motor de combustión?</w:t>
      </w:r>
    </w:p>
    <w:p w14:paraId="0C0EA246" w14:textId="66237C0F" w:rsidR="00D224A4" w:rsidRDefault="00A0221F">
      <w:pPr>
        <w:pStyle w:val="ListParagraph"/>
        <w:keepNext/>
        <w:numPr>
          <w:ilvl w:val="0"/>
          <w:numId w:val="4"/>
        </w:numPr>
      </w:pPr>
      <w:del w:id="206" w:author="Francisco J.  Heras Hernández" w:date="2021-06-20T22:54:00Z">
        <w:r w:rsidDel="00730A7C">
          <w:delText>Gran perdedor</w:delText>
        </w:r>
      </w:del>
      <w:proofErr w:type="spellStart"/>
      <w:ins w:id="207" w:author="Francisco J.  Heras Hernández" w:date="2021-06-20T22:54:00Z">
        <w:r w:rsidR="00730A7C">
          <w:t>Muy</w:t>
        </w:r>
        <w:proofErr w:type="spellEnd"/>
        <w:r w:rsidR="00730A7C">
          <w:t xml:space="preserve"> </w:t>
        </w:r>
        <w:proofErr w:type="spellStart"/>
        <w:r w:rsidR="00730A7C">
          <w:t>perjudicado</w:t>
        </w:r>
      </w:ins>
      <w:proofErr w:type="spellEnd"/>
      <w:r>
        <w:t xml:space="preserve">  (1) </w:t>
      </w:r>
    </w:p>
    <w:p w14:paraId="28741BC4" w14:textId="2DDAB906" w:rsidR="00D224A4" w:rsidRDefault="00A0221F">
      <w:pPr>
        <w:pStyle w:val="ListParagraph"/>
        <w:keepNext/>
        <w:numPr>
          <w:ilvl w:val="0"/>
          <w:numId w:val="4"/>
        </w:numPr>
      </w:pPr>
      <w:proofErr w:type="spellStart"/>
      <w:r>
        <w:t>Más</w:t>
      </w:r>
      <w:proofErr w:type="spellEnd"/>
      <w:r>
        <w:t xml:space="preserve"> </w:t>
      </w:r>
      <w:proofErr w:type="spellStart"/>
      <w:r>
        <w:t>bien</w:t>
      </w:r>
      <w:proofErr w:type="spellEnd"/>
      <w:r>
        <w:t xml:space="preserve"> </w:t>
      </w:r>
      <w:del w:id="208" w:author="Francisco J.  Heras Hernández" w:date="2021-06-20T22:54:00Z">
        <w:r w:rsidDel="00730A7C">
          <w:delText xml:space="preserve">perdedor  </w:delText>
        </w:r>
      </w:del>
      <w:proofErr w:type="spellStart"/>
      <w:ins w:id="209" w:author="Francisco J.  Heras Hernández" w:date="2021-06-20T22:54:00Z">
        <w:r w:rsidR="00730A7C">
          <w:t>perjudicado</w:t>
        </w:r>
        <w:proofErr w:type="spellEnd"/>
        <w:r w:rsidR="00730A7C">
          <w:t xml:space="preserve">  </w:t>
        </w:r>
      </w:ins>
      <w:r>
        <w:t xml:space="preserve">(5) </w:t>
      </w:r>
    </w:p>
    <w:p w14:paraId="0959FADC" w14:textId="77777777" w:rsidR="00D224A4" w:rsidRDefault="00A0221F">
      <w:pPr>
        <w:pStyle w:val="ListParagraph"/>
        <w:keepNext/>
        <w:numPr>
          <w:ilvl w:val="0"/>
          <w:numId w:val="4"/>
        </w:numPr>
      </w:pPr>
      <w:r>
        <w:t xml:space="preserve">No </w:t>
      </w:r>
      <w:proofErr w:type="spellStart"/>
      <w:r>
        <w:t>afectado</w:t>
      </w:r>
      <w:proofErr w:type="spellEnd"/>
      <w:r>
        <w:t xml:space="preserve">  (6) </w:t>
      </w:r>
    </w:p>
    <w:p w14:paraId="5BF9766E" w14:textId="45CCE1DD" w:rsidR="00D224A4" w:rsidRDefault="00A0221F">
      <w:pPr>
        <w:pStyle w:val="ListParagraph"/>
        <w:keepNext/>
        <w:numPr>
          <w:ilvl w:val="0"/>
          <w:numId w:val="4"/>
        </w:numPr>
      </w:pPr>
      <w:proofErr w:type="spellStart"/>
      <w:r>
        <w:t>Más</w:t>
      </w:r>
      <w:proofErr w:type="spellEnd"/>
      <w:r>
        <w:t xml:space="preserve"> </w:t>
      </w:r>
      <w:proofErr w:type="spellStart"/>
      <w:r>
        <w:t>bien</w:t>
      </w:r>
      <w:proofErr w:type="spellEnd"/>
      <w:r>
        <w:t xml:space="preserve"> </w:t>
      </w:r>
      <w:del w:id="210" w:author="Francisco J.  Heras Hernández" w:date="2021-06-20T22:54:00Z">
        <w:r w:rsidDel="00730A7C">
          <w:delText>ganador</w:delText>
        </w:r>
      </w:del>
      <w:proofErr w:type="spellStart"/>
      <w:ins w:id="211" w:author="Francisco J.  Heras Hernández" w:date="2021-06-20T22:54:00Z">
        <w:r w:rsidR="00730A7C">
          <w:t>beneficiad</w:t>
        </w:r>
      </w:ins>
      <w:ins w:id="212" w:author="Francisco J.  Heras Hernández" w:date="2021-06-20T22:55:00Z">
        <w:r w:rsidR="00730A7C">
          <w:t>o</w:t>
        </w:r>
      </w:ins>
      <w:proofErr w:type="spellEnd"/>
      <w:r>
        <w:t xml:space="preserve">  (9) </w:t>
      </w:r>
    </w:p>
    <w:p w14:paraId="0C412FC2" w14:textId="07C1F86C" w:rsidR="00D224A4" w:rsidRDefault="00A0221F">
      <w:pPr>
        <w:pStyle w:val="ListParagraph"/>
        <w:keepNext/>
        <w:numPr>
          <w:ilvl w:val="0"/>
          <w:numId w:val="4"/>
        </w:numPr>
      </w:pPr>
      <w:del w:id="213" w:author="Francisco J.  Heras Hernández" w:date="2021-06-20T22:55:00Z">
        <w:r w:rsidDel="00730A7C">
          <w:delText>Gran ganador</w:delText>
        </w:r>
      </w:del>
      <w:proofErr w:type="spellStart"/>
      <w:ins w:id="214" w:author="Francisco J.  Heras Hernández" w:date="2021-06-20T22:55:00Z">
        <w:r w:rsidR="00730A7C">
          <w:t>Muy</w:t>
        </w:r>
        <w:proofErr w:type="spellEnd"/>
        <w:r w:rsidR="00730A7C">
          <w:t xml:space="preserve"> </w:t>
        </w:r>
        <w:proofErr w:type="spellStart"/>
        <w:r w:rsidR="00730A7C">
          <w:t>beneficiado</w:t>
        </w:r>
      </w:ins>
      <w:proofErr w:type="spellEnd"/>
      <w:r>
        <w:t xml:space="preserve">  (10) </w:t>
      </w:r>
    </w:p>
    <w:p w14:paraId="3BD1D821" w14:textId="77777777" w:rsidR="00D224A4" w:rsidRDefault="00D224A4"/>
    <w:p w14:paraId="7C5D3BBB" w14:textId="77777777" w:rsidR="00D224A4" w:rsidRDefault="00D224A4">
      <w:pPr>
        <w:pStyle w:val="QuestionSeparator"/>
      </w:pPr>
    </w:p>
    <w:p w14:paraId="1FC97BA8" w14:textId="77777777" w:rsidR="00D224A4" w:rsidRDefault="00D224A4"/>
    <w:p w14:paraId="0F99A64A" w14:textId="77777777" w:rsidR="00D224A4" w:rsidRPr="00D35410" w:rsidRDefault="00A0221F">
      <w:pPr>
        <w:keepNext/>
        <w:rPr>
          <w:lang w:val="es-ES_tradnl"/>
        </w:rPr>
      </w:pPr>
      <w:r w:rsidRPr="00D35410">
        <w:rPr>
          <w:lang w:val="es-ES_tradnl"/>
        </w:rPr>
        <w:t>Q15.6 ¿Está de acuerdo o en desacuerdo con la siguiente afirmación: "La prohibición de los vehículos con motor de combustión es justa"?</w:t>
      </w:r>
    </w:p>
    <w:p w14:paraId="148D1896" w14:textId="77777777" w:rsidR="00D224A4" w:rsidRDefault="00A0221F">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03F4F2B6" w14:textId="77777777" w:rsidR="00D224A4" w:rsidRDefault="00A0221F">
      <w:pPr>
        <w:pStyle w:val="ListParagraph"/>
        <w:keepNext/>
        <w:numPr>
          <w:ilvl w:val="0"/>
          <w:numId w:val="4"/>
        </w:numPr>
      </w:pPr>
      <w:commentRangeStart w:id="215"/>
      <w:proofErr w:type="spellStart"/>
      <w:r>
        <w:t>Algo</w:t>
      </w:r>
      <w:proofErr w:type="spellEnd"/>
      <w:r>
        <w:t xml:space="preserve"> </w:t>
      </w:r>
      <w:commentRangeEnd w:id="215"/>
      <w:r w:rsidR="00322A22">
        <w:rPr>
          <w:rStyle w:val="CommentReference"/>
        </w:rPr>
        <w:commentReference w:id="215"/>
      </w:r>
      <w:proofErr w:type="spellStart"/>
      <w:r>
        <w:t>en</w:t>
      </w:r>
      <w:proofErr w:type="spellEnd"/>
      <w:r>
        <w:t xml:space="preserve"> </w:t>
      </w:r>
      <w:proofErr w:type="spellStart"/>
      <w:r>
        <w:t>desacuerdo</w:t>
      </w:r>
      <w:proofErr w:type="spellEnd"/>
      <w:r>
        <w:t xml:space="preserve">  (1) </w:t>
      </w:r>
    </w:p>
    <w:p w14:paraId="670FD6C7"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65AF8601"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19B4BBEB" w14:textId="77777777" w:rsidR="00D224A4" w:rsidRDefault="00A0221F">
      <w:pPr>
        <w:pStyle w:val="ListParagraph"/>
        <w:keepNext/>
        <w:numPr>
          <w:ilvl w:val="0"/>
          <w:numId w:val="4"/>
        </w:numPr>
      </w:pPr>
      <w:proofErr w:type="spellStart"/>
      <w:r>
        <w:t>Totalmente</w:t>
      </w:r>
      <w:proofErr w:type="spellEnd"/>
      <w:r>
        <w:t xml:space="preserve"> de </w:t>
      </w:r>
      <w:proofErr w:type="spellStart"/>
      <w:r>
        <w:t>acuerdo</w:t>
      </w:r>
      <w:proofErr w:type="spellEnd"/>
      <w:r>
        <w:t xml:space="preserve">  (4) </w:t>
      </w:r>
    </w:p>
    <w:p w14:paraId="4599DAE5" w14:textId="77777777" w:rsidR="00D224A4" w:rsidRDefault="00D224A4"/>
    <w:p w14:paraId="3A6F69B2" w14:textId="77777777" w:rsidR="00D224A4" w:rsidRDefault="00D224A4">
      <w:pPr>
        <w:pStyle w:val="QuestionSeparator"/>
      </w:pPr>
    </w:p>
    <w:p w14:paraId="5F3697B8" w14:textId="77777777" w:rsidR="00D224A4" w:rsidRDefault="00D224A4"/>
    <w:p w14:paraId="4C6767AD" w14:textId="77777777" w:rsidR="00D224A4" w:rsidRPr="00D35410" w:rsidRDefault="00A0221F">
      <w:pPr>
        <w:keepNext/>
        <w:rPr>
          <w:lang w:val="es-ES_tradnl"/>
        </w:rPr>
      </w:pPr>
      <w:r w:rsidRPr="00D35410">
        <w:rPr>
          <w:lang w:val="es-ES_tradnl"/>
        </w:rPr>
        <w:lastRenderedPageBreak/>
        <w:t>Q15.5 ¿Apoya o se opone a la prohibición de los vehículos con motor de combustión?</w:t>
      </w:r>
    </w:p>
    <w:p w14:paraId="36013F06"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68DBA796"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4DB92099" w14:textId="1F6E0D5D" w:rsidR="00D224A4" w:rsidRDefault="0022754E">
      <w:pPr>
        <w:pStyle w:val="ListParagraph"/>
        <w:keepNext/>
        <w:numPr>
          <w:ilvl w:val="0"/>
          <w:numId w:val="4"/>
        </w:numPr>
      </w:pPr>
      <w:ins w:id="216" w:author="Francisco J.  Heras Hernández" w:date="2021-06-21T08:17:00Z">
        <w:r>
          <w:t xml:space="preserve">Me </w:t>
        </w:r>
        <w:proofErr w:type="spellStart"/>
        <w:r>
          <w:t>es</w:t>
        </w:r>
        <w:proofErr w:type="spellEnd"/>
        <w:r>
          <w:t xml:space="preserve"> </w:t>
        </w:r>
      </w:ins>
      <w:proofErr w:type="spellStart"/>
      <w:r w:rsidR="00A0221F">
        <w:t>Indiferente</w:t>
      </w:r>
      <w:proofErr w:type="spellEnd"/>
      <w:r w:rsidR="00A0221F">
        <w:t xml:space="preserve">  (2) </w:t>
      </w:r>
    </w:p>
    <w:p w14:paraId="52247821" w14:textId="776835B7" w:rsidR="00D224A4" w:rsidRDefault="00E67E43">
      <w:pPr>
        <w:pStyle w:val="ListParagraph"/>
        <w:keepNext/>
        <w:numPr>
          <w:ilvl w:val="0"/>
          <w:numId w:val="4"/>
        </w:numPr>
      </w:pPr>
      <w:ins w:id="217" w:author="Francisco J.  Heras Hernández" w:date="2021-06-21T08:17:00Z">
        <w:r>
          <w:t xml:space="preserve">La </w:t>
        </w:r>
        <w:proofErr w:type="spellStart"/>
        <w:r>
          <w:t>a</w:t>
        </w:r>
      </w:ins>
      <w:del w:id="218" w:author="Francisco J.  Heras Hernández" w:date="2021-06-21T08:17:00Z">
        <w:r w:rsidR="00A0221F" w:rsidDel="00E67E43">
          <w:delText>A</w:delText>
        </w:r>
      </w:del>
      <w:r w:rsidR="00A0221F">
        <w:t>poyo</w:t>
      </w:r>
      <w:proofErr w:type="spellEnd"/>
      <w:r w:rsidR="00A0221F">
        <w:t xml:space="preserve"> </w:t>
      </w:r>
      <w:proofErr w:type="spellStart"/>
      <w:r w:rsidR="00A0221F">
        <w:t>parcialmente</w:t>
      </w:r>
      <w:proofErr w:type="spellEnd"/>
      <w:r w:rsidR="00A0221F">
        <w:t xml:space="preserve">  (3) </w:t>
      </w:r>
    </w:p>
    <w:p w14:paraId="5C216F11" w14:textId="32DC8F64" w:rsidR="00D224A4" w:rsidRDefault="00E67E43">
      <w:pPr>
        <w:pStyle w:val="ListParagraph"/>
        <w:keepNext/>
        <w:numPr>
          <w:ilvl w:val="0"/>
          <w:numId w:val="4"/>
        </w:numPr>
      </w:pPr>
      <w:ins w:id="219" w:author="Francisco J.  Heras Hernández" w:date="2021-06-21T08:17:00Z">
        <w:r>
          <w:t xml:space="preserve">La </w:t>
        </w:r>
        <w:proofErr w:type="spellStart"/>
        <w:r>
          <w:t>a</w:t>
        </w:r>
      </w:ins>
      <w:del w:id="220" w:author="Francisco J.  Heras Hernández" w:date="2021-06-21T08:17:00Z">
        <w:r w:rsidR="00A0221F" w:rsidDel="00E67E43">
          <w:delText>A</w:delText>
        </w:r>
      </w:del>
      <w:r w:rsidR="00A0221F">
        <w:t>poyo</w:t>
      </w:r>
      <w:proofErr w:type="spellEnd"/>
      <w:r w:rsidR="00A0221F">
        <w:t xml:space="preserve"> </w:t>
      </w:r>
      <w:proofErr w:type="spellStart"/>
      <w:r w:rsidR="00A0221F">
        <w:t>firmemente</w:t>
      </w:r>
      <w:proofErr w:type="spellEnd"/>
      <w:r w:rsidR="00A0221F">
        <w:t xml:space="preserve">  (4) </w:t>
      </w:r>
    </w:p>
    <w:p w14:paraId="09AEBA4B" w14:textId="77777777" w:rsidR="00D224A4" w:rsidRDefault="00D224A4"/>
    <w:p w14:paraId="0F2D7DEE" w14:textId="77777777" w:rsidR="00D224A4" w:rsidRDefault="00D224A4">
      <w:pPr>
        <w:pStyle w:val="QuestionSeparator"/>
      </w:pPr>
    </w:p>
    <w:p w14:paraId="5F44CD27" w14:textId="77777777" w:rsidR="00D224A4" w:rsidRDefault="00D224A4"/>
    <w:p w14:paraId="6D7F4C1F" w14:textId="77777777" w:rsidR="00D224A4" w:rsidRPr="00D35410" w:rsidRDefault="00A0221F">
      <w:pPr>
        <w:keepNext/>
        <w:rPr>
          <w:lang w:val="es-ES_tradnl"/>
        </w:rPr>
      </w:pPr>
      <w:r w:rsidRPr="00D35410">
        <w:rPr>
          <w:lang w:val="es-ES_tradnl"/>
        </w:rPr>
        <w:t>Q15.7 ¿Apoya o se opone a la prohibición de los vehículos con motor de combustión cuando se ponen a disposición de los ciudadanos alternativas como el transporte público?</w:t>
      </w:r>
    </w:p>
    <w:p w14:paraId="4798443C"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377E9F1E"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0FAB1C44" w14:textId="1F6BBDF6" w:rsidR="00D224A4" w:rsidRDefault="00513DEA">
      <w:pPr>
        <w:pStyle w:val="ListParagraph"/>
        <w:keepNext/>
        <w:numPr>
          <w:ilvl w:val="0"/>
          <w:numId w:val="4"/>
        </w:numPr>
      </w:pPr>
      <w:ins w:id="221" w:author="Francisco J.  Heras Hernández" w:date="2021-06-21T08:18:00Z">
        <w:r>
          <w:t xml:space="preserve">Me </w:t>
        </w:r>
        <w:proofErr w:type="spellStart"/>
        <w:r>
          <w:t>es</w:t>
        </w:r>
        <w:proofErr w:type="spellEnd"/>
        <w:r>
          <w:t xml:space="preserve"> </w:t>
        </w:r>
        <w:proofErr w:type="spellStart"/>
        <w:r>
          <w:t>i</w:t>
        </w:r>
      </w:ins>
      <w:del w:id="222" w:author="Francisco J.  Heras Hernández" w:date="2021-06-21T08:18:00Z">
        <w:r w:rsidR="00A0221F" w:rsidDel="00513DEA">
          <w:delText>I</w:delText>
        </w:r>
      </w:del>
      <w:r w:rsidR="00A0221F">
        <w:t>ndiferente</w:t>
      </w:r>
      <w:proofErr w:type="spellEnd"/>
      <w:r w:rsidR="00A0221F">
        <w:t xml:space="preserve">  (2) </w:t>
      </w:r>
    </w:p>
    <w:p w14:paraId="3268126E" w14:textId="5C3B06E7" w:rsidR="00D224A4" w:rsidRDefault="00A0221F">
      <w:pPr>
        <w:pStyle w:val="ListParagraph"/>
        <w:keepNext/>
        <w:numPr>
          <w:ilvl w:val="0"/>
          <w:numId w:val="4"/>
        </w:numPr>
      </w:pPr>
      <w:del w:id="223" w:author="Francisco J.  Heras Hernández" w:date="2021-06-21T08:18:00Z">
        <w:r w:rsidDel="00513DEA">
          <w:delText xml:space="preserve">Apoyo </w:delText>
        </w:r>
      </w:del>
      <w:ins w:id="224" w:author="Francisco J.  Heras Hernández" w:date="2021-06-21T08:18:00Z">
        <w:r w:rsidR="00513DEA">
          <w:t xml:space="preserve">La </w:t>
        </w:r>
        <w:proofErr w:type="spellStart"/>
        <w:r w:rsidR="00513DEA">
          <w:t>apoyo</w:t>
        </w:r>
        <w:proofErr w:type="spellEnd"/>
        <w:r w:rsidR="00513DEA">
          <w:t xml:space="preserve"> </w:t>
        </w:r>
      </w:ins>
      <w:proofErr w:type="spellStart"/>
      <w:r>
        <w:t>parcialmente</w:t>
      </w:r>
      <w:proofErr w:type="spellEnd"/>
      <w:r>
        <w:t xml:space="preserve">  (3) </w:t>
      </w:r>
    </w:p>
    <w:p w14:paraId="5D97C280" w14:textId="55A64814" w:rsidR="00D224A4" w:rsidRDefault="00A0221F">
      <w:pPr>
        <w:pStyle w:val="ListParagraph"/>
        <w:keepNext/>
        <w:numPr>
          <w:ilvl w:val="0"/>
          <w:numId w:val="4"/>
        </w:numPr>
      </w:pPr>
      <w:del w:id="225" w:author="Francisco J.  Heras Hernández" w:date="2021-06-21T08:18:00Z">
        <w:r w:rsidDel="00513DEA">
          <w:delText xml:space="preserve">Apoyo </w:delText>
        </w:r>
      </w:del>
      <w:ins w:id="226" w:author="Francisco J.  Heras Hernández" w:date="2021-06-21T08:18:00Z">
        <w:r w:rsidR="00513DEA">
          <w:t xml:space="preserve">La </w:t>
        </w:r>
        <w:proofErr w:type="spellStart"/>
        <w:r w:rsidR="00513DEA">
          <w:t>apoyo</w:t>
        </w:r>
        <w:proofErr w:type="spellEnd"/>
        <w:r w:rsidR="00513DEA">
          <w:t xml:space="preserve"> </w:t>
        </w:r>
      </w:ins>
      <w:proofErr w:type="spellStart"/>
      <w:r>
        <w:t>firmemente</w:t>
      </w:r>
      <w:proofErr w:type="spellEnd"/>
      <w:r>
        <w:t xml:space="preserve">  (4) </w:t>
      </w:r>
    </w:p>
    <w:p w14:paraId="220D9FB7" w14:textId="77777777" w:rsidR="00D224A4" w:rsidRDefault="00D224A4"/>
    <w:p w14:paraId="7FB4E294" w14:textId="77777777" w:rsidR="00D224A4" w:rsidRDefault="00A0221F">
      <w:pPr>
        <w:pStyle w:val="BlockEndLabel"/>
      </w:pPr>
      <w:commentRangeStart w:id="227"/>
      <w:r>
        <w:t>End of Block:</w:t>
      </w:r>
      <w:commentRangeEnd w:id="227"/>
      <w:r w:rsidR="0010364A">
        <w:rPr>
          <w:rStyle w:val="CommentReference"/>
          <w:b w:val="0"/>
          <w:color w:val="auto"/>
        </w:rPr>
        <w:commentReference w:id="227"/>
      </w:r>
      <w:r>
        <w:t xml:space="preserve"> Preference 1: ban on the sale of combustion-engine cars (full)</w:t>
      </w:r>
    </w:p>
    <w:p w14:paraId="59654352" w14:textId="77777777" w:rsidR="00D224A4" w:rsidRDefault="00D224A4">
      <w:pPr>
        <w:pStyle w:val="BlockSeparator"/>
      </w:pPr>
    </w:p>
    <w:p w14:paraId="1CD48EDC" w14:textId="377BEC45" w:rsidR="00D224A4" w:rsidRPr="00BD0CCE" w:rsidRDefault="00CD7833" w:rsidP="00430ABC">
      <w:pPr>
        <w:pStyle w:val="Heading1"/>
        <w:rPr>
          <w:lang w:val="es-ES"/>
        </w:rPr>
      </w:pPr>
      <w:bookmarkStart w:id="228" w:name="_Toc74762070"/>
      <w:proofErr w:type="spellStart"/>
      <w:r w:rsidRPr="00BD0CCE">
        <w:rPr>
          <w:lang w:val="es-ES"/>
        </w:rPr>
        <w:t>Policy</w:t>
      </w:r>
      <w:proofErr w:type="spellEnd"/>
      <w:r w:rsidRPr="00BD0CCE">
        <w:rPr>
          <w:lang w:val="es-ES"/>
        </w:rPr>
        <w:t xml:space="preserve"> 2</w:t>
      </w:r>
      <w:r w:rsidR="00430ABC" w:rsidRPr="00BD0CCE">
        <w:rPr>
          <w:lang w:val="es-ES"/>
        </w:rPr>
        <w:t xml:space="preserve">: Green </w:t>
      </w:r>
      <w:proofErr w:type="spellStart"/>
      <w:r w:rsidR="00430ABC" w:rsidRPr="00BD0CCE">
        <w:rPr>
          <w:lang w:val="es-ES"/>
        </w:rPr>
        <w:t>infrastructure</w:t>
      </w:r>
      <w:proofErr w:type="spellEnd"/>
      <w:r w:rsidR="00430ABC" w:rsidRPr="00BD0CCE">
        <w:rPr>
          <w:lang w:val="es-ES"/>
        </w:rPr>
        <w:t xml:space="preserve"> </w:t>
      </w:r>
      <w:proofErr w:type="spellStart"/>
      <w:r w:rsidR="00430ABC" w:rsidRPr="00BD0CCE">
        <w:rPr>
          <w:lang w:val="es-ES"/>
        </w:rPr>
        <w:t>program</w:t>
      </w:r>
      <w:bookmarkEnd w:id="228"/>
      <w:proofErr w:type="spellEnd"/>
    </w:p>
    <w:p w14:paraId="2179613F" w14:textId="77777777" w:rsidR="00D224A4" w:rsidRPr="00BD0CCE" w:rsidRDefault="00D224A4">
      <w:pPr>
        <w:rPr>
          <w:lang w:val="es-ES"/>
        </w:rPr>
      </w:pPr>
    </w:p>
    <w:p w14:paraId="489460C3" w14:textId="77777777" w:rsidR="00D224A4" w:rsidRPr="00D35410" w:rsidRDefault="00A0221F">
      <w:pPr>
        <w:keepNext/>
        <w:rPr>
          <w:lang w:val="es-ES_tradnl"/>
        </w:rPr>
      </w:pPr>
      <w:r w:rsidRPr="00D35410">
        <w:rPr>
          <w:lang w:val="es-ES_tradnl"/>
        </w:rPr>
        <w:t xml:space="preserve">Q16.1 Un </w:t>
      </w:r>
      <w:r w:rsidRPr="00D35410">
        <w:rPr>
          <w:i/>
          <w:lang w:val="es-ES_tradnl"/>
        </w:rPr>
        <w:t>programa de infraestructuras verdes</w:t>
      </w:r>
      <w:r w:rsidRPr="00D35410">
        <w:rPr>
          <w:lang w:val="es-ES_tradnl"/>
        </w:rPr>
        <w:t xml:space="preserve"> es un gran programa de inversión pública, que se financiaría con deuda pública adicional, para llevar a cabo la transición necesaria para reducir las emisiones de gases de efecto invernadero. Las inversiones se concentrarían en centrales de energía renovable, transporte público, </w:t>
      </w:r>
      <w:commentRangeStart w:id="229"/>
      <w:commentRangeStart w:id="230"/>
      <w:r w:rsidRPr="00D35410">
        <w:rPr>
          <w:lang w:val="es-ES_tradnl"/>
        </w:rPr>
        <w:t xml:space="preserve">renovación térmica de edificios </w:t>
      </w:r>
      <w:commentRangeEnd w:id="229"/>
      <w:r w:rsidR="00EF1AA0">
        <w:rPr>
          <w:rStyle w:val="CommentReference"/>
        </w:rPr>
        <w:commentReference w:id="229"/>
      </w:r>
      <w:commentRangeEnd w:id="230"/>
      <w:r w:rsidR="006C0B67">
        <w:rPr>
          <w:rStyle w:val="CommentReference"/>
        </w:rPr>
        <w:commentReference w:id="230"/>
      </w:r>
      <w:r w:rsidRPr="00D35410">
        <w:rPr>
          <w:lang w:val="es-ES_tradnl"/>
        </w:rPr>
        <w:t>y agricultura sostenible.</w:t>
      </w:r>
      <w:r w:rsidRPr="00D35410">
        <w:rPr>
          <w:lang w:val="es-ES_tradnl"/>
        </w:rPr>
        <w:br/>
        <w:t xml:space="preserve">  A continuación le haremos algunas preguntas acerca de esta medida.</w:t>
      </w:r>
    </w:p>
    <w:p w14:paraId="7F50FF7D" w14:textId="77777777" w:rsidR="00D224A4" w:rsidRPr="00D35410" w:rsidRDefault="00D224A4">
      <w:pPr>
        <w:rPr>
          <w:lang w:val="es-ES_tradnl"/>
        </w:rPr>
      </w:pPr>
    </w:p>
    <w:p w14:paraId="616658C4" w14:textId="77777777" w:rsidR="00D224A4" w:rsidRPr="00D35410" w:rsidRDefault="00D224A4">
      <w:pPr>
        <w:pStyle w:val="QuestionSeparator"/>
        <w:rPr>
          <w:lang w:val="es-ES_tradnl"/>
        </w:rPr>
      </w:pPr>
    </w:p>
    <w:p w14:paraId="2E6848DF" w14:textId="77777777" w:rsidR="00D224A4" w:rsidRPr="00D35410" w:rsidRDefault="00D224A4">
      <w:pPr>
        <w:rPr>
          <w:lang w:val="es-ES_tradnl"/>
        </w:rPr>
      </w:pPr>
    </w:p>
    <w:p w14:paraId="71C05B8A" w14:textId="77777777" w:rsidR="00D224A4" w:rsidRDefault="00A0221F">
      <w:pPr>
        <w:keepNext/>
      </w:pPr>
      <w:r w:rsidRPr="00D35410">
        <w:rPr>
          <w:lang w:val="es-ES_tradnl"/>
        </w:rPr>
        <w:lastRenderedPageBreak/>
        <w:t xml:space="preserve">Q16.2 ¿Está de acuerdo o en desacuerdo con las siguientes afirmaciones? </w:t>
      </w:r>
      <w:r>
        <w:t xml:space="preserve">Un </w:t>
      </w:r>
      <w:proofErr w:type="spellStart"/>
      <w:r>
        <w:t>programa</w:t>
      </w:r>
      <w:proofErr w:type="spellEnd"/>
      <w:r>
        <w:t xml:space="preserve"> de </w:t>
      </w:r>
      <w:proofErr w:type="spellStart"/>
      <w:r>
        <w:t>infraestructuras</w:t>
      </w:r>
      <w:proofErr w:type="spellEnd"/>
      <w:r>
        <w:t xml:space="preserve"> </w:t>
      </w:r>
      <w:proofErr w:type="spellStart"/>
      <w:r>
        <w:t>verdes</w:t>
      </w:r>
      <w:proofErr w:type="spellEnd"/>
      <w:r>
        <w:t>...</w:t>
      </w:r>
    </w:p>
    <w:tbl>
      <w:tblPr>
        <w:tblStyle w:val="QQuestionTable"/>
        <w:tblW w:w="9576" w:type="auto"/>
        <w:tblLook w:val="07E0" w:firstRow="1" w:lastRow="1" w:firstColumn="1" w:lastColumn="1" w:noHBand="1" w:noVBand="1"/>
      </w:tblPr>
      <w:tblGrid>
        <w:gridCol w:w="1649"/>
        <w:gridCol w:w="1556"/>
        <w:gridCol w:w="1557"/>
        <w:gridCol w:w="1557"/>
        <w:gridCol w:w="1493"/>
        <w:gridCol w:w="1548"/>
      </w:tblGrid>
      <w:tr w:rsidR="00D224A4" w14:paraId="7B327253"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84B6BD" w14:textId="77777777" w:rsidR="00D224A4" w:rsidRDefault="00D224A4">
            <w:pPr>
              <w:keepNext/>
            </w:pPr>
          </w:p>
        </w:tc>
        <w:tc>
          <w:tcPr>
            <w:tcW w:w="1596" w:type="dxa"/>
          </w:tcPr>
          <w:p w14:paraId="2D63695F"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59CE2CF7"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559FD632" w14:textId="77777777" w:rsidR="00D224A4" w:rsidRPr="00D35410" w:rsidRDefault="00A0221F">
            <w:pPr>
              <w:cnfStyle w:val="100000000000" w:firstRow="1" w:lastRow="0" w:firstColumn="0" w:lastColumn="0" w:oddVBand="0" w:evenVBand="0" w:oddHBand="0" w:evenHBand="0" w:firstRowFirstColumn="0" w:firstRowLastColumn="0" w:lastRowFirstColumn="0" w:lastRowLastColumn="0"/>
              <w:rPr>
                <w:lang w:val="es-ES_tradnl"/>
              </w:rPr>
            </w:pPr>
            <w:r w:rsidRPr="00D35410">
              <w:rPr>
                <w:lang w:val="es-ES_tradnl"/>
              </w:rPr>
              <w:t>Ni de acuerdo ni en desacuerdo (3)</w:t>
            </w:r>
          </w:p>
        </w:tc>
        <w:tc>
          <w:tcPr>
            <w:tcW w:w="1596" w:type="dxa"/>
          </w:tcPr>
          <w:p w14:paraId="6FE92D87"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de </w:t>
            </w:r>
            <w:proofErr w:type="spellStart"/>
            <w:r>
              <w:t>acuerdo</w:t>
            </w:r>
            <w:proofErr w:type="spellEnd"/>
            <w:r>
              <w:t xml:space="preserve"> (4)</w:t>
            </w:r>
          </w:p>
        </w:tc>
        <w:tc>
          <w:tcPr>
            <w:tcW w:w="1596" w:type="dxa"/>
          </w:tcPr>
          <w:p w14:paraId="5F848D6D"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Totalmente</w:t>
            </w:r>
            <w:proofErr w:type="spellEnd"/>
            <w:r>
              <w:t xml:space="preserve"> de </w:t>
            </w:r>
            <w:proofErr w:type="spellStart"/>
            <w:r>
              <w:t>acuerdo</w:t>
            </w:r>
            <w:proofErr w:type="spellEnd"/>
            <w:r>
              <w:t xml:space="preserve"> (5)</w:t>
            </w:r>
          </w:p>
        </w:tc>
      </w:tr>
      <w:tr w:rsidR="00D224A4" w:rsidRPr="00E20E8E" w14:paraId="702EFE4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958D14A" w14:textId="77777777" w:rsidR="00D224A4" w:rsidRPr="00D35410" w:rsidRDefault="00A0221F">
            <w:pPr>
              <w:keepNext/>
              <w:rPr>
                <w:lang w:val="es-ES_tradnl"/>
              </w:rPr>
            </w:pPr>
            <w:r w:rsidRPr="00D35410">
              <w:rPr>
                <w:lang w:val="es-ES_tradnl"/>
              </w:rPr>
              <w:t xml:space="preserve">hace que la producción de electricidad sea más sostenible (1) </w:t>
            </w:r>
          </w:p>
        </w:tc>
        <w:tc>
          <w:tcPr>
            <w:tcW w:w="1596" w:type="dxa"/>
          </w:tcPr>
          <w:p w14:paraId="3F61D68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76FE04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9FC82A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72C04C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EBEFE5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6693D2C9"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5DCF07C" w14:textId="77777777" w:rsidR="00D224A4" w:rsidRPr="00D35410" w:rsidRDefault="00A0221F">
            <w:pPr>
              <w:keepNext/>
              <w:rPr>
                <w:lang w:val="es-ES_tradnl"/>
              </w:rPr>
            </w:pPr>
            <w:r w:rsidRPr="00D35410">
              <w:rPr>
                <w:lang w:val="es-ES_tradnl"/>
              </w:rPr>
              <w:t xml:space="preserve">incrementa el uso del transporte público (6) </w:t>
            </w:r>
          </w:p>
        </w:tc>
        <w:tc>
          <w:tcPr>
            <w:tcW w:w="1596" w:type="dxa"/>
          </w:tcPr>
          <w:p w14:paraId="18029C0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729010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B1A2C4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620C65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265630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B9A380B"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00A566A" w14:textId="77777777" w:rsidR="00D224A4" w:rsidRPr="00D35410" w:rsidRDefault="00A0221F">
            <w:pPr>
              <w:keepNext/>
              <w:rPr>
                <w:lang w:val="es-ES_tradnl"/>
              </w:rPr>
            </w:pPr>
            <w:r w:rsidRPr="00D35410">
              <w:rPr>
                <w:lang w:val="es-ES_tradnl"/>
              </w:rPr>
              <w:t xml:space="preserve">reduce la contaminación del aire (3) </w:t>
            </w:r>
          </w:p>
        </w:tc>
        <w:tc>
          <w:tcPr>
            <w:tcW w:w="1596" w:type="dxa"/>
          </w:tcPr>
          <w:p w14:paraId="37A201D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D2D6D1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2BE2ED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516FB9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DBFA14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7DF98165"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664DA62" w14:textId="77777777" w:rsidR="00D224A4" w:rsidRPr="00D35410" w:rsidRDefault="00A0221F">
            <w:pPr>
              <w:keepNext/>
              <w:rPr>
                <w:lang w:val="es-ES_tradnl"/>
              </w:rPr>
            </w:pPr>
            <w:r w:rsidRPr="00D35410">
              <w:rPr>
                <w:lang w:val="es-ES_tradnl"/>
              </w:rPr>
              <w:t xml:space="preserve">tiene un </w:t>
            </w:r>
            <w:r w:rsidRPr="00D35410">
              <w:rPr>
                <w:b/>
                <w:lang w:val="es-ES_tradnl"/>
              </w:rPr>
              <w:t>efecto negativo</w:t>
            </w:r>
            <w:r w:rsidRPr="00D35410">
              <w:rPr>
                <w:lang w:val="es-ES_tradnl"/>
              </w:rPr>
              <w:t xml:space="preserve"> en la economía y el empleo de España (5) </w:t>
            </w:r>
          </w:p>
        </w:tc>
        <w:tc>
          <w:tcPr>
            <w:tcW w:w="1596" w:type="dxa"/>
          </w:tcPr>
          <w:p w14:paraId="261ABA0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A5F122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C4949A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29C38F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E41D0F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392CD29"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67E5FA59" w14:textId="77777777" w:rsidR="00D224A4" w:rsidRPr="00D35410" w:rsidRDefault="00A0221F">
            <w:pPr>
              <w:keepNext/>
              <w:rPr>
                <w:lang w:val="es-ES_tradnl"/>
              </w:rPr>
            </w:pPr>
            <w:r w:rsidRPr="00D35410">
              <w:rPr>
                <w:lang w:val="es-ES_tradnl"/>
              </w:rPr>
              <w:t xml:space="preserve">tiene un </w:t>
            </w:r>
            <w:commentRangeStart w:id="231"/>
            <w:commentRangeStart w:id="232"/>
            <w:commentRangeStart w:id="233"/>
            <w:r w:rsidRPr="00D35410">
              <w:rPr>
                <w:b/>
                <w:lang w:val="es-ES_tradnl"/>
              </w:rPr>
              <w:t xml:space="preserve">gran </w:t>
            </w:r>
            <w:commentRangeEnd w:id="231"/>
            <w:r w:rsidR="00146BFB">
              <w:rPr>
                <w:rStyle w:val="CommentReference"/>
              </w:rPr>
              <w:commentReference w:id="231"/>
            </w:r>
            <w:r w:rsidRPr="00D35410">
              <w:rPr>
                <w:b/>
                <w:lang w:val="es-ES_tradnl"/>
              </w:rPr>
              <w:t>efecto</w:t>
            </w:r>
            <w:r w:rsidRPr="00D35410">
              <w:rPr>
                <w:lang w:val="es-ES_tradnl"/>
              </w:rPr>
              <w:t xml:space="preserve"> </w:t>
            </w:r>
            <w:commentRangeEnd w:id="232"/>
            <w:r w:rsidR="005263DD">
              <w:rPr>
                <w:rStyle w:val="CommentReference"/>
              </w:rPr>
              <w:commentReference w:id="232"/>
            </w:r>
            <w:commentRangeEnd w:id="233"/>
            <w:r w:rsidR="00073CA9">
              <w:rPr>
                <w:rStyle w:val="CommentReference"/>
              </w:rPr>
              <w:commentReference w:id="233"/>
            </w:r>
            <w:r w:rsidRPr="00D35410">
              <w:rPr>
                <w:lang w:val="es-ES_tradnl"/>
              </w:rPr>
              <w:t xml:space="preserve">en la economía y el empleo de España (4) </w:t>
            </w:r>
          </w:p>
        </w:tc>
        <w:tc>
          <w:tcPr>
            <w:tcW w:w="1596" w:type="dxa"/>
          </w:tcPr>
          <w:p w14:paraId="7CC20F8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BD9CCA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D8C5DF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CFD6A8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0ED884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00FA3E2A"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1D579E8" w14:textId="77777777" w:rsidR="00D224A4" w:rsidRPr="00D35410" w:rsidRDefault="00A0221F">
            <w:pPr>
              <w:keepNext/>
              <w:rPr>
                <w:lang w:val="es-ES_tradnl"/>
              </w:rPr>
            </w:pPr>
            <w:r w:rsidRPr="00D35410">
              <w:rPr>
                <w:lang w:val="es-ES_tradnl"/>
              </w:rPr>
              <w:t xml:space="preserve">es una forma costosa de luchar contra el cambio climático (7) </w:t>
            </w:r>
          </w:p>
        </w:tc>
        <w:tc>
          <w:tcPr>
            <w:tcW w:w="1596" w:type="dxa"/>
          </w:tcPr>
          <w:p w14:paraId="35B2953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F135A5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47C882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88018E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547725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1B2F7A79" w14:textId="77777777" w:rsidR="00D224A4" w:rsidRPr="00D35410" w:rsidRDefault="00D224A4">
      <w:pPr>
        <w:rPr>
          <w:lang w:val="es-ES_tradnl"/>
        </w:rPr>
      </w:pPr>
    </w:p>
    <w:p w14:paraId="077A23B1" w14:textId="77777777" w:rsidR="00D224A4" w:rsidRPr="00D35410" w:rsidRDefault="00D224A4">
      <w:pPr>
        <w:rPr>
          <w:lang w:val="es-ES_tradnl"/>
        </w:rPr>
      </w:pPr>
    </w:p>
    <w:p w14:paraId="73B7F0F6" w14:textId="77777777" w:rsidR="00D224A4" w:rsidRPr="00D35410" w:rsidRDefault="00D224A4">
      <w:pPr>
        <w:pStyle w:val="QuestionSeparator"/>
        <w:rPr>
          <w:lang w:val="es-ES_tradnl"/>
        </w:rPr>
      </w:pPr>
    </w:p>
    <w:p w14:paraId="72A403A4" w14:textId="77777777" w:rsidR="00D224A4" w:rsidRPr="00D35410" w:rsidRDefault="00D224A4">
      <w:pPr>
        <w:rPr>
          <w:lang w:val="es-ES_tradnl"/>
        </w:rPr>
      </w:pPr>
    </w:p>
    <w:p w14:paraId="192C8CF6" w14:textId="77777777" w:rsidR="00D224A4" w:rsidRPr="00D35410" w:rsidRDefault="00A0221F">
      <w:pPr>
        <w:keepNext/>
        <w:rPr>
          <w:lang w:val="es-ES_tradnl"/>
        </w:rPr>
      </w:pPr>
      <w:r w:rsidRPr="00D35410">
        <w:rPr>
          <w:lang w:val="es-ES_tradnl"/>
        </w:rPr>
        <w:lastRenderedPageBreak/>
        <w:t>Q16.3 En su opinión, ¿ganarían o perderían los siguientes grupos con un programa de infraestructuras verdes?</w:t>
      </w:r>
    </w:p>
    <w:tbl>
      <w:tblPr>
        <w:tblStyle w:val="QQuestionTable"/>
        <w:tblW w:w="9576" w:type="auto"/>
        <w:tblLook w:val="07E0" w:firstRow="1" w:lastRow="1" w:firstColumn="1" w:lastColumn="1" w:noHBand="1" w:noVBand="1"/>
      </w:tblPr>
      <w:tblGrid>
        <w:gridCol w:w="1527"/>
        <w:gridCol w:w="1556"/>
        <w:gridCol w:w="1556"/>
        <w:gridCol w:w="1531"/>
        <w:gridCol w:w="1544"/>
        <w:gridCol w:w="1646"/>
      </w:tblGrid>
      <w:tr w:rsidR="00D224A4" w14:paraId="6B5020C6"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D287FE0" w14:textId="77777777" w:rsidR="00D224A4" w:rsidRPr="00D35410" w:rsidRDefault="00D224A4">
            <w:pPr>
              <w:keepNext/>
              <w:rPr>
                <w:lang w:val="es-ES_tradnl"/>
              </w:rPr>
            </w:pPr>
            <w:commentRangeStart w:id="234"/>
          </w:p>
        </w:tc>
        <w:tc>
          <w:tcPr>
            <w:tcW w:w="1596" w:type="dxa"/>
          </w:tcPr>
          <w:p w14:paraId="75BE8B4A" w14:textId="77777777" w:rsidR="00D224A4" w:rsidRDefault="00A0221F">
            <w:pPr>
              <w:cnfStyle w:val="100000000000" w:firstRow="1" w:lastRow="0" w:firstColumn="0" w:lastColumn="0" w:oddVBand="0" w:evenVBand="0" w:oddHBand="0" w:evenHBand="0" w:firstRowFirstColumn="0" w:firstRowLastColumn="0" w:lastRowFirstColumn="0" w:lastRowLastColumn="0"/>
            </w:pPr>
            <w:commentRangeStart w:id="235"/>
            <w:proofErr w:type="spellStart"/>
            <w:r>
              <w:t>Grandes</w:t>
            </w:r>
            <w:proofErr w:type="spellEnd"/>
            <w:r>
              <w:t xml:space="preserve"> </w:t>
            </w:r>
            <w:proofErr w:type="spellStart"/>
            <w:r>
              <w:t>perdedores</w:t>
            </w:r>
            <w:proofErr w:type="spellEnd"/>
            <w:r>
              <w:t xml:space="preserve"> (1)</w:t>
            </w:r>
          </w:p>
        </w:tc>
        <w:tc>
          <w:tcPr>
            <w:tcW w:w="1596" w:type="dxa"/>
          </w:tcPr>
          <w:p w14:paraId="29F28AB3"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Más</w:t>
            </w:r>
            <w:proofErr w:type="spellEnd"/>
            <w:r>
              <w:t xml:space="preserve"> </w:t>
            </w:r>
            <w:proofErr w:type="spellStart"/>
            <w:r>
              <w:t>bien</w:t>
            </w:r>
            <w:proofErr w:type="spellEnd"/>
            <w:r>
              <w:t xml:space="preserve"> </w:t>
            </w:r>
            <w:proofErr w:type="spellStart"/>
            <w:r>
              <w:t>perdedores</w:t>
            </w:r>
            <w:proofErr w:type="spellEnd"/>
            <w:r>
              <w:t xml:space="preserve"> (2)</w:t>
            </w:r>
          </w:p>
        </w:tc>
        <w:tc>
          <w:tcPr>
            <w:tcW w:w="1596" w:type="dxa"/>
          </w:tcPr>
          <w:p w14:paraId="58BFAF65"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No </w:t>
            </w:r>
            <w:proofErr w:type="spellStart"/>
            <w:r>
              <w:t>afectados</w:t>
            </w:r>
            <w:proofErr w:type="spellEnd"/>
            <w:r>
              <w:t xml:space="preserve"> (3)</w:t>
            </w:r>
          </w:p>
        </w:tc>
        <w:tc>
          <w:tcPr>
            <w:tcW w:w="1596" w:type="dxa"/>
          </w:tcPr>
          <w:p w14:paraId="4CB8A2A3"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Más</w:t>
            </w:r>
            <w:proofErr w:type="spellEnd"/>
            <w:r>
              <w:t xml:space="preserve"> </w:t>
            </w:r>
            <w:proofErr w:type="spellStart"/>
            <w:r>
              <w:t>bien</w:t>
            </w:r>
            <w:proofErr w:type="spellEnd"/>
            <w:r>
              <w:t xml:space="preserve"> </w:t>
            </w:r>
            <w:proofErr w:type="spellStart"/>
            <w:r>
              <w:t>ganadores</w:t>
            </w:r>
            <w:proofErr w:type="spellEnd"/>
            <w:r>
              <w:t xml:space="preserve"> (5)</w:t>
            </w:r>
          </w:p>
        </w:tc>
        <w:tc>
          <w:tcPr>
            <w:tcW w:w="1596" w:type="dxa"/>
          </w:tcPr>
          <w:p w14:paraId="62442519"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Grandes</w:t>
            </w:r>
            <w:proofErr w:type="spellEnd"/>
            <w:r>
              <w:t xml:space="preserve"> </w:t>
            </w:r>
            <w:proofErr w:type="spellStart"/>
            <w:r>
              <w:t>ganadores</w:t>
            </w:r>
            <w:proofErr w:type="spellEnd"/>
            <w:r>
              <w:t xml:space="preserve"> (6)</w:t>
            </w:r>
            <w:commentRangeEnd w:id="235"/>
            <w:r w:rsidR="007706A9">
              <w:rPr>
                <w:rStyle w:val="CommentReference"/>
              </w:rPr>
              <w:commentReference w:id="235"/>
            </w:r>
            <w:r w:rsidR="00746701">
              <w:rPr>
                <w:rStyle w:val="CommentReference"/>
              </w:rPr>
              <w:commentReference w:id="234"/>
            </w:r>
          </w:p>
        </w:tc>
      </w:tr>
      <w:commentRangeEnd w:id="234"/>
      <w:tr w:rsidR="00D224A4" w14:paraId="5944F196"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C062CF5" w14:textId="77777777" w:rsidR="00D224A4" w:rsidRDefault="00A0221F">
            <w:pPr>
              <w:keepNext/>
            </w:pPr>
            <w:r>
              <w:t xml:space="preserve">Personas con </w:t>
            </w:r>
            <w:proofErr w:type="spellStart"/>
            <w:r>
              <w:t>bajos</w:t>
            </w:r>
            <w:proofErr w:type="spellEnd"/>
            <w:r>
              <w:t xml:space="preserve"> </w:t>
            </w:r>
            <w:proofErr w:type="spellStart"/>
            <w:r>
              <w:t>ingresos</w:t>
            </w:r>
            <w:proofErr w:type="spellEnd"/>
            <w:r>
              <w:t xml:space="preserve"> (1) </w:t>
            </w:r>
          </w:p>
        </w:tc>
        <w:tc>
          <w:tcPr>
            <w:tcW w:w="1596" w:type="dxa"/>
          </w:tcPr>
          <w:p w14:paraId="13F7BBE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03B00"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43DA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EE50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F5D6F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4E858D5A"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4F4ED3F" w14:textId="77777777" w:rsidR="00D224A4" w:rsidRDefault="00A0221F">
            <w:pPr>
              <w:keepNext/>
            </w:pPr>
            <w:r>
              <w:t xml:space="preserve">La </w:t>
            </w:r>
            <w:proofErr w:type="spellStart"/>
            <w:r>
              <w:t>clase</w:t>
            </w:r>
            <w:proofErr w:type="spellEnd"/>
            <w:r>
              <w:t xml:space="preserve"> media (2) </w:t>
            </w:r>
          </w:p>
        </w:tc>
        <w:tc>
          <w:tcPr>
            <w:tcW w:w="1596" w:type="dxa"/>
          </w:tcPr>
          <w:p w14:paraId="033E56F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9BFE3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74DA8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EF52C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46A71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0B7763C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48C87AA" w14:textId="77777777" w:rsidR="00D224A4" w:rsidRDefault="00A0221F">
            <w:pPr>
              <w:keepNext/>
            </w:pPr>
            <w:r>
              <w:t xml:space="preserve">Personas con altos </w:t>
            </w:r>
            <w:proofErr w:type="spellStart"/>
            <w:r>
              <w:t>ingresos</w:t>
            </w:r>
            <w:proofErr w:type="spellEnd"/>
            <w:r>
              <w:t xml:space="preserve"> (3) </w:t>
            </w:r>
          </w:p>
        </w:tc>
        <w:tc>
          <w:tcPr>
            <w:tcW w:w="1596" w:type="dxa"/>
          </w:tcPr>
          <w:p w14:paraId="4E3D7A0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EF5F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00BD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C3B0B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E51D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6F03DB90"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E3B909F" w14:textId="77777777" w:rsidR="00D224A4" w:rsidRPr="00D35410" w:rsidRDefault="00A0221F">
            <w:pPr>
              <w:keepNext/>
              <w:rPr>
                <w:lang w:val="es-ES_tradnl"/>
              </w:rPr>
            </w:pPr>
            <w:r w:rsidRPr="00D35410">
              <w:rPr>
                <w:lang w:val="es-ES_tradnl"/>
              </w:rPr>
              <w:t xml:space="preserve">Personas que viven en áreas rurales (5) </w:t>
            </w:r>
          </w:p>
        </w:tc>
        <w:tc>
          <w:tcPr>
            <w:tcW w:w="1596" w:type="dxa"/>
          </w:tcPr>
          <w:p w14:paraId="4E2820F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48591A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331790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BFDC95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222758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020B1881" w14:textId="77777777" w:rsidR="00D224A4" w:rsidRPr="00D35410" w:rsidRDefault="00D224A4">
      <w:pPr>
        <w:rPr>
          <w:lang w:val="es-ES_tradnl"/>
        </w:rPr>
      </w:pPr>
    </w:p>
    <w:p w14:paraId="7EB7C3A2" w14:textId="77777777" w:rsidR="00D224A4" w:rsidRPr="00D35410" w:rsidRDefault="00D224A4">
      <w:pPr>
        <w:rPr>
          <w:lang w:val="es-ES_tradnl"/>
        </w:rPr>
      </w:pPr>
    </w:p>
    <w:p w14:paraId="6AD91596" w14:textId="77777777" w:rsidR="00D224A4" w:rsidRPr="00D35410" w:rsidRDefault="00D224A4">
      <w:pPr>
        <w:pStyle w:val="QuestionSeparator"/>
        <w:rPr>
          <w:lang w:val="es-ES_tradnl"/>
        </w:rPr>
      </w:pPr>
    </w:p>
    <w:p w14:paraId="251E1674" w14:textId="77777777" w:rsidR="00D224A4" w:rsidRPr="00D35410" w:rsidRDefault="00D224A4">
      <w:pPr>
        <w:rPr>
          <w:lang w:val="es-ES_tradnl"/>
        </w:rPr>
      </w:pPr>
    </w:p>
    <w:p w14:paraId="0E501678" w14:textId="77777777" w:rsidR="00D224A4" w:rsidRPr="00D35410" w:rsidRDefault="00A0221F">
      <w:pPr>
        <w:keepNext/>
        <w:rPr>
          <w:lang w:val="es-ES_tradnl"/>
        </w:rPr>
      </w:pPr>
      <w:r w:rsidRPr="00D35410">
        <w:rPr>
          <w:lang w:val="es-ES_tradnl"/>
        </w:rPr>
        <w:t>Q16.4 ¿Considera que su hogar ganaría o perdería económicamente con un programa de infraestructuras verdes?</w:t>
      </w:r>
    </w:p>
    <w:p w14:paraId="317AA128" w14:textId="77777777" w:rsidR="00D224A4" w:rsidRDefault="00A0221F">
      <w:pPr>
        <w:pStyle w:val="ListParagraph"/>
        <w:keepNext/>
        <w:numPr>
          <w:ilvl w:val="0"/>
          <w:numId w:val="4"/>
        </w:numPr>
      </w:pPr>
      <w:commentRangeStart w:id="236"/>
      <w:r>
        <w:t xml:space="preserve">Gran </w:t>
      </w:r>
      <w:proofErr w:type="spellStart"/>
      <w:r>
        <w:t>perdedor</w:t>
      </w:r>
      <w:proofErr w:type="spellEnd"/>
      <w:r>
        <w:t xml:space="preserve">  (1) </w:t>
      </w:r>
    </w:p>
    <w:p w14:paraId="488551C6" w14:textId="77777777" w:rsidR="00D224A4" w:rsidRDefault="00A0221F">
      <w:pPr>
        <w:pStyle w:val="ListParagraph"/>
        <w:keepNext/>
        <w:numPr>
          <w:ilvl w:val="0"/>
          <w:numId w:val="4"/>
        </w:numPr>
      </w:pPr>
      <w:proofErr w:type="spellStart"/>
      <w:r>
        <w:t>Más</w:t>
      </w:r>
      <w:proofErr w:type="spellEnd"/>
      <w:r>
        <w:t xml:space="preserve"> </w:t>
      </w:r>
      <w:proofErr w:type="spellStart"/>
      <w:r>
        <w:t>bien</w:t>
      </w:r>
      <w:proofErr w:type="spellEnd"/>
      <w:r>
        <w:t xml:space="preserve"> </w:t>
      </w:r>
      <w:proofErr w:type="spellStart"/>
      <w:r>
        <w:t>perdedor</w:t>
      </w:r>
      <w:proofErr w:type="spellEnd"/>
      <w:r>
        <w:t xml:space="preserve">  (5) </w:t>
      </w:r>
    </w:p>
    <w:p w14:paraId="3D9EF564" w14:textId="77777777" w:rsidR="00D224A4" w:rsidRDefault="00A0221F">
      <w:pPr>
        <w:pStyle w:val="ListParagraph"/>
        <w:keepNext/>
        <w:numPr>
          <w:ilvl w:val="0"/>
          <w:numId w:val="4"/>
        </w:numPr>
      </w:pPr>
      <w:r>
        <w:t xml:space="preserve">No </w:t>
      </w:r>
      <w:proofErr w:type="spellStart"/>
      <w:r>
        <w:t>afectado</w:t>
      </w:r>
      <w:proofErr w:type="spellEnd"/>
      <w:r>
        <w:t xml:space="preserve">  (6) </w:t>
      </w:r>
    </w:p>
    <w:p w14:paraId="1638DCB7" w14:textId="77777777" w:rsidR="00D224A4" w:rsidRPr="001D02BF" w:rsidRDefault="00A0221F">
      <w:pPr>
        <w:pStyle w:val="ListParagraph"/>
        <w:keepNext/>
        <w:numPr>
          <w:ilvl w:val="0"/>
          <w:numId w:val="4"/>
        </w:numPr>
      </w:pPr>
      <w:proofErr w:type="spellStart"/>
      <w:r w:rsidRPr="001D02BF">
        <w:t>Más</w:t>
      </w:r>
      <w:proofErr w:type="spellEnd"/>
      <w:r w:rsidRPr="001D02BF">
        <w:t xml:space="preserve"> </w:t>
      </w:r>
      <w:proofErr w:type="spellStart"/>
      <w:r w:rsidRPr="001D02BF">
        <w:t>bien</w:t>
      </w:r>
      <w:proofErr w:type="spellEnd"/>
      <w:r w:rsidRPr="001D02BF">
        <w:t xml:space="preserve"> </w:t>
      </w:r>
      <w:proofErr w:type="spellStart"/>
      <w:r w:rsidRPr="001D02BF">
        <w:t>ganador</w:t>
      </w:r>
      <w:proofErr w:type="spellEnd"/>
      <w:r w:rsidRPr="001D02BF">
        <w:t xml:space="preserve">  (7) </w:t>
      </w:r>
    </w:p>
    <w:p w14:paraId="1E7814BA" w14:textId="77777777" w:rsidR="00D224A4" w:rsidRDefault="00A0221F">
      <w:pPr>
        <w:pStyle w:val="ListParagraph"/>
        <w:keepNext/>
        <w:numPr>
          <w:ilvl w:val="0"/>
          <w:numId w:val="4"/>
        </w:numPr>
      </w:pPr>
      <w:r>
        <w:t xml:space="preserve">Gran </w:t>
      </w:r>
      <w:proofErr w:type="spellStart"/>
      <w:r>
        <w:t>ganador</w:t>
      </w:r>
      <w:proofErr w:type="spellEnd"/>
      <w:r>
        <w:t xml:space="preserve">  (8) </w:t>
      </w:r>
      <w:commentRangeEnd w:id="236"/>
      <w:r w:rsidR="00C762C0">
        <w:rPr>
          <w:rStyle w:val="CommentReference"/>
        </w:rPr>
        <w:commentReference w:id="236"/>
      </w:r>
    </w:p>
    <w:p w14:paraId="7FBFD88B" w14:textId="77777777" w:rsidR="00D224A4" w:rsidRDefault="00D224A4"/>
    <w:p w14:paraId="7DE33671" w14:textId="77777777" w:rsidR="00D224A4" w:rsidRDefault="00D224A4">
      <w:pPr>
        <w:pStyle w:val="QuestionSeparator"/>
      </w:pPr>
    </w:p>
    <w:p w14:paraId="10AC8743" w14:textId="77777777" w:rsidR="00D224A4" w:rsidRDefault="00D224A4"/>
    <w:p w14:paraId="45CDD2B5" w14:textId="77777777" w:rsidR="00D224A4" w:rsidRPr="00D35410" w:rsidRDefault="00A0221F">
      <w:pPr>
        <w:keepNext/>
        <w:rPr>
          <w:lang w:val="es-ES_tradnl"/>
        </w:rPr>
      </w:pPr>
      <w:r w:rsidRPr="00D35410">
        <w:rPr>
          <w:lang w:val="es-ES_tradnl"/>
        </w:rPr>
        <w:lastRenderedPageBreak/>
        <w:t>Q16.6 ¿Está de acuerdo o en desacuerdo con la siguiente declaración: "</w:t>
      </w:r>
      <w:r w:rsidRPr="005920E2">
        <w:rPr>
          <w:highlight w:val="yellow"/>
          <w:lang w:val="es-ES_tradnl"/>
        </w:rPr>
        <w:t>Un programa de infraestructuras verdes es justo</w:t>
      </w:r>
      <w:r w:rsidRPr="00D35410">
        <w:rPr>
          <w:lang w:val="es-ES_tradnl"/>
        </w:rPr>
        <w:t>"?</w:t>
      </w:r>
    </w:p>
    <w:p w14:paraId="04193A88" w14:textId="77777777" w:rsidR="00D224A4" w:rsidRDefault="00A0221F">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56E71F8A" w14:textId="77777777" w:rsidR="00D224A4" w:rsidRDefault="00A0221F">
      <w:pPr>
        <w:pStyle w:val="ListParagraph"/>
        <w:keepNext/>
        <w:numPr>
          <w:ilvl w:val="0"/>
          <w:numId w:val="4"/>
        </w:numPr>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(1) </w:t>
      </w:r>
    </w:p>
    <w:p w14:paraId="7BB1CA72"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6EB06508"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0020DA39" w14:textId="77777777" w:rsidR="00D224A4" w:rsidRDefault="00A0221F">
      <w:pPr>
        <w:pStyle w:val="ListParagraph"/>
        <w:keepNext/>
        <w:numPr>
          <w:ilvl w:val="0"/>
          <w:numId w:val="4"/>
        </w:numPr>
      </w:pPr>
      <w:proofErr w:type="spellStart"/>
      <w:r>
        <w:t>Totalmente</w:t>
      </w:r>
      <w:proofErr w:type="spellEnd"/>
      <w:r>
        <w:t xml:space="preserve"> de </w:t>
      </w:r>
      <w:proofErr w:type="spellStart"/>
      <w:r>
        <w:t>acuerdo</w:t>
      </w:r>
      <w:proofErr w:type="spellEnd"/>
      <w:r>
        <w:t xml:space="preserve">  (4) </w:t>
      </w:r>
    </w:p>
    <w:p w14:paraId="076068FE" w14:textId="77777777" w:rsidR="00D224A4" w:rsidRDefault="00D224A4"/>
    <w:p w14:paraId="18A8992A" w14:textId="77777777" w:rsidR="00D224A4" w:rsidRDefault="00D224A4">
      <w:pPr>
        <w:pStyle w:val="QuestionSeparator"/>
      </w:pPr>
    </w:p>
    <w:p w14:paraId="1708ADA7" w14:textId="77777777" w:rsidR="00D224A4" w:rsidRDefault="00D224A4"/>
    <w:p w14:paraId="42FA9C3F" w14:textId="77777777" w:rsidR="00D224A4" w:rsidRPr="00D35410" w:rsidRDefault="00A0221F">
      <w:pPr>
        <w:keepNext/>
        <w:rPr>
          <w:lang w:val="es-ES_tradnl"/>
        </w:rPr>
      </w:pPr>
      <w:r w:rsidRPr="00D35410">
        <w:rPr>
          <w:lang w:val="es-ES_tradnl"/>
        </w:rPr>
        <w:t>Q16.5 ¿Apoya o se opone a un programa de infraestructuras verdes?</w:t>
      </w:r>
    </w:p>
    <w:p w14:paraId="23490467"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433AA79A"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3C3CA406" w14:textId="29DD00B8" w:rsidR="00D224A4" w:rsidRDefault="005920E2">
      <w:pPr>
        <w:pStyle w:val="ListParagraph"/>
        <w:keepNext/>
        <w:numPr>
          <w:ilvl w:val="0"/>
          <w:numId w:val="4"/>
        </w:numPr>
      </w:pPr>
      <w:ins w:id="237" w:author="Francisco J.  Heras Hernández" w:date="2021-06-21T08:39:00Z">
        <w:r>
          <w:t xml:space="preserve">Me </w:t>
        </w:r>
        <w:proofErr w:type="spellStart"/>
        <w:r>
          <w:t>es</w:t>
        </w:r>
        <w:proofErr w:type="spellEnd"/>
        <w:r>
          <w:t xml:space="preserve"> </w:t>
        </w:r>
      </w:ins>
      <w:del w:id="238" w:author="Francisco J.  Heras Hernández" w:date="2021-06-21T08:39:00Z">
        <w:r w:rsidR="00A0221F" w:rsidDel="005920E2">
          <w:delText>I</w:delText>
        </w:r>
      </w:del>
      <w:proofErr w:type="spellStart"/>
      <w:ins w:id="239" w:author="Francisco J.  Heras Hernández" w:date="2021-06-21T08:39:00Z">
        <w:r>
          <w:t>i</w:t>
        </w:r>
      </w:ins>
      <w:r w:rsidR="00A0221F">
        <w:t>ndiferente</w:t>
      </w:r>
      <w:proofErr w:type="spellEnd"/>
      <w:r w:rsidR="00A0221F">
        <w:t xml:space="preserve">  (2) </w:t>
      </w:r>
    </w:p>
    <w:p w14:paraId="7D6D554A" w14:textId="1729B71E" w:rsidR="00D224A4" w:rsidRDefault="00CB4DE9">
      <w:pPr>
        <w:pStyle w:val="ListParagraph"/>
        <w:keepNext/>
        <w:numPr>
          <w:ilvl w:val="0"/>
          <w:numId w:val="4"/>
        </w:numPr>
      </w:pPr>
      <w:ins w:id="240" w:author="Francisco J.  Heras Hernández" w:date="2021-06-21T08:40:00Z">
        <w:r>
          <w:t xml:space="preserve">Lo </w:t>
        </w:r>
        <w:proofErr w:type="spellStart"/>
        <w:r>
          <w:t>a</w:t>
        </w:r>
      </w:ins>
      <w:del w:id="241" w:author="Francisco J.  Heras Hernández" w:date="2021-06-21T08:40:00Z">
        <w:r w:rsidR="00A0221F" w:rsidDel="00CB4DE9">
          <w:delText>A</w:delText>
        </w:r>
      </w:del>
      <w:r w:rsidR="00A0221F">
        <w:t>poyo</w:t>
      </w:r>
      <w:proofErr w:type="spellEnd"/>
      <w:r w:rsidR="00A0221F">
        <w:t xml:space="preserve"> </w:t>
      </w:r>
      <w:proofErr w:type="spellStart"/>
      <w:r w:rsidR="00A0221F">
        <w:t>parcialmente</w:t>
      </w:r>
      <w:proofErr w:type="spellEnd"/>
      <w:r w:rsidR="00A0221F">
        <w:t xml:space="preserve">  (3) </w:t>
      </w:r>
    </w:p>
    <w:p w14:paraId="666DF34A" w14:textId="473F56AA" w:rsidR="00D224A4" w:rsidRDefault="00CB4DE9">
      <w:pPr>
        <w:pStyle w:val="ListParagraph"/>
        <w:keepNext/>
        <w:numPr>
          <w:ilvl w:val="0"/>
          <w:numId w:val="4"/>
        </w:numPr>
      </w:pPr>
      <w:ins w:id="242" w:author="Francisco J.  Heras Hernández" w:date="2021-06-21T08:40:00Z">
        <w:r>
          <w:t xml:space="preserve">Lo </w:t>
        </w:r>
        <w:proofErr w:type="spellStart"/>
        <w:r>
          <w:t>a</w:t>
        </w:r>
      </w:ins>
      <w:del w:id="243" w:author="Francisco J.  Heras Hernández" w:date="2021-06-21T08:40:00Z">
        <w:r w:rsidR="00A0221F" w:rsidDel="00CB4DE9">
          <w:delText>A</w:delText>
        </w:r>
      </w:del>
      <w:r w:rsidR="00A0221F">
        <w:t>poyo</w:t>
      </w:r>
      <w:proofErr w:type="spellEnd"/>
      <w:r w:rsidR="00A0221F">
        <w:t xml:space="preserve"> </w:t>
      </w:r>
      <w:proofErr w:type="spellStart"/>
      <w:r w:rsidR="00A0221F">
        <w:t>firmemente</w:t>
      </w:r>
      <w:proofErr w:type="spellEnd"/>
      <w:r w:rsidR="00A0221F">
        <w:t xml:space="preserve">  (4) </w:t>
      </w:r>
    </w:p>
    <w:p w14:paraId="231B3E05" w14:textId="77777777" w:rsidR="00D224A4" w:rsidRDefault="00D224A4"/>
    <w:p w14:paraId="6726FB03" w14:textId="77777777" w:rsidR="00D224A4" w:rsidRDefault="00D224A4">
      <w:pPr>
        <w:pStyle w:val="QuestionSeparator"/>
      </w:pPr>
    </w:p>
    <w:p w14:paraId="5D78A0F1" w14:textId="77777777" w:rsidR="00D224A4" w:rsidRDefault="00D224A4"/>
    <w:p w14:paraId="77C32B3E" w14:textId="20A4312C" w:rsidR="00D224A4" w:rsidRPr="00D35410" w:rsidRDefault="00A0221F">
      <w:pPr>
        <w:keepNext/>
        <w:rPr>
          <w:lang w:val="es-ES_tradnl"/>
        </w:rPr>
      </w:pPr>
      <w:r w:rsidRPr="00D35410">
        <w:rPr>
          <w:lang w:val="es-ES_tradnl"/>
        </w:rPr>
        <w:t xml:space="preserve">Q16.7 Hasta ahora, hemos considerado que un programa de infraestructuras verdes se financiaría con una deuda pública, pero hay otras </w:t>
      </w:r>
      <w:ins w:id="244" w:author="Francisco J.  Heras Hernández" w:date="2021-06-21T08:40:00Z">
        <w:r w:rsidR="00D903CB">
          <w:rPr>
            <w:lang w:val="es-ES_tradnl"/>
          </w:rPr>
          <w:t xml:space="preserve">posibles </w:t>
        </w:r>
      </w:ins>
      <w:r w:rsidRPr="00D35410">
        <w:rPr>
          <w:lang w:val="es-ES_tradnl"/>
        </w:rPr>
        <w:t>fuentes de financiación.</w:t>
      </w:r>
      <w:r w:rsidRPr="00D35410">
        <w:rPr>
          <w:lang w:val="es-ES_tradnl"/>
        </w:rPr>
        <w:br/>
        <w:t xml:space="preserve">   </w:t>
      </w:r>
      <w:r w:rsidRPr="00D35410">
        <w:rPr>
          <w:lang w:val="es-ES_tradnl"/>
        </w:rPr>
        <w:br/>
        <w:t xml:space="preserve"> </w:t>
      </w:r>
      <w:r w:rsidRPr="00D35410">
        <w:rPr>
          <w:lang w:val="es-ES_tradnl"/>
        </w:rPr>
        <w:br/>
      </w:r>
      <w:r w:rsidRPr="00D35410">
        <w:rPr>
          <w:lang w:val="es-ES_tradnl"/>
        </w:rPr>
        <w:lastRenderedPageBreak/>
        <w:t xml:space="preserve">¿Qué fuentes de financiación le parecen apropiadas para las inversiones públicas en infraestructuras verdes? (Se permiten múltiples respuestas). </w:t>
      </w:r>
    </w:p>
    <w:p w14:paraId="155EE6BB" w14:textId="77777777" w:rsidR="00D224A4" w:rsidRDefault="00A0221F">
      <w:pPr>
        <w:pStyle w:val="ListParagraph"/>
        <w:keepNext/>
        <w:numPr>
          <w:ilvl w:val="0"/>
          <w:numId w:val="2"/>
        </w:numPr>
      </w:pPr>
      <w:proofErr w:type="spellStart"/>
      <w:r>
        <w:t>Deuda</w:t>
      </w:r>
      <w:proofErr w:type="spellEnd"/>
      <w:r>
        <w:t xml:space="preserve"> </w:t>
      </w:r>
      <w:proofErr w:type="spellStart"/>
      <w:r>
        <w:t>pública</w:t>
      </w:r>
      <w:proofErr w:type="spellEnd"/>
      <w:r>
        <w:t xml:space="preserve"> </w:t>
      </w:r>
      <w:proofErr w:type="spellStart"/>
      <w:r>
        <w:t>adicional</w:t>
      </w:r>
      <w:proofErr w:type="spellEnd"/>
      <w:r>
        <w:t xml:space="preserve">  (1) </w:t>
      </w:r>
    </w:p>
    <w:p w14:paraId="74C65B7D" w14:textId="77777777" w:rsidR="00D224A4" w:rsidRPr="00D35410" w:rsidRDefault="00A0221F">
      <w:pPr>
        <w:pStyle w:val="ListParagraph"/>
        <w:keepNext/>
        <w:numPr>
          <w:ilvl w:val="0"/>
          <w:numId w:val="2"/>
        </w:numPr>
        <w:rPr>
          <w:lang w:val="es-ES_tradnl"/>
        </w:rPr>
      </w:pPr>
      <w:r w:rsidRPr="00D35410">
        <w:rPr>
          <w:lang w:val="es-ES_tradnl"/>
        </w:rPr>
        <w:t xml:space="preserve">Aumento de los impuestos sobre la </w:t>
      </w:r>
      <w:commentRangeStart w:id="245"/>
      <w:commentRangeStart w:id="246"/>
      <w:r w:rsidRPr="00D35410">
        <w:rPr>
          <w:lang w:val="es-ES_tradnl"/>
        </w:rPr>
        <w:t>venta</w:t>
      </w:r>
      <w:commentRangeEnd w:id="245"/>
      <w:r w:rsidR="00146BFB">
        <w:rPr>
          <w:rStyle w:val="CommentReference"/>
        </w:rPr>
        <w:commentReference w:id="245"/>
      </w:r>
      <w:commentRangeEnd w:id="246"/>
      <w:r w:rsidR="005E4CE9">
        <w:rPr>
          <w:rStyle w:val="CommentReference"/>
        </w:rPr>
        <w:commentReference w:id="246"/>
      </w:r>
      <w:r w:rsidRPr="00D35410">
        <w:rPr>
          <w:lang w:val="es-ES_tradnl"/>
        </w:rPr>
        <w:t xml:space="preserve">  (2) </w:t>
      </w:r>
    </w:p>
    <w:p w14:paraId="78B0B627" w14:textId="77777777" w:rsidR="00D224A4" w:rsidRPr="00D35410" w:rsidRDefault="00A0221F">
      <w:pPr>
        <w:pStyle w:val="ListParagraph"/>
        <w:keepNext/>
        <w:numPr>
          <w:ilvl w:val="0"/>
          <w:numId w:val="2"/>
        </w:numPr>
        <w:rPr>
          <w:lang w:val="es-ES_tradnl"/>
        </w:rPr>
      </w:pPr>
      <w:r w:rsidRPr="00D35410">
        <w:rPr>
          <w:lang w:val="es-ES_tradnl"/>
        </w:rPr>
        <w:t xml:space="preserve">Aumento de impuestos a los más </w:t>
      </w:r>
      <w:proofErr w:type="gramStart"/>
      <w:r w:rsidRPr="00D35410">
        <w:rPr>
          <w:lang w:val="es-ES_tradnl"/>
        </w:rPr>
        <w:t>ricos  (</w:t>
      </w:r>
      <w:proofErr w:type="gramEnd"/>
      <w:r w:rsidRPr="00D35410">
        <w:rPr>
          <w:lang w:val="es-ES_tradnl"/>
        </w:rPr>
        <w:t xml:space="preserve">3) </w:t>
      </w:r>
    </w:p>
    <w:p w14:paraId="2E48FE2A" w14:textId="77777777" w:rsidR="00D224A4" w:rsidRDefault="00A0221F">
      <w:pPr>
        <w:pStyle w:val="ListParagraph"/>
        <w:keepNext/>
        <w:numPr>
          <w:ilvl w:val="0"/>
          <w:numId w:val="2"/>
        </w:numPr>
      </w:pPr>
      <w:proofErr w:type="spellStart"/>
      <w:r>
        <w:t>Reducción</w:t>
      </w:r>
      <w:proofErr w:type="spellEnd"/>
      <w:r>
        <w:t xml:space="preserve"> del </w:t>
      </w:r>
      <w:proofErr w:type="spellStart"/>
      <w:r>
        <w:t>gasto</w:t>
      </w:r>
      <w:proofErr w:type="spellEnd"/>
      <w:r>
        <w:t xml:space="preserve"> social  (4) </w:t>
      </w:r>
    </w:p>
    <w:p w14:paraId="414B5ECF" w14:textId="77777777" w:rsidR="00D224A4" w:rsidRDefault="00A0221F">
      <w:pPr>
        <w:pStyle w:val="ListParagraph"/>
        <w:keepNext/>
        <w:numPr>
          <w:ilvl w:val="0"/>
          <w:numId w:val="2"/>
        </w:numPr>
      </w:pPr>
      <w:proofErr w:type="spellStart"/>
      <w:r>
        <w:t>Reducción</w:t>
      </w:r>
      <w:proofErr w:type="spellEnd"/>
      <w:r>
        <w:t xml:space="preserve"> del </w:t>
      </w:r>
      <w:proofErr w:type="spellStart"/>
      <w:r>
        <w:t>gasto</w:t>
      </w:r>
      <w:proofErr w:type="spellEnd"/>
      <w:r>
        <w:t xml:space="preserve"> </w:t>
      </w:r>
      <w:proofErr w:type="spellStart"/>
      <w:r>
        <w:t>militar</w:t>
      </w:r>
      <w:proofErr w:type="spellEnd"/>
      <w:r>
        <w:t xml:space="preserve">  (5) </w:t>
      </w:r>
    </w:p>
    <w:p w14:paraId="038104F8" w14:textId="77777777" w:rsidR="00D224A4" w:rsidRDefault="00D224A4"/>
    <w:p w14:paraId="07A84270" w14:textId="77777777" w:rsidR="00D224A4" w:rsidRDefault="00A0221F">
      <w:pPr>
        <w:pStyle w:val="BlockEndLabel"/>
      </w:pPr>
      <w:r>
        <w:t>End of Block: Preference 2: green infrastructure program (full)</w:t>
      </w:r>
    </w:p>
    <w:p w14:paraId="5D0979D5" w14:textId="77777777" w:rsidR="00D224A4" w:rsidRDefault="00D224A4">
      <w:pPr>
        <w:pStyle w:val="BlockSeparator"/>
      </w:pPr>
    </w:p>
    <w:p w14:paraId="4F93D498" w14:textId="75E32317" w:rsidR="00D224A4" w:rsidRDefault="00A0221F" w:rsidP="00CD7833">
      <w:pPr>
        <w:pStyle w:val="Heading1"/>
      </w:pPr>
      <w:bookmarkStart w:id="247" w:name="_Toc74762071"/>
      <w:r>
        <w:t>P</w:t>
      </w:r>
      <w:r w:rsidR="00CD7833">
        <w:t xml:space="preserve">olicy </w:t>
      </w:r>
      <w:r w:rsidR="00327573">
        <w:t>3: C</w:t>
      </w:r>
      <w:r>
        <w:t>arbo</w:t>
      </w:r>
      <w:r w:rsidR="00CD7833">
        <w:t>n tax with cash transfers</w:t>
      </w:r>
      <w:bookmarkEnd w:id="247"/>
    </w:p>
    <w:p w14:paraId="47B4584D" w14:textId="77777777" w:rsidR="00D224A4" w:rsidRPr="00BD0CCE" w:rsidRDefault="00D224A4"/>
    <w:p w14:paraId="6CAC5D62" w14:textId="77777777" w:rsidR="00D224A4" w:rsidRPr="00BD0CCE" w:rsidRDefault="00D224A4">
      <w:pPr>
        <w:pStyle w:val="QuestionSeparator"/>
      </w:pPr>
    </w:p>
    <w:p w14:paraId="2B876985" w14:textId="77777777" w:rsidR="00D224A4" w:rsidRPr="00BD0CCE" w:rsidRDefault="00D224A4"/>
    <w:p w14:paraId="04E7E2F8" w14:textId="77777777" w:rsidR="00D224A4" w:rsidRPr="00D35410" w:rsidRDefault="00A0221F">
      <w:pPr>
        <w:keepNext/>
        <w:rPr>
          <w:lang w:val="es-ES_tradnl"/>
        </w:rPr>
      </w:pPr>
      <w:r w:rsidRPr="00D35410">
        <w:rPr>
          <w:lang w:val="es-ES_tradnl"/>
        </w:rPr>
        <w:t xml:space="preserve">Q17.2 Para luchar contra el cambio climático, el gobierno de España puede </w:t>
      </w:r>
      <w:commentRangeStart w:id="248"/>
      <w:commentRangeStart w:id="249"/>
      <w:r w:rsidRPr="00D35410">
        <w:rPr>
          <w:lang w:val="es-ES_tradnl"/>
        </w:rPr>
        <w:t>hacer que las emisiones de gases de efecto invernadero sean costosas</w:t>
      </w:r>
      <w:commentRangeEnd w:id="248"/>
      <w:r w:rsidR="009C7682">
        <w:rPr>
          <w:rStyle w:val="CommentReference"/>
        </w:rPr>
        <w:commentReference w:id="248"/>
      </w:r>
      <w:commentRangeEnd w:id="249"/>
      <w:r w:rsidR="00C53405">
        <w:rPr>
          <w:rStyle w:val="CommentReference"/>
        </w:rPr>
        <w:commentReference w:id="249"/>
      </w:r>
      <w:r w:rsidRPr="00D35410">
        <w:rPr>
          <w:lang w:val="es-ES_tradnl"/>
        </w:rPr>
        <w:t xml:space="preserve"> para que las personas y las empresas cambien sus equipos y reduzcan sus emisiones. El gobierno podría hacerlo a través de una política llamada </w:t>
      </w:r>
      <w:r w:rsidRPr="00D35410">
        <w:rPr>
          <w:i/>
          <w:lang w:val="es-ES_tradnl"/>
        </w:rPr>
        <w:t xml:space="preserve">impuesto sobre el carbono con </w:t>
      </w:r>
      <w:commentRangeStart w:id="250"/>
      <w:commentRangeStart w:id="251"/>
      <w:r w:rsidRPr="00D35410">
        <w:rPr>
          <w:i/>
          <w:lang w:val="es-ES_tradnl"/>
        </w:rPr>
        <w:t>transferencias monetarias.</w:t>
      </w:r>
      <w:r w:rsidRPr="00D35410">
        <w:rPr>
          <w:lang w:val="es-ES_tradnl"/>
        </w:rPr>
        <w:t> </w:t>
      </w:r>
      <w:commentRangeEnd w:id="250"/>
      <w:r w:rsidR="00146BFB">
        <w:rPr>
          <w:rStyle w:val="CommentReference"/>
        </w:rPr>
        <w:commentReference w:id="250"/>
      </w:r>
      <w:commentRangeEnd w:id="251"/>
      <w:r w:rsidR="00746701">
        <w:rPr>
          <w:rStyle w:val="CommentReference"/>
        </w:rPr>
        <w:commentReference w:id="251"/>
      </w:r>
      <w:r w:rsidRPr="00D35410">
        <w:rPr>
          <w:lang w:val="es-ES_tradnl"/>
        </w:rPr>
        <w:t>Con esta política, el gobierno gravaría todos los productos que emiten gases de efecto invernadero. Por ejemplo, el precio de la gasolina/diésel aumentaría 10 céntimos por litro. Para compensar a los hogares por la subida de precios, los ingresos del impuesto sobre el carbono se redistribuirían a todos los hogares, independientemente de sus ingresos. Por tanto, cada adulto recibiría 180 € al año.</w:t>
      </w:r>
      <w:r w:rsidRPr="00D35410">
        <w:rPr>
          <w:lang w:val="es-ES_tradnl"/>
        </w:rPr>
        <w:br/>
        <w:t xml:space="preserve">   </w:t>
      </w:r>
      <w:r w:rsidRPr="00D35410">
        <w:rPr>
          <w:lang w:val="es-ES_tradnl"/>
        </w:rPr>
        <w:br/>
        <w:t>A continuación le haremos algunas preguntas acerca de esta medida.</w:t>
      </w:r>
    </w:p>
    <w:p w14:paraId="4EFAFACA" w14:textId="77777777" w:rsidR="00D224A4" w:rsidRPr="00D35410" w:rsidRDefault="00D224A4">
      <w:pPr>
        <w:rPr>
          <w:lang w:val="es-ES_tradnl"/>
        </w:rPr>
      </w:pPr>
    </w:p>
    <w:p w14:paraId="0D740827" w14:textId="77777777" w:rsidR="00D224A4" w:rsidRPr="00D35410" w:rsidRDefault="00D224A4">
      <w:pPr>
        <w:pStyle w:val="QuestionSeparator"/>
        <w:rPr>
          <w:lang w:val="es-ES_tradnl"/>
        </w:rPr>
      </w:pPr>
    </w:p>
    <w:p w14:paraId="376981CE" w14:textId="77777777" w:rsidR="00D224A4" w:rsidRPr="00D35410" w:rsidRDefault="00D224A4">
      <w:pPr>
        <w:rPr>
          <w:lang w:val="es-ES_tradnl"/>
        </w:rPr>
      </w:pPr>
    </w:p>
    <w:p w14:paraId="65A59A2B" w14:textId="77777777" w:rsidR="00D224A4" w:rsidRDefault="00A0221F">
      <w:pPr>
        <w:keepNext/>
      </w:pPr>
      <w:r w:rsidRPr="00D35410">
        <w:rPr>
          <w:lang w:val="es-ES_tradnl"/>
        </w:rPr>
        <w:lastRenderedPageBreak/>
        <w:t xml:space="preserve">Q17.3 ¿Está de acuerdo o en desacuerdo con las siguientes afirmaciones? </w:t>
      </w:r>
      <w:r>
        <w:t xml:space="preserve">Un </w:t>
      </w:r>
      <w:proofErr w:type="spellStart"/>
      <w:r>
        <w:t>impuesto</w:t>
      </w:r>
      <w:proofErr w:type="spellEnd"/>
      <w:r>
        <w:t xml:space="preserve"> </w:t>
      </w:r>
      <w:proofErr w:type="spellStart"/>
      <w:r>
        <w:t>sobre</w:t>
      </w:r>
      <w:proofErr w:type="spellEnd"/>
      <w:r>
        <w:t xml:space="preserve"> el </w:t>
      </w:r>
      <w:proofErr w:type="spellStart"/>
      <w:r>
        <w:t>carbono</w:t>
      </w:r>
      <w:proofErr w:type="spellEnd"/>
      <w:r>
        <w:t xml:space="preserve"> con </w:t>
      </w:r>
      <w:proofErr w:type="spellStart"/>
      <w:r>
        <w:t>transferencias</w:t>
      </w:r>
      <w:proofErr w:type="spellEnd"/>
      <w:r>
        <w:t xml:space="preserve"> </w:t>
      </w:r>
      <w:proofErr w:type="spellStart"/>
      <w:r>
        <w:t>monetarias</w:t>
      </w:r>
      <w:proofErr w:type="spellEnd"/>
      <w:r>
        <w:t>...</w:t>
      </w:r>
    </w:p>
    <w:tbl>
      <w:tblPr>
        <w:tblStyle w:val="QQuestionTable"/>
        <w:tblW w:w="9576" w:type="auto"/>
        <w:tblLook w:val="07E0" w:firstRow="1" w:lastRow="1" w:firstColumn="1" w:lastColumn="1" w:noHBand="1" w:noVBand="1"/>
      </w:tblPr>
      <w:tblGrid>
        <w:gridCol w:w="1649"/>
        <w:gridCol w:w="1556"/>
        <w:gridCol w:w="1557"/>
        <w:gridCol w:w="1557"/>
        <w:gridCol w:w="1493"/>
        <w:gridCol w:w="1548"/>
      </w:tblGrid>
      <w:tr w:rsidR="00D224A4" w14:paraId="5B28C8DF"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1857C3" w14:textId="77777777" w:rsidR="00D224A4" w:rsidRDefault="00D224A4">
            <w:pPr>
              <w:keepNext/>
            </w:pPr>
          </w:p>
        </w:tc>
        <w:tc>
          <w:tcPr>
            <w:tcW w:w="1596" w:type="dxa"/>
          </w:tcPr>
          <w:p w14:paraId="49EB9C25"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6ED21C24"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0D8E9614" w14:textId="77777777" w:rsidR="00D224A4" w:rsidRPr="00D35410" w:rsidRDefault="00A0221F">
            <w:pPr>
              <w:cnfStyle w:val="100000000000" w:firstRow="1" w:lastRow="0" w:firstColumn="0" w:lastColumn="0" w:oddVBand="0" w:evenVBand="0" w:oddHBand="0" w:evenHBand="0" w:firstRowFirstColumn="0" w:firstRowLastColumn="0" w:lastRowFirstColumn="0" w:lastRowLastColumn="0"/>
              <w:rPr>
                <w:lang w:val="es-ES_tradnl"/>
              </w:rPr>
            </w:pPr>
            <w:r w:rsidRPr="00D35410">
              <w:rPr>
                <w:lang w:val="es-ES_tradnl"/>
              </w:rPr>
              <w:t>Ni de acuerdo ni en desacuerdo (3)</w:t>
            </w:r>
          </w:p>
        </w:tc>
        <w:tc>
          <w:tcPr>
            <w:tcW w:w="1596" w:type="dxa"/>
          </w:tcPr>
          <w:p w14:paraId="322040A1"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de </w:t>
            </w:r>
            <w:proofErr w:type="spellStart"/>
            <w:r>
              <w:t>acuerdo</w:t>
            </w:r>
            <w:proofErr w:type="spellEnd"/>
            <w:r>
              <w:t xml:space="preserve"> (4)</w:t>
            </w:r>
          </w:p>
        </w:tc>
        <w:tc>
          <w:tcPr>
            <w:tcW w:w="1596" w:type="dxa"/>
          </w:tcPr>
          <w:p w14:paraId="1A5C1F48"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Totalmente</w:t>
            </w:r>
            <w:proofErr w:type="spellEnd"/>
            <w:r>
              <w:t xml:space="preserve"> de </w:t>
            </w:r>
            <w:proofErr w:type="spellStart"/>
            <w:r>
              <w:t>acuerdo</w:t>
            </w:r>
            <w:proofErr w:type="spellEnd"/>
            <w:r>
              <w:t xml:space="preserve"> (5)</w:t>
            </w:r>
          </w:p>
        </w:tc>
      </w:tr>
      <w:tr w:rsidR="00D224A4" w:rsidRPr="00E20E8E" w14:paraId="6B76463C"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6AF0A4C" w14:textId="77777777" w:rsidR="00D224A4" w:rsidRPr="00D35410" w:rsidRDefault="00A0221F">
            <w:pPr>
              <w:keepNext/>
              <w:rPr>
                <w:lang w:val="es-ES_tradnl"/>
              </w:rPr>
            </w:pPr>
            <w:r w:rsidRPr="00D35410">
              <w:rPr>
                <w:lang w:val="es-ES_tradnl"/>
              </w:rPr>
              <w:t xml:space="preserve">anima a la gente a </w:t>
            </w:r>
            <w:commentRangeStart w:id="252"/>
            <w:r w:rsidRPr="00D35410">
              <w:rPr>
                <w:lang w:val="es-ES_tradnl"/>
              </w:rPr>
              <w:t xml:space="preserve">conducir menos </w:t>
            </w:r>
            <w:commentRangeEnd w:id="252"/>
            <w:r w:rsidR="00585FFD">
              <w:rPr>
                <w:rStyle w:val="CommentReference"/>
              </w:rPr>
              <w:commentReference w:id="252"/>
            </w:r>
            <w:r w:rsidRPr="00D35410">
              <w:rPr>
                <w:lang w:val="es-ES_tradnl"/>
              </w:rPr>
              <w:t xml:space="preserve">(6) </w:t>
            </w:r>
          </w:p>
        </w:tc>
        <w:tc>
          <w:tcPr>
            <w:tcW w:w="1596" w:type="dxa"/>
          </w:tcPr>
          <w:p w14:paraId="442AE60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CC8051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0774B8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B9A02B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E66090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48C677D4"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3715812" w14:textId="77777777" w:rsidR="00D224A4" w:rsidRPr="00D35410" w:rsidRDefault="00A0221F">
            <w:pPr>
              <w:keepNext/>
              <w:rPr>
                <w:lang w:val="es-ES_tradnl"/>
              </w:rPr>
            </w:pPr>
            <w:r w:rsidRPr="00D35410">
              <w:rPr>
                <w:lang w:val="es-ES_tradnl"/>
              </w:rPr>
              <w:t xml:space="preserve">anima a las personas y a las empresas a aislar los edificios (1) </w:t>
            </w:r>
          </w:p>
        </w:tc>
        <w:tc>
          <w:tcPr>
            <w:tcW w:w="1596" w:type="dxa"/>
          </w:tcPr>
          <w:p w14:paraId="1E4C702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57731D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8BF6B8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28E02D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D0F233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4648D924"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00EFD643" w14:textId="77777777" w:rsidR="00D224A4" w:rsidRPr="00D35410" w:rsidRDefault="00A0221F">
            <w:pPr>
              <w:keepNext/>
              <w:rPr>
                <w:lang w:val="es-ES_tradnl"/>
              </w:rPr>
            </w:pPr>
            <w:r w:rsidRPr="00D35410">
              <w:rPr>
                <w:lang w:val="es-ES_tradnl"/>
              </w:rPr>
              <w:t xml:space="preserve">reduce el uso de combustibles fósiles y las emisiones de gases de efecto invernadero (7) </w:t>
            </w:r>
          </w:p>
        </w:tc>
        <w:tc>
          <w:tcPr>
            <w:tcW w:w="1596" w:type="dxa"/>
          </w:tcPr>
          <w:p w14:paraId="0BFB7E7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A2E6E1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24196A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93D21E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949FBA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2411D45D"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3BF03E1" w14:textId="77777777" w:rsidR="00D224A4" w:rsidRPr="00D35410" w:rsidRDefault="00A0221F">
            <w:pPr>
              <w:keepNext/>
              <w:rPr>
                <w:lang w:val="es-ES_tradnl"/>
              </w:rPr>
            </w:pPr>
            <w:r w:rsidRPr="00D35410">
              <w:rPr>
                <w:lang w:val="es-ES_tradnl"/>
              </w:rPr>
              <w:t xml:space="preserve">reduce la contaminación del aire (2) </w:t>
            </w:r>
          </w:p>
        </w:tc>
        <w:tc>
          <w:tcPr>
            <w:tcW w:w="1596" w:type="dxa"/>
          </w:tcPr>
          <w:p w14:paraId="0204CBB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D082AC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D5E2BC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0C32C9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A9227E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4E25906A"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B0CA889" w14:textId="77777777" w:rsidR="00D224A4" w:rsidRPr="00D35410" w:rsidRDefault="00A0221F">
            <w:pPr>
              <w:keepNext/>
              <w:rPr>
                <w:lang w:val="es-ES_tradnl"/>
              </w:rPr>
            </w:pPr>
            <w:r w:rsidRPr="00D35410">
              <w:rPr>
                <w:lang w:val="es-ES_tradnl"/>
              </w:rPr>
              <w:t xml:space="preserve">tiene un </w:t>
            </w:r>
            <w:r w:rsidRPr="00D35410">
              <w:rPr>
                <w:b/>
                <w:lang w:val="es-ES_tradnl"/>
              </w:rPr>
              <w:t>efecto negativo</w:t>
            </w:r>
            <w:r w:rsidRPr="00D35410">
              <w:rPr>
                <w:lang w:val="es-ES_tradnl"/>
              </w:rPr>
              <w:t xml:space="preserve"> en la economía y el empleo de España (4) </w:t>
            </w:r>
          </w:p>
        </w:tc>
        <w:tc>
          <w:tcPr>
            <w:tcW w:w="1596" w:type="dxa"/>
          </w:tcPr>
          <w:p w14:paraId="0FAA64D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6EA5FA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8632B5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F831EA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43C737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40391E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2220EBF" w14:textId="77777777" w:rsidR="00D224A4" w:rsidRPr="00D35410" w:rsidRDefault="00A0221F">
            <w:pPr>
              <w:keepNext/>
              <w:rPr>
                <w:lang w:val="es-ES_tradnl"/>
              </w:rPr>
            </w:pPr>
            <w:r w:rsidRPr="00D35410">
              <w:rPr>
                <w:lang w:val="es-ES_tradnl"/>
              </w:rPr>
              <w:t xml:space="preserve">tiene un </w:t>
            </w:r>
            <w:commentRangeStart w:id="253"/>
            <w:commentRangeStart w:id="254"/>
            <w:r w:rsidRPr="00D35410">
              <w:rPr>
                <w:b/>
                <w:lang w:val="es-ES_tradnl"/>
              </w:rPr>
              <w:t>gran</w:t>
            </w:r>
            <w:commentRangeEnd w:id="253"/>
            <w:r w:rsidR="00F65D8B">
              <w:rPr>
                <w:rStyle w:val="CommentReference"/>
              </w:rPr>
              <w:commentReference w:id="253"/>
            </w:r>
            <w:r w:rsidRPr="00D35410">
              <w:rPr>
                <w:b/>
                <w:lang w:val="es-ES_tradnl"/>
              </w:rPr>
              <w:t xml:space="preserve"> efecto</w:t>
            </w:r>
            <w:commentRangeEnd w:id="254"/>
            <w:r w:rsidR="00B72149">
              <w:rPr>
                <w:rStyle w:val="CommentReference"/>
              </w:rPr>
              <w:commentReference w:id="254"/>
            </w:r>
            <w:r w:rsidRPr="00D35410">
              <w:rPr>
                <w:lang w:val="es-ES_tradnl"/>
              </w:rPr>
              <w:t xml:space="preserve"> en la economía y el empleo de España (3) </w:t>
            </w:r>
          </w:p>
        </w:tc>
        <w:tc>
          <w:tcPr>
            <w:tcW w:w="1596" w:type="dxa"/>
          </w:tcPr>
          <w:p w14:paraId="3F9C7FD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1E2304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D6207D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4D31E2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2391C6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03CC3273"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800453F" w14:textId="77777777" w:rsidR="00D224A4" w:rsidRPr="00D35410" w:rsidRDefault="00A0221F">
            <w:pPr>
              <w:keepNext/>
              <w:rPr>
                <w:lang w:val="es-ES_tradnl"/>
              </w:rPr>
            </w:pPr>
            <w:r w:rsidRPr="00D35410">
              <w:rPr>
                <w:lang w:val="es-ES_tradnl"/>
              </w:rPr>
              <w:t xml:space="preserve">es una forma costosa de luchar contra el cambio climático (5) </w:t>
            </w:r>
          </w:p>
        </w:tc>
        <w:tc>
          <w:tcPr>
            <w:tcW w:w="1596" w:type="dxa"/>
          </w:tcPr>
          <w:p w14:paraId="2D6D59E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71FC35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895F68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C1FD15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BAFD6B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4BB819B4" w14:textId="77777777" w:rsidR="00D224A4" w:rsidRPr="00D35410" w:rsidRDefault="00D224A4">
      <w:pPr>
        <w:rPr>
          <w:lang w:val="es-ES_tradnl"/>
        </w:rPr>
      </w:pPr>
    </w:p>
    <w:p w14:paraId="70BEE382" w14:textId="77777777" w:rsidR="00D224A4" w:rsidRPr="00D35410" w:rsidRDefault="00D224A4">
      <w:pPr>
        <w:rPr>
          <w:lang w:val="es-ES_tradnl"/>
        </w:rPr>
      </w:pPr>
    </w:p>
    <w:p w14:paraId="662AD940" w14:textId="77777777" w:rsidR="00D224A4" w:rsidRPr="00D35410" w:rsidRDefault="00D224A4">
      <w:pPr>
        <w:pStyle w:val="QuestionSeparator"/>
        <w:rPr>
          <w:lang w:val="es-ES_tradnl"/>
        </w:rPr>
      </w:pPr>
    </w:p>
    <w:p w14:paraId="14DD632A" w14:textId="77777777" w:rsidR="00D224A4" w:rsidRPr="00D35410" w:rsidRDefault="00D224A4">
      <w:pPr>
        <w:rPr>
          <w:lang w:val="es-ES_tradnl"/>
        </w:rPr>
      </w:pPr>
    </w:p>
    <w:p w14:paraId="0C31FFDA" w14:textId="77777777" w:rsidR="00D224A4" w:rsidRPr="00D35410" w:rsidRDefault="00A0221F">
      <w:pPr>
        <w:keepNext/>
        <w:rPr>
          <w:lang w:val="es-ES_tradnl"/>
        </w:rPr>
      </w:pPr>
      <w:r w:rsidRPr="00D35410">
        <w:rPr>
          <w:lang w:val="es-ES_tradnl"/>
        </w:rPr>
        <w:t xml:space="preserve">Q17.4 En su opinión, ¿los siguientes grupos </w:t>
      </w:r>
      <w:commentRangeStart w:id="255"/>
      <w:r w:rsidRPr="00D35410">
        <w:rPr>
          <w:lang w:val="es-ES_tradnl"/>
        </w:rPr>
        <w:t xml:space="preserve">ganarían o perderían </w:t>
      </w:r>
      <w:commentRangeEnd w:id="255"/>
      <w:r w:rsidR="008333B5">
        <w:rPr>
          <w:rStyle w:val="CommentReference"/>
        </w:rPr>
        <w:commentReference w:id="255"/>
      </w:r>
      <w:r w:rsidRPr="00D35410">
        <w:rPr>
          <w:lang w:val="es-ES_tradnl"/>
        </w:rPr>
        <w:t>con un impuesto sobre el carbono con transferencias monetarias?</w:t>
      </w:r>
    </w:p>
    <w:tbl>
      <w:tblPr>
        <w:tblStyle w:val="QQuestionTable"/>
        <w:tblW w:w="9576" w:type="auto"/>
        <w:tblLook w:val="07E0" w:firstRow="1" w:lastRow="1" w:firstColumn="1" w:lastColumn="1" w:noHBand="1" w:noVBand="1"/>
      </w:tblPr>
      <w:tblGrid>
        <w:gridCol w:w="1548"/>
        <w:gridCol w:w="1569"/>
        <w:gridCol w:w="1569"/>
        <w:gridCol w:w="1552"/>
        <w:gridCol w:w="1561"/>
        <w:gridCol w:w="1561"/>
      </w:tblGrid>
      <w:tr w:rsidR="00D224A4" w14:paraId="576EDAA6"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5310D82" w14:textId="77777777" w:rsidR="00D224A4" w:rsidRPr="00D35410" w:rsidRDefault="00D224A4">
            <w:pPr>
              <w:keepNext/>
              <w:rPr>
                <w:lang w:val="es-ES_tradnl"/>
              </w:rPr>
            </w:pPr>
          </w:p>
        </w:tc>
        <w:tc>
          <w:tcPr>
            <w:tcW w:w="1596" w:type="dxa"/>
          </w:tcPr>
          <w:p w14:paraId="75E020B8"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Grandes</w:t>
            </w:r>
            <w:proofErr w:type="spellEnd"/>
            <w:r>
              <w:t xml:space="preserve"> </w:t>
            </w:r>
            <w:proofErr w:type="spellStart"/>
            <w:r>
              <w:t>perdedores</w:t>
            </w:r>
            <w:proofErr w:type="spellEnd"/>
            <w:r>
              <w:t xml:space="preserve"> (1)</w:t>
            </w:r>
          </w:p>
        </w:tc>
        <w:tc>
          <w:tcPr>
            <w:tcW w:w="1596" w:type="dxa"/>
          </w:tcPr>
          <w:p w14:paraId="325433A6"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Más</w:t>
            </w:r>
            <w:proofErr w:type="spellEnd"/>
            <w:r>
              <w:t xml:space="preserve"> </w:t>
            </w:r>
            <w:proofErr w:type="spellStart"/>
            <w:r>
              <w:t>bien</w:t>
            </w:r>
            <w:proofErr w:type="spellEnd"/>
            <w:r>
              <w:t xml:space="preserve"> </w:t>
            </w:r>
            <w:proofErr w:type="spellStart"/>
            <w:r>
              <w:t>perdedores</w:t>
            </w:r>
            <w:proofErr w:type="spellEnd"/>
            <w:r>
              <w:t xml:space="preserve"> (2)</w:t>
            </w:r>
          </w:p>
        </w:tc>
        <w:tc>
          <w:tcPr>
            <w:tcW w:w="1596" w:type="dxa"/>
          </w:tcPr>
          <w:p w14:paraId="634E2412"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No </w:t>
            </w:r>
            <w:proofErr w:type="spellStart"/>
            <w:r>
              <w:t>afectados</w:t>
            </w:r>
            <w:proofErr w:type="spellEnd"/>
            <w:r>
              <w:t xml:space="preserve"> (3)</w:t>
            </w:r>
          </w:p>
        </w:tc>
        <w:tc>
          <w:tcPr>
            <w:tcW w:w="1596" w:type="dxa"/>
          </w:tcPr>
          <w:p w14:paraId="47CAAC4B"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Más</w:t>
            </w:r>
            <w:proofErr w:type="spellEnd"/>
            <w:r>
              <w:t xml:space="preserve"> </w:t>
            </w:r>
            <w:proofErr w:type="spellStart"/>
            <w:r>
              <w:t>bien</w:t>
            </w:r>
            <w:proofErr w:type="spellEnd"/>
            <w:r>
              <w:t xml:space="preserve"> </w:t>
            </w:r>
            <w:proofErr w:type="spellStart"/>
            <w:r>
              <w:t>ganadores</w:t>
            </w:r>
            <w:proofErr w:type="spellEnd"/>
            <w:r>
              <w:t xml:space="preserve"> (5)</w:t>
            </w:r>
          </w:p>
        </w:tc>
        <w:tc>
          <w:tcPr>
            <w:tcW w:w="1596" w:type="dxa"/>
          </w:tcPr>
          <w:p w14:paraId="45408659"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Grandes</w:t>
            </w:r>
            <w:proofErr w:type="spellEnd"/>
            <w:r>
              <w:t xml:space="preserve"> </w:t>
            </w:r>
            <w:proofErr w:type="spellStart"/>
            <w:r>
              <w:t>ganadores</w:t>
            </w:r>
            <w:proofErr w:type="spellEnd"/>
            <w:r>
              <w:t xml:space="preserve"> (6)</w:t>
            </w:r>
          </w:p>
        </w:tc>
      </w:tr>
      <w:tr w:rsidR="00D224A4" w14:paraId="16B73BA2"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2C6F5BC" w14:textId="77777777" w:rsidR="00D224A4" w:rsidRDefault="00A0221F">
            <w:pPr>
              <w:keepNext/>
            </w:pPr>
            <w:r>
              <w:t xml:space="preserve">Personas con </w:t>
            </w:r>
            <w:proofErr w:type="spellStart"/>
            <w:r>
              <w:t>bajos</w:t>
            </w:r>
            <w:proofErr w:type="spellEnd"/>
            <w:r>
              <w:t xml:space="preserve"> </w:t>
            </w:r>
            <w:proofErr w:type="spellStart"/>
            <w:r>
              <w:t>ingresos</w:t>
            </w:r>
            <w:proofErr w:type="spellEnd"/>
            <w:r>
              <w:t xml:space="preserve"> (1) </w:t>
            </w:r>
          </w:p>
        </w:tc>
        <w:tc>
          <w:tcPr>
            <w:tcW w:w="1596" w:type="dxa"/>
          </w:tcPr>
          <w:p w14:paraId="35CE088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2B38E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3DA4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9AB24"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7334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2B535A4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0E776D9A" w14:textId="77777777" w:rsidR="00D224A4" w:rsidRDefault="00A0221F">
            <w:pPr>
              <w:keepNext/>
            </w:pPr>
            <w:r>
              <w:t xml:space="preserve">La </w:t>
            </w:r>
            <w:proofErr w:type="spellStart"/>
            <w:r>
              <w:t>clase</w:t>
            </w:r>
            <w:proofErr w:type="spellEnd"/>
            <w:r>
              <w:t xml:space="preserve"> media (2) </w:t>
            </w:r>
          </w:p>
        </w:tc>
        <w:tc>
          <w:tcPr>
            <w:tcW w:w="1596" w:type="dxa"/>
          </w:tcPr>
          <w:p w14:paraId="16B465D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2D79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5C5CC"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20C4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1F0D6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00F0AD6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7BA3E10" w14:textId="77777777" w:rsidR="00D224A4" w:rsidRDefault="00A0221F">
            <w:pPr>
              <w:keepNext/>
            </w:pPr>
            <w:r>
              <w:t xml:space="preserve">Personas con altos </w:t>
            </w:r>
            <w:proofErr w:type="spellStart"/>
            <w:r>
              <w:t>ingresos</w:t>
            </w:r>
            <w:proofErr w:type="spellEnd"/>
            <w:r>
              <w:t xml:space="preserve"> (3) </w:t>
            </w:r>
          </w:p>
        </w:tc>
        <w:tc>
          <w:tcPr>
            <w:tcW w:w="1596" w:type="dxa"/>
          </w:tcPr>
          <w:p w14:paraId="7EEBCC7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0FFD9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7FAC1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FAF22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9D583"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2F5B4BF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C380ADA" w14:textId="77777777" w:rsidR="00D224A4" w:rsidRPr="00D35410" w:rsidRDefault="00A0221F">
            <w:pPr>
              <w:keepNext/>
              <w:rPr>
                <w:lang w:val="es-ES_tradnl"/>
              </w:rPr>
            </w:pPr>
            <w:r w:rsidRPr="00D35410">
              <w:rPr>
                <w:lang w:val="es-ES_tradnl"/>
              </w:rPr>
              <w:t xml:space="preserve">Personas que   viven en zonas rurales (4) </w:t>
            </w:r>
          </w:p>
        </w:tc>
        <w:tc>
          <w:tcPr>
            <w:tcW w:w="1596" w:type="dxa"/>
          </w:tcPr>
          <w:p w14:paraId="7D0511E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68CC5E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1916EF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35A9BB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615DA1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5C7E0664" w14:textId="77777777" w:rsidR="00D224A4" w:rsidRPr="00D35410" w:rsidRDefault="00D224A4">
      <w:pPr>
        <w:rPr>
          <w:lang w:val="es-ES_tradnl"/>
        </w:rPr>
      </w:pPr>
    </w:p>
    <w:p w14:paraId="69C804FD" w14:textId="77777777" w:rsidR="00D224A4" w:rsidRPr="00D35410" w:rsidRDefault="00D224A4">
      <w:pPr>
        <w:rPr>
          <w:lang w:val="es-ES_tradnl"/>
        </w:rPr>
      </w:pPr>
    </w:p>
    <w:p w14:paraId="397455DF" w14:textId="77777777" w:rsidR="00D224A4" w:rsidRPr="00D35410" w:rsidRDefault="00D224A4">
      <w:pPr>
        <w:pStyle w:val="QuestionSeparator"/>
        <w:rPr>
          <w:lang w:val="es-ES_tradnl"/>
        </w:rPr>
      </w:pPr>
    </w:p>
    <w:p w14:paraId="3F0F1E6F" w14:textId="77777777" w:rsidR="00D224A4" w:rsidRPr="00D35410" w:rsidRDefault="00D224A4">
      <w:pPr>
        <w:rPr>
          <w:lang w:val="es-ES_tradnl"/>
        </w:rPr>
      </w:pPr>
    </w:p>
    <w:p w14:paraId="420F5AAC" w14:textId="77777777" w:rsidR="00D224A4" w:rsidRPr="00D35410" w:rsidRDefault="00A0221F">
      <w:pPr>
        <w:keepNext/>
        <w:rPr>
          <w:lang w:val="es-ES_tradnl"/>
        </w:rPr>
      </w:pPr>
      <w:r w:rsidRPr="00D35410">
        <w:rPr>
          <w:lang w:val="es-ES_tradnl"/>
        </w:rPr>
        <w:t>Q17.5 ¿Considera que su hogar ganaría o perdería económicamente con un impuesto sobre el carbono con transferencias monetarias?</w:t>
      </w:r>
    </w:p>
    <w:p w14:paraId="621643DC" w14:textId="77777777" w:rsidR="00D224A4" w:rsidRDefault="00A0221F">
      <w:pPr>
        <w:pStyle w:val="ListParagraph"/>
        <w:keepNext/>
        <w:numPr>
          <w:ilvl w:val="0"/>
          <w:numId w:val="4"/>
        </w:numPr>
      </w:pPr>
      <w:r>
        <w:t xml:space="preserve">Gran </w:t>
      </w:r>
      <w:proofErr w:type="spellStart"/>
      <w:r>
        <w:t>perdedor</w:t>
      </w:r>
      <w:proofErr w:type="spellEnd"/>
      <w:r>
        <w:t xml:space="preserve">  (1) </w:t>
      </w:r>
    </w:p>
    <w:p w14:paraId="0B3644CA" w14:textId="77777777" w:rsidR="00D224A4" w:rsidRDefault="00A0221F">
      <w:pPr>
        <w:pStyle w:val="ListParagraph"/>
        <w:keepNext/>
        <w:numPr>
          <w:ilvl w:val="0"/>
          <w:numId w:val="4"/>
        </w:numPr>
      </w:pPr>
      <w:proofErr w:type="spellStart"/>
      <w:r>
        <w:t>Más</w:t>
      </w:r>
      <w:proofErr w:type="spellEnd"/>
      <w:r>
        <w:t xml:space="preserve"> </w:t>
      </w:r>
      <w:proofErr w:type="spellStart"/>
      <w:r>
        <w:t>bien</w:t>
      </w:r>
      <w:proofErr w:type="spellEnd"/>
      <w:r>
        <w:t xml:space="preserve"> </w:t>
      </w:r>
      <w:proofErr w:type="spellStart"/>
      <w:r>
        <w:t>perdedor</w:t>
      </w:r>
      <w:proofErr w:type="spellEnd"/>
      <w:r>
        <w:t xml:space="preserve">  (5) </w:t>
      </w:r>
    </w:p>
    <w:p w14:paraId="3BF9A225" w14:textId="77777777" w:rsidR="00D224A4" w:rsidRDefault="00A0221F">
      <w:pPr>
        <w:pStyle w:val="ListParagraph"/>
        <w:keepNext/>
        <w:numPr>
          <w:ilvl w:val="0"/>
          <w:numId w:val="4"/>
        </w:numPr>
      </w:pPr>
      <w:r>
        <w:t xml:space="preserve">No </w:t>
      </w:r>
      <w:proofErr w:type="spellStart"/>
      <w:r>
        <w:t>afectado</w:t>
      </w:r>
      <w:proofErr w:type="spellEnd"/>
      <w:r>
        <w:t xml:space="preserve">  (6) </w:t>
      </w:r>
    </w:p>
    <w:p w14:paraId="72CE3816" w14:textId="77777777" w:rsidR="00D224A4" w:rsidRDefault="00A0221F">
      <w:pPr>
        <w:pStyle w:val="ListParagraph"/>
        <w:keepNext/>
        <w:numPr>
          <w:ilvl w:val="0"/>
          <w:numId w:val="4"/>
        </w:numPr>
      </w:pPr>
      <w:proofErr w:type="spellStart"/>
      <w:r>
        <w:t>Más</w:t>
      </w:r>
      <w:proofErr w:type="spellEnd"/>
      <w:r>
        <w:t xml:space="preserve"> </w:t>
      </w:r>
      <w:proofErr w:type="spellStart"/>
      <w:r>
        <w:t>bien</w:t>
      </w:r>
      <w:proofErr w:type="spellEnd"/>
      <w:r>
        <w:t xml:space="preserve"> </w:t>
      </w:r>
      <w:proofErr w:type="spellStart"/>
      <w:r>
        <w:t>ganador</w:t>
      </w:r>
      <w:proofErr w:type="spellEnd"/>
      <w:r>
        <w:t xml:space="preserve">  (7) </w:t>
      </w:r>
    </w:p>
    <w:p w14:paraId="6C4A8B3E" w14:textId="77777777" w:rsidR="00D224A4" w:rsidRDefault="00A0221F">
      <w:pPr>
        <w:pStyle w:val="ListParagraph"/>
        <w:keepNext/>
        <w:numPr>
          <w:ilvl w:val="0"/>
          <w:numId w:val="4"/>
        </w:numPr>
      </w:pPr>
      <w:r>
        <w:t xml:space="preserve">Gran </w:t>
      </w:r>
      <w:proofErr w:type="spellStart"/>
      <w:r>
        <w:t>ganador</w:t>
      </w:r>
      <w:proofErr w:type="spellEnd"/>
      <w:r>
        <w:t xml:space="preserve">  (8) </w:t>
      </w:r>
    </w:p>
    <w:p w14:paraId="02CCAF0E" w14:textId="77777777" w:rsidR="00D224A4" w:rsidRDefault="00D224A4"/>
    <w:p w14:paraId="0164645C" w14:textId="77777777" w:rsidR="00D224A4" w:rsidRDefault="00D224A4">
      <w:pPr>
        <w:pStyle w:val="QuestionSeparator"/>
      </w:pPr>
    </w:p>
    <w:p w14:paraId="036AE0B7" w14:textId="77777777" w:rsidR="00D224A4" w:rsidRDefault="00D224A4"/>
    <w:p w14:paraId="363B74F0" w14:textId="77777777" w:rsidR="00D224A4" w:rsidRPr="00D35410" w:rsidRDefault="00A0221F">
      <w:pPr>
        <w:keepNext/>
        <w:rPr>
          <w:lang w:val="es-ES_tradnl"/>
        </w:rPr>
      </w:pPr>
      <w:r w:rsidRPr="00D35410">
        <w:rPr>
          <w:lang w:val="es-ES_tradnl"/>
        </w:rPr>
        <w:lastRenderedPageBreak/>
        <w:t xml:space="preserve">Q17.7 ¿Está de acuerdo o en desacuerdo con la siguiente afirmación: "Un impuesto sobre el carbono con </w:t>
      </w:r>
      <w:commentRangeStart w:id="256"/>
      <w:commentRangeStart w:id="257"/>
      <w:r w:rsidRPr="00D35410">
        <w:rPr>
          <w:lang w:val="es-ES_tradnl"/>
        </w:rPr>
        <w:t>transferencias monetarias es justo</w:t>
      </w:r>
      <w:commentRangeEnd w:id="256"/>
      <w:r w:rsidR="00F65D8B">
        <w:rPr>
          <w:rStyle w:val="CommentReference"/>
        </w:rPr>
        <w:commentReference w:id="256"/>
      </w:r>
      <w:commentRangeEnd w:id="257"/>
      <w:r w:rsidR="00746701">
        <w:rPr>
          <w:rStyle w:val="CommentReference"/>
        </w:rPr>
        <w:commentReference w:id="257"/>
      </w:r>
      <w:r w:rsidRPr="00D35410">
        <w:rPr>
          <w:lang w:val="es-ES_tradnl"/>
        </w:rPr>
        <w:t>"?</w:t>
      </w:r>
    </w:p>
    <w:p w14:paraId="2201E533" w14:textId="77777777" w:rsidR="00D224A4" w:rsidRDefault="00A0221F">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3DC2A28E" w14:textId="77777777" w:rsidR="00D224A4" w:rsidRDefault="00A0221F">
      <w:pPr>
        <w:pStyle w:val="ListParagraph"/>
        <w:keepNext/>
        <w:numPr>
          <w:ilvl w:val="0"/>
          <w:numId w:val="4"/>
        </w:numPr>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(1) </w:t>
      </w:r>
    </w:p>
    <w:p w14:paraId="6EE2F0EF"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1341E861"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627C85E9" w14:textId="77777777" w:rsidR="00D224A4" w:rsidRDefault="00A0221F">
      <w:pPr>
        <w:pStyle w:val="ListParagraph"/>
        <w:keepNext/>
        <w:numPr>
          <w:ilvl w:val="0"/>
          <w:numId w:val="4"/>
        </w:numPr>
      </w:pPr>
      <w:proofErr w:type="spellStart"/>
      <w:r>
        <w:t>Totalmente</w:t>
      </w:r>
      <w:proofErr w:type="spellEnd"/>
      <w:r>
        <w:t xml:space="preserve"> de </w:t>
      </w:r>
      <w:proofErr w:type="spellStart"/>
      <w:r>
        <w:t>acuerdo</w:t>
      </w:r>
      <w:proofErr w:type="spellEnd"/>
      <w:r>
        <w:t xml:space="preserve">  (4) </w:t>
      </w:r>
    </w:p>
    <w:p w14:paraId="5E2A3015" w14:textId="77777777" w:rsidR="00D224A4" w:rsidRDefault="00D224A4"/>
    <w:p w14:paraId="138379D0" w14:textId="77777777" w:rsidR="00D224A4" w:rsidRDefault="00D224A4">
      <w:pPr>
        <w:pStyle w:val="QuestionSeparator"/>
      </w:pPr>
    </w:p>
    <w:p w14:paraId="35E4CE6B" w14:textId="77777777" w:rsidR="00D224A4" w:rsidRDefault="00D224A4"/>
    <w:p w14:paraId="25CFBF02" w14:textId="77777777" w:rsidR="00D224A4" w:rsidRPr="00D35410" w:rsidRDefault="00A0221F">
      <w:pPr>
        <w:keepNext/>
        <w:rPr>
          <w:lang w:val="es-ES_tradnl"/>
        </w:rPr>
      </w:pPr>
      <w:r w:rsidRPr="00D35410">
        <w:rPr>
          <w:lang w:val="es-ES_tradnl"/>
        </w:rPr>
        <w:t>Q17.6 ¿Apoya o se opone a un impuesto sobre el carbono con transferencias monetarias?</w:t>
      </w:r>
    </w:p>
    <w:p w14:paraId="2DDF64ED"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6E2FB096"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36965830" w14:textId="77777777" w:rsidR="00D224A4" w:rsidRDefault="00A0221F">
      <w:pPr>
        <w:pStyle w:val="ListParagraph"/>
        <w:keepNext/>
        <w:numPr>
          <w:ilvl w:val="0"/>
          <w:numId w:val="4"/>
        </w:numPr>
      </w:pPr>
      <w:proofErr w:type="spellStart"/>
      <w:r>
        <w:t>Indiferente</w:t>
      </w:r>
      <w:proofErr w:type="spellEnd"/>
      <w:r>
        <w:t xml:space="preserve">  (2) </w:t>
      </w:r>
    </w:p>
    <w:p w14:paraId="40C20048" w14:textId="77777777" w:rsidR="00D224A4" w:rsidRDefault="00A0221F">
      <w:pPr>
        <w:pStyle w:val="ListParagraph"/>
        <w:keepNext/>
        <w:numPr>
          <w:ilvl w:val="0"/>
          <w:numId w:val="4"/>
        </w:numPr>
      </w:pPr>
      <w:proofErr w:type="spellStart"/>
      <w:r>
        <w:t>Apoyo</w:t>
      </w:r>
      <w:proofErr w:type="spellEnd"/>
      <w:r>
        <w:t xml:space="preserve"> </w:t>
      </w:r>
      <w:proofErr w:type="spellStart"/>
      <w:r>
        <w:t>parcialmente</w:t>
      </w:r>
      <w:proofErr w:type="spellEnd"/>
      <w:r>
        <w:t xml:space="preserve">  (3) </w:t>
      </w:r>
    </w:p>
    <w:p w14:paraId="6D9191A3" w14:textId="77777777" w:rsidR="00D224A4" w:rsidRDefault="00A0221F">
      <w:pPr>
        <w:pStyle w:val="ListParagraph"/>
        <w:keepNext/>
        <w:numPr>
          <w:ilvl w:val="0"/>
          <w:numId w:val="4"/>
        </w:numPr>
      </w:pPr>
      <w:proofErr w:type="spellStart"/>
      <w:r>
        <w:t>Apoyo</w:t>
      </w:r>
      <w:proofErr w:type="spellEnd"/>
      <w:r>
        <w:t xml:space="preserve"> </w:t>
      </w:r>
      <w:proofErr w:type="spellStart"/>
      <w:r>
        <w:t>firmemente</w:t>
      </w:r>
      <w:proofErr w:type="spellEnd"/>
      <w:r>
        <w:t xml:space="preserve">  (4) </w:t>
      </w:r>
    </w:p>
    <w:p w14:paraId="048CFEFF" w14:textId="77777777" w:rsidR="00D224A4" w:rsidRDefault="00D224A4"/>
    <w:p w14:paraId="301F3BF4" w14:textId="77777777" w:rsidR="00D224A4" w:rsidRDefault="00A0221F">
      <w:pPr>
        <w:pStyle w:val="BlockEndLabel"/>
      </w:pPr>
      <w:r>
        <w:t>End of Block: Preference 3: carbon tax with cash transfers (full)</w:t>
      </w:r>
    </w:p>
    <w:p w14:paraId="394BC5C6" w14:textId="77777777" w:rsidR="00D224A4" w:rsidRDefault="00D224A4">
      <w:pPr>
        <w:pStyle w:val="BlockSeparator"/>
      </w:pPr>
    </w:p>
    <w:p w14:paraId="2AEF175F" w14:textId="3B3AF6DD" w:rsidR="00D224A4" w:rsidRPr="00BD0CCE" w:rsidRDefault="00A0221F" w:rsidP="00CD7833">
      <w:pPr>
        <w:pStyle w:val="Heading1"/>
        <w:rPr>
          <w:lang w:val="es-ES"/>
        </w:rPr>
      </w:pPr>
      <w:bookmarkStart w:id="258" w:name="_Toc74762072"/>
      <w:proofErr w:type="spellStart"/>
      <w:r w:rsidRPr="00BD0CCE">
        <w:rPr>
          <w:lang w:val="es-ES"/>
        </w:rPr>
        <w:t>Preferences</w:t>
      </w:r>
      <w:proofErr w:type="spellEnd"/>
      <w:r w:rsidRPr="00BD0CCE">
        <w:rPr>
          <w:lang w:val="es-ES"/>
        </w:rPr>
        <w:t xml:space="preserve"> </w:t>
      </w:r>
      <w:proofErr w:type="spellStart"/>
      <w:r w:rsidRPr="00BD0CCE">
        <w:rPr>
          <w:lang w:val="es-ES"/>
        </w:rPr>
        <w:t>on</w:t>
      </w:r>
      <w:proofErr w:type="spellEnd"/>
      <w:r w:rsidRPr="00BD0CCE">
        <w:rPr>
          <w:lang w:val="es-ES"/>
        </w:rPr>
        <w:t xml:space="preserve"> </w:t>
      </w:r>
      <w:proofErr w:type="spellStart"/>
      <w:r w:rsidRPr="00BD0CCE">
        <w:rPr>
          <w:lang w:val="es-ES"/>
        </w:rPr>
        <w:t>climate</w:t>
      </w:r>
      <w:proofErr w:type="spellEnd"/>
      <w:r w:rsidRPr="00BD0CCE">
        <w:rPr>
          <w:lang w:val="es-ES"/>
        </w:rPr>
        <w:t xml:space="preserve"> </w:t>
      </w:r>
      <w:proofErr w:type="spellStart"/>
      <w:r w:rsidRPr="00BD0CCE">
        <w:rPr>
          <w:lang w:val="es-ES"/>
        </w:rPr>
        <w:t>policies</w:t>
      </w:r>
      <w:bookmarkEnd w:id="258"/>
      <w:proofErr w:type="spellEnd"/>
    </w:p>
    <w:p w14:paraId="6F913E06" w14:textId="77777777" w:rsidR="00D224A4" w:rsidRPr="00D35410" w:rsidRDefault="00D224A4">
      <w:pPr>
        <w:rPr>
          <w:lang w:val="es-ES_tradnl"/>
        </w:rPr>
      </w:pPr>
    </w:p>
    <w:p w14:paraId="32055C93" w14:textId="77777777" w:rsidR="00D224A4" w:rsidRPr="00D35410" w:rsidRDefault="00D224A4">
      <w:pPr>
        <w:pStyle w:val="QuestionSeparator"/>
        <w:rPr>
          <w:lang w:val="es-ES_tradnl"/>
        </w:rPr>
      </w:pPr>
    </w:p>
    <w:p w14:paraId="12BD3890" w14:textId="77777777" w:rsidR="00D224A4" w:rsidRPr="00D35410" w:rsidRDefault="00D224A4">
      <w:pPr>
        <w:rPr>
          <w:lang w:val="es-ES_tradnl"/>
        </w:rPr>
      </w:pPr>
    </w:p>
    <w:p w14:paraId="002FB8E5" w14:textId="77777777" w:rsidR="00D224A4" w:rsidRPr="00D35410" w:rsidRDefault="00A0221F">
      <w:pPr>
        <w:keepNext/>
        <w:rPr>
          <w:lang w:val="es-ES_tradnl"/>
        </w:rPr>
      </w:pPr>
      <w:r w:rsidRPr="00D35410">
        <w:rPr>
          <w:lang w:val="es-ES_tradnl"/>
        </w:rPr>
        <w:lastRenderedPageBreak/>
        <w:t>Q18.2 Para demostrar que está atento, seleccione "un poco" en la siguiente lista:</w:t>
      </w:r>
    </w:p>
    <w:p w14:paraId="41D4CEBB" w14:textId="77777777" w:rsidR="00D224A4" w:rsidRDefault="00A0221F">
      <w:pPr>
        <w:pStyle w:val="ListParagraph"/>
        <w:keepNext/>
        <w:numPr>
          <w:ilvl w:val="0"/>
          <w:numId w:val="4"/>
        </w:numPr>
      </w:pPr>
      <w:r>
        <w:t xml:space="preserve">Para nada  (1) </w:t>
      </w:r>
    </w:p>
    <w:p w14:paraId="1C0BB5DA" w14:textId="77777777" w:rsidR="00D224A4" w:rsidRDefault="00A0221F">
      <w:pPr>
        <w:pStyle w:val="ListParagraph"/>
        <w:keepNext/>
        <w:numPr>
          <w:ilvl w:val="0"/>
          <w:numId w:val="4"/>
        </w:numPr>
      </w:pPr>
      <w:r>
        <w:t xml:space="preserve">Un </w:t>
      </w:r>
      <w:proofErr w:type="spellStart"/>
      <w:r>
        <w:t>poco</w:t>
      </w:r>
      <w:proofErr w:type="spellEnd"/>
      <w:r>
        <w:t xml:space="preserve">  (2) </w:t>
      </w:r>
    </w:p>
    <w:p w14:paraId="084C2CDD" w14:textId="77777777" w:rsidR="00D224A4" w:rsidRDefault="00A0221F">
      <w:pPr>
        <w:pStyle w:val="ListParagraph"/>
        <w:keepNext/>
        <w:numPr>
          <w:ilvl w:val="0"/>
          <w:numId w:val="4"/>
        </w:numPr>
      </w:pPr>
      <w:proofErr w:type="spellStart"/>
      <w:r>
        <w:t>Moderadamente</w:t>
      </w:r>
      <w:proofErr w:type="spellEnd"/>
      <w:r>
        <w:t xml:space="preserve">  (3) </w:t>
      </w:r>
    </w:p>
    <w:p w14:paraId="6D61C464" w14:textId="77777777" w:rsidR="00D224A4" w:rsidRDefault="00A0221F">
      <w:pPr>
        <w:pStyle w:val="ListParagraph"/>
        <w:keepNext/>
        <w:numPr>
          <w:ilvl w:val="0"/>
          <w:numId w:val="4"/>
        </w:numPr>
      </w:pPr>
      <w:proofErr w:type="spellStart"/>
      <w:r>
        <w:t>Bastante</w:t>
      </w:r>
      <w:proofErr w:type="spellEnd"/>
      <w:r>
        <w:t xml:space="preserve">  (4) </w:t>
      </w:r>
    </w:p>
    <w:p w14:paraId="5AB833AD" w14:textId="77777777" w:rsidR="00D224A4" w:rsidRDefault="00A0221F">
      <w:pPr>
        <w:pStyle w:val="ListParagraph"/>
        <w:keepNext/>
        <w:numPr>
          <w:ilvl w:val="0"/>
          <w:numId w:val="4"/>
        </w:numPr>
      </w:pPr>
      <w:proofErr w:type="spellStart"/>
      <w:r>
        <w:t>Muchísimo</w:t>
      </w:r>
      <w:proofErr w:type="spellEnd"/>
      <w:r>
        <w:t xml:space="preserve">  (5) </w:t>
      </w:r>
    </w:p>
    <w:p w14:paraId="67A35DB8" w14:textId="77777777" w:rsidR="00D224A4" w:rsidRDefault="00D224A4"/>
    <w:p w14:paraId="014F4EF0" w14:textId="77777777" w:rsidR="00D224A4" w:rsidRDefault="00D224A4">
      <w:pPr>
        <w:pStyle w:val="QuestionSeparator"/>
      </w:pPr>
    </w:p>
    <w:tbl>
      <w:tblPr>
        <w:tblStyle w:val="QQuestionIconTable"/>
        <w:tblW w:w="50" w:type="auto"/>
        <w:tblLook w:val="07E0" w:firstRow="1" w:lastRow="1" w:firstColumn="1" w:lastColumn="1" w:noHBand="1" w:noVBand="1"/>
      </w:tblPr>
      <w:tblGrid>
        <w:gridCol w:w="360"/>
      </w:tblGrid>
      <w:tr w:rsidR="00D224A4" w14:paraId="7AEA4B6D" w14:textId="77777777">
        <w:tc>
          <w:tcPr>
            <w:tcW w:w="50" w:type="dxa"/>
          </w:tcPr>
          <w:p w14:paraId="5A9400A9" w14:textId="77777777" w:rsidR="00D224A4" w:rsidRDefault="00A0221F">
            <w:pPr>
              <w:keepNext/>
            </w:pPr>
            <w:r>
              <w:rPr>
                <w:noProof/>
              </w:rPr>
              <w:drawing>
                <wp:inline distT="0" distB="0" distL="0" distR="0" wp14:anchorId="71413553" wp14:editId="6DA7B061">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095C9FD1" w14:textId="77777777" w:rsidR="00D224A4" w:rsidRDefault="00D224A4"/>
    <w:p w14:paraId="416BDB49" w14:textId="77777777" w:rsidR="00D224A4" w:rsidRPr="00D35410" w:rsidRDefault="00A0221F">
      <w:pPr>
        <w:keepNext/>
        <w:rPr>
          <w:lang w:val="es-ES_tradnl"/>
        </w:rPr>
      </w:pPr>
      <w:r w:rsidRPr="00D35410">
        <w:rPr>
          <w:lang w:val="es-ES_tradnl"/>
        </w:rPr>
        <w:lastRenderedPageBreak/>
        <w:t>Q18.3 ¿Apoya o se opone a las siguientes políticas climáticas?</w:t>
      </w:r>
    </w:p>
    <w:tbl>
      <w:tblPr>
        <w:tblStyle w:val="QQuestionTable"/>
        <w:tblW w:w="9620" w:type="dxa"/>
        <w:tblLook w:val="07E0" w:firstRow="1" w:lastRow="1" w:firstColumn="1" w:lastColumn="1" w:noHBand="1" w:noVBand="1"/>
      </w:tblPr>
      <w:tblGrid>
        <w:gridCol w:w="1897"/>
        <w:gridCol w:w="1521"/>
        <w:gridCol w:w="1593"/>
        <w:gridCol w:w="1494"/>
        <w:gridCol w:w="1593"/>
        <w:gridCol w:w="1522"/>
      </w:tblGrid>
      <w:tr w:rsidR="00F07890" w14:paraId="108D9F7B" w14:textId="77777777" w:rsidTr="00D3541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897" w:type="dxa"/>
          </w:tcPr>
          <w:p w14:paraId="61C8487F" w14:textId="77777777" w:rsidR="00D224A4" w:rsidRPr="00D35410" w:rsidRDefault="00D224A4">
            <w:pPr>
              <w:keepNext/>
              <w:rPr>
                <w:lang w:val="es-ES_tradnl"/>
              </w:rPr>
            </w:pPr>
          </w:p>
        </w:tc>
        <w:tc>
          <w:tcPr>
            <w:tcW w:w="1521" w:type="dxa"/>
          </w:tcPr>
          <w:p w14:paraId="5B922D31"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firmemente</w:t>
            </w:r>
            <w:proofErr w:type="spellEnd"/>
            <w:r>
              <w:t xml:space="preserve"> (1)</w:t>
            </w:r>
          </w:p>
        </w:tc>
        <w:tc>
          <w:tcPr>
            <w:tcW w:w="1593" w:type="dxa"/>
          </w:tcPr>
          <w:p w14:paraId="11DC90B6"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parcialmente</w:t>
            </w:r>
            <w:proofErr w:type="spellEnd"/>
            <w:r>
              <w:t xml:space="preserve"> (2)</w:t>
            </w:r>
          </w:p>
        </w:tc>
        <w:tc>
          <w:tcPr>
            <w:tcW w:w="1494" w:type="dxa"/>
          </w:tcPr>
          <w:p w14:paraId="55A85CC6"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Indiferente</w:t>
            </w:r>
            <w:proofErr w:type="spellEnd"/>
            <w:r>
              <w:t xml:space="preserve"> (3)</w:t>
            </w:r>
          </w:p>
        </w:tc>
        <w:tc>
          <w:tcPr>
            <w:tcW w:w="1593" w:type="dxa"/>
          </w:tcPr>
          <w:p w14:paraId="36FBFCC9"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parcialmente</w:t>
            </w:r>
            <w:proofErr w:type="spellEnd"/>
            <w:r>
              <w:t xml:space="preserve"> (4)</w:t>
            </w:r>
          </w:p>
        </w:tc>
        <w:tc>
          <w:tcPr>
            <w:tcW w:w="1522" w:type="dxa"/>
          </w:tcPr>
          <w:p w14:paraId="7C1D7139"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firmemente</w:t>
            </w:r>
            <w:proofErr w:type="spellEnd"/>
            <w:r>
              <w:t xml:space="preserve"> (5)</w:t>
            </w:r>
          </w:p>
        </w:tc>
      </w:tr>
      <w:tr w:rsidR="00F07890" w:rsidRPr="00E20E8E" w14:paraId="4A1DDAC1" w14:textId="77777777" w:rsidTr="00D35410">
        <w:trPr>
          <w:trHeight w:val="1355"/>
        </w:trPr>
        <w:tc>
          <w:tcPr>
            <w:cnfStyle w:val="001000000000" w:firstRow="0" w:lastRow="0" w:firstColumn="1" w:lastColumn="0" w:oddVBand="0" w:evenVBand="0" w:oddHBand="0" w:evenHBand="0" w:firstRowFirstColumn="0" w:firstRowLastColumn="0" w:lastRowFirstColumn="0" w:lastRowLastColumn="0"/>
            <w:tcW w:w="1897" w:type="dxa"/>
          </w:tcPr>
          <w:p w14:paraId="242BEA42" w14:textId="77777777" w:rsidR="00D224A4" w:rsidRPr="00D35410" w:rsidRDefault="00A0221F">
            <w:pPr>
              <w:keepNext/>
              <w:rPr>
                <w:lang w:val="es-ES_tradnl"/>
              </w:rPr>
            </w:pPr>
            <w:r w:rsidRPr="00D35410">
              <w:rPr>
                <w:lang w:val="es-ES_tradnl"/>
              </w:rPr>
              <w:t xml:space="preserve">Un impuesto sobre los vuelos (que aumenta el precio de los billetes de avión en un 20%) (1) </w:t>
            </w:r>
          </w:p>
        </w:tc>
        <w:tc>
          <w:tcPr>
            <w:tcW w:w="1521" w:type="dxa"/>
          </w:tcPr>
          <w:p w14:paraId="43C69EC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35C5DFA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494" w:type="dxa"/>
          </w:tcPr>
          <w:p w14:paraId="03210B3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25B7194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22" w:type="dxa"/>
          </w:tcPr>
          <w:p w14:paraId="7C50FD9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F07890" w:rsidRPr="00E20E8E" w14:paraId="50AB4E8E" w14:textId="77777777" w:rsidTr="00D35410">
        <w:trPr>
          <w:trHeight w:val="2280"/>
        </w:trPr>
        <w:tc>
          <w:tcPr>
            <w:cnfStyle w:val="001000000000" w:firstRow="0" w:lastRow="0" w:firstColumn="1" w:lastColumn="0" w:oddVBand="0" w:evenVBand="0" w:oddHBand="0" w:evenHBand="0" w:firstRowFirstColumn="0" w:firstRowLastColumn="0" w:lastRowFirstColumn="0" w:lastRowLastColumn="0"/>
            <w:tcW w:w="1897" w:type="dxa"/>
          </w:tcPr>
          <w:p w14:paraId="765E07D6" w14:textId="77777777" w:rsidR="00D224A4" w:rsidRPr="00D35410" w:rsidRDefault="00A0221F">
            <w:pPr>
              <w:keepNext/>
              <w:rPr>
                <w:lang w:val="es-ES_tradnl"/>
              </w:rPr>
            </w:pPr>
            <w:r w:rsidRPr="00D35410">
              <w:rPr>
                <w:lang w:val="es-ES_tradnl"/>
              </w:rPr>
              <w:t xml:space="preserve">Un impuesto nacional sobre los combustibles fósiles (aumentando el precio de la gasolina en 10 céntimos por litro) (2) </w:t>
            </w:r>
          </w:p>
        </w:tc>
        <w:tc>
          <w:tcPr>
            <w:tcW w:w="1521" w:type="dxa"/>
          </w:tcPr>
          <w:p w14:paraId="105F81E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3B07106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494" w:type="dxa"/>
          </w:tcPr>
          <w:p w14:paraId="190DDE1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440E16E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22" w:type="dxa"/>
          </w:tcPr>
          <w:p w14:paraId="6B91BA7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F07890" w:rsidRPr="00E20E8E" w14:paraId="7E2E4810" w14:textId="77777777" w:rsidTr="00D35410">
        <w:trPr>
          <w:trHeight w:val="1593"/>
        </w:trPr>
        <w:tc>
          <w:tcPr>
            <w:cnfStyle w:val="001000000000" w:firstRow="0" w:lastRow="0" w:firstColumn="1" w:lastColumn="0" w:oddVBand="0" w:evenVBand="0" w:oddHBand="0" w:evenHBand="0" w:firstRowFirstColumn="0" w:firstRowLastColumn="0" w:lastRowFirstColumn="0" w:lastRowLastColumn="0"/>
            <w:tcW w:w="1897" w:type="dxa"/>
          </w:tcPr>
          <w:p w14:paraId="56F18A02" w14:textId="77777777" w:rsidR="00D224A4" w:rsidRPr="00D35410" w:rsidRDefault="00A0221F">
            <w:pPr>
              <w:keepNext/>
              <w:rPr>
                <w:lang w:val="es-ES_tradnl"/>
              </w:rPr>
            </w:pPr>
            <w:r w:rsidRPr="00D35410">
              <w:rPr>
                <w:lang w:val="es-ES_tradnl"/>
              </w:rPr>
              <w:t xml:space="preserve">Prohibición de vehículos contaminantes en áreas densas, como el centro de las ciudades (6) </w:t>
            </w:r>
          </w:p>
        </w:tc>
        <w:tc>
          <w:tcPr>
            <w:tcW w:w="1521" w:type="dxa"/>
          </w:tcPr>
          <w:p w14:paraId="0B48423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6E205F5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494" w:type="dxa"/>
          </w:tcPr>
          <w:p w14:paraId="6AF66B0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0A744D3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22" w:type="dxa"/>
          </w:tcPr>
          <w:p w14:paraId="2AC261C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F07890" w14:paraId="28A0E3AD" w14:textId="77777777" w:rsidTr="00D35410">
        <w:trPr>
          <w:trHeight w:val="2269"/>
        </w:trPr>
        <w:tc>
          <w:tcPr>
            <w:cnfStyle w:val="001000000000" w:firstRow="0" w:lastRow="0" w:firstColumn="1" w:lastColumn="0" w:oddVBand="0" w:evenVBand="0" w:oddHBand="0" w:evenHBand="0" w:firstRowFirstColumn="0" w:firstRowLastColumn="0" w:lastRowFirstColumn="0" w:lastRowLastColumn="0"/>
            <w:tcW w:w="1897" w:type="dxa"/>
          </w:tcPr>
          <w:p w14:paraId="508F8B2B" w14:textId="77777777" w:rsidR="00D224A4" w:rsidRDefault="00A0221F">
            <w:pPr>
              <w:keepNext/>
            </w:pPr>
            <w:r w:rsidRPr="00D35410">
              <w:rPr>
                <w:lang w:val="es-ES_tradnl"/>
              </w:rPr>
              <w:t xml:space="preserve">Subvenciones a las tecnologías de baja emisión de carbono (energías renovables, captura y almacenamiento de carbono...) </w:t>
            </w:r>
            <w:r>
              <w:t xml:space="preserve">(7) </w:t>
            </w:r>
          </w:p>
        </w:tc>
        <w:tc>
          <w:tcPr>
            <w:tcW w:w="1521" w:type="dxa"/>
          </w:tcPr>
          <w:p w14:paraId="2DDAC61E"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3" w:type="dxa"/>
          </w:tcPr>
          <w:p w14:paraId="3CEF2A0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94" w:type="dxa"/>
          </w:tcPr>
          <w:p w14:paraId="3E2CA3DD"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3" w:type="dxa"/>
          </w:tcPr>
          <w:p w14:paraId="5197342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2" w:type="dxa"/>
          </w:tcPr>
          <w:p w14:paraId="30B847A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890" w:rsidRPr="00E20E8E" w14:paraId="29D1DB28" w14:textId="77777777" w:rsidTr="00D35410">
        <w:trPr>
          <w:trHeight w:val="2040"/>
        </w:trPr>
        <w:tc>
          <w:tcPr>
            <w:cnfStyle w:val="001000000000" w:firstRow="0" w:lastRow="0" w:firstColumn="1" w:lastColumn="0" w:oddVBand="0" w:evenVBand="0" w:oddHBand="0" w:evenHBand="0" w:firstRowFirstColumn="0" w:firstRowLastColumn="0" w:lastRowFirstColumn="0" w:lastRowLastColumn="0"/>
            <w:tcW w:w="1897" w:type="dxa"/>
          </w:tcPr>
          <w:p w14:paraId="3F4B24D0" w14:textId="77777777" w:rsidR="00D224A4" w:rsidRPr="00D35410" w:rsidRDefault="00A0221F">
            <w:pPr>
              <w:keepNext/>
              <w:rPr>
                <w:lang w:val="es-ES_tradnl"/>
              </w:rPr>
            </w:pPr>
            <w:r w:rsidRPr="00D35410">
              <w:rPr>
                <w:lang w:val="es-ES_tradnl"/>
              </w:rPr>
              <w:t xml:space="preserve">Una contribución a un fondo climático global para financiar energía limpia en países de bajos ingresos (8) </w:t>
            </w:r>
          </w:p>
        </w:tc>
        <w:tc>
          <w:tcPr>
            <w:tcW w:w="1521" w:type="dxa"/>
          </w:tcPr>
          <w:p w14:paraId="40D0058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0771985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494" w:type="dxa"/>
          </w:tcPr>
          <w:p w14:paraId="2BEEECB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3" w:type="dxa"/>
          </w:tcPr>
          <w:p w14:paraId="07FC2CE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22" w:type="dxa"/>
          </w:tcPr>
          <w:p w14:paraId="70528C0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6221EB1A" w14:textId="77777777" w:rsidR="00D224A4" w:rsidRPr="00D35410" w:rsidRDefault="00D224A4">
      <w:pPr>
        <w:rPr>
          <w:lang w:val="es-ES_tradnl"/>
        </w:rPr>
      </w:pPr>
    </w:p>
    <w:p w14:paraId="28838A12" w14:textId="77777777" w:rsidR="00D224A4" w:rsidRPr="00BD0CCE" w:rsidRDefault="00D224A4">
      <w:pPr>
        <w:rPr>
          <w:lang w:val="es-ES"/>
        </w:rPr>
      </w:pPr>
    </w:p>
    <w:p w14:paraId="52162E3B" w14:textId="4E684811" w:rsidR="00594D78" w:rsidRDefault="00A0221F">
      <w:pPr>
        <w:keepNext/>
        <w:rPr>
          <w:lang w:val="es-ES_tradnl"/>
        </w:rPr>
      </w:pPr>
      <w:r w:rsidRPr="00D35410">
        <w:rPr>
          <w:lang w:val="es-ES_tradnl"/>
        </w:rPr>
        <w:lastRenderedPageBreak/>
        <w:t>Q18.4 Los gobiernos pueden utilizar los ingresos de los impuestos sobre el carbono de diferentes formas. ¿Apoya o se opone a la introducción de un impuesto sobre el carbono que</w:t>
      </w:r>
    </w:p>
    <w:p w14:paraId="595494E7" w14:textId="37F85F2E" w:rsidR="00D224A4" w:rsidRDefault="00EC1168">
      <w:pPr>
        <w:keepNext/>
        <w:rPr>
          <w:lang w:val="es-ES_tradnl"/>
        </w:rPr>
      </w:pPr>
      <w:r>
        <w:rPr>
          <w:lang w:val="es-ES_tradnl"/>
        </w:rPr>
        <w:t>a</w:t>
      </w:r>
      <w:r w:rsidRPr="00D35410">
        <w:rPr>
          <w:lang w:val="es-ES_tradnl"/>
        </w:rPr>
        <w:t>umentaría los precios de la gasolina en 10 céntimos por litro, si el gobierno usara estos ingresos para financiar...</w:t>
      </w:r>
      <w:r>
        <w:rPr>
          <w:lang w:val="es-ES_tradnl"/>
        </w:rPr>
        <w:t xml:space="preserve">  </w:t>
      </w:r>
    </w:p>
    <w:p w14:paraId="5EE9DA24" w14:textId="77777777" w:rsidR="00EC1168" w:rsidRPr="00D35410" w:rsidRDefault="00EC1168">
      <w:pPr>
        <w:keepNext/>
        <w:rPr>
          <w:lang w:val="es-ES_tradnl"/>
        </w:rPr>
      </w:pPr>
    </w:p>
    <w:tbl>
      <w:tblPr>
        <w:tblStyle w:val="QQuestionTable"/>
        <w:tblW w:w="9576" w:type="auto"/>
        <w:tblLook w:val="07E0" w:firstRow="1" w:lastRow="1" w:firstColumn="1" w:lastColumn="1" w:noHBand="1" w:noVBand="1"/>
      </w:tblPr>
      <w:tblGrid>
        <w:gridCol w:w="1823"/>
        <w:gridCol w:w="1486"/>
        <w:gridCol w:w="1552"/>
        <w:gridCol w:w="1461"/>
        <w:gridCol w:w="1552"/>
        <w:gridCol w:w="1486"/>
      </w:tblGrid>
      <w:tr w:rsidR="00D224A4" w14:paraId="5860C082"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CE13CE2" w14:textId="77777777" w:rsidR="00D224A4" w:rsidRPr="00D35410" w:rsidRDefault="00D224A4">
            <w:pPr>
              <w:keepNext/>
              <w:rPr>
                <w:lang w:val="es-ES_tradnl"/>
              </w:rPr>
            </w:pPr>
          </w:p>
        </w:tc>
        <w:tc>
          <w:tcPr>
            <w:tcW w:w="1596" w:type="dxa"/>
          </w:tcPr>
          <w:p w14:paraId="07E97136"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firmemente</w:t>
            </w:r>
            <w:proofErr w:type="spellEnd"/>
            <w:r>
              <w:t xml:space="preserve"> (1)</w:t>
            </w:r>
          </w:p>
        </w:tc>
        <w:tc>
          <w:tcPr>
            <w:tcW w:w="1596" w:type="dxa"/>
          </w:tcPr>
          <w:p w14:paraId="21A8E68E"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parcialmente</w:t>
            </w:r>
            <w:proofErr w:type="spellEnd"/>
            <w:r>
              <w:t xml:space="preserve"> (2)</w:t>
            </w:r>
          </w:p>
        </w:tc>
        <w:tc>
          <w:tcPr>
            <w:tcW w:w="1596" w:type="dxa"/>
          </w:tcPr>
          <w:p w14:paraId="67A1A96E"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Indiferente</w:t>
            </w:r>
            <w:proofErr w:type="spellEnd"/>
            <w:r>
              <w:t xml:space="preserve"> (3)</w:t>
            </w:r>
          </w:p>
        </w:tc>
        <w:tc>
          <w:tcPr>
            <w:tcW w:w="1596" w:type="dxa"/>
          </w:tcPr>
          <w:p w14:paraId="3FEDC49E"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parcialmente</w:t>
            </w:r>
            <w:proofErr w:type="spellEnd"/>
            <w:r>
              <w:t xml:space="preserve"> (4)</w:t>
            </w:r>
          </w:p>
        </w:tc>
        <w:tc>
          <w:tcPr>
            <w:tcW w:w="1596" w:type="dxa"/>
          </w:tcPr>
          <w:p w14:paraId="1F9CAB35"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Apoyo</w:t>
            </w:r>
            <w:proofErr w:type="spellEnd"/>
            <w:r>
              <w:t xml:space="preserve"> </w:t>
            </w:r>
            <w:proofErr w:type="spellStart"/>
            <w:r>
              <w:t>firmemente</w:t>
            </w:r>
            <w:proofErr w:type="spellEnd"/>
            <w:r>
              <w:t xml:space="preserve"> (5)</w:t>
            </w:r>
          </w:p>
        </w:tc>
      </w:tr>
      <w:tr w:rsidR="00D224A4" w:rsidRPr="00E20E8E" w14:paraId="2B27C4ED"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2C6142B" w14:textId="77777777" w:rsidR="00D224A4" w:rsidRPr="00D35410" w:rsidRDefault="00A0221F">
            <w:pPr>
              <w:keepNext/>
              <w:rPr>
                <w:lang w:val="es-ES_tradnl"/>
              </w:rPr>
            </w:pPr>
            <w:r w:rsidRPr="00D35410">
              <w:rPr>
                <w:lang w:val="es-ES_tradnl"/>
              </w:rPr>
              <w:t xml:space="preserve">Transferencias monetarias a los hogares que no tienen alternativas para el  uso de combustibles fósiles (1) </w:t>
            </w:r>
          </w:p>
        </w:tc>
        <w:tc>
          <w:tcPr>
            <w:tcW w:w="1596" w:type="dxa"/>
          </w:tcPr>
          <w:p w14:paraId="5400806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24AAD8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5F02A7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99B402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3F8CEF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36D40E9C"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FBA75C4" w14:textId="77777777" w:rsidR="00D224A4" w:rsidRPr="00D35410" w:rsidRDefault="00A0221F">
            <w:pPr>
              <w:keepNext/>
              <w:rPr>
                <w:lang w:val="es-ES_tradnl"/>
              </w:rPr>
            </w:pPr>
            <w:r w:rsidRPr="00D35410">
              <w:rPr>
                <w:lang w:val="es-ES_tradnl"/>
              </w:rPr>
              <w:t xml:space="preserve">Transferencias monetarias a los hogares más pobres (2) </w:t>
            </w:r>
          </w:p>
        </w:tc>
        <w:tc>
          <w:tcPr>
            <w:tcW w:w="1596" w:type="dxa"/>
          </w:tcPr>
          <w:p w14:paraId="1F44A67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7B3CB6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78FC90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220B0E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B2F0B5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78A60FA3"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00413B03" w14:textId="77777777" w:rsidR="00D224A4" w:rsidRPr="00D35410" w:rsidRDefault="00A0221F">
            <w:pPr>
              <w:keepNext/>
              <w:rPr>
                <w:lang w:val="es-ES_tradnl"/>
              </w:rPr>
            </w:pPr>
            <w:r w:rsidRPr="00D35410">
              <w:rPr>
                <w:lang w:val="es-ES_tradnl"/>
              </w:rPr>
              <w:t xml:space="preserve">Transferencias monetarias iguales a todos los hogares (3) </w:t>
            </w:r>
          </w:p>
        </w:tc>
        <w:tc>
          <w:tcPr>
            <w:tcW w:w="1596" w:type="dxa"/>
          </w:tcPr>
          <w:p w14:paraId="6181886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159C41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BC54A5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AC232E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7281B2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1D29A2D3"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5B2DF12" w14:textId="77777777" w:rsidR="00D224A4" w:rsidRPr="00D35410" w:rsidRDefault="00A0221F">
            <w:pPr>
              <w:keepNext/>
              <w:rPr>
                <w:lang w:val="es-ES_tradnl"/>
              </w:rPr>
            </w:pPr>
            <w:r w:rsidRPr="00D35410">
              <w:rPr>
                <w:lang w:val="es-ES_tradnl"/>
              </w:rPr>
              <w:t xml:space="preserve">Reducción de los impuestos </w:t>
            </w:r>
            <w:commentRangeStart w:id="259"/>
            <w:commentRangeStart w:id="260"/>
            <w:r w:rsidRPr="00D35410">
              <w:rPr>
                <w:lang w:val="es-ES_tradnl"/>
              </w:rPr>
              <w:t xml:space="preserve">sobre la renta de las personas </w:t>
            </w:r>
            <w:commentRangeEnd w:id="259"/>
            <w:r w:rsidR="00DA58F6">
              <w:rPr>
                <w:rStyle w:val="CommentReference"/>
              </w:rPr>
              <w:commentReference w:id="259"/>
            </w:r>
            <w:commentRangeEnd w:id="260"/>
            <w:r w:rsidR="00746701">
              <w:rPr>
                <w:rStyle w:val="CommentReference"/>
              </w:rPr>
              <w:commentReference w:id="260"/>
            </w:r>
            <w:r w:rsidRPr="00D35410">
              <w:rPr>
                <w:lang w:val="es-ES_tradnl"/>
              </w:rPr>
              <w:t xml:space="preserve">(10) </w:t>
            </w:r>
          </w:p>
        </w:tc>
        <w:tc>
          <w:tcPr>
            <w:tcW w:w="1596" w:type="dxa"/>
          </w:tcPr>
          <w:p w14:paraId="0A247CF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4DA2DB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118FBE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685BE9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3EE6F1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991350F"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615832B8" w14:textId="77777777" w:rsidR="00D224A4" w:rsidRPr="00D35410" w:rsidRDefault="00A0221F">
            <w:pPr>
              <w:keepNext/>
              <w:rPr>
                <w:lang w:val="es-ES_tradnl"/>
              </w:rPr>
            </w:pPr>
            <w:r w:rsidRPr="00D35410">
              <w:rPr>
                <w:lang w:val="es-ES_tradnl"/>
              </w:rPr>
              <w:t xml:space="preserve">Reducción del impuesto de sociedades (9) </w:t>
            </w:r>
          </w:p>
        </w:tc>
        <w:tc>
          <w:tcPr>
            <w:tcW w:w="1596" w:type="dxa"/>
          </w:tcPr>
          <w:p w14:paraId="0F9EB44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676F62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CCE721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6FBA51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EFA0B5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322C9EDA"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2AD6C6C" w14:textId="77777777" w:rsidR="00D224A4" w:rsidRPr="00D35410" w:rsidRDefault="00A0221F">
            <w:pPr>
              <w:keepNext/>
              <w:rPr>
                <w:lang w:val="es-ES_tradnl"/>
              </w:rPr>
            </w:pPr>
            <w:r w:rsidRPr="00D35410">
              <w:rPr>
                <w:lang w:val="es-ES_tradnl"/>
              </w:rPr>
              <w:t xml:space="preserve">Reembolso de impuestos para las empresas más afectadas (4) </w:t>
            </w:r>
          </w:p>
        </w:tc>
        <w:tc>
          <w:tcPr>
            <w:tcW w:w="1596" w:type="dxa"/>
          </w:tcPr>
          <w:p w14:paraId="42253B4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95F2C8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33BA01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17A626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F1E22DF"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14:paraId="1D8BA2DD"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74D6E2DD" w14:textId="77777777" w:rsidR="00D224A4" w:rsidRDefault="00A0221F">
            <w:pPr>
              <w:keepNext/>
            </w:pPr>
            <w:r w:rsidRPr="00D35410">
              <w:rPr>
                <w:lang w:val="es-ES_tradnl"/>
              </w:rPr>
              <w:t xml:space="preserve">Financiamiento de proyectos de infraestructuras medioambiental (transporte público, vías ciclistas, etc.) </w:t>
            </w:r>
            <w:r>
              <w:t xml:space="preserve">(5) </w:t>
            </w:r>
          </w:p>
        </w:tc>
        <w:tc>
          <w:tcPr>
            <w:tcW w:w="1596" w:type="dxa"/>
          </w:tcPr>
          <w:p w14:paraId="72CA3809"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4A5E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EE949F"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86696"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1465A2"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rsidRPr="00E20E8E" w14:paraId="5FAAE2EE"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0F3B5CE" w14:textId="77777777" w:rsidR="00D224A4" w:rsidRPr="00D35410" w:rsidRDefault="00A0221F">
            <w:pPr>
              <w:keepNext/>
              <w:rPr>
                <w:lang w:val="es-ES_tradnl"/>
              </w:rPr>
            </w:pPr>
            <w:r w:rsidRPr="00D35410">
              <w:rPr>
                <w:lang w:val="es-ES_tradnl"/>
              </w:rPr>
              <w:lastRenderedPageBreak/>
              <w:t xml:space="preserve">Subvenciones a las tecnologías de baja emisión de carbono, incluyendo la energía renovable (6) </w:t>
            </w:r>
          </w:p>
        </w:tc>
        <w:tc>
          <w:tcPr>
            <w:tcW w:w="1596" w:type="dxa"/>
          </w:tcPr>
          <w:p w14:paraId="7092582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94DCD5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8CAE9A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B72993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66C9C0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6BED91C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9D0A040" w14:textId="77777777" w:rsidR="00D224A4" w:rsidRPr="00D35410" w:rsidRDefault="00A0221F">
            <w:pPr>
              <w:keepNext/>
              <w:rPr>
                <w:lang w:val="es-ES_tradnl"/>
              </w:rPr>
            </w:pPr>
            <w:r w:rsidRPr="00D35410">
              <w:rPr>
                <w:lang w:val="es-ES_tradnl"/>
              </w:rPr>
              <w:t xml:space="preserve">Una reducción del déficit público (7) </w:t>
            </w:r>
          </w:p>
        </w:tc>
        <w:tc>
          <w:tcPr>
            <w:tcW w:w="1596" w:type="dxa"/>
          </w:tcPr>
          <w:p w14:paraId="13A07E4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F19717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E23A06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7CC662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777D9D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13FE7CBA" w14:textId="77777777" w:rsidR="00D224A4" w:rsidRPr="00D35410" w:rsidRDefault="00D224A4">
      <w:pPr>
        <w:rPr>
          <w:lang w:val="es-ES_tradnl"/>
        </w:rPr>
      </w:pPr>
    </w:p>
    <w:p w14:paraId="2503A1BF" w14:textId="77777777" w:rsidR="00D224A4" w:rsidRPr="00D35410" w:rsidRDefault="00D224A4">
      <w:pPr>
        <w:rPr>
          <w:lang w:val="es-ES_tradnl"/>
        </w:rPr>
      </w:pPr>
    </w:p>
    <w:p w14:paraId="1760DC61" w14:textId="77777777" w:rsidR="00D224A4" w:rsidRDefault="00A0221F">
      <w:pPr>
        <w:pStyle w:val="BlockEndLabel"/>
      </w:pPr>
      <w:r>
        <w:t>End of Block: Preferences on climate policies</w:t>
      </w:r>
    </w:p>
    <w:p w14:paraId="79F32D5B" w14:textId="77777777" w:rsidR="00D224A4" w:rsidRDefault="00D224A4">
      <w:pPr>
        <w:pStyle w:val="BlockSeparator"/>
      </w:pPr>
    </w:p>
    <w:p w14:paraId="011FFE23" w14:textId="6F38A675" w:rsidR="00D224A4" w:rsidRPr="00BD0CCE" w:rsidRDefault="006C73E9" w:rsidP="00CD7833">
      <w:pPr>
        <w:pStyle w:val="Heading1"/>
        <w:rPr>
          <w:lang w:val="es-ES"/>
        </w:rPr>
      </w:pPr>
      <w:bookmarkStart w:id="261" w:name="_Toc74762073"/>
      <w:proofErr w:type="spellStart"/>
      <w:r w:rsidRPr="00BD0CCE">
        <w:rPr>
          <w:lang w:val="es-ES"/>
        </w:rPr>
        <w:t>Willingness</w:t>
      </w:r>
      <w:proofErr w:type="spellEnd"/>
      <w:r w:rsidRPr="00BD0CCE">
        <w:rPr>
          <w:lang w:val="es-ES"/>
        </w:rPr>
        <w:t xml:space="preserve"> to </w:t>
      </w:r>
      <w:proofErr w:type="spellStart"/>
      <w:r w:rsidRPr="00BD0CCE">
        <w:rPr>
          <w:lang w:val="es-ES"/>
        </w:rPr>
        <w:t>pay</w:t>
      </w:r>
      <w:proofErr w:type="spellEnd"/>
      <w:r w:rsidRPr="00BD0CCE">
        <w:rPr>
          <w:lang w:val="es-ES"/>
        </w:rPr>
        <w:t xml:space="preserve"> (WTP)</w:t>
      </w:r>
      <w:bookmarkEnd w:id="261"/>
    </w:p>
    <w:p w14:paraId="436544C7" w14:textId="77777777" w:rsidR="00D224A4" w:rsidRPr="00BD0CCE" w:rsidRDefault="00D224A4">
      <w:pPr>
        <w:rPr>
          <w:lang w:val="es-ES"/>
        </w:rPr>
      </w:pPr>
    </w:p>
    <w:p w14:paraId="1F0C6BC0" w14:textId="77777777" w:rsidR="00D224A4" w:rsidRPr="00D35410" w:rsidRDefault="00A0221F">
      <w:pPr>
        <w:keepNext/>
        <w:rPr>
          <w:lang w:val="es-ES_tradnl"/>
        </w:rPr>
      </w:pPr>
      <w:r w:rsidRPr="00D35410">
        <w:rPr>
          <w:lang w:val="es-ES_tradnl"/>
        </w:rPr>
        <w:t xml:space="preserve">Q264 Para luchar contra el calentamiento global, el gobierno de España podría implementar un paquete de medidas para reducir las emisiones, por ejemplo, invirtiendo en tecnologías limpias (energía renovable, vehículos eléctricos, transporte público, aislamiento más eficiente, etc.). </w:t>
      </w:r>
      <w:r w:rsidRPr="00D35410">
        <w:rPr>
          <w:lang w:val="es-ES_tradnl"/>
        </w:rPr>
        <w:br/>
        <w:t xml:space="preserve">   </w:t>
      </w:r>
      <w:r w:rsidRPr="00D35410">
        <w:rPr>
          <w:lang w:val="es-ES_tradnl"/>
        </w:rPr>
        <w:br/>
        <w:t xml:space="preserve">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  </w:t>
      </w:r>
      <w:r w:rsidRPr="00D35410">
        <w:rPr>
          <w:lang w:val="es-ES_tradnl"/>
        </w:rPr>
        <w:br/>
        <w:t xml:space="preserve">  </w:t>
      </w:r>
      <w:r w:rsidRPr="00D35410">
        <w:rPr>
          <w:lang w:val="es-ES_tradnl"/>
        </w:rPr>
        <w:br/>
        <w:t xml:space="preserve">¿Estaría dispuesto/a </w:t>
      </w:r>
      <w:proofErr w:type="spellStart"/>
      <w:r w:rsidRPr="00D35410">
        <w:rPr>
          <w:lang w:val="es-ES_tradnl"/>
        </w:rPr>
        <w:t>a</w:t>
      </w:r>
      <w:proofErr w:type="spellEnd"/>
      <w:r w:rsidRPr="00D35410">
        <w:rPr>
          <w:lang w:val="es-ES_tradnl"/>
        </w:rPr>
        <w:t xml:space="preserve"> pagar </w:t>
      </w:r>
      <w:r w:rsidRPr="00D35410">
        <w:rPr>
          <w:b/>
          <w:lang w:val="es-ES_tradnl"/>
        </w:rPr>
        <w:t>10 €</w:t>
      </w:r>
      <w:r w:rsidRPr="00D35410">
        <w:rPr>
          <w:lang w:val="es-ES_tradnl"/>
        </w:rPr>
        <w:t xml:space="preserve"> anualmente a través de una contribución individual adicional para limitar el calentamiento global a niveles seguros (menos de 2 °C)? </w:t>
      </w:r>
    </w:p>
    <w:p w14:paraId="3A8E6171" w14:textId="77777777" w:rsidR="00D224A4" w:rsidRDefault="00A0221F">
      <w:pPr>
        <w:pStyle w:val="ListParagraph"/>
        <w:keepNext/>
        <w:numPr>
          <w:ilvl w:val="0"/>
          <w:numId w:val="4"/>
        </w:numPr>
      </w:pPr>
      <w:proofErr w:type="spellStart"/>
      <w:r>
        <w:t>Sí</w:t>
      </w:r>
      <w:proofErr w:type="spellEnd"/>
      <w:r>
        <w:t xml:space="preserve">  (1) </w:t>
      </w:r>
    </w:p>
    <w:p w14:paraId="033D0AD7" w14:textId="77777777" w:rsidR="00D224A4" w:rsidRDefault="00A0221F">
      <w:pPr>
        <w:pStyle w:val="ListParagraph"/>
        <w:keepNext/>
        <w:numPr>
          <w:ilvl w:val="0"/>
          <w:numId w:val="4"/>
        </w:numPr>
      </w:pPr>
      <w:r>
        <w:t xml:space="preserve">No  (2) </w:t>
      </w:r>
    </w:p>
    <w:p w14:paraId="57D584F7" w14:textId="77777777" w:rsidR="00D224A4" w:rsidRDefault="00D224A4"/>
    <w:p w14:paraId="355ACDAD" w14:textId="77777777" w:rsidR="00D224A4" w:rsidRDefault="00D224A4">
      <w:pPr>
        <w:pStyle w:val="QuestionSeparator"/>
      </w:pPr>
    </w:p>
    <w:p w14:paraId="77913D70" w14:textId="77777777" w:rsidR="00D224A4" w:rsidRDefault="00D224A4"/>
    <w:p w14:paraId="19EED87E" w14:textId="77777777" w:rsidR="00D224A4" w:rsidRPr="00D35410" w:rsidRDefault="00A0221F">
      <w:pPr>
        <w:keepNext/>
        <w:rPr>
          <w:lang w:val="es-ES_tradnl"/>
        </w:rPr>
      </w:pPr>
      <w:r w:rsidRPr="00D35410">
        <w:rPr>
          <w:lang w:val="es-ES_tradnl"/>
        </w:rPr>
        <w:t>Q265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sidRPr="00D35410">
        <w:rPr>
          <w:lang w:val="es-ES_tradnl"/>
        </w:rPr>
        <w:br/>
        <w:t> </w:t>
      </w:r>
      <w:r w:rsidRPr="00D35410">
        <w:rPr>
          <w:lang w:val="es-ES_tradnl"/>
        </w:rPr>
        <w:br/>
        <w:t>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sidRPr="00D35410">
        <w:rPr>
          <w:lang w:val="es-ES_tradnl"/>
        </w:rPr>
        <w:br/>
      </w:r>
      <w:r w:rsidRPr="00D35410">
        <w:rPr>
          <w:lang w:val="es-ES_tradnl"/>
        </w:rPr>
        <w:lastRenderedPageBreak/>
        <w:t xml:space="preserve"> ¿Estaría dispuesto/a </w:t>
      </w:r>
      <w:proofErr w:type="spellStart"/>
      <w:r w:rsidRPr="00D35410">
        <w:rPr>
          <w:lang w:val="es-ES_tradnl"/>
        </w:rPr>
        <w:t>a</w:t>
      </w:r>
      <w:proofErr w:type="spellEnd"/>
      <w:r w:rsidRPr="00D35410">
        <w:rPr>
          <w:lang w:val="es-ES_tradnl"/>
        </w:rPr>
        <w:t xml:space="preserve"> pagar </w:t>
      </w:r>
      <w:r w:rsidRPr="00D35410">
        <w:rPr>
          <w:b/>
          <w:lang w:val="es-ES_tradnl"/>
        </w:rPr>
        <w:t>30 € anualmente</w:t>
      </w:r>
      <w:r w:rsidRPr="00D35410">
        <w:rPr>
          <w:lang w:val="es-ES_tradnl"/>
        </w:rPr>
        <w:t xml:space="preserve"> a través de una contribución individual adicional para limitar el calentamiento global a niveles seguros (menos de 2 °C)?</w:t>
      </w:r>
    </w:p>
    <w:p w14:paraId="7AF41557" w14:textId="77777777" w:rsidR="00D224A4" w:rsidRDefault="00A0221F">
      <w:pPr>
        <w:pStyle w:val="ListParagraph"/>
        <w:keepNext/>
        <w:numPr>
          <w:ilvl w:val="0"/>
          <w:numId w:val="4"/>
        </w:numPr>
      </w:pPr>
      <w:proofErr w:type="spellStart"/>
      <w:r>
        <w:t>Sí</w:t>
      </w:r>
      <w:proofErr w:type="spellEnd"/>
      <w:r>
        <w:t xml:space="preserve">  (1) </w:t>
      </w:r>
    </w:p>
    <w:p w14:paraId="00E393F5" w14:textId="77777777" w:rsidR="00D224A4" w:rsidRDefault="00A0221F">
      <w:pPr>
        <w:pStyle w:val="ListParagraph"/>
        <w:keepNext/>
        <w:numPr>
          <w:ilvl w:val="0"/>
          <w:numId w:val="4"/>
        </w:numPr>
      </w:pPr>
      <w:r>
        <w:t xml:space="preserve">No  (2) </w:t>
      </w:r>
    </w:p>
    <w:p w14:paraId="35AFE077" w14:textId="77777777" w:rsidR="00D224A4" w:rsidRDefault="00D224A4"/>
    <w:p w14:paraId="3743137E" w14:textId="77777777" w:rsidR="00D224A4" w:rsidRDefault="00D224A4">
      <w:pPr>
        <w:pStyle w:val="QuestionSeparator"/>
      </w:pPr>
    </w:p>
    <w:p w14:paraId="234F9B0C" w14:textId="77777777" w:rsidR="00D224A4" w:rsidRDefault="00D224A4"/>
    <w:p w14:paraId="3FFBDFC5" w14:textId="77777777" w:rsidR="00D224A4" w:rsidRPr="00D35410" w:rsidRDefault="00A0221F">
      <w:pPr>
        <w:keepNext/>
        <w:rPr>
          <w:lang w:val="es-ES_tradnl"/>
        </w:rPr>
      </w:pPr>
      <w:r w:rsidRPr="00D35410">
        <w:rPr>
          <w:lang w:val="es-ES_tradnl"/>
        </w:rPr>
        <w:t>Q266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sidRPr="00D35410">
        <w:rPr>
          <w:lang w:val="es-ES_tradnl"/>
        </w:rPr>
        <w:br/>
        <w:t> </w:t>
      </w:r>
      <w:r w:rsidRPr="00D35410">
        <w:rPr>
          <w:lang w:val="es-ES_tradnl"/>
        </w:rPr>
        <w:br/>
        <w:t>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sidRPr="00D35410">
        <w:rPr>
          <w:lang w:val="es-ES_tradnl"/>
        </w:rPr>
        <w:br/>
        <w:t xml:space="preserve"> ¿Estaría dispuesto/a </w:t>
      </w:r>
      <w:proofErr w:type="spellStart"/>
      <w:r w:rsidRPr="00D35410">
        <w:rPr>
          <w:lang w:val="es-ES_tradnl"/>
        </w:rPr>
        <w:t>a</w:t>
      </w:r>
      <w:proofErr w:type="spellEnd"/>
      <w:r w:rsidRPr="00D35410">
        <w:rPr>
          <w:lang w:val="es-ES_tradnl"/>
        </w:rPr>
        <w:t xml:space="preserve"> pagar </w:t>
      </w:r>
      <w:r w:rsidRPr="00D35410">
        <w:rPr>
          <w:b/>
          <w:lang w:val="es-ES_tradnl"/>
        </w:rPr>
        <w:t>50 € anualmente</w:t>
      </w:r>
      <w:r w:rsidRPr="00D35410">
        <w:rPr>
          <w:lang w:val="es-ES_tradnl"/>
        </w:rPr>
        <w:t xml:space="preserve"> a través de una contribución individual adicional para limitar el calentamiento global a niveles seguros (menos de 2 °C)?</w:t>
      </w:r>
    </w:p>
    <w:p w14:paraId="3CC45C30" w14:textId="77777777" w:rsidR="00D224A4" w:rsidRDefault="00A0221F">
      <w:pPr>
        <w:pStyle w:val="ListParagraph"/>
        <w:keepNext/>
        <w:numPr>
          <w:ilvl w:val="0"/>
          <w:numId w:val="4"/>
        </w:numPr>
      </w:pPr>
      <w:proofErr w:type="spellStart"/>
      <w:r>
        <w:t>Sí</w:t>
      </w:r>
      <w:proofErr w:type="spellEnd"/>
      <w:r>
        <w:t xml:space="preserve">  (1) </w:t>
      </w:r>
    </w:p>
    <w:p w14:paraId="54116C30" w14:textId="77777777" w:rsidR="00D224A4" w:rsidRDefault="00A0221F">
      <w:pPr>
        <w:pStyle w:val="ListParagraph"/>
        <w:keepNext/>
        <w:numPr>
          <w:ilvl w:val="0"/>
          <w:numId w:val="4"/>
        </w:numPr>
      </w:pPr>
      <w:r>
        <w:t xml:space="preserve">No  (2) </w:t>
      </w:r>
    </w:p>
    <w:p w14:paraId="3B70439B" w14:textId="77777777" w:rsidR="00D224A4" w:rsidRDefault="00D224A4"/>
    <w:p w14:paraId="5CDE66CD" w14:textId="77777777" w:rsidR="00D224A4" w:rsidRDefault="00D224A4">
      <w:pPr>
        <w:pStyle w:val="QuestionSeparator"/>
      </w:pPr>
    </w:p>
    <w:p w14:paraId="5B1AA9FA" w14:textId="77777777" w:rsidR="00D224A4" w:rsidRDefault="00D224A4"/>
    <w:p w14:paraId="28F7BE0E" w14:textId="77777777" w:rsidR="00D224A4" w:rsidRPr="00D35410" w:rsidRDefault="00A0221F">
      <w:pPr>
        <w:keepNext/>
        <w:rPr>
          <w:lang w:val="es-ES_tradnl"/>
        </w:rPr>
      </w:pPr>
      <w:r w:rsidRPr="00D35410">
        <w:rPr>
          <w:lang w:val="es-ES_tradnl"/>
        </w:rPr>
        <w:t>Q267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sidRPr="00D35410">
        <w:rPr>
          <w:lang w:val="es-ES_tradnl"/>
        </w:rPr>
        <w:br/>
        <w:t> </w:t>
      </w:r>
      <w:r w:rsidRPr="00D35410">
        <w:rPr>
          <w:lang w:val="es-ES_tradnl"/>
        </w:rPr>
        <w:br/>
        <w:t>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sidRPr="00D35410">
        <w:rPr>
          <w:lang w:val="es-ES_tradnl"/>
        </w:rPr>
        <w:br/>
        <w:t xml:space="preserve"> ¿Estaría dispuesto/a </w:t>
      </w:r>
      <w:proofErr w:type="spellStart"/>
      <w:r w:rsidRPr="00D35410">
        <w:rPr>
          <w:lang w:val="es-ES_tradnl"/>
        </w:rPr>
        <w:t>a</w:t>
      </w:r>
      <w:proofErr w:type="spellEnd"/>
      <w:r w:rsidRPr="00D35410">
        <w:rPr>
          <w:lang w:val="es-ES_tradnl"/>
        </w:rPr>
        <w:t xml:space="preserve"> pagar </w:t>
      </w:r>
      <w:r w:rsidRPr="00D35410">
        <w:rPr>
          <w:b/>
          <w:lang w:val="es-ES_tradnl"/>
        </w:rPr>
        <w:t>100 € anualmente</w:t>
      </w:r>
      <w:r w:rsidRPr="00D35410">
        <w:rPr>
          <w:lang w:val="es-ES_tradnl"/>
        </w:rPr>
        <w:t xml:space="preserve"> a través de una contribución individual adicional para limitar el calentamiento global a niveles seguros (menos de 2 °C)?</w:t>
      </w:r>
    </w:p>
    <w:p w14:paraId="4342D795" w14:textId="77777777" w:rsidR="00D224A4" w:rsidRDefault="00A0221F">
      <w:pPr>
        <w:pStyle w:val="ListParagraph"/>
        <w:keepNext/>
        <w:numPr>
          <w:ilvl w:val="0"/>
          <w:numId w:val="4"/>
        </w:numPr>
      </w:pPr>
      <w:proofErr w:type="spellStart"/>
      <w:r>
        <w:t>Sí</w:t>
      </w:r>
      <w:proofErr w:type="spellEnd"/>
      <w:r>
        <w:t xml:space="preserve">  (1) </w:t>
      </w:r>
    </w:p>
    <w:p w14:paraId="76554751" w14:textId="77777777" w:rsidR="00D224A4" w:rsidRDefault="00A0221F">
      <w:pPr>
        <w:pStyle w:val="ListParagraph"/>
        <w:keepNext/>
        <w:numPr>
          <w:ilvl w:val="0"/>
          <w:numId w:val="4"/>
        </w:numPr>
      </w:pPr>
      <w:r>
        <w:t xml:space="preserve">No  (2) </w:t>
      </w:r>
    </w:p>
    <w:p w14:paraId="409DE69C" w14:textId="77777777" w:rsidR="00D224A4" w:rsidRDefault="00D224A4"/>
    <w:p w14:paraId="04A4D600" w14:textId="77777777" w:rsidR="00D224A4" w:rsidRDefault="00D224A4">
      <w:pPr>
        <w:pStyle w:val="QuestionSeparator"/>
      </w:pPr>
    </w:p>
    <w:p w14:paraId="42B283FC" w14:textId="77777777" w:rsidR="00D224A4" w:rsidRDefault="00D224A4"/>
    <w:p w14:paraId="557E270C" w14:textId="77777777" w:rsidR="00D224A4" w:rsidRPr="00D35410" w:rsidRDefault="00A0221F">
      <w:pPr>
        <w:keepNext/>
        <w:rPr>
          <w:lang w:val="es-ES_tradnl"/>
        </w:rPr>
      </w:pPr>
      <w:r w:rsidRPr="00D35410">
        <w:rPr>
          <w:lang w:val="es-ES_tradnl"/>
        </w:rPr>
        <w:t>Q268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sidRPr="00D35410">
        <w:rPr>
          <w:lang w:val="es-ES_tradnl"/>
        </w:rPr>
        <w:br/>
        <w:t> </w:t>
      </w:r>
      <w:r w:rsidRPr="00D35410">
        <w:rPr>
          <w:lang w:val="es-ES_tradnl"/>
        </w:rPr>
        <w:br/>
        <w:t>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sidRPr="00D35410">
        <w:rPr>
          <w:lang w:val="es-ES_tradnl"/>
        </w:rPr>
        <w:br/>
        <w:t xml:space="preserve"> ¿Estaría dispuesto/a </w:t>
      </w:r>
      <w:proofErr w:type="spellStart"/>
      <w:r w:rsidRPr="00D35410">
        <w:rPr>
          <w:lang w:val="es-ES_tradnl"/>
        </w:rPr>
        <w:t>a</w:t>
      </w:r>
      <w:proofErr w:type="spellEnd"/>
      <w:r w:rsidRPr="00D35410">
        <w:rPr>
          <w:lang w:val="es-ES_tradnl"/>
        </w:rPr>
        <w:t xml:space="preserve"> pagar </w:t>
      </w:r>
      <w:r w:rsidRPr="00D35410">
        <w:rPr>
          <w:b/>
          <w:lang w:val="es-ES_tradnl"/>
        </w:rPr>
        <w:t>300 € anualmente </w:t>
      </w:r>
      <w:r w:rsidRPr="00D35410">
        <w:rPr>
          <w:lang w:val="es-ES_tradnl"/>
        </w:rPr>
        <w:t>a través de una contribución individual adicional para limitar el calentamiento global a niveles seguros (menos de 2 °C)?</w:t>
      </w:r>
    </w:p>
    <w:p w14:paraId="63ACE2A8" w14:textId="77777777" w:rsidR="00D224A4" w:rsidRDefault="00A0221F">
      <w:pPr>
        <w:pStyle w:val="ListParagraph"/>
        <w:keepNext/>
        <w:numPr>
          <w:ilvl w:val="0"/>
          <w:numId w:val="4"/>
        </w:numPr>
      </w:pPr>
      <w:proofErr w:type="spellStart"/>
      <w:r>
        <w:t>Sí</w:t>
      </w:r>
      <w:proofErr w:type="spellEnd"/>
      <w:r>
        <w:t xml:space="preserve">  (1) </w:t>
      </w:r>
    </w:p>
    <w:p w14:paraId="7A802510" w14:textId="77777777" w:rsidR="00D224A4" w:rsidRDefault="00A0221F">
      <w:pPr>
        <w:pStyle w:val="ListParagraph"/>
        <w:keepNext/>
        <w:numPr>
          <w:ilvl w:val="0"/>
          <w:numId w:val="4"/>
        </w:numPr>
      </w:pPr>
      <w:r>
        <w:t xml:space="preserve">No  (2) </w:t>
      </w:r>
    </w:p>
    <w:p w14:paraId="211AD572" w14:textId="77777777" w:rsidR="00D224A4" w:rsidRDefault="00D224A4"/>
    <w:p w14:paraId="1D7B28FE" w14:textId="77777777" w:rsidR="00D224A4" w:rsidRDefault="00D224A4">
      <w:pPr>
        <w:pStyle w:val="QuestionSeparator"/>
      </w:pPr>
    </w:p>
    <w:p w14:paraId="18E0630E" w14:textId="77777777" w:rsidR="00D224A4" w:rsidRDefault="00D224A4"/>
    <w:p w14:paraId="7344CE33" w14:textId="77777777" w:rsidR="00D224A4" w:rsidRPr="00D35410" w:rsidRDefault="00A0221F">
      <w:pPr>
        <w:keepNext/>
        <w:rPr>
          <w:lang w:val="es-ES_tradnl"/>
        </w:rPr>
      </w:pPr>
      <w:r w:rsidRPr="00D35410">
        <w:rPr>
          <w:lang w:val="es-ES_tradnl"/>
        </w:rPr>
        <w:t>Q269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sidRPr="00D35410">
        <w:rPr>
          <w:lang w:val="es-ES_tradnl"/>
        </w:rPr>
        <w:br/>
        <w:t> </w:t>
      </w:r>
      <w:r w:rsidRPr="00D35410">
        <w:rPr>
          <w:lang w:val="es-ES_tradnl"/>
        </w:rPr>
        <w:br/>
        <w:t>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sidRPr="00D35410">
        <w:rPr>
          <w:lang w:val="es-ES_tradnl"/>
        </w:rPr>
        <w:br/>
        <w:t xml:space="preserve"> ¿Estaría dispuesto/a </w:t>
      </w:r>
      <w:proofErr w:type="spellStart"/>
      <w:r w:rsidRPr="00D35410">
        <w:rPr>
          <w:lang w:val="es-ES_tradnl"/>
        </w:rPr>
        <w:t>a</w:t>
      </w:r>
      <w:proofErr w:type="spellEnd"/>
      <w:r w:rsidRPr="00D35410">
        <w:rPr>
          <w:lang w:val="es-ES_tradnl"/>
        </w:rPr>
        <w:t xml:space="preserve"> pagar </w:t>
      </w:r>
      <w:r w:rsidRPr="00D35410">
        <w:rPr>
          <w:b/>
          <w:lang w:val="es-ES_tradnl"/>
        </w:rPr>
        <w:t>500 € anualmente</w:t>
      </w:r>
      <w:r w:rsidRPr="00D35410">
        <w:rPr>
          <w:lang w:val="es-ES_tradnl"/>
        </w:rPr>
        <w:t xml:space="preserve"> a través de una contribución individual adicional para limitar el calentamiento global a niveles seguros (menos de 2 °C)?</w:t>
      </w:r>
    </w:p>
    <w:p w14:paraId="31A76A9F" w14:textId="77777777" w:rsidR="00D224A4" w:rsidRDefault="00A0221F">
      <w:pPr>
        <w:pStyle w:val="ListParagraph"/>
        <w:keepNext/>
        <w:numPr>
          <w:ilvl w:val="0"/>
          <w:numId w:val="4"/>
        </w:numPr>
      </w:pPr>
      <w:proofErr w:type="spellStart"/>
      <w:r>
        <w:t>Sí</w:t>
      </w:r>
      <w:proofErr w:type="spellEnd"/>
      <w:r>
        <w:t xml:space="preserve">  (1) </w:t>
      </w:r>
    </w:p>
    <w:p w14:paraId="7EB22568" w14:textId="77777777" w:rsidR="00D224A4" w:rsidRDefault="00A0221F">
      <w:pPr>
        <w:pStyle w:val="ListParagraph"/>
        <w:keepNext/>
        <w:numPr>
          <w:ilvl w:val="0"/>
          <w:numId w:val="4"/>
        </w:numPr>
      </w:pPr>
      <w:r>
        <w:t xml:space="preserve">No  (2) </w:t>
      </w:r>
    </w:p>
    <w:p w14:paraId="13520A35" w14:textId="77777777" w:rsidR="00D224A4" w:rsidRDefault="00D224A4"/>
    <w:p w14:paraId="4D5E5DCF" w14:textId="77777777" w:rsidR="00D224A4" w:rsidRDefault="00D224A4">
      <w:pPr>
        <w:pStyle w:val="QuestionSeparator"/>
      </w:pPr>
    </w:p>
    <w:p w14:paraId="38419DC6" w14:textId="77777777" w:rsidR="00D224A4" w:rsidRDefault="00D224A4"/>
    <w:p w14:paraId="484E8B06" w14:textId="77777777" w:rsidR="00D224A4" w:rsidRPr="00D35410" w:rsidRDefault="00A0221F">
      <w:pPr>
        <w:keepNext/>
        <w:rPr>
          <w:lang w:val="es-ES_tradnl"/>
        </w:rPr>
      </w:pPr>
      <w:r w:rsidRPr="00D35410">
        <w:rPr>
          <w:lang w:val="es-ES_tradnl"/>
        </w:rPr>
        <w:t>Q270 Para luchar contra el calentamiento global, el gobierno de España podría implementar un paquete de medidas para reducir las emisiones, por ejemplo, invirtiendo en tecnologías limpias (energía renovable, vehículos eléctricos, transporte público, aislamiento más eficiente, etc.).</w:t>
      </w:r>
      <w:r w:rsidRPr="00D35410">
        <w:rPr>
          <w:lang w:val="es-ES_tradnl"/>
        </w:rPr>
        <w:br/>
        <w:t> </w:t>
      </w:r>
      <w:r w:rsidRPr="00D35410">
        <w:rPr>
          <w:lang w:val="es-ES_tradnl"/>
        </w:rPr>
        <w:br/>
        <w:t>La financiación de estas inversiones podría recaudarse anualmente mediante una contribución individual adicional en el futuro inmediato. Supongamos que todos los habitantes de España, así como los ciudadanos de otros países, tendrían que contribuir en función de sus posibilidades.</w:t>
      </w:r>
      <w:r w:rsidRPr="00D35410">
        <w:rPr>
          <w:lang w:val="es-ES_tradnl"/>
        </w:rPr>
        <w:br/>
      </w:r>
      <w:r w:rsidRPr="00D35410">
        <w:rPr>
          <w:lang w:val="es-ES_tradnl"/>
        </w:rPr>
        <w:lastRenderedPageBreak/>
        <w:t xml:space="preserve"> ¿Estaría dispuesto/a </w:t>
      </w:r>
      <w:proofErr w:type="spellStart"/>
      <w:r w:rsidRPr="00D35410">
        <w:rPr>
          <w:lang w:val="es-ES_tradnl"/>
        </w:rPr>
        <w:t>a</w:t>
      </w:r>
      <w:proofErr w:type="spellEnd"/>
      <w:r w:rsidRPr="00D35410">
        <w:rPr>
          <w:lang w:val="es-ES_tradnl"/>
        </w:rPr>
        <w:t xml:space="preserve"> pagar </w:t>
      </w:r>
      <w:r w:rsidRPr="00D35410">
        <w:rPr>
          <w:b/>
          <w:lang w:val="es-ES_tradnl"/>
        </w:rPr>
        <w:t>1000 € anualmente </w:t>
      </w:r>
      <w:r w:rsidRPr="00D35410">
        <w:rPr>
          <w:lang w:val="es-ES_tradnl"/>
        </w:rPr>
        <w:t>a través de una contribución individual adicional para limitar el calentamiento global a niveles seguros (menos de 2 °C)?</w:t>
      </w:r>
    </w:p>
    <w:p w14:paraId="083833B5" w14:textId="77777777" w:rsidR="00D224A4" w:rsidRDefault="00A0221F">
      <w:pPr>
        <w:pStyle w:val="ListParagraph"/>
        <w:keepNext/>
        <w:numPr>
          <w:ilvl w:val="0"/>
          <w:numId w:val="4"/>
        </w:numPr>
      </w:pPr>
      <w:proofErr w:type="spellStart"/>
      <w:r>
        <w:t>Sí</w:t>
      </w:r>
      <w:proofErr w:type="spellEnd"/>
      <w:r>
        <w:t xml:space="preserve">  (1) </w:t>
      </w:r>
    </w:p>
    <w:p w14:paraId="6F246804" w14:textId="77777777" w:rsidR="00D224A4" w:rsidRDefault="00A0221F">
      <w:pPr>
        <w:pStyle w:val="ListParagraph"/>
        <w:keepNext/>
        <w:numPr>
          <w:ilvl w:val="0"/>
          <w:numId w:val="4"/>
        </w:numPr>
      </w:pPr>
      <w:r>
        <w:t xml:space="preserve">No  (2) </w:t>
      </w:r>
    </w:p>
    <w:p w14:paraId="62B7434F" w14:textId="77777777" w:rsidR="00D224A4" w:rsidRDefault="00D224A4"/>
    <w:p w14:paraId="2B9E103B" w14:textId="77777777" w:rsidR="00D224A4" w:rsidRDefault="00A0221F">
      <w:pPr>
        <w:pStyle w:val="BlockEndLabel"/>
      </w:pPr>
      <w:r>
        <w:t>End of Block: Block WTP dichotomous</w:t>
      </w:r>
    </w:p>
    <w:p w14:paraId="69E17BCD" w14:textId="77777777" w:rsidR="00D224A4" w:rsidRDefault="00D224A4">
      <w:pPr>
        <w:pStyle w:val="BlockSeparator"/>
      </w:pPr>
    </w:p>
    <w:p w14:paraId="0A57558C" w14:textId="28A4905C" w:rsidR="00D224A4" w:rsidRPr="00D35410" w:rsidRDefault="00A0221F" w:rsidP="00CD7833">
      <w:pPr>
        <w:pStyle w:val="Heading1"/>
        <w:rPr>
          <w:lang w:val="es-ES_tradnl"/>
        </w:rPr>
      </w:pPr>
      <w:bookmarkStart w:id="262" w:name="_Toc74762074"/>
      <w:proofErr w:type="spellStart"/>
      <w:r w:rsidRPr="00D35410">
        <w:rPr>
          <w:lang w:val="es-ES_tradnl"/>
        </w:rPr>
        <w:t>Donation</w:t>
      </w:r>
      <w:bookmarkEnd w:id="262"/>
      <w:proofErr w:type="spellEnd"/>
    </w:p>
    <w:p w14:paraId="537988D1" w14:textId="77777777" w:rsidR="00D224A4" w:rsidRPr="00D35410" w:rsidRDefault="00D224A4">
      <w:pPr>
        <w:rPr>
          <w:lang w:val="es-ES_tradnl"/>
        </w:rPr>
      </w:pPr>
    </w:p>
    <w:p w14:paraId="7882932A" w14:textId="77777777" w:rsidR="00D224A4" w:rsidRPr="00D35410" w:rsidRDefault="00A0221F">
      <w:pPr>
        <w:keepNext/>
        <w:rPr>
          <w:lang w:val="es-ES_tradnl"/>
        </w:rPr>
      </w:pPr>
      <w:r w:rsidRPr="00D35410">
        <w:rPr>
          <w:lang w:val="es-ES_tradnl"/>
        </w:rPr>
        <w:t xml:space="preserve">Q19.2 Al responder a esta encuesta, ha entrado automáticamente en un </w:t>
      </w:r>
      <w:r w:rsidRPr="00021973">
        <w:rPr>
          <w:highlight w:val="yellow"/>
          <w:lang w:val="es-ES_tradnl"/>
          <w:rPrChange w:id="263" w:author="Kreisler Moreno, Isabel" w:date="2021-06-18T12:02:00Z">
            <w:rPr>
              <w:lang w:val="es-ES_tradnl"/>
            </w:rPr>
          </w:rPrChange>
        </w:rPr>
        <w:t>sorteo para ganar 100 €.</w:t>
      </w:r>
      <w:r w:rsidRPr="00D35410">
        <w:rPr>
          <w:lang w:val="es-ES_tradnl"/>
        </w:rPr>
        <w:t xml:space="preserve"> En unos días sabrá si ha sido seleccionado/a en el sorteo. El pago se le hará de la misma manera que su compensación por haber participado en esta encuesta, por lo que no es necesario que realice ninguna otra acción. </w:t>
      </w:r>
      <w:r w:rsidRPr="00D35410">
        <w:rPr>
          <w:lang w:val="es-ES_tradnl"/>
        </w:rPr>
        <w:br/>
        <w:t xml:space="preserve">   </w:t>
      </w:r>
      <w:r w:rsidRPr="00D35410">
        <w:rPr>
          <w:lang w:val="es-ES_tradnl"/>
        </w:rPr>
        <w:br/>
        <w:t xml:space="preserve">También puede donar una parte de esta compensación adicional (en caso de ser seleccionado en el sorteo) a un proyecto de reforestación, a través de la organización benéfica </w:t>
      </w:r>
      <w:proofErr w:type="spellStart"/>
      <w:r w:rsidRPr="00D35410">
        <w:rPr>
          <w:i/>
          <w:lang w:val="es-ES_tradnl"/>
        </w:rPr>
        <w:t>The</w:t>
      </w:r>
      <w:proofErr w:type="spellEnd"/>
      <w:r w:rsidRPr="00D35410">
        <w:rPr>
          <w:i/>
          <w:lang w:val="es-ES_tradnl"/>
        </w:rPr>
        <w:t xml:space="preserve"> Gold Standard.</w:t>
      </w:r>
      <w:r w:rsidRPr="00D35410">
        <w:rPr>
          <w:lang w:val="es-ES_tradnl"/>
        </w:rPr>
        <w:t xml:space="preserve"> Esta organización benéfica ya ha demostrado su eficacia en la reducción de 151 millones de toneladas de CO₂ para luchar contra el cambio climático y ha sido cuidadosamente seleccionada por nuestro equipo. </w:t>
      </w:r>
      <w:proofErr w:type="spellStart"/>
      <w:r w:rsidRPr="00D35410">
        <w:rPr>
          <w:lang w:val="es-ES_tradnl"/>
        </w:rPr>
        <w:t>The</w:t>
      </w:r>
      <w:proofErr w:type="spellEnd"/>
      <w:r w:rsidRPr="00D35410">
        <w:rPr>
          <w:lang w:val="es-ES_tradnl"/>
        </w:rPr>
        <w:t xml:space="preserve"> Gold Standard es una organización muy transparente y garantiza que sus proyectos cuenten con los niveles más altos de integridad ambiental y contribuyan al desarrollo sostenible.</w:t>
      </w:r>
      <w:r w:rsidRPr="00D35410">
        <w:rPr>
          <w:lang w:val="es-ES_tradnl"/>
        </w:rPr>
        <w:br/>
        <w:t xml:space="preserve">    </w:t>
      </w:r>
      <w:r w:rsidRPr="00D35410">
        <w:rPr>
          <w:lang w:val="es-ES_tradnl"/>
        </w:rPr>
        <w:br/>
        <w:t>Si gana el sorteo, introduzca el importe de su donación utilizando el control deslizante de abajo:</w:t>
      </w:r>
    </w:p>
    <w:tbl>
      <w:tblPr>
        <w:tblStyle w:val="QSliderLabelsTable"/>
        <w:tblW w:w="9576" w:type="auto"/>
        <w:tblInd w:w="0" w:type="dxa"/>
        <w:tblLook w:val="07E0" w:firstRow="1" w:lastRow="1" w:firstColumn="1" w:lastColumn="1" w:noHBand="1" w:noVBand="1"/>
      </w:tblPr>
      <w:tblGrid>
        <w:gridCol w:w="4661"/>
        <w:gridCol w:w="780"/>
        <w:gridCol w:w="783"/>
        <w:gridCol w:w="783"/>
        <w:gridCol w:w="783"/>
        <w:gridCol w:w="783"/>
        <w:gridCol w:w="787"/>
      </w:tblGrid>
      <w:tr w:rsidR="00D224A4" w14:paraId="1D0BE723" w14:textId="77777777">
        <w:tc>
          <w:tcPr>
            <w:tcW w:w="4788" w:type="dxa"/>
          </w:tcPr>
          <w:p w14:paraId="445498E9" w14:textId="77777777" w:rsidR="00D224A4" w:rsidRPr="00D35410" w:rsidRDefault="00D224A4">
            <w:pPr>
              <w:rPr>
                <w:lang w:val="es-ES_tradnl"/>
              </w:rPr>
            </w:pPr>
          </w:p>
        </w:tc>
        <w:tc>
          <w:tcPr>
            <w:tcW w:w="798" w:type="dxa"/>
          </w:tcPr>
          <w:p w14:paraId="7C7AF6C9" w14:textId="77777777" w:rsidR="00D224A4" w:rsidRDefault="00A0221F">
            <w:r>
              <w:t>0</w:t>
            </w:r>
          </w:p>
        </w:tc>
        <w:tc>
          <w:tcPr>
            <w:tcW w:w="798" w:type="dxa"/>
          </w:tcPr>
          <w:p w14:paraId="145A7C8D" w14:textId="77777777" w:rsidR="00D224A4" w:rsidRDefault="00A0221F">
            <w:r>
              <w:t>20</w:t>
            </w:r>
          </w:p>
        </w:tc>
        <w:tc>
          <w:tcPr>
            <w:tcW w:w="798" w:type="dxa"/>
          </w:tcPr>
          <w:p w14:paraId="6E68E6B1" w14:textId="77777777" w:rsidR="00D224A4" w:rsidRDefault="00A0221F">
            <w:r>
              <w:t>40</w:t>
            </w:r>
          </w:p>
        </w:tc>
        <w:tc>
          <w:tcPr>
            <w:tcW w:w="798" w:type="dxa"/>
          </w:tcPr>
          <w:p w14:paraId="4966FA5A" w14:textId="77777777" w:rsidR="00D224A4" w:rsidRDefault="00A0221F">
            <w:r>
              <w:t>60</w:t>
            </w:r>
          </w:p>
        </w:tc>
        <w:tc>
          <w:tcPr>
            <w:tcW w:w="798" w:type="dxa"/>
          </w:tcPr>
          <w:p w14:paraId="0E9F37D3" w14:textId="77777777" w:rsidR="00D224A4" w:rsidRDefault="00A0221F">
            <w:r>
              <w:t>80</w:t>
            </w:r>
          </w:p>
        </w:tc>
        <w:tc>
          <w:tcPr>
            <w:tcW w:w="798" w:type="dxa"/>
          </w:tcPr>
          <w:p w14:paraId="0D2D4710" w14:textId="77777777" w:rsidR="00D224A4" w:rsidRDefault="00A0221F">
            <w:r>
              <w:t>100</w:t>
            </w:r>
          </w:p>
        </w:tc>
      </w:tr>
    </w:tbl>
    <w:p w14:paraId="6CAEF7A3" w14:textId="77777777" w:rsidR="00D224A4" w:rsidRDefault="00D224A4"/>
    <w:tbl>
      <w:tblPr>
        <w:tblStyle w:val="QStandardSliderTable"/>
        <w:tblW w:w="9576" w:type="auto"/>
        <w:tblLook w:val="07E0" w:firstRow="1" w:lastRow="1" w:firstColumn="1" w:lastColumn="1" w:noHBand="1" w:noVBand="1"/>
      </w:tblPr>
      <w:tblGrid>
        <w:gridCol w:w="4636"/>
        <w:gridCol w:w="4724"/>
      </w:tblGrid>
      <w:tr w:rsidR="00D224A4" w14:paraId="3A064D01" w14:textId="77777777" w:rsidTr="00D224A4">
        <w:tc>
          <w:tcPr>
            <w:cnfStyle w:val="001000000000" w:firstRow="0" w:lastRow="0" w:firstColumn="1" w:lastColumn="0" w:oddVBand="0" w:evenVBand="0" w:oddHBand="0" w:evenHBand="0" w:firstRowFirstColumn="0" w:firstRowLastColumn="0" w:lastRowFirstColumn="0" w:lastRowLastColumn="0"/>
            <w:tcW w:w="4788" w:type="dxa"/>
          </w:tcPr>
          <w:p w14:paraId="0F5F24D3" w14:textId="77777777" w:rsidR="00D224A4" w:rsidRPr="00D35410" w:rsidRDefault="00A0221F">
            <w:pPr>
              <w:keepNext/>
              <w:rPr>
                <w:lang w:val="es-ES_tradnl"/>
              </w:rPr>
            </w:pPr>
            <w:r w:rsidRPr="00D35410">
              <w:rPr>
                <w:lang w:val="es-ES_tradnl"/>
              </w:rPr>
              <w:t>Importe de la donación (en % del máximo) ()</w:t>
            </w:r>
          </w:p>
        </w:tc>
        <w:tc>
          <w:tcPr>
            <w:tcW w:w="4788" w:type="dxa"/>
          </w:tcPr>
          <w:p w14:paraId="501468D3" w14:textId="77777777" w:rsidR="00D224A4" w:rsidRDefault="00A0221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B36B65" wp14:editId="1E2BD17E">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14:paraId="1EC4FDDA" w14:textId="77777777" w:rsidR="00D224A4" w:rsidRDefault="00D224A4"/>
    <w:p w14:paraId="064B498C" w14:textId="77777777" w:rsidR="00D224A4" w:rsidRDefault="00D224A4"/>
    <w:p w14:paraId="750E262F" w14:textId="4C42E938" w:rsidR="00D224A4" w:rsidRDefault="00A0221F" w:rsidP="00CD7833">
      <w:pPr>
        <w:pStyle w:val="BlockEndLabel"/>
      </w:pPr>
      <w:r>
        <w:t>End of Block: Donation</w:t>
      </w:r>
    </w:p>
    <w:p w14:paraId="3BC7C6C9" w14:textId="13523D3E" w:rsidR="00D224A4" w:rsidRPr="00CD7833" w:rsidRDefault="00A0221F" w:rsidP="00CD7833">
      <w:pPr>
        <w:pStyle w:val="Heading1"/>
      </w:pPr>
      <w:bookmarkStart w:id="264" w:name="_Toc74762075"/>
      <w:r>
        <w:lastRenderedPageBreak/>
        <w:t>International burden-sharing</w:t>
      </w:r>
      <w:bookmarkEnd w:id="264"/>
    </w:p>
    <w:p w14:paraId="7A21EC66" w14:textId="77777777" w:rsidR="00D224A4" w:rsidRDefault="00A0221F">
      <w:pPr>
        <w:keepNext/>
      </w:pPr>
      <w:r w:rsidRPr="00D35410">
        <w:rPr>
          <w:lang w:val="es-ES_tradnl"/>
        </w:rPr>
        <w:t>Q20.2 ¿A qué es</w:t>
      </w:r>
      <w:del w:id="265" w:author="OECC" w:date="2021-06-22T10:19:00Z">
        <w:r w:rsidRPr="00D35410" w:rsidDel="00A65110">
          <w:rPr>
            <w:lang w:val="es-ES_tradnl"/>
          </w:rPr>
          <w:delText>a</w:delText>
        </w:r>
      </w:del>
      <w:r w:rsidRPr="00D35410">
        <w:rPr>
          <w:lang w:val="es-ES_tradnl"/>
        </w:rPr>
        <w:t xml:space="preserve">cala(s) cree que se deben implementar políticas públicas para combatir el cambio climático? </w:t>
      </w:r>
      <w:r>
        <w:t xml:space="preserve">(Se </w:t>
      </w:r>
      <w:proofErr w:type="spellStart"/>
      <w:r>
        <w:t>permiten</w:t>
      </w:r>
      <w:proofErr w:type="spellEnd"/>
      <w:r>
        <w:t xml:space="preserve"> </w:t>
      </w:r>
      <w:proofErr w:type="spellStart"/>
      <w:r>
        <w:t>múltiples</w:t>
      </w:r>
      <w:proofErr w:type="spellEnd"/>
      <w:r>
        <w:t xml:space="preserve"> </w:t>
      </w:r>
      <w:proofErr w:type="spellStart"/>
      <w:r>
        <w:t>respuestas</w:t>
      </w:r>
      <w:proofErr w:type="spellEnd"/>
      <w:r>
        <w:t>)</w:t>
      </w:r>
    </w:p>
    <w:p w14:paraId="02770E07" w14:textId="77777777" w:rsidR="00D224A4" w:rsidRDefault="00A0221F">
      <w:pPr>
        <w:pStyle w:val="ListParagraph"/>
        <w:keepNext/>
        <w:numPr>
          <w:ilvl w:val="0"/>
          <w:numId w:val="2"/>
        </w:numPr>
      </w:pPr>
      <w:r>
        <w:t xml:space="preserve">Global  (4) </w:t>
      </w:r>
    </w:p>
    <w:p w14:paraId="2C61D785" w14:textId="77777777" w:rsidR="00D224A4" w:rsidRDefault="00A0221F">
      <w:pPr>
        <w:pStyle w:val="ListParagraph"/>
        <w:keepNext/>
        <w:numPr>
          <w:ilvl w:val="0"/>
          <w:numId w:val="2"/>
        </w:numPr>
      </w:pPr>
      <w:proofErr w:type="spellStart"/>
      <w:r>
        <w:t>Europea</w:t>
      </w:r>
      <w:proofErr w:type="spellEnd"/>
      <w:r>
        <w:t xml:space="preserve">  (3) </w:t>
      </w:r>
    </w:p>
    <w:p w14:paraId="4095CCE8" w14:textId="77777777" w:rsidR="00D224A4" w:rsidRDefault="00A0221F">
      <w:pPr>
        <w:pStyle w:val="ListParagraph"/>
        <w:keepNext/>
        <w:numPr>
          <w:ilvl w:val="0"/>
          <w:numId w:val="2"/>
        </w:numPr>
      </w:pPr>
      <w:r>
        <w:t xml:space="preserve">Nacional  (2) </w:t>
      </w:r>
    </w:p>
    <w:p w14:paraId="4DE2A49E" w14:textId="77777777" w:rsidR="00D224A4" w:rsidRDefault="00A0221F">
      <w:pPr>
        <w:pStyle w:val="ListParagraph"/>
        <w:keepNext/>
        <w:numPr>
          <w:ilvl w:val="0"/>
          <w:numId w:val="2"/>
        </w:numPr>
      </w:pPr>
      <w:commentRangeStart w:id="266"/>
      <w:commentRangeStart w:id="267"/>
      <w:commentRangeStart w:id="268"/>
      <w:commentRangeStart w:id="269"/>
      <w:r>
        <w:t>Local</w:t>
      </w:r>
      <w:commentRangeEnd w:id="266"/>
      <w:r w:rsidR="0035630C">
        <w:rPr>
          <w:rStyle w:val="CommentReference"/>
        </w:rPr>
        <w:commentReference w:id="266"/>
      </w:r>
      <w:commentRangeEnd w:id="267"/>
      <w:r w:rsidR="00021973">
        <w:rPr>
          <w:rStyle w:val="CommentReference"/>
        </w:rPr>
        <w:commentReference w:id="267"/>
      </w:r>
      <w:commentRangeEnd w:id="268"/>
      <w:r w:rsidR="00A65110">
        <w:rPr>
          <w:rStyle w:val="CommentReference"/>
        </w:rPr>
        <w:commentReference w:id="268"/>
      </w:r>
      <w:commentRangeEnd w:id="269"/>
      <w:r w:rsidR="00746701">
        <w:rPr>
          <w:rStyle w:val="CommentReference"/>
        </w:rPr>
        <w:commentReference w:id="269"/>
      </w:r>
      <w:r>
        <w:t xml:space="preserve">  (1) </w:t>
      </w:r>
    </w:p>
    <w:p w14:paraId="0AD20E0E" w14:textId="77777777" w:rsidR="00D224A4" w:rsidRDefault="00D224A4"/>
    <w:p w14:paraId="3771DB98" w14:textId="77777777" w:rsidR="00D224A4" w:rsidRDefault="00D224A4">
      <w:pPr>
        <w:pStyle w:val="QuestionSeparator"/>
      </w:pPr>
    </w:p>
    <w:p w14:paraId="26022C03" w14:textId="77777777" w:rsidR="00D224A4" w:rsidRDefault="00D224A4"/>
    <w:p w14:paraId="3C5F481B" w14:textId="77777777" w:rsidR="00D224A4" w:rsidRPr="00D35410" w:rsidRDefault="00A0221F">
      <w:pPr>
        <w:keepNext/>
        <w:rPr>
          <w:lang w:val="es-ES_tradnl"/>
        </w:rPr>
      </w:pPr>
      <w:r w:rsidRPr="00D35410">
        <w:rPr>
          <w:lang w:val="es-ES_tradnl"/>
        </w:rPr>
        <w:t>Q20.3 ¿Está de acuerdo o en desacuerdo con la siguiente declaración: "España debe tomar medidas para combatir el cambio climático"?</w:t>
      </w:r>
    </w:p>
    <w:p w14:paraId="2E5E058F" w14:textId="77777777" w:rsidR="00D224A4" w:rsidRDefault="00A0221F">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6807F8F1" w14:textId="77777777" w:rsidR="00D224A4" w:rsidRDefault="00A0221F">
      <w:pPr>
        <w:pStyle w:val="ListParagraph"/>
        <w:keepNext/>
        <w:numPr>
          <w:ilvl w:val="0"/>
          <w:numId w:val="4"/>
        </w:numPr>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(1) </w:t>
      </w:r>
    </w:p>
    <w:p w14:paraId="14E62605"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5C4D59F1"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1E80615F" w14:textId="77777777" w:rsidR="00D224A4" w:rsidRDefault="00A0221F">
      <w:pPr>
        <w:pStyle w:val="ListParagraph"/>
        <w:keepNext/>
        <w:numPr>
          <w:ilvl w:val="0"/>
          <w:numId w:val="4"/>
        </w:numPr>
      </w:pPr>
      <w:proofErr w:type="spellStart"/>
      <w:r>
        <w:t>Totalmente</w:t>
      </w:r>
      <w:proofErr w:type="spellEnd"/>
      <w:r>
        <w:t xml:space="preserve"> de </w:t>
      </w:r>
      <w:proofErr w:type="spellStart"/>
      <w:r>
        <w:t>acuerdo</w:t>
      </w:r>
      <w:proofErr w:type="spellEnd"/>
      <w:r>
        <w:t xml:space="preserve">  (4) </w:t>
      </w:r>
    </w:p>
    <w:p w14:paraId="3E2445CA" w14:textId="77777777" w:rsidR="00D224A4" w:rsidRDefault="00D224A4"/>
    <w:p w14:paraId="10962CC7" w14:textId="77777777" w:rsidR="00D224A4" w:rsidRDefault="00D224A4">
      <w:pPr>
        <w:pStyle w:val="QuestionSeparator"/>
      </w:pPr>
    </w:p>
    <w:p w14:paraId="6C409253" w14:textId="77777777" w:rsidR="00D224A4" w:rsidRDefault="00D224A4"/>
    <w:p w14:paraId="043A77A9" w14:textId="77777777" w:rsidR="00D224A4" w:rsidRPr="00D35410" w:rsidRDefault="00A0221F">
      <w:pPr>
        <w:keepNext/>
        <w:rPr>
          <w:lang w:val="es-ES_tradnl"/>
        </w:rPr>
      </w:pPr>
      <w:r w:rsidRPr="00D35410">
        <w:rPr>
          <w:lang w:val="es-ES_tradnl"/>
        </w:rPr>
        <w:lastRenderedPageBreak/>
        <w:t>Q20.4 ¿Cómo deben depender las políticas climáticas de España de lo que hagan otros países?</w:t>
      </w:r>
    </w:p>
    <w:tbl>
      <w:tblPr>
        <w:tblStyle w:val="QQuestionTable"/>
        <w:tblW w:w="9576" w:type="auto"/>
        <w:tblLook w:val="07E0" w:firstRow="1" w:lastRow="1" w:firstColumn="1" w:lastColumn="1" w:noHBand="1" w:noVBand="1"/>
      </w:tblPr>
      <w:tblGrid>
        <w:gridCol w:w="1567"/>
        <w:gridCol w:w="1561"/>
        <w:gridCol w:w="1561"/>
        <w:gridCol w:w="1561"/>
        <w:gridCol w:w="1549"/>
        <w:gridCol w:w="1561"/>
      </w:tblGrid>
      <w:tr w:rsidR="00D224A4" w14:paraId="6BDEBACB"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20D4B76" w14:textId="77777777" w:rsidR="00D224A4" w:rsidRPr="00D35410" w:rsidRDefault="00D224A4">
            <w:pPr>
              <w:keepNext/>
              <w:rPr>
                <w:lang w:val="es-ES_tradnl"/>
              </w:rPr>
            </w:pPr>
          </w:p>
        </w:tc>
        <w:tc>
          <w:tcPr>
            <w:tcW w:w="1596" w:type="dxa"/>
          </w:tcPr>
          <w:p w14:paraId="6314C921"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Mucho </w:t>
            </w:r>
            <w:proofErr w:type="spellStart"/>
            <w:r>
              <w:t>menos</w:t>
            </w:r>
            <w:proofErr w:type="spellEnd"/>
            <w:r>
              <w:t xml:space="preserve"> (1)</w:t>
            </w:r>
          </w:p>
        </w:tc>
        <w:tc>
          <w:tcPr>
            <w:tcW w:w="1596" w:type="dxa"/>
          </w:tcPr>
          <w:p w14:paraId="2F74D9F8"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Menos</w:t>
            </w:r>
            <w:proofErr w:type="spellEnd"/>
            <w:r>
              <w:t xml:space="preserve"> (2)</w:t>
            </w:r>
          </w:p>
        </w:tc>
        <w:tc>
          <w:tcPr>
            <w:tcW w:w="1596" w:type="dxa"/>
          </w:tcPr>
          <w:p w14:paraId="30DAD6E9"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Lo </w:t>
            </w:r>
            <w:proofErr w:type="spellStart"/>
            <w:r>
              <w:t>mismo</w:t>
            </w:r>
            <w:proofErr w:type="spellEnd"/>
            <w:r>
              <w:t xml:space="preserve"> (3)</w:t>
            </w:r>
          </w:p>
        </w:tc>
        <w:tc>
          <w:tcPr>
            <w:tcW w:w="1596" w:type="dxa"/>
          </w:tcPr>
          <w:p w14:paraId="56737DFD"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Más</w:t>
            </w:r>
            <w:proofErr w:type="spellEnd"/>
            <w:r>
              <w:t xml:space="preserve"> (4)</w:t>
            </w:r>
          </w:p>
        </w:tc>
        <w:tc>
          <w:tcPr>
            <w:tcW w:w="1596" w:type="dxa"/>
          </w:tcPr>
          <w:p w14:paraId="27B5287B"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Mucho </w:t>
            </w:r>
            <w:proofErr w:type="spellStart"/>
            <w:r>
              <w:t>más</w:t>
            </w:r>
            <w:proofErr w:type="spellEnd"/>
            <w:r>
              <w:t xml:space="preserve"> (5)</w:t>
            </w:r>
          </w:p>
        </w:tc>
      </w:tr>
      <w:tr w:rsidR="00D224A4" w14:paraId="1515289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AB0DBDB" w14:textId="77777777" w:rsidR="00D224A4" w:rsidRDefault="00A0221F">
            <w:pPr>
              <w:keepNext/>
            </w:pPr>
            <w:r w:rsidRPr="00D35410">
              <w:rPr>
                <w:lang w:val="es-ES_tradnl"/>
              </w:rPr>
              <w:t xml:space="preserve">Si otros países hacen  </w:t>
            </w:r>
            <w:r w:rsidRPr="00D35410">
              <w:rPr>
                <w:i/>
                <w:lang w:val="es-ES_tradnl"/>
              </w:rPr>
              <w:t>más</w:t>
            </w:r>
            <w:r w:rsidRPr="00D35410">
              <w:rPr>
                <w:lang w:val="es-ES_tradnl"/>
              </w:rPr>
              <w:t xml:space="preserve">, España debería hacer... </w:t>
            </w:r>
            <w:r>
              <w:t xml:space="preserve">(2) </w:t>
            </w:r>
          </w:p>
        </w:tc>
        <w:tc>
          <w:tcPr>
            <w:tcW w:w="1596" w:type="dxa"/>
          </w:tcPr>
          <w:p w14:paraId="4DEF3FCB"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6F236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AE7D17"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19E4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1786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224A4" w14:paraId="59FC4D10"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67C2F79A" w14:textId="77777777" w:rsidR="00D224A4" w:rsidRDefault="00A0221F">
            <w:pPr>
              <w:keepNext/>
            </w:pPr>
            <w:r w:rsidRPr="00D35410">
              <w:rPr>
                <w:lang w:val="es-ES_tradnl"/>
              </w:rPr>
              <w:t xml:space="preserve">Si otros países hacen  </w:t>
            </w:r>
            <w:r w:rsidRPr="00D35410">
              <w:rPr>
                <w:i/>
                <w:lang w:val="es-ES_tradnl"/>
              </w:rPr>
              <w:t>menos</w:t>
            </w:r>
            <w:r w:rsidRPr="00D35410">
              <w:rPr>
                <w:lang w:val="es-ES_tradnl"/>
              </w:rPr>
              <w:t xml:space="preserve">, España debería hacer... </w:t>
            </w:r>
            <w:r>
              <w:t xml:space="preserve">(1) </w:t>
            </w:r>
          </w:p>
        </w:tc>
        <w:tc>
          <w:tcPr>
            <w:tcW w:w="1596" w:type="dxa"/>
          </w:tcPr>
          <w:p w14:paraId="3DA1CB7A"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7DCD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EFB11"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E29D68"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D94A5" w14:textId="77777777" w:rsidR="00D224A4"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2557D2" w14:textId="77777777" w:rsidR="00D224A4" w:rsidRDefault="00D224A4"/>
    <w:p w14:paraId="16A6FA8B" w14:textId="77777777" w:rsidR="00D224A4" w:rsidRDefault="00D224A4"/>
    <w:p w14:paraId="1EE66583" w14:textId="77777777" w:rsidR="00D224A4" w:rsidRDefault="00D224A4">
      <w:pPr>
        <w:pStyle w:val="QuestionSeparator"/>
      </w:pPr>
    </w:p>
    <w:p w14:paraId="07D12337" w14:textId="77777777" w:rsidR="00D224A4" w:rsidRDefault="00D224A4"/>
    <w:p w14:paraId="7D40B989" w14:textId="77777777" w:rsidR="00D224A4" w:rsidRPr="00D35410" w:rsidRDefault="00A0221F">
      <w:pPr>
        <w:keepNext/>
        <w:rPr>
          <w:lang w:val="es-ES_tradnl"/>
        </w:rPr>
      </w:pPr>
      <w:r w:rsidRPr="00D35410">
        <w:rPr>
          <w:lang w:val="es-ES_tradnl"/>
        </w:rPr>
        <w:t>Q20.5 Para lograr una determinada reducción en las emisiones globales de gases de efecto invernadero, se necesitan inversiones costosas. </w:t>
      </w:r>
      <w:r w:rsidRPr="00D35410">
        <w:rPr>
          <w:lang w:val="es-ES_tradnl"/>
        </w:rPr>
        <w:br/>
        <w:t xml:space="preserve"> </w:t>
      </w:r>
      <w:r w:rsidRPr="00D35410">
        <w:rPr>
          <w:lang w:val="es-ES_tradnl"/>
        </w:rPr>
        <w:br/>
      </w:r>
      <w:r w:rsidRPr="00D35410">
        <w:rPr>
          <w:lang w:val="es-ES_tradnl"/>
        </w:rPr>
        <w:lastRenderedPageBreak/>
        <w:t>Idealmente, ¿cómo deberían los países asumir los costes de la lucha contra el cambio climático? </w:t>
      </w:r>
    </w:p>
    <w:tbl>
      <w:tblPr>
        <w:tblStyle w:val="QQuestionTable"/>
        <w:tblW w:w="9576" w:type="auto"/>
        <w:tblLook w:val="07E0" w:firstRow="1" w:lastRow="1" w:firstColumn="1" w:lastColumn="1" w:noHBand="1" w:noVBand="1"/>
      </w:tblPr>
      <w:tblGrid>
        <w:gridCol w:w="1687"/>
        <w:gridCol w:w="1552"/>
        <w:gridCol w:w="1551"/>
        <w:gridCol w:w="1551"/>
        <w:gridCol w:w="1478"/>
        <w:gridCol w:w="1541"/>
      </w:tblGrid>
      <w:tr w:rsidR="00D224A4" w14:paraId="767CA248"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1AC4B1" w14:textId="77777777" w:rsidR="00D224A4" w:rsidRPr="00D35410" w:rsidRDefault="00D224A4">
            <w:pPr>
              <w:keepNext/>
              <w:rPr>
                <w:lang w:val="es-ES_tradnl"/>
              </w:rPr>
            </w:pPr>
          </w:p>
        </w:tc>
        <w:tc>
          <w:tcPr>
            <w:tcW w:w="1596" w:type="dxa"/>
          </w:tcPr>
          <w:p w14:paraId="18F880F6"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(1)</w:t>
            </w:r>
          </w:p>
        </w:tc>
        <w:tc>
          <w:tcPr>
            <w:tcW w:w="1596" w:type="dxa"/>
          </w:tcPr>
          <w:p w14:paraId="10781BDC"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(2)</w:t>
            </w:r>
          </w:p>
        </w:tc>
        <w:tc>
          <w:tcPr>
            <w:tcW w:w="1596" w:type="dxa"/>
          </w:tcPr>
          <w:p w14:paraId="6AD18D21" w14:textId="77777777" w:rsidR="00D224A4" w:rsidRPr="00D35410" w:rsidRDefault="00A0221F">
            <w:pPr>
              <w:cnfStyle w:val="100000000000" w:firstRow="1" w:lastRow="0" w:firstColumn="0" w:lastColumn="0" w:oddVBand="0" w:evenVBand="0" w:oddHBand="0" w:evenHBand="0" w:firstRowFirstColumn="0" w:firstRowLastColumn="0" w:lastRowFirstColumn="0" w:lastRowLastColumn="0"/>
              <w:rPr>
                <w:lang w:val="es-ES_tradnl"/>
              </w:rPr>
            </w:pPr>
            <w:r w:rsidRPr="00D35410">
              <w:rPr>
                <w:lang w:val="es-ES_tradnl"/>
              </w:rPr>
              <w:t>Ni de acuerdo ni en desacuerdo (3)</w:t>
            </w:r>
          </w:p>
        </w:tc>
        <w:tc>
          <w:tcPr>
            <w:tcW w:w="1596" w:type="dxa"/>
          </w:tcPr>
          <w:p w14:paraId="04200C66"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Algo</w:t>
            </w:r>
            <w:proofErr w:type="spellEnd"/>
            <w:r>
              <w:t xml:space="preserve"> de </w:t>
            </w:r>
            <w:proofErr w:type="spellStart"/>
            <w:r>
              <w:t>acuerdo</w:t>
            </w:r>
            <w:proofErr w:type="spellEnd"/>
            <w:r>
              <w:t xml:space="preserve"> (4)</w:t>
            </w:r>
          </w:p>
        </w:tc>
        <w:tc>
          <w:tcPr>
            <w:tcW w:w="1596" w:type="dxa"/>
          </w:tcPr>
          <w:p w14:paraId="5C885DA0" w14:textId="77777777" w:rsidR="00D224A4" w:rsidRDefault="00A0221F">
            <w:pPr>
              <w:cnfStyle w:val="100000000000" w:firstRow="1" w:lastRow="0" w:firstColumn="0" w:lastColumn="0" w:oddVBand="0" w:evenVBand="0" w:oddHBand="0" w:evenHBand="0" w:firstRowFirstColumn="0" w:firstRowLastColumn="0" w:lastRowFirstColumn="0" w:lastRowLastColumn="0"/>
            </w:pPr>
            <w:proofErr w:type="spellStart"/>
            <w:r>
              <w:t>Totalmente</w:t>
            </w:r>
            <w:proofErr w:type="spellEnd"/>
            <w:r>
              <w:t xml:space="preserve"> de </w:t>
            </w:r>
            <w:proofErr w:type="spellStart"/>
            <w:r>
              <w:t>acuerdo</w:t>
            </w:r>
            <w:proofErr w:type="spellEnd"/>
            <w:r>
              <w:t xml:space="preserve"> (5)</w:t>
            </w:r>
          </w:p>
        </w:tc>
      </w:tr>
      <w:tr w:rsidR="00D224A4" w:rsidRPr="00E20E8E" w14:paraId="2AD87F1E"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266A9839" w14:textId="77777777" w:rsidR="00D224A4" w:rsidRPr="00D35410" w:rsidRDefault="00A0221F">
            <w:pPr>
              <w:keepNext/>
              <w:rPr>
                <w:lang w:val="es-ES_tradnl"/>
              </w:rPr>
            </w:pPr>
            <w:r w:rsidRPr="00D35410">
              <w:rPr>
                <w:lang w:val="es-ES_tradnl"/>
              </w:rPr>
              <w:t xml:space="preserve">Los países deben pagar </w:t>
            </w:r>
            <w:r w:rsidRPr="00D35410">
              <w:rPr>
                <w:i/>
                <w:lang w:val="es-ES_tradnl"/>
              </w:rPr>
              <w:t>en proporción a sus ingresos</w:t>
            </w:r>
            <w:r w:rsidRPr="00D35410">
              <w:rPr>
                <w:lang w:val="es-ES_tradnl"/>
              </w:rPr>
              <w:t xml:space="preserve"> (1) </w:t>
            </w:r>
          </w:p>
        </w:tc>
        <w:tc>
          <w:tcPr>
            <w:tcW w:w="1596" w:type="dxa"/>
          </w:tcPr>
          <w:p w14:paraId="625E841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EFF62B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679FA71"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089883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73C2EB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2B4873A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E915F90" w14:textId="77777777" w:rsidR="00D224A4" w:rsidRPr="00D35410" w:rsidRDefault="00A0221F">
            <w:pPr>
              <w:keepNext/>
              <w:rPr>
                <w:lang w:val="es-ES_tradnl"/>
              </w:rPr>
            </w:pPr>
            <w:r w:rsidRPr="00D35410">
              <w:rPr>
                <w:lang w:val="es-ES_tradnl"/>
              </w:rPr>
              <w:t xml:space="preserve">Los países deben pagar </w:t>
            </w:r>
            <w:r w:rsidRPr="00D35410">
              <w:rPr>
                <w:i/>
                <w:lang w:val="es-ES_tradnl"/>
              </w:rPr>
              <w:t>en proporción a sus emisiones actuales</w:t>
            </w:r>
            <w:r w:rsidRPr="00D35410">
              <w:rPr>
                <w:lang w:val="es-ES_tradnl"/>
              </w:rPr>
              <w:t xml:space="preserve"> (2) </w:t>
            </w:r>
          </w:p>
        </w:tc>
        <w:tc>
          <w:tcPr>
            <w:tcW w:w="1596" w:type="dxa"/>
          </w:tcPr>
          <w:p w14:paraId="3A0C03F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A00B66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861820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FC70C42"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22E0A2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35E92703"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588ABD3" w14:textId="77777777" w:rsidR="00D224A4" w:rsidRPr="00D35410" w:rsidRDefault="00A0221F">
            <w:pPr>
              <w:keepNext/>
              <w:rPr>
                <w:lang w:val="es-ES_tradnl"/>
              </w:rPr>
            </w:pPr>
            <w:r w:rsidRPr="00D35410">
              <w:rPr>
                <w:lang w:val="es-ES_tradnl"/>
              </w:rPr>
              <w:t xml:space="preserve">Los países deben pagar </w:t>
            </w:r>
            <w:r w:rsidRPr="00D35410">
              <w:rPr>
                <w:i/>
                <w:lang w:val="es-ES_tradnl"/>
              </w:rPr>
              <w:t>en proporción a sus emisiones pasadas</w:t>
            </w:r>
            <w:r w:rsidRPr="00D35410">
              <w:rPr>
                <w:lang w:val="es-ES_tradnl"/>
              </w:rPr>
              <w:t xml:space="preserve"> (desde 1990 en adelante) (3) </w:t>
            </w:r>
          </w:p>
        </w:tc>
        <w:tc>
          <w:tcPr>
            <w:tcW w:w="1596" w:type="dxa"/>
          </w:tcPr>
          <w:p w14:paraId="37348A4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5AAA53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E90B80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0F17D7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B667D7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208566A9"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4C8A7408" w14:textId="77777777" w:rsidR="00D224A4" w:rsidRPr="00D35410" w:rsidRDefault="00A0221F">
            <w:pPr>
              <w:keepNext/>
              <w:rPr>
                <w:lang w:val="es-ES_tradnl"/>
              </w:rPr>
            </w:pPr>
            <w:r w:rsidRPr="00D35410">
              <w:rPr>
                <w:lang w:val="es-ES_tradnl"/>
              </w:rPr>
              <w:t xml:space="preserve">Los </w:t>
            </w:r>
            <w:r w:rsidRPr="00D35410">
              <w:rPr>
                <w:i/>
                <w:lang w:val="es-ES_tradnl"/>
              </w:rPr>
              <w:t>países más ricos deberían pagarlo todo</w:t>
            </w:r>
            <w:r w:rsidRPr="00D35410">
              <w:rPr>
                <w:lang w:val="es-ES_tradnl"/>
              </w:rPr>
              <w:t xml:space="preserve">, para que los países más pobres no tengan que pagar nada (4) </w:t>
            </w:r>
          </w:p>
        </w:tc>
        <w:tc>
          <w:tcPr>
            <w:tcW w:w="1596" w:type="dxa"/>
          </w:tcPr>
          <w:p w14:paraId="76923DD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35BEA6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83D38C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FB81AB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4E4971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0FD1F461"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38C02D4C" w14:textId="77777777" w:rsidR="00D224A4" w:rsidRPr="00D35410" w:rsidRDefault="00A0221F">
            <w:pPr>
              <w:keepNext/>
              <w:rPr>
                <w:lang w:val="es-ES_tradnl"/>
              </w:rPr>
            </w:pPr>
            <w:r w:rsidRPr="00D35410">
              <w:rPr>
                <w:lang w:val="es-ES_tradnl"/>
              </w:rPr>
              <w:lastRenderedPageBreak/>
              <w:t xml:space="preserve">Los </w:t>
            </w:r>
            <w:r w:rsidRPr="00D35410">
              <w:rPr>
                <w:i/>
                <w:lang w:val="es-ES_tradnl"/>
              </w:rPr>
              <w:t>países más ricos deberían pagar aún más</w:t>
            </w:r>
            <w:r w:rsidRPr="00D35410">
              <w:rPr>
                <w:lang w:val="es-ES_tradnl"/>
              </w:rPr>
              <w:t xml:space="preserve"> para ayudar a los países vulnerables a enfrentar consecuencias adversas: los países vulnerables recibirían dinero en lugar de pagar (5) </w:t>
            </w:r>
          </w:p>
        </w:tc>
        <w:tc>
          <w:tcPr>
            <w:tcW w:w="1596" w:type="dxa"/>
          </w:tcPr>
          <w:p w14:paraId="3F96968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F196B5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D36FE0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1BD540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74E3EF3"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0498E9B6" w14:textId="77777777" w:rsidR="00D224A4" w:rsidRPr="00D35410" w:rsidRDefault="00D224A4">
      <w:pPr>
        <w:rPr>
          <w:lang w:val="es-ES_tradnl"/>
        </w:rPr>
      </w:pPr>
    </w:p>
    <w:p w14:paraId="794A8EA1" w14:textId="77777777" w:rsidR="00D224A4" w:rsidRPr="00D35410" w:rsidRDefault="00D224A4">
      <w:pPr>
        <w:rPr>
          <w:lang w:val="es-ES_tradnl"/>
        </w:rPr>
      </w:pPr>
    </w:p>
    <w:p w14:paraId="3C4EBA70" w14:textId="77777777" w:rsidR="00D224A4" w:rsidRPr="00D35410" w:rsidRDefault="00D224A4">
      <w:pPr>
        <w:pStyle w:val="QuestionSeparator"/>
        <w:rPr>
          <w:lang w:val="es-ES_tradnl"/>
        </w:rPr>
      </w:pPr>
    </w:p>
    <w:p w14:paraId="33532F95" w14:textId="77777777" w:rsidR="00D224A4" w:rsidRPr="00D35410" w:rsidRDefault="00D224A4">
      <w:pPr>
        <w:rPr>
          <w:lang w:val="es-ES_tradnl"/>
        </w:rPr>
      </w:pPr>
    </w:p>
    <w:p w14:paraId="19553941" w14:textId="77777777" w:rsidR="00D224A4" w:rsidRPr="00D35410" w:rsidRDefault="00A0221F">
      <w:pPr>
        <w:keepNext/>
        <w:rPr>
          <w:lang w:val="es-ES_tradnl"/>
        </w:rPr>
      </w:pPr>
      <w:r w:rsidRPr="00D35410">
        <w:rPr>
          <w:lang w:val="es-ES_tradnl"/>
        </w:rPr>
        <w:t>Q20.6 ¿Apoya o se opone al establecimiento de una asamblea democrática mundial cuya función sería redactar tratados internacionales contra el cambio climático? Cada adulto en todo el mundo tendría un voto para elegir a los miembros de la asamblea.</w:t>
      </w:r>
    </w:p>
    <w:p w14:paraId="75822915"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1D6F0CDB"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484CFBB5" w14:textId="77777777" w:rsidR="00D224A4" w:rsidRDefault="00A0221F">
      <w:pPr>
        <w:pStyle w:val="ListParagraph"/>
        <w:keepNext/>
        <w:numPr>
          <w:ilvl w:val="0"/>
          <w:numId w:val="4"/>
        </w:numPr>
      </w:pPr>
      <w:proofErr w:type="spellStart"/>
      <w:r>
        <w:t>Indiferente</w:t>
      </w:r>
      <w:proofErr w:type="spellEnd"/>
      <w:r>
        <w:t xml:space="preserve">  (2) </w:t>
      </w:r>
    </w:p>
    <w:p w14:paraId="4C6139E7" w14:textId="77777777" w:rsidR="00D224A4" w:rsidRDefault="00A0221F">
      <w:pPr>
        <w:pStyle w:val="ListParagraph"/>
        <w:keepNext/>
        <w:numPr>
          <w:ilvl w:val="0"/>
          <w:numId w:val="4"/>
        </w:numPr>
      </w:pPr>
      <w:proofErr w:type="spellStart"/>
      <w:r>
        <w:t>Apoyo</w:t>
      </w:r>
      <w:proofErr w:type="spellEnd"/>
      <w:r>
        <w:t xml:space="preserve"> </w:t>
      </w:r>
      <w:proofErr w:type="spellStart"/>
      <w:r>
        <w:t>parcialmente</w:t>
      </w:r>
      <w:proofErr w:type="spellEnd"/>
      <w:r>
        <w:t xml:space="preserve">  (3) </w:t>
      </w:r>
    </w:p>
    <w:p w14:paraId="48F72304" w14:textId="77777777" w:rsidR="00D224A4" w:rsidRDefault="00A0221F">
      <w:pPr>
        <w:pStyle w:val="ListParagraph"/>
        <w:keepNext/>
        <w:numPr>
          <w:ilvl w:val="0"/>
          <w:numId w:val="4"/>
        </w:numPr>
      </w:pPr>
      <w:proofErr w:type="spellStart"/>
      <w:r>
        <w:t>Apoyo</w:t>
      </w:r>
      <w:proofErr w:type="spellEnd"/>
      <w:r>
        <w:t xml:space="preserve"> </w:t>
      </w:r>
      <w:proofErr w:type="spellStart"/>
      <w:r>
        <w:t>firmemente</w:t>
      </w:r>
      <w:proofErr w:type="spellEnd"/>
      <w:r>
        <w:t xml:space="preserve">  (4) </w:t>
      </w:r>
    </w:p>
    <w:p w14:paraId="4C0730F6" w14:textId="77777777" w:rsidR="00D224A4" w:rsidRDefault="00D224A4"/>
    <w:p w14:paraId="4AEE2568" w14:textId="77777777" w:rsidR="00D224A4" w:rsidRDefault="00D224A4">
      <w:pPr>
        <w:pStyle w:val="QuestionSeparator"/>
      </w:pPr>
    </w:p>
    <w:p w14:paraId="2D1DF108" w14:textId="77777777" w:rsidR="00D224A4" w:rsidRDefault="00D224A4"/>
    <w:p w14:paraId="70B4891C" w14:textId="324ACD2C" w:rsidR="00D224A4" w:rsidRDefault="00A0221F">
      <w:pPr>
        <w:keepNext/>
      </w:pPr>
      <w:r w:rsidRPr="00D35410">
        <w:rPr>
          <w:lang w:val="es-ES_tradnl"/>
        </w:rPr>
        <w:t xml:space="preserve">Q20.7 Imagine la siguiente política: un impuesto mundial sobre las emisiones de gases de efecto invernadero que financie una renta básica mundial. </w:t>
      </w:r>
      <w:r w:rsidRPr="00D35410">
        <w:rPr>
          <w:lang w:val="es-ES_tradnl"/>
        </w:rPr>
        <w:br/>
      </w:r>
      <w:commentRangeStart w:id="270"/>
      <w:commentRangeStart w:id="271"/>
      <w:r w:rsidRPr="00D35410">
        <w:rPr>
          <w:lang w:val="es-ES_tradnl"/>
        </w:rPr>
        <w:br/>
        <w:t xml:space="preserve"> Esta medida aumentaría progresivamente el precio de los combustibles fósiles (por ejemplo, el precio de la gasolina aumentaría 10 céntimos por litro en los primeros años). Los precios más altos animarían a las personas y a las empresas a utilizar menos combustibles fósiles, lo que reduciría las emisiones de gases de efecto invernadero. Los ingresos del impuesto se </w:t>
      </w:r>
      <w:r w:rsidRPr="00D35410">
        <w:rPr>
          <w:lang w:val="es-ES_tradnl"/>
        </w:rPr>
        <w:lastRenderedPageBreak/>
        <w:t>utilizarían para finan</w:t>
      </w:r>
      <w:r w:rsidR="00E3618B">
        <w:rPr>
          <w:lang w:val="es-ES_tradnl"/>
        </w:rPr>
        <w:t xml:space="preserve">ciar una renta básica de 25 </w:t>
      </w:r>
      <w:r w:rsidR="00E3618B" w:rsidRPr="00D35410">
        <w:rPr>
          <w:lang w:val="es-ES_tradnl"/>
        </w:rPr>
        <w:t>€</w:t>
      </w:r>
      <w:r w:rsidRPr="00D35410">
        <w:rPr>
          <w:lang w:val="es-ES_tradnl"/>
        </w:rPr>
        <w:t xml:space="preserve"> al mes para cada adulto, sacando así de la pobreza extrema a los 700 millones de personas que ganan menos de 2 </w:t>
      </w:r>
      <w:r w:rsidR="00E3618B" w:rsidRPr="00D35410">
        <w:rPr>
          <w:lang w:val="es-ES_tradnl"/>
        </w:rPr>
        <w:t>€</w:t>
      </w:r>
      <w:r w:rsidR="00D5789F" w:rsidRPr="00D35410">
        <w:rPr>
          <w:lang w:val="es-ES_tradnl"/>
        </w:rPr>
        <w:t xml:space="preserve"> </w:t>
      </w:r>
      <w:r w:rsidRPr="00D35410">
        <w:rPr>
          <w:lang w:val="es-ES_tradnl"/>
        </w:rPr>
        <w:t xml:space="preserve">al día.   </w:t>
      </w:r>
      <w:r w:rsidRPr="00D35410">
        <w:rPr>
          <w:lang w:val="es-ES_tradnl"/>
        </w:rPr>
        <w:br/>
        <w:t xml:space="preserve">   </w:t>
      </w:r>
      <w:r w:rsidRPr="00D35410">
        <w:rPr>
          <w:lang w:val="es-ES_tradnl"/>
        </w:rPr>
        <w:br/>
        <w:t xml:space="preserve">La persona promedio que vive en España saldría ligeramente perjudicada económicamente con esta media, ya que se enfrentarían a un incremento de 38 € al mes, lo cual es mucho más que los 25 € mensuales que recibiría. </w:t>
      </w:r>
      <w:commentRangeEnd w:id="270"/>
      <w:r w:rsidR="00021973">
        <w:rPr>
          <w:rStyle w:val="CommentReference"/>
        </w:rPr>
        <w:commentReference w:id="270"/>
      </w:r>
      <w:commentRangeEnd w:id="271"/>
      <w:r w:rsidR="00746701">
        <w:rPr>
          <w:rStyle w:val="CommentReference"/>
        </w:rPr>
        <w:commentReference w:id="271"/>
      </w:r>
      <w:r w:rsidRPr="00D35410">
        <w:rPr>
          <w:lang w:val="es-ES_tradnl"/>
        </w:rPr>
        <w:br/>
      </w:r>
      <w:r w:rsidRPr="00D35410">
        <w:rPr>
          <w:lang w:val="es-ES_tradnl"/>
        </w:rPr>
        <w:br/>
        <w:t xml:space="preserve"> </w:t>
      </w:r>
      <w:r>
        <w:t>¿</w:t>
      </w:r>
      <w:proofErr w:type="spellStart"/>
      <w:r>
        <w:t>Apoya</w:t>
      </w:r>
      <w:proofErr w:type="spellEnd"/>
      <w:r>
        <w:t xml:space="preserve"> o se </w:t>
      </w:r>
      <w:proofErr w:type="spellStart"/>
      <w:r>
        <w:t>opone</w:t>
      </w:r>
      <w:proofErr w:type="spellEnd"/>
      <w:r>
        <w:t xml:space="preserve"> a </w:t>
      </w:r>
      <w:proofErr w:type="spellStart"/>
      <w:proofErr w:type="gramStart"/>
      <w:r>
        <w:t>tal</w:t>
      </w:r>
      <w:proofErr w:type="spellEnd"/>
      <w:proofErr w:type="gramEnd"/>
      <w:r>
        <w:t xml:space="preserve"> </w:t>
      </w:r>
      <w:proofErr w:type="spellStart"/>
      <w:r>
        <w:t>política</w:t>
      </w:r>
      <w:proofErr w:type="spellEnd"/>
      <w:r>
        <w:t xml:space="preserve">? </w:t>
      </w:r>
    </w:p>
    <w:p w14:paraId="58FCE2C5"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7894731C"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7210E750" w14:textId="77777777" w:rsidR="00D224A4" w:rsidRDefault="00A0221F">
      <w:pPr>
        <w:pStyle w:val="ListParagraph"/>
        <w:keepNext/>
        <w:numPr>
          <w:ilvl w:val="0"/>
          <w:numId w:val="4"/>
        </w:numPr>
      </w:pPr>
      <w:proofErr w:type="spellStart"/>
      <w:r>
        <w:t>Indiferente</w:t>
      </w:r>
      <w:proofErr w:type="spellEnd"/>
      <w:r>
        <w:t xml:space="preserve">  (2) </w:t>
      </w:r>
    </w:p>
    <w:p w14:paraId="0D86E8DE" w14:textId="77777777" w:rsidR="00D224A4" w:rsidRDefault="00A0221F">
      <w:pPr>
        <w:pStyle w:val="ListParagraph"/>
        <w:keepNext/>
        <w:numPr>
          <w:ilvl w:val="0"/>
          <w:numId w:val="4"/>
        </w:numPr>
      </w:pPr>
      <w:proofErr w:type="spellStart"/>
      <w:r>
        <w:t>Apoyo</w:t>
      </w:r>
      <w:proofErr w:type="spellEnd"/>
      <w:r>
        <w:t xml:space="preserve"> </w:t>
      </w:r>
      <w:proofErr w:type="spellStart"/>
      <w:r>
        <w:t>parcialmente</w:t>
      </w:r>
      <w:proofErr w:type="spellEnd"/>
      <w:r>
        <w:t xml:space="preserve">  (3) </w:t>
      </w:r>
    </w:p>
    <w:p w14:paraId="0BA0496B" w14:textId="77777777" w:rsidR="00D224A4" w:rsidRDefault="00A0221F">
      <w:pPr>
        <w:pStyle w:val="ListParagraph"/>
        <w:keepNext/>
        <w:numPr>
          <w:ilvl w:val="0"/>
          <w:numId w:val="4"/>
        </w:numPr>
      </w:pPr>
      <w:proofErr w:type="spellStart"/>
      <w:r>
        <w:t>Apoyo</w:t>
      </w:r>
      <w:proofErr w:type="spellEnd"/>
      <w:r>
        <w:t xml:space="preserve"> </w:t>
      </w:r>
      <w:proofErr w:type="spellStart"/>
      <w:r>
        <w:t>firmemente</w:t>
      </w:r>
      <w:proofErr w:type="spellEnd"/>
      <w:r>
        <w:t xml:space="preserve">  (4) </w:t>
      </w:r>
    </w:p>
    <w:p w14:paraId="1F2D4D43" w14:textId="77777777" w:rsidR="00D224A4" w:rsidRDefault="00D224A4"/>
    <w:p w14:paraId="27F9D071" w14:textId="77777777" w:rsidR="00D224A4" w:rsidRDefault="00D224A4">
      <w:pPr>
        <w:pStyle w:val="QuestionSeparator"/>
      </w:pPr>
    </w:p>
    <w:p w14:paraId="35BE555E" w14:textId="77777777" w:rsidR="00D224A4" w:rsidRDefault="00D224A4"/>
    <w:p w14:paraId="61DDDA94" w14:textId="77777777" w:rsidR="00D224A4" w:rsidRPr="00D35410" w:rsidRDefault="00A0221F">
      <w:pPr>
        <w:keepNext/>
        <w:rPr>
          <w:lang w:val="es-ES_tradnl"/>
        </w:rPr>
      </w:pPr>
      <w:r w:rsidRPr="00D35410">
        <w:rPr>
          <w:lang w:val="es-ES_tradnl"/>
        </w:rPr>
        <w:t xml:space="preserve">Q20.8 ¿Apoya o se opone a que se aplique un impuesto a todos los millonarios del mundo para financiar a los países de bajos ingresos que cumplan con las normas internacionales en materia de acción climática? </w:t>
      </w:r>
      <w:r w:rsidRPr="00D35410">
        <w:rPr>
          <w:lang w:val="es-ES_tradnl"/>
        </w:rPr>
        <w:br/>
        <w:t>De este modo se financiarían infraestructuras y servicios públicos como el acceso al agua potable, la sanidad y la educación.</w:t>
      </w:r>
    </w:p>
    <w:p w14:paraId="17173B08"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(0) </w:t>
      </w:r>
    </w:p>
    <w:p w14:paraId="71405E85"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(1) </w:t>
      </w:r>
    </w:p>
    <w:p w14:paraId="4D77127F" w14:textId="77777777" w:rsidR="00D224A4" w:rsidRDefault="00A0221F">
      <w:pPr>
        <w:pStyle w:val="ListParagraph"/>
        <w:keepNext/>
        <w:numPr>
          <w:ilvl w:val="0"/>
          <w:numId w:val="4"/>
        </w:numPr>
      </w:pPr>
      <w:proofErr w:type="spellStart"/>
      <w:r>
        <w:t>Indiferente</w:t>
      </w:r>
      <w:proofErr w:type="spellEnd"/>
      <w:r>
        <w:t xml:space="preserve">  (2) </w:t>
      </w:r>
    </w:p>
    <w:p w14:paraId="6C0D677A" w14:textId="77777777" w:rsidR="00D224A4" w:rsidRDefault="00A0221F">
      <w:pPr>
        <w:pStyle w:val="ListParagraph"/>
        <w:keepNext/>
        <w:numPr>
          <w:ilvl w:val="0"/>
          <w:numId w:val="4"/>
        </w:numPr>
      </w:pPr>
      <w:proofErr w:type="spellStart"/>
      <w:r>
        <w:t>Apoyo</w:t>
      </w:r>
      <w:proofErr w:type="spellEnd"/>
      <w:r>
        <w:t xml:space="preserve"> </w:t>
      </w:r>
      <w:proofErr w:type="spellStart"/>
      <w:r>
        <w:t>parcialmente</w:t>
      </w:r>
      <w:proofErr w:type="spellEnd"/>
      <w:r>
        <w:t xml:space="preserve">  (3) </w:t>
      </w:r>
    </w:p>
    <w:p w14:paraId="5947AF40" w14:textId="77777777" w:rsidR="00D224A4" w:rsidRDefault="00A0221F">
      <w:pPr>
        <w:pStyle w:val="ListParagraph"/>
        <w:keepNext/>
        <w:numPr>
          <w:ilvl w:val="0"/>
          <w:numId w:val="4"/>
        </w:numPr>
      </w:pPr>
      <w:proofErr w:type="spellStart"/>
      <w:r>
        <w:t>Apoyo</w:t>
      </w:r>
      <w:proofErr w:type="spellEnd"/>
      <w:r>
        <w:t xml:space="preserve"> </w:t>
      </w:r>
      <w:proofErr w:type="spellStart"/>
      <w:r>
        <w:t>firmemente</w:t>
      </w:r>
      <w:proofErr w:type="spellEnd"/>
      <w:r>
        <w:t xml:space="preserve">  (4) </w:t>
      </w:r>
    </w:p>
    <w:p w14:paraId="2E1B14E0" w14:textId="77777777" w:rsidR="00D224A4" w:rsidRDefault="00D224A4"/>
    <w:p w14:paraId="5FFC9B0F" w14:textId="77777777" w:rsidR="00D224A4" w:rsidRDefault="00A0221F">
      <w:pPr>
        <w:pStyle w:val="BlockEndLabel"/>
      </w:pPr>
      <w:r>
        <w:t>End of Block: International burden-sharing</w:t>
      </w:r>
    </w:p>
    <w:p w14:paraId="78D56570" w14:textId="77777777" w:rsidR="00D224A4" w:rsidRDefault="00D224A4">
      <w:pPr>
        <w:pStyle w:val="BlockSeparator"/>
      </w:pPr>
    </w:p>
    <w:p w14:paraId="2DA17578" w14:textId="3752DCB0" w:rsidR="00D224A4" w:rsidRDefault="00A0221F" w:rsidP="00CD7833">
      <w:pPr>
        <w:pStyle w:val="Heading1"/>
      </w:pPr>
      <w:bookmarkStart w:id="272" w:name="_Toc74762076"/>
      <w:r>
        <w:lastRenderedPageBreak/>
        <w:t>Housing/Preference for bans vs. incentives</w:t>
      </w:r>
      <w:bookmarkEnd w:id="272"/>
    </w:p>
    <w:p w14:paraId="26245922" w14:textId="77777777" w:rsidR="00D224A4" w:rsidRDefault="00A0221F">
      <w:pPr>
        <w:pStyle w:val="QDisplayLogic"/>
        <w:keepNext/>
      </w:pPr>
      <w:r>
        <w:t>Display This Question:</w:t>
      </w:r>
    </w:p>
    <w:p w14:paraId="5B7C2D57" w14:textId="77777777" w:rsidR="00D224A4" w:rsidRDefault="00A0221F">
      <w:pPr>
        <w:pStyle w:val="QDisplayLogic"/>
        <w:keepNext/>
        <w:ind w:firstLine="400"/>
      </w:pPr>
      <w:r>
        <w:t xml:space="preserve">If </w:t>
      </w:r>
      <w:proofErr w:type="gramStart"/>
      <w:r>
        <w:t>Are</w:t>
      </w:r>
      <w:proofErr w:type="gramEnd"/>
      <w:r>
        <w:t xml:space="preserve"> you a homeowner or a tenant? (Multiple answers are possible) = Owner</w:t>
      </w:r>
    </w:p>
    <w:p w14:paraId="45E44117" w14:textId="77777777" w:rsidR="00D224A4" w:rsidRDefault="00A0221F">
      <w:pPr>
        <w:pStyle w:val="QDisplayLogic"/>
        <w:keepNext/>
        <w:ind w:firstLine="400"/>
      </w:pPr>
      <w:proofErr w:type="gramStart"/>
      <w:r>
        <w:t>Or</w:t>
      </w:r>
      <w:proofErr w:type="gramEnd"/>
      <w:r>
        <w:t xml:space="preserve"> Are you a homeowner or a tenant? (Multiple answers are possible) = Landlord renting out property</w:t>
      </w:r>
    </w:p>
    <w:p w14:paraId="60A1EB11" w14:textId="77777777" w:rsidR="00D224A4" w:rsidRDefault="00D224A4"/>
    <w:p w14:paraId="3EC3D19A" w14:textId="77777777" w:rsidR="00D224A4" w:rsidRPr="00D35410" w:rsidRDefault="00A0221F">
      <w:pPr>
        <w:keepNext/>
        <w:rPr>
          <w:lang w:val="es-ES_tradnl"/>
        </w:rPr>
      </w:pPr>
      <w:r w:rsidRPr="00D35410">
        <w:rPr>
          <w:lang w:val="es-ES_tradnl"/>
        </w:rPr>
        <w:t xml:space="preserve">Q21.1 ¿Qué probabilidad hay de que mejore el aislamiento o sustituya el sistema de calefacción de su </w:t>
      </w:r>
      <w:commentRangeStart w:id="273"/>
      <w:r w:rsidRPr="00D35410">
        <w:rPr>
          <w:lang w:val="es-ES_tradnl"/>
        </w:rPr>
        <w:t>alojamiento</w:t>
      </w:r>
      <w:commentRangeEnd w:id="273"/>
      <w:r w:rsidR="00822427">
        <w:rPr>
          <w:rStyle w:val="CommentReference"/>
        </w:rPr>
        <w:commentReference w:id="273"/>
      </w:r>
      <w:r w:rsidRPr="00D35410">
        <w:rPr>
          <w:lang w:val="es-ES_tradnl"/>
        </w:rPr>
        <w:t xml:space="preserve"> en los próximos 5 años?</w:t>
      </w:r>
    </w:p>
    <w:p w14:paraId="794CE665" w14:textId="77777777" w:rsidR="00D224A4" w:rsidRDefault="00A0221F">
      <w:pPr>
        <w:pStyle w:val="ListParagraph"/>
        <w:keepNext/>
        <w:numPr>
          <w:ilvl w:val="0"/>
          <w:numId w:val="4"/>
        </w:numPr>
      </w:pPr>
      <w:proofErr w:type="spellStart"/>
      <w:r>
        <w:t>Muy</w:t>
      </w:r>
      <w:proofErr w:type="spellEnd"/>
      <w:r>
        <w:t xml:space="preserve"> improbable  (0) </w:t>
      </w:r>
    </w:p>
    <w:p w14:paraId="162FAEA6" w14:textId="77777777" w:rsidR="00D224A4" w:rsidRDefault="00A0221F">
      <w:pPr>
        <w:pStyle w:val="ListParagraph"/>
        <w:keepNext/>
        <w:numPr>
          <w:ilvl w:val="0"/>
          <w:numId w:val="4"/>
        </w:numPr>
      </w:pPr>
      <w:proofErr w:type="spellStart"/>
      <w:r>
        <w:t>Algo</w:t>
      </w:r>
      <w:proofErr w:type="spellEnd"/>
      <w:r>
        <w:t xml:space="preserve"> improbable  (1) </w:t>
      </w:r>
    </w:p>
    <w:p w14:paraId="3E4BD6D2" w14:textId="77777777" w:rsidR="00D224A4" w:rsidRDefault="00A0221F">
      <w:pPr>
        <w:pStyle w:val="ListParagraph"/>
        <w:keepNext/>
        <w:numPr>
          <w:ilvl w:val="0"/>
          <w:numId w:val="4"/>
        </w:numPr>
      </w:pPr>
      <w:proofErr w:type="spellStart"/>
      <w:r>
        <w:t>Algo</w:t>
      </w:r>
      <w:proofErr w:type="spellEnd"/>
      <w:r>
        <w:t xml:space="preserve"> probable  (2) </w:t>
      </w:r>
    </w:p>
    <w:p w14:paraId="7E7CF8D2" w14:textId="77777777" w:rsidR="00D224A4" w:rsidRDefault="00A0221F">
      <w:pPr>
        <w:pStyle w:val="ListParagraph"/>
        <w:keepNext/>
        <w:numPr>
          <w:ilvl w:val="0"/>
          <w:numId w:val="4"/>
        </w:numPr>
      </w:pPr>
      <w:proofErr w:type="spellStart"/>
      <w:r>
        <w:t>Muy</w:t>
      </w:r>
      <w:proofErr w:type="spellEnd"/>
      <w:r>
        <w:t xml:space="preserve"> probable  (3) </w:t>
      </w:r>
    </w:p>
    <w:p w14:paraId="1B629BE2" w14:textId="77777777" w:rsidR="00D224A4" w:rsidRDefault="00D224A4"/>
    <w:p w14:paraId="3102EFDD" w14:textId="77777777" w:rsidR="00D224A4" w:rsidRDefault="00D224A4">
      <w:pPr>
        <w:pStyle w:val="QuestionSeparator"/>
      </w:pPr>
    </w:p>
    <w:p w14:paraId="58B8C50E" w14:textId="77777777" w:rsidR="00D224A4" w:rsidRDefault="00A0221F">
      <w:pPr>
        <w:pStyle w:val="QDisplayLogic"/>
        <w:keepNext/>
      </w:pPr>
      <w:r>
        <w:t>Display This Question:</w:t>
      </w:r>
    </w:p>
    <w:p w14:paraId="436C86C6" w14:textId="77777777" w:rsidR="00D224A4" w:rsidRDefault="00A0221F">
      <w:pPr>
        <w:pStyle w:val="QDisplayLogic"/>
        <w:keepNext/>
        <w:ind w:firstLine="400"/>
      </w:pPr>
      <w:r>
        <w:t xml:space="preserve">If </w:t>
      </w:r>
      <w:proofErr w:type="gramStart"/>
      <w:r>
        <w:t>Are</w:t>
      </w:r>
      <w:proofErr w:type="gramEnd"/>
      <w:r>
        <w:t xml:space="preserve"> you a homeowner or a tenant? (Multiple answers are possible) = Owner</w:t>
      </w:r>
    </w:p>
    <w:p w14:paraId="357B27DB" w14:textId="77777777" w:rsidR="00D224A4" w:rsidRDefault="00A0221F">
      <w:pPr>
        <w:pStyle w:val="QDisplayLogic"/>
        <w:keepNext/>
        <w:ind w:firstLine="400"/>
      </w:pPr>
      <w:proofErr w:type="gramStart"/>
      <w:r>
        <w:t>Or</w:t>
      </w:r>
      <w:proofErr w:type="gramEnd"/>
      <w:r>
        <w:t xml:space="preserve"> Are you a homeowner or a tenant? (Multiple answers are possible) = Landlord renting out property</w:t>
      </w:r>
    </w:p>
    <w:p w14:paraId="50B4D2CD" w14:textId="77777777" w:rsidR="00D224A4" w:rsidRDefault="00D224A4"/>
    <w:p w14:paraId="4407DEEF" w14:textId="77777777" w:rsidR="00D224A4" w:rsidRPr="00822427" w:rsidRDefault="00A0221F">
      <w:pPr>
        <w:keepNext/>
        <w:rPr>
          <w:lang w:val="es-ES"/>
          <w:rPrChange w:id="274" w:author="OECC" w:date="2021-06-22T10:22:00Z">
            <w:rPr/>
          </w:rPrChange>
        </w:rPr>
      </w:pPr>
      <w:r w:rsidRPr="00D35410">
        <w:rPr>
          <w:lang w:val="es-ES_tradnl"/>
        </w:rPr>
        <w:t xml:space="preserve">Q21.2 ¿Cuáles son los principales obstáculos que le impiden mejorar el aislamiento o sustituir el sistema de calefacción de su </w:t>
      </w:r>
      <w:commentRangeStart w:id="275"/>
      <w:r w:rsidRPr="00D35410">
        <w:rPr>
          <w:lang w:val="es-ES_tradnl"/>
        </w:rPr>
        <w:t>alojamiento</w:t>
      </w:r>
      <w:commentRangeEnd w:id="275"/>
      <w:r w:rsidR="00822427">
        <w:rPr>
          <w:rStyle w:val="CommentReference"/>
        </w:rPr>
        <w:commentReference w:id="275"/>
      </w:r>
      <w:r w:rsidRPr="00D35410">
        <w:rPr>
          <w:lang w:val="es-ES_tradnl"/>
        </w:rPr>
        <w:t xml:space="preserve">? </w:t>
      </w:r>
      <w:r w:rsidRPr="00822427">
        <w:rPr>
          <w:lang w:val="es-ES"/>
          <w:rPrChange w:id="276" w:author="OECC" w:date="2021-06-22T10:22:00Z">
            <w:rPr/>
          </w:rPrChange>
        </w:rPr>
        <w:t>(Se permiten múltiples respuestas)</w:t>
      </w:r>
    </w:p>
    <w:p w14:paraId="7D005634" w14:textId="77777777" w:rsidR="00D224A4" w:rsidRPr="00D35410" w:rsidRDefault="00A0221F">
      <w:pPr>
        <w:pStyle w:val="ListParagraph"/>
        <w:keepNext/>
        <w:numPr>
          <w:ilvl w:val="0"/>
          <w:numId w:val="2"/>
        </w:numPr>
        <w:rPr>
          <w:lang w:val="es-ES_tradnl"/>
        </w:rPr>
      </w:pPr>
      <w:r w:rsidRPr="00D35410">
        <w:rPr>
          <w:lang w:val="es-ES_tradnl"/>
        </w:rPr>
        <w:t xml:space="preserve">No es mi decisión aislar o sustituir el sistema de </w:t>
      </w:r>
      <w:proofErr w:type="gramStart"/>
      <w:r w:rsidRPr="00D35410">
        <w:rPr>
          <w:lang w:val="es-ES_tradnl"/>
        </w:rPr>
        <w:t>calefacción  (</w:t>
      </w:r>
      <w:proofErr w:type="gramEnd"/>
      <w:r w:rsidRPr="00D35410">
        <w:rPr>
          <w:lang w:val="es-ES_tradnl"/>
        </w:rPr>
        <w:t xml:space="preserve">1) </w:t>
      </w:r>
    </w:p>
    <w:p w14:paraId="10F811DD" w14:textId="77777777" w:rsidR="00D224A4" w:rsidRPr="00D35410" w:rsidRDefault="00A0221F">
      <w:pPr>
        <w:pStyle w:val="ListParagraph"/>
        <w:keepNext/>
        <w:numPr>
          <w:ilvl w:val="0"/>
          <w:numId w:val="2"/>
        </w:numPr>
        <w:rPr>
          <w:lang w:val="es-ES_tradnl"/>
        </w:rPr>
      </w:pPr>
      <w:r w:rsidRPr="00D35410">
        <w:rPr>
          <w:lang w:val="es-ES_tradnl"/>
        </w:rPr>
        <w:t xml:space="preserve">Los costos iniciales son muy </w:t>
      </w:r>
      <w:proofErr w:type="gramStart"/>
      <w:r w:rsidRPr="00D35410">
        <w:rPr>
          <w:lang w:val="es-ES_tradnl"/>
        </w:rPr>
        <w:t>altos  (</w:t>
      </w:r>
      <w:proofErr w:type="gramEnd"/>
      <w:r w:rsidRPr="00D35410">
        <w:rPr>
          <w:lang w:val="es-ES_tradnl"/>
        </w:rPr>
        <w:t xml:space="preserve">2) </w:t>
      </w:r>
    </w:p>
    <w:p w14:paraId="17D20043" w14:textId="77777777" w:rsidR="00D224A4" w:rsidRDefault="00A0221F">
      <w:pPr>
        <w:pStyle w:val="ListParagraph"/>
        <w:keepNext/>
        <w:numPr>
          <w:ilvl w:val="0"/>
          <w:numId w:val="2"/>
        </w:numPr>
      </w:pPr>
      <w:proofErr w:type="spellStart"/>
      <w:r>
        <w:t>Es</w:t>
      </w:r>
      <w:proofErr w:type="spellEnd"/>
      <w:r>
        <w:t xml:space="preserve"> </w:t>
      </w:r>
      <w:proofErr w:type="spellStart"/>
      <w:r>
        <w:t>demasiado</w:t>
      </w:r>
      <w:proofErr w:type="spellEnd"/>
      <w:r>
        <w:t xml:space="preserve"> </w:t>
      </w:r>
      <w:proofErr w:type="spellStart"/>
      <w:r>
        <w:t>esfuerzo</w:t>
      </w:r>
      <w:proofErr w:type="spellEnd"/>
      <w:r>
        <w:t xml:space="preserve">  (3) </w:t>
      </w:r>
    </w:p>
    <w:p w14:paraId="6E60CDEC" w14:textId="77777777" w:rsidR="00D224A4" w:rsidRPr="00D35410" w:rsidRDefault="00A0221F">
      <w:pPr>
        <w:pStyle w:val="ListParagraph"/>
        <w:keepNext/>
        <w:numPr>
          <w:ilvl w:val="0"/>
          <w:numId w:val="2"/>
        </w:numPr>
        <w:rPr>
          <w:lang w:val="es-ES_tradnl"/>
        </w:rPr>
      </w:pPr>
      <w:r w:rsidRPr="00D35410">
        <w:rPr>
          <w:lang w:val="es-ES_tradnl"/>
        </w:rPr>
        <w:t xml:space="preserve">No mejorará su eficiencia </w:t>
      </w:r>
      <w:proofErr w:type="gramStart"/>
      <w:r w:rsidRPr="00D35410">
        <w:rPr>
          <w:lang w:val="es-ES_tradnl"/>
        </w:rPr>
        <w:t>energética  (</w:t>
      </w:r>
      <w:proofErr w:type="gramEnd"/>
      <w:r w:rsidRPr="00D35410">
        <w:rPr>
          <w:lang w:val="es-ES_tradnl"/>
        </w:rPr>
        <w:t xml:space="preserve">4) </w:t>
      </w:r>
    </w:p>
    <w:p w14:paraId="12C8D0CC" w14:textId="77777777" w:rsidR="00D224A4" w:rsidRPr="00D35410" w:rsidRDefault="00A0221F">
      <w:pPr>
        <w:pStyle w:val="ListParagraph"/>
        <w:keepNext/>
        <w:numPr>
          <w:ilvl w:val="0"/>
          <w:numId w:val="2"/>
        </w:numPr>
        <w:rPr>
          <w:lang w:val="es-ES_tradnl"/>
        </w:rPr>
      </w:pPr>
      <w:r w:rsidRPr="00D35410">
        <w:rPr>
          <w:lang w:val="es-ES_tradnl"/>
        </w:rPr>
        <w:t xml:space="preserve">Mis sistemas de aislamiento y calefacción ya son </w:t>
      </w:r>
      <w:proofErr w:type="gramStart"/>
      <w:r w:rsidRPr="00D35410">
        <w:rPr>
          <w:lang w:val="es-ES_tradnl"/>
        </w:rPr>
        <w:t>satisfactorios  (</w:t>
      </w:r>
      <w:proofErr w:type="gramEnd"/>
      <w:r w:rsidRPr="00D35410">
        <w:rPr>
          <w:lang w:val="es-ES_tradnl"/>
        </w:rPr>
        <w:t xml:space="preserve">5) </w:t>
      </w:r>
    </w:p>
    <w:p w14:paraId="3CFED18A" w14:textId="77777777" w:rsidR="00D224A4" w:rsidRPr="00D35410" w:rsidRDefault="00D224A4">
      <w:pPr>
        <w:rPr>
          <w:lang w:val="es-ES_tradnl"/>
        </w:rPr>
      </w:pPr>
    </w:p>
    <w:p w14:paraId="16B97427" w14:textId="77777777" w:rsidR="00D224A4" w:rsidRPr="00D35410" w:rsidRDefault="00D224A4">
      <w:pPr>
        <w:pStyle w:val="QuestionSeparator"/>
        <w:rPr>
          <w:lang w:val="es-ES_tradnl"/>
        </w:rPr>
      </w:pPr>
    </w:p>
    <w:p w14:paraId="63A9A78D" w14:textId="77777777" w:rsidR="00D224A4" w:rsidRPr="00D35410" w:rsidRDefault="00D224A4">
      <w:pPr>
        <w:rPr>
          <w:lang w:val="es-ES_tradnl"/>
        </w:rPr>
      </w:pPr>
    </w:p>
    <w:p w14:paraId="7E8DAC94" w14:textId="77777777" w:rsidR="00D224A4" w:rsidRDefault="00A0221F">
      <w:pPr>
        <w:keepNext/>
      </w:pPr>
      <w:r w:rsidRPr="00D35410">
        <w:rPr>
          <w:lang w:val="es-ES_tradnl"/>
        </w:rPr>
        <w:t xml:space="preserve">Q277 Imagine que el gobierno de España </w:t>
      </w:r>
      <w:commentRangeStart w:id="277"/>
      <w:commentRangeStart w:id="278"/>
      <w:r w:rsidRPr="00D35410">
        <w:rPr>
          <w:lang w:val="es-ES_tradnl"/>
        </w:rPr>
        <w:t xml:space="preserve">obliga </w:t>
      </w:r>
      <w:commentRangeEnd w:id="277"/>
      <w:r w:rsidR="001A21D7">
        <w:rPr>
          <w:rStyle w:val="CommentReference"/>
        </w:rPr>
        <w:commentReference w:id="277"/>
      </w:r>
      <w:commentRangeEnd w:id="278"/>
      <w:r w:rsidR="00746701">
        <w:rPr>
          <w:rStyle w:val="CommentReference"/>
        </w:rPr>
        <w:commentReference w:id="278"/>
      </w:r>
      <w:r w:rsidRPr="00D35410">
        <w:rPr>
          <w:lang w:val="es-ES_tradnl"/>
        </w:rPr>
        <w:t xml:space="preserve">a que todos los edificios residenciales tengan aislamiento que cumpla con un cierto estándar de eficiencia energética antes de 2040. El </w:t>
      </w:r>
      <w:r w:rsidRPr="00D35410">
        <w:rPr>
          <w:lang w:val="es-ES_tradnl"/>
        </w:rPr>
        <w:lastRenderedPageBreak/>
        <w:t>gobierno subvencionaría la mitad de los costes de aislamiento para ayudar a los hogares en la transición. </w:t>
      </w:r>
      <w:r w:rsidRPr="00D35410">
        <w:rPr>
          <w:lang w:val="es-ES_tradnl"/>
        </w:rPr>
        <w:br/>
        <w:t xml:space="preserve"> </w:t>
      </w:r>
      <w:r>
        <w:t>¿</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w:t>
      </w:r>
    </w:p>
    <w:p w14:paraId="1C229A3C"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(6) </w:t>
      </w:r>
    </w:p>
    <w:p w14:paraId="7683BBFF"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(7) </w:t>
      </w:r>
    </w:p>
    <w:p w14:paraId="36D01B6D" w14:textId="77777777" w:rsidR="00D224A4" w:rsidRDefault="00A0221F">
      <w:pPr>
        <w:pStyle w:val="ListParagraph"/>
        <w:keepNext/>
        <w:numPr>
          <w:ilvl w:val="0"/>
          <w:numId w:val="4"/>
        </w:numPr>
      </w:pPr>
      <w:proofErr w:type="spellStart"/>
      <w:r>
        <w:t>Indiferente</w:t>
      </w:r>
      <w:proofErr w:type="spellEnd"/>
      <w:r>
        <w:t xml:space="preserve">  (8) </w:t>
      </w:r>
    </w:p>
    <w:p w14:paraId="68B8ECC0" w14:textId="77777777" w:rsidR="00D224A4" w:rsidRDefault="00A0221F">
      <w:pPr>
        <w:pStyle w:val="ListParagraph"/>
        <w:keepNext/>
        <w:numPr>
          <w:ilvl w:val="0"/>
          <w:numId w:val="4"/>
        </w:numPr>
      </w:pPr>
      <w:proofErr w:type="spellStart"/>
      <w:r>
        <w:t>Apoyo</w:t>
      </w:r>
      <w:proofErr w:type="spellEnd"/>
      <w:r>
        <w:t xml:space="preserve"> </w:t>
      </w:r>
      <w:proofErr w:type="spellStart"/>
      <w:r>
        <w:t>parcialmente</w:t>
      </w:r>
      <w:proofErr w:type="spellEnd"/>
      <w:r>
        <w:t xml:space="preserve">  (9) </w:t>
      </w:r>
    </w:p>
    <w:p w14:paraId="195F7EE2" w14:textId="77777777" w:rsidR="00D224A4" w:rsidRDefault="00A0221F">
      <w:pPr>
        <w:pStyle w:val="ListParagraph"/>
        <w:keepNext/>
        <w:numPr>
          <w:ilvl w:val="0"/>
          <w:numId w:val="4"/>
        </w:numPr>
      </w:pPr>
      <w:proofErr w:type="spellStart"/>
      <w:r>
        <w:t>Apoyo</w:t>
      </w:r>
      <w:proofErr w:type="spellEnd"/>
      <w:r>
        <w:t xml:space="preserve"> </w:t>
      </w:r>
      <w:proofErr w:type="spellStart"/>
      <w:r>
        <w:t>firmemente</w:t>
      </w:r>
      <w:proofErr w:type="spellEnd"/>
      <w:r>
        <w:t xml:space="preserve">  (10) </w:t>
      </w:r>
    </w:p>
    <w:p w14:paraId="7F93649C" w14:textId="77777777" w:rsidR="00D224A4" w:rsidRDefault="00D224A4"/>
    <w:p w14:paraId="5487C3EF" w14:textId="77777777" w:rsidR="00D224A4" w:rsidRDefault="00D224A4">
      <w:pPr>
        <w:pStyle w:val="QuestionSeparator"/>
      </w:pPr>
    </w:p>
    <w:p w14:paraId="77748D0D" w14:textId="77777777" w:rsidR="00D224A4" w:rsidRDefault="00D224A4"/>
    <w:p w14:paraId="4D5414C6" w14:textId="77777777" w:rsidR="00D224A4" w:rsidRDefault="00A0221F">
      <w:pPr>
        <w:keepNext/>
      </w:pPr>
      <w:r w:rsidRPr="00D35410">
        <w:rPr>
          <w:lang w:val="es-ES_tradnl"/>
        </w:rPr>
        <w:t>Q278 Imagine que el gobierno de España obliga a que todos los edificios residenciales tengan aislamiento que cumpla con un cierto estándar de eficiencia energética antes de 2040. El gobierno subvencionaría la mitad de los costes de aislamiento para ayudar a los hogares en la transición. </w:t>
      </w:r>
      <w:r w:rsidRPr="00D35410">
        <w:rPr>
          <w:lang w:val="es-ES_tradnl"/>
        </w:rPr>
        <w:br/>
        <w:t xml:space="preserve">Aislar su casa puede llevar mucho tiempo, causar interrupciones en su vida cotidiana durante las obras de renovación, e incluso requerir que abandone su casa hasta que se complete la renovación.  </w:t>
      </w:r>
      <w:r w:rsidRPr="00D35410">
        <w:rPr>
          <w:lang w:val="es-ES_tradnl"/>
        </w:rPr>
        <w:br/>
      </w:r>
      <w:r>
        <w:t>¿</w:t>
      </w:r>
      <w:proofErr w:type="spellStart"/>
      <w:r>
        <w:t>Apoya</w:t>
      </w:r>
      <w:proofErr w:type="spellEnd"/>
      <w:r>
        <w:t xml:space="preserve"> o se </w:t>
      </w:r>
      <w:proofErr w:type="spellStart"/>
      <w:r>
        <w:t>opone</w:t>
      </w:r>
      <w:proofErr w:type="spellEnd"/>
      <w:r>
        <w:t xml:space="preserve"> a </w:t>
      </w:r>
      <w:proofErr w:type="spellStart"/>
      <w:r>
        <w:t>tal</w:t>
      </w:r>
      <w:proofErr w:type="spellEnd"/>
      <w:r>
        <w:t xml:space="preserve"> </w:t>
      </w:r>
      <w:proofErr w:type="spellStart"/>
      <w:r>
        <w:t>política</w:t>
      </w:r>
      <w:proofErr w:type="spellEnd"/>
      <w:r>
        <w:t>?</w:t>
      </w:r>
    </w:p>
    <w:p w14:paraId="2DADBCE2"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firmemente</w:t>
      </w:r>
      <w:proofErr w:type="spellEnd"/>
      <w:r>
        <w:t xml:space="preserve">  (1) </w:t>
      </w:r>
    </w:p>
    <w:p w14:paraId="7D33F27B" w14:textId="77777777" w:rsidR="00D224A4" w:rsidRDefault="00A0221F">
      <w:pPr>
        <w:pStyle w:val="ListParagraph"/>
        <w:keepNext/>
        <w:numPr>
          <w:ilvl w:val="0"/>
          <w:numId w:val="4"/>
        </w:numPr>
      </w:pPr>
      <w:r>
        <w:t xml:space="preserve">Me </w:t>
      </w:r>
      <w:proofErr w:type="spellStart"/>
      <w:r>
        <w:t>opongo</w:t>
      </w:r>
      <w:proofErr w:type="spellEnd"/>
      <w:r>
        <w:t xml:space="preserve"> </w:t>
      </w:r>
      <w:proofErr w:type="spellStart"/>
      <w:r>
        <w:t>parcialmente</w:t>
      </w:r>
      <w:proofErr w:type="spellEnd"/>
      <w:r>
        <w:t xml:space="preserve">  (2) </w:t>
      </w:r>
    </w:p>
    <w:p w14:paraId="4CEA445B" w14:textId="77777777" w:rsidR="00D224A4" w:rsidRDefault="00A0221F">
      <w:pPr>
        <w:pStyle w:val="ListParagraph"/>
        <w:keepNext/>
        <w:numPr>
          <w:ilvl w:val="0"/>
          <w:numId w:val="4"/>
        </w:numPr>
      </w:pPr>
      <w:proofErr w:type="spellStart"/>
      <w:r>
        <w:t>Indiferente</w:t>
      </w:r>
      <w:proofErr w:type="spellEnd"/>
      <w:r>
        <w:t xml:space="preserve">  (3) </w:t>
      </w:r>
    </w:p>
    <w:p w14:paraId="524D31A5" w14:textId="77777777" w:rsidR="00D224A4" w:rsidRDefault="00A0221F">
      <w:pPr>
        <w:pStyle w:val="ListParagraph"/>
        <w:keepNext/>
        <w:numPr>
          <w:ilvl w:val="0"/>
          <w:numId w:val="4"/>
        </w:numPr>
      </w:pPr>
      <w:proofErr w:type="spellStart"/>
      <w:r>
        <w:t>Apoyo</w:t>
      </w:r>
      <w:proofErr w:type="spellEnd"/>
      <w:r>
        <w:t xml:space="preserve"> </w:t>
      </w:r>
      <w:proofErr w:type="spellStart"/>
      <w:r>
        <w:t>parcialmente</w:t>
      </w:r>
      <w:proofErr w:type="spellEnd"/>
      <w:r>
        <w:t xml:space="preserve">  (4) </w:t>
      </w:r>
    </w:p>
    <w:p w14:paraId="767677EE" w14:textId="77777777" w:rsidR="00D224A4" w:rsidRDefault="00A0221F">
      <w:pPr>
        <w:pStyle w:val="ListParagraph"/>
        <w:keepNext/>
        <w:numPr>
          <w:ilvl w:val="0"/>
          <w:numId w:val="4"/>
        </w:numPr>
      </w:pPr>
      <w:proofErr w:type="spellStart"/>
      <w:r>
        <w:t>Apoyo</w:t>
      </w:r>
      <w:proofErr w:type="spellEnd"/>
      <w:r>
        <w:t xml:space="preserve"> </w:t>
      </w:r>
      <w:proofErr w:type="spellStart"/>
      <w:r>
        <w:t>firmemente</w:t>
      </w:r>
      <w:proofErr w:type="spellEnd"/>
      <w:r>
        <w:t xml:space="preserve">  (5) </w:t>
      </w:r>
    </w:p>
    <w:p w14:paraId="39E3E25E" w14:textId="77777777" w:rsidR="00D224A4" w:rsidRDefault="00D224A4"/>
    <w:p w14:paraId="76700231" w14:textId="77777777" w:rsidR="00D224A4" w:rsidRDefault="00D224A4">
      <w:pPr>
        <w:pStyle w:val="QuestionSeparator"/>
      </w:pPr>
    </w:p>
    <w:tbl>
      <w:tblPr>
        <w:tblStyle w:val="QQuestionIconTable"/>
        <w:tblW w:w="50" w:type="auto"/>
        <w:tblLook w:val="07E0" w:firstRow="1" w:lastRow="1" w:firstColumn="1" w:lastColumn="1" w:noHBand="1" w:noVBand="1"/>
      </w:tblPr>
      <w:tblGrid>
        <w:gridCol w:w="360"/>
      </w:tblGrid>
      <w:tr w:rsidR="00D224A4" w14:paraId="2354290B" w14:textId="77777777">
        <w:tc>
          <w:tcPr>
            <w:tcW w:w="50" w:type="dxa"/>
          </w:tcPr>
          <w:p w14:paraId="42110E08" w14:textId="77777777" w:rsidR="00D224A4" w:rsidRDefault="00A0221F">
            <w:pPr>
              <w:keepNext/>
            </w:pPr>
            <w:r>
              <w:rPr>
                <w:noProof/>
              </w:rPr>
              <w:drawing>
                <wp:inline distT="0" distB="0" distL="0" distR="0" wp14:anchorId="12109369" wp14:editId="20F3E54F">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14:paraId="6EB74031" w14:textId="77777777" w:rsidR="00D224A4" w:rsidRDefault="00D224A4"/>
    <w:p w14:paraId="072696A8" w14:textId="26F0EE4A" w:rsidR="00D224A4" w:rsidRPr="000C5243" w:rsidRDefault="00A0221F">
      <w:pPr>
        <w:keepNext/>
        <w:rPr>
          <w:lang w:val="es-ES"/>
          <w:rPrChange w:id="279" w:author="Francisco J.  Heras Hernández" w:date="2021-06-22T11:59:00Z">
            <w:rPr/>
          </w:rPrChange>
        </w:rPr>
      </w:pPr>
      <w:commentRangeStart w:id="280"/>
      <w:r w:rsidRPr="00D35410">
        <w:rPr>
          <w:lang w:val="es-ES_tradnl"/>
        </w:rPr>
        <w:t xml:space="preserve">Q21.5 Imagine que, para luchar contra el cambio climático, el gobierno de España decide </w:t>
      </w:r>
      <w:del w:id="281" w:author="Francisco J.  Heras Hernández" w:date="2021-06-22T11:59:00Z">
        <w:r w:rsidRPr="00D35410" w:rsidDel="000C5243">
          <w:rPr>
            <w:lang w:val="es-ES_tradnl"/>
          </w:rPr>
          <w:delText>limitar el consumo</w:delText>
        </w:r>
      </w:del>
      <w:ins w:id="282" w:author="Francisco J.  Heras Hernández" w:date="2021-06-22T11:59:00Z">
        <w:r w:rsidR="000C5243">
          <w:rPr>
            <w:lang w:val="es-ES_tradnl"/>
          </w:rPr>
          <w:t>fomentar la reducción del</w:t>
        </w:r>
      </w:ins>
      <w:ins w:id="283" w:author="Francisco J.  Heras Hernández" w:date="2021-06-22T12:00:00Z">
        <w:r w:rsidR="000C5243">
          <w:rPr>
            <w:lang w:val="es-ES_tradnl"/>
          </w:rPr>
          <w:t xml:space="preserve"> consumo</w:t>
        </w:r>
      </w:ins>
      <w:r w:rsidRPr="00D35410">
        <w:rPr>
          <w:lang w:val="es-ES_tradnl"/>
        </w:rPr>
        <w:t xml:space="preserve"> de productos ganaderos como la carne de ternera y los productos lácteos.</w:t>
      </w:r>
      <w:commentRangeEnd w:id="280"/>
      <w:r w:rsidR="00A64DC5">
        <w:rPr>
          <w:rStyle w:val="CommentReference"/>
        </w:rPr>
        <w:commentReference w:id="280"/>
      </w:r>
      <w:r w:rsidRPr="00D35410">
        <w:rPr>
          <w:lang w:val="es-ES_tradnl"/>
        </w:rPr>
        <w:br/>
      </w:r>
      <w:r w:rsidRPr="00D35410">
        <w:rPr>
          <w:lang w:val="es-ES_tradnl"/>
        </w:rPr>
        <w:lastRenderedPageBreak/>
        <w:t xml:space="preserve"> </w:t>
      </w:r>
      <w:r w:rsidRPr="00D35410">
        <w:rPr>
          <w:lang w:val="es-ES_tradnl"/>
        </w:rPr>
        <w:br/>
        <w:t xml:space="preserve"> </w:t>
      </w:r>
      <w:r w:rsidRPr="000C5243">
        <w:rPr>
          <w:lang w:val="es-ES"/>
          <w:rPrChange w:id="284" w:author="Francisco J.  Heras Hernández" w:date="2021-06-22T11:59:00Z">
            <w:rPr/>
          </w:rPrChange>
        </w:rPr>
        <w:t>¿Apoya o se opone a las siguientes opciones?</w:t>
      </w:r>
    </w:p>
    <w:tbl>
      <w:tblPr>
        <w:tblStyle w:val="QQuestionTable"/>
        <w:tblW w:w="9576" w:type="auto"/>
        <w:tblLook w:val="07E0" w:firstRow="1" w:lastRow="1" w:firstColumn="1" w:lastColumn="1" w:noHBand="1" w:noVBand="1"/>
      </w:tblPr>
      <w:tblGrid>
        <w:gridCol w:w="1959"/>
        <w:gridCol w:w="1434"/>
        <w:gridCol w:w="1531"/>
        <w:gridCol w:w="1471"/>
        <w:gridCol w:w="1531"/>
        <w:gridCol w:w="1434"/>
      </w:tblGrid>
      <w:tr w:rsidR="00D224A4" w14:paraId="367D8C07" w14:textId="77777777" w:rsidTr="00D22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6E726F" w14:textId="77777777" w:rsidR="00D224A4" w:rsidRPr="000C5243" w:rsidRDefault="00D224A4">
            <w:pPr>
              <w:keepNext/>
              <w:rPr>
                <w:lang w:val="es-ES"/>
                <w:rPrChange w:id="285" w:author="Francisco J.  Heras Hernández" w:date="2021-06-22T11:59:00Z">
                  <w:rPr/>
                </w:rPrChange>
              </w:rPr>
            </w:pPr>
          </w:p>
        </w:tc>
        <w:tc>
          <w:tcPr>
            <w:tcW w:w="1596" w:type="dxa"/>
          </w:tcPr>
          <w:p w14:paraId="1E291080"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firmemente</w:t>
            </w:r>
            <w:proofErr w:type="spellEnd"/>
            <w:r>
              <w:t xml:space="preserve"> (1)</w:t>
            </w:r>
          </w:p>
        </w:tc>
        <w:tc>
          <w:tcPr>
            <w:tcW w:w="1596" w:type="dxa"/>
          </w:tcPr>
          <w:p w14:paraId="286AC1DD" w14:textId="77777777" w:rsidR="00D224A4" w:rsidRDefault="00A0221F">
            <w:pPr>
              <w:cnfStyle w:val="100000000000" w:firstRow="1" w:lastRow="0" w:firstColumn="0" w:lastColumn="0" w:oddVBand="0" w:evenVBand="0" w:oddHBand="0" w:evenHBand="0" w:firstRowFirstColumn="0" w:firstRowLastColumn="0" w:lastRowFirstColumn="0" w:lastRowLastColumn="0"/>
            </w:pPr>
            <w:r>
              <w:t xml:space="preserve">Me </w:t>
            </w:r>
            <w:proofErr w:type="spellStart"/>
            <w:r>
              <w:t>opongo</w:t>
            </w:r>
            <w:proofErr w:type="spellEnd"/>
            <w:r>
              <w:t xml:space="preserve"> </w:t>
            </w:r>
            <w:proofErr w:type="spellStart"/>
            <w:r>
              <w:t>parcialmente</w:t>
            </w:r>
            <w:proofErr w:type="spellEnd"/>
            <w:r>
              <w:t xml:space="preserve"> (2)</w:t>
            </w:r>
          </w:p>
        </w:tc>
        <w:tc>
          <w:tcPr>
            <w:tcW w:w="1596" w:type="dxa"/>
          </w:tcPr>
          <w:p w14:paraId="229BFA14" w14:textId="440D2F96" w:rsidR="00D224A4" w:rsidRDefault="001A13EE">
            <w:pPr>
              <w:cnfStyle w:val="100000000000" w:firstRow="1" w:lastRow="0" w:firstColumn="0" w:lastColumn="0" w:oddVBand="0" w:evenVBand="0" w:oddHBand="0" w:evenHBand="0" w:firstRowFirstColumn="0" w:firstRowLastColumn="0" w:lastRowFirstColumn="0" w:lastRowLastColumn="0"/>
            </w:pPr>
            <w:ins w:id="286" w:author="Francisco J.  Heras Hernández" w:date="2021-06-22T12:42:00Z">
              <w:r>
                <w:t xml:space="preserve">Me </w:t>
              </w:r>
              <w:proofErr w:type="spellStart"/>
              <w:r>
                <w:t>es</w:t>
              </w:r>
              <w:proofErr w:type="spellEnd"/>
              <w:r>
                <w:t xml:space="preserve"> </w:t>
              </w:r>
              <w:proofErr w:type="spellStart"/>
              <w:r>
                <w:t>o</w:t>
              </w:r>
            </w:ins>
            <w:del w:id="287" w:author="Francisco J.  Heras Hernández" w:date="2021-06-22T12:42:00Z">
              <w:r w:rsidR="00A0221F" w:rsidDel="001A13EE">
                <w:delText>I</w:delText>
              </w:r>
            </w:del>
            <w:r w:rsidR="00A0221F">
              <w:t>ndiferente</w:t>
            </w:r>
            <w:proofErr w:type="spellEnd"/>
            <w:r w:rsidR="00A0221F">
              <w:t xml:space="preserve"> (3)</w:t>
            </w:r>
          </w:p>
        </w:tc>
        <w:tc>
          <w:tcPr>
            <w:tcW w:w="1596" w:type="dxa"/>
          </w:tcPr>
          <w:p w14:paraId="54D58CFC" w14:textId="3EA4526D" w:rsidR="00D224A4" w:rsidRDefault="001A13EE">
            <w:pPr>
              <w:cnfStyle w:val="100000000000" w:firstRow="1" w:lastRow="0" w:firstColumn="0" w:lastColumn="0" w:oddVBand="0" w:evenVBand="0" w:oddHBand="0" w:evenHBand="0" w:firstRowFirstColumn="0" w:firstRowLastColumn="0" w:lastRowFirstColumn="0" w:lastRowLastColumn="0"/>
            </w:pPr>
            <w:ins w:id="288" w:author="Francisco J.  Heras Hernández" w:date="2021-06-22T12:41:00Z">
              <w:r>
                <w:t xml:space="preserve">La </w:t>
              </w:r>
              <w:proofErr w:type="spellStart"/>
              <w:r>
                <w:t>a</w:t>
              </w:r>
            </w:ins>
            <w:del w:id="289" w:author="Francisco J.  Heras Hernández" w:date="2021-06-22T12:41:00Z">
              <w:r w:rsidR="00A0221F" w:rsidDel="001A13EE">
                <w:delText>A</w:delText>
              </w:r>
            </w:del>
            <w:r w:rsidR="00A0221F">
              <w:t>poyo</w:t>
            </w:r>
            <w:proofErr w:type="spellEnd"/>
            <w:r w:rsidR="00A0221F">
              <w:t xml:space="preserve"> </w:t>
            </w:r>
            <w:proofErr w:type="spellStart"/>
            <w:r w:rsidR="00A0221F">
              <w:t>parcialmente</w:t>
            </w:r>
            <w:proofErr w:type="spellEnd"/>
            <w:r w:rsidR="00A0221F">
              <w:t xml:space="preserve"> (4)</w:t>
            </w:r>
          </w:p>
        </w:tc>
        <w:tc>
          <w:tcPr>
            <w:tcW w:w="1596" w:type="dxa"/>
          </w:tcPr>
          <w:p w14:paraId="1F8E7079" w14:textId="24BCBA29" w:rsidR="00D224A4" w:rsidRDefault="001A13EE">
            <w:pPr>
              <w:cnfStyle w:val="100000000000" w:firstRow="1" w:lastRow="0" w:firstColumn="0" w:lastColumn="0" w:oddVBand="0" w:evenVBand="0" w:oddHBand="0" w:evenHBand="0" w:firstRowFirstColumn="0" w:firstRowLastColumn="0" w:lastRowFirstColumn="0" w:lastRowLastColumn="0"/>
            </w:pPr>
            <w:ins w:id="290" w:author="Francisco J.  Heras Hernández" w:date="2021-06-22T12:41:00Z">
              <w:r>
                <w:t xml:space="preserve">La </w:t>
              </w:r>
              <w:proofErr w:type="spellStart"/>
              <w:r>
                <w:t>a</w:t>
              </w:r>
            </w:ins>
            <w:del w:id="291" w:author="Francisco J.  Heras Hernández" w:date="2021-06-22T12:41:00Z">
              <w:r w:rsidR="00A0221F" w:rsidDel="001A13EE">
                <w:delText>A</w:delText>
              </w:r>
            </w:del>
            <w:r w:rsidR="00A0221F">
              <w:t>poyo</w:t>
            </w:r>
            <w:proofErr w:type="spellEnd"/>
            <w:r w:rsidR="00A0221F">
              <w:t xml:space="preserve"> </w:t>
            </w:r>
            <w:proofErr w:type="spellStart"/>
            <w:r w:rsidR="00A0221F">
              <w:t>firmemente</w:t>
            </w:r>
            <w:proofErr w:type="spellEnd"/>
            <w:r w:rsidR="00A0221F">
              <w:t xml:space="preserve"> (5)</w:t>
            </w:r>
          </w:p>
        </w:tc>
      </w:tr>
      <w:tr w:rsidR="00D224A4" w:rsidRPr="00E20E8E" w14:paraId="5A4CD1BE"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0971B99E" w14:textId="03F243F6" w:rsidR="00D224A4" w:rsidRPr="00D35410" w:rsidRDefault="00A0221F">
            <w:pPr>
              <w:keepNext/>
              <w:rPr>
                <w:lang w:val="es-ES_tradnl"/>
              </w:rPr>
            </w:pPr>
            <w:r w:rsidRPr="00D35410">
              <w:rPr>
                <w:lang w:val="es-ES_tradnl"/>
              </w:rPr>
              <w:t xml:space="preserve">Un </w:t>
            </w:r>
            <w:del w:id="292" w:author="Francisco J.  Heras Hernández" w:date="2021-06-22T12:00:00Z">
              <w:r w:rsidRPr="00D35410" w:rsidDel="000C5243">
                <w:rPr>
                  <w:lang w:val="es-ES_tradnl"/>
                </w:rPr>
                <w:delText xml:space="preserve">elevado </w:delText>
              </w:r>
            </w:del>
            <w:r w:rsidRPr="00D35410">
              <w:rPr>
                <w:lang w:val="es-ES_tradnl"/>
              </w:rPr>
              <w:t xml:space="preserve">impuesto sobre los productos ganaderos, lo que hace que la carne de ternera cueste el doble (1) </w:t>
            </w:r>
          </w:p>
        </w:tc>
        <w:tc>
          <w:tcPr>
            <w:tcW w:w="1596" w:type="dxa"/>
          </w:tcPr>
          <w:p w14:paraId="6AEAAA6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798209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3227EFCB"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127008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104C4DAE"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2325017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0175571" w14:textId="77777777" w:rsidR="00D224A4" w:rsidRPr="00D35410" w:rsidRDefault="00A0221F">
            <w:pPr>
              <w:keepNext/>
              <w:rPr>
                <w:lang w:val="es-ES_tradnl"/>
              </w:rPr>
            </w:pPr>
            <w:r w:rsidRPr="00D35410">
              <w:rPr>
                <w:lang w:val="es-ES_tradnl"/>
              </w:rPr>
              <w:t xml:space="preserve">Subvenciones a las </w:t>
            </w:r>
            <w:commentRangeStart w:id="293"/>
            <w:commentRangeStart w:id="294"/>
            <w:r w:rsidRPr="00D35410">
              <w:rPr>
                <w:lang w:val="es-ES_tradnl"/>
              </w:rPr>
              <w:t xml:space="preserve">verduras, frutas y frutos secos ecológicos y locales </w:t>
            </w:r>
            <w:commentRangeEnd w:id="293"/>
            <w:r w:rsidR="00021973">
              <w:rPr>
                <w:rStyle w:val="CommentReference"/>
              </w:rPr>
              <w:commentReference w:id="293"/>
            </w:r>
            <w:commentRangeEnd w:id="294"/>
            <w:r w:rsidR="00A64DC5">
              <w:rPr>
                <w:rStyle w:val="CommentReference"/>
              </w:rPr>
              <w:commentReference w:id="294"/>
            </w:r>
            <w:r w:rsidRPr="00D35410">
              <w:rPr>
                <w:lang w:val="es-ES_tradnl"/>
              </w:rPr>
              <w:t xml:space="preserve">(2) </w:t>
            </w:r>
          </w:p>
        </w:tc>
        <w:tc>
          <w:tcPr>
            <w:tcW w:w="1596" w:type="dxa"/>
          </w:tcPr>
          <w:p w14:paraId="2A35ADB6"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855FAE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5875D50"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7513A764"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E09A5A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52CCC9DB"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5DB5E721" w14:textId="7E2922CB" w:rsidR="00D224A4" w:rsidRPr="00D35410" w:rsidRDefault="00A0221F">
            <w:pPr>
              <w:keepNext/>
              <w:rPr>
                <w:lang w:val="es-ES_tradnl"/>
              </w:rPr>
            </w:pPr>
            <w:r w:rsidRPr="00D35410">
              <w:rPr>
                <w:lang w:val="es-ES_tradnl"/>
              </w:rPr>
              <w:t xml:space="preserve">La eliminación de las subvenciones a la ganadería </w:t>
            </w:r>
            <w:ins w:id="295" w:author="Francisco J.  Heras Hernández" w:date="2021-06-22T12:04:00Z">
              <w:r w:rsidR="000C5243">
                <w:rPr>
                  <w:lang w:val="es-ES_tradnl"/>
                </w:rPr>
                <w:t xml:space="preserve">intensiva </w:t>
              </w:r>
            </w:ins>
            <w:r w:rsidRPr="00D35410">
              <w:rPr>
                <w:lang w:val="es-ES_tradnl"/>
              </w:rPr>
              <w:t xml:space="preserve">(3) </w:t>
            </w:r>
          </w:p>
        </w:tc>
        <w:tc>
          <w:tcPr>
            <w:tcW w:w="1596" w:type="dxa"/>
          </w:tcPr>
          <w:p w14:paraId="2670BFF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4E8164E9"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50913FD"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5850A67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90F80CC"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r w:rsidR="00D224A4" w:rsidRPr="00E20E8E" w14:paraId="607F7D87" w14:textId="77777777" w:rsidTr="00D224A4">
        <w:tc>
          <w:tcPr>
            <w:cnfStyle w:val="001000000000" w:firstRow="0" w:lastRow="0" w:firstColumn="1" w:lastColumn="0" w:oddVBand="0" w:evenVBand="0" w:oddHBand="0" w:evenHBand="0" w:firstRowFirstColumn="0" w:firstRowLastColumn="0" w:lastRowFirstColumn="0" w:lastRowLastColumn="0"/>
            <w:tcW w:w="1596" w:type="dxa"/>
          </w:tcPr>
          <w:p w14:paraId="1568B5CC" w14:textId="77777777" w:rsidR="00D224A4" w:rsidRPr="00D35410" w:rsidRDefault="00A0221F">
            <w:pPr>
              <w:keepNext/>
              <w:rPr>
                <w:lang w:val="es-ES_tradnl"/>
              </w:rPr>
            </w:pPr>
            <w:commentRangeStart w:id="296"/>
            <w:commentRangeStart w:id="297"/>
            <w:r w:rsidRPr="00D35410">
              <w:rPr>
                <w:lang w:val="es-ES_tradnl"/>
              </w:rPr>
              <w:t xml:space="preserve">La prohibición de la ganadería intensiva </w:t>
            </w:r>
            <w:commentRangeEnd w:id="296"/>
            <w:r w:rsidR="002346CB">
              <w:rPr>
                <w:rStyle w:val="CommentReference"/>
              </w:rPr>
              <w:commentReference w:id="296"/>
            </w:r>
            <w:commentRangeEnd w:id="297"/>
            <w:r w:rsidR="00D313D6">
              <w:rPr>
                <w:rStyle w:val="CommentReference"/>
              </w:rPr>
              <w:commentReference w:id="297"/>
            </w:r>
            <w:r w:rsidRPr="00D35410">
              <w:rPr>
                <w:lang w:val="es-ES_tradnl"/>
              </w:rPr>
              <w:t xml:space="preserve">(4) </w:t>
            </w:r>
          </w:p>
        </w:tc>
        <w:tc>
          <w:tcPr>
            <w:tcW w:w="1596" w:type="dxa"/>
          </w:tcPr>
          <w:p w14:paraId="6D13016A"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0D2A231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490EC45"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66C4CE68"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c>
          <w:tcPr>
            <w:tcW w:w="1596" w:type="dxa"/>
          </w:tcPr>
          <w:p w14:paraId="272F6697" w14:textId="77777777" w:rsidR="00D224A4" w:rsidRPr="00D35410" w:rsidRDefault="00D224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_tradnl"/>
              </w:rPr>
            </w:pPr>
          </w:p>
        </w:tc>
      </w:tr>
    </w:tbl>
    <w:p w14:paraId="15FF999C" w14:textId="77777777" w:rsidR="00D224A4" w:rsidRPr="00D35410" w:rsidRDefault="00D224A4">
      <w:pPr>
        <w:rPr>
          <w:lang w:val="es-ES_tradnl"/>
        </w:rPr>
      </w:pPr>
    </w:p>
    <w:p w14:paraId="09B4A8ED" w14:textId="77777777" w:rsidR="00D224A4" w:rsidRPr="00D35410" w:rsidRDefault="00D224A4">
      <w:pPr>
        <w:rPr>
          <w:lang w:val="es-ES_tradnl"/>
        </w:rPr>
      </w:pPr>
    </w:p>
    <w:p w14:paraId="72C148DD" w14:textId="77777777" w:rsidR="00D224A4" w:rsidRDefault="00A0221F">
      <w:pPr>
        <w:pStyle w:val="BlockEndLabel"/>
      </w:pPr>
      <w:r>
        <w:t>End of Block: Housing/Preference for bans vs. incentives</w:t>
      </w:r>
    </w:p>
    <w:p w14:paraId="534748E2" w14:textId="00E91380" w:rsidR="00D224A4" w:rsidRDefault="00A0221F" w:rsidP="00CD7833">
      <w:pPr>
        <w:pStyle w:val="Heading1"/>
      </w:pPr>
      <w:bookmarkStart w:id="299" w:name="_Toc74762077"/>
      <w:r>
        <w:t>Trust, perceptions of institutions, inequality, and the future</w:t>
      </w:r>
      <w:bookmarkEnd w:id="299"/>
    </w:p>
    <w:p w14:paraId="2705601E" w14:textId="77777777" w:rsidR="00D224A4" w:rsidRPr="00D35410" w:rsidRDefault="00A0221F">
      <w:pPr>
        <w:keepNext/>
        <w:rPr>
          <w:lang w:val="es-ES_tradnl"/>
        </w:rPr>
      </w:pPr>
      <w:r w:rsidRPr="00D35410">
        <w:rPr>
          <w:lang w:val="es-ES_tradnl"/>
        </w:rPr>
        <w:t>Q22.1 ¿Está de acuerdo o en desacuerdo con la siguiente afirmación: "Se puede confiar en la mayoría de las personas"?</w:t>
      </w:r>
    </w:p>
    <w:p w14:paraId="144536F1" w14:textId="77777777" w:rsidR="00D224A4" w:rsidRDefault="00A0221F">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3E597F70" w14:textId="77777777" w:rsidR="00D224A4" w:rsidRDefault="00A0221F">
      <w:pPr>
        <w:pStyle w:val="ListParagraph"/>
        <w:keepNext/>
        <w:numPr>
          <w:ilvl w:val="0"/>
          <w:numId w:val="4"/>
        </w:numPr>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(1) </w:t>
      </w:r>
    </w:p>
    <w:p w14:paraId="0A7AB4E5"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207A7A6D"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15B77B25" w14:textId="77777777" w:rsidR="00D224A4" w:rsidRDefault="00A0221F">
      <w:pPr>
        <w:pStyle w:val="ListParagraph"/>
        <w:keepNext/>
        <w:numPr>
          <w:ilvl w:val="0"/>
          <w:numId w:val="4"/>
        </w:numPr>
      </w:pPr>
      <w:commentRangeStart w:id="300"/>
      <w:proofErr w:type="spellStart"/>
      <w:r>
        <w:t>Totalmente</w:t>
      </w:r>
      <w:proofErr w:type="spellEnd"/>
      <w:r>
        <w:t xml:space="preserve"> de </w:t>
      </w:r>
      <w:proofErr w:type="spellStart"/>
      <w:r>
        <w:t>acuerdo</w:t>
      </w:r>
      <w:proofErr w:type="spellEnd"/>
      <w:r>
        <w:t xml:space="preserve">  (4) </w:t>
      </w:r>
      <w:commentRangeEnd w:id="300"/>
      <w:r w:rsidR="004F0BF8">
        <w:rPr>
          <w:rStyle w:val="CommentReference"/>
        </w:rPr>
        <w:commentReference w:id="300"/>
      </w:r>
    </w:p>
    <w:p w14:paraId="3AFC0239" w14:textId="77777777" w:rsidR="00D224A4" w:rsidRDefault="00D224A4"/>
    <w:p w14:paraId="70EE1EFE" w14:textId="77777777" w:rsidR="00D224A4" w:rsidRDefault="00D224A4">
      <w:pPr>
        <w:pStyle w:val="QuestionSeparator"/>
      </w:pPr>
    </w:p>
    <w:p w14:paraId="7A27F1C1" w14:textId="77777777" w:rsidR="00D224A4" w:rsidRDefault="00D224A4"/>
    <w:p w14:paraId="69726023" w14:textId="77777777" w:rsidR="00D224A4" w:rsidRPr="00D35410" w:rsidRDefault="00A0221F">
      <w:pPr>
        <w:keepNext/>
        <w:rPr>
          <w:lang w:val="es-ES_tradnl"/>
        </w:rPr>
      </w:pPr>
      <w:r w:rsidRPr="00D35410">
        <w:rPr>
          <w:lang w:val="es-ES_tradnl"/>
        </w:rPr>
        <w:t xml:space="preserve">Q22.2 ¿Está de acuerdo o en desacuerdo con la siguiente afirmación: "Durante la última década, en general, </w:t>
      </w:r>
      <w:commentRangeStart w:id="301"/>
      <w:r w:rsidRPr="00D35410">
        <w:rPr>
          <w:lang w:val="es-ES_tradnl"/>
        </w:rPr>
        <w:t xml:space="preserve">se ha podido </w:t>
      </w:r>
      <w:commentRangeEnd w:id="301"/>
      <w:r w:rsidR="00B8594B">
        <w:rPr>
          <w:rStyle w:val="CommentReference"/>
        </w:rPr>
        <w:commentReference w:id="301"/>
      </w:r>
      <w:r w:rsidRPr="00D35410">
        <w:rPr>
          <w:lang w:val="es-ES_tradnl"/>
        </w:rPr>
        <w:t>confiar en que el gobierno de España hiciera lo correcto"?</w:t>
      </w:r>
    </w:p>
    <w:p w14:paraId="63DF15A0" w14:textId="77777777" w:rsidR="00D224A4" w:rsidRDefault="00A0221F">
      <w:pPr>
        <w:pStyle w:val="ListParagraph"/>
        <w:keepNext/>
        <w:numPr>
          <w:ilvl w:val="0"/>
          <w:numId w:val="4"/>
        </w:numPr>
      </w:pPr>
      <w:proofErr w:type="spellStart"/>
      <w:r>
        <w:t>Muy</w:t>
      </w:r>
      <w:proofErr w:type="spellEnd"/>
      <w:r>
        <w:t xml:space="preserve"> </w:t>
      </w:r>
      <w:proofErr w:type="spellStart"/>
      <w:r>
        <w:t>en</w:t>
      </w:r>
      <w:proofErr w:type="spellEnd"/>
      <w:r>
        <w:t xml:space="preserve"> </w:t>
      </w:r>
      <w:proofErr w:type="spellStart"/>
      <w:r>
        <w:t>desacuerdo</w:t>
      </w:r>
      <w:proofErr w:type="spellEnd"/>
      <w:r>
        <w:t xml:space="preserve">  (0) </w:t>
      </w:r>
    </w:p>
    <w:p w14:paraId="004D7F15" w14:textId="77777777" w:rsidR="00D224A4" w:rsidRDefault="00A0221F">
      <w:pPr>
        <w:pStyle w:val="ListParagraph"/>
        <w:keepNext/>
        <w:numPr>
          <w:ilvl w:val="0"/>
          <w:numId w:val="4"/>
        </w:numPr>
      </w:pPr>
      <w:proofErr w:type="spellStart"/>
      <w:r>
        <w:t>Algo</w:t>
      </w:r>
      <w:proofErr w:type="spellEnd"/>
      <w:r>
        <w:t xml:space="preserve"> </w:t>
      </w:r>
      <w:proofErr w:type="spellStart"/>
      <w:r>
        <w:t>en</w:t>
      </w:r>
      <w:proofErr w:type="spellEnd"/>
      <w:r>
        <w:t xml:space="preserve"> </w:t>
      </w:r>
      <w:proofErr w:type="spellStart"/>
      <w:r>
        <w:t>desacuerdo</w:t>
      </w:r>
      <w:proofErr w:type="spellEnd"/>
      <w:r>
        <w:t xml:space="preserve">  (1) </w:t>
      </w:r>
    </w:p>
    <w:p w14:paraId="381107F2" w14:textId="77777777" w:rsidR="00D224A4" w:rsidRPr="00D35410" w:rsidRDefault="00A0221F">
      <w:pPr>
        <w:pStyle w:val="ListParagraph"/>
        <w:keepNext/>
        <w:numPr>
          <w:ilvl w:val="0"/>
          <w:numId w:val="4"/>
        </w:numPr>
        <w:rPr>
          <w:lang w:val="es-ES_tradnl"/>
        </w:rPr>
      </w:pPr>
      <w:r w:rsidRPr="00D35410">
        <w:rPr>
          <w:lang w:val="es-ES_tradnl"/>
        </w:rPr>
        <w:t xml:space="preserve">Ni de acuerdo ni en </w:t>
      </w:r>
      <w:proofErr w:type="gramStart"/>
      <w:r w:rsidRPr="00D35410">
        <w:rPr>
          <w:lang w:val="es-ES_tradnl"/>
        </w:rPr>
        <w:t>desacuerdo  (</w:t>
      </w:r>
      <w:proofErr w:type="gramEnd"/>
      <w:r w:rsidRPr="00D35410">
        <w:rPr>
          <w:lang w:val="es-ES_tradnl"/>
        </w:rPr>
        <w:t xml:space="preserve">2) </w:t>
      </w:r>
    </w:p>
    <w:p w14:paraId="006A950D" w14:textId="77777777" w:rsidR="00D224A4" w:rsidRDefault="00A0221F">
      <w:pPr>
        <w:pStyle w:val="ListParagraph"/>
        <w:keepNext/>
        <w:numPr>
          <w:ilvl w:val="0"/>
          <w:numId w:val="4"/>
        </w:numPr>
      </w:pPr>
      <w:proofErr w:type="spellStart"/>
      <w:r>
        <w:t>Algo</w:t>
      </w:r>
      <w:proofErr w:type="spellEnd"/>
      <w:r>
        <w:t xml:space="preserve"> de </w:t>
      </w:r>
      <w:proofErr w:type="spellStart"/>
      <w:r>
        <w:t>acuerdo</w:t>
      </w:r>
      <w:proofErr w:type="spellEnd"/>
      <w:r>
        <w:t xml:space="preserve">  (3) </w:t>
      </w:r>
    </w:p>
    <w:p w14:paraId="13E4D630" w14:textId="35FE978A" w:rsidR="00D224A4" w:rsidRDefault="00A0221F">
      <w:pPr>
        <w:pStyle w:val="ListParagraph"/>
        <w:keepNext/>
        <w:numPr>
          <w:ilvl w:val="0"/>
          <w:numId w:val="4"/>
        </w:numPr>
      </w:pPr>
      <w:commentRangeStart w:id="302"/>
      <w:del w:id="303" w:author="Francisco J.  Heras Hernández" w:date="2021-06-22T12:34:00Z">
        <w:r w:rsidDel="00EB4A53">
          <w:delText xml:space="preserve">Totalmente </w:delText>
        </w:r>
      </w:del>
      <w:proofErr w:type="spellStart"/>
      <w:ins w:id="304" w:author="Francisco J.  Heras Hernández" w:date="2021-06-22T12:34:00Z">
        <w:r w:rsidR="00EB4A53">
          <w:t>Muy</w:t>
        </w:r>
        <w:proofErr w:type="spellEnd"/>
        <w:r w:rsidR="00EB4A53">
          <w:t xml:space="preserve"> </w:t>
        </w:r>
      </w:ins>
      <w:r>
        <w:t xml:space="preserve">de </w:t>
      </w:r>
      <w:proofErr w:type="spellStart"/>
      <w:r>
        <w:t>acuerdo</w:t>
      </w:r>
      <w:proofErr w:type="spellEnd"/>
      <w:r>
        <w:t xml:space="preserve">  </w:t>
      </w:r>
      <w:commentRangeEnd w:id="302"/>
      <w:r w:rsidR="00EB4A53">
        <w:rPr>
          <w:rStyle w:val="CommentReference"/>
        </w:rPr>
        <w:commentReference w:id="302"/>
      </w:r>
      <w:r>
        <w:t xml:space="preserve">(4) </w:t>
      </w:r>
    </w:p>
    <w:p w14:paraId="4CF9A756" w14:textId="77777777" w:rsidR="00D224A4" w:rsidRDefault="00D224A4"/>
    <w:p w14:paraId="2095608E" w14:textId="77777777" w:rsidR="00D224A4" w:rsidRDefault="00D224A4">
      <w:pPr>
        <w:pStyle w:val="QuestionSeparator"/>
      </w:pPr>
    </w:p>
    <w:p w14:paraId="1DA5DC56" w14:textId="77777777" w:rsidR="00D224A4" w:rsidRDefault="00D224A4"/>
    <w:p w14:paraId="7F02A448" w14:textId="77777777" w:rsidR="00D224A4" w:rsidRDefault="00A0221F">
      <w:pPr>
        <w:keepNext/>
      </w:pPr>
      <w:r w:rsidRPr="00D35410">
        <w:rPr>
          <w:lang w:val="es-ES_tradnl"/>
        </w:rPr>
        <w:t>Q22.3 Algunos piensan que el gobierno intenta hacer demasiadas cosas que deberían dejarse en manos de las personas y las empresas. Otros piensan que el gobierno debería hacer más para resolver los problemas de nuestro país.</w:t>
      </w:r>
      <w:r w:rsidRPr="00D35410">
        <w:rPr>
          <w:lang w:val="es-ES_tradnl"/>
        </w:rPr>
        <w:br/>
        <w:t xml:space="preserve"> </w:t>
      </w:r>
      <w:r w:rsidRPr="00D35410">
        <w:rPr>
          <w:lang w:val="es-ES_tradnl"/>
        </w:rPr>
        <w:br/>
        <w:t xml:space="preserve"> </w:t>
      </w:r>
      <w:r>
        <w:t>¿</w:t>
      </w:r>
      <w:proofErr w:type="spellStart"/>
      <w:r>
        <w:t>Qué</w:t>
      </w:r>
      <w:proofErr w:type="spellEnd"/>
      <w:r>
        <w:t xml:space="preserve"> </w:t>
      </w:r>
      <w:proofErr w:type="spellStart"/>
      <w:r>
        <w:t>piensa</w:t>
      </w:r>
      <w:proofErr w:type="spellEnd"/>
      <w:r>
        <w:t xml:space="preserve"> </w:t>
      </w:r>
      <w:proofErr w:type="spellStart"/>
      <w:r>
        <w:t>usted</w:t>
      </w:r>
      <w:proofErr w:type="spellEnd"/>
      <w:r>
        <w:t>?</w:t>
      </w:r>
    </w:p>
    <w:p w14:paraId="23656494" w14:textId="77777777" w:rsidR="00D224A4" w:rsidRPr="00D35410" w:rsidRDefault="00A0221F">
      <w:pPr>
        <w:pStyle w:val="ListParagraph"/>
        <w:keepNext/>
        <w:numPr>
          <w:ilvl w:val="0"/>
          <w:numId w:val="4"/>
        </w:numPr>
        <w:rPr>
          <w:lang w:val="es-ES_tradnl"/>
        </w:rPr>
      </w:pPr>
      <w:commentRangeStart w:id="305"/>
      <w:r w:rsidRPr="00D35410">
        <w:rPr>
          <w:lang w:val="es-ES_tradnl"/>
        </w:rPr>
        <w:t xml:space="preserve">El gobierno está haciendo </w:t>
      </w:r>
      <w:proofErr w:type="gramStart"/>
      <w:r w:rsidRPr="00D35410">
        <w:rPr>
          <w:lang w:val="es-ES_tradnl"/>
        </w:rPr>
        <w:t>demasiado  (</w:t>
      </w:r>
      <w:proofErr w:type="gramEnd"/>
      <w:r w:rsidRPr="00D35410">
        <w:rPr>
          <w:lang w:val="es-ES_tradnl"/>
        </w:rPr>
        <w:t xml:space="preserve">1) </w:t>
      </w:r>
    </w:p>
    <w:p w14:paraId="03D05683" w14:textId="77777777" w:rsidR="00D224A4" w:rsidRPr="00D35410" w:rsidRDefault="00A0221F">
      <w:pPr>
        <w:pStyle w:val="ListParagraph"/>
        <w:keepNext/>
        <w:numPr>
          <w:ilvl w:val="0"/>
          <w:numId w:val="4"/>
        </w:numPr>
        <w:rPr>
          <w:lang w:val="es-ES_tradnl"/>
        </w:rPr>
      </w:pPr>
      <w:r w:rsidRPr="00D35410">
        <w:rPr>
          <w:lang w:val="es-ES_tradnl"/>
        </w:rPr>
        <w:t xml:space="preserve">El gobierno está haciendo lo </w:t>
      </w:r>
      <w:proofErr w:type="gramStart"/>
      <w:r w:rsidRPr="00D35410">
        <w:rPr>
          <w:lang w:val="es-ES_tradnl"/>
        </w:rPr>
        <w:t>necesario  (</w:t>
      </w:r>
      <w:proofErr w:type="gramEnd"/>
      <w:r w:rsidRPr="00D35410">
        <w:rPr>
          <w:lang w:val="es-ES_tradnl"/>
        </w:rPr>
        <w:t xml:space="preserve">7) </w:t>
      </w:r>
    </w:p>
    <w:p w14:paraId="6A93A3C6" w14:textId="77777777" w:rsidR="00D224A4" w:rsidRPr="00D35410" w:rsidRDefault="00A0221F">
      <w:pPr>
        <w:pStyle w:val="ListParagraph"/>
        <w:keepNext/>
        <w:numPr>
          <w:ilvl w:val="0"/>
          <w:numId w:val="4"/>
        </w:numPr>
        <w:rPr>
          <w:lang w:val="es-ES_tradnl"/>
        </w:rPr>
      </w:pPr>
      <w:r w:rsidRPr="00D35410">
        <w:rPr>
          <w:lang w:val="es-ES_tradnl"/>
        </w:rPr>
        <w:t xml:space="preserve">El gobierno debería hacer más  (8) </w:t>
      </w:r>
      <w:commentRangeEnd w:id="305"/>
      <w:r w:rsidR="00624C7D">
        <w:rPr>
          <w:rStyle w:val="CommentReference"/>
        </w:rPr>
        <w:commentReference w:id="305"/>
      </w:r>
    </w:p>
    <w:p w14:paraId="3CFEC802" w14:textId="77777777" w:rsidR="00D224A4" w:rsidRPr="00D35410" w:rsidRDefault="00D224A4">
      <w:pPr>
        <w:rPr>
          <w:lang w:val="es-ES_tradnl"/>
        </w:rPr>
      </w:pPr>
    </w:p>
    <w:p w14:paraId="154BCFD8" w14:textId="77777777" w:rsidR="00D224A4" w:rsidRPr="00D35410" w:rsidRDefault="00D224A4">
      <w:pPr>
        <w:pStyle w:val="QuestionSeparator"/>
        <w:rPr>
          <w:lang w:val="es-ES_tradnl"/>
        </w:rPr>
      </w:pPr>
    </w:p>
    <w:p w14:paraId="18714027" w14:textId="77777777" w:rsidR="00D224A4" w:rsidRPr="00D35410" w:rsidRDefault="00D224A4">
      <w:pPr>
        <w:rPr>
          <w:lang w:val="es-ES_tradnl"/>
        </w:rPr>
      </w:pPr>
    </w:p>
    <w:p w14:paraId="4BB6D1DD" w14:textId="77777777" w:rsidR="00D224A4" w:rsidRPr="00D35410" w:rsidRDefault="00A0221F">
      <w:pPr>
        <w:keepNext/>
        <w:rPr>
          <w:lang w:val="es-ES_tradnl"/>
        </w:rPr>
      </w:pPr>
      <w:r w:rsidRPr="00D35410">
        <w:rPr>
          <w:lang w:val="es-ES_tradnl"/>
        </w:rPr>
        <w:lastRenderedPageBreak/>
        <w:t>Q22.4 En su opinión, ¿cuál es la magnitud del problema de la desigualdad de ingresos en España?</w:t>
      </w:r>
    </w:p>
    <w:p w14:paraId="3F9DDFE1" w14:textId="77777777" w:rsidR="00D224A4" w:rsidRPr="00D35410" w:rsidRDefault="00A0221F">
      <w:pPr>
        <w:pStyle w:val="ListParagraph"/>
        <w:keepNext/>
        <w:numPr>
          <w:ilvl w:val="0"/>
          <w:numId w:val="4"/>
        </w:numPr>
        <w:rPr>
          <w:lang w:val="es-ES_tradnl"/>
        </w:rPr>
      </w:pPr>
      <w:r w:rsidRPr="00D35410">
        <w:rPr>
          <w:lang w:val="es-ES_tradnl"/>
        </w:rPr>
        <w:t xml:space="preserve">No es un problema en </w:t>
      </w:r>
      <w:proofErr w:type="gramStart"/>
      <w:r w:rsidRPr="00D35410">
        <w:rPr>
          <w:lang w:val="es-ES_tradnl"/>
        </w:rPr>
        <w:t>absoluto  (</w:t>
      </w:r>
      <w:proofErr w:type="gramEnd"/>
      <w:r w:rsidRPr="00D35410">
        <w:rPr>
          <w:lang w:val="es-ES_tradnl"/>
        </w:rPr>
        <w:t xml:space="preserve">0) </w:t>
      </w:r>
    </w:p>
    <w:p w14:paraId="26A2975A" w14:textId="06B126DB" w:rsidR="00D224A4" w:rsidRDefault="00A0221F">
      <w:pPr>
        <w:pStyle w:val="ListParagraph"/>
        <w:keepNext/>
        <w:numPr>
          <w:ilvl w:val="0"/>
          <w:numId w:val="4"/>
        </w:numPr>
      </w:pPr>
      <w:r>
        <w:t xml:space="preserve">Un </w:t>
      </w:r>
      <w:del w:id="306" w:author="Francisco J.  Heras Hernández" w:date="2021-06-22T12:28:00Z">
        <w:r w:rsidDel="00941016">
          <w:delText xml:space="preserve">pequeño </w:delText>
        </w:r>
      </w:del>
      <w:proofErr w:type="spellStart"/>
      <w:r>
        <w:t>problema</w:t>
      </w:r>
      <w:proofErr w:type="spellEnd"/>
      <w:r>
        <w:t xml:space="preserve"> </w:t>
      </w:r>
      <w:proofErr w:type="spellStart"/>
      <w:ins w:id="307" w:author="Francisco J.  Heras Hernández" w:date="2021-06-22T12:28:00Z">
        <w:r w:rsidR="00941016">
          <w:t>pequeño</w:t>
        </w:r>
      </w:ins>
      <w:proofErr w:type="spellEnd"/>
      <w:r>
        <w:t xml:space="preserve"> (1) </w:t>
      </w:r>
    </w:p>
    <w:p w14:paraId="46951EA7" w14:textId="77777777" w:rsidR="00D224A4" w:rsidRDefault="00A0221F">
      <w:pPr>
        <w:pStyle w:val="ListParagraph"/>
        <w:keepNext/>
        <w:numPr>
          <w:ilvl w:val="0"/>
          <w:numId w:val="4"/>
        </w:numPr>
      </w:pPr>
      <w:r>
        <w:t xml:space="preserve">Un </w:t>
      </w:r>
      <w:proofErr w:type="spellStart"/>
      <w:r>
        <w:t>problema</w:t>
      </w:r>
      <w:proofErr w:type="spellEnd"/>
      <w:r>
        <w:t xml:space="preserve">  (2) </w:t>
      </w:r>
    </w:p>
    <w:p w14:paraId="61C5C708" w14:textId="77777777" w:rsidR="00D224A4" w:rsidRDefault="00A0221F">
      <w:pPr>
        <w:pStyle w:val="ListParagraph"/>
        <w:keepNext/>
        <w:numPr>
          <w:ilvl w:val="0"/>
          <w:numId w:val="4"/>
        </w:numPr>
      </w:pPr>
      <w:r>
        <w:t xml:space="preserve">Un </w:t>
      </w:r>
      <w:proofErr w:type="spellStart"/>
      <w:r>
        <w:t>problema</w:t>
      </w:r>
      <w:proofErr w:type="spellEnd"/>
      <w:r>
        <w:t xml:space="preserve"> </w:t>
      </w:r>
      <w:proofErr w:type="spellStart"/>
      <w:r>
        <w:t>serio</w:t>
      </w:r>
      <w:proofErr w:type="spellEnd"/>
      <w:r>
        <w:t xml:space="preserve">  (3) </w:t>
      </w:r>
    </w:p>
    <w:p w14:paraId="7B7159FD" w14:textId="77777777" w:rsidR="00D224A4" w:rsidRDefault="00A0221F">
      <w:pPr>
        <w:pStyle w:val="ListParagraph"/>
        <w:keepNext/>
        <w:numPr>
          <w:ilvl w:val="0"/>
          <w:numId w:val="4"/>
        </w:numPr>
      </w:pPr>
      <w:r>
        <w:t xml:space="preserve">Un </w:t>
      </w:r>
      <w:proofErr w:type="spellStart"/>
      <w:r>
        <w:t>problema</w:t>
      </w:r>
      <w:proofErr w:type="spellEnd"/>
      <w:r>
        <w:t xml:space="preserve"> </w:t>
      </w:r>
      <w:proofErr w:type="spellStart"/>
      <w:r>
        <w:t>muy</w:t>
      </w:r>
      <w:proofErr w:type="spellEnd"/>
      <w:r>
        <w:t xml:space="preserve"> </w:t>
      </w:r>
      <w:proofErr w:type="spellStart"/>
      <w:r>
        <w:t>serio</w:t>
      </w:r>
      <w:proofErr w:type="spellEnd"/>
      <w:r>
        <w:t xml:space="preserve">  (4) </w:t>
      </w:r>
    </w:p>
    <w:p w14:paraId="4696482E" w14:textId="77777777" w:rsidR="00D224A4" w:rsidRDefault="00D224A4"/>
    <w:p w14:paraId="0E5BDD90" w14:textId="77777777" w:rsidR="00D224A4" w:rsidRDefault="00D224A4">
      <w:pPr>
        <w:pStyle w:val="QuestionSeparator"/>
      </w:pPr>
    </w:p>
    <w:p w14:paraId="754F9069" w14:textId="77777777" w:rsidR="00D224A4" w:rsidRDefault="00D224A4"/>
    <w:p w14:paraId="086407B4" w14:textId="77777777" w:rsidR="00D224A4" w:rsidRPr="00D35410" w:rsidRDefault="00A0221F">
      <w:pPr>
        <w:keepNext/>
        <w:rPr>
          <w:lang w:val="es-ES_tradnl"/>
        </w:rPr>
      </w:pPr>
      <w:r w:rsidRPr="00D35410">
        <w:rPr>
          <w:lang w:val="es-ES_tradnl"/>
        </w:rPr>
        <w:t>Q22.5 ¿Cree que, en general, la gente en el mundo será más rica o más pobre dentro de 100 años?</w:t>
      </w:r>
    </w:p>
    <w:p w14:paraId="00884C1A" w14:textId="77777777" w:rsidR="00D224A4" w:rsidRDefault="00A0221F">
      <w:pPr>
        <w:pStyle w:val="ListParagraph"/>
        <w:keepNext/>
        <w:numPr>
          <w:ilvl w:val="0"/>
          <w:numId w:val="4"/>
        </w:numPr>
      </w:pPr>
      <w:r>
        <w:t xml:space="preserve">Mucho </w:t>
      </w:r>
      <w:proofErr w:type="spellStart"/>
      <w:r>
        <w:t>más</w:t>
      </w:r>
      <w:proofErr w:type="spellEnd"/>
      <w:r>
        <w:t xml:space="preserve"> </w:t>
      </w:r>
      <w:proofErr w:type="spellStart"/>
      <w:r>
        <w:t>pobre</w:t>
      </w:r>
      <w:proofErr w:type="spellEnd"/>
      <w:r>
        <w:t xml:space="preserve">  (0) </w:t>
      </w:r>
    </w:p>
    <w:p w14:paraId="07DC2E68" w14:textId="77777777" w:rsidR="00D224A4" w:rsidRDefault="00A0221F">
      <w:pPr>
        <w:pStyle w:val="ListParagraph"/>
        <w:keepNext/>
        <w:numPr>
          <w:ilvl w:val="0"/>
          <w:numId w:val="4"/>
        </w:numPr>
      </w:pPr>
      <w:proofErr w:type="spellStart"/>
      <w:r>
        <w:t>Más</w:t>
      </w:r>
      <w:proofErr w:type="spellEnd"/>
      <w:r>
        <w:t xml:space="preserve"> </w:t>
      </w:r>
      <w:proofErr w:type="spellStart"/>
      <w:r>
        <w:t>pobre</w:t>
      </w:r>
      <w:proofErr w:type="spellEnd"/>
      <w:r>
        <w:t xml:space="preserve">  (11) </w:t>
      </w:r>
    </w:p>
    <w:p w14:paraId="24ECFEA9" w14:textId="47543840" w:rsidR="00D224A4" w:rsidRDefault="00A0221F">
      <w:pPr>
        <w:pStyle w:val="ListParagraph"/>
        <w:keepNext/>
        <w:numPr>
          <w:ilvl w:val="0"/>
          <w:numId w:val="4"/>
        </w:numPr>
      </w:pPr>
      <w:del w:id="308" w:author="Francisco J.  Heras Hernández" w:date="2021-06-22T12:26:00Z">
        <w:r w:rsidDel="007D04E0">
          <w:delText>Tan rica como</w:delText>
        </w:r>
      </w:del>
      <w:proofErr w:type="spellStart"/>
      <w:ins w:id="309" w:author="Francisco J.  Heras Hernández" w:date="2021-06-22T12:26:00Z">
        <w:r w:rsidR="007D04E0">
          <w:t>Igual</w:t>
        </w:r>
        <w:proofErr w:type="spellEnd"/>
        <w:r w:rsidR="007D04E0">
          <w:t xml:space="preserve"> que</w:t>
        </w:r>
      </w:ins>
      <w:r>
        <w:t xml:space="preserve"> </w:t>
      </w:r>
      <w:proofErr w:type="spellStart"/>
      <w:r>
        <w:t>ahora</w:t>
      </w:r>
      <w:proofErr w:type="spellEnd"/>
      <w:r>
        <w:t xml:space="preserve">  (12) </w:t>
      </w:r>
    </w:p>
    <w:p w14:paraId="32F26530" w14:textId="77777777" w:rsidR="00D224A4" w:rsidRDefault="00A0221F">
      <w:pPr>
        <w:pStyle w:val="ListParagraph"/>
        <w:keepNext/>
        <w:numPr>
          <w:ilvl w:val="0"/>
          <w:numId w:val="4"/>
        </w:numPr>
      </w:pPr>
      <w:proofErr w:type="spellStart"/>
      <w:r>
        <w:t>Más</w:t>
      </w:r>
      <w:proofErr w:type="spellEnd"/>
      <w:r>
        <w:t xml:space="preserve"> </w:t>
      </w:r>
      <w:proofErr w:type="spellStart"/>
      <w:r>
        <w:t>rica</w:t>
      </w:r>
      <w:proofErr w:type="spellEnd"/>
      <w:r>
        <w:t xml:space="preserve">  (13) </w:t>
      </w:r>
    </w:p>
    <w:p w14:paraId="18209EB8" w14:textId="77777777" w:rsidR="00D224A4" w:rsidRDefault="00A0221F">
      <w:pPr>
        <w:pStyle w:val="ListParagraph"/>
        <w:keepNext/>
        <w:numPr>
          <w:ilvl w:val="0"/>
          <w:numId w:val="4"/>
        </w:numPr>
      </w:pPr>
      <w:r>
        <w:t xml:space="preserve">Mucho </w:t>
      </w:r>
      <w:proofErr w:type="spellStart"/>
      <w:r>
        <w:t>más</w:t>
      </w:r>
      <w:proofErr w:type="spellEnd"/>
      <w:r>
        <w:t xml:space="preserve"> </w:t>
      </w:r>
      <w:proofErr w:type="spellStart"/>
      <w:r>
        <w:t>rica</w:t>
      </w:r>
      <w:proofErr w:type="spellEnd"/>
      <w:r>
        <w:t xml:space="preserve">  (14) </w:t>
      </w:r>
    </w:p>
    <w:p w14:paraId="3675C47C" w14:textId="77777777" w:rsidR="00D224A4" w:rsidRDefault="00D224A4"/>
    <w:p w14:paraId="5EFF9DC0" w14:textId="77777777" w:rsidR="00D224A4" w:rsidRDefault="00A0221F">
      <w:pPr>
        <w:pStyle w:val="BlockEndLabel"/>
      </w:pPr>
      <w:r>
        <w:t>End of Block: Trust, perceptions of institutions, inequality, and the future</w:t>
      </w:r>
    </w:p>
    <w:p w14:paraId="0F53C909" w14:textId="77777777" w:rsidR="00D224A4" w:rsidRDefault="00D224A4">
      <w:pPr>
        <w:pStyle w:val="BlockSeparator"/>
      </w:pPr>
    </w:p>
    <w:p w14:paraId="1C542288" w14:textId="5B075DDE" w:rsidR="00D224A4" w:rsidRPr="00D35410" w:rsidRDefault="00A0221F" w:rsidP="00EA151B">
      <w:pPr>
        <w:pStyle w:val="Heading1"/>
        <w:rPr>
          <w:lang w:val="es-ES_tradnl"/>
        </w:rPr>
      </w:pPr>
      <w:bookmarkStart w:id="310" w:name="_Toc74762078"/>
      <w:proofErr w:type="spellStart"/>
      <w:r w:rsidRPr="00D35410">
        <w:rPr>
          <w:lang w:val="es-ES_tradnl"/>
        </w:rPr>
        <w:t>Feedback</w:t>
      </w:r>
      <w:bookmarkEnd w:id="310"/>
      <w:proofErr w:type="spellEnd"/>
    </w:p>
    <w:p w14:paraId="62BD8116" w14:textId="77777777" w:rsidR="00D224A4" w:rsidRPr="00D35410" w:rsidRDefault="00D224A4">
      <w:pPr>
        <w:rPr>
          <w:lang w:val="es-ES_tradnl"/>
        </w:rPr>
      </w:pPr>
    </w:p>
    <w:p w14:paraId="1B0E265A" w14:textId="77777777" w:rsidR="00D224A4" w:rsidRPr="00D35410" w:rsidRDefault="00A0221F">
      <w:pPr>
        <w:keepNext/>
        <w:rPr>
          <w:lang w:val="es-ES_tradnl"/>
        </w:rPr>
      </w:pPr>
      <w:r w:rsidRPr="00D35410">
        <w:rPr>
          <w:lang w:val="es-ES_tradnl"/>
        </w:rPr>
        <w:t xml:space="preserve">Q25.1 ¿Considera que esta encuesta </w:t>
      </w:r>
      <w:commentRangeStart w:id="311"/>
      <w:commentRangeStart w:id="312"/>
      <w:r w:rsidRPr="00D35410">
        <w:rPr>
          <w:lang w:val="es-ES_tradnl"/>
        </w:rPr>
        <w:t>tuvo una parcialidad política</w:t>
      </w:r>
      <w:commentRangeEnd w:id="311"/>
      <w:r w:rsidR="008C2C61">
        <w:rPr>
          <w:rStyle w:val="CommentReference"/>
        </w:rPr>
        <w:commentReference w:id="311"/>
      </w:r>
      <w:commentRangeEnd w:id="312"/>
      <w:r w:rsidR="00B45FD6">
        <w:rPr>
          <w:rStyle w:val="CommentReference"/>
        </w:rPr>
        <w:commentReference w:id="312"/>
      </w:r>
      <w:r w:rsidRPr="00D35410">
        <w:rPr>
          <w:lang w:val="es-ES_tradnl"/>
        </w:rPr>
        <w:t>?</w:t>
      </w:r>
    </w:p>
    <w:p w14:paraId="08E1F9C1" w14:textId="77777777" w:rsidR="00D224A4" w:rsidRDefault="00A0221F">
      <w:pPr>
        <w:pStyle w:val="ListParagraph"/>
        <w:keepNext/>
        <w:numPr>
          <w:ilvl w:val="0"/>
          <w:numId w:val="4"/>
        </w:numPr>
      </w:pPr>
      <w:commentRangeStart w:id="313"/>
      <w:proofErr w:type="spellStart"/>
      <w:r>
        <w:t>Sí</w:t>
      </w:r>
      <w:proofErr w:type="spellEnd"/>
      <w:r>
        <w:t xml:space="preserve">, </w:t>
      </w:r>
      <w:proofErr w:type="spellStart"/>
      <w:r>
        <w:t>parcialidad</w:t>
      </w:r>
      <w:proofErr w:type="spellEnd"/>
      <w:r>
        <w:t xml:space="preserve"> de </w:t>
      </w:r>
      <w:proofErr w:type="spellStart"/>
      <w:r>
        <w:t>izquierda</w:t>
      </w:r>
      <w:proofErr w:type="spellEnd"/>
      <w:r>
        <w:t xml:space="preserve">  (1) </w:t>
      </w:r>
    </w:p>
    <w:p w14:paraId="60371749" w14:textId="77777777" w:rsidR="00D224A4" w:rsidRDefault="00A0221F">
      <w:pPr>
        <w:pStyle w:val="ListParagraph"/>
        <w:keepNext/>
        <w:numPr>
          <w:ilvl w:val="0"/>
          <w:numId w:val="4"/>
        </w:numPr>
      </w:pPr>
      <w:proofErr w:type="spellStart"/>
      <w:r>
        <w:t>Sí</w:t>
      </w:r>
      <w:proofErr w:type="spellEnd"/>
      <w:r>
        <w:t xml:space="preserve">, </w:t>
      </w:r>
      <w:proofErr w:type="spellStart"/>
      <w:r>
        <w:t>parcialidad</w:t>
      </w:r>
      <w:proofErr w:type="spellEnd"/>
      <w:r>
        <w:t xml:space="preserve"> de </w:t>
      </w:r>
      <w:proofErr w:type="spellStart"/>
      <w:r>
        <w:t>derecha</w:t>
      </w:r>
      <w:proofErr w:type="spellEnd"/>
      <w:r>
        <w:t xml:space="preserve">  (2) </w:t>
      </w:r>
    </w:p>
    <w:p w14:paraId="3C8531DF" w14:textId="77777777" w:rsidR="00D224A4" w:rsidRPr="00D35410" w:rsidRDefault="00A0221F">
      <w:pPr>
        <w:pStyle w:val="ListParagraph"/>
        <w:keepNext/>
        <w:numPr>
          <w:ilvl w:val="0"/>
          <w:numId w:val="4"/>
        </w:numPr>
        <w:rPr>
          <w:lang w:val="es-ES_tradnl"/>
        </w:rPr>
      </w:pPr>
      <w:r w:rsidRPr="00D35410">
        <w:rPr>
          <w:lang w:val="es-ES_tradnl"/>
        </w:rPr>
        <w:t xml:space="preserve">No, siento que ha sido imparcial  (3) </w:t>
      </w:r>
      <w:commentRangeEnd w:id="313"/>
      <w:r w:rsidR="00270B03">
        <w:rPr>
          <w:rStyle w:val="CommentReference"/>
        </w:rPr>
        <w:commentReference w:id="313"/>
      </w:r>
    </w:p>
    <w:p w14:paraId="5CD7167F" w14:textId="77777777" w:rsidR="00D224A4" w:rsidRPr="00D35410" w:rsidRDefault="00D224A4">
      <w:pPr>
        <w:rPr>
          <w:lang w:val="es-ES_tradnl"/>
        </w:rPr>
      </w:pPr>
    </w:p>
    <w:p w14:paraId="4286E1D9" w14:textId="77777777" w:rsidR="00D224A4" w:rsidRPr="00D35410" w:rsidRDefault="00D224A4">
      <w:pPr>
        <w:pStyle w:val="QuestionSeparator"/>
        <w:rPr>
          <w:lang w:val="es-ES_tradnl"/>
        </w:rPr>
      </w:pPr>
    </w:p>
    <w:p w14:paraId="4B932842" w14:textId="77777777" w:rsidR="00D224A4" w:rsidRPr="00D35410" w:rsidRDefault="00D224A4">
      <w:pPr>
        <w:rPr>
          <w:lang w:val="es-ES_tradnl"/>
        </w:rPr>
      </w:pPr>
    </w:p>
    <w:p w14:paraId="677C516D" w14:textId="77777777" w:rsidR="00D224A4" w:rsidRPr="00D35410" w:rsidRDefault="00A0221F">
      <w:pPr>
        <w:keepNext/>
        <w:rPr>
          <w:lang w:val="es-ES_tradnl"/>
        </w:rPr>
      </w:pPr>
      <w:r w:rsidRPr="00D35410">
        <w:rPr>
          <w:lang w:val="es-ES_tradnl"/>
        </w:rPr>
        <w:t>Q25.2 La encuesta está a punto de finalizar. A continuación, puede incluir comentarios, ideas o sugerencias:</w:t>
      </w:r>
    </w:p>
    <w:p w14:paraId="274CC08E" w14:textId="77777777" w:rsidR="00D224A4" w:rsidRDefault="00A0221F">
      <w:pPr>
        <w:pStyle w:val="TextEntryLine"/>
        <w:ind w:firstLine="400"/>
      </w:pPr>
      <w:r>
        <w:t>________________________________________________________________</w:t>
      </w:r>
    </w:p>
    <w:p w14:paraId="4683C806" w14:textId="77777777" w:rsidR="00D224A4" w:rsidRDefault="00A0221F">
      <w:pPr>
        <w:pStyle w:val="TextEntryLine"/>
        <w:ind w:firstLine="400"/>
      </w:pPr>
      <w:r>
        <w:t>________________________________________________________________</w:t>
      </w:r>
    </w:p>
    <w:p w14:paraId="489D701C" w14:textId="77777777" w:rsidR="00D224A4" w:rsidRDefault="00A0221F">
      <w:pPr>
        <w:pStyle w:val="TextEntryLine"/>
        <w:ind w:firstLine="400"/>
      </w:pPr>
      <w:r>
        <w:t>________________________________________________________________</w:t>
      </w:r>
    </w:p>
    <w:p w14:paraId="5AE2CB85" w14:textId="77777777" w:rsidR="00D224A4" w:rsidRDefault="00A0221F">
      <w:pPr>
        <w:pStyle w:val="TextEntryLine"/>
        <w:ind w:firstLine="400"/>
      </w:pPr>
      <w:r>
        <w:t>________________________________________________________________</w:t>
      </w:r>
    </w:p>
    <w:p w14:paraId="49A695FE" w14:textId="77777777" w:rsidR="00D224A4" w:rsidRDefault="00A0221F">
      <w:pPr>
        <w:pStyle w:val="TextEntryLine"/>
        <w:ind w:firstLine="400"/>
      </w:pPr>
      <w:r>
        <w:t>________________________________________________________________</w:t>
      </w:r>
    </w:p>
    <w:p w14:paraId="16D50199" w14:textId="77777777" w:rsidR="00D224A4" w:rsidRDefault="00D224A4"/>
    <w:p w14:paraId="04AB19A3" w14:textId="77777777" w:rsidR="00D224A4" w:rsidRDefault="00D224A4">
      <w:pPr>
        <w:pStyle w:val="QuestionSeparator"/>
      </w:pPr>
    </w:p>
    <w:p w14:paraId="33032788" w14:textId="77777777" w:rsidR="00D224A4" w:rsidRDefault="00A0221F">
      <w:pPr>
        <w:pStyle w:val="QDisplayLogic"/>
        <w:keepNext/>
      </w:pPr>
      <w:r>
        <w:t>Display This Question:</w:t>
      </w:r>
    </w:p>
    <w:p w14:paraId="1B10516B" w14:textId="77777777" w:rsidR="00D224A4" w:rsidRDefault="00A0221F">
      <w:pPr>
        <w:pStyle w:val="QDisplayLogic"/>
        <w:keepNext/>
        <w:ind w:firstLine="400"/>
      </w:pPr>
      <w:r>
        <w:t>If winner = 1</w:t>
      </w:r>
    </w:p>
    <w:tbl>
      <w:tblPr>
        <w:tblStyle w:val="QQuestionIconTable"/>
        <w:tblW w:w="50" w:type="auto"/>
        <w:tblLook w:val="07E0" w:firstRow="1" w:lastRow="1" w:firstColumn="1" w:lastColumn="1" w:noHBand="1" w:noVBand="1"/>
      </w:tblPr>
      <w:tblGrid>
        <w:gridCol w:w="50"/>
      </w:tblGrid>
      <w:tr w:rsidR="00D224A4" w14:paraId="74BB59BB" w14:textId="77777777">
        <w:tc>
          <w:tcPr>
            <w:tcW w:w="50" w:type="dxa"/>
          </w:tcPr>
          <w:p w14:paraId="5C103482" w14:textId="785BA164" w:rsidR="00D224A4" w:rsidRDefault="00D224A4">
            <w:pPr>
              <w:keepNext/>
            </w:pPr>
          </w:p>
        </w:tc>
      </w:tr>
    </w:tbl>
    <w:p w14:paraId="526E5A76" w14:textId="77777777" w:rsidR="00D224A4" w:rsidRDefault="00D224A4"/>
    <w:p w14:paraId="6E9140B3" w14:textId="77777777" w:rsidR="00D224A4" w:rsidRPr="00D35410" w:rsidRDefault="00A0221F">
      <w:pPr>
        <w:keepNext/>
        <w:rPr>
          <w:lang w:val="es-ES_tradnl"/>
        </w:rPr>
      </w:pPr>
      <w:r w:rsidRPr="00D35410">
        <w:rPr>
          <w:lang w:val="es-ES_tradnl"/>
        </w:rPr>
        <w:t xml:space="preserve">Q251 ¡Enhorabuena! </w:t>
      </w:r>
      <w:r w:rsidRPr="00D35410">
        <w:rPr>
          <w:lang w:val="es-ES_tradnl"/>
        </w:rPr>
        <w:br/>
        <w:t xml:space="preserve">  Ha ganado el sorteo descrito anteriormente. De los 100 € del </w:t>
      </w:r>
      <w:proofErr w:type="gramStart"/>
      <w:r w:rsidRPr="00D35410">
        <w:rPr>
          <w:lang w:val="es-ES_tradnl"/>
        </w:rPr>
        <w:t>premio,  €</w:t>
      </w:r>
      <w:proofErr w:type="gramEnd"/>
      <w:r w:rsidRPr="00D35410">
        <w:rPr>
          <w:lang w:val="es-ES_tradnl"/>
        </w:rPr>
        <w:t xml:space="preserve"> se donarán a la organización benéfica </w:t>
      </w:r>
      <w:proofErr w:type="spellStart"/>
      <w:r w:rsidRPr="00D35410">
        <w:rPr>
          <w:lang w:val="es-ES_tradnl"/>
        </w:rPr>
        <w:t>The</w:t>
      </w:r>
      <w:proofErr w:type="spellEnd"/>
      <w:r w:rsidRPr="00D35410">
        <w:rPr>
          <w:lang w:val="es-ES_tradnl"/>
        </w:rPr>
        <w:t xml:space="preserve"> Gold Standard como usted decidió, y el resto se le pagará a través de la empresa de encuestas </w:t>
      </w:r>
      <w:proofErr w:type="spellStart"/>
      <w:r w:rsidRPr="00D35410">
        <w:rPr>
          <w:lang w:val="es-ES_tradnl"/>
        </w:rPr>
        <w:t>Dynata</w:t>
      </w:r>
      <w:proofErr w:type="spellEnd"/>
      <w:r w:rsidRPr="00D35410">
        <w:rPr>
          <w:lang w:val="es-ES_tradnl"/>
        </w:rPr>
        <w:t>.</w:t>
      </w:r>
    </w:p>
    <w:p w14:paraId="556BF914" w14:textId="77777777" w:rsidR="00D224A4" w:rsidRPr="00D35410" w:rsidRDefault="00D224A4">
      <w:pPr>
        <w:rPr>
          <w:lang w:val="es-ES_tradnl"/>
        </w:rPr>
      </w:pPr>
    </w:p>
    <w:p w14:paraId="2A3F5D64" w14:textId="77777777" w:rsidR="00D224A4" w:rsidRDefault="00A0221F">
      <w:pPr>
        <w:pStyle w:val="BlockEndLabel"/>
      </w:pPr>
      <w:r>
        <w:t>End of Block: Feedback</w:t>
      </w:r>
    </w:p>
    <w:p w14:paraId="5BEE9919" w14:textId="77777777" w:rsidR="00D224A4" w:rsidRDefault="00D224A4">
      <w:pPr>
        <w:pStyle w:val="BlockSeparator"/>
      </w:pPr>
    </w:p>
    <w:p w14:paraId="6B7430C4" w14:textId="44A90562" w:rsidR="00D224A4" w:rsidRDefault="00A0221F" w:rsidP="00EA151B">
      <w:pPr>
        <w:pStyle w:val="Heading1"/>
      </w:pPr>
      <w:bookmarkStart w:id="314" w:name="_Toc74762079"/>
      <w:r>
        <w:t>Petition</w:t>
      </w:r>
      <w:bookmarkEnd w:id="314"/>
    </w:p>
    <w:tbl>
      <w:tblPr>
        <w:tblStyle w:val="QQuestionIconTable"/>
        <w:tblW w:w="50" w:type="auto"/>
        <w:tblLook w:val="07E0" w:firstRow="1" w:lastRow="1" w:firstColumn="1" w:lastColumn="1" w:noHBand="1" w:noVBand="1"/>
      </w:tblPr>
      <w:tblGrid>
        <w:gridCol w:w="50"/>
      </w:tblGrid>
      <w:tr w:rsidR="00D224A4" w14:paraId="377B8F04" w14:textId="77777777">
        <w:tc>
          <w:tcPr>
            <w:tcW w:w="50" w:type="dxa"/>
          </w:tcPr>
          <w:p w14:paraId="637FC37D" w14:textId="2340647C" w:rsidR="00D224A4" w:rsidRDefault="00D224A4" w:rsidP="00EA151B">
            <w:pPr>
              <w:keepNext/>
              <w:jc w:val="left"/>
            </w:pPr>
          </w:p>
        </w:tc>
      </w:tr>
    </w:tbl>
    <w:p w14:paraId="1A2A68EB" w14:textId="77777777" w:rsidR="00D224A4" w:rsidRDefault="00D224A4"/>
    <w:p w14:paraId="6807B864" w14:textId="77777777" w:rsidR="00D224A4" w:rsidRPr="00D35410" w:rsidRDefault="00A0221F">
      <w:pPr>
        <w:keepNext/>
        <w:rPr>
          <w:lang w:val="es-ES_tradnl"/>
        </w:rPr>
      </w:pPr>
      <w:r w:rsidRPr="00D35410">
        <w:rPr>
          <w:lang w:val="es-ES_tradnl"/>
        </w:rPr>
        <w:t>Q257 Finalmente, ¿está dispuesto a firmar una petición para "defender una acción climática real"?</w:t>
      </w:r>
      <w:r w:rsidRPr="00D35410">
        <w:rPr>
          <w:lang w:val="es-ES_tradnl"/>
        </w:rPr>
        <w:br/>
        <w:t xml:space="preserve"> </w:t>
      </w:r>
      <w:r w:rsidRPr="00D35410">
        <w:rPr>
          <w:lang w:val="es-ES_tradnl"/>
        </w:rPr>
        <w:br/>
        <w:t xml:space="preserve"> Tan pronto como finalice la encuesta, enviaremos los resultados a la oficina del Presidente, informándole de la proporción de encuestados que estaban dispuestos a apoyar la siguiente petición. </w:t>
      </w:r>
      <w:r w:rsidRPr="00D35410">
        <w:rPr>
          <w:lang w:val="es-ES_tradnl"/>
        </w:rPr>
        <w:br/>
      </w:r>
      <w:r w:rsidRPr="00D35410">
        <w:rPr>
          <w:lang w:val="es-ES_tradnl"/>
        </w:rPr>
        <w:br/>
      </w:r>
      <w:r w:rsidRPr="00D35410">
        <w:rPr>
          <w:lang w:val="es-ES_tradnl"/>
        </w:rPr>
        <w:br/>
      </w:r>
      <w:r w:rsidRPr="00D35410">
        <w:rPr>
          <w:lang w:val="es-ES_tradnl"/>
        </w:rPr>
        <w:br/>
        <w:t xml:space="preserve">"Estoy de acuerdo en que es necesario actuar inmediatamente contra el cambio climático. Ahora es el momento de dedicarnos a un futuro con bajas emisiones de carbono y evitar un daño duradero a todos los seres vivos. La ciencia nos muestra que no podemos permitirnos esperar para reducir las dañinas emisiones de carbono. Me sumo al llamamiento a los líderes mundiales -en España y fuera de ella- para que actúen y no perdamos terreno en la lucha </w:t>
      </w:r>
      <w:r w:rsidRPr="00D35410">
        <w:rPr>
          <w:lang w:val="es-ES_tradnl"/>
        </w:rPr>
        <w:lastRenderedPageBreak/>
        <w:t>contra el cambio climático.</w:t>
      </w:r>
      <w:r w:rsidRPr="00D35410">
        <w:rPr>
          <w:lang w:val="es-ES_tradnl"/>
        </w:rPr>
        <w:br/>
      </w:r>
      <w:r w:rsidRPr="00D35410">
        <w:rPr>
          <w:lang w:val="es-ES_tradnl"/>
        </w:rPr>
        <w:br/>
      </w:r>
      <w:r w:rsidRPr="00D35410">
        <w:rPr>
          <w:lang w:val="es-ES_tradnl"/>
        </w:rPr>
        <w:br/>
        <w:t>¿Apoya usted esta petición (NO se le pedirá que firme, sólo se requiere su respuesta, que permanece anónima)?</w:t>
      </w:r>
    </w:p>
    <w:p w14:paraId="0B39B6F0" w14:textId="77777777" w:rsidR="00D224A4" w:rsidRDefault="00A0221F">
      <w:pPr>
        <w:pStyle w:val="ListParagraph"/>
        <w:keepNext/>
        <w:numPr>
          <w:ilvl w:val="0"/>
          <w:numId w:val="4"/>
        </w:numPr>
      </w:pPr>
      <w:proofErr w:type="spellStart"/>
      <w:r>
        <w:t>Sí</w:t>
      </w:r>
      <w:proofErr w:type="spellEnd"/>
      <w:r>
        <w:t xml:space="preserve">  (1) </w:t>
      </w:r>
    </w:p>
    <w:p w14:paraId="402BCA2A" w14:textId="77777777" w:rsidR="00D224A4" w:rsidRDefault="00A0221F">
      <w:pPr>
        <w:pStyle w:val="ListParagraph"/>
        <w:keepNext/>
        <w:numPr>
          <w:ilvl w:val="0"/>
          <w:numId w:val="4"/>
        </w:numPr>
      </w:pPr>
      <w:r>
        <w:t xml:space="preserve">No  (2) </w:t>
      </w:r>
    </w:p>
    <w:p w14:paraId="6AF770D7" w14:textId="77777777" w:rsidR="00D224A4" w:rsidRDefault="00D224A4"/>
    <w:p w14:paraId="31B0E22A" w14:textId="77777777" w:rsidR="00D224A4" w:rsidRDefault="00A0221F">
      <w:pPr>
        <w:pStyle w:val="BlockEndLabel"/>
      </w:pPr>
      <w:r>
        <w:t>End of Block: Petition</w:t>
      </w:r>
    </w:p>
    <w:p w14:paraId="69E13B0C" w14:textId="77777777" w:rsidR="00D224A4" w:rsidRDefault="00D224A4">
      <w:pPr>
        <w:pStyle w:val="BlockSeparator"/>
      </w:pPr>
    </w:p>
    <w:p w14:paraId="00A33ABE" w14:textId="77777777" w:rsidR="00D224A4" w:rsidRDefault="00D224A4"/>
    <w:sectPr w:rsidR="00D224A4">
      <w:headerReference w:type="default" r:id="rId15"/>
      <w:footerReference w:type="even" r:id="rId16"/>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reisler Moreno, Isabel" w:date="2021-06-18T10:13:00Z" w:initials="KMI">
    <w:p w14:paraId="1CC21F30" w14:textId="19067202" w:rsidR="00E20E8E" w:rsidRPr="00BD0CCE" w:rsidRDefault="00E20E8E">
      <w:pPr>
        <w:pStyle w:val="CommentText"/>
        <w:rPr>
          <w:lang w:val="es-ES"/>
        </w:rPr>
      </w:pPr>
      <w:r>
        <w:rPr>
          <w:rStyle w:val="CommentReference"/>
        </w:rPr>
        <w:annotationRef/>
      </w:r>
      <w:proofErr w:type="gramStart"/>
      <w:r w:rsidRPr="00BD0CCE">
        <w:rPr>
          <w:lang w:val="es-ES"/>
        </w:rPr>
        <w:t>Son an</w:t>
      </w:r>
      <w:r>
        <w:rPr>
          <w:lang w:val="es-ES"/>
        </w:rPr>
        <w:t>álogas a las españolas?</w:t>
      </w:r>
      <w:proofErr w:type="gramEnd"/>
    </w:p>
  </w:comment>
  <w:comment w:id="9" w:author="SANCHEZ CHICO, Ana" w:date="2021-06-15T14:25:00Z" w:initials="ASC">
    <w:p w14:paraId="5D1B150F" w14:textId="20AB332C" w:rsidR="00E20E8E" w:rsidRDefault="00E20E8E">
      <w:pPr>
        <w:pStyle w:val="CommentText"/>
      </w:pPr>
      <w:r>
        <w:rPr>
          <w:rStyle w:val="CommentReference"/>
        </w:rPr>
        <w:annotationRef/>
      </w:r>
      <w:r>
        <w:t xml:space="preserve">We still need to adjust the different buckets/thresholds to the Spanish context </w:t>
      </w:r>
    </w:p>
    <w:p w14:paraId="7189922E" w14:textId="77777777" w:rsidR="00E20E8E" w:rsidRDefault="00E20E8E">
      <w:pPr>
        <w:pStyle w:val="CommentText"/>
      </w:pPr>
    </w:p>
    <w:p w14:paraId="45B9D643" w14:textId="44D68E1A" w:rsidR="00E20E8E" w:rsidRDefault="00E20E8E">
      <w:pPr>
        <w:pStyle w:val="CommentText"/>
      </w:pPr>
      <w:r>
        <w:t xml:space="preserve">Option following </w:t>
      </w:r>
      <w:proofErr w:type="spellStart"/>
      <w:r>
        <w:t>Elcano</w:t>
      </w:r>
      <w:proofErr w:type="spellEnd"/>
      <w:r>
        <w:t xml:space="preserve"> Institute research</w:t>
      </w:r>
    </w:p>
    <w:p w14:paraId="761659DA" w14:textId="77777777" w:rsidR="00E20E8E" w:rsidRDefault="00E20E8E">
      <w:pPr>
        <w:pStyle w:val="CommentText"/>
      </w:pPr>
    </w:p>
    <w:p w14:paraId="1431E6A9" w14:textId="0C1A1995" w:rsidR="00E20E8E" w:rsidRPr="00BD0CCE" w:rsidRDefault="00E20E8E" w:rsidP="00A566D5">
      <w:pPr>
        <w:pStyle w:val="ListParagraph"/>
        <w:keepNext/>
        <w:numPr>
          <w:ilvl w:val="0"/>
          <w:numId w:val="4"/>
        </w:numPr>
        <w:rPr>
          <w:lang w:val="es-ES"/>
        </w:rPr>
      </w:pPr>
      <w:r w:rsidRPr="00BD0CCE">
        <w:rPr>
          <w:lang w:val="es-ES"/>
        </w:rPr>
        <w:t xml:space="preserve">Un área </w:t>
      </w:r>
      <w:proofErr w:type="gramStart"/>
      <w:r w:rsidRPr="00BD0CCE">
        <w:rPr>
          <w:lang w:val="es-ES"/>
        </w:rPr>
        <w:t>rural  (</w:t>
      </w:r>
      <w:proofErr w:type="gramEnd"/>
      <w:r w:rsidRPr="00BD0CCE">
        <w:rPr>
          <w:lang w:val="es-ES"/>
        </w:rPr>
        <w:t>hasta 5 000 habitantes)</w:t>
      </w:r>
    </w:p>
    <w:p w14:paraId="596AADD2" w14:textId="16389665" w:rsidR="00E20E8E" w:rsidRDefault="00E20E8E" w:rsidP="00A566D5">
      <w:pPr>
        <w:pStyle w:val="ListParagraph"/>
        <w:keepNext/>
        <w:numPr>
          <w:ilvl w:val="0"/>
          <w:numId w:val="4"/>
        </w:numPr>
      </w:pPr>
      <w:r>
        <w:t xml:space="preserve">Un pueblo </w:t>
      </w:r>
      <w:proofErr w:type="spellStart"/>
      <w:r>
        <w:t>pequeño</w:t>
      </w:r>
      <w:proofErr w:type="spellEnd"/>
      <w:r>
        <w:t xml:space="preserve"> (5 001 – 25 000 </w:t>
      </w:r>
      <w:proofErr w:type="spellStart"/>
      <w:r>
        <w:t>habitantes</w:t>
      </w:r>
      <w:proofErr w:type="spellEnd"/>
      <w:r>
        <w:t xml:space="preserve">)  </w:t>
      </w:r>
    </w:p>
    <w:p w14:paraId="6C9B359E" w14:textId="787026F7" w:rsidR="00E20E8E" w:rsidRDefault="00E20E8E" w:rsidP="00A566D5">
      <w:pPr>
        <w:pStyle w:val="ListParagraph"/>
        <w:keepNext/>
        <w:numPr>
          <w:ilvl w:val="0"/>
          <w:numId w:val="4"/>
        </w:numPr>
      </w:pPr>
      <w:r>
        <w:t xml:space="preserve">Un pueblo </w:t>
      </w:r>
      <w:proofErr w:type="spellStart"/>
      <w:r>
        <w:t>grande</w:t>
      </w:r>
      <w:proofErr w:type="spellEnd"/>
      <w:r>
        <w:t xml:space="preserve"> (25 000 – 50 000 </w:t>
      </w:r>
      <w:proofErr w:type="spellStart"/>
      <w:r>
        <w:t>habitantes</w:t>
      </w:r>
      <w:proofErr w:type="spellEnd"/>
      <w:r>
        <w:t xml:space="preserve">)  </w:t>
      </w:r>
    </w:p>
    <w:p w14:paraId="1964D08F" w14:textId="77FCDB8E" w:rsidR="00E20E8E" w:rsidRDefault="00E20E8E" w:rsidP="00A566D5">
      <w:pPr>
        <w:pStyle w:val="ListParagraph"/>
        <w:keepNext/>
        <w:numPr>
          <w:ilvl w:val="0"/>
          <w:numId w:val="4"/>
        </w:numPr>
      </w:pPr>
      <w:proofErr w:type="spellStart"/>
      <w:r>
        <w:t>Una</w:t>
      </w:r>
      <w:proofErr w:type="spellEnd"/>
      <w:r>
        <w:t xml:space="preserve"> ciudad </w:t>
      </w:r>
      <w:proofErr w:type="spellStart"/>
      <w:r>
        <w:t>pequeña</w:t>
      </w:r>
      <w:proofErr w:type="spellEnd"/>
      <w:r>
        <w:t xml:space="preserve"> (50 000 – 100 000 </w:t>
      </w:r>
      <w:proofErr w:type="spellStart"/>
      <w:r>
        <w:t>habitantes</w:t>
      </w:r>
      <w:proofErr w:type="spellEnd"/>
      <w:r>
        <w:t>)</w:t>
      </w:r>
    </w:p>
    <w:p w14:paraId="4BA1AFA0" w14:textId="0E7E3461" w:rsidR="00E20E8E" w:rsidRDefault="00E20E8E" w:rsidP="00A566D5">
      <w:pPr>
        <w:pStyle w:val="ListParagraph"/>
        <w:keepNext/>
        <w:numPr>
          <w:ilvl w:val="0"/>
          <w:numId w:val="4"/>
        </w:numPr>
      </w:pPr>
      <w:proofErr w:type="spellStart"/>
      <w:r>
        <w:t>Una</w:t>
      </w:r>
      <w:proofErr w:type="spellEnd"/>
      <w:r>
        <w:t xml:space="preserve"> ciudad </w:t>
      </w:r>
      <w:proofErr w:type="spellStart"/>
      <w:r>
        <w:t>mediana</w:t>
      </w:r>
      <w:proofErr w:type="spellEnd"/>
      <w:r>
        <w:t xml:space="preserve"> (100 001 – 300 000 </w:t>
      </w:r>
      <w:proofErr w:type="spellStart"/>
      <w:r>
        <w:t>habitantes</w:t>
      </w:r>
      <w:proofErr w:type="spellEnd"/>
      <w:r>
        <w:t xml:space="preserve">) </w:t>
      </w:r>
    </w:p>
    <w:p w14:paraId="14DB7760" w14:textId="535959BB" w:rsidR="00E20E8E" w:rsidRDefault="00E20E8E" w:rsidP="00A566D5">
      <w:pPr>
        <w:pStyle w:val="ListParagraph"/>
        <w:keepNext/>
        <w:numPr>
          <w:ilvl w:val="0"/>
          <w:numId w:val="4"/>
        </w:numPr>
        <w:rPr>
          <w:lang w:val="es-ES_tradnl"/>
        </w:rPr>
      </w:pPr>
      <w:r w:rsidRPr="00E37BCF">
        <w:rPr>
          <w:lang w:val="es-ES_tradnl"/>
        </w:rPr>
        <w:t>Una ciudad gr</w:t>
      </w:r>
      <w:r>
        <w:rPr>
          <w:lang w:val="es-ES_tradnl"/>
        </w:rPr>
        <w:t>ande (más de 300 000 habitantes)</w:t>
      </w:r>
      <w:r w:rsidRPr="00E37BCF">
        <w:rPr>
          <w:lang w:val="es-ES_tradnl"/>
        </w:rPr>
        <w:t xml:space="preserve"> </w:t>
      </w:r>
    </w:p>
    <w:p w14:paraId="3ECA7813" w14:textId="77777777" w:rsidR="00E20E8E" w:rsidRDefault="00E20E8E" w:rsidP="00A73485">
      <w:pPr>
        <w:keepNext/>
        <w:rPr>
          <w:lang w:val="es-ES_tradnl"/>
        </w:rPr>
      </w:pPr>
    </w:p>
    <w:p w14:paraId="78486AD1" w14:textId="09979D35" w:rsidR="00E20E8E" w:rsidRDefault="00E20E8E" w:rsidP="00A73485">
      <w:pPr>
        <w:keepNext/>
        <w:rPr>
          <w:lang w:val="es-ES_tradnl"/>
        </w:rPr>
      </w:pPr>
      <w:proofErr w:type="spellStart"/>
      <w:r>
        <w:rPr>
          <w:lang w:val="es-ES_tradnl"/>
        </w:rPr>
        <w:t>Option</w:t>
      </w:r>
      <w:proofErr w:type="spellEnd"/>
      <w:r>
        <w:rPr>
          <w:lang w:val="es-ES_tradnl"/>
        </w:rPr>
        <w:t xml:space="preserve"> </w:t>
      </w:r>
      <w:proofErr w:type="spellStart"/>
      <w:r>
        <w:rPr>
          <w:lang w:val="es-ES_tradnl"/>
        </w:rPr>
        <w:t>following</w:t>
      </w:r>
      <w:proofErr w:type="spellEnd"/>
      <w:r>
        <w:rPr>
          <w:lang w:val="es-ES_tradnl"/>
        </w:rPr>
        <w:t xml:space="preserve"> Ideara 2021: </w:t>
      </w:r>
    </w:p>
    <w:p w14:paraId="2208EACC" w14:textId="4DD45EE4" w:rsidR="00E20E8E" w:rsidRDefault="00E20E8E" w:rsidP="00A73485">
      <w:pPr>
        <w:pStyle w:val="NormalWeb"/>
        <w:numPr>
          <w:ilvl w:val="0"/>
          <w:numId w:val="9"/>
        </w:numPr>
      </w:pPr>
      <w:proofErr w:type="spellStart"/>
      <w:r>
        <w:rPr>
          <w:rFonts w:ascii="Gadugi" w:hAnsi="Gadugi"/>
          <w:sz w:val="18"/>
          <w:szCs w:val="18"/>
        </w:rPr>
        <w:t>Menos</w:t>
      </w:r>
      <w:proofErr w:type="spellEnd"/>
      <w:r>
        <w:rPr>
          <w:rFonts w:ascii="Gadugi" w:hAnsi="Gadugi"/>
          <w:sz w:val="18"/>
          <w:szCs w:val="18"/>
        </w:rPr>
        <w:t xml:space="preserve"> de 2.000 </w:t>
      </w:r>
    </w:p>
    <w:p w14:paraId="4B246123" w14:textId="67444251" w:rsidR="00E20E8E" w:rsidRDefault="00E20E8E" w:rsidP="00A73485">
      <w:pPr>
        <w:pStyle w:val="NormalWeb"/>
        <w:numPr>
          <w:ilvl w:val="0"/>
          <w:numId w:val="9"/>
        </w:numPr>
      </w:pPr>
      <w:r>
        <w:rPr>
          <w:rFonts w:ascii="Gadugi" w:hAnsi="Gadugi"/>
          <w:sz w:val="18"/>
          <w:szCs w:val="18"/>
        </w:rPr>
        <w:t xml:space="preserve">De 2.001 a 10.000 </w:t>
      </w:r>
    </w:p>
    <w:p w14:paraId="4DAF4B10" w14:textId="7A3D1961" w:rsidR="00E20E8E" w:rsidRDefault="00E20E8E" w:rsidP="00A73485">
      <w:pPr>
        <w:pStyle w:val="NormalWeb"/>
        <w:numPr>
          <w:ilvl w:val="0"/>
          <w:numId w:val="9"/>
        </w:numPr>
      </w:pPr>
      <w:r>
        <w:rPr>
          <w:rFonts w:ascii="Gadugi" w:hAnsi="Gadugi"/>
          <w:sz w:val="18"/>
          <w:szCs w:val="18"/>
        </w:rPr>
        <w:t xml:space="preserve">De 10.001 a 50.000 </w:t>
      </w:r>
    </w:p>
    <w:p w14:paraId="58DF8C5D" w14:textId="79EB891B" w:rsidR="00E20E8E" w:rsidRDefault="00E20E8E" w:rsidP="00A73485">
      <w:pPr>
        <w:pStyle w:val="NormalWeb"/>
        <w:numPr>
          <w:ilvl w:val="0"/>
          <w:numId w:val="9"/>
        </w:numPr>
      </w:pPr>
      <w:r>
        <w:rPr>
          <w:rFonts w:ascii="Gadugi" w:hAnsi="Gadugi"/>
          <w:sz w:val="18"/>
          <w:szCs w:val="18"/>
        </w:rPr>
        <w:t xml:space="preserve">De 50.001 a 100.000 </w:t>
      </w:r>
    </w:p>
    <w:p w14:paraId="1318A6AD" w14:textId="1D9E232B" w:rsidR="00E20E8E" w:rsidRDefault="00E20E8E" w:rsidP="00A73485">
      <w:pPr>
        <w:pStyle w:val="NormalWeb"/>
        <w:numPr>
          <w:ilvl w:val="0"/>
          <w:numId w:val="9"/>
        </w:numPr>
      </w:pPr>
      <w:r>
        <w:rPr>
          <w:rFonts w:ascii="Gadugi" w:hAnsi="Gadugi"/>
          <w:sz w:val="18"/>
          <w:szCs w:val="18"/>
        </w:rPr>
        <w:t>De 100.001 a 500.000</w:t>
      </w:r>
    </w:p>
    <w:p w14:paraId="0D36C7B2" w14:textId="25BB601F" w:rsidR="00E20E8E" w:rsidRPr="00A73485" w:rsidRDefault="00E20E8E" w:rsidP="00A73485">
      <w:pPr>
        <w:pStyle w:val="NormalWeb"/>
        <w:numPr>
          <w:ilvl w:val="0"/>
          <w:numId w:val="9"/>
        </w:numPr>
      </w:pPr>
      <w:proofErr w:type="spellStart"/>
      <w:r>
        <w:rPr>
          <w:rFonts w:ascii="Gadugi" w:hAnsi="Gadugi"/>
          <w:sz w:val="18"/>
          <w:szCs w:val="18"/>
        </w:rPr>
        <w:t>Más</w:t>
      </w:r>
      <w:proofErr w:type="spellEnd"/>
      <w:r>
        <w:rPr>
          <w:rFonts w:ascii="Gadugi" w:hAnsi="Gadugi"/>
          <w:sz w:val="18"/>
          <w:szCs w:val="18"/>
        </w:rPr>
        <w:t xml:space="preserve"> de 500.001 </w:t>
      </w:r>
    </w:p>
    <w:p w14:paraId="29A0ADA2" w14:textId="77777777" w:rsidR="00E20E8E" w:rsidRDefault="00E20E8E">
      <w:pPr>
        <w:pStyle w:val="CommentText"/>
      </w:pPr>
    </w:p>
  </w:comment>
  <w:comment w:id="10" w:author="SANCHEZ CHICO, Ana" w:date="2021-06-15T14:26:00Z" w:initials="ASC">
    <w:p w14:paraId="7303CAC5" w14:textId="6C66E88D" w:rsidR="00E20E8E" w:rsidRDefault="00E20E8E">
      <w:pPr>
        <w:pStyle w:val="CommentText"/>
      </w:pPr>
      <w:r>
        <w:rPr>
          <w:rStyle w:val="CommentReference"/>
        </w:rPr>
        <w:annotationRef/>
      </w:r>
      <w:r>
        <w:t>We would like to ask a question regarding origins/ethnicity adapted to the Spanish context</w:t>
      </w:r>
    </w:p>
    <w:p w14:paraId="649CF2A9" w14:textId="77777777" w:rsidR="00E20E8E" w:rsidRDefault="00E20E8E">
      <w:pPr>
        <w:pStyle w:val="CommentText"/>
      </w:pPr>
    </w:p>
    <w:p w14:paraId="1751AC25" w14:textId="7CE8383C" w:rsidR="00E20E8E" w:rsidRDefault="00E20E8E" w:rsidP="0013483A">
      <w:pPr>
        <w:keepNext/>
      </w:pPr>
      <w:r>
        <w:t>For example, option based on the French survey</w:t>
      </w:r>
    </w:p>
    <w:p w14:paraId="31895755" w14:textId="0E61B84E" w:rsidR="00E20E8E" w:rsidRDefault="00E20E8E" w:rsidP="0013483A">
      <w:pPr>
        <w:keepNext/>
      </w:pPr>
      <w:r w:rsidRPr="00D35410">
        <w:rPr>
          <w:lang w:val="es-ES_tradnl"/>
        </w:rPr>
        <w:t xml:space="preserve">¿Cuál </w:t>
      </w:r>
      <w:r w:rsidRPr="00BD0CCE">
        <w:rPr>
          <w:lang w:val="es-ES"/>
        </w:rPr>
        <w:t xml:space="preserve">es la nacionalidad de sus padres? </w:t>
      </w:r>
      <w:r>
        <w:t xml:space="preserve">(Se </w:t>
      </w:r>
      <w:proofErr w:type="spellStart"/>
      <w:r>
        <w:t>permiten</w:t>
      </w:r>
      <w:proofErr w:type="spellEnd"/>
      <w:r>
        <w:t xml:space="preserve"> </w:t>
      </w:r>
      <w:proofErr w:type="spellStart"/>
      <w:r>
        <w:t>múltiples</w:t>
      </w:r>
      <w:proofErr w:type="spellEnd"/>
      <w:r>
        <w:t xml:space="preserve"> </w:t>
      </w:r>
      <w:proofErr w:type="spellStart"/>
      <w:r>
        <w:t>respuesta</w:t>
      </w:r>
      <w:proofErr w:type="spellEnd"/>
      <w:r>
        <w:t>)</w:t>
      </w:r>
    </w:p>
    <w:p w14:paraId="73C24643" w14:textId="3E23ECBE" w:rsidR="00E20E8E" w:rsidRDefault="00E20E8E" w:rsidP="0013483A">
      <w:pPr>
        <w:pStyle w:val="ListParagraph"/>
        <w:keepNext/>
        <w:numPr>
          <w:ilvl w:val="0"/>
          <w:numId w:val="9"/>
        </w:numPr>
      </w:pPr>
      <w:proofErr w:type="spellStart"/>
      <w:r>
        <w:t>España</w:t>
      </w:r>
      <w:proofErr w:type="spellEnd"/>
    </w:p>
    <w:p w14:paraId="3D45E9B7" w14:textId="002BB62F" w:rsidR="00E20E8E" w:rsidRDefault="00E20E8E" w:rsidP="0013483A">
      <w:pPr>
        <w:pStyle w:val="ListParagraph"/>
        <w:keepNext/>
        <w:numPr>
          <w:ilvl w:val="0"/>
          <w:numId w:val="9"/>
        </w:numPr>
      </w:pPr>
      <w:r>
        <w:t>Europa (</w:t>
      </w:r>
      <w:proofErr w:type="spellStart"/>
      <w:r>
        <w:t>excluyendo</w:t>
      </w:r>
      <w:proofErr w:type="spellEnd"/>
      <w:r>
        <w:t xml:space="preserve"> a </w:t>
      </w:r>
      <w:proofErr w:type="spellStart"/>
      <w:r>
        <w:t>España</w:t>
      </w:r>
      <w:proofErr w:type="spellEnd"/>
      <w:r>
        <w:t>)</w:t>
      </w:r>
    </w:p>
    <w:p w14:paraId="53AB42C7" w14:textId="6549A757" w:rsidR="00E20E8E" w:rsidRDefault="00E20E8E" w:rsidP="0013483A">
      <w:pPr>
        <w:pStyle w:val="ListParagraph"/>
        <w:keepNext/>
        <w:numPr>
          <w:ilvl w:val="0"/>
          <w:numId w:val="9"/>
        </w:numPr>
      </w:pPr>
      <w:proofErr w:type="spellStart"/>
      <w:r>
        <w:t>Norteamérica</w:t>
      </w:r>
      <w:proofErr w:type="spellEnd"/>
      <w:r>
        <w:t xml:space="preserve"> </w:t>
      </w:r>
    </w:p>
    <w:p w14:paraId="6C2DA35B" w14:textId="4E2ADC7F" w:rsidR="00E20E8E" w:rsidRDefault="00E20E8E" w:rsidP="0013483A">
      <w:pPr>
        <w:pStyle w:val="ListParagraph"/>
        <w:keepNext/>
        <w:numPr>
          <w:ilvl w:val="0"/>
          <w:numId w:val="9"/>
        </w:numPr>
      </w:pPr>
      <w:r>
        <w:t>Centro/</w:t>
      </w:r>
      <w:proofErr w:type="spellStart"/>
      <w:r>
        <w:t>Sudamérica</w:t>
      </w:r>
      <w:proofErr w:type="spellEnd"/>
    </w:p>
    <w:p w14:paraId="033E1802" w14:textId="10857DA8" w:rsidR="00E20E8E" w:rsidRDefault="00E20E8E" w:rsidP="0013483A">
      <w:pPr>
        <w:pStyle w:val="ListParagraph"/>
        <w:keepNext/>
        <w:numPr>
          <w:ilvl w:val="0"/>
          <w:numId w:val="9"/>
        </w:numPr>
      </w:pPr>
      <w:proofErr w:type="spellStart"/>
      <w:r>
        <w:t>África</w:t>
      </w:r>
      <w:proofErr w:type="spellEnd"/>
    </w:p>
    <w:p w14:paraId="27F8D80F" w14:textId="5EED60E6" w:rsidR="00E20E8E" w:rsidRDefault="00E20E8E" w:rsidP="0013483A">
      <w:pPr>
        <w:pStyle w:val="ListParagraph"/>
        <w:keepNext/>
        <w:numPr>
          <w:ilvl w:val="0"/>
          <w:numId w:val="9"/>
        </w:numPr>
      </w:pPr>
      <w:r>
        <w:t>Asia</w:t>
      </w:r>
    </w:p>
    <w:p w14:paraId="56B5CBA0" w14:textId="399D2DDA" w:rsidR="00E20E8E" w:rsidRDefault="00E20E8E" w:rsidP="0013483A">
      <w:pPr>
        <w:pStyle w:val="ListParagraph"/>
        <w:keepNext/>
        <w:numPr>
          <w:ilvl w:val="0"/>
          <w:numId w:val="9"/>
        </w:numPr>
      </w:pPr>
      <w:proofErr w:type="spellStart"/>
      <w:r>
        <w:t>Oceanía</w:t>
      </w:r>
      <w:proofErr w:type="spellEnd"/>
    </w:p>
    <w:p w14:paraId="7416302F" w14:textId="12435F68" w:rsidR="00E20E8E" w:rsidRDefault="00E20E8E">
      <w:pPr>
        <w:pStyle w:val="CommentText"/>
      </w:pPr>
    </w:p>
  </w:comment>
  <w:comment w:id="11" w:author="Francisco J.  Heras Hernández" w:date="2021-06-20T17:13:00Z" w:initials="FJHH">
    <w:p w14:paraId="0FA502AB" w14:textId="0EA1772A" w:rsidR="00E20E8E" w:rsidRDefault="00E20E8E">
      <w:pPr>
        <w:pStyle w:val="CommentText"/>
      </w:pPr>
      <w:r>
        <w:rPr>
          <w:rStyle w:val="CommentReference"/>
        </w:rPr>
        <w:annotationRef/>
      </w:r>
      <w:r>
        <w:t xml:space="preserve">What about </w:t>
      </w:r>
      <w:proofErr w:type="spellStart"/>
      <w:r>
        <w:t>flatmates</w:t>
      </w:r>
      <w:proofErr w:type="spellEnd"/>
      <w:r>
        <w:t>?</w:t>
      </w:r>
    </w:p>
  </w:comment>
  <w:comment w:id="12" w:author="SANCHEZ CHICO, Ana" w:date="2021-06-15T14:39:00Z" w:initials="ASC">
    <w:p w14:paraId="60AE705E" w14:textId="22B4A0D1" w:rsidR="00E20E8E" w:rsidRDefault="00E20E8E" w:rsidP="00B87A6F">
      <w:pPr>
        <w:pStyle w:val="ListParagraph"/>
        <w:numPr>
          <w:ilvl w:val="0"/>
          <w:numId w:val="5"/>
        </w:numPr>
        <w:spacing w:line="240" w:lineRule="auto"/>
      </w:pPr>
      <w:r>
        <w:rPr>
          <w:rStyle w:val="CommentReference"/>
        </w:rPr>
        <w:annotationRef/>
      </w:r>
      <w:r>
        <w:t xml:space="preserve"> Please check that the categories are correct and we are not missing anything</w:t>
      </w:r>
    </w:p>
    <w:p w14:paraId="27B2A8E6" w14:textId="77777777" w:rsidR="00E20E8E" w:rsidRDefault="00E20E8E" w:rsidP="002574A1">
      <w:pPr>
        <w:spacing w:line="240" w:lineRule="auto"/>
      </w:pPr>
    </w:p>
    <w:p w14:paraId="7BE492D3" w14:textId="571B21B4" w:rsidR="00E20E8E" w:rsidRPr="002574A1" w:rsidRDefault="00E20E8E" w:rsidP="002574A1">
      <w:pPr>
        <w:rPr>
          <w:rFonts w:ascii="Times New Roman" w:eastAsia="Times New Roman" w:hAnsi="Times New Roman" w:cs="Times New Roman"/>
          <w:sz w:val="24"/>
          <w:szCs w:val="24"/>
          <w:lang w:val="en-GB" w:eastAsia="en-GB"/>
        </w:rPr>
      </w:pPr>
      <w:r>
        <w:t xml:space="preserve">From </w:t>
      </w:r>
      <w:proofErr w:type="spellStart"/>
      <w:r w:rsidRPr="002574A1">
        <w:rPr>
          <w:rFonts w:ascii="Arial" w:eastAsia="Times New Roman" w:hAnsi="Arial" w:cs="Arial"/>
          <w:color w:val="222222"/>
          <w:sz w:val="24"/>
          <w:szCs w:val="24"/>
          <w:shd w:val="clear" w:color="auto" w:fill="FFFFFF"/>
          <w:lang w:val="en-GB" w:eastAsia="en-GB"/>
        </w:rPr>
        <w:t>Ideara</w:t>
      </w:r>
      <w:proofErr w:type="spellEnd"/>
      <w:r w:rsidRPr="002574A1">
        <w:rPr>
          <w:rFonts w:ascii="Arial" w:eastAsia="Times New Roman" w:hAnsi="Arial" w:cs="Arial"/>
          <w:color w:val="222222"/>
          <w:sz w:val="24"/>
          <w:szCs w:val="24"/>
          <w:shd w:val="clear" w:color="auto" w:fill="FFFFFF"/>
          <w:lang w:val="en-GB" w:eastAsia="en-GB"/>
        </w:rPr>
        <w:t>, 2021</w:t>
      </w:r>
    </w:p>
    <w:p w14:paraId="14F2AFA2" w14:textId="77777777" w:rsidR="00E20E8E" w:rsidRDefault="00E20E8E" w:rsidP="002574A1">
      <w:pPr>
        <w:pStyle w:val="NormalWeb"/>
        <w:numPr>
          <w:ilvl w:val="0"/>
          <w:numId w:val="8"/>
        </w:numPr>
        <w:rPr>
          <w:rFonts w:ascii="Gadugi" w:hAnsi="Gadugi"/>
          <w:sz w:val="16"/>
          <w:szCs w:val="16"/>
        </w:rPr>
      </w:pPr>
      <w:r>
        <w:rPr>
          <w:rFonts w:ascii="Gadugi" w:hAnsi="Gadugi"/>
          <w:sz w:val="16"/>
          <w:szCs w:val="16"/>
        </w:rPr>
        <w:t xml:space="preserve">Sin </w:t>
      </w:r>
      <w:proofErr w:type="spellStart"/>
      <w:r>
        <w:rPr>
          <w:rFonts w:ascii="Gadugi" w:hAnsi="Gadugi"/>
          <w:sz w:val="16"/>
          <w:szCs w:val="16"/>
        </w:rPr>
        <w:t>estudios</w:t>
      </w:r>
      <w:proofErr w:type="spellEnd"/>
      <w:r>
        <w:rPr>
          <w:rFonts w:ascii="Gadugi" w:hAnsi="Gadugi"/>
          <w:sz w:val="16"/>
          <w:szCs w:val="16"/>
        </w:rPr>
        <w:t xml:space="preserve"> </w:t>
      </w:r>
    </w:p>
    <w:p w14:paraId="3E9720BF" w14:textId="3D48A4EE" w:rsidR="00E20E8E" w:rsidRPr="00BD0CCE" w:rsidRDefault="00E20E8E" w:rsidP="002574A1">
      <w:pPr>
        <w:pStyle w:val="NormalWeb"/>
        <w:numPr>
          <w:ilvl w:val="0"/>
          <w:numId w:val="8"/>
        </w:numPr>
        <w:rPr>
          <w:rFonts w:ascii="Gadugi" w:hAnsi="Gadugi"/>
          <w:sz w:val="16"/>
          <w:szCs w:val="16"/>
          <w:lang w:val="es-ES"/>
        </w:rPr>
      </w:pPr>
      <w:r w:rsidRPr="00BD0CCE">
        <w:rPr>
          <w:rFonts w:ascii="Gadugi" w:hAnsi="Gadugi"/>
          <w:sz w:val="16"/>
          <w:szCs w:val="16"/>
          <w:lang w:val="es-ES"/>
        </w:rPr>
        <w:t xml:space="preserve">Primarios, EGB, ESO o FP </w:t>
      </w:r>
      <w:proofErr w:type="spellStart"/>
      <w:r w:rsidRPr="00BD0CCE">
        <w:rPr>
          <w:rFonts w:ascii="Gadugi" w:hAnsi="Gadugi"/>
          <w:sz w:val="16"/>
          <w:szCs w:val="16"/>
          <w:lang w:val="es-ES"/>
        </w:rPr>
        <w:t>básica</w:t>
      </w:r>
      <w:proofErr w:type="spellEnd"/>
      <w:r w:rsidRPr="00BD0CCE">
        <w:rPr>
          <w:rFonts w:ascii="Gadugi" w:hAnsi="Gadugi"/>
          <w:sz w:val="16"/>
          <w:szCs w:val="16"/>
          <w:lang w:val="es-ES"/>
        </w:rPr>
        <w:t xml:space="preserve"> </w:t>
      </w:r>
    </w:p>
    <w:p w14:paraId="3579395E" w14:textId="77777777" w:rsidR="00E20E8E" w:rsidRPr="00E20E8E" w:rsidRDefault="00E20E8E" w:rsidP="002574A1">
      <w:pPr>
        <w:pStyle w:val="NormalWeb"/>
        <w:numPr>
          <w:ilvl w:val="0"/>
          <w:numId w:val="8"/>
        </w:numPr>
        <w:rPr>
          <w:rFonts w:ascii="Gadugi" w:hAnsi="Gadugi"/>
          <w:sz w:val="16"/>
          <w:szCs w:val="16"/>
          <w:lang w:val="it-IT"/>
        </w:rPr>
      </w:pPr>
      <w:proofErr w:type="spellStart"/>
      <w:r w:rsidRPr="00E20E8E">
        <w:rPr>
          <w:rFonts w:ascii="Gadugi" w:hAnsi="Gadugi"/>
          <w:sz w:val="16"/>
          <w:szCs w:val="16"/>
          <w:lang w:val="it-IT"/>
        </w:rPr>
        <w:t>Bachillerato</w:t>
      </w:r>
      <w:proofErr w:type="spellEnd"/>
      <w:r w:rsidRPr="00E20E8E">
        <w:rPr>
          <w:rFonts w:ascii="Gadugi" w:hAnsi="Gadugi"/>
          <w:sz w:val="16"/>
          <w:szCs w:val="16"/>
          <w:lang w:val="it-IT"/>
        </w:rPr>
        <w:t xml:space="preserve">, BUP, COU o FP media </w:t>
      </w:r>
    </w:p>
    <w:p w14:paraId="0AE1A603" w14:textId="69E9861A" w:rsidR="00E20E8E" w:rsidRDefault="00E20E8E" w:rsidP="002574A1">
      <w:pPr>
        <w:pStyle w:val="NormalWeb"/>
        <w:numPr>
          <w:ilvl w:val="0"/>
          <w:numId w:val="8"/>
        </w:numPr>
      </w:pPr>
      <w:proofErr w:type="spellStart"/>
      <w:r>
        <w:rPr>
          <w:rFonts w:ascii="Gadugi" w:hAnsi="Gadugi"/>
          <w:sz w:val="16"/>
          <w:szCs w:val="16"/>
        </w:rPr>
        <w:t>Estudios</w:t>
      </w:r>
      <w:proofErr w:type="spellEnd"/>
      <w:r>
        <w:rPr>
          <w:rFonts w:ascii="Gadugi" w:hAnsi="Gadugi"/>
          <w:sz w:val="16"/>
          <w:szCs w:val="16"/>
        </w:rPr>
        <w:t xml:space="preserve"> </w:t>
      </w:r>
      <w:proofErr w:type="spellStart"/>
      <w:r>
        <w:rPr>
          <w:rFonts w:ascii="Gadugi" w:hAnsi="Gadugi"/>
          <w:sz w:val="16"/>
          <w:szCs w:val="16"/>
        </w:rPr>
        <w:t>universitarios</w:t>
      </w:r>
      <w:proofErr w:type="spellEnd"/>
      <w:r>
        <w:rPr>
          <w:rFonts w:ascii="Gadugi" w:hAnsi="Gadugi"/>
          <w:sz w:val="16"/>
          <w:szCs w:val="16"/>
        </w:rPr>
        <w:t xml:space="preserve"> o FP superior </w:t>
      </w:r>
    </w:p>
    <w:p w14:paraId="41FC4103" w14:textId="0556EC68" w:rsidR="00E20E8E" w:rsidRDefault="00E20E8E">
      <w:pPr>
        <w:pStyle w:val="CommentText"/>
      </w:pPr>
    </w:p>
  </w:comment>
  <w:comment w:id="13" w:author="Kreisler Moreno, Isabel" w:date="2021-06-18T10:16:00Z" w:initials="KMI">
    <w:p w14:paraId="543D9098" w14:textId="01C78550" w:rsidR="00E20E8E" w:rsidRPr="00BD0CCE" w:rsidRDefault="00E20E8E">
      <w:pPr>
        <w:pStyle w:val="CommentText"/>
        <w:rPr>
          <w:lang w:val="es-ES"/>
        </w:rPr>
      </w:pPr>
      <w:r>
        <w:rPr>
          <w:rStyle w:val="CommentReference"/>
        </w:rPr>
        <w:annotationRef/>
      </w:r>
      <w:r w:rsidRPr="00BD0CCE">
        <w:rPr>
          <w:lang w:val="es-ES"/>
        </w:rPr>
        <w:t>En este caso, la traducción y niveles me parece m</w:t>
      </w:r>
      <w:r>
        <w:rPr>
          <w:lang w:val="es-ES"/>
        </w:rPr>
        <w:t>ás correcta q la referencia de Ideara</w:t>
      </w:r>
    </w:p>
  </w:comment>
  <w:comment w:id="24" w:author="SANCHEZ CHICO, Ana" w:date="2021-06-15T14:27:00Z" w:initials="ASC">
    <w:p w14:paraId="735BF3F1" w14:textId="709916CA" w:rsidR="00E20E8E" w:rsidRPr="00BD0CCE" w:rsidRDefault="00E20E8E">
      <w:pPr>
        <w:pStyle w:val="CommentText"/>
      </w:pPr>
      <w:r w:rsidRPr="00BD0CCE">
        <w:t xml:space="preserve">Drop down menu that includes </w:t>
      </w:r>
      <w:proofErr w:type="spellStart"/>
      <w:r w:rsidRPr="00BD0CCE">
        <w:t>al</w:t>
      </w:r>
      <w:proofErr w:type="spellEnd"/>
      <w:r w:rsidRPr="00BD0CCE">
        <w:t xml:space="preserve"> the options below</w:t>
      </w:r>
    </w:p>
  </w:comment>
  <w:comment w:id="25" w:author="Microsoft Office User" w:date="2021-06-16T18:16:00Z" w:initials="Office">
    <w:p w14:paraId="3C0C2D55" w14:textId="749A41DC" w:rsidR="00E20E8E" w:rsidRDefault="00E20E8E">
      <w:pPr>
        <w:pStyle w:val="CommentText"/>
      </w:pPr>
      <w:r>
        <w:rPr>
          <w:rStyle w:val="CommentReference"/>
        </w:rPr>
        <w:annotationRef/>
      </w:r>
      <w:r>
        <w:t>Same drop-down menu as above</w:t>
      </w:r>
    </w:p>
  </w:comment>
  <w:comment w:id="29" w:author="Francisco J.  Heras Hernández" w:date="2021-06-20T17:21:00Z" w:initials="FJHH">
    <w:p w14:paraId="6399FE72" w14:textId="0CFE3C02" w:rsidR="00E20E8E" w:rsidRDefault="00E20E8E">
      <w:pPr>
        <w:pStyle w:val="CommentText"/>
      </w:pPr>
      <w:r>
        <w:rPr>
          <w:rStyle w:val="CommentReference"/>
        </w:rPr>
        <w:annotationRef/>
      </w:r>
      <w:r>
        <w:t xml:space="preserve">The options included seem to be </w:t>
      </w:r>
      <w:r w:rsidRPr="00DE44D4">
        <w:rPr>
          <w:b/>
          <w:bCs/>
        </w:rPr>
        <w:t>monthly</w:t>
      </w:r>
      <w:r>
        <w:t xml:space="preserve"> income (not annual) </w:t>
      </w:r>
    </w:p>
  </w:comment>
  <w:comment w:id="26" w:author="SANCHEZ CHICO, Ana" w:date="2021-06-15T14:28:00Z" w:initials="ASC">
    <w:p w14:paraId="29AA4D3A" w14:textId="5CDD8517" w:rsidR="00E20E8E" w:rsidRDefault="00E20E8E">
      <w:pPr>
        <w:pStyle w:val="CommentText"/>
      </w:pPr>
      <w:r>
        <w:rPr>
          <w:rStyle w:val="CommentReference"/>
        </w:rPr>
        <w:annotationRef/>
      </w:r>
      <w:r>
        <w:t>Need to adjust the buckets/thresholds in answer choices to the Spanish context</w:t>
      </w:r>
    </w:p>
    <w:p w14:paraId="21F04C0A" w14:textId="77777777" w:rsidR="00E20E8E" w:rsidRDefault="00E20E8E">
      <w:pPr>
        <w:pStyle w:val="CommentText"/>
      </w:pPr>
    </w:p>
    <w:p w14:paraId="6BE6C908" w14:textId="04FD666D" w:rsidR="00E20E8E" w:rsidRDefault="00E20E8E">
      <w:pPr>
        <w:pStyle w:val="CommentText"/>
        <w:rPr>
          <w:lang w:val="es-ES_tradnl"/>
        </w:rPr>
      </w:pPr>
      <w:proofErr w:type="spellStart"/>
      <w:r w:rsidRPr="00BD0CCE">
        <w:rPr>
          <w:lang w:val="es-ES"/>
        </w:rPr>
        <w:t>Option</w:t>
      </w:r>
      <w:proofErr w:type="spellEnd"/>
      <w:r w:rsidRPr="00BD0CCE">
        <w:rPr>
          <w:lang w:val="es-ES"/>
        </w:rPr>
        <w:t xml:space="preserve"> </w:t>
      </w:r>
      <w:proofErr w:type="spellStart"/>
      <w:r w:rsidRPr="00BD0CCE">
        <w:rPr>
          <w:lang w:val="es-ES"/>
        </w:rPr>
        <w:t>following</w:t>
      </w:r>
      <w:proofErr w:type="spellEnd"/>
      <w:r w:rsidRPr="00BD0CCE">
        <w:rPr>
          <w:lang w:val="es-ES"/>
        </w:rPr>
        <w:t xml:space="preserve"> </w:t>
      </w:r>
      <w:proofErr w:type="spellStart"/>
      <w:r w:rsidRPr="00BD0CCE">
        <w:rPr>
          <w:lang w:val="es-ES"/>
        </w:rPr>
        <w:t>ElCano</w:t>
      </w:r>
      <w:proofErr w:type="spellEnd"/>
      <w:r w:rsidRPr="00BD0CCE">
        <w:rPr>
          <w:lang w:val="es-ES"/>
        </w:rPr>
        <w:t xml:space="preserve"> </w:t>
      </w:r>
      <w:proofErr w:type="spellStart"/>
      <w:r w:rsidRPr="00BD0CCE">
        <w:rPr>
          <w:lang w:val="es-ES"/>
        </w:rPr>
        <w:t>Institute</w:t>
      </w:r>
      <w:proofErr w:type="spellEnd"/>
      <w:r w:rsidRPr="00BD0CCE">
        <w:rPr>
          <w:lang w:val="es-ES"/>
        </w:rPr>
        <w:t xml:space="preserve"> </w:t>
      </w:r>
      <w:proofErr w:type="spellStart"/>
      <w:r w:rsidRPr="00BD0CCE">
        <w:rPr>
          <w:lang w:val="es-ES"/>
        </w:rPr>
        <w:t>Survey</w:t>
      </w:r>
      <w:proofErr w:type="spellEnd"/>
      <w:r w:rsidRPr="00BD0CCE">
        <w:rPr>
          <w:lang w:val="es-ES"/>
        </w:rPr>
        <w:t xml:space="preserve">: </w:t>
      </w:r>
      <w:r>
        <w:rPr>
          <w:lang w:val="es-ES_tradnl"/>
        </w:rPr>
        <w:t>¿Cuáles fueron sus</w:t>
      </w:r>
      <w:r w:rsidRPr="00D35410">
        <w:rPr>
          <w:lang w:val="es-ES_tradnl"/>
        </w:rPr>
        <w:t xml:space="preserve"> ingresos anuales en 2019 (antes de la retención de impuestos)?</w:t>
      </w:r>
      <w:r>
        <w:rPr>
          <w:rStyle w:val="CommentReference"/>
        </w:rPr>
        <w:annotationRef/>
      </w:r>
    </w:p>
    <w:p w14:paraId="64F2285B" w14:textId="6684FF42" w:rsidR="00E20E8E" w:rsidRDefault="00E20E8E" w:rsidP="00471747">
      <w:pPr>
        <w:pStyle w:val="CommentText"/>
        <w:numPr>
          <w:ilvl w:val="0"/>
          <w:numId w:val="7"/>
        </w:numPr>
      </w:pPr>
      <w:r w:rsidRPr="00BD0CCE">
        <w:rPr>
          <w:lang w:val="es-ES"/>
        </w:rPr>
        <w:t xml:space="preserve"> </w:t>
      </w:r>
      <w:proofErr w:type="spellStart"/>
      <w:r>
        <w:t>Menos</w:t>
      </w:r>
      <w:proofErr w:type="spellEnd"/>
      <w:r>
        <w:t xml:space="preserve"> de 600 €</w:t>
      </w:r>
    </w:p>
    <w:p w14:paraId="63429C38" w14:textId="445C8A61" w:rsidR="00E20E8E" w:rsidRDefault="00E20E8E" w:rsidP="00471747">
      <w:pPr>
        <w:pStyle w:val="CommentText"/>
        <w:numPr>
          <w:ilvl w:val="0"/>
          <w:numId w:val="7"/>
        </w:numPr>
      </w:pPr>
      <w:r>
        <w:t xml:space="preserve"> De 601 a 1 200 €</w:t>
      </w:r>
    </w:p>
    <w:p w14:paraId="3C568DD6" w14:textId="797B7F38" w:rsidR="00E20E8E" w:rsidRDefault="00E20E8E" w:rsidP="00471747">
      <w:pPr>
        <w:pStyle w:val="CommentText"/>
        <w:numPr>
          <w:ilvl w:val="0"/>
          <w:numId w:val="7"/>
        </w:numPr>
      </w:pPr>
      <w:r>
        <w:t xml:space="preserve"> De 1 201 a 2 000 €</w:t>
      </w:r>
    </w:p>
    <w:p w14:paraId="53ED926B" w14:textId="6CEF0965" w:rsidR="00E20E8E" w:rsidRDefault="00E20E8E" w:rsidP="00471747">
      <w:pPr>
        <w:pStyle w:val="CommentText"/>
        <w:numPr>
          <w:ilvl w:val="0"/>
          <w:numId w:val="7"/>
        </w:numPr>
      </w:pPr>
      <w:r>
        <w:t xml:space="preserve"> De 2 001 a 3 000 €</w:t>
      </w:r>
    </w:p>
    <w:p w14:paraId="5BCDF0D2" w14:textId="5A2B297C" w:rsidR="00E20E8E" w:rsidRDefault="00E20E8E" w:rsidP="00471747">
      <w:pPr>
        <w:pStyle w:val="CommentText"/>
        <w:numPr>
          <w:ilvl w:val="0"/>
          <w:numId w:val="7"/>
        </w:numPr>
      </w:pPr>
      <w:r>
        <w:t xml:space="preserve"> </w:t>
      </w:r>
      <w:proofErr w:type="spellStart"/>
      <w:r>
        <w:t>Más</w:t>
      </w:r>
      <w:proofErr w:type="spellEnd"/>
      <w:r>
        <w:t xml:space="preserve"> de 3 000 €</w:t>
      </w:r>
    </w:p>
  </w:comment>
  <w:comment w:id="27" w:author="Kreisler Moreno, Isabel" w:date="2021-06-18T10:20:00Z" w:initials="KMI">
    <w:p w14:paraId="3558EAE8" w14:textId="693993E5" w:rsidR="00E20E8E" w:rsidRPr="00510C8A" w:rsidRDefault="00E20E8E">
      <w:pPr>
        <w:pStyle w:val="CommentText"/>
        <w:rPr>
          <w:lang w:val="es-ES"/>
        </w:rPr>
      </w:pPr>
      <w:r>
        <w:rPr>
          <w:rStyle w:val="CommentReference"/>
        </w:rPr>
        <w:annotationRef/>
      </w:r>
      <w:proofErr w:type="gramStart"/>
      <w:r>
        <w:rPr>
          <w:lang w:val="es-ES"/>
        </w:rPr>
        <w:t>Las horquillas r</w:t>
      </w:r>
      <w:r w:rsidRPr="00510C8A">
        <w:rPr>
          <w:lang w:val="es-ES"/>
        </w:rPr>
        <w:t>efleja</w:t>
      </w:r>
      <w:r>
        <w:rPr>
          <w:lang w:val="es-ES"/>
        </w:rPr>
        <w:t>n</w:t>
      </w:r>
      <w:r w:rsidRPr="00510C8A">
        <w:rPr>
          <w:lang w:val="es-ES"/>
        </w:rPr>
        <w:t xml:space="preserve"> ingresos anuales o mensuales m</w:t>
      </w:r>
      <w:r>
        <w:rPr>
          <w:lang w:val="es-ES"/>
        </w:rPr>
        <w:t>ás bien?</w:t>
      </w:r>
      <w:proofErr w:type="gramEnd"/>
    </w:p>
  </w:comment>
  <w:comment w:id="28" w:author="Fabre  Adrien" w:date="2021-06-23T16:09:00Z" w:initials="FA">
    <w:p w14:paraId="37B00E70" w14:textId="341DECBE" w:rsidR="00E20E8E" w:rsidRDefault="00E20E8E">
      <w:pPr>
        <w:pStyle w:val="CommentText"/>
      </w:pPr>
      <w:r>
        <w:rPr>
          <w:rStyle w:val="CommentReference"/>
        </w:rPr>
        <w:annotationRef/>
      </w:r>
      <w:r>
        <w:t>No worries, we’ll adjust the values to income quintiles and have consistent options w.r.t the question.</w:t>
      </w:r>
    </w:p>
  </w:comment>
  <w:comment w:id="31" w:author="Francisco J.  Heras Hernández" w:date="2021-06-20T17:24:00Z" w:initials="FJHH">
    <w:p w14:paraId="23BBB1EB" w14:textId="37C871D7" w:rsidR="00E20E8E" w:rsidRDefault="00E20E8E">
      <w:pPr>
        <w:pStyle w:val="CommentText"/>
      </w:pPr>
      <w:r>
        <w:rPr>
          <w:rStyle w:val="CommentReference"/>
        </w:rPr>
        <w:annotationRef/>
      </w:r>
      <w:proofErr w:type="spellStart"/>
      <w:r>
        <w:t>Mejor</w:t>
      </w:r>
      <w:proofErr w:type="spellEnd"/>
      <w:r>
        <w:t xml:space="preserve">: </w:t>
      </w:r>
      <w:proofErr w:type="spellStart"/>
      <w:r w:rsidRPr="00D803A3">
        <w:rPr>
          <w:b/>
          <w:bCs/>
        </w:rPr>
        <w:t>restando</w:t>
      </w:r>
      <w:proofErr w:type="spellEnd"/>
      <w:r w:rsidRPr="00D803A3">
        <w:rPr>
          <w:b/>
          <w:bCs/>
        </w:rPr>
        <w:t xml:space="preserve"> las </w:t>
      </w:r>
      <w:proofErr w:type="spellStart"/>
      <w:r w:rsidRPr="00D803A3">
        <w:rPr>
          <w:b/>
          <w:bCs/>
        </w:rPr>
        <w:t>deudas</w:t>
      </w:r>
      <w:proofErr w:type="spellEnd"/>
    </w:p>
  </w:comment>
  <w:comment w:id="30" w:author="SANCHEZ CHICO, Ana" w:date="2021-06-15T14:28:00Z" w:initials="ASC">
    <w:p w14:paraId="05617A79" w14:textId="0AED9E45" w:rsidR="00E20E8E" w:rsidRPr="002135EF" w:rsidRDefault="00E20E8E">
      <w:pPr>
        <w:pStyle w:val="CommentText"/>
        <w:rPr>
          <w:b/>
        </w:rPr>
      </w:pPr>
      <w:r>
        <w:rPr>
          <w:rStyle w:val="CommentReference"/>
        </w:rPr>
        <w:annotationRef/>
      </w:r>
      <w:r>
        <w:t>May need to adjust the buckets/thresholds in answer choices</w:t>
      </w:r>
    </w:p>
  </w:comment>
  <w:comment w:id="35" w:author="Kreisler Moreno, Isabel" w:date="2021-06-18T10:22:00Z" w:initials="KMI">
    <w:p w14:paraId="60EB95A0" w14:textId="5B86D270" w:rsidR="00E20E8E" w:rsidRPr="00CB2E89" w:rsidRDefault="00E20E8E">
      <w:pPr>
        <w:pStyle w:val="CommentText"/>
        <w:rPr>
          <w:lang w:val="es-ES"/>
        </w:rPr>
      </w:pPr>
      <w:r>
        <w:rPr>
          <w:rStyle w:val="CommentReference"/>
        </w:rPr>
        <w:annotationRef/>
      </w:r>
      <w:proofErr w:type="gramStart"/>
      <w:r w:rsidRPr="00CB2E89">
        <w:rPr>
          <w:lang w:val="es-ES"/>
        </w:rPr>
        <w:t>Libres de deuda?</w:t>
      </w:r>
      <w:proofErr w:type="gramEnd"/>
    </w:p>
  </w:comment>
  <w:comment w:id="39" w:author="Kreisler Moreno, Isabel" w:date="2021-06-18T10:23:00Z" w:initials="KMI">
    <w:p w14:paraId="5E440C72" w14:textId="25253597" w:rsidR="00E20E8E" w:rsidRPr="00510C8A" w:rsidRDefault="00E20E8E">
      <w:pPr>
        <w:pStyle w:val="CommentText"/>
        <w:rPr>
          <w:lang w:val="es-ES"/>
        </w:rPr>
      </w:pPr>
      <w:r>
        <w:rPr>
          <w:rStyle w:val="CommentReference"/>
        </w:rPr>
        <w:annotationRef/>
      </w:r>
      <w:r w:rsidRPr="00CB2E89">
        <w:rPr>
          <w:lang w:val="es-ES"/>
        </w:rPr>
        <w:t xml:space="preserve">“Mucho”. </w:t>
      </w:r>
      <w:r w:rsidRPr="00510C8A">
        <w:rPr>
          <w:lang w:val="es-ES"/>
        </w:rPr>
        <w:t>Aplica a todas las siguientes preguntas</w:t>
      </w:r>
    </w:p>
  </w:comment>
  <w:comment w:id="37" w:author="Francisco J.  Heras Hernández" w:date="2021-06-20T17:26:00Z" w:initials="FJHH">
    <w:p w14:paraId="60B0D825" w14:textId="3773B647" w:rsidR="00E20E8E" w:rsidRDefault="00E20E8E">
      <w:pPr>
        <w:pStyle w:val="CommentText"/>
      </w:pPr>
      <w:r>
        <w:rPr>
          <w:rStyle w:val="CommentReference"/>
        </w:rPr>
        <w:annotationRef/>
      </w:r>
      <w:r>
        <w:t xml:space="preserve">This </w:t>
      </w:r>
      <w:proofErr w:type="spellStart"/>
      <w:r>
        <w:t>likert</w:t>
      </w:r>
      <w:proofErr w:type="spellEnd"/>
      <w:r>
        <w:t xml:space="preserve"> scale in Spanish is usually expressed by the words:</w:t>
      </w:r>
    </w:p>
    <w:p w14:paraId="41C2C758" w14:textId="77777777" w:rsidR="00E20E8E" w:rsidRDefault="00E20E8E" w:rsidP="00F07895">
      <w:pPr>
        <w:pStyle w:val="CommentText"/>
        <w:numPr>
          <w:ilvl w:val="0"/>
          <w:numId w:val="7"/>
        </w:numPr>
      </w:pPr>
      <w:r>
        <w:t>Nada</w:t>
      </w:r>
    </w:p>
    <w:p w14:paraId="722748BF" w14:textId="77777777" w:rsidR="00E20E8E" w:rsidRDefault="00E20E8E" w:rsidP="00F07895">
      <w:pPr>
        <w:pStyle w:val="CommentText"/>
        <w:numPr>
          <w:ilvl w:val="0"/>
          <w:numId w:val="7"/>
        </w:numPr>
      </w:pPr>
      <w:proofErr w:type="spellStart"/>
      <w:r>
        <w:t>Poco</w:t>
      </w:r>
      <w:proofErr w:type="spellEnd"/>
    </w:p>
    <w:p w14:paraId="163376E8" w14:textId="7DC5C313" w:rsidR="00E20E8E" w:rsidRDefault="00E20E8E" w:rsidP="00F07895">
      <w:pPr>
        <w:pStyle w:val="CommentText"/>
        <w:numPr>
          <w:ilvl w:val="0"/>
          <w:numId w:val="7"/>
        </w:numPr>
      </w:pPr>
      <w:proofErr w:type="spellStart"/>
      <w:r>
        <w:t>Moderadamente</w:t>
      </w:r>
      <w:proofErr w:type="spellEnd"/>
    </w:p>
    <w:p w14:paraId="6080B3B4" w14:textId="77777777" w:rsidR="00E20E8E" w:rsidRDefault="00E20E8E" w:rsidP="00F07895">
      <w:pPr>
        <w:pStyle w:val="CommentText"/>
        <w:numPr>
          <w:ilvl w:val="0"/>
          <w:numId w:val="7"/>
        </w:numPr>
      </w:pPr>
      <w:proofErr w:type="spellStart"/>
      <w:r>
        <w:t>Bastante</w:t>
      </w:r>
      <w:proofErr w:type="spellEnd"/>
    </w:p>
    <w:p w14:paraId="68265BCB" w14:textId="5CD8EF3E" w:rsidR="00E20E8E" w:rsidRDefault="00E20E8E" w:rsidP="00F07895">
      <w:pPr>
        <w:pStyle w:val="CommentText"/>
        <w:numPr>
          <w:ilvl w:val="0"/>
          <w:numId w:val="7"/>
        </w:numPr>
      </w:pPr>
      <w:r>
        <w:t xml:space="preserve">Mucho </w:t>
      </w:r>
    </w:p>
    <w:p w14:paraId="23672C04" w14:textId="243E3302" w:rsidR="00E20E8E" w:rsidRDefault="00E20E8E" w:rsidP="00F44E78">
      <w:pPr>
        <w:pStyle w:val="CommentText"/>
      </w:pPr>
    </w:p>
    <w:p w14:paraId="38FD8841" w14:textId="04EE6038" w:rsidR="00E20E8E" w:rsidRDefault="00E20E8E" w:rsidP="004870B8">
      <w:pPr>
        <w:pStyle w:val="CommentText"/>
      </w:pPr>
      <w:r>
        <w:t xml:space="preserve">O </w:t>
      </w:r>
      <w:proofErr w:type="spellStart"/>
      <w:r>
        <w:t>bien</w:t>
      </w:r>
      <w:proofErr w:type="spellEnd"/>
      <w:r>
        <w:t>:</w:t>
      </w:r>
    </w:p>
    <w:p w14:paraId="5DC31089" w14:textId="72433355" w:rsidR="00E20E8E" w:rsidRDefault="00E20E8E" w:rsidP="004870B8">
      <w:pPr>
        <w:pStyle w:val="CommentText"/>
        <w:numPr>
          <w:ilvl w:val="0"/>
          <w:numId w:val="7"/>
        </w:numPr>
      </w:pPr>
      <w:r>
        <w:t xml:space="preserve"> No me </w:t>
      </w:r>
      <w:proofErr w:type="spellStart"/>
      <w:r>
        <w:t>interesa</w:t>
      </w:r>
      <w:proofErr w:type="spellEnd"/>
      <w:r>
        <w:t xml:space="preserve"> nada</w:t>
      </w:r>
    </w:p>
    <w:p w14:paraId="0EBF0B2C" w14:textId="171533C0" w:rsidR="00E20E8E" w:rsidRDefault="00E20E8E" w:rsidP="004870B8">
      <w:pPr>
        <w:pStyle w:val="CommentText"/>
        <w:numPr>
          <w:ilvl w:val="0"/>
          <w:numId w:val="7"/>
        </w:numPr>
      </w:pPr>
      <w:r>
        <w:t xml:space="preserve"> Me </w:t>
      </w:r>
      <w:proofErr w:type="spellStart"/>
      <w:r>
        <w:t>interesa</w:t>
      </w:r>
      <w:proofErr w:type="spellEnd"/>
      <w:r>
        <w:t xml:space="preserve"> </w:t>
      </w:r>
      <w:proofErr w:type="spellStart"/>
      <w:r>
        <w:t>poco</w:t>
      </w:r>
      <w:proofErr w:type="spellEnd"/>
    </w:p>
    <w:p w14:paraId="29EF80ED" w14:textId="45A4424A" w:rsidR="00E20E8E" w:rsidRDefault="00E20E8E" w:rsidP="004870B8">
      <w:pPr>
        <w:pStyle w:val="CommentText"/>
        <w:numPr>
          <w:ilvl w:val="0"/>
          <w:numId w:val="7"/>
        </w:numPr>
      </w:pPr>
      <w:r>
        <w:t xml:space="preserve"> Me </w:t>
      </w:r>
      <w:proofErr w:type="spellStart"/>
      <w:r>
        <w:t>interesa</w:t>
      </w:r>
      <w:proofErr w:type="spellEnd"/>
      <w:r>
        <w:t xml:space="preserve"> </w:t>
      </w:r>
      <w:proofErr w:type="spellStart"/>
      <w:r>
        <w:t>moderadamente</w:t>
      </w:r>
      <w:proofErr w:type="spellEnd"/>
    </w:p>
    <w:p w14:paraId="498FEC5F" w14:textId="09895325" w:rsidR="00E20E8E" w:rsidRDefault="00E20E8E" w:rsidP="004870B8">
      <w:pPr>
        <w:pStyle w:val="CommentText"/>
        <w:numPr>
          <w:ilvl w:val="0"/>
          <w:numId w:val="7"/>
        </w:numPr>
      </w:pPr>
      <w:r>
        <w:t xml:space="preserve"> Me </w:t>
      </w:r>
      <w:proofErr w:type="spellStart"/>
      <w:r>
        <w:t>interesa</w:t>
      </w:r>
      <w:proofErr w:type="spellEnd"/>
      <w:r>
        <w:t xml:space="preserve"> </w:t>
      </w:r>
      <w:proofErr w:type="spellStart"/>
      <w:r>
        <w:t>bastante</w:t>
      </w:r>
      <w:proofErr w:type="spellEnd"/>
    </w:p>
    <w:p w14:paraId="744769E3" w14:textId="3F09B3CA" w:rsidR="00E20E8E" w:rsidRDefault="00E20E8E" w:rsidP="004870B8">
      <w:pPr>
        <w:pStyle w:val="CommentText"/>
        <w:numPr>
          <w:ilvl w:val="0"/>
          <w:numId w:val="7"/>
        </w:numPr>
      </w:pPr>
      <w:r>
        <w:t xml:space="preserve"> Me </w:t>
      </w:r>
      <w:proofErr w:type="spellStart"/>
      <w:r>
        <w:t>interesa</w:t>
      </w:r>
      <w:proofErr w:type="spellEnd"/>
      <w:r>
        <w:t xml:space="preserve"> mucho</w:t>
      </w:r>
    </w:p>
    <w:p w14:paraId="33E4D26D" w14:textId="77777777" w:rsidR="00E20E8E" w:rsidRDefault="00E20E8E" w:rsidP="00984885">
      <w:pPr>
        <w:pStyle w:val="CommentText"/>
      </w:pPr>
    </w:p>
    <w:p w14:paraId="64685903" w14:textId="5324552F" w:rsidR="00E20E8E" w:rsidRPr="000B3144" w:rsidRDefault="00E20E8E" w:rsidP="00984885">
      <w:pPr>
        <w:pStyle w:val="CommentText"/>
        <w:rPr>
          <w:lang w:val="es-ES"/>
        </w:rPr>
      </w:pPr>
      <w:r w:rsidRPr="000B3144">
        <w:rPr>
          <w:lang w:val="es-ES"/>
        </w:rPr>
        <w:t>(</w:t>
      </w:r>
      <w:proofErr w:type="spellStart"/>
      <w:r w:rsidRPr="000B3144">
        <w:rPr>
          <w:lang w:val="es-ES"/>
        </w:rPr>
        <w:t>never</w:t>
      </w:r>
      <w:proofErr w:type="spellEnd"/>
      <w:r w:rsidRPr="000B3144">
        <w:rPr>
          <w:lang w:val="es-ES"/>
        </w:rPr>
        <w:t xml:space="preserve"> muchísimo)</w:t>
      </w:r>
    </w:p>
    <w:p w14:paraId="2BE431DF" w14:textId="229C6200" w:rsidR="00E20E8E" w:rsidRPr="000B3144" w:rsidRDefault="00E20E8E" w:rsidP="00984885">
      <w:pPr>
        <w:pStyle w:val="CommentText"/>
        <w:rPr>
          <w:lang w:val="es-ES"/>
        </w:rPr>
      </w:pPr>
    </w:p>
  </w:comment>
  <w:comment w:id="38" w:author="Fabre  Adrien" w:date="2021-06-23T16:10:00Z" w:initials="FA">
    <w:p w14:paraId="67485A75" w14:textId="37935FC5" w:rsidR="00E20E8E" w:rsidRDefault="00E20E8E">
      <w:pPr>
        <w:pStyle w:val="CommentText"/>
      </w:pPr>
      <w:r>
        <w:rPr>
          <w:rStyle w:val="CommentReference"/>
        </w:rPr>
        <w:annotationRef/>
      </w:r>
      <w:r>
        <w:t>I agree, not “</w:t>
      </w:r>
      <w:proofErr w:type="spellStart"/>
      <w:r>
        <w:t>muchisimo</w:t>
      </w:r>
      <w:proofErr w:type="spellEnd"/>
      <w:r>
        <w:t>”</w:t>
      </w:r>
    </w:p>
  </w:comment>
  <w:comment w:id="40" w:author="Francisco J.  Heras Hernández" w:date="2021-06-20T17:37:00Z" w:initials="FJHH">
    <w:p w14:paraId="4B64CD1A" w14:textId="56F4B8AA" w:rsidR="00E20E8E" w:rsidRPr="000B3144" w:rsidRDefault="00E20E8E">
      <w:pPr>
        <w:pStyle w:val="CommentText"/>
        <w:rPr>
          <w:lang w:val="en-GB"/>
        </w:rPr>
      </w:pPr>
      <w:r>
        <w:rPr>
          <w:rStyle w:val="CommentReference"/>
        </w:rPr>
        <w:annotationRef/>
      </w:r>
      <w:r w:rsidRPr="000B3144">
        <w:rPr>
          <w:lang w:val="en-GB"/>
        </w:rPr>
        <w:t>“</w:t>
      </w:r>
      <w:proofErr w:type="gramStart"/>
      <w:r w:rsidRPr="000B3144">
        <w:rPr>
          <w:b/>
          <w:bCs/>
          <w:lang w:val="en-GB"/>
        </w:rPr>
        <w:t>socio</w:t>
      </w:r>
      <w:proofErr w:type="gramEnd"/>
      <w:r w:rsidRPr="000B3144">
        <w:rPr>
          <w:lang w:val="en-GB"/>
        </w:rPr>
        <w:t>” is more inclusive t</w:t>
      </w:r>
      <w:r>
        <w:rPr>
          <w:lang w:val="en-GB"/>
        </w:rPr>
        <w:t>han “member”</w:t>
      </w:r>
    </w:p>
  </w:comment>
  <w:comment w:id="42" w:author="Francisco J.  Heras Hernández" w:date="2021-06-20T17:43:00Z" w:initials="FJHH">
    <w:p w14:paraId="3C3771BE" w14:textId="3674A43F" w:rsidR="00E20E8E" w:rsidRPr="00077F1F" w:rsidRDefault="00E20E8E">
      <w:pPr>
        <w:pStyle w:val="CommentText"/>
        <w:rPr>
          <w:b/>
          <w:bCs/>
          <w:lang w:val="es-ES"/>
        </w:rPr>
      </w:pPr>
      <w:r>
        <w:rPr>
          <w:rStyle w:val="CommentReference"/>
        </w:rPr>
        <w:annotationRef/>
      </w:r>
      <w:r w:rsidRPr="00077F1F">
        <w:rPr>
          <w:b/>
          <w:bCs/>
          <w:lang w:val="es-ES"/>
        </w:rPr>
        <w:t xml:space="preserve">partido </w:t>
      </w:r>
      <w:r w:rsidRPr="00077F1F">
        <w:rPr>
          <w:lang w:val="es-ES"/>
        </w:rPr>
        <w:t>(no candidato)</w:t>
      </w:r>
    </w:p>
  </w:comment>
  <w:comment w:id="46" w:author="Francisco J.  Heras Hernández" w:date="2021-06-20T17:44:00Z" w:initials="FJHH">
    <w:p w14:paraId="3516D9AB" w14:textId="170AF619" w:rsidR="00E20E8E" w:rsidRPr="00A92ACB" w:rsidRDefault="00E20E8E">
      <w:pPr>
        <w:pStyle w:val="CommentText"/>
        <w:rPr>
          <w:lang w:val="es-ES"/>
        </w:rPr>
      </w:pPr>
      <w:r>
        <w:rPr>
          <w:rStyle w:val="CommentReference"/>
        </w:rPr>
        <w:annotationRef/>
      </w:r>
      <w:r w:rsidRPr="00A92ACB">
        <w:rPr>
          <w:lang w:val="es-ES"/>
        </w:rPr>
        <w:t>partido</w:t>
      </w:r>
    </w:p>
  </w:comment>
  <w:comment w:id="47" w:author="Francisco J.  Heras Hernández" w:date="2021-06-18T13:37:00Z" w:initials="FJHH">
    <w:p w14:paraId="6AE54821" w14:textId="76AB66D8" w:rsidR="00E20E8E" w:rsidRDefault="00E20E8E" w:rsidP="00CB2E89">
      <w:pPr>
        <w:pStyle w:val="CommentText"/>
        <w:rPr>
          <w:lang w:val="es-ES"/>
        </w:rPr>
      </w:pPr>
      <w:r>
        <w:rPr>
          <w:rStyle w:val="CommentReference"/>
        </w:rPr>
        <w:annotationRef/>
      </w:r>
      <w:r>
        <w:rPr>
          <w:lang w:val="es-ES"/>
        </w:rPr>
        <w:t>“</w:t>
      </w:r>
      <w:r w:rsidRPr="005337AE">
        <w:rPr>
          <w:lang w:val="es-ES"/>
        </w:rPr>
        <w:t>Extrema izquierda</w:t>
      </w:r>
      <w:r>
        <w:rPr>
          <w:lang w:val="es-ES"/>
        </w:rPr>
        <w:t>”</w:t>
      </w:r>
      <w:r w:rsidRPr="005337AE">
        <w:rPr>
          <w:lang w:val="es-ES"/>
        </w:rPr>
        <w:t xml:space="preserve"> y</w:t>
      </w:r>
      <w:r>
        <w:rPr>
          <w:lang w:val="es-ES"/>
        </w:rPr>
        <w:t xml:space="preserve"> “extrema derecha” pueden tener connotaciones negativas. En España mejor usar un lenguaje diferente:</w:t>
      </w:r>
    </w:p>
    <w:p w14:paraId="7AE496A4" w14:textId="2E74142E" w:rsidR="00E20E8E" w:rsidRDefault="00E20E8E" w:rsidP="00CB2E89">
      <w:pPr>
        <w:pStyle w:val="CommentText"/>
        <w:rPr>
          <w:lang w:val="es-ES"/>
        </w:rPr>
      </w:pPr>
    </w:p>
    <w:p w14:paraId="3636F344" w14:textId="6E7A693F" w:rsidR="00E20E8E" w:rsidRDefault="00E20E8E" w:rsidP="00CB2E89">
      <w:pPr>
        <w:pStyle w:val="CommentText"/>
        <w:rPr>
          <w:lang w:val="es-ES"/>
        </w:rPr>
      </w:pPr>
      <w:r>
        <w:rPr>
          <w:lang w:val="es-ES"/>
        </w:rPr>
        <w:t>Alternativa:</w:t>
      </w:r>
    </w:p>
    <w:p w14:paraId="69248980" w14:textId="0F5424BE" w:rsidR="00E20E8E" w:rsidRPr="00A92ACB" w:rsidRDefault="00E20E8E" w:rsidP="00CB2E89">
      <w:pPr>
        <w:pStyle w:val="CommentText"/>
        <w:rPr>
          <w:b/>
          <w:bCs/>
          <w:lang w:val="es-ES"/>
        </w:rPr>
      </w:pPr>
      <w:r w:rsidRPr="00A92ACB">
        <w:rPr>
          <w:b/>
          <w:bCs/>
          <w:lang w:val="es-ES"/>
        </w:rPr>
        <w:t>En temas de política económica, ¿dónde se colocaría usted, en una escala de 1 a 5, si 1 es izquierda y cinco es derecha?</w:t>
      </w:r>
    </w:p>
    <w:p w14:paraId="14F68A8D" w14:textId="790D0701" w:rsidR="00E20E8E" w:rsidRPr="00CB2E89" w:rsidRDefault="00E20E8E">
      <w:pPr>
        <w:pStyle w:val="CommentText"/>
        <w:rPr>
          <w:lang w:val="es-ES"/>
        </w:rPr>
      </w:pPr>
    </w:p>
  </w:comment>
  <w:comment w:id="48" w:author="Fabre  Adrien" w:date="2021-06-23T16:11:00Z" w:initials="FA">
    <w:p w14:paraId="0B121BFA" w14:textId="63B4B2F4" w:rsidR="00E20E8E" w:rsidRDefault="00E20E8E">
      <w:pPr>
        <w:pStyle w:val="CommentText"/>
      </w:pPr>
      <w:r>
        <w:rPr>
          <w:rStyle w:val="CommentReference"/>
        </w:rPr>
        <w:annotationRef/>
      </w:r>
      <w:r>
        <w:t>What about “Very left – Left – Center…</w:t>
      </w:r>
      <w:proofErr w:type="gramStart"/>
      <w:r>
        <w:t>”?</w:t>
      </w:r>
      <w:proofErr w:type="gramEnd"/>
    </w:p>
  </w:comment>
  <w:comment w:id="49" w:author="Francisco J.  Heras Hernández" w:date="2021-06-20T17:54:00Z" w:initials="FJHH">
    <w:p w14:paraId="03DACB63" w14:textId="3115B4C3" w:rsidR="00E20E8E" w:rsidRPr="00C73AB7" w:rsidRDefault="00E20E8E">
      <w:pPr>
        <w:pStyle w:val="CommentText"/>
        <w:rPr>
          <w:lang w:val="en-GB"/>
        </w:rPr>
      </w:pPr>
      <w:r>
        <w:rPr>
          <w:rStyle w:val="CommentReference"/>
        </w:rPr>
        <w:annotationRef/>
      </w:r>
      <w:r w:rsidRPr="00C752F2">
        <w:rPr>
          <w:lang w:val="es-ES"/>
        </w:rPr>
        <w:t>“Afiliación política” e</w:t>
      </w:r>
      <w:r>
        <w:rPr>
          <w:lang w:val="es-ES"/>
        </w:rPr>
        <w:t xml:space="preserve">s un término bastante técnico, que no todo el mundo conoce. En español el término “afiliación” significa también “inscripción como socio” (en un partido político). </w:t>
      </w:r>
      <w:proofErr w:type="spellStart"/>
      <w:r w:rsidRPr="00C73AB7">
        <w:rPr>
          <w:lang w:val="en-GB"/>
        </w:rPr>
        <w:t>Recomiendo</w:t>
      </w:r>
      <w:proofErr w:type="spellEnd"/>
      <w:r w:rsidRPr="00C73AB7">
        <w:rPr>
          <w:lang w:val="en-GB"/>
        </w:rPr>
        <w:t xml:space="preserve"> </w:t>
      </w:r>
      <w:proofErr w:type="spellStart"/>
      <w:r w:rsidRPr="00C73AB7">
        <w:rPr>
          <w:lang w:val="en-GB"/>
        </w:rPr>
        <w:t>evitar</w:t>
      </w:r>
      <w:proofErr w:type="spellEnd"/>
      <w:r w:rsidRPr="00C73AB7">
        <w:rPr>
          <w:lang w:val="en-GB"/>
        </w:rPr>
        <w:t xml:space="preserve"> el </w:t>
      </w:r>
      <w:proofErr w:type="spellStart"/>
      <w:r w:rsidRPr="00C73AB7">
        <w:rPr>
          <w:lang w:val="en-GB"/>
        </w:rPr>
        <w:t>término</w:t>
      </w:r>
      <w:proofErr w:type="spellEnd"/>
      <w:r w:rsidRPr="00C73AB7">
        <w:rPr>
          <w:lang w:val="en-GB"/>
        </w:rPr>
        <w:t>.</w:t>
      </w:r>
    </w:p>
    <w:p w14:paraId="0C22FF7D" w14:textId="77777777" w:rsidR="00E20E8E" w:rsidRPr="00C73AB7" w:rsidRDefault="00E20E8E">
      <w:pPr>
        <w:pStyle w:val="CommentText"/>
        <w:rPr>
          <w:lang w:val="en-GB"/>
        </w:rPr>
      </w:pPr>
    </w:p>
    <w:p w14:paraId="1C538667" w14:textId="77777777" w:rsidR="00E20E8E" w:rsidRPr="00C73AB7" w:rsidRDefault="00E20E8E">
      <w:pPr>
        <w:pStyle w:val="CommentText"/>
        <w:rPr>
          <w:lang w:val="en-GB"/>
        </w:rPr>
      </w:pPr>
      <w:proofErr w:type="spellStart"/>
      <w:r w:rsidRPr="00C73AB7">
        <w:rPr>
          <w:lang w:val="en-GB"/>
        </w:rPr>
        <w:t>Alternativa</w:t>
      </w:r>
      <w:proofErr w:type="spellEnd"/>
      <w:r w:rsidRPr="00C73AB7">
        <w:rPr>
          <w:lang w:val="en-GB"/>
        </w:rPr>
        <w:t>:</w:t>
      </w:r>
    </w:p>
    <w:p w14:paraId="760B8B15" w14:textId="4203221D" w:rsidR="00E20E8E" w:rsidRPr="00F10AAF" w:rsidRDefault="00E20E8E">
      <w:pPr>
        <w:pStyle w:val="CommentText"/>
        <w:rPr>
          <w:lang w:val="es-ES"/>
        </w:rPr>
      </w:pPr>
      <w:r w:rsidRPr="000F66B1">
        <w:rPr>
          <w:lang w:val="en-GB"/>
        </w:rPr>
        <w:t xml:space="preserve">The </w:t>
      </w:r>
      <w:r>
        <w:rPr>
          <w:lang w:val="en-GB"/>
        </w:rPr>
        <w:t>text</w:t>
      </w:r>
      <w:r w:rsidRPr="000F66B1">
        <w:rPr>
          <w:lang w:val="en-GB"/>
        </w:rPr>
        <w:t xml:space="preserve"> used in the survey by IDEARA is </w:t>
      </w:r>
      <w:r>
        <w:rPr>
          <w:lang w:val="en-GB"/>
        </w:rPr>
        <w:t>u</w:t>
      </w:r>
      <w:r w:rsidRPr="000F66B1">
        <w:rPr>
          <w:lang w:val="en-GB"/>
        </w:rPr>
        <w:t>nequivocal</w:t>
      </w:r>
      <w:r>
        <w:rPr>
          <w:lang w:val="en-GB"/>
        </w:rPr>
        <w:t>.</w:t>
      </w:r>
      <w:r w:rsidRPr="000F66B1">
        <w:rPr>
          <w:lang w:val="en-GB"/>
        </w:rPr>
        <w:t xml:space="preserve"> </w:t>
      </w:r>
      <w:r w:rsidRPr="00F10AAF">
        <w:rPr>
          <w:lang w:val="es-ES"/>
        </w:rPr>
        <w:t xml:space="preserve">In </w:t>
      </w:r>
      <w:proofErr w:type="spellStart"/>
      <w:r w:rsidRPr="00F10AAF">
        <w:rPr>
          <w:lang w:val="es-ES"/>
        </w:rPr>
        <w:t>Spanish</w:t>
      </w:r>
      <w:proofErr w:type="spellEnd"/>
      <w:r w:rsidRPr="00F10AAF">
        <w:rPr>
          <w:lang w:val="es-ES"/>
        </w:rPr>
        <w:t>:</w:t>
      </w:r>
    </w:p>
    <w:p w14:paraId="406DC329" w14:textId="4F280F47" w:rsidR="00E20E8E" w:rsidRPr="00F10AAF" w:rsidRDefault="00E20E8E">
      <w:pPr>
        <w:pStyle w:val="CommentText"/>
        <w:rPr>
          <w:b/>
          <w:bCs/>
          <w:lang w:val="es-ES"/>
        </w:rPr>
      </w:pPr>
      <w:r w:rsidRPr="00F10AAF">
        <w:rPr>
          <w:b/>
          <w:bCs/>
          <w:sz w:val="18"/>
          <w:szCs w:val="18"/>
          <w:lang w:val="es-ES"/>
        </w:rPr>
        <w:t xml:space="preserve">Cuando se habla de política se utilizan normalmente las expresiones “izquierda” y “derecha”, ¿en qué casilla del 1 al </w:t>
      </w:r>
      <w:r>
        <w:rPr>
          <w:b/>
          <w:bCs/>
          <w:sz w:val="18"/>
          <w:szCs w:val="18"/>
          <w:lang w:val="es-ES"/>
        </w:rPr>
        <w:t>5</w:t>
      </w:r>
      <w:r w:rsidRPr="00F10AAF">
        <w:rPr>
          <w:b/>
          <w:bCs/>
          <w:sz w:val="18"/>
          <w:szCs w:val="18"/>
          <w:lang w:val="es-ES"/>
        </w:rPr>
        <w:t xml:space="preserve"> se situaría Ud., siendo 1“izquierda” y </w:t>
      </w:r>
      <w:r>
        <w:rPr>
          <w:b/>
          <w:bCs/>
          <w:sz w:val="18"/>
          <w:szCs w:val="18"/>
          <w:lang w:val="es-ES"/>
        </w:rPr>
        <w:t>5</w:t>
      </w:r>
      <w:r w:rsidRPr="00F10AAF">
        <w:rPr>
          <w:b/>
          <w:bCs/>
          <w:sz w:val="18"/>
          <w:szCs w:val="18"/>
          <w:lang w:val="es-ES"/>
        </w:rPr>
        <w:t>“derecha”?</w:t>
      </w:r>
    </w:p>
    <w:p w14:paraId="6290C92E" w14:textId="33E3ACED" w:rsidR="00E20E8E" w:rsidRPr="00F10AAF" w:rsidRDefault="00E20E8E">
      <w:pPr>
        <w:pStyle w:val="CommentText"/>
        <w:rPr>
          <w:lang w:val="es-ES"/>
        </w:rPr>
      </w:pPr>
      <w:r w:rsidRPr="00F10AAF">
        <w:rPr>
          <w:lang w:val="es-ES"/>
        </w:rPr>
        <w:t xml:space="preserve"> </w:t>
      </w:r>
    </w:p>
  </w:comment>
  <w:comment w:id="50" w:author="Francisco J.  Heras Hernández" w:date="2021-06-18T13:38:00Z" w:initials="FJHH">
    <w:p w14:paraId="471452AC" w14:textId="05F7D68F" w:rsidR="00E20E8E" w:rsidRPr="00CB2E89" w:rsidRDefault="00E20E8E">
      <w:pPr>
        <w:pStyle w:val="CommentText"/>
        <w:rPr>
          <w:lang w:val="es-ES"/>
        </w:rPr>
      </w:pPr>
      <w:r>
        <w:rPr>
          <w:rStyle w:val="CommentReference"/>
        </w:rPr>
        <w:annotationRef/>
      </w:r>
      <w:r w:rsidRPr="00CB2E89">
        <w:rPr>
          <w:lang w:val="es-ES"/>
        </w:rPr>
        <w:t>Connotaciones n</w:t>
      </w:r>
      <w:r>
        <w:rPr>
          <w:lang w:val="es-ES"/>
        </w:rPr>
        <w:t>egativas</w:t>
      </w:r>
    </w:p>
  </w:comment>
  <w:comment w:id="51" w:author="Kreisler Moreno, Isabel" w:date="2021-06-18T10:25:00Z" w:initials="KMI">
    <w:p w14:paraId="1F85AAD7" w14:textId="5EEF2FA8" w:rsidR="00E20E8E" w:rsidRPr="000C5243" w:rsidRDefault="00E20E8E">
      <w:pPr>
        <w:pStyle w:val="CommentText"/>
        <w:rPr>
          <w:lang w:val="es-ES"/>
        </w:rPr>
      </w:pPr>
      <w:r>
        <w:rPr>
          <w:rStyle w:val="CommentReference"/>
        </w:rPr>
        <w:annotationRef/>
      </w:r>
      <w:proofErr w:type="gramStart"/>
      <w:r w:rsidRPr="00510C8A">
        <w:rPr>
          <w:lang w:val="es-ES"/>
        </w:rPr>
        <w:t>Por qué el cambio?</w:t>
      </w:r>
      <w:proofErr w:type="gramEnd"/>
      <w:r w:rsidRPr="00510C8A">
        <w:rPr>
          <w:lang w:val="es-ES"/>
        </w:rPr>
        <w:t xml:space="preserve"> </w:t>
      </w:r>
      <w:proofErr w:type="gramStart"/>
      <w:r w:rsidRPr="000C5243">
        <w:rPr>
          <w:lang w:val="es-ES"/>
        </w:rPr>
        <w:t>Si prefieren “no decirlo”?</w:t>
      </w:r>
      <w:proofErr w:type="gramEnd"/>
    </w:p>
  </w:comment>
  <w:comment w:id="52" w:author="Francisco J.  Heras Hernández" w:date="2021-06-20T18:03:00Z" w:initials="FJHH">
    <w:p w14:paraId="3866B166" w14:textId="5953F99E" w:rsidR="00E20E8E" w:rsidRPr="00E4058A" w:rsidRDefault="00E20E8E">
      <w:pPr>
        <w:pStyle w:val="CommentText"/>
        <w:rPr>
          <w:b/>
          <w:bCs/>
        </w:rPr>
      </w:pPr>
      <w:r>
        <w:rPr>
          <w:rStyle w:val="CommentReference"/>
        </w:rPr>
        <w:annotationRef/>
      </w:r>
      <w:r w:rsidRPr="00E4058A">
        <w:rPr>
          <w:b/>
          <w:bCs/>
        </w:rPr>
        <w:t>I suggest deleting the option “</w:t>
      </w:r>
      <w:proofErr w:type="spellStart"/>
      <w:r w:rsidRPr="00E4058A">
        <w:rPr>
          <w:b/>
          <w:bCs/>
        </w:rPr>
        <w:t>apolítico</w:t>
      </w:r>
      <w:proofErr w:type="spellEnd"/>
      <w:r w:rsidRPr="00E4058A">
        <w:rPr>
          <w:b/>
          <w:bCs/>
        </w:rPr>
        <w:t xml:space="preserve">” </w:t>
      </w:r>
    </w:p>
    <w:p w14:paraId="4C025564" w14:textId="1661E443" w:rsidR="00E20E8E" w:rsidRDefault="00E20E8E">
      <w:pPr>
        <w:pStyle w:val="CommentText"/>
      </w:pPr>
      <w:r>
        <w:t>Many persons understand “</w:t>
      </w:r>
      <w:proofErr w:type="spellStart"/>
      <w:r>
        <w:t>apolítico</w:t>
      </w:r>
      <w:proofErr w:type="spellEnd"/>
      <w:r>
        <w:t>” as “not interested in politics” (already measured in Q.23.1). And some persons declare they are “</w:t>
      </w:r>
      <w:proofErr w:type="spellStart"/>
      <w:r>
        <w:t>apolíticos</w:t>
      </w:r>
      <w:proofErr w:type="spellEnd"/>
      <w:r>
        <w:t xml:space="preserve"> de </w:t>
      </w:r>
      <w:proofErr w:type="spellStart"/>
      <w:r>
        <w:t>derechas</w:t>
      </w:r>
      <w:proofErr w:type="spellEnd"/>
      <w:r>
        <w:t xml:space="preserve">”, for example (they are not interested in politics and, at the same time, they are conservative persons). </w:t>
      </w:r>
    </w:p>
  </w:comment>
  <w:comment w:id="53" w:author="Fabre  Adrien" w:date="2021-06-23T16:12:00Z" w:initials="FA">
    <w:p w14:paraId="591736CF" w14:textId="140CE012" w:rsidR="00E20E8E" w:rsidRDefault="00E20E8E">
      <w:pPr>
        <w:pStyle w:val="CommentText"/>
      </w:pPr>
      <w:r>
        <w:rPr>
          <w:rStyle w:val="CommentReference"/>
        </w:rPr>
        <w:annotationRef/>
      </w:r>
      <w:r>
        <w:t>Agreed. But we’ll get rid of this question anyway.</w:t>
      </w:r>
    </w:p>
  </w:comment>
  <w:comment w:id="55" w:author="Kreisler Moreno, Isabel" w:date="2021-06-18T10:26:00Z" w:initials="KMI">
    <w:p w14:paraId="1904172D" w14:textId="2789DA45" w:rsidR="00E20E8E" w:rsidRPr="00510C8A" w:rsidRDefault="00E20E8E">
      <w:pPr>
        <w:pStyle w:val="CommentText"/>
        <w:rPr>
          <w:lang w:val="es-ES"/>
        </w:rPr>
      </w:pPr>
      <w:r>
        <w:rPr>
          <w:rStyle w:val="CommentReference"/>
        </w:rPr>
        <w:annotationRef/>
      </w:r>
      <w:r w:rsidRPr="00510C8A">
        <w:rPr>
          <w:lang w:val="es-ES"/>
        </w:rPr>
        <w:t>Calen</w:t>
      </w:r>
      <w:r>
        <w:rPr>
          <w:lang w:val="es-ES"/>
        </w:rPr>
        <w:t>t</w:t>
      </w:r>
      <w:r w:rsidRPr="00510C8A">
        <w:rPr>
          <w:lang w:val="es-ES"/>
        </w:rPr>
        <w:t>ar y</w:t>
      </w:r>
      <w:r>
        <w:rPr>
          <w:lang w:val="es-ES"/>
        </w:rPr>
        <w:t>/o enfriar… En un clima mediterráneo, el aire acondicionado consume mucha electricidad en verano (que es cuando se hace la encuesta)</w:t>
      </w:r>
    </w:p>
  </w:comment>
  <w:comment w:id="56" w:author="Fabre  Adrien" w:date="2021-06-23T16:13:00Z" w:initials="FA">
    <w:p w14:paraId="048C76C7" w14:textId="405C499A" w:rsidR="00E20E8E" w:rsidRDefault="00E20E8E">
      <w:pPr>
        <w:pStyle w:val="CommentText"/>
      </w:pPr>
      <w:r>
        <w:rPr>
          <w:rStyle w:val="CommentReference"/>
        </w:rPr>
        <w:annotationRef/>
      </w:r>
      <w:r>
        <w:t>I DISAGREE. Air conditioning is always electrical, we’d learn nothing. And even in Spain, people use heating.</w:t>
      </w:r>
    </w:p>
  </w:comment>
  <w:comment w:id="59" w:author="OECC" w:date="2021-06-22T10:30:00Z" w:initials="OECC">
    <w:p w14:paraId="61F30607" w14:textId="77777777" w:rsidR="00E20E8E" w:rsidRPr="00275ECC" w:rsidRDefault="00E20E8E">
      <w:pPr>
        <w:pStyle w:val="CommentText"/>
        <w:rPr>
          <w:lang w:val="es-ES"/>
        </w:rPr>
      </w:pPr>
      <w:r>
        <w:rPr>
          <w:rStyle w:val="CommentReference"/>
        </w:rPr>
        <w:annotationRef/>
      </w:r>
      <w:r w:rsidRPr="00275ECC">
        <w:rPr>
          <w:lang w:val="es-ES"/>
        </w:rPr>
        <w:t xml:space="preserve">Alternativa </w:t>
      </w:r>
    </w:p>
    <w:p w14:paraId="353FC543" w14:textId="433B2278" w:rsidR="00E20E8E" w:rsidRPr="00275ECC" w:rsidRDefault="00E20E8E">
      <w:pPr>
        <w:pStyle w:val="CommentText"/>
        <w:rPr>
          <w:lang w:val="es-ES"/>
        </w:rPr>
      </w:pPr>
      <w:r>
        <w:rPr>
          <w:lang w:val="es-ES"/>
        </w:rPr>
        <w:t xml:space="preserve">Fuentes renovables: biomasa, solar, bomba de calor (geotermia o </w:t>
      </w:r>
      <w:proofErr w:type="spellStart"/>
      <w:r>
        <w:rPr>
          <w:lang w:val="es-ES"/>
        </w:rPr>
        <w:t>aerotermia</w:t>
      </w:r>
      <w:proofErr w:type="spellEnd"/>
      <w:r>
        <w:rPr>
          <w:lang w:val="es-ES"/>
        </w:rPr>
        <w:t>)</w:t>
      </w:r>
    </w:p>
  </w:comment>
  <w:comment w:id="60" w:author="Fabre  Adrien" w:date="2021-06-23T16:14:00Z" w:initials="FA">
    <w:p w14:paraId="2FA064B0" w14:textId="4F763354" w:rsidR="00E20E8E" w:rsidRPr="00E20E8E" w:rsidRDefault="00E20E8E">
      <w:pPr>
        <w:pStyle w:val="CommentText"/>
        <w:rPr>
          <w:lang w:val="es-CO"/>
        </w:rPr>
      </w:pPr>
      <w:r>
        <w:rPr>
          <w:rStyle w:val="CommentReference"/>
        </w:rPr>
        <w:annotationRef/>
      </w:r>
      <w:proofErr w:type="gramStart"/>
      <w:r w:rsidRPr="00E20E8E">
        <w:rPr>
          <w:lang w:val="es-CO"/>
        </w:rPr>
        <w:t>OK</w:t>
      </w:r>
      <w:proofErr w:type="gramEnd"/>
      <w:r w:rsidRPr="00E20E8E">
        <w:rPr>
          <w:lang w:val="es-CO"/>
        </w:rPr>
        <w:t xml:space="preserve"> pero madera en lugar de biomasa</w:t>
      </w:r>
    </w:p>
  </w:comment>
  <w:comment w:id="65" w:author="Francisco J.  Heras Hernández" w:date="2021-06-20T18:27:00Z" w:initials="FJHH">
    <w:p w14:paraId="0F6F59B5" w14:textId="001F9D23" w:rsidR="00E20E8E" w:rsidRPr="000C5243" w:rsidRDefault="00E20E8E">
      <w:pPr>
        <w:pStyle w:val="CommentText"/>
        <w:rPr>
          <w:lang w:val="en-GB"/>
        </w:rPr>
      </w:pPr>
      <w:r>
        <w:rPr>
          <w:rStyle w:val="CommentReference"/>
        </w:rPr>
        <w:annotationRef/>
      </w:r>
      <w:proofErr w:type="spellStart"/>
      <w:r w:rsidRPr="000C5243">
        <w:rPr>
          <w:lang w:val="en-GB"/>
        </w:rPr>
        <w:t>Mejor</w:t>
      </w:r>
      <w:proofErr w:type="spellEnd"/>
      <w:r w:rsidRPr="000C5243">
        <w:rPr>
          <w:lang w:val="en-GB"/>
        </w:rPr>
        <w:t xml:space="preserve"> </w:t>
      </w:r>
      <w:proofErr w:type="spellStart"/>
      <w:r w:rsidRPr="000C5243">
        <w:rPr>
          <w:b/>
          <w:bCs/>
          <w:lang w:val="en-GB"/>
        </w:rPr>
        <w:t>vivienda</w:t>
      </w:r>
      <w:proofErr w:type="spellEnd"/>
      <w:r w:rsidRPr="000C5243">
        <w:rPr>
          <w:lang w:val="en-GB"/>
        </w:rPr>
        <w:t xml:space="preserve"> que </w:t>
      </w:r>
      <w:proofErr w:type="spellStart"/>
      <w:r w:rsidRPr="000C5243">
        <w:rPr>
          <w:lang w:val="en-GB"/>
        </w:rPr>
        <w:t>alojamiento</w:t>
      </w:r>
      <w:proofErr w:type="spellEnd"/>
    </w:p>
  </w:comment>
  <w:comment w:id="61" w:author="SANCHEZ CHICO, Ana" w:date="2021-06-15T14:29:00Z" w:initials="ASC">
    <w:p w14:paraId="30486C4E" w14:textId="532489E1" w:rsidR="00E20E8E" w:rsidRDefault="00E20E8E">
      <w:pPr>
        <w:pStyle w:val="CommentText"/>
      </w:pPr>
      <w:r>
        <w:rPr>
          <w:rStyle w:val="CommentReference"/>
        </w:rPr>
        <w:annotationRef/>
      </w:r>
      <w:r>
        <w:t>heating bills: are the buckets okay for the Spanish context?</w:t>
      </w:r>
    </w:p>
  </w:comment>
  <w:comment w:id="62" w:author="Kreisler Moreno, Isabel" w:date="2021-06-18T10:27:00Z" w:initials="KMI">
    <w:p w14:paraId="635896D0" w14:textId="05BEAD83" w:rsidR="00E20E8E" w:rsidRPr="00510C8A" w:rsidRDefault="00E20E8E">
      <w:pPr>
        <w:pStyle w:val="CommentText"/>
        <w:rPr>
          <w:lang w:val="es-ES"/>
        </w:rPr>
      </w:pPr>
      <w:r>
        <w:rPr>
          <w:rStyle w:val="CommentReference"/>
        </w:rPr>
        <w:annotationRef/>
      </w:r>
      <w:r>
        <w:rPr>
          <w:lang w:val="es-ES"/>
        </w:rPr>
        <w:t>Fluctúa bastante y también d</w:t>
      </w:r>
      <w:r w:rsidRPr="00510C8A">
        <w:rPr>
          <w:lang w:val="es-ES"/>
        </w:rPr>
        <w:t>epende bastante de si es calefacci</w:t>
      </w:r>
      <w:r>
        <w:rPr>
          <w:lang w:val="es-ES"/>
        </w:rPr>
        <w:t>ón x gas natural o eléctrica.</w:t>
      </w:r>
    </w:p>
  </w:comment>
  <w:comment w:id="63" w:author="Francisco J.  Heras Hernández" w:date="2021-06-18T13:40:00Z" w:initials="FJHH">
    <w:p w14:paraId="75D6F6A5" w14:textId="631AAA13" w:rsidR="00E20E8E" w:rsidRDefault="00E20E8E" w:rsidP="00CB2E89">
      <w:pPr>
        <w:pStyle w:val="CommentText"/>
        <w:rPr>
          <w:lang w:val="es-ES"/>
        </w:rPr>
      </w:pPr>
      <w:r>
        <w:rPr>
          <w:rStyle w:val="CommentReference"/>
        </w:rPr>
        <w:annotationRef/>
      </w:r>
      <w:r w:rsidRPr="005337AE">
        <w:rPr>
          <w:lang w:val="es-ES"/>
        </w:rPr>
        <w:t>En</w:t>
      </w:r>
      <w:r>
        <w:rPr>
          <w:lang w:val="es-ES"/>
        </w:rPr>
        <w:t xml:space="preserve"> un clima mediterráneo hay diferencias muy importantes según estaciones. Tendría más sentido así:</w:t>
      </w:r>
    </w:p>
    <w:p w14:paraId="10FB8A40" w14:textId="42A7C7E1" w:rsidR="00E20E8E" w:rsidRDefault="00E20E8E" w:rsidP="00CB2E89">
      <w:pPr>
        <w:pStyle w:val="CommentText"/>
        <w:rPr>
          <w:lang w:val="es-ES"/>
        </w:rPr>
      </w:pPr>
    </w:p>
    <w:p w14:paraId="39ABE1C0" w14:textId="130FAF7B" w:rsidR="00E20E8E" w:rsidRDefault="00E20E8E" w:rsidP="00CB2E89">
      <w:pPr>
        <w:pStyle w:val="CommentText"/>
        <w:rPr>
          <w:b/>
          <w:bCs/>
          <w:lang w:val="es-ES"/>
        </w:rPr>
      </w:pPr>
      <w:r w:rsidRPr="00710EB7">
        <w:rPr>
          <w:b/>
          <w:bCs/>
          <w:lang w:val="es-ES"/>
        </w:rPr>
        <w:t xml:space="preserve">En época invernal, ¿Cuánto gasta </w:t>
      </w:r>
      <w:r>
        <w:rPr>
          <w:b/>
          <w:bCs/>
          <w:lang w:val="es-ES"/>
        </w:rPr>
        <w:t xml:space="preserve">mensualmente </w:t>
      </w:r>
      <w:r w:rsidRPr="00710EB7">
        <w:rPr>
          <w:b/>
          <w:bCs/>
          <w:lang w:val="es-ES"/>
        </w:rPr>
        <w:t>en calentar su vivienda?</w:t>
      </w:r>
    </w:p>
    <w:p w14:paraId="22954913" w14:textId="0EE606BF" w:rsidR="00E20E8E" w:rsidRPr="00710EB7" w:rsidRDefault="00E20E8E" w:rsidP="00CB2E89">
      <w:pPr>
        <w:pStyle w:val="CommentText"/>
        <w:rPr>
          <w:i/>
          <w:iCs/>
          <w:lang w:val="es-ES"/>
        </w:rPr>
      </w:pPr>
      <w:r w:rsidRPr="00710EB7">
        <w:rPr>
          <w:i/>
          <w:iCs/>
          <w:lang w:val="es-ES"/>
        </w:rPr>
        <w:t>(</w:t>
      </w:r>
      <w:r>
        <w:rPr>
          <w:i/>
          <w:iCs/>
          <w:lang w:val="es-ES"/>
        </w:rPr>
        <w:t>E</w:t>
      </w:r>
      <w:r w:rsidRPr="00710EB7">
        <w:rPr>
          <w:i/>
          <w:iCs/>
          <w:lang w:val="es-ES"/>
        </w:rPr>
        <w:t>n verano la calefacción no se enciende de España</w:t>
      </w:r>
      <w:r>
        <w:rPr>
          <w:i/>
          <w:iCs/>
          <w:lang w:val="es-ES"/>
        </w:rPr>
        <w:t>; se enciende habitualmente entre los meses de noviembre y mayo)</w:t>
      </w:r>
    </w:p>
    <w:p w14:paraId="1AA643F4" w14:textId="52C107F5" w:rsidR="00E20E8E" w:rsidRPr="00CB2E89" w:rsidRDefault="00E20E8E">
      <w:pPr>
        <w:pStyle w:val="CommentText"/>
        <w:rPr>
          <w:lang w:val="es-ES"/>
        </w:rPr>
      </w:pPr>
    </w:p>
  </w:comment>
  <w:comment w:id="64" w:author="OECC" w:date="2021-06-22T09:10:00Z" w:initials="OECC">
    <w:p w14:paraId="4A485163" w14:textId="2A9F3318" w:rsidR="00E20E8E" w:rsidRDefault="00E20E8E">
      <w:pPr>
        <w:pStyle w:val="CommentText"/>
        <w:rPr>
          <w:lang w:val="es-ES"/>
        </w:rPr>
      </w:pPr>
      <w:r>
        <w:rPr>
          <w:rStyle w:val="CommentReference"/>
        </w:rPr>
        <w:annotationRef/>
      </w:r>
      <w:r w:rsidRPr="00E35C24">
        <w:rPr>
          <w:lang w:val="es-ES"/>
        </w:rPr>
        <w:t xml:space="preserve"> </w:t>
      </w:r>
      <w:proofErr w:type="gramStart"/>
      <w:r w:rsidRPr="00E35C24">
        <w:rPr>
          <w:lang w:val="es-ES"/>
        </w:rPr>
        <w:t>Quizás conv</w:t>
      </w:r>
      <w:r>
        <w:rPr>
          <w:lang w:val="es-ES"/>
        </w:rPr>
        <w:t>enga</w:t>
      </w:r>
      <w:r w:rsidRPr="00E35C24">
        <w:rPr>
          <w:lang w:val="es-ES"/>
        </w:rPr>
        <w:t xml:space="preserve"> hacer la p</w:t>
      </w:r>
      <w:r>
        <w:rPr>
          <w:lang w:val="es-ES"/>
        </w:rPr>
        <w:t>regunta también para “época estival” en caso de tener aire acondicionado (no todo el mundo tiene)?</w:t>
      </w:r>
      <w:proofErr w:type="gramEnd"/>
      <w:r>
        <w:rPr>
          <w:lang w:val="es-ES"/>
        </w:rPr>
        <w:t xml:space="preserve"> Aunque sería gasto de consumo eléctrico</w:t>
      </w:r>
    </w:p>
    <w:p w14:paraId="68ABFE62" w14:textId="0B42702C" w:rsidR="00E20E8E" w:rsidRPr="00E35C24" w:rsidRDefault="00E20E8E">
      <w:pPr>
        <w:pStyle w:val="CommentText"/>
        <w:rPr>
          <w:b/>
          <w:bCs/>
          <w:lang w:val="es-ES"/>
        </w:rPr>
      </w:pPr>
    </w:p>
  </w:comment>
  <w:comment w:id="66" w:author="Francisco J.  Heras Hernández" w:date="2021-06-20T18:28:00Z" w:initials="FJHH">
    <w:p w14:paraId="5BCBCEC9" w14:textId="2E3973DC" w:rsidR="00E20E8E" w:rsidRPr="001E0B25" w:rsidRDefault="00E20E8E">
      <w:pPr>
        <w:pStyle w:val="CommentText"/>
        <w:rPr>
          <w:lang w:val="es-ES"/>
        </w:rPr>
      </w:pPr>
      <w:r>
        <w:rPr>
          <w:rStyle w:val="CommentReference"/>
        </w:rPr>
        <w:annotationRef/>
      </w:r>
      <w:r w:rsidRPr="001E0B25">
        <w:rPr>
          <w:lang w:val="es-ES"/>
        </w:rPr>
        <w:t>vivienda</w:t>
      </w:r>
    </w:p>
  </w:comment>
  <w:comment w:id="67" w:author="OECC" w:date="2021-06-22T09:11:00Z" w:initials="OECC">
    <w:p w14:paraId="67A01F74" w14:textId="04E39995" w:rsidR="00E20E8E" w:rsidRDefault="00E20E8E">
      <w:pPr>
        <w:pStyle w:val="CommentText"/>
      </w:pPr>
      <w:r>
        <w:rPr>
          <w:rStyle w:val="CommentReference"/>
        </w:rPr>
        <w:annotationRef/>
      </w:r>
    </w:p>
  </w:comment>
  <w:comment w:id="68" w:author="Francisco J.  Heras Hernández" w:date="2021-06-20T18:28:00Z" w:initials="FJHH">
    <w:p w14:paraId="436A8F0B" w14:textId="44180E10" w:rsidR="00E20E8E" w:rsidRDefault="00E20E8E" w:rsidP="00537A9B">
      <w:pPr>
        <w:pStyle w:val="CommentText"/>
        <w:numPr>
          <w:ilvl w:val="0"/>
          <w:numId w:val="7"/>
        </w:numPr>
      </w:pPr>
      <w:r>
        <w:rPr>
          <w:rStyle w:val="CommentReference"/>
        </w:rPr>
        <w:annotationRef/>
      </w:r>
      <w:r>
        <w:t xml:space="preserve"> </w:t>
      </w:r>
      <w:proofErr w:type="spellStart"/>
      <w:r>
        <w:t>Muy</w:t>
      </w:r>
      <w:proofErr w:type="spellEnd"/>
      <w:r>
        <w:t xml:space="preserve"> </w:t>
      </w:r>
      <w:proofErr w:type="spellStart"/>
      <w:r>
        <w:t>deficiente</w:t>
      </w:r>
      <w:proofErr w:type="spellEnd"/>
    </w:p>
    <w:p w14:paraId="1EE4932E" w14:textId="77777777" w:rsidR="00E20E8E" w:rsidRDefault="00E20E8E" w:rsidP="00537A9B">
      <w:pPr>
        <w:pStyle w:val="CommentText"/>
        <w:numPr>
          <w:ilvl w:val="0"/>
          <w:numId w:val="7"/>
        </w:numPr>
      </w:pPr>
      <w:r>
        <w:t xml:space="preserve"> </w:t>
      </w:r>
      <w:proofErr w:type="spellStart"/>
      <w:r>
        <w:t>Escaso</w:t>
      </w:r>
      <w:proofErr w:type="spellEnd"/>
    </w:p>
    <w:p w14:paraId="5D612288" w14:textId="77777777" w:rsidR="00E20E8E" w:rsidRDefault="00E20E8E" w:rsidP="00537A9B">
      <w:pPr>
        <w:pStyle w:val="CommentText"/>
        <w:numPr>
          <w:ilvl w:val="0"/>
          <w:numId w:val="7"/>
        </w:numPr>
      </w:pPr>
      <w:r>
        <w:t xml:space="preserve"> </w:t>
      </w:r>
      <w:proofErr w:type="spellStart"/>
      <w:r>
        <w:t>Aceptable</w:t>
      </w:r>
      <w:proofErr w:type="spellEnd"/>
    </w:p>
    <w:p w14:paraId="149EE1FD" w14:textId="0753ECB1" w:rsidR="00E20E8E" w:rsidRDefault="00E20E8E" w:rsidP="00537A9B">
      <w:pPr>
        <w:pStyle w:val="CommentText"/>
        <w:numPr>
          <w:ilvl w:val="0"/>
          <w:numId w:val="7"/>
        </w:numPr>
      </w:pPr>
      <w:r>
        <w:t xml:space="preserve"> </w:t>
      </w:r>
      <w:proofErr w:type="spellStart"/>
      <w:r>
        <w:t>Bastante</w:t>
      </w:r>
      <w:proofErr w:type="spellEnd"/>
      <w:r>
        <w:t xml:space="preserve"> Bueno</w:t>
      </w:r>
    </w:p>
    <w:p w14:paraId="6D1E862D" w14:textId="4844B298" w:rsidR="00E20E8E" w:rsidRDefault="00E20E8E" w:rsidP="00537A9B">
      <w:pPr>
        <w:pStyle w:val="CommentText"/>
        <w:numPr>
          <w:ilvl w:val="0"/>
          <w:numId w:val="7"/>
        </w:numPr>
      </w:pPr>
      <w:r>
        <w:t xml:space="preserve"> </w:t>
      </w:r>
      <w:proofErr w:type="spellStart"/>
      <w:r>
        <w:t>Excelente</w:t>
      </w:r>
      <w:proofErr w:type="spellEnd"/>
    </w:p>
  </w:comment>
  <w:comment w:id="69" w:author="Francisco J.  Heras Hernández" w:date="2021-06-18T13:41:00Z" w:initials="FJHH">
    <w:p w14:paraId="6D6BEFEA" w14:textId="1AE0051F" w:rsidR="00E20E8E" w:rsidRDefault="00E20E8E" w:rsidP="00CB2E89">
      <w:pPr>
        <w:pStyle w:val="CommentText"/>
        <w:rPr>
          <w:lang w:val="es-ES"/>
        </w:rPr>
      </w:pPr>
      <w:r>
        <w:rPr>
          <w:rStyle w:val="CommentReference"/>
        </w:rPr>
        <w:annotationRef/>
      </w:r>
      <w:r w:rsidRPr="005337AE">
        <w:rPr>
          <w:lang w:val="es-ES"/>
        </w:rPr>
        <w:t>En España hay mucha g</w:t>
      </w:r>
      <w:r>
        <w:rPr>
          <w:lang w:val="es-ES"/>
        </w:rPr>
        <w:t>ente que no posee un coche propio: Sería preferible plantearlo así:</w:t>
      </w:r>
    </w:p>
    <w:p w14:paraId="13A5B1F4" w14:textId="56A8899F" w:rsidR="00E20E8E" w:rsidRDefault="00E20E8E" w:rsidP="00CB2E89">
      <w:pPr>
        <w:pStyle w:val="CommentText"/>
        <w:rPr>
          <w:lang w:val="es-ES"/>
        </w:rPr>
      </w:pPr>
    </w:p>
    <w:p w14:paraId="1AB48A81" w14:textId="1F3136C7" w:rsidR="00E20E8E" w:rsidRDefault="00E20E8E" w:rsidP="00E43DAA">
      <w:pPr>
        <w:pStyle w:val="CommentText"/>
        <w:numPr>
          <w:ilvl w:val="6"/>
          <w:numId w:val="4"/>
        </w:numPr>
        <w:rPr>
          <w:lang w:val="es-ES"/>
        </w:rPr>
      </w:pPr>
      <w:r>
        <w:rPr>
          <w:lang w:val="es-ES"/>
        </w:rPr>
        <w:t xml:space="preserve"> ¿Posee un coche propio?</w:t>
      </w:r>
    </w:p>
    <w:p w14:paraId="5B8BDEB7" w14:textId="3E0F32D4" w:rsidR="00E20E8E" w:rsidRPr="005337AE" w:rsidRDefault="00E20E8E" w:rsidP="00E43DAA">
      <w:pPr>
        <w:pStyle w:val="CommentText"/>
        <w:numPr>
          <w:ilvl w:val="6"/>
          <w:numId w:val="4"/>
        </w:numPr>
        <w:rPr>
          <w:lang w:val="es-ES"/>
        </w:rPr>
      </w:pPr>
      <w:r>
        <w:rPr>
          <w:lang w:val="es-ES"/>
        </w:rPr>
        <w:t xml:space="preserve">  En caso positivo, ¿Cuánto gasta mensualmente en combustible?</w:t>
      </w:r>
    </w:p>
    <w:p w14:paraId="71420429" w14:textId="60DFD2E6" w:rsidR="00E20E8E" w:rsidRPr="00CB2E89" w:rsidRDefault="00E20E8E">
      <w:pPr>
        <w:pStyle w:val="CommentText"/>
        <w:rPr>
          <w:lang w:val="es-ES"/>
        </w:rPr>
      </w:pPr>
    </w:p>
  </w:comment>
  <w:comment w:id="70" w:author="Fabre  Adrien" w:date="2021-06-23T16:15:00Z" w:initials="FA">
    <w:p w14:paraId="53D01E3F" w14:textId="68926343" w:rsidR="00E20E8E" w:rsidRDefault="00E20E8E">
      <w:pPr>
        <w:pStyle w:val="CommentText"/>
      </w:pPr>
      <w:r>
        <w:rPr>
          <w:rStyle w:val="CommentReference"/>
        </w:rPr>
        <w:annotationRef/>
      </w:r>
      <w:r w:rsidR="00826348">
        <w:rPr>
          <w:rStyle w:val="CommentReference"/>
        </w:rPr>
        <w:t>If it is “less than 5€” we can infer that they don’t have a car, no need for an additional question in my opinion.</w:t>
      </w:r>
    </w:p>
  </w:comment>
  <w:comment w:id="71" w:author="Francisco J.  Heras Hernández" w:date="2021-06-18T13:44:00Z" w:initials="FJHH">
    <w:p w14:paraId="4130C6E7" w14:textId="77777777" w:rsidR="00E20E8E" w:rsidRDefault="00E20E8E">
      <w:pPr>
        <w:pStyle w:val="CommentText"/>
        <w:rPr>
          <w:lang w:val="es-ES"/>
        </w:rPr>
      </w:pPr>
      <w:r>
        <w:rPr>
          <w:rStyle w:val="CommentReference"/>
        </w:rPr>
        <w:annotationRef/>
      </w:r>
      <w:r>
        <w:rPr>
          <w:lang w:val="es-ES"/>
        </w:rPr>
        <w:t>Para recoger mejor las opciones sería preferible:</w:t>
      </w:r>
    </w:p>
    <w:p w14:paraId="0F4F1325" w14:textId="381BE5D0" w:rsidR="00E20E8E" w:rsidRDefault="00E20E8E" w:rsidP="00B72CF9">
      <w:pPr>
        <w:pStyle w:val="CommentText"/>
        <w:numPr>
          <w:ilvl w:val="0"/>
          <w:numId w:val="7"/>
        </w:numPr>
        <w:rPr>
          <w:lang w:val="es-ES"/>
        </w:rPr>
      </w:pPr>
      <w:r>
        <w:rPr>
          <w:lang w:val="es-ES"/>
        </w:rPr>
        <w:t xml:space="preserve"> Nunca</w:t>
      </w:r>
    </w:p>
    <w:p w14:paraId="0CDBD5D8" w14:textId="77777777" w:rsidR="00E20E8E" w:rsidRDefault="00E20E8E" w:rsidP="00B72CF9">
      <w:pPr>
        <w:pStyle w:val="CommentText"/>
        <w:numPr>
          <w:ilvl w:val="0"/>
          <w:numId w:val="7"/>
        </w:numPr>
        <w:rPr>
          <w:lang w:val="es-ES"/>
        </w:rPr>
      </w:pPr>
      <w:r>
        <w:rPr>
          <w:lang w:val="es-ES"/>
        </w:rPr>
        <w:t xml:space="preserve"> Menos de una vez por semana</w:t>
      </w:r>
    </w:p>
    <w:p w14:paraId="791A96BE" w14:textId="77777777" w:rsidR="00E20E8E" w:rsidRDefault="00E20E8E" w:rsidP="00B72CF9">
      <w:pPr>
        <w:pStyle w:val="CommentText"/>
        <w:numPr>
          <w:ilvl w:val="0"/>
          <w:numId w:val="7"/>
        </w:numPr>
        <w:rPr>
          <w:lang w:val="es-ES"/>
        </w:rPr>
      </w:pPr>
      <w:r>
        <w:rPr>
          <w:lang w:val="es-ES"/>
        </w:rPr>
        <w:t xml:space="preserve"> De una a </w:t>
      </w:r>
      <w:r w:rsidRPr="009815F2">
        <w:rPr>
          <w:color w:val="FF0000"/>
          <w:lang w:val="es-ES"/>
        </w:rPr>
        <w:t xml:space="preserve">tres </w:t>
      </w:r>
      <w:r>
        <w:rPr>
          <w:lang w:val="es-ES"/>
        </w:rPr>
        <w:t>veces por semana</w:t>
      </w:r>
    </w:p>
    <w:p w14:paraId="4402C71F" w14:textId="3BFF61D9" w:rsidR="00E20E8E" w:rsidRPr="00CB2E89" w:rsidRDefault="00E20E8E" w:rsidP="00B72CF9">
      <w:pPr>
        <w:pStyle w:val="CommentText"/>
        <w:numPr>
          <w:ilvl w:val="0"/>
          <w:numId w:val="7"/>
        </w:numPr>
        <w:rPr>
          <w:lang w:val="es-ES"/>
        </w:rPr>
      </w:pPr>
      <w:r>
        <w:rPr>
          <w:lang w:val="es-ES"/>
        </w:rPr>
        <w:t xml:space="preserve"> A diario o casi a diario</w:t>
      </w:r>
    </w:p>
  </w:comment>
  <w:comment w:id="72" w:author="Fabre  Adrien" w:date="2021-06-23T16:16:00Z" w:initials="FA">
    <w:p w14:paraId="33D86C93" w14:textId="651E2940" w:rsidR="00826348" w:rsidRDefault="00826348">
      <w:pPr>
        <w:pStyle w:val="CommentText"/>
      </w:pPr>
      <w:r>
        <w:rPr>
          <w:rStyle w:val="CommentReference"/>
        </w:rPr>
        <w:annotationRef/>
      </w:r>
      <w:r>
        <w:t>For consistency with other countries, keep as is.</w:t>
      </w:r>
    </w:p>
  </w:comment>
  <w:comment w:id="73" w:author="Francisco J.  Heras Hernández" w:date="2021-06-20T18:48:00Z" w:initials="FJHH">
    <w:p w14:paraId="74475135" w14:textId="2440B35D" w:rsidR="00E20E8E" w:rsidRPr="00120D3F" w:rsidRDefault="00E20E8E">
      <w:pPr>
        <w:pStyle w:val="CommentText"/>
        <w:rPr>
          <w:lang w:val="es-ES"/>
        </w:rPr>
      </w:pPr>
      <w:r>
        <w:rPr>
          <w:rStyle w:val="CommentReference"/>
        </w:rPr>
        <w:annotationRef/>
      </w:r>
      <w:r w:rsidRPr="00120D3F">
        <w:rPr>
          <w:lang w:val="es-ES"/>
        </w:rPr>
        <w:t>“pobre” s</w:t>
      </w:r>
      <w:r>
        <w:rPr>
          <w:lang w:val="es-ES"/>
        </w:rPr>
        <w:t>ería una traducción bastante literal del inglés. Quizá mejor “insuficiente” o “inadecuada”</w:t>
      </w:r>
    </w:p>
  </w:comment>
  <w:comment w:id="74" w:author="Fabre  Adrien" w:date="2021-06-23T16:16:00Z" w:initials="FA">
    <w:p w14:paraId="0D311520" w14:textId="65AA4280" w:rsidR="00826348" w:rsidRDefault="00826348">
      <w:pPr>
        <w:pStyle w:val="CommentText"/>
      </w:pPr>
      <w:r>
        <w:rPr>
          <w:rStyle w:val="CommentReference"/>
        </w:rPr>
        <w:annotationRef/>
      </w:r>
      <w:proofErr w:type="gramStart"/>
      <w:r>
        <w:t>agreed</w:t>
      </w:r>
      <w:proofErr w:type="gramEnd"/>
    </w:p>
  </w:comment>
  <w:comment w:id="76" w:author="Francisco J.  Heras Hernández" w:date="2021-06-20T18:50:00Z" w:initials="FJHH">
    <w:p w14:paraId="32DF30E6" w14:textId="4786B1C8" w:rsidR="00E20E8E" w:rsidRPr="00C73AB7" w:rsidRDefault="00E20E8E">
      <w:pPr>
        <w:pStyle w:val="CommentText"/>
        <w:rPr>
          <w:lang w:val="es-ES"/>
        </w:rPr>
      </w:pPr>
      <w:r>
        <w:rPr>
          <w:rStyle w:val="CommentReference"/>
        </w:rPr>
        <w:annotationRef/>
      </w:r>
      <w:r w:rsidRPr="00C73AB7">
        <w:rPr>
          <w:lang w:val="es-ES"/>
        </w:rPr>
        <w:t>¿reflexiones?</w:t>
      </w:r>
    </w:p>
  </w:comment>
  <w:comment w:id="79" w:author="Kreisler Moreno, Isabel" w:date="2021-06-18T10:31:00Z" w:initials="KMI">
    <w:p w14:paraId="7C6DC62D" w14:textId="71C9DC01" w:rsidR="00E20E8E" w:rsidRPr="0001399E" w:rsidRDefault="00E20E8E">
      <w:pPr>
        <w:pStyle w:val="CommentText"/>
        <w:rPr>
          <w:lang w:val="es-ES"/>
        </w:rPr>
      </w:pPr>
      <w:r>
        <w:rPr>
          <w:rStyle w:val="CommentReference"/>
        </w:rPr>
        <w:annotationRef/>
      </w:r>
      <w:proofErr w:type="gramStart"/>
      <w:r w:rsidRPr="0001399E">
        <w:rPr>
          <w:lang w:val="es-ES"/>
        </w:rPr>
        <w:t>El consum</w:t>
      </w:r>
      <w:r>
        <w:rPr>
          <w:lang w:val="es-ES"/>
        </w:rPr>
        <w:t>o?</w:t>
      </w:r>
      <w:proofErr w:type="gramEnd"/>
    </w:p>
  </w:comment>
  <w:comment w:id="80" w:author="Francisco J.  Heras Hernández" w:date="2021-06-21T08:07:00Z" w:initials="FJHH">
    <w:p w14:paraId="2CFBF5D0" w14:textId="4C4DD968" w:rsidR="00E20E8E" w:rsidRPr="00E35C24" w:rsidRDefault="00E20E8E">
      <w:pPr>
        <w:pStyle w:val="CommentText"/>
        <w:rPr>
          <w:lang w:val="es-ES"/>
        </w:rPr>
      </w:pPr>
      <w:r>
        <w:rPr>
          <w:rStyle w:val="CommentReference"/>
        </w:rPr>
        <w:annotationRef/>
      </w:r>
      <w:r w:rsidRPr="00E35C24">
        <w:rPr>
          <w:lang w:val="es-ES"/>
        </w:rPr>
        <w:t>Coincido</w:t>
      </w:r>
    </w:p>
  </w:comment>
  <w:comment w:id="82" w:author="Francisco J.  Heras Hernández" w:date="2021-06-20T20:57:00Z" w:initials="FJHH">
    <w:p w14:paraId="6039C6B0" w14:textId="3676AE49" w:rsidR="00E20E8E" w:rsidRPr="00FB4B20" w:rsidRDefault="00E20E8E">
      <w:pPr>
        <w:pStyle w:val="CommentText"/>
        <w:rPr>
          <w:lang w:val="es-ES"/>
        </w:rPr>
      </w:pPr>
      <w:r>
        <w:rPr>
          <w:rStyle w:val="CommentReference"/>
        </w:rPr>
        <w:annotationRef/>
      </w:r>
      <w:r w:rsidRPr="00FB4B20">
        <w:rPr>
          <w:lang w:val="es-ES"/>
        </w:rPr>
        <w:t>Quizá m</w:t>
      </w:r>
      <w:r>
        <w:rPr>
          <w:lang w:val="es-ES"/>
        </w:rPr>
        <w:t>ejor: ¿Con qué frecuencia piensa en el cambio climático o habla con la gente sobre él?</w:t>
      </w:r>
    </w:p>
  </w:comment>
  <w:comment w:id="83" w:author="Francisco J.  Heras Hernández" w:date="2021-06-18T13:53:00Z" w:initials="FJHH">
    <w:p w14:paraId="1612D4DB" w14:textId="5D121DF4" w:rsidR="00E20E8E" w:rsidRDefault="00E20E8E">
      <w:pPr>
        <w:pStyle w:val="CommentText"/>
        <w:rPr>
          <w:lang w:val="es-ES"/>
        </w:rPr>
      </w:pPr>
      <w:r>
        <w:rPr>
          <w:rStyle w:val="CommentReference"/>
        </w:rPr>
        <w:annotationRef/>
      </w:r>
      <w:r>
        <w:rPr>
          <w:lang w:val="es-ES"/>
        </w:rPr>
        <w:t>La pregunta sería más neutra planteada así:</w:t>
      </w:r>
    </w:p>
    <w:p w14:paraId="25AFF847" w14:textId="595230A9" w:rsidR="00E20E8E" w:rsidRDefault="00E20E8E">
      <w:pPr>
        <w:pStyle w:val="CommentText"/>
        <w:rPr>
          <w:lang w:val="es-ES"/>
        </w:rPr>
      </w:pPr>
    </w:p>
    <w:p w14:paraId="41219AB0" w14:textId="29D48D6E" w:rsidR="00E20E8E" w:rsidRDefault="00E20E8E">
      <w:pPr>
        <w:pStyle w:val="CommentText"/>
        <w:rPr>
          <w:sz w:val="18"/>
          <w:szCs w:val="18"/>
          <w:lang w:val="es-ES"/>
        </w:rPr>
      </w:pPr>
      <w:r w:rsidRPr="00D6262A">
        <w:rPr>
          <w:sz w:val="18"/>
          <w:szCs w:val="18"/>
          <w:lang w:val="es-ES"/>
        </w:rPr>
        <w:t xml:space="preserve">Suponiendo que el cambio climático </w:t>
      </w:r>
      <w:r>
        <w:rPr>
          <w:sz w:val="18"/>
          <w:szCs w:val="18"/>
          <w:lang w:val="es-ES"/>
        </w:rPr>
        <w:t>sea real</w:t>
      </w:r>
      <w:r w:rsidRPr="00D6262A">
        <w:rPr>
          <w:sz w:val="18"/>
          <w:szCs w:val="18"/>
          <w:lang w:val="es-ES"/>
        </w:rPr>
        <w:t>, ¿cree</w:t>
      </w:r>
      <w:r>
        <w:rPr>
          <w:sz w:val="18"/>
          <w:szCs w:val="18"/>
          <w:lang w:val="es-ES"/>
        </w:rPr>
        <w:t xml:space="preserve"> </w:t>
      </w:r>
      <w:proofErr w:type="spellStart"/>
      <w:r w:rsidRPr="00D6262A">
        <w:rPr>
          <w:sz w:val="18"/>
          <w:szCs w:val="18"/>
          <w:lang w:val="es-ES"/>
        </w:rPr>
        <w:t>Ud.que</w:t>
      </w:r>
      <w:proofErr w:type="spellEnd"/>
      <w:r w:rsidRPr="00D6262A">
        <w:rPr>
          <w:sz w:val="18"/>
          <w:szCs w:val="18"/>
          <w:lang w:val="es-ES"/>
        </w:rPr>
        <w:t xml:space="preserve"> sería provocado?</w:t>
      </w:r>
    </w:p>
    <w:p w14:paraId="5A4290BF" w14:textId="46B7DCC8" w:rsidR="00E20E8E" w:rsidRDefault="00E20E8E">
      <w:pPr>
        <w:pStyle w:val="CommentText"/>
        <w:rPr>
          <w:sz w:val="18"/>
          <w:szCs w:val="18"/>
          <w:lang w:val="es-ES"/>
        </w:rPr>
      </w:pPr>
    </w:p>
    <w:p w14:paraId="169DC5FE" w14:textId="78D7A71C" w:rsidR="00E20E8E" w:rsidRPr="009D35EF" w:rsidRDefault="00E20E8E" w:rsidP="009D35EF">
      <w:pPr>
        <w:pStyle w:val="CommentText"/>
        <w:numPr>
          <w:ilvl w:val="0"/>
          <w:numId w:val="7"/>
        </w:numPr>
        <w:rPr>
          <w:lang w:val="es-ES"/>
        </w:rPr>
      </w:pPr>
      <w:r>
        <w:rPr>
          <w:sz w:val="18"/>
          <w:szCs w:val="18"/>
          <w:lang w:val="es-ES"/>
        </w:rPr>
        <w:t xml:space="preserve"> Exclusivamente por causas naturales</w:t>
      </w:r>
    </w:p>
    <w:p w14:paraId="47B78860" w14:textId="0432E219" w:rsidR="00E20E8E" w:rsidRPr="009D35EF" w:rsidRDefault="00E20E8E" w:rsidP="009D35EF">
      <w:pPr>
        <w:pStyle w:val="CommentText"/>
        <w:numPr>
          <w:ilvl w:val="0"/>
          <w:numId w:val="7"/>
        </w:numPr>
        <w:rPr>
          <w:lang w:val="es-ES"/>
        </w:rPr>
      </w:pPr>
      <w:r>
        <w:rPr>
          <w:sz w:val="18"/>
          <w:szCs w:val="18"/>
          <w:lang w:val="es-ES"/>
        </w:rPr>
        <w:t xml:space="preserve"> Principalmente por causas naturales</w:t>
      </w:r>
    </w:p>
    <w:p w14:paraId="2F18958D" w14:textId="4C950597" w:rsidR="00E20E8E" w:rsidRPr="00984D6A" w:rsidRDefault="00E20E8E" w:rsidP="009D35EF">
      <w:pPr>
        <w:pStyle w:val="CommentText"/>
        <w:numPr>
          <w:ilvl w:val="0"/>
          <w:numId w:val="7"/>
        </w:numPr>
        <w:rPr>
          <w:lang w:val="es-ES"/>
        </w:rPr>
      </w:pPr>
      <w:r>
        <w:rPr>
          <w:sz w:val="18"/>
          <w:szCs w:val="18"/>
          <w:lang w:val="es-ES"/>
        </w:rPr>
        <w:t xml:space="preserve"> Tanto por causas naturales como humanas</w:t>
      </w:r>
    </w:p>
    <w:p w14:paraId="0C045B5C" w14:textId="0FB065A4" w:rsidR="00E20E8E" w:rsidRPr="00984D6A" w:rsidRDefault="00E20E8E" w:rsidP="009D35EF">
      <w:pPr>
        <w:pStyle w:val="CommentText"/>
        <w:numPr>
          <w:ilvl w:val="0"/>
          <w:numId w:val="7"/>
        </w:numPr>
        <w:rPr>
          <w:lang w:val="es-ES"/>
        </w:rPr>
      </w:pPr>
      <w:r>
        <w:rPr>
          <w:sz w:val="18"/>
          <w:szCs w:val="18"/>
          <w:lang w:val="es-ES"/>
        </w:rPr>
        <w:t xml:space="preserve"> Principalmente por causas humanas</w:t>
      </w:r>
    </w:p>
    <w:p w14:paraId="7D3807EF" w14:textId="55107777" w:rsidR="00E20E8E" w:rsidRPr="00B06EE0" w:rsidRDefault="00E20E8E" w:rsidP="009D35EF">
      <w:pPr>
        <w:pStyle w:val="CommentText"/>
        <w:numPr>
          <w:ilvl w:val="0"/>
          <w:numId w:val="7"/>
        </w:numPr>
        <w:rPr>
          <w:lang w:val="es-ES"/>
        </w:rPr>
      </w:pPr>
      <w:r>
        <w:rPr>
          <w:sz w:val="18"/>
          <w:szCs w:val="18"/>
          <w:lang w:val="es-ES"/>
        </w:rPr>
        <w:t xml:space="preserve"> Exclusivamente por causas humanas</w:t>
      </w:r>
    </w:p>
    <w:p w14:paraId="3B0E8C8B" w14:textId="77777777" w:rsidR="00E20E8E" w:rsidRDefault="00E20E8E" w:rsidP="00B06EE0">
      <w:pPr>
        <w:pStyle w:val="CommentText"/>
        <w:rPr>
          <w:sz w:val="18"/>
          <w:szCs w:val="18"/>
          <w:lang w:val="es-ES"/>
        </w:rPr>
      </w:pPr>
    </w:p>
    <w:p w14:paraId="73C3FB00" w14:textId="14BDC236" w:rsidR="00E20E8E" w:rsidRDefault="00E20E8E" w:rsidP="00B06EE0">
      <w:pPr>
        <w:pStyle w:val="CommentText"/>
        <w:rPr>
          <w:sz w:val="18"/>
          <w:szCs w:val="18"/>
          <w:lang w:val="es-ES"/>
        </w:rPr>
      </w:pPr>
      <w:r>
        <w:rPr>
          <w:sz w:val="18"/>
          <w:szCs w:val="18"/>
          <w:lang w:val="es-ES"/>
        </w:rPr>
        <w:t xml:space="preserve">Si se desea focalizar el </w:t>
      </w:r>
      <w:proofErr w:type="spellStart"/>
      <w:r>
        <w:rPr>
          <w:sz w:val="18"/>
          <w:szCs w:val="18"/>
          <w:lang w:val="es-ES"/>
        </w:rPr>
        <w:t>item</w:t>
      </w:r>
      <w:proofErr w:type="spellEnd"/>
      <w:r>
        <w:rPr>
          <w:sz w:val="18"/>
          <w:szCs w:val="18"/>
          <w:lang w:val="es-ES"/>
        </w:rPr>
        <w:t xml:space="preserve"> en el grado </w:t>
      </w:r>
      <w:proofErr w:type="gramStart"/>
      <w:r>
        <w:rPr>
          <w:sz w:val="18"/>
          <w:szCs w:val="18"/>
          <w:lang w:val="es-ES"/>
        </w:rPr>
        <w:t>de  influencia</w:t>
      </w:r>
      <w:proofErr w:type="gramEnd"/>
      <w:r>
        <w:rPr>
          <w:sz w:val="18"/>
          <w:szCs w:val="18"/>
          <w:lang w:val="es-ES"/>
        </w:rPr>
        <w:t xml:space="preserve"> humana, mejor expresado así:</w:t>
      </w:r>
    </w:p>
    <w:p w14:paraId="17B20339" w14:textId="233260A6" w:rsidR="00E20E8E" w:rsidRDefault="00E20E8E" w:rsidP="00B06EE0">
      <w:pPr>
        <w:pStyle w:val="CommentText"/>
        <w:rPr>
          <w:sz w:val="18"/>
          <w:szCs w:val="18"/>
          <w:lang w:val="es-ES"/>
        </w:rPr>
      </w:pPr>
    </w:p>
    <w:p w14:paraId="5EB289F5" w14:textId="6EB94D4E" w:rsidR="00E20E8E" w:rsidRDefault="00E20E8E" w:rsidP="00B06EE0">
      <w:pPr>
        <w:pStyle w:val="CommentText"/>
        <w:rPr>
          <w:lang w:val="es-ES"/>
        </w:rPr>
      </w:pPr>
      <w:r>
        <w:rPr>
          <w:lang w:val="es-ES"/>
        </w:rPr>
        <w:t>¿En qué medida cree que el cambio climático se debe a la influencia humana?</w:t>
      </w:r>
    </w:p>
    <w:p w14:paraId="29E6BC26" w14:textId="13CCB9D3" w:rsidR="00E20E8E" w:rsidRDefault="00E20E8E" w:rsidP="00B06EE0">
      <w:pPr>
        <w:pStyle w:val="CommentText"/>
        <w:rPr>
          <w:lang w:val="es-ES"/>
        </w:rPr>
      </w:pPr>
    </w:p>
    <w:p w14:paraId="30019A16" w14:textId="0E79059B" w:rsidR="00E20E8E" w:rsidRDefault="00E20E8E" w:rsidP="00BC4132">
      <w:pPr>
        <w:pStyle w:val="CommentText"/>
        <w:numPr>
          <w:ilvl w:val="0"/>
          <w:numId w:val="7"/>
        </w:numPr>
        <w:rPr>
          <w:lang w:val="es-ES"/>
        </w:rPr>
      </w:pPr>
      <w:r>
        <w:rPr>
          <w:lang w:val="es-ES"/>
        </w:rPr>
        <w:t xml:space="preserve"> Nada</w:t>
      </w:r>
    </w:p>
    <w:p w14:paraId="55339530" w14:textId="058E6536" w:rsidR="00E20E8E" w:rsidRDefault="00E20E8E" w:rsidP="00BC4132">
      <w:pPr>
        <w:pStyle w:val="CommentText"/>
        <w:numPr>
          <w:ilvl w:val="0"/>
          <w:numId w:val="7"/>
        </w:numPr>
        <w:rPr>
          <w:lang w:val="es-ES"/>
        </w:rPr>
      </w:pPr>
      <w:r>
        <w:rPr>
          <w:lang w:val="es-ES"/>
        </w:rPr>
        <w:t xml:space="preserve"> Poco</w:t>
      </w:r>
    </w:p>
    <w:p w14:paraId="0236215F" w14:textId="7FF51167" w:rsidR="00E20E8E" w:rsidRDefault="00E20E8E" w:rsidP="00BC4132">
      <w:pPr>
        <w:pStyle w:val="CommentText"/>
        <w:numPr>
          <w:ilvl w:val="0"/>
          <w:numId w:val="7"/>
        </w:numPr>
        <w:rPr>
          <w:lang w:val="es-ES"/>
        </w:rPr>
      </w:pPr>
      <w:r>
        <w:rPr>
          <w:lang w:val="es-ES"/>
        </w:rPr>
        <w:t xml:space="preserve"> Algo</w:t>
      </w:r>
    </w:p>
    <w:p w14:paraId="1B1842A7" w14:textId="495E3ACA" w:rsidR="00E20E8E" w:rsidRDefault="00E20E8E" w:rsidP="00BC4132">
      <w:pPr>
        <w:pStyle w:val="CommentText"/>
        <w:numPr>
          <w:ilvl w:val="0"/>
          <w:numId w:val="7"/>
        </w:numPr>
        <w:rPr>
          <w:lang w:val="es-ES"/>
        </w:rPr>
      </w:pPr>
      <w:r>
        <w:rPr>
          <w:lang w:val="es-ES"/>
        </w:rPr>
        <w:t xml:space="preserve"> Bastante</w:t>
      </w:r>
    </w:p>
    <w:p w14:paraId="450BF045" w14:textId="60CE6D15" w:rsidR="00E20E8E" w:rsidRPr="00D6262A" w:rsidRDefault="00E20E8E" w:rsidP="00BC4132">
      <w:pPr>
        <w:pStyle w:val="CommentText"/>
        <w:numPr>
          <w:ilvl w:val="0"/>
          <w:numId w:val="7"/>
        </w:numPr>
        <w:rPr>
          <w:lang w:val="es-ES"/>
        </w:rPr>
      </w:pPr>
      <w:r>
        <w:rPr>
          <w:lang w:val="es-ES"/>
        </w:rPr>
        <w:t xml:space="preserve"> Mucho</w:t>
      </w:r>
    </w:p>
    <w:p w14:paraId="208EBDEB" w14:textId="6B7C96BE" w:rsidR="00E20E8E" w:rsidRPr="00BC4333" w:rsidRDefault="00E20E8E">
      <w:pPr>
        <w:pStyle w:val="CommentText"/>
        <w:rPr>
          <w:lang w:val="es-ES"/>
        </w:rPr>
      </w:pPr>
      <w:r>
        <w:rPr>
          <w:lang w:val="es-ES"/>
        </w:rPr>
        <w:t xml:space="preserve"> </w:t>
      </w:r>
    </w:p>
  </w:comment>
  <w:comment w:id="84" w:author="Fabre  Adrien" w:date="2021-06-23T16:17:00Z" w:initials="FA">
    <w:p w14:paraId="240901DD" w14:textId="6BA44163" w:rsidR="00826348" w:rsidRPr="00826348" w:rsidRDefault="00826348">
      <w:pPr>
        <w:pStyle w:val="CommentText"/>
        <w:rPr>
          <w:lang w:val="es-CO"/>
        </w:rPr>
      </w:pPr>
      <w:r>
        <w:rPr>
          <w:rStyle w:val="CommentReference"/>
        </w:rPr>
        <w:annotationRef/>
      </w:r>
      <w:r w:rsidRPr="00826348">
        <w:rPr>
          <w:lang w:val="es-CO"/>
        </w:rPr>
        <w:t xml:space="preserve">Creo que prefiero el actual: es consistente con los otros </w:t>
      </w:r>
      <w:proofErr w:type="spellStart"/>
      <w:r w:rsidRPr="00826348">
        <w:rPr>
          <w:lang w:val="es-CO"/>
        </w:rPr>
        <w:t>paises</w:t>
      </w:r>
      <w:proofErr w:type="spellEnd"/>
      <w:r w:rsidRPr="00826348">
        <w:rPr>
          <w:lang w:val="es-CO"/>
        </w:rPr>
        <w:t xml:space="preserve">; “exclusivamente” no </w:t>
      </w:r>
      <w:proofErr w:type="spellStart"/>
      <w:r w:rsidRPr="00826348">
        <w:rPr>
          <w:lang w:val="es-CO"/>
        </w:rPr>
        <w:t>funcciona</w:t>
      </w:r>
      <w:proofErr w:type="spellEnd"/>
      <w:r w:rsidRPr="00826348">
        <w:rPr>
          <w:lang w:val="es-CO"/>
        </w:rPr>
        <w:t xml:space="preserve"> porque hay siempre una </w:t>
      </w:r>
      <w:proofErr w:type="spellStart"/>
      <w:r w:rsidRPr="00826348">
        <w:rPr>
          <w:lang w:val="es-CO"/>
        </w:rPr>
        <w:t>pequenita</w:t>
      </w:r>
      <w:proofErr w:type="spellEnd"/>
      <w:r w:rsidRPr="00826348">
        <w:rPr>
          <w:lang w:val="es-CO"/>
        </w:rPr>
        <w:t xml:space="preserve"> parta que es natural; y </w:t>
      </w:r>
      <w:proofErr w:type="spellStart"/>
      <w:r>
        <w:rPr>
          <w:lang w:val="es-CO"/>
        </w:rPr>
        <w:t>ak</w:t>
      </w:r>
      <w:proofErr w:type="spellEnd"/>
      <w:r>
        <w:rPr>
          <w:lang w:val="es-CO"/>
        </w:rPr>
        <w:t xml:space="preserve"> contrario </w:t>
      </w:r>
      <w:r w:rsidRPr="00826348">
        <w:rPr>
          <w:lang w:val="es-CO"/>
        </w:rPr>
        <w:t>“mucho” no es suficiente</w:t>
      </w:r>
      <w:r>
        <w:rPr>
          <w:lang w:val="es-CO"/>
        </w:rPr>
        <w:t>.</w:t>
      </w:r>
    </w:p>
  </w:comment>
  <w:comment w:id="85" w:author="Francisco J.  Heras Hernández" w:date="2021-06-20T21:15:00Z" w:initials="FJHH">
    <w:p w14:paraId="08D3C259" w14:textId="77777777" w:rsidR="00E20E8E" w:rsidRDefault="00E20E8E">
      <w:pPr>
        <w:pStyle w:val="CommentText"/>
      </w:pPr>
      <w:r>
        <w:rPr>
          <w:rStyle w:val="CommentReference"/>
        </w:rPr>
        <w:annotationRef/>
      </w:r>
      <w:proofErr w:type="spellStart"/>
      <w:r>
        <w:t>Mejor</w:t>
      </w:r>
      <w:proofErr w:type="spellEnd"/>
      <w:r>
        <w:t>:</w:t>
      </w:r>
    </w:p>
    <w:p w14:paraId="187AEC0B" w14:textId="2F89589E" w:rsidR="00E20E8E" w:rsidRDefault="00E20E8E" w:rsidP="00802B1C">
      <w:pPr>
        <w:pStyle w:val="CommentText"/>
        <w:numPr>
          <w:ilvl w:val="0"/>
          <w:numId w:val="7"/>
        </w:numPr>
      </w:pPr>
      <w:r>
        <w:t xml:space="preserve"> </w:t>
      </w:r>
      <w:proofErr w:type="spellStart"/>
      <w:r>
        <w:t>Muy</w:t>
      </w:r>
      <w:proofErr w:type="spellEnd"/>
      <w:r>
        <w:t xml:space="preserve"> </w:t>
      </w:r>
      <w:proofErr w:type="spellStart"/>
      <w:r>
        <w:t>en</w:t>
      </w:r>
      <w:proofErr w:type="spellEnd"/>
      <w:r>
        <w:t xml:space="preserve"> </w:t>
      </w:r>
      <w:proofErr w:type="spellStart"/>
      <w:r>
        <w:t>desacuerdo</w:t>
      </w:r>
      <w:proofErr w:type="spellEnd"/>
    </w:p>
    <w:p w14:paraId="575486A0" w14:textId="77777777" w:rsidR="00E20E8E" w:rsidRDefault="00E20E8E" w:rsidP="00802B1C">
      <w:pPr>
        <w:pStyle w:val="CommentText"/>
        <w:numPr>
          <w:ilvl w:val="0"/>
          <w:numId w:val="7"/>
        </w:numPr>
      </w:pPr>
      <w:r>
        <w:t xml:space="preserve"> </w:t>
      </w:r>
      <w:proofErr w:type="spellStart"/>
      <w:r w:rsidRPr="00802B1C">
        <w:rPr>
          <w:b/>
          <w:bCs/>
        </w:rPr>
        <w:t>Bastante</w:t>
      </w:r>
      <w:proofErr w:type="spellEnd"/>
      <w:r>
        <w:t xml:space="preserve"> </w:t>
      </w:r>
      <w:proofErr w:type="spellStart"/>
      <w:r>
        <w:t>en</w:t>
      </w:r>
      <w:proofErr w:type="spellEnd"/>
      <w:r>
        <w:t xml:space="preserve"> </w:t>
      </w:r>
      <w:proofErr w:type="spellStart"/>
      <w:r>
        <w:t>desacuerdo</w:t>
      </w:r>
      <w:proofErr w:type="spellEnd"/>
    </w:p>
    <w:p w14:paraId="302A2A33" w14:textId="77777777" w:rsidR="00E20E8E" w:rsidRDefault="00E20E8E" w:rsidP="00802B1C">
      <w:pPr>
        <w:pStyle w:val="CommentText"/>
        <w:numPr>
          <w:ilvl w:val="0"/>
          <w:numId w:val="7"/>
        </w:numPr>
        <w:rPr>
          <w:lang w:val="es-ES"/>
        </w:rPr>
      </w:pPr>
      <w:r w:rsidRPr="00802B1C">
        <w:rPr>
          <w:lang w:val="es-ES"/>
        </w:rPr>
        <w:t xml:space="preserve"> Ni de acuerdo ni e</w:t>
      </w:r>
      <w:r>
        <w:rPr>
          <w:lang w:val="es-ES"/>
        </w:rPr>
        <w:t>n desacuerdo</w:t>
      </w:r>
    </w:p>
    <w:p w14:paraId="3F5D4AA1" w14:textId="77777777" w:rsidR="00E20E8E" w:rsidRDefault="00E20E8E" w:rsidP="00802B1C">
      <w:pPr>
        <w:pStyle w:val="CommentText"/>
        <w:numPr>
          <w:ilvl w:val="0"/>
          <w:numId w:val="7"/>
        </w:numPr>
        <w:rPr>
          <w:lang w:val="es-ES"/>
        </w:rPr>
      </w:pPr>
      <w:r>
        <w:rPr>
          <w:lang w:val="es-ES"/>
        </w:rPr>
        <w:t xml:space="preserve"> </w:t>
      </w:r>
      <w:r w:rsidRPr="00802B1C">
        <w:rPr>
          <w:b/>
          <w:bCs/>
          <w:lang w:val="es-ES"/>
        </w:rPr>
        <w:t>Bastante</w:t>
      </w:r>
      <w:r>
        <w:rPr>
          <w:lang w:val="es-ES"/>
        </w:rPr>
        <w:t xml:space="preserve"> de acuerdo</w:t>
      </w:r>
    </w:p>
    <w:p w14:paraId="55D7A2DE" w14:textId="271B11A2" w:rsidR="00E20E8E" w:rsidRPr="00802B1C" w:rsidRDefault="00E20E8E" w:rsidP="00802B1C">
      <w:pPr>
        <w:pStyle w:val="CommentText"/>
        <w:numPr>
          <w:ilvl w:val="0"/>
          <w:numId w:val="7"/>
        </w:numPr>
        <w:rPr>
          <w:lang w:val="es-ES"/>
        </w:rPr>
      </w:pPr>
      <w:r>
        <w:rPr>
          <w:lang w:val="es-ES"/>
        </w:rPr>
        <w:t xml:space="preserve"> Muy de acuerdo</w:t>
      </w:r>
    </w:p>
  </w:comment>
  <w:comment w:id="86" w:author="Francisco J.  Heras Hernández" w:date="2021-06-20T21:18:00Z" w:initials="FJHH">
    <w:p w14:paraId="0155952C" w14:textId="77777777" w:rsidR="00E20E8E" w:rsidRDefault="00E20E8E">
      <w:pPr>
        <w:pStyle w:val="CommentText"/>
        <w:rPr>
          <w:lang w:val="es-ES"/>
        </w:rPr>
      </w:pPr>
      <w:r>
        <w:rPr>
          <w:rStyle w:val="CommentReference"/>
        </w:rPr>
        <w:annotationRef/>
      </w:r>
      <w:r w:rsidRPr="00297D6D">
        <w:rPr>
          <w:lang w:val="es-ES"/>
        </w:rPr>
        <w:t>¿En qué medida se c</w:t>
      </w:r>
      <w:r>
        <w:rPr>
          <w:lang w:val="es-ES"/>
        </w:rPr>
        <w:t>onsidera usted informado sobre el cambio climático?</w:t>
      </w:r>
    </w:p>
    <w:p w14:paraId="3222B750" w14:textId="77777777" w:rsidR="00E20E8E" w:rsidRDefault="00E20E8E">
      <w:pPr>
        <w:pStyle w:val="CommentText"/>
        <w:rPr>
          <w:lang w:val="es-ES"/>
        </w:rPr>
      </w:pPr>
    </w:p>
    <w:p w14:paraId="626AE2ED" w14:textId="066154FD" w:rsidR="00E20E8E" w:rsidRDefault="00E20E8E" w:rsidP="00297D6D">
      <w:pPr>
        <w:pStyle w:val="CommentText"/>
        <w:numPr>
          <w:ilvl w:val="0"/>
          <w:numId w:val="7"/>
        </w:numPr>
        <w:rPr>
          <w:lang w:val="es-ES"/>
        </w:rPr>
      </w:pPr>
      <w:r>
        <w:rPr>
          <w:lang w:val="es-ES"/>
        </w:rPr>
        <w:t xml:space="preserve"> Nada informado</w:t>
      </w:r>
    </w:p>
    <w:p w14:paraId="0F2FCF62" w14:textId="77777777" w:rsidR="00E20E8E" w:rsidRDefault="00E20E8E" w:rsidP="00297D6D">
      <w:pPr>
        <w:pStyle w:val="CommentText"/>
        <w:numPr>
          <w:ilvl w:val="0"/>
          <w:numId w:val="7"/>
        </w:numPr>
        <w:rPr>
          <w:lang w:val="es-ES"/>
        </w:rPr>
      </w:pPr>
      <w:r>
        <w:rPr>
          <w:lang w:val="es-ES"/>
        </w:rPr>
        <w:t xml:space="preserve"> Poco informado</w:t>
      </w:r>
    </w:p>
    <w:p w14:paraId="3038847D" w14:textId="77777777" w:rsidR="00E20E8E" w:rsidRDefault="00E20E8E" w:rsidP="00297D6D">
      <w:pPr>
        <w:pStyle w:val="CommentText"/>
        <w:numPr>
          <w:ilvl w:val="0"/>
          <w:numId w:val="7"/>
        </w:numPr>
        <w:rPr>
          <w:lang w:val="es-ES"/>
        </w:rPr>
      </w:pPr>
      <w:r>
        <w:rPr>
          <w:lang w:val="es-ES"/>
        </w:rPr>
        <w:t xml:space="preserve"> Moderadamente informado</w:t>
      </w:r>
    </w:p>
    <w:p w14:paraId="24D159F6" w14:textId="77777777" w:rsidR="00E20E8E" w:rsidRDefault="00E20E8E" w:rsidP="00297D6D">
      <w:pPr>
        <w:pStyle w:val="CommentText"/>
        <w:numPr>
          <w:ilvl w:val="0"/>
          <w:numId w:val="7"/>
        </w:numPr>
        <w:rPr>
          <w:lang w:val="es-ES"/>
        </w:rPr>
      </w:pPr>
      <w:r>
        <w:rPr>
          <w:lang w:val="es-ES"/>
        </w:rPr>
        <w:t xml:space="preserve"> Bastante informado</w:t>
      </w:r>
    </w:p>
    <w:p w14:paraId="60DF4E24" w14:textId="29C93876" w:rsidR="00E20E8E" w:rsidRPr="00297D6D" w:rsidRDefault="00E20E8E" w:rsidP="00297D6D">
      <w:pPr>
        <w:pStyle w:val="CommentText"/>
        <w:numPr>
          <w:ilvl w:val="0"/>
          <w:numId w:val="7"/>
        </w:numPr>
        <w:rPr>
          <w:lang w:val="es-ES"/>
        </w:rPr>
      </w:pPr>
      <w:r>
        <w:rPr>
          <w:lang w:val="es-ES"/>
        </w:rPr>
        <w:t xml:space="preserve"> Muy informado</w:t>
      </w:r>
    </w:p>
  </w:comment>
  <w:comment w:id="89" w:author="Kreisler Moreno, Isabel" w:date="2021-06-18T10:32:00Z" w:initials="KMI">
    <w:p w14:paraId="6809F6B1" w14:textId="55E73F6A" w:rsidR="00E20E8E" w:rsidRPr="0001399E" w:rsidRDefault="00E20E8E">
      <w:pPr>
        <w:pStyle w:val="CommentText"/>
        <w:rPr>
          <w:lang w:val="es-ES"/>
        </w:rPr>
      </w:pPr>
      <w:r>
        <w:rPr>
          <w:rStyle w:val="CommentReference"/>
        </w:rPr>
        <w:annotationRef/>
      </w:r>
      <w:proofErr w:type="gramStart"/>
      <w:r w:rsidRPr="0001399E">
        <w:rPr>
          <w:lang w:val="es-ES"/>
        </w:rPr>
        <w:t>Agropecuaria?</w:t>
      </w:r>
      <w:proofErr w:type="gramEnd"/>
    </w:p>
  </w:comment>
  <w:comment w:id="90" w:author="OECC" w:date="2021-06-22T09:58:00Z" w:initials="OECC">
    <w:p w14:paraId="468A1162" w14:textId="1654E1F3" w:rsidR="00E20E8E" w:rsidRPr="00075707" w:rsidRDefault="00E20E8E">
      <w:pPr>
        <w:pStyle w:val="CommentText"/>
        <w:rPr>
          <w:lang w:val="es-ES"/>
        </w:rPr>
      </w:pPr>
      <w:r>
        <w:rPr>
          <w:rStyle w:val="CommentReference"/>
        </w:rPr>
        <w:annotationRef/>
      </w:r>
      <w:r w:rsidRPr="00075707">
        <w:rPr>
          <w:lang w:val="es-ES"/>
        </w:rPr>
        <w:t>Sí, agraria o agropecuaria</w:t>
      </w:r>
      <w:r>
        <w:rPr>
          <w:lang w:val="es-ES"/>
        </w:rPr>
        <w:t xml:space="preserve">, </w:t>
      </w:r>
      <w:r w:rsidRPr="00075707">
        <w:rPr>
          <w:lang w:val="es-ES"/>
        </w:rPr>
        <w:t>i</w:t>
      </w:r>
      <w:r>
        <w:rPr>
          <w:lang w:val="es-ES"/>
        </w:rPr>
        <w:t>ncluye sector ganadero también. En el MAPA usan más “agraria”</w:t>
      </w:r>
    </w:p>
  </w:comment>
  <w:comment w:id="88" w:author="OECC" w:date="2021-06-22T09:59:00Z" w:initials="OECC">
    <w:p w14:paraId="516CDCB3" w14:textId="2A12526E" w:rsidR="00E20E8E" w:rsidRPr="00075707" w:rsidRDefault="00E20E8E">
      <w:pPr>
        <w:pStyle w:val="CommentText"/>
        <w:rPr>
          <w:lang w:val="es-ES"/>
        </w:rPr>
      </w:pPr>
      <w:r>
        <w:rPr>
          <w:rStyle w:val="CommentReference"/>
        </w:rPr>
        <w:annotationRef/>
      </w:r>
      <w:r w:rsidRPr="00075707">
        <w:rPr>
          <w:lang w:val="es-ES"/>
        </w:rPr>
        <w:t>No sé si</w:t>
      </w:r>
      <w:r>
        <w:rPr>
          <w:lang w:val="es-ES"/>
        </w:rPr>
        <w:t xml:space="preserve"> sería un buen momento para incluir otras actividades, como la gestión de residuos o el uso de gases </w:t>
      </w:r>
      <w:proofErr w:type="spellStart"/>
      <w:r>
        <w:rPr>
          <w:lang w:val="es-ES"/>
        </w:rPr>
        <w:t>fluorados</w:t>
      </w:r>
      <w:proofErr w:type="spellEnd"/>
      <w:r>
        <w:rPr>
          <w:lang w:val="es-ES"/>
        </w:rPr>
        <w:t>, que también emiten GEI, aunque en menor medida.</w:t>
      </w:r>
    </w:p>
  </w:comment>
  <w:comment w:id="98" w:author="Francisco J.  Heras Hernández" w:date="2021-06-20T21:27:00Z" w:initials="FJHH">
    <w:p w14:paraId="78CCC6FB" w14:textId="1402C17F" w:rsidR="00E20E8E" w:rsidRPr="003D0094" w:rsidRDefault="00E20E8E">
      <w:pPr>
        <w:pStyle w:val="CommentText"/>
        <w:rPr>
          <w:lang w:val="es-ES"/>
        </w:rPr>
      </w:pPr>
      <w:r>
        <w:rPr>
          <w:rStyle w:val="CommentReference"/>
        </w:rPr>
        <w:annotationRef/>
      </w:r>
      <w:r w:rsidRPr="003D0094">
        <w:rPr>
          <w:lang w:val="es-ES"/>
        </w:rPr>
        <w:t>Innecesario, podría eliminarse</w:t>
      </w:r>
    </w:p>
  </w:comment>
  <w:comment w:id="99" w:author="OECC" w:date="2021-06-22T10:01:00Z" w:initials="OECC">
    <w:p w14:paraId="1BF10CC5" w14:textId="3B7E9D5C" w:rsidR="00E20E8E" w:rsidRPr="00075707" w:rsidRDefault="00E20E8E">
      <w:pPr>
        <w:pStyle w:val="CommentText"/>
        <w:rPr>
          <w:lang w:val="es-ES"/>
        </w:rPr>
      </w:pPr>
      <w:r>
        <w:rPr>
          <w:rStyle w:val="CommentReference"/>
        </w:rPr>
        <w:annotationRef/>
      </w:r>
      <w:proofErr w:type="gramStart"/>
      <w:r w:rsidRPr="00075707">
        <w:rPr>
          <w:lang w:val="es-ES"/>
        </w:rPr>
        <w:t>Comida?</w:t>
      </w:r>
      <w:proofErr w:type="gramEnd"/>
    </w:p>
  </w:comment>
  <w:comment w:id="106" w:author="Francisco J.  Heras Hernández" w:date="2021-06-20T21:34:00Z" w:initials="FJHH">
    <w:p w14:paraId="67B8360C" w14:textId="3246C3D1" w:rsidR="00E20E8E" w:rsidRPr="00075707" w:rsidRDefault="00E20E8E">
      <w:pPr>
        <w:pStyle w:val="CommentText"/>
        <w:rPr>
          <w:lang w:val="es-ES"/>
        </w:rPr>
      </w:pPr>
      <w:r>
        <w:rPr>
          <w:rStyle w:val="CommentReference"/>
        </w:rPr>
        <w:annotationRef/>
      </w:r>
      <w:r w:rsidRPr="00075707">
        <w:rPr>
          <w:lang w:val="es-ES"/>
        </w:rPr>
        <w:t xml:space="preserve">central de producción eléctrica </w:t>
      </w:r>
    </w:p>
  </w:comment>
  <w:comment w:id="107" w:author="OECC" w:date="2021-06-22T10:02:00Z" w:initials="OECC">
    <w:p w14:paraId="0367A466" w14:textId="5C411E8B" w:rsidR="00E20E8E" w:rsidRPr="00075707" w:rsidRDefault="00E20E8E">
      <w:pPr>
        <w:pStyle w:val="CommentText"/>
        <w:rPr>
          <w:lang w:val="es-ES"/>
        </w:rPr>
      </w:pPr>
      <w:r>
        <w:rPr>
          <w:rStyle w:val="CommentReference"/>
        </w:rPr>
        <w:annotationRef/>
      </w:r>
      <w:r w:rsidRPr="00075707">
        <w:rPr>
          <w:lang w:val="es-ES"/>
        </w:rPr>
        <w:t>electricidad</w:t>
      </w:r>
    </w:p>
  </w:comment>
  <w:comment w:id="108" w:author="Francisco J.  Heras Hernández" w:date="2021-06-20T21:39:00Z" w:initials="FJHH">
    <w:p w14:paraId="16E15154" w14:textId="67F71B48" w:rsidR="00E20E8E" w:rsidRDefault="00E20E8E">
      <w:pPr>
        <w:pStyle w:val="CommentText"/>
      </w:pPr>
      <w:r>
        <w:rPr>
          <w:rStyle w:val="CommentReference"/>
        </w:rPr>
        <w:annotationRef/>
      </w:r>
      <w:r>
        <w:t>It could be interesting to add Photovoltaic and wind</w:t>
      </w:r>
    </w:p>
  </w:comment>
  <w:comment w:id="109" w:author="Fabre  Adrien" w:date="2021-06-23T16:21:00Z" w:initials="FA">
    <w:p w14:paraId="7501A0AA" w14:textId="5AC49357" w:rsidR="00826348" w:rsidRDefault="00826348">
      <w:pPr>
        <w:pStyle w:val="CommentText"/>
      </w:pPr>
      <w:r>
        <w:rPr>
          <w:rStyle w:val="CommentReference"/>
        </w:rPr>
        <w:annotationRef/>
      </w:r>
      <w:r>
        <w:t>Would be too easy (already only few people make a mistake with nuclear), and inconsistent with other countries.</w:t>
      </w:r>
    </w:p>
  </w:comment>
  <w:comment w:id="112" w:author="Francisco J.  Heras Hernández" w:date="2021-06-20T21:41:00Z" w:initials="FJHH">
    <w:p w14:paraId="16F69C88" w14:textId="1AA76960" w:rsidR="00E20E8E" w:rsidRDefault="00E20E8E">
      <w:pPr>
        <w:pStyle w:val="CommentText"/>
        <w:rPr>
          <w:lang w:val="es-ES"/>
        </w:rPr>
      </w:pPr>
      <w:r>
        <w:rPr>
          <w:rStyle w:val="CommentReference"/>
        </w:rPr>
        <w:annotationRef/>
      </w:r>
      <w:r w:rsidRPr="007E7483">
        <w:rPr>
          <w:lang w:val="es-ES"/>
        </w:rPr>
        <w:t>Q</w:t>
      </w:r>
      <w:r>
        <w:rPr>
          <w:lang w:val="es-ES"/>
        </w:rPr>
        <w:t>uizá se entienda mejor así:</w:t>
      </w:r>
    </w:p>
    <w:p w14:paraId="5D75BE92" w14:textId="77777777" w:rsidR="00E20E8E" w:rsidRDefault="00E20E8E">
      <w:pPr>
        <w:pStyle w:val="CommentText"/>
        <w:rPr>
          <w:lang w:val="es-ES"/>
        </w:rPr>
      </w:pPr>
    </w:p>
    <w:p w14:paraId="7EDEA94F" w14:textId="5A8D9603" w:rsidR="00E20E8E" w:rsidRPr="00BA6DF9" w:rsidRDefault="00E20E8E">
      <w:pPr>
        <w:pStyle w:val="CommentText"/>
        <w:rPr>
          <w:b/>
          <w:bCs/>
          <w:lang w:val="es-ES"/>
        </w:rPr>
      </w:pPr>
      <w:r w:rsidRPr="00BA6DF9">
        <w:rPr>
          <w:b/>
          <w:bCs/>
          <w:lang w:val="es-ES"/>
        </w:rPr>
        <w:t>¿En qué región son más elevadas las emisiones per cápita de gases de efecto invernadero asociadas al consumo personal?</w:t>
      </w:r>
    </w:p>
  </w:comment>
  <w:comment w:id="113" w:author="Fabre  Adrien" w:date="2021-06-23T16:22:00Z" w:initials="FA">
    <w:p w14:paraId="5FEA6058" w14:textId="01792D0B" w:rsidR="00826348" w:rsidRPr="00826348" w:rsidRDefault="00826348">
      <w:pPr>
        <w:pStyle w:val="CommentText"/>
        <w:rPr>
          <w:lang w:val="es-CO"/>
        </w:rPr>
      </w:pPr>
      <w:r w:rsidRPr="00826348">
        <w:rPr>
          <w:lang w:val="es-CO"/>
        </w:rPr>
        <w:t>“</w:t>
      </w:r>
      <w:r>
        <w:rPr>
          <w:rStyle w:val="CommentReference"/>
        </w:rPr>
        <w:annotationRef/>
      </w:r>
      <w:r w:rsidRPr="00826348">
        <w:rPr>
          <w:lang w:val="es-CO"/>
        </w:rPr>
        <w:t xml:space="preserve">… asociadas al consume de une persona promedio” </w:t>
      </w:r>
      <w:r>
        <w:rPr>
          <w:lang w:val="es-CO"/>
        </w:rPr>
        <w:t xml:space="preserve">Necesitamos “promedia” </w:t>
      </w:r>
      <w:proofErr w:type="spellStart"/>
      <w:r>
        <w:rPr>
          <w:lang w:val="es-CO"/>
        </w:rPr>
        <w:t>aqui</w:t>
      </w:r>
      <w:proofErr w:type="spellEnd"/>
    </w:p>
  </w:comment>
  <w:comment w:id="114" w:author="Francisco J.  Heras Hernández" w:date="2021-06-20T21:45:00Z" w:initials="FJHH">
    <w:p w14:paraId="39E1F54F" w14:textId="43F619E0" w:rsidR="00E20E8E" w:rsidRPr="00D1430B" w:rsidRDefault="00E20E8E">
      <w:pPr>
        <w:pStyle w:val="CommentText"/>
        <w:rPr>
          <w:lang w:val="es-ES"/>
        </w:rPr>
      </w:pPr>
      <w:r>
        <w:rPr>
          <w:rStyle w:val="CommentReference"/>
        </w:rPr>
        <w:annotationRef/>
      </w:r>
      <w:r w:rsidRPr="00D1430B">
        <w:rPr>
          <w:lang w:val="es-ES"/>
        </w:rPr>
        <w:t>Español de Latinoamérica</w:t>
      </w:r>
    </w:p>
  </w:comment>
  <w:comment w:id="124" w:author="Francisco J.  Heras Hernández" w:date="2021-06-20T21:46:00Z" w:initials="FJHH">
    <w:p w14:paraId="6BCF3FAF" w14:textId="3C587BF8" w:rsidR="00E20E8E" w:rsidRPr="009A74B1" w:rsidRDefault="00E20E8E">
      <w:pPr>
        <w:pStyle w:val="CommentText"/>
        <w:rPr>
          <w:lang w:val="es-ES"/>
        </w:rPr>
      </w:pPr>
      <w:r>
        <w:rPr>
          <w:rStyle w:val="CommentReference"/>
        </w:rPr>
        <w:annotationRef/>
      </w:r>
      <w:proofErr w:type="spellStart"/>
      <w:r>
        <w:rPr>
          <w:lang w:val="es-ES"/>
        </w:rPr>
        <w:t>Drop</w:t>
      </w:r>
      <w:proofErr w:type="spellEnd"/>
      <w:r>
        <w:rPr>
          <w:lang w:val="es-ES"/>
        </w:rPr>
        <w:t xml:space="preserve"> in </w:t>
      </w:r>
      <w:proofErr w:type="spellStart"/>
      <w:r>
        <w:rPr>
          <w:lang w:val="es-ES"/>
        </w:rPr>
        <w:t>standards</w:t>
      </w:r>
      <w:proofErr w:type="spellEnd"/>
      <w:r>
        <w:rPr>
          <w:lang w:val="es-ES"/>
        </w:rPr>
        <w:t xml:space="preserve"> of living = Descenso del nivel de vida (la calidad de vida es un concepto deferente que el nivel de vida)</w:t>
      </w:r>
      <w:r w:rsidRPr="009A74B1">
        <w:rPr>
          <w:lang w:val="es-ES"/>
        </w:rPr>
        <w:t xml:space="preserve"> </w:t>
      </w:r>
    </w:p>
  </w:comment>
  <w:comment w:id="125" w:author="Fabre  Adrien" w:date="2021-06-23T16:23:00Z" w:initials="FA">
    <w:p w14:paraId="4CB29C58" w14:textId="26F4CE45" w:rsidR="00826348" w:rsidRDefault="00826348">
      <w:pPr>
        <w:pStyle w:val="CommentText"/>
      </w:pPr>
      <w:r>
        <w:rPr>
          <w:rStyle w:val="CommentReference"/>
        </w:rPr>
        <w:annotationRef/>
      </w:r>
      <w:r>
        <w:t>Agreed, thanks</w:t>
      </w:r>
    </w:p>
  </w:comment>
  <w:comment w:id="139" w:author="Francisco J.  Heras Hernández" w:date="2021-06-20T21:58:00Z" w:initials="FJHH">
    <w:p w14:paraId="544BD417" w14:textId="6E9DB0CB" w:rsidR="00E20E8E" w:rsidRDefault="00E20E8E">
      <w:pPr>
        <w:pStyle w:val="CommentText"/>
      </w:pPr>
      <w:r>
        <w:rPr>
          <w:rStyle w:val="CommentReference"/>
        </w:rPr>
        <w:annotationRef/>
      </w:r>
      <w:r>
        <w:t xml:space="preserve">Many countries (including Spain) are committed to carbon neutrality by </w:t>
      </w:r>
      <w:proofErr w:type="spellStart"/>
      <w:r>
        <w:t>mid century</w:t>
      </w:r>
      <w:proofErr w:type="spellEnd"/>
      <w:r>
        <w:t>; Wouldn’t it be better to ask for “</w:t>
      </w:r>
      <w:proofErr w:type="spellStart"/>
      <w:r>
        <w:t>mid century</w:t>
      </w:r>
      <w:proofErr w:type="spellEnd"/>
      <w:r>
        <w:t>”?</w:t>
      </w:r>
    </w:p>
  </w:comment>
  <w:comment w:id="140" w:author="Fabre  Adrien" w:date="2021-06-23T16:23:00Z" w:initials="FA">
    <w:p w14:paraId="12F02591" w14:textId="3ED82AC6" w:rsidR="00826348" w:rsidRDefault="00826348">
      <w:pPr>
        <w:pStyle w:val="CommentText"/>
      </w:pPr>
      <w:r>
        <w:rPr>
          <w:rStyle w:val="CommentReference"/>
        </w:rPr>
        <w:annotationRef/>
      </w:r>
      <w:r w:rsidR="00073CA9">
        <w:rPr>
          <w:rStyle w:val="CommentReference"/>
        </w:rPr>
        <w:t>There is a scientific consensus that the answer is Yes, the world can achieve net zero by 2100. For 2050 it is more controversial, so better to ask 2100.</w:t>
      </w:r>
    </w:p>
  </w:comment>
  <w:comment w:id="143" w:author="Kreisler Moreno, Isabel" w:date="2021-06-18T10:37:00Z" w:initials="KMI">
    <w:p w14:paraId="2378B1DB" w14:textId="7502426B" w:rsidR="00E20E8E" w:rsidRPr="002C22DC" w:rsidRDefault="00E20E8E">
      <w:pPr>
        <w:pStyle w:val="CommentText"/>
        <w:rPr>
          <w:lang w:val="en-GB"/>
        </w:rPr>
      </w:pPr>
      <w:r>
        <w:rPr>
          <w:rStyle w:val="CommentReference"/>
        </w:rPr>
        <w:annotationRef/>
      </w:r>
      <w:r w:rsidRPr="002C22DC">
        <w:rPr>
          <w:lang w:val="en-GB"/>
        </w:rPr>
        <w:t>Mucho</w:t>
      </w:r>
    </w:p>
  </w:comment>
  <w:comment w:id="142" w:author="Francisco J.  Heras Hernández" w:date="2021-06-20T22:13:00Z" w:initials="FJHH">
    <w:p w14:paraId="77A1E93F" w14:textId="4325AA73" w:rsidR="00E20E8E" w:rsidRDefault="00E20E8E" w:rsidP="00C7159F">
      <w:pPr>
        <w:pStyle w:val="CommentText"/>
        <w:numPr>
          <w:ilvl w:val="0"/>
          <w:numId w:val="7"/>
        </w:numPr>
      </w:pPr>
      <w:r>
        <w:rPr>
          <w:rStyle w:val="CommentReference"/>
        </w:rPr>
        <w:annotationRef/>
      </w:r>
      <w:r>
        <w:t xml:space="preserve"> </w:t>
      </w:r>
      <w:proofErr w:type="spellStart"/>
      <w:r>
        <w:t>Es</w:t>
      </w:r>
      <w:proofErr w:type="spellEnd"/>
      <w:r>
        <w:t xml:space="preserve"> </w:t>
      </w:r>
      <w:proofErr w:type="spellStart"/>
      <w:r>
        <w:t>imposible</w:t>
      </w:r>
      <w:proofErr w:type="spellEnd"/>
    </w:p>
    <w:p w14:paraId="4F84F88C" w14:textId="59426D1F" w:rsidR="00E20E8E" w:rsidRDefault="00E20E8E" w:rsidP="00C7159F">
      <w:pPr>
        <w:pStyle w:val="CommentText"/>
        <w:numPr>
          <w:ilvl w:val="0"/>
          <w:numId w:val="7"/>
        </w:numPr>
      </w:pPr>
      <w:r>
        <w:t xml:space="preserve"> </w:t>
      </w:r>
      <w:proofErr w:type="spellStart"/>
      <w:r>
        <w:t>Es</w:t>
      </w:r>
      <w:proofErr w:type="spellEnd"/>
      <w:r>
        <w:t xml:space="preserve"> </w:t>
      </w:r>
      <w:proofErr w:type="spellStart"/>
      <w:r>
        <w:t>poco</w:t>
      </w:r>
      <w:proofErr w:type="spellEnd"/>
      <w:r>
        <w:t xml:space="preserve"> </w:t>
      </w:r>
      <w:proofErr w:type="spellStart"/>
      <w:r>
        <w:t>factible</w:t>
      </w:r>
      <w:proofErr w:type="spellEnd"/>
    </w:p>
    <w:p w14:paraId="30E7F7F6" w14:textId="3BD3D9FD" w:rsidR="00E20E8E" w:rsidRDefault="00E20E8E" w:rsidP="00C7159F">
      <w:pPr>
        <w:pStyle w:val="CommentText"/>
        <w:numPr>
          <w:ilvl w:val="0"/>
          <w:numId w:val="7"/>
        </w:numPr>
      </w:pPr>
      <w:r>
        <w:t xml:space="preserve"> </w:t>
      </w:r>
      <w:proofErr w:type="spellStart"/>
      <w:r>
        <w:t>Es</w:t>
      </w:r>
      <w:proofErr w:type="spellEnd"/>
      <w:r>
        <w:t xml:space="preserve"> </w:t>
      </w:r>
      <w:proofErr w:type="spellStart"/>
      <w:r>
        <w:t>moderadamente</w:t>
      </w:r>
      <w:proofErr w:type="spellEnd"/>
      <w:r>
        <w:t xml:space="preserve"> </w:t>
      </w:r>
      <w:proofErr w:type="spellStart"/>
      <w:r>
        <w:t>factible</w:t>
      </w:r>
      <w:proofErr w:type="spellEnd"/>
    </w:p>
    <w:p w14:paraId="0C649F5B" w14:textId="31379C19" w:rsidR="00E20E8E" w:rsidRDefault="00E20E8E" w:rsidP="00C7159F">
      <w:pPr>
        <w:pStyle w:val="CommentText"/>
        <w:numPr>
          <w:ilvl w:val="0"/>
          <w:numId w:val="7"/>
        </w:numPr>
      </w:pPr>
      <w:r>
        <w:t xml:space="preserve"> </w:t>
      </w:r>
      <w:proofErr w:type="spellStart"/>
      <w:r>
        <w:t>Es</w:t>
      </w:r>
      <w:proofErr w:type="spellEnd"/>
      <w:r>
        <w:t xml:space="preserve"> </w:t>
      </w:r>
      <w:proofErr w:type="spellStart"/>
      <w:r>
        <w:t>bastante</w:t>
      </w:r>
      <w:proofErr w:type="spellEnd"/>
      <w:r>
        <w:t xml:space="preserve"> </w:t>
      </w:r>
      <w:proofErr w:type="spellStart"/>
      <w:r>
        <w:t>factible</w:t>
      </w:r>
      <w:proofErr w:type="spellEnd"/>
    </w:p>
    <w:p w14:paraId="31C11177" w14:textId="77777777" w:rsidR="00E20E8E" w:rsidRDefault="00E20E8E" w:rsidP="00C7159F">
      <w:pPr>
        <w:pStyle w:val="CommentText"/>
        <w:numPr>
          <w:ilvl w:val="0"/>
          <w:numId w:val="7"/>
        </w:numPr>
      </w:pPr>
      <w:r>
        <w:t xml:space="preserve"> </w:t>
      </w:r>
      <w:proofErr w:type="spellStart"/>
      <w:r>
        <w:t>Es</w:t>
      </w:r>
      <w:proofErr w:type="spellEnd"/>
      <w:r>
        <w:t xml:space="preserve"> </w:t>
      </w:r>
      <w:proofErr w:type="spellStart"/>
      <w:r>
        <w:t>muy</w:t>
      </w:r>
      <w:proofErr w:type="spellEnd"/>
      <w:r>
        <w:t xml:space="preserve"> </w:t>
      </w:r>
      <w:proofErr w:type="spellStart"/>
      <w:r>
        <w:t>factible</w:t>
      </w:r>
      <w:proofErr w:type="spellEnd"/>
    </w:p>
    <w:p w14:paraId="49B1CE79" w14:textId="77777777" w:rsidR="00E20E8E" w:rsidRDefault="00E20E8E" w:rsidP="00724EA2">
      <w:pPr>
        <w:pStyle w:val="CommentText"/>
      </w:pPr>
    </w:p>
    <w:p w14:paraId="208A3414" w14:textId="46DC1808" w:rsidR="00E20E8E" w:rsidRPr="00724EA2" w:rsidRDefault="00E20E8E" w:rsidP="00724EA2">
      <w:pPr>
        <w:pStyle w:val="CommentText"/>
        <w:rPr>
          <w:lang w:val="es-ES"/>
        </w:rPr>
      </w:pPr>
      <w:r w:rsidRPr="007D01F8">
        <w:rPr>
          <w:b/>
          <w:bCs/>
          <w:lang w:val="es-ES"/>
        </w:rPr>
        <w:t>Factible</w:t>
      </w:r>
      <w:r w:rsidRPr="00724EA2">
        <w:rPr>
          <w:lang w:val="es-ES"/>
        </w:rPr>
        <w:t xml:space="preserve"> puede ser sustituido p</w:t>
      </w:r>
      <w:r>
        <w:rPr>
          <w:lang w:val="es-ES"/>
        </w:rPr>
        <w:t xml:space="preserve">or </w:t>
      </w:r>
      <w:r w:rsidRPr="00314BBD">
        <w:rPr>
          <w:b/>
          <w:bCs/>
          <w:lang w:val="es-ES"/>
        </w:rPr>
        <w:t>viable</w:t>
      </w:r>
    </w:p>
  </w:comment>
  <w:comment w:id="148" w:author="Francisco J.  Heras Hernández" w:date="2021-06-20T22:19:00Z" w:initials="FJHH">
    <w:p w14:paraId="2BAEF4CB" w14:textId="6D621932" w:rsidR="00E20E8E" w:rsidRPr="00E35C24" w:rsidRDefault="00E20E8E">
      <w:pPr>
        <w:pStyle w:val="CommentText"/>
      </w:pPr>
      <w:r>
        <w:rPr>
          <w:rStyle w:val="CommentReference"/>
        </w:rPr>
        <w:annotationRef/>
      </w:r>
      <w:r w:rsidRPr="00E35C24">
        <w:t>Two different questions</w:t>
      </w:r>
    </w:p>
  </w:comment>
  <w:comment w:id="149" w:author="Fabre  Adrien" w:date="2021-06-23T16:27:00Z" w:initials="FA">
    <w:p w14:paraId="5B103C65" w14:textId="77D30D9F" w:rsidR="00073CA9" w:rsidRDefault="00073CA9">
      <w:pPr>
        <w:pStyle w:val="CommentText"/>
      </w:pPr>
      <w:r>
        <w:rPr>
          <w:rStyle w:val="CommentReference"/>
        </w:rPr>
        <w:annotationRef/>
      </w:r>
      <w:r>
        <w:t>OK but we cannot simply ask “</w:t>
      </w:r>
      <w:proofErr w:type="spellStart"/>
      <w:r>
        <w:t>afectara</w:t>
      </w:r>
      <w:proofErr w:type="spellEnd"/>
      <w:r>
        <w:t>” (e.g. think of old people).</w:t>
      </w:r>
    </w:p>
  </w:comment>
  <w:comment w:id="160" w:author="Kreisler Moreno, Isabel" w:date="2021-06-18T10:37:00Z" w:initials="KMI">
    <w:p w14:paraId="72BB017F" w14:textId="5577E84A" w:rsidR="00E20E8E" w:rsidRPr="00E35C24" w:rsidRDefault="00E20E8E">
      <w:pPr>
        <w:pStyle w:val="CommentText"/>
      </w:pPr>
      <w:r>
        <w:rPr>
          <w:rStyle w:val="CommentReference"/>
        </w:rPr>
        <w:annotationRef/>
      </w:r>
      <w:r w:rsidRPr="00E35C24">
        <w:t xml:space="preserve">Notables? </w:t>
      </w:r>
      <w:proofErr w:type="spellStart"/>
      <w:r w:rsidRPr="00E35C24">
        <w:t>Neutros</w:t>
      </w:r>
      <w:proofErr w:type="spellEnd"/>
      <w:r w:rsidRPr="00E35C24">
        <w:t>?</w:t>
      </w:r>
    </w:p>
  </w:comment>
  <w:comment w:id="161" w:author="Fabre  Adrien" w:date="2021-06-23T16:28:00Z" w:initials="FA">
    <w:p w14:paraId="5B84FF8B" w14:textId="5B2524FE" w:rsidR="00073CA9" w:rsidRDefault="00073CA9">
      <w:pPr>
        <w:pStyle w:val="CommentText"/>
      </w:pPr>
      <w:r>
        <w:rPr>
          <w:rStyle w:val="CommentReference"/>
        </w:rPr>
        <w:annotationRef/>
      </w:r>
      <w:r>
        <w:t xml:space="preserve">Me </w:t>
      </w:r>
      <w:proofErr w:type="spellStart"/>
      <w:r>
        <w:t>parece</w:t>
      </w:r>
      <w:proofErr w:type="spellEnd"/>
      <w:r>
        <w:t xml:space="preserve"> </w:t>
      </w:r>
      <w:proofErr w:type="spellStart"/>
      <w:r>
        <w:t>bien</w:t>
      </w:r>
      <w:proofErr w:type="spellEnd"/>
      <w:r>
        <w:t xml:space="preserve"> </w:t>
      </w:r>
      <w:proofErr w:type="spellStart"/>
      <w:r>
        <w:t>asi</w:t>
      </w:r>
      <w:proofErr w:type="spellEnd"/>
      <w:r>
        <w:t>.</w:t>
      </w:r>
    </w:p>
  </w:comment>
  <w:comment w:id="164" w:author="Francisco J.  Heras Hernández" w:date="2021-06-18T14:32:00Z" w:initials="FJHH">
    <w:p w14:paraId="3B728E4F" w14:textId="3EF0547B" w:rsidR="00E20E8E" w:rsidRDefault="00E20E8E">
      <w:pPr>
        <w:pStyle w:val="CommentText"/>
        <w:rPr>
          <w:lang w:val="es-ES"/>
        </w:rPr>
      </w:pPr>
      <w:r>
        <w:rPr>
          <w:rStyle w:val="CommentReference"/>
        </w:rPr>
        <w:annotationRef/>
      </w:r>
      <w:r>
        <w:rPr>
          <w:lang w:val="es-ES"/>
        </w:rPr>
        <w:t>Para hacer referencia a afecciones negativas</w:t>
      </w:r>
      <w:r w:rsidRPr="00F169A2">
        <w:rPr>
          <w:lang w:val="es-ES"/>
        </w:rPr>
        <w:t xml:space="preserve"> </w:t>
      </w:r>
      <w:r>
        <w:rPr>
          <w:lang w:val="es-ES"/>
        </w:rPr>
        <w:t xml:space="preserve">mejor hablar de </w:t>
      </w:r>
      <w:r w:rsidRPr="00B44040">
        <w:rPr>
          <w:b/>
          <w:bCs/>
          <w:lang w:val="es-ES"/>
        </w:rPr>
        <w:t>calidad de vida</w:t>
      </w:r>
    </w:p>
    <w:p w14:paraId="2871BF16" w14:textId="0D28E23F" w:rsidR="00E20E8E" w:rsidRPr="00F169A2" w:rsidRDefault="00E20E8E">
      <w:pPr>
        <w:pStyle w:val="CommentText"/>
        <w:rPr>
          <w:lang w:val="es-ES"/>
        </w:rPr>
      </w:pPr>
      <w:r>
        <w:rPr>
          <w:lang w:val="es-ES"/>
        </w:rPr>
        <w:t>El concepto de “estilo de vida” no suele usarse en castellano en ese sentido</w:t>
      </w:r>
    </w:p>
  </w:comment>
  <w:comment w:id="165" w:author="Fabre  Adrien" w:date="2021-06-23T16:29:00Z" w:initials="FA">
    <w:p w14:paraId="27CDDD5B" w14:textId="734991A7" w:rsidR="00073CA9" w:rsidRDefault="00073CA9">
      <w:pPr>
        <w:pStyle w:val="CommentText"/>
      </w:pPr>
      <w:r>
        <w:rPr>
          <w:rStyle w:val="CommentReference"/>
        </w:rPr>
        <w:annotationRef/>
      </w:r>
      <w:r>
        <w:t>Why not</w:t>
      </w:r>
    </w:p>
  </w:comment>
  <w:comment w:id="179" w:author="Francisco J.  Heras Hernández" w:date="2021-06-20T22:33:00Z" w:initials="FJHH">
    <w:p w14:paraId="66E920F9" w14:textId="22DBD00C" w:rsidR="00E20E8E" w:rsidRPr="00C444DF" w:rsidRDefault="00E20E8E">
      <w:pPr>
        <w:pStyle w:val="CommentText"/>
        <w:rPr>
          <w:lang w:val="es-ES"/>
        </w:rPr>
      </w:pPr>
      <w:r>
        <w:rPr>
          <w:rStyle w:val="CommentReference"/>
        </w:rPr>
        <w:annotationRef/>
      </w:r>
      <w:r w:rsidRPr="00C444DF">
        <w:rPr>
          <w:lang w:val="es-ES"/>
        </w:rPr>
        <w:t>El concepto de “vehículo d</w:t>
      </w:r>
      <w:r>
        <w:rPr>
          <w:lang w:val="es-ES"/>
        </w:rPr>
        <w:t>e bajo consumo” es muy impreciso (se trata de un argumento comparativo y no se define la base de la comparación)</w:t>
      </w:r>
    </w:p>
  </w:comment>
  <w:comment w:id="180" w:author="Fabre  Adrien" w:date="2021-06-23T16:30:00Z" w:initials="FA">
    <w:p w14:paraId="1E570FD5" w14:textId="3369D2E7" w:rsidR="00073CA9" w:rsidRDefault="00073CA9">
      <w:pPr>
        <w:pStyle w:val="CommentText"/>
      </w:pPr>
      <w:r>
        <w:rPr>
          <w:rStyle w:val="CommentReference"/>
        </w:rPr>
        <w:annotationRef/>
      </w:r>
      <w:r>
        <w:t>That’s true. Maybe we can remove that, although I’d prefer to let it due to cross-country consistency.</w:t>
      </w:r>
    </w:p>
  </w:comment>
  <w:comment w:id="191" w:author="Francisco J.  Heras Hernández" w:date="2021-06-20T22:40:00Z" w:initials="FJHH">
    <w:p w14:paraId="73090B4A" w14:textId="2ED65AEA" w:rsidR="00E20E8E" w:rsidRPr="004D59D1" w:rsidRDefault="00E20E8E" w:rsidP="008F7AC7">
      <w:pPr>
        <w:pStyle w:val="Default"/>
        <w:rPr>
          <w:lang w:val="en-GB"/>
        </w:rPr>
      </w:pPr>
      <w:r>
        <w:rPr>
          <w:rStyle w:val="CommentReference"/>
        </w:rPr>
        <w:annotationRef/>
      </w:r>
      <w:r>
        <w:rPr>
          <w:lang w:val="en-GB"/>
        </w:rPr>
        <w:t>Deadline</w:t>
      </w:r>
      <w:r w:rsidRPr="004D59D1">
        <w:rPr>
          <w:lang w:val="en-GB"/>
        </w:rPr>
        <w:t xml:space="preserve"> </w:t>
      </w:r>
      <w:r>
        <w:rPr>
          <w:lang w:val="en-GB"/>
        </w:rPr>
        <w:t xml:space="preserve">in Spain is currently 2040 (Article 14, Law </w:t>
      </w:r>
      <w:r w:rsidRPr="008F7AC7">
        <w:rPr>
          <w:i/>
          <w:iCs/>
          <w:sz w:val="20"/>
          <w:szCs w:val="20"/>
          <w:lang w:val="en-GB"/>
        </w:rPr>
        <w:t>7/2021</w:t>
      </w:r>
      <w:r>
        <w:rPr>
          <w:lang w:val="en-GB"/>
        </w:rPr>
        <w:t xml:space="preserve">). It should be clear that the 2030 deadline is hypothetical. </w:t>
      </w:r>
    </w:p>
  </w:comment>
  <w:comment w:id="192" w:author="Kreisler Moreno, Isabel" w:date="2021-06-18T10:48:00Z" w:initials="KMI">
    <w:p w14:paraId="6B7B3B22" w14:textId="237EAB06" w:rsidR="00E20E8E" w:rsidRDefault="00E20E8E">
      <w:pPr>
        <w:pStyle w:val="CommentText"/>
        <w:rPr>
          <w:lang w:val="es-ES"/>
        </w:rPr>
      </w:pPr>
      <w:r>
        <w:rPr>
          <w:rStyle w:val="CommentReference"/>
        </w:rPr>
        <w:annotationRef/>
      </w:r>
      <w:proofErr w:type="gramStart"/>
      <w:r>
        <w:rPr>
          <w:lang w:val="es-ES"/>
        </w:rPr>
        <w:t>Gran</w:t>
      </w:r>
      <w:r w:rsidRPr="00FB7ED7">
        <w:rPr>
          <w:lang w:val="es-ES"/>
        </w:rPr>
        <w:t>?</w:t>
      </w:r>
      <w:proofErr w:type="gramEnd"/>
      <w:r w:rsidRPr="00FB7ED7">
        <w:rPr>
          <w:lang w:val="es-ES"/>
        </w:rPr>
        <w:t xml:space="preserve"> en sentido positivo o negativ</w:t>
      </w:r>
      <w:r>
        <w:rPr>
          <w:lang w:val="es-ES"/>
        </w:rPr>
        <w:t>o?</w:t>
      </w:r>
    </w:p>
    <w:p w14:paraId="4D73BAD4" w14:textId="7DA32A86" w:rsidR="00E20E8E" w:rsidRPr="00FB7ED7" w:rsidRDefault="00E20E8E">
      <w:pPr>
        <w:pStyle w:val="CommentText"/>
        <w:rPr>
          <w:lang w:val="es-ES"/>
        </w:rPr>
      </w:pPr>
      <w:proofErr w:type="gramStart"/>
      <w:r>
        <w:rPr>
          <w:lang w:val="es-ES"/>
        </w:rPr>
        <w:t>Por qué no ofrecer como opción efecto “positivo”?</w:t>
      </w:r>
      <w:proofErr w:type="gramEnd"/>
    </w:p>
  </w:comment>
  <w:comment w:id="193" w:author="Fabre  Adrien" w:date="2021-06-23T16:32:00Z" w:initials="FA">
    <w:p w14:paraId="2C94CAC7" w14:textId="58BDF611" w:rsidR="00073CA9" w:rsidRDefault="00073CA9">
      <w:pPr>
        <w:pStyle w:val="CommentText"/>
      </w:pPr>
      <w:r>
        <w:rPr>
          <w:rStyle w:val="CommentReference"/>
        </w:rPr>
        <w:annotationRef/>
      </w:r>
      <w:r>
        <w:t>We’re going to randomize positive and negative. Here, we want to know if the effect is large, and it’s the option above that informs us about the effect’s sign</w:t>
      </w:r>
    </w:p>
  </w:comment>
  <w:comment w:id="194" w:author="Kreisler Moreno, Isabel" w:date="2021-06-18T10:48:00Z" w:initials="KMI">
    <w:p w14:paraId="483BBA6A" w14:textId="0914512F" w:rsidR="00E20E8E" w:rsidRPr="00FB7ED7" w:rsidRDefault="00E20E8E">
      <w:pPr>
        <w:pStyle w:val="CommentText"/>
        <w:rPr>
          <w:lang w:val="es-ES"/>
        </w:rPr>
      </w:pPr>
      <w:r>
        <w:rPr>
          <w:rStyle w:val="CommentReference"/>
        </w:rPr>
        <w:annotationRef/>
      </w:r>
      <w:r w:rsidRPr="00FB7ED7">
        <w:rPr>
          <w:lang w:val="es-ES"/>
        </w:rPr>
        <w:t>“costosa” en qué t</w:t>
      </w:r>
      <w:r>
        <w:rPr>
          <w:lang w:val="es-ES"/>
        </w:rPr>
        <w:t>érminos? (</w:t>
      </w:r>
      <w:proofErr w:type="gramStart"/>
      <w:r>
        <w:rPr>
          <w:lang w:val="es-ES"/>
        </w:rPr>
        <w:t>monetarios, empleo, coste oportunidad?</w:t>
      </w:r>
      <w:proofErr w:type="gramEnd"/>
      <w:r>
        <w:rPr>
          <w:lang w:val="es-ES"/>
        </w:rPr>
        <w:t>)</w:t>
      </w:r>
    </w:p>
  </w:comment>
  <w:comment w:id="215" w:author="Francisco J.  Heras Hernández" w:date="2021-06-21T08:16:00Z" w:initials="FJHH">
    <w:p w14:paraId="10B6D48E" w14:textId="48C070FB" w:rsidR="00E20E8E" w:rsidRPr="00E35C24" w:rsidRDefault="00E20E8E">
      <w:pPr>
        <w:pStyle w:val="CommentText"/>
        <w:rPr>
          <w:lang w:val="es-ES"/>
        </w:rPr>
      </w:pPr>
      <w:r>
        <w:rPr>
          <w:rStyle w:val="CommentReference"/>
        </w:rPr>
        <w:annotationRef/>
      </w:r>
      <w:r w:rsidRPr="00E35C24">
        <w:rPr>
          <w:lang w:val="es-ES"/>
        </w:rPr>
        <w:t>Suena m</w:t>
      </w:r>
      <w:r>
        <w:rPr>
          <w:lang w:val="es-ES"/>
        </w:rPr>
        <w:t>e</w:t>
      </w:r>
      <w:r w:rsidRPr="00E35C24">
        <w:rPr>
          <w:lang w:val="es-ES"/>
        </w:rPr>
        <w:t>jor “</w:t>
      </w:r>
      <w:r>
        <w:rPr>
          <w:lang w:val="es-ES"/>
        </w:rPr>
        <w:t>M</w:t>
      </w:r>
      <w:r w:rsidRPr="00E35C24">
        <w:rPr>
          <w:lang w:val="es-ES"/>
        </w:rPr>
        <w:t>ás bien”</w:t>
      </w:r>
    </w:p>
  </w:comment>
  <w:comment w:id="227" w:author="Kreisler Moreno, Isabel" w:date="2021-06-18T10:51:00Z" w:initials="KMI">
    <w:p w14:paraId="793FF0FF" w14:textId="107C1E25" w:rsidR="00E20E8E" w:rsidRDefault="00E20E8E">
      <w:pPr>
        <w:pStyle w:val="CommentText"/>
        <w:rPr>
          <w:lang w:val="es-ES"/>
        </w:rPr>
      </w:pPr>
      <w:r>
        <w:rPr>
          <w:rStyle w:val="CommentReference"/>
        </w:rPr>
        <w:annotationRef/>
      </w:r>
      <w:r w:rsidRPr="0010364A">
        <w:rPr>
          <w:lang w:val="es-ES"/>
        </w:rPr>
        <w:t xml:space="preserve">Aquí es uno de los sitios donde puede interesar una pregunta sobre la </w:t>
      </w:r>
      <w:r>
        <w:rPr>
          <w:lang w:val="es-ES"/>
        </w:rPr>
        <w:t>“transición justa”.</w:t>
      </w:r>
    </w:p>
    <w:p w14:paraId="01074F5C" w14:textId="582B7BAB" w:rsidR="00E20E8E" w:rsidRPr="0010364A" w:rsidRDefault="00E20E8E">
      <w:pPr>
        <w:pStyle w:val="CommentText"/>
        <w:rPr>
          <w:lang w:val="es-ES"/>
        </w:rPr>
      </w:pPr>
      <w:r>
        <w:rPr>
          <w:lang w:val="es-ES"/>
        </w:rPr>
        <w:t>¿Aumenta la aceptabilidad de la política climática si se anticipan los potenciales costes negativos en términos socio-económicos (empleo industrial)?</w:t>
      </w:r>
    </w:p>
  </w:comment>
  <w:comment w:id="229" w:author="Francisco J.  Heras Hernández" w:date="2021-06-21T08:20:00Z" w:initials="FJHH">
    <w:p w14:paraId="2BEC9D25" w14:textId="03CB4D30" w:rsidR="00E20E8E" w:rsidRPr="00DC46B2" w:rsidRDefault="00E20E8E">
      <w:pPr>
        <w:pStyle w:val="CommentText"/>
        <w:rPr>
          <w:lang w:val="es-ES"/>
        </w:rPr>
      </w:pPr>
      <w:r>
        <w:rPr>
          <w:rStyle w:val="CommentReference"/>
        </w:rPr>
        <w:annotationRef/>
      </w:r>
      <w:r w:rsidRPr="00DC46B2">
        <w:rPr>
          <w:lang w:val="es-ES"/>
        </w:rPr>
        <w:t>Quizá no se e</w:t>
      </w:r>
      <w:r>
        <w:rPr>
          <w:lang w:val="es-ES"/>
        </w:rPr>
        <w:t>ntienda bien esta expresión. En España se utiliza más “mejora del comportamiento térmico de edificios” (que tampoco es fácil de entender)</w:t>
      </w:r>
    </w:p>
  </w:comment>
  <w:comment w:id="230" w:author="OECC" w:date="2021-06-22T10:11:00Z" w:initials="OECC">
    <w:p w14:paraId="690F0593" w14:textId="72F1608A" w:rsidR="00E20E8E" w:rsidRPr="006C0B67" w:rsidRDefault="00E20E8E">
      <w:pPr>
        <w:pStyle w:val="CommentText"/>
        <w:rPr>
          <w:lang w:val="es-ES"/>
        </w:rPr>
      </w:pPr>
      <w:r>
        <w:rPr>
          <w:rStyle w:val="CommentReference"/>
        </w:rPr>
        <w:annotationRef/>
      </w:r>
      <w:proofErr w:type="gramStart"/>
      <w:r>
        <w:rPr>
          <w:lang w:val="es-ES"/>
        </w:rPr>
        <w:t>Quizás “rehabilitación energética de edificios”?</w:t>
      </w:r>
      <w:proofErr w:type="gramEnd"/>
    </w:p>
  </w:comment>
  <w:comment w:id="231" w:author="Kreisler Moreno, Isabel" w:date="2021-06-18T10:53:00Z" w:initials="KMI">
    <w:p w14:paraId="3C4BCD2C" w14:textId="74423CD6" w:rsidR="00E20E8E" w:rsidRPr="00146BFB" w:rsidRDefault="00E20E8E">
      <w:pPr>
        <w:pStyle w:val="CommentText"/>
        <w:rPr>
          <w:lang w:val="es-ES"/>
        </w:rPr>
      </w:pPr>
      <w:r>
        <w:rPr>
          <w:rStyle w:val="CommentReference"/>
        </w:rPr>
        <w:annotationRef/>
      </w:r>
      <w:proofErr w:type="gramStart"/>
      <w:r w:rsidRPr="00146BFB">
        <w:rPr>
          <w:lang w:val="es-ES"/>
        </w:rPr>
        <w:t>Gran?</w:t>
      </w:r>
      <w:proofErr w:type="gramEnd"/>
      <w:r w:rsidRPr="00146BFB">
        <w:rPr>
          <w:lang w:val="es-ES"/>
        </w:rPr>
        <w:t xml:space="preserve"> </w:t>
      </w:r>
    </w:p>
  </w:comment>
  <w:comment w:id="232" w:author="Francisco J.  Heras Hernández" w:date="2021-06-21T08:24:00Z" w:initials="FJHH">
    <w:p w14:paraId="560AC572" w14:textId="00815EBC" w:rsidR="00E20E8E" w:rsidRPr="009923A0" w:rsidRDefault="00E20E8E">
      <w:pPr>
        <w:pStyle w:val="CommentText"/>
        <w:rPr>
          <w:lang w:val="es-ES"/>
        </w:rPr>
      </w:pPr>
      <w:r>
        <w:rPr>
          <w:rStyle w:val="CommentReference"/>
        </w:rPr>
        <w:annotationRef/>
      </w:r>
      <w:r w:rsidRPr="009923A0">
        <w:rPr>
          <w:lang w:val="es-ES"/>
        </w:rPr>
        <w:t xml:space="preserve">Mejor: </w:t>
      </w:r>
      <w:r w:rsidRPr="009923A0">
        <w:rPr>
          <w:b/>
          <w:bCs/>
          <w:lang w:val="es-ES"/>
        </w:rPr>
        <w:t>efecto positivo</w:t>
      </w:r>
    </w:p>
  </w:comment>
  <w:comment w:id="233" w:author="Fabre  Adrien" w:date="2021-06-23T16:34:00Z" w:initials="FA">
    <w:p w14:paraId="6B25D93B" w14:textId="50E24DC0" w:rsidR="00073CA9" w:rsidRDefault="00073CA9">
      <w:pPr>
        <w:pStyle w:val="CommentText"/>
      </w:pPr>
      <w:r>
        <w:rPr>
          <w:rStyle w:val="CommentReference"/>
        </w:rPr>
        <w:annotationRef/>
      </w:r>
      <w:r>
        <w:t>No, it can be large and negative.</w:t>
      </w:r>
    </w:p>
  </w:comment>
  <w:comment w:id="235" w:author="Francisco J.  Heras Hernández" w:date="2021-06-21T08:25:00Z" w:initials="FJHH">
    <w:p w14:paraId="6AE11392" w14:textId="2BA3DC6E" w:rsidR="00E20E8E" w:rsidRDefault="00E20E8E">
      <w:pPr>
        <w:pStyle w:val="CommentText"/>
        <w:rPr>
          <w:lang w:val="es-ES"/>
        </w:rPr>
      </w:pPr>
      <w:r>
        <w:rPr>
          <w:rStyle w:val="CommentReference"/>
        </w:rPr>
        <w:annotationRef/>
      </w:r>
      <w:r w:rsidRPr="003B6C85">
        <w:rPr>
          <w:lang w:val="es-ES"/>
        </w:rPr>
        <w:t>Dos opciones</w:t>
      </w:r>
      <w:r>
        <w:rPr>
          <w:lang w:val="es-ES"/>
        </w:rPr>
        <w:t xml:space="preserve"> posibles para esta escala</w:t>
      </w:r>
      <w:r w:rsidRPr="003B6C85">
        <w:rPr>
          <w:lang w:val="es-ES"/>
        </w:rPr>
        <w:t xml:space="preserve">: </w:t>
      </w:r>
    </w:p>
    <w:p w14:paraId="627A3739" w14:textId="29BE6615" w:rsidR="00E20E8E" w:rsidRDefault="00E20E8E">
      <w:pPr>
        <w:pStyle w:val="CommentText"/>
        <w:rPr>
          <w:lang w:val="es-ES"/>
        </w:rPr>
      </w:pPr>
      <w:r w:rsidRPr="003B6C85">
        <w:rPr>
          <w:lang w:val="es-ES"/>
        </w:rPr>
        <w:t>a</w:t>
      </w:r>
      <w:r>
        <w:rPr>
          <w:lang w:val="es-ES"/>
        </w:rPr>
        <w:t>) centrarse en la proporción de perdedores o ganadores</w:t>
      </w:r>
    </w:p>
    <w:p w14:paraId="3A5C21FB" w14:textId="4C12D9AF" w:rsidR="00E20E8E" w:rsidRDefault="00E20E8E">
      <w:pPr>
        <w:pStyle w:val="CommentText"/>
        <w:rPr>
          <w:lang w:val="es-ES"/>
        </w:rPr>
      </w:pPr>
      <w:r>
        <w:rPr>
          <w:lang w:val="es-ES"/>
        </w:rPr>
        <w:t>b) centrarse en la rotundidad con la que les atribuimos la condición de perdedores o ganadores</w:t>
      </w:r>
    </w:p>
    <w:p w14:paraId="6F472148" w14:textId="77777777" w:rsidR="00E20E8E" w:rsidRDefault="00E20E8E">
      <w:pPr>
        <w:pStyle w:val="CommentText"/>
        <w:rPr>
          <w:lang w:val="es-ES"/>
        </w:rPr>
      </w:pPr>
    </w:p>
    <w:p w14:paraId="324A95AB" w14:textId="0A35F707" w:rsidR="00E20E8E" w:rsidRDefault="00E20E8E">
      <w:pPr>
        <w:pStyle w:val="CommentText"/>
        <w:rPr>
          <w:lang w:val="es-ES"/>
        </w:rPr>
      </w:pPr>
      <w:r>
        <w:rPr>
          <w:lang w:val="es-ES"/>
        </w:rPr>
        <w:t>Caso a:</w:t>
      </w:r>
    </w:p>
    <w:p w14:paraId="535282F6" w14:textId="09319AF1" w:rsidR="00E20E8E" w:rsidRDefault="00E20E8E" w:rsidP="0007663D">
      <w:pPr>
        <w:pStyle w:val="CommentText"/>
        <w:numPr>
          <w:ilvl w:val="0"/>
          <w:numId w:val="7"/>
        </w:numPr>
        <w:rPr>
          <w:lang w:val="es-ES"/>
        </w:rPr>
      </w:pPr>
      <w:r>
        <w:rPr>
          <w:lang w:val="es-ES"/>
        </w:rPr>
        <w:t xml:space="preserve"> Perderían todos</w:t>
      </w:r>
    </w:p>
    <w:p w14:paraId="60B3CCC5" w14:textId="299B167D" w:rsidR="00E20E8E" w:rsidRDefault="00E20E8E" w:rsidP="0007663D">
      <w:pPr>
        <w:pStyle w:val="CommentText"/>
        <w:numPr>
          <w:ilvl w:val="0"/>
          <w:numId w:val="7"/>
        </w:numPr>
        <w:rPr>
          <w:lang w:val="es-ES"/>
        </w:rPr>
      </w:pPr>
      <w:r>
        <w:rPr>
          <w:lang w:val="es-ES"/>
        </w:rPr>
        <w:t xml:space="preserve"> Perderían algunos</w:t>
      </w:r>
    </w:p>
    <w:p w14:paraId="56CBB31C" w14:textId="732D6E79" w:rsidR="00E20E8E" w:rsidRDefault="00E20E8E" w:rsidP="0007663D">
      <w:pPr>
        <w:pStyle w:val="CommentText"/>
        <w:numPr>
          <w:ilvl w:val="0"/>
          <w:numId w:val="7"/>
        </w:numPr>
        <w:rPr>
          <w:lang w:val="es-ES"/>
        </w:rPr>
      </w:pPr>
      <w:r>
        <w:rPr>
          <w:lang w:val="es-ES"/>
        </w:rPr>
        <w:t xml:space="preserve"> No resultarían afectados</w:t>
      </w:r>
    </w:p>
    <w:p w14:paraId="3701C744" w14:textId="69103D5E" w:rsidR="00E20E8E" w:rsidRDefault="00E20E8E" w:rsidP="0007663D">
      <w:pPr>
        <w:pStyle w:val="CommentText"/>
        <w:numPr>
          <w:ilvl w:val="0"/>
          <w:numId w:val="7"/>
        </w:numPr>
        <w:rPr>
          <w:lang w:val="es-ES"/>
        </w:rPr>
      </w:pPr>
      <w:r>
        <w:rPr>
          <w:lang w:val="es-ES"/>
        </w:rPr>
        <w:t xml:space="preserve"> Ganarían algunos</w:t>
      </w:r>
    </w:p>
    <w:p w14:paraId="7042DB83" w14:textId="3A2C6F4C" w:rsidR="00E20E8E" w:rsidRDefault="00E20E8E" w:rsidP="0007663D">
      <w:pPr>
        <w:pStyle w:val="CommentText"/>
        <w:numPr>
          <w:ilvl w:val="0"/>
          <w:numId w:val="7"/>
        </w:numPr>
        <w:rPr>
          <w:lang w:val="es-ES"/>
        </w:rPr>
      </w:pPr>
      <w:r>
        <w:rPr>
          <w:lang w:val="es-ES"/>
        </w:rPr>
        <w:t xml:space="preserve"> Ganarían todos</w:t>
      </w:r>
    </w:p>
    <w:p w14:paraId="62DE69C2" w14:textId="77777777" w:rsidR="00E20E8E" w:rsidRDefault="00E20E8E">
      <w:pPr>
        <w:pStyle w:val="CommentText"/>
        <w:rPr>
          <w:lang w:val="es-ES"/>
        </w:rPr>
      </w:pPr>
    </w:p>
    <w:p w14:paraId="28522740" w14:textId="77777777" w:rsidR="00E20E8E" w:rsidRDefault="00E20E8E">
      <w:pPr>
        <w:pStyle w:val="CommentText"/>
        <w:rPr>
          <w:lang w:val="es-ES"/>
        </w:rPr>
      </w:pPr>
      <w:r>
        <w:rPr>
          <w:lang w:val="es-ES"/>
        </w:rPr>
        <w:t>Caso b:</w:t>
      </w:r>
    </w:p>
    <w:p w14:paraId="3DF76DD5" w14:textId="77777777" w:rsidR="00E20E8E" w:rsidRDefault="00E20E8E" w:rsidP="00405700">
      <w:pPr>
        <w:pStyle w:val="CommentText"/>
        <w:numPr>
          <w:ilvl w:val="0"/>
          <w:numId w:val="7"/>
        </w:numPr>
        <w:rPr>
          <w:lang w:val="es-ES"/>
        </w:rPr>
      </w:pPr>
      <w:r>
        <w:rPr>
          <w:lang w:val="es-ES"/>
        </w:rPr>
        <w:t xml:space="preserve"> Perderían mucho</w:t>
      </w:r>
    </w:p>
    <w:p w14:paraId="01E2C276" w14:textId="77777777" w:rsidR="00E20E8E" w:rsidRDefault="00E20E8E" w:rsidP="00405700">
      <w:pPr>
        <w:pStyle w:val="CommentText"/>
        <w:numPr>
          <w:ilvl w:val="0"/>
          <w:numId w:val="7"/>
        </w:numPr>
        <w:rPr>
          <w:lang w:val="es-ES"/>
        </w:rPr>
      </w:pPr>
      <w:r>
        <w:rPr>
          <w:lang w:val="es-ES"/>
        </w:rPr>
        <w:t xml:space="preserve"> Perderían algo</w:t>
      </w:r>
    </w:p>
    <w:p w14:paraId="2E066F85" w14:textId="3FB55C54" w:rsidR="00E20E8E" w:rsidRDefault="00E20E8E" w:rsidP="00405700">
      <w:pPr>
        <w:pStyle w:val="CommentText"/>
        <w:numPr>
          <w:ilvl w:val="0"/>
          <w:numId w:val="7"/>
        </w:numPr>
        <w:rPr>
          <w:lang w:val="es-ES"/>
        </w:rPr>
      </w:pPr>
      <w:r>
        <w:rPr>
          <w:lang w:val="es-ES"/>
        </w:rPr>
        <w:t xml:space="preserve"> No resultarían afectados</w:t>
      </w:r>
    </w:p>
    <w:p w14:paraId="78317F13" w14:textId="77777777" w:rsidR="00E20E8E" w:rsidRDefault="00E20E8E" w:rsidP="00405700">
      <w:pPr>
        <w:pStyle w:val="CommentText"/>
        <w:numPr>
          <w:ilvl w:val="0"/>
          <w:numId w:val="7"/>
        </w:numPr>
        <w:rPr>
          <w:lang w:val="es-ES"/>
        </w:rPr>
      </w:pPr>
      <w:r>
        <w:rPr>
          <w:lang w:val="es-ES"/>
        </w:rPr>
        <w:t xml:space="preserve"> Ganarían algo</w:t>
      </w:r>
    </w:p>
    <w:p w14:paraId="41F02176" w14:textId="23D91713" w:rsidR="00E20E8E" w:rsidRPr="003B6C85" w:rsidRDefault="00E20E8E" w:rsidP="00405700">
      <w:pPr>
        <w:pStyle w:val="CommentText"/>
        <w:numPr>
          <w:ilvl w:val="0"/>
          <w:numId w:val="7"/>
        </w:numPr>
        <w:rPr>
          <w:lang w:val="es-ES"/>
        </w:rPr>
      </w:pPr>
      <w:r>
        <w:rPr>
          <w:lang w:val="es-ES"/>
        </w:rPr>
        <w:t xml:space="preserve"> Ganarían mucho</w:t>
      </w:r>
    </w:p>
  </w:comment>
  <w:comment w:id="234" w:author="Fabre  Adrien" w:date="2021-06-23T16:35:00Z" w:initials="FA">
    <w:p w14:paraId="1638B4C3" w14:textId="29E3CAAC" w:rsidR="00746701" w:rsidRPr="00746701" w:rsidRDefault="00746701">
      <w:pPr>
        <w:pStyle w:val="CommentText"/>
        <w:rPr>
          <w:lang w:val="es-CO"/>
        </w:rPr>
      </w:pPr>
      <w:r>
        <w:rPr>
          <w:rStyle w:val="CommentReference"/>
        </w:rPr>
        <w:annotationRef/>
      </w:r>
      <w:proofErr w:type="spellStart"/>
      <w:r w:rsidRPr="00746701">
        <w:rPr>
          <w:lang w:val="es-CO"/>
        </w:rPr>
        <w:t>Agreed</w:t>
      </w:r>
      <w:proofErr w:type="spellEnd"/>
      <w:r w:rsidRPr="00746701">
        <w:rPr>
          <w:lang w:val="es-CO"/>
        </w:rPr>
        <w:t xml:space="preserve">. </w:t>
      </w:r>
      <w:r>
        <w:rPr>
          <w:lang w:val="es-CO"/>
        </w:rPr>
        <w:t>Case b</w:t>
      </w:r>
    </w:p>
  </w:comment>
  <w:comment w:id="236" w:author="Francisco J.  Heras Hernández" w:date="2021-06-21T08:38:00Z" w:initials="FJHH">
    <w:p w14:paraId="19A13C89" w14:textId="77777777" w:rsidR="00E20E8E" w:rsidRPr="00746701" w:rsidRDefault="00E20E8E">
      <w:pPr>
        <w:pStyle w:val="CommentText"/>
        <w:rPr>
          <w:lang w:val="es-CO"/>
        </w:rPr>
      </w:pPr>
      <w:r>
        <w:rPr>
          <w:rStyle w:val="CommentReference"/>
        </w:rPr>
        <w:annotationRef/>
      </w:r>
      <w:r w:rsidRPr="00746701">
        <w:rPr>
          <w:lang w:val="es-CO"/>
        </w:rPr>
        <w:t>Perdería mucho</w:t>
      </w:r>
    </w:p>
    <w:p w14:paraId="0A2678C6" w14:textId="77777777" w:rsidR="00E20E8E" w:rsidRPr="00746701" w:rsidRDefault="00E20E8E">
      <w:pPr>
        <w:pStyle w:val="CommentText"/>
        <w:rPr>
          <w:lang w:val="es-CO"/>
        </w:rPr>
      </w:pPr>
      <w:r w:rsidRPr="00746701">
        <w:rPr>
          <w:lang w:val="es-CO"/>
        </w:rPr>
        <w:t>Perdería algo</w:t>
      </w:r>
    </w:p>
    <w:p w14:paraId="5A1D5417" w14:textId="77777777" w:rsidR="00E20E8E" w:rsidRPr="00746701" w:rsidRDefault="00E20E8E">
      <w:pPr>
        <w:pStyle w:val="CommentText"/>
        <w:rPr>
          <w:lang w:val="es-CO"/>
        </w:rPr>
      </w:pPr>
      <w:r w:rsidRPr="00746701">
        <w:rPr>
          <w:lang w:val="es-CO"/>
        </w:rPr>
        <w:t>No resultaría afectado</w:t>
      </w:r>
    </w:p>
    <w:p w14:paraId="451145BB" w14:textId="77777777" w:rsidR="00E20E8E" w:rsidRPr="00746701" w:rsidRDefault="00E20E8E">
      <w:pPr>
        <w:pStyle w:val="CommentText"/>
        <w:rPr>
          <w:lang w:val="es-CO"/>
        </w:rPr>
      </w:pPr>
      <w:r w:rsidRPr="00746701">
        <w:rPr>
          <w:lang w:val="es-CO"/>
        </w:rPr>
        <w:t>Ganaría algo</w:t>
      </w:r>
    </w:p>
    <w:p w14:paraId="2EEB7EAF" w14:textId="7F3CDAB9" w:rsidR="00E20E8E" w:rsidRPr="00746701" w:rsidRDefault="00E20E8E">
      <w:pPr>
        <w:pStyle w:val="CommentText"/>
        <w:rPr>
          <w:lang w:val="es-CO"/>
        </w:rPr>
      </w:pPr>
      <w:r w:rsidRPr="00746701">
        <w:rPr>
          <w:lang w:val="es-CO"/>
        </w:rPr>
        <w:t>Ganaría mucho</w:t>
      </w:r>
    </w:p>
  </w:comment>
  <w:comment w:id="245" w:author="Kreisler Moreno, Isabel" w:date="2021-06-18T10:55:00Z" w:initials="KMI">
    <w:p w14:paraId="2C24D2A2" w14:textId="4FBA8A56" w:rsidR="00E20E8E" w:rsidRPr="00146BFB" w:rsidRDefault="00E20E8E">
      <w:pPr>
        <w:pStyle w:val="CommentText"/>
        <w:rPr>
          <w:lang w:val="es-ES"/>
        </w:rPr>
      </w:pPr>
      <w:r>
        <w:rPr>
          <w:rStyle w:val="CommentReference"/>
        </w:rPr>
        <w:annotationRef/>
      </w:r>
      <w:proofErr w:type="gramStart"/>
      <w:r w:rsidRPr="00146BFB">
        <w:rPr>
          <w:lang w:val="es-ES"/>
        </w:rPr>
        <w:t>El consumo?</w:t>
      </w:r>
      <w:proofErr w:type="gramEnd"/>
    </w:p>
  </w:comment>
  <w:comment w:id="246" w:author="Francisco J.  Heras Hernández" w:date="2021-06-21T08:41:00Z" w:initials="FJHH">
    <w:p w14:paraId="56B1F274" w14:textId="078F8538" w:rsidR="00E20E8E" w:rsidRPr="00E6193A" w:rsidRDefault="00E20E8E">
      <w:pPr>
        <w:pStyle w:val="CommentText"/>
        <w:rPr>
          <w:lang w:val="es-ES"/>
        </w:rPr>
      </w:pPr>
      <w:r>
        <w:rPr>
          <w:rStyle w:val="CommentReference"/>
        </w:rPr>
        <w:annotationRef/>
      </w:r>
      <w:r w:rsidRPr="00E6193A">
        <w:rPr>
          <w:lang w:val="es-ES"/>
        </w:rPr>
        <w:t>Coincido</w:t>
      </w:r>
    </w:p>
  </w:comment>
  <w:comment w:id="248" w:author="Francisco J.  Heras Hernández" w:date="2021-06-21T09:52:00Z" w:initials="FJHH">
    <w:p w14:paraId="30C7E529" w14:textId="673C019B" w:rsidR="00E20E8E" w:rsidRDefault="00E20E8E">
      <w:pPr>
        <w:pStyle w:val="CommentText"/>
        <w:rPr>
          <w:lang w:val="es-ES"/>
        </w:rPr>
      </w:pPr>
      <w:r>
        <w:rPr>
          <w:rStyle w:val="CommentReference"/>
        </w:rPr>
        <w:annotationRef/>
      </w:r>
      <w:r w:rsidRPr="00E6193A">
        <w:rPr>
          <w:lang w:val="es-ES"/>
        </w:rPr>
        <w:t>Suena e</w:t>
      </w:r>
      <w:r>
        <w:rPr>
          <w:lang w:val="es-ES"/>
        </w:rPr>
        <w:t xml:space="preserve">xtraño en castellano. Quizá mejor: </w:t>
      </w:r>
    </w:p>
    <w:p w14:paraId="04168D06" w14:textId="73B473F6" w:rsidR="00E20E8E" w:rsidRDefault="00E20E8E">
      <w:pPr>
        <w:pStyle w:val="CommentText"/>
        <w:rPr>
          <w:lang w:val="es-ES"/>
        </w:rPr>
      </w:pPr>
      <w:r>
        <w:rPr>
          <w:lang w:val="es-ES"/>
        </w:rPr>
        <w:t xml:space="preserve">…el Gobierno de España puede </w:t>
      </w:r>
      <w:proofErr w:type="spellStart"/>
      <w:r>
        <w:rPr>
          <w:lang w:val="es-ES"/>
        </w:rPr>
        <w:t>Puede</w:t>
      </w:r>
      <w:proofErr w:type="spellEnd"/>
      <w:r>
        <w:rPr>
          <w:lang w:val="es-ES"/>
        </w:rPr>
        <w:t xml:space="preserve"> </w:t>
      </w:r>
    </w:p>
    <w:p w14:paraId="3C581978" w14:textId="5D94CEA1" w:rsidR="00E20E8E" w:rsidRPr="00E6193A" w:rsidRDefault="00E20E8E">
      <w:pPr>
        <w:pStyle w:val="CommentText"/>
        <w:rPr>
          <w:lang w:val="es-ES"/>
        </w:rPr>
      </w:pPr>
    </w:p>
  </w:comment>
  <w:comment w:id="249" w:author="OECC" w:date="2021-06-22T10:14:00Z" w:initials="OECC">
    <w:p w14:paraId="602633E8" w14:textId="1FC6C868" w:rsidR="00E20E8E" w:rsidRPr="000C5243" w:rsidRDefault="00E20E8E">
      <w:pPr>
        <w:pStyle w:val="CommentText"/>
        <w:rPr>
          <w:lang w:val="es-ES"/>
        </w:rPr>
      </w:pPr>
      <w:r>
        <w:rPr>
          <w:rStyle w:val="CommentReference"/>
        </w:rPr>
        <w:annotationRef/>
      </w:r>
      <w:r w:rsidRPr="000C5243">
        <w:rPr>
          <w:lang w:val="es-ES"/>
        </w:rPr>
        <w:t>¿?</w:t>
      </w:r>
    </w:p>
  </w:comment>
  <w:comment w:id="250" w:author="Kreisler Moreno, Isabel" w:date="2021-06-18T10:56:00Z" w:initials="KMI">
    <w:p w14:paraId="4259DC9C" w14:textId="52BB179E" w:rsidR="00E20E8E" w:rsidRPr="00146BFB" w:rsidRDefault="00E20E8E">
      <w:pPr>
        <w:pStyle w:val="CommentText"/>
        <w:rPr>
          <w:lang w:val="es-ES"/>
        </w:rPr>
      </w:pPr>
      <w:r>
        <w:rPr>
          <w:rStyle w:val="CommentReference"/>
        </w:rPr>
        <w:annotationRef/>
      </w:r>
      <w:r w:rsidRPr="00146BFB">
        <w:rPr>
          <w:lang w:val="es-ES"/>
        </w:rPr>
        <w:t>Esta explicación inicial induce a pensar que la transferencia no puede ser redistributiva y condicionar la respuesta.</w:t>
      </w:r>
    </w:p>
  </w:comment>
  <w:comment w:id="251" w:author="Fabre  Adrien" w:date="2021-06-23T16:36:00Z" w:initials="FA">
    <w:p w14:paraId="45E189AE" w14:textId="3168CD54" w:rsidR="00746701" w:rsidRDefault="00746701">
      <w:pPr>
        <w:pStyle w:val="CommentText"/>
      </w:pPr>
      <w:r>
        <w:rPr>
          <w:rStyle w:val="CommentReference"/>
        </w:rPr>
        <w:annotationRef/>
      </w:r>
      <w:r>
        <w:t xml:space="preserve">Como </w:t>
      </w:r>
      <w:proofErr w:type="spellStart"/>
      <w:r>
        <w:t>podriamos</w:t>
      </w:r>
      <w:proofErr w:type="spellEnd"/>
      <w:r>
        <w:t xml:space="preserve"> </w:t>
      </w:r>
      <w:proofErr w:type="spellStart"/>
      <w:r>
        <w:t>cambiar</w:t>
      </w:r>
      <w:proofErr w:type="spellEnd"/>
      <w:r>
        <w:t>?</w:t>
      </w:r>
    </w:p>
  </w:comment>
  <w:comment w:id="252" w:author="Francisco J.  Heras Hernández" w:date="2021-06-21T08:43:00Z" w:initials="FJHH">
    <w:p w14:paraId="32171BDF" w14:textId="49E67BE9" w:rsidR="00E20E8E" w:rsidRPr="00B72149" w:rsidRDefault="00E20E8E">
      <w:pPr>
        <w:pStyle w:val="CommentText"/>
        <w:rPr>
          <w:lang w:val="es-ES"/>
        </w:rPr>
      </w:pPr>
      <w:r>
        <w:rPr>
          <w:rStyle w:val="CommentReference"/>
        </w:rPr>
        <w:annotationRef/>
      </w:r>
      <w:r w:rsidRPr="00B72149">
        <w:rPr>
          <w:lang w:val="es-ES"/>
        </w:rPr>
        <w:t>usar menos el coche</w:t>
      </w:r>
    </w:p>
  </w:comment>
  <w:comment w:id="253" w:author="Kreisler Moreno, Isabel" w:date="2021-06-18T10:58:00Z" w:initials="KMI">
    <w:p w14:paraId="730CB3D2" w14:textId="5240243F" w:rsidR="00E20E8E" w:rsidRPr="00F65D8B" w:rsidRDefault="00E20E8E">
      <w:pPr>
        <w:pStyle w:val="CommentText"/>
        <w:rPr>
          <w:lang w:val="es-ES"/>
        </w:rPr>
      </w:pPr>
      <w:r>
        <w:rPr>
          <w:rStyle w:val="CommentReference"/>
        </w:rPr>
        <w:annotationRef/>
      </w:r>
      <w:r w:rsidRPr="00F65D8B">
        <w:rPr>
          <w:lang w:val="es-ES"/>
        </w:rPr>
        <w:t>?</w:t>
      </w:r>
    </w:p>
  </w:comment>
  <w:comment w:id="254" w:author="Francisco J.  Heras Hernández" w:date="2021-06-21T08:44:00Z" w:initials="FJHH">
    <w:p w14:paraId="26B9F8A9" w14:textId="1214B312" w:rsidR="00E20E8E" w:rsidRPr="00B72149" w:rsidRDefault="00E20E8E">
      <w:pPr>
        <w:pStyle w:val="CommentText"/>
        <w:rPr>
          <w:lang w:val="es-ES"/>
        </w:rPr>
      </w:pPr>
      <w:r>
        <w:rPr>
          <w:rStyle w:val="CommentReference"/>
        </w:rPr>
        <w:annotationRef/>
      </w:r>
      <w:r>
        <w:rPr>
          <w:lang w:val="es-ES"/>
        </w:rPr>
        <w:t>e</w:t>
      </w:r>
      <w:r w:rsidRPr="00B72149">
        <w:rPr>
          <w:lang w:val="es-ES"/>
        </w:rPr>
        <w:t>fecto p</w:t>
      </w:r>
      <w:r>
        <w:rPr>
          <w:lang w:val="es-ES"/>
        </w:rPr>
        <w:t>ositivo</w:t>
      </w:r>
    </w:p>
  </w:comment>
  <w:comment w:id="255" w:author="Francisco J.  Heras Hernández" w:date="2021-06-21T08:46:00Z" w:initials="FJHH">
    <w:p w14:paraId="0C679D13" w14:textId="1B5F7463" w:rsidR="00E20E8E" w:rsidRDefault="00E20E8E">
      <w:pPr>
        <w:pStyle w:val="CommentText"/>
        <w:rPr>
          <w:lang w:val="es-ES"/>
        </w:rPr>
      </w:pPr>
      <w:r>
        <w:rPr>
          <w:rStyle w:val="CommentReference"/>
        </w:rPr>
        <w:annotationRef/>
      </w:r>
      <w:r w:rsidRPr="00CC4FF6">
        <w:rPr>
          <w:lang w:val="es-ES"/>
        </w:rPr>
        <w:t>“Ganar” y “p</w:t>
      </w:r>
      <w:r>
        <w:rPr>
          <w:lang w:val="es-ES"/>
        </w:rPr>
        <w:t>erder” es una terminología muy anglosajona. Para España quizá mejor sustituirlo por “</w:t>
      </w:r>
      <w:r w:rsidRPr="003F35A2">
        <w:rPr>
          <w:b/>
          <w:bCs/>
          <w:lang w:val="es-ES"/>
        </w:rPr>
        <w:t>resultarían beneficiados o perjudicados</w:t>
      </w:r>
      <w:r>
        <w:rPr>
          <w:lang w:val="es-ES"/>
        </w:rPr>
        <w:t>”</w:t>
      </w:r>
    </w:p>
    <w:p w14:paraId="1C4B4D3E" w14:textId="77777777" w:rsidR="00E20E8E" w:rsidRDefault="00E20E8E">
      <w:pPr>
        <w:pStyle w:val="CommentText"/>
        <w:rPr>
          <w:lang w:val="es-ES"/>
        </w:rPr>
      </w:pPr>
    </w:p>
    <w:p w14:paraId="7E83C8F6" w14:textId="77777777" w:rsidR="00E20E8E" w:rsidRDefault="00E20E8E" w:rsidP="00AC65B9">
      <w:pPr>
        <w:pStyle w:val="CommentText"/>
        <w:numPr>
          <w:ilvl w:val="0"/>
          <w:numId w:val="7"/>
        </w:numPr>
        <w:rPr>
          <w:lang w:val="es-ES"/>
        </w:rPr>
      </w:pPr>
      <w:r>
        <w:rPr>
          <w:lang w:val="es-ES"/>
        </w:rPr>
        <w:t xml:space="preserve"> Muy perjudicados</w:t>
      </w:r>
    </w:p>
    <w:p w14:paraId="5207582A" w14:textId="77777777" w:rsidR="00E20E8E" w:rsidRDefault="00E20E8E" w:rsidP="00AC65B9">
      <w:pPr>
        <w:pStyle w:val="CommentText"/>
        <w:numPr>
          <w:ilvl w:val="0"/>
          <w:numId w:val="7"/>
        </w:numPr>
        <w:rPr>
          <w:lang w:val="es-ES"/>
        </w:rPr>
      </w:pPr>
      <w:r>
        <w:rPr>
          <w:lang w:val="es-ES"/>
        </w:rPr>
        <w:t xml:space="preserve"> Algo perjudicados</w:t>
      </w:r>
    </w:p>
    <w:p w14:paraId="67185B7F" w14:textId="77777777" w:rsidR="00E20E8E" w:rsidRDefault="00E20E8E" w:rsidP="00AC65B9">
      <w:pPr>
        <w:pStyle w:val="CommentText"/>
        <w:numPr>
          <w:ilvl w:val="0"/>
          <w:numId w:val="7"/>
        </w:numPr>
        <w:rPr>
          <w:lang w:val="es-ES"/>
        </w:rPr>
      </w:pPr>
      <w:r>
        <w:rPr>
          <w:lang w:val="es-ES"/>
        </w:rPr>
        <w:t xml:space="preserve"> Ni beneficiados ni perjudicados</w:t>
      </w:r>
    </w:p>
    <w:p w14:paraId="685E260D" w14:textId="77777777" w:rsidR="00E20E8E" w:rsidRDefault="00E20E8E" w:rsidP="00AC65B9">
      <w:pPr>
        <w:pStyle w:val="CommentText"/>
        <w:numPr>
          <w:ilvl w:val="0"/>
          <w:numId w:val="7"/>
        </w:numPr>
        <w:rPr>
          <w:lang w:val="es-ES"/>
        </w:rPr>
      </w:pPr>
      <w:r>
        <w:rPr>
          <w:lang w:val="es-ES"/>
        </w:rPr>
        <w:t xml:space="preserve"> Algo beneficiados </w:t>
      </w:r>
    </w:p>
    <w:p w14:paraId="1FA3D038" w14:textId="677DC0CB" w:rsidR="00E20E8E" w:rsidRPr="00CC4FF6" w:rsidRDefault="00E20E8E" w:rsidP="00AC65B9">
      <w:pPr>
        <w:pStyle w:val="CommentText"/>
        <w:numPr>
          <w:ilvl w:val="0"/>
          <w:numId w:val="7"/>
        </w:numPr>
        <w:rPr>
          <w:lang w:val="es-ES"/>
        </w:rPr>
      </w:pPr>
      <w:r>
        <w:rPr>
          <w:lang w:val="es-ES"/>
        </w:rPr>
        <w:t xml:space="preserve"> Muy beneficiados</w:t>
      </w:r>
    </w:p>
  </w:comment>
  <w:comment w:id="256" w:author="Kreisler Moreno, Isabel" w:date="2021-06-18T10:59:00Z" w:initials="KMI">
    <w:p w14:paraId="01BB6925" w14:textId="7CAC1A5F" w:rsidR="00E20E8E" w:rsidRPr="00F65D8B" w:rsidRDefault="00E20E8E">
      <w:pPr>
        <w:pStyle w:val="CommentText"/>
        <w:rPr>
          <w:lang w:val="es-ES"/>
        </w:rPr>
      </w:pPr>
      <w:r>
        <w:rPr>
          <w:rStyle w:val="CommentReference"/>
        </w:rPr>
        <w:annotationRef/>
      </w:r>
      <w:proofErr w:type="gramStart"/>
      <w:r w:rsidRPr="00F65D8B">
        <w:rPr>
          <w:lang w:val="es-ES"/>
        </w:rPr>
        <w:t xml:space="preserve">Se puede incluir una pregunta sobre </w:t>
      </w:r>
      <w:r>
        <w:rPr>
          <w:lang w:val="es-ES"/>
        </w:rPr>
        <w:t>un sistema de transferencias monetarias que sí sea redistributivo (y por tanto se pueda percibir como “justo”)?</w:t>
      </w:r>
      <w:proofErr w:type="gramEnd"/>
      <w:r>
        <w:rPr>
          <w:lang w:val="es-ES"/>
        </w:rPr>
        <w:t xml:space="preserve"> Ej. corrección en Declaración de la renta.</w:t>
      </w:r>
    </w:p>
  </w:comment>
  <w:comment w:id="257" w:author="Fabre  Adrien" w:date="2021-06-23T16:37:00Z" w:initials="FA">
    <w:p w14:paraId="636C245C" w14:textId="46F0F002" w:rsidR="00746701" w:rsidRDefault="00746701">
      <w:pPr>
        <w:pStyle w:val="CommentText"/>
      </w:pPr>
      <w:r>
        <w:rPr>
          <w:rStyle w:val="CommentReference"/>
        </w:rPr>
        <w:annotationRef/>
      </w:r>
      <w:r>
        <w:t>I’d say no because with your proposal you make a value judgment (redistribution is fair) that some people disagree with. Also, people could assess fairness through other elements than distribution.</w:t>
      </w:r>
    </w:p>
  </w:comment>
  <w:comment w:id="259" w:author="Kreisler Moreno, Isabel" w:date="2021-06-18T11:14:00Z" w:initials="KMI">
    <w:p w14:paraId="28DB5484" w14:textId="5383AE8B" w:rsidR="00E20E8E" w:rsidRPr="00DA58F6" w:rsidRDefault="00E20E8E">
      <w:pPr>
        <w:pStyle w:val="CommentText"/>
        <w:rPr>
          <w:lang w:val="es-ES"/>
        </w:rPr>
      </w:pPr>
      <w:r>
        <w:rPr>
          <w:rStyle w:val="CommentReference"/>
        </w:rPr>
        <w:annotationRef/>
      </w:r>
      <w:proofErr w:type="gramStart"/>
      <w:r w:rsidRPr="00DA58F6">
        <w:rPr>
          <w:lang w:val="es-ES"/>
        </w:rPr>
        <w:t>De qué personas?</w:t>
      </w:r>
      <w:proofErr w:type="gramEnd"/>
      <w:r>
        <w:rPr>
          <w:lang w:val="es-ES"/>
        </w:rPr>
        <w:t xml:space="preserve"> Desdoblar para introducir variable redistributiva</w:t>
      </w:r>
    </w:p>
  </w:comment>
  <w:comment w:id="260" w:author="Fabre  Adrien" w:date="2021-06-23T16:39:00Z" w:initials="FA">
    <w:p w14:paraId="5E970A1D" w14:textId="46F7DE4D" w:rsidR="00746701" w:rsidRDefault="00746701">
      <w:pPr>
        <w:pStyle w:val="CommentText"/>
      </w:pPr>
      <w:r>
        <w:rPr>
          <w:rStyle w:val="CommentReference"/>
        </w:rPr>
        <w:annotationRef/>
      </w:r>
      <w:r>
        <w:t>Maybe we could specify “proportional reduction”. But we don’t need to add another option as we already address redistributive options in (2) and (3).</w:t>
      </w:r>
    </w:p>
  </w:comment>
  <w:comment w:id="266" w:author="Microsoft Office User" w:date="2021-06-17T07:25:00Z" w:initials="Office">
    <w:p w14:paraId="06265FDE" w14:textId="3089AF4F" w:rsidR="00E20E8E" w:rsidRDefault="00E20E8E">
      <w:pPr>
        <w:pStyle w:val="CommentText"/>
      </w:pPr>
      <w:r>
        <w:rPr>
          <w:rStyle w:val="CommentReference"/>
        </w:rPr>
        <w:annotationRef/>
      </w:r>
      <w:proofErr w:type="spellStart"/>
      <w:r w:rsidRPr="00510C8A">
        <w:rPr>
          <w:lang w:val="es-ES"/>
        </w:rPr>
        <w:t>Includes</w:t>
      </w:r>
      <w:proofErr w:type="spellEnd"/>
      <w:r w:rsidRPr="00510C8A">
        <w:rPr>
          <w:lang w:val="es-ES"/>
        </w:rPr>
        <w:t xml:space="preserve">: comunidad autónoma o localidad. </w:t>
      </w:r>
      <w:r>
        <w:t>Should we specify?</w:t>
      </w:r>
    </w:p>
  </w:comment>
  <w:comment w:id="267" w:author="Kreisler Moreno, Isabel" w:date="2021-06-18T12:08:00Z" w:initials="KMI">
    <w:p w14:paraId="0BB5EB96" w14:textId="077E0044" w:rsidR="00E20E8E" w:rsidRDefault="00E20E8E">
      <w:pPr>
        <w:pStyle w:val="CommentText"/>
      </w:pPr>
      <w:r>
        <w:rPr>
          <w:rStyle w:val="CommentReference"/>
        </w:rPr>
        <w:annotationRef/>
      </w:r>
      <w:r>
        <w:t>Should be both…: add one category</w:t>
      </w:r>
    </w:p>
  </w:comment>
  <w:comment w:id="268" w:author="OECC" w:date="2021-06-22T10:19:00Z" w:initials="OECC">
    <w:p w14:paraId="1E39B602" w14:textId="29F303D6" w:rsidR="00E20E8E" w:rsidRDefault="00E20E8E" w:rsidP="00A65110">
      <w:pPr>
        <w:pStyle w:val="CommentText"/>
        <w:numPr>
          <w:ilvl w:val="0"/>
          <w:numId w:val="7"/>
        </w:numPr>
      </w:pPr>
      <w:r>
        <w:rPr>
          <w:rStyle w:val="CommentReference"/>
        </w:rPr>
        <w:annotationRef/>
      </w:r>
      <w:proofErr w:type="spellStart"/>
      <w:r>
        <w:t>Autonómica</w:t>
      </w:r>
      <w:proofErr w:type="spellEnd"/>
      <w:r>
        <w:t xml:space="preserve"> </w:t>
      </w:r>
    </w:p>
    <w:p w14:paraId="7CE60949" w14:textId="77777777" w:rsidR="00E20E8E" w:rsidRDefault="00E20E8E">
      <w:pPr>
        <w:pStyle w:val="CommentText"/>
      </w:pPr>
    </w:p>
    <w:p w14:paraId="2171E7A9" w14:textId="445E6B30" w:rsidR="00E20E8E" w:rsidRDefault="00E20E8E" w:rsidP="00A65110">
      <w:pPr>
        <w:pStyle w:val="CommentText"/>
        <w:numPr>
          <w:ilvl w:val="0"/>
          <w:numId w:val="7"/>
        </w:numPr>
      </w:pPr>
      <w:r>
        <w:t>Local</w:t>
      </w:r>
    </w:p>
  </w:comment>
  <w:comment w:id="269" w:author="Fabre  Adrien" w:date="2021-06-23T16:40:00Z" w:initials="FA">
    <w:p w14:paraId="571DBD6C" w14:textId="183F7E82" w:rsidR="00746701" w:rsidRDefault="00746701">
      <w:pPr>
        <w:pStyle w:val="CommentText"/>
      </w:pPr>
      <w:r>
        <w:rPr>
          <w:rStyle w:val="CommentReference"/>
        </w:rPr>
        <w:annotationRef/>
      </w:r>
      <w:r>
        <w:t>Rather than adding a category, have “</w:t>
      </w:r>
      <w:proofErr w:type="spellStart"/>
      <w:r>
        <w:t>Autonomica</w:t>
      </w:r>
      <w:proofErr w:type="spellEnd"/>
      <w:r>
        <w:t xml:space="preserve"> y/o Local” for the last one.</w:t>
      </w:r>
    </w:p>
  </w:comment>
  <w:comment w:id="270" w:author="Kreisler Moreno, Isabel" w:date="2021-06-18T12:10:00Z" w:initials="KMI">
    <w:p w14:paraId="07DCE8D4" w14:textId="09BD4341" w:rsidR="00E20E8E" w:rsidRPr="00021973" w:rsidRDefault="00E20E8E">
      <w:pPr>
        <w:pStyle w:val="CommentText"/>
        <w:rPr>
          <w:lang w:val="es-ES"/>
        </w:rPr>
      </w:pPr>
      <w:r>
        <w:rPr>
          <w:rStyle w:val="CommentReference"/>
        </w:rPr>
        <w:annotationRef/>
      </w:r>
      <w:r w:rsidRPr="00021973">
        <w:rPr>
          <w:lang w:val="es-ES"/>
        </w:rPr>
        <w:t>No sé si se entiende. Ta</w:t>
      </w:r>
      <w:r>
        <w:rPr>
          <w:lang w:val="es-ES"/>
        </w:rPr>
        <w:t>mpoco sé por qué el elemento de progresividad se introduce tan al final.</w:t>
      </w:r>
    </w:p>
  </w:comment>
  <w:comment w:id="271" w:author="Fabre  Adrien" w:date="2021-06-23T16:41:00Z" w:initials="FA">
    <w:p w14:paraId="7CC11342" w14:textId="1AE447E1" w:rsidR="00746701" w:rsidRDefault="00746701">
      <w:pPr>
        <w:pStyle w:val="CommentText"/>
      </w:pPr>
      <w:r>
        <w:rPr>
          <w:rStyle w:val="CommentReference"/>
        </w:rPr>
        <w:annotationRef/>
      </w:r>
      <w:r>
        <w:t>Carbon tax with cash transfers is progressive. We explain it in the video treatment, but not to everyone, precisely to measure the effect of knowing that it’s progressive.</w:t>
      </w:r>
    </w:p>
  </w:comment>
  <w:comment w:id="273" w:author="OECC" w:date="2021-06-22T10:21:00Z" w:initials="OECC">
    <w:p w14:paraId="2771C180" w14:textId="1940247C" w:rsidR="00E20E8E" w:rsidRPr="00A64DC5" w:rsidRDefault="00E20E8E">
      <w:pPr>
        <w:pStyle w:val="CommentText"/>
        <w:rPr>
          <w:lang w:val="es-ES"/>
        </w:rPr>
      </w:pPr>
      <w:r>
        <w:rPr>
          <w:rStyle w:val="CommentReference"/>
        </w:rPr>
        <w:annotationRef/>
      </w:r>
      <w:r w:rsidRPr="00A64DC5">
        <w:rPr>
          <w:lang w:val="es-ES"/>
        </w:rPr>
        <w:t>vivienda</w:t>
      </w:r>
    </w:p>
  </w:comment>
  <w:comment w:id="275" w:author="OECC" w:date="2021-06-22T10:22:00Z" w:initials="OECC">
    <w:p w14:paraId="4CC455EE" w14:textId="21A2C846" w:rsidR="00E20E8E" w:rsidRPr="00A64DC5" w:rsidRDefault="00E20E8E">
      <w:pPr>
        <w:pStyle w:val="CommentText"/>
        <w:rPr>
          <w:lang w:val="es-ES"/>
        </w:rPr>
      </w:pPr>
      <w:r>
        <w:rPr>
          <w:rStyle w:val="CommentReference"/>
        </w:rPr>
        <w:annotationRef/>
      </w:r>
      <w:r w:rsidRPr="00A64DC5">
        <w:rPr>
          <w:lang w:val="es-ES"/>
        </w:rPr>
        <w:t>vivienda</w:t>
      </w:r>
    </w:p>
  </w:comment>
  <w:comment w:id="277" w:author="Francisco J.  Heras Hernández" w:date="2021-06-22T13:01:00Z" w:initials="FJHH">
    <w:p w14:paraId="20EDD389" w14:textId="77777777" w:rsidR="00E20E8E" w:rsidRDefault="00E20E8E">
      <w:pPr>
        <w:pStyle w:val="CommentText"/>
        <w:rPr>
          <w:lang w:val="es-ES"/>
        </w:rPr>
      </w:pPr>
      <w:r>
        <w:rPr>
          <w:rStyle w:val="CommentReference"/>
        </w:rPr>
        <w:annotationRef/>
      </w:r>
    </w:p>
    <w:p w14:paraId="6081D559" w14:textId="773F2CDE" w:rsidR="00E20E8E" w:rsidRDefault="00E20E8E">
      <w:pPr>
        <w:pStyle w:val="CommentText"/>
        <w:rPr>
          <w:lang w:val="es-ES"/>
        </w:rPr>
      </w:pPr>
      <w:r w:rsidRPr="00984E18">
        <w:rPr>
          <w:lang w:val="es-ES"/>
        </w:rPr>
        <w:t>¿</w:t>
      </w:r>
      <w:r>
        <w:rPr>
          <w:lang w:val="es-ES"/>
        </w:rPr>
        <w:t>Es necesario</w:t>
      </w:r>
      <w:r w:rsidRPr="00984E18">
        <w:rPr>
          <w:lang w:val="es-ES"/>
        </w:rPr>
        <w:t xml:space="preserve"> qué a</w:t>
      </w:r>
      <w:r>
        <w:rPr>
          <w:lang w:val="es-ES"/>
        </w:rPr>
        <w:t xml:space="preserve">sociar la herramienta económica (subvención) con una norma de carácter obligatorio?  </w:t>
      </w:r>
    </w:p>
    <w:p w14:paraId="757742EA" w14:textId="7B4F0FC7" w:rsidR="00E20E8E" w:rsidRDefault="00E20E8E">
      <w:pPr>
        <w:pStyle w:val="CommentText"/>
        <w:rPr>
          <w:lang w:val="es-ES"/>
        </w:rPr>
      </w:pPr>
    </w:p>
    <w:p w14:paraId="2EABC074" w14:textId="4DA93802" w:rsidR="00E20E8E" w:rsidRDefault="00E20E8E">
      <w:pPr>
        <w:pStyle w:val="CommentText"/>
        <w:rPr>
          <w:lang w:val="es-ES"/>
        </w:rPr>
      </w:pPr>
      <w:r>
        <w:rPr>
          <w:lang w:val="es-ES"/>
        </w:rPr>
        <w:t xml:space="preserve">¿Podría incluirse un componente “justo” de forma que el porcentaje de subvención dependa del nivel de ingresos? </w:t>
      </w:r>
    </w:p>
    <w:p w14:paraId="1BD89EE7" w14:textId="19B21950" w:rsidR="00E20E8E" w:rsidRPr="001A21D7" w:rsidRDefault="00E20E8E">
      <w:pPr>
        <w:pStyle w:val="CommentText"/>
        <w:rPr>
          <w:lang w:val="es-ES"/>
        </w:rPr>
      </w:pPr>
    </w:p>
  </w:comment>
  <w:comment w:id="278" w:author="Fabre  Adrien" w:date="2021-06-23T16:43:00Z" w:initials="FA">
    <w:p w14:paraId="72D3B793" w14:textId="6E813385" w:rsidR="00746701" w:rsidRDefault="00746701" w:rsidP="00746701">
      <w:pPr>
        <w:pStyle w:val="CommentText"/>
        <w:numPr>
          <w:ilvl w:val="0"/>
          <w:numId w:val="11"/>
        </w:numPr>
      </w:pPr>
      <w:r>
        <w:rPr>
          <w:rStyle w:val="CommentReference"/>
        </w:rPr>
        <w:annotationRef/>
      </w:r>
      <w:r>
        <w:t xml:space="preserve">In a US pilot, we tested this policy with and without the compulsory part: approval is very high in both cases (~55% in favor vs. 20% against). </w:t>
      </w:r>
      <w:proofErr w:type="gramStart"/>
      <w:r>
        <w:t>So</w:t>
      </w:r>
      <w:proofErr w:type="gramEnd"/>
      <w:r>
        <w:t xml:space="preserve"> we think we don’t need to add the </w:t>
      </w:r>
      <w:proofErr w:type="spellStart"/>
      <w:r>
        <w:t>non compulsory</w:t>
      </w:r>
      <w:proofErr w:type="spellEnd"/>
      <w:r>
        <w:t xml:space="preserve"> variant.</w:t>
      </w:r>
      <w:r>
        <w:br/>
        <w:t>2. Yes, we can test this variant with subsidies targeted to low-incomes.</w:t>
      </w:r>
    </w:p>
  </w:comment>
  <w:comment w:id="280" w:author="OECC" w:date="2021-06-22T10:24:00Z" w:initials="OECC">
    <w:p w14:paraId="7E942186" w14:textId="6263C663" w:rsidR="00E20E8E" w:rsidRPr="00984E18" w:rsidRDefault="00E20E8E">
      <w:pPr>
        <w:pStyle w:val="CommentText"/>
        <w:rPr>
          <w:lang w:val="es-ES"/>
        </w:rPr>
      </w:pPr>
      <w:r>
        <w:rPr>
          <w:rStyle w:val="CommentReference"/>
        </w:rPr>
        <w:annotationRef/>
      </w:r>
      <w:r w:rsidRPr="00984E18">
        <w:rPr>
          <w:lang w:val="es-ES"/>
        </w:rPr>
        <w:t>DUDA DEL PLANTEAMIENTO</w:t>
      </w:r>
    </w:p>
  </w:comment>
  <w:comment w:id="293" w:author="Kreisler Moreno, Isabel" w:date="2021-06-18T12:12:00Z" w:initials="KMI">
    <w:p w14:paraId="59A56954" w14:textId="1DEA1290" w:rsidR="00E20E8E" w:rsidRPr="00021973" w:rsidRDefault="00E20E8E">
      <w:pPr>
        <w:pStyle w:val="CommentText"/>
        <w:rPr>
          <w:lang w:val="es-ES"/>
        </w:rPr>
      </w:pPr>
      <w:r>
        <w:rPr>
          <w:rStyle w:val="CommentReference"/>
        </w:rPr>
        <w:annotationRef/>
      </w:r>
      <w:r w:rsidRPr="00021973">
        <w:rPr>
          <w:lang w:val="es-ES"/>
        </w:rPr>
        <w:t xml:space="preserve">Induce a pensar que vacuno es malo y verdura </w:t>
      </w:r>
      <w:r>
        <w:rPr>
          <w:lang w:val="es-ES"/>
        </w:rPr>
        <w:t xml:space="preserve">es bueno. </w:t>
      </w:r>
      <w:proofErr w:type="gramStart"/>
      <w:r>
        <w:rPr>
          <w:lang w:val="es-ES"/>
        </w:rPr>
        <w:t>Planteamiento un poco simple?</w:t>
      </w:r>
      <w:proofErr w:type="gramEnd"/>
    </w:p>
  </w:comment>
  <w:comment w:id="294" w:author="OECC" w:date="2021-06-22T10:23:00Z" w:initials="OECC">
    <w:p w14:paraId="37D6E75E" w14:textId="056F34B4" w:rsidR="00E20E8E" w:rsidRPr="00A64DC5" w:rsidRDefault="00E20E8E">
      <w:pPr>
        <w:pStyle w:val="CommentText"/>
        <w:rPr>
          <w:lang w:val="es-ES"/>
        </w:rPr>
      </w:pPr>
      <w:r>
        <w:rPr>
          <w:rStyle w:val="CommentReference"/>
        </w:rPr>
        <w:annotationRef/>
      </w:r>
      <w:r>
        <w:rPr>
          <w:lang w:val="es-ES"/>
        </w:rPr>
        <w:t>¿Por qué sólo ecológicos?</w:t>
      </w:r>
    </w:p>
  </w:comment>
  <w:comment w:id="296" w:author="Francisco J.  Heras Hernández" w:date="2021-06-22T12:42:00Z" w:initials="FJHH">
    <w:p w14:paraId="655D32A7" w14:textId="69E28264" w:rsidR="00E20E8E" w:rsidRDefault="00E20E8E">
      <w:pPr>
        <w:pStyle w:val="CommentText"/>
        <w:rPr>
          <w:lang w:val="es-ES"/>
        </w:rPr>
      </w:pPr>
      <w:r>
        <w:rPr>
          <w:rStyle w:val="CommentReference"/>
        </w:rPr>
        <w:annotationRef/>
      </w:r>
      <w:r>
        <w:rPr>
          <w:lang w:val="es-ES"/>
        </w:rPr>
        <w:t>En vez de esta opción, muy extrema en el contexto español, q</w:t>
      </w:r>
      <w:r w:rsidRPr="002346CB">
        <w:rPr>
          <w:lang w:val="es-ES"/>
        </w:rPr>
        <w:t xml:space="preserve">uizá sería interesante </w:t>
      </w:r>
      <w:r>
        <w:rPr>
          <w:lang w:val="es-ES"/>
        </w:rPr>
        <w:t xml:space="preserve">esta opción:  </w:t>
      </w:r>
      <w:r w:rsidRPr="001E3650">
        <w:rPr>
          <w:b/>
          <w:bCs/>
          <w:lang w:val="es-ES"/>
        </w:rPr>
        <w:t>Congelar las autorizaciones de nuevas explotaciones ganaderas intensivas</w:t>
      </w:r>
      <w:r>
        <w:rPr>
          <w:b/>
          <w:bCs/>
          <w:lang w:val="es-ES"/>
        </w:rPr>
        <w:t>, manteniendo las actuales siempre que</w:t>
      </w:r>
      <w:r>
        <w:rPr>
          <w:lang w:val="es-ES"/>
        </w:rPr>
        <w:t xml:space="preserve"> </w:t>
      </w:r>
      <w:r>
        <w:rPr>
          <w:b/>
          <w:bCs/>
          <w:lang w:val="es-ES"/>
        </w:rPr>
        <w:t xml:space="preserve">cumplan criterios de </w:t>
      </w:r>
      <w:proofErr w:type="spellStart"/>
      <w:r>
        <w:rPr>
          <w:b/>
          <w:bCs/>
          <w:lang w:val="es-ES"/>
        </w:rPr>
        <w:t>sostenibilidd</w:t>
      </w:r>
      <w:proofErr w:type="spellEnd"/>
    </w:p>
    <w:p w14:paraId="112D5A3B" w14:textId="1F9DA786" w:rsidR="00E20E8E" w:rsidRPr="002346CB" w:rsidRDefault="00E20E8E">
      <w:pPr>
        <w:pStyle w:val="CommentText"/>
        <w:rPr>
          <w:lang w:val="es-ES"/>
        </w:rPr>
      </w:pPr>
      <w:r>
        <w:rPr>
          <w:lang w:val="es-ES"/>
        </w:rPr>
        <w:t>(en las provincias españolas con mayor número de instalaciones ganaderas intensivas están surgiendo movimientos ciudadanos que reivindican este tipo de medida)</w:t>
      </w:r>
    </w:p>
  </w:comment>
  <w:comment w:id="297" w:author="Fabre  Adrien" w:date="2021-06-23T16:47:00Z" w:initials="FA">
    <w:p w14:paraId="4918D7E2" w14:textId="63249F80" w:rsidR="00D313D6" w:rsidRDefault="00D313D6">
      <w:pPr>
        <w:pStyle w:val="CommentText"/>
      </w:pPr>
      <w:r>
        <w:rPr>
          <w:rStyle w:val="CommentReference"/>
        </w:rPr>
        <w:annotationRef/>
      </w:r>
      <w:r>
        <w:t xml:space="preserve">I propose to add your suggestion rather than </w:t>
      </w:r>
      <w:r>
        <w:t>merely</w:t>
      </w:r>
      <w:bookmarkStart w:id="298" w:name="_GoBack"/>
      <w:bookmarkEnd w:id="298"/>
      <w:r>
        <w:t xml:space="preserve"> replacing the current option.</w:t>
      </w:r>
    </w:p>
  </w:comment>
  <w:comment w:id="300" w:author="Francisco J.  Heras Hernández" w:date="2021-06-22T12:39:00Z" w:initials="FJHH">
    <w:p w14:paraId="6772E814" w14:textId="1C36CA08" w:rsidR="00E20E8E" w:rsidRPr="004F0BF8" w:rsidRDefault="00E20E8E">
      <w:pPr>
        <w:pStyle w:val="CommentText"/>
        <w:rPr>
          <w:lang w:val="es-ES"/>
        </w:rPr>
      </w:pPr>
      <w:r>
        <w:rPr>
          <w:rStyle w:val="CommentReference"/>
        </w:rPr>
        <w:annotationRef/>
      </w:r>
      <w:r>
        <w:rPr>
          <w:lang w:val="es-ES"/>
        </w:rPr>
        <w:t>Quizá mejor u</w:t>
      </w:r>
      <w:r w:rsidRPr="004F0BF8">
        <w:rPr>
          <w:lang w:val="es-ES"/>
        </w:rPr>
        <w:t>sar “m</w:t>
      </w:r>
      <w:r>
        <w:rPr>
          <w:lang w:val="es-ES"/>
        </w:rPr>
        <w:t>uy” en las opciones 1 y 5</w:t>
      </w:r>
    </w:p>
  </w:comment>
  <w:comment w:id="301" w:author="Francisco J.  Heras Hernández" w:date="2021-06-22T12:37:00Z" w:initials="FJHH">
    <w:p w14:paraId="5F5A0815" w14:textId="67F8B9B8" w:rsidR="00E20E8E" w:rsidRPr="004F0BF8" w:rsidRDefault="00E20E8E">
      <w:pPr>
        <w:pStyle w:val="CommentText"/>
        <w:rPr>
          <w:lang w:val="es-ES"/>
        </w:rPr>
      </w:pPr>
      <w:r>
        <w:rPr>
          <w:rStyle w:val="CommentReference"/>
        </w:rPr>
        <w:annotationRef/>
      </w:r>
      <w:r w:rsidRPr="004F0BF8">
        <w:rPr>
          <w:lang w:val="es-ES"/>
        </w:rPr>
        <w:t xml:space="preserve">ha sido posible confiar </w:t>
      </w:r>
    </w:p>
  </w:comment>
  <w:comment w:id="302" w:author="Francisco J.  Heras Hernández" w:date="2021-06-22T12:34:00Z" w:initials="FJHH">
    <w:p w14:paraId="03086A65" w14:textId="00B93649" w:rsidR="00E20E8E" w:rsidRPr="00EB4A53" w:rsidRDefault="00E20E8E">
      <w:pPr>
        <w:pStyle w:val="CommentText"/>
        <w:rPr>
          <w:lang w:val="es-ES"/>
        </w:rPr>
      </w:pPr>
      <w:r>
        <w:rPr>
          <w:rStyle w:val="CommentReference"/>
        </w:rPr>
        <w:annotationRef/>
      </w:r>
      <w:r w:rsidRPr="00EB4A53">
        <w:rPr>
          <w:lang w:val="es-ES"/>
        </w:rPr>
        <w:t xml:space="preserve">Las dos opciones </w:t>
      </w:r>
      <w:r>
        <w:rPr>
          <w:lang w:val="es-ES"/>
        </w:rPr>
        <w:t>extremas deben ser, en la medida de lo posible, simétricas</w:t>
      </w:r>
    </w:p>
  </w:comment>
  <w:comment w:id="305" w:author="Francisco J.  Heras Hernández" w:date="2021-06-22T12:31:00Z" w:initials="FJHH">
    <w:p w14:paraId="0B75C7CE" w14:textId="77777777" w:rsidR="00E20E8E" w:rsidRDefault="00E20E8E" w:rsidP="00A517E3">
      <w:pPr>
        <w:pStyle w:val="CommentText"/>
        <w:numPr>
          <w:ilvl w:val="0"/>
          <w:numId w:val="7"/>
        </w:numPr>
        <w:rPr>
          <w:lang w:val="es-ES"/>
        </w:rPr>
      </w:pPr>
      <w:r>
        <w:rPr>
          <w:rStyle w:val="CommentReference"/>
        </w:rPr>
        <w:annotationRef/>
      </w:r>
      <w:r w:rsidRPr="00C34CB7">
        <w:rPr>
          <w:lang w:val="es-ES"/>
        </w:rPr>
        <w:t xml:space="preserve">El gobierno emprende demasiadas </w:t>
      </w:r>
      <w:r>
        <w:rPr>
          <w:lang w:val="es-ES"/>
        </w:rPr>
        <w:t>iniciativas</w:t>
      </w:r>
    </w:p>
    <w:p w14:paraId="02CCFCDE" w14:textId="77777777" w:rsidR="00E20E8E" w:rsidRDefault="00E20E8E" w:rsidP="00A517E3">
      <w:pPr>
        <w:pStyle w:val="CommentText"/>
        <w:numPr>
          <w:ilvl w:val="0"/>
          <w:numId w:val="7"/>
        </w:numPr>
        <w:rPr>
          <w:lang w:val="es-ES"/>
        </w:rPr>
      </w:pPr>
      <w:r>
        <w:rPr>
          <w:lang w:val="es-ES"/>
        </w:rPr>
        <w:t>El gobierno hace lo necesario</w:t>
      </w:r>
    </w:p>
    <w:p w14:paraId="14132BAA" w14:textId="66415137" w:rsidR="00E20E8E" w:rsidRPr="00C34CB7" w:rsidRDefault="00E20E8E" w:rsidP="00A517E3">
      <w:pPr>
        <w:pStyle w:val="CommentText"/>
        <w:numPr>
          <w:ilvl w:val="0"/>
          <w:numId w:val="7"/>
        </w:numPr>
        <w:rPr>
          <w:lang w:val="es-ES"/>
        </w:rPr>
      </w:pPr>
      <w:r>
        <w:rPr>
          <w:lang w:val="es-ES"/>
        </w:rPr>
        <w:t>El gobierno debería hacer más</w:t>
      </w:r>
    </w:p>
  </w:comment>
  <w:comment w:id="311" w:author="Kreisler Moreno, Isabel" w:date="2021-06-18T12:14:00Z" w:initials="KMI">
    <w:p w14:paraId="50F1FB7D" w14:textId="5759C1D8" w:rsidR="00E20E8E" w:rsidRPr="00CB2E89" w:rsidRDefault="00E20E8E">
      <w:pPr>
        <w:pStyle w:val="CommentText"/>
        <w:rPr>
          <w:lang w:val="es-ES"/>
        </w:rPr>
      </w:pPr>
      <w:r>
        <w:rPr>
          <w:rStyle w:val="CommentReference"/>
        </w:rPr>
        <w:annotationRef/>
      </w:r>
      <w:r w:rsidRPr="00CB2E89">
        <w:rPr>
          <w:lang w:val="es-ES"/>
        </w:rPr>
        <w:t>Es imparcial políticamente / sesgo político</w:t>
      </w:r>
    </w:p>
  </w:comment>
  <w:comment w:id="312" w:author="Francisco J.  Heras Hernández" w:date="2021-06-22T12:25:00Z" w:initials="FJHH">
    <w:p w14:paraId="7A468816" w14:textId="79ED1C44" w:rsidR="00E20E8E" w:rsidRPr="0017558D" w:rsidRDefault="00E20E8E">
      <w:pPr>
        <w:pStyle w:val="CommentText"/>
        <w:rPr>
          <w:b/>
          <w:bCs/>
          <w:lang w:val="es-ES"/>
        </w:rPr>
      </w:pPr>
      <w:r>
        <w:rPr>
          <w:rStyle w:val="CommentReference"/>
        </w:rPr>
        <w:annotationRef/>
      </w:r>
      <w:r w:rsidRPr="0017558D">
        <w:rPr>
          <w:lang w:val="es-ES"/>
        </w:rPr>
        <w:t xml:space="preserve">Coincido: </w:t>
      </w:r>
      <w:r w:rsidRPr="0017558D">
        <w:rPr>
          <w:b/>
          <w:bCs/>
          <w:lang w:val="es-ES"/>
        </w:rPr>
        <w:t>…tenía un sesgo político?</w:t>
      </w:r>
    </w:p>
  </w:comment>
  <w:comment w:id="313" w:author="Francisco J.  Heras Hernández" w:date="2021-06-22T12:24:00Z" w:initials="FJHH">
    <w:p w14:paraId="3ABD48A2" w14:textId="77777777" w:rsidR="00E20E8E" w:rsidRDefault="00E20E8E">
      <w:pPr>
        <w:pStyle w:val="CommentText"/>
        <w:rPr>
          <w:lang w:val="es-ES"/>
        </w:rPr>
      </w:pPr>
      <w:r>
        <w:rPr>
          <w:rStyle w:val="CommentReference"/>
        </w:rPr>
        <w:annotationRef/>
      </w:r>
      <w:r w:rsidRPr="00270B03">
        <w:rPr>
          <w:lang w:val="es-ES"/>
        </w:rPr>
        <w:t>Si, está sesgada hacia la i</w:t>
      </w:r>
      <w:r>
        <w:rPr>
          <w:lang w:val="es-ES"/>
        </w:rPr>
        <w:t>zquierda</w:t>
      </w:r>
    </w:p>
    <w:p w14:paraId="34996E4D" w14:textId="77777777" w:rsidR="00E20E8E" w:rsidRDefault="00E20E8E">
      <w:pPr>
        <w:pStyle w:val="CommentText"/>
        <w:rPr>
          <w:lang w:val="es-ES"/>
        </w:rPr>
      </w:pPr>
      <w:r>
        <w:rPr>
          <w:lang w:val="es-ES"/>
        </w:rPr>
        <w:t>Sí, está sesgada hacia la derecha</w:t>
      </w:r>
    </w:p>
    <w:p w14:paraId="32B7592A" w14:textId="4A0699C9" w:rsidR="00E20E8E" w:rsidRPr="00270B03" w:rsidRDefault="00E20E8E">
      <w:pPr>
        <w:pStyle w:val="CommentText"/>
        <w:rPr>
          <w:lang w:val="es-ES"/>
        </w:rPr>
      </w:pPr>
      <w:r>
        <w:rPr>
          <w:lang w:val="es-ES"/>
        </w:rPr>
        <w:t>No, creo que era políticamente imparcial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21F30" w15:done="0"/>
  <w15:commentEx w15:paraId="29A0ADA2" w15:done="0"/>
  <w15:commentEx w15:paraId="7416302F" w15:done="0"/>
  <w15:commentEx w15:paraId="0FA502AB" w15:done="0"/>
  <w15:commentEx w15:paraId="41FC4103" w15:done="0"/>
  <w15:commentEx w15:paraId="543D9098" w15:paraIdParent="41FC4103" w15:done="0"/>
  <w15:commentEx w15:paraId="735BF3F1" w15:done="0"/>
  <w15:commentEx w15:paraId="3C0C2D55" w15:done="0"/>
  <w15:commentEx w15:paraId="6399FE72" w15:done="0"/>
  <w15:commentEx w15:paraId="5BCDF0D2" w15:done="0"/>
  <w15:commentEx w15:paraId="3558EAE8" w15:paraIdParent="5BCDF0D2" w15:done="0"/>
  <w15:commentEx w15:paraId="37B00E70" w15:paraIdParent="5BCDF0D2" w15:done="0"/>
  <w15:commentEx w15:paraId="23BBB1EB" w15:done="0"/>
  <w15:commentEx w15:paraId="05617A79" w15:done="0"/>
  <w15:commentEx w15:paraId="60EB95A0" w15:done="0"/>
  <w15:commentEx w15:paraId="5E440C72" w15:done="0"/>
  <w15:commentEx w15:paraId="2BE431DF" w15:done="0"/>
  <w15:commentEx w15:paraId="67485A75" w15:paraIdParent="2BE431DF" w15:done="0"/>
  <w15:commentEx w15:paraId="4B64CD1A" w15:done="0"/>
  <w15:commentEx w15:paraId="3C3771BE" w15:done="0"/>
  <w15:commentEx w15:paraId="3516D9AB" w15:done="0"/>
  <w15:commentEx w15:paraId="14F68A8D" w15:done="0"/>
  <w15:commentEx w15:paraId="0B121BFA" w15:paraIdParent="14F68A8D" w15:done="0"/>
  <w15:commentEx w15:paraId="6290C92E" w15:done="0"/>
  <w15:commentEx w15:paraId="471452AC" w15:done="0"/>
  <w15:commentEx w15:paraId="1F85AAD7" w15:done="0"/>
  <w15:commentEx w15:paraId="4C025564" w15:done="0"/>
  <w15:commentEx w15:paraId="591736CF" w15:paraIdParent="4C025564" w15:done="0"/>
  <w15:commentEx w15:paraId="1904172D" w15:done="0"/>
  <w15:commentEx w15:paraId="048C76C7" w15:paraIdParent="1904172D" w15:done="0"/>
  <w15:commentEx w15:paraId="353FC543" w15:done="0"/>
  <w15:commentEx w15:paraId="2FA064B0" w15:paraIdParent="353FC543" w15:done="0"/>
  <w15:commentEx w15:paraId="0F6F59B5" w15:done="0"/>
  <w15:commentEx w15:paraId="30486C4E" w15:done="0"/>
  <w15:commentEx w15:paraId="635896D0" w15:paraIdParent="30486C4E" w15:done="0"/>
  <w15:commentEx w15:paraId="1AA643F4" w15:paraIdParent="30486C4E" w15:done="0"/>
  <w15:commentEx w15:paraId="68ABFE62" w15:paraIdParent="30486C4E" w15:done="0"/>
  <w15:commentEx w15:paraId="5BCBCEC9" w15:done="0"/>
  <w15:commentEx w15:paraId="67A01F74" w15:paraIdParent="5BCBCEC9" w15:done="0"/>
  <w15:commentEx w15:paraId="6D1E862D" w15:done="0"/>
  <w15:commentEx w15:paraId="71420429" w15:done="0"/>
  <w15:commentEx w15:paraId="53D01E3F" w15:paraIdParent="71420429" w15:done="0"/>
  <w15:commentEx w15:paraId="4402C71F" w15:done="0"/>
  <w15:commentEx w15:paraId="33D86C93" w15:paraIdParent="4402C71F" w15:done="0"/>
  <w15:commentEx w15:paraId="74475135" w15:done="0"/>
  <w15:commentEx w15:paraId="0D311520" w15:paraIdParent="74475135" w15:done="0"/>
  <w15:commentEx w15:paraId="32DF30E6" w15:done="0"/>
  <w15:commentEx w15:paraId="7C6DC62D" w15:done="0"/>
  <w15:commentEx w15:paraId="2CFBF5D0" w15:paraIdParent="7C6DC62D" w15:done="0"/>
  <w15:commentEx w15:paraId="6039C6B0" w15:done="0"/>
  <w15:commentEx w15:paraId="208EBDEB" w15:done="0"/>
  <w15:commentEx w15:paraId="240901DD" w15:paraIdParent="208EBDEB" w15:done="0"/>
  <w15:commentEx w15:paraId="55D7A2DE" w15:done="0"/>
  <w15:commentEx w15:paraId="60DF4E24" w15:done="0"/>
  <w15:commentEx w15:paraId="6809F6B1" w15:done="0"/>
  <w15:commentEx w15:paraId="468A1162" w15:paraIdParent="6809F6B1" w15:done="0"/>
  <w15:commentEx w15:paraId="516CDCB3" w15:done="0"/>
  <w15:commentEx w15:paraId="78CCC6FB" w15:done="0"/>
  <w15:commentEx w15:paraId="1BF10CC5" w15:done="0"/>
  <w15:commentEx w15:paraId="67B8360C" w15:done="0"/>
  <w15:commentEx w15:paraId="0367A466" w15:done="0"/>
  <w15:commentEx w15:paraId="16E15154" w15:done="0"/>
  <w15:commentEx w15:paraId="7501A0AA" w15:paraIdParent="16E15154" w15:done="0"/>
  <w15:commentEx w15:paraId="7EDEA94F" w15:done="0"/>
  <w15:commentEx w15:paraId="5FEA6058" w15:paraIdParent="7EDEA94F" w15:done="0"/>
  <w15:commentEx w15:paraId="39E1F54F" w15:done="0"/>
  <w15:commentEx w15:paraId="6BCF3FAF" w15:done="0"/>
  <w15:commentEx w15:paraId="4CB29C58" w15:paraIdParent="6BCF3FAF" w15:done="0"/>
  <w15:commentEx w15:paraId="544BD417" w15:done="0"/>
  <w15:commentEx w15:paraId="12F02591" w15:paraIdParent="544BD417" w15:done="0"/>
  <w15:commentEx w15:paraId="2378B1DB" w15:done="0"/>
  <w15:commentEx w15:paraId="208A3414" w15:done="0"/>
  <w15:commentEx w15:paraId="2BAEF4CB" w15:done="0"/>
  <w15:commentEx w15:paraId="5B103C65" w15:paraIdParent="2BAEF4CB" w15:done="0"/>
  <w15:commentEx w15:paraId="72BB017F" w15:done="0"/>
  <w15:commentEx w15:paraId="5B84FF8B" w15:paraIdParent="72BB017F" w15:done="0"/>
  <w15:commentEx w15:paraId="2871BF16" w15:done="0"/>
  <w15:commentEx w15:paraId="27CDDD5B" w15:paraIdParent="2871BF16" w15:done="0"/>
  <w15:commentEx w15:paraId="66E920F9" w15:done="0"/>
  <w15:commentEx w15:paraId="1E570FD5" w15:paraIdParent="66E920F9" w15:done="0"/>
  <w15:commentEx w15:paraId="73090B4A" w15:done="0"/>
  <w15:commentEx w15:paraId="4D73BAD4" w15:done="0"/>
  <w15:commentEx w15:paraId="2C94CAC7" w15:paraIdParent="4D73BAD4" w15:done="0"/>
  <w15:commentEx w15:paraId="483BBA6A" w15:done="0"/>
  <w15:commentEx w15:paraId="10B6D48E" w15:done="0"/>
  <w15:commentEx w15:paraId="01074F5C" w15:done="0"/>
  <w15:commentEx w15:paraId="2BEC9D25" w15:done="0"/>
  <w15:commentEx w15:paraId="690F0593" w15:paraIdParent="2BEC9D25" w15:done="0"/>
  <w15:commentEx w15:paraId="3C4BCD2C" w15:done="0"/>
  <w15:commentEx w15:paraId="560AC572" w15:done="0"/>
  <w15:commentEx w15:paraId="6B25D93B" w15:paraIdParent="560AC572" w15:done="0"/>
  <w15:commentEx w15:paraId="41F02176" w15:done="0"/>
  <w15:commentEx w15:paraId="1638B4C3" w15:paraIdParent="41F02176" w15:done="0"/>
  <w15:commentEx w15:paraId="2EEB7EAF" w15:done="0"/>
  <w15:commentEx w15:paraId="2C24D2A2" w15:done="0"/>
  <w15:commentEx w15:paraId="56B1F274" w15:paraIdParent="2C24D2A2" w15:done="0"/>
  <w15:commentEx w15:paraId="3C581978" w15:done="0"/>
  <w15:commentEx w15:paraId="602633E8" w15:paraIdParent="3C581978" w15:done="0"/>
  <w15:commentEx w15:paraId="4259DC9C" w15:done="0"/>
  <w15:commentEx w15:paraId="45E189AE" w15:paraIdParent="4259DC9C" w15:done="0"/>
  <w15:commentEx w15:paraId="32171BDF" w15:done="0"/>
  <w15:commentEx w15:paraId="730CB3D2" w15:done="0"/>
  <w15:commentEx w15:paraId="26B9F8A9" w15:done="0"/>
  <w15:commentEx w15:paraId="1FA3D038" w15:done="0"/>
  <w15:commentEx w15:paraId="01BB6925" w15:done="0"/>
  <w15:commentEx w15:paraId="636C245C" w15:paraIdParent="01BB6925" w15:done="0"/>
  <w15:commentEx w15:paraId="28DB5484" w15:done="0"/>
  <w15:commentEx w15:paraId="5E970A1D" w15:paraIdParent="28DB5484" w15:done="0"/>
  <w15:commentEx w15:paraId="06265FDE" w15:done="0"/>
  <w15:commentEx w15:paraId="0BB5EB96" w15:paraIdParent="06265FDE" w15:done="0"/>
  <w15:commentEx w15:paraId="2171E7A9" w15:paraIdParent="06265FDE" w15:done="0"/>
  <w15:commentEx w15:paraId="571DBD6C" w15:paraIdParent="06265FDE" w15:done="0"/>
  <w15:commentEx w15:paraId="07DCE8D4" w15:done="0"/>
  <w15:commentEx w15:paraId="7CC11342" w15:paraIdParent="07DCE8D4" w15:done="0"/>
  <w15:commentEx w15:paraId="2771C180" w15:done="0"/>
  <w15:commentEx w15:paraId="4CC455EE" w15:done="0"/>
  <w15:commentEx w15:paraId="1BD89EE7" w15:done="0"/>
  <w15:commentEx w15:paraId="72D3B793" w15:paraIdParent="1BD89EE7" w15:done="0"/>
  <w15:commentEx w15:paraId="7E942186" w15:done="0"/>
  <w15:commentEx w15:paraId="59A56954" w15:done="0"/>
  <w15:commentEx w15:paraId="37D6E75E" w15:paraIdParent="59A56954" w15:done="0"/>
  <w15:commentEx w15:paraId="112D5A3B" w15:done="0"/>
  <w15:commentEx w15:paraId="4918D7E2" w15:paraIdParent="112D5A3B" w15:done="0"/>
  <w15:commentEx w15:paraId="6772E814" w15:done="0"/>
  <w15:commentEx w15:paraId="5F5A0815" w15:done="0"/>
  <w15:commentEx w15:paraId="03086A65" w15:done="0"/>
  <w15:commentEx w15:paraId="14132BAA" w15:done="0"/>
  <w15:commentEx w15:paraId="50F1FB7D" w15:done="0"/>
  <w15:commentEx w15:paraId="7A468816" w15:paraIdParent="50F1FB7D" w15:done="0"/>
  <w15:commentEx w15:paraId="32B75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9F5AC" w16cex:dateUtc="2021-06-20T15:13:00Z"/>
  <w16cex:commentExtensible w16cex:durableId="2479F792" w16cex:dateUtc="2021-06-20T15:21:00Z"/>
  <w16cex:commentExtensible w16cex:durableId="2479F840" w16cex:dateUtc="2021-06-20T15:24:00Z"/>
  <w16cex:commentExtensible w16cex:durableId="2479F8AB" w16cex:dateUtc="2021-06-20T15:26:00Z"/>
  <w16cex:commentExtensible w16cex:durableId="2479FB54" w16cex:dateUtc="2021-06-20T15:37:00Z"/>
  <w16cex:commentExtensible w16cex:durableId="2479FCAB" w16cex:dateUtc="2021-06-20T15:43:00Z"/>
  <w16cex:commentExtensible w16cex:durableId="2479FCF2" w16cex:dateUtc="2021-06-20T15:44:00Z"/>
  <w16cex:commentExtensible w16cex:durableId="24772026" w16cex:dateUtc="2021-06-18T11:37:00Z"/>
  <w16cex:commentExtensible w16cex:durableId="2479FF61" w16cex:dateUtc="2021-06-20T15:54:00Z"/>
  <w16cex:commentExtensible w16cex:durableId="24772049" w16cex:dateUtc="2021-06-18T11:38:00Z"/>
  <w16cex:commentExtensible w16cex:durableId="247A015D" w16cex:dateUtc="2021-06-20T16:03:00Z"/>
  <w16cex:commentExtensible w16cex:durableId="247C3A35" w16cex:dateUtc="2021-06-22T08:30:00Z"/>
  <w16cex:commentExtensible w16cex:durableId="247A06FB" w16cex:dateUtc="2021-06-20T16:27:00Z"/>
  <w16cex:commentExtensible w16cex:durableId="247720C9" w16cex:dateUtc="2021-06-18T11:40:00Z"/>
  <w16cex:commentExtensible w16cex:durableId="247C279F" w16cex:dateUtc="2021-06-22T07:10:00Z"/>
  <w16cex:commentExtensible w16cex:durableId="247A0747" w16cex:dateUtc="2021-06-20T16:28:00Z"/>
  <w16cex:commentExtensible w16cex:durableId="247C27A8" w16cex:dateUtc="2021-06-22T07:11:00Z"/>
  <w16cex:commentExtensible w16cex:durableId="247A075B" w16cex:dateUtc="2021-06-20T16:28:00Z"/>
  <w16cex:commentExtensible w16cex:durableId="24772106" w16cex:dateUtc="2021-06-18T11:41:00Z"/>
  <w16cex:commentExtensible w16cex:durableId="247721AA" w16cex:dateUtc="2021-06-18T11:44:00Z"/>
  <w16cex:commentExtensible w16cex:durableId="247A0C12" w16cex:dateUtc="2021-06-20T16:48:00Z"/>
  <w16cex:commentExtensible w16cex:durableId="247A0C5D" w16cex:dateUtc="2021-06-20T16:50:00Z"/>
  <w16cex:commentExtensible w16cex:durableId="247AC725" w16cex:dateUtc="2021-06-21T06:07:00Z"/>
  <w16cex:commentExtensible w16cex:durableId="247A2A51" w16cex:dateUtc="2021-06-20T18:57:00Z"/>
  <w16cex:commentExtensible w16cex:durableId="247723F1" w16cex:dateUtc="2021-06-18T11:53:00Z"/>
  <w16cex:commentExtensible w16cex:durableId="247A2E67" w16cex:dateUtc="2021-06-20T19:15:00Z"/>
  <w16cex:commentExtensible w16cex:durableId="247A2F2E" w16cex:dateUtc="2021-06-20T19:18:00Z"/>
  <w16cex:commentExtensible w16cex:durableId="247C32BE" w16cex:dateUtc="2021-06-22T07:58:00Z"/>
  <w16cex:commentExtensible w16cex:durableId="247C32ED" w16cex:dateUtc="2021-06-22T07:59:00Z"/>
  <w16cex:commentExtensible w16cex:durableId="247A3134" w16cex:dateUtc="2021-06-20T19:27:00Z"/>
  <w16cex:commentExtensible w16cex:durableId="247C338A" w16cex:dateUtc="2021-06-22T08:01:00Z"/>
  <w16cex:commentExtensible w16cex:durableId="247A32E4" w16cex:dateUtc="2021-06-20T19:34:00Z"/>
  <w16cex:commentExtensible w16cex:durableId="247C33AE" w16cex:dateUtc="2021-06-22T08:02:00Z"/>
  <w16cex:commentExtensible w16cex:durableId="247A33FF" w16cex:dateUtc="2021-06-20T19:39:00Z"/>
  <w16cex:commentExtensible w16cex:durableId="247A3473" w16cex:dateUtc="2021-06-20T19:41:00Z"/>
  <w16cex:commentExtensible w16cex:durableId="247A3576" w16cex:dateUtc="2021-06-20T19:45:00Z"/>
  <w16cex:commentExtensible w16cex:durableId="247A35CE" w16cex:dateUtc="2021-06-20T19:46:00Z"/>
  <w16cex:commentExtensible w16cex:durableId="247A3882" w16cex:dateUtc="2021-06-20T19:58:00Z"/>
  <w16cex:commentExtensible w16cex:durableId="247A3BF2" w16cex:dateUtc="2021-06-20T20:13:00Z"/>
  <w16cex:commentExtensible w16cex:durableId="247A3D7A" w16cex:dateUtc="2021-06-20T20:19:00Z"/>
  <w16cex:commentExtensible w16cex:durableId="24772CEE" w16cex:dateUtc="2021-06-18T12:32:00Z"/>
  <w16cex:commentExtensible w16cex:durableId="247A40A7" w16cex:dateUtc="2021-06-20T20:33:00Z"/>
  <w16cex:commentExtensible w16cex:durableId="247A425F" w16cex:dateUtc="2021-06-20T20:40:00Z"/>
  <w16cex:commentExtensible w16cex:durableId="247AC956" w16cex:dateUtc="2021-06-21T06:16:00Z"/>
  <w16cex:commentExtensible w16cex:durableId="247ACA41" w16cex:dateUtc="2021-06-21T06:20:00Z"/>
  <w16cex:commentExtensible w16cex:durableId="247C35C9" w16cex:dateUtc="2021-06-22T08:11:00Z"/>
  <w16cex:commentExtensible w16cex:durableId="247ACB3B" w16cex:dateUtc="2021-06-21T06:24:00Z"/>
  <w16cex:commentExtensible w16cex:durableId="247ACB95" w16cex:dateUtc="2021-06-21T06:25:00Z"/>
  <w16cex:commentExtensible w16cex:durableId="247ACE7B" w16cex:dateUtc="2021-06-21T06:38:00Z"/>
  <w16cex:commentExtensible w16cex:durableId="247ACF36" w16cex:dateUtc="2021-06-21T06:41:00Z"/>
  <w16cex:commentExtensible w16cex:durableId="247ADFE3" w16cex:dateUtc="2021-06-21T07:52:00Z"/>
  <w16cex:commentExtensible w16cex:durableId="247C3689" w16cex:dateUtc="2021-06-22T08:14:00Z"/>
  <w16cex:commentExtensible w16cex:durableId="247ACFC7" w16cex:dateUtc="2021-06-21T06:43:00Z"/>
  <w16cex:commentExtensible w16cex:durableId="247ACFF6" w16cex:dateUtc="2021-06-21T06:44:00Z"/>
  <w16cex:commentExtensible w16cex:durableId="247AD05C" w16cex:dateUtc="2021-06-21T06:46:00Z"/>
  <w16cex:commentExtensible w16cex:durableId="247C37C2" w16cex:dateUtc="2021-06-22T08:19:00Z"/>
  <w16cex:commentExtensible w16cex:durableId="247C3844" w16cex:dateUtc="2021-06-22T08:21:00Z"/>
  <w16cex:commentExtensible w16cex:durableId="247C384D" w16cex:dateUtc="2021-06-22T08:22:00Z"/>
  <w16cex:commentExtensible w16cex:durableId="247C5DA6" w16cex:dateUtc="2021-06-22T11:01:00Z"/>
  <w16cex:commentExtensible w16cex:durableId="247C38CB" w16cex:dateUtc="2021-06-22T08:24:00Z"/>
  <w16cex:commentExtensible w16cex:durableId="247C38A9" w16cex:dateUtc="2021-06-22T08:23:00Z"/>
  <w16cex:commentExtensible w16cex:durableId="247C593F" w16cex:dateUtc="2021-06-22T10:42:00Z"/>
  <w16cex:commentExtensible w16cex:durableId="247C588D" w16cex:dateUtc="2021-06-22T10:39:00Z"/>
  <w16cex:commentExtensible w16cex:durableId="247C57FC" w16cex:dateUtc="2021-06-22T10:37:00Z"/>
  <w16cex:commentExtensible w16cex:durableId="247C574F" w16cex:dateUtc="2021-06-22T10:34:00Z"/>
  <w16cex:commentExtensible w16cex:durableId="247C56BD" w16cex:dateUtc="2021-06-22T10:31:00Z"/>
  <w16cex:commentExtensible w16cex:durableId="247C553F" w16cex:dateUtc="2021-06-22T10:25:00Z"/>
  <w16cex:commentExtensible w16cex:durableId="247C5500" w16cex:dateUtc="2021-06-22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21F30" w16cid:durableId="24771F57"/>
  <w16cid:commentId w16cid:paraId="29A0ADA2" w16cid:durableId="24771F58"/>
  <w16cid:commentId w16cid:paraId="7416302F" w16cid:durableId="24771F59"/>
  <w16cid:commentId w16cid:paraId="0FA502AB" w16cid:durableId="2479F5AC"/>
  <w16cid:commentId w16cid:paraId="41FC4103" w16cid:durableId="24771F5A"/>
  <w16cid:commentId w16cid:paraId="543D9098" w16cid:durableId="24771F5B"/>
  <w16cid:commentId w16cid:paraId="735BF3F1" w16cid:durableId="24771F5C"/>
  <w16cid:commentId w16cid:paraId="3C0C2D55" w16cid:durableId="24771F5D"/>
  <w16cid:commentId w16cid:paraId="6399FE72" w16cid:durableId="2479F792"/>
  <w16cid:commentId w16cid:paraId="5BCDF0D2" w16cid:durableId="24771F5E"/>
  <w16cid:commentId w16cid:paraId="3558EAE8" w16cid:durableId="24771F5F"/>
  <w16cid:commentId w16cid:paraId="23BBB1EB" w16cid:durableId="2479F840"/>
  <w16cid:commentId w16cid:paraId="05617A79" w16cid:durableId="24771F60"/>
  <w16cid:commentId w16cid:paraId="60EB95A0" w16cid:durableId="24771F61"/>
  <w16cid:commentId w16cid:paraId="5E440C72" w16cid:durableId="24771F62"/>
  <w16cid:commentId w16cid:paraId="2BE431DF" w16cid:durableId="2479F8AB"/>
  <w16cid:commentId w16cid:paraId="4B64CD1A" w16cid:durableId="2479FB54"/>
  <w16cid:commentId w16cid:paraId="3C3771BE" w16cid:durableId="2479FCAB"/>
  <w16cid:commentId w16cid:paraId="3516D9AB" w16cid:durableId="2479FCF2"/>
  <w16cid:commentId w16cid:paraId="14F68A8D" w16cid:durableId="24772026"/>
  <w16cid:commentId w16cid:paraId="6290C92E" w16cid:durableId="2479FF61"/>
  <w16cid:commentId w16cid:paraId="471452AC" w16cid:durableId="24772049"/>
  <w16cid:commentId w16cid:paraId="1F85AAD7" w16cid:durableId="24771F63"/>
  <w16cid:commentId w16cid:paraId="4C025564" w16cid:durableId="247A015D"/>
  <w16cid:commentId w16cid:paraId="1904172D" w16cid:durableId="24771F64"/>
  <w16cid:commentId w16cid:paraId="353FC543" w16cid:durableId="247C3A35"/>
  <w16cid:commentId w16cid:paraId="0F6F59B5" w16cid:durableId="247A06FB"/>
  <w16cid:commentId w16cid:paraId="30486C4E" w16cid:durableId="24771F65"/>
  <w16cid:commentId w16cid:paraId="635896D0" w16cid:durableId="24771F66"/>
  <w16cid:commentId w16cid:paraId="1AA643F4" w16cid:durableId="247720C9"/>
  <w16cid:commentId w16cid:paraId="68ABFE62" w16cid:durableId="247C279F"/>
  <w16cid:commentId w16cid:paraId="5BCBCEC9" w16cid:durableId="247A0747"/>
  <w16cid:commentId w16cid:paraId="67A01F74" w16cid:durableId="247C27A8"/>
  <w16cid:commentId w16cid:paraId="6D1E862D" w16cid:durableId="247A075B"/>
  <w16cid:commentId w16cid:paraId="71420429" w16cid:durableId="24772106"/>
  <w16cid:commentId w16cid:paraId="4402C71F" w16cid:durableId="247721AA"/>
  <w16cid:commentId w16cid:paraId="74475135" w16cid:durableId="247A0C12"/>
  <w16cid:commentId w16cid:paraId="32DF30E6" w16cid:durableId="247A0C5D"/>
  <w16cid:commentId w16cid:paraId="7C6DC62D" w16cid:durableId="24771F69"/>
  <w16cid:commentId w16cid:paraId="2CFBF5D0" w16cid:durableId="247AC725"/>
  <w16cid:commentId w16cid:paraId="6039C6B0" w16cid:durableId="247A2A51"/>
  <w16cid:commentId w16cid:paraId="208EBDEB" w16cid:durableId="247723F1"/>
  <w16cid:commentId w16cid:paraId="55D7A2DE" w16cid:durableId="247A2E67"/>
  <w16cid:commentId w16cid:paraId="60DF4E24" w16cid:durableId="247A2F2E"/>
  <w16cid:commentId w16cid:paraId="6809F6B1" w16cid:durableId="24771F6A"/>
  <w16cid:commentId w16cid:paraId="468A1162" w16cid:durableId="247C32BE"/>
  <w16cid:commentId w16cid:paraId="516CDCB3" w16cid:durableId="247C32ED"/>
  <w16cid:commentId w16cid:paraId="78CCC6FB" w16cid:durableId="247A3134"/>
  <w16cid:commentId w16cid:paraId="1BF10CC5" w16cid:durableId="247C338A"/>
  <w16cid:commentId w16cid:paraId="67B8360C" w16cid:durableId="247A32E4"/>
  <w16cid:commentId w16cid:paraId="0367A466" w16cid:durableId="247C33AE"/>
  <w16cid:commentId w16cid:paraId="16E15154" w16cid:durableId="247A33FF"/>
  <w16cid:commentId w16cid:paraId="7EDEA94F" w16cid:durableId="247A3473"/>
  <w16cid:commentId w16cid:paraId="39E1F54F" w16cid:durableId="247A3576"/>
  <w16cid:commentId w16cid:paraId="6BCF3FAF" w16cid:durableId="247A35CE"/>
  <w16cid:commentId w16cid:paraId="544BD417" w16cid:durableId="247A3882"/>
  <w16cid:commentId w16cid:paraId="2378B1DB" w16cid:durableId="24771F6B"/>
  <w16cid:commentId w16cid:paraId="208A3414" w16cid:durableId="247A3BF2"/>
  <w16cid:commentId w16cid:paraId="2BAEF4CB" w16cid:durableId="247A3D7A"/>
  <w16cid:commentId w16cid:paraId="72BB017F" w16cid:durableId="24771F6C"/>
  <w16cid:commentId w16cid:paraId="2871BF16" w16cid:durableId="24772CEE"/>
  <w16cid:commentId w16cid:paraId="66E920F9" w16cid:durableId="247A40A7"/>
  <w16cid:commentId w16cid:paraId="73090B4A" w16cid:durableId="247A425F"/>
  <w16cid:commentId w16cid:paraId="4D73BAD4" w16cid:durableId="24771F6D"/>
  <w16cid:commentId w16cid:paraId="483BBA6A" w16cid:durableId="24771F6E"/>
  <w16cid:commentId w16cid:paraId="10B6D48E" w16cid:durableId="247AC956"/>
  <w16cid:commentId w16cid:paraId="01074F5C" w16cid:durableId="24771F6F"/>
  <w16cid:commentId w16cid:paraId="2BEC9D25" w16cid:durableId="247ACA41"/>
  <w16cid:commentId w16cid:paraId="690F0593" w16cid:durableId="247C35C9"/>
  <w16cid:commentId w16cid:paraId="3C4BCD2C" w16cid:durableId="24771F70"/>
  <w16cid:commentId w16cid:paraId="560AC572" w16cid:durableId="247ACB3B"/>
  <w16cid:commentId w16cid:paraId="41F02176" w16cid:durableId="247ACB95"/>
  <w16cid:commentId w16cid:paraId="2EEB7EAF" w16cid:durableId="247ACE7B"/>
  <w16cid:commentId w16cid:paraId="2C24D2A2" w16cid:durableId="24771F71"/>
  <w16cid:commentId w16cid:paraId="56B1F274" w16cid:durableId="247ACF36"/>
  <w16cid:commentId w16cid:paraId="3C581978" w16cid:durableId="247ADFE3"/>
  <w16cid:commentId w16cid:paraId="602633E8" w16cid:durableId="247C3689"/>
  <w16cid:commentId w16cid:paraId="4259DC9C" w16cid:durableId="24771F72"/>
  <w16cid:commentId w16cid:paraId="32171BDF" w16cid:durableId="247ACFC7"/>
  <w16cid:commentId w16cid:paraId="730CB3D2" w16cid:durableId="24771F73"/>
  <w16cid:commentId w16cid:paraId="26B9F8A9" w16cid:durableId="247ACFF6"/>
  <w16cid:commentId w16cid:paraId="1FA3D038" w16cid:durableId="247AD05C"/>
  <w16cid:commentId w16cid:paraId="01BB6925" w16cid:durableId="24771F74"/>
  <w16cid:commentId w16cid:paraId="28DB5484" w16cid:durableId="24771F75"/>
  <w16cid:commentId w16cid:paraId="06265FDE" w16cid:durableId="24771F76"/>
  <w16cid:commentId w16cid:paraId="0BB5EB96" w16cid:durableId="24771F77"/>
  <w16cid:commentId w16cid:paraId="2171E7A9" w16cid:durableId="247C37C2"/>
  <w16cid:commentId w16cid:paraId="07DCE8D4" w16cid:durableId="24771F78"/>
  <w16cid:commentId w16cid:paraId="2771C180" w16cid:durableId="247C3844"/>
  <w16cid:commentId w16cid:paraId="4CC455EE" w16cid:durableId="247C384D"/>
  <w16cid:commentId w16cid:paraId="1BD89EE7" w16cid:durableId="247C5DA6"/>
  <w16cid:commentId w16cid:paraId="7E942186" w16cid:durableId="247C38CB"/>
  <w16cid:commentId w16cid:paraId="59A56954" w16cid:durableId="24771F79"/>
  <w16cid:commentId w16cid:paraId="37D6E75E" w16cid:durableId="247C38A9"/>
  <w16cid:commentId w16cid:paraId="112D5A3B" w16cid:durableId="247C593F"/>
  <w16cid:commentId w16cid:paraId="6772E814" w16cid:durableId="247C588D"/>
  <w16cid:commentId w16cid:paraId="5F5A0815" w16cid:durableId="247C57FC"/>
  <w16cid:commentId w16cid:paraId="03086A65" w16cid:durableId="247C574F"/>
  <w16cid:commentId w16cid:paraId="14132BAA" w16cid:durableId="247C56BD"/>
  <w16cid:commentId w16cid:paraId="50F1FB7D" w16cid:durableId="24771F7A"/>
  <w16cid:commentId w16cid:paraId="7A468816" w16cid:durableId="247C553F"/>
  <w16cid:commentId w16cid:paraId="32B7592A" w16cid:durableId="247C55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E4396A" w14:textId="77777777" w:rsidR="002D3A7F" w:rsidRDefault="002D3A7F">
      <w:pPr>
        <w:spacing w:line="240" w:lineRule="auto"/>
      </w:pPr>
      <w:r>
        <w:separator/>
      </w:r>
    </w:p>
  </w:endnote>
  <w:endnote w:type="continuationSeparator" w:id="0">
    <w:p w14:paraId="327083C0" w14:textId="77777777" w:rsidR="002D3A7F" w:rsidRDefault="002D3A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A6550" w14:textId="77777777" w:rsidR="00E20E8E" w:rsidRDefault="00E20E8E" w:rsidP="00A0221F">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ADD84E8" w14:textId="77777777" w:rsidR="00E20E8E" w:rsidRDefault="00E20E8E" w:rsidP="00A022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2409F" w14:textId="0E04664F" w:rsidR="00E20E8E" w:rsidRDefault="00E20E8E" w:rsidP="00A0221F">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D313D6">
      <w:rPr>
        <w:rStyle w:val="PageNumber"/>
        <w:noProof/>
      </w:rPr>
      <w:t>63</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D313D6">
      <w:rPr>
        <w:rStyle w:val="PageNumber"/>
        <w:noProof/>
      </w:rPr>
      <w:t>65</w:t>
    </w:r>
    <w:r>
      <w:rPr>
        <w:rStyle w:val="PageNumber"/>
      </w:rPr>
      <w:fldChar w:fldCharType="end"/>
    </w:r>
  </w:p>
  <w:p w14:paraId="7225D313" w14:textId="77777777" w:rsidR="00E20E8E" w:rsidRDefault="00E20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8C9C9" w14:textId="77777777" w:rsidR="002D3A7F" w:rsidRDefault="002D3A7F">
      <w:pPr>
        <w:spacing w:line="240" w:lineRule="auto"/>
      </w:pPr>
      <w:r>
        <w:separator/>
      </w:r>
    </w:p>
  </w:footnote>
  <w:footnote w:type="continuationSeparator" w:id="0">
    <w:p w14:paraId="546D6D29" w14:textId="77777777" w:rsidR="002D3A7F" w:rsidRDefault="002D3A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4E037" w14:textId="77777777" w:rsidR="00E20E8E" w:rsidRDefault="00E20E8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2264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16EB6297"/>
    <w:multiLevelType w:val="hybridMultilevel"/>
    <w:tmpl w:val="94946A1A"/>
    <w:lvl w:ilvl="0" w:tplc="446C37D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E1CE2"/>
    <w:multiLevelType w:val="multilevel"/>
    <w:tmpl w:val="0409001D"/>
    <w:numStyleLink w:val="Multipunch"/>
  </w:abstractNum>
  <w:abstractNum w:abstractNumId="4"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E47094"/>
    <w:multiLevelType w:val="hybridMultilevel"/>
    <w:tmpl w:val="6352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AF2819"/>
    <w:multiLevelType w:val="hybridMultilevel"/>
    <w:tmpl w:val="05C49A4A"/>
    <w:lvl w:ilvl="0" w:tplc="446C37D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86DCD"/>
    <w:multiLevelType w:val="hybridMultilevel"/>
    <w:tmpl w:val="28EAE96C"/>
    <w:lvl w:ilvl="0" w:tplc="446C37D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D8271C9"/>
    <w:multiLevelType w:val="hybridMultilevel"/>
    <w:tmpl w:val="1834F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DA107E0"/>
    <w:multiLevelType w:val="hybridMultilevel"/>
    <w:tmpl w:val="5B82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
  </w:num>
  <w:num w:numId="5">
    <w:abstractNumId w:val="9"/>
  </w:num>
  <w:num w:numId="6">
    <w:abstractNumId w:val="0"/>
  </w:num>
  <w:num w:numId="7">
    <w:abstractNumId w:val="2"/>
  </w:num>
  <w:num w:numId="8">
    <w:abstractNumId w:val="7"/>
  </w:num>
  <w:num w:numId="9">
    <w:abstractNumId w:val="6"/>
  </w:num>
  <w:num w:numId="10">
    <w:abstractNumId w:val="5"/>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eisler Moreno, Isabel">
    <w15:presenceInfo w15:providerId="AD" w15:userId="S-1-5-21-3287267745-3265443528-2782014514-15033"/>
  </w15:person>
  <w15:person w15:author="SANCHEZ CHICO, Ana">
    <w15:presenceInfo w15:providerId="None" w15:userId="SANCHEZ CHICO, Ana"/>
  </w15:person>
  <w15:person w15:author="Francisco J.  Heras Hernández">
    <w15:presenceInfo w15:providerId="AD" w15:userId="S::franciscoj.heras@ms.miteco.es::895d9514-f1dc-4ae5-b27e-7a51845c0900"/>
  </w15:person>
  <w15:person w15:author="Microsoft Office User">
    <w15:presenceInfo w15:providerId="None" w15:userId="Microsoft Office User"/>
  </w15:person>
  <w15:person w15:author="Fabre  Adrien">
    <w15:presenceInfo w15:providerId="AD" w15:userId="S-1-5-21-2025429265-764733703-1417001333-566182"/>
  </w15:person>
  <w15:person w15:author="OECC">
    <w15:presenceInfo w15:providerId="None" w15:userId="OE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trackRevision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1399E"/>
    <w:rsid w:val="00021973"/>
    <w:rsid w:val="00027D7C"/>
    <w:rsid w:val="00031E77"/>
    <w:rsid w:val="000354A6"/>
    <w:rsid w:val="000417EE"/>
    <w:rsid w:val="00050BFD"/>
    <w:rsid w:val="00066BA2"/>
    <w:rsid w:val="00073CA9"/>
    <w:rsid w:val="00075707"/>
    <w:rsid w:val="0007663D"/>
    <w:rsid w:val="00077F1F"/>
    <w:rsid w:val="00090117"/>
    <w:rsid w:val="000926EC"/>
    <w:rsid w:val="000949F0"/>
    <w:rsid w:val="00094F6F"/>
    <w:rsid w:val="000B058F"/>
    <w:rsid w:val="000B3144"/>
    <w:rsid w:val="000C10FC"/>
    <w:rsid w:val="000C5243"/>
    <w:rsid w:val="000F1058"/>
    <w:rsid w:val="000F64DD"/>
    <w:rsid w:val="000F66B1"/>
    <w:rsid w:val="0010364A"/>
    <w:rsid w:val="0011783F"/>
    <w:rsid w:val="00120D3F"/>
    <w:rsid w:val="001308F7"/>
    <w:rsid w:val="001325CD"/>
    <w:rsid w:val="0013483A"/>
    <w:rsid w:val="00146BFB"/>
    <w:rsid w:val="001507A9"/>
    <w:rsid w:val="0015383F"/>
    <w:rsid w:val="001552D6"/>
    <w:rsid w:val="0017558D"/>
    <w:rsid w:val="001763FC"/>
    <w:rsid w:val="00186E5E"/>
    <w:rsid w:val="001A13EE"/>
    <w:rsid w:val="001A21D7"/>
    <w:rsid w:val="001C4C14"/>
    <w:rsid w:val="001D02BF"/>
    <w:rsid w:val="001D2CF7"/>
    <w:rsid w:val="001E0B25"/>
    <w:rsid w:val="001E3650"/>
    <w:rsid w:val="001F5082"/>
    <w:rsid w:val="002135EF"/>
    <w:rsid w:val="002210AF"/>
    <w:rsid w:val="002263D6"/>
    <w:rsid w:val="002266D0"/>
    <w:rsid w:val="0022754E"/>
    <w:rsid w:val="002346CB"/>
    <w:rsid w:val="00235C7D"/>
    <w:rsid w:val="00242052"/>
    <w:rsid w:val="0024210A"/>
    <w:rsid w:val="00244D7E"/>
    <w:rsid w:val="00245560"/>
    <w:rsid w:val="0025101F"/>
    <w:rsid w:val="002528AC"/>
    <w:rsid w:val="00252AFB"/>
    <w:rsid w:val="00256D89"/>
    <w:rsid w:val="002574A1"/>
    <w:rsid w:val="00270B03"/>
    <w:rsid w:val="00275ECC"/>
    <w:rsid w:val="0028286A"/>
    <w:rsid w:val="00295BD6"/>
    <w:rsid w:val="00297D6D"/>
    <w:rsid w:val="002B30E0"/>
    <w:rsid w:val="002B4DE6"/>
    <w:rsid w:val="002C22DC"/>
    <w:rsid w:val="002D1A65"/>
    <w:rsid w:val="002D3A7F"/>
    <w:rsid w:val="002D4903"/>
    <w:rsid w:val="002D74DB"/>
    <w:rsid w:val="002E102D"/>
    <w:rsid w:val="00314BBD"/>
    <w:rsid w:val="0032124E"/>
    <w:rsid w:val="00322A22"/>
    <w:rsid w:val="00323EBB"/>
    <w:rsid w:val="00327573"/>
    <w:rsid w:val="00342389"/>
    <w:rsid w:val="003479D6"/>
    <w:rsid w:val="003506B8"/>
    <w:rsid w:val="0035630C"/>
    <w:rsid w:val="00372550"/>
    <w:rsid w:val="003742B4"/>
    <w:rsid w:val="00381689"/>
    <w:rsid w:val="003835B1"/>
    <w:rsid w:val="003852BB"/>
    <w:rsid w:val="0039083D"/>
    <w:rsid w:val="00393A98"/>
    <w:rsid w:val="00393FEF"/>
    <w:rsid w:val="003A49F4"/>
    <w:rsid w:val="003B6C85"/>
    <w:rsid w:val="003C7B1D"/>
    <w:rsid w:val="003D0094"/>
    <w:rsid w:val="003D6D75"/>
    <w:rsid w:val="003E3FBA"/>
    <w:rsid w:val="003F03FB"/>
    <w:rsid w:val="003F0E37"/>
    <w:rsid w:val="003F3328"/>
    <w:rsid w:val="003F35A2"/>
    <w:rsid w:val="00405700"/>
    <w:rsid w:val="00413D46"/>
    <w:rsid w:val="00414D7C"/>
    <w:rsid w:val="00417096"/>
    <w:rsid w:val="00430ABC"/>
    <w:rsid w:val="00443504"/>
    <w:rsid w:val="00450879"/>
    <w:rsid w:val="00457BA1"/>
    <w:rsid w:val="004604C0"/>
    <w:rsid w:val="00466AA1"/>
    <w:rsid w:val="00471747"/>
    <w:rsid w:val="004870B8"/>
    <w:rsid w:val="0048755F"/>
    <w:rsid w:val="0049335A"/>
    <w:rsid w:val="00497459"/>
    <w:rsid w:val="004C0C65"/>
    <w:rsid w:val="004C1030"/>
    <w:rsid w:val="004C6004"/>
    <w:rsid w:val="004D59D1"/>
    <w:rsid w:val="004E5534"/>
    <w:rsid w:val="004F0BF8"/>
    <w:rsid w:val="004F3A7D"/>
    <w:rsid w:val="00500C13"/>
    <w:rsid w:val="00501FD5"/>
    <w:rsid w:val="005102AA"/>
    <w:rsid w:val="00510C8A"/>
    <w:rsid w:val="00513C09"/>
    <w:rsid w:val="00513DEA"/>
    <w:rsid w:val="005263DD"/>
    <w:rsid w:val="0052790B"/>
    <w:rsid w:val="00537A9B"/>
    <w:rsid w:val="0054589A"/>
    <w:rsid w:val="005465CF"/>
    <w:rsid w:val="00563C22"/>
    <w:rsid w:val="00570764"/>
    <w:rsid w:val="0057142C"/>
    <w:rsid w:val="00585FFD"/>
    <w:rsid w:val="00591C4B"/>
    <w:rsid w:val="005920E2"/>
    <w:rsid w:val="00593A1A"/>
    <w:rsid w:val="00594D78"/>
    <w:rsid w:val="005A4132"/>
    <w:rsid w:val="005C71D4"/>
    <w:rsid w:val="005D208A"/>
    <w:rsid w:val="005D3A6F"/>
    <w:rsid w:val="005E4CE9"/>
    <w:rsid w:val="005F3CEC"/>
    <w:rsid w:val="005F3D2E"/>
    <w:rsid w:val="00624C7D"/>
    <w:rsid w:val="006477F2"/>
    <w:rsid w:val="00690E66"/>
    <w:rsid w:val="006A1BCC"/>
    <w:rsid w:val="006C0B67"/>
    <w:rsid w:val="006C2A01"/>
    <w:rsid w:val="006C2BA2"/>
    <w:rsid w:val="006C73E9"/>
    <w:rsid w:val="006D1481"/>
    <w:rsid w:val="006D3AB4"/>
    <w:rsid w:val="00702F86"/>
    <w:rsid w:val="00710EB7"/>
    <w:rsid w:val="00720327"/>
    <w:rsid w:val="0072118A"/>
    <w:rsid w:val="00724EA2"/>
    <w:rsid w:val="00725B75"/>
    <w:rsid w:val="0072697D"/>
    <w:rsid w:val="00730A7C"/>
    <w:rsid w:val="00733B26"/>
    <w:rsid w:val="007359D2"/>
    <w:rsid w:val="00744C4B"/>
    <w:rsid w:val="00746701"/>
    <w:rsid w:val="00764375"/>
    <w:rsid w:val="00767D8E"/>
    <w:rsid w:val="007706A9"/>
    <w:rsid w:val="00771EDE"/>
    <w:rsid w:val="007748BA"/>
    <w:rsid w:val="00793C59"/>
    <w:rsid w:val="0079499B"/>
    <w:rsid w:val="007B026A"/>
    <w:rsid w:val="007C0823"/>
    <w:rsid w:val="007C5638"/>
    <w:rsid w:val="007D01F8"/>
    <w:rsid w:val="007D04E0"/>
    <w:rsid w:val="007D124B"/>
    <w:rsid w:val="007E5ED4"/>
    <w:rsid w:val="007E7483"/>
    <w:rsid w:val="007F25D7"/>
    <w:rsid w:val="007F665E"/>
    <w:rsid w:val="00802B1C"/>
    <w:rsid w:val="00817348"/>
    <w:rsid w:val="00822427"/>
    <w:rsid w:val="00825EE0"/>
    <w:rsid w:val="00826348"/>
    <w:rsid w:val="00826EAC"/>
    <w:rsid w:val="008333B5"/>
    <w:rsid w:val="00834ACF"/>
    <w:rsid w:val="00841406"/>
    <w:rsid w:val="00842236"/>
    <w:rsid w:val="0084612B"/>
    <w:rsid w:val="00855814"/>
    <w:rsid w:val="00860B1F"/>
    <w:rsid w:val="008859E5"/>
    <w:rsid w:val="008B2160"/>
    <w:rsid w:val="008C2C61"/>
    <w:rsid w:val="008E0DA7"/>
    <w:rsid w:val="008F7AC7"/>
    <w:rsid w:val="009226A5"/>
    <w:rsid w:val="00941016"/>
    <w:rsid w:val="00942C58"/>
    <w:rsid w:val="009441EE"/>
    <w:rsid w:val="0095115B"/>
    <w:rsid w:val="00955DBF"/>
    <w:rsid w:val="00957719"/>
    <w:rsid w:val="00960F00"/>
    <w:rsid w:val="0096110E"/>
    <w:rsid w:val="00964D4A"/>
    <w:rsid w:val="009815F2"/>
    <w:rsid w:val="00984885"/>
    <w:rsid w:val="00984D6A"/>
    <w:rsid w:val="00984E18"/>
    <w:rsid w:val="009923A0"/>
    <w:rsid w:val="00997DD3"/>
    <w:rsid w:val="009A74B1"/>
    <w:rsid w:val="009B1AC4"/>
    <w:rsid w:val="009B5315"/>
    <w:rsid w:val="009C7682"/>
    <w:rsid w:val="009D35EF"/>
    <w:rsid w:val="009F5A2D"/>
    <w:rsid w:val="009F61E8"/>
    <w:rsid w:val="00A0221F"/>
    <w:rsid w:val="00A051D3"/>
    <w:rsid w:val="00A23553"/>
    <w:rsid w:val="00A25469"/>
    <w:rsid w:val="00A517E3"/>
    <w:rsid w:val="00A566D5"/>
    <w:rsid w:val="00A64B84"/>
    <w:rsid w:val="00A64DC5"/>
    <w:rsid w:val="00A65110"/>
    <w:rsid w:val="00A66318"/>
    <w:rsid w:val="00A71294"/>
    <w:rsid w:val="00A73485"/>
    <w:rsid w:val="00A84659"/>
    <w:rsid w:val="00A85E19"/>
    <w:rsid w:val="00A91C3D"/>
    <w:rsid w:val="00A92ACB"/>
    <w:rsid w:val="00A9693D"/>
    <w:rsid w:val="00AB243A"/>
    <w:rsid w:val="00AC0471"/>
    <w:rsid w:val="00AC13C4"/>
    <w:rsid w:val="00AC65B9"/>
    <w:rsid w:val="00AD10E7"/>
    <w:rsid w:val="00AD74B2"/>
    <w:rsid w:val="00AF5EED"/>
    <w:rsid w:val="00B06EE0"/>
    <w:rsid w:val="00B13B23"/>
    <w:rsid w:val="00B27403"/>
    <w:rsid w:val="00B34C2C"/>
    <w:rsid w:val="00B44040"/>
    <w:rsid w:val="00B45FD6"/>
    <w:rsid w:val="00B556CD"/>
    <w:rsid w:val="00B57C9F"/>
    <w:rsid w:val="00B668D4"/>
    <w:rsid w:val="00B70267"/>
    <w:rsid w:val="00B70E20"/>
    <w:rsid w:val="00B72149"/>
    <w:rsid w:val="00B72CF9"/>
    <w:rsid w:val="00B74E89"/>
    <w:rsid w:val="00B77A20"/>
    <w:rsid w:val="00B82DB0"/>
    <w:rsid w:val="00B8594B"/>
    <w:rsid w:val="00B87A6F"/>
    <w:rsid w:val="00B91929"/>
    <w:rsid w:val="00BA3290"/>
    <w:rsid w:val="00BA5CB9"/>
    <w:rsid w:val="00BA6DF9"/>
    <w:rsid w:val="00BA6E01"/>
    <w:rsid w:val="00BC4132"/>
    <w:rsid w:val="00BC4333"/>
    <w:rsid w:val="00BD0CCE"/>
    <w:rsid w:val="00BD46F3"/>
    <w:rsid w:val="00BE3EE9"/>
    <w:rsid w:val="00C04C06"/>
    <w:rsid w:val="00C17622"/>
    <w:rsid w:val="00C21185"/>
    <w:rsid w:val="00C34CB7"/>
    <w:rsid w:val="00C444DF"/>
    <w:rsid w:val="00C444EA"/>
    <w:rsid w:val="00C53405"/>
    <w:rsid w:val="00C7159F"/>
    <w:rsid w:val="00C73AB7"/>
    <w:rsid w:val="00C752F2"/>
    <w:rsid w:val="00C762C0"/>
    <w:rsid w:val="00C918A3"/>
    <w:rsid w:val="00C93206"/>
    <w:rsid w:val="00CB2E89"/>
    <w:rsid w:val="00CB3103"/>
    <w:rsid w:val="00CB4DE9"/>
    <w:rsid w:val="00CC4FF6"/>
    <w:rsid w:val="00CD38F0"/>
    <w:rsid w:val="00CD7833"/>
    <w:rsid w:val="00CF45CC"/>
    <w:rsid w:val="00D02A66"/>
    <w:rsid w:val="00D035D1"/>
    <w:rsid w:val="00D1430B"/>
    <w:rsid w:val="00D16DA1"/>
    <w:rsid w:val="00D224A4"/>
    <w:rsid w:val="00D313D6"/>
    <w:rsid w:val="00D35410"/>
    <w:rsid w:val="00D50D8C"/>
    <w:rsid w:val="00D5789F"/>
    <w:rsid w:val="00D607B0"/>
    <w:rsid w:val="00D6262A"/>
    <w:rsid w:val="00D66F1C"/>
    <w:rsid w:val="00D72E78"/>
    <w:rsid w:val="00D803A3"/>
    <w:rsid w:val="00D84285"/>
    <w:rsid w:val="00D87322"/>
    <w:rsid w:val="00D903CB"/>
    <w:rsid w:val="00D939AE"/>
    <w:rsid w:val="00DA55E3"/>
    <w:rsid w:val="00DA58F6"/>
    <w:rsid w:val="00DA6297"/>
    <w:rsid w:val="00DB6291"/>
    <w:rsid w:val="00DC4512"/>
    <w:rsid w:val="00DC46B2"/>
    <w:rsid w:val="00DC5D17"/>
    <w:rsid w:val="00DC796A"/>
    <w:rsid w:val="00DE237E"/>
    <w:rsid w:val="00DE44D4"/>
    <w:rsid w:val="00DE630A"/>
    <w:rsid w:val="00E11684"/>
    <w:rsid w:val="00E13565"/>
    <w:rsid w:val="00E20E8E"/>
    <w:rsid w:val="00E235C3"/>
    <w:rsid w:val="00E253D4"/>
    <w:rsid w:val="00E3535C"/>
    <w:rsid w:val="00E3586E"/>
    <w:rsid w:val="00E35C24"/>
    <w:rsid w:val="00E3618B"/>
    <w:rsid w:val="00E37BCF"/>
    <w:rsid w:val="00E37EB5"/>
    <w:rsid w:val="00E4058A"/>
    <w:rsid w:val="00E41309"/>
    <w:rsid w:val="00E43DAA"/>
    <w:rsid w:val="00E44462"/>
    <w:rsid w:val="00E469FC"/>
    <w:rsid w:val="00E509C3"/>
    <w:rsid w:val="00E60312"/>
    <w:rsid w:val="00E611DD"/>
    <w:rsid w:val="00E6140F"/>
    <w:rsid w:val="00E6193A"/>
    <w:rsid w:val="00E64702"/>
    <w:rsid w:val="00E67E43"/>
    <w:rsid w:val="00E71843"/>
    <w:rsid w:val="00E75C31"/>
    <w:rsid w:val="00E82856"/>
    <w:rsid w:val="00E8603B"/>
    <w:rsid w:val="00E91E4C"/>
    <w:rsid w:val="00EA151B"/>
    <w:rsid w:val="00EA64B3"/>
    <w:rsid w:val="00EB4A53"/>
    <w:rsid w:val="00EC1168"/>
    <w:rsid w:val="00EC2A97"/>
    <w:rsid w:val="00EC46BA"/>
    <w:rsid w:val="00EF1AA0"/>
    <w:rsid w:val="00F027D1"/>
    <w:rsid w:val="00F075F0"/>
    <w:rsid w:val="00F07890"/>
    <w:rsid w:val="00F07895"/>
    <w:rsid w:val="00F079A5"/>
    <w:rsid w:val="00F105E2"/>
    <w:rsid w:val="00F10AAF"/>
    <w:rsid w:val="00F13FE1"/>
    <w:rsid w:val="00F169A2"/>
    <w:rsid w:val="00F16BCE"/>
    <w:rsid w:val="00F22B15"/>
    <w:rsid w:val="00F26945"/>
    <w:rsid w:val="00F33E2A"/>
    <w:rsid w:val="00F44E78"/>
    <w:rsid w:val="00F539A7"/>
    <w:rsid w:val="00F603B1"/>
    <w:rsid w:val="00F65D8B"/>
    <w:rsid w:val="00F67576"/>
    <w:rsid w:val="00F739B1"/>
    <w:rsid w:val="00F7416C"/>
    <w:rsid w:val="00F75FFB"/>
    <w:rsid w:val="00F81A97"/>
    <w:rsid w:val="00F97F6E"/>
    <w:rsid w:val="00FA24E6"/>
    <w:rsid w:val="00FA6583"/>
    <w:rsid w:val="00FB415C"/>
    <w:rsid w:val="00FB4B20"/>
    <w:rsid w:val="00FB7ED7"/>
    <w:rsid w:val="00FD64C8"/>
    <w:rsid w:val="00FF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6ECC"/>
  <w15:docId w15:val="{6C7BA821-C9A8-4F14-B262-4CDB87C2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paragraph" w:styleId="Heading1">
    <w:name w:val="heading 1"/>
    <w:basedOn w:val="Normal"/>
    <w:next w:val="Normal"/>
    <w:link w:val="Heading1Char"/>
    <w:uiPriority w:val="9"/>
    <w:qFormat/>
    <w:rsid w:val="00D035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44C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0" w:type="dxa"/>
        <w:bottom w:w="0" w:type="dxa"/>
        <w:right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2135EF"/>
    <w:rPr>
      <w:sz w:val="16"/>
      <w:szCs w:val="16"/>
    </w:rPr>
  </w:style>
  <w:style w:type="paragraph" w:styleId="CommentText">
    <w:name w:val="annotation text"/>
    <w:basedOn w:val="Normal"/>
    <w:link w:val="CommentTextChar"/>
    <w:uiPriority w:val="99"/>
    <w:unhideWhenUsed/>
    <w:rsid w:val="002135EF"/>
    <w:pPr>
      <w:spacing w:line="240" w:lineRule="auto"/>
    </w:pPr>
    <w:rPr>
      <w:sz w:val="20"/>
      <w:szCs w:val="20"/>
    </w:rPr>
  </w:style>
  <w:style w:type="character" w:customStyle="1" w:styleId="CommentTextChar">
    <w:name w:val="Comment Text Char"/>
    <w:basedOn w:val="DefaultParagraphFont"/>
    <w:link w:val="CommentText"/>
    <w:uiPriority w:val="99"/>
    <w:rsid w:val="002135EF"/>
    <w:rPr>
      <w:sz w:val="20"/>
      <w:szCs w:val="20"/>
    </w:rPr>
  </w:style>
  <w:style w:type="paragraph" w:styleId="CommentSubject">
    <w:name w:val="annotation subject"/>
    <w:basedOn w:val="CommentText"/>
    <w:next w:val="CommentText"/>
    <w:link w:val="CommentSubjectChar"/>
    <w:uiPriority w:val="99"/>
    <w:semiHidden/>
    <w:unhideWhenUsed/>
    <w:rsid w:val="002135EF"/>
    <w:rPr>
      <w:b/>
      <w:bCs/>
    </w:rPr>
  </w:style>
  <w:style w:type="character" w:customStyle="1" w:styleId="CommentSubjectChar">
    <w:name w:val="Comment Subject Char"/>
    <w:basedOn w:val="CommentTextChar"/>
    <w:link w:val="CommentSubject"/>
    <w:uiPriority w:val="99"/>
    <w:semiHidden/>
    <w:rsid w:val="002135EF"/>
    <w:rPr>
      <w:b/>
      <w:bCs/>
      <w:sz w:val="20"/>
      <w:szCs w:val="20"/>
    </w:rPr>
  </w:style>
  <w:style w:type="paragraph" w:styleId="BalloonText">
    <w:name w:val="Balloon Text"/>
    <w:basedOn w:val="Normal"/>
    <w:link w:val="BalloonTextChar"/>
    <w:uiPriority w:val="99"/>
    <w:semiHidden/>
    <w:unhideWhenUsed/>
    <w:rsid w:val="002135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5EF"/>
    <w:rPr>
      <w:rFonts w:ascii="Segoe UI" w:hAnsi="Segoe UI" w:cs="Segoe UI"/>
      <w:sz w:val="18"/>
      <w:szCs w:val="18"/>
    </w:rPr>
  </w:style>
  <w:style w:type="paragraph" w:customStyle="1" w:styleId="gmail-m3109080504882789733gmail-m6632961200500930443msolistparagraph">
    <w:name w:val="gmail-m_3109080504882789733gmail-m6632961200500930443msolistparagraph"/>
    <w:basedOn w:val="Normal"/>
    <w:rsid w:val="002135EF"/>
    <w:pPr>
      <w:spacing w:before="100" w:beforeAutospacing="1" w:after="100" w:afterAutospacing="1" w:line="240" w:lineRule="auto"/>
    </w:pPr>
    <w:rPr>
      <w:rFonts w:ascii="Times New Roman" w:eastAsiaTheme="minorHAnsi" w:hAnsi="Times New Roman" w:cs="Times New Roman"/>
      <w:sz w:val="24"/>
      <w:szCs w:val="24"/>
      <w:lang w:val="en-GB" w:eastAsia="en-GB"/>
    </w:rPr>
  </w:style>
  <w:style w:type="paragraph" w:styleId="Revision">
    <w:name w:val="Revision"/>
    <w:hidden/>
    <w:uiPriority w:val="99"/>
    <w:semiHidden/>
    <w:rsid w:val="00F07890"/>
    <w:pPr>
      <w:spacing w:line="240" w:lineRule="auto"/>
    </w:pPr>
  </w:style>
  <w:style w:type="character" w:customStyle="1" w:styleId="Heading1Char">
    <w:name w:val="Heading 1 Char"/>
    <w:basedOn w:val="DefaultParagraphFont"/>
    <w:link w:val="Heading1"/>
    <w:uiPriority w:val="9"/>
    <w:rsid w:val="00D035D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6140F"/>
    <w:pPr>
      <w:spacing w:before="480"/>
      <w:outlineLvl w:val="9"/>
    </w:pPr>
    <w:rPr>
      <w:b/>
      <w:bCs/>
      <w:sz w:val="28"/>
      <w:szCs w:val="28"/>
    </w:rPr>
  </w:style>
  <w:style w:type="paragraph" w:styleId="TOC1">
    <w:name w:val="toc 1"/>
    <w:basedOn w:val="Normal"/>
    <w:next w:val="Normal"/>
    <w:autoRedefine/>
    <w:uiPriority w:val="39"/>
    <w:unhideWhenUsed/>
    <w:rsid w:val="00E6140F"/>
    <w:pPr>
      <w:spacing w:before="120"/>
    </w:pPr>
    <w:rPr>
      <w:rFonts w:cstheme="minorHAnsi"/>
      <w:b/>
      <w:sz w:val="24"/>
      <w:szCs w:val="24"/>
    </w:rPr>
  </w:style>
  <w:style w:type="character" w:styleId="Hyperlink">
    <w:name w:val="Hyperlink"/>
    <w:basedOn w:val="DefaultParagraphFont"/>
    <w:uiPriority w:val="99"/>
    <w:unhideWhenUsed/>
    <w:rsid w:val="00E6140F"/>
    <w:rPr>
      <w:color w:val="0000FF" w:themeColor="hyperlink"/>
      <w:u w:val="single"/>
    </w:rPr>
  </w:style>
  <w:style w:type="paragraph" w:styleId="TOC2">
    <w:name w:val="toc 2"/>
    <w:basedOn w:val="Normal"/>
    <w:next w:val="Normal"/>
    <w:autoRedefine/>
    <w:uiPriority w:val="39"/>
    <w:semiHidden/>
    <w:unhideWhenUsed/>
    <w:rsid w:val="00E6140F"/>
    <w:pPr>
      <w:ind w:left="220"/>
    </w:pPr>
    <w:rPr>
      <w:rFonts w:cstheme="minorHAnsi"/>
      <w:b/>
    </w:rPr>
  </w:style>
  <w:style w:type="paragraph" w:styleId="TOC3">
    <w:name w:val="toc 3"/>
    <w:basedOn w:val="Normal"/>
    <w:next w:val="Normal"/>
    <w:autoRedefine/>
    <w:uiPriority w:val="39"/>
    <w:semiHidden/>
    <w:unhideWhenUsed/>
    <w:rsid w:val="00E6140F"/>
    <w:pPr>
      <w:ind w:left="440"/>
    </w:pPr>
    <w:rPr>
      <w:rFonts w:cstheme="minorHAnsi"/>
    </w:rPr>
  </w:style>
  <w:style w:type="paragraph" w:styleId="TOC4">
    <w:name w:val="toc 4"/>
    <w:basedOn w:val="Normal"/>
    <w:next w:val="Normal"/>
    <w:autoRedefine/>
    <w:uiPriority w:val="39"/>
    <w:semiHidden/>
    <w:unhideWhenUsed/>
    <w:rsid w:val="00E6140F"/>
    <w:pPr>
      <w:ind w:left="660"/>
    </w:pPr>
    <w:rPr>
      <w:rFonts w:cstheme="minorHAnsi"/>
      <w:sz w:val="20"/>
      <w:szCs w:val="20"/>
    </w:rPr>
  </w:style>
  <w:style w:type="paragraph" w:styleId="TOC5">
    <w:name w:val="toc 5"/>
    <w:basedOn w:val="Normal"/>
    <w:next w:val="Normal"/>
    <w:autoRedefine/>
    <w:uiPriority w:val="39"/>
    <w:semiHidden/>
    <w:unhideWhenUsed/>
    <w:rsid w:val="00E6140F"/>
    <w:pPr>
      <w:ind w:left="880"/>
    </w:pPr>
    <w:rPr>
      <w:rFonts w:cstheme="minorHAnsi"/>
      <w:sz w:val="20"/>
      <w:szCs w:val="20"/>
    </w:rPr>
  </w:style>
  <w:style w:type="paragraph" w:styleId="TOC6">
    <w:name w:val="toc 6"/>
    <w:basedOn w:val="Normal"/>
    <w:next w:val="Normal"/>
    <w:autoRedefine/>
    <w:uiPriority w:val="39"/>
    <w:semiHidden/>
    <w:unhideWhenUsed/>
    <w:rsid w:val="00E6140F"/>
    <w:pPr>
      <w:ind w:left="1100"/>
    </w:pPr>
    <w:rPr>
      <w:rFonts w:cstheme="minorHAnsi"/>
      <w:sz w:val="20"/>
      <w:szCs w:val="20"/>
    </w:rPr>
  </w:style>
  <w:style w:type="paragraph" w:styleId="TOC7">
    <w:name w:val="toc 7"/>
    <w:basedOn w:val="Normal"/>
    <w:next w:val="Normal"/>
    <w:autoRedefine/>
    <w:uiPriority w:val="39"/>
    <w:semiHidden/>
    <w:unhideWhenUsed/>
    <w:rsid w:val="00E6140F"/>
    <w:pPr>
      <w:ind w:left="1320"/>
    </w:pPr>
    <w:rPr>
      <w:rFonts w:cstheme="minorHAnsi"/>
      <w:sz w:val="20"/>
      <w:szCs w:val="20"/>
    </w:rPr>
  </w:style>
  <w:style w:type="paragraph" w:styleId="TOC8">
    <w:name w:val="toc 8"/>
    <w:basedOn w:val="Normal"/>
    <w:next w:val="Normal"/>
    <w:autoRedefine/>
    <w:uiPriority w:val="39"/>
    <w:semiHidden/>
    <w:unhideWhenUsed/>
    <w:rsid w:val="00E6140F"/>
    <w:pPr>
      <w:ind w:left="1540"/>
    </w:pPr>
    <w:rPr>
      <w:rFonts w:cstheme="minorHAnsi"/>
      <w:sz w:val="20"/>
      <w:szCs w:val="20"/>
    </w:rPr>
  </w:style>
  <w:style w:type="paragraph" w:styleId="TOC9">
    <w:name w:val="toc 9"/>
    <w:basedOn w:val="Normal"/>
    <w:next w:val="Normal"/>
    <w:autoRedefine/>
    <w:uiPriority w:val="39"/>
    <w:semiHidden/>
    <w:unhideWhenUsed/>
    <w:rsid w:val="00E6140F"/>
    <w:pPr>
      <w:ind w:left="1760"/>
    </w:pPr>
    <w:rPr>
      <w:rFonts w:cstheme="minorHAnsi"/>
      <w:sz w:val="20"/>
      <w:szCs w:val="20"/>
    </w:rPr>
  </w:style>
  <w:style w:type="character" w:customStyle="1" w:styleId="Heading2Char">
    <w:name w:val="Heading 2 Char"/>
    <w:basedOn w:val="DefaultParagraphFont"/>
    <w:link w:val="Heading2"/>
    <w:uiPriority w:val="9"/>
    <w:rsid w:val="00744C4B"/>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574A1"/>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Default">
    <w:name w:val="Default"/>
    <w:rsid w:val="008F7AC7"/>
    <w:pPr>
      <w:autoSpaceDE w:val="0"/>
      <w:autoSpaceDN w:val="0"/>
      <w:adjustRightInd w:val="0"/>
      <w:spacing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5276">
      <w:bodyDiv w:val="1"/>
      <w:marLeft w:val="0"/>
      <w:marRight w:val="0"/>
      <w:marTop w:val="0"/>
      <w:marBottom w:val="0"/>
      <w:divBdr>
        <w:top w:val="none" w:sz="0" w:space="0" w:color="auto"/>
        <w:left w:val="none" w:sz="0" w:space="0" w:color="auto"/>
        <w:bottom w:val="none" w:sz="0" w:space="0" w:color="auto"/>
        <w:right w:val="none" w:sz="0" w:space="0" w:color="auto"/>
      </w:divBdr>
    </w:div>
    <w:div w:id="370769078">
      <w:bodyDiv w:val="1"/>
      <w:marLeft w:val="0"/>
      <w:marRight w:val="0"/>
      <w:marTop w:val="0"/>
      <w:marBottom w:val="0"/>
      <w:divBdr>
        <w:top w:val="none" w:sz="0" w:space="0" w:color="auto"/>
        <w:left w:val="none" w:sz="0" w:space="0" w:color="auto"/>
        <w:bottom w:val="none" w:sz="0" w:space="0" w:color="auto"/>
        <w:right w:val="none" w:sz="0" w:space="0" w:color="auto"/>
      </w:divBdr>
    </w:div>
    <w:div w:id="544172287">
      <w:bodyDiv w:val="1"/>
      <w:marLeft w:val="0"/>
      <w:marRight w:val="0"/>
      <w:marTop w:val="0"/>
      <w:marBottom w:val="0"/>
      <w:divBdr>
        <w:top w:val="none" w:sz="0" w:space="0" w:color="auto"/>
        <w:left w:val="none" w:sz="0" w:space="0" w:color="auto"/>
        <w:bottom w:val="none" w:sz="0" w:space="0" w:color="auto"/>
        <w:right w:val="none" w:sz="0" w:space="0" w:color="auto"/>
      </w:divBdr>
    </w:div>
    <w:div w:id="666714025">
      <w:bodyDiv w:val="1"/>
      <w:marLeft w:val="0"/>
      <w:marRight w:val="0"/>
      <w:marTop w:val="0"/>
      <w:marBottom w:val="0"/>
      <w:divBdr>
        <w:top w:val="none" w:sz="0" w:space="0" w:color="auto"/>
        <w:left w:val="none" w:sz="0" w:space="0" w:color="auto"/>
        <w:bottom w:val="none" w:sz="0" w:space="0" w:color="auto"/>
        <w:right w:val="none" w:sz="0" w:space="0" w:color="auto"/>
      </w:divBdr>
      <w:divsChild>
        <w:div w:id="316106997">
          <w:marLeft w:val="0"/>
          <w:marRight w:val="0"/>
          <w:marTop w:val="0"/>
          <w:marBottom w:val="0"/>
          <w:divBdr>
            <w:top w:val="none" w:sz="0" w:space="0" w:color="auto"/>
            <w:left w:val="none" w:sz="0" w:space="0" w:color="auto"/>
            <w:bottom w:val="none" w:sz="0" w:space="0" w:color="auto"/>
            <w:right w:val="none" w:sz="0" w:space="0" w:color="auto"/>
          </w:divBdr>
          <w:divsChild>
            <w:div w:id="1445345488">
              <w:marLeft w:val="0"/>
              <w:marRight w:val="0"/>
              <w:marTop w:val="0"/>
              <w:marBottom w:val="0"/>
              <w:divBdr>
                <w:top w:val="none" w:sz="0" w:space="0" w:color="auto"/>
                <w:left w:val="none" w:sz="0" w:space="0" w:color="auto"/>
                <w:bottom w:val="none" w:sz="0" w:space="0" w:color="auto"/>
                <w:right w:val="none" w:sz="0" w:space="0" w:color="auto"/>
              </w:divBdr>
              <w:divsChild>
                <w:div w:id="17077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1326">
      <w:bodyDiv w:val="1"/>
      <w:marLeft w:val="0"/>
      <w:marRight w:val="0"/>
      <w:marTop w:val="0"/>
      <w:marBottom w:val="0"/>
      <w:divBdr>
        <w:top w:val="none" w:sz="0" w:space="0" w:color="auto"/>
        <w:left w:val="none" w:sz="0" w:space="0" w:color="auto"/>
        <w:bottom w:val="none" w:sz="0" w:space="0" w:color="auto"/>
        <w:right w:val="none" w:sz="0" w:space="0" w:color="auto"/>
      </w:divBdr>
    </w:div>
    <w:div w:id="1063872119">
      <w:bodyDiv w:val="1"/>
      <w:marLeft w:val="0"/>
      <w:marRight w:val="0"/>
      <w:marTop w:val="0"/>
      <w:marBottom w:val="0"/>
      <w:divBdr>
        <w:top w:val="none" w:sz="0" w:space="0" w:color="auto"/>
        <w:left w:val="none" w:sz="0" w:space="0" w:color="auto"/>
        <w:bottom w:val="none" w:sz="0" w:space="0" w:color="auto"/>
        <w:right w:val="none" w:sz="0" w:space="0" w:color="auto"/>
      </w:divBdr>
    </w:div>
    <w:div w:id="1067655919">
      <w:bodyDiv w:val="1"/>
      <w:marLeft w:val="0"/>
      <w:marRight w:val="0"/>
      <w:marTop w:val="0"/>
      <w:marBottom w:val="0"/>
      <w:divBdr>
        <w:top w:val="none" w:sz="0" w:space="0" w:color="auto"/>
        <w:left w:val="none" w:sz="0" w:space="0" w:color="auto"/>
        <w:bottom w:val="none" w:sz="0" w:space="0" w:color="auto"/>
        <w:right w:val="none" w:sz="0" w:space="0" w:color="auto"/>
      </w:divBdr>
    </w:div>
    <w:div w:id="1098866873">
      <w:bodyDiv w:val="1"/>
      <w:marLeft w:val="0"/>
      <w:marRight w:val="0"/>
      <w:marTop w:val="0"/>
      <w:marBottom w:val="0"/>
      <w:divBdr>
        <w:top w:val="none" w:sz="0" w:space="0" w:color="auto"/>
        <w:left w:val="none" w:sz="0" w:space="0" w:color="auto"/>
        <w:bottom w:val="none" w:sz="0" w:space="0" w:color="auto"/>
        <w:right w:val="none" w:sz="0" w:space="0" w:color="auto"/>
      </w:divBdr>
    </w:div>
    <w:div w:id="1253317990">
      <w:bodyDiv w:val="1"/>
      <w:marLeft w:val="0"/>
      <w:marRight w:val="0"/>
      <w:marTop w:val="0"/>
      <w:marBottom w:val="0"/>
      <w:divBdr>
        <w:top w:val="none" w:sz="0" w:space="0" w:color="auto"/>
        <w:left w:val="none" w:sz="0" w:space="0" w:color="auto"/>
        <w:bottom w:val="none" w:sz="0" w:space="0" w:color="auto"/>
        <w:right w:val="none" w:sz="0" w:space="0" w:color="auto"/>
      </w:divBdr>
    </w:div>
    <w:div w:id="1370454611">
      <w:bodyDiv w:val="1"/>
      <w:marLeft w:val="0"/>
      <w:marRight w:val="0"/>
      <w:marTop w:val="0"/>
      <w:marBottom w:val="0"/>
      <w:divBdr>
        <w:top w:val="none" w:sz="0" w:space="0" w:color="auto"/>
        <w:left w:val="none" w:sz="0" w:space="0" w:color="auto"/>
        <w:bottom w:val="none" w:sz="0" w:space="0" w:color="auto"/>
        <w:right w:val="none" w:sz="0" w:space="0" w:color="auto"/>
      </w:divBdr>
    </w:div>
    <w:div w:id="1419014493">
      <w:bodyDiv w:val="1"/>
      <w:marLeft w:val="0"/>
      <w:marRight w:val="0"/>
      <w:marTop w:val="0"/>
      <w:marBottom w:val="0"/>
      <w:divBdr>
        <w:top w:val="none" w:sz="0" w:space="0" w:color="auto"/>
        <w:left w:val="none" w:sz="0" w:space="0" w:color="auto"/>
        <w:bottom w:val="none" w:sz="0" w:space="0" w:color="auto"/>
        <w:right w:val="none" w:sz="0" w:space="0" w:color="auto"/>
      </w:divBdr>
    </w:div>
    <w:div w:id="1531257860">
      <w:bodyDiv w:val="1"/>
      <w:marLeft w:val="0"/>
      <w:marRight w:val="0"/>
      <w:marTop w:val="0"/>
      <w:marBottom w:val="0"/>
      <w:divBdr>
        <w:top w:val="none" w:sz="0" w:space="0" w:color="auto"/>
        <w:left w:val="none" w:sz="0" w:space="0" w:color="auto"/>
        <w:bottom w:val="none" w:sz="0" w:space="0" w:color="auto"/>
        <w:right w:val="none" w:sz="0" w:space="0" w:color="auto"/>
      </w:divBdr>
      <w:divsChild>
        <w:div w:id="1036851351">
          <w:marLeft w:val="0"/>
          <w:marRight w:val="0"/>
          <w:marTop w:val="0"/>
          <w:marBottom w:val="0"/>
          <w:divBdr>
            <w:top w:val="none" w:sz="0" w:space="0" w:color="auto"/>
            <w:left w:val="none" w:sz="0" w:space="0" w:color="auto"/>
            <w:bottom w:val="none" w:sz="0" w:space="0" w:color="auto"/>
            <w:right w:val="none" w:sz="0" w:space="0" w:color="auto"/>
          </w:divBdr>
          <w:divsChild>
            <w:div w:id="2090730321">
              <w:marLeft w:val="0"/>
              <w:marRight w:val="0"/>
              <w:marTop w:val="0"/>
              <w:marBottom w:val="0"/>
              <w:divBdr>
                <w:top w:val="none" w:sz="0" w:space="0" w:color="auto"/>
                <w:left w:val="none" w:sz="0" w:space="0" w:color="auto"/>
                <w:bottom w:val="none" w:sz="0" w:space="0" w:color="auto"/>
                <w:right w:val="none" w:sz="0" w:space="0" w:color="auto"/>
              </w:divBdr>
              <w:divsChild>
                <w:div w:id="1561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90922">
      <w:bodyDiv w:val="1"/>
      <w:marLeft w:val="0"/>
      <w:marRight w:val="0"/>
      <w:marTop w:val="0"/>
      <w:marBottom w:val="0"/>
      <w:divBdr>
        <w:top w:val="none" w:sz="0" w:space="0" w:color="auto"/>
        <w:left w:val="none" w:sz="0" w:space="0" w:color="auto"/>
        <w:bottom w:val="none" w:sz="0" w:space="0" w:color="auto"/>
        <w:right w:val="none" w:sz="0" w:space="0" w:color="auto"/>
      </w:divBdr>
    </w:div>
    <w:div w:id="1916160104">
      <w:bodyDiv w:val="1"/>
      <w:marLeft w:val="0"/>
      <w:marRight w:val="0"/>
      <w:marTop w:val="0"/>
      <w:marBottom w:val="0"/>
      <w:divBdr>
        <w:top w:val="none" w:sz="0" w:space="0" w:color="auto"/>
        <w:left w:val="none" w:sz="0" w:space="0" w:color="auto"/>
        <w:bottom w:val="none" w:sz="0" w:space="0" w:color="auto"/>
        <w:right w:val="none" w:sz="0" w:space="0" w:color="auto"/>
      </w:divBdr>
    </w:div>
    <w:div w:id="212056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C064-7554-4DDA-9D27-FBDE537D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7557</Words>
  <Characters>43081</Characters>
  <Application>Microsoft Office Word</Application>
  <DocSecurity>0</DocSecurity>
  <Lines>359</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Spain - temp</vt:lpstr>
      <vt:lpstr>Spain - temp</vt:lpstr>
    </vt:vector>
  </TitlesOfParts>
  <Company>Qualtrics</Company>
  <LinksUpToDate>false</LinksUpToDate>
  <CharactersWithSpaces>50537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 temp</dc:title>
  <dc:subject/>
  <dc:creator>Qualtrics</dc:creator>
  <cp:keywords/>
  <dc:description/>
  <cp:lastModifiedBy>Fabre  Adrien</cp:lastModifiedBy>
  <cp:revision>42</cp:revision>
  <dcterms:created xsi:type="dcterms:W3CDTF">2021-06-22T10:12:00Z</dcterms:created>
  <dcterms:modified xsi:type="dcterms:W3CDTF">2021-06-23T14:48:00Z</dcterms:modified>
</cp:coreProperties>
</file>