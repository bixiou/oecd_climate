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Changes to make to translation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Change question to: “What type of agglomeration do you live in? I live in:” and last answers to: “A large city or its suburbs (250,000 – 3,000,000 inhabitants)”, “A very large city or its suburbs (more than 3 million inhabitants)”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 Change question to: “How many people are in your household? The household includes: you, the members of your family who live with you (including children), and your dependents. This excludes flatmates.”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 Willingness to change: Change the third item to “Have an electric rather than a diesel/gasoline vehicle”. For the other items, replace “Limit” by “Limit or renounce”. For the last item, replace “heating or cooling” by “cooling”.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 Replace the question by: “How important are the factors below in order for you to adopt a sustainable lifestyle (i.e. limit or renounce driving and flying, cycle more, etc.)?”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 Left-right: Change question to: “On economic policy matters, where do you see yourself on a scale from 1 to 5, where 1 is Left and 5 is Right?”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133: Translate new question: “Now, we consider a variant of the policy where the cash transfers are higher for low-income people compared to high-income people.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agree or disagree that such a policy would be fair?”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134: Translate new question: “Do you support or oppose a carbon tax with cash transfers with higher transfers for low-income people compared to high-income people?”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 Translate last item: “Transfers from high-income countries”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Translate new items: “Coal”, “District heating”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 Replace “maintaining” by “sustaining” in the question translation.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135, 136, 137: Translate the new questions. They are the same as the previous ones, except that “negative effect” is changed to “positive effect” and “costly” changed to “costless”.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Please add in this document (below) the question: What State do you live in? with the list of Indian states and their translation?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What State do you live in?</w:t>
      </w: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Delhi                                                                                  </w:t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Rajasthan</w:t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Maharashtra</w:t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Gujarat</w:t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Madhya Pradesh</w:t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Jammu &amp; Kashmir</w:t>
      </w:r>
    </w:p>
    <w:p w:rsidR="00000000" w:rsidDel="00000000" w:rsidP="00000000" w:rsidRDefault="00000000" w:rsidRPr="00000000" w14:paraId="00000017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Punjab</w:t>
      </w:r>
    </w:p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Uttar Pradesh</w:t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Andhra Pradesh</w:t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Arunachal Pradesh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Assam</w:t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Bihar</w:t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Chhattisgarh</w:t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Goa</w:t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Haryana</w:t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b w:val="1"/>
          <w:color w:val="202124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202124"/>
          <w:highlight w:val="white"/>
          <w:rtl w:val="0"/>
        </w:rPr>
        <w:t xml:space="preserve">Himachal Pradesh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  <w:b w:val="1"/>
          <w:color w:val="11111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rtl w:val="0"/>
        </w:rPr>
        <w:t xml:space="preserve">Jharkhand</w:t>
      </w:r>
    </w:p>
    <w:p w:rsidR="00000000" w:rsidDel="00000000" w:rsidP="00000000" w:rsidRDefault="00000000" w:rsidRPr="00000000" w14:paraId="00000022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Manipur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Meghalaya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Mizoram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Nagaland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Odisha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Sikkim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Tamil 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Telangana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Tripura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Uttarakhand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0" w:before="0" w:lineRule="auto"/>
        <w:rPr>
          <w:rFonts w:ascii="Arial Narrow" w:cs="Arial Narrow" w:eastAsia="Arial Narrow" w:hAnsi="Arial Narrow"/>
          <w:b w:val="1"/>
          <w:color w:val="11111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111111"/>
          <w:sz w:val="22"/>
          <w:szCs w:val="22"/>
          <w:rtl w:val="0"/>
        </w:rPr>
        <w:t xml:space="preserve">West Bengal</w:t>
      </w:r>
    </w:p>
    <w:p w:rsidR="00000000" w:rsidDel="00000000" w:rsidP="00000000" w:rsidRDefault="00000000" w:rsidRPr="00000000" w14:paraId="0000002F">
      <w:pPr>
        <w:pStyle w:val="Heading3"/>
        <w:spacing w:after="0" w:before="0" w:lineRule="auto"/>
        <w:rPr>
          <w:rFonts w:ascii="Arial Narrow" w:cs="Arial Narrow" w:eastAsia="Arial Narrow" w:hAnsi="Arial Narrow"/>
          <w:b w:val="1"/>
          <w:color w:val="11111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Mangal" w:cs="Mangal" w:eastAsia="Mangal" w:hAnsi="Mangal"/>
          <w:sz w:val="20"/>
          <w:szCs w:val="20"/>
          <w:rtl w:val="0"/>
        </w:rPr>
        <w:t xml:space="preserve">आप किस राज्य में रहते हैं?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दिल्ली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राजस्थान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महाराष्ट्र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गुजरात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मध्य प्रदेश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जम्मू और कश्मीर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पंजाब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उत्तर प्रदेश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आंध्र प्रदेश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अरुणाचल प्रदेश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असम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बिहार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छत्तीसगढ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गोवा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हरियाणा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हिमाचल प्रदेश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झारखंड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कर्नाटक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Narrow" w:cs="Arial Narrow" w:eastAsia="Arial Narrow" w:hAnsi="Arial Narrow"/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केरल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मणिपुर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मेघालय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  <w:b w:val="1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मिजोरम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  <w:b w:val="1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नगालैंड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उड़ीसा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सिक्किम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तमिल</w:t>
      </w:r>
      <w:sdt>
        <w:sdtPr>
          <w:tag w:val="goog_rdk_5"/>
        </w:sdtPr>
        <w:sdtContent>
          <w:ins w:author="Purvi Bidasaria" w:id="0" w:date="2021-07-22T08:41:23Z"/>
          <w:sdt>
            <w:sdtPr>
              <w:tag w:val="goog_rdk_6"/>
            </w:sdtPr>
            <w:sdtContent>
              <w:commentRangeStart w:id="5"/>
            </w:sdtContent>
          </w:sdt>
          <w:ins w:author="Purvi Bidasaria" w:id="0" w:date="2021-07-22T08:41:23Z"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 </w:t>
            </w:r>
          </w:ins>
        </w:sdtContent>
      </w:sdt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नाडु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तेलंगाना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त्रिपुरा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उत्तराखंड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Mangal" w:cs="Mangal" w:eastAsia="Mangal" w:hAnsi="Mangal"/>
          <w:b w:val="1"/>
          <w:rtl w:val="0"/>
        </w:rPr>
        <w:t xml:space="preserve">पश्चिम बंगाल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0" w:before="0" w:lineRule="auto"/>
        <w:rPr>
          <w:rFonts w:ascii="Arial Narrow" w:cs="Arial Narrow" w:eastAsia="Arial Narrow" w:hAnsi="Arial Narrow"/>
          <w:color w:val="11111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urvi Bidasaria" w:id="1" w:date="2021-07-22T08:39:4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गोआ is the correct spelling</w:t>
          </w:r>
        </w:sdtContent>
      </w:sdt>
    </w:p>
  </w:comment>
  <w:comment w:author="Purvi Bidasaria" w:id="4" w:date="2021-07-22T08:41:0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spelling for nagaland</w:t>
      </w:r>
    </w:p>
  </w:comment>
  <w:comment w:author="Purvi Bidasaria" w:id="0" w:date="2021-07-22T08:38:4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spelling of Assam</w:t>
      </w:r>
    </w:p>
  </w:comment>
  <w:comment w:author="Purvi Bidasaria" w:id="3" w:date="2021-07-22T08:40:5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this is the right spelling for mizoram</w:t>
      </w:r>
    </w:p>
  </w:comment>
  <w:comment w:author="Purvi Bidasaria" w:id="2" w:date="2021-07-22T08:40:2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spelling for kerala, it seems that google translate was used for this doc</w:t>
      </w:r>
    </w:p>
  </w:comment>
  <w:comment w:author="Purvi Bidasaria" w:id="5" w:date="2021-07-22T08:41:3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separate words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5" w15:done="0"/>
  <w15:commentEx w15:paraId="00000056" w15:done="0"/>
  <w15:commentEx w15:paraId="00000057" w15:done="0"/>
  <w15:commentEx w15:paraId="00000058" w15:done="0"/>
  <w15:commentEx w15:paraId="00000059" w15:done="0"/>
  <w15:commentEx w15:paraId="0000005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angal"/>
  <w:font w:name="Arial"/>
  <w:font w:name="Courier New"/>
  <w:font w:name="Arial Narrow"/>
  <w:font w:name="Palanquin Dark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00B9"/>
  </w:style>
  <w:style w:type="paragraph" w:styleId="Heading3">
    <w:name w:val="heading 3"/>
    <w:basedOn w:val="Normal"/>
    <w:link w:val="Heading3Char"/>
    <w:uiPriority w:val="9"/>
    <w:qFormat w:val="1"/>
    <w:rsid w:val="00B85A8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bidi="pa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2A09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B85A86"/>
    <w:rPr>
      <w:rFonts w:ascii="Times New Roman" w:cs="Times New Roman" w:eastAsia="Times New Roman" w:hAnsi="Times New Roman"/>
      <w:b w:val="1"/>
      <w:bCs w:val="1"/>
      <w:sz w:val="27"/>
      <w:szCs w:val="27"/>
      <w:lang w:bidi="pa-IN"/>
    </w:rPr>
  </w:style>
  <w:style w:type="character" w:styleId="Strong">
    <w:name w:val="Strong"/>
    <w:basedOn w:val="DefaultParagraphFont"/>
    <w:uiPriority w:val="22"/>
    <w:qFormat w:val="1"/>
    <w:rsid w:val="00B85A8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+taV9eOJtdV8g/BekIBT0Zc3Zg==">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2021-06-27T11:47:00Z</dcterms:created>
  <dc:creator>Fabre  Adrien</dc:creator>
</cp:coreProperties>
</file>