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5435" w:rsidRDefault="00366F30" w:rsidP="00366F30">
      <w:pPr>
        <w:jc w:val="center"/>
        <w:rPr>
          <w:b/>
          <w:sz w:val="28"/>
          <w:szCs w:val="24"/>
          <w:lang w:val="en-US"/>
        </w:rPr>
      </w:pPr>
      <w:r w:rsidRPr="00366F30">
        <w:rPr>
          <w:b/>
          <w:sz w:val="28"/>
          <w:szCs w:val="24"/>
          <w:lang w:val="en-US"/>
        </w:rPr>
        <w:t>Correspondence French – English for the scripts</w:t>
      </w:r>
    </w:p>
    <w:p w:rsidR="00366F30" w:rsidRPr="00F44617" w:rsidRDefault="00366F30" w:rsidP="00366F30">
      <w:pPr>
        <w:jc w:val="center"/>
        <w:rPr>
          <w:sz w:val="24"/>
          <w:szCs w:val="24"/>
          <w:lang w:val="en-US"/>
        </w:rPr>
      </w:pPr>
    </w:p>
    <w:p w:rsidR="00366F30" w:rsidRDefault="00366F30" w:rsidP="00366F30">
      <w:pPr>
        <w:spacing w:after="0"/>
        <w:jc w:val="center"/>
        <w:rPr>
          <w:b/>
          <w:lang w:val="de-DE"/>
        </w:rPr>
      </w:pPr>
      <w:r>
        <w:rPr>
          <w:b/>
          <w:lang w:val="de-DE"/>
        </w:rPr>
        <w:t>Text to judge the VO</w:t>
      </w:r>
    </w:p>
    <w:p w:rsidR="00366F30" w:rsidRDefault="00366F30" w:rsidP="00366F30">
      <w:pPr>
        <w:spacing w:after="0"/>
        <w:jc w:val="center"/>
        <w:rPr>
          <w:b/>
          <w:lang w:val="de-DE"/>
        </w:rPr>
      </w:pPr>
    </w:p>
    <w:tbl>
      <w:tblPr>
        <w:tblStyle w:val="TableGrid"/>
        <w:tblW w:w="11057" w:type="dxa"/>
        <w:tblInd w:w="-85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057"/>
      </w:tblGrid>
      <w:tr w:rsidR="00366F30" w:rsidTr="00366F30">
        <w:tc>
          <w:tcPr>
            <w:tcW w:w="5385" w:type="dxa"/>
          </w:tcPr>
          <w:p w:rsidR="00366F30" w:rsidRPr="00F86D9B" w:rsidRDefault="00366F30" w:rsidP="00715720">
            <w:pPr>
              <w:rPr>
                <w:iCs/>
              </w:rPr>
            </w:pPr>
            <w:r w:rsidRPr="00F86D9B">
              <w:rPr>
                <w:iCs/>
              </w:rPr>
              <w:t>Cela peut sembler lointain, mais le changement climatique nous affecte déjà</w:t>
            </w:r>
            <w:r>
              <w:rPr>
                <w:iCs/>
              </w:rPr>
              <w:t xml:space="preserve"> chez nous aujourd’hui</w:t>
            </w:r>
            <w:r w:rsidRPr="00F86D9B">
              <w:rPr>
                <w:iCs/>
              </w:rPr>
              <w:t xml:space="preserve">. </w:t>
            </w:r>
          </w:p>
          <w:p w:rsidR="00366F30" w:rsidRDefault="00366F30" w:rsidP="00715720">
            <w:pPr>
              <w:rPr>
                <w:i/>
                <w:iCs/>
              </w:rPr>
            </w:pPr>
            <w:r w:rsidRPr="00F86D9B">
              <w:rPr>
                <w:iCs/>
              </w:rPr>
              <w:t xml:space="preserve">- </w:t>
            </w:r>
            <w:r w:rsidRPr="00816AB6">
              <w:rPr>
                <w:iCs/>
              </w:rPr>
              <w:t>Le moustique tigre est déjà présent sur la moitié du territoire.</w:t>
            </w:r>
            <w:r>
              <w:rPr>
                <w:i/>
                <w:iCs/>
              </w:rPr>
              <w:t xml:space="preserve"> </w:t>
            </w:r>
          </w:p>
        </w:tc>
      </w:tr>
      <w:tr w:rsidR="00366F30" w:rsidRPr="00816AB6" w:rsidTr="00366F30">
        <w:tc>
          <w:tcPr>
            <w:tcW w:w="5385" w:type="dxa"/>
          </w:tcPr>
          <w:p w:rsidR="00366F30" w:rsidRPr="00816AB6" w:rsidRDefault="00366F30" w:rsidP="00715720">
            <w:pPr>
              <w:pStyle w:val="ListParagraph"/>
              <w:numPr>
                <w:ilvl w:val="0"/>
                <w:numId w:val="1"/>
              </w:numPr>
              <w:rPr>
                <w:lang w:val="fr-FR"/>
              </w:rPr>
            </w:pPr>
            <w:r w:rsidRPr="00816AB6">
              <w:rPr>
                <w:iCs/>
                <w:lang w:val="fr-FR"/>
              </w:rPr>
              <w:t>L’enneigement moyen a déjà été réduit de 40cm dans certaines stations de ski.</w:t>
            </w:r>
          </w:p>
        </w:tc>
      </w:tr>
      <w:tr w:rsidR="00366F30" w:rsidRPr="00141C9B" w:rsidTr="00366F30">
        <w:tc>
          <w:tcPr>
            <w:tcW w:w="5385" w:type="dxa"/>
          </w:tcPr>
          <w:p w:rsidR="00366F30" w:rsidRPr="00141C9B" w:rsidRDefault="00366F30" w:rsidP="00366F30">
            <w:pPr>
              <w:pStyle w:val="ListParagraph"/>
              <w:numPr>
                <w:ilvl w:val="0"/>
                <w:numId w:val="1"/>
              </w:numPr>
              <w:rPr>
                <w:iCs/>
                <w:lang w:val="fr-FR"/>
              </w:rPr>
            </w:pPr>
            <w:r w:rsidRPr="00141C9B">
              <w:rPr>
                <w:iCs/>
                <w:lang w:val="fr-FR"/>
              </w:rPr>
              <w:t>La pollution atmosphérique générée par la combustion de fossiles est responsable de 48 000 décès par an en France.</w:t>
            </w:r>
          </w:p>
        </w:tc>
      </w:tr>
      <w:tr w:rsidR="00366F30" w:rsidTr="00366F30">
        <w:tc>
          <w:tcPr>
            <w:tcW w:w="5385" w:type="dxa"/>
          </w:tcPr>
          <w:p w:rsidR="00366F30" w:rsidRDefault="00366F30" w:rsidP="00715720">
            <w:r w:rsidRPr="00816AB6">
              <w:t>E</w:t>
            </w:r>
            <w:r>
              <w:t xml:space="preserve">n l'absence de mesures ambitieuses pour stopper le changement climatique, les impacts attendus par les scientifiques seront bien pires :  </w:t>
            </w:r>
          </w:p>
        </w:tc>
      </w:tr>
      <w:tr w:rsidR="00366F30" w:rsidTr="00366F30">
        <w:tc>
          <w:tcPr>
            <w:tcW w:w="5385" w:type="dxa"/>
          </w:tcPr>
          <w:p w:rsidR="00366F30" w:rsidRDefault="00366F30" w:rsidP="00366F30">
            <w:pPr>
              <w:pStyle w:val="ListParagraph"/>
              <w:numPr>
                <w:ilvl w:val="0"/>
                <w:numId w:val="2"/>
              </w:numPr>
              <w:rPr>
                <w:lang w:val="fr-FR"/>
              </w:rPr>
            </w:pPr>
            <w:r>
              <w:rPr>
                <w:lang w:val="fr-FR"/>
              </w:rPr>
              <w:t>D’ici 2050, les étés normaux seront aussi chauds que la canicule de 2003 (qui avait entraîné 20 000 morts). Les records de températures pourraient alors atteindre 50°C, notamment dans l’Est.</w:t>
            </w:r>
          </w:p>
        </w:tc>
      </w:tr>
      <w:tr w:rsidR="00366F30" w:rsidTr="00366F30">
        <w:tc>
          <w:tcPr>
            <w:tcW w:w="5385" w:type="dxa"/>
          </w:tcPr>
          <w:p w:rsidR="00366F30" w:rsidRDefault="00366F30" w:rsidP="00715720">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r>
      <w:tr w:rsidR="00366F30" w:rsidTr="00366F30">
        <w:tc>
          <w:tcPr>
            <w:tcW w:w="5385" w:type="dxa"/>
          </w:tcPr>
          <w:p w:rsidR="00366F30" w:rsidRDefault="00366F30" w:rsidP="00715720">
            <w:pPr>
              <w:pStyle w:val="ListParagraph"/>
              <w:numPr>
                <w:ilvl w:val="0"/>
                <w:numId w:val="2"/>
              </w:numPr>
              <w:rPr>
                <w:lang w:val="fr-FR"/>
              </w:rPr>
            </w:pPr>
            <w:r>
              <w:rPr>
                <w:lang w:val="fr-FR"/>
              </w:rPr>
              <w:t>Sous l’effet de la montée des eaux et de tempêtes plus violentes, les inondations et les submersions vont augmenter de 40 à 80%.</w:t>
            </w:r>
          </w:p>
        </w:tc>
      </w:tr>
    </w:tbl>
    <w:p w:rsidR="00366F30" w:rsidRPr="00366F30" w:rsidRDefault="00366F30" w:rsidP="00366F30">
      <w:pPr>
        <w:spacing w:after="0"/>
        <w:jc w:val="center"/>
        <w:rPr>
          <w:b/>
        </w:rPr>
      </w:pPr>
    </w:p>
    <w:p w:rsidR="00366F30" w:rsidRPr="00366F30" w:rsidRDefault="00366F30" w:rsidP="00366F30">
      <w:pPr>
        <w:spacing w:after="0"/>
        <w:jc w:val="center"/>
        <w:rPr>
          <w:b/>
        </w:rPr>
      </w:pPr>
    </w:p>
    <w:p w:rsidR="00366F30" w:rsidRDefault="00366F30" w:rsidP="00366F30">
      <w:pPr>
        <w:spacing w:after="0"/>
        <w:jc w:val="center"/>
        <w:rPr>
          <w:b/>
          <w:lang w:val="de-DE"/>
        </w:rPr>
      </w:pPr>
      <w:r>
        <w:rPr>
          <w:b/>
          <w:lang w:val="de-DE"/>
        </w:rPr>
        <w:t xml:space="preserve">Policy Video Script </w:t>
      </w:r>
    </w:p>
    <w:p w:rsidR="00366F30" w:rsidRDefault="00366F30" w:rsidP="00366F30"/>
    <w:p w:rsidR="00366F30" w:rsidRDefault="00366F30" w:rsidP="00366F30"/>
    <w:tbl>
      <w:tblPr>
        <w:tblStyle w:val="TableGrid"/>
        <w:tblW w:w="11057" w:type="dxa"/>
        <w:tblInd w:w="-856" w:type="dxa"/>
        <w:tblLook w:val="04A0" w:firstRow="1" w:lastRow="0" w:firstColumn="1" w:lastColumn="0" w:noHBand="0" w:noVBand="1"/>
      </w:tblPr>
      <w:tblGrid>
        <w:gridCol w:w="5385"/>
        <w:gridCol w:w="5672"/>
      </w:tblGrid>
      <w:tr w:rsidR="00366F30" w:rsidTr="00366F30">
        <w:tc>
          <w:tcPr>
            <w:tcW w:w="5385" w:type="dxa"/>
          </w:tcPr>
          <w:p w:rsidR="00366F30" w:rsidRDefault="00366F30" w:rsidP="00715720">
            <w:pPr>
              <w:jc w:val="both"/>
              <w:rPr>
                <w:b/>
              </w:rPr>
            </w:pPr>
            <w:r>
              <w:rPr>
                <w:b/>
              </w:rPr>
              <w:t>Speech</w:t>
            </w:r>
          </w:p>
        </w:tc>
        <w:tc>
          <w:tcPr>
            <w:tcW w:w="5672" w:type="dxa"/>
          </w:tcPr>
          <w:p w:rsidR="00366F30" w:rsidRDefault="00366F30" w:rsidP="00715720">
            <w:pPr>
              <w:rPr>
                <w:i/>
              </w:rPr>
            </w:pPr>
            <w:r>
              <w:rPr>
                <w:b/>
              </w:rPr>
              <w:t xml:space="preserve">Image </w:t>
            </w:r>
          </w:p>
          <w:p w:rsidR="00366F30" w:rsidRDefault="00366F30" w:rsidP="00715720">
            <w:pPr>
              <w:rPr>
                <w:i/>
              </w:rPr>
            </w:pPr>
          </w:p>
        </w:tc>
      </w:tr>
      <w:tr w:rsidR="00366F30" w:rsidRPr="00F44617" w:rsidTr="00366F30">
        <w:tc>
          <w:tcPr>
            <w:tcW w:w="5385" w:type="dxa"/>
          </w:tcPr>
          <w:p w:rsidR="00366F30" w:rsidRDefault="00366F30" w:rsidP="00366F30">
            <w:pPr>
              <w:jc w:val="both"/>
            </w:pPr>
            <w:r>
              <w:t xml:space="preserve">Pour lutter contre le changement climatique et éviter un réchauffement continu du climat, nous avons besoin d'un ensemble de mesures. </w:t>
            </w:r>
          </w:p>
        </w:tc>
        <w:tc>
          <w:tcPr>
            <w:tcW w:w="5672" w:type="dxa"/>
          </w:tcPr>
          <w:p w:rsidR="00366F30" w:rsidRPr="00366F30" w:rsidRDefault="00366F30" w:rsidP="00366F30">
            <w:pPr>
              <w:jc w:val="both"/>
              <w:rPr>
                <w:lang w:val="en-US"/>
              </w:rPr>
            </w:pPr>
            <w:r w:rsidRPr="00366F30">
              <w:rPr>
                <w:lang w:val="en-US"/>
              </w:rPr>
              <w:t xml:space="preserve">To fight climate change and avoid an ever-warming climate, we need an array of policies. </w:t>
            </w:r>
          </w:p>
        </w:tc>
      </w:tr>
      <w:tr w:rsidR="00366F30" w:rsidRPr="00F44617" w:rsidTr="00366F30">
        <w:tc>
          <w:tcPr>
            <w:tcW w:w="5385" w:type="dxa"/>
          </w:tcPr>
          <w:p w:rsidR="00366F30" w:rsidRDefault="00366F30" w:rsidP="00366F30">
            <w:pPr>
              <w:jc w:val="both"/>
            </w:pPr>
            <w:r>
              <w:t xml:space="preserve">Des politiques climatiques sont nécessaires pour transformer la façon dont nous produisons l'énergie, </w:t>
            </w:r>
          </w:p>
        </w:tc>
        <w:tc>
          <w:tcPr>
            <w:tcW w:w="5672" w:type="dxa"/>
          </w:tcPr>
          <w:p w:rsidR="00366F30" w:rsidRPr="00366F30" w:rsidRDefault="00366F30" w:rsidP="00366F30">
            <w:pPr>
              <w:jc w:val="both"/>
              <w:rPr>
                <w:lang w:val="en-US"/>
              </w:rPr>
            </w:pPr>
            <w:r w:rsidRPr="00366F30">
              <w:rPr>
                <w:lang w:val="en-US"/>
              </w:rPr>
              <w:t xml:space="preserve">Climate policies are needed to transform the way we produce energy, </w:t>
            </w:r>
          </w:p>
          <w:p w:rsidR="00366F30" w:rsidRPr="00366F30" w:rsidRDefault="00366F30" w:rsidP="00366F30">
            <w:pPr>
              <w:rPr>
                <w:lang w:val="en-US"/>
              </w:rPr>
            </w:pPr>
          </w:p>
        </w:tc>
      </w:tr>
      <w:tr w:rsidR="00366F30" w:rsidRPr="00366F30" w:rsidTr="00366F30">
        <w:tc>
          <w:tcPr>
            <w:tcW w:w="5385" w:type="dxa"/>
          </w:tcPr>
          <w:p w:rsidR="00366F30" w:rsidRDefault="00366F30" w:rsidP="00366F30">
            <w:pPr>
              <w:jc w:val="both"/>
            </w:pPr>
            <w:r>
              <w:t xml:space="preserve">pour rendre les bâtiments plus écologiques </w:t>
            </w:r>
          </w:p>
        </w:tc>
        <w:tc>
          <w:tcPr>
            <w:tcW w:w="5672" w:type="dxa"/>
          </w:tcPr>
          <w:p w:rsidR="00366F30" w:rsidRPr="00366F30" w:rsidRDefault="00366F30" w:rsidP="00366F30">
            <w:pPr>
              <w:jc w:val="both"/>
            </w:pPr>
            <w:r w:rsidRPr="00366F30">
              <w:rPr>
                <w:lang w:val="en-US"/>
              </w:rPr>
              <w:t>to make buildings greener,</w:t>
            </w:r>
          </w:p>
        </w:tc>
      </w:tr>
      <w:tr w:rsidR="00366F30" w:rsidRPr="00F44617" w:rsidTr="00366F30">
        <w:tc>
          <w:tcPr>
            <w:tcW w:w="5385" w:type="dxa"/>
          </w:tcPr>
          <w:p w:rsidR="00366F30" w:rsidRDefault="00366F30" w:rsidP="00366F30">
            <w:pPr>
              <w:jc w:val="both"/>
            </w:pPr>
            <w:r>
              <w:t>pour produire voitures moins polluantes et réduire notre consommation de combustibles fossiles, tout en protégeant les emplois et les revenus.</w:t>
            </w:r>
          </w:p>
          <w:p w:rsidR="00366F30" w:rsidRDefault="00366F30" w:rsidP="00366F30">
            <w:pPr>
              <w:jc w:val="both"/>
            </w:pPr>
          </w:p>
        </w:tc>
        <w:tc>
          <w:tcPr>
            <w:tcW w:w="5672" w:type="dxa"/>
          </w:tcPr>
          <w:p w:rsidR="00366F30" w:rsidRPr="00366F30" w:rsidRDefault="00366F30" w:rsidP="00366F30">
            <w:pPr>
              <w:jc w:val="both"/>
              <w:rPr>
                <w:lang w:val="en-US"/>
              </w:rPr>
            </w:pPr>
            <w:r w:rsidRPr="00366F30">
              <w:rPr>
                <w:lang w:val="en-US"/>
              </w:rPr>
              <w:t>to put greener cars on the roads and reduce our fuel consumption.</w:t>
            </w:r>
          </w:p>
        </w:tc>
      </w:tr>
      <w:tr w:rsidR="00366F30" w:rsidRPr="00F44617" w:rsidTr="00366F30">
        <w:tc>
          <w:tcPr>
            <w:tcW w:w="5385" w:type="dxa"/>
          </w:tcPr>
          <w:p w:rsidR="00366F30" w:rsidRDefault="00D73E6F" w:rsidP="00366F30">
            <w:pPr>
              <w:jc w:val="both"/>
            </w:pPr>
            <w:r>
              <w:t xml:space="preserve">Mais ces politiques doivent aussi protéger les emplois et le pouvoir d’achat. </w:t>
            </w:r>
            <w:r w:rsidR="00366F30">
              <w:t>Examinons de plus près trois politiques climatiques possibles.</w:t>
            </w:r>
          </w:p>
        </w:tc>
        <w:tc>
          <w:tcPr>
            <w:tcW w:w="5672" w:type="dxa"/>
          </w:tcPr>
          <w:p w:rsidR="00366F30" w:rsidRPr="00366F30" w:rsidRDefault="00366F30" w:rsidP="00366F30">
            <w:pPr>
              <w:jc w:val="both"/>
              <w:rPr>
                <w:lang w:val="en-US"/>
              </w:rPr>
            </w:pPr>
            <w:r w:rsidRPr="00366F30">
              <w:rPr>
                <w:lang w:val="en-US"/>
              </w:rPr>
              <w:t>But these policies also need to protect people’s jobs and incomes. Let’s have a closer look on three possible climate policies.</w:t>
            </w:r>
          </w:p>
        </w:tc>
      </w:tr>
      <w:tr w:rsidR="00D73E6F" w:rsidRPr="00F44617" w:rsidTr="00366F30">
        <w:tc>
          <w:tcPr>
            <w:tcW w:w="5385" w:type="dxa"/>
          </w:tcPr>
          <w:p w:rsidR="00D73E6F" w:rsidRPr="00D73E6F" w:rsidRDefault="00D73E6F" w:rsidP="00F44617">
            <w:pPr>
              <w:jc w:val="both"/>
            </w:pPr>
            <w:r>
              <w:t xml:space="preserve">Commençons par une politique qui oblige les constructeurs automobiles à produire des voitures plus écologiques : </w:t>
            </w:r>
            <w:r w:rsidRPr="00715720">
              <w:t xml:space="preserve">une </w:t>
            </w:r>
            <w:r w:rsidR="00F44617">
              <w:t>interdiction des</w:t>
            </w:r>
            <w:r w:rsidRPr="00715720">
              <w:t xml:space="preserve"> voitures</w:t>
            </w:r>
            <w:r w:rsidR="00F44617">
              <w:t xml:space="preserve"> thermiques</w:t>
            </w:r>
            <w:r w:rsidRPr="00715720">
              <w:t>.</w:t>
            </w:r>
          </w:p>
        </w:tc>
        <w:tc>
          <w:tcPr>
            <w:tcW w:w="5672" w:type="dxa"/>
          </w:tcPr>
          <w:p w:rsidR="00D73E6F" w:rsidRPr="00366F30" w:rsidRDefault="00D73E6F" w:rsidP="00D73E6F">
            <w:pPr>
              <w:rPr>
                <w:lang w:val="en-US"/>
              </w:rPr>
            </w:pPr>
            <w:r w:rsidRPr="00366F30">
              <w:rPr>
                <w:lang w:val="en-US"/>
              </w:rPr>
              <w:t xml:space="preserve">Let’s start with a policy that forces car producers to produce greener cars - an </w:t>
            </w:r>
            <w:r w:rsidRPr="00366F30">
              <w:rPr>
                <w:i/>
                <w:iCs/>
                <w:lang w:val="en-US"/>
              </w:rPr>
              <w:t>emission</w:t>
            </w:r>
            <w:r w:rsidRPr="00366F30">
              <w:rPr>
                <w:lang w:val="en-US"/>
              </w:rPr>
              <w:t xml:space="preserve"> </w:t>
            </w:r>
            <w:r w:rsidRPr="00366F30">
              <w:rPr>
                <w:i/>
                <w:iCs/>
                <w:lang w:val="en-US"/>
              </w:rPr>
              <w:t>limit for cars</w:t>
            </w:r>
            <w:r w:rsidRPr="00366F30">
              <w:rPr>
                <w:lang w:val="en-US"/>
              </w:rPr>
              <w:t>.</w:t>
            </w:r>
          </w:p>
        </w:tc>
      </w:tr>
      <w:tr w:rsidR="00D73E6F" w:rsidRPr="00F44617" w:rsidTr="00366F30">
        <w:trPr>
          <w:trHeight w:val="790"/>
        </w:trPr>
        <w:tc>
          <w:tcPr>
            <w:tcW w:w="5385" w:type="dxa"/>
          </w:tcPr>
          <w:p w:rsidR="00D73E6F" w:rsidRPr="00D73E6F" w:rsidRDefault="00D73E6F" w:rsidP="00D73E6F">
            <w:r>
              <w:t xml:space="preserve">Avec une </w:t>
            </w:r>
            <w:r w:rsidR="00F44617">
              <w:t>interdiction des</w:t>
            </w:r>
            <w:r w:rsidR="00F44617" w:rsidRPr="00715720">
              <w:t xml:space="preserve"> voitures</w:t>
            </w:r>
            <w:r w:rsidR="00F44617">
              <w:t xml:space="preserve"> thermiques</w:t>
            </w:r>
            <w:r>
              <w:t>, la loi oblige</w:t>
            </w:r>
            <w:r w:rsidR="00F44617">
              <w:t>rait d’abord</w:t>
            </w:r>
            <w:r>
              <w:t xml:space="preserve"> les constructeurs automobiles à produire des voitures qui émettent moins de CO</w:t>
            </w:r>
            <w:r>
              <w:rPr>
                <w:vertAlign w:val="subscript"/>
              </w:rPr>
              <w:t>2</w:t>
            </w:r>
            <w:r>
              <w:t xml:space="preserve"> par kilomètre.</w:t>
            </w:r>
          </w:p>
        </w:tc>
        <w:tc>
          <w:tcPr>
            <w:tcW w:w="5672" w:type="dxa"/>
          </w:tcPr>
          <w:p w:rsidR="00D73E6F" w:rsidRPr="00D73E6F" w:rsidRDefault="00D73E6F" w:rsidP="00D73E6F">
            <w:pPr>
              <w:rPr>
                <w:lang w:val="en-US"/>
              </w:rPr>
            </w:pPr>
            <w:r w:rsidRPr="00366F30">
              <w:rPr>
                <w:lang w:val="en-US"/>
              </w:rPr>
              <w:t>With an emission limit, car producers are required by law to produce cars that emit less CO</w:t>
            </w:r>
            <w:r w:rsidRPr="00366F30">
              <w:rPr>
                <w:vertAlign w:val="subscript"/>
                <w:lang w:val="en-US"/>
              </w:rPr>
              <w:t>2</w:t>
            </w:r>
            <w:r w:rsidRPr="00366F30">
              <w:rPr>
                <w:lang w:val="en-US"/>
              </w:rPr>
              <w:t xml:space="preserve"> per kilometre.</w:t>
            </w:r>
          </w:p>
        </w:tc>
      </w:tr>
      <w:tr w:rsidR="00D73E6F" w:rsidRPr="00F44617" w:rsidTr="00366F30">
        <w:trPr>
          <w:trHeight w:val="790"/>
        </w:trPr>
        <w:tc>
          <w:tcPr>
            <w:tcW w:w="5385" w:type="dxa"/>
          </w:tcPr>
          <w:p w:rsidR="00D73E6F" w:rsidRDefault="00D73E6F" w:rsidP="00D73E6F">
            <w:r>
              <w:t>La limite d'émission est abaissée chaque année,</w:t>
            </w:r>
          </w:p>
        </w:tc>
        <w:tc>
          <w:tcPr>
            <w:tcW w:w="5672" w:type="dxa"/>
          </w:tcPr>
          <w:p w:rsidR="00D73E6F" w:rsidRPr="00D73E6F" w:rsidRDefault="00D73E6F" w:rsidP="00D73E6F">
            <w:pPr>
              <w:rPr>
                <w:lang w:val="en-US"/>
              </w:rPr>
            </w:pPr>
            <w:r w:rsidRPr="00366F30">
              <w:rPr>
                <w:lang w:val="en-US"/>
              </w:rPr>
              <w:t>The emission limit is lowered every year,</w:t>
            </w:r>
          </w:p>
        </w:tc>
      </w:tr>
      <w:tr w:rsidR="00D73E6F" w:rsidRPr="00F44617" w:rsidTr="00366F30">
        <w:tc>
          <w:tcPr>
            <w:tcW w:w="5385" w:type="dxa"/>
          </w:tcPr>
          <w:p w:rsidR="00D73E6F" w:rsidRDefault="00F44617" w:rsidP="007B0051">
            <w:r w:rsidRPr="00F44617">
              <w:rPr>
                <w:lang w:val="fr-CH"/>
              </w:rPr>
              <w:lastRenderedPageBreak/>
              <w:t>de sorte que</w:t>
            </w:r>
            <w:r w:rsidR="00D73E6F">
              <w:t xml:space="preserve"> seuls les véhicules électriques ou à hydrogène </w:t>
            </w:r>
            <w:r>
              <w:t>seront mis en vente en 2030</w:t>
            </w:r>
            <w:r w:rsidR="00D73E6F">
              <w:t xml:space="preserve">. </w:t>
            </w:r>
            <w:r w:rsidR="007B0051">
              <w:t xml:space="preserve"> Notons</w:t>
            </w:r>
            <w:r w:rsidR="007B0051" w:rsidRPr="007B0051">
              <w:t xml:space="preserve"> que les véhicules électriques ne peuvent actuellement pas parcourir </w:t>
            </w:r>
            <w:r w:rsidR="007B0051">
              <w:t>ont une autonomie limitée</w:t>
            </w:r>
            <w:bookmarkStart w:id="0" w:name="_GoBack"/>
            <w:bookmarkEnd w:id="0"/>
            <w:r w:rsidR="007B0051">
              <w:t xml:space="preserve"> et</w:t>
            </w:r>
            <w:r w:rsidR="007B0051" w:rsidRPr="007B0051">
              <w:t xml:space="preserve"> peuvent être plus chers que les voitures à essence.</w:t>
            </w:r>
          </w:p>
        </w:tc>
        <w:tc>
          <w:tcPr>
            <w:tcW w:w="5672" w:type="dxa"/>
          </w:tcPr>
          <w:p w:rsidR="00D73E6F" w:rsidRPr="00366F30" w:rsidRDefault="00D73E6F" w:rsidP="00D73E6F">
            <w:pPr>
              <w:rPr>
                <w:lang w:val="en-US"/>
              </w:rPr>
            </w:pPr>
            <w:r w:rsidRPr="00366F30">
              <w:rPr>
                <w:lang w:val="en-US"/>
              </w:rPr>
              <w:t xml:space="preserve">with the aim that only electric or hydrogen vehicles will be sold after 2040. </w:t>
            </w:r>
          </w:p>
        </w:tc>
      </w:tr>
      <w:tr w:rsidR="00D73E6F" w:rsidRPr="00F44617" w:rsidTr="00366F30">
        <w:tc>
          <w:tcPr>
            <w:tcW w:w="5385" w:type="dxa"/>
          </w:tcPr>
          <w:p w:rsidR="00D73E6F" w:rsidRDefault="00D73E6F" w:rsidP="00D73E6F">
            <w:r>
              <w:t>Associée à une production d'électricité qui n’émet pas de CO</w:t>
            </w:r>
            <w:r>
              <w:rPr>
                <w:vertAlign w:val="subscript"/>
              </w:rPr>
              <w:t>2</w:t>
            </w:r>
            <w:r>
              <w:t xml:space="preserve">, </w:t>
            </w:r>
            <w:r w:rsidR="00F44617">
              <w:t xml:space="preserve">une </w:t>
            </w:r>
            <w:r w:rsidR="00F44617">
              <w:t>interdiction des</w:t>
            </w:r>
            <w:r w:rsidR="00F44617" w:rsidRPr="00715720">
              <w:t xml:space="preserve"> voitures</w:t>
            </w:r>
            <w:r w:rsidR="00F44617">
              <w:t xml:space="preserve"> thermiques</w:t>
            </w:r>
            <w:r w:rsidR="00F44617">
              <w:t xml:space="preserve"> </w:t>
            </w:r>
            <w:r>
              <w:t>permettrait d'accomplir la transition nécessaire dans l'industrie automobile.</w:t>
            </w:r>
          </w:p>
        </w:tc>
        <w:tc>
          <w:tcPr>
            <w:tcW w:w="5672" w:type="dxa"/>
          </w:tcPr>
          <w:p w:rsidR="00D73E6F" w:rsidRPr="00366F30" w:rsidRDefault="00D73E6F" w:rsidP="00D73E6F">
            <w:pPr>
              <w:rPr>
                <w:lang w:val="en-US"/>
              </w:rPr>
            </w:pPr>
            <w:r w:rsidRPr="00366F30">
              <w:rPr>
                <w:lang w:val="en-US"/>
              </w:rPr>
              <w:t>Together with a plan to produce electricity from clean sources, an emission requirement would accomplish the transition needed in the car industry.</w:t>
            </w:r>
          </w:p>
        </w:tc>
      </w:tr>
      <w:tr w:rsidR="00D73E6F" w:rsidRPr="00F44617" w:rsidTr="00366F30">
        <w:tc>
          <w:tcPr>
            <w:tcW w:w="5385" w:type="dxa"/>
          </w:tcPr>
          <w:p w:rsidR="00D73E6F" w:rsidRDefault="00D73E6F" w:rsidP="00D73E6F">
            <w:r>
              <w:t xml:space="preserve">Passons maintenant à une mesure qui combine une taxe carbone pour réduire les émissions et des transferts compensatoires, ou chèques verts, pour préserver le pouvoir d'achat </w:t>
            </w:r>
          </w:p>
        </w:tc>
        <w:tc>
          <w:tcPr>
            <w:tcW w:w="5672" w:type="dxa"/>
          </w:tcPr>
          <w:p w:rsidR="00D73E6F" w:rsidRPr="00366F30" w:rsidRDefault="00D73E6F" w:rsidP="00D73E6F">
            <w:pPr>
              <w:rPr>
                <w:lang w:val="en-US"/>
              </w:rPr>
            </w:pPr>
            <w:r w:rsidRPr="00366F30">
              <w:rPr>
                <w:lang w:val="en-US"/>
              </w:rPr>
              <w:t xml:space="preserve">Now, let’s turn to a policy that combines a tax on carbon emissions to reduce emissions and cash transfers to protect people’s purchasing power. </w:t>
            </w:r>
          </w:p>
        </w:tc>
      </w:tr>
      <w:tr w:rsidR="00D73E6F" w:rsidRPr="00F44617" w:rsidTr="00366F30">
        <w:tc>
          <w:tcPr>
            <w:tcW w:w="5385" w:type="dxa"/>
          </w:tcPr>
          <w:p w:rsidR="00D73E6F" w:rsidRDefault="00D73E6F" w:rsidP="00D73E6F">
            <w:r>
              <w:t xml:space="preserve">Avec une taxe carbone, tous les produits qui émettent des gaz à effet de serre seraient taxés. Par exemple, le prix de l'essence augmenterait de 10 centimes par litre.  </w:t>
            </w:r>
          </w:p>
        </w:tc>
        <w:tc>
          <w:tcPr>
            <w:tcW w:w="5672" w:type="dxa"/>
          </w:tcPr>
          <w:p w:rsidR="00D73E6F" w:rsidRDefault="00D73E6F" w:rsidP="00D73E6F">
            <w:pPr>
              <w:rPr>
                <w:lang w:val="en-US"/>
              </w:rPr>
            </w:pPr>
            <w:r>
              <w:rPr>
                <w:lang w:val="en-US"/>
              </w:rPr>
              <w:t>With a carbon tax, all products that emit greenhouse gases would be taxed. For example, the price of gasoline would increase by 40 cents per gallon</w:t>
            </w:r>
            <w:r>
              <w:rPr>
                <w:b/>
                <w:lang w:val="en-US"/>
              </w:rPr>
              <w:t>.</w:t>
            </w:r>
            <w:r>
              <w:rPr>
                <w:lang w:val="en-US"/>
              </w:rPr>
              <w:t xml:space="preserve">  </w:t>
            </w:r>
          </w:p>
        </w:tc>
      </w:tr>
      <w:tr w:rsidR="00D73E6F" w:rsidRPr="00366F30" w:rsidTr="00366F30">
        <w:tc>
          <w:tcPr>
            <w:tcW w:w="5385" w:type="dxa"/>
          </w:tcPr>
          <w:p w:rsidR="00D73E6F" w:rsidRPr="00F44617" w:rsidRDefault="00D73E6F" w:rsidP="00F44617">
            <w:pPr>
              <w:rPr>
                <w:lang w:val="fr-CH"/>
              </w:rPr>
            </w:pPr>
            <w:r>
              <w:t>Avec une taxe carbone, les entreprises et les particuliers paie</w:t>
            </w:r>
            <w:r w:rsidR="00F44617">
              <w:t>nt pour les  gaz à effet de ser</w:t>
            </w:r>
            <w:r>
              <w:t xml:space="preserve">e qu'ils émettent. </w:t>
            </w:r>
            <w:r w:rsidR="00F44617">
              <w:rPr>
                <w:lang w:val="fr-CH"/>
              </w:rPr>
              <w:t>Ça</w:t>
            </w:r>
            <w:r w:rsidRPr="00F44617">
              <w:rPr>
                <w:lang w:val="fr-CH"/>
              </w:rPr>
              <w:t xml:space="preserve"> les incite à réduire leurs émissions. </w:t>
            </w:r>
          </w:p>
        </w:tc>
        <w:tc>
          <w:tcPr>
            <w:tcW w:w="5672" w:type="dxa"/>
          </w:tcPr>
          <w:p w:rsidR="00D73E6F" w:rsidRDefault="00D73E6F" w:rsidP="00D73E6F">
            <w:pPr>
              <w:rPr>
                <w:lang w:val="en-US"/>
              </w:rPr>
            </w:pPr>
            <w:r>
              <w:rPr>
                <w:lang w:val="en-US"/>
              </w:rPr>
              <w:t xml:space="preserve">With a carbon tax, companies and people pay for the greenhouse gases they emit. This pushes them to reduce their emissions. </w:t>
            </w:r>
          </w:p>
        </w:tc>
      </w:tr>
      <w:tr w:rsidR="00D73E6F" w:rsidRPr="00366F30" w:rsidTr="00366F30">
        <w:tc>
          <w:tcPr>
            <w:tcW w:w="5385" w:type="dxa"/>
          </w:tcPr>
          <w:p w:rsidR="00D73E6F" w:rsidRDefault="00D73E6F" w:rsidP="00D73E6F">
            <w:r>
              <w:t xml:space="preserve">Pour compenser les hausses de prix, les recettes de la taxe carbone seraient redistribués à tous les ménages, quels que soient leurs revenus. </w:t>
            </w:r>
            <w:r>
              <w:rPr>
                <w:lang w:val="en-US"/>
              </w:rPr>
              <w:t>Chaque adulte recevrait ainsi 100 euros par an.</w:t>
            </w:r>
          </w:p>
        </w:tc>
        <w:tc>
          <w:tcPr>
            <w:tcW w:w="5672" w:type="dxa"/>
          </w:tcPr>
          <w:p w:rsidR="00D73E6F" w:rsidRDefault="00D73E6F" w:rsidP="00D73E6F">
            <w:r>
              <w:rPr>
                <w:lang w:val="en-US"/>
              </w:rPr>
              <w:t>To compensate people for the price increases, the revenues of the carbon tax would be redistributed to all households, regardless of their income. Each adult would thus receive 600 dollar per year.</w:t>
            </w:r>
          </w:p>
        </w:tc>
      </w:tr>
      <w:tr w:rsidR="00D73E6F" w:rsidRPr="00F44617" w:rsidTr="00366F30">
        <w:tc>
          <w:tcPr>
            <w:tcW w:w="5385" w:type="dxa"/>
          </w:tcPr>
          <w:p w:rsidR="00D73E6F" w:rsidRDefault="00D73E6F" w:rsidP="00D73E6F">
            <w:r>
              <w:t xml:space="preserve">En moyenne, les personnes modestes possèdent des voitures plus légères, </w:t>
            </w:r>
          </w:p>
        </w:tc>
        <w:tc>
          <w:tcPr>
            <w:tcW w:w="5672" w:type="dxa"/>
          </w:tcPr>
          <w:p w:rsidR="00D73E6F" w:rsidRDefault="00D73E6F" w:rsidP="00D73E6F">
            <w:pPr>
              <w:rPr>
                <w:lang w:val="en-US"/>
              </w:rPr>
            </w:pPr>
            <w:r>
              <w:rPr>
                <w:lang w:val="en-US"/>
              </w:rPr>
              <w:t xml:space="preserve">On average, poorer people own smaller cars, </w:t>
            </w:r>
          </w:p>
        </w:tc>
      </w:tr>
      <w:tr w:rsidR="00D73E6F" w:rsidRPr="00F44617" w:rsidTr="00366F30">
        <w:tc>
          <w:tcPr>
            <w:tcW w:w="5385" w:type="dxa"/>
          </w:tcPr>
          <w:p w:rsidR="00D73E6F" w:rsidRDefault="00D73E6F" w:rsidP="00D73E6F">
            <w:r>
              <w:t xml:space="preserve">vivent dans des logements plus petits et prennent moins l'avion, donc elles utilisent moins de combustibles fossiles que la moyenne. </w:t>
            </w:r>
          </w:p>
        </w:tc>
        <w:tc>
          <w:tcPr>
            <w:tcW w:w="5672" w:type="dxa"/>
          </w:tcPr>
          <w:p w:rsidR="00D73E6F" w:rsidRDefault="00D73E6F" w:rsidP="00D73E6F">
            <w:pPr>
              <w:rPr>
                <w:lang w:val="en-US"/>
              </w:rPr>
            </w:pPr>
            <w:r>
              <w:rPr>
                <w:lang w:val="en-US"/>
              </w:rPr>
              <w:t>live in smaller houses and fly less, so they use less fossil fuels than average.</w:t>
            </w:r>
          </w:p>
        </w:tc>
      </w:tr>
      <w:tr w:rsidR="00D73E6F" w:rsidRPr="00F44617" w:rsidTr="00366F30">
        <w:tc>
          <w:tcPr>
            <w:tcW w:w="5385" w:type="dxa"/>
          </w:tcPr>
          <w:p w:rsidR="00D73E6F" w:rsidRDefault="00D73E6F" w:rsidP="00D73E6F">
            <w:r>
              <w:t>Comme elles recevraient le même montant que tout le monde, les personnes modestes profiteraient généralement d'une taxe carbone avec transferts.</w:t>
            </w:r>
          </w:p>
        </w:tc>
        <w:tc>
          <w:tcPr>
            <w:tcW w:w="5672" w:type="dxa"/>
          </w:tcPr>
          <w:p w:rsidR="00D73E6F" w:rsidRPr="00D73E6F" w:rsidRDefault="00D73E6F" w:rsidP="00D73E6F">
            <w:pPr>
              <w:rPr>
                <w:lang w:val="en-US"/>
              </w:rPr>
            </w:pPr>
            <w:r>
              <w:rPr>
                <w:lang w:val="en-US"/>
              </w:rPr>
              <w:t>As they would receive the same cash transfer as everyone else, poorer people will generally gain from a carbon tax with cash transfers.</w:t>
            </w:r>
          </w:p>
        </w:tc>
      </w:tr>
      <w:tr w:rsidR="00D73E6F" w:rsidRPr="00F44617" w:rsidTr="00366F30">
        <w:tc>
          <w:tcPr>
            <w:tcW w:w="5385" w:type="dxa"/>
          </w:tcPr>
          <w:p w:rsidR="00D73E6F" w:rsidRDefault="00D73E6F" w:rsidP="00D73E6F">
            <w:r w:rsidRPr="00715720">
              <w:t>À l'inverse, les plus aisés seraient plutôt perdants.</w:t>
            </w:r>
          </w:p>
        </w:tc>
        <w:tc>
          <w:tcPr>
            <w:tcW w:w="5672" w:type="dxa"/>
          </w:tcPr>
          <w:p w:rsidR="00D73E6F" w:rsidRPr="00D73E6F" w:rsidRDefault="00D73E6F" w:rsidP="00D73E6F">
            <w:pPr>
              <w:rPr>
                <w:lang w:val="en-US"/>
              </w:rPr>
            </w:pPr>
            <w:r>
              <w:rPr>
                <w:lang w:val="en-US"/>
              </w:rPr>
              <w:t>Conversely, rich people will tend to lose.</w:t>
            </w:r>
          </w:p>
        </w:tc>
      </w:tr>
      <w:tr w:rsidR="00D73E6F" w:rsidRPr="00F44617" w:rsidTr="00366F30">
        <w:tc>
          <w:tcPr>
            <w:tcW w:w="5385" w:type="dxa"/>
          </w:tcPr>
          <w:p w:rsidR="00D73E6F" w:rsidRPr="00D73E6F" w:rsidRDefault="00D73E6F" w:rsidP="00D73E6F">
            <w:pPr>
              <w:rPr>
                <w:iCs/>
              </w:rPr>
            </w:pPr>
            <w:r w:rsidRPr="00D73E6F">
              <w:rPr>
                <w:iCs/>
              </w:rPr>
              <w:t xml:space="preserve">Cette politique fonctionne-t-elle ? Oui ! La province canadienne de la Colombie-Britannique a mis en place une taxe carbone avec transferts en 2008. </w:t>
            </w:r>
          </w:p>
        </w:tc>
        <w:tc>
          <w:tcPr>
            <w:tcW w:w="5672" w:type="dxa"/>
          </w:tcPr>
          <w:p w:rsidR="00D73E6F" w:rsidRPr="00D73E6F" w:rsidRDefault="00D73E6F" w:rsidP="00D73E6F">
            <w:pPr>
              <w:rPr>
                <w:iCs/>
                <w:lang w:val="en-US"/>
              </w:rPr>
            </w:pPr>
            <w:r w:rsidRPr="00D73E6F">
              <w:rPr>
                <w:iCs/>
                <w:lang w:val="en-US"/>
              </w:rPr>
              <w:t xml:space="preserve">Does this policy work? Yes! The Canadian province of British Columbia has a carbon tax with cash transfers since 2008. </w:t>
            </w:r>
          </w:p>
        </w:tc>
      </w:tr>
      <w:tr w:rsidR="00D73E6F" w:rsidRPr="00F44617" w:rsidTr="00366F30">
        <w:tc>
          <w:tcPr>
            <w:tcW w:w="5385" w:type="dxa"/>
          </w:tcPr>
          <w:p w:rsidR="00D73E6F" w:rsidRPr="00D73E6F" w:rsidRDefault="00D73E6F" w:rsidP="00D73E6F">
            <w:pPr>
              <w:rPr>
                <w:iCs/>
              </w:rPr>
            </w:pPr>
            <w:r w:rsidRPr="00D73E6F">
              <w:rPr>
                <w:iCs/>
              </w:rPr>
              <w:t>Des études ont montré que cette politique a permis de réduire les émissions de CO</w:t>
            </w:r>
            <w:r w:rsidRPr="00D73E6F">
              <w:rPr>
                <w:iCs/>
                <w:vertAlign w:val="subscript"/>
              </w:rPr>
              <w:t>2</w:t>
            </w:r>
            <w:r w:rsidRPr="00D73E6F">
              <w:rPr>
                <w:iCs/>
              </w:rPr>
              <w:t xml:space="preserve">, </w:t>
            </w:r>
          </w:p>
        </w:tc>
        <w:tc>
          <w:tcPr>
            <w:tcW w:w="5672" w:type="dxa"/>
          </w:tcPr>
          <w:p w:rsidR="00D73E6F" w:rsidRPr="00D73E6F" w:rsidRDefault="00D73E6F" w:rsidP="00D73E6F">
            <w:pPr>
              <w:rPr>
                <w:iCs/>
                <w:lang w:val="en-US"/>
              </w:rPr>
            </w:pPr>
            <w:r w:rsidRPr="00D73E6F">
              <w:rPr>
                <w:iCs/>
                <w:lang w:val="en-US"/>
              </w:rPr>
              <w:t xml:space="preserve">Research has shown that this policy has decreased carbon emissions, </w:t>
            </w:r>
          </w:p>
        </w:tc>
      </w:tr>
      <w:tr w:rsidR="00D73E6F" w:rsidRPr="00D73E6F" w:rsidTr="00366F30">
        <w:tc>
          <w:tcPr>
            <w:tcW w:w="5385" w:type="dxa"/>
          </w:tcPr>
          <w:p w:rsidR="00D73E6F" w:rsidRPr="00D73E6F" w:rsidRDefault="00D73E6F" w:rsidP="00D73E6F">
            <w:pPr>
              <w:rPr>
                <w:iCs/>
              </w:rPr>
            </w:pPr>
            <w:r w:rsidRPr="00D73E6F">
              <w:rPr>
                <w:iCs/>
              </w:rPr>
              <w:t xml:space="preserve">de créer des emplois, </w:t>
            </w:r>
          </w:p>
        </w:tc>
        <w:tc>
          <w:tcPr>
            <w:tcW w:w="5672" w:type="dxa"/>
          </w:tcPr>
          <w:p w:rsidR="00D73E6F" w:rsidRPr="00D73E6F" w:rsidRDefault="00D73E6F" w:rsidP="00D73E6F">
            <w:pPr>
              <w:rPr>
                <w:iCs/>
                <w:lang w:val="en-US"/>
              </w:rPr>
            </w:pPr>
            <w:r w:rsidRPr="00D73E6F">
              <w:rPr>
                <w:iCs/>
                <w:lang w:val="en-US"/>
              </w:rPr>
              <w:t xml:space="preserve">increased employment, </w:t>
            </w:r>
          </w:p>
        </w:tc>
      </w:tr>
      <w:tr w:rsidR="00D73E6F" w:rsidRPr="00F44617" w:rsidTr="00366F30">
        <w:tc>
          <w:tcPr>
            <w:tcW w:w="5385" w:type="dxa"/>
          </w:tcPr>
          <w:p w:rsidR="00D73E6F" w:rsidRPr="00D73E6F" w:rsidRDefault="00D73E6F" w:rsidP="00D73E6F">
            <w:pPr>
              <w:rPr>
                <w:iCs/>
              </w:rPr>
            </w:pPr>
            <w:r w:rsidRPr="00D73E6F">
              <w:rPr>
                <w:iCs/>
              </w:rPr>
              <w:t>et d'augmenter le pouvoir d’achat du plus grand nombre.</w:t>
            </w:r>
          </w:p>
        </w:tc>
        <w:tc>
          <w:tcPr>
            <w:tcW w:w="5672" w:type="dxa"/>
          </w:tcPr>
          <w:p w:rsidR="00D73E6F" w:rsidRPr="00D73E6F" w:rsidRDefault="00D73E6F" w:rsidP="00D73E6F">
            <w:pPr>
              <w:rPr>
                <w:iCs/>
                <w:lang w:val="en-US"/>
              </w:rPr>
            </w:pPr>
            <w:r w:rsidRPr="00D73E6F">
              <w:rPr>
                <w:iCs/>
                <w:lang w:val="en-US"/>
              </w:rPr>
              <w:t>and made a majority of people richer.</w:t>
            </w:r>
          </w:p>
        </w:tc>
      </w:tr>
      <w:tr w:rsidR="00D73E6F" w:rsidRPr="00F44617" w:rsidTr="00366F30">
        <w:tc>
          <w:tcPr>
            <w:tcW w:w="5385" w:type="dxa"/>
          </w:tcPr>
          <w:p w:rsidR="00D73E6F" w:rsidRPr="00D73E6F" w:rsidRDefault="00D73E6F" w:rsidP="00D73E6F">
            <w:pPr>
              <w:rPr>
                <w:iCs/>
              </w:rPr>
            </w:pPr>
            <w:r>
              <w:t>La dernière mesure est un vaste programme d'investissement public dans les infrastructures vertes,</w:t>
            </w:r>
          </w:p>
        </w:tc>
        <w:tc>
          <w:tcPr>
            <w:tcW w:w="5672" w:type="dxa"/>
          </w:tcPr>
          <w:p w:rsidR="00D73E6F" w:rsidRDefault="00D73E6F" w:rsidP="00D73E6F">
            <w:pPr>
              <w:rPr>
                <w:lang w:val="en-US"/>
              </w:rPr>
            </w:pPr>
            <w:r>
              <w:rPr>
                <w:lang w:val="en-US"/>
              </w:rPr>
              <w:t xml:space="preserve">The last policy is a </w:t>
            </w:r>
            <w:r w:rsidRPr="00366F30">
              <w:rPr>
                <w:lang w:val="en-US"/>
              </w:rPr>
              <w:t>large program of public investment in green infrastructure,</w:t>
            </w:r>
          </w:p>
        </w:tc>
      </w:tr>
      <w:tr w:rsidR="00D73E6F" w:rsidRPr="00F44617" w:rsidTr="00366F30">
        <w:tc>
          <w:tcPr>
            <w:tcW w:w="5385" w:type="dxa"/>
          </w:tcPr>
          <w:p w:rsidR="00D73E6F" w:rsidRDefault="00D73E6F" w:rsidP="00D73E6F">
            <w:r>
              <w:t>qui serait financée par de la dette additionnelle contractée par l’État.</w:t>
            </w:r>
          </w:p>
        </w:tc>
        <w:tc>
          <w:tcPr>
            <w:tcW w:w="5672" w:type="dxa"/>
          </w:tcPr>
          <w:p w:rsidR="00D73E6F" w:rsidRPr="00366F30" w:rsidRDefault="00D73E6F" w:rsidP="00D73E6F">
            <w:pPr>
              <w:rPr>
                <w:lang w:val="en-US"/>
              </w:rPr>
            </w:pPr>
            <w:r w:rsidRPr="00366F30">
              <w:rPr>
                <w:lang w:val="en-US"/>
              </w:rPr>
              <w:t>which would be financed by additional debt taken up by the government.</w:t>
            </w:r>
          </w:p>
        </w:tc>
      </w:tr>
      <w:tr w:rsidR="00D73E6F" w:rsidRPr="00F44617" w:rsidTr="00366F30">
        <w:tc>
          <w:tcPr>
            <w:tcW w:w="5385" w:type="dxa"/>
          </w:tcPr>
          <w:p w:rsidR="00D73E6F" w:rsidRPr="00D73E6F" w:rsidRDefault="00D73E6F" w:rsidP="00D73E6F">
            <w:r>
              <w:t>Un programme d'infrastructures vertes permettrait d'opérer la transition nécessaire dans les infrastructures énergétiques pour enrayer le changement climatique. En France, 330 000 personnes pourraient trouver un emploi dans les secteurs verts tels que les transports en commun,</w:t>
            </w:r>
          </w:p>
        </w:tc>
        <w:tc>
          <w:tcPr>
            <w:tcW w:w="5672" w:type="dxa"/>
          </w:tcPr>
          <w:p w:rsidR="00D73E6F" w:rsidRPr="00366F30" w:rsidRDefault="00D73E6F" w:rsidP="00D73E6F">
            <w:pPr>
              <w:rPr>
                <w:lang w:val="en-US"/>
              </w:rPr>
            </w:pPr>
            <w:r w:rsidRPr="00366F30">
              <w:rPr>
                <w:lang w:val="en-US"/>
              </w:rPr>
              <w:t>A green infrastructure program would bring about the transition in energy infrastructure needed to halt climate change. In the US, 1.5 million of people could find a job in  green sectors, such as public transportation</w:t>
            </w:r>
            <w:r>
              <w:rPr>
                <w:lang w:val="en-US"/>
              </w:rPr>
              <w:t>,</w:t>
            </w:r>
          </w:p>
        </w:tc>
      </w:tr>
      <w:tr w:rsidR="00D73E6F" w:rsidRPr="00366F30" w:rsidTr="00366F30">
        <w:tc>
          <w:tcPr>
            <w:tcW w:w="5385" w:type="dxa"/>
          </w:tcPr>
          <w:p w:rsidR="00D73E6F" w:rsidRDefault="00D73E6F" w:rsidP="00D73E6F">
            <w:r>
              <w:t>les énergies renouvelables,</w:t>
            </w:r>
          </w:p>
        </w:tc>
        <w:tc>
          <w:tcPr>
            <w:tcW w:w="5672" w:type="dxa"/>
          </w:tcPr>
          <w:p w:rsidR="00D73E6F" w:rsidRPr="00366F30" w:rsidRDefault="00D73E6F" w:rsidP="00D73E6F">
            <w:pPr>
              <w:rPr>
                <w:i/>
                <w:iCs/>
                <w:lang w:val="en-US"/>
              </w:rPr>
            </w:pPr>
            <w:r w:rsidRPr="00366F30">
              <w:rPr>
                <w:lang w:val="en-US"/>
              </w:rPr>
              <w:t xml:space="preserve">renewable power plants, </w:t>
            </w:r>
          </w:p>
        </w:tc>
      </w:tr>
      <w:tr w:rsidR="00D73E6F" w:rsidRPr="00366F30" w:rsidTr="00366F30">
        <w:tc>
          <w:tcPr>
            <w:tcW w:w="5385" w:type="dxa"/>
          </w:tcPr>
          <w:p w:rsidR="00D73E6F" w:rsidRDefault="00D73E6F" w:rsidP="00D73E6F">
            <w:r>
              <w:t xml:space="preserve">l'isolation des bâtiments </w:t>
            </w:r>
          </w:p>
        </w:tc>
        <w:tc>
          <w:tcPr>
            <w:tcW w:w="5672" w:type="dxa"/>
          </w:tcPr>
          <w:p w:rsidR="00D73E6F" w:rsidRPr="00366F30" w:rsidRDefault="00D73E6F" w:rsidP="00D73E6F">
            <w:pPr>
              <w:rPr>
                <w:i/>
                <w:iCs/>
                <w:lang w:val="en-US"/>
              </w:rPr>
            </w:pPr>
            <w:r w:rsidRPr="00366F30">
              <w:rPr>
                <w:lang w:val="en-US"/>
              </w:rPr>
              <w:t>, buildings’ insulation</w:t>
            </w:r>
          </w:p>
        </w:tc>
      </w:tr>
      <w:tr w:rsidR="00D73E6F" w:rsidRPr="00366F30" w:rsidTr="00366F30">
        <w:tc>
          <w:tcPr>
            <w:tcW w:w="5385" w:type="dxa"/>
          </w:tcPr>
          <w:p w:rsidR="00D73E6F" w:rsidRPr="00D73E6F" w:rsidRDefault="00D73E6F" w:rsidP="00D73E6F">
            <w:pPr>
              <w:rPr>
                <w:lang w:val="en-US"/>
              </w:rPr>
            </w:pPr>
            <w:r>
              <w:t>ou l'agriculture raisonnée.</w:t>
            </w:r>
          </w:p>
        </w:tc>
        <w:tc>
          <w:tcPr>
            <w:tcW w:w="5672" w:type="dxa"/>
          </w:tcPr>
          <w:p w:rsidR="00D73E6F" w:rsidRPr="00366F30" w:rsidRDefault="00D73E6F" w:rsidP="00D73E6F">
            <w:pPr>
              <w:rPr>
                <w:i/>
                <w:iCs/>
                <w:lang w:val="en-US"/>
              </w:rPr>
            </w:pPr>
            <w:r w:rsidRPr="00366F30">
              <w:rPr>
                <w:lang w:val="en-US"/>
              </w:rPr>
              <w:t>or sustainable agriculture.</w:t>
            </w:r>
          </w:p>
        </w:tc>
      </w:tr>
      <w:tr w:rsidR="00D73E6F" w:rsidRPr="00F44617" w:rsidTr="00366F30">
        <w:tc>
          <w:tcPr>
            <w:tcW w:w="5385" w:type="dxa"/>
          </w:tcPr>
          <w:p w:rsidR="00D73E6F" w:rsidRPr="00D73E6F" w:rsidRDefault="00D73E6F" w:rsidP="00D73E6F">
            <w:pPr>
              <w:rPr>
                <w:iCs/>
              </w:rPr>
            </w:pPr>
            <w:r w:rsidRPr="00D73E6F">
              <w:rPr>
                <w:iCs/>
              </w:rPr>
              <w:lastRenderedPageBreak/>
              <w:t xml:space="preserve">En général, chaque politique climatique a le potentiel de transformer l'économie vers un monde plus écologique, plus sûr et moins pollué. </w:t>
            </w:r>
          </w:p>
        </w:tc>
        <w:tc>
          <w:tcPr>
            <w:tcW w:w="5672" w:type="dxa"/>
          </w:tcPr>
          <w:p w:rsidR="00D73E6F" w:rsidRPr="00D73E6F" w:rsidRDefault="00D73E6F" w:rsidP="00D73E6F">
            <w:pPr>
              <w:rPr>
                <w:iCs/>
                <w:lang w:val="en-US"/>
              </w:rPr>
            </w:pPr>
            <w:r w:rsidRPr="00D73E6F">
              <w:rPr>
                <w:iCs/>
                <w:lang w:val="en-US"/>
              </w:rPr>
              <w:t xml:space="preserve">In general, all climate policies have the potential to transform the economy into a greener, safer, less polluted world. </w:t>
            </w:r>
          </w:p>
        </w:tc>
      </w:tr>
      <w:tr w:rsidR="00D73E6F" w:rsidRPr="00F44617" w:rsidTr="00366F30">
        <w:tc>
          <w:tcPr>
            <w:tcW w:w="5385" w:type="dxa"/>
          </w:tcPr>
          <w:p w:rsidR="00D73E6F" w:rsidRPr="00D73E6F" w:rsidRDefault="00D73E6F" w:rsidP="00D73E6F">
            <w:pPr>
              <w:rPr>
                <w:iCs/>
              </w:rPr>
            </w:pPr>
            <w:r w:rsidRPr="00D73E6F">
              <w:rPr>
                <w:iCs/>
              </w:rPr>
              <w:t>Cette transition écologique présente certains inconvénients : les gens devront changer leurs habitudes, et certains devront même changer d'emploi.</w:t>
            </w:r>
          </w:p>
        </w:tc>
        <w:tc>
          <w:tcPr>
            <w:tcW w:w="5672" w:type="dxa"/>
          </w:tcPr>
          <w:p w:rsidR="00D73E6F" w:rsidRPr="00D73E6F" w:rsidRDefault="00D73E6F" w:rsidP="00D73E6F">
            <w:pPr>
              <w:rPr>
                <w:iCs/>
                <w:lang w:val="en-US"/>
              </w:rPr>
            </w:pPr>
            <w:r w:rsidRPr="00D73E6F">
              <w:rPr>
                <w:iCs/>
                <w:lang w:val="en-US"/>
              </w:rPr>
              <w:t>This green transformation has some downsides: people will have to change their habits, and some people will even have to change job.</w:t>
            </w:r>
          </w:p>
        </w:tc>
      </w:tr>
      <w:tr w:rsidR="00D73E6F" w:rsidRPr="00F44617" w:rsidTr="00366F30">
        <w:tc>
          <w:tcPr>
            <w:tcW w:w="5385" w:type="dxa"/>
          </w:tcPr>
          <w:p w:rsidR="00D73E6F" w:rsidRPr="00D73E6F" w:rsidRDefault="00D73E6F" w:rsidP="00D73E6F">
            <w:pPr>
              <w:rPr>
                <w:iCs/>
              </w:rPr>
            </w:pPr>
            <w:r w:rsidRPr="00D73E6F">
              <w:rPr>
                <w:iCs/>
              </w:rPr>
              <w:t xml:space="preserve">Par exemple, il y aura moins de demande pour les secteurs polluants tels que les raffineries de pétrole. </w:t>
            </w:r>
          </w:p>
        </w:tc>
        <w:tc>
          <w:tcPr>
            <w:tcW w:w="5672" w:type="dxa"/>
          </w:tcPr>
          <w:p w:rsidR="00D73E6F" w:rsidRPr="00D73E6F" w:rsidRDefault="00D73E6F" w:rsidP="00D73E6F">
            <w:pPr>
              <w:rPr>
                <w:iCs/>
                <w:lang w:val="en-US"/>
              </w:rPr>
            </w:pPr>
            <w:r w:rsidRPr="00D73E6F">
              <w:rPr>
                <w:iCs/>
                <w:lang w:val="en-US"/>
              </w:rPr>
              <w:t xml:space="preserve">For example, there will be less demand for polluting sectors such as coal mining. </w:t>
            </w:r>
          </w:p>
        </w:tc>
      </w:tr>
      <w:tr w:rsidR="00D73E6F" w:rsidRPr="00F44617" w:rsidTr="00366F30">
        <w:tc>
          <w:tcPr>
            <w:tcW w:w="5385" w:type="dxa"/>
          </w:tcPr>
          <w:p w:rsidR="00D73E6F" w:rsidRPr="00D73E6F" w:rsidRDefault="00D73E6F" w:rsidP="00D73E6F">
            <w:pPr>
              <w:rPr>
                <w:iCs/>
              </w:rPr>
            </w:pPr>
            <w:r w:rsidRPr="00D73E6F">
              <w:rPr>
                <w:iCs/>
              </w:rPr>
              <w:t>Mais des formations seraient offertes aux travailleurs de ces secteurs afin qu'ils puissent trouver un nouvel emploi ailleurs.</w:t>
            </w:r>
          </w:p>
        </w:tc>
        <w:tc>
          <w:tcPr>
            <w:tcW w:w="5672" w:type="dxa"/>
          </w:tcPr>
          <w:p w:rsidR="00D73E6F" w:rsidRPr="00D73E6F" w:rsidRDefault="00D73E6F" w:rsidP="00B22837">
            <w:pPr>
              <w:rPr>
                <w:iCs/>
                <w:lang w:val="en-US"/>
              </w:rPr>
            </w:pPr>
            <w:r w:rsidRPr="00D73E6F">
              <w:rPr>
                <w:iCs/>
                <w:lang w:val="en-US"/>
              </w:rPr>
              <w:t>But re-training options would be offered to workers in these sectors to ensure that they could find a new job elsewhere.</w:t>
            </w:r>
            <w:r>
              <w:rPr>
                <w:iCs/>
                <w:lang w:val="en-US"/>
              </w:rPr>
              <w:t xml:space="preserve"> </w:t>
            </w:r>
          </w:p>
        </w:tc>
      </w:tr>
      <w:tr w:rsidR="00B22837" w:rsidRPr="00F44617" w:rsidTr="00366F30">
        <w:tc>
          <w:tcPr>
            <w:tcW w:w="5385" w:type="dxa"/>
          </w:tcPr>
          <w:p w:rsidR="00B22837" w:rsidRPr="00D73E6F" w:rsidRDefault="00B22837" w:rsidP="00D73E6F">
            <w:pPr>
              <w:rPr>
                <w:iCs/>
              </w:rPr>
            </w:pPr>
            <w:r w:rsidRPr="00D73E6F">
              <w:rPr>
                <w:iCs/>
              </w:rPr>
              <w:t>La transition écologique comporte aussi des avantages : un monde plus sûr pour les générations futures, mais aussi moins de pollution.</w:t>
            </w:r>
          </w:p>
        </w:tc>
        <w:tc>
          <w:tcPr>
            <w:tcW w:w="5672" w:type="dxa"/>
          </w:tcPr>
          <w:p w:rsidR="00B22837" w:rsidRPr="00D73E6F" w:rsidRDefault="00B22837" w:rsidP="00B22837">
            <w:pPr>
              <w:rPr>
                <w:iCs/>
                <w:lang w:val="en-US"/>
              </w:rPr>
            </w:pPr>
            <w:r w:rsidRPr="00D73E6F">
              <w:rPr>
                <w:iCs/>
                <w:lang w:val="en-US"/>
              </w:rPr>
              <w:t xml:space="preserve">And the green transition also comes with benefits: a safer world for future generations of course, but also less pollution. </w:t>
            </w:r>
          </w:p>
        </w:tc>
      </w:tr>
      <w:tr w:rsidR="00D73E6F" w:rsidRPr="00F44617" w:rsidTr="00366F30">
        <w:tc>
          <w:tcPr>
            <w:tcW w:w="5385" w:type="dxa"/>
          </w:tcPr>
          <w:p w:rsidR="00D73E6F" w:rsidRPr="00D73E6F" w:rsidRDefault="00D73E6F" w:rsidP="00B22837">
            <w:pPr>
              <w:rPr>
                <w:iCs/>
              </w:rPr>
            </w:pPr>
            <w:r w:rsidRPr="00D73E6F">
              <w:rPr>
                <w:iCs/>
              </w:rPr>
              <w:t xml:space="preserve">Et les politiques climatiques peuvent être conçues pour protéger les ménages modestes et la classe moyenne, en augmentant leur pouvoir d’achat grâce à la taxe carbone avec transferts, </w:t>
            </w:r>
          </w:p>
        </w:tc>
        <w:tc>
          <w:tcPr>
            <w:tcW w:w="5672" w:type="dxa"/>
          </w:tcPr>
          <w:p w:rsidR="00D73E6F" w:rsidRPr="00D73E6F" w:rsidRDefault="00B22837" w:rsidP="00B22837">
            <w:pPr>
              <w:rPr>
                <w:iCs/>
                <w:lang w:val="en-US"/>
              </w:rPr>
            </w:pPr>
            <w:r w:rsidRPr="00D73E6F">
              <w:rPr>
                <w:iCs/>
                <w:lang w:val="en-US"/>
              </w:rPr>
              <w:t xml:space="preserve">And climate policies can be designed to protect poor and middle-class households, as they can have more income with the carbon tax with cash transfers, </w:t>
            </w:r>
          </w:p>
        </w:tc>
      </w:tr>
      <w:tr w:rsidR="00B22837" w:rsidRPr="00F44617" w:rsidTr="00366F30">
        <w:tc>
          <w:tcPr>
            <w:tcW w:w="5385" w:type="dxa"/>
          </w:tcPr>
          <w:p w:rsidR="00B22837" w:rsidRPr="00D73E6F" w:rsidRDefault="00B22837" w:rsidP="00D73E6F">
            <w:pPr>
              <w:rPr>
                <w:iCs/>
              </w:rPr>
            </w:pPr>
            <w:r w:rsidRPr="00D73E6F">
              <w:rPr>
                <w:iCs/>
              </w:rPr>
              <w:t>et en créant des emplois grâce à un programme d'infrastructures vertes.</w:t>
            </w:r>
          </w:p>
        </w:tc>
        <w:tc>
          <w:tcPr>
            <w:tcW w:w="5672" w:type="dxa"/>
          </w:tcPr>
          <w:p w:rsidR="00B22837" w:rsidRPr="00B22837" w:rsidRDefault="00B22837" w:rsidP="00B22837">
            <w:pPr>
              <w:rPr>
                <w:iCs/>
                <w:lang w:val="en-US"/>
              </w:rPr>
            </w:pPr>
            <w:r w:rsidRPr="00D73E6F">
              <w:rPr>
                <w:iCs/>
                <w:lang w:val="en-US"/>
              </w:rPr>
              <w:t>and more jobs with a green infrastructure program</w:t>
            </w:r>
            <w:r>
              <w:rPr>
                <w:iCs/>
                <w:lang w:val="en-US"/>
              </w:rPr>
              <w:t>.</w:t>
            </w:r>
          </w:p>
        </w:tc>
      </w:tr>
      <w:tr w:rsidR="00B22837" w:rsidRPr="00F44617" w:rsidTr="00366F30">
        <w:tc>
          <w:tcPr>
            <w:tcW w:w="5385" w:type="dxa"/>
          </w:tcPr>
          <w:p w:rsidR="00B22837" w:rsidRPr="00B22837" w:rsidRDefault="00B22837" w:rsidP="00D73E6F">
            <w:pPr>
              <w:rPr>
                <w:iCs/>
              </w:rPr>
            </w:pPr>
            <w:r w:rsidRPr="00B22837">
              <w:rPr>
                <w:iCs/>
              </w:rPr>
              <w:t>Nous nous sommes concentrés sur trois politiques importantes, mais beaucoup d'autres seraient utiles pour lutter contre le changement climatique, notamment le financement de la recherche sur les technologies vertes,</w:t>
            </w:r>
          </w:p>
        </w:tc>
        <w:tc>
          <w:tcPr>
            <w:tcW w:w="5672" w:type="dxa"/>
          </w:tcPr>
          <w:p w:rsidR="00B22837" w:rsidRPr="00B22837" w:rsidRDefault="00B22837" w:rsidP="00B22837">
            <w:pPr>
              <w:rPr>
                <w:iCs/>
                <w:lang w:val="en-US"/>
              </w:rPr>
            </w:pPr>
            <w:r w:rsidRPr="00D73E6F">
              <w:rPr>
                <w:iCs/>
                <w:lang w:val="en-US"/>
              </w:rPr>
              <w:t xml:space="preserve">We have focused on three important policies, but many others would be useful to fight climate change, including funding research into green technologies, </w:t>
            </w:r>
          </w:p>
        </w:tc>
      </w:tr>
      <w:tr w:rsidR="00B22837" w:rsidRPr="00F44617" w:rsidTr="00366F30">
        <w:tc>
          <w:tcPr>
            <w:tcW w:w="5385" w:type="dxa"/>
          </w:tcPr>
          <w:p w:rsidR="00B22837" w:rsidRPr="00B22837" w:rsidRDefault="00B22837" w:rsidP="00D73E6F">
            <w:pPr>
              <w:rPr>
                <w:iCs/>
              </w:rPr>
            </w:pPr>
            <w:r w:rsidRPr="00B22837">
              <w:rPr>
                <w:iCs/>
              </w:rPr>
              <w:t>la subvention de l'isolation des bâtiments</w:t>
            </w:r>
          </w:p>
        </w:tc>
        <w:tc>
          <w:tcPr>
            <w:tcW w:w="5672" w:type="dxa"/>
          </w:tcPr>
          <w:p w:rsidR="00B22837" w:rsidRPr="00D73E6F" w:rsidRDefault="00B22837" w:rsidP="00B22837">
            <w:pPr>
              <w:rPr>
                <w:iCs/>
                <w:lang w:val="en-US"/>
              </w:rPr>
            </w:pPr>
            <w:r w:rsidRPr="00D73E6F">
              <w:rPr>
                <w:iCs/>
                <w:lang w:val="en-US"/>
              </w:rPr>
              <w:t xml:space="preserve">subsidising the insulation of buildings, </w:t>
            </w:r>
          </w:p>
        </w:tc>
      </w:tr>
      <w:tr w:rsidR="00B22837" w:rsidRPr="00B22837" w:rsidTr="00366F30">
        <w:tc>
          <w:tcPr>
            <w:tcW w:w="5385" w:type="dxa"/>
          </w:tcPr>
          <w:p w:rsidR="00B22837" w:rsidRPr="00B22837" w:rsidRDefault="00B22837" w:rsidP="00D73E6F">
            <w:pPr>
              <w:rPr>
                <w:iCs/>
              </w:rPr>
            </w:pPr>
            <w:r w:rsidRPr="00B22837">
              <w:rPr>
                <w:iCs/>
              </w:rPr>
              <w:t>ou l'arrêt de la déforestation.</w:t>
            </w:r>
          </w:p>
        </w:tc>
        <w:tc>
          <w:tcPr>
            <w:tcW w:w="5672" w:type="dxa"/>
          </w:tcPr>
          <w:p w:rsidR="00B22837" w:rsidRPr="00D73E6F" w:rsidRDefault="00B22837" w:rsidP="00D73E6F">
            <w:pPr>
              <w:rPr>
                <w:iCs/>
                <w:lang w:val="en-US"/>
              </w:rPr>
            </w:pPr>
            <w:r w:rsidRPr="00D73E6F">
              <w:rPr>
                <w:iCs/>
                <w:lang w:val="en-US"/>
              </w:rPr>
              <w:t>or stopping deforestation.</w:t>
            </w:r>
          </w:p>
        </w:tc>
      </w:tr>
      <w:tr w:rsidR="00B22837" w:rsidRPr="00F44617" w:rsidTr="00366F30">
        <w:tc>
          <w:tcPr>
            <w:tcW w:w="5385" w:type="dxa"/>
          </w:tcPr>
          <w:p w:rsidR="00B22837" w:rsidRPr="00B22837" w:rsidRDefault="00B22837" w:rsidP="00B22837">
            <w:pPr>
              <w:rPr>
                <w:iCs/>
              </w:rPr>
            </w:pPr>
            <w:r w:rsidRPr="00B22837">
              <w:rPr>
                <w:iCs/>
              </w:rPr>
              <w:t>Pour mettre fin au changement climatique, nous avons probablement besoin de toutes ces mesures à la fois.</w:t>
            </w:r>
          </w:p>
        </w:tc>
        <w:tc>
          <w:tcPr>
            <w:tcW w:w="5672" w:type="dxa"/>
          </w:tcPr>
          <w:p w:rsidR="00B22837" w:rsidRPr="00D73E6F" w:rsidRDefault="00B22837" w:rsidP="00B22837">
            <w:pPr>
              <w:rPr>
                <w:iCs/>
                <w:lang w:val="en-US"/>
              </w:rPr>
            </w:pPr>
            <w:r w:rsidRPr="00D73E6F">
              <w:rPr>
                <w:iCs/>
                <w:lang w:val="en-US"/>
              </w:rPr>
              <w:t>To stop climate change, we probably need all of them together.</w:t>
            </w:r>
          </w:p>
        </w:tc>
      </w:tr>
    </w:tbl>
    <w:p w:rsidR="00366F30" w:rsidRPr="00B22837" w:rsidRDefault="00366F30" w:rsidP="00366F30">
      <w:pPr>
        <w:rPr>
          <w:lang w:val="en-US"/>
        </w:rPr>
      </w:pPr>
    </w:p>
    <w:p w:rsidR="00366F30" w:rsidRPr="00B22837" w:rsidRDefault="00366F30" w:rsidP="00366F30">
      <w:pPr>
        <w:rPr>
          <w:lang w:val="en-US"/>
        </w:rPr>
      </w:pPr>
    </w:p>
    <w:p w:rsidR="00366F30" w:rsidRDefault="00366F30" w:rsidP="00366F30">
      <w:pPr>
        <w:spacing w:after="0"/>
        <w:jc w:val="center"/>
        <w:rPr>
          <w:b/>
          <w:lang w:val="de-DE"/>
        </w:rPr>
      </w:pPr>
      <w:r>
        <w:rPr>
          <w:b/>
          <w:lang w:val="de-DE"/>
        </w:rPr>
        <w:t xml:space="preserve">Climate Video Script </w:t>
      </w:r>
    </w:p>
    <w:p w:rsidR="00366F30" w:rsidRDefault="00366F30" w:rsidP="00366F30"/>
    <w:tbl>
      <w:tblPr>
        <w:tblStyle w:val="TableGrid"/>
        <w:tblW w:w="11293" w:type="dxa"/>
        <w:tblInd w:w="-856" w:type="dxa"/>
        <w:tblLook w:val="04A0" w:firstRow="1" w:lastRow="0" w:firstColumn="1" w:lastColumn="0" w:noHBand="0" w:noVBand="1"/>
      </w:tblPr>
      <w:tblGrid>
        <w:gridCol w:w="5621"/>
        <w:gridCol w:w="5672"/>
      </w:tblGrid>
      <w:tr w:rsidR="00366F30" w:rsidTr="00F44617">
        <w:tc>
          <w:tcPr>
            <w:tcW w:w="5621" w:type="dxa"/>
          </w:tcPr>
          <w:p w:rsidR="00366F30" w:rsidRDefault="00366F30" w:rsidP="00715720">
            <w:pPr>
              <w:jc w:val="both"/>
              <w:rPr>
                <w:b/>
              </w:rPr>
            </w:pPr>
            <w:r>
              <w:rPr>
                <w:b/>
              </w:rPr>
              <w:t>Speech</w:t>
            </w:r>
          </w:p>
        </w:tc>
        <w:tc>
          <w:tcPr>
            <w:tcW w:w="5672" w:type="dxa"/>
          </w:tcPr>
          <w:p w:rsidR="00366F30" w:rsidRDefault="00366F30" w:rsidP="00715720">
            <w:pPr>
              <w:rPr>
                <w:i/>
              </w:rPr>
            </w:pPr>
            <w:r>
              <w:rPr>
                <w:b/>
              </w:rPr>
              <w:t xml:space="preserve">Image </w:t>
            </w:r>
          </w:p>
          <w:p w:rsidR="00366F30" w:rsidRDefault="00366F30" w:rsidP="00715720">
            <w:pPr>
              <w:rPr>
                <w:i/>
              </w:rPr>
            </w:pPr>
          </w:p>
        </w:tc>
      </w:tr>
      <w:tr w:rsidR="00F44617" w:rsidRPr="00F44617" w:rsidTr="00F44617">
        <w:tc>
          <w:tcPr>
            <w:tcW w:w="5621" w:type="dxa"/>
          </w:tcPr>
          <w:p w:rsidR="00F44617" w:rsidRDefault="00F44617" w:rsidP="00F44617">
            <w:pPr>
              <w:jc w:val="both"/>
              <w:rPr>
                <w:b/>
              </w:rPr>
            </w:pPr>
            <w:r>
              <w:t>Au cours des dernières décennies, les humains ont brûlé de plus en plus de combustibles fossiles comme le charbon, le gaz ou le pétrole. Or, la combustion des combustibles fossiles libère du CO</w:t>
            </w:r>
            <w:r>
              <w:rPr>
                <w:vertAlign w:val="subscript"/>
              </w:rPr>
              <w:t>2</w:t>
            </w:r>
            <w:r>
              <w:t xml:space="preserve"> dans l'atmosphère.</w:t>
            </w:r>
          </w:p>
        </w:tc>
        <w:tc>
          <w:tcPr>
            <w:tcW w:w="5672" w:type="dxa"/>
          </w:tcPr>
          <w:p w:rsidR="00F44617" w:rsidRPr="00F44617" w:rsidRDefault="00F44617" w:rsidP="00F44617">
            <w:pPr>
              <w:jc w:val="both"/>
              <w:rPr>
                <w:b/>
                <w:lang w:val="fr-CH"/>
              </w:rPr>
            </w:pPr>
          </w:p>
        </w:tc>
      </w:tr>
      <w:tr w:rsidR="00F44617" w:rsidRPr="00F44617" w:rsidTr="00F44617">
        <w:trPr>
          <w:trHeight w:val="538"/>
        </w:trPr>
        <w:tc>
          <w:tcPr>
            <w:tcW w:w="5621" w:type="dxa"/>
          </w:tcPr>
          <w:p w:rsidR="00F44617" w:rsidRDefault="00F44617" w:rsidP="00F44617">
            <w:pPr>
              <w:jc w:val="both"/>
            </w:pPr>
            <w:r>
              <w:t>Aujourd'hui, la concentration de CO</w:t>
            </w:r>
            <w:r>
              <w:rPr>
                <w:vertAlign w:val="subscript"/>
              </w:rPr>
              <w:t>2</w:t>
            </w:r>
            <w:r>
              <w:t xml:space="preserve"> dans l'atmosphère n’a jamais été aussi élevée depuis 800 000 ans. </w:t>
            </w:r>
          </w:p>
        </w:tc>
        <w:tc>
          <w:tcPr>
            <w:tcW w:w="5672" w:type="dxa"/>
          </w:tcPr>
          <w:p w:rsidR="00F44617" w:rsidRPr="00F44617" w:rsidRDefault="00F44617" w:rsidP="00F44617">
            <w:pPr>
              <w:jc w:val="both"/>
              <w:rPr>
                <w:lang w:val="fr-CH"/>
              </w:rPr>
            </w:pPr>
          </w:p>
        </w:tc>
      </w:tr>
      <w:tr w:rsidR="00F44617" w:rsidRPr="00F44617" w:rsidTr="00F44617">
        <w:trPr>
          <w:trHeight w:val="536"/>
        </w:trPr>
        <w:tc>
          <w:tcPr>
            <w:tcW w:w="5621" w:type="dxa"/>
          </w:tcPr>
          <w:p w:rsidR="00F44617" w:rsidRDefault="00F44617" w:rsidP="00F44617">
            <w:pPr>
              <w:jc w:val="both"/>
            </w:pPr>
            <w:r>
              <w:t>Les climatologues sont d'accord : c'est l'accumulation dans l'atmosphère de gaz à effet de serre comme le CO</w:t>
            </w:r>
            <w:r>
              <w:rPr>
                <w:vertAlign w:val="subscript"/>
              </w:rPr>
              <w:t>2</w:t>
            </w:r>
            <w:r>
              <w:t xml:space="preserve"> émis par les activités humaines qui augmente les températures et provoque le changement climatique.</w:t>
            </w:r>
          </w:p>
        </w:tc>
        <w:tc>
          <w:tcPr>
            <w:tcW w:w="5672" w:type="dxa"/>
          </w:tcPr>
          <w:p w:rsidR="00F44617" w:rsidRPr="00F44617" w:rsidRDefault="00F44617" w:rsidP="00F44617">
            <w:pPr>
              <w:jc w:val="both"/>
              <w:rPr>
                <w:lang w:val="fr-CH"/>
              </w:rPr>
            </w:pPr>
          </w:p>
        </w:tc>
      </w:tr>
      <w:tr w:rsidR="00F44617" w:rsidRPr="00F44617" w:rsidTr="00F44617">
        <w:tc>
          <w:tcPr>
            <w:tcW w:w="5621" w:type="dxa"/>
          </w:tcPr>
          <w:p w:rsidR="00F44617" w:rsidRDefault="00F44617" w:rsidP="00F44617">
            <w:r>
              <w:t>Une transition rapide vers une société sans combustible fossile est techniquement possible et pourrait contenir l'augmentation de la température du réchauffement climatique à 2°C.</w:t>
            </w:r>
          </w:p>
        </w:tc>
        <w:tc>
          <w:tcPr>
            <w:tcW w:w="5672" w:type="dxa"/>
          </w:tcPr>
          <w:p w:rsidR="00F44617" w:rsidRPr="00F44617" w:rsidRDefault="00F44617" w:rsidP="00F44617">
            <w:pPr>
              <w:rPr>
                <w:lang w:val="fr-CH"/>
              </w:rPr>
            </w:pPr>
          </w:p>
        </w:tc>
      </w:tr>
      <w:tr w:rsidR="00F44617" w:rsidRPr="00F44617" w:rsidTr="00F44617">
        <w:tc>
          <w:tcPr>
            <w:tcW w:w="5621" w:type="dxa"/>
          </w:tcPr>
          <w:p w:rsidR="00F44617" w:rsidRDefault="00F44617" w:rsidP="00F44617">
            <w:r>
              <w:lastRenderedPageBreak/>
              <w:t xml:space="preserve">Mais si les émissions de gaz à effet de serre continuent sur leur tendance actuelle, l’augmentation de la température mondiale sera de 4 °C en 2100 et de 7 °C en 2200. </w:t>
            </w:r>
          </w:p>
        </w:tc>
        <w:tc>
          <w:tcPr>
            <w:tcW w:w="5672" w:type="dxa"/>
          </w:tcPr>
          <w:p w:rsidR="00F44617" w:rsidRPr="00F44617" w:rsidRDefault="00F44617" w:rsidP="00F44617">
            <w:pPr>
              <w:rPr>
                <w:lang w:val="fr-CH"/>
              </w:rPr>
            </w:pPr>
          </w:p>
        </w:tc>
      </w:tr>
      <w:tr w:rsidR="00F44617" w:rsidRPr="00F44617" w:rsidTr="00F44617">
        <w:tc>
          <w:tcPr>
            <w:tcW w:w="5621" w:type="dxa"/>
          </w:tcPr>
          <w:p w:rsidR="00F44617" w:rsidRPr="00F86D9B" w:rsidRDefault="00F44617" w:rsidP="00F44617">
            <w:pPr>
              <w:rPr>
                <w:iCs/>
              </w:rPr>
            </w:pPr>
            <w:r w:rsidRPr="00F86D9B">
              <w:rPr>
                <w:iCs/>
              </w:rPr>
              <w:t>Cela peut sembler lointain, mais le changement climatique nous affecte déjà</w:t>
            </w:r>
            <w:r>
              <w:rPr>
                <w:iCs/>
              </w:rPr>
              <w:t xml:space="preserve"> chez nous aujourd’hui</w:t>
            </w:r>
            <w:r w:rsidRPr="00F86D9B">
              <w:rPr>
                <w:iCs/>
              </w:rPr>
              <w:t xml:space="preserve">. </w:t>
            </w:r>
          </w:p>
          <w:p w:rsidR="00F44617" w:rsidRDefault="00F44617" w:rsidP="00F44617">
            <w:pPr>
              <w:rPr>
                <w:i/>
                <w:iCs/>
              </w:rPr>
            </w:pPr>
            <w:r w:rsidRPr="00F86D9B">
              <w:rPr>
                <w:iCs/>
              </w:rPr>
              <w:t xml:space="preserve">- </w:t>
            </w:r>
            <w:r w:rsidRPr="00816AB6">
              <w:rPr>
                <w:iCs/>
              </w:rPr>
              <w:t>Le moustique tigre est déjà présent sur la moitié du territoire.</w:t>
            </w:r>
            <w:r>
              <w:rPr>
                <w:i/>
                <w:iCs/>
              </w:rPr>
              <w:t xml:space="preserve"> </w:t>
            </w:r>
          </w:p>
        </w:tc>
        <w:tc>
          <w:tcPr>
            <w:tcW w:w="5672" w:type="dxa"/>
          </w:tcPr>
          <w:p w:rsidR="00F44617" w:rsidRPr="00F44617" w:rsidRDefault="00F44617" w:rsidP="00F44617">
            <w:pPr>
              <w:rPr>
                <w:iCs/>
                <w:lang w:val="fr-CH"/>
              </w:rPr>
            </w:pPr>
          </w:p>
        </w:tc>
      </w:tr>
      <w:tr w:rsidR="00F44617" w:rsidRPr="00F44617" w:rsidTr="00F44617">
        <w:tc>
          <w:tcPr>
            <w:tcW w:w="5621" w:type="dxa"/>
          </w:tcPr>
          <w:p w:rsidR="00F44617" w:rsidRPr="00816AB6" w:rsidRDefault="00F44617" w:rsidP="00F44617">
            <w:pPr>
              <w:pStyle w:val="ListParagraph"/>
              <w:numPr>
                <w:ilvl w:val="0"/>
                <w:numId w:val="1"/>
              </w:numPr>
              <w:rPr>
                <w:lang w:val="fr-FR"/>
              </w:rPr>
            </w:pPr>
            <w:r w:rsidRPr="00816AB6">
              <w:rPr>
                <w:iCs/>
                <w:lang w:val="fr-FR"/>
              </w:rPr>
              <w:t>L’enneigement moyen a déjà été réduit de 40cm dans certaines stations de ski.</w:t>
            </w:r>
          </w:p>
        </w:tc>
        <w:tc>
          <w:tcPr>
            <w:tcW w:w="5672" w:type="dxa"/>
          </w:tcPr>
          <w:p w:rsidR="00F44617" w:rsidRPr="00F44617" w:rsidRDefault="00F44617" w:rsidP="00F44617">
            <w:pPr>
              <w:rPr>
                <w:iCs/>
                <w:lang w:val="fr-CH"/>
              </w:rPr>
            </w:pPr>
          </w:p>
        </w:tc>
      </w:tr>
      <w:tr w:rsidR="00F44617" w:rsidRPr="00F44617" w:rsidTr="00F44617">
        <w:tc>
          <w:tcPr>
            <w:tcW w:w="5621" w:type="dxa"/>
          </w:tcPr>
          <w:p w:rsidR="00F44617" w:rsidRPr="00141C9B" w:rsidRDefault="00F44617" w:rsidP="00F44617">
            <w:pPr>
              <w:pStyle w:val="ListParagraph"/>
              <w:numPr>
                <w:ilvl w:val="0"/>
                <w:numId w:val="1"/>
              </w:numPr>
              <w:rPr>
                <w:iCs/>
                <w:lang w:val="fr-FR"/>
              </w:rPr>
            </w:pPr>
            <w:r w:rsidRPr="00141C9B">
              <w:rPr>
                <w:iCs/>
                <w:lang w:val="fr-FR"/>
              </w:rPr>
              <w:t>La pollution atmosphérique générée par la combustion de fossiles est déjà responsable de 48 000 décès par an en France.</w:t>
            </w:r>
          </w:p>
        </w:tc>
        <w:tc>
          <w:tcPr>
            <w:tcW w:w="5672" w:type="dxa"/>
          </w:tcPr>
          <w:p w:rsidR="00F44617" w:rsidRPr="00F44617" w:rsidRDefault="00F44617" w:rsidP="00F44617">
            <w:pPr>
              <w:rPr>
                <w:lang w:val="fr-CH"/>
              </w:rPr>
            </w:pPr>
          </w:p>
        </w:tc>
      </w:tr>
      <w:tr w:rsidR="00F44617" w:rsidRPr="00F44617" w:rsidTr="00F44617">
        <w:tc>
          <w:tcPr>
            <w:tcW w:w="5621" w:type="dxa"/>
          </w:tcPr>
          <w:p w:rsidR="00F44617" w:rsidRDefault="00F44617" w:rsidP="00F44617">
            <w:r w:rsidRPr="00816AB6">
              <w:t>E</w:t>
            </w:r>
            <w:r>
              <w:t xml:space="preserve">n l'absence de mesures ambitieuses pour stopper le changement climatique, les impacts attendus par les scientifiques seront bien pires :  </w:t>
            </w:r>
          </w:p>
        </w:tc>
        <w:tc>
          <w:tcPr>
            <w:tcW w:w="5672" w:type="dxa"/>
          </w:tcPr>
          <w:p w:rsidR="00F44617" w:rsidRPr="00F44617" w:rsidRDefault="00F44617" w:rsidP="00F44617">
            <w:pPr>
              <w:pStyle w:val="ListParagraph"/>
              <w:numPr>
                <w:ilvl w:val="0"/>
                <w:numId w:val="3"/>
              </w:numPr>
              <w:rPr>
                <w:lang w:val="fr-CH"/>
              </w:rPr>
            </w:pPr>
          </w:p>
        </w:tc>
      </w:tr>
      <w:tr w:rsidR="00F44617" w:rsidRPr="00B22837" w:rsidTr="00F44617">
        <w:tc>
          <w:tcPr>
            <w:tcW w:w="5621" w:type="dxa"/>
          </w:tcPr>
          <w:p w:rsidR="00F44617" w:rsidRDefault="00F44617" w:rsidP="00F44617">
            <w:pPr>
              <w:pStyle w:val="ListParagraph"/>
              <w:numPr>
                <w:ilvl w:val="0"/>
                <w:numId w:val="2"/>
              </w:numPr>
              <w:rPr>
                <w:lang w:val="fr-FR"/>
              </w:rPr>
            </w:pPr>
            <w:r>
              <w:rPr>
                <w:lang w:val="fr-FR"/>
              </w:rPr>
              <w:t xml:space="preserve">D’ici 2050, les étés normaux seront aussi chauds que la canicule de 2003 (qui avait entraîné 20 000 morts), et les records de températures pourront atteindre 50°C, notamment dans l’Est. </w:t>
            </w:r>
          </w:p>
        </w:tc>
        <w:tc>
          <w:tcPr>
            <w:tcW w:w="5672" w:type="dxa"/>
          </w:tcPr>
          <w:p w:rsidR="00F44617" w:rsidRPr="00F44617" w:rsidRDefault="00F44617" w:rsidP="00F44617">
            <w:pPr>
              <w:pStyle w:val="ListParagraph"/>
              <w:numPr>
                <w:ilvl w:val="0"/>
                <w:numId w:val="2"/>
              </w:numPr>
              <w:rPr>
                <w:lang w:val="fr-CH"/>
              </w:rPr>
            </w:pPr>
          </w:p>
        </w:tc>
      </w:tr>
      <w:tr w:rsidR="00F44617" w:rsidRPr="00B22837" w:rsidTr="00F44617">
        <w:tc>
          <w:tcPr>
            <w:tcW w:w="5621" w:type="dxa"/>
          </w:tcPr>
          <w:p w:rsidR="00F44617" w:rsidRDefault="00F44617" w:rsidP="00F44617">
            <w:pPr>
              <w:pStyle w:val="ListParagraph"/>
              <w:numPr>
                <w:ilvl w:val="0"/>
                <w:numId w:val="2"/>
              </w:numPr>
              <w:rPr>
                <w:lang w:val="fr-FR"/>
              </w:rPr>
            </w:pPr>
            <w:r w:rsidRPr="00816AB6">
              <w:rPr>
                <w:lang w:val="fr-FR"/>
              </w:rPr>
              <w:t>À</w:t>
            </w:r>
            <w:r>
              <w:rPr>
                <w:lang w:val="fr-FR"/>
              </w:rPr>
              <w:t xml:space="preserve"> cause de la chaleur et de la sécheresse, la moitié des forêts de la métropole vont être soumis à un risque d’incendie élevé.</w:t>
            </w:r>
          </w:p>
        </w:tc>
        <w:tc>
          <w:tcPr>
            <w:tcW w:w="5672" w:type="dxa"/>
          </w:tcPr>
          <w:p w:rsidR="00F44617" w:rsidRPr="00F44617" w:rsidRDefault="00F44617" w:rsidP="00F44617">
            <w:pPr>
              <w:pStyle w:val="ListParagraph"/>
              <w:numPr>
                <w:ilvl w:val="0"/>
                <w:numId w:val="3"/>
              </w:numPr>
              <w:rPr>
                <w:lang w:val="fr-CH"/>
              </w:rPr>
            </w:pPr>
          </w:p>
        </w:tc>
      </w:tr>
      <w:tr w:rsidR="00F44617" w:rsidRPr="00B22837" w:rsidTr="00F44617">
        <w:tc>
          <w:tcPr>
            <w:tcW w:w="5621" w:type="dxa"/>
          </w:tcPr>
          <w:p w:rsidR="00F44617" w:rsidRDefault="00F44617" w:rsidP="00F44617">
            <w:pPr>
              <w:pStyle w:val="ListParagraph"/>
              <w:numPr>
                <w:ilvl w:val="0"/>
                <w:numId w:val="2"/>
              </w:numPr>
              <w:rPr>
                <w:lang w:val="fr-FR"/>
              </w:rPr>
            </w:pPr>
            <w:r>
              <w:rPr>
                <w:lang w:val="fr-FR"/>
              </w:rPr>
              <w:t>Sous l’effet de la montée des eaux et de tempêtes plus violentes, les inondations et les submersions vont augmenter de 40 à 80%.</w:t>
            </w:r>
          </w:p>
        </w:tc>
        <w:tc>
          <w:tcPr>
            <w:tcW w:w="5672" w:type="dxa"/>
          </w:tcPr>
          <w:p w:rsidR="00F44617" w:rsidRPr="00F44617" w:rsidRDefault="00F44617" w:rsidP="00F44617">
            <w:pPr>
              <w:pStyle w:val="ListParagraph"/>
              <w:numPr>
                <w:ilvl w:val="0"/>
                <w:numId w:val="3"/>
              </w:numPr>
              <w:rPr>
                <w:lang w:val="fr-CH"/>
              </w:rPr>
            </w:pPr>
          </w:p>
        </w:tc>
      </w:tr>
      <w:tr w:rsidR="00F44617" w:rsidRPr="00B22837" w:rsidTr="00F44617">
        <w:tc>
          <w:tcPr>
            <w:tcW w:w="5621" w:type="dxa"/>
          </w:tcPr>
          <w:p w:rsidR="00F44617" w:rsidRDefault="00F44617" w:rsidP="00F44617">
            <w:pPr>
              <w:rPr>
                <w:i/>
                <w:iCs/>
              </w:rPr>
            </w:pPr>
            <w:r>
              <w:rPr>
                <w:i/>
                <w:iCs/>
              </w:rPr>
              <w:t>Pour arrêter le changement climatique, nous devons ramener les émissions à zéro dans les prochaines décennies. C’est possible, mais cela nécessite une transformation profonde des secteurs les plus responsables des émissions de gaz à effet de serre : l'énergie, les transports et l'industrie.</w:t>
            </w:r>
          </w:p>
        </w:tc>
        <w:tc>
          <w:tcPr>
            <w:tcW w:w="5672" w:type="dxa"/>
          </w:tcPr>
          <w:p w:rsidR="00F44617" w:rsidRPr="00B22837" w:rsidRDefault="00F44617" w:rsidP="00F44617">
            <w:pPr>
              <w:pStyle w:val="ListParagraph"/>
              <w:numPr>
                <w:ilvl w:val="0"/>
                <w:numId w:val="3"/>
              </w:numPr>
              <w:rPr>
                <w:lang w:val="fr-FR"/>
              </w:rPr>
            </w:pPr>
          </w:p>
        </w:tc>
      </w:tr>
    </w:tbl>
    <w:p w:rsidR="00366F30" w:rsidRPr="00F44617" w:rsidRDefault="00366F30" w:rsidP="00366F30">
      <w:pPr>
        <w:jc w:val="center"/>
        <w:rPr>
          <w:sz w:val="24"/>
          <w:szCs w:val="24"/>
          <w:lang w:val="fr-CH"/>
        </w:rPr>
      </w:pPr>
    </w:p>
    <w:sectPr w:rsidR="00366F30" w:rsidRPr="00F44617">
      <w:pgSz w:w="11906" w:h="16838"/>
      <w:pgMar w:top="1417" w:right="1417" w:bottom="1134" w:left="141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48BE" w:rsidRDefault="00B648BE" w:rsidP="00366F30">
      <w:pPr>
        <w:spacing w:after="0" w:line="240" w:lineRule="auto"/>
      </w:pPr>
      <w:r>
        <w:separator/>
      </w:r>
    </w:p>
  </w:endnote>
  <w:endnote w:type="continuationSeparator" w:id="0">
    <w:p w:rsidR="00B648BE" w:rsidRDefault="00B648BE" w:rsidP="00366F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48BE" w:rsidRDefault="00B648BE" w:rsidP="00366F30">
      <w:pPr>
        <w:spacing w:after="0" w:line="240" w:lineRule="auto"/>
      </w:pPr>
      <w:r>
        <w:separator/>
      </w:r>
    </w:p>
  </w:footnote>
  <w:footnote w:type="continuationSeparator" w:id="0">
    <w:p w:rsidR="00B648BE" w:rsidRDefault="00B648BE" w:rsidP="00366F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1965FE9"/>
    <w:multiLevelType w:val="multilevel"/>
    <w:tmpl w:val="61068838"/>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4F5414C2"/>
    <w:multiLevelType w:val="multilevel"/>
    <w:tmpl w:val="3614FAF2"/>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7BC87105"/>
    <w:multiLevelType w:val="multilevel"/>
    <w:tmpl w:val="5A44468C"/>
    <w:lvl w:ilvl="0">
      <w:start w:val="1"/>
      <w:numFmt w:val="bullet"/>
      <w:lvlText w:val="-"/>
      <w:lvlJc w:val="left"/>
      <w:pPr>
        <w:tabs>
          <w:tab w:val="num" w:pos="0"/>
        </w:tabs>
        <w:ind w:left="720" w:hanging="360"/>
      </w:pPr>
      <w:rPr>
        <w:rFonts w:ascii="Calibri" w:hAnsi="Calibri" w:cs="Calibri"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6F30"/>
    <w:rsid w:val="00366F30"/>
    <w:rsid w:val="00633CFE"/>
    <w:rsid w:val="007B0051"/>
    <w:rsid w:val="00B22837"/>
    <w:rsid w:val="00B648BE"/>
    <w:rsid w:val="00C453F1"/>
    <w:rsid w:val="00D73E6F"/>
    <w:rsid w:val="00F44617"/>
    <w:rsid w:val="00F6543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CEF06"/>
  <w15:chartTrackingRefBased/>
  <w15:docId w15:val="{6074B62F-69AC-4B02-B815-623F0B5F42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fr-F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66F30"/>
    <w:rPr>
      <w:color w:val="0563C1" w:themeColor="hyperlink"/>
      <w:u w:val="single"/>
    </w:rPr>
  </w:style>
  <w:style w:type="character" w:customStyle="1" w:styleId="FootnoteTextChar">
    <w:name w:val="Footnote Text Char"/>
    <w:basedOn w:val="DefaultParagraphFont"/>
    <w:link w:val="FootnoteText"/>
    <w:uiPriority w:val="99"/>
    <w:semiHidden/>
    <w:qFormat/>
    <w:rsid w:val="00366F30"/>
    <w:rPr>
      <w:sz w:val="20"/>
      <w:szCs w:val="20"/>
      <w:lang w:val="en-GB"/>
    </w:rPr>
  </w:style>
  <w:style w:type="paragraph" w:styleId="ListParagraph">
    <w:name w:val="List Paragraph"/>
    <w:basedOn w:val="Normal"/>
    <w:uiPriority w:val="34"/>
    <w:qFormat/>
    <w:rsid w:val="00366F30"/>
    <w:pPr>
      <w:suppressAutoHyphens/>
      <w:ind w:left="720"/>
      <w:contextualSpacing/>
    </w:pPr>
    <w:rPr>
      <w:lang w:val="en-GB"/>
    </w:rPr>
  </w:style>
  <w:style w:type="paragraph" w:styleId="FootnoteText">
    <w:name w:val="footnote text"/>
    <w:basedOn w:val="Normal"/>
    <w:link w:val="FootnoteTextChar"/>
    <w:uiPriority w:val="99"/>
    <w:semiHidden/>
    <w:unhideWhenUsed/>
    <w:rsid w:val="00366F30"/>
    <w:pPr>
      <w:suppressAutoHyphens/>
      <w:spacing w:after="0" w:line="240" w:lineRule="auto"/>
    </w:pPr>
    <w:rPr>
      <w:sz w:val="20"/>
      <w:szCs w:val="20"/>
      <w:lang w:val="en-GB"/>
    </w:rPr>
  </w:style>
  <w:style w:type="character" w:customStyle="1" w:styleId="FootnoteTextChar1">
    <w:name w:val="Footnote Text Char1"/>
    <w:basedOn w:val="DefaultParagraphFont"/>
    <w:uiPriority w:val="99"/>
    <w:semiHidden/>
    <w:rsid w:val="00366F30"/>
    <w:rPr>
      <w:sz w:val="20"/>
      <w:szCs w:val="20"/>
      <w:lang w:val="fr-FR"/>
    </w:rPr>
  </w:style>
  <w:style w:type="table" w:styleId="TableGrid">
    <w:name w:val="Table Grid"/>
    <w:basedOn w:val="TableNormal"/>
    <w:uiPriority w:val="39"/>
    <w:rsid w:val="00366F30"/>
    <w:pPr>
      <w:suppressAutoHyphens/>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otnoteReference">
    <w:name w:val="footnote reference"/>
    <w:basedOn w:val="DefaultParagraphFont"/>
    <w:uiPriority w:val="99"/>
    <w:semiHidden/>
    <w:unhideWhenUsed/>
    <w:rsid w:val="00366F30"/>
    <w:rPr>
      <w:vertAlign w:val="superscript"/>
    </w:rPr>
  </w:style>
  <w:style w:type="character" w:styleId="CommentReference">
    <w:name w:val="annotation reference"/>
    <w:basedOn w:val="DefaultParagraphFont"/>
    <w:uiPriority w:val="99"/>
    <w:semiHidden/>
    <w:unhideWhenUsed/>
    <w:rsid w:val="00366F30"/>
    <w:rPr>
      <w:sz w:val="16"/>
      <w:szCs w:val="16"/>
    </w:rPr>
  </w:style>
  <w:style w:type="paragraph" w:styleId="CommentText">
    <w:name w:val="annotation text"/>
    <w:basedOn w:val="Normal"/>
    <w:link w:val="CommentTextChar"/>
    <w:uiPriority w:val="99"/>
    <w:semiHidden/>
    <w:unhideWhenUsed/>
    <w:rsid w:val="00366F30"/>
    <w:pPr>
      <w:spacing w:line="240" w:lineRule="auto"/>
    </w:pPr>
    <w:rPr>
      <w:sz w:val="20"/>
      <w:szCs w:val="20"/>
    </w:rPr>
  </w:style>
  <w:style w:type="character" w:customStyle="1" w:styleId="CommentTextChar">
    <w:name w:val="Comment Text Char"/>
    <w:basedOn w:val="DefaultParagraphFont"/>
    <w:link w:val="CommentText"/>
    <w:uiPriority w:val="99"/>
    <w:semiHidden/>
    <w:rsid w:val="00366F30"/>
    <w:rPr>
      <w:sz w:val="20"/>
      <w:szCs w:val="20"/>
      <w:lang w:val="fr-FR"/>
    </w:rPr>
  </w:style>
  <w:style w:type="paragraph" w:styleId="BalloonText">
    <w:name w:val="Balloon Text"/>
    <w:basedOn w:val="Normal"/>
    <w:link w:val="BalloonTextChar"/>
    <w:uiPriority w:val="99"/>
    <w:semiHidden/>
    <w:unhideWhenUsed/>
    <w:rsid w:val="00366F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66F30"/>
    <w:rPr>
      <w:rFonts w:ascii="Segoe UI" w:hAnsi="Segoe UI" w:cs="Segoe UI"/>
      <w:sz w:val="18"/>
      <w:szCs w:val="18"/>
      <w:lang w:val="fr-FR"/>
    </w:rPr>
  </w:style>
  <w:style w:type="paragraph" w:styleId="Revision">
    <w:name w:val="Revision"/>
    <w:hidden/>
    <w:uiPriority w:val="99"/>
    <w:semiHidden/>
    <w:rsid w:val="00366F30"/>
    <w:pPr>
      <w:spacing w:after="0" w:line="240" w:lineRule="auto"/>
    </w:pPr>
    <w:rPr>
      <w:lang w:val="fr-FR"/>
    </w:rPr>
  </w:style>
  <w:style w:type="paragraph" w:styleId="CommentSubject">
    <w:name w:val="annotation subject"/>
    <w:basedOn w:val="CommentText"/>
    <w:next w:val="CommentText"/>
    <w:link w:val="CommentSubjectChar"/>
    <w:uiPriority w:val="99"/>
    <w:semiHidden/>
    <w:unhideWhenUsed/>
    <w:rsid w:val="00F44617"/>
    <w:rPr>
      <w:b/>
      <w:bCs/>
    </w:rPr>
  </w:style>
  <w:style w:type="character" w:customStyle="1" w:styleId="CommentSubjectChar">
    <w:name w:val="Comment Subject Char"/>
    <w:basedOn w:val="CommentTextChar"/>
    <w:link w:val="CommentSubject"/>
    <w:uiPriority w:val="99"/>
    <w:semiHidden/>
    <w:rsid w:val="00F44617"/>
    <w:rPr>
      <w:b/>
      <w:bCs/>
      <w:sz w:val="20"/>
      <w:szCs w:val="20"/>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1712</Words>
  <Characters>9761</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ETH Zuerich</Company>
  <LinksUpToDate>false</LinksUpToDate>
  <CharactersWithSpaces>11451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Fabre  Adrien</dc:creator>
  <cp:keywords/>
  <dc:description/>
  <cp:lastModifiedBy>Fabre  Adrien</cp:lastModifiedBy>
  <cp:revision>2</cp:revision>
  <dcterms:created xsi:type="dcterms:W3CDTF">2021-01-15T11:19:00Z</dcterms:created>
  <dcterms:modified xsi:type="dcterms:W3CDTF">2021-05-05T12:21:00Z</dcterms:modified>
</cp:coreProperties>
</file>