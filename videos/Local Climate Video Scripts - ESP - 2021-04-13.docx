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244DA" w14:textId="77777777" w:rsidR="00A25BA6" w:rsidRPr="00A25BA6" w:rsidRDefault="00872916" w:rsidP="00A25BA6">
      <w:pPr>
        <w:spacing w:after="0"/>
        <w:jc w:val="center"/>
        <w:rPr>
          <w:b/>
          <w:lang w:val="en-US"/>
        </w:rPr>
      </w:pPr>
      <w:r>
        <w:rPr>
          <w:b/>
          <w:lang w:val="en-US"/>
        </w:rPr>
        <w:t>US</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955ED2" w14:paraId="3307EAE5" w14:textId="77777777" w:rsidTr="00E81550">
        <w:tc>
          <w:tcPr>
            <w:tcW w:w="5386" w:type="dxa"/>
          </w:tcPr>
          <w:p w14:paraId="6367EB0B" w14:textId="7F7DB911" w:rsidR="00A25BA6" w:rsidRPr="00434A19" w:rsidRDefault="00434A19" w:rsidP="005F2C84">
            <w:pPr>
              <w:jc w:val="both"/>
              <w:rPr>
                <w:b/>
                <w:lang w:val="en-US"/>
              </w:rPr>
            </w:pPr>
            <w:r w:rsidRPr="00434A19">
              <w:rPr>
                <w:lang w:val="en-US"/>
              </w:rPr>
              <w:t>O</w:t>
            </w:r>
            <w:r>
              <w:rPr>
                <w:lang w:val="en-US"/>
              </w:rPr>
              <w:t>ver</w:t>
            </w:r>
            <w:r w:rsidR="00A25BA6" w:rsidRPr="00A25BA6">
              <w:rPr>
                <w:lang w:val="en-US"/>
              </w:rPr>
              <w:t xml:space="preserve"> the past decades, humans have been emitting more and more fossil fuels like coal, gas or oil. </w:t>
            </w:r>
            <w:r w:rsidR="00A25BA6" w:rsidRPr="00434A19">
              <w:rPr>
                <w:lang w:val="en-US"/>
              </w:rPr>
              <w:t>Burning fossil fuels releases CO</w:t>
            </w:r>
            <w:r w:rsidR="00A25BA6" w:rsidRPr="00434A19">
              <w:rPr>
                <w:vertAlign w:val="subscript"/>
                <w:lang w:val="en-US"/>
              </w:rPr>
              <w:t>2</w:t>
            </w:r>
            <w:r w:rsidR="00A25BA6" w:rsidRPr="00434A19">
              <w:rPr>
                <w:lang w:val="en-US"/>
              </w:rPr>
              <w:t xml:space="preserve"> in</w:t>
            </w:r>
            <w:r>
              <w:rPr>
                <w:lang w:val="en-US"/>
              </w:rPr>
              <w:t>to</w:t>
            </w:r>
            <w:r w:rsidR="00A25BA6" w:rsidRPr="00434A19">
              <w:rPr>
                <w:lang w:val="en-US"/>
              </w:rPr>
              <w:t xml:space="preserve"> the atmosphere.</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r w:rsidR="008C6C57">
              <w:fldChar w:fldCharType="begin"/>
            </w:r>
            <w:r w:rsidR="008C6C57" w:rsidRPr="00955ED2">
              <w:rPr>
                <w:lang w:val="en-US"/>
                <w:rPrChange w:id="0" w:author="Fabre  Adrien" w:date="2021-04-14T10:51:00Z">
                  <w:rPr/>
                </w:rPrChange>
              </w:rPr>
              <w:instrText xml:space="preserve"> HYPERLINK "https://www.temperaturerecord.org/" \h </w:instrText>
            </w:r>
            <w:r w:rsidR="008C6C57">
              <w:fldChar w:fldCharType="separate"/>
            </w:r>
            <w:r w:rsidRPr="00A25BA6">
              <w:rPr>
                <w:rStyle w:val="Hyperlink"/>
                <w:lang w:val="en-US"/>
              </w:rPr>
              <w:t>https://www.temperaturerecord.org/</w:t>
            </w:r>
            <w:r w:rsidR="008C6C57">
              <w:rPr>
                <w:rStyle w:val="Hyperlink"/>
                <w:lang w:val="en-US"/>
              </w:rPr>
              <w:fldChar w:fldCharType="end"/>
            </w:r>
            <w:r w:rsidRPr="00A25BA6">
              <w:rPr>
                <w:lang w:val="en-US"/>
              </w:rPr>
              <w:t xml:space="preserve"> )</w:t>
            </w:r>
          </w:p>
        </w:tc>
      </w:tr>
      <w:tr w:rsidR="00A25BA6" w:rsidRPr="00955ED2" w14:paraId="3068E07E" w14:textId="77777777" w:rsidTr="00E81550">
        <w:trPr>
          <w:trHeight w:val="538"/>
        </w:trPr>
        <w:tc>
          <w:tcPr>
            <w:tcW w:w="5386" w:type="dxa"/>
          </w:tcPr>
          <w:p w14:paraId="51CB1F18" w14:textId="3F6BDB24"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sidR="00434A19">
              <w:rPr>
                <w:lang w:val="en-US"/>
              </w:rPr>
              <w:t xml:space="preserve">at </w:t>
            </w:r>
            <w:r w:rsidRPr="00A25BA6">
              <w:rPr>
                <w:lang w:val="en-US"/>
              </w:rPr>
              <w:t>any</w:t>
            </w:r>
            <w:r w:rsidR="00434A19">
              <w:rPr>
                <w:lang w:val="en-US"/>
              </w:rPr>
              <w:t xml:space="preserve"> point in</w:t>
            </w:r>
            <w:r w:rsidRPr="00A25BA6">
              <w:rPr>
                <w:lang w:val="en-US"/>
              </w:rPr>
              <w:t xml:space="preserve"> time over the last 800,000 years. </w:t>
            </w:r>
          </w:p>
        </w:tc>
        <w:tc>
          <w:tcPr>
            <w:tcW w:w="5671" w:type="dxa"/>
          </w:tcPr>
          <w:p w14:paraId="7874B5A1" w14:textId="77777777" w:rsidR="00A25BA6" w:rsidRPr="00A25BA6" w:rsidRDefault="00A25BA6" w:rsidP="005F2C84">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A25BA6" w:rsidRPr="00955ED2" w14:paraId="42F052B4" w14:textId="77777777" w:rsidTr="00E81550">
        <w:trPr>
          <w:trHeight w:val="536"/>
        </w:trPr>
        <w:tc>
          <w:tcPr>
            <w:tcW w:w="5386" w:type="dxa"/>
          </w:tcPr>
          <w:p w14:paraId="4279171E" w14:textId="77777777" w:rsidR="00A25BA6" w:rsidRPr="00A25BA6" w:rsidRDefault="00A25BA6" w:rsidP="005F2C84">
            <w:pPr>
              <w:jc w:val="both"/>
              <w:rPr>
                <w:lang w:val="en-US"/>
              </w:rPr>
            </w:pPr>
            <w:proofErr w:type="gramStart"/>
            <w:r w:rsidRPr="00A25BA6">
              <w:rPr>
                <w:lang w:val="en-US"/>
              </w:rPr>
              <w:t>And</w:t>
            </w:r>
            <w:proofErr w:type="gramEnd"/>
            <w:r w:rsidRPr="00A25BA6">
              <w:rPr>
                <w:lang w:val="en-US"/>
              </w:rPr>
              <w:t xml:space="preserve">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r w:rsidR="008C6C57">
              <w:fldChar w:fldCharType="begin"/>
            </w:r>
            <w:r w:rsidR="008C6C57" w:rsidRPr="00955ED2">
              <w:rPr>
                <w:lang w:val="en-US"/>
                <w:rPrChange w:id="1" w:author="Fabre  Adrien" w:date="2021-04-14T10:51:00Z">
                  <w:rPr/>
                </w:rPrChange>
              </w:rPr>
              <w:instrText xml:space="preserve"> HYPERLINK "https://www.temperaturerecord.org/" \h </w:instrText>
            </w:r>
            <w:r w:rsidR="008C6C57">
              <w:fldChar w:fldCharType="separate"/>
            </w:r>
            <w:r w:rsidRPr="00A25BA6">
              <w:rPr>
                <w:rStyle w:val="Hyperlink"/>
                <w:lang w:val="en-US"/>
              </w:rPr>
              <w:t>https://www.temperaturerecord.org/</w:t>
            </w:r>
            <w:r w:rsidR="008C6C57">
              <w:rPr>
                <w:rStyle w:val="Hyperlink"/>
                <w:lang w:val="en-US"/>
              </w:rPr>
              <w:fldChar w:fldCharType="end"/>
            </w:r>
            <w:r w:rsidRPr="00A25BA6">
              <w:rPr>
                <w:lang w:val="en-US"/>
              </w:rPr>
              <w:t xml:space="preserve"> )</w:t>
            </w:r>
          </w:p>
        </w:tc>
      </w:tr>
      <w:tr w:rsidR="00A25BA6" w:rsidRPr="00955ED2" w14:paraId="018022F8" w14:textId="77777777" w:rsidTr="00E81550">
        <w:trPr>
          <w:trHeight w:val="536"/>
        </w:trPr>
        <w:tc>
          <w:tcPr>
            <w:tcW w:w="5386" w:type="dxa"/>
          </w:tcPr>
          <w:p w14:paraId="18A1A181" w14:textId="06B2065B" w:rsidR="00A25BA6" w:rsidRPr="00A25BA6" w:rsidRDefault="00A25BA6" w:rsidP="00434A19">
            <w:pPr>
              <w:jc w:val="both"/>
              <w:rPr>
                <w:lang w:val="en-US"/>
              </w:rPr>
            </w:pPr>
            <w:r w:rsidRPr="00A25BA6">
              <w:rPr>
                <w:lang w:val="en-US"/>
              </w:rPr>
              <w:t>Climate scientists agree: the build-up of greenhouse gases released by human activity</w:t>
            </w:r>
            <w:r w:rsidR="00434A19" w:rsidRPr="00A25BA6">
              <w:rPr>
                <w:lang w:val="en-US"/>
              </w:rPr>
              <w:t xml:space="preserve"> in the atmosphere</w:t>
            </w:r>
            <w:r w:rsidRPr="00A25BA6">
              <w:rPr>
                <w:lang w:val="en-US"/>
              </w:rPr>
              <w:t xml:space="preserve"> causes climate change.</w:t>
            </w:r>
          </w:p>
        </w:tc>
        <w:tc>
          <w:tcPr>
            <w:tcW w:w="5671" w:type="dxa"/>
          </w:tcPr>
          <w:p w14:paraId="0BBD8ABD" w14:textId="77777777" w:rsidR="00A25BA6" w:rsidRPr="00A25BA6" w:rsidRDefault="00A25BA6" w:rsidP="005F2C84">
            <w:pPr>
              <w:rPr>
                <w:lang w:val="en-US"/>
              </w:rPr>
            </w:pPr>
          </w:p>
        </w:tc>
      </w:tr>
      <w:tr w:rsidR="00A25BA6" w:rsidRPr="00955ED2" w14:paraId="5250C9CB" w14:textId="77777777" w:rsidTr="00E81550">
        <w:tc>
          <w:tcPr>
            <w:tcW w:w="5386" w:type="dxa"/>
          </w:tcPr>
          <w:p w14:paraId="2BCA4150" w14:textId="76AA7DF0" w:rsidR="00A25BA6" w:rsidRPr="00A25BA6" w:rsidRDefault="00A25BA6" w:rsidP="00434A19">
            <w:pPr>
              <w:rPr>
                <w:lang w:val="en-US"/>
              </w:rPr>
            </w:pPr>
            <w:proofErr w:type="gramStart"/>
            <w:r w:rsidRPr="00A25BA6">
              <w:rPr>
                <w:lang w:val="en-US"/>
              </w:rPr>
              <w:t>A rapid transition away from fossil fuels is possible and could contain global warming below +2°C</w:t>
            </w:r>
            <w:r w:rsidR="00AA4D82">
              <w:rPr>
                <w:lang w:val="en-US"/>
              </w:rPr>
              <w:t>, meaning 3.6 °F</w:t>
            </w:r>
            <w:r w:rsidRPr="00A25BA6">
              <w:rPr>
                <w:lang w:val="en-US"/>
              </w:rPr>
              <w:t>.</w:t>
            </w:r>
            <w:proofErr w:type="gramEnd"/>
          </w:p>
        </w:tc>
        <w:tc>
          <w:tcPr>
            <w:tcW w:w="5671" w:type="dxa"/>
          </w:tcPr>
          <w:p w14:paraId="09385CE7" w14:textId="77777777" w:rsidR="00A25BA6" w:rsidRPr="00A25BA6" w:rsidRDefault="00A25BA6" w:rsidP="005F2C84">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A25BA6" w:rsidRPr="00955ED2" w14:paraId="3DCB4032" w14:textId="77777777" w:rsidTr="00E81550">
        <w:tc>
          <w:tcPr>
            <w:tcW w:w="5386" w:type="dxa"/>
          </w:tcPr>
          <w:p w14:paraId="005A57F7" w14:textId="77777777" w:rsidR="00A25BA6" w:rsidRPr="00A25BA6" w:rsidRDefault="00A25BA6" w:rsidP="005F2C84">
            <w:pPr>
              <w:rPr>
                <w:lang w:val="en-US"/>
              </w:rPr>
            </w:pPr>
            <w:proofErr w:type="gramStart"/>
            <w:r w:rsidRPr="00A25BA6">
              <w:rPr>
                <w:lang w:val="en-US"/>
              </w:rPr>
              <w:t>But</w:t>
            </w:r>
            <w:proofErr w:type="gramEnd"/>
            <w:r w:rsidRPr="00A25BA6">
              <w:rPr>
                <w:lang w:val="en-US"/>
              </w:rPr>
              <w:t xml:space="preserve">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955ED2" w14:paraId="60E1CF54" w14:textId="77777777" w:rsidTr="00E81550">
        <w:tc>
          <w:tcPr>
            <w:tcW w:w="5386" w:type="dxa"/>
          </w:tcPr>
          <w:p w14:paraId="73920C5F" w14:textId="77777777" w:rsidR="00141C9B" w:rsidRDefault="00A25BA6" w:rsidP="00141C9B">
            <w:pPr>
              <w:rPr>
                <w:lang w:val="en-US"/>
              </w:rPr>
            </w:pPr>
            <w:r w:rsidRPr="00A25BA6">
              <w:rPr>
                <w:lang w:val="en-US"/>
              </w:rPr>
              <w:t>This may seem far away, but</w:t>
            </w:r>
            <w:r w:rsidR="00AA4D82">
              <w:rPr>
                <w:lang w:val="en-US"/>
              </w:rPr>
              <w:t xml:space="preserve"> climate change is already affecting us right now in the places where we live.</w:t>
            </w:r>
            <w:r w:rsidRPr="00A25BA6">
              <w:rPr>
                <w:lang w:val="en-US"/>
              </w:rPr>
              <w:t xml:space="preserve"> </w:t>
            </w:r>
          </w:p>
          <w:p w14:paraId="7479CFFE" w14:textId="3808C9D9" w:rsidR="00A25BA6" w:rsidRPr="00141C9B" w:rsidRDefault="00141C9B" w:rsidP="00434A19">
            <w:pPr>
              <w:rPr>
                <w:i/>
                <w:lang w:val="en-US"/>
              </w:rPr>
            </w:pPr>
            <w:r>
              <w:rPr>
                <w:lang w:val="en-US"/>
              </w:rPr>
              <w:t xml:space="preserve">    </w:t>
            </w:r>
            <w:proofErr w:type="gramStart"/>
            <w:r>
              <w:rPr>
                <w:lang w:val="en-US"/>
              </w:rPr>
              <w:t xml:space="preserve">- </w:t>
            </w:r>
            <w:r w:rsidRPr="00141C9B">
              <w:rPr>
                <w:lang w:val="en-US"/>
              </w:rPr>
              <w:t xml:space="preserve">Because of climate change, </w:t>
            </w:r>
            <w:r w:rsidR="00434A19">
              <w:rPr>
                <w:lang w:val="en-US"/>
              </w:rPr>
              <w:t>in the US</w:t>
            </w:r>
            <w:r w:rsidR="00434A19" w:rsidRPr="00141C9B">
              <w:rPr>
                <w:lang w:val="en-US"/>
              </w:rPr>
              <w:t xml:space="preserve"> </w:t>
            </w:r>
            <w:r w:rsidRPr="00141C9B">
              <w:rPr>
                <w:lang w:val="en-US"/>
              </w:rPr>
              <w:t>hurricanes have become increasingly intense and cause much more harm and damages.</w:t>
            </w:r>
            <w:proofErr w:type="gramEnd"/>
            <w:r w:rsidRPr="00141C9B">
              <w:rPr>
                <w:lang w:val="en-US"/>
              </w:rPr>
              <w:t xml:space="preserve"> Hurricane Katrina caused more than 1,800 deaths and more than 100 billion dollars in damages.</w:t>
            </w:r>
          </w:p>
        </w:tc>
        <w:tc>
          <w:tcPr>
            <w:tcW w:w="5671" w:type="dxa"/>
          </w:tcPr>
          <w:p w14:paraId="002D31F2" w14:textId="00EB55AC" w:rsidR="00A25BA6" w:rsidRPr="005352CD" w:rsidRDefault="00141C9B" w:rsidP="005352CD">
            <w:pPr>
              <w:rPr>
                <w:lang w:val="en-US"/>
              </w:rPr>
            </w:pPr>
            <w:r>
              <w:rPr>
                <w:lang w:val="en-US"/>
              </w:rPr>
              <w:t>Shows a hurricane / a storm that tear off a roof and a palm tree.</w:t>
            </w:r>
          </w:p>
        </w:tc>
      </w:tr>
      <w:tr w:rsidR="00141C9B" w:rsidRPr="00955ED2" w14:paraId="02F7404F" w14:textId="77777777" w:rsidTr="00E81550">
        <w:tc>
          <w:tcPr>
            <w:tcW w:w="5386" w:type="dxa"/>
          </w:tcPr>
          <w:p w14:paraId="7F52B23B" w14:textId="1B6C784D" w:rsidR="00141C9B" w:rsidRPr="00141C9B" w:rsidRDefault="00141C9B" w:rsidP="00434A19">
            <w:pPr>
              <w:pStyle w:val="ListParagraph"/>
              <w:numPr>
                <w:ilvl w:val="0"/>
                <w:numId w:val="1"/>
              </w:numPr>
              <w:spacing w:after="160" w:line="259" w:lineRule="auto"/>
              <w:rPr>
                <w:lang w:val="en-US"/>
              </w:rPr>
            </w:pPr>
            <w:r w:rsidRPr="005352CD">
              <w:rPr>
                <w:lang w:val="en-US"/>
              </w:rPr>
              <w:t xml:space="preserve">The </w:t>
            </w:r>
            <w:r w:rsidR="00434A19">
              <w:rPr>
                <w:lang w:val="en-US"/>
              </w:rPr>
              <w:t xml:space="preserve">amount of </w:t>
            </w:r>
            <w:r w:rsidRPr="005352CD">
              <w:rPr>
                <w:lang w:val="en-US"/>
              </w:rPr>
              <w:t xml:space="preserve">air pollution generated by </w:t>
            </w:r>
            <w:r w:rsidR="00434A19">
              <w:rPr>
                <w:lang w:val="en-US"/>
              </w:rPr>
              <w:t>burning fossil</w:t>
            </w:r>
            <w:r w:rsidRPr="005352CD">
              <w:rPr>
                <w:lang w:val="en-US"/>
              </w:rPr>
              <w:t xml:space="preserve"> fuels is already responsible for 200,000 deaths in the US </w:t>
            </w:r>
            <w:r>
              <w:rPr>
                <w:lang w:val="en-US"/>
              </w:rPr>
              <w:t>each year</w:t>
            </w:r>
            <w:r w:rsidR="0011767D">
              <w:rPr>
                <w:rStyle w:val="FootnoteReference"/>
                <w:lang w:val="en-US"/>
              </w:rPr>
              <w:footnoteReference w:id="1"/>
            </w:r>
          </w:p>
        </w:tc>
        <w:tc>
          <w:tcPr>
            <w:tcW w:w="5671" w:type="dxa"/>
          </w:tcPr>
          <w:p w14:paraId="228C7F2A" w14:textId="08B0587B" w:rsidR="00141C9B" w:rsidRDefault="00141C9B" w:rsidP="005F2C84">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200</w:t>
            </w:r>
            <w:r w:rsidRPr="005352CD">
              <w:rPr>
                <w:iCs/>
                <w:lang w:val="en-US"/>
              </w:rPr>
              <w:t>,000</w:t>
            </w:r>
            <w:r>
              <w:rPr>
                <w:iCs/>
                <w:lang w:val="en-US"/>
              </w:rPr>
              <w:t>”.</w:t>
            </w:r>
          </w:p>
        </w:tc>
      </w:tr>
      <w:tr w:rsidR="00A25BA6" w:rsidRPr="00955ED2" w14:paraId="504B92E6" w14:textId="77777777" w:rsidTr="00E81550">
        <w:tc>
          <w:tcPr>
            <w:tcW w:w="5386" w:type="dxa"/>
          </w:tcPr>
          <w:p w14:paraId="368BDC90" w14:textId="77777777" w:rsidR="004C3A14" w:rsidRPr="004C3A14" w:rsidRDefault="00AA4D82" w:rsidP="006A4856">
            <w:pPr>
              <w:pStyle w:val="ListParagraph"/>
              <w:numPr>
                <w:ilvl w:val="0"/>
                <w:numId w:val="1"/>
              </w:numPr>
              <w:rPr>
                <w:lang w:val="en-US"/>
              </w:rPr>
            </w:pPr>
            <w:r>
              <w:t xml:space="preserve">Heatwaves are becoming longer, more frequent and more severe. </w:t>
            </w:r>
          </w:p>
          <w:p w14:paraId="7E244498" w14:textId="41FB69D2" w:rsidR="00A25BA6" w:rsidRDefault="004C3A14" w:rsidP="004C3A14">
            <w:pPr>
              <w:pStyle w:val="ListParagraph"/>
              <w:rPr>
                <w:lang w:val="en-US"/>
              </w:rPr>
            </w:pPr>
            <w:r>
              <w:t>In the absence of ambitious action against climate change,</w:t>
            </w:r>
            <w:r>
              <w:rPr>
                <w:rStyle w:val="FootnoteReference"/>
              </w:rPr>
              <w:footnoteReference w:id="2"/>
            </w:r>
            <w:r>
              <w:t xml:space="preserve"> the US will experience 70 days of extreme heat per</w:t>
            </w:r>
            <w:r w:rsidR="00434A19">
              <w:t xml:space="preserve"> year (that is six times more than</w:t>
            </w:r>
            <w:r>
              <w:t xml:space="preserve"> in the past) and up to 135 days a year in a State like Texas</w:t>
            </w:r>
            <w:r w:rsidR="006A4856">
              <w:t>.</w:t>
            </w:r>
          </w:p>
        </w:tc>
        <w:tc>
          <w:tcPr>
            <w:tcW w:w="5671" w:type="dxa"/>
          </w:tcPr>
          <w:p w14:paraId="50686731" w14:textId="77777777" w:rsidR="00A25BA6" w:rsidRPr="00131964" w:rsidRDefault="005352CD" w:rsidP="005F2C84">
            <w:pPr>
              <w:rPr>
                <w:b/>
                <w:lang w:val="en-US"/>
              </w:rPr>
            </w:pPr>
            <w:r w:rsidRPr="00131964">
              <w:rPr>
                <w:b/>
                <w:lang w:val="en-US"/>
              </w:rPr>
              <w:t>Shows a desert with someone sweating more and more.</w:t>
            </w:r>
          </w:p>
        </w:tc>
      </w:tr>
      <w:tr w:rsidR="00A25BA6" w:rsidRPr="00955ED2" w14:paraId="1872B085" w14:textId="77777777" w:rsidTr="00E81550">
        <w:tc>
          <w:tcPr>
            <w:tcW w:w="5386" w:type="dxa"/>
          </w:tcPr>
          <w:p w14:paraId="7E4F620F" w14:textId="77777777" w:rsidR="00A25BA6" w:rsidRPr="005352CD" w:rsidRDefault="00C54130" w:rsidP="005352CD">
            <w:pPr>
              <w:pStyle w:val="ListParagraph"/>
              <w:numPr>
                <w:ilvl w:val="0"/>
                <w:numId w:val="1"/>
              </w:numPr>
              <w:rPr>
                <w:lang w:val="en-US"/>
              </w:rPr>
            </w:pPr>
            <w:r>
              <w:t xml:space="preserve">In the South </w:t>
            </w:r>
            <w:r w:rsidR="00A15CC1">
              <w:t>and in the Midwest</w:t>
            </w:r>
            <w:r>
              <w:t xml:space="preserve">, agricultural yields will decrease because of the heat. </w:t>
            </w:r>
          </w:p>
        </w:tc>
        <w:tc>
          <w:tcPr>
            <w:tcW w:w="5671" w:type="dxa"/>
          </w:tcPr>
          <w:p w14:paraId="4671D7DA" w14:textId="77777777" w:rsidR="00A25BA6" w:rsidRPr="00131964" w:rsidRDefault="005352CD" w:rsidP="005352CD">
            <w:pPr>
              <w:rPr>
                <w:b/>
                <w:lang w:val="en-US"/>
              </w:rPr>
            </w:pPr>
            <w:r w:rsidRPr="00131964">
              <w:rPr>
                <w:b/>
                <w:lang w:val="en-US"/>
              </w:rPr>
              <w:t xml:space="preserve">Shows a </w:t>
            </w:r>
            <w:proofErr w:type="gramStart"/>
            <w:r w:rsidRPr="00131964">
              <w:rPr>
                <w:b/>
                <w:lang w:val="en-US"/>
              </w:rPr>
              <w:t>corn field</w:t>
            </w:r>
            <w:proofErr w:type="gramEnd"/>
            <w:r w:rsidRPr="00131964">
              <w:rPr>
                <w:b/>
                <w:lang w:val="en-US"/>
              </w:rPr>
              <w:t xml:space="preserve"> with some visible cobs and some cobs dry up or disappear. (It could be bananas, tomatoes or else instead of corn).</w:t>
            </w:r>
          </w:p>
        </w:tc>
      </w:tr>
      <w:tr w:rsidR="005352CD" w:rsidRPr="00955ED2" w14:paraId="06715064" w14:textId="77777777" w:rsidTr="00E81550">
        <w:tc>
          <w:tcPr>
            <w:tcW w:w="5386" w:type="dxa"/>
          </w:tcPr>
          <w:p w14:paraId="02EAAE7E" w14:textId="29E978B1" w:rsidR="005352CD" w:rsidRDefault="00D31BB8" w:rsidP="00434A19">
            <w:pPr>
              <w:pStyle w:val="ListParagraph"/>
              <w:numPr>
                <w:ilvl w:val="0"/>
                <w:numId w:val="1"/>
              </w:numPr>
            </w:pPr>
            <w:r>
              <w:t xml:space="preserve">With the mix of more hurricanes, </w:t>
            </w:r>
            <w:r w:rsidR="00434A19">
              <w:t xml:space="preserve">rising </w:t>
            </w:r>
            <w:r>
              <w:t>sea</w:t>
            </w:r>
            <w:r w:rsidR="00434A19">
              <w:t xml:space="preserve"> </w:t>
            </w:r>
            <w:r>
              <w:t xml:space="preserve">levels, </w:t>
            </w:r>
            <w:r w:rsidR="00434A19">
              <w:t xml:space="preserve">more </w:t>
            </w:r>
            <w:r>
              <w:t>heatwaves, and lower agricultural output, the average income in Southern states will be 10 to 20% lower than it could be</w:t>
            </w:r>
            <w:r w:rsidR="005352CD">
              <w:t>.</w:t>
            </w:r>
            <w:r w:rsidR="005352CD">
              <w:rPr>
                <w:rStyle w:val="FootnoteReference"/>
              </w:rPr>
              <w:footnoteReference w:id="3"/>
            </w:r>
            <w:r w:rsidR="005352CD">
              <w:t xml:space="preserve">  </w:t>
            </w:r>
          </w:p>
        </w:tc>
        <w:tc>
          <w:tcPr>
            <w:tcW w:w="5671" w:type="dxa"/>
          </w:tcPr>
          <w:p w14:paraId="0034D8E4" w14:textId="77777777" w:rsidR="005352CD" w:rsidRPr="00131964" w:rsidRDefault="005352CD" w:rsidP="005352CD">
            <w:pPr>
              <w:rPr>
                <w:b/>
                <w:lang w:val="en-US"/>
              </w:rPr>
            </w:pPr>
            <w:r w:rsidRPr="00131964">
              <w:rPr>
                <w:b/>
                <w:lang w:val="en-US"/>
              </w:rPr>
              <w:t>Shows a farmer with money, then with less money.</w:t>
            </w:r>
          </w:p>
        </w:tc>
      </w:tr>
      <w:tr w:rsidR="00A25BA6" w:rsidRPr="00955ED2" w14:paraId="7DCFF1D3" w14:textId="77777777" w:rsidTr="00E81550">
        <w:tc>
          <w:tcPr>
            <w:tcW w:w="5386" w:type="dxa"/>
          </w:tcPr>
          <w:p w14:paraId="4425C139" w14:textId="7A3063C9" w:rsidR="00A25BA6" w:rsidRDefault="00D31BB8" w:rsidP="00145E4C">
            <w:pPr>
              <w:pStyle w:val="ListParagraph"/>
              <w:numPr>
                <w:ilvl w:val="0"/>
                <w:numId w:val="1"/>
              </w:numPr>
            </w:pPr>
            <w:r>
              <w:lastRenderedPageBreak/>
              <w:t xml:space="preserve">In the </w:t>
            </w:r>
            <w:proofErr w:type="gramStart"/>
            <w:r>
              <w:t>North-East</w:t>
            </w:r>
            <w:proofErr w:type="gramEnd"/>
            <w:r>
              <w:t xml:space="preserve">, the risk of heavy </w:t>
            </w:r>
            <w:r w:rsidR="00145E4C">
              <w:t>rain</w:t>
            </w:r>
            <w:r>
              <w:t xml:space="preserve"> has already increased by 55%. More severe storms and </w:t>
            </w:r>
            <w:r w:rsidR="00145E4C">
              <w:t xml:space="preserve">rising sea </w:t>
            </w:r>
            <w:r>
              <w:t>level</w:t>
            </w:r>
            <w:r w:rsidR="00145E4C">
              <w:t>s</w:t>
            </w:r>
            <w:r>
              <w:t xml:space="preserve"> will lead to </w:t>
            </w:r>
            <w:r w:rsidR="00145E4C">
              <w:t>more flooding</w:t>
            </w:r>
          </w:p>
        </w:tc>
        <w:tc>
          <w:tcPr>
            <w:tcW w:w="5671" w:type="dxa"/>
          </w:tcPr>
          <w:p w14:paraId="77727A6F" w14:textId="77777777" w:rsidR="00A25BA6" w:rsidRPr="00131964" w:rsidRDefault="005352CD" w:rsidP="005F2C84">
            <w:pPr>
              <w:rPr>
                <w:b/>
                <w:lang w:val="en-US"/>
              </w:rPr>
            </w:pPr>
            <w:r w:rsidRPr="00131964">
              <w:rPr>
                <w:b/>
                <w:lang w:val="en-US"/>
              </w:rPr>
              <w:t>Shows a coast with sea-level rise, a storm, and a flood.</w:t>
            </w:r>
          </w:p>
        </w:tc>
      </w:tr>
      <w:tr w:rsidR="00A25BA6" w:rsidRPr="00145E4C" w14:paraId="19197CB4" w14:textId="77777777" w:rsidTr="00E81550">
        <w:tc>
          <w:tcPr>
            <w:tcW w:w="5386" w:type="dxa"/>
          </w:tcPr>
          <w:p w14:paraId="2D7D3572" w14:textId="5D836475" w:rsidR="00E81550" w:rsidRDefault="00652CB5" w:rsidP="00145E4C">
            <w:pPr>
              <w:pStyle w:val="ListParagraph"/>
              <w:numPr>
                <w:ilvl w:val="0"/>
                <w:numId w:val="1"/>
              </w:numPr>
            </w:pPr>
            <w:r>
              <w:t>In the West,</w:t>
            </w:r>
            <w:r w:rsidR="00E81550">
              <w:t xml:space="preserve"> hotter and drier conditions are </w:t>
            </w:r>
            <w:r w:rsidR="00D31BB8">
              <w:t>causing more</w:t>
            </w:r>
            <w:r w:rsidR="00E81550">
              <w:t xml:space="preserve"> wildfires. </w:t>
            </w:r>
            <w:r w:rsidR="00145E4C">
              <w:t xml:space="preserve">Since the </w:t>
            </w:r>
            <w:proofErr w:type="spellStart"/>
            <w:r w:rsidR="00145E4C">
              <w:t>mid 80s</w:t>
            </w:r>
            <w:proofErr w:type="spellEnd"/>
            <w:r w:rsidR="00145E4C">
              <w:t xml:space="preserve">, </w:t>
            </w:r>
            <w:r w:rsidR="00E81550">
              <w:t xml:space="preserve">the area burned by wildfires across the Western US </w:t>
            </w:r>
            <w:proofErr w:type="gramStart"/>
            <w:r w:rsidR="00145E4C">
              <w:t>is estimated</w:t>
            </w:r>
            <w:proofErr w:type="gramEnd"/>
            <w:r w:rsidR="00145E4C">
              <w:t xml:space="preserve"> to have been</w:t>
            </w:r>
            <w:r w:rsidR="00E81550">
              <w:t xml:space="preserve"> twice what it would have been without climate change</w:t>
            </w:r>
            <w:r w:rsidR="00145E4C">
              <w:t>.</w:t>
            </w:r>
            <w:r w:rsidR="0057699F">
              <w:t xml:space="preserve"> </w:t>
            </w:r>
            <w:r w:rsidR="00145E4C">
              <w:t>T</w:t>
            </w:r>
            <w:r w:rsidR="0057699F">
              <w:t>his was</w:t>
            </w:r>
            <w:r w:rsidR="00145E4C">
              <w:t xml:space="preserve"> even</w:t>
            </w:r>
            <w:r w:rsidR="0057699F">
              <w:t xml:space="preserve"> before accounting for </w:t>
            </w:r>
            <w:r w:rsidR="00145E4C">
              <w:t xml:space="preserve">the </w:t>
            </w:r>
            <w:r w:rsidR="0057699F">
              <w:t>California wildfires</w:t>
            </w:r>
            <w:r w:rsidR="00145E4C">
              <w:t xml:space="preserve"> last summer</w:t>
            </w:r>
            <w:r w:rsidR="0057699F">
              <w:t xml:space="preserve">, </w:t>
            </w:r>
            <w:r w:rsidR="00145E4C">
              <w:t xml:space="preserve">which were </w:t>
            </w:r>
            <w:r w:rsidR="0057699F">
              <w:t>by far the largest on record</w:t>
            </w:r>
            <w:r w:rsidR="00E81550">
              <w:t>.</w:t>
            </w:r>
            <w:r w:rsidR="00E81550">
              <w:rPr>
                <w:rStyle w:val="FootnoteReference"/>
              </w:rPr>
              <w:footnoteReference w:id="4"/>
            </w:r>
          </w:p>
        </w:tc>
        <w:tc>
          <w:tcPr>
            <w:tcW w:w="5671" w:type="dxa"/>
          </w:tcPr>
          <w:p w14:paraId="377831C1" w14:textId="77777777" w:rsidR="00A25BA6" w:rsidRPr="00131964" w:rsidRDefault="0062495E" w:rsidP="005F2C84">
            <w:pPr>
              <w:rPr>
                <w:b/>
                <w:lang w:val="en-US"/>
              </w:rPr>
            </w:pPr>
            <w:r w:rsidRPr="00131964">
              <w:rPr>
                <w:b/>
                <w:lang w:val="en-US"/>
              </w:rPr>
              <w:t>Shows a forest fire.</w:t>
            </w:r>
          </w:p>
        </w:tc>
      </w:tr>
      <w:tr w:rsidR="00A25BA6" w:rsidRPr="00955ED2" w14:paraId="0A0EAE26" w14:textId="77777777" w:rsidTr="00E81550">
        <w:tc>
          <w:tcPr>
            <w:tcW w:w="5386" w:type="dxa"/>
          </w:tcPr>
          <w:p w14:paraId="01D1B2BA" w14:textId="1065CD01" w:rsidR="00A25BA6" w:rsidRPr="00A25BA6" w:rsidRDefault="00A25BA6" w:rsidP="00145E4C">
            <w:pPr>
              <w:rPr>
                <w:lang w:val="en-US"/>
              </w:rPr>
            </w:pPr>
            <w:r w:rsidRPr="00A25BA6">
              <w:rPr>
                <w:lang w:val="en-US"/>
              </w:rPr>
              <w:t>To tackle climate change, we need to bring</w:t>
            </w:r>
            <w:r w:rsidR="00145E4C" w:rsidRPr="00A25BA6">
              <w:rPr>
                <w:lang w:val="en-US"/>
              </w:rPr>
              <w:t xml:space="preserve"> greenhouse gas</w:t>
            </w:r>
            <w:r w:rsidRPr="00A25BA6">
              <w:rPr>
                <w:lang w:val="en-US"/>
              </w:rPr>
              <w:t xml:space="preserve"> emissions close to zero. This is possible, bu</w:t>
            </w:r>
            <w:r w:rsidR="00145E4C">
              <w:rPr>
                <w:lang w:val="en-US"/>
              </w:rPr>
              <w:t>t i</w:t>
            </w:r>
            <w:r w:rsidRPr="00A25BA6">
              <w:rPr>
                <w:lang w:val="en-US"/>
              </w:rPr>
              <w:t>t requires a deep transformation in the sectors most responsible for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77777777" w:rsidR="00A25BA6" w:rsidRPr="00A25BA6" w:rsidRDefault="00A25BA6" w:rsidP="00A25BA6">
      <w:pPr>
        <w:spacing w:after="0"/>
        <w:jc w:val="center"/>
        <w:rPr>
          <w:b/>
          <w:lang w:val="en-US"/>
        </w:rPr>
      </w:pPr>
    </w:p>
    <w:p w14:paraId="3C9B09FB" w14:textId="77777777" w:rsidR="00872916" w:rsidRPr="00C52F5E" w:rsidRDefault="00872916" w:rsidP="00872916">
      <w:pPr>
        <w:spacing w:after="0"/>
        <w:jc w:val="center"/>
        <w:rPr>
          <w:b/>
          <w:lang w:val="en-US"/>
        </w:rPr>
      </w:pPr>
    </w:p>
    <w:p w14:paraId="22DAB0A3" w14:textId="77777777" w:rsidR="00872916" w:rsidRPr="00C52F5E" w:rsidRDefault="00872916" w:rsidP="00872916">
      <w:pPr>
        <w:spacing w:after="0"/>
        <w:jc w:val="center"/>
        <w:rPr>
          <w:b/>
          <w:lang w:val="en-US"/>
        </w:rPr>
      </w:pPr>
    </w:p>
    <w:p w14:paraId="3AB71782" w14:textId="77777777" w:rsidR="00872916" w:rsidRDefault="00872916" w:rsidP="00872916">
      <w:pPr>
        <w:spacing w:after="0"/>
        <w:jc w:val="center"/>
        <w:rPr>
          <w:b/>
          <w:lang w:val="de-DE"/>
        </w:rPr>
      </w:pPr>
      <w:r>
        <w:rPr>
          <w:b/>
          <w:lang w:val="de-DE"/>
        </w:rPr>
        <w:t xml:space="preserve">France </w:t>
      </w:r>
      <w:proofErr w:type="spellStart"/>
      <w:r>
        <w:rPr>
          <w:b/>
          <w:lang w:val="de-DE"/>
        </w:rPr>
        <w:t>Climate</w:t>
      </w:r>
      <w:proofErr w:type="spellEnd"/>
      <w:r>
        <w:rPr>
          <w:b/>
          <w:lang w:val="de-DE"/>
        </w:rPr>
        <w:t xml:space="preserv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955ED2"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r w:rsidR="008C6C57">
              <w:fldChar w:fldCharType="begin"/>
            </w:r>
            <w:r w:rsidR="008C6C57" w:rsidRPr="00955ED2">
              <w:rPr>
                <w:lang w:val="en-US"/>
                <w:rPrChange w:id="2" w:author="Fabre  Adrien" w:date="2021-04-14T10:51:00Z">
                  <w:rPr/>
                </w:rPrChange>
              </w:rPr>
              <w:instrText xml:space="preserve"> HYPERLINK "https://www.temperaturerecord.org/" \h </w:instrText>
            </w:r>
            <w:r w:rsidR="008C6C57">
              <w:fldChar w:fldCharType="separate"/>
            </w:r>
            <w:r w:rsidRPr="00872916">
              <w:rPr>
                <w:rStyle w:val="Hyperlink"/>
                <w:lang w:val="en-US"/>
              </w:rPr>
              <w:t>https://www.temperaturerecord.org/</w:t>
            </w:r>
            <w:r w:rsidR="008C6C57">
              <w:rPr>
                <w:rStyle w:val="Hyperlink"/>
                <w:lang w:val="en-US"/>
              </w:rPr>
              <w:fldChar w:fldCharType="end"/>
            </w:r>
            <w:r w:rsidRPr="00872916">
              <w:rPr>
                <w:lang w:val="en-US"/>
              </w:rPr>
              <w:t xml:space="preserve"> )</w:t>
            </w:r>
          </w:p>
        </w:tc>
      </w:tr>
      <w:tr w:rsidR="00872916" w:rsidRPr="00955ED2"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872916" w:rsidRPr="00955ED2"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 xml:space="preserve">Show graph of temperatures (e.g. using </w:t>
            </w:r>
            <w:r w:rsidR="008C6C57">
              <w:fldChar w:fldCharType="begin"/>
            </w:r>
            <w:r w:rsidR="008C6C57" w:rsidRPr="00955ED2">
              <w:rPr>
                <w:lang w:val="en-US"/>
                <w:rPrChange w:id="3" w:author="Fabre  Adrien" w:date="2021-04-14T10:51:00Z">
                  <w:rPr/>
                </w:rPrChange>
              </w:rPr>
              <w:instrText xml:space="preserve"> HYPERLINK "https://www.temperaturerecord.org/" \h </w:instrText>
            </w:r>
            <w:r w:rsidR="008C6C57">
              <w:fldChar w:fldCharType="separate"/>
            </w:r>
            <w:r w:rsidRPr="00872916">
              <w:rPr>
                <w:rStyle w:val="Hyperlink"/>
                <w:lang w:val="en-US"/>
              </w:rPr>
              <w:t>https://www.temperaturerecord.org/</w:t>
            </w:r>
            <w:r w:rsidR="008C6C57">
              <w:rPr>
                <w:rStyle w:val="Hyperlink"/>
                <w:lang w:val="en-US"/>
              </w:rPr>
              <w:fldChar w:fldCharType="end"/>
            </w:r>
            <w:r w:rsidRPr="00872916">
              <w:rPr>
                <w:lang w:val="en-US"/>
              </w:rPr>
              <w:t xml:space="preserve"> )</w:t>
            </w:r>
          </w:p>
        </w:tc>
      </w:tr>
      <w:tr w:rsidR="00872916" w:rsidRPr="00955ED2"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872916" w:rsidRPr="00955ED2" w14:paraId="4FDA9577" w14:textId="77777777" w:rsidTr="00816AB6">
        <w:tc>
          <w:tcPr>
            <w:tcW w:w="5385" w:type="dxa"/>
          </w:tcPr>
          <w:p w14:paraId="6C9BD89B" w14:textId="77777777" w:rsidR="00872916" w:rsidRDefault="00872916" w:rsidP="005F2C84">
            <w:r>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(e.g. using the figure below), and on the side now there is a polluting car and a coal power plant / factory</w:t>
            </w:r>
          </w:p>
        </w:tc>
      </w:tr>
      <w:tr w:rsidR="00872916" w:rsidRPr="00141C9B"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4BD8F2B5" w14:textId="7887CDE1" w:rsidR="00816AB6" w:rsidRDefault="00F86D9B" w:rsidP="00141C9B">
            <w:pPr>
              <w:rPr>
                <w:i/>
                <w:iCs/>
              </w:rPr>
            </w:pPr>
            <w:r w:rsidRPr="00F86D9B">
              <w:rPr>
                <w:iCs/>
              </w:rPr>
              <w:t xml:space="preserve">- </w:t>
            </w:r>
            <w:r w:rsidR="00141C9B" w:rsidRPr="00816AB6">
              <w:rPr>
                <w:iCs/>
              </w:rPr>
              <w:t>Le moustique tigre est déjà présent sur la moitié du territoire.</w:t>
            </w:r>
            <w:r w:rsidR="00141C9B">
              <w:rPr>
                <w:i/>
                <w:iCs/>
              </w:rPr>
              <w:t xml:space="preserve"> </w:t>
            </w:r>
          </w:p>
        </w:tc>
        <w:tc>
          <w:tcPr>
            <w:tcW w:w="5672" w:type="dxa"/>
          </w:tcPr>
          <w:p w14:paraId="5CE3D641" w14:textId="7045F195" w:rsidR="00872916" w:rsidRPr="00F86D9B" w:rsidRDefault="00141C9B" w:rsidP="00A23511">
            <w:pPr>
              <w:rPr>
                <w:iCs/>
                <w:lang w:val="en-US"/>
              </w:rPr>
            </w:pPr>
            <w:r w:rsidRPr="00141C9B">
              <w:rPr>
                <w:lang w:val="en-US"/>
              </w:rPr>
              <w:t>Shows mosquitos biting.</w:t>
            </w:r>
          </w:p>
        </w:tc>
      </w:tr>
      <w:tr w:rsidR="00872916" w:rsidRPr="00955ED2" w14:paraId="0A1D861D" w14:textId="77777777" w:rsidTr="00816AB6">
        <w:tc>
          <w:tcPr>
            <w:tcW w:w="5385" w:type="dxa"/>
          </w:tcPr>
          <w:p w14:paraId="1D3BD6AF" w14:textId="152105E2" w:rsidR="00872916" w:rsidRPr="00816AB6" w:rsidRDefault="00141C9B" w:rsidP="00816AB6">
            <w:pPr>
              <w:pStyle w:val="ListParagraph"/>
              <w:numPr>
                <w:ilvl w:val="0"/>
                <w:numId w:val="1"/>
              </w:numPr>
              <w:rPr>
                <w:lang w:val="fr-FR"/>
              </w:rPr>
            </w:pPr>
            <w:r w:rsidRPr="00816AB6">
              <w:rPr>
                <w:iCs/>
                <w:lang w:val="fr-FR"/>
              </w:rPr>
              <w:t>L’enneigement moyen a déjà été réduit de 40cm dans certaines stations de ski.</w:t>
            </w:r>
            <w:r>
              <w:rPr>
                <w:rStyle w:val="FootnoteReference"/>
                <w:iCs/>
                <w:lang w:val="fr-FR"/>
              </w:rPr>
              <w:footnoteReference w:id="5"/>
            </w:r>
          </w:p>
        </w:tc>
        <w:tc>
          <w:tcPr>
            <w:tcW w:w="5672" w:type="dxa"/>
          </w:tcPr>
          <w:p w14:paraId="1BA7A97B" w14:textId="25BB021C" w:rsidR="00872916" w:rsidRPr="00141C9B" w:rsidRDefault="00141C9B" w:rsidP="005F2C84">
            <w:pPr>
              <w:rPr>
                <w:lang w:val="en-US"/>
              </w:rPr>
            </w:pPr>
            <w:r w:rsidRPr="00816AB6">
              <w:rPr>
                <w:lang w:val="en-US"/>
              </w:rPr>
              <w:t>Shows a mountain with snow melting</w:t>
            </w:r>
          </w:p>
        </w:tc>
      </w:tr>
      <w:tr w:rsidR="00872916" w:rsidRPr="00955ED2" w14:paraId="3EF78490" w14:textId="77777777" w:rsidTr="00816AB6">
        <w:tc>
          <w:tcPr>
            <w:tcW w:w="5385" w:type="dxa"/>
          </w:tcPr>
          <w:p w14:paraId="29AEC361" w14:textId="79109C42" w:rsidR="00872916" w:rsidRPr="00141C9B" w:rsidRDefault="00141C9B" w:rsidP="00141C9B">
            <w:pPr>
              <w:pStyle w:val="ListParagraph"/>
              <w:numPr>
                <w:ilvl w:val="0"/>
                <w:numId w:val="1"/>
              </w:numPr>
              <w:rPr>
                <w:iCs/>
                <w:lang w:val="fr-FR"/>
              </w:rPr>
            </w:pPr>
            <w:r w:rsidRPr="00141C9B">
              <w:rPr>
                <w:iCs/>
                <w:lang w:val="fr-FR"/>
              </w:rPr>
              <w:lastRenderedPageBreak/>
              <w:t>La pollution atmosphérique générée par la combustion de fossiles est déjà responsable de 48 000 décès par an en France.</w:t>
            </w:r>
          </w:p>
        </w:tc>
        <w:tc>
          <w:tcPr>
            <w:tcW w:w="5672" w:type="dxa"/>
          </w:tcPr>
          <w:p w14:paraId="308A2699" w14:textId="4651E0BB" w:rsidR="00872916" w:rsidRPr="00816AB6" w:rsidRDefault="00141C9B" w:rsidP="005F2C84">
            <w:pPr>
              <w:rPr>
                <w:lang w:val="en-US"/>
              </w:rPr>
            </w:pPr>
            <w:r w:rsidRPr="00F86D9B">
              <w:rPr>
                <w:iCs/>
                <w:lang w:val="en-US"/>
              </w:rPr>
              <w:t>Shows a skull with “</w:t>
            </w:r>
            <w:r>
              <w:rPr>
                <w:iCs/>
                <w:lang w:val="en-US"/>
              </w:rPr>
              <w:t>48</w:t>
            </w:r>
            <w:r w:rsidRPr="00F86D9B">
              <w:rPr>
                <w:iCs/>
                <w:lang w:val="en-US"/>
              </w:rPr>
              <w:t>,000”, then a desert with a shrub drying.</w:t>
            </w:r>
          </w:p>
        </w:tc>
      </w:tr>
      <w:tr w:rsidR="00816AB6" w:rsidRPr="00955ED2" w14:paraId="4FB10916" w14:textId="77777777" w:rsidTr="00816AB6">
        <w:tc>
          <w:tcPr>
            <w:tcW w:w="5385" w:type="dxa"/>
          </w:tcPr>
          <w:p w14:paraId="38A55F01" w14:textId="77777777" w:rsidR="00816AB6" w:rsidRDefault="00816AB6" w:rsidP="00816AB6">
            <w:r w:rsidRPr="00816AB6">
              <w:t>E</w:t>
            </w:r>
            <w:r>
              <w:t xml:space="preserve">n l'absence de mesures ambitieuses pour stopper le changement climatique, les impacts attendus par les scientifiques seront bien pires :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955ED2" w14:paraId="7F477D09" w14:textId="77777777" w:rsidTr="00816AB6">
        <w:tc>
          <w:tcPr>
            <w:tcW w:w="5385" w:type="dxa"/>
          </w:tcPr>
          <w:p w14:paraId="55B675D8" w14:textId="5876E387" w:rsidR="00816AB6" w:rsidRDefault="00816AB6" w:rsidP="00816AB6">
            <w:pPr>
              <w:pStyle w:val="ListParagraph"/>
              <w:numPr>
                <w:ilvl w:val="0"/>
                <w:numId w:val="2"/>
              </w:numPr>
              <w:rPr>
                <w:lang w:val="fr-FR"/>
              </w:rPr>
            </w:pPr>
            <w:r>
              <w:rPr>
                <w:lang w:val="fr-FR"/>
              </w:rPr>
              <w:t>D’ici 2050, les étés normaux seront aussi chauds que la canicule de 2003</w:t>
            </w:r>
            <w:r w:rsidR="00E263F2">
              <w:rPr>
                <w:lang w:val="fr-FR"/>
              </w:rPr>
              <w:t xml:space="preserve"> (qui avait entraîné 20 000 morts)</w:t>
            </w:r>
            <w:r>
              <w:rPr>
                <w:lang w:val="fr-FR"/>
              </w:rPr>
              <w:t>,</w:t>
            </w:r>
            <w:r>
              <w:rPr>
                <w:rStyle w:val="FootnoteReference"/>
                <w:lang w:val="fr-FR"/>
              </w:rPr>
              <w:footnoteReference w:id="6"/>
            </w:r>
            <w:r>
              <w:rPr>
                <w:lang w:val="fr-FR"/>
              </w:rPr>
              <w:t xml:space="preserve"> et les records de températures pourront atteindre 50°C, notamment dans l’Est</w:t>
            </w:r>
            <w:commentRangeStart w:id="4"/>
            <w:r>
              <w:rPr>
                <w:lang w:val="fr-FR"/>
              </w:rPr>
              <w:t>.</w:t>
            </w:r>
            <w:r>
              <w:rPr>
                <w:rStyle w:val="FootnoteReference"/>
                <w:lang w:val="fr-FR"/>
              </w:rPr>
              <w:footnoteReference w:id="7"/>
            </w:r>
            <w:commentRangeEnd w:id="4"/>
            <w:r>
              <w:rPr>
                <w:rStyle w:val="CommentReference"/>
                <w:lang w:val="fr-FR"/>
              </w:rPr>
              <w:commentReference w:id="4"/>
            </w:r>
            <w:r>
              <w:rPr>
                <w:lang w:val="fr-FR"/>
              </w:rPr>
              <w:t xml:space="preserve"> </w:t>
            </w:r>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955ED2" w14:paraId="363F87FA" w14:textId="77777777" w:rsidTr="00816AB6">
        <w:tc>
          <w:tcPr>
            <w:tcW w:w="5385" w:type="dxa"/>
          </w:tcPr>
          <w:p w14:paraId="194D2784" w14:textId="77777777" w:rsidR="00816AB6" w:rsidRDefault="00816AB6" w:rsidP="00816AB6">
            <w:pPr>
              <w:pStyle w:val="ListParagraph"/>
              <w:numPr>
                <w:ilvl w:val="0"/>
                <w:numId w:val="2"/>
              </w:numPr>
              <w:rPr>
                <w:lang w:val="fr-FR"/>
              </w:rPr>
            </w:pPr>
            <w:r>
              <w:rPr>
                <w:lang w:val="fr-FR"/>
              </w:rPr>
              <w:t>Sous l’effet de la montée des eaux et de tempêtes plus violentes, les inondations et les submersions vont augmenter de 40 à 80%.</w:t>
            </w:r>
            <w:r>
              <w:rPr>
                <w:rStyle w:val="FootnoteReference"/>
                <w:lang w:val="fr-FR"/>
              </w:rPr>
              <w:footnoteReference w:id="8"/>
            </w:r>
          </w:p>
        </w:tc>
        <w:tc>
          <w:tcPr>
            <w:tcW w:w="5672" w:type="dxa"/>
          </w:tcPr>
          <w:p w14:paraId="3FF1B1D1" w14:textId="77777777" w:rsidR="00816AB6" w:rsidRPr="00872916" w:rsidRDefault="00816AB6" w:rsidP="00816AB6">
            <w:pPr>
              <w:rPr>
                <w:lang w:val="en-US"/>
              </w:rPr>
            </w:pPr>
            <w:r w:rsidRPr="00872916">
              <w:rPr>
                <w:lang w:val="en-US"/>
              </w:rPr>
              <w:t>Shows a house near a beach, the sea-level rises (shrinking the size of the beach), then a waves comes and floods the house</w:t>
            </w:r>
            <w:r>
              <w:rPr>
                <w:lang w:val="en-US"/>
              </w:rPr>
              <w:t xml:space="preserve"> </w:t>
            </w:r>
          </w:p>
        </w:tc>
      </w:tr>
      <w:tr w:rsidR="00816AB6" w:rsidRPr="00955ED2" w14:paraId="52D35097" w14:textId="77777777" w:rsidTr="00816AB6">
        <w:tc>
          <w:tcPr>
            <w:tcW w:w="5385" w:type="dxa"/>
          </w:tcPr>
          <w:p w14:paraId="3E504E9F" w14:textId="77777777" w:rsidR="00816AB6" w:rsidRDefault="00816AB6" w:rsidP="00816AB6">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116D72BF" w14:textId="77777777" w:rsidR="00872916" w:rsidRPr="00A25BA6" w:rsidRDefault="00872916" w:rsidP="00872916">
      <w:pPr>
        <w:spacing w:after="0"/>
        <w:jc w:val="center"/>
        <w:rPr>
          <w:b/>
          <w:lang w:val="en-US"/>
        </w:rPr>
      </w:pPr>
      <w:r>
        <w:rPr>
          <w:b/>
          <w:lang w:val="en-US"/>
        </w:rPr>
        <w:t>Denmark</w:t>
      </w:r>
      <w:r w:rsidRPr="00A25BA6">
        <w:rPr>
          <w:b/>
          <w:lang w:val="en-US"/>
        </w:rPr>
        <w:t xml:space="preserve"> Climate Video Script </w:t>
      </w:r>
    </w:p>
    <w:p w14:paraId="2ED7B0E0" w14:textId="77777777" w:rsidR="00872916" w:rsidRPr="00A25BA6" w:rsidRDefault="00872916" w:rsidP="00872916">
      <w:pPr>
        <w:rPr>
          <w:lang w:val="en-US"/>
        </w:rPr>
      </w:pPr>
    </w:p>
    <w:tbl>
      <w:tblPr>
        <w:tblStyle w:val="TableGrid"/>
        <w:tblW w:w="11057" w:type="dxa"/>
        <w:tblInd w:w="-856" w:type="dxa"/>
        <w:tblLook w:val="04A0" w:firstRow="1" w:lastRow="0" w:firstColumn="1" w:lastColumn="0" w:noHBand="0" w:noVBand="1"/>
      </w:tblPr>
      <w:tblGrid>
        <w:gridCol w:w="5386"/>
        <w:gridCol w:w="5671"/>
      </w:tblGrid>
      <w:tr w:rsidR="00872916" w14:paraId="490BCF16" w14:textId="77777777" w:rsidTr="00F86D9B">
        <w:tc>
          <w:tcPr>
            <w:tcW w:w="5386" w:type="dxa"/>
          </w:tcPr>
          <w:p w14:paraId="23A950A7" w14:textId="77777777" w:rsidR="00872916" w:rsidRDefault="00872916" w:rsidP="005F2C84">
            <w:pPr>
              <w:jc w:val="both"/>
              <w:rPr>
                <w:b/>
              </w:rPr>
            </w:pPr>
            <w:r>
              <w:rPr>
                <w:b/>
              </w:rPr>
              <w:t>Speech</w:t>
            </w:r>
          </w:p>
        </w:tc>
        <w:tc>
          <w:tcPr>
            <w:tcW w:w="5671" w:type="dxa"/>
          </w:tcPr>
          <w:p w14:paraId="3187D0E3" w14:textId="77777777" w:rsidR="00872916" w:rsidRDefault="00872916" w:rsidP="005F2C84">
            <w:pPr>
              <w:rPr>
                <w:i/>
              </w:rPr>
            </w:pPr>
            <w:r>
              <w:rPr>
                <w:b/>
              </w:rPr>
              <w:t xml:space="preserve">Image </w:t>
            </w:r>
          </w:p>
          <w:p w14:paraId="42657379" w14:textId="77777777" w:rsidR="00872916" w:rsidRDefault="00872916" w:rsidP="005F2C84">
            <w:pPr>
              <w:rPr>
                <w:i/>
              </w:rPr>
            </w:pPr>
          </w:p>
        </w:tc>
      </w:tr>
      <w:tr w:rsidR="0099075E" w:rsidRPr="00955ED2" w14:paraId="2E9ECAD7" w14:textId="77777777" w:rsidTr="00F86D9B">
        <w:tc>
          <w:tcPr>
            <w:tcW w:w="5386" w:type="dxa"/>
          </w:tcPr>
          <w:p w14:paraId="65144892" w14:textId="7888DAEA" w:rsidR="0099075E" w:rsidRDefault="0099075E" w:rsidP="0099075E">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5630F11D" w14:textId="77777777" w:rsidR="0099075E" w:rsidRPr="00A25BA6" w:rsidRDefault="0099075E" w:rsidP="0099075E">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r w:rsidR="008C6C57">
              <w:fldChar w:fldCharType="begin"/>
            </w:r>
            <w:r w:rsidR="008C6C57" w:rsidRPr="00955ED2">
              <w:rPr>
                <w:lang w:val="en-US"/>
                <w:rPrChange w:id="5" w:author="Fabre  Adrien" w:date="2021-04-14T10:51:00Z">
                  <w:rPr/>
                </w:rPrChange>
              </w:rPr>
              <w:instrText xml:space="preserve"> HYPERLINK "https://www.temperaturerecord.org/" \h </w:instrText>
            </w:r>
            <w:r w:rsidR="008C6C57">
              <w:fldChar w:fldCharType="separate"/>
            </w:r>
            <w:r w:rsidRPr="00A25BA6">
              <w:rPr>
                <w:rStyle w:val="Hyperlink"/>
                <w:lang w:val="en-US"/>
              </w:rPr>
              <w:t>https://www.temperaturerecord.org/</w:t>
            </w:r>
            <w:r w:rsidR="008C6C57">
              <w:rPr>
                <w:rStyle w:val="Hyperlink"/>
                <w:lang w:val="en-US"/>
              </w:rPr>
              <w:fldChar w:fldCharType="end"/>
            </w:r>
            <w:r w:rsidRPr="00A25BA6">
              <w:rPr>
                <w:lang w:val="en-US"/>
              </w:rPr>
              <w:t xml:space="preserve"> )</w:t>
            </w:r>
          </w:p>
        </w:tc>
      </w:tr>
      <w:tr w:rsidR="0099075E" w:rsidRPr="00955ED2" w14:paraId="7985E77F" w14:textId="77777777" w:rsidTr="00F86D9B">
        <w:trPr>
          <w:trHeight w:val="538"/>
        </w:trPr>
        <w:tc>
          <w:tcPr>
            <w:tcW w:w="5386" w:type="dxa"/>
          </w:tcPr>
          <w:p w14:paraId="1CD863C3" w14:textId="70062555" w:rsidR="0099075E" w:rsidRPr="00A25BA6" w:rsidRDefault="0099075E" w:rsidP="0099075E">
            <w:pPr>
              <w:jc w:val="both"/>
              <w:rPr>
                <w:lang w:val="en-US"/>
              </w:rPr>
            </w:pPr>
            <w:r>
              <w:rPr>
                <w:lang w:val="en-US"/>
              </w:rPr>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3477F885" w14:textId="77777777" w:rsidR="0099075E" w:rsidRPr="00A25BA6" w:rsidRDefault="0099075E" w:rsidP="0099075E">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99075E" w:rsidRPr="00955ED2" w14:paraId="31189041" w14:textId="77777777" w:rsidTr="00F86D9B">
        <w:trPr>
          <w:trHeight w:val="536"/>
        </w:trPr>
        <w:tc>
          <w:tcPr>
            <w:tcW w:w="5386" w:type="dxa"/>
          </w:tcPr>
          <w:p w14:paraId="210EE388" w14:textId="59E183E5" w:rsidR="0099075E" w:rsidRPr="00A25BA6" w:rsidRDefault="0099075E" w:rsidP="0099075E">
            <w:pPr>
              <w:jc w:val="both"/>
              <w:rPr>
                <w:lang w:val="en-US"/>
              </w:rPr>
            </w:pPr>
            <w:proofErr w:type="gramStart"/>
            <w:r>
              <w:rPr>
                <w:lang w:val="en-US"/>
              </w:rPr>
              <w:t>And</w:t>
            </w:r>
            <w:proofErr w:type="gramEnd"/>
            <w:r>
              <w:rPr>
                <w:lang w:val="en-US"/>
              </w:rPr>
              <w:t xml:space="preserve"> it’s the concentration of greenhouse gases like CO</w:t>
            </w:r>
            <w:r>
              <w:rPr>
                <w:vertAlign w:val="subscript"/>
                <w:lang w:val="en-US"/>
              </w:rPr>
              <w:t>2</w:t>
            </w:r>
            <w:r>
              <w:rPr>
                <w:lang w:val="en-US"/>
              </w:rPr>
              <w:t xml:space="preserve"> that drives global temperature.</w:t>
            </w:r>
          </w:p>
        </w:tc>
        <w:tc>
          <w:tcPr>
            <w:tcW w:w="5671" w:type="dxa"/>
          </w:tcPr>
          <w:p w14:paraId="533B9D90" w14:textId="77777777" w:rsidR="0099075E" w:rsidRPr="00A25BA6" w:rsidRDefault="0099075E" w:rsidP="0099075E">
            <w:pPr>
              <w:rPr>
                <w:lang w:val="en-US"/>
              </w:rPr>
            </w:pPr>
            <w:r w:rsidRPr="00A25BA6">
              <w:rPr>
                <w:lang w:val="en-US"/>
              </w:rPr>
              <w:t xml:space="preserve">Show graph of temperatures (e.g. using </w:t>
            </w:r>
            <w:r w:rsidR="008C6C57">
              <w:fldChar w:fldCharType="begin"/>
            </w:r>
            <w:r w:rsidR="008C6C57" w:rsidRPr="00955ED2">
              <w:rPr>
                <w:lang w:val="en-US"/>
                <w:rPrChange w:id="6" w:author="Fabre  Adrien" w:date="2021-04-14T10:51:00Z">
                  <w:rPr/>
                </w:rPrChange>
              </w:rPr>
              <w:instrText xml:space="preserve"> HYPERLINK "https://www.temperaturerecord.org/" \h </w:instrText>
            </w:r>
            <w:r w:rsidR="008C6C57">
              <w:fldChar w:fldCharType="separate"/>
            </w:r>
            <w:r w:rsidRPr="00A25BA6">
              <w:rPr>
                <w:rStyle w:val="Hyperlink"/>
                <w:lang w:val="en-US"/>
              </w:rPr>
              <w:t>https://www.temperaturerecord.org/</w:t>
            </w:r>
            <w:r w:rsidR="008C6C57">
              <w:rPr>
                <w:rStyle w:val="Hyperlink"/>
                <w:lang w:val="en-US"/>
              </w:rPr>
              <w:fldChar w:fldCharType="end"/>
            </w:r>
            <w:r w:rsidRPr="00A25BA6">
              <w:rPr>
                <w:lang w:val="en-US"/>
              </w:rPr>
              <w:t xml:space="preserve"> )</w:t>
            </w:r>
          </w:p>
        </w:tc>
      </w:tr>
      <w:tr w:rsidR="0099075E" w:rsidRPr="00955ED2" w14:paraId="42BFFB4A" w14:textId="77777777" w:rsidTr="00F86D9B">
        <w:trPr>
          <w:trHeight w:val="536"/>
        </w:trPr>
        <w:tc>
          <w:tcPr>
            <w:tcW w:w="5386" w:type="dxa"/>
          </w:tcPr>
          <w:p w14:paraId="1662D985" w14:textId="4BA9786D" w:rsidR="0099075E" w:rsidRPr="00A25BA6" w:rsidRDefault="0099075E" w:rsidP="0099075E">
            <w:pPr>
              <w:jc w:val="both"/>
              <w:rPr>
                <w:lang w:val="en-US"/>
              </w:rPr>
            </w:pPr>
            <w:r>
              <w:rPr>
                <w:lang w:val="en-US"/>
              </w:rPr>
              <w:lastRenderedPageBreak/>
              <w:t>Climate scientists agree: the build-up of greenhouse gases released by human activity in the atmosphere causes climate change.</w:t>
            </w:r>
          </w:p>
        </w:tc>
        <w:tc>
          <w:tcPr>
            <w:tcW w:w="5671" w:type="dxa"/>
          </w:tcPr>
          <w:p w14:paraId="693F76DD" w14:textId="77777777" w:rsidR="0099075E" w:rsidRPr="00A25BA6" w:rsidRDefault="0099075E" w:rsidP="0099075E">
            <w:pPr>
              <w:rPr>
                <w:lang w:val="en-US"/>
              </w:rPr>
            </w:pPr>
          </w:p>
        </w:tc>
      </w:tr>
      <w:tr w:rsidR="0099075E" w:rsidRPr="00955ED2" w14:paraId="6370CECC" w14:textId="77777777" w:rsidTr="00F86D9B">
        <w:tc>
          <w:tcPr>
            <w:tcW w:w="5386" w:type="dxa"/>
          </w:tcPr>
          <w:p w14:paraId="5A181B26" w14:textId="693AE0ED" w:rsidR="0099075E" w:rsidRPr="00A25BA6" w:rsidRDefault="0099075E" w:rsidP="0099075E">
            <w:pPr>
              <w:rPr>
                <w:lang w:val="en-US"/>
              </w:rPr>
            </w:pPr>
            <w:proofErr w:type="gramStart"/>
            <w:r>
              <w:rPr>
                <w:lang w:val="en-US"/>
              </w:rPr>
              <w:t>A rapid transition away from fossil fuels is possible and could contain global warming below +2°C.</w:t>
            </w:r>
            <w:proofErr w:type="gramEnd"/>
          </w:p>
        </w:tc>
        <w:tc>
          <w:tcPr>
            <w:tcW w:w="5671" w:type="dxa"/>
          </w:tcPr>
          <w:p w14:paraId="69D675C4" w14:textId="77777777" w:rsidR="0099075E" w:rsidRPr="00A25BA6" w:rsidRDefault="0099075E" w:rsidP="0099075E">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99075E" w:rsidRPr="00955ED2" w14:paraId="455D3E22" w14:textId="77777777" w:rsidTr="00F86D9B">
        <w:tc>
          <w:tcPr>
            <w:tcW w:w="5386" w:type="dxa"/>
          </w:tcPr>
          <w:p w14:paraId="79BA45D7" w14:textId="5F8D11D4" w:rsidR="0099075E" w:rsidRPr="00A25BA6" w:rsidRDefault="0099075E" w:rsidP="0099075E">
            <w:pPr>
              <w:rPr>
                <w:lang w:val="en-US"/>
              </w:rPr>
            </w:pPr>
            <w:proofErr w:type="gramStart"/>
            <w:r>
              <w:rPr>
                <w:lang w:val="en-US"/>
              </w:rPr>
              <w:t>But</w:t>
            </w:r>
            <w:proofErr w:type="gramEnd"/>
            <w:r>
              <w:rPr>
                <w:lang w:val="en-US"/>
              </w:rPr>
              <w:t xml:space="preserve"> if greenhouse gas emissions continue on their current trend, the average global warming will be +4°C in 2100 and +7°C in 2200. </w:t>
            </w:r>
          </w:p>
        </w:tc>
        <w:tc>
          <w:tcPr>
            <w:tcW w:w="5671" w:type="dxa"/>
          </w:tcPr>
          <w:p w14:paraId="7A165239" w14:textId="77777777" w:rsidR="0099075E" w:rsidRPr="00A25BA6" w:rsidRDefault="0099075E" w:rsidP="0099075E">
            <w:pPr>
              <w:rPr>
                <w:lang w:val="en-US"/>
              </w:rPr>
            </w:pPr>
            <w:r w:rsidRPr="00A25BA6">
              <w:rPr>
                <w:lang w:val="en-US"/>
              </w:rPr>
              <w:t>Keep previous graph but adds a +4°C scenario (e.g. using the figure below), and on the side now there is a polluting car and a coal power plant / factory</w:t>
            </w:r>
          </w:p>
        </w:tc>
      </w:tr>
      <w:tr w:rsidR="00F86D9B" w:rsidRPr="00955ED2" w14:paraId="0BAE1087" w14:textId="77777777" w:rsidTr="00F86D9B">
        <w:tc>
          <w:tcPr>
            <w:tcW w:w="5386" w:type="dxa"/>
          </w:tcPr>
          <w:p w14:paraId="2D622DB0" w14:textId="77777777" w:rsidR="00F86D9B" w:rsidRDefault="00F86D9B" w:rsidP="005C7CFA">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7081868" w14:textId="0BF68C34" w:rsidR="005C7CFA" w:rsidRPr="005C7CFA" w:rsidRDefault="005C7CFA" w:rsidP="005C7CFA">
            <w:pPr>
              <w:pStyle w:val="ListParagraph"/>
              <w:numPr>
                <w:ilvl w:val="0"/>
                <w:numId w:val="2"/>
              </w:numPr>
              <w:rPr>
                <w:i/>
                <w:lang w:val="en-US"/>
              </w:rPr>
            </w:pPr>
            <w:r w:rsidRPr="005C7CFA">
              <w:rPr>
                <w:lang w:val="en-US"/>
              </w:rPr>
              <w:t>Due to climate change, the sea level is rising. With its 7,300 km of coast, Denmark is particularly vulnerable to sea level rise. Actually, it is the European country with the largest costs per capita from sea level rise.</w:t>
            </w:r>
            <w:r>
              <w:rPr>
                <w:rStyle w:val="FootnoteReference"/>
              </w:rPr>
              <w:footnoteReference w:id="9"/>
            </w:r>
          </w:p>
        </w:tc>
        <w:tc>
          <w:tcPr>
            <w:tcW w:w="5671" w:type="dxa"/>
          </w:tcPr>
          <w:p w14:paraId="5C9CEFF2" w14:textId="3DC89969" w:rsidR="00F86D9B" w:rsidRPr="005352CD" w:rsidRDefault="005C7CFA" w:rsidP="005C7CFA">
            <w:pPr>
              <w:rPr>
                <w:lang w:val="en-US"/>
              </w:rPr>
            </w:pPr>
            <w:r>
              <w:rPr>
                <w:lang w:val="en-US"/>
              </w:rPr>
              <w:t xml:space="preserve">Shows a coast with sea-level rise and a flood.  </w:t>
            </w:r>
          </w:p>
        </w:tc>
      </w:tr>
      <w:tr w:rsidR="00F86D9B" w:rsidRPr="00955ED2" w14:paraId="66218D57" w14:textId="77777777" w:rsidTr="00F86D9B">
        <w:tc>
          <w:tcPr>
            <w:tcW w:w="5386" w:type="dxa"/>
          </w:tcPr>
          <w:p w14:paraId="2FBCB6F4" w14:textId="20E14114" w:rsidR="00F86D9B" w:rsidRDefault="005C7CFA" w:rsidP="0082318B">
            <w:pPr>
              <w:pStyle w:val="ListParagraph"/>
              <w:numPr>
                <w:ilvl w:val="0"/>
                <w:numId w:val="1"/>
              </w:num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10"/>
            </w:r>
            <w:r>
              <w:rPr>
                <w:lang w:val="en-US"/>
              </w:rPr>
              <w:t xml:space="preserve"> </w:t>
            </w:r>
            <w:r>
              <w:t xml:space="preserve">Together with sea-level rise, increased precipitation will cause erosion and flooding of low-lying coasts and river valleys.  </w:t>
            </w:r>
          </w:p>
        </w:tc>
        <w:tc>
          <w:tcPr>
            <w:tcW w:w="5671" w:type="dxa"/>
          </w:tcPr>
          <w:p w14:paraId="75C3730C" w14:textId="21F66220" w:rsidR="00F86D9B" w:rsidRPr="00A25BA6" w:rsidRDefault="005C7CFA" w:rsidP="0082318B">
            <w:pPr>
              <w:rPr>
                <w:lang w:val="en-US"/>
              </w:rPr>
            </w:pPr>
            <w:r>
              <w:rPr>
                <w:lang w:val="en-US"/>
              </w:rPr>
              <w:t>Adds rain to the previous picture, and sea level rises even more.</w:t>
            </w:r>
          </w:p>
        </w:tc>
      </w:tr>
      <w:tr w:rsidR="0082318B" w:rsidRPr="00955ED2" w14:paraId="5E0F9C95" w14:textId="77777777" w:rsidTr="00F86D9B">
        <w:tc>
          <w:tcPr>
            <w:tcW w:w="5386" w:type="dxa"/>
          </w:tcPr>
          <w:p w14:paraId="303837B8" w14:textId="1907AC61" w:rsidR="0082318B" w:rsidRPr="005C7CFA" w:rsidRDefault="005C7CFA" w:rsidP="005C7CFA">
            <w:pPr>
              <w:pStyle w:val="ListParagraph"/>
              <w:numPr>
                <w:ilvl w:val="0"/>
                <w:numId w:val="1"/>
              </w:numPr>
              <w:rPr>
                <w:lang w:val="en-US"/>
              </w:rPr>
            </w:pPr>
            <w:r w:rsidRPr="005C7CFA">
              <w:rPr>
                <w:lang w:val="en-US"/>
              </w:rPr>
              <w:t xml:space="preserve">Climate change will also disrupt ecosystems: </w:t>
            </w:r>
            <w:proofErr w:type="gramStart"/>
            <w:r w:rsidRPr="005C7CFA">
              <w:rPr>
                <w:lang w:val="en-US"/>
              </w:rPr>
              <w:t>most species will migrate to the North</w:t>
            </w:r>
            <w:proofErr w:type="gramEnd"/>
            <w:r w:rsidRPr="005C7CFA">
              <w:rPr>
                <w:lang w:val="en-US"/>
              </w:rPr>
              <w:t xml:space="preserve">, </w:t>
            </w:r>
            <w:proofErr w:type="gramStart"/>
            <w:r w:rsidRPr="005C7CFA">
              <w:rPr>
                <w:lang w:val="en-US"/>
              </w:rPr>
              <w:t>some will disappear</w:t>
            </w:r>
            <w:proofErr w:type="gramEnd"/>
            <w:r w:rsidRPr="005C7CFA">
              <w:rPr>
                <w:lang w:val="en-US"/>
              </w:rPr>
              <w:t xml:space="preserve">. </w:t>
            </w:r>
            <w:proofErr w:type="gramStart"/>
            <w:r w:rsidRPr="005C7CFA">
              <w:rPr>
                <w:lang w:val="en-US"/>
              </w:rPr>
              <w:t>And</w:t>
            </w:r>
            <w:proofErr w:type="gramEnd"/>
            <w:r w:rsidRPr="005C7CFA">
              <w:rPr>
                <w:lang w:val="en-US"/>
              </w:rPr>
              <w:t xml:space="preserve"> we expect more oxygen depletion in Danish waters, which will damage marine ecosystems. </w:t>
            </w:r>
          </w:p>
        </w:tc>
        <w:tc>
          <w:tcPr>
            <w:tcW w:w="5671" w:type="dxa"/>
          </w:tcPr>
          <w:p w14:paraId="77BE6402" w14:textId="1D0AD030" w:rsidR="0082318B" w:rsidRPr="00A25BA6" w:rsidRDefault="005C7CFA" w:rsidP="0082318B">
            <w:pPr>
              <w:rPr>
                <w:lang w:val="en-US"/>
              </w:rPr>
            </w:pPr>
            <w:r>
              <w:rPr>
                <w:lang w:val="en-US"/>
              </w:rPr>
              <w:t xml:space="preserve">Shows a beach with birds where the water becomes green and many algae appear on the sand, </w:t>
            </w:r>
            <w:proofErr w:type="gramStart"/>
            <w:r>
              <w:rPr>
                <w:lang w:val="en-US"/>
              </w:rPr>
              <w:t>then</w:t>
            </w:r>
            <w:proofErr w:type="gramEnd"/>
            <w:r>
              <w:rPr>
                <w:lang w:val="en-US"/>
              </w:rPr>
              <w:t xml:space="preserve"> the birds fly away.</w:t>
            </w:r>
          </w:p>
        </w:tc>
      </w:tr>
      <w:tr w:rsidR="00F86D9B" w:rsidRPr="00955ED2" w14:paraId="5D5B8E61" w14:textId="77777777" w:rsidTr="00F86D9B">
        <w:tc>
          <w:tcPr>
            <w:tcW w:w="5386" w:type="dxa"/>
          </w:tcPr>
          <w:p w14:paraId="17F6E3B6" w14:textId="6EACDDD3" w:rsidR="00F86D9B" w:rsidRPr="005C7CFA" w:rsidRDefault="005C7CFA" w:rsidP="00095781">
            <w:pPr>
              <w:pStyle w:val="ListParagraph"/>
              <w:numPr>
                <w:ilvl w:val="0"/>
                <w:numId w:val="3"/>
              </w:numPr>
              <w:spacing w:after="160" w:line="259" w:lineRule="auto"/>
              <w:rPr>
                <w:lang w:val="en-US"/>
              </w:rPr>
            </w:pPr>
            <w:r w:rsidRPr="005352CD">
              <w:rPr>
                <w:lang w:val="en-US"/>
              </w:rPr>
              <w:t xml:space="preserve">The </w:t>
            </w:r>
            <w:r w:rsidR="00095781">
              <w:rPr>
                <w:lang w:val="en-US"/>
              </w:rPr>
              <w:t xml:space="preserve">amount </w:t>
            </w:r>
            <w:r w:rsidRPr="005352CD">
              <w:rPr>
                <w:lang w:val="en-US"/>
              </w:rPr>
              <w:t xml:space="preserve">air pollution generated by burning of </w:t>
            </w:r>
            <w:r w:rsidR="00095781">
              <w:rPr>
                <w:lang w:val="en-US"/>
              </w:rPr>
              <w:t xml:space="preserve">fossil </w:t>
            </w:r>
            <w:r w:rsidRPr="005352CD">
              <w:rPr>
                <w:lang w:val="en-US"/>
              </w:rPr>
              <w:t xml:space="preserve">fuels is already responsible for </w:t>
            </w:r>
            <w:r>
              <w:rPr>
                <w:lang w:val="en-US"/>
              </w:rPr>
              <w:t>1,500</w:t>
            </w:r>
            <w:r w:rsidRPr="00D16CD1">
              <w:rPr>
                <w:lang w:val="en-US"/>
              </w:rPr>
              <w:t xml:space="preserve"> deaths in </w:t>
            </w:r>
            <w:r>
              <w:rPr>
                <w:lang w:val="en-US"/>
              </w:rPr>
              <w:t>Denmark</w:t>
            </w:r>
            <w:r w:rsidRPr="00D16CD1">
              <w:rPr>
                <w:lang w:val="en-US"/>
              </w:rPr>
              <w:t xml:space="preserve"> each year</w:t>
            </w:r>
            <w:r>
              <w:rPr>
                <w:lang w:val="en-US"/>
              </w:rPr>
              <w:t>.</w:t>
            </w:r>
            <w:r>
              <w:rPr>
                <w:rStyle w:val="FootnoteReference"/>
                <w:lang w:val="en-US"/>
              </w:rPr>
              <w:footnoteReference w:id="11"/>
            </w:r>
          </w:p>
        </w:tc>
        <w:tc>
          <w:tcPr>
            <w:tcW w:w="5671" w:type="dxa"/>
          </w:tcPr>
          <w:p w14:paraId="758A7FF3" w14:textId="53B22091" w:rsidR="00F86D9B" w:rsidRPr="005352CD" w:rsidRDefault="005C7CFA" w:rsidP="00056219">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1,500”.</w:t>
            </w:r>
          </w:p>
        </w:tc>
      </w:tr>
      <w:tr w:rsidR="00872916" w:rsidRPr="00955ED2" w14:paraId="25BA4354" w14:textId="77777777" w:rsidTr="00F86D9B">
        <w:tc>
          <w:tcPr>
            <w:tcW w:w="5386" w:type="dxa"/>
          </w:tcPr>
          <w:p w14:paraId="1C71F7E2" w14:textId="189B08DA" w:rsidR="00872916" w:rsidRPr="00A25BA6" w:rsidRDefault="00095781" w:rsidP="00F86D9B">
            <w:pPr>
              <w:rPr>
                <w:lang w:val="en-US"/>
              </w:rPr>
            </w:pPr>
            <w:r w:rsidRPr="00A25BA6">
              <w:rPr>
                <w:lang w:val="en-US"/>
              </w:rPr>
              <w:t xml:space="preserve">To tackle climate change, we would need to bring greenhouse gas emissions close to zero. This is possible, but requires a deep transformation in the sectors most responsible for </w:t>
            </w:r>
            <w:r>
              <w:rPr>
                <w:lang w:val="en-US"/>
              </w:rPr>
              <w:t xml:space="preserve">these </w:t>
            </w:r>
            <w:r w:rsidRPr="00A25BA6">
              <w:rPr>
                <w:lang w:val="en-US"/>
              </w:rPr>
              <w:t>emissions: energy, transport, and industry.</w:t>
            </w:r>
          </w:p>
        </w:tc>
        <w:tc>
          <w:tcPr>
            <w:tcW w:w="5671" w:type="dxa"/>
          </w:tcPr>
          <w:p w14:paraId="5B3F4801" w14:textId="77777777" w:rsidR="00872916" w:rsidRPr="00A25BA6" w:rsidRDefault="00872916" w:rsidP="005F2C84">
            <w:pPr>
              <w:rPr>
                <w:lang w:val="en-US"/>
              </w:rPr>
            </w:pPr>
            <w:r w:rsidRPr="00A25BA6">
              <w:rPr>
                <w:lang w:val="en-US"/>
              </w:rPr>
              <w:t>Shows the second figure below.</w:t>
            </w:r>
          </w:p>
        </w:tc>
      </w:tr>
    </w:tbl>
    <w:p w14:paraId="75B5B5BE" w14:textId="67FDCFF2" w:rsidR="00872916" w:rsidRDefault="00872916" w:rsidP="00872916">
      <w:pPr>
        <w:spacing w:after="0"/>
        <w:jc w:val="center"/>
        <w:rPr>
          <w:b/>
          <w:lang w:val="en-US"/>
        </w:rPr>
      </w:pPr>
    </w:p>
    <w:p w14:paraId="0F1F6C41" w14:textId="38CC7D8B" w:rsidR="003829F5" w:rsidRDefault="003829F5" w:rsidP="00872916">
      <w:pPr>
        <w:spacing w:after="0"/>
        <w:jc w:val="center"/>
        <w:rPr>
          <w:b/>
          <w:lang w:val="en-US"/>
        </w:rPr>
      </w:pPr>
    </w:p>
    <w:p w14:paraId="17F8FD1D" w14:textId="77777777" w:rsidR="003829F5" w:rsidRDefault="003829F5" w:rsidP="00872916">
      <w:pPr>
        <w:spacing w:after="0"/>
        <w:jc w:val="center"/>
        <w:rPr>
          <w:b/>
          <w:lang w:val="en-US"/>
        </w:rPr>
      </w:pPr>
    </w:p>
    <w:p w14:paraId="6E5A91C8" w14:textId="67001061" w:rsidR="003829F5" w:rsidRDefault="003829F5" w:rsidP="003829F5">
      <w:pPr>
        <w:spacing w:after="0"/>
        <w:jc w:val="center"/>
        <w:rPr>
          <w:b/>
          <w:lang w:val="en-US"/>
        </w:rPr>
      </w:pPr>
      <w:r>
        <w:rPr>
          <w:b/>
          <w:lang w:val="en-US"/>
        </w:rPr>
        <w:t>India</w:t>
      </w:r>
      <w:r w:rsidRPr="00A25BA6">
        <w:rPr>
          <w:b/>
          <w:lang w:val="en-US"/>
        </w:rPr>
        <w:t xml:space="preserve"> Climate Video Script </w:t>
      </w:r>
    </w:p>
    <w:p w14:paraId="6FFA3F48" w14:textId="2397A3C3" w:rsidR="003829F5" w:rsidRDefault="003829F5" w:rsidP="00872916">
      <w:pPr>
        <w:spacing w:after="0"/>
        <w:jc w:val="center"/>
        <w:rPr>
          <w:b/>
          <w:lang w:val="en-US"/>
        </w:rPr>
      </w:pPr>
    </w:p>
    <w:p w14:paraId="0B723E4B" w14:textId="77777777" w:rsidR="003829F5" w:rsidRPr="00A25BA6" w:rsidRDefault="003829F5" w:rsidP="00872916">
      <w:pPr>
        <w:spacing w:after="0"/>
        <w:jc w:val="center"/>
        <w:rPr>
          <w:b/>
          <w:lang w:val="en-US"/>
        </w:rPr>
      </w:pPr>
    </w:p>
    <w:tbl>
      <w:tblPr>
        <w:tblStyle w:val="TableGrid"/>
        <w:tblW w:w="11057" w:type="dxa"/>
        <w:tblInd w:w="-856" w:type="dxa"/>
        <w:tblLook w:val="04A0" w:firstRow="1" w:lastRow="0" w:firstColumn="1" w:lastColumn="0" w:noHBand="0" w:noVBand="1"/>
      </w:tblPr>
      <w:tblGrid>
        <w:gridCol w:w="5386"/>
        <w:gridCol w:w="5671"/>
      </w:tblGrid>
      <w:tr w:rsidR="003829F5" w14:paraId="706CEB35" w14:textId="77777777" w:rsidTr="005F0F86">
        <w:tc>
          <w:tcPr>
            <w:tcW w:w="5386" w:type="dxa"/>
          </w:tcPr>
          <w:p w14:paraId="43E7E72B" w14:textId="77777777" w:rsidR="003829F5" w:rsidRDefault="003829F5" w:rsidP="005F0F86">
            <w:pPr>
              <w:jc w:val="both"/>
              <w:rPr>
                <w:b/>
              </w:rPr>
            </w:pPr>
            <w:r>
              <w:rPr>
                <w:b/>
              </w:rPr>
              <w:t>Speech</w:t>
            </w:r>
          </w:p>
        </w:tc>
        <w:tc>
          <w:tcPr>
            <w:tcW w:w="5671" w:type="dxa"/>
          </w:tcPr>
          <w:p w14:paraId="329C3291" w14:textId="77777777" w:rsidR="003829F5" w:rsidRDefault="003829F5" w:rsidP="005F0F86">
            <w:pPr>
              <w:rPr>
                <w:i/>
              </w:rPr>
            </w:pPr>
            <w:r>
              <w:rPr>
                <w:b/>
              </w:rPr>
              <w:t xml:space="preserve">Image </w:t>
            </w:r>
          </w:p>
          <w:p w14:paraId="2D4CA544" w14:textId="77777777" w:rsidR="003829F5" w:rsidRDefault="003829F5" w:rsidP="005F0F86">
            <w:pPr>
              <w:rPr>
                <w:i/>
              </w:rPr>
            </w:pPr>
          </w:p>
        </w:tc>
      </w:tr>
      <w:tr w:rsidR="0099075E" w:rsidRPr="00955ED2" w14:paraId="3567711D" w14:textId="77777777" w:rsidTr="005F0F86">
        <w:tc>
          <w:tcPr>
            <w:tcW w:w="5386" w:type="dxa"/>
          </w:tcPr>
          <w:p w14:paraId="1D88315D" w14:textId="1BBAF315" w:rsidR="0099075E" w:rsidRDefault="0099075E" w:rsidP="0099075E">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0CDA7FD9" w14:textId="77777777" w:rsidR="0099075E" w:rsidRPr="00A25BA6" w:rsidRDefault="0099075E" w:rsidP="0099075E">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w:t>
            </w:r>
            <w:r w:rsidRPr="00A25BA6">
              <w:rPr>
                <w:lang w:val="en-US"/>
              </w:rPr>
              <w:lastRenderedPageBreak/>
              <w:t xml:space="preserve">power plants / factories (e.g. using </w:t>
            </w:r>
            <w:r w:rsidR="008C6C57">
              <w:fldChar w:fldCharType="begin"/>
            </w:r>
            <w:r w:rsidR="008C6C57" w:rsidRPr="00955ED2">
              <w:rPr>
                <w:lang w:val="en-US"/>
                <w:rPrChange w:id="15" w:author="Fabre  Adrien" w:date="2021-04-14T10:51:00Z">
                  <w:rPr/>
                </w:rPrChange>
              </w:rPr>
              <w:instrText xml:space="preserve"> HYPERLINK "https://www.temperaturerecord.org/" \h </w:instrText>
            </w:r>
            <w:r w:rsidR="008C6C57">
              <w:fldChar w:fldCharType="separate"/>
            </w:r>
            <w:r w:rsidRPr="00A25BA6">
              <w:rPr>
                <w:rStyle w:val="Hyperlink"/>
                <w:lang w:val="en-US"/>
              </w:rPr>
              <w:t>https://www.temperaturerecord.org/</w:t>
            </w:r>
            <w:r w:rsidR="008C6C57">
              <w:rPr>
                <w:rStyle w:val="Hyperlink"/>
                <w:lang w:val="en-US"/>
              </w:rPr>
              <w:fldChar w:fldCharType="end"/>
            </w:r>
            <w:r w:rsidRPr="00A25BA6">
              <w:rPr>
                <w:lang w:val="en-US"/>
              </w:rPr>
              <w:t xml:space="preserve"> )</w:t>
            </w:r>
          </w:p>
        </w:tc>
      </w:tr>
      <w:tr w:rsidR="0099075E" w:rsidRPr="00955ED2" w14:paraId="5663E726" w14:textId="77777777" w:rsidTr="005F0F86">
        <w:trPr>
          <w:trHeight w:val="538"/>
        </w:trPr>
        <w:tc>
          <w:tcPr>
            <w:tcW w:w="5386" w:type="dxa"/>
          </w:tcPr>
          <w:p w14:paraId="5C6B31BC" w14:textId="6551D9C9" w:rsidR="0099075E" w:rsidRPr="00A25BA6" w:rsidRDefault="0099075E" w:rsidP="0099075E">
            <w:pPr>
              <w:jc w:val="both"/>
              <w:rPr>
                <w:lang w:val="en-US"/>
              </w:rPr>
            </w:pPr>
            <w:r>
              <w:rPr>
                <w:lang w:val="en-US"/>
              </w:rPr>
              <w:lastRenderedPageBreak/>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175FEF16" w14:textId="77777777" w:rsidR="0099075E" w:rsidRPr="00A25BA6" w:rsidRDefault="0099075E" w:rsidP="0099075E">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99075E" w:rsidRPr="00955ED2" w14:paraId="29BC8FE9" w14:textId="77777777" w:rsidTr="005F0F86">
        <w:trPr>
          <w:trHeight w:val="536"/>
        </w:trPr>
        <w:tc>
          <w:tcPr>
            <w:tcW w:w="5386" w:type="dxa"/>
          </w:tcPr>
          <w:p w14:paraId="51A77392" w14:textId="3E0C2BD5" w:rsidR="0099075E" w:rsidRPr="00A25BA6" w:rsidRDefault="0099075E" w:rsidP="0099075E">
            <w:pPr>
              <w:jc w:val="both"/>
              <w:rPr>
                <w:lang w:val="en-US"/>
              </w:rPr>
            </w:pPr>
            <w:proofErr w:type="gramStart"/>
            <w:r>
              <w:rPr>
                <w:lang w:val="en-US"/>
              </w:rPr>
              <w:t>And</w:t>
            </w:r>
            <w:proofErr w:type="gramEnd"/>
            <w:r>
              <w:rPr>
                <w:lang w:val="en-US"/>
              </w:rPr>
              <w:t xml:space="preserve"> it’s the concentration of greenhouse gases like CO</w:t>
            </w:r>
            <w:r>
              <w:rPr>
                <w:vertAlign w:val="subscript"/>
                <w:lang w:val="en-US"/>
              </w:rPr>
              <w:t>2</w:t>
            </w:r>
            <w:r>
              <w:rPr>
                <w:lang w:val="en-US"/>
              </w:rPr>
              <w:t xml:space="preserve"> that drives global temperature.</w:t>
            </w:r>
          </w:p>
        </w:tc>
        <w:tc>
          <w:tcPr>
            <w:tcW w:w="5671" w:type="dxa"/>
          </w:tcPr>
          <w:p w14:paraId="20098EEB" w14:textId="77777777" w:rsidR="0099075E" w:rsidRPr="00A25BA6" w:rsidRDefault="0099075E" w:rsidP="0099075E">
            <w:pPr>
              <w:rPr>
                <w:lang w:val="en-US"/>
              </w:rPr>
            </w:pPr>
            <w:r w:rsidRPr="00A25BA6">
              <w:rPr>
                <w:lang w:val="en-US"/>
              </w:rPr>
              <w:t xml:space="preserve">Show graph of temperatures (e.g. using </w:t>
            </w:r>
            <w:r w:rsidR="008C6C57">
              <w:fldChar w:fldCharType="begin"/>
            </w:r>
            <w:r w:rsidR="008C6C57" w:rsidRPr="00955ED2">
              <w:rPr>
                <w:lang w:val="en-US"/>
                <w:rPrChange w:id="16" w:author="Fabre  Adrien" w:date="2021-04-14T10:51:00Z">
                  <w:rPr/>
                </w:rPrChange>
              </w:rPr>
              <w:instrText xml:space="preserve"> HYPE</w:instrText>
            </w:r>
            <w:r w:rsidR="008C6C57" w:rsidRPr="00955ED2">
              <w:rPr>
                <w:lang w:val="en-US"/>
                <w:rPrChange w:id="17" w:author="Fabre  Adrien" w:date="2021-04-14T10:51:00Z">
                  <w:rPr/>
                </w:rPrChange>
              </w:rPr>
              <w:instrText xml:space="preserve">RLINK "https://www.temperaturerecord.org/" \h </w:instrText>
            </w:r>
            <w:r w:rsidR="008C6C57">
              <w:fldChar w:fldCharType="separate"/>
            </w:r>
            <w:r w:rsidRPr="00A25BA6">
              <w:rPr>
                <w:rStyle w:val="Hyperlink"/>
                <w:lang w:val="en-US"/>
              </w:rPr>
              <w:t>https://www.temperaturerecord.org/</w:t>
            </w:r>
            <w:r w:rsidR="008C6C57">
              <w:rPr>
                <w:rStyle w:val="Hyperlink"/>
                <w:lang w:val="en-US"/>
              </w:rPr>
              <w:fldChar w:fldCharType="end"/>
            </w:r>
            <w:r w:rsidRPr="00A25BA6">
              <w:rPr>
                <w:lang w:val="en-US"/>
              </w:rPr>
              <w:t xml:space="preserve"> )</w:t>
            </w:r>
          </w:p>
        </w:tc>
      </w:tr>
      <w:tr w:rsidR="0099075E" w:rsidRPr="00955ED2" w14:paraId="614B4098" w14:textId="77777777" w:rsidTr="005F0F86">
        <w:trPr>
          <w:trHeight w:val="536"/>
        </w:trPr>
        <w:tc>
          <w:tcPr>
            <w:tcW w:w="5386" w:type="dxa"/>
          </w:tcPr>
          <w:p w14:paraId="41E99C82" w14:textId="685C4495" w:rsidR="0099075E" w:rsidRPr="00A25BA6" w:rsidRDefault="0099075E" w:rsidP="0099075E">
            <w:pPr>
              <w:jc w:val="both"/>
              <w:rPr>
                <w:lang w:val="en-US"/>
              </w:rPr>
            </w:pPr>
            <w:r>
              <w:rPr>
                <w:lang w:val="en-US"/>
              </w:rPr>
              <w:t>Climate scientists agree: the build-up of greenhouse gases released by human activity in the atmosphere causes climate change.</w:t>
            </w:r>
          </w:p>
        </w:tc>
        <w:tc>
          <w:tcPr>
            <w:tcW w:w="5671" w:type="dxa"/>
          </w:tcPr>
          <w:p w14:paraId="3A261047" w14:textId="77777777" w:rsidR="0099075E" w:rsidRPr="00A25BA6" w:rsidRDefault="0099075E" w:rsidP="0099075E">
            <w:pPr>
              <w:rPr>
                <w:lang w:val="en-US"/>
              </w:rPr>
            </w:pPr>
          </w:p>
        </w:tc>
      </w:tr>
      <w:tr w:rsidR="0099075E" w:rsidRPr="00955ED2" w14:paraId="67F3CC7B" w14:textId="77777777" w:rsidTr="005F0F86">
        <w:tc>
          <w:tcPr>
            <w:tcW w:w="5386" w:type="dxa"/>
          </w:tcPr>
          <w:p w14:paraId="1EF9E807" w14:textId="7D0A1935" w:rsidR="0099075E" w:rsidRPr="00A25BA6" w:rsidRDefault="0099075E" w:rsidP="0099075E">
            <w:pPr>
              <w:rPr>
                <w:lang w:val="en-US"/>
              </w:rPr>
            </w:pPr>
            <w:proofErr w:type="gramStart"/>
            <w:r>
              <w:rPr>
                <w:lang w:val="en-US"/>
              </w:rPr>
              <w:t>A rapid transition away from fossil fuels is possible and could contain global warming below +2°C.</w:t>
            </w:r>
            <w:proofErr w:type="gramEnd"/>
          </w:p>
        </w:tc>
        <w:tc>
          <w:tcPr>
            <w:tcW w:w="5671" w:type="dxa"/>
          </w:tcPr>
          <w:p w14:paraId="74472217" w14:textId="77777777" w:rsidR="0099075E" w:rsidRPr="00A25BA6" w:rsidRDefault="0099075E" w:rsidP="0099075E">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99075E" w:rsidRPr="00955ED2" w14:paraId="7CDD75F8" w14:textId="77777777" w:rsidTr="005F0F86">
        <w:tc>
          <w:tcPr>
            <w:tcW w:w="5386" w:type="dxa"/>
          </w:tcPr>
          <w:p w14:paraId="0EF87BE7" w14:textId="549AD6FE" w:rsidR="0099075E" w:rsidRPr="00A25BA6" w:rsidRDefault="0099075E" w:rsidP="0099075E">
            <w:pPr>
              <w:rPr>
                <w:lang w:val="en-US"/>
              </w:rPr>
            </w:pPr>
            <w:proofErr w:type="gramStart"/>
            <w:r>
              <w:rPr>
                <w:lang w:val="en-US"/>
              </w:rPr>
              <w:t>But</w:t>
            </w:r>
            <w:proofErr w:type="gramEnd"/>
            <w:r>
              <w:rPr>
                <w:lang w:val="en-US"/>
              </w:rPr>
              <w:t xml:space="preserve"> if greenhouse gas emissions continue on their current trend, the average global warming will be +4°C in 2100 and +7°C in 2200. </w:t>
            </w:r>
          </w:p>
        </w:tc>
        <w:tc>
          <w:tcPr>
            <w:tcW w:w="5671" w:type="dxa"/>
          </w:tcPr>
          <w:p w14:paraId="6DB61200" w14:textId="77777777" w:rsidR="0099075E" w:rsidRPr="00A25BA6" w:rsidRDefault="0099075E" w:rsidP="0099075E">
            <w:pPr>
              <w:rPr>
                <w:lang w:val="en-US"/>
              </w:rPr>
            </w:pPr>
            <w:r w:rsidRPr="00A25BA6">
              <w:rPr>
                <w:lang w:val="en-US"/>
              </w:rPr>
              <w:t>Keep previous graph but adds a +4°C scenario (e.g. using the figure below), and on the side now there is a polluting car and a coal power plant / factory</w:t>
            </w:r>
          </w:p>
        </w:tc>
      </w:tr>
      <w:tr w:rsidR="003829F5" w:rsidRPr="00955ED2" w14:paraId="683CA39D" w14:textId="77777777" w:rsidTr="005F0F86">
        <w:tc>
          <w:tcPr>
            <w:tcW w:w="5386" w:type="dxa"/>
          </w:tcPr>
          <w:p w14:paraId="5703A18E" w14:textId="77777777" w:rsidR="003829F5" w:rsidRDefault="003829F5" w:rsidP="005F0F86">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4159A52B" w14:textId="46206DF3" w:rsidR="003829F5" w:rsidRPr="00292362" w:rsidRDefault="00292362" w:rsidP="0099075E">
            <w:pPr>
              <w:pStyle w:val="ListParagraph"/>
              <w:numPr>
                <w:ilvl w:val="0"/>
                <w:numId w:val="3"/>
              </w:numPr>
              <w:rPr>
                <w:lang w:val="en-US"/>
              </w:rPr>
            </w:pPr>
            <w:r w:rsidRPr="00292362">
              <w:rPr>
                <w:lang w:val="en-US"/>
              </w:rPr>
              <w:t xml:space="preserve">Heatwaves are </w:t>
            </w:r>
            <w:r w:rsidR="0099075E">
              <w:rPr>
                <w:lang w:val="en-US"/>
              </w:rPr>
              <w:t>lasting</w:t>
            </w:r>
            <w:r w:rsidRPr="00292362">
              <w:rPr>
                <w:lang w:val="en-US"/>
              </w:rPr>
              <w:t xml:space="preserve"> longer, </w:t>
            </w:r>
            <w:r w:rsidR="0099075E">
              <w:rPr>
                <w:lang w:val="en-US"/>
              </w:rPr>
              <w:t xml:space="preserve">and are </w:t>
            </w:r>
            <w:r w:rsidRPr="00292362">
              <w:rPr>
                <w:lang w:val="en-US"/>
              </w:rPr>
              <w:t xml:space="preserve">more frequent and more severe: </w:t>
            </w:r>
            <w:r w:rsidR="00350829">
              <w:rPr>
                <w:lang w:val="en-US"/>
              </w:rPr>
              <w:t>thermometer</w:t>
            </w:r>
            <w:r w:rsidR="0099075E">
              <w:rPr>
                <w:lang w:val="en-US"/>
              </w:rPr>
              <w:t>s</w:t>
            </w:r>
            <w:r w:rsidR="00350829">
              <w:rPr>
                <w:lang w:val="en-US"/>
              </w:rPr>
              <w:t xml:space="preserve"> hit 48</w:t>
            </w:r>
            <w:r w:rsidRPr="00292362">
              <w:rPr>
                <w:lang w:val="en-US"/>
              </w:rPr>
              <w:t xml:space="preserve"> °C in Delhi in 2019,</w:t>
            </w:r>
            <w:r>
              <w:rPr>
                <w:rStyle w:val="FootnoteReference"/>
                <w:lang w:val="en-US"/>
              </w:rPr>
              <w:footnoteReference w:id="12"/>
            </w:r>
            <w:r w:rsidRPr="00292362">
              <w:rPr>
                <w:lang w:val="en-US"/>
              </w:rPr>
              <w:t xml:space="preserve"> and 11 out of the 15 warmest years have </w:t>
            </w:r>
            <w:r w:rsidR="0099075E">
              <w:rPr>
                <w:lang w:val="en-US"/>
              </w:rPr>
              <w:t>occurred</w:t>
            </w:r>
            <w:r w:rsidRPr="00292362">
              <w:rPr>
                <w:lang w:val="en-US"/>
              </w:rPr>
              <w:t xml:space="preserve"> within the last 15 years.</w:t>
            </w:r>
            <w:r>
              <w:rPr>
                <w:rStyle w:val="FootnoteReference"/>
                <w:lang w:val="en-US"/>
              </w:rPr>
              <w:footnoteReference w:id="13"/>
            </w:r>
            <w:r w:rsidR="0099075E">
              <w:rPr>
                <w:lang w:val="en-US"/>
              </w:rPr>
              <w:t xml:space="preserve"> Temperatures</w:t>
            </w:r>
            <w:r>
              <w:rPr>
                <w:lang w:val="en-US"/>
              </w:rPr>
              <w:t xml:space="preserve"> will increase</w:t>
            </w:r>
            <w:r w:rsidR="0099075E">
              <w:rPr>
                <w:lang w:val="en-US"/>
              </w:rPr>
              <w:t xml:space="preserve"> even</w:t>
            </w:r>
            <w:r>
              <w:rPr>
                <w:lang w:val="en-US"/>
              </w:rPr>
              <w:t xml:space="preserve"> further with climate change,</w:t>
            </w:r>
            <w:r w:rsidR="0099075E">
              <w:rPr>
                <w:lang w:val="en-US"/>
              </w:rPr>
              <w:t xml:space="preserve"> up</w:t>
            </w:r>
            <w:r>
              <w:rPr>
                <w:lang w:val="en-US"/>
              </w:rPr>
              <w:t xml:space="preserve"> to the point that some regions may become inhabitable because of extreme heat.</w:t>
            </w:r>
            <w:r>
              <w:rPr>
                <w:rStyle w:val="FootnoteReference"/>
                <w:lang w:val="en-US"/>
              </w:rPr>
              <w:footnoteReference w:id="14"/>
            </w:r>
          </w:p>
        </w:tc>
        <w:tc>
          <w:tcPr>
            <w:tcW w:w="5671" w:type="dxa"/>
          </w:tcPr>
          <w:p w14:paraId="6C74F725" w14:textId="48D02E07" w:rsidR="00292362" w:rsidRDefault="00292362" w:rsidP="005F0F86">
            <w:pPr>
              <w:rPr>
                <w:lang w:val="en-US"/>
              </w:rPr>
            </w:pPr>
            <w:r>
              <w:rPr>
                <w:lang w:val="en-US"/>
              </w:rPr>
              <w:t>Shows a desert with someone sweating more and more.</w:t>
            </w:r>
            <w:r w:rsidR="00350829">
              <w:rPr>
                <w:lang w:val="en-US"/>
              </w:rPr>
              <w:t xml:space="preserve"> Shows a thermometer than goes up to 48 °C.</w:t>
            </w:r>
          </w:p>
          <w:p w14:paraId="272241A2" w14:textId="7F15F1B3" w:rsidR="003829F5" w:rsidRPr="005352CD" w:rsidRDefault="003829F5" w:rsidP="005F0F86">
            <w:pPr>
              <w:rPr>
                <w:lang w:val="en-US"/>
              </w:rPr>
            </w:pPr>
          </w:p>
        </w:tc>
      </w:tr>
      <w:tr w:rsidR="003829F5" w:rsidRPr="00955ED2" w14:paraId="7CB53191" w14:textId="77777777" w:rsidTr="005F0F86">
        <w:tc>
          <w:tcPr>
            <w:tcW w:w="5386" w:type="dxa"/>
          </w:tcPr>
          <w:p w14:paraId="795DADFA" w14:textId="2C6FAF6A" w:rsidR="003829F5" w:rsidRPr="00C250BF" w:rsidRDefault="00C250BF" w:rsidP="0099075E">
            <w:pPr>
              <w:pStyle w:val="ListParagraph"/>
              <w:numPr>
                <w:ilvl w:val="0"/>
                <w:numId w:val="3"/>
              </w:numPr>
              <w:rPr>
                <w:lang w:val="en-US"/>
              </w:rPr>
            </w:pPr>
            <w:r w:rsidRPr="00C250BF">
              <w:rPr>
                <w:lang w:val="en-US"/>
              </w:rPr>
              <w:t xml:space="preserve">Dry years </w:t>
            </w:r>
            <w:proofErr w:type="gramStart"/>
            <w:r w:rsidRPr="00C250BF">
              <w:rPr>
                <w:lang w:val="en-US"/>
              </w:rPr>
              <w:t>are expected</w:t>
            </w:r>
            <w:proofErr w:type="gramEnd"/>
            <w:r w:rsidRPr="00C250BF">
              <w:rPr>
                <w:lang w:val="en-US"/>
              </w:rPr>
              <w:t xml:space="preserve"> to be drier and wet years wetter. An abrupt change in </w:t>
            </w:r>
            <w:commentRangeStart w:id="22"/>
            <w:r w:rsidRPr="00C250BF">
              <w:rPr>
                <w:lang w:val="en-US"/>
              </w:rPr>
              <w:t>monsoon</w:t>
            </w:r>
            <w:r w:rsidR="0099075E">
              <w:rPr>
                <w:lang w:val="en-US"/>
              </w:rPr>
              <w:t>s</w:t>
            </w:r>
            <w:r w:rsidRPr="00C250BF">
              <w:rPr>
                <w:lang w:val="en-US"/>
              </w:rPr>
              <w:t xml:space="preserve"> </w:t>
            </w:r>
            <w:commentRangeEnd w:id="22"/>
            <w:r w:rsidR="00145E4C">
              <w:rPr>
                <w:rStyle w:val="CommentReference"/>
                <w:lang w:val="fr-FR"/>
              </w:rPr>
              <w:commentReference w:id="22"/>
            </w:r>
            <w:r w:rsidRPr="00C250BF">
              <w:rPr>
                <w:lang w:val="en-US"/>
              </w:rPr>
              <w:t xml:space="preserve">could </w:t>
            </w:r>
            <w:r w:rsidR="0099075E">
              <w:rPr>
                <w:lang w:val="en-US"/>
              </w:rPr>
              <w:t>cause</w:t>
            </w:r>
            <w:r w:rsidRPr="00C250BF">
              <w:rPr>
                <w:lang w:val="en-US"/>
              </w:rPr>
              <w:t xml:space="preserve"> a major crisis, triggering more frequent droughts as well as greater flooding in large parts of India.</w:t>
            </w:r>
            <w:r>
              <w:rPr>
                <w:rStyle w:val="FootnoteReference"/>
                <w:lang w:val="en-US"/>
              </w:rPr>
              <w:footnoteReference w:id="15"/>
            </w:r>
          </w:p>
        </w:tc>
        <w:tc>
          <w:tcPr>
            <w:tcW w:w="5671" w:type="dxa"/>
          </w:tcPr>
          <w:p w14:paraId="19E837E6" w14:textId="2E8B48C3" w:rsidR="003829F5" w:rsidRDefault="00350829" w:rsidP="005F0F86">
            <w:pPr>
              <w:rPr>
                <w:lang w:val="en-US"/>
              </w:rPr>
            </w:pPr>
            <w:r>
              <w:rPr>
                <w:lang w:val="en-US"/>
              </w:rPr>
              <w:t xml:space="preserve">Shows a drought. </w:t>
            </w:r>
            <w:proofErr w:type="gramStart"/>
            <w:r>
              <w:rPr>
                <w:lang w:val="en-US"/>
              </w:rPr>
              <w:t>And</w:t>
            </w:r>
            <w:proofErr w:type="gramEnd"/>
            <w:r>
              <w:rPr>
                <w:lang w:val="en-US"/>
              </w:rPr>
              <w:t xml:space="preserve"> shows a storm.</w:t>
            </w:r>
          </w:p>
        </w:tc>
      </w:tr>
      <w:tr w:rsidR="003829F5" w:rsidRPr="00955ED2" w14:paraId="5447220E" w14:textId="77777777" w:rsidTr="005F0F86">
        <w:tc>
          <w:tcPr>
            <w:tcW w:w="5386" w:type="dxa"/>
          </w:tcPr>
          <w:p w14:paraId="5B770451" w14:textId="1955B8CA" w:rsidR="003829F5" w:rsidRDefault="00C250BF" w:rsidP="0099075E">
            <w:pPr>
              <w:pStyle w:val="ListParagraph"/>
              <w:numPr>
                <w:ilvl w:val="0"/>
                <w:numId w:val="1"/>
              </w:numPr>
              <w:rPr>
                <w:lang w:val="en-US"/>
              </w:rPr>
            </w:pPr>
            <w:r>
              <w:rPr>
                <w:lang w:val="en-US"/>
              </w:rPr>
              <w:t>36 million peo</w:t>
            </w:r>
            <w:r w:rsidR="0099075E">
              <w:rPr>
                <w:lang w:val="en-US"/>
              </w:rPr>
              <w:t>ple will live in a zone that is flooded annually</w:t>
            </w:r>
            <w:r>
              <w:rPr>
                <w:lang w:val="en-US"/>
              </w:rPr>
              <w:t xml:space="preserve"> in 2050.</w:t>
            </w:r>
            <w:r>
              <w:rPr>
                <w:rStyle w:val="FootnoteReference"/>
                <w:lang w:val="en-US"/>
              </w:rPr>
              <w:footnoteReference w:id="16"/>
            </w:r>
            <w:r>
              <w:rPr>
                <w:lang w:val="en-US"/>
              </w:rPr>
              <w:t xml:space="preserve"> Kolkata and Mumbai</w:t>
            </w:r>
            <w:r w:rsidR="00A845A2" w:rsidRPr="003829F5">
              <w:rPr>
                <w:lang w:val="en-US"/>
              </w:rPr>
              <w:t xml:space="preserve"> are particularly vulnerable to the impacts of</w:t>
            </w:r>
            <w:r w:rsidR="0099075E">
              <w:rPr>
                <w:lang w:val="en-US"/>
              </w:rPr>
              <w:t xml:space="preserve"> rising</w:t>
            </w:r>
            <w:r w:rsidR="00A845A2" w:rsidRPr="003829F5">
              <w:rPr>
                <w:lang w:val="en-US"/>
              </w:rPr>
              <w:t xml:space="preserve"> sea</w:t>
            </w:r>
            <w:r w:rsidR="0099075E">
              <w:rPr>
                <w:lang w:val="en-US"/>
              </w:rPr>
              <w:t xml:space="preserve"> </w:t>
            </w:r>
            <w:r w:rsidR="00A845A2" w:rsidRPr="003829F5">
              <w:rPr>
                <w:lang w:val="en-US"/>
              </w:rPr>
              <w:t>level</w:t>
            </w:r>
            <w:r w:rsidR="0099075E">
              <w:rPr>
                <w:lang w:val="en-US"/>
              </w:rPr>
              <w:t>s</w:t>
            </w:r>
            <w:r w:rsidR="00A845A2" w:rsidRPr="003829F5">
              <w:rPr>
                <w:lang w:val="en-US"/>
              </w:rPr>
              <w:t>, tropical cyclones, and riverine flooding.</w:t>
            </w:r>
            <w:r w:rsidR="00A845A2">
              <w:rPr>
                <w:lang w:val="en-US"/>
              </w:rPr>
              <w:br/>
            </w:r>
          </w:p>
        </w:tc>
        <w:tc>
          <w:tcPr>
            <w:tcW w:w="5671" w:type="dxa"/>
          </w:tcPr>
          <w:p w14:paraId="7FED78FB" w14:textId="6644F91E" w:rsidR="003829F5" w:rsidRPr="00A25BA6" w:rsidRDefault="00350829" w:rsidP="005F0F86">
            <w:pPr>
              <w:rPr>
                <w:lang w:val="en-US"/>
              </w:rPr>
            </w:pPr>
            <w:r w:rsidRPr="00872916">
              <w:rPr>
                <w:lang w:val="en-US"/>
              </w:rPr>
              <w:t>Shows a house near a beach, the sea-level rises (shrinking the size of the beach), then a waves comes and floods the house</w:t>
            </w:r>
          </w:p>
        </w:tc>
      </w:tr>
      <w:tr w:rsidR="00350829" w:rsidRPr="00955ED2" w14:paraId="5D3D341C" w14:textId="77777777" w:rsidTr="005F0F86">
        <w:tc>
          <w:tcPr>
            <w:tcW w:w="5386" w:type="dxa"/>
          </w:tcPr>
          <w:p w14:paraId="47F24A14" w14:textId="159534DE" w:rsidR="00350829" w:rsidRPr="005352CD" w:rsidRDefault="00350829" w:rsidP="0099075E">
            <w:pPr>
              <w:pStyle w:val="ListParagraph"/>
              <w:numPr>
                <w:ilvl w:val="0"/>
                <w:numId w:val="1"/>
              </w:numPr>
              <w:rPr>
                <w:lang w:val="en-US"/>
              </w:rPr>
            </w:pPr>
            <w:r w:rsidRPr="005352CD">
              <w:rPr>
                <w:lang w:val="en-US"/>
              </w:rPr>
              <w:t xml:space="preserve">The </w:t>
            </w:r>
            <w:r w:rsidR="0099075E">
              <w:rPr>
                <w:lang w:val="en-US"/>
              </w:rPr>
              <w:t xml:space="preserve">amount of </w:t>
            </w:r>
            <w:r w:rsidRPr="005352CD">
              <w:rPr>
                <w:lang w:val="en-US"/>
              </w:rPr>
              <w:t xml:space="preserve">air pollution generated by burning of </w:t>
            </w:r>
            <w:r w:rsidR="0099075E">
              <w:rPr>
                <w:lang w:val="en-US"/>
              </w:rPr>
              <w:t xml:space="preserve">fossil </w:t>
            </w:r>
            <w:r w:rsidRPr="005352CD">
              <w:rPr>
                <w:lang w:val="en-US"/>
              </w:rPr>
              <w:t>fu</w:t>
            </w:r>
            <w:r>
              <w:rPr>
                <w:lang w:val="en-US"/>
              </w:rPr>
              <w:t>els is already responsible for 7</w:t>
            </w:r>
            <w:r w:rsidRPr="005352CD">
              <w:rPr>
                <w:lang w:val="en-US"/>
              </w:rPr>
              <w:t xml:space="preserve">00,000 deaths in </w:t>
            </w:r>
            <w:r>
              <w:rPr>
                <w:lang w:val="en-US"/>
              </w:rPr>
              <w:t>India</w:t>
            </w:r>
            <w:r w:rsidRPr="005352CD">
              <w:rPr>
                <w:lang w:val="en-US"/>
              </w:rPr>
              <w:t xml:space="preserve"> </w:t>
            </w:r>
            <w:r>
              <w:rPr>
                <w:lang w:val="en-US"/>
              </w:rPr>
              <w:t>each year.</w:t>
            </w:r>
            <w:r>
              <w:t xml:space="preserve"> </w:t>
            </w:r>
            <w:r w:rsidR="0011767D">
              <w:rPr>
                <w:rStyle w:val="FootnoteReference"/>
              </w:rPr>
              <w:footnoteReference w:id="17"/>
            </w:r>
          </w:p>
        </w:tc>
        <w:tc>
          <w:tcPr>
            <w:tcW w:w="5671" w:type="dxa"/>
          </w:tcPr>
          <w:p w14:paraId="3510B6AF" w14:textId="773BD2AE" w:rsidR="00350829" w:rsidRPr="005352CD" w:rsidRDefault="00350829" w:rsidP="00350829">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700</w:t>
            </w:r>
            <w:r w:rsidRPr="005352CD">
              <w:rPr>
                <w:iCs/>
                <w:lang w:val="en-US"/>
              </w:rPr>
              <w:t>,000</w:t>
            </w:r>
            <w:r>
              <w:rPr>
                <w:iCs/>
                <w:lang w:val="en-US"/>
              </w:rPr>
              <w:t>”.</w:t>
            </w:r>
          </w:p>
        </w:tc>
      </w:tr>
      <w:tr w:rsidR="00350829" w:rsidRPr="00955ED2" w14:paraId="201349F9" w14:textId="77777777" w:rsidTr="005F0F86">
        <w:tc>
          <w:tcPr>
            <w:tcW w:w="5386" w:type="dxa"/>
          </w:tcPr>
          <w:p w14:paraId="1004FC87" w14:textId="4CE2DD29" w:rsidR="00350829" w:rsidRDefault="00350829" w:rsidP="0099075E">
            <w:pPr>
              <w:pStyle w:val="ListParagraph"/>
              <w:numPr>
                <w:ilvl w:val="0"/>
                <w:numId w:val="1"/>
              </w:numPr>
            </w:pPr>
            <w:r>
              <w:rPr>
                <w:lang w:val="en-US"/>
              </w:rPr>
              <w:lastRenderedPageBreak/>
              <w:t xml:space="preserve">Due to climate change, </w:t>
            </w:r>
            <w:r>
              <w:t xml:space="preserve">rice and wheat </w:t>
            </w:r>
            <w:r w:rsidR="0099075E">
              <w:t xml:space="preserve">yields </w:t>
            </w:r>
            <w:proofErr w:type="gramStart"/>
            <w:r>
              <w:t>are expected</w:t>
            </w:r>
            <w:proofErr w:type="gramEnd"/>
            <w:r>
              <w:t xml:space="preserve"> to become 15 to 20% lower than what they </w:t>
            </w:r>
            <w:r w:rsidR="0099075E">
              <w:t>w</w:t>
            </w:r>
            <w:r>
              <w:t>ould</w:t>
            </w:r>
            <w:r w:rsidR="0099075E">
              <w:t xml:space="preserve"> otherwise</w:t>
            </w:r>
            <w:r>
              <w:t xml:space="preserve"> be.</w:t>
            </w:r>
            <w:r w:rsidR="006471A8">
              <w:rPr>
                <w:rStyle w:val="FootnoteReference"/>
              </w:rPr>
              <w:footnoteReference w:id="18"/>
            </w:r>
          </w:p>
        </w:tc>
        <w:tc>
          <w:tcPr>
            <w:tcW w:w="5671" w:type="dxa"/>
          </w:tcPr>
          <w:p w14:paraId="2A587F2A" w14:textId="47ED69A5" w:rsidR="00350829" w:rsidRPr="005352CD" w:rsidRDefault="00350829" w:rsidP="00350829">
            <w:pPr>
              <w:rPr>
                <w:lang w:val="en-US"/>
              </w:rPr>
            </w:pPr>
            <w:r w:rsidRPr="005352CD">
              <w:rPr>
                <w:lang w:val="en-US"/>
              </w:rPr>
              <w:t xml:space="preserve">Shows a </w:t>
            </w:r>
            <w:r>
              <w:rPr>
                <w:lang w:val="en-US"/>
              </w:rPr>
              <w:t>wheat field with some visible wheat plants dry up</w:t>
            </w:r>
            <w:r w:rsidRPr="005352CD">
              <w:rPr>
                <w:lang w:val="en-US"/>
              </w:rPr>
              <w:t xml:space="preserve"> or disappear</w:t>
            </w:r>
            <w:r>
              <w:rPr>
                <w:lang w:val="en-US"/>
              </w:rPr>
              <w:t xml:space="preserve">. </w:t>
            </w:r>
          </w:p>
        </w:tc>
      </w:tr>
      <w:tr w:rsidR="00350829" w:rsidRPr="00955ED2" w14:paraId="07A158C6" w14:textId="77777777" w:rsidTr="005F0F86">
        <w:tc>
          <w:tcPr>
            <w:tcW w:w="5386" w:type="dxa"/>
          </w:tcPr>
          <w:p w14:paraId="50CCB189" w14:textId="137B9F7C" w:rsidR="00350829" w:rsidRPr="00A25BA6" w:rsidRDefault="00350829" w:rsidP="0099075E">
            <w:pPr>
              <w:rPr>
                <w:lang w:val="en-US"/>
              </w:rPr>
            </w:pPr>
            <w:r w:rsidRPr="00A25BA6">
              <w:rPr>
                <w:lang w:val="en-US"/>
              </w:rPr>
              <w:t xml:space="preserve">To tackle climate change, we would need to bring </w:t>
            </w:r>
            <w:r w:rsidR="0099075E" w:rsidRPr="00A25BA6">
              <w:rPr>
                <w:lang w:val="en-US"/>
              </w:rPr>
              <w:t xml:space="preserve">greenhouse gas </w:t>
            </w:r>
            <w:r w:rsidRPr="00A25BA6">
              <w:rPr>
                <w:lang w:val="en-US"/>
              </w:rPr>
              <w:t xml:space="preserve">emissions close to zero. This is possible, but requires a deep transformation in the sectors most responsible for </w:t>
            </w:r>
            <w:r w:rsidR="00095781">
              <w:rPr>
                <w:lang w:val="en-US"/>
              </w:rPr>
              <w:t xml:space="preserve">these </w:t>
            </w:r>
            <w:r w:rsidRPr="00A25BA6">
              <w:rPr>
                <w:lang w:val="en-US"/>
              </w:rPr>
              <w:t>emissions: energy, transport, and industry.</w:t>
            </w:r>
          </w:p>
        </w:tc>
        <w:tc>
          <w:tcPr>
            <w:tcW w:w="5671" w:type="dxa"/>
          </w:tcPr>
          <w:p w14:paraId="57C3A517" w14:textId="77777777" w:rsidR="00350829" w:rsidRPr="00A25BA6" w:rsidRDefault="00350829" w:rsidP="00350829">
            <w:pPr>
              <w:rPr>
                <w:lang w:val="en-US"/>
              </w:rPr>
            </w:pPr>
            <w:r w:rsidRPr="00A25BA6">
              <w:rPr>
                <w:lang w:val="en-US"/>
              </w:rPr>
              <w:t>Shows the second figure below.</w:t>
            </w:r>
          </w:p>
        </w:tc>
      </w:tr>
    </w:tbl>
    <w:p w14:paraId="570A3E1F" w14:textId="58E32C57" w:rsidR="00872916" w:rsidRDefault="00872916">
      <w:pPr>
        <w:rPr>
          <w:lang w:val="en-US"/>
        </w:rPr>
      </w:pPr>
    </w:p>
    <w:p w14:paraId="1E28E67D" w14:textId="221F1DEE" w:rsidR="0011767D" w:rsidRDefault="0011767D">
      <w:pPr>
        <w:rPr>
          <w:lang w:val="en-US"/>
        </w:rPr>
      </w:pPr>
    </w:p>
    <w:p w14:paraId="14861BE4" w14:textId="7B17145C" w:rsidR="0011767D" w:rsidRDefault="0011767D" w:rsidP="0011767D">
      <w:pPr>
        <w:spacing w:after="0"/>
        <w:jc w:val="center"/>
        <w:rPr>
          <w:b/>
          <w:lang w:val="en-US"/>
        </w:rPr>
      </w:pPr>
      <w:r w:rsidRPr="00EF5F43">
        <w:rPr>
          <w:b/>
          <w:highlight w:val="yellow"/>
          <w:lang w:val="en-US"/>
        </w:rPr>
        <w:t>Spain Climate Video Script</w:t>
      </w:r>
      <w:r w:rsidRPr="00A25BA6">
        <w:rPr>
          <w:b/>
          <w:lang w:val="en-US"/>
        </w:rPr>
        <w:t xml:space="preserve"> </w:t>
      </w:r>
    </w:p>
    <w:p w14:paraId="77E8AD73" w14:textId="77777777" w:rsidR="0011767D" w:rsidRDefault="0011767D" w:rsidP="0011767D">
      <w:pPr>
        <w:spacing w:after="0"/>
        <w:jc w:val="center"/>
        <w:rPr>
          <w:b/>
          <w:lang w:val="en-US"/>
        </w:rPr>
      </w:pPr>
    </w:p>
    <w:p w14:paraId="34531AC0" w14:textId="77777777" w:rsidR="0011767D" w:rsidRPr="00A25BA6" w:rsidRDefault="0011767D" w:rsidP="0011767D">
      <w:pPr>
        <w:spacing w:after="0"/>
        <w:jc w:val="center"/>
        <w:rPr>
          <w:b/>
          <w:lang w:val="en-US"/>
        </w:rPr>
      </w:pPr>
    </w:p>
    <w:tbl>
      <w:tblPr>
        <w:tblStyle w:val="TableGrid"/>
        <w:tblW w:w="11057" w:type="dxa"/>
        <w:tblInd w:w="-856" w:type="dxa"/>
        <w:tblLook w:val="04A0" w:firstRow="1" w:lastRow="0" w:firstColumn="1" w:lastColumn="0" w:noHBand="0" w:noVBand="1"/>
      </w:tblPr>
      <w:tblGrid>
        <w:gridCol w:w="5386"/>
        <w:gridCol w:w="5671"/>
      </w:tblGrid>
      <w:tr w:rsidR="0011767D" w14:paraId="68DFF3D8" w14:textId="77777777" w:rsidTr="00021BF3">
        <w:tc>
          <w:tcPr>
            <w:tcW w:w="5386" w:type="dxa"/>
          </w:tcPr>
          <w:p w14:paraId="733608E5" w14:textId="77777777" w:rsidR="0011767D" w:rsidRDefault="0011767D" w:rsidP="00021BF3">
            <w:pPr>
              <w:jc w:val="both"/>
              <w:rPr>
                <w:b/>
              </w:rPr>
            </w:pPr>
            <w:r>
              <w:rPr>
                <w:b/>
              </w:rPr>
              <w:t>Speech</w:t>
            </w:r>
          </w:p>
        </w:tc>
        <w:tc>
          <w:tcPr>
            <w:tcW w:w="5671" w:type="dxa"/>
          </w:tcPr>
          <w:p w14:paraId="7B002E87" w14:textId="77777777" w:rsidR="0011767D" w:rsidRDefault="0011767D" w:rsidP="00021BF3">
            <w:pPr>
              <w:rPr>
                <w:i/>
              </w:rPr>
            </w:pPr>
            <w:r>
              <w:rPr>
                <w:b/>
              </w:rPr>
              <w:t xml:space="preserve">Image </w:t>
            </w:r>
          </w:p>
          <w:p w14:paraId="5105DC44" w14:textId="77777777" w:rsidR="0011767D" w:rsidRDefault="0011767D" w:rsidP="00021BF3">
            <w:pPr>
              <w:rPr>
                <w:i/>
              </w:rPr>
            </w:pPr>
          </w:p>
        </w:tc>
      </w:tr>
      <w:tr w:rsidR="0011767D" w:rsidRPr="00955ED2" w14:paraId="1CFF5D18" w14:textId="77777777" w:rsidTr="00021BF3">
        <w:tc>
          <w:tcPr>
            <w:tcW w:w="5386" w:type="dxa"/>
          </w:tcPr>
          <w:p w14:paraId="336EE4B2" w14:textId="35C51917" w:rsidR="005E5F92" w:rsidRPr="000E3CEB" w:rsidDel="00996C9A" w:rsidRDefault="00996C9A" w:rsidP="00021BF3">
            <w:pPr>
              <w:jc w:val="both"/>
              <w:rPr>
                <w:del w:id="27" w:author="SANCHEZ CHICO, Ana" w:date="2021-04-13T08:39:00Z"/>
                <w:lang w:val="es-CO"/>
              </w:rPr>
            </w:pPr>
            <w:ins w:id="28" w:author="SANCHEZ CHICO, Ana" w:date="2021-04-13T08:39:00Z">
              <w:r w:rsidRPr="000E3CEB">
                <w:rPr>
                  <w:lang w:val="es-CO"/>
                </w:rPr>
                <w:t xml:space="preserve">En las últimas décadas, </w:t>
              </w:r>
              <w:r>
                <w:rPr>
                  <w:lang w:val="es-CO"/>
                </w:rPr>
                <w:t>el ser humano ha</w:t>
              </w:r>
              <w:r w:rsidRPr="000E3CEB">
                <w:rPr>
                  <w:lang w:val="es-CO"/>
                </w:rPr>
                <w:t xml:space="preserve"> quemado cada vez más combustibles fósiles como el carbón, el gas y el petróleo. La quema de estos combustibles fósiles libera CO2 a la atmósfera.</w:t>
              </w:r>
            </w:ins>
            <w:del w:id="29" w:author="SANCHEZ CHICO, Ana" w:date="2021-04-13T08:39:00Z">
              <w:r w:rsidR="005E5F92" w:rsidRPr="000E3CEB" w:rsidDel="00996C9A">
                <w:rPr>
                  <w:lang w:val="es-CO"/>
                </w:rPr>
                <w:delText>En las últimas décadas, el ser humano ha emitido cada vez más combustibles fósiles como el carbón, el gas o el petróleo. La quema de estos combustibles fósiles libera CO2 a la atmósfera.</w:delText>
              </w:r>
            </w:del>
          </w:p>
          <w:p w14:paraId="729A88D2" w14:textId="29D62747" w:rsidR="0011767D" w:rsidRPr="000E3CEB" w:rsidRDefault="0011767D" w:rsidP="00021BF3">
            <w:pPr>
              <w:jc w:val="both"/>
              <w:rPr>
                <w:b/>
                <w:i/>
                <w:lang w:val="es-CO"/>
              </w:rPr>
            </w:pPr>
          </w:p>
        </w:tc>
        <w:tc>
          <w:tcPr>
            <w:tcW w:w="5671" w:type="dxa"/>
          </w:tcPr>
          <w:p w14:paraId="2D7FDAF3" w14:textId="77777777" w:rsidR="0011767D" w:rsidRPr="00A25BA6" w:rsidRDefault="0011767D" w:rsidP="00021BF3">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r w:rsidR="008C6C57">
              <w:fldChar w:fldCharType="begin"/>
            </w:r>
            <w:r w:rsidR="008C6C57" w:rsidRPr="00955ED2">
              <w:rPr>
                <w:lang w:val="en-US"/>
                <w:rPrChange w:id="30" w:author="Fabre  Adrien" w:date="2021-04-14T10:51:00Z">
                  <w:rPr/>
                </w:rPrChange>
              </w:rPr>
              <w:instrText xml:space="preserve"> HYPERLINK "https://www.temperaturerecord.org/" \h </w:instrText>
            </w:r>
            <w:r w:rsidR="008C6C57">
              <w:fldChar w:fldCharType="separate"/>
            </w:r>
            <w:r w:rsidRPr="00A25BA6">
              <w:rPr>
                <w:rStyle w:val="Hyperlink"/>
                <w:lang w:val="en-US"/>
              </w:rPr>
              <w:t>https://www.temperaturerecord.org/</w:t>
            </w:r>
            <w:r w:rsidR="008C6C57">
              <w:rPr>
                <w:rStyle w:val="Hyperlink"/>
                <w:lang w:val="en-US"/>
              </w:rPr>
              <w:fldChar w:fldCharType="end"/>
            </w:r>
            <w:r w:rsidRPr="00A25BA6">
              <w:rPr>
                <w:lang w:val="en-US"/>
              </w:rPr>
              <w:t xml:space="preserve"> )</w:t>
            </w:r>
          </w:p>
        </w:tc>
      </w:tr>
      <w:tr w:rsidR="0011767D" w:rsidRPr="00955ED2" w14:paraId="709B5676" w14:textId="77777777" w:rsidTr="00021BF3">
        <w:trPr>
          <w:trHeight w:val="538"/>
        </w:trPr>
        <w:tc>
          <w:tcPr>
            <w:tcW w:w="5386" w:type="dxa"/>
          </w:tcPr>
          <w:p w14:paraId="4905FDBD" w14:textId="67FC93B0" w:rsidR="005E5F92" w:rsidRPr="000E3CEB" w:rsidRDefault="002A4DF6" w:rsidP="00021BF3">
            <w:pPr>
              <w:jc w:val="both"/>
              <w:rPr>
                <w:lang w:val="es-CO"/>
              </w:rPr>
            </w:pPr>
            <w:r w:rsidRPr="000E3CEB">
              <w:rPr>
                <w:lang w:val="es-CO"/>
              </w:rPr>
              <w:t xml:space="preserve">Actualmente, la concentración de CO2 en la atmósfera es la más alta de los últimos 800.000 años. </w:t>
            </w:r>
          </w:p>
          <w:p w14:paraId="0BA319C5" w14:textId="593D9050" w:rsidR="0011767D" w:rsidRPr="000E3CEB" w:rsidRDefault="0011767D" w:rsidP="00021BF3">
            <w:pPr>
              <w:jc w:val="both"/>
              <w:rPr>
                <w:i/>
                <w:lang w:val="es-CO"/>
              </w:rPr>
            </w:pPr>
            <w:r w:rsidRPr="000E3CEB">
              <w:rPr>
                <w:i/>
                <w:lang w:val="es-CO"/>
              </w:rPr>
              <w:t xml:space="preserve"> </w:t>
            </w:r>
          </w:p>
        </w:tc>
        <w:tc>
          <w:tcPr>
            <w:tcW w:w="5671" w:type="dxa"/>
          </w:tcPr>
          <w:p w14:paraId="0B2048F3" w14:textId="77777777" w:rsidR="0011767D" w:rsidRPr="00A25BA6" w:rsidRDefault="0011767D" w:rsidP="00021BF3">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11767D" w:rsidRPr="00955ED2" w14:paraId="41441D75" w14:textId="77777777" w:rsidTr="00021BF3">
        <w:trPr>
          <w:trHeight w:val="536"/>
        </w:trPr>
        <w:tc>
          <w:tcPr>
            <w:tcW w:w="5386" w:type="dxa"/>
          </w:tcPr>
          <w:p w14:paraId="5C369900" w14:textId="3053C62E" w:rsidR="005E5F92" w:rsidRPr="000E3CEB" w:rsidRDefault="005E5F92" w:rsidP="00021BF3">
            <w:pPr>
              <w:jc w:val="both"/>
              <w:rPr>
                <w:lang w:val="es-CO"/>
              </w:rPr>
            </w:pPr>
            <w:commentRangeStart w:id="31"/>
            <w:commentRangeStart w:id="32"/>
            <w:commentRangeStart w:id="33"/>
            <w:r w:rsidRPr="000E3CEB">
              <w:rPr>
                <w:lang w:val="es-CO"/>
              </w:rPr>
              <w:t xml:space="preserve">Y es la concentración de gases de efecto invernadero como el CO2 </w:t>
            </w:r>
            <w:del w:id="34" w:author="SANCHEZ CHICO, Ana" w:date="2021-04-13T08:42:00Z">
              <w:r w:rsidRPr="000E3CEB" w:rsidDel="00996C9A">
                <w:rPr>
                  <w:lang w:val="es-CO"/>
                </w:rPr>
                <w:delText xml:space="preserve">la </w:delText>
              </w:r>
              <w:r w:rsidR="00012ED9" w:rsidRPr="000E3CEB" w:rsidDel="00996C9A">
                <w:rPr>
                  <w:lang w:val="es-CO"/>
                </w:rPr>
                <w:delText>responsable del aumento de la</w:delText>
              </w:r>
            </w:del>
            <w:ins w:id="35" w:author="SANCHEZ CHICO, Ana" w:date="2021-04-13T08:42:00Z">
              <w:r w:rsidR="00996C9A">
                <w:rPr>
                  <w:lang w:val="es-CO"/>
                </w:rPr>
                <w:t>lo que impulsa</w:t>
              </w:r>
            </w:ins>
            <w:r w:rsidR="00012ED9" w:rsidRPr="000E3CEB">
              <w:rPr>
                <w:lang w:val="es-CO"/>
              </w:rPr>
              <w:t xml:space="preserve"> </w:t>
            </w:r>
            <w:ins w:id="36" w:author="SANCHEZ CHICO, Ana" w:date="2021-04-13T08:47:00Z">
              <w:r w:rsidR="00FB6409">
                <w:rPr>
                  <w:lang w:val="es-CO"/>
                </w:rPr>
                <w:t xml:space="preserve">la </w:t>
              </w:r>
            </w:ins>
            <w:r w:rsidRPr="000E3CEB">
              <w:rPr>
                <w:lang w:val="es-CO"/>
              </w:rPr>
              <w:t>temperatura global.</w:t>
            </w:r>
          </w:p>
          <w:p w14:paraId="38534C91" w14:textId="1C437394" w:rsidR="005E5F92" w:rsidRPr="000E3CEB" w:rsidRDefault="005E5F92" w:rsidP="00021BF3">
            <w:pPr>
              <w:jc w:val="both"/>
              <w:rPr>
                <w:lang w:val="es-CO"/>
              </w:rPr>
            </w:pPr>
          </w:p>
          <w:p w14:paraId="1250D1F3" w14:textId="35988C83" w:rsidR="0011767D" w:rsidRPr="00A25BA6" w:rsidRDefault="0011767D" w:rsidP="00021BF3">
            <w:pPr>
              <w:jc w:val="both"/>
              <w:rPr>
                <w:lang w:val="en-US"/>
              </w:rPr>
            </w:pPr>
            <w:proofErr w:type="gramStart"/>
            <w:r w:rsidRPr="003337F7">
              <w:rPr>
                <w:i/>
                <w:lang w:val="en-US"/>
              </w:rPr>
              <w:t>And</w:t>
            </w:r>
            <w:proofErr w:type="gramEnd"/>
            <w:r w:rsidRPr="003337F7">
              <w:rPr>
                <w:i/>
                <w:lang w:val="en-US"/>
              </w:rPr>
              <w:t xml:space="preserve"> it’s the concentration of greenhouse gases like CO</w:t>
            </w:r>
            <w:r w:rsidRPr="003337F7">
              <w:rPr>
                <w:i/>
                <w:vertAlign w:val="subscript"/>
                <w:lang w:val="en-US"/>
              </w:rPr>
              <w:t>2</w:t>
            </w:r>
            <w:r w:rsidRPr="003337F7">
              <w:rPr>
                <w:i/>
                <w:lang w:val="en-US"/>
              </w:rPr>
              <w:t xml:space="preserve"> that drives global temperature</w:t>
            </w:r>
            <w:r>
              <w:rPr>
                <w:lang w:val="en-US"/>
              </w:rPr>
              <w:t>.</w:t>
            </w:r>
            <w:commentRangeEnd w:id="31"/>
            <w:r w:rsidR="00012ED9">
              <w:rPr>
                <w:rStyle w:val="CommentReference"/>
              </w:rPr>
              <w:commentReference w:id="31"/>
            </w:r>
            <w:commentRangeEnd w:id="32"/>
            <w:r w:rsidR="000E3CEB">
              <w:rPr>
                <w:rStyle w:val="CommentReference"/>
              </w:rPr>
              <w:commentReference w:id="32"/>
            </w:r>
            <w:commentRangeEnd w:id="33"/>
            <w:r w:rsidR="00996C9A">
              <w:rPr>
                <w:rStyle w:val="CommentReference"/>
              </w:rPr>
              <w:commentReference w:id="33"/>
            </w:r>
          </w:p>
        </w:tc>
        <w:tc>
          <w:tcPr>
            <w:tcW w:w="5671" w:type="dxa"/>
          </w:tcPr>
          <w:p w14:paraId="41930C1A" w14:textId="77777777" w:rsidR="0011767D" w:rsidRPr="00A25BA6" w:rsidRDefault="0011767D" w:rsidP="00021BF3">
            <w:pPr>
              <w:rPr>
                <w:lang w:val="en-US"/>
              </w:rPr>
            </w:pPr>
            <w:r w:rsidRPr="00A25BA6">
              <w:rPr>
                <w:lang w:val="en-US"/>
              </w:rPr>
              <w:t xml:space="preserve">Show graph of temperatures (e.g. using </w:t>
            </w:r>
            <w:r w:rsidR="008C6C57">
              <w:fldChar w:fldCharType="begin"/>
            </w:r>
            <w:r w:rsidR="008C6C57" w:rsidRPr="00955ED2">
              <w:rPr>
                <w:lang w:val="en-US"/>
                <w:rPrChange w:id="37" w:author="Fabre  Adrien" w:date="2021-04-14T10:51:00Z">
                  <w:rPr/>
                </w:rPrChange>
              </w:rPr>
              <w:instrText xml:space="preserve"> HYPERLINK "https://www.temperaturerecord.org/" \h </w:instrText>
            </w:r>
            <w:r w:rsidR="008C6C57">
              <w:fldChar w:fldCharType="separate"/>
            </w:r>
            <w:r w:rsidRPr="00A25BA6">
              <w:rPr>
                <w:rStyle w:val="Hyperlink"/>
                <w:lang w:val="en-US"/>
              </w:rPr>
              <w:t>https://www.temperaturerecord.org/</w:t>
            </w:r>
            <w:r w:rsidR="008C6C57">
              <w:rPr>
                <w:rStyle w:val="Hyperlink"/>
                <w:lang w:val="en-US"/>
              </w:rPr>
              <w:fldChar w:fldCharType="end"/>
            </w:r>
            <w:r w:rsidRPr="00A25BA6">
              <w:rPr>
                <w:lang w:val="en-US"/>
              </w:rPr>
              <w:t xml:space="preserve"> )</w:t>
            </w:r>
          </w:p>
        </w:tc>
      </w:tr>
      <w:tr w:rsidR="0011767D" w:rsidRPr="00955ED2" w14:paraId="1AA2E20F" w14:textId="77777777" w:rsidTr="00021BF3">
        <w:trPr>
          <w:trHeight w:val="536"/>
        </w:trPr>
        <w:tc>
          <w:tcPr>
            <w:tcW w:w="5386" w:type="dxa"/>
          </w:tcPr>
          <w:p w14:paraId="5A586A4D" w14:textId="57E8CFE4" w:rsidR="005E5F92" w:rsidRPr="000E3CEB" w:rsidRDefault="00012ED9" w:rsidP="00021BF3">
            <w:pPr>
              <w:jc w:val="both"/>
              <w:rPr>
                <w:lang w:val="es-CO"/>
              </w:rPr>
            </w:pPr>
            <w:r w:rsidRPr="000E3CEB">
              <w:rPr>
                <w:lang w:val="es-CO"/>
              </w:rPr>
              <w:t>Los</w:t>
            </w:r>
            <w:commentRangeStart w:id="38"/>
            <w:r w:rsidRPr="000E3CEB">
              <w:rPr>
                <w:lang w:val="es-CO"/>
              </w:rPr>
              <w:t xml:space="preserve"> científicos </w:t>
            </w:r>
            <w:commentRangeEnd w:id="38"/>
            <w:r w:rsidR="003337F7">
              <w:rPr>
                <w:rStyle w:val="CommentReference"/>
              </w:rPr>
              <w:commentReference w:id="38"/>
            </w:r>
            <w:r w:rsidR="005E5F92" w:rsidRPr="000E3CEB">
              <w:rPr>
                <w:lang w:val="es-CO"/>
              </w:rPr>
              <w:t>están de acuerdo: la acumulación de gases de efecto invernadero liberados por la actividad humana en la atmósfera provoca el cambio climático.</w:t>
            </w:r>
          </w:p>
          <w:p w14:paraId="6D2AED70" w14:textId="1A3AF7B4" w:rsidR="0011767D" w:rsidRPr="000E3CEB" w:rsidRDefault="0011767D" w:rsidP="005C2EDA">
            <w:pPr>
              <w:jc w:val="both"/>
              <w:rPr>
                <w:i/>
                <w:lang w:val="es-CO"/>
              </w:rPr>
            </w:pPr>
            <w:r w:rsidRPr="000E3CEB">
              <w:rPr>
                <w:i/>
                <w:lang w:val="es-CO"/>
              </w:rPr>
              <w:t xml:space="preserve"> </w:t>
            </w:r>
          </w:p>
        </w:tc>
        <w:tc>
          <w:tcPr>
            <w:tcW w:w="5671" w:type="dxa"/>
          </w:tcPr>
          <w:p w14:paraId="22E3DD06" w14:textId="77777777" w:rsidR="0011767D" w:rsidRPr="000E3CEB" w:rsidRDefault="0011767D" w:rsidP="00021BF3">
            <w:pPr>
              <w:rPr>
                <w:lang w:val="es-CO"/>
              </w:rPr>
            </w:pPr>
          </w:p>
        </w:tc>
      </w:tr>
      <w:tr w:rsidR="0011767D" w:rsidRPr="00955ED2" w14:paraId="32846756" w14:textId="77777777" w:rsidTr="00021BF3">
        <w:tc>
          <w:tcPr>
            <w:tcW w:w="5386" w:type="dxa"/>
          </w:tcPr>
          <w:p w14:paraId="00E599F4" w14:textId="6C3E53F1" w:rsidR="005E5F92" w:rsidRPr="000E3CEB" w:rsidRDefault="005E5F92" w:rsidP="00021BF3">
            <w:pPr>
              <w:rPr>
                <w:lang w:val="es-CO"/>
              </w:rPr>
            </w:pPr>
            <w:r w:rsidRPr="000E3CEB">
              <w:rPr>
                <w:lang w:val="es-CO"/>
              </w:rPr>
              <w:t xml:space="preserve">Una rápida transición </w:t>
            </w:r>
            <w:r w:rsidR="00012ED9" w:rsidRPr="000E3CEB">
              <w:rPr>
                <w:lang w:val="es-CO"/>
              </w:rPr>
              <w:t>hacia una sociedad sin combu</w:t>
            </w:r>
            <w:r w:rsidRPr="000E3CEB">
              <w:rPr>
                <w:lang w:val="es-CO"/>
              </w:rPr>
              <w:t>stibles fósiles es</w:t>
            </w:r>
            <w:r w:rsidR="00012ED9" w:rsidRPr="000E3CEB">
              <w:rPr>
                <w:lang w:val="es-CO"/>
              </w:rPr>
              <w:t xml:space="preserve"> </w:t>
            </w:r>
            <w:commentRangeStart w:id="39"/>
            <w:commentRangeStart w:id="40"/>
            <w:commentRangeStart w:id="41"/>
            <w:commentRangeStart w:id="42"/>
            <w:r w:rsidR="00012ED9" w:rsidRPr="000E3CEB">
              <w:rPr>
                <w:lang w:val="es-CO"/>
              </w:rPr>
              <w:t>técnicamente</w:t>
            </w:r>
            <w:commentRangeEnd w:id="39"/>
            <w:r w:rsidR="006C45EB">
              <w:rPr>
                <w:rStyle w:val="CommentReference"/>
              </w:rPr>
              <w:commentReference w:id="39"/>
            </w:r>
            <w:commentRangeEnd w:id="40"/>
            <w:r w:rsidR="000E3CEB">
              <w:rPr>
                <w:rStyle w:val="CommentReference"/>
              </w:rPr>
              <w:commentReference w:id="40"/>
            </w:r>
            <w:commentRangeEnd w:id="41"/>
            <w:r w:rsidR="00996C9A">
              <w:rPr>
                <w:rStyle w:val="CommentReference"/>
              </w:rPr>
              <w:commentReference w:id="41"/>
            </w:r>
            <w:commentRangeEnd w:id="42"/>
            <w:r w:rsidR="00955ED2">
              <w:rPr>
                <w:rStyle w:val="CommentReference"/>
              </w:rPr>
              <w:commentReference w:id="42"/>
            </w:r>
            <w:r w:rsidRPr="000E3CEB">
              <w:rPr>
                <w:lang w:val="es-CO"/>
              </w:rPr>
              <w:t xml:space="preserve"> posible y podría contener el cale</w:t>
            </w:r>
            <w:r w:rsidR="00012ED9" w:rsidRPr="000E3CEB">
              <w:rPr>
                <w:lang w:val="es-CO"/>
              </w:rPr>
              <w:t>ntamiento global por debajo de +</w:t>
            </w:r>
            <w:r w:rsidR="006C45EB" w:rsidRPr="000E3CEB">
              <w:rPr>
                <w:lang w:val="es-CO"/>
              </w:rPr>
              <w:t>2C</w:t>
            </w:r>
            <w:r w:rsidR="003337F7" w:rsidRPr="000E3CEB">
              <w:rPr>
                <w:lang w:val="es-CO"/>
              </w:rPr>
              <w:t>.</w:t>
            </w:r>
          </w:p>
          <w:p w14:paraId="309649EA" w14:textId="77777777" w:rsidR="003337F7" w:rsidRPr="000E3CEB" w:rsidRDefault="003337F7" w:rsidP="00021BF3">
            <w:pPr>
              <w:rPr>
                <w:lang w:val="es-CO"/>
              </w:rPr>
            </w:pPr>
          </w:p>
          <w:p w14:paraId="41454052" w14:textId="18C15AF0" w:rsidR="00012ED9" w:rsidRPr="000E3CEB" w:rsidRDefault="00012ED9" w:rsidP="00021BF3">
            <w:pPr>
              <w:rPr>
                <w:lang w:val="es-CO"/>
              </w:rPr>
            </w:pPr>
          </w:p>
          <w:p w14:paraId="75C719BC" w14:textId="38BBD907" w:rsidR="0011767D" w:rsidRPr="000E3CEB" w:rsidRDefault="0011767D" w:rsidP="00021BF3">
            <w:pPr>
              <w:rPr>
                <w:lang w:val="es-CO"/>
              </w:rPr>
            </w:pPr>
          </w:p>
        </w:tc>
        <w:tc>
          <w:tcPr>
            <w:tcW w:w="5671" w:type="dxa"/>
          </w:tcPr>
          <w:p w14:paraId="72333BA7" w14:textId="77777777" w:rsidR="0011767D" w:rsidRPr="00A25BA6" w:rsidRDefault="0011767D" w:rsidP="00021BF3">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11767D" w:rsidRPr="00955ED2" w14:paraId="58186382" w14:textId="77777777" w:rsidTr="00021BF3">
        <w:tc>
          <w:tcPr>
            <w:tcW w:w="5386" w:type="dxa"/>
          </w:tcPr>
          <w:p w14:paraId="62C1F457" w14:textId="77777777" w:rsidR="005E5F92" w:rsidRDefault="005E5F92" w:rsidP="00021BF3">
            <w:pPr>
              <w:rPr>
                <w:lang w:val="en-US"/>
              </w:rPr>
            </w:pPr>
          </w:p>
          <w:p w14:paraId="157E113D" w14:textId="4A8E707E" w:rsidR="005E5F92" w:rsidRPr="000E3CEB" w:rsidRDefault="005E5F92" w:rsidP="00021BF3">
            <w:pPr>
              <w:rPr>
                <w:lang w:val="es-CO"/>
              </w:rPr>
            </w:pPr>
            <w:r w:rsidRPr="000E3CEB">
              <w:rPr>
                <w:lang w:val="es-CO"/>
              </w:rPr>
              <w:t>Pero si las emisiones de gases de efecto invernadero mantienen su tendencia actual, el calentamiento medio del planeta será de +4°C en 2100 y de +7°C en 2200.</w:t>
            </w:r>
          </w:p>
          <w:p w14:paraId="1C7D16DA" w14:textId="6AA78C3C" w:rsidR="0011767D" w:rsidRPr="000E3CEB" w:rsidRDefault="0011767D" w:rsidP="00021BF3">
            <w:pPr>
              <w:rPr>
                <w:i/>
                <w:lang w:val="es-CO"/>
              </w:rPr>
            </w:pPr>
            <w:r w:rsidRPr="000E3CEB">
              <w:rPr>
                <w:i/>
                <w:lang w:val="es-CO"/>
              </w:rPr>
              <w:t xml:space="preserve"> </w:t>
            </w:r>
          </w:p>
        </w:tc>
        <w:tc>
          <w:tcPr>
            <w:tcW w:w="5671" w:type="dxa"/>
          </w:tcPr>
          <w:p w14:paraId="05E25D0D" w14:textId="77777777" w:rsidR="0011767D" w:rsidRPr="00A25BA6" w:rsidRDefault="0011767D" w:rsidP="00021BF3">
            <w:pPr>
              <w:rPr>
                <w:lang w:val="en-US"/>
              </w:rPr>
            </w:pPr>
            <w:r w:rsidRPr="00A25BA6">
              <w:rPr>
                <w:lang w:val="en-US"/>
              </w:rPr>
              <w:t>Keep previous graph but adds a +4°C scenario (e.g. using the figure below), and on the side now there is a polluting car and a coal power plant / factory</w:t>
            </w:r>
          </w:p>
        </w:tc>
      </w:tr>
      <w:tr w:rsidR="0011767D" w:rsidRPr="00955ED2" w14:paraId="46FD95D1" w14:textId="77777777" w:rsidTr="00021BF3">
        <w:tc>
          <w:tcPr>
            <w:tcW w:w="5386" w:type="dxa"/>
          </w:tcPr>
          <w:p w14:paraId="170967D0" w14:textId="3F0C9AB7" w:rsidR="003C5684" w:rsidRDefault="003C5684" w:rsidP="006C45EB">
            <w:pPr>
              <w:pStyle w:val="ListParagraph"/>
              <w:numPr>
                <w:ilvl w:val="0"/>
                <w:numId w:val="3"/>
              </w:numPr>
              <w:rPr>
                <w:ins w:id="43" w:author="SANCHEZ CHICO, Ana" w:date="2021-04-13T08:56:00Z"/>
                <w:lang w:val="es-CO"/>
              </w:rPr>
            </w:pPr>
            <w:ins w:id="44" w:author="SANCHEZ CHICO, Ana" w:date="2021-04-13T08:56:00Z">
              <w:r w:rsidRPr="000E3CEB">
                <w:rPr>
                  <w:lang w:val="es-CO"/>
                </w:rPr>
                <w:lastRenderedPageBreak/>
                <w:t>En este escenario</w:t>
              </w:r>
              <w:commentRangeStart w:id="45"/>
              <w:commentRangeStart w:id="46"/>
              <w:r w:rsidRPr="000E3CEB">
                <w:rPr>
                  <w:lang w:val="es-CO"/>
                </w:rPr>
                <w:t>, todo el sur de España se convertirá en un desierto a finales de siglo.</w:t>
              </w:r>
              <w:commentRangeEnd w:id="45"/>
              <w:r>
                <w:rPr>
                  <w:rStyle w:val="CommentReference"/>
                  <w:lang w:val="fr-FR"/>
                </w:rPr>
                <w:commentReference w:id="45"/>
              </w:r>
            </w:ins>
            <w:commentRangeEnd w:id="46"/>
            <w:r w:rsidR="00955ED2">
              <w:rPr>
                <w:rStyle w:val="CommentReference"/>
                <w:lang w:val="fr-FR"/>
              </w:rPr>
              <w:commentReference w:id="46"/>
            </w:r>
            <w:ins w:id="47" w:author="SANCHEZ CHICO, Ana" w:date="2021-04-13T08:56:00Z">
              <w:r w:rsidRPr="000E3CEB">
                <w:rPr>
                  <w:rStyle w:val="FootnoteReference"/>
                  <w:lang w:val="es-CO"/>
                </w:rPr>
                <w:t xml:space="preserve"> </w:t>
              </w:r>
              <w:r>
                <w:rPr>
                  <w:rStyle w:val="FootnoteReference"/>
                  <w:lang w:val="en-US"/>
                </w:rPr>
                <w:footnoteReference w:id="19"/>
              </w:r>
            </w:ins>
          </w:p>
          <w:p w14:paraId="4E40FBF9" w14:textId="09531C37" w:rsidR="005568A8" w:rsidRPr="000E3CEB" w:rsidRDefault="003C5684" w:rsidP="006C45EB">
            <w:pPr>
              <w:pStyle w:val="ListParagraph"/>
              <w:numPr>
                <w:ilvl w:val="0"/>
                <w:numId w:val="3"/>
              </w:numPr>
              <w:rPr>
                <w:lang w:val="es-CO"/>
              </w:rPr>
            </w:pPr>
            <w:ins w:id="50" w:author="SANCHEZ CHICO, Ana" w:date="2021-04-13T08:56:00Z">
              <w:r>
                <w:rPr>
                  <w:lang w:val="es-CO"/>
                </w:rPr>
                <w:t>En este escenario, el 80% del territorio español podría estar en riesgo de desertificaci</w:t>
              </w:r>
            </w:ins>
            <w:ins w:id="51" w:author="SANCHEZ CHICO, Ana" w:date="2021-04-13T08:57:00Z">
              <w:r>
                <w:rPr>
                  <w:lang w:val="es-CO"/>
                </w:rPr>
                <w:t xml:space="preserve">ón a finales de siglo. </w:t>
              </w:r>
            </w:ins>
            <w:del w:id="52" w:author="SANCHEZ CHICO, Ana" w:date="2021-04-13T08:56:00Z">
              <w:r w:rsidR="005E5F92" w:rsidRPr="000E3CEB" w:rsidDel="003C5684">
                <w:rPr>
                  <w:lang w:val="es-CO"/>
                </w:rPr>
                <w:delText>En este escenario</w:delText>
              </w:r>
              <w:commentRangeStart w:id="53"/>
              <w:r w:rsidR="005E5F92" w:rsidRPr="000E3CEB" w:rsidDel="003C5684">
                <w:rPr>
                  <w:lang w:val="es-CO"/>
                </w:rPr>
                <w:delText>, todo el sur de España se convertirá en un desierto a finales de sig</w:delText>
              </w:r>
              <w:r w:rsidR="003337F7" w:rsidRPr="000E3CEB" w:rsidDel="003C5684">
                <w:rPr>
                  <w:lang w:val="es-CO"/>
                </w:rPr>
                <w:delText>lo.</w:delText>
              </w:r>
              <w:commentRangeEnd w:id="53"/>
              <w:r w:rsidDel="003C5684">
                <w:rPr>
                  <w:rStyle w:val="CommentReference"/>
                  <w:lang w:val="fr-FR"/>
                </w:rPr>
                <w:commentReference w:id="53"/>
              </w:r>
              <w:r w:rsidR="00726594" w:rsidRPr="000E3CEB" w:rsidDel="003C5684">
                <w:rPr>
                  <w:rStyle w:val="FootnoteReference"/>
                  <w:lang w:val="es-CO"/>
                </w:rPr>
                <w:delText xml:space="preserve"> </w:delText>
              </w:r>
              <w:r w:rsidR="00726594" w:rsidDel="003C5684">
                <w:rPr>
                  <w:rStyle w:val="FootnoteReference"/>
                  <w:lang w:val="en-US"/>
                </w:rPr>
                <w:footnoteReference w:id="20"/>
              </w:r>
            </w:del>
          </w:p>
        </w:tc>
        <w:tc>
          <w:tcPr>
            <w:tcW w:w="5671" w:type="dxa"/>
          </w:tcPr>
          <w:p w14:paraId="2E0F5FF7" w14:textId="77777777" w:rsidR="0011767D" w:rsidRDefault="0011767D" w:rsidP="00021BF3">
            <w:pPr>
              <w:rPr>
                <w:lang w:val="en-US"/>
              </w:rPr>
            </w:pPr>
            <w:r>
              <w:rPr>
                <w:lang w:val="en-US"/>
              </w:rPr>
              <w:t>Shows a desert with someone sweating more and more. Shows a thermometer than goes up to 48 °C.</w:t>
            </w:r>
          </w:p>
          <w:p w14:paraId="1EE15EC6" w14:textId="77777777" w:rsidR="0011767D" w:rsidRPr="005352CD" w:rsidRDefault="0011767D" w:rsidP="00021BF3">
            <w:pPr>
              <w:rPr>
                <w:lang w:val="en-US"/>
              </w:rPr>
            </w:pPr>
          </w:p>
        </w:tc>
      </w:tr>
      <w:tr w:rsidR="005568A8" w:rsidRPr="00955ED2" w14:paraId="10C7B0F9" w14:textId="77777777" w:rsidTr="00021BF3">
        <w:tc>
          <w:tcPr>
            <w:tcW w:w="5386" w:type="dxa"/>
          </w:tcPr>
          <w:p w14:paraId="2799BA67" w14:textId="65BDCF36" w:rsidR="00726594" w:rsidRPr="000E3CEB" w:rsidRDefault="00726594" w:rsidP="005568A8">
            <w:pPr>
              <w:rPr>
                <w:lang w:val="es-CO"/>
              </w:rPr>
            </w:pPr>
            <w:r w:rsidRPr="000E3CEB">
              <w:rPr>
                <w:lang w:val="es-CO"/>
              </w:rPr>
              <w:t>Esto puede parecer lejano, pero el cambio c</w:t>
            </w:r>
            <w:r w:rsidR="002A1183" w:rsidRPr="000E3CEB">
              <w:rPr>
                <w:lang w:val="es-CO"/>
              </w:rPr>
              <w:t>limático ya nos está afectando hoy en día</w:t>
            </w:r>
            <w:r w:rsidRPr="000E3CEB">
              <w:rPr>
                <w:lang w:val="es-CO"/>
              </w:rPr>
              <w:t>.</w:t>
            </w:r>
          </w:p>
          <w:p w14:paraId="7EA37969" w14:textId="18E69600" w:rsidR="00726594" w:rsidRPr="000E3CEB" w:rsidRDefault="002A1183" w:rsidP="00726594">
            <w:pPr>
              <w:pStyle w:val="ListParagraph"/>
              <w:numPr>
                <w:ilvl w:val="0"/>
                <w:numId w:val="3"/>
              </w:numPr>
              <w:rPr>
                <w:lang w:val="es-CO"/>
              </w:rPr>
            </w:pPr>
            <w:r w:rsidRPr="000E3CEB">
              <w:rPr>
                <w:lang w:val="es-CO"/>
              </w:rPr>
              <w:t>Por ejemplo, l</w:t>
            </w:r>
            <w:r w:rsidR="00726594" w:rsidRPr="000E3CEB">
              <w:rPr>
                <w:lang w:val="es-CO"/>
              </w:rPr>
              <w:t xml:space="preserve">as olas de calor </w:t>
            </w:r>
            <w:r w:rsidR="00C16EEC" w:rsidRPr="000E3CEB">
              <w:rPr>
                <w:lang w:val="es-CO"/>
              </w:rPr>
              <w:t>son más intensas, bruscas y duraderas.</w:t>
            </w:r>
            <w:r w:rsidR="00726594" w:rsidRPr="000E3CEB">
              <w:rPr>
                <w:lang w:val="es-CO"/>
              </w:rPr>
              <w:t xml:space="preserve"> </w:t>
            </w:r>
            <w:commentRangeStart w:id="56"/>
            <w:commentRangeStart w:id="57"/>
            <w:commentRangeStart w:id="58"/>
            <w:r w:rsidR="00726594" w:rsidRPr="000E3CEB">
              <w:rPr>
                <w:lang w:val="es-CO"/>
              </w:rPr>
              <w:t>En España, en esta última década, se han</w:t>
            </w:r>
            <w:r w:rsidR="006144CB" w:rsidRPr="000E3CEB">
              <w:rPr>
                <w:lang w:val="es-CO"/>
              </w:rPr>
              <w:t xml:space="preserve"> casi duplicado el número de olas de calor en relación a</w:t>
            </w:r>
            <w:r w:rsidR="00726594" w:rsidRPr="000E3CEB">
              <w:rPr>
                <w:lang w:val="es-CO"/>
              </w:rPr>
              <w:t xml:space="preserve"> décadas anterio</w:t>
            </w:r>
            <w:commentRangeEnd w:id="56"/>
            <w:r w:rsidR="006144CB">
              <w:rPr>
                <w:rStyle w:val="CommentReference"/>
                <w:lang w:val="fr-FR"/>
              </w:rPr>
              <w:commentReference w:id="56"/>
            </w:r>
            <w:commentRangeEnd w:id="57"/>
            <w:r w:rsidR="000E3CEB">
              <w:rPr>
                <w:rStyle w:val="CommentReference"/>
                <w:lang w:val="fr-FR"/>
              </w:rPr>
              <w:commentReference w:id="57"/>
            </w:r>
            <w:commentRangeEnd w:id="58"/>
            <w:r w:rsidR="00FB6409">
              <w:rPr>
                <w:rStyle w:val="CommentReference"/>
                <w:lang w:val="fr-FR"/>
              </w:rPr>
              <w:commentReference w:id="58"/>
            </w:r>
            <w:r w:rsidR="00726594" w:rsidRPr="000E3CEB">
              <w:rPr>
                <w:lang w:val="es-CO"/>
              </w:rPr>
              <w:t>res</w:t>
            </w:r>
            <w:del w:id="59" w:author="SANCHEZ CHICO, Ana" w:date="2021-04-13T08:47:00Z">
              <w:r w:rsidR="006D1C95" w:rsidRPr="000E3CEB" w:rsidDel="00FB6409">
                <w:rPr>
                  <w:lang w:val="es-CO"/>
                </w:rPr>
                <w:delText>, afectando a más de la mitad de las provincias</w:delText>
              </w:r>
            </w:del>
            <w:r w:rsidR="00C16EEC">
              <w:rPr>
                <w:rStyle w:val="FootnoteReference"/>
                <w:lang w:val="fr-FR"/>
              </w:rPr>
              <w:footnoteReference w:id="21"/>
            </w:r>
            <w:r w:rsidR="00726594" w:rsidRPr="000E3CEB">
              <w:rPr>
                <w:lang w:val="es-CO"/>
              </w:rPr>
              <w:t xml:space="preserve">  </w:t>
            </w:r>
          </w:p>
          <w:p w14:paraId="59F78763" w14:textId="4424367B" w:rsidR="00726594" w:rsidRPr="000E3CEB" w:rsidDel="00FB6409" w:rsidRDefault="00726594" w:rsidP="005568A8">
            <w:pPr>
              <w:rPr>
                <w:del w:id="60" w:author="SANCHEZ CHICO, Ana" w:date="2021-04-13T08:48:00Z"/>
                <w:lang w:val="es-CO"/>
              </w:rPr>
            </w:pPr>
          </w:p>
          <w:p w14:paraId="62934E6A" w14:textId="486F233C" w:rsidR="005568A8" w:rsidRPr="000E3CEB" w:rsidRDefault="005568A8" w:rsidP="005C2EDA">
            <w:pPr>
              <w:pStyle w:val="ListParagraph"/>
              <w:rPr>
                <w:lang w:val="es-CO"/>
              </w:rPr>
            </w:pPr>
          </w:p>
        </w:tc>
        <w:tc>
          <w:tcPr>
            <w:tcW w:w="5671" w:type="dxa"/>
          </w:tcPr>
          <w:p w14:paraId="483412F2" w14:textId="4218BD78" w:rsidR="005568A8" w:rsidRPr="00A25BA6" w:rsidRDefault="005568A8" w:rsidP="005568A8">
            <w:pPr>
              <w:rPr>
                <w:lang w:val="en-US"/>
              </w:rPr>
            </w:pPr>
            <w:r>
              <w:rPr>
                <w:lang w:val="en-US"/>
              </w:rPr>
              <w:t xml:space="preserve">Shows a drought. </w:t>
            </w:r>
            <w:proofErr w:type="gramStart"/>
            <w:r>
              <w:rPr>
                <w:lang w:val="en-US"/>
              </w:rPr>
              <w:t>And</w:t>
            </w:r>
            <w:proofErr w:type="gramEnd"/>
            <w:r>
              <w:rPr>
                <w:lang w:val="en-US"/>
              </w:rPr>
              <w:t xml:space="preserve"> shows a storm.</w:t>
            </w:r>
          </w:p>
        </w:tc>
      </w:tr>
      <w:tr w:rsidR="005568A8" w:rsidRPr="00EF5F43" w14:paraId="0ADFD350" w14:textId="77777777" w:rsidTr="00021BF3">
        <w:tc>
          <w:tcPr>
            <w:tcW w:w="5386" w:type="dxa"/>
          </w:tcPr>
          <w:p w14:paraId="57DCF8E0" w14:textId="1EF42223" w:rsidR="005568A8" w:rsidRPr="000E3CEB" w:rsidRDefault="00BB7809" w:rsidP="00183410">
            <w:pPr>
              <w:pStyle w:val="ListParagraph"/>
              <w:numPr>
                <w:ilvl w:val="0"/>
                <w:numId w:val="1"/>
              </w:numPr>
              <w:rPr>
                <w:lang w:val="es-CO"/>
              </w:rPr>
            </w:pPr>
            <w:r w:rsidRPr="000E3CEB">
              <w:rPr>
                <w:lang w:val="es-CO"/>
              </w:rPr>
              <w:t>Las condiciones de calor y sequedad están provocando más incendios forestales</w:t>
            </w:r>
            <w:ins w:id="61" w:author="SANCHEZ CHICO, Ana" w:date="2021-04-13T09:17:00Z">
              <w:r w:rsidR="00163D01">
                <w:rPr>
                  <w:lang w:val="es-CO"/>
                </w:rPr>
                <w:t xml:space="preserve"> y España se encuentra entre los tres países</w:t>
              </w:r>
            </w:ins>
            <w:ins w:id="62" w:author="SANCHEZ CHICO, Ana" w:date="2021-04-13T09:18:00Z">
              <w:r w:rsidR="00163D01">
                <w:rPr>
                  <w:lang w:val="es-CO"/>
                </w:rPr>
                <w:t xml:space="preserve"> europeos</w:t>
              </w:r>
            </w:ins>
            <w:ins w:id="63" w:author="SANCHEZ CHICO, Ana" w:date="2021-04-13T09:17:00Z">
              <w:r w:rsidR="00163D01">
                <w:rPr>
                  <w:lang w:val="es-CO"/>
                </w:rPr>
                <w:t xml:space="preserve"> con mayor peligro</w:t>
              </w:r>
            </w:ins>
            <w:del w:id="64" w:author="SANCHEZ CHICO, Ana" w:date="2021-04-13T09:17:00Z">
              <w:r w:rsidRPr="000E3CEB" w:rsidDel="00163D01">
                <w:rPr>
                  <w:lang w:val="es-CO"/>
                </w:rPr>
                <w:delText xml:space="preserve">. </w:delText>
              </w:r>
              <w:commentRangeStart w:id="65"/>
              <w:commentRangeStart w:id="66"/>
              <w:r w:rsidRPr="000E3CEB" w:rsidDel="00163D01">
                <w:rPr>
                  <w:lang w:val="es-CO"/>
                </w:rPr>
                <w:delText>En el primer semestre de 2019, se registraron en España 6.885 incendios, 55% más que en el mismo periodo un año anterior</w:delText>
              </w:r>
              <w:r w:rsidR="00EF5F43" w:rsidDel="00163D01">
                <w:rPr>
                  <w:rStyle w:val="FootnoteReference"/>
                  <w:lang w:val="fr-FR"/>
                </w:rPr>
                <w:footnoteReference w:id="22"/>
              </w:r>
              <w:r w:rsidR="002A1183" w:rsidRPr="000E3CEB" w:rsidDel="00163D01">
                <w:rPr>
                  <w:lang w:val="es-CO"/>
                </w:rPr>
                <w:delText xml:space="preserve"> Los incendios han conseguido arrasar más de 7 millones de hectáreas en los últimos 50 años en España</w:delText>
              </w:r>
            </w:del>
            <w:r w:rsidR="002A1183">
              <w:rPr>
                <w:rStyle w:val="FootnoteReference"/>
                <w:lang w:val="fr-FR"/>
              </w:rPr>
              <w:footnoteReference w:id="23"/>
            </w:r>
            <w:r w:rsidR="002A1183" w:rsidRPr="000E3CEB">
              <w:rPr>
                <w:lang w:val="es-CO"/>
              </w:rPr>
              <w:t xml:space="preserve">. </w:t>
            </w:r>
            <w:commentRangeEnd w:id="65"/>
            <w:r w:rsidR="000E3CEB">
              <w:rPr>
                <w:rStyle w:val="CommentReference"/>
                <w:lang w:val="fr-FR"/>
              </w:rPr>
              <w:commentReference w:id="65"/>
            </w:r>
            <w:commentRangeEnd w:id="66"/>
            <w:r w:rsidR="00FB6409">
              <w:rPr>
                <w:rStyle w:val="CommentReference"/>
                <w:lang w:val="fr-FR"/>
              </w:rPr>
              <w:commentReference w:id="66"/>
            </w:r>
            <w:r w:rsidR="005568A8" w:rsidRPr="000E3CEB">
              <w:rPr>
                <w:i/>
                <w:lang w:val="es-CO"/>
              </w:rPr>
              <w:br/>
            </w:r>
          </w:p>
        </w:tc>
        <w:tc>
          <w:tcPr>
            <w:tcW w:w="5671" w:type="dxa"/>
          </w:tcPr>
          <w:p w14:paraId="5344A0F6" w14:textId="49C7D2BE" w:rsidR="005568A8" w:rsidRPr="005352CD" w:rsidRDefault="00EF5F43" w:rsidP="00EF5F43">
            <w:pPr>
              <w:rPr>
                <w:lang w:val="en-US"/>
              </w:rPr>
            </w:pPr>
            <w:r>
              <w:rPr>
                <w:lang w:val="en-US"/>
              </w:rPr>
              <w:t xml:space="preserve">Shows a forest burning. </w:t>
            </w:r>
          </w:p>
        </w:tc>
      </w:tr>
      <w:tr w:rsidR="00EF5F43" w:rsidRPr="00955ED2" w14:paraId="78667E07" w14:textId="77777777" w:rsidTr="00021BF3">
        <w:tc>
          <w:tcPr>
            <w:tcW w:w="5386" w:type="dxa"/>
          </w:tcPr>
          <w:p w14:paraId="1D06C827" w14:textId="51446D8E" w:rsidR="00DA34BA" w:rsidRPr="000E3CEB" w:rsidRDefault="00DA34BA" w:rsidP="00DA34BA">
            <w:pPr>
              <w:pStyle w:val="ListParagraph"/>
              <w:numPr>
                <w:ilvl w:val="0"/>
                <w:numId w:val="1"/>
              </w:numPr>
              <w:rPr>
                <w:lang w:val="es-CO"/>
              </w:rPr>
            </w:pPr>
            <w:r w:rsidRPr="000E3CEB">
              <w:rPr>
                <w:lang w:val="es-CO"/>
              </w:rPr>
              <w:t xml:space="preserve">Debido al aumento de las temperaturas, la frecuencia e intensidad de inundaciones por deshielo </w:t>
            </w:r>
            <w:r w:rsidR="002A1183" w:rsidRPr="000E3CEB">
              <w:rPr>
                <w:lang w:val="es-CO"/>
              </w:rPr>
              <w:t xml:space="preserve">también </w:t>
            </w:r>
            <w:r w:rsidRPr="000E3CEB">
              <w:rPr>
                <w:lang w:val="es-CO"/>
              </w:rPr>
              <w:t>está aumentando en algunas regiones</w:t>
            </w:r>
            <w:r>
              <w:rPr>
                <w:rStyle w:val="FootnoteReference"/>
                <w:lang w:val="fr-FR"/>
              </w:rPr>
              <w:footnoteReference w:id="24"/>
            </w:r>
            <w:r w:rsidRPr="000E3CEB">
              <w:rPr>
                <w:lang w:val="es-CO"/>
              </w:rPr>
              <w:t xml:space="preserve">. </w:t>
            </w:r>
          </w:p>
          <w:p w14:paraId="0B85D25F" w14:textId="6244F706" w:rsidR="00DA34BA" w:rsidRPr="000E3CEB" w:rsidRDefault="00DA34BA" w:rsidP="00DA34BA">
            <w:pPr>
              <w:pStyle w:val="ListParagraph"/>
              <w:rPr>
                <w:lang w:val="es-CO"/>
              </w:rPr>
            </w:pPr>
          </w:p>
        </w:tc>
        <w:tc>
          <w:tcPr>
            <w:tcW w:w="5671" w:type="dxa"/>
          </w:tcPr>
          <w:p w14:paraId="27E43232" w14:textId="27784D01" w:rsidR="00EF5F43" w:rsidRDefault="00EF5F43" w:rsidP="000E3CEB">
            <w:pPr>
              <w:rPr>
                <w:lang w:val="en-US"/>
              </w:rPr>
            </w:pPr>
            <w:r w:rsidRPr="00872916">
              <w:rPr>
                <w:lang w:val="en-US"/>
              </w:rPr>
              <w:t>Shows a house near a</w:t>
            </w:r>
            <w:r w:rsidR="000E3CEB">
              <w:rPr>
                <w:lang w:val="en-US"/>
              </w:rPr>
              <w:t xml:space="preserve"> </w:t>
            </w:r>
            <w:r w:rsidR="000E3CEB" w:rsidRPr="000E3CEB">
              <w:rPr>
                <w:b/>
                <w:lang w:val="en-US"/>
              </w:rPr>
              <w:t>river</w:t>
            </w:r>
            <w:r w:rsidRPr="00872916">
              <w:rPr>
                <w:lang w:val="en-US"/>
              </w:rPr>
              <w:t xml:space="preserve"> </w:t>
            </w:r>
            <w:commentRangeStart w:id="84"/>
            <w:commentRangeStart w:id="85"/>
            <w:r w:rsidRPr="000E3CEB">
              <w:rPr>
                <w:strike/>
                <w:lang w:val="en-US"/>
              </w:rPr>
              <w:t>beach</w:t>
            </w:r>
            <w:commentRangeEnd w:id="84"/>
            <w:r w:rsidR="00DA34BA" w:rsidRPr="000E3CEB">
              <w:rPr>
                <w:rStyle w:val="CommentReference"/>
                <w:strike/>
              </w:rPr>
              <w:commentReference w:id="84"/>
            </w:r>
            <w:commentRangeEnd w:id="85"/>
            <w:r w:rsidR="000E3CEB" w:rsidRPr="000E3CEB">
              <w:rPr>
                <w:rStyle w:val="CommentReference"/>
                <w:strike/>
              </w:rPr>
              <w:commentReference w:id="85"/>
            </w:r>
            <w:r w:rsidRPr="00872916">
              <w:rPr>
                <w:lang w:val="en-US"/>
              </w:rPr>
              <w:t xml:space="preserve">, </w:t>
            </w:r>
            <w:r w:rsidRPr="000E3CEB">
              <w:rPr>
                <w:b/>
                <w:lang w:val="en-US"/>
              </w:rPr>
              <w:t xml:space="preserve">the </w:t>
            </w:r>
            <w:r w:rsidR="000E3CEB" w:rsidRPr="000E3CEB">
              <w:rPr>
                <w:b/>
                <w:lang w:val="en-US"/>
              </w:rPr>
              <w:t>river</w:t>
            </w:r>
            <w:r w:rsidRPr="000E3CEB">
              <w:rPr>
                <w:b/>
                <w:lang w:val="en-US"/>
              </w:rPr>
              <w:t>-level rises then a waves comes and floods the house</w:t>
            </w:r>
          </w:p>
        </w:tc>
      </w:tr>
      <w:tr w:rsidR="00DA34BA" w:rsidRPr="00955ED2" w14:paraId="5DCE5FAA" w14:textId="77777777" w:rsidTr="00021BF3">
        <w:tc>
          <w:tcPr>
            <w:tcW w:w="5386" w:type="dxa"/>
          </w:tcPr>
          <w:p w14:paraId="5138EB6D" w14:textId="4C836D31" w:rsidR="00DA34BA" w:rsidRPr="000E3CEB" w:rsidRDefault="00DA34BA" w:rsidP="00DA34BA">
            <w:pPr>
              <w:pStyle w:val="ListParagraph"/>
              <w:numPr>
                <w:ilvl w:val="0"/>
                <w:numId w:val="1"/>
              </w:numPr>
              <w:rPr>
                <w:lang w:val="es-CO"/>
              </w:rPr>
            </w:pPr>
            <w:r w:rsidRPr="000E3CEB">
              <w:rPr>
                <w:lang w:val="es-CO"/>
              </w:rPr>
              <w:t xml:space="preserve">La desertificación, las inundaciones y las sequías afectan negativamente a la </w:t>
            </w:r>
            <w:commentRangeStart w:id="86"/>
            <w:r w:rsidRPr="000E3CEB">
              <w:rPr>
                <w:lang w:val="es-CO"/>
              </w:rPr>
              <w:t>productividad de los cultivos</w:t>
            </w:r>
            <w:commentRangeEnd w:id="86"/>
            <w:r>
              <w:rPr>
                <w:rStyle w:val="CommentReference"/>
                <w:lang w:val="fr-FR"/>
              </w:rPr>
              <w:commentReference w:id="86"/>
            </w:r>
            <w:r w:rsidRPr="000E3CEB">
              <w:rPr>
                <w:lang w:val="es-CO"/>
              </w:rPr>
              <w:t xml:space="preserve"> y ponen e</w:t>
            </w:r>
            <w:r w:rsidR="007D363B" w:rsidRPr="000E3CEB">
              <w:rPr>
                <w:lang w:val="es-CO"/>
              </w:rPr>
              <w:t>n</w:t>
            </w:r>
            <w:r w:rsidRPr="000E3CEB">
              <w:rPr>
                <w:lang w:val="es-CO"/>
              </w:rPr>
              <w:t xml:space="preserve"> riesgo </w:t>
            </w:r>
            <w:r w:rsidR="007D363B" w:rsidRPr="000E3CEB">
              <w:rPr>
                <w:lang w:val="es-CO"/>
              </w:rPr>
              <w:t>a</w:t>
            </w:r>
            <w:r w:rsidRPr="000E3CEB">
              <w:rPr>
                <w:lang w:val="es-CO"/>
              </w:rPr>
              <w:t>l sector agrario español, un sector con gran importancia económica, social, territorial y medioambiental</w:t>
            </w:r>
            <w:r>
              <w:rPr>
                <w:rStyle w:val="FootnoteReference"/>
                <w:lang w:val="fr-FR"/>
              </w:rPr>
              <w:footnoteReference w:id="25"/>
            </w:r>
            <w:r w:rsidRPr="000E3CEB">
              <w:rPr>
                <w:lang w:val="es-CO"/>
              </w:rPr>
              <w:t>.</w:t>
            </w:r>
          </w:p>
          <w:p w14:paraId="02EA79AD" w14:textId="77777777" w:rsidR="00DA34BA" w:rsidRPr="000E3CEB" w:rsidRDefault="00DA34BA" w:rsidP="00DA34BA">
            <w:pPr>
              <w:pStyle w:val="ListParagraph"/>
              <w:rPr>
                <w:lang w:val="es-CO"/>
              </w:rPr>
            </w:pPr>
          </w:p>
        </w:tc>
        <w:tc>
          <w:tcPr>
            <w:tcW w:w="5671" w:type="dxa"/>
          </w:tcPr>
          <w:p w14:paraId="784A849C" w14:textId="20A36475" w:rsidR="00DA34BA" w:rsidRPr="00DA34BA" w:rsidRDefault="00DA34BA" w:rsidP="005568A8">
            <w:pPr>
              <w:rPr>
                <w:lang w:val="en-GB"/>
              </w:rPr>
            </w:pPr>
            <w:r>
              <w:rPr>
                <w:b/>
                <w:lang w:val="en-US"/>
              </w:rPr>
              <w:t>Shows a</w:t>
            </w:r>
            <w:r w:rsidRPr="00131964">
              <w:rPr>
                <w:b/>
                <w:lang w:val="en-US"/>
              </w:rPr>
              <w:t xml:space="preserve"> field with some visible</w:t>
            </w:r>
            <w:commentRangeStart w:id="90"/>
            <w:r w:rsidRPr="00131964">
              <w:rPr>
                <w:b/>
                <w:lang w:val="en-US"/>
              </w:rPr>
              <w:t xml:space="preserve"> cobs </w:t>
            </w:r>
            <w:commentRangeEnd w:id="90"/>
            <w:r w:rsidR="002A1183">
              <w:rPr>
                <w:rStyle w:val="CommentReference"/>
              </w:rPr>
              <w:commentReference w:id="90"/>
            </w:r>
            <w:r w:rsidRPr="00131964">
              <w:rPr>
                <w:b/>
                <w:lang w:val="en-US"/>
              </w:rPr>
              <w:t>and some cobs dry up or disappear</w:t>
            </w:r>
            <w:r>
              <w:rPr>
                <w:b/>
                <w:lang w:val="en-US"/>
              </w:rPr>
              <w:t>.</w:t>
            </w:r>
          </w:p>
        </w:tc>
      </w:tr>
      <w:tr w:rsidR="005568A8" w:rsidRPr="00955ED2" w14:paraId="3D186E2F" w14:textId="77777777" w:rsidTr="00021BF3">
        <w:tc>
          <w:tcPr>
            <w:tcW w:w="5386" w:type="dxa"/>
          </w:tcPr>
          <w:p w14:paraId="15F6EBAC" w14:textId="169E4C97" w:rsidR="009A0BEF" w:rsidDel="00183410" w:rsidRDefault="00183410" w:rsidP="009A0BEF">
            <w:pPr>
              <w:pStyle w:val="ListParagraph"/>
              <w:numPr>
                <w:ilvl w:val="0"/>
                <w:numId w:val="1"/>
              </w:numPr>
              <w:rPr>
                <w:del w:id="91" w:author="SANCHEZ CHICO, Ana" w:date="2021-04-13T09:23:00Z"/>
                <w:lang w:val="es-CO"/>
              </w:rPr>
            </w:pPr>
            <w:ins w:id="92" w:author="SANCHEZ CHICO, Ana" w:date="2021-04-13T09:22:00Z">
              <w:r w:rsidRPr="00183410">
                <w:rPr>
                  <w:lang w:val="es-CO"/>
                </w:rPr>
                <w:t>El 11% de los españoles mayores de 14 años (</w:t>
              </w:r>
              <w:commentRangeStart w:id="93"/>
              <w:commentRangeStart w:id="94"/>
              <w:r w:rsidRPr="00183410">
                <w:rPr>
                  <w:lang w:val="es-CO"/>
                </w:rPr>
                <w:t>alrededor de 45.000 personas</w:t>
              </w:r>
            </w:ins>
            <w:commentRangeEnd w:id="93"/>
            <w:ins w:id="95" w:author="SANCHEZ CHICO, Ana" w:date="2021-04-13T09:24:00Z">
              <w:r>
                <w:rPr>
                  <w:rStyle w:val="CommentReference"/>
                  <w:lang w:val="fr-FR"/>
                </w:rPr>
                <w:commentReference w:id="93"/>
              </w:r>
            </w:ins>
            <w:commentRangeEnd w:id="94"/>
            <w:r w:rsidR="00955ED2">
              <w:rPr>
                <w:rStyle w:val="CommentReference"/>
                <w:lang w:val="fr-FR"/>
              </w:rPr>
              <w:commentReference w:id="94"/>
            </w:r>
            <w:ins w:id="96" w:author="SANCHEZ CHICO, Ana" w:date="2021-04-13T09:22:00Z">
              <w:r w:rsidRPr="00183410">
                <w:rPr>
                  <w:lang w:val="es-CO"/>
                </w:rPr>
                <w:t>) fallece debido a la contaminación derivada de los combustibles fósiles</w:t>
              </w:r>
            </w:ins>
            <w:del w:id="97" w:author="SANCHEZ CHICO, Ana" w:date="2021-04-13T09:22:00Z">
              <w:r w:rsidR="007D363B" w:rsidRPr="00183410" w:rsidDel="00183410">
                <w:rPr>
                  <w:lang w:val="es-CO"/>
                </w:rPr>
                <w:delText>Además, l</w:delText>
              </w:r>
              <w:r w:rsidR="009A0BEF" w:rsidRPr="00183410" w:rsidDel="00183410">
                <w:rPr>
                  <w:lang w:val="es-CO"/>
                </w:rPr>
                <w:delText xml:space="preserve">a contaminación atmosférica generada por la quema de </w:delText>
              </w:r>
              <w:commentRangeStart w:id="98"/>
              <w:commentRangeStart w:id="99"/>
              <w:commentRangeStart w:id="100"/>
              <w:r w:rsidR="009A0BEF" w:rsidRPr="00183410" w:rsidDel="00183410">
                <w:rPr>
                  <w:lang w:val="es-CO"/>
                </w:rPr>
                <w:delText xml:space="preserve">combustibles fósiles es </w:delText>
              </w:r>
              <w:r w:rsidR="009A0BEF" w:rsidRPr="00183410" w:rsidDel="00183410">
                <w:rPr>
                  <w:lang w:val="es-CO"/>
                </w:rPr>
                <w:lastRenderedPageBreak/>
                <w:delText>ya responsable de 15</w:delText>
              </w:r>
              <w:commentRangeEnd w:id="98"/>
              <w:r w:rsidR="00CC7F96" w:rsidDel="00183410">
                <w:rPr>
                  <w:rStyle w:val="CommentReference"/>
                  <w:lang w:val="fr-FR"/>
                </w:rPr>
                <w:commentReference w:id="98"/>
              </w:r>
              <w:commentRangeEnd w:id="99"/>
              <w:r w:rsidR="00696A4F" w:rsidDel="00183410">
                <w:rPr>
                  <w:rStyle w:val="CommentReference"/>
                  <w:lang w:val="fr-FR"/>
                </w:rPr>
                <w:commentReference w:id="99"/>
              </w:r>
            </w:del>
            <w:commentRangeEnd w:id="100"/>
            <w:r>
              <w:rPr>
                <w:rStyle w:val="CommentReference"/>
                <w:lang w:val="fr-FR"/>
              </w:rPr>
              <w:commentReference w:id="100"/>
            </w:r>
            <w:del w:id="101" w:author="SANCHEZ CHICO, Ana" w:date="2021-04-13T09:22:00Z">
              <w:r w:rsidR="009A0BEF" w:rsidRPr="00183410" w:rsidDel="00183410">
                <w:rPr>
                  <w:lang w:val="es-CO"/>
                </w:rPr>
                <w:delText>.000 muertes al año en España.</w:delText>
              </w:r>
            </w:del>
            <w:r w:rsidR="009A0BEF" w:rsidRPr="00183410">
              <w:rPr>
                <w:rStyle w:val="FootnoteReference"/>
                <w:lang w:val="es-CO"/>
              </w:rPr>
              <w:t xml:space="preserve"> </w:t>
            </w:r>
            <w:r w:rsidR="009A0BEF">
              <w:rPr>
                <w:rStyle w:val="FootnoteReference"/>
              </w:rPr>
              <w:footnoteReference w:id="26"/>
            </w:r>
          </w:p>
          <w:p w14:paraId="0FD7EC03" w14:textId="38000AE8" w:rsidR="009A0BEF" w:rsidRPr="00183410" w:rsidDel="00183410" w:rsidRDefault="009A0BEF" w:rsidP="00E3383E">
            <w:pPr>
              <w:pStyle w:val="ListParagraph"/>
              <w:rPr>
                <w:del w:id="104" w:author="SANCHEZ CHICO, Ana" w:date="2021-04-13T09:22:00Z"/>
                <w:lang w:val="es-CO"/>
              </w:rPr>
            </w:pPr>
          </w:p>
          <w:p w14:paraId="53FA642C" w14:textId="771FA435" w:rsidR="005568A8" w:rsidRPr="00955ED2" w:rsidRDefault="005568A8" w:rsidP="009A0BEF">
            <w:pPr>
              <w:pStyle w:val="ListParagraph"/>
              <w:numPr>
                <w:ilvl w:val="0"/>
                <w:numId w:val="1"/>
              </w:numPr>
              <w:rPr>
                <w:i/>
                <w:lang w:val="es-CO"/>
                <w:rPrChange w:id="105" w:author="Fabre  Adrien" w:date="2021-04-14T10:51:00Z">
                  <w:rPr>
                    <w:i/>
                    <w:lang w:val="en-US"/>
                  </w:rPr>
                </w:rPrChange>
              </w:rPr>
            </w:pPr>
            <w:del w:id="106" w:author="SANCHEZ CHICO, Ana" w:date="2021-04-13T09:22:00Z">
              <w:r w:rsidRPr="00955ED2" w:rsidDel="00183410">
                <w:rPr>
                  <w:i/>
                  <w:lang w:val="es-CO"/>
                  <w:rPrChange w:id="107" w:author="Fabre  Adrien" w:date="2021-04-14T10:51:00Z">
                    <w:rPr>
                      <w:i/>
                      <w:lang w:val="en-US"/>
                    </w:rPr>
                  </w:rPrChange>
                </w:rPr>
                <w:delText xml:space="preserve">The amount of air pollution generated by burning of fossil fuels is already responsible for </w:delText>
              </w:r>
              <w:r w:rsidRPr="00955ED2" w:rsidDel="00183410">
                <w:rPr>
                  <w:i/>
                  <w:lang w:val="es-CO"/>
                  <w:rPrChange w:id="108" w:author="Fabre  Adrien" w:date="2021-04-14T10:51:00Z">
                    <w:rPr>
                      <w:i/>
                    </w:rPr>
                  </w:rPrChange>
                </w:rPr>
                <w:delText>15</w:delText>
              </w:r>
              <w:r w:rsidRPr="00955ED2" w:rsidDel="00183410">
                <w:rPr>
                  <w:i/>
                  <w:lang w:val="es-CO"/>
                  <w:rPrChange w:id="109" w:author="Fabre  Adrien" w:date="2021-04-14T10:51:00Z">
                    <w:rPr>
                      <w:i/>
                      <w:lang w:val="en-US"/>
                    </w:rPr>
                  </w:rPrChange>
                </w:rPr>
                <w:delText>,000 deaths in Spain each year.</w:delText>
              </w:r>
            </w:del>
            <w:del w:id="110" w:author="SANCHEZ CHICO, Ana" w:date="2021-04-13T09:23:00Z">
              <w:r w:rsidRPr="00955ED2" w:rsidDel="00183410">
                <w:rPr>
                  <w:i/>
                  <w:lang w:val="es-CO"/>
                  <w:rPrChange w:id="111" w:author="Fabre  Adrien" w:date="2021-04-14T10:51:00Z">
                    <w:rPr>
                      <w:i/>
                    </w:rPr>
                  </w:rPrChange>
                </w:rPr>
                <w:delText xml:space="preserve"> </w:delText>
              </w:r>
            </w:del>
          </w:p>
        </w:tc>
        <w:tc>
          <w:tcPr>
            <w:tcW w:w="5671" w:type="dxa"/>
          </w:tcPr>
          <w:p w14:paraId="47E1D0EA" w14:textId="25D91B59" w:rsidR="005568A8" w:rsidRPr="005352CD" w:rsidRDefault="005568A8" w:rsidP="005568A8">
            <w:pPr>
              <w:rPr>
                <w:iCs/>
                <w:lang w:val="en-US"/>
              </w:rPr>
            </w:pPr>
            <w:r w:rsidRPr="005352CD">
              <w:rPr>
                <w:iCs/>
                <w:lang w:val="en-US"/>
              </w:rPr>
              <w:lastRenderedPageBreak/>
              <w:t>Shows</w:t>
            </w:r>
            <w:r>
              <w:rPr>
                <w:iCs/>
                <w:lang w:val="en-US"/>
              </w:rPr>
              <w:t xml:space="preserve"> a polluting car then</w:t>
            </w:r>
            <w:r w:rsidRPr="005352CD">
              <w:rPr>
                <w:iCs/>
                <w:lang w:val="en-US"/>
              </w:rPr>
              <w:t xml:space="preserve"> a skull with “</w:t>
            </w:r>
            <w:r>
              <w:rPr>
                <w:iCs/>
                <w:lang w:val="en-US"/>
              </w:rPr>
              <w:t>15</w:t>
            </w:r>
            <w:r w:rsidRPr="005352CD">
              <w:rPr>
                <w:iCs/>
                <w:lang w:val="en-US"/>
              </w:rPr>
              <w:t>,000</w:t>
            </w:r>
            <w:r>
              <w:rPr>
                <w:iCs/>
                <w:lang w:val="en-US"/>
              </w:rPr>
              <w:t>”.</w:t>
            </w:r>
          </w:p>
        </w:tc>
      </w:tr>
      <w:tr w:rsidR="005568A8" w:rsidRPr="00955ED2" w14:paraId="671B3792" w14:textId="77777777" w:rsidTr="00021BF3">
        <w:tc>
          <w:tcPr>
            <w:tcW w:w="5386" w:type="dxa"/>
          </w:tcPr>
          <w:p w14:paraId="6D47DE5C" w14:textId="7CDF6CB9" w:rsidR="005568A8" w:rsidRPr="005352CD" w:rsidRDefault="005568A8">
            <w:pPr>
              <w:pStyle w:val="ListParagraph"/>
              <w:rPr>
                <w:lang w:val="en-US"/>
              </w:rPr>
              <w:pPrChange w:id="112" w:author="SANCHEZ CHICO, Ana" w:date="2021-04-13T09:24:00Z">
                <w:pPr>
                  <w:pStyle w:val="ListParagraph"/>
                  <w:numPr>
                    <w:numId w:val="1"/>
                  </w:numPr>
                  <w:tabs>
                    <w:tab w:val="num" w:pos="0"/>
                  </w:tabs>
                  <w:ind w:hanging="360"/>
                </w:pPr>
              </w:pPrChange>
            </w:pPr>
            <w:bookmarkStart w:id="113" w:name="_GoBack" w:colFirst="0" w:colLast="0"/>
            <w:commentRangeStart w:id="114"/>
            <w:commentRangeStart w:id="115"/>
            <w:del w:id="116" w:author="SANCHEZ CHICO, Ana" w:date="2021-04-13T09:24:00Z">
              <w:r w:rsidDel="00183410">
                <w:rPr>
                  <w:lang w:val="en-US"/>
                </w:rPr>
                <w:delText>The tiger mosquito is already present in the country.</w:delText>
              </w:r>
              <w:commentRangeEnd w:id="114"/>
              <w:r w:rsidR="009A0BEF" w:rsidDel="00183410">
                <w:rPr>
                  <w:rStyle w:val="CommentReference"/>
                  <w:lang w:val="fr-FR"/>
                </w:rPr>
                <w:commentReference w:id="114"/>
              </w:r>
              <w:commentRangeEnd w:id="115"/>
              <w:r w:rsidR="00696A4F" w:rsidDel="00183410">
                <w:rPr>
                  <w:rStyle w:val="CommentReference"/>
                  <w:lang w:val="fr-FR"/>
                </w:rPr>
                <w:commentReference w:id="115"/>
              </w:r>
            </w:del>
          </w:p>
        </w:tc>
        <w:tc>
          <w:tcPr>
            <w:tcW w:w="5671" w:type="dxa"/>
          </w:tcPr>
          <w:p w14:paraId="792A4EBA" w14:textId="1308E249" w:rsidR="005568A8" w:rsidRPr="005352CD" w:rsidRDefault="005568A8" w:rsidP="005568A8">
            <w:pPr>
              <w:rPr>
                <w:iCs/>
                <w:lang w:val="en-US"/>
              </w:rPr>
            </w:pPr>
            <w:del w:id="117" w:author="SANCHEZ CHICO, Ana" w:date="2021-04-13T09:24:00Z">
              <w:r w:rsidRPr="00141C9B" w:rsidDel="00183410">
                <w:rPr>
                  <w:lang w:val="en-US"/>
                </w:rPr>
                <w:delText>Shows mosquitos biting.</w:delText>
              </w:r>
            </w:del>
          </w:p>
        </w:tc>
      </w:tr>
      <w:bookmarkEnd w:id="113"/>
      <w:tr w:rsidR="005568A8" w:rsidRPr="00955ED2" w14:paraId="7357E739" w14:textId="77777777" w:rsidTr="00021BF3">
        <w:tc>
          <w:tcPr>
            <w:tcW w:w="5386" w:type="dxa"/>
          </w:tcPr>
          <w:p w14:paraId="0AF7E03A" w14:textId="389B0849" w:rsidR="00445507" w:rsidRPr="000E3CEB" w:rsidRDefault="00445507" w:rsidP="00445507">
            <w:pPr>
              <w:pStyle w:val="ListParagraph"/>
              <w:numPr>
                <w:ilvl w:val="0"/>
                <w:numId w:val="1"/>
              </w:numPr>
              <w:rPr>
                <w:lang w:val="es-CO"/>
              </w:rPr>
            </w:pPr>
            <w:r w:rsidRPr="000E3CEB">
              <w:rPr>
                <w:lang w:val="es-CO"/>
              </w:rPr>
              <w:t>Para detener el cambio climático, tenemos que reducir las emisiones a cero en las próximas décadas. Esto es posible, pero requiere una transformación profunda de los sectores más responsables de las emisiones de gases de efecto invernadero: energía, transporte e industria.</w:t>
            </w:r>
          </w:p>
          <w:p w14:paraId="1A2FBB93" w14:textId="17AD9CF2" w:rsidR="005568A8" w:rsidRPr="000E3CEB" w:rsidRDefault="005568A8" w:rsidP="005C2EDA">
            <w:pPr>
              <w:pStyle w:val="ListParagraph"/>
              <w:rPr>
                <w:i/>
                <w:lang w:val="es-CO"/>
              </w:rPr>
            </w:pPr>
          </w:p>
        </w:tc>
        <w:tc>
          <w:tcPr>
            <w:tcW w:w="5671" w:type="dxa"/>
          </w:tcPr>
          <w:p w14:paraId="343BC095" w14:textId="550756AE" w:rsidR="005568A8" w:rsidRPr="005352CD" w:rsidRDefault="005568A8" w:rsidP="005568A8">
            <w:pPr>
              <w:rPr>
                <w:iCs/>
                <w:lang w:val="en-US"/>
              </w:rPr>
            </w:pPr>
            <w:r w:rsidRPr="00A25BA6">
              <w:rPr>
                <w:lang w:val="en-US"/>
              </w:rPr>
              <w:t>Shows the second figure below.</w:t>
            </w:r>
          </w:p>
        </w:tc>
      </w:tr>
    </w:tbl>
    <w:p w14:paraId="1ECC091B" w14:textId="4BFFBD80" w:rsidR="0011767D" w:rsidRDefault="0011767D">
      <w:pPr>
        <w:rPr>
          <w:ins w:id="118" w:author="SANCHEZ CHICO, Ana" w:date="2021-04-13T09:12:00Z"/>
          <w:lang w:val="en-US"/>
        </w:rPr>
      </w:pPr>
    </w:p>
    <w:p w14:paraId="2D15C439" w14:textId="371587B0" w:rsidR="00177A27" w:rsidRDefault="00177A27">
      <w:pPr>
        <w:rPr>
          <w:ins w:id="119" w:author="SANCHEZ CHICO, Ana" w:date="2021-04-13T09:12:00Z"/>
          <w:lang w:val="en-US"/>
        </w:rPr>
      </w:pPr>
    </w:p>
    <w:p w14:paraId="500341A1" w14:textId="10991FC4" w:rsidR="00177A27" w:rsidRPr="00955ED2" w:rsidRDefault="00177A27">
      <w:pPr>
        <w:jc w:val="center"/>
        <w:rPr>
          <w:ins w:id="120" w:author="SANCHEZ CHICO, Ana" w:date="2021-04-13T09:12:00Z"/>
          <w:b/>
          <w:lang w:val="es-CO"/>
          <w:rPrChange w:id="121" w:author="Fabre  Adrien" w:date="2021-04-14T10:51:00Z">
            <w:rPr>
              <w:ins w:id="122" w:author="SANCHEZ CHICO, Ana" w:date="2021-04-13T09:12:00Z"/>
              <w:lang w:val="en-US"/>
            </w:rPr>
          </w:rPrChange>
        </w:rPr>
        <w:pPrChange w:id="123" w:author="SANCHEZ CHICO, Ana" w:date="2021-04-13T09:13:00Z">
          <w:pPr/>
        </w:pPrChange>
      </w:pPr>
      <w:ins w:id="124" w:author="SANCHEZ CHICO, Ana" w:date="2021-04-13T09:12:00Z">
        <w:r w:rsidRPr="00955ED2">
          <w:rPr>
            <w:b/>
            <w:lang w:val="es-CO"/>
            <w:rPrChange w:id="125" w:author="Fabre  Adrien" w:date="2021-04-14T10:51:00Z">
              <w:rPr>
                <w:lang w:val="en-US"/>
              </w:rPr>
            </w:rPrChange>
          </w:rPr>
          <w:t>Referencias sobre incendios forestales</w:t>
        </w:r>
      </w:ins>
      <w:ins w:id="126" w:author="SANCHEZ CHICO, Ana" w:date="2021-04-13T09:13:00Z">
        <w:r w:rsidRPr="00955ED2">
          <w:rPr>
            <w:b/>
            <w:lang w:val="es-CO"/>
            <w:rPrChange w:id="127" w:author="Fabre  Adrien" w:date="2021-04-14T10:51:00Z">
              <w:rPr>
                <w:b/>
                <w:lang w:val="en-US"/>
              </w:rPr>
            </w:rPrChange>
          </w:rPr>
          <w:t xml:space="preserve"> en Espa</w:t>
        </w:r>
        <w:r w:rsidRPr="00955ED2">
          <w:rPr>
            <w:b/>
            <w:lang w:val="es-CO"/>
            <w:rPrChange w:id="128" w:author="Fabre  Adrien" w:date="2021-04-14T10:51:00Z">
              <w:rPr>
                <w:b/>
              </w:rPr>
            </w:rPrChange>
          </w:rPr>
          <w:t xml:space="preserve">ña </w:t>
        </w:r>
      </w:ins>
    </w:p>
    <w:p w14:paraId="79ACA659" w14:textId="28C20596" w:rsidR="00177A27" w:rsidRDefault="00177A27" w:rsidP="00177A27">
      <w:pPr>
        <w:pStyle w:val="CommentText"/>
        <w:rPr>
          <w:ins w:id="129" w:author="SANCHEZ CHICO, Ana" w:date="2021-04-13T09:12:00Z"/>
          <w:rStyle w:val="CommentReference"/>
        </w:rPr>
      </w:pPr>
      <w:ins w:id="130" w:author="SANCHEZ CHICO, Ana" w:date="2021-04-13T09:13:00Z">
        <w:r>
          <w:fldChar w:fldCharType="begin"/>
        </w:r>
        <w:r>
          <w:instrText xml:space="preserve"> HYPERLINK "</w:instrText>
        </w:r>
        <w:r w:rsidRPr="00D24A4E">
          <w:instrText>https://s03.s3c.es/imag/doc/2021-02-03/Miteco-Impacto-cambio-climatico-espana.pdf</w:instrText>
        </w:r>
        <w:r>
          <w:instrText xml:space="preserve">" </w:instrText>
        </w:r>
        <w:r>
          <w:fldChar w:fldCharType="separate"/>
        </w:r>
        <w:r w:rsidRPr="00BD7531">
          <w:rPr>
            <w:rStyle w:val="Hyperlink"/>
          </w:rPr>
          <w:t>https://s03.s3c.es/imag/doc/2021-02-03/Miteco-Impacto-cambio-climatico-espana.pdf</w:t>
        </w:r>
        <w:r>
          <w:fldChar w:fldCharType="end"/>
        </w:r>
      </w:ins>
    </w:p>
    <w:p w14:paraId="6B326C3C" w14:textId="77777777" w:rsidR="00177A27" w:rsidRPr="00955ED2" w:rsidRDefault="00177A27">
      <w:pPr>
        <w:pStyle w:val="CommentText"/>
        <w:numPr>
          <w:ilvl w:val="0"/>
          <w:numId w:val="4"/>
        </w:numPr>
        <w:rPr>
          <w:ins w:id="131" w:author="SANCHEZ CHICO, Ana" w:date="2021-04-13T09:13:00Z"/>
          <w:lang w:val="es-CO"/>
          <w:rPrChange w:id="132" w:author="Fabre  Adrien" w:date="2021-04-14T10:51:00Z">
            <w:rPr>
              <w:ins w:id="133" w:author="SANCHEZ CHICO, Ana" w:date="2021-04-13T09:13:00Z"/>
            </w:rPr>
          </w:rPrChange>
        </w:rPr>
        <w:pPrChange w:id="134" w:author="SANCHEZ CHICO, Ana" w:date="2021-04-13T09:13:00Z">
          <w:pPr>
            <w:pStyle w:val="CommentText"/>
          </w:pPr>
        </w:pPrChange>
      </w:pPr>
      <w:ins w:id="135" w:author="SANCHEZ CHICO, Ana" w:date="2021-04-13T09:12:00Z">
        <w:r w:rsidRPr="00955ED2">
          <w:rPr>
            <w:lang w:val="es-CO"/>
            <w:rPrChange w:id="136" w:author="Fabre  Adrien" w:date="2021-04-14T10:51:00Z">
              <w:rPr/>
            </w:rPrChange>
          </w:rPr>
          <w:t xml:space="preserve">El incremento de la </w:t>
        </w:r>
        <w:proofErr w:type="spellStart"/>
        <w:r w:rsidRPr="00955ED2">
          <w:rPr>
            <w:lang w:val="es-CO"/>
            <w:rPrChange w:id="137" w:author="Fabre  Adrien" w:date="2021-04-14T10:51:00Z">
              <w:rPr/>
            </w:rPrChange>
          </w:rPr>
          <w:t>matorralización</w:t>
        </w:r>
        <w:proofErr w:type="spellEnd"/>
        <w:r w:rsidRPr="00955ED2">
          <w:rPr>
            <w:lang w:val="es-CO"/>
            <w:rPrChange w:id="138" w:author="Fabre  Adrien" w:date="2021-04-14T10:51:00Z">
              <w:rPr/>
            </w:rPrChange>
          </w:rPr>
          <w:t xml:space="preserve"> de las últimas décadas en los pastos de montaña supra-forestales, debido a la disminución de la carga ganadera, aumenta la vulnerabilidad de estos sistemas a los incendios, que se prevén más recurrentes debido a los efectos del cambio climático.</w:t>
        </w:r>
      </w:ins>
    </w:p>
    <w:p w14:paraId="1F9DB148" w14:textId="77777777" w:rsidR="00177A27" w:rsidRPr="00955ED2" w:rsidRDefault="00177A27">
      <w:pPr>
        <w:pStyle w:val="CommentText"/>
        <w:numPr>
          <w:ilvl w:val="0"/>
          <w:numId w:val="4"/>
        </w:numPr>
        <w:rPr>
          <w:ins w:id="139" w:author="SANCHEZ CHICO, Ana" w:date="2021-04-13T09:14:00Z"/>
          <w:lang w:val="es-CO"/>
          <w:rPrChange w:id="140" w:author="Fabre  Adrien" w:date="2021-04-14T10:51:00Z">
            <w:rPr>
              <w:ins w:id="141" w:author="SANCHEZ CHICO, Ana" w:date="2021-04-13T09:14:00Z"/>
            </w:rPr>
          </w:rPrChange>
        </w:rPr>
        <w:pPrChange w:id="142" w:author="SANCHEZ CHICO, Ana" w:date="2021-04-13T09:14:00Z">
          <w:pPr>
            <w:pStyle w:val="CommentText"/>
          </w:pPr>
        </w:pPrChange>
      </w:pPr>
      <w:ins w:id="143" w:author="SANCHEZ CHICO, Ana" w:date="2021-04-13T09:12:00Z">
        <w:r w:rsidRPr="00955ED2">
          <w:rPr>
            <w:b/>
            <w:lang w:val="es-CO"/>
            <w:rPrChange w:id="144" w:author="Fabre  Adrien" w:date="2021-04-14T10:51:00Z">
              <w:rPr/>
            </w:rPrChange>
          </w:rPr>
          <w:t>Moreno et al. (2014),</w:t>
        </w:r>
        <w:r w:rsidRPr="00955ED2">
          <w:rPr>
            <w:lang w:val="es-CO"/>
            <w:rPrChange w:id="145" w:author="Fabre  Adrien" w:date="2021-04-14T10:51:00Z">
              <w:rPr/>
            </w:rPrChange>
          </w:rPr>
          <w:t xml:space="preserve"> estudiando los motores de los incendios en el periodo 1968-2010, observan que las variables climáticas son uno de los motores del incremento de los incendios observados en todas las regiones.</w:t>
        </w:r>
      </w:ins>
    </w:p>
    <w:p w14:paraId="3D5914D9" w14:textId="77777777" w:rsidR="00177A27" w:rsidRPr="00955ED2" w:rsidRDefault="00177A27">
      <w:pPr>
        <w:pStyle w:val="CommentText"/>
        <w:numPr>
          <w:ilvl w:val="0"/>
          <w:numId w:val="4"/>
        </w:numPr>
        <w:rPr>
          <w:ins w:id="146" w:author="SANCHEZ CHICO, Ana" w:date="2021-04-13T09:14:00Z"/>
          <w:lang w:val="es-CO"/>
          <w:rPrChange w:id="147" w:author="Fabre  Adrien" w:date="2021-04-14T10:38:00Z">
            <w:rPr>
              <w:ins w:id="148" w:author="SANCHEZ CHICO, Ana" w:date="2021-04-13T09:14:00Z"/>
              <w:b/>
            </w:rPr>
          </w:rPrChange>
        </w:rPr>
        <w:pPrChange w:id="149" w:author="SANCHEZ CHICO, Ana" w:date="2021-04-13T09:14:00Z">
          <w:pPr>
            <w:pStyle w:val="CommentText"/>
          </w:pPr>
        </w:pPrChange>
      </w:pPr>
      <w:ins w:id="150" w:author="SANCHEZ CHICO, Ana" w:date="2021-04-13T09:12:00Z">
        <w:r w:rsidRPr="00955ED2">
          <w:rPr>
            <w:lang w:val="es-CO"/>
            <w:rPrChange w:id="151" w:author="Fabre  Adrien" w:date="2021-04-14T10:38:00Z">
              <w:rPr/>
            </w:rPrChange>
          </w:rPr>
          <w:t xml:space="preserve">El cambio climático facilitará la predisposición del combustible a arder y, en consecuencia, a una mayor incidencia de la casuística, incluso en lugares remotos donde con anterioridad los incendios no se propagaban con excesiva continuidad </w:t>
        </w:r>
        <w:r w:rsidRPr="00955ED2">
          <w:rPr>
            <w:b/>
            <w:lang w:val="es-CO"/>
            <w:rPrChange w:id="152" w:author="Fabre  Adrien" w:date="2021-04-14T10:38:00Z">
              <w:rPr/>
            </w:rPrChange>
          </w:rPr>
          <w:t>(Moreno, 2016)</w:t>
        </w:r>
      </w:ins>
    </w:p>
    <w:p w14:paraId="333760E2" w14:textId="657FFE08" w:rsidR="00177A27" w:rsidRPr="00955ED2" w:rsidRDefault="00177A27">
      <w:pPr>
        <w:pStyle w:val="CommentText"/>
        <w:numPr>
          <w:ilvl w:val="0"/>
          <w:numId w:val="4"/>
        </w:numPr>
        <w:rPr>
          <w:ins w:id="153" w:author="SANCHEZ CHICO, Ana" w:date="2021-04-13T09:12:00Z"/>
          <w:lang w:val="es-CO"/>
          <w:rPrChange w:id="154" w:author="Fabre  Adrien" w:date="2021-04-14T10:38:00Z">
            <w:rPr>
              <w:ins w:id="155" w:author="SANCHEZ CHICO, Ana" w:date="2021-04-13T09:12:00Z"/>
            </w:rPr>
          </w:rPrChange>
        </w:rPr>
        <w:pPrChange w:id="156" w:author="SANCHEZ CHICO, Ana" w:date="2021-04-13T09:14:00Z">
          <w:pPr>
            <w:pStyle w:val="CommentText"/>
          </w:pPr>
        </w:pPrChange>
      </w:pPr>
      <w:ins w:id="157" w:author="SANCHEZ CHICO, Ana" w:date="2021-04-13T09:12:00Z">
        <w:r w:rsidRPr="00955ED2">
          <w:rPr>
            <w:lang w:val="es-CO"/>
            <w:rPrChange w:id="158" w:author="Fabre  Adrien" w:date="2021-04-14T10:38:00Z">
              <w:rPr/>
            </w:rPrChange>
          </w:rPr>
          <w:t xml:space="preserve">Considerando los posibles efectos climáticos en los incendios forestales en un escenario de cambio climático RCP 8.5, </w:t>
        </w:r>
        <w:r w:rsidRPr="00955ED2">
          <w:rPr>
            <w:b/>
            <w:lang w:val="es-CO"/>
            <w:rPrChange w:id="159" w:author="Fabre  Adrien" w:date="2021-04-14T10:38:00Z">
              <w:rPr/>
            </w:rPrChange>
          </w:rPr>
          <w:t xml:space="preserve">De </w:t>
        </w:r>
        <w:proofErr w:type="spellStart"/>
        <w:r w:rsidRPr="00955ED2">
          <w:rPr>
            <w:b/>
            <w:lang w:val="es-CO"/>
            <w:rPrChange w:id="160" w:author="Fabre  Adrien" w:date="2021-04-14T10:38:00Z">
              <w:rPr/>
            </w:rPrChange>
          </w:rPr>
          <w:t>Rigo</w:t>
        </w:r>
        <w:proofErr w:type="spellEnd"/>
        <w:r w:rsidRPr="00955ED2">
          <w:rPr>
            <w:b/>
            <w:lang w:val="es-CO"/>
            <w:rPrChange w:id="161" w:author="Fabre  Adrien" w:date="2021-04-14T10:38:00Z">
              <w:rPr/>
            </w:rPrChange>
          </w:rPr>
          <w:t xml:space="preserve"> et al. </w:t>
        </w:r>
        <w:r w:rsidRPr="00955ED2">
          <w:rPr>
            <w:b/>
            <w:lang w:val="es-CO"/>
            <w:rPrChange w:id="162" w:author="Fabre  Adrien" w:date="2021-04-14T10:51:00Z">
              <w:rPr/>
            </w:rPrChange>
          </w:rPr>
          <w:t xml:space="preserve">(2017) </w:t>
        </w:r>
        <w:r w:rsidRPr="00955ED2">
          <w:rPr>
            <w:lang w:val="es-CO"/>
            <w:rPrChange w:id="163" w:author="Fabre  Adrien" w:date="2021-04-14T10:51:00Z">
              <w:rPr/>
            </w:rPrChange>
          </w:rPr>
          <w:t xml:space="preserve">predicen, incluso a corto plazo, que en todos los modelos utilizados encuentran un mayor riesgo de incendio en prácticamente toda la Península Ibérica. </w:t>
        </w:r>
        <w:r w:rsidRPr="00955ED2">
          <w:rPr>
            <w:lang w:val="es-CO"/>
            <w:rPrChange w:id="164" w:author="Fabre  Adrien" w:date="2021-04-14T10:38:00Z">
              <w:rPr/>
            </w:rPrChange>
          </w:rPr>
          <w:t xml:space="preserve">Si bien existe cierta incertidumbre sobre la magnitud del efecto del cambio climático, está claro que el peligro de incendios forestales provocados por el clima aumenta con el cambio climático en todo el Mediterráneo. </w:t>
        </w:r>
      </w:ins>
    </w:p>
    <w:p w14:paraId="6E8C9338" w14:textId="77777777" w:rsidR="00177A27" w:rsidRPr="00955ED2" w:rsidRDefault="00177A27" w:rsidP="00177A27">
      <w:pPr>
        <w:pStyle w:val="CommentText"/>
        <w:rPr>
          <w:ins w:id="165" w:author="SANCHEZ CHICO, Ana" w:date="2021-04-13T09:12:00Z"/>
          <w:lang w:val="es-CO"/>
          <w:rPrChange w:id="166" w:author="Fabre  Adrien" w:date="2021-04-14T10:38:00Z">
            <w:rPr>
              <w:ins w:id="167" w:author="SANCHEZ CHICO, Ana" w:date="2021-04-13T09:12:00Z"/>
            </w:rPr>
          </w:rPrChange>
        </w:rPr>
      </w:pPr>
    </w:p>
    <w:p w14:paraId="21F8B25F" w14:textId="24416707" w:rsidR="00177A27" w:rsidRPr="00955ED2" w:rsidRDefault="00177A27" w:rsidP="00177A27">
      <w:pPr>
        <w:pStyle w:val="CommentText"/>
        <w:rPr>
          <w:ins w:id="168" w:author="SANCHEZ CHICO, Ana" w:date="2021-04-13T09:12:00Z"/>
          <w:b/>
          <w:lang w:val="es-CO"/>
          <w:rPrChange w:id="169" w:author="Fabre  Adrien" w:date="2021-04-14T10:38:00Z">
            <w:rPr>
              <w:ins w:id="170" w:author="SANCHEZ CHICO, Ana" w:date="2021-04-13T09:12:00Z"/>
              <w:b/>
            </w:rPr>
          </w:rPrChange>
        </w:rPr>
      </w:pPr>
      <w:ins w:id="171" w:author="SANCHEZ CHICO, Ana" w:date="2021-04-13T09:12:00Z">
        <w:r w:rsidRPr="00955ED2">
          <w:rPr>
            <w:b/>
            <w:lang w:val="es-CO"/>
            <w:rPrChange w:id="172" w:author="Fabre  Adrien" w:date="2021-04-14T10:38:00Z">
              <w:rPr>
                <w:b/>
              </w:rPr>
            </w:rPrChange>
          </w:rPr>
          <w:t xml:space="preserve">De </w:t>
        </w:r>
      </w:ins>
      <w:proofErr w:type="spellStart"/>
      <w:ins w:id="173" w:author="SANCHEZ CHICO, Ana" w:date="2021-04-13T09:14:00Z">
        <w:r w:rsidRPr="00955ED2">
          <w:rPr>
            <w:b/>
            <w:lang w:val="es-CO"/>
            <w:rPrChange w:id="174" w:author="Fabre  Adrien" w:date="2021-04-14T10:38:00Z">
              <w:rPr>
                <w:b/>
                <w:lang w:val="en-GB"/>
              </w:rPr>
            </w:rPrChange>
          </w:rPr>
          <w:t>R</w:t>
        </w:r>
      </w:ins>
      <w:ins w:id="175" w:author="SANCHEZ CHICO, Ana" w:date="2021-04-13T09:12:00Z">
        <w:r w:rsidRPr="00955ED2">
          <w:rPr>
            <w:b/>
            <w:lang w:val="es-CO"/>
            <w:rPrChange w:id="176" w:author="Fabre  Adrien" w:date="2021-04-14T10:38:00Z">
              <w:rPr>
                <w:b/>
              </w:rPr>
            </w:rPrChange>
          </w:rPr>
          <w:t>igo</w:t>
        </w:r>
        <w:proofErr w:type="spellEnd"/>
        <w:r w:rsidRPr="00955ED2">
          <w:rPr>
            <w:b/>
            <w:lang w:val="es-CO"/>
            <w:rPrChange w:id="177" w:author="Fabre  Adrien" w:date="2021-04-14T10:38:00Z">
              <w:rPr>
                <w:b/>
              </w:rPr>
            </w:rPrChange>
          </w:rPr>
          <w:t xml:space="preserve"> et al. (2017)</w:t>
        </w:r>
      </w:ins>
      <w:ins w:id="178" w:author="SANCHEZ CHICO, Ana" w:date="2021-04-13T09:14:00Z">
        <w:r w:rsidR="00A71F71" w:rsidRPr="00955ED2">
          <w:rPr>
            <w:b/>
            <w:lang w:val="es-CO"/>
            <w:rPrChange w:id="179" w:author="Fabre  Adrien" w:date="2021-04-14T10:38:00Z">
              <w:rPr>
                <w:b/>
                <w:lang w:val="en-GB"/>
              </w:rPr>
            </w:rPrChange>
          </w:rPr>
          <w:t xml:space="preserve">: </w:t>
        </w:r>
        <w:r w:rsidR="00A71F71">
          <w:rPr>
            <w:b/>
          </w:rPr>
          <w:fldChar w:fldCharType="begin"/>
        </w:r>
        <w:r w:rsidR="00A71F71" w:rsidRPr="00955ED2">
          <w:rPr>
            <w:b/>
            <w:lang w:val="es-CO"/>
            <w:rPrChange w:id="180" w:author="Fabre  Adrien" w:date="2021-04-14T10:38:00Z">
              <w:rPr>
                <w:b/>
              </w:rPr>
            </w:rPrChange>
          </w:rPr>
          <w:instrText xml:space="preserve"> HYPERLINK "</w:instrText>
        </w:r>
        <w:r w:rsidR="00A71F71" w:rsidRPr="00955ED2">
          <w:rPr>
            <w:b/>
            <w:lang w:val="es-CO"/>
            <w:rPrChange w:id="181" w:author="Fabre  Adrien" w:date="2021-04-14T10:38:00Z">
              <w:rPr>
                <w:b/>
                <w:lang w:val="en-GB"/>
              </w:rPr>
            </w:rPrChange>
          </w:rPr>
          <w:instrText>https://www.eea.europa.eu/data-and-maps/indicators/forest-fire-danger-3/de-rigo-et-al-2017</w:instrText>
        </w:r>
        <w:r w:rsidR="00A71F71" w:rsidRPr="00955ED2">
          <w:rPr>
            <w:b/>
            <w:lang w:val="es-CO"/>
            <w:rPrChange w:id="182" w:author="Fabre  Adrien" w:date="2021-04-14T10:38:00Z">
              <w:rPr>
                <w:b/>
              </w:rPr>
            </w:rPrChange>
          </w:rPr>
          <w:instrText xml:space="preserve">" </w:instrText>
        </w:r>
        <w:r w:rsidR="00A71F71">
          <w:rPr>
            <w:b/>
          </w:rPr>
          <w:fldChar w:fldCharType="separate"/>
        </w:r>
        <w:r w:rsidR="00A71F71" w:rsidRPr="00955ED2">
          <w:rPr>
            <w:rStyle w:val="Hyperlink"/>
            <w:lang w:val="es-CO"/>
            <w:rPrChange w:id="183" w:author="Fabre  Adrien" w:date="2021-04-14T10:38:00Z">
              <w:rPr>
                <w:b/>
                <w:lang w:val="en-GB"/>
              </w:rPr>
            </w:rPrChange>
          </w:rPr>
          <w:t>https://www.eea.europa.eu/data-and-maps/indicators/forest-fire-danger-3/de-rigo-et-al-2017</w:t>
        </w:r>
        <w:r w:rsidR="00A71F71">
          <w:rPr>
            <w:b/>
          </w:rPr>
          <w:fldChar w:fldCharType="end"/>
        </w:r>
        <w:r w:rsidR="00A71F71" w:rsidRPr="00955ED2">
          <w:rPr>
            <w:b/>
            <w:lang w:val="es-CO"/>
            <w:rPrChange w:id="184" w:author="Fabre  Adrien" w:date="2021-04-14T10:38:00Z">
              <w:rPr>
                <w:b/>
              </w:rPr>
            </w:rPrChange>
          </w:rPr>
          <w:t xml:space="preserve"> </w:t>
        </w:r>
      </w:ins>
    </w:p>
    <w:p w14:paraId="591CE85D" w14:textId="77777777" w:rsidR="00EE4CBB" w:rsidRDefault="00177A27">
      <w:pPr>
        <w:pStyle w:val="CommentText"/>
        <w:numPr>
          <w:ilvl w:val="0"/>
          <w:numId w:val="5"/>
        </w:numPr>
        <w:rPr>
          <w:ins w:id="185" w:author="SANCHEZ CHICO, Ana" w:date="2021-04-13T09:15:00Z"/>
          <w:b/>
          <w:lang w:val="en-GB"/>
        </w:rPr>
        <w:pPrChange w:id="186" w:author="SANCHEZ CHICO, Ana" w:date="2021-04-13T09:15:00Z">
          <w:pPr>
            <w:pStyle w:val="CommentText"/>
          </w:pPr>
        </w:pPrChange>
      </w:pPr>
      <w:ins w:id="187" w:author="SANCHEZ CHICO, Ana" w:date="2021-04-13T09:12:00Z">
        <w:r w:rsidRPr="00177A27">
          <w:rPr>
            <w:lang w:val="en-GB"/>
          </w:rPr>
          <w:t>Whilst there is some uncertainty in the magnitude of the effect of climate change, it is clear that the danger of forest fires driven by weather increases with climate change around the Mediterranean (Figure 3). The three countries with the highest danger are Spain, Portugal and Turkey.</w:t>
        </w:r>
      </w:ins>
    </w:p>
    <w:p w14:paraId="030E8CF6" w14:textId="6005669A" w:rsidR="00EE4CBB" w:rsidRPr="00183410" w:rsidRDefault="00EE4CBB">
      <w:pPr>
        <w:pStyle w:val="CommentText"/>
        <w:numPr>
          <w:ilvl w:val="0"/>
          <w:numId w:val="5"/>
        </w:numPr>
        <w:rPr>
          <w:ins w:id="188" w:author="SANCHEZ CHICO, Ana" w:date="2021-04-13T09:12:00Z"/>
          <w:b/>
          <w:lang w:val="en-GB"/>
        </w:rPr>
        <w:pPrChange w:id="189" w:author="SANCHEZ CHICO, Ana" w:date="2021-04-13T09:15:00Z">
          <w:pPr>
            <w:pStyle w:val="CommentText"/>
          </w:pPr>
        </w:pPrChange>
      </w:pPr>
      <w:ins w:id="190" w:author="SANCHEZ CHICO, Ana" w:date="2021-04-13T09:15:00Z">
        <w:r w:rsidRPr="00183410">
          <w:rPr>
            <w:lang w:val="en-GB"/>
          </w:rPr>
          <w:t xml:space="preserve">In Spain, </w:t>
        </w:r>
        <w:r w:rsidRPr="00183410">
          <w:rPr>
            <w:b/>
            <w:lang w:val="en-GB"/>
          </w:rPr>
          <w:t xml:space="preserve">De </w:t>
        </w:r>
        <w:proofErr w:type="spellStart"/>
        <w:r w:rsidRPr="00183410">
          <w:rPr>
            <w:b/>
            <w:lang w:val="en-GB"/>
          </w:rPr>
          <w:t>Luı́</w:t>
        </w:r>
        <w:r w:rsidRPr="00EE4CBB">
          <w:rPr>
            <w:b/>
            <w:lang w:val="en-GB"/>
            <w:rPrChange w:id="191" w:author="SANCHEZ CHICO, Ana" w:date="2021-04-13T09:15:00Z">
              <w:rPr>
                <w:lang w:val="en-GB"/>
              </w:rPr>
            </w:rPrChange>
          </w:rPr>
          <w:t>s</w:t>
        </w:r>
        <w:proofErr w:type="spellEnd"/>
        <w:r w:rsidRPr="00EE4CBB">
          <w:rPr>
            <w:b/>
            <w:lang w:val="en-GB"/>
            <w:rPrChange w:id="192" w:author="SANCHEZ CHICO, Ana" w:date="2021-04-13T09:15:00Z">
              <w:rPr>
                <w:lang w:val="en-GB"/>
              </w:rPr>
            </w:rPrChange>
          </w:rPr>
          <w:t xml:space="preserve"> et al.</w:t>
        </w:r>
        <w:r w:rsidRPr="00183410">
          <w:rPr>
            <w:lang w:val="en-GB"/>
          </w:rPr>
          <w:t xml:space="preserve"> </w:t>
        </w:r>
        <w:r w:rsidRPr="00EE4CBB">
          <w:rPr>
            <w:lang w:val="en-GB"/>
            <w:rPrChange w:id="193" w:author="SANCHEZ CHICO, Ana" w:date="2021-04-13T09:15:00Z">
              <w:rPr/>
            </w:rPrChange>
          </w:rPr>
          <w:t>suggest that a decrease in the average annual precipitation may have increased the fire frequency and the areas of higher fire danger, with potential repercussions on soil degradation and desertification patterns</w:t>
        </w:r>
      </w:ins>
    </w:p>
    <w:p w14:paraId="3EF5E05A" w14:textId="0D7E9E68" w:rsidR="00177A27" w:rsidRDefault="00177A27" w:rsidP="00177A27">
      <w:pPr>
        <w:rPr>
          <w:lang w:val="en-US"/>
        </w:rPr>
      </w:pPr>
      <w:ins w:id="194" w:author="SANCHEZ CHICO, Ana" w:date="2021-04-13T09:12:00Z">
        <w:r>
          <w:rPr>
            <w:rStyle w:val="CommentReference"/>
          </w:rPr>
          <w:annotationRef/>
        </w:r>
      </w:ins>
    </w:p>
    <w:sectPr w:rsidR="00177A27">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Fabre  Adrien" w:date="2021-01-12T23:29:00Z" w:initials="FA">
    <w:p w14:paraId="46869F1F" w14:textId="77777777" w:rsidR="00816AB6" w:rsidRDefault="00816AB6">
      <w:pPr>
        <w:pStyle w:val="CommentText"/>
      </w:pPr>
      <w:r>
        <w:rPr>
          <w:rStyle w:val="CommentReference"/>
        </w:rPr>
        <w:annotationRef/>
      </w:r>
      <w:proofErr w:type="spellStart"/>
      <w:r>
        <w:t>We</w:t>
      </w:r>
      <w:proofErr w:type="spellEnd"/>
      <w:r>
        <w:t xml:space="preserve"> </w:t>
      </w:r>
      <w:proofErr w:type="spellStart"/>
      <w:r>
        <w:t>could</w:t>
      </w:r>
      <w:proofErr w:type="spellEnd"/>
      <w:r>
        <w:t xml:space="preserve"> </w:t>
      </w:r>
      <w:proofErr w:type="spellStart"/>
      <w:r>
        <w:t>add</w:t>
      </w:r>
      <w:proofErr w:type="spellEnd"/>
      <w:r>
        <w:t xml:space="preserve"> : </w:t>
      </w:r>
    </w:p>
    <w:tbl>
      <w:tblPr>
        <w:tblStyle w:val="TableGrid"/>
        <w:tblW w:w="11057" w:type="dxa"/>
        <w:tblInd w:w="-856" w:type="dxa"/>
        <w:tblLook w:val="04A0" w:firstRow="1" w:lastRow="0" w:firstColumn="1" w:lastColumn="0" w:noHBand="0" w:noVBand="1"/>
      </w:tblPr>
      <w:tblGrid>
        <w:gridCol w:w="5385"/>
        <w:gridCol w:w="5672"/>
      </w:tblGrid>
      <w:tr w:rsidR="00816AB6" w:rsidRPr="00955ED2"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Shows a family with suitcase, leaving there house in the middle of the desert, under a bright sun</w:t>
            </w:r>
          </w:p>
        </w:tc>
      </w:tr>
    </w:tbl>
    <w:p w14:paraId="19E6FDCC" w14:textId="77777777" w:rsidR="00816AB6" w:rsidRPr="00816AB6" w:rsidRDefault="00816AB6">
      <w:pPr>
        <w:pStyle w:val="CommentText"/>
        <w:rPr>
          <w:lang w:val="en-US"/>
        </w:rPr>
      </w:pPr>
    </w:p>
  </w:comment>
  <w:comment w:id="22" w:author="Fabre  Adrien" w:date="2021-01-19T11:27:00Z" w:initials="FA">
    <w:p w14:paraId="61376BE6" w14:textId="77777777" w:rsidR="00145E4C" w:rsidRPr="003829F5" w:rsidRDefault="00145E4C" w:rsidP="00145E4C">
      <w:pPr>
        <w:spacing w:after="0"/>
        <w:rPr>
          <w:lang w:val="en-US"/>
        </w:rPr>
      </w:pPr>
      <w:r>
        <w:rPr>
          <w:rStyle w:val="CommentReference"/>
        </w:rPr>
        <w:annotationRef/>
      </w:r>
      <w:r w:rsidRPr="00145E4C">
        <w:rPr>
          <w:lang w:val="en-US"/>
        </w:rPr>
        <w:t xml:space="preserve">Other </w:t>
      </w:r>
      <w:proofErr w:type="gramStart"/>
      <w:r w:rsidRPr="00145E4C">
        <w:rPr>
          <w:lang w:val="en-US"/>
        </w:rPr>
        <w:t>ideas :</w:t>
      </w:r>
      <w:proofErr w:type="gramEnd"/>
      <w:r w:rsidRPr="00145E4C">
        <w:rPr>
          <w:lang w:val="en-US"/>
        </w:rPr>
        <w:t xml:space="preserve"> </w:t>
      </w:r>
      <w:r w:rsidRPr="003829F5">
        <w:rPr>
          <w:lang w:val="en-US"/>
        </w:rPr>
        <w:t>At 4°C warming, an extremely wet monsoon that currently has a chance of occurring only once in 100 years is projected to occur every 10 years by the end of the century.</w:t>
      </w:r>
    </w:p>
    <w:p w14:paraId="26334719" w14:textId="77777777" w:rsidR="00145E4C" w:rsidRPr="003829F5" w:rsidRDefault="00145E4C" w:rsidP="00145E4C">
      <w:pPr>
        <w:spacing w:after="0"/>
        <w:rPr>
          <w:lang w:val="en-US"/>
        </w:rPr>
      </w:pPr>
    </w:p>
    <w:p w14:paraId="183B5D2E" w14:textId="77777777" w:rsidR="00145E4C" w:rsidRPr="003829F5" w:rsidRDefault="00145E4C" w:rsidP="00145E4C">
      <w:pPr>
        <w:spacing w:after="0"/>
        <w:rPr>
          <w:lang w:val="en-US"/>
        </w:rPr>
      </w:pPr>
      <w:r w:rsidRPr="003829F5">
        <w:rPr>
          <w:lang w:val="en-US"/>
        </w:rPr>
        <w:t>Dry years are expected to be drier and wet years wetter.</w:t>
      </w:r>
      <w:r>
        <w:rPr>
          <w:lang w:val="en-US"/>
        </w:rPr>
        <w:t xml:space="preserve"> </w:t>
      </w:r>
      <w:r w:rsidRPr="003829F5">
        <w:rPr>
          <w:lang w:val="en-US"/>
        </w:rPr>
        <w:t>An abrupt change in the monsoon could precipitate a major crisis, triggering more frequent droughts as well as greater flooding in large parts of India.</w:t>
      </w:r>
    </w:p>
    <w:p w14:paraId="3CB70A4B" w14:textId="3A837BF6" w:rsidR="00145E4C" w:rsidRPr="00145E4C" w:rsidRDefault="00145E4C">
      <w:pPr>
        <w:pStyle w:val="CommentText"/>
        <w:rPr>
          <w:lang w:val="en-US"/>
        </w:rPr>
      </w:pPr>
    </w:p>
  </w:comment>
  <w:comment w:id="31" w:author="SANCHEZ CHICO, Ana" w:date="2021-04-12T11:38:00Z" w:initials="ASC">
    <w:p w14:paraId="0291A7DE" w14:textId="2E928D95" w:rsidR="00012ED9" w:rsidRPr="00012ED9" w:rsidRDefault="00012ED9">
      <w:pPr>
        <w:pStyle w:val="CommentText"/>
        <w:rPr>
          <w:lang w:val="en-GB"/>
        </w:rPr>
      </w:pPr>
      <w:r>
        <w:rPr>
          <w:rStyle w:val="CommentReference"/>
        </w:rPr>
        <w:annotationRef/>
      </w:r>
      <w:r w:rsidRPr="00012ED9">
        <w:rPr>
          <w:lang w:val="en-GB"/>
        </w:rPr>
        <w:t xml:space="preserve">This </w:t>
      </w:r>
      <w:r>
        <w:rPr>
          <w:lang w:val="en-GB"/>
        </w:rPr>
        <w:t>is taken out for the French video, no? Should we remove it since it doesn’t add much to the following sentence?</w:t>
      </w:r>
    </w:p>
  </w:comment>
  <w:comment w:id="32" w:author="Fabre  Adrien" w:date="2021-04-12T18:01:00Z" w:initials="FA">
    <w:p w14:paraId="569B44C3" w14:textId="1E5BE12D" w:rsidR="000E3CEB" w:rsidRPr="000E3CEB" w:rsidRDefault="000E3CEB">
      <w:pPr>
        <w:pStyle w:val="CommentText"/>
        <w:rPr>
          <w:lang w:val="es-CO"/>
        </w:rPr>
      </w:pPr>
      <w:r>
        <w:rPr>
          <w:rStyle w:val="CommentReference"/>
        </w:rPr>
        <w:annotationRef/>
      </w:r>
      <w:r w:rsidRPr="000E3CEB">
        <w:rPr>
          <w:lang w:val="es-CO"/>
        </w:rPr>
        <w:t xml:space="preserve">No es </w:t>
      </w:r>
      <w:proofErr w:type="gramStart"/>
      <w:r w:rsidRPr="000E3CEB">
        <w:rPr>
          <w:lang w:val="es-CO"/>
        </w:rPr>
        <w:t>« el</w:t>
      </w:r>
      <w:proofErr w:type="gramEnd"/>
      <w:r w:rsidRPr="000E3CEB">
        <w:rPr>
          <w:lang w:val="es-CO"/>
        </w:rPr>
        <w:t xml:space="preserve"> aumento », es « la temperatura » ! </w:t>
      </w:r>
      <w:r>
        <w:rPr>
          <w:lang w:val="es-CO"/>
        </w:rPr>
        <w:t>Tenemos esta frase en cada versión creo yo. Pienso guardar la.</w:t>
      </w:r>
    </w:p>
  </w:comment>
  <w:comment w:id="33" w:author="SANCHEZ CHICO, Ana" w:date="2021-04-13T08:42:00Z" w:initials="ASC">
    <w:p w14:paraId="41EC971A" w14:textId="25729F22" w:rsidR="00996C9A" w:rsidRPr="00955ED2" w:rsidRDefault="00996C9A">
      <w:pPr>
        <w:pStyle w:val="CommentText"/>
        <w:rPr>
          <w:lang w:val="es-CO"/>
        </w:rPr>
      </w:pPr>
      <w:r>
        <w:rPr>
          <w:rStyle w:val="CommentReference"/>
        </w:rPr>
        <w:annotationRef/>
      </w:r>
      <w:r w:rsidRPr="00955ED2">
        <w:rPr>
          <w:rStyle w:val="CommentReference"/>
          <w:lang w:val="es-CO"/>
        </w:rPr>
        <w:t xml:space="preserve">OK, cambie el </w:t>
      </w:r>
      <w:proofErr w:type="spellStart"/>
      <w:r w:rsidRPr="00955ED2">
        <w:rPr>
          <w:rStyle w:val="CommentReference"/>
          <w:lang w:val="es-CO"/>
        </w:rPr>
        <w:t>wording</w:t>
      </w:r>
      <w:proofErr w:type="spellEnd"/>
      <w:r w:rsidRPr="00955ED2">
        <w:rPr>
          <w:rStyle w:val="CommentReference"/>
          <w:lang w:val="es-CO"/>
        </w:rPr>
        <w:t xml:space="preserve"> un poco</w:t>
      </w:r>
    </w:p>
  </w:comment>
  <w:comment w:id="38" w:author="SANCHEZ CHICO, Ana" w:date="2021-04-12T11:49:00Z" w:initials="ASC">
    <w:p w14:paraId="29D38C64" w14:textId="4A7E2D6B" w:rsidR="003337F7" w:rsidRPr="00955ED2" w:rsidRDefault="003337F7">
      <w:pPr>
        <w:pStyle w:val="CommentText"/>
        <w:rPr>
          <w:lang w:val="es-CO"/>
        </w:rPr>
      </w:pPr>
      <w:r>
        <w:rPr>
          <w:rStyle w:val="CommentReference"/>
        </w:rPr>
        <w:annotationRef/>
      </w:r>
      <w:proofErr w:type="spellStart"/>
      <w:r w:rsidRPr="00955ED2">
        <w:rPr>
          <w:lang w:val="es-CO"/>
        </w:rPr>
        <w:t>Another</w:t>
      </w:r>
      <w:proofErr w:type="spellEnd"/>
      <w:r w:rsidRPr="00955ED2">
        <w:rPr>
          <w:lang w:val="es-CO"/>
        </w:rPr>
        <w:t xml:space="preserve"> </w:t>
      </w:r>
      <w:proofErr w:type="spellStart"/>
      <w:proofErr w:type="gramStart"/>
      <w:r w:rsidRPr="00955ED2">
        <w:rPr>
          <w:lang w:val="es-CO"/>
        </w:rPr>
        <w:t>option</w:t>
      </w:r>
      <w:proofErr w:type="spellEnd"/>
      <w:r w:rsidRPr="00955ED2">
        <w:rPr>
          <w:lang w:val="es-CO"/>
        </w:rPr>
        <w:t> :</w:t>
      </w:r>
      <w:proofErr w:type="gramEnd"/>
      <w:r w:rsidRPr="00955ED2">
        <w:rPr>
          <w:lang w:val="es-CO"/>
        </w:rPr>
        <w:t xml:space="preserve"> « los climatólogos »</w:t>
      </w:r>
    </w:p>
  </w:comment>
  <w:comment w:id="39" w:author="SANCHEZ CHICO, Ana" w:date="2021-04-12T17:20:00Z" w:initials="ASC">
    <w:p w14:paraId="633D7A86" w14:textId="3955AE8F" w:rsidR="006C45EB" w:rsidRPr="00955ED2" w:rsidRDefault="006C45EB">
      <w:pPr>
        <w:pStyle w:val="CommentText"/>
        <w:rPr>
          <w:lang w:val="es-CO"/>
        </w:rPr>
      </w:pPr>
      <w:r>
        <w:rPr>
          <w:rStyle w:val="CommentReference"/>
        </w:rPr>
        <w:annotationRef/>
      </w:r>
      <w:r w:rsidRPr="00955ED2">
        <w:rPr>
          <w:lang w:val="es-CO"/>
        </w:rPr>
        <w:t xml:space="preserve">Can </w:t>
      </w:r>
      <w:proofErr w:type="spellStart"/>
      <w:r w:rsidRPr="00955ED2">
        <w:rPr>
          <w:lang w:val="es-CO"/>
        </w:rPr>
        <w:t>we</w:t>
      </w:r>
      <w:proofErr w:type="spellEnd"/>
      <w:r w:rsidRPr="00955ED2">
        <w:rPr>
          <w:lang w:val="es-CO"/>
        </w:rPr>
        <w:t xml:space="preserve"> </w:t>
      </w:r>
      <w:proofErr w:type="spellStart"/>
      <w:r w:rsidRPr="00955ED2">
        <w:rPr>
          <w:lang w:val="es-CO"/>
        </w:rPr>
        <w:t>remove</w:t>
      </w:r>
      <w:proofErr w:type="spellEnd"/>
      <w:r w:rsidRPr="00955ED2">
        <w:rPr>
          <w:lang w:val="es-CO"/>
        </w:rPr>
        <w:t xml:space="preserve"> </w:t>
      </w:r>
      <w:proofErr w:type="spellStart"/>
      <w:proofErr w:type="gramStart"/>
      <w:r w:rsidRPr="00955ED2">
        <w:rPr>
          <w:lang w:val="es-CO"/>
        </w:rPr>
        <w:t>this</w:t>
      </w:r>
      <w:proofErr w:type="spellEnd"/>
      <w:r w:rsidRPr="00955ED2">
        <w:rPr>
          <w:lang w:val="es-CO"/>
        </w:rPr>
        <w:t> ?</w:t>
      </w:r>
      <w:proofErr w:type="gramEnd"/>
    </w:p>
  </w:comment>
  <w:comment w:id="40" w:author="Fabre  Adrien" w:date="2021-04-12T18:02:00Z" w:initials="FA">
    <w:p w14:paraId="45DA497F" w14:textId="0381A62E" w:rsidR="000E3CEB" w:rsidRPr="000E3CEB" w:rsidRDefault="000E3CEB">
      <w:pPr>
        <w:pStyle w:val="CommentText"/>
        <w:rPr>
          <w:lang w:val="es-CO"/>
        </w:rPr>
      </w:pPr>
      <w:r>
        <w:rPr>
          <w:rStyle w:val="CommentReference"/>
        </w:rPr>
        <w:annotationRef/>
      </w:r>
      <w:proofErr w:type="spellStart"/>
      <w:r w:rsidRPr="000E3CEB">
        <w:rPr>
          <w:lang w:val="es-CO"/>
        </w:rPr>
        <w:t>Guardaria</w:t>
      </w:r>
      <w:proofErr w:type="spellEnd"/>
      <w:r w:rsidRPr="000E3CEB">
        <w:rPr>
          <w:lang w:val="es-CO"/>
        </w:rPr>
        <w:t xml:space="preserve"> </w:t>
      </w:r>
      <w:proofErr w:type="gramStart"/>
      <w:r w:rsidRPr="000E3CEB">
        <w:rPr>
          <w:lang w:val="es-CO"/>
        </w:rPr>
        <w:t>« </w:t>
      </w:r>
      <w:proofErr w:type="spellStart"/>
      <w:r w:rsidRPr="000E3CEB">
        <w:rPr>
          <w:lang w:val="es-CO"/>
        </w:rPr>
        <w:t>scientificos</w:t>
      </w:r>
      <w:proofErr w:type="spellEnd"/>
      <w:proofErr w:type="gramEnd"/>
      <w:r w:rsidRPr="000E3CEB">
        <w:rPr>
          <w:lang w:val="es-CO"/>
        </w:rPr>
        <w:t> » y « </w:t>
      </w:r>
      <w:proofErr w:type="spellStart"/>
      <w:r w:rsidRPr="000E3CEB">
        <w:rPr>
          <w:lang w:val="es-CO"/>
        </w:rPr>
        <w:t>tecnicamente</w:t>
      </w:r>
      <w:proofErr w:type="spellEnd"/>
      <w:r w:rsidRPr="000E3CEB">
        <w:rPr>
          <w:lang w:val="es-CO"/>
        </w:rPr>
        <w:t xml:space="preserve"> » por tener la misma cosa que en otro </w:t>
      </w:r>
      <w:proofErr w:type="spellStart"/>
      <w:r w:rsidRPr="000E3CEB">
        <w:rPr>
          <w:lang w:val="es-CO"/>
        </w:rPr>
        <w:t>idoma</w:t>
      </w:r>
      <w:proofErr w:type="spellEnd"/>
      <w:r w:rsidRPr="000E3CEB">
        <w:rPr>
          <w:lang w:val="es-CO"/>
        </w:rPr>
        <w:t>, pero estoy un poco indiferente.</w:t>
      </w:r>
    </w:p>
  </w:comment>
  <w:comment w:id="41" w:author="SANCHEZ CHICO, Ana" w:date="2021-04-13T08:44:00Z" w:initials="ASC">
    <w:p w14:paraId="447E2D25" w14:textId="3617D26A" w:rsidR="00996C9A" w:rsidRPr="00996C9A" w:rsidRDefault="00996C9A">
      <w:pPr>
        <w:pStyle w:val="CommentText"/>
        <w:rPr>
          <w:lang w:val="en-GB"/>
        </w:rPr>
      </w:pPr>
      <w:r>
        <w:rPr>
          <w:rStyle w:val="CommentReference"/>
        </w:rPr>
        <w:annotationRef/>
      </w:r>
      <w:r w:rsidRPr="00996C9A">
        <w:rPr>
          <w:lang w:val="en-GB"/>
        </w:rPr>
        <w:t xml:space="preserve">Sound good. The problem with </w:t>
      </w:r>
      <w:proofErr w:type="spellStart"/>
      <w:r w:rsidRPr="00996C9A">
        <w:rPr>
          <w:lang w:val="en-GB"/>
        </w:rPr>
        <w:t>cientificos</w:t>
      </w:r>
      <w:proofErr w:type="spellEnd"/>
      <w:r w:rsidRPr="00996C9A">
        <w:rPr>
          <w:lang w:val="en-GB"/>
        </w:rPr>
        <w:t xml:space="preserve"> is that </w:t>
      </w:r>
      <w:proofErr w:type="spellStart"/>
      <w:r w:rsidRPr="00996C9A">
        <w:rPr>
          <w:lang w:val="en-GB"/>
        </w:rPr>
        <w:t>it s</w:t>
      </w:r>
      <w:proofErr w:type="spellEnd"/>
      <w:r w:rsidRPr="00996C9A">
        <w:rPr>
          <w:lang w:val="en-GB"/>
        </w:rPr>
        <w:t xml:space="preserve"> not </w:t>
      </w:r>
      <w:r>
        <w:rPr>
          <w:lang w:val="en-GB"/>
        </w:rPr>
        <w:t>“</w:t>
      </w:r>
      <w:proofErr w:type="spellStart"/>
      <w:r>
        <w:rPr>
          <w:lang w:val="en-GB"/>
        </w:rPr>
        <w:t>scientists”overall</w:t>
      </w:r>
      <w:proofErr w:type="spellEnd"/>
      <w:r>
        <w:rPr>
          <w:lang w:val="en-GB"/>
        </w:rPr>
        <w:t xml:space="preserve"> is the climate scientists but “</w:t>
      </w:r>
      <w:proofErr w:type="spellStart"/>
      <w:r>
        <w:rPr>
          <w:lang w:val="en-GB"/>
        </w:rPr>
        <w:t>cientificos</w:t>
      </w:r>
      <w:proofErr w:type="spellEnd"/>
      <w:r>
        <w:rPr>
          <w:lang w:val="en-GB"/>
        </w:rPr>
        <w:t xml:space="preserve"> del </w:t>
      </w:r>
      <w:proofErr w:type="spellStart"/>
      <w:r>
        <w:rPr>
          <w:lang w:val="en-GB"/>
        </w:rPr>
        <w:t>clima</w:t>
      </w:r>
      <w:proofErr w:type="spellEnd"/>
      <w:r>
        <w:rPr>
          <w:lang w:val="en-GB"/>
        </w:rPr>
        <w:t>” sounds weird so if we want to be specific I would say “</w:t>
      </w:r>
      <w:proofErr w:type="spellStart"/>
      <w:r>
        <w:rPr>
          <w:lang w:val="en-GB"/>
        </w:rPr>
        <w:t>climatologos</w:t>
      </w:r>
      <w:proofErr w:type="spellEnd"/>
      <w:r>
        <w:rPr>
          <w:lang w:val="en-GB"/>
        </w:rPr>
        <w:t>”</w:t>
      </w:r>
      <w:r w:rsidR="00183410">
        <w:rPr>
          <w:lang w:val="en-GB"/>
        </w:rPr>
        <w:t xml:space="preserve">, </w:t>
      </w:r>
      <w:r w:rsidR="00183410" w:rsidRPr="00183410">
        <w:rPr>
          <w:highlight w:val="yellow"/>
          <w:lang w:val="en-GB"/>
        </w:rPr>
        <w:t xml:space="preserve">que </w:t>
      </w:r>
      <w:proofErr w:type="spellStart"/>
      <w:r w:rsidR="00183410" w:rsidRPr="00183410">
        <w:rPr>
          <w:highlight w:val="yellow"/>
          <w:lang w:val="en-GB"/>
        </w:rPr>
        <w:t>opinas</w:t>
      </w:r>
      <w:proofErr w:type="spellEnd"/>
      <w:r w:rsidR="00183410" w:rsidRPr="00183410">
        <w:rPr>
          <w:highlight w:val="yellow"/>
          <w:lang w:val="en-GB"/>
        </w:rPr>
        <w:t>?</w:t>
      </w:r>
    </w:p>
  </w:comment>
  <w:comment w:id="42" w:author="Fabre  Adrien" w:date="2021-04-14T10:51:00Z" w:initials="FA">
    <w:p w14:paraId="3F5A66B6" w14:textId="3603D7CC" w:rsidR="00955ED2" w:rsidRPr="00955ED2" w:rsidRDefault="00955ED2">
      <w:pPr>
        <w:pStyle w:val="CommentText"/>
        <w:rPr>
          <w:lang w:val="en-US"/>
        </w:rPr>
      </w:pPr>
      <w:r>
        <w:rPr>
          <w:rStyle w:val="CommentReference"/>
        </w:rPr>
        <w:annotationRef/>
      </w:r>
      <w:r w:rsidRPr="00955ED2">
        <w:rPr>
          <w:lang w:val="en-US"/>
        </w:rPr>
        <w:t>But other scientists trust climatologists.</w:t>
      </w:r>
      <w:r>
        <w:rPr>
          <w:lang w:val="en-US"/>
        </w:rPr>
        <w:t xml:space="preserve"> I think it’s fine to leave “scientist” as in the English version.</w:t>
      </w:r>
    </w:p>
  </w:comment>
  <w:comment w:id="45" w:author="SANCHEZ CHICO, Ana" w:date="2021-04-13T08:54:00Z" w:initials="ASC">
    <w:p w14:paraId="61982450" w14:textId="77777777" w:rsidR="003C5684" w:rsidRDefault="003C5684" w:rsidP="003C5684">
      <w:pPr>
        <w:pStyle w:val="CommentText"/>
        <w:rPr>
          <w:lang w:val="en-GB"/>
        </w:rPr>
      </w:pPr>
      <w:r>
        <w:rPr>
          <w:rStyle w:val="CommentReference"/>
        </w:rPr>
        <w:annotationRef/>
      </w:r>
      <w:r w:rsidRPr="00183410">
        <w:rPr>
          <w:highlight w:val="yellow"/>
          <w:lang w:val="en-GB"/>
        </w:rPr>
        <w:t xml:space="preserve">Can we change for the </w:t>
      </w:r>
      <w:proofErr w:type="gramStart"/>
      <w:r w:rsidRPr="00183410">
        <w:rPr>
          <w:highlight w:val="yellow"/>
          <w:lang w:val="en-GB"/>
        </w:rPr>
        <w:t>following ,</w:t>
      </w:r>
      <w:proofErr w:type="gramEnd"/>
      <w:r w:rsidRPr="003C5684">
        <w:rPr>
          <w:lang w:val="en-GB"/>
        </w:rPr>
        <w:t xml:space="preserve"> to make sure we specify that </w:t>
      </w:r>
      <w:proofErr w:type="spellStart"/>
      <w:r w:rsidRPr="003C5684">
        <w:rPr>
          <w:lang w:val="en-GB"/>
        </w:rPr>
        <w:t>it s</w:t>
      </w:r>
      <w:proofErr w:type="spellEnd"/>
      <w:r w:rsidRPr="003C5684">
        <w:rPr>
          <w:lang w:val="en-GB"/>
        </w:rPr>
        <w:t xml:space="preserve"> not just the south ? </w:t>
      </w:r>
    </w:p>
    <w:p w14:paraId="24B5F5FE" w14:textId="77777777" w:rsidR="003C5684" w:rsidRDefault="003C5684" w:rsidP="003C5684">
      <w:pPr>
        <w:pStyle w:val="CommentText"/>
        <w:rPr>
          <w:lang w:val="en-GB"/>
        </w:rPr>
      </w:pPr>
    </w:p>
    <w:p w14:paraId="73AADE72" w14:textId="77777777" w:rsidR="003C5684" w:rsidRPr="00955ED2" w:rsidRDefault="003C5684" w:rsidP="003C5684">
      <w:pPr>
        <w:pStyle w:val="CommentText"/>
        <w:rPr>
          <w:lang w:val="es-CO"/>
        </w:rPr>
      </w:pPr>
      <w:r w:rsidRPr="00955ED2">
        <w:rPr>
          <w:lang w:val="es-CO"/>
        </w:rPr>
        <w:t>a finales de este siglo el 80% del territorio español podría estar en riesgo de desertificación</w:t>
      </w:r>
    </w:p>
    <w:p w14:paraId="7D24BF0F" w14:textId="77777777" w:rsidR="003C5684" w:rsidRPr="00955ED2" w:rsidRDefault="003C5684" w:rsidP="003C5684">
      <w:pPr>
        <w:pStyle w:val="CommentText"/>
        <w:rPr>
          <w:lang w:val="es-CO"/>
        </w:rPr>
      </w:pPr>
    </w:p>
    <w:p w14:paraId="05C2A833" w14:textId="77777777" w:rsidR="003C5684" w:rsidRPr="00955ED2" w:rsidRDefault="008C6C57" w:rsidP="003C5684">
      <w:pPr>
        <w:pStyle w:val="CommentText"/>
        <w:rPr>
          <w:lang w:val="es-CO"/>
        </w:rPr>
      </w:pPr>
      <w:hyperlink r:id="rId1" w:history="1">
        <w:r w:rsidR="003C5684" w:rsidRPr="00955ED2">
          <w:rPr>
            <w:rStyle w:val="Hyperlink"/>
            <w:lang w:val="es-CO"/>
          </w:rPr>
          <w:t>https://www.pwc.es/es/publicaciones/assets/informe-sector-agricola-espanol.pdf</w:t>
        </w:r>
      </w:hyperlink>
      <w:r w:rsidR="003C5684" w:rsidRPr="00955ED2">
        <w:rPr>
          <w:lang w:val="es-CO"/>
        </w:rPr>
        <w:t xml:space="preserve"> </w:t>
      </w:r>
    </w:p>
  </w:comment>
  <w:comment w:id="46" w:author="Fabre  Adrien" w:date="2021-04-14T10:52:00Z" w:initials="FA">
    <w:p w14:paraId="4C7A7052" w14:textId="2ACA2EA6" w:rsidR="00955ED2" w:rsidRDefault="00955ED2">
      <w:pPr>
        <w:pStyle w:val="CommentText"/>
      </w:pPr>
      <w:r>
        <w:rPr>
          <w:rStyle w:val="CommentReference"/>
        </w:rPr>
        <w:annotationRef/>
      </w:r>
      <w:r>
        <w:t>OK.</w:t>
      </w:r>
    </w:p>
  </w:comment>
  <w:comment w:id="53" w:author="SANCHEZ CHICO, Ana" w:date="2021-04-13T08:54:00Z" w:initials="ASC">
    <w:p w14:paraId="17A46A2E" w14:textId="57C11DB6" w:rsidR="003C5684" w:rsidRDefault="003C5684">
      <w:pPr>
        <w:pStyle w:val="CommentText"/>
        <w:rPr>
          <w:lang w:val="en-GB"/>
        </w:rPr>
      </w:pPr>
      <w:r>
        <w:rPr>
          <w:rStyle w:val="CommentReference"/>
        </w:rPr>
        <w:annotationRef/>
      </w:r>
      <w:r w:rsidRPr="003C5684">
        <w:rPr>
          <w:lang w:val="en-GB"/>
        </w:rPr>
        <w:t xml:space="preserve">Can we change for the </w:t>
      </w:r>
      <w:proofErr w:type="gramStart"/>
      <w:r w:rsidRPr="003C5684">
        <w:rPr>
          <w:lang w:val="en-GB"/>
        </w:rPr>
        <w:t>following ,</w:t>
      </w:r>
      <w:proofErr w:type="gramEnd"/>
      <w:r w:rsidRPr="003C5684">
        <w:rPr>
          <w:lang w:val="en-GB"/>
        </w:rPr>
        <w:t xml:space="preserve"> to make sure we specify that </w:t>
      </w:r>
      <w:proofErr w:type="spellStart"/>
      <w:r w:rsidRPr="003C5684">
        <w:rPr>
          <w:lang w:val="en-GB"/>
        </w:rPr>
        <w:t>it s</w:t>
      </w:r>
      <w:proofErr w:type="spellEnd"/>
      <w:r w:rsidRPr="003C5684">
        <w:rPr>
          <w:lang w:val="en-GB"/>
        </w:rPr>
        <w:t xml:space="preserve"> not just the south ? </w:t>
      </w:r>
    </w:p>
    <w:p w14:paraId="269DBCD0" w14:textId="0C614E68" w:rsidR="003C5684" w:rsidRDefault="003C5684">
      <w:pPr>
        <w:pStyle w:val="CommentText"/>
        <w:rPr>
          <w:lang w:val="en-GB"/>
        </w:rPr>
      </w:pPr>
    </w:p>
    <w:p w14:paraId="0C09B344" w14:textId="52450D5A" w:rsidR="003C5684" w:rsidRPr="00955ED2" w:rsidRDefault="003C5684">
      <w:pPr>
        <w:pStyle w:val="CommentText"/>
        <w:rPr>
          <w:lang w:val="es-CO"/>
        </w:rPr>
      </w:pPr>
      <w:r w:rsidRPr="00955ED2">
        <w:rPr>
          <w:lang w:val="es-CO"/>
        </w:rPr>
        <w:t>a finales de este siglo el 80% del territorio español podría estar en riesgo de desertificación</w:t>
      </w:r>
    </w:p>
    <w:p w14:paraId="3E1E1BD3" w14:textId="241E373C" w:rsidR="003C5684" w:rsidRPr="00955ED2" w:rsidRDefault="003C5684">
      <w:pPr>
        <w:pStyle w:val="CommentText"/>
        <w:rPr>
          <w:lang w:val="es-CO"/>
        </w:rPr>
      </w:pPr>
    </w:p>
    <w:p w14:paraId="3639BA83" w14:textId="06A36094" w:rsidR="003C5684" w:rsidRPr="00955ED2" w:rsidRDefault="008C6C57">
      <w:pPr>
        <w:pStyle w:val="CommentText"/>
        <w:rPr>
          <w:lang w:val="es-CO"/>
        </w:rPr>
      </w:pPr>
      <w:hyperlink r:id="rId2" w:history="1">
        <w:r w:rsidR="003C5684" w:rsidRPr="00955ED2">
          <w:rPr>
            <w:rStyle w:val="Hyperlink"/>
            <w:lang w:val="es-CO"/>
          </w:rPr>
          <w:t>https://www.pwc.es/es/publicaciones/assets/informe-sector-agricola-espanol.pdf</w:t>
        </w:r>
      </w:hyperlink>
      <w:r w:rsidR="003C5684" w:rsidRPr="00955ED2">
        <w:rPr>
          <w:lang w:val="es-CO"/>
        </w:rPr>
        <w:t xml:space="preserve"> </w:t>
      </w:r>
    </w:p>
  </w:comment>
  <w:comment w:id="56" w:author="SANCHEZ CHICO, Ana" w:date="2021-04-12T12:17:00Z" w:initials="ASC">
    <w:p w14:paraId="2D357E68" w14:textId="4BCD7A4B" w:rsidR="006144CB" w:rsidRPr="000E3CEB" w:rsidRDefault="006144CB" w:rsidP="006144CB">
      <w:pPr>
        <w:pStyle w:val="ListParagraph"/>
        <w:numPr>
          <w:ilvl w:val="0"/>
          <w:numId w:val="3"/>
        </w:numPr>
        <w:rPr>
          <w:lang w:val="es-CO"/>
        </w:rPr>
      </w:pPr>
      <w:r>
        <w:rPr>
          <w:rStyle w:val="CommentReference"/>
        </w:rPr>
        <w:annotationRef/>
      </w:r>
      <w:r w:rsidR="006C45EB" w:rsidRPr="000E3CEB">
        <w:rPr>
          <w:lang w:val="es-CO"/>
        </w:rPr>
        <w:t xml:space="preserve"> </w:t>
      </w:r>
      <w:proofErr w:type="spellStart"/>
      <w:r w:rsidR="006C45EB" w:rsidRPr="000E3CEB">
        <w:rPr>
          <w:lang w:val="es-CO"/>
        </w:rPr>
        <w:t>Other</w:t>
      </w:r>
      <w:proofErr w:type="spellEnd"/>
      <w:r w:rsidR="006C45EB" w:rsidRPr="000E3CEB">
        <w:rPr>
          <w:lang w:val="es-CO"/>
        </w:rPr>
        <w:t xml:space="preserve"> </w:t>
      </w:r>
      <w:proofErr w:type="gramStart"/>
      <w:r w:rsidR="006C45EB" w:rsidRPr="000E3CEB">
        <w:rPr>
          <w:lang w:val="es-CO"/>
        </w:rPr>
        <w:t>data :</w:t>
      </w:r>
      <w:proofErr w:type="gramEnd"/>
      <w:r w:rsidRPr="000E3CEB">
        <w:rPr>
          <w:lang w:val="es-CO"/>
        </w:rPr>
        <w:t xml:space="preserve"> </w:t>
      </w:r>
      <w:r w:rsidR="006D1C95" w:rsidRPr="000E3CEB">
        <w:rPr>
          <w:lang w:val="es-CO"/>
        </w:rPr>
        <w:t>En el verano 2020, en el</w:t>
      </w:r>
      <w:r w:rsidRPr="000E3CEB">
        <w:rPr>
          <w:lang w:val="es-CO"/>
        </w:rPr>
        <w:t xml:space="preserve"> sur de la península se han registrado </w:t>
      </w:r>
      <w:r w:rsidR="006D1C95" w:rsidRPr="000E3CEB">
        <w:rPr>
          <w:lang w:val="es-CO"/>
        </w:rPr>
        <w:t>más días con</w:t>
      </w:r>
      <w:r w:rsidRPr="000E3CEB">
        <w:rPr>
          <w:lang w:val="es-CO"/>
        </w:rPr>
        <w:t xml:space="preserve"> temperaturas extremas que en 2003, un año marcado por una histórica ola de calor con una mortalida</w:t>
      </w:r>
      <w:r w:rsidR="006D1C95" w:rsidRPr="000E3CEB">
        <w:rPr>
          <w:lang w:val="es-CO"/>
        </w:rPr>
        <w:t>d estimada en 6500 personas en el país</w:t>
      </w:r>
      <w:r w:rsidRPr="000E3CEB">
        <w:rPr>
          <w:lang w:val="es-CO"/>
        </w:rPr>
        <w:t xml:space="preserve">. </w:t>
      </w:r>
    </w:p>
    <w:p w14:paraId="2B9FEC6D" w14:textId="0B53E99A" w:rsidR="006144CB" w:rsidRPr="000E3CEB" w:rsidRDefault="006144CB">
      <w:pPr>
        <w:pStyle w:val="CommentText"/>
        <w:rPr>
          <w:lang w:val="es-CO"/>
        </w:rPr>
      </w:pPr>
    </w:p>
  </w:comment>
  <w:comment w:id="57" w:author="Fabre  Adrien" w:date="2021-04-12T18:03:00Z" w:initials="FA">
    <w:p w14:paraId="1FD0DFD2" w14:textId="5CB1B7BE" w:rsidR="000E3CEB" w:rsidRPr="000E3CEB" w:rsidRDefault="000E3CEB">
      <w:pPr>
        <w:pStyle w:val="CommentText"/>
        <w:rPr>
          <w:lang w:val="es-CO"/>
        </w:rPr>
      </w:pPr>
      <w:r>
        <w:rPr>
          <w:rStyle w:val="CommentReference"/>
        </w:rPr>
        <w:annotationRef/>
      </w:r>
      <w:proofErr w:type="spellStart"/>
      <w:r w:rsidRPr="000E3CEB">
        <w:rPr>
          <w:lang w:val="es-CO"/>
        </w:rPr>
        <w:t>Guardaria</w:t>
      </w:r>
      <w:proofErr w:type="spellEnd"/>
      <w:r w:rsidRPr="000E3CEB">
        <w:rPr>
          <w:lang w:val="es-CO"/>
        </w:rPr>
        <w:t xml:space="preserve"> lo que has escribido, </w:t>
      </w:r>
      <w:r>
        <w:rPr>
          <w:lang w:val="es-CO"/>
        </w:rPr>
        <w:t>sin “</w:t>
      </w:r>
      <w:r w:rsidRPr="000E3CEB">
        <w:rPr>
          <w:lang w:val="es-CO"/>
        </w:rPr>
        <w:t>afectando a más de la mitad de las provincias</w:t>
      </w:r>
      <w:r>
        <w:rPr>
          <w:lang w:val="es-CO"/>
        </w:rPr>
        <w:t>”</w:t>
      </w:r>
    </w:p>
  </w:comment>
  <w:comment w:id="58" w:author="SANCHEZ CHICO, Ana" w:date="2021-04-13T08:47:00Z" w:initials="ASC">
    <w:p w14:paraId="611535D2" w14:textId="78F46148" w:rsidR="00FB6409" w:rsidRPr="00FB6409" w:rsidRDefault="00FB6409">
      <w:pPr>
        <w:pStyle w:val="CommentText"/>
        <w:rPr>
          <w:lang w:val="en-GB"/>
        </w:rPr>
      </w:pPr>
      <w:r>
        <w:rPr>
          <w:rStyle w:val="CommentReference"/>
        </w:rPr>
        <w:annotationRef/>
      </w:r>
      <w:r w:rsidRPr="00FB6409">
        <w:rPr>
          <w:lang w:val="en-GB"/>
        </w:rPr>
        <w:t xml:space="preserve">Sounds good. I removed </w:t>
      </w:r>
      <w:proofErr w:type="gramStart"/>
      <w:r w:rsidRPr="00FB6409">
        <w:rPr>
          <w:lang w:val="en-GB"/>
        </w:rPr>
        <w:t>about  «</w:t>
      </w:r>
      <w:proofErr w:type="gramEnd"/>
      <w:r w:rsidRPr="00FB6409">
        <w:rPr>
          <w:lang w:val="en-GB"/>
        </w:rPr>
        <w:t> most provinces</w:t>
      </w:r>
      <w:r>
        <w:rPr>
          <w:lang w:val="en-GB"/>
        </w:rPr>
        <w:t xml:space="preserve">” although I thought it was important so that people will not think </w:t>
      </w:r>
      <w:proofErr w:type="spellStart"/>
      <w:r>
        <w:rPr>
          <w:lang w:val="en-GB"/>
        </w:rPr>
        <w:t>it s</w:t>
      </w:r>
      <w:proofErr w:type="spellEnd"/>
      <w:r>
        <w:rPr>
          <w:lang w:val="en-GB"/>
        </w:rPr>
        <w:t xml:space="preserve"> just the south of Spain</w:t>
      </w:r>
      <w:r w:rsidR="003C5684">
        <w:rPr>
          <w:lang w:val="en-GB"/>
        </w:rPr>
        <w:t xml:space="preserve"> so see my alternative above</w:t>
      </w:r>
    </w:p>
  </w:comment>
  <w:comment w:id="65" w:author="Fabre  Adrien" w:date="2021-04-12T18:04:00Z" w:initials="FA">
    <w:p w14:paraId="76B7706A" w14:textId="342C192A" w:rsidR="000E3CEB" w:rsidRDefault="000E3CEB">
      <w:pPr>
        <w:pStyle w:val="CommentText"/>
        <w:rPr>
          <w:lang w:val="es-CO"/>
        </w:rPr>
      </w:pPr>
      <w:r>
        <w:rPr>
          <w:rStyle w:val="CommentReference"/>
        </w:rPr>
        <w:annotationRef/>
      </w:r>
      <w:r w:rsidRPr="000E3CEB">
        <w:rPr>
          <w:lang w:val="es-CO"/>
        </w:rPr>
        <w:t xml:space="preserve">Tenemos </w:t>
      </w:r>
      <w:proofErr w:type="spellStart"/>
      <w:r w:rsidRPr="000E3CEB">
        <w:rPr>
          <w:lang w:val="es-CO"/>
        </w:rPr>
        <w:t>estatisticos</w:t>
      </w:r>
      <w:proofErr w:type="spellEnd"/>
      <w:r w:rsidRPr="000E3CEB">
        <w:rPr>
          <w:lang w:val="es-CO"/>
        </w:rPr>
        <w:t xml:space="preserve"> de largo plazo.</w:t>
      </w:r>
      <w:r>
        <w:rPr>
          <w:lang w:val="es-CO"/>
        </w:rPr>
        <w:t xml:space="preserve"> De un </w:t>
      </w:r>
      <w:proofErr w:type="spellStart"/>
      <w:r>
        <w:rPr>
          <w:lang w:val="es-CO"/>
        </w:rPr>
        <w:t>a~no</w:t>
      </w:r>
      <w:proofErr w:type="spellEnd"/>
      <w:r>
        <w:rPr>
          <w:lang w:val="es-CO"/>
        </w:rPr>
        <w:t xml:space="preserve"> a </w:t>
      </w:r>
      <w:proofErr w:type="spellStart"/>
      <w:r>
        <w:rPr>
          <w:lang w:val="es-CO"/>
        </w:rPr>
        <w:t>l’otra</w:t>
      </w:r>
      <w:proofErr w:type="spellEnd"/>
      <w:r>
        <w:rPr>
          <w:lang w:val="es-CO"/>
        </w:rPr>
        <w:t xml:space="preserve"> no puede ser relacionado con el cambio climático. Y el problema con los 7 </w:t>
      </w:r>
      <w:proofErr w:type="spellStart"/>
      <w:r>
        <w:rPr>
          <w:lang w:val="es-CO"/>
        </w:rPr>
        <w:t>miliones</w:t>
      </w:r>
      <w:proofErr w:type="spellEnd"/>
      <w:r>
        <w:rPr>
          <w:lang w:val="es-CO"/>
        </w:rPr>
        <w:t xml:space="preserve"> de hectáreas es que no sabemos si es por cosa del cambio climático.</w:t>
      </w:r>
    </w:p>
    <w:p w14:paraId="1ACE2186" w14:textId="53A1DD58" w:rsidR="00696A4F" w:rsidRPr="000E3CEB" w:rsidRDefault="00696A4F">
      <w:pPr>
        <w:pStyle w:val="CommentText"/>
        <w:rPr>
          <w:lang w:val="es-CO"/>
        </w:rPr>
      </w:pPr>
      <w:proofErr w:type="spellStart"/>
      <w:r>
        <w:rPr>
          <w:lang w:val="es-CO"/>
        </w:rPr>
        <w:t>Seria</w:t>
      </w:r>
      <w:proofErr w:type="spellEnd"/>
      <w:r>
        <w:rPr>
          <w:lang w:val="es-CO"/>
        </w:rPr>
        <w:t xml:space="preserve"> bien encontrar una fuente que dice que el cambio climático crea </w:t>
      </w:r>
      <w:proofErr w:type="spellStart"/>
      <w:r>
        <w:rPr>
          <w:lang w:val="es-CO"/>
        </w:rPr>
        <w:t>mas</w:t>
      </w:r>
      <w:proofErr w:type="spellEnd"/>
      <w:r>
        <w:rPr>
          <w:lang w:val="es-CO"/>
        </w:rPr>
        <w:t xml:space="preserve"> incendios, y simplemente decir esto.</w:t>
      </w:r>
    </w:p>
  </w:comment>
  <w:comment w:id="66" w:author="SANCHEZ CHICO, Ana" w:date="2021-04-13T08:48:00Z" w:initials="ASC">
    <w:p w14:paraId="7ADD7015" w14:textId="034567AE" w:rsidR="00FB6409" w:rsidRPr="00955ED2" w:rsidRDefault="00FB6409">
      <w:pPr>
        <w:pStyle w:val="CommentText"/>
        <w:rPr>
          <w:rStyle w:val="CommentReference"/>
          <w:lang w:val="es-CO"/>
        </w:rPr>
      </w:pPr>
      <w:r>
        <w:rPr>
          <w:rStyle w:val="CommentReference"/>
        </w:rPr>
        <w:annotationRef/>
      </w:r>
      <w:r w:rsidRPr="00955ED2">
        <w:rPr>
          <w:rStyle w:val="CommentReference"/>
          <w:lang w:val="es-CO"/>
        </w:rPr>
        <w:t xml:space="preserve">Si, tienes </w:t>
      </w:r>
      <w:proofErr w:type="spellStart"/>
      <w:r w:rsidRPr="00955ED2">
        <w:rPr>
          <w:rStyle w:val="CommentReference"/>
          <w:lang w:val="es-CO"/>
        </w:rPr>
        <w:t>razon</w:t>
      </w:r>
      <w:proofErr w:type="spellEnd"/>
      <w:r w:rsidRPr="00955ED2">
        <w:rPr>
          <w:rStyle w:val="CommentReference"/>
          <w:lang w:val="es-CO"/>
        </w:rPr>
        <w:t xml:space="preserve">, muchos de estos incendios son intencionados lo que ocurre es que como los pastos ya </w:t>
      </w:r>
      <w:proofErr w:type="spellStart"/>
      <w:r w:rsidRPr="00955ED2">
        <w:rPr>
          <w:rStyle w:val="CommentReference"/>
          <w:lang w:val="es-CO"/>
        </w:rPr>
        <w:t>estan</w:t>
      </w:r>
      <w:proofErr w:type="spellEnd"/>
      <w:r w:rsidRPr="00955ED2">
        <w:rPr>
          <w:rStyle w:val="CommentReference"/>
          <w:lang w:val="es-CO"/>
        </w:rPr>
        <w:t xml:space="preserve"> </w:t>
      </w:r>
      <w:proofErr w:type="spellStart"/>
      <w:r w:rsidRPr="00955ED2">
        <w:rPr>
          <w:rStyle w:val="CommentReference"/>
          <w:lang w:val="es-CO"/>
        </w:rPr>
        <w:t>mas</w:t>
      </w:r>
      <w:proofErr w:type="spellEnd"/>
      <w:r w:rsidRPr="00955ED2">
        <w:rPr>
          <w:rStyle w:val="CommentReference"/>
          <w:lang w:val="es-CO"/>
        </w:rPr>
        <w:t xml:space="preserve"> secos que de costumbre es </w:t>
      </w:r>
      <w:proofErr w:type="spellStart"/>
      <w:r w:rsidRPr="00955ED2">
        <w:rPr>
          <w:rStyle w:val="CommentReference"/>
          <w:lang w:val="es-CO"/>
        </w:rPr>
        <w:t>mas</w:t>
      </w:r>
      <w:proofErr w:type="spellEnd"/>
      <w:r w:rsidRPr="00955ED2">
        <w:rPr>
          <w:rStyle w:val="CommentReference"/>
          <w:lang w:val="es-CO"/>
        </w:rPr>
        <w:t xml:space="preserve"> </w:t>
      </w:r>
      <w:proofErr w:type="spellStart"/>
      <w:r w:rsidRPr="00955ED2">
        <w:rPr>
          <w:rStyle w:val="CommentReference"/>
          <w:lang w:val="es-CO"/>
        </w:rPr>
        <w:t>facil</w:t>
      </w:r>
      <w:proofErr w:type="spellEnd"/>
      <w:r w:rsidRPr="00955ED2">
        <w:rPr>
          <w:rStyle w:val="CommentReference"/>
          <w:lang w:val="es-CO"/>
        </w:rPr>
        <w:t xml:space="preserve"> quemarlos </w:t>
      </w:r>
    </w:p>
    <w:p w14:paraId="18A735F6" w14:textId="61CDD73D" w:rsidR="00D24A4E" w:rsidRPr="00955ED2" w:rsidRDefault="00D24A4E">
      <w:pPr>
        <w:pStyle w:val="CommentText"/>
        <w:rPr>
          <w:rStyle w:val="CommentReference"/>
          <w:lang w:val="es-CO"/>
        </w:rPr>
      </w:pPr>
    </w:p>
    <w:p w14:paraId="298EEC74" w14:textId="57215A72" w:rsidR="00177A27" w:rsidRPr="00177A27" w:rsidRDefault="00177A27">
      <w:pPr>
        <w:pStyle w:val="CommentText"/>
        <w:rPr>
          <w:b/>
          <w:lang w:val="en-GB"/>
        </w:rPr>
      </w:pPr>
      <w:r w:rsidRPr="00955ED2">
        <w:rPr>
          <w:rStyle w:val="CommentReference"/>
          <w:highlight w:val="yellow"/>
          <w:lang w:val="en-US"/>
        </w:rPr>
        <w:t xml:space="preserve">See </w:t>
      </w:r>
      <w:proofErr w:type="spellStart"/>
      <w:r w:rsidRPr="00955ED2">
        <w:rPr>
          <w:rStyle w:val="CommentReference"/>
          <w:highlight w:val="yellow"/>
          <w:lang w:val="en-US"/>
        </w:rPr>
        <w:t>ammendement</w:t>
      </w:r>
      <w:proofErr w:type="spellEnd"/>
      <w:r w:rsidRPr="00955ED2">
        <w:rPr>
          <w:rStyle w:val="CommentReference"/>
          <w:highlight w:val="yellow"/>
          <w:lang w:val="en-US"/>
        </w:rPr>
        <w:t xml:space="preserve"> and references below</w:t>
      </w:r>
    </w:p>
  </w:comment>
  <w:comment w:id="84" w:author="SANCHEZ CHICO, Ana" w:date="2021-04-12T16:47:00Z" w:initials="ASC">
    <w:p w14:paraId="576045B7" w14:textId="5CE3F98F" w:rsidR="00DA34BA" w:rsidRPr="00DA34BA" w:rsidRDefault="00DA34BA">
      <w:pPr>
        <w:pStyle w:val="CommentText"/>
        <w:rPr>
          <w:lang w:val="en-GB"/>
        </w:rPr>
      </w:pPr>
      <w:r>
        <w:rPr>
          <w:rStyle w:val="CommentReference"/>
        </w:rPr>
        <w:annotationRef/>
      </w:r>
      <w:r w:rsidRPr="00DA34BA">
        <w:rPr>
          <w:lang w:val="en-GB"/>
        </w:rPr>
        <w:t xml:space="preserve">Could we </w:t>
      </w:r>
      <w:r w:rsidR="006C45EB">
        <w:rPr>
          <w:lang w:val="en-GB"/>
        </w:rPr>
        <w:t>add a river setting?</w:t>
      </w:r>
    </w:p>
  </w:comment>
  <w:comment w:id="85" w:author="Fabre  Adrien" w:date="2021-04-12T18:07:00Z" w:initials="FA">
    <w:p w14:paraId="1B7631EE" w14:textId="25C9FDC5" w:rsidR="000E3CEB" w:rsidRPr="000E3CEB" w:rsidRDefault="000E3CEB">
      <w:pPr>
        <w:pStyle w:val="CommentText"/>
        <w:rPr>
          <w:lang w:val="es-CO"/>
        </w:rPr>
      </w:pPr>
      <w:r>
        <w:rPr>
          <w:rStyle w:val="CommentReference"/>
        </w:rPr>
        <w:annotationRef/>
      </w:r>
      <w:r w:rsidRPr="000E3CEB">
        <w:rPr>
          <w:lang w:val="es-CO"/>
        </w:rPr>
        <w:t>OK</w:t>
      </w:r>
    </w:p>
  </w:comment>
  <w:comment w:id="86" w:author="SANCHEZ CHICO, Ana" w:date="2021-04-12T16:41:00Z" w:initials="ASC">
    <w:p w14:paraId="0FAC994E" w14:textId="77777777" w:rsidR="00DA34BA" w:rsidRPr="000E3CEB" w:rsidRDefault="00DA34BA" w:rsidP="00DA34BA">
      <w:pPr>
        <w:pStyle w:val="CommentText"/>
        <w:rPr>
          <w:lang w:val="es-CO"/>
        </w:rPr>
      </w:pPr>
      <w:r>
        <w:rPr>
          <w:rStyle w:val="CommentReference"/>
        </w:rPr>
        <w:annotationRef/>
      </w:r>
      <w:proofErr w:type="spellStart"/>
      <w:proofErr w:type="gramStart"/>
      <w:r w:rsidRPr="000E3CEB">
        <w:rPr>
          <w:lang w:val="es-CO"/>
        </w:rPr>
        <w:t>Evidence</w:t>
      </w:r>
      <w:proofErr w:type="spellEnd"/>
      <w:r w:rsidRPr="000E3CEB">
        <w:rPr>
          <w:lang w:val="es-CO"/>
        </w:rPr>
        <w:t> :</w:t>
      </w:r>
      <w:proofErr w:type="gramEnd"/>
      <w:r w:rsidRPr="000E3CEB">
        <w:rPr>
          <w:lang w:val="es-CO"/>
        </w:rPr>
        <w:t xml:space="preserve"> Debido a la disminución de precipitaciones está previsto que los rendimientos bajen un 3,5% y un 7% para olivares irrigados y de secano respectivamente, en el periodo 2030-2050 respecto al periodo 1980-2009 (simulación para la Sierra de </w:t>
      </w:r>
      <w:proofErr w:type="spellStart"/>
      <w:r w:rsidRPr="000E3CEB">
        <w:rPr>
          <w:lang w:val="es-CO"/>
        </w:rPr>
        <w:t>Mágina</w:t>
      </w:r>
      <w:proofErr w:type="spellEnd"/>
      <w:r w:rsidRPr="000E3CEB">
        <w:rPr>
          <w:lang w:val="es-CO"/>
        </w:rPr>
        <w:t>, Jaén) (</w:t>
      </w:r>
      <w:proofErr w:type="spellStart"/>
      <w:r w:rsidRPr="000E3CEB">
        <w:rPr>
          <w:lang w:val="es-CO"/>
        </w:rPr>
        <w:t>Ronchail</w:t>
      </w:r>
      <w:proofErr w:type="spellEnd"/>
      <w:r w:rsidRPr="000E3CEB">
        <w:rPr>
          <w:lang w:val="es-CO"/>
        </w:rPr>
        <w:t xml:space="preserve"> et al., 2014). En el periodo 2080-2100 la reducción sería mayor, de 11% y 23% respectivamente</w:t>
      </w:r>
    </w:p>
  </w:comment>
  <w:comment w:id="90" w:author="SANCHEZ CHICO, Ana" w:date="2021-04-12T16:51:00Z" w:initials="ASC">
    <w:p w14:paraId="4CB99BD1" w14:textId="1E27414B" w:rsidR="002A1183" w:rsidRPr="000E3CEB" w:rsidRDefault="002A1183">
      <w:pPr>
        <w:pStyle w:val="CommentText"/>
        <w:rPr>
          <w:lang w:val="es-CO"/>
        </w:rPr>
      </w:pPr>
      <w:r>
        <w:rPr>
          <w:rStyle w:val="CommentReference"/>
        </w:rPr>
        <w:annotationRef/>
      </w:r>
      <w:proofErr w:type="spellStart"/>
      <w:r w:rsidRPr="000E3CEB">
        <w:rPr>
          <w:lang w:val="es-CO"/>
        </w:rPr>
        <w:t>Most</w:t>
      </w:r>
      <w:proofErr w:type="spellEnd"/>
      <w:r w:rsidRPr="000E3CEB">
        <w:rPr>
          <w:lang w:val="es-CO"/>
        </w:rPr>
        <w:t xml:space="preserve"> </w:t>
      </w:r>
      <w:proofErr w:type="spellStart"/>
      <w:r w:rsidRPr="000E3CEB">
        <w:rPr>
          <w:lang w:val="es-CO"/>
        </w:rPr>
        <w:t>common</w:t>
      </w:r>
      <w:proofErr w:type="spellEnd"/>
      <w:r w:rsidRPr="000E3CEB">
        <w:rPr>
          <w:lang w:val="es-CO"/>
        </w:rPr>
        <w:t xml:space="preserve">: Cereales (trigo, </w:t>
      </w:r>
      <w:proofErr w:type="spellStart"/>
      <w:r w:rsidRPr="000E3CEB">
        <w:rPr>
          <w:lang w:val="es-CO"/>
        </w:rPr>
        <w:t>debada</w:t>
      </w:r>
      <w:proofErr w:type="spellEnd"/>
      <w:r w:rsidRPr="000E3CEB">
        <w:rPr>
          <w:lang w:val="es-CO"/>
        </w:rPr>
        <w:t>) y olivos/viñedos</w:t>
      </w:r>
    </w:p>
  </w:comment>
  <w:comment w:id="93" w:author="SANCHEZ CHICO, Ana" w:date="2021-04-13T09:24:00Z" w:initials="ASC">
    <w:p w14:paraId="225AE59A" w14:textId="284E1AEA" w:rsidR="00183410" w:rsidRPr="00183410" w:rsidRDefault="00183410">
      <w:pPr>
        <w:pStyle w:val="CommentText"/>
        <w:rPr>
          <w:lang w:val="en-GB"/>
        </w:rPr>
      </w:pPr>
      <w:r>
        <w:rPr>
          <w:rStyle w:val="CommentReference"/>
        </w:rPr>
        <w:annotationRef/>
      </w:r>
      <w:r w:rsidRPr="00183410">
        <w:rPr>
          <w:highlight w:val="yellow"/>
          <w:lang w:val="en-GB"/>
        </w:rPr>
        <w:t xml:space="preserve">This is too much info, </w:t>
      </w:r>
      <w:proofErr w:type="gramStart"/>
      <w:r w:rsidRPr="00183410">
        <w:rPr>
          <w:highlight w:val="yellow"/>
          <w:lang w:val="en-GB"/>
        </w:rPr>
        <w:t>no ?</w:t>
      </w:r>
      <w:proofErr w:type="gramEnd"/>
      <w:r w:rsidRPr="00183410">
        <w:rPr>
          <w:lang w:val="en-GB"/>
        </w:rPr>
        <w:t xml:space="preserve"> </w:t>
      </w:r>
      <w:proofErr w:type="gramStart"/>
      <w:r>
        <w:rPr>
          <w:lang w:val="en-GB"/>
        </w:rPr>
        <w:t>we</w:t>
      </w:r>
      <w:proofErr w:type="gramEnd"/>
      <w:r>
        <w:rPr>
          <w:lang w:val="en-GB"/>
        </w:rPr>
        <w:t xml:space="preserve"> can remove </w:t>
      </w:r>
    </w:p>
  </w:comment>
  <w:comment w:id="94" w:author="Fabre  Adrien" w:date="2021-04-14T10:53:00Z" w:initials="FA">
    <w:p w14:paraId="296C6A3A" w14:textId="02DA944F" w:rsidR="00955ED2" w:rsidRDefault="00955ED2">
      <w:pPr>
        <w:pStyle w:val="CommentText"/>
      </w:pPr>
      <w:r>
        <w:rPr>
          <w:rStyle w:val="CommentReference"/>
        </w:rPr>
        <w:annotationRef/>
      </w:r>
      <w:r>
        <w:t>OK</w:t>
      </w:r>
    </w:p>
  </w:comment>
  <w:comment w:id="98" w:author="SANCHEZ CHICO, Ana" w:date="2021-04-12T16:57:00Z" w:initials="ASC">
    <w:p w14:paraId="7CB4F617" w14:textId="018AF8A4" w:rsidR="00CC7F96" w:rsidRPr="00955ED2" w:rsidRDefault="00CC7F96">
      <w:pPr>
        <w:pStyle w:val="CommentText"/>
        <w:rPr>
          <w:rFonts w:ascii="Arial" w:hAnsi="Arial" w:cs="Arial"/>
          <w:sz w:val="28"/>
          <w:szCs w:val="28"/>
          <w:shd w:val="clear" w:color="auto" w:fill="FFFFFF"/>
          <w:lang w:val="es-CO"/>
        </w:rPr>
      </w:pPr>
      <w:r>
        <w:rPr>
          <w:rStyle w:val="CommentReference"/>
        </w:rPr>
        <w:annotationRef/>
      </w:r>
      <w:proofErr w:type="spellStart"/>
      <w:r w:rsidRPr="000E3CEB">
        <w:rPr>
          <w:lang w:val="es-CO"/>
        </w:rPr>
        <w:t>This</w:t>
      </w:r>
      <w:proofErr w:type="spellEnd"/>
      <w:r w:rsidRPr="000E3CEB">
        <w:rPr>
          <w:lang w:val="es-CO"/>
        </w:rPr>
        <w:t xml:space="preserve"> </w:t>
      </w:r>
      <w:proofErr w:type="spellStart"/>
      <w:r w:rsidRPr="000E3CEB">
        <w:rPr>
          <w:lang w:val="es-CO"/>
        </w:rPr>
        <w:t>other</w:t>
      </w:r>
      <w:proofErr w:type="spellEnd"/>
      <w:r w:rsidRPr="000E3CEB">
        <w:rPr>
          <w:lang w:val="es-CO"/>
        </w:rPr>
        <w:t xml:space="preserve"> </w:t>
      </w:r>
      <w:proofErr w:type="spellStart"/>
      <w:r w:rsidRPr="000E3CEB">
        <w:rPr>
          <w:lang w:val="es-CO"/>
        </w:rPr>
        <w:t>studies</w:t>
      </w:r>
      <w:proofErr w:type="spellEnd"/>
      <w:r w:rsidRPr="000E3CEB">
        <w:rPr>
          <w:lang w:val="es-CO"/>
        </w:rPr>
        <w:t xml:space="preserve"> </w:t>
      </w:r>
      <w:proofErr w:type="gramStart"/>
      <w:r w:rsidRPr="000E3CEB">
        <w:rPr>
          <w:lang w:val="es-CO"/>
        </w:rPr>
        <w:t>shows :</w:t>
      </w:r>
      <w:proofErr w:type="gramEnd"/>
      <w:r w:rsidRPr="000E3CEB">
        <w:rPr>
          <w:lang w:val="es-CO"/>
        </w:rPr>
        <w:t xml:space="preserve"> </w:t>
      </w:r>
      <w:r w:rsidRPr="000E3CEB">
        <w:rPr>
          <w:rFonts w:ascii="Arial" w:hAnsi="Arial" w:cs="Arial"/>
          <w:sz w:val="28"/>
          <w:szCs w:val="28"/>
          <w:shd w:val="clear" w:color="auto" w:fill="FFFFFF"/>
          <w:lang w:val="es-CO"/>
        </w:rPr>
        <w:t>En España, </w:t>
      </w:r>
      <w:r w:rsidRPr="000E3CEB">
        <w:rPr>
          <w:rStyle w:val="Strong"/>
          <w:rFonts w:ascii="Arial" w:hAnsi="Arial" w:cs="Arial"/>
          <w:sz w:val="28"/>
          <w:szCs w:val="28"/>
          <w:shd w:val="clear" w:color="auto" w:fill="FFFFFF"/>
          <w:lang w:val="es-CO"/>
        </w:rPr>
        <w:t>44.603 personas mayores de 14 años mueren cada año como consecuencia de la contaminación atmosférica</w:t>
      </w:r>
      <w:r w:rsidRPr="000E3CEB">
        <w:rPr>
          <w:rFonts w:ascii="Arial" w:hAnsi="Arial" w:cs="Arial"/>
          <w:sz w:val="28"/>
          <w:szCs w:val="28"/>
          <w:shd w:val="clear" w:color="auto" w:fill="FFFFFF"/>
          <w:lang w:val="es-CO"/>
        </w:rPr>
        <w:t> por PM2.5 causada por el uso de combustibles fósiles.</w:t>
      </w:r>
      <w:r w:rsidR="00997DE4" w:rsidRPr="000E3CEB">
        <w:rPr>
          <w:rFonts w:ascii="Arial" w:hAnsi="Arial" w:cs="Arial"/>
          <w:sz w:val="28"/>
          <w:szCs w:val="28"/>
          <w:shd w:val="clear" w:color="auto" w:fill="FFFFFF"/>
          <w:lang w:val="es-CO"/>
        </w:rPr>
        <w:t xml:space="preserve"> </w:t>
      </w:r>
    </w:p>
    <w:p w14:paraId="09089EA0" w14:textId="77777777" w:rsidR="00997DE4" w:rsidRPr="00955ED2" w:rsidRDefault="00997DE4">
      <w:pPr>
        <w:pStyle w:val="CommentText"/>
        <w:rPr>
          <w:rFonts w:ascii="Arial" w:hAnsi="Arial" w:cs="Arial"/>
          <w:sz w:val="28"/>
          <w:szCs w:val="28"/>
          <w:shd w:val="clear" w:color="auto" w:fill="FFFFFF"/>
          <w:lang w:val="es-CO"/>
        </w:rPr>
      </w:pPr>
    </w:p>
    <w:p w14:paraId="7F49B269" w14:textId="494E51BE" w:rsidR="00CC7F96" w:rsidRPr="00955ED2" w:rsidRDefault="00CC7F96">
      <w:pPr>
        <w:pStyle w:val="CommentText"/>
        <w:rPr>
          <w:rFonts w:ascii="Arial" w:hAnsi="Arial" w:cs="Arial"/>
          <w:sz w:val="28"/>
          <w:szCs w:val="28"/>
          <w:shd w:val="clear" w:color="auto" w:fill="FFFFFF"/>
          <w:lang w:val="es-CO"/>
        </w:rPr>
      </w:pPr>
    </w:p>
    <w:p w14:paraId="5CA2B991" w14:textId="34772811" w:rsidR="00CC7F96" w:rsidRDefault="00CC7F96">
      <w:pPr>
        <w:pStyle w:val="CommentText"/>
        <w:rPr>
          <w:rFonts w:ascii="Arial" w:hAnsi="Arial" w:cs="Arial"/>
          <w:sz w:val="28"/>
          <w:szCs w:val="28"/>
          <w:shd w:val="clear" w:color="auto" w:fill="FFFFFF"/>
          <w:lang w:val="en-GB"/>
        </w:rPr>
      </w:pPr>
      <w:r>
        <w:rPr>
          <w:rFonts w:ascii="Arial" w:hAnsi="Arial" w:cs="Arial"/>
          <w:sz w:val="28"/>
          <w:szCs w:val="28"/>
          <w:shd w:val="clear" w:color="auto" w:fill="FFFFFF"/>
          <w:lang w:val="en-GB"/>
        </w:rPr>
        <w:t>Maybe better to use a higher figure?</w:t>
      </w:r>
    </w:p>
    <w:p w14:paraId="2CCB7343" w14:textId="1D1AD733" w:rsidR="00997DE4" w:rsidRPr="000E3CEB" w:rsidRDefault="00997DE4" w:rsidP="00997DE4">
      <w:pPr>
        <w:pStyle w:val="Heading1"/>
        <w:shd w:val="clear" w:color="auto" w:fill="FFFFFF"/>
        <w:spacing w:before="225" w:beforeAutospacing="0" w:after="300" w:afterAutospacing="0"/>
        <w:rPr>
          <w:b w:val="0"/>
          <w:bCs w:val="0"/>
          <w:color w:val="333333"/>
          <w:sz w:val="63"/>
          <w:szCs w:val="63"/>
          <w:lang w:val="es-CO"/>
        </w:rPr>
      </w:pPr>
      <w:proofErr w:type="spellStart"/>
      <w:r w:rsidRPr="000E3CEB">
        <w:rPr>
          <w:rFonts w:ascii="Arial" w:hAnsi="Arial" w:cs="Arial"/>
          <w:sz w:val="28"/>
          <w:szCs w:val="28"/>
          <w:highlight w:val="yellow"/>
          <w:shd w:val="clear" w:color="auto" w:fill="FFFFFF"/>
          <w:lang w:val="es-CO"/>
        </w:rPr>
        <w:t>Alternative</w:t>
      </w:r>
      <w:proofErr w:type="spellEnd"/>
      <w:r w:rsidRPr="000E3CEB">
        <w:rPr>
          <w:rFonts w:ascii="Arial" w:hAnsi="Arial" w:cs="Arial"/>
          <w:sz w:val="28"/>
          <w:szCs w:val="28"/>
          <w:highlight w:val="yellow"/>
          <w:shd w:val="clear" w:color="auto" w:fill="FFFFFF"/>
          <w:lang w:val="es-CO"/>
        </w:rPr>
        <w:t xml:space="preserve"> </w:t>
      </w:r>
      <w:proofErr w:type="spellStart"/>
      <w:r w:rsidRPr="000E3CEB">
        <w:rPr>
          <w:rFonts w:ascii="Arial" w:hAnsi="Arial" w:cs="Arial"/>
          <w:sz w:val="28"/>
          <w:szCs w:val="28"/>
          <w:highlight w:val="yellow"/>
          <w:shd w:val="clear" w:color="auto" w:fill="FFFFFF"/>
          <w:lang w:val="es-CO"/>
        </w:rPr>
        <w:t>wording</w:t>
      </w:r>
      <w:proofErr w:type="spellEnd"/>
      <w:r w:rsidRPr="000E3CEB">
        <w:rPr>
          <w:rFonts w:ascii="Arial" w:hAnsi="Arial" w:cs="Arial"/>
          <w:sz w:val="28"/>
          <w:szCs w:val="28"/>
          <w:highlight w:val="yellow"/>
          <w:shd w:val="clear" w:color="auto" w:fill="FFFFFF"/>
          <w:lang w:val="es-CO"/>
        </w:rPr>
        <w:t>:</w:t>
      </w:r>
      <w:r w:rsidRPr="000E3CEB">
        <w:rPr>
          <w:rFonts w:ascii="Arial" w:hAnsi="Arial" w:cs="Arial"/>
          <w:sz w:val="28"/>
          <w:szCs w:val="28"/>
          <w:shd w:val="clear" w:color="auto" w:fill="FFFFFF"/>
          <w:lang w:val="es-CO"/>
        </w:rPr>
        <w:t xml:space="preserve"> </w:t>
      </w:r>
      <w:r w:rsidRPr="000E3CEB">
        <w:rPr>
          <w:b w:val="0"/>
          <w:bCs w:val="0"/>
          <w:color w:val="333333"/>
          <w:sz w:val="63"/>
          <w:szCs w:val="63"/>
          <w:lang w:val="es-CO"/>
        </w:rPr>
        <w:t>El 11% de los españoles mayores de 14 años (alrededor de 45.000 personas) fallece debido a la contaminación derivada de los combustibles fósiles</w:t>
      </w:r>
    </w:p>
    <w:p w14:paraId="5A48EA58" w14:textId="1B1445C5" w:rsidR="00997DE4" w:rsidRPr="000E3CEB" w:rsidRDefault="00997DE4">
      <w:pPr>
        <w:pStyle w:val="CommentText"/>
        <w:rPr>
          <w:lang w:val="es-CO"/>
        </w:rPr>
      </w:pPr>
    </w:p>
  </w:comment>
  <w:comment w:id="99" w:author="Fabre  Adrien" w:date="2021-04-12T18:09:00Z" w:initials="FA">
    <w:p w14:paraId="3826EB19" w14:textId="6A0B48EF" w:rsidR="00696A4F" w:rsidRPr="00696A4F" w:rsidRDefault="00696A4F">
      <w:pPr>
        <w:pStyle w:val="CommentText"/>
        <w:rPr>
          <w:lang w:val="es-CO"/>
        </w:rPr>
      </w:pPr>
      <w:r>
        <w:rPr>
          <w:rStyle w:val="CommentReference"/>
        </w:rPr>
        <w:annotationRef/>
      </w:r>
      <w:r w:rsidRPr="00696A4F">
        <w:rPr>
          <w:lang w:val="es-CO"/>
        </w:rPr>
        <w:t>A</w:t>
      </w:r>
      <w:r>
        <w:rPr>
          <w:lang w:val="es-CO"/>
        </w:rPr>
        <w:t xml:space="preserve"> </w:t>
      </w:r>
      <w:proofErr w:type="spellStart"/>
      <w:r>
        <w:rPr>
          <w:lang w:val="es-CO"/>
        </w:rPr>
        <w:t>mi</w:t>
      </w:r>
      <w:proofErr w:type="spellEnd"/>
      <w:r>
        <w:rPr>
          <w:lang w:val="es-CO"/>
        </w:rPr>
        <w:t xml:space="preserve"> me gusta el </w:t>
      </w:r>
      <w:proofErr w:type="spellStart"/>
      <w:r>
        <w:rPr>
          <w:lang w:val="es-CO"/>
        </w:rPr>
        <w:t>Alternative</w:t>
      </w:r>
      <w:proofErr w:type="spellEnd"/>
      <w:r>
        <w:rPr>
          <w:lang w:val="es-CO"/>
        </w:rPr>
        <w:t xml:space="preserve"> </w:t>
      </w:r>
      <w:proofErr w:type="spellStart"/>
      <w:r>
        <w:rPr>
          <w:lang w:val="es-CO"/>
        </w:rPr>
        <w:t>wording</w:t>
      </w:r>
      <w:proofErr w:type="spellEnd"/>
      <w:r>
        <w:rPr>
          <w:lang w:val="es-CO"/>
        </w:rPr>
        <w:t xml:space="preserve">. Y ja, podemos usar </w:t>
      </w:r>
      <w:proofErr w:type="gramStart"/>
      <w:r>
        <w:rPr>
          <w:lang w:val="es-CO"/>
        </w:rPr>
        <w:t xml:space="preserve">el cifra </w:t>
      </w:r>
      <w:proofErr w:type="spellStart"/>
      <w:r>
        <w:rPr>
          <w:lang w:val="es-CO"/>
        </w:rPr>
        <w:t>mas</w:t>
      </w:r>
      <w:proofErr w:type="spellEnd"/>
      <w:r>
        <w:rPr>
          <w:lang w:val="es-CO"/>
        </w:rPr>
        <w:t xml:space="preserve"> grande</w:t>
      </w:r>
      <w:proofErr w:type="gramEnd"/>
      <w:r>
        <w:rPr>
          <w:lang w:val="es-CO"/>
        </w:rPr>
        <w:t>.</w:t>
      </w:r>
    </w:p>
  </w:comment>
  <w:comment w:id="100" w:author="SANCHEZ CHICO, Ana" w:date="2021-04-13T09:22:00Z" w:initials="ASC">
    <w:p w14:paraId="13EB87EF" w14:textId="1388E061" w:rsidR="00183410" w:rsidRPr="00955ED2" w:rsidRDefault="00183410">
      <w:pPr>
        <w:pStyle w:val="CommentText"/>
        <w:rPr>
          <w:lang w:val="en-US"/>
        </w:rPr>
      </w:pPr>
      <w:r>
        <w:rPr>
          <w:rStyle w:val="CommentReference"/>
        </w:rPr>
        <w:annotationRef/>
      </w:r>
      <w:r w:rsidRPr="00955ED2">
        <w:rPr>
          <w:lang w:val="en-US"/>
        </w:rPr>
        <w:t xml:space="preserve">Perfect, </w:t>
      </w:r>
      <w:proofErr w:type="gramStart"/>
      <w:r w:rsidRPr="00955ED2">
        <w:rPr>
          <w:lang w:val="en-US"/>
        </w:rPr>
        <w:t>adjusted !</w:t>
      </w:r>
      <w:proofErr w:type="gramEnd"/>
    </w:p>
  </w:comment>
  <w:comment w:id="114" w:author="SANCHEZ CHICO, Ana" w:date="2021-04-12T16:30:00Z" w:initials="ASC">
    <w:p w14:paraId="05D585D2" w14:textId="18450163" w:rsidR="009A0BEF" w:rsidRPr="009A0BEF" w:rsidRDefault="009A0BEF">
      <w:pPr>
        <w:pStyle w:val="CommentText"/>
        <w:rPr>
          <w:lang w:val="en-GB"/>
        </w:rPr>
      </w:pPr>
      <w:r>
        <w:rPr>
          <w:rStyle w:val="CommentReference"/>
        </w:rPr>
        <w:annotationRef/>
      </w:r>
      <w:r w:rsidRPr="009A0BEF">
        <w:rPr>
          <w:lang w:val="en-GB"/>
        </w:rPr>
        <w:t xml:space="preserve">I would delete this as I </w:t>
      </w:r>
      <w:proofErr w:type="spellStart"/>
      <w:r w:rsidRPr="009A0BEF">
        <w:rPr>
          <w:lang w:val="en-GB"/>
        </w:rPr>
        <w:t>dont</w:t>
      </w:r>
      <w:proofErr w:type="spellEnd"/>
      <w:r w:rsidRPr="009A0BEF">
        <w:rPr>
          <w:lang w:val="en-GB"/>
        </w:rPr>
        <w:t xml:space="preserve"> think people would know what the tiger mosquito is</w:t>
      </w:r>
    </w:p>
  </w:comment>
  <w:comment w:id="115" w:author="Fabre  Adrien" w:date="2021-04-12T18:10:00Z" w:initials="FA">
    <w:p w14:paraId="4DF9FA99" w14:textId="00A42500" w:rsidR="00696A4F" w:rsidRDefault="00696A4F">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E6FDCC" w15:done="0"/>
  <w15:commentEx w15:paraId="3CB70A4B" w15:done="0"/>
  <w15:commentEx w15:paraId="0291A7DE" w15:done="0"/>
  <w15:commentEx w15:paraId="569B44C3" w15:paraIdParent="0291A7DE" w15:done="0"/>
  <w15:commentEx w15:paraId="41EC971A" w15:paraIdParent="0291A7DE" w15:done="0"/>
  <w15:commentEx w15:paraId="29D38C64" w15:done="0"/>
  <w15:commentEx w15:paraId="633D7A86" w15:done="0"/>
  <w15:commentEx w15:paraId="45DA497F" w15:paraIdParent="633D7A86" w15:done="0"/>
  <w15:commentEx w15:paraId="447E2D25" w15:paraIdParent="633D7A86" w15:done="0"/>
  <w15:commentEx w15:paraId="3F5A66B6" w15:paraIdParent="633D7A86" w15:done="0"/>
  <w15:commentEx w15:paraId="05C2A833" w15:done="0"/>
  <w15:commentEx w15:paraId="4C7A7052" w15:paraIdParent="05C2A833" w15:done="0"/>
  <w15:commentEx w15:paraId="3639BA83" w15:done="0"/>
  <w15:commentEx w15:paraId="2B9FEC6D" w15:done="0"/>
  <w15:commentEx w15:paraId="1FD0DFD2" w15:paraIdParent="2B9FEC6D" w15:done="0"/>
  <w15:commentEx w15:paraId="611535D2" w15:paraIdParent="2B9FEC6D" w15:done="0"/>
  <w15:commentEx w15:paraId="1ACE2186" w15:done="0"/>
  <w15:commentEx w15:paraId="298EEC74" w15:paraIdParent="1ACE2186" w15:done="0"/>
  <w15:commentEx w15:paraId="576045B7" w15:done="0"/>
  <w15:commentEx w15:paraId="1B7631EE" w15:paraIdParent="576045B7" w15:done="0"/>
  <w15:commentEx w15:paraId="0FAC994E" w15:done="0"/>
  <w15:commentEx w15:paraId="4CB99BD1" w15:done="0"/>
  <w15:commentEx w15:paraId="225AE59A" w15:done="0"/>
  <w15:commentEx w15:paraId="296C6A3A" w15:paraIdParent="225AE59A" w15:done="0"/>
  <w15:commentEx w15:paraId="5A48EA58" w15:done="0"/>
  <w15:commentEx w15:paraId="3826EB19" w15:paraIdParent="5A48EA58" w15:done="0"/>
  <w15:commentEx w15:paraId="13EB87EF" w15:paraIdParent="5A48EA58" w15:done="0"/>
  <w15:commentEx w15:paraId="05D585D2" w15:done="0"/>
  <w15:commentEx w15:paraId="4DF9FA99" w15:paraIdParent="05D585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5D678" w14:textId="77777777" w:rsidR="008C6C57" w:rsidRDefault="008C6C57" w:rsidP="00A25BA6">
      <w:pPr>
        <w:spacing w:after="0" w:line="240" w:lineRule="auto"/>
      </w:pPr>
      <w:r>
        <w:separator/>
      </w:r>
    </w:p>
  </w:endnote>
  <w:endnote w:type="continuationSeparator" w:id="0">
    <w:p w14:paraId="18856703" w14:textId="77777777" w:rsidR="008C6C57" w:rsidRDefault="008C6C57"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A1845F" w14:textId="77777777" w:rsidR="008C6C57" w:rsidRDefault="008C6C57" w:rsidP="00A25BA6">
      <w:pPr>
        <w:spacing w:after="0" w:line="240" w:lineRule="auto"/>
      </w:pPr>
      <w:r>
        <w:separator/>
      </w:r>
    </w:p>
  </w:footnote>
  <w:footnote w:type="continuationSeparator" w:id="0">
    <w:p w14:paraId="28AEB31A" w14:textId="77777777" w:rsidR="008C6C57" w:rsidRDefault="008C6C57" w:rsidP="00A25BA6">
      <w:pPr>
        <w:spacing w:after="0" w:line="240" w:lineRule="auto"/>
      </w:pPr>
      <w:r>
        <w:continuationSeparator/>
      </w:r>
    </w:p>
  </w:footnote>
  <w:footnote w:id="1">
    <w:p w14:paraId="2B4FF55F" w14:textId="14B81CA0" w:rsidR="0011767D" w:rsidRPr="005E5F92" w:rsidRDefault="0011767D">
      <w:pPr>
        <w:pStyle w:val="FootnoteText"/>
      </w:pPr>
      <w:r>
        <w:rPr>
          <w:rStyle w:val="FootnoteReference"/>
        </w:rPr>
        <w:footnoteRef/>
      </w:r>
      <w:r>
        <w:t xml:space="preserve"> </w:t>
      </w:r>
      <w:proofErr w:type="spellStart"/>
      <w:r>
        <w:rPr>
          <w:lang w:val="de-DE"/>
        </w:rPr>
        <w:t>Lelieveld</w:t>
      </w:r>
      <w:proofErr w:type="spellEnd"/>
      <w:r>
        <w:rPr>
          <w:lang w:val="de-DE"/>
        </w:rPr>
        <w:t xml:space="preserve"> et al. (2019)</w:t>
      </w:r>
    </w:p>
  </w:footnote>
  <w:footnote w:id="2">
    <w:p w14:paraId="0B5C0FB8" w14:textId="77777777" w:rsidR="004C3A14" w:rsidRPr="006A4856" w:rsidRDefault="004C3A14" w:rsidP="004C3A14">
      <w:pPr>
        <w:pStyle w:val="FootnoteText"/>
      </w:pPr>
      <w:r>
        <w:rPr>
          <w:rStyle w:val="FootnoteReference"/>
        </w:rPr>
        <w:footnoteRef/>
      </w:r>
      <w:r>
        <w:t xml:space="preserve"> </w:t>
      </w:r>
      <w:r w:rsidRPr="006A4856">
        <w:t>http://www.impactlab.org/map/#usmeas=absolute&amp;usyear=1981-2010&amp;gmeas=change-from-hist&amp;gyear=2080-2099&amp;tab=global&amp;gvar=tasmax-over-95F</w:t>
      </w:r>
    </w:p>
  </w:footnote>
  <w:footnote w:id="3">
    <w:p w14:paraId="6D9A8C6F" w14:textId="77777777" w:rsidR="005352CD" w:rsidRPr="00C54130" w:rsidRDefault="005352CD" w:rsidP="005352CD">
      <w:pPr>
        <w:pStyle w:val="FootnoteText"/>
      </w:pPr>
      <w:r>
        <w:rPr>
          <w:rStyle w:val="FootnoteReference"/>
        </w:rPr>
        <w:footnoteRef/>
      </w:r>
      <w:r>
        <w:t xml:space="preserve"> </w:t>
      </w:r>
      <w:r w:rsidRPr="00C54130">
        <w:t>http://www.impactlab.org/research/estimating-economic-damage-from-climate-change-in-the-united-states/</w:t>
      </w:r>
    </w:p>
  </w:footnote>
  <w:footnote w:id="4">
    <w:p w14:paraId="74350EED" w14:textId="77777777" w:rsidR="00E81550" w:rsidRPr="00E81550" w:rsidRDefault="00E81550">
      <w:pPr>
        <w:pStyle w:val="FootnoteText"/>
      </w:pPr>
      <w:r>
        <w:rPr>
          <w:rStyle w:val="FootnoteReference"/>
        </w:rPr>
        <w:footnoteRef/>
      </w:r>
      <w:r>
        <w:t xml:space="preserve"> </w:t>
      </w:r>
      <w:r w:rsidRPr="00E81550">
        <w:t>https://youtu.be/wd6w6mTQGwc?t=461</w:t>
      </w:r>
    </w:p>
  </w:footnote>
  <w:footnote w:id="5">
    <w:p w14:paraId="2EEB5B76" w14:textId="77777777" w:rsidR="00141C9B" w:rsidRPr="003A4FBC" w:rsidRDefault="00141C9B" w:rsidP="00141C9B">
      <w:pPr>
        <w:pStyle w:val="FootnoteText"/>
      </w:pPr>
      <w:r>
        <w:rPr>
          <w:rStyle w:val="FootnoteReference"/>
        </w:rPr>
        <w:footnoteRef/>
      </w:r>
      <w:r>
        <w:t xml:space="preserve"> </w:t>
      </w:r>
      <w:r w:rsidRPr="003A4FBC">
        <w:t>https://www.ecologie.gouv.fr/observatoire-national-sur-effets-du-rechauffement-climatique-onerc</w:t>
      </w:r>
    </w:p>
  </w:footnote>
  <w:footnote w:id="6">
    <w:p w14:paraId="328A8D57" w14:textId="5B8C600C" w:rsidR="00816AB6" w:rsidRDefault="00816AB6">
      <w:pPr>
        <w:pStyle w:val="FootnoteText"/>
      </w:pPr>
      <w:r>
        <w:rPr>
          <w:rStyle w:val="FootnoteReference"/>
        </w:rPr>
        <w:footnoteRef/>
      </w:r>
      <w:r>
        <w:t xml:space="preserve"> </w:t>
      </w:r>
      <w:hyperlink r:id="rId1" w:history="1">
        <w:r w:rsidRPr="00B229DC">
          <w:rPr>
            <w:rStyle w:val="Hyperlink"/>
          </w:rPr>
          <w:t>https://www.institutdesactuaires.com/global/gene/link.php?doc_id=867&amp;fg=1</w:t>
        </w:r>
      </w:hyperlink>
      <w:r>
        <w:t xml:space="preserve"> </w:t>
      </w:r>
      <w:hyperlink r:id="rId2" w:history="1">
        <w:r w:rsidR="00E263F2" w:rsidRPr="00AD3FDD">
          <w:rPr>
            <w:rStyle w:val="Hyperlink"/>
          </w:rPr>
          <w:t>https://twitter.com/meteofrance/status/1173872094469402624?ref_src=twsrc%5Etfw%7Ctwcamp%5Etweetembed%7Ctwterm%5E1173872094469402624%7Ctwgr%5E%7Ctwcon%5Es1_&amp;ref_url=https%3A%2F%2Fwww.leparisien.fr%2Fenvironnement%2Fle-rechauffement-climatique-sera-beaucoup-plus-fort-que-prevu-17-09-2019-8153628.php</w:t>
        </w:r>
      </w:hyperlink>
    </w:p>
    <w:p w14:paraId="77A148B1" w14:textId="334D9EA0" w:rsidR="00E263F2" w:rsidRPr="00FA3438" w:rsidRDefault="00E263F2">
      <w:pPr>
        <w:pStyle w:val="FootnoteText"/>
      </w:pPr>
      <w:r w:rsidRPr="00D438E0">
        <w:t>https://www.euro.who.int/__data/assets/pdf_file/0018/112473/E91350.pdf</w:t>
      </w:r>
      <w:r>
        <w:t xml:space="preserve"> (</w:t>
      </w:r>
      <w:r w:rsidRPr="00D438E0">
        <w:t>https://www.liberation.fr/checknews/2018/08/06/combien-de-morts-y-avait-t-il-eu-lors-de-la-canicule-en-2003_1671066</w:t>
      </w:r>
      <w:r>
        <w:t>)</w:t>
      </w:r>
    </w:p>
  </w:footnote>
  <w:footnote w:id="7">
    <w:p w14:paraId="085D042C" w14:textId="77777777" w:rsidR="00816AB6" w:rsidRPr="00FA3438" w:rsidRDefault="00816AB6">
      <w:pPr>
        <w:pStyle w:val="FootnoteText"/>
      </w:pPr>
      <w:r>
        <w:rPr>
          <w:rStyle w:val="FootnoteReference"/>
        </w:rPr>
        <w:footnoteRef/>
      </w:r>
      <w:r>
        <w:t xml:space="preserve"> </w:t>
      </w:r>
      <w:r w:rsidRPr="00FA3438">
        <w:t>http://www.meteofrance.fr/actualites/75746838-changement-climatique-8-aout-2030-le-mercure-pourrait-localement-depasser-les-50-c</w:t>
      </w:r>
    </w:p>
  </w:footnote>
  <w:footnote w:id="8">
    <w:p w14:paraId="7375BCFC" w14:textId="77777777" w:rsidR="00816AB6" w:rsidRPr="00FA3438" w:rsidRDefault="00816AB6" w:rsidP="00816AB6">
      <w:pPr>
        <w:pStyle w:val="FootnoteText"/>
      </w:pPr>
      <w:r>
        <w:rPr>
          <w:rStyle w:val="FootnoteReference"/>
        </w:rPr>
        <w:footnoteRef/>
      </w:r>
      <w:r>
        <w:t xml:space="preserve"> </w:t>
      </w:r>
      <w:r w:rsidRPr="00FA3438">
        <w:t>https://www.ccr.fr/documents/35794/35836/Etude+Climatique+2018+version+complete.pdf/6a7b6120-7050-ff2e-4aa9-89e80c1e30f2?t=1536662736000</w:t>
      </w:r>
    </w:p>
  </w:footnote>
  <w:footnote w:id="9">
    <w:p w14:paraId="76326762" w14:textId="77777777" w:rsidR="005C7CFA" w:rsidRPr="00955ED2" w:rsidRDefault="005C7CFA" w:rsidP="005C7CFA">
      <w:pPr>
        <w:pStyle w:val="FootnoteText"/>
        <w:rPr>
          <w:rPrChange w:id="7" w:author="Fabre  Adrien" w:date="2021-04-14T10:51:00Z">
            <w:rPr>
              <w:lang w:val="fr-FR"/>
            </w:rPr>
          </w:rPrChange>
        </w:rPr>
      </w:pPr>
      <w:r>
        <w:rPr>
          <w:rStyle w:val="FootnoteReference"/>
        </w:rPr>
        <w:footnoteRef/>
      </w:r>
      <w:r w:rsidRPr="00955ED2">
        <w:rPr>
          <w:rPrChange w:id="8" w:author="Fabre  Adrien" w:date="2021-04-14T10:51:00Z">
            <w:rPr>
              <w:lang w:val="fr-FR"/>
            </w:rPr>
          </w:rPrChange>
        </w:rPr>
        <w:t xml:space="preserve"> </w:t>
      </w:r>
      <w:proofErr w:type="spellStart"/>
      <w:r w:rsidRPr="00955ED2">
        <w:rPr>
          <w:rPrChange w:id="9" w:author="Fabre  Adrien" w:date="2021-04-14T10:51:00Z">
            <w:rPr>
              <w:lang w:val="fr-FR"/>
            </w:rPr>
          </w:rPrChange>
        </w:rPr>
        <w:t>Hinkel</w:t>
      </w:r>
      <w:proofErr w:type="spellEnd"/>
      <w:r w:rsidRPr="00955ED2">
        <w:rPr>
          <w:rPrChange w:id="10" w:author="Fabre  Adrien" w:date="2021-04-14T10:51:00Z">
            <w:rPr>
              <w:lang w:val="fr-FR"/>
            </w:rPr>
          </w:rPrChange>
        </w:rPr>
        <w:t xml:space="preserve"> et al. 2010</w:t>
      </w:r>
    </w:p>
  </w:footnote>
  <w:footnote w:id="10">
    <w:p w14:paraId="03E86510" w14:textId="77777777" w:rsidR="005C7CFA" w:rsidRPr="00955ED2" w:rsidRDefault="005C7CFA" w:rsidP="005C7CFA">
      <w:pPr>
        <w:pStyle w:val="FootnoteText"/>
        <w:rPr>
          <w:rPrChange w:id="11" w:author="Fabre  Adrien" w:date="2021-04-14T10:51:00Z">
            <w:rPr>
              <w:lang w:val="fr-FR"/>
            </w:rPr>
          </w:rPrChange>
        </w:rPr>
      </w:pPr>
      <w:r>
        <w:rPr>
          <w:rStyle w:val="FootnoteReference"/>
        </w:rPr>
        <w:footnoteRef/>
      </w:r>
      <w:r w:rsidRPr="00955ED2">
        <w:rPr>
          <w:rPrChange w:id="12" w:author="Fabre  Adrien" w:date="2021-04-14T10:51:00Z">
            <w:rPr>
              <w:lang w:val="fr-FR"/>
            </w:rPr>
          </w:rPrChange>
        </w:rPr>
        <w:t xml:space="preserve"> https://en.klimatilpasning.dk/sectors/nature/climate-change-impact-on-nature/</w:t>
      </w:r>
    </w:p>
  </w:footnote>
  <w:footnote w:id="11">
    <w:p w14:paraId="08EB41AF" w14:textId="77777777" w:rsidR="005C7CFA" w:rsidRPr="00955ED2" w:rsidRDefault="005C7CFA" w:rsidP="005C7CFA">
      <w:pPr>
        <w:pStyle w:val="FootnoteText"/>
        <w:rPr>
          <w:rPrChange w:id="13" w:author="Fabre  Adrien" w:date="2021-04-14T10:51:00Z">
            <w:rPr>
              <w:lang w:val="fr-FR"/>
            </w:rPr>
          </w:rPrChange>
        </w:rPr>
      </w:pPr>
      <w:r>
        <w:rPr>
          <w:rStyle w:val="FootnoteReference"/>
        </w:rPr>
        <w:footnoteRef/>
      </w:r>
      <w:r w:rsidRPr="00955ED2">
        <w:rPr>
          <w:rPrChange w:id="14" w:author="Fabre  Adrien" w:date="2021-04-14T10:51:00Z">
            <w:rPr>
              <w:lang w:val="fr-FR"/>
            </w:rPr>
          </w:rPrChange>
        </w:rPr>
        <w:t xml:space="preserve"> https://www.statista.com/statistics/827754/air-pollution-deaths-denmark/#:~:text=Deaths%20attributable%20to%20air%20pollution%20in%20Denmark1990%2D2019&amp;text=Over%20the%20past%20three%20decades,1990%20to%201%2C470%20by%202019.</w:t>
      </w:r>
    </w:p>
  </w:footnote>
  <w:footnote w:id="12">
    <w:p w14:paraId="3A1AE598" w14:textId="053070FD" w:rsidR="00292362" w:rsidRPr="00955ED2" w:rsidRDefault="00292362">
      <w:pPr>
        <w:pStyle w:val="FootnoteText"/>
        <w:rPr>
          <w:rPrChange w:id="18" w:author="Fabre  Adrien" w:date="2021-04-14T10:51:00Z">
            <w:rPr>
              <w:lang w:val="fr-FR"/>
            </w:rPr>
          </w:rPrChange>
        </w:rPr>
      </w:pPr>
      <w:r>
        <w:rPr>
          <w:rStyle w:val="FootnoteReference"/>
        </w:rPr>
        <w:footnoteRef/>
      </w:r>
      <w:r w:rsidRPr="00955ED2">
        <w:rPr>
          <w:rPrChange w:id="19" w:author="Fabre  Adrien" w:date="2021-04-14T10:51:00Z">
            <w:rPr>
              <w:lang w:val="fr-FR"/>
            </w:rPr>
          </w:rPrChange>
        </w:rPr>
        <w:t xml:space="preserve"> https://www.ndtv.com/delhi-news/delhi-weather-delhi-at-48-degrees-highest-ever-in-june-says-weather-agency-skymet-2051014</w:t>
      </w:r>
    </w:p>
  </w:footnote>
  <w:footnote w:id="13">
    <w:p w14:paraId="63CCD46C" w14:textId="6C362F47" w:rsidR="00292362" w:rsidRPr="00955ED2" w:rsidRDefault="00292362">
      <w:pPr>
        <w:pStyle w:val="FootnoteText"/>
        <w:rPr>
          <w:rPrChange w:id="20" w:author="Fabre  Adrien" w:date="2021-04-14T10:51:00Z">
            <w:rPr>
              <w:lang w:val="fr-FR"/>
            </w:rPr>
          </w:rPrChange>
        </w:rPr>
      </w:pPr>
      <w:r>
        <w:rPr>
          <w:rStyle w:val="FootnoteReference"/>
        </w:rPr>
        <w:footnoteRef/>
      </w:r>
      <w:r w:rsidRPr="00955ED2">
        <w:rPr>
          <w:rPrChange w:id="21" w:author="Fabre  Adrien" w:date="2021-04-14T10:51:00Z">
            <w:rPr>
              <w:lang w:val="fr-FR"/>
            </w:rPr>
          </w:rPrChange>
        </w:rPr>
        <w:t xml:space="preserve"> https://thewire.in/environment/2018-was-sixth-warmest-year-in-indias-recorded-history-imd</w:t>
      </w:r>
    </w:p>
  </w:footnote>
  <w:footnote w:id="14">
    <w:p w14:paraId="347D6221" w14:textId="63711244" w:rsidR="00292362" w:rsidRPr="00C250BF" w:rsidRDefault="00292362">
      <w:pPr>
        <w:pStyle w:val="FootnoteText"/>
        <w:rPr>
          <w:lang w:val="de-DE"/>
        </w:rPr>
      </w:pPr>
      <w:r>
        <w:rPr>
          <w:rStyle w:val="FootnoteReference"/>
        </w:rPr>
        <w:footnoteRef/>
      </w:r>
      <w:r w:rsidRPr="00C250BF">
        <w:rPr>
          <w:lang w:val="de-DE"/>
        </w:rPr>
        <w:t xml:space="preserve"> Im et al. (2017)</w:t>
      </w:r>
    </w:p>
  </w:footnote>
  <w:footnote w:id="15">
    <w:p w14:paraId="7620C6CC" w14:textId="73D26ED1" w:rsidR="00C250BF" w:rsidRPr="00C250BF" w:rsidRDefault="00C250BF">
      <w:pPr>
        <w:pStyle w:val="FootnoteText"/>
        <w:rPr>
          <w:lang w:val="de-DE"/>
        </w:rPr>
      </w:pPr>
      <w:r>
        <w:rPr>
          <w:rStyle w:val="FootnoteReference"/>
        </w:rPr>
        <w:footnoteRef/>
      </w:r>
      <w:r w:rsidRPr="00C250BF">
        <w:rPr>
          <w:lang w:val="de-DE"/>
        </w:rPr>
        <w:t xml:space="preserve"> https://www.worldbank.org/en/news/feature/2013/06/19/india-climate-change-impacts</w:t>
      </w:r>
    </w:p>
  </w:footnote>
  <w:footnote w:id="16">
    <w:p w14:paraId="726BC912" w14:textId="62E3A13A" w:rsidR="00C250BF" w:rsidRPr="00C250BF" w:rsidRDefault="00C250BF">
      <w:pPr>
        <w:pStyle w:val="FootnoteText"/>
        <w:rPr>
          <w:lang w:val="de-DE"/>
        </w:rPr>
      </w:pPr>
      <w:r>
        <w:rPr>
          <w:rStyle w:val="FootnoteReference"/>
        </w:rPr>
        <w:footnoteRef/>
      </w:r>
      <w:r w:rsidRPr="00C250BF">
        <w:rPr>
          <w:lang w:val="de-DE"/>
        </w:rPr>
        <w:t xml:space="preserve"> </w:t>
      </w:r>
      <w:proofErr w:type="spellStart"/>
      <w:r w:rsidRPr="00C250BF">
        <w:rPr>
          <w:lang w:val="de-DE"/>
        </w:rPr>
        <w:t>Kulp</w:t>
      </w:r>
      <w:proofErr w:type="spellEnd"/>
      <w:r w:rsidRPr="00C250BF">
        <w:rPr>
          <w:lang w:val="de-DE"/>
        </w:rPr>
        <w:t xml:space="preserve"> &amp; </w:t>
      </w:r>
      <w:proofErr w:type="spellStart"/>
      <w:r w:rsidRPr="00C250BF">
        <w:rPr>
          <w:lang w:val="de-DE"/>
        </w:rPr>
        <w:t>Strauss</w:t>
      </w:r>
      <w:proofErr w:type="spellEnd"/>
      <w:r w:rsidRPr="00C250BF">
        <w:rPr>
          <w:lang w:val="de-DE"/>
        </w:rPr>
        <w:t xml:space="preserve"> (</w:t>
      </w:r>
      <w:r>
        <w:rPr>
          <w:lang w:val="de-DE"/>
        </w:rPr>
        <w:t>2019). h</w:t>
      </w:r>
      <w:r w:rsidRPr="00C250BF">
        <w:rPr>
          <w:lang w:val="de-DE"/>
        </w:rPr>
        <w:t>ttps://en.wikipedia.org/wiki/Effects_of_climate_change_on_South_Asia#:~:text=Heat%20waves'%20frequency%20and%20power,accessing%20the%20closest%20water%20source.</w:t>
      </w:r>
    </w:p>
  </w:footnote>
  <w:footnote w:id="17">
    <w:p w14:paraId="1819F275" w14:textId="474A212A" w:rsidR="0011767D" w:rsidRPr="0011767D" w:rsidRDefault="0011767D">
      <w:pPr>
        <w:pStyle w:val="FootnoteText"/>
        <w:rPr>
          <w:lang w:val="de-DE"/>
        </w:rPr>
      </w:pPr>
      <w:r>
        <w:rPr>
          <w:rStyle w:val="FootnoteReference"/>
        </w:rPr>
        <w:footnoteRef/>
      </w:r>
      <w:r w:rsidRPr="0011767D">
        <w:rPr>
          <w:lang w:val="de-DE"/>
        </w:rPr>
        <w:t xml:space="preserve"> </w:t>
      </w:r>
      <w:proofErr w:type="spellStart"/>
      <w:r>
        <w:rPr>
          <w:lang w:val="de-DE"/>
        </w:rPr>
        <w:t>Lelieveld</w:t>
      </w:r>
      <w:proofErr w:type="spellEnd"/>
      <w:r>
        <w:rPr>
          <w:lang w:val="de-DE"/>
        </w:rPr>
        <w:t xml:space="preserve"> et al. (2019)</w:t>
      </w:r>
    </w:p>
  </w:footnote>
  <w:footnote w:id="18">
    <w:p w14:paraId="2A29E905" w14:textId="6BB257A0" w:rsidR="006471A8" w:rsidRPr="006471A8" w:rsidRDefault="006471A8">
      <w:pPr>
        <w:pStyle w:val="FootnoteText"/>
        <w:rPr>
          <w:lang w:val="de-DE"/>
        </w:rPr>
      </w:pPr>
      <w:r>
        <w:rPr>
          <w:rStyle w:val="FootnoteReference"/>
        </w:rPr>
        <w:footnoteRef/>
      </w:r>
      <w:r w:rsidRPr="006471A8">
        <w:rPr>
          <w:lang w:val="de-DE"/>
        </w:rPr>
        <w:t xml:space="preserve"> </w:t>
      </w:r>
      <w:r w:rsidR="008C6C57">
        <w:fldChar w:fldCharType="begin"/>
      </w:r>
      <w:r w:rsidR="008C6C57" w:rsidRPr="00955ED2">
        <w:rPr>
          <w:lang w:val="de-DE"/>
          <w:rPrChange w:id="23" w:author="Fabre  Adrien" w:date="2021-04-14T10:51:00Z">
            <w:rPr/>
          </w:rPrChange>
        </w:rPr>
        <w:instrText xml:space="preserve"> HYPERLINK "http://www.indianjournals.com/ijor.aspx?target=ijor:aerr&amp;volume=27&amp;issue=2&amp;article=001" </w:instrText>
      </w:r>
      <w:r w:rsidR="008C6C57">
        <w:fldChar w:fldCharType="separate"/>
      </w:r>
      <w:r w:rsidRPr="00ED6707">
        <w:rPr>
          <w:rStyle w:val="Hyperlink"/>
          <w:lang w:val="de-DE"/>
        </w:rPr>
        <w:t>http://www.indianjournals.com/ijor.aspx?target=ijor:aerr&amp;volume=27&amp;issue=2&amp;article=001</w:t>
      </w:r>
      <w:r w:rsidR="008C6C57">
        <w:rPr>
          <w:rStyle w:val="Hyperlink"/>
          <w:lang w:val="de-DE"/>
        </w:rPr>
        <w:fldChar w:fldCharType="end"/>
      </w:r>
      <w:r>
        <w:rPr>
          <w:lang w:val="de-DE"/>
        </w:rPr>
        <w:t xml:space="preserve"> </w:t>
      </w:r>
      <w:r w:rsidR="008C6C57">
        <w:fldChar w:fldCharType="begin"/>
      </w:r>
      <w:r w:rsidR="008C6C57" w:rsidRPr="00955ED2">
        <w:rPr>
          <w:lang w:val="de-DE"/>
          <w:rPrChange w:id="24" w:author="Fabre  Adrien" w:date="2021-04-14T10:51:00Z">
            <w:rPr/>
          </w:rPrChange>
        </w:rPr>
        <w:instrText xml:space="preserve"> HYPERLINK "https://link.springer.com/article/10.1007/s10584-011-0</w:instrText>
      </w:r>
      <w:r w:rsidR="008C6C57" w:rsidRPr="00955ED2">
        <w:rPr>
          <w:lang w:val="de-DE"/>
          <w:rPrChange w:id="25" w:author="Fabre  Adrien" w:date="2021-04-14T10:51:00Z">
            <w:rPr/>
          </w:rPrChange>
        </w:rPr>
        <w:instrText xml:space="preserve">208-4" </w:instrText>
      </w:r>
      <w:r w:rsidR="008C6C57">
        <w:fldChar w:fldCharType="separate"/>
      </w:r>
      <w:r w:rsidRPr="00ED6707">
        <w:rPr>
          <w:rStyle w:val="Hyperlink"/>
          <w:lang w:val="de-DE"/>
        </w:rPr>
        <w:t>https://link.springer.com/article/10.1007/s10584-011-0208-4</w:t>
      </w:r>
      <w:r w:rsidR="008C6C57">
        <w:rPr>
          <w:rStyle w:val="Hyperlink"/>
          <w:lang w:val="de-DE"/>
        </w:rPr>
        <w:fldChar w:fldCharType="end"/>
      </w:r>
      <w:r>
        <w:rPr>
          <w:lang w:val="de-DE"/>
        </w:rPr>
        <w:t xml:space="preserve"> </w:t>
      </w:r>
      <w:r w:rsidR="008C6C57">
        <w:fldChar w:fldCharType="begin"/>
      </w:r>
      <w:r w:rsidR="008C6C57" w:rsidRPr="00955ED2">
        <w:rPr>
          <w:lang w:val="de-DE"/>
          <w:rPrChange w:id="26" w:author="Fabre  Adrien" w:date="2021-04-14T10:51:00Z">
            <w:rPr/>
          </w:rPrChange>
        </w:rPr>
        <w:instrText xml:space="preserve"> HYPERLINK "https://www.int-res.com/abstracts/cr/v59/n3/p173-187/" </w:instrText>
      </w:r>
      <w:r w:rsidR="008C6C57">
        <w:fldChar w:fldCharType="separate"/>
      </w:r>
      <w:r w:rsidRPr="00ED6707">
        <w:rPr>
          <w:rStyle w:val="Hyperlink"/>
          <w:lang w:val="de-DE"/>
        </w:rPr>
        <w:t>https://www.int-res.com/abstracts/cr/v59/n3/p173-187/</w:t>
      </w:r>
      <w:r w:rsidR="008C6C57">
        <w:rPr>
          <w:rStyle w:val="Hyperlink"/>
          <w:lang w:val="de-DE"/>
        </w:rPr>
        <w:fldChar w:fldCharType="end"/>
      </w:r>
      <w:r>
        <w:rPr>
          <w:lang w:val="de-DE"/>
        </w:rPr>
        <w:t xml:space="preserve"> </w:t>
      </w:r>
    </w:p>
  </w:footnote>
  <w:footnote w:id="19">
    <w:p w14:paraId="17BB68D9" w14:textId="77777777" w:rsidR="003C5684" w:rsidRPr="002B5B09" w:rsidRDefault="003C5684" w:rsidP="003C5684">
      <w:pPr>
        <w:pStyle w:val="FootnoteText"/>
        <w:rPr>
          <w:ins w:id="48" w:author="SANCHEZ CHICO, Ana" w:date="2021-04-13T08:56:00Z"/>
          <w:lang w:val="en-US"/>
        </w:rPr>
      </w:pPr>
      <w:ins w:id="49" w:author="SANCHEZ CHICO, Ana" w:date="2021-04-13T08:56:00Z">
        <w:r>
          <w:rPr>
            <w:rStyle w:val="FootnoteReference"/>
          </w:rPr>
          <w:footnoteRef/>
        </w:r>
        <w:r w:rsidRPr="002B5B09">
          <w:rPr>
            <w:lang w:val="en-US"/>
          </w:rPr>
          <w:t xml:space="preserve"> </w:t>
        </w:r>
        <w:proofErr w:type="spellStart"/>
        <w:r w:rsidRPr="002B5B09">
          <w:rPr>
            <w:lang w:val="en-US"/>
          </w:rPr>
          <w:t>Guiot</w:t>
        </w:r>
        <w:proofErr w:type="spellEnd"/>
        <w:r w:rsidRPr="002B5B09">
          <w:rPr>
            <w:lang w:val="en-US"/>
          </w:rPr>
          <w:t xml:space="preserve"> &amp; Cramer (2016) Precipitations will decrease by </w:t>
        </w:r>
        <w:r>
          <w:rPr>
            <w:lang w:val="en-US"/>
          </w:rPr>
          <w:t>30% (</w:t>
        </w:r>
        <w:proofErr w:type="spellStart"/>
        <w:r>
          <w:rPr>
            <w:lang w:val="en-US"/>
          </w:rPr>
          <w:t>Forzieri</w:t>
        </w:r>
        <w:proofErr w:type="spellEnd"/>
        <w:r>
          <w:rPr>
            <w:lang w:val="en-US"/>
          </w:rPr>
          <w:t xml:space="preserve"> et al., 2014)</w:t>
        </w:r>
      </w:ins>
    </w:p>
  </w:footnote>
  <w:footnote w:id="20">
    <w:p w14:paraId="4D303C5D" w14:textId="77777777" w:rsidR="00726594" w:rsidRPr="002B5B09" w:rsidDel="003C5684" w:rsidRDefault="00726594" w:rsidP="00726594">
      <w:pPr>
        <w:pStyle w:val="FootnoteText"/>
        <w:rPr>
          <w:del w:id="54" w:author="SANCHEZ CHICO, Ana" w:date="2021-04-13T08:56:00Z"/>
          <w:lang w:val="en-US"/>
        </w:rPr>
      </w:pPr>
      <w:del w:id="55" w:author="SANCHEZ CHICO, Ana" w:date="2021-04-13T08:56:00Z">
        <w:r w:rsidDel="003C5684">
          <w:rPr>
            <w:rStyle w:val="FootnoteReference"/>
          </w:rPr>
          <w:footnoteRef/>
        </w:r>
        <w:r w:rsidRPr="002B5B09" w:rsidDel="003C5684">
          <w:rPr>
            <w:lang w:val="en-US"/>
          </w:rPr>
          <w:delText xml:space="preserve"> Guiot &amp; Cramer (2016) Precipitations will decrease by </w:delText>
        </w:r>
        <w:r w:rsidDel="003C5684">
          <w:rPr>
            <w:lang w:val="en-US"/>
          </w:rPr>
          <w:delText>30% (Forzieri et al., 2014)</w:delText>
        </w:r>
      </w:del>
    </w:p>
  </w:footnote>
  <w:footnote w:id="21">
    <w:p w14:paraId="1C051845" w14:textId="6A2133B6" w:rsidR="00C16EEC" w:rsidRDefault="00C16EEC">
      <w:pPr>
        <w:pStyle w:val="FootnoteText"/>
      </w:pPr>
      <w:r>
        <w:rPr>
          <w:rStyle w:val="FootnoteReference"/>
        </w:rPr>
        <w:footnoteRef/>
      </w:r>
      <w:r>
        <w:t xml:space="preserve"> </w:t>
      </w:r>
      <w:proofErr w:type="spellStart"/>
      <w:r>
        <w:t>Aemet</w:t>
      </w:r>
      <w:proofErr w:type="spellEnd"/>
      <w:r>
        <w:t xml:space="preserve">  (2</w:t>
      </w:r>
      <w:r w:rsidR="006144CB">
        <w:t xml:space="preserve">020): </w:t>
      </w:r>
      <w:hyperlink r:id="rId3" w:history="1">
        <w:r w:rsidR="006144CB" w:rsidRPr="001D2085">
          <w:rPr>
            <w:rStyle w:val="Hyperlink"/>
          </w:rPr>
          <w:t>http://www.aemet.es/en/noticias/2020/09/olas_de_calor_duplicadas_esta_ultima_decada</w:t>
        </w:r>
      </w:hyperlink>
      <w:r w:rsidR="006144CB">
        <w:t xml:space="preserve"> and </w:t>
      </w:r>
      <w:hyperlink r:id="rId4" w:history="1">
        <w:r w:rsidR="006144CB" w:rsidRPr="001D2085">
          <w:rPr>
            <w:rStyle w:val="Hyperlink"/>
          </w:rPr>
          <w:t>http://www.aemet.es/documentos/es/conocermas/recursos_en_linea/publicaciones_y_estudios/estudios/Olas_calor/Olas_Calor_ActualizacionMarzo2020.pdf</w:t>
        </w:r>
      </w:hyperlink>
      <w:r w:rsidR="006144CB">
        <w:t xml:space="preserve"> </w:t>
      </w:r>
    </w:p>
  </w:footnote>
  <w:footnote w:id="22">
    <w:p w14:paraId="513E6385" w14:textId="34476A73" w:rsidR="00EF5F43" w:rsidDel="00163D01" w:rsidRDefault="00EF5F43">
      <w:pPr>
        <w:pStyle w:val="FootnoteText"/>
        <w:rPr>
          <w:del w:id="67" w:author="SANCHEZ CHICO, Ana" w:date="2021-04-13T09:17:00Z"/>
        </w:rPr>
      </w:pPr>
      <w:del w:id="68" w:author="SANCHEZ CHICO, Ana" w:date="2021-04-13T09:17:00Z">
        <w:r w:rsidDel="00163D01">
          <w:rPr>
            <w:rStyle w:val="FootnoteReference"/>
          </w:rPr>
          <w:footnoteRef/>
        </w:r>
        <w:r w:rsidDel="00163D01">
          <w:delText xml:space="preserve"> </w:delText>
        </w:r>
        <w:r w:rsidR="00183410" w:rsidDel="00163D01">
          <w:fldChar w:fldCharType="begin"/>
        </w:r>
        <w:r w:rsidR="00183410" w:rsidDel="00163D01">
          <w:delInstrText xml:space="preserve"> HYPERLINK "https://www.fundacionaquae.org/incendios-forestales-en-espana/" </w:delInstrText>
        </w:r>
        <w:r w:rsidR="00183410" w:rsidDel="00163D01">
          <w:fldChar w:fldCharType="separate"/>
        </w:r>
        <w:r w:rsidRPr="001D2085" w:rsidDel="00163D01">
          <w:rPr>
            <w:rStyle w:val="Hyperlink"/>
          </w:rPr>
          <w:delText>https://www.fundacionaquae.org/incendios-forestales-en-espana/</w:delText>
        </w:r>
        <w:r w:rsidR="00183410" w:rsidDel="00163D01">
          <w:rPr>
            <w:rStyle w:val="Hyperlink"/>
          </w:rPr>
          <w:fldChar w:fldCharType="end"/>
        </w:r>
        <w:r w:rsidDel="00163D01">
          <w:delText xml:space="preserve"> </w:delText>
        </w:r>
      </w:del>
    </w:p>
  </w:footnote>
  <w:footnote w:id="23">
    <w:p w14:paraId="01113A43" w14:textId="6FDE9027" w:rsidR="002A1183" w:rsidRPr="00163D01" w:rsidRDefault="002A1183" w:rsidP="002A1183">
      <w:pPr>
        <w:pStyle w:val="FootnoteText"/>
        <w:rPr>
          <w:lang w:val="fr-FR"/>
          <w:rPrChange w:id="69" w:author="SANCHEZ CHICO, Ana" w:date="2021-04-13T09:19:00Z">
            <w:rPr/>
          </w:rPrChange>
        </w:rPr>
      </w:pPr>
      <w:r>
        <w:rPr>
          <w:rStyle w:val="FootnoteReference"/>
        </w:rPr>
        <w:footnoteRef/>
      </w:r>
      <w:r w:rsidRPr="00163D01">
        <w:rPr>
          <w:lang w:val="fr-FR"/>
          <w:rPrChange w:id="70" w:author="SANCHEZ CHICO, Ana" w:date="2021-04-13T09:19:00Z">
            <w:rPr/>
          </w:rPrChange>
        </w:rPr>
        <w:t xml:space="preserve"> </w:t>
      </w:r>
      <w:del w:id="71" w:author="SANCHEZ CHICO, Ana" w:date="2021-04-13T09:18:00Z">
        <w:r w:rsidR="00183410" w:rsidDel="00163D01">
          <w:fldChar w:fldCharType="begin"/>
        </w:r>
        <w:r w:rsidR="00183410" w:rsidRPr="00163D01" w:rsidDel="00163D01">
          <w:rPr>
            <w:lang w:val="fr-FR"/>
            <w:rPrChange w:id="72" w:author="SANCHEZ CHICO, Ana" w:date="2021-04-13T09:19:00Z">
              <w:rPr/>
            </w:rPrChange>
          </w:rPr>
          <w:delInstrText xml:space="preserve"> HYPERLINK "https://ethic.es/2020/08/asi-han-sido-los-ultimos-50-anos-de-incendios-en-espana/" </w:delInstrText>
        </w:r>
        <w:r w:rsidR="00183410" w:rsidDel="00163D01">
          <w:fldChar w:fldCharType="separate"/>
        </w:r>
        <w:r w:rsidRPr="00163D01" w:rsidDel="00163D01">
          <w:rPr>
            <w:rStyle w:val="Hyperlink"/>
            <w:lang w:val="fr-FR"/>
            <w:rPrChange w:id="73" w:author="SANCHEZ CHICO, Ana" w:date="2021-04-13T09:19:00Z">
              <w:rPr>
                <w:rStyle w:val="Hyperlink"/>
              </w:rPr>
            </w:rPrChange>
          </w:rPr>
          <w:delText>https://ethic.es/2020/08/asi-han-sido-los-ultimos-50-anos-de-incendios-en-espana/</w:delText>
        </w:r>
        <w:r w:rsidR="00183410" w:rsidDel="00163D01">
          <w:rPr>
            <w:rStyle w:val="Hyperlink"/>
          </w:rPr>
          <w:fldChar w:fldCharType="end"/>
        </w:r>
      </w:del>
      <w:ins w:id="74" w:author="SANCHEZ CHICO, Ana" w:date="2021-04-13T09:18:00Z">
        <w:r w:rsidR="00163D01" w:rsidRPr="00163D01">
          <w:rPr>
            <w:lang w:val="fr-FR"/>
            <w:rPrChange w:id="75" w:author="SANCHEZ CHICO, Ana" w:date="2021-04-13T09:19:00Z">
              <w:rPr>
                <w:rStyle w:val="Hyperlink"/>
              </w:rPr>
            </w:rPrChange>
          </w:rPr>
          <w:t xml:space="preserve">De </w:t>
        </w:r>
        <w:proofErr w:type="spellStart"/>
        <w:r w:rsidR="00163D01" w:rsidRPr="00163D01">
          <w:rPr>
            <w:lang w:val="fr-FR"/>
            <w:rPrChange w:id="76" w:author="SANCHEZ CHICO, Ana" w:date="2021-04-13T09:19:00Z">
              <w:rPr/>
            </w:rPrChange>
          </w:rPr>
          <w:t>Rigo</w:t>
        </w:r>
        <w:proofErr w:type="spellEnd"/>
        <w:r w:rsidR="00163D01" w:rsidRPr="00163D01">
          <w:rPr>
            <w:lang w:val="fr-FR"/>
            <w:rPrChange w:id="77" w:author="SANCHEZ CHICO, Ana" w:date="2021-04-13T09:19:00Z">
              <w:rPr/>
            </w:rPrChange>
          </w:rPr>
          <w:t xml:space="preserve"> et al.</w:t>
        </w:r>
      </w:ins>
      <w:ins w:id="78" w:author="SANCHEZ CHICO, Ana" w:date="2021-04-13T09:19:00Z">
        <w:r w:rsidR="00163D01">
          <w:rPr>
            <w:lang w:val="fr-FR"/>
          </w:rPr>
          <w:t xml:space="preserve"> (2017)</w:t>
        </w:r>
      </w:ins>
      <w:r w:rsidRPr="00163D01">
        <w:rPr>
          <w:lang w:val="fr-FR"/>
          <w:rPrChange w:id="79" w:author="SANCHEZ CHICO, Ana" w:date="2021-04-13T09:19:00Z">
            <w:rPr/>
          </w:rPrChange>
        </w:rPr>
        <w:t xml:space="preserve"> </w:t>
      </w:r>
    </w:p>
  </w:footnote>
  <w:footnote w:id="24">
    <w:p w14:paraId="17CB2312" w14:textId="64F9E7F8" w:rsidR="00DA34BA" w:rsidRPr="00163D01" w:rsidRDefault="00DA34BA">
      <w:pPr>
        <w:pStyle w:val="FootnoteText"/>
        <w:rPr>
          <w:lang w:val="fr-FR"/>
          <w:rPrChange w:id="80" w:author="SANCHEZ CHICO, Ana" w:date="2021-04-13T09:19:00Z">
            <w:rPr/>
          </w:rPrChange>
        </w:rPr>
      </w:pPr>
      <w:r>
        <w:rPr>
          <w:rStyle w:val="FootnoteReference"/>
        </w:rPr>
        <w:footnoteRef/>
      </w:r>
      <w:r w:rsidRPr="00163D01">
        <w:rPr>
          <w:lang w:val="fr-FR"/>
          <w:rPrChange w:id="81" w:author="SANCHEZ CHICO, Ana" w:date="2021-04-13T09:19:00Z">
            <w:rPr/>
          </w:rPrChange>
        </w:rPr>
        <w:t xml:space="preserve"> Ebro </w:t>
      </w:r>
      <w:proofErr w:type="spellStart"/>
      <w:r w:rsidRPr="00163D01">
        <w:rPr>
          <w:lang w:val="fr-FR"/>
          <w:rPrChange w:id="82" w:author="SANCHEZ CHICO, Ana" w:date="2021-04-13T09:19:00Z">
            <w:rPr/>
          </w:rPrChange>
        </w:rPr>
        <w:t>Resilience</w:t>
      </w:r>
      <w:proofErr w:type="spellEnd"/>
      <w:r w:rsidRPr="00163D01">
        <w:rPr>
          <w:lang w:val="fr-FR"/>
          <w:rPrChange w:id="83" w:author="SANCHEZ CHICO, Ana" w:date="2021-04-13T09:19:00Z">
            <w:rPr/>
          </w:rPrChange>
        </w:rPr>
        <w:t xml:space="preserve"> (2020)</w:t>
      </w:r>
    </w:p>
  </w:footnote>
  <w:footnote w:id="25">
    <w:p w14:paraId="6B81FD9B" w14:textId="77777777" w:rsidR="00DA34BA" w:rsidRDefault="00DA34BA" w:rsidP="00DA34BA">
      <w:pPr>
        <w:pStyle w:val="FootnoteText"/>
      </w:pPr>
      <w:r>
        <w:rPr>
          <w:rStyle w:val="FootnoteReference"/>
        </w:rPr>
        <w:footnoteRef/>
      </w:r>
      <w:r w:rsidRPr="00955ED2">
        <w:rPr>
          <w:lang w:val="en-US"/>
          <w:rPrChange w:id="87" w:author="Fabre  Adrien" w:date="2021-04-14T10:38:00Z">
            <w:rPr/>
          </w:rPrChange>
        </w:rPr>
        <w:t xml:space="preserve"> </w:t>
      </w:r>
      <w:r w:rsidR="00183410">
        <w:fldChar w:fldCharType="begin"/>
      </w:r>
      <w:r w:rsidR="00183410" w:rsidRPr="00955ED2">
        <w:rPr>
          <w:lang w:val="en-US"/>
          <w:rPrChange w:id="88" w:author="Fabre  Adrien" w:date="2021-04-14T10:38:00Z">
            <w:rPr/>
          </w:rPrChange>
        </w:rPr>
        <w:instrText xml:space="preserve"> HYPERLINK "http://oa.upm.es/12061/2/INVE_MEM_2011_108790.pdf" </w:instrText>
      </w:r>
      <w:r w:rsidR="00183410">
        <w:fldChar w:fldCharType="separate"/>
      </w:r>
      <w:r w:rsidRPr="00955ED2">
        <w:rPr>
          <w:rStyle w:val="Hyperlink"/>
          <w:lang w:val="en-US"/>
          <w:rPrChange w:id="89" w:author="Fabre  Adrien" w:date="2021-04-14T10:38:00Z">
            <w:rPr>
              <w:rStyle w:val="Hyperlink"/>
            </w:rPr>
          </w:rPrChange>
        </w:rPr>
        <w:t>http://oa.upm.es/12061/</w:t>
      </w:r>
      <w:r w:rsidRPr="001D2085">
        <w:rPr>
          <w:rStyle w:val="Hyperlink"/>
        </w:rPr>
        <w:t>2/INVE_MEM_2011_108790.pdf</w:t>
      </w:r>
      <w:r w:rsidR="00183410">
        <w:rPr>
          <w:rStyle w:val="Hyperlink"/>
        </w:rPr>
        <w:fldChar w:fldCharType="end"/>
      </w:r>
      <w:r>
        <w:t xml:space="preserve"> and </w:t>
      </w:r>
      <w:hyperlink r:id="rId5" w:history="1">
        <w:r w:rsidRPr="001D2085">
          <w:rPr>
            <w:rStyle w:val="Hyperlink"/>
          </w:rPr>
          <w:t>https://www.pwc.es/es/publicaciones/assets/informe-sector-agricola-espanol.pdf</w:t>
        </w:r>
      </w:hyperlink>
      <w:r>
        <w:t xml:space="preserve"> </w:t>
      </w:r>
      <w:proofErr w:type="spellStart"/>
      <w:r>
        <w:t>and</w:t>
      </w:r>
      <w:proofErr w:type="spellEnd"/>
      <w:r>
        <w:t xml:space="preserve"> </w:t>
      </w:r>
      <w:hyperlink r:id="rId6" w:history="1">
        <w:r w:rsidRPr="00737B8E">
          <w:rPr>
            <w:rStyle w:val="Hyperlink"/>
          </w:rPr>
          <w:t>https://s03.s3c.es/imag/doc/2021-02-03/Miteco-Impacto-cambio-climatico-espana.pdf</w:t>
        </w:r>
      </w:hyperlink>
      <w:r>
        <w:t xml:space="preserve"> </w:t>
      </w:r>
    </w:p>
  </w:footnote>
  <w:footnote w:id="26">
    <w:p w14:paraId="5784D5C6" w14:textId="73FEDA48" w:rsidR="009A0BEF" w:rsidRPr="00EF5F43" w:rsidRDefault="009A0BEF" w:rsidP="009A0BEF">
      <w:pPr>
        <w:pStyle w:val="FootnoteText"/>
      </w:pPr>
      <w:r>
        <w:rPr>
          <w:rStyle w:val="FootnoteReference"/>
        </w:rPr>
        <w:footnoteRef/>
      </w:r>
      <w:r>
        <w:t xml:space="preserve"> </w:t>
      </w:r>
      <w:ins w:id="102" w:author="SANCHEZ CHICO, Ana" w:date="2021-04-13T09:23:00Z">
        <w:r w:rsidR="00183410">
          <w:fldChar w:fldCharType="begin"/>
        </w:r>
        <w:r w:rsidR="00183410">
          <w:instrText xml:space="preserve"> HYPERLINK "</w:instrText>
        </w:r>
        <w:r w:rsidR="00183410" w:rsidRPr="00183410">
          <w:instrText>https://www.europapress.es/sociedad/medio-ambiente-00647/noticia-107-espanoles-mayores-14-anos-fallece-causa-contaminacion-derivada-combustibles-fosiles-20210209122437.html</w:instrText>
        </w:r>
        <w:r w:rsidR="00183410">
          <w:instrText xml:space="preserve">" </w:instrText>
        </w:r>
        <w:r w:rsidR="00183410">
          <w:fldChar w:fldCharType="separate"/>
        </w:r>
        <w:r w:rsidR="00183410" w:rsidRPr="00BD7531">
          <w:rPr>
            <w:rStyle w:val="Hyperlink"/>
          </w:rPr>
          <w:t>https://www.europapress.es/sociedad/medio-ambiente-00647/noticia-107-espanoles-mayores-14-anos-fallece-causa-contaminacion-derivada-combustibles-fosiles-20210209122437.html</w:t>
        </w:r>
        <w:r w:rsidR="00183410">
          <w:fldChar w:fldCharType="end"/>
        </w:r>
        <w:r w:rsidR="00183410">
          <w:t xml:space="preserve"> </w:t>
        </w:r>
      </w:ins>
      <w:del w:id="103" w:author="SANCHEZ CHICO, Ana" w:date="2021-04-13T09:23:00Z">
        <w:r w:rsidRPr="00EF5F43" w:rsidDel="00183410">
          <w:delText>Lelieveled et al. (2019)</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C2E37"/>
    <w:multiLevelType w:val="hybridMultilevel"/>
    <w:tmpl w:val="3B6E5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191544"/>
    <w:multiLevelType w:val="hybridMultilevel"/>
    <w:tmpl w:val="E998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rson w15:author="SANCHEZ CHICO, Ana">
    <w15:presenceInfo w15:providerId="None" w15:userId="SANCHEZ CHICO, 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12ED9"/>
    <w:rsid w:val="00034634"/>
    <w:rsid w:val="00056219"/>
    <w:rsid w:val="00083FFF"/>
    <w:rsid w:val="00095781"/>
    <w:rsid w:val="000E3CEB"/>
    <w:rsid w:val="0011767D"/>
    <w:rsid w:val="00131964"/>
    <w:rsid w:val="00141C9B"/>
    <w:rsid w:val="00145E4C"/>
    <w:rsid w:val="00163D01"/>
    <w:rsid w:val="00177A27"/>
    <w:rsid w:val="00183410"/>
    <w:rsid w:val="001839D4"/>
    <w:rsid w:val="00204E7A"/>
    <w:rsid w:val="00292362"/>
    <w:rsid w:val="002A1183"/>
    <w:rsid w:val="002A4DF6"/>
    <w:rsid w:val="002B5B09"/>
    <w:rsid w:val="002C7265"/>
    <w:rsid w:val="002C7F21"/>
    <w:rsid w:val="003337F7"/>
    <w:rsid w:val="00350829"/>
    <w:rsid w:val="003829F5"/>
    <w:rsid w:val="003A4FBC"/>
    <w:rsid w:val="003C5684"/>
    <w:rsid w:val="003D3076"/>
    <w:rsid w:val="00434A19"/>
    <w:rsid w:val="00445507"/>
    <w:rsid w:val="0047054A"/>
    <w:rsid w:val="004C3A14"/>
    <w:rsid w:val="004D139A"/>
    <w:rsid w:val="005352CD"/>
    <w:rsid w:val="00555F33"/>
    <w:rsid w:val="005568A8"/>
    <w:rsid w:val="0057699F"/>
    <w:rsid w:val="005912B7"/>
    <w:rsid w:val="005B160B"/>
    <w:rsid w:val="005C2EDA"/>
    <w:rsid w:val="005C7CFA"/>
    <w:rsid w:val="005D2B47"/>
    <w:rsid w:val="005E5F92"/>
    <w:rsid w:val="006144CB"/>
    <w:rsid w:val="00614BA0"/>
    <w:rsid w:val="00621C7A"/>
    <w:rsid w:val="0062495E"/>
    <w:rsid w:val="006471A8"/>
    <w:rsid w:val="00652CB5"/>
    <w:rsid w:val="0066456E"/>
    <w:rsid w:val="006649E1"/>
    <w:rsid w:val="00696A4F"/>
    <w:rsid w:val="006A4856"/>
    <w:rsid w:val="006C45EB"/>
    <w:rsid w:val="006D1C95"/>
    <w:rsid w:val="00726594"/>
    <w:rsid w:val="00752217"/>
    <w:rsid w:val="007D363B"/>
    <w:rsid w:val="00816AB6"/>
    <w:rsid w:val="0082318B"/>
    <w:rsid w:val="00872916"/>
    <w:rsid w:val="008C6C57"/>
    <w:rsid w:val="00914459"/>
    <w:rsid w:val="00955ED2"/>
    <w:rsid w:val="009817EF"/>
    <w:rsid w:val="0098661E"/>
    <w:rsid w:val="0099075E"/>
    <w:rsid w:val="00996C9A"/>
    <w:rsid w:val="00997DE4"/>
    <w:rsid w:val="009A0BEF"/>
    <w:rsid w:val="00A15CC1"/>
    <w:rsid w:val="00A23511"/>
    <w:rsid w:val="00A25BA6"/>
    <w:rsid w:val="00A71F71"/>
    <w:rsid w:val="00A845A2"/>
    <w:rsid w:val="00AA4D82"/>
    <w:rsid w:val="00BB7809"/>
    <w:rsid w:val="00BC7C9D"/>
    <w:rsid w:val="00C16EEC"/>
    <w:rsid w:val="00C250BF"/>
    <w:rsid w:val="00C52F5E"/>
    <w:rsid w:val="00C54130"/>
    <w:rsid w:val="00C75889"/>
    <w:rsid w:val="00CC7F96"/>
    <w:rsid w:val="00D16CD1"/>
    <w:rsid w:val="00D24A4E"/>
    <w:rsid w:val="00D31BB8"/>
    <w:rsid w:val="00D936BC"/>
    <w:rsid w:val="00DA34BA"/>
    <w:rsid w:val="00E263F2"/>
    <w:rsid w:val="00E527EA"/>
    <w:rsid w:val="00E81550"/>
    <w:rsid w:val="00EB1F05"/>
    <w:rsid w:val="00EE4CBB"/>
    <w:rsid w:val="00EF5F43"/>
    <w:rsid w:val="00F65435"/>
    <w:rsid w:val="00F86D9B"/>
    <w:rsid w:val="00FA3438"/>
    <w:rsid w:val="00FB00DC"/>
    <w:rsid w:val="00FB64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0BF"/>
    <w:rPr>
      <w:lang w:val="fr-FR"/>
    </w:rPr>
  </w:style>
  <w:style w:type="paragraph" w:styleId="Heading1">
    <w:name w:val="heading 1"/>
    <w:basedOn w:val="Normal"/>
    <w:link w:val="Heading1Char"/>
    <w:uiPriority w:val="9"/>
    <w:qFormat/>
    <w:rsid w:val="00997D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 w:type="character" w:styleId="Strong">
    <w:name w:val="Strong"/>
    <w:basedOn w:val="DefaultParagraphFont"/>
    <w:uiPriority w:val="22"/>
    <w:qFormat/>
    <w:rsid w:val="00EF5F43"/>
    <w:rPr>
      <w:b/>
      <w:bCs/>
    </w:rPr>
  </w:style>
  <w:style w:type="character" w:customStyle="1" w:styleId="Heading1Char">
    <w:name w:val="Heading 1 Char"/>
    <w:basedOn w:val="DefaultParagraphFont"/>
    <w:link w:val="Heading1"/>
    <w:uiPriority w:val="9"/>
    <w:rsid w:val="00997DE4"/>
    <w:rPr>
      <w:rFonts w:ascii="Times New Roman" w:eastAsia="Times New Roman" w:hAnsi="Times New Roman" w:cs="Times New Roman"/>
      <w:b/>
      <w:bCs/>
      <w:kern w:val="36"/>
      <w:sz w:val="48"/>
      <w:szCs w:val="48"/>
      <w:lang w:val="en-GB" w:eastAsia="en-GB"/>
    </w:rPr>
  </w:style>
  <w:style w:type="character" w:styleId="FollowedHyperlink">
    <w:name w:val="FollowedHyperlink"/>
    <w:basedOn w:val="DefaultParagraphFont"/>
    <w:uiPriority w:val="99"/>
    <w:semiHidden/>
    <w:unhideWhenUsed/>
    <w:rsid w:val="003C56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3958">
      <w:bodyDiv w:val="1"/>
      <w:marLeft w:val="0"/>
      <w:marRight w:val="0"/>
      <w:marTop w:val="0"/>
      <w:marBottom w:val="0"/>
      <w:divBdr>
        <w:top w:val="none" w:sz="0" w:space="0" w:color="auto"/>
        <w:left w:val="none" w:sz="0" w:space="0" w:color="auto"/>
        <w:bottom w:val="none" w:sz="0" w:space="0" w:color="auto"/>
        <w:right w:val="none" w:sz="0" w:space="0" w:color="auto"/>
      </w:divBdr>
    </w:div>
    <w:div w:id="84150345">
      <w:bodyDiv w:val="1"/>
      <w:marLeft w:val="0"/>
      <w:marRight w:val="0"/>
      <w:marTop w:val="0"/>
      <w:marBottom w:val="0"/>
      <w:divBdr>
        <w:top w:val="none" w:sz="0" w:space="0" w:color="auto"/>
        <w:left w:val="none" w:sz="0" w:space="0" w:color="auto"/>
        <w:bottom w:val="none" w:sz="0" w:space="0" w:color="auto"/>
        <w:right w:val="none" w:sz="0" w:space="0" w:color="auto"/>
      </w:divBdr>
    </w:div>
    <w:div w:id="506332074">
      <w:bodyDiv w:val="1"/>
      <w:marLeft w:val="0"/>
      <w:marRight w:val="0"/>
      <w:marTop w:val="0"/>
      <w:marBottom w:val="0"/>
      <w:divBdr>
        <w:top w:val="none" w:sz="0" w:space="0" w:color="auto"/>
        <w:left w:val="none" w:sz="0" w:space="0" w:color="auto"/>
        <w:bottom w:val="none" w:sz="0" w:space="0" w:color="auto"/>
        <w:right w:val="none" w:sz="0" w:space="0" w:color="auto"/>
      </w:divBdr>
    </w:div>
    <w:div w:id="542522540">
      <w:bodyDiv w:val="1"/>
      <w:marLeft w:val="0"/>
      <w:marRight w:val="0"/>
      <w:marTop w:val="0"/>
      <w:marBottom w:val="0"/>
      <w:divBdr>
        <w:top w:val="none" w:sz="0" w:space="0" w:color="auto"/>
        <w:left w:val="none" w:sz="0" w:space="0" w:color="auto"/>
        <w:bottom w:val="none" w:sz="0" w:space="0" w:color="auto"/>
        <w:right w:val="none" w:sz="0" w:space="0" w:color="auto"/>
      </w:divBdr>
      <w:divsChild>
        <w:div w:id="1078987614">
          <w:marLeft w:val="0"/>
          <w:marRight w:val="0"/>
          <w:marTop w:val="0"/>
          <w:marBottom w:val="0"/>
          <w:divBdr>
            <w:top w:val="none" w:sz="0" w:space="0" w:color="auto"/>
            <w:left w:val="none" w:sz="0" w:space="0" w:color="auto"/>
            <w:bottom w:val="none" w:sz="0" w:space="0" w:color="auto"/>
            <w:right w:val="none" w:sz="0" w:space="0" w:color="auto"/>
          </w:divBdr>
          <w:divsChild>
            <w:div w:id="1703630898">
              <w:marLeft w:val="0"/>
              <w:marRight w:val="0"/>
              <w:marTop w:val="0"/>
              <w:marBottom w:val="0"/>
              <w:divBdr>
                <w:top w:val="none" w:sz="0" w:space="0" w:color="auto"/>
                <w:left w:val="none" w:sz="0" w:space="0" w:color="auto"/>
                <w:bottom w:val="none" w:sz="0" w:space="0" w:color="auto"/>
                <w:right w:val="none" w:sz="0" w:space="0" w:color="auto"/>
              </w:divBdr>
            </w:div>
            <w:div w:id="2611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pwc.es/es/publicaciones/assets/informe-sector-agricola-espanol.pdf" TargetMode="External"/><Relationship Id="rId1" Type="http://schemas.openxmlformats.org/officeDocument/2006/relationships/hyperlink" Target="https://www.pwc.es/es/publicaciones/assets/informe-sector-agricola-espanol.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www.aemet.es/en/noticias/2020/09/olas_de_calor_duplicadas_esta_ultima_decada" TargetMode="External"/><Relationship Id="rId2" Type="http://schemas.openxmlformats.org/officeDocument/2006/relationships/hyperlink" Target="https://twitter.com/meteofrance/status/1173872094469402624?ref_src=twsrc%5Etfw%7Ctwcamp%5Etweetembed%7Ctwterm%5E1173872094469402624%7Ctwgr%5E%7Ctwcon%5Es1_&amp;ref_url=https%3A%2F%2Fwww.leparisien.fr%2Fenvironnement%2Fle-rechauffement-climatique-sera-beaucoup-plus-fort-que-prevu-17-09-2019-8153628.php" TargetMode="External"/><Relationship Id="rId1" Type="http://schemas.openxmlformats.org/officeDocument/2006/relationships/hyperlink" Target="https://www.institutdesactuaires.com/global/gene/link.php?doc_id=867&amp;fg=1" TargetMode="External"/><Relationship Id="rId6" Type="http://schemas.openxmlformats.org/officeDocument/2006/relationships/hyperlink" Target="https://s03.s3c.es/imag/doc/2021-02-03/Miteco-Impacto-cambio-climatico-espana.pdf" TargetMode="External"/><Relationship Id="rId5" Type="http://schemas.openxmlformats.org/officeDocument/2006/relationships/hyperlink" Target="https://www.pwc.es/es/publicaciones/assets/informe-sector-agricola-espanol.pdf" TargetMode="External"/><Relationship Id="rId4" Type="http://schemas.openxmlformats.org/officeDocument/2006/relationships/hyperlink" Target="http://www.aemet.es/documentos/es/conocermas/recursos_en_linea/publicaciones_y_estudios/estudios/Olas_calor/Olas_Calor_ActualizacionMarzo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DBE4-2A9C-4834-8A80-488230ED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3047</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28</cp:revision>
  <dcterms:created xsi:type="dcterms:W3CDTF">2021-04-12T09:46:00Z</dcterms:created>
  <dcterms:modified xsi:type="dcterms:W3CDTF">2021-04-14T08:54:00Z</dcterms:modified>
</cp:coreProperties>
</file>