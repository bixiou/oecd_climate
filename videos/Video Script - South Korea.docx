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738BA">
        <w:rPr>
          <w:b/>
          <w:sz w:val="28"/>
          <w:szCs w:val="24"/>
          <w:lang w:val="en-US"/>
        </w:rPr>
        <w:t>South Korea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Default="00366F30" w:rsidP="00366F30"/>
    <w:p w:rsidR="00366F30" w:rsidRDefault="00366F30" w:rsidP="00366F30"/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:rsidTr="00D666D0">
        <w:tc>
          <w:tcPr>
            <w:tcW w:w="1277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:rsidR="00D666D0" w:rsidRDefault="008738BA" w:rsidP="00715720">
            <w:pPr>
              <w:jc w:val="both"/>
              <w:rPr>
                <w:b/>
              </w:rPr>
            </w:pPr>
            <w:r>
              <w:rPr>
                <w:b/>
              </w:rPr>
              <w:t>Korean</w:t>
            </w:r>
            <w:r w:rsidR="00D666D0">
              <w:rPr>
                <w:b/>
              </w:rPr>
              <w:t xml:space="preserve"> 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8738BA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8738BA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8738BA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="008738BA" w:rsidRPr="008738BA">
              <w:rPr>
                <w:b/>
                <w:lang w:val="en-US"/>
              </w:rPr>
              <w:t>125 ₩</w:t>
            </w:r>
            <w:r w:rsidR="008738B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738BA">
              <w:rPr>
                <w:b/>
                <w:lang w:val="en-US"/>
              </w:rPr>
              <w:t>500,</w:t>
            </w:r>
            <w:bookmarkStart w:id="0" w:name="_GoBack"/>
            <w:bookmarkEnd w:id="0"/>
            <w:r w:rsidR="008738BA">
              <w:rPr>
                <w:b/>
                <w:lang w:val="en-US"/>
              </w:rPr>
              <w:t xml:space="preserve">000 </w:t>
            </w:r>
            <w:r w:rsidR="008738BA" w:rsidRPr="008738BA">
              <w:rPr>
                <w:b/>
                <w:lang w:val="en-US"/>
              </w:rPr>
              <w:t>₩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8738BA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8738BA">
              <w:rPr>
                <w:b/>
                <w:lang w:val="en-US"/>
              </w:rPr>
              <w:t>South Korea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8738BA">
              <w:rPr>
                <w:b/>
                <w:lang w:val="en-US"/>
              </w:rPr>
              <w:t>1 million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8738BA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8738BA">
              <w:rPr>
                <w:b/>
                <w:lang w:val="en-US"/>
              </w:rPr>
              <w:t>200 000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8738BA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rPr>
          <w:lang w:val="en-US"/>
        </w:rPr>
      </w:pPr>
    </w:p>
    <w:p w:rsidR="008738BA" w:rsidRPr="00F14A87" w:rsidRDefault="008738BA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:rsidTr="00D666D0">
        <w:tc>
          <w:tcPr>
            <w:tcW w:w="1239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:rsidR="00D666D0" w:rsidRDefault="008738BA" w:rsidP="00715720">
            <w:pPr>
              <w:jc w:val="both"/>
              <w:rPr>
                <w:b/>
              </w:rPr>
            </w:pPr>
            <w:r>
              <w:rPr>
                <w:b/>
              </w:rPr>
              <w:t>Korean</w:t>
            </w:r>
          </w:p>
        </w:tc>
        <w:tc>
          <w:tcPr>
            <w:tcW w:w="4962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8738BA" w:rsidTr="00D666D0">
        <w:tc>
          <w:tcPr>
            <w:tcW w:w="1239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8738BA" w:rsidTr="00D666D0">
        <w:trPr>
          <w:trHeight w:val="538"/>
        </w:trPr>
        <w:tc>
          <w:tcPr>
            <w:tcW w:w="1239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8738BA" w:rsidTr="00D666D0">
        <w:trPr>
          <w:trHeight w:val="536"/>
        </w:trPr>
        <w:tc>
          <w:tcPr>
            <w:tcW w:w="1239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8738BA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8738BA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8738BA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8738BA" w:rsidRPr="008738BA" w:rsidTr="00D666D0">
        <w:trPr>
          <w:trHeight w:val="270"/>
        </w:trPr>
        <w:tc>
          <w:tcPr>
            <w:tcW w:w="1239" w:type="dxa"/>
          </w:tcPr>
          <w:p w:rsidR="008738BA" w:rsidRPr="00F14A87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:rsidR="008738BA" w:rsidRPr="00F14A87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:rsidR="008738BA" w:rsidRPr="00B90F7D" w:rsidRDefault="008738BA" w:rsidP="008738BA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Typhoons are becoming stronger and more damaging.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hurricane destroying a house</w:t>
            </w:r>
          </w:p>
        </w:tc>
      </w:tr>
      <w:tr w:rsidR="008738BA" w:rsidRPr="008738BA" w:rsidTr="00D666D0">
        <w:trPr>
          <w:trHeight w:val="270"/>
        </w:trPr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30,000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Korea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“30,000”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 w:rsidRPr="00F14A87">
              <w:rPr>
                <w:b/>
                <w:lang w:val="en-US"/>
              </w:rPr>
              <w:t>The</w:t>
            </w:r>
            <w:r>
              <w:rPr>
                <w:b/>
                <w:lang w:val="en-US"/>
              </w:rPr>
              <w:t xml:space="preserve"> global</w:t>
            </w:r>
            <w:r w:rsidRPr="00F14A87">
              <w:rPr>
                <w:b/>
                <w:lang w:val="en-US"/>
              </w:rPr>
              <w:t xml:space="preserve"> thermometer rises between 3 and 4°C (color red)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Droughts will become more severe. The </w:t>
            </w:r>
            <w:r w:rsidRPr="00815615">
              <w:rPr>
                <w:lang w:val="en-US"/>
              </w:rPr>
              <w:t xml:space="preserve">Haeundae Beach in Busan and Incheon International Airport could disappear underwater </w:t>
            </w:r>
            <w:r>
              <w:rPr>
                <w:lang w:val="en-US"/>
              </w:rPr>
              <w:t>as soon as</w:t>
            </w:r>
            <w:r w:rsidRPr="00815615">
              <w:rPr>
                <w:lang w:val="en-US"/>
              </w:rPr>
              <w:t xml:space="preserve"> 2030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airport disappearing underwater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than 3 million South Koreans would suffer from flooding by 2030.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houses flooding near sea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Heatwaves will be more frequent and more severe. This will aggravate cardiovascular and respiratory diseases and cause deaths.</w:t>
            </w: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and taken in an ambulance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Default="008738BA" w:rsidP="008738B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C54C34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8738BA" w:rsidTr="00D666D0">
        <w:tc>
          <w:tcPr>
            <w:tcW w:w="1239" w:type="dxa"/>
          </w:tcPr>
          <w:p w:rsidR="008738BA" w:rsidRPr="00724683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8738BA" w:rsidRPr="00724683" w:rsidRDefault="008738BA" w:rsidP="008738BA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8738BA" w:rsidRPr="00724683" w:rsidRDefault="008738BA" w:rsidP="008738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8738BA" w:rsidRPr="00F14A87" w:rsidRDefault="008738BA" w:rsidP="008738BA">
            <w:pPr>
              <w:rPr>
                <w:b/>
                <w:lang w:val="en-US"/>
              </w:rPr>
            </w:pPr>
          </w:p>
        </w:tc>
      </w:tr>
      <w:tr w:rsidR="008738BA" w:rsidRPr="008738BA" w:rsidTr="00D666D0">
        <w:tc>
          <w:tcPr>
            <w:tcW w:w="1239" w:type="dxa"/>
          </w:tcPr>
          <w:p w:rsidR="008738BA" w:rsidRPr="00C54C34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C54C34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Default="008738BA" w:rsidP="008738BA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8738BA" w:rsidRPr="00294F10" w:rsidRDefault="008738BA" w:rsidP="008738BA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738BA" w:rsidRPr="00C54C34" w:rsidTr="00D666D0">
        <w:tc>
          <w:tcPr>
            <w:tcW w:w="1239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:rsidR="008738BA" w:rsidRPr="00872916" w:rsidRDefault="008738BA" w:rsidP="008738BA">
            <w:pPr>
              <w:rPr>
                <w:i/>
                <w:iCs/>
                <w:lang w:val="en-US"/>
              </w:rPr>
            </w:pPr>
          </w:p>
        </w:tc>
      </w:tr>
      <w:tr w:rsidR="008738BA" w:rsidRPr="00C54C34" w:rsidTr="00D666D0">
        <w:tc>
          <w:tcPr>
            <w:tcW w:w="1239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8738BA" w:rsidRPr="002D6C03" w:rsidRDefault="008738BA" w:rsidP="008738BA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8738BA" w:rsidRPr="00A25BA6" w:rsidRDefault="008738BA" w:rsidP="008738BA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:rsidR="008738BA" w:rsidRPr="002D6C03" w:rsidRDefault="008738BA" w:rsidP="008738B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79C" w:rsidRDefault="00A6079C" w:rsidP="00366F30">
      <w:pPr>
        <w:spacing w:after="0" w:line="240" w:lineRule="auto"/>
      </w:pPr>
      <w:r>
        <w:separator/>
      </w:r>
    </w:p>
  </w:endnote>
  <w:endnote w:type="continuationSeparator" w:id="0">
    <w:p w:rsidR="00A6079C" w:rsidRDefault="00A6079C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79C" w:rsidRDefault="00A6079C" w:rsidP="00366F30">
      <w:pPr>
        <w:spacing w:after="0" w:line="240" w:lineRule="auto"/>
      </w:pPr>
      <w:r>
        <w:separator/>
      </w:r>
    </w:p>
  </w:footnote>
  <w:footnote w:type="continuationSeparator" w:id="0">
    <w:p w:rsidR="00A6079C" w:rsidRDefault="00A6079C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D7133"/>
    <w:rsid w:val="00724683"/>
    <w:rsid w:val="007466CD"/>
    <w:rsid w:val="007B0051"/>
    <w:rsid w:val="008738BA"/>
    <w:rsid w:val="00936EE9"/>
    <w:rsid w:val="00A6079C"/>
    <w:rsid w:val="00A67F24"/>
    <w:rsid w:val="00B22837"/>
    <w:rsid w:val="00B648BE"/>
    <w:rsid w:val="00C453F1"/>
    <w:rsid w:val="00C54C34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CF2A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14</cp:revision>
  <dcterms:created xsi:type="dcterms:W3CDTF">2021-01-15T11:19:00Z</dcterms:created>
  <dcterms:modified xsi:type="dcterms:W3CDTF">2021-07-22T17:59:00Z</dcterms:modified>
</cp:coreProperties>
</file>