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4"/>
          <w:lang w:val="en-US"/>
        </w:rPr>
      </w:pPr>
      <w:r>
        <w:rPr>
          <w:b/>
          <w:sz w:val="28"/>
          <w:szCs w:val="24"/>
          <w:lang w:val="en-US"/>
        </w:rPr>
        <w:t>Video scripts – India</w:t>
      </w:r>
    </w:p>
    <w:p>
      <w:pPr>
        <w:pStyle w:val="Normal"/>
        <w:jc w:val="center"/>
        <w:rPr>
          <w:sz w:val="24"/>
          <w:szCs w:val="24"/>
          <w:lang w:val="en-US"/>
        </w:rPr>
      </w:pPr>
      <w:r>
        <w:rPr>
          <w:sz w:val="24"/>
          <w:szCs w:val="24"/>
          <w:lang w:val="en-US"/>
        </w:rPr>
      </w:r>
    </w:p>
    <w:p>
      <w:pPr>
        <w:pStyle w:val="Normal"/>
        <w:spacing w:before="0" w:after="0"/>
        <w:jc w:val="center"/>
        <w:rPr>
          <w:b/>
          <w:b/>
          <w:lang w:val="en-US"/>
        </w:rPr>
      </w:pPr>
      <w:r>
        <w:rPr>
          <w:b/>
          <w:lang w:val="en-US"/>
        </w:rPr>
      </w:r>
    </w:p>
    <w:p>
      <w:pPr>
        <w:pStyle w:val="Normal"/>
        <w:spacing w:before="0" w:after="0"/>
        <w:jc w:val="center"/>
        <w:rPr>
          <w:b/>
          <w:b/>
          <w:lang w:val="de-DE"/>
        </w:rPr>
      </w:pPr>
      <w:r>
        <w:rPr>
          <w:b/>
          <w:lang w:val="de-DE"/>
        </w:rPr>
        <w:t xml:space="preserve">Policy Video Script </w:t>
      </w:r>
    </w:p>
    <w:p>
      <w:pPr>
        <w:pStyle w:val="Normal"/>
        <w:rPr>
          <w:lang w:val="en-GB"/>
        </w:rPr>
      </w:pPr>
      <w:r>
        <w:rPr>
          <w:lang w:val="en-GB"/>
        </w:rPr>
      </w:r>
    </w:p>
    <w:p>
      <w:pPr>
        <w:pStyle w:val="Normal"/>
        <w:rPr>
          <w:lang w:val="en-GB"/>
        </w:rPr>
      </w:pPr>
      <w:r>
        <w:rPr>
          <w:lang w:val="en-GB"/>
        </w:rPr>
      </w:r>
    </w:p>
    <w:tbl>
      <w:tblPr>
        <w:tblStyle w:val="TableGrid"/>
        <w:tblW w:w="15452"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5245"/>
        <w:gridCol w:w="5387"/>
        <w:gridCol w:w="4820"/>
      </w:tblGrid>
      <w:tr>
        <w:trPr/>
        <w:tc>
          <w:tcPr>
            <w:tcW w:w="5245" w:type="dxa"/>
            <w:tcBorders/>
          </w:tcPr>
          <w:p>
            <w:pPr>
              <w:pStyle w:val="Normal"/>
              <w:widowControl/>
              <w:suppressAutoHyphens w:val="true"/>
              <w:spacing w:lineRule="auto" w:line="240" w:before="0" w:after="0"/>
              <w:jc w:val="both"/>
              <w:rPr>
                <w:b/>
                <w:b/>
              </w:rPr>
            </w:pPr>
            <w:r>
              <w:rPr>
                <w:rFonts w:eastAsia="Calibri" w:cs="Raavi"/>
                <w:b/>
                <w:kern w:val="0"/>
                <w:sz w:val="22"/>
                <w:szCs w:val="22"/>
                <w:lang w:eastAsia="en-US" w:bidi="ar-SA"/>
              </w:rPr>
              <w:t>Hindi</w:t>
            </w:r>
          </w:p>
        </w:tc>
        <w:tc>
          <w:tcPr>
            <w:tcW w:w="5387" w:type="dxa"/>
            <w:tcBorders/>
          </w:tcPr>
          <w:p>
            <w:pPr>
              <w:pStyle w:val="Normal"/>
              <w:widowControl/>
              <w:suppressAutoHyphens w:val="true"/>
              <w:spacing w:lineRule="auto" w:line="240" w:before="0" w:after="0"/>
              <w:jc w:val="left"/>
              <w:rPr>
                <w:b/>
                <w:b/>
              </w:rPr>
            </w:pPr>
            <w:r>
              <w:rPr>
                <w:rFonts w:eastAsia="Calibri" w:cs="Raavi"/>
                <w:b/>
                <w:kern w:val="0"/>
                <w:sz w:val="22"/>
                <w:szCs w:val="22"/>
                <w:lang w:eastAsia="en-US" w:bidi="ar-SA"/>
              </w:rPr>
              <w:t>English</w:t>
            </w:r>
          </w:p>
        </w:tc>
        <w:tc>
          <w:tcPr>
            <w:tcW w:w="4820" w:type="dxa"/>
            <w:tcBorders/>
          </w:tcPr>
          <w:p>
            <w:pPr>
              <w:pStyle w:val="Normal"/>
              <w:widowControl/>
              <w:suppressAutoHyphens w:val="true"/>
              <w:spacing w:lineRule="auto" w:line="240" w:before="0" w:after="0"/>
              <w:jc w:val="left"/>
              <w:rPr>
                <w:i/>
                <w:i/>
              </w:rPr>
            </w:pPr>
            <w:r>
              <w:rPr>
                <w:rFonts w:eastAsia="Calibri" w:cs="Raavi"/>
                <w:b/>
                <w:kern w:val="0"/>
                <w:sz w:val="22"/>
                <w:szCs w:val="22"/>
                <w:lang w:eastAsia="en-US" w:bidi="ar-SA"/>
              </w:rPr>
              <w:t>Image</w:t>
            </w:r>
          </w:p>
          <w:p>
            <w:pPr>
              <w:pStyle w:val="Normal"/>
              <w:widowControl/>
              <w:suppressAutoHyphens w:val="true"/>
              <w:spacing w:lineRule="auto" w:line="240" w:before="0" w:after="0"/>
              <w:jc w:val="left"/>
              <w:rPr>
                <w:b/>
                <w:b/>
              </w:rPr>
            </w:pPr>
            <w:r>
              <w:rPr>
                <w:rFonts w:eastAsia="Calibri" w:cs="Raavi"/>
                <w:b/>
                <w:kern w:val="0"/>
                <w:sz w:val="22"/>
                <w:szCs w:val="22"/>
                <w:lang w:eastAsia="en-US" w:bidi="ar-SA"/>
              </w:rPr>
            </w:r>
          </w:p>
        </w:tc>
      </w:tr>
      <w:tr>
        <w:trPr/>
        <w:tc>
          <w:tcPr>
            <w:tcW w:w="5245" w:type="dxa"/>
            <w:tcBorders/>
          </w:tcPr>
          <w:p>
            <w:pPr>
              <w:pStyle w:val="Normal"/>
              <w:widowControl/>
              <w:suppressAutoHyphens w:val="true"/>
              <w:spacing w:lineRule="auto" w:line="240" w:before="0" w:after="0"/>
              <w:jc w:val="both"/>
              <w:rPr>
                <w:rFonts w:cs="Mangal"/>
                <w:szCs w:val="20"/>
                <w:lang w:bidi="hi-IN"/>
              </w:rPr>
            </w:pPr>
            <w:r>
              <w:rPr>
                <w:rFonts w:ascii="Calibri" w:hAnsi="Calibri" w:eastAsia="Calibri" w:cs="Mangal"/>
                <w:kern w:val="0"/>
                <w:sz w:val="22"/>
                <w:sz w:val="22"/>
                <w:szCs w:val="20"/>
                <w:lang w:eastAsia="en-US" w:bidi="hi-IN"/>
              </w:rPr>
              <w:t>जलवायु परिवर्तन से निपटने और अंतहीन</w:t>
            </w:r>
            <w:r>
              <w:rPr>
                <w:rFonts w:eastAsia="Calibri" w:cs="Mangal"/>
                <w:kern w:val="0"/>
                <w:sz w:val="22"/>
                <w:szCs w:val="20"/>
                <w:lang w:eastAsia="en-US" w:bidi="hi-IN"/>
              </w:rPr>
              <w:t>-</w:t>
            </w:r>
            <w:r>
              <w:rPr>
                <w:rFonts w:ascii="Calibri" w:hAnsi="Calibri" w:eastAsia="Calibri" w:cs="Mangal"/>
                <w:kern w:val="0"/>
                <w:sz w:val="22"/>
                <w:sz w:val="22"/>
                <w:szCs w:val="20"/>
                <w:lang w:eastAsia="en-US" w:bidi="hi-IN"/>
              </w:rPr>
              <w:t>गर्म जलवायु से बचने के लिए</w:t>
            </w:r>
            <w:r>
              <w:rPr>
                <w:rFonts w:eastAsia="Calibri" w:cs="Mangal"/>
                <w:kern w:val="0"/>
                <w:sz w:val="22"/>
                <w:szCs w:val="20"/>
                <w:lang w:eastAsia="en-US" w:bidi="hi-IN"/>
              </w:rPr>
              <w:t xml:space="preserve">, </w:t>
            </w:r>
            <w:r>
              <w:rPr>
                <w:rFonts w:ascii="Calibri" w:hAnsi="Calibri" w:eastAsia="Calibri" w:cs="Mangal"/>
                <w:kern w:val="0"/>
                <w:sz w:val="22"/>
                <w:sz w:val="22"/>
                <w:szCs w:val="20"/>
                <w:lang w:eastAsia="en-US" w:bidi="hi-IN"/>
              </w:rPr>
              <w:t>हमें नीतियों की श्रृंखला की जरूरत है</w:t>
            </w:r>
            <w:r>
              <w:rPr>
                <w:rFonts w:eastAsia="Calibri" w:cs="Mangal"/>
                <w:kern w:val="0"/>
                <w:sz w:val="22"/>
                <w:szCs w:val="20"/>
                <w:lang w:eastAsia="en-US" w:bidi="hi-IN"/>
              </w:rPr>
              <w:t xml:space="preserve">I </w:t>
            </w:r>
            <w:r>
              <w:rPr>
                <w:rFonts w:ascii="Calibri" w:hAnsi="Calibri" w:eastAsia="Calibri" w:cs="Mangal"/>
                <w:kern w:val="0"/>
                <w:sz w:val="22"/>
                <w:sz w:val="22"/>
                <w:szCs w:val="20"/>
                <w:lang w:eastAsia="en-US" w:bidi="hi-IN"/>
              </w:rPr>
              <w:t>जलवायु नीतियों की आवश्यकता है</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To fight climate change and avoid an ever-warming climate, we need an array of policies. Climate policies are needed</w:t>
            </w:r>
          </w:p>
        </w:tc>
        <w:tc>
          <w:tcPr>
            <w:tcW w:w="4820" w:type="dxa"/>
            <w:tcBorders/>
          </w:tcPr>
          <w:p>
            <w:pPr>
              <w:pStyle w:val="Normal"/>
              <w:widowControl/>
              <w:suppressAutoHyphens w:val="true"/>
              <w:spacing w:lineRule="auto" w:line="240" w:before="0" w:after="0"/>
              <w:jc w:val="left"/>
              <w:rPr>
                <w:i/>
                <w:i/>
                <w:lang w:val="en-US"/>
              </w:rPr>
            </w:pPr>
            <w:r>
              <w:rPr>
                <w:rFonts w:eastAsia="Calibri" w:cs="Raavi"/>
                <w:kern w:val="0"/>
                <w:sz w:val="22"/>
                <w:szCs w:val="22"/>
                <w:lang w:val="en-US" w:eastAsia="en-US" w:bidi="ar-SA"/>
              </w:rPr>
              <w:t>Curve of temperature is rising, then an item appears and blocks its further increase, then the curve continue to be drawn but flat. This item is a barred red circle inside of which there is a plane and a car with smoke/pollution.</w:t>
            </w:r>
          </w:p>
        </w:tc>
      </w:tr>
      <w:tr>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हमारे ऊर्जा उत्पादन के तरीके को बदलने के लिए</w:t>
            </w:r>
            <w:r>
              <w:rPr>
                <w:rFonts w:eastAsia="Calibri" w:cs="Mangal"/>
                <w:kern w:val="0"/>
                <w:sz w:val="22"/>
                <w:szCs w:val="20"/>
                <w:lang w:val="en-US" w:eastAsia="en-US" w:bidi="hi-IN"/>
              </w:rPr>
              <w:t>,</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to transform the way we produce energy,</w:t>
            </w:r>
          </w:p>
        </w:tc>
        <w:tc>
          <w:tcPr>
            <w:tcW w:w="4820" w:type="dxa"/>
            <w:tcBorders/>
          </w:tcPr>
          <w:p>
            <w:pPr>
              <w:pStyle w:val="Normal"/>
              <w:widowControl/>
              <w:suppressAutoHyphens w:val="true"/>
              <w:spacing w:lineRule="auto" w:line="240" w:before="0" w:after="0"/>
              <w:jc w:val="left"/>
              <w:rPr>
                <w:i/>
                <w:i/>
                <w:lang w:val="en-US"/>
              </w:rPr>
            </w:pPr>
            <w:r>
              <w:rPr>
                <w:rFonts w:eastAsia="Calibri" w:cs="Raavi"/>
                <w:kern w:val="0"/>
                <w:sz w:val="22"/>
                <w:szCs w:val="22"/>
                <w:lang w:val="en-US" w:eastAsia="en-US" w:bidi="ar-SA"/>
              </w:rPr>
              <w:t>Each corresponding item appears when its name is pronounced: a wind turbine below a crane</w:t>
            </w:r>
          </w:p>
        </w:tc>
      </w:tr>
      <w:tr>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इमारतों को हरित बनाने के लिए</w:t>
            </w:r>
            <w:r>
              <w:rPr>
                <w:rFonts w:eastAsia="Calibri" w:cs="Mangal"/>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to make buildings greener,</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Building construction,</w:t>
            </w:r>
          </w:p>
        </w:tc>
      </w:tr>
      <w:tr>
        <w:trPr/>
        <w:tc>
          <w:tcPr>
            <w:tcW w:w="5245" w:type="dxa"/>
            <w:tcBorders/>
          </w:tcPr>
          <w:p>
            <w:pPr>
              <w:pStyle w:val="Normal"/>
              <w:widowControl/>
              <w:suppressAutoHyphens w:val="true"/>
              <w:spacing w:lineRule="auto" w:line="240" w:before="0" w:after="0"/>
              <w:jc w:val="both"/>
              <w:rPr>
                <w:rFonts w:cs="Mangal"/>
                <w:szCs w:val="20"/>
                <w:lang w:bidi="hi-IN"/>
              </w:rPr>
            </w:pPr>
            <w:r>
              <w:rPr>
                <w:rFonts w:ascii="Calibri" w:hAnsi="Calibri" w:eastAsia="Calibri" w:cs="Mangal"/>
                <w:kern w:val="0"/>
                <w:sz w:val="22"/>
                <w:sz w:val="22"/>
                <w:szCs w:val="20"/>
                <w:lang w:eastAsia="en-US" w:bidi="hi-IN"/>
              </w:rPr>
              <w:t xml:space="preserve">सड़कों पर इलैक्ट्रिक कारों को लाने के लिए और हमारी ईंधन की </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to put greener cars on the roads and </w:t>
            </w:r>
          </w:p>
        </w:tc>
        <w:tc>
          <w:tcPr>
            <w:tcW w:w="4820" w:type="dxa"/>
            <w:tcBorders/>
          </w:tcPr>
          <w:p>
            <w:pPr>
              <w:pStyle w:val="Normal"/>
              <w:widowControl/>
              <w:suppressAutoHyphens w:val="true"/>
              <w:spacing w:lineRule="auto" w:line="240" w:before="0" w:after="0"/>
              <w:jc w:val="left"/>
              <w:rPr>
                <w:b/>
                <w:b/>
                <w:lang w:val="en-US"/>
              </w:rPr>
            </w:pPr>
            <w:r>
              <w:rPr>
                <w:rFonts w:eastAsia="Calibri" w:cs="Raavi"/>
                <w:kern w:val="0"/>
                <w:sz w:val="22"/>
                <w:szCs w:val="22"/>
                <w:lang w:val="en-US" w:eastAsia="en-US" w:bidi="ar-SA"/>
              </w:rPr>
              <w:t>a barred red circle with polluting car,</w:t>
            </w:r>
          </w:p>
        </w:tc>
      </w:tr>
      <w:tr>
        <w:trPr/>
        <w:tc>
          <w:tcPr>
            <w:tcW w:w="5245" w:type="dxa"/>
            <w:tcBorders>
              <w:top w:val="nil"/>
            </w:tcBorders>
          </w:tcPr>
          <w:p>
            <w:pPr>
              <w:pStyle w:val="Normal"/>
              <w:widowControl/>
              <w:suppressAutoHyphens w:val="true"/>
              <w:spacing w:lineRule="auto" w:line="240" w:before="0" w:after="0"/>
              <w:jc w:val="both"/>
              <w:rPr>
                <w:rFonts w:cs="Mangal"/>
                <w:szCs w:val="20"/>
                <w:lang w:bidi="hi-IN"/>
              </w:rPr>
            </w:pPr>
            <w:r>
              <w:rPr>
                <w:rFonts w:ascii="Calibri" w:hAnsi="Calibri" w:eastAsia="Calibri" w:cs="Mangal"/>
                <w:kern w:val="0"/>
                <w:sz w:val="22"/>
                <w:sz w:val="22"/>
                <w:szCs w:val="20"/>
                <w:lang w:eastAsia="en-US" w:bidi="hi-IN"/>
              </w:rPr>
              <w:t>खपत को घटाने के लिए</w:t>
            </w:r>
            <w:r>
              <w:rPr>
                <w:rFonts w:eastAsia="Calibri" w:cs="Mangal"/>
                <w:kern w:val="0"/>
                <w:sz w:val="22"/>
                <w:szCs w:val="20"/>
                <w:lang w:eastAsia="en-US" w:bidi="hi-IN"/>
              </w:rPr>
              <w:t>I</w:t>
            </w:r>
          </w:p>
        </w:tc>
        <w:tc>
          <w:tcPr>
            <w:tcW w:w="5387"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reduce our fuel consumption.</w:t>
            </w:r>
          </w:p>
        </w:tc>
        <w:tc>
          <w:tcPr>
            <w:tcW w:w="4820"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a person with a gallon of oil in one hand and cash in the other where size of gallon diminishes </w:t>
            </w:r>
          </w:p>
        </w:tc>
      </w:tr>
      <w:tr>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लेकिन इन नीतियों को लोगों के रोजगार और कमाई को संरक्षित करने की भी आवश्यकता है</w:t>
            </w:r>
            <w:r>
              <w:rPr>
                <w:rFonts w:eastAsia="Calibri" w:cs="Mangal"/>
                <w:kern w:val="0"/>
                <w:sz w:val="22"/>
                <w:szCs w:val="20"/>
                <w:lang w:val="en-US" w:eastAsia="en-US" w:bidi="hi-IN"/>
              </w:rPr>
              <w:t xml:space="preserve">I </w:t>
            </w:r>
            <w:r>
              <w:rPr>
                <w:rFonts w:ascii="Calibri" w:hAnsi="Calibri" w:eastAsia="Calibri" w:cs="Mangal"/>
                <w:kern w:val="0"/>
                <w:sz w:val="22"/>
                <w:sz w:val="22"/>
                <w:szCs w:val="20"/>
                <w:lang w:val="en-US" w:eastAsia="en-US" w:bidi="hi-IN"/>
              </w:rPr>
              <w:t>आइये हम तीन संभावित जलवायु नीतियों पर करीब से नज़र डालते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But these policies also need to protect people’s jobs and incomes. Let’s have a closer look on three possible climate policies.</w:t>
            </w:r>
          </w:p>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and cash grows.</w:t>
            </w:r>
          </w:p>
        </w:tc>
      </w:tr>
      <w:tr>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आइये शुरू करते हैं उस नीति के साथ जो कार निर्माताओं को इलेक्ट्रिक कार बनाने के लिए बाधित करती है – ज्वलित</w:t>
            </w:r>
            <w:r>
              <w:rPr>
                <w:rFonts w:eastAsia="Calibri" w:cs="Mangal"/>
                <w:kern w:val="0"/>
                <w:sz w:val="22"/>
                <w:szCs w:val="20"/>
                <w:lang w:val="en-US" w:eastAsia="en-US" w:bidi="hi-IN"/>
              </w:rPr>
              <w:t>-</w:t>
            </w:r>
            <w:r>
              <w:rPr>
                <w:rFonts w:ascii="Calibri" w:hAnsi="Calibri" w:eastAsia="Calibri" w:cs="Mangal"/>
                <w:kern w:val="0"/>
                <w:sz w:val="22"/>
                <w:sz w:val="22"/>
                <w:szCs w:val="20"/>
                <w:lang w:val="en-US" w:eastAsia="en-US" w:bidi="hi-IN"/>
              </w:rPr>
              <w:t>इंजन वाली कारों पर प्रतिबंध</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Let’s start with a policy that forces car producers to produce greener cars – a ban on combustion-engine cars.</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Shows a barred red circle inside of which there is a car with smoke/pollution.</w:t>
            </w:r>
          </w:p>
        </w:tc>
      </w:tr>
      <w:tr>
        <w:trPr>
          <w:trHeight w:val="790" w:hRule="atLeast"/>
        </w:trPr>
        <w:tc>
          <w:tcPr>
            <w:tcW w:w="5245"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r>
          </w:p>
        </w:tc>
        <w:tc>
          <w:tcPr>
            <w:tcW w:w="4820" w:type="dxa"/>
            <w:tcBorders/>
          </w:tcPr>
          <w:p>
            <w:pPr>
              <w:pStyle w:val="Normal"/>
              <w:widowControl/>
              <w:suppressAutoHyphens w:val="true"/>
              <w:spacing w:lineRule="auto" w:line="240" w:before="0" w:after="0"/>
              <w:jc w:val="left"/>
              <w:rPr>
                <w:b/>
                <w:b/>
                <w:lang w:val="en-US"/>
              </w:rPr>
            </w:pPr>
            <w:r>
              <w:rPr>
                <w:rFonts w:eastAsia="Calibri" w:cs="Raavi"/>
                <w:kern w:val="0"/>
                <w:sz w:val="22"/>
                <w:szCs w:val="22"/>
                <w:lang w:val="en-US" w:eastAsia="en-US" w:bidi="ar-SA"/>
              </w:rPr>
              <w:t>Show a car with smoke/pollution next to a factory,</w:t>
            </w:r>
          </w:p>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r>
          </w:p>
        </w:tc>
      </w:tr>
      <w:tr>
        <w:trPr>
          <w:trHeight w:val="790" w:hRule="atLeast"/>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ज्वलित इंजन कारों पर प्रतिबंध लगाने के साथ</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कारों के निर्माताओं को क़ानून के तहत सर्वप्रथम उन कारों को बनाने की आवश्यकता है जो प्रति किलोमीटर कम </w:t>
            </w:r>
            <w:r>
              <w:rPr>
                <w:rFonts w:eastAsia="Calibri"/>
                <w:kern w:val="0"/>
                <w:sz w:val="22"/>
                <w:szCs w:val="22"/>
                <w:lang w:val="en-US" w:eastAsia="en-US" w:bidi="ar-SA"/>
              </w:rPr>
              <w:t>CO</w:t>
            </w:r>
            <w:r>
              <w:rPr>
                <w:rFonts w:eastAsia="Calibri"/>
                <w:kern w:val="0"/>
                <w:sz w:val="22"/>
                <w:szCs w:val="22"/>
                <w:vertAlign w:val="subscript"/>
                <w:lang w:val="en-US" w:eastAsia="en-US" w:bidi="ar-SA"/>
              </w:rPr>
              <w:t>2</w:t>
            </w:r>
            <w:r>
              <w:rPr>
                <w:rFonts w:eastAsia="Calibri" w:cs="Mangal"/>
                <w:kern w:val="0"/>
                <w:sz w:val="22"/>
                <w:szCs w:val="20"/>
                <w:vertAlign w:val="subscript"/>
                <w:lang w:val="en-US" w:eastAsia="en-US" w:bidi="hi-IN"/>
              </w:rPr>
              <w:t xml:space="preserve"> </w:t>
            </w:r>
            <w:r>
              <w:rPr>
                <w:rFonts w:ascii="Calibri" w:hAnsi="Calibri" w:eastAsia="Calibri" w:cs="Mangal"/>
                <w:kern w:val="0"/>
                <w:sz w:val="22"/>
                <w:sz w:val="22"/>
                <w:szCs w:val="20"/>
                <w:lang w:val="en-US" w:eastAsia="en-US" w:bidi="hi-IN"/>
              </w:rPr>
              <w:t>छोड़ती हैं</w:t>
            </w:r>
            <w:r>
              <w:rPr>
                <w:rFonts w:eastAsia="Calibri" w:cs="Mangal"/>
                <w:kern w:val="0"/>
                <w:sz w:val="22"/>
                <w:szCs w:val="20"/>
                <w:lang w:val="en-US" w:eastAsia="en-US" w:bidi="hi-IN"/>
              </w:rPr>
              <w:t xml:space="preserve">I </w:t>
            </w:r>
            <w:r>
              <w:rPr>
                <w:rFonts w:ascii="Calibri" w:hAnsi="Calibri" w:eastAsia="Calibri" w:cs="Mangal"/>
                <w:kern w:val="0"/>
                <w:sz w:val="22"/>
                <w:sz w:val="22"/>
                <w:szCs w:val="20"/>
                <w:lang w:val="en-US" w:eastAsia="en-US" w:bidi="hi-IN"/>
              </w:rPr>
              <w:t>प्रतिवर्ष उत्सर्जन की सीमा कम होती रहेगी</w:t>
            </w:r>
            <w:r>
              <w:rPr>
                <w:rFonts w:eastAsia="Calibri" w:cs="Mangal"/>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With a ban on combustion-engine cars, car producers are first required by law to produce cars that emit less 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 xml:space="preserve"> per kilometre. The emission limit is lowered every year,</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then a bill of law with “max 95 gCO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/km [\newline] 2021” written, then the smoke diminishes, then the text becomes “max 60 gCO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/km [\newline] 2025” and the smoke diminishes further,</w:t>
            </w:r>
          </w:p>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 xml:space="preserve">जिससे </w:t>
            </w:r>
            <w:r>
              <w:rPr>
                <w:rFonts w:eastAsia="Calibri"/>
                <w:kern w:val="0"/>
                <w:sz w:val="22"/>
                <w:szCs w:val="22"/>
                <w:lang w:val="en-US" w:eastAsia="en-US" w:bidi="ar-SA"/>
              </w:rPr>
              <w:t>2030</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के बाद सिर्फ इलेक्ट्रिक या हाइड्रोजन वाहन बेचे जा सकें</w:t>
            </w:r>
            <w:r>
              <w:rPr>
                <w:rFonts w:eastAsia="Calibri" w:cs="Mangal"/>
                <w:kern w:val="0"/>
                <w:sz w:val="22"/>
                <w:szCs w:val="20"/>
                <w:lang w:val="en-US" w:eastAsia="en-US" w:bidi="hi-IN"/>
              </w:rPr>
              <w:t xml:space="preserve">I </w:t>
            </w:r>
            <w:r>
              <w:rPr>
                <w:rFonts w:ascii="Calibri" w:hAnsi="Calibri" w:eastAsia="Calibri" w:cs="Mangal"/>
                <w:kern w:val="0"/>
                <w:sz w:val="22"/>
                <w:sz w:val="22"/>
                <w:szCs w:val="20"/>
                <w:lang w:val="en-US" w:eastAsia="en-US" w:bidi="hi-IN"/>
              </w:rPr>
              <w:t>ध्यान दें कि इलेक्ट्रिक वाहन फिलहाल ज्यादा दूरी तय नहीं कर सकते और पेट्रोल से चलने वाली कारों से महँगे हो सकते हैं</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so that only electric or hydrogen vehicles can be sold after 2030. Note that electric vehicles currently cannot travel as far and can be more expensive than cars that run on petrol.</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then “only electric [\newline] 2030”, the smoke disappears and an electric plug appears on the car</w:t>
            </w:r>
          </w:p>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 the electric car and the normal car moving from left to right, except the electric car that stops in the middle.</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साफ़ स्त्रोतों से बिजली उत्पादन की योजना के साथ</w:t>
            </w:r>
            <w:r>
              <w:rPr>
                <w:rFonts w:eastAsia="Calibri" w:cs="Mangal"/>
                <w:kern w:val="0"/>
                <w:sz w:val="22"/>
                <w:szCs w:val="20"/>
                <w:lang w:val="en-US" w:eastAsia="en-US" w:bidi="hi-IN"/>
              </w:rPr>
              <w:t>-</w:t>
            </w:r>
            <w:r>
              <w:rPr>
                <w:rFonts w:ascii="Calibri" w:hAnsi="Calibri" w:eastAsia="Calibri" w:cs="Mangal"/>
                <w:kern w:val="0"/>
                <w:sz w:val="22"/>
                <w:sz w:val="22"/>
                <w:szCs w:val="20"/>
                <w:lang w:val="en-US" w:eastAsia="en-US" w:bidi="hi-IN"/>
              </w:rPr>
              <w:t>साथ</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ज्वलित</w:t>
            </w:r>
            <w:r>
              <w:rPr>
                <w:rFonts w:eastAsia="Calibri" w:cs="Mangal"/>
                <w:kern w:val="0"/>
                <w:sz w:val="22"/>
                <w:szCs w:val="20"/>
                <w:lang w:val="en-US" w:eastAsia="en-US" w:bidi="hi-IN"/>
              </w:rPr>
              <w:t>-</w:t>
            </w:r>
            <w:r>
              <w:rPr>
                <w:rFonts w:ascii="Calibri" w:hAnsi="Calibri" w:eastAsia="Calibri" w:cs="Mangal"/>
                <w:kern w:val="0"/>
                <w:sz w:val="22"/>
                <w:sz w:val="22"/>
                <w:szCs w:val="20"/>
                <w:lang w:val="en-US" w:eastAsia="en-US" w:bidi="hi-IN"/>
              </w:rPr>
              <w:t>इंजन वाली कारों पर प्रतिबंध कार इंडस्ट्री में होने वाले आवश्यक बदलाव को पूर्ण करेगा</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Together with a plan to produce electricity from clean sources, a ban on combustion-engine cars would accomplish the transition needed in the car industry.</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 electric car, a sign “+” and wind panels, a sign “=” and a thumb up</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आइये अब एक राष्ट्रीय नीति की ओर अग्रसर हों जो उत्सर्जन को घटाने के लिए कार्बन उत्सर्जन पर टैक्स को और लोगों के खरीदने की क्षमता को सुरक्षित करने के लिए नगद</w:t>
            </w:r>
            <w:r>
              <w:rPr>
                <w:rFonts w:eastAsia="Calibri" w:cs="Mangal"/>
                <w:kern w:val="0"/>
                <w:sz w:val="22"/>
                <w:szCs w:val="20"/>
                <w:lang w:val="en-US" w:eastAsia="en-US" w:bidi="hi-IN"/>
              </w:rPr>
              <w:t>-</w:t>
            </w:r>
            <w:r>
              <w:rPr>
                <w:rFonts w:ascii="Calibri" w:hAnsi="Calibri" w:eastAsia="Calibri" w:cs="Mangal"/>
                <w:kern w:val="0"/>
                <w:sz w:val="22"/>
                <w:sz w:val="22"/>
                <w:szCs w:val="20"/>
                <w:lang w:val="en-US" w:eastAsia="en-US" w:bidi="hi-IN"/>
              </w:rPr>
              <w:t>राशि के भुगतान को संयोजित करे</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Now, let’s turn to a national policy that combines a tax on carbon emissions to reduce emissions and cash transfers to protect people’s purchasing power.</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Shows the person with a gallon of oil in one hand and cash in the other where size of gallon diminishes and cash grows.</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कार्बन टैक्स के साथ</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सभी उत्पाद जो ग्रीनहाउस गैस छोड़ते हैं</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को टैक्स देना पड़ेगा</w:t>
            </w:r>
            <w:r>
              <w:rPr>
                <w:rFonts w:eastAsia="Calibri" w:cs="Mangal"/>
                <w:kern w:val="0"/>
                <w:sz w:val="22"/>
                <w:szCs w:val="20"/>
                <w:lang w:val="en-US" w:eastAsia="en-US" w:bidi="hi-IN"/>
              </w:rPr>
              <w:t xml:space="preserve">I </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With a carbon tax, all products that emit greenhouse gases would be taxed. </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A person fills up her gas tank. The price of gasoline is displayed, and it goes up. </w:t>
            </w:r>
          </w:p>
        </w:tc>
      </w:tr>
      <w:tr>
        <w:trPr/>
        <w:tc>
          <w:tcPr>
            <w:tcW w:w="5245" w:type="dxa"/>
            <w:tcBorders>
              <w:top w:val="nil"/>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उदाहरण के लिए</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गैसोलीन का दाम प्रति लीटर </w:t>
            </w:r>
            <w:r>
              <w:rPr>
                <w:rFonts w:eastAsia="Calibri"/>
                <w:b/>
                <w:kern w:val="0"/>
                <w:sz w:val="22"/>
                <w:szCs w:val="22"/>
                <w:lang w:val="en-US" w:eastAsia="en-US" w:bidi="ar-SA"/>
              </w:rPr>
              <w:t>8</w:t>
            </w:r>
            <w:r>
              <w:rPr>
                <w:rFonts w:eastAsia="Calibri" w:cs="Mangal"/>
                <w:b/>
                <w:kern w:val="0"/>
                <w:sz w:val="22"/>
                <w:szCs w:val="20"/>
                <w:lang w:val="en-US" w:eastAsia="en-US" w:bidi="hi-IN"/>
              </w:rPr>
              <w:t xml:space="preserve"> </w:t>
            </w:r>
            <w:r>
              <w:rPr>
                <w:rFonts w:ascii="Calibri" w:hAnsi="Calibri" w:eastAsia="Calibri" w:cs="Mangal"/>
                <w:bCs/>
                <w:kern w:val="0"/>
                <w:sz w:val="22"/>
                <w:sz w:val="22"/>
                <w:szCs w:val="20"/>
                <w:lang w:val="en-US" w:eastAsia="en-US" w:bidi="hi-IN"/>
              </w:rPr>
              <w:t>रूपये</w:t>
            </w:r>
            <w:r>
              <w:rPr>
                <w:rFonts w:ascii="Calibri" w:hAnsi="Calibri" w:eastAsia="Calibri" w:cs="Mangal"/>
                <w:b/>
                <w:b/>
                <w:kern w:val="0"/>
                <w:sz w:val="22"/>
                <w:sz w:val="22"/>
                <w:szCs w:val="20"/>
                <w:lang w:val="en-US" w:eastAsia="en-US" w:bidi="hi-IN"/>
              </w:rPr>
              <w:t xml:space="preserve"> बढ़ जाएगा</w:t>
            </w:r>
            <w:r>
              <w:rPr>
                <w:rFonts w:eastAsia="Calibri" w:cs="Mangal"/>
                <w:b/>
                <w:kern w:val="0"/>
                <w:sz w:val="22"/>
                <w:szCs w:val="20"/>
                <w:lang w:val="en-US" w:eastAsia="en-US" w:bidi="hi-IN"/>
              </w:rPr>
              <w:t>I</w:t>
            </w:r>
          </w:p>
        </w:tc>
        <w:tc>
          <w:tcPr>
            <w:tcW w:w="5387"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For example, the price of gasoline would increase by </w:t>
            </w:r>
            <w:r>
              <w:rPr>
                <w:rFonts w:eastAsia="Calibri" w:cs="Raavi"/>
                <w:b/>
                <w:kern w:val="0"/>
                <w:sz w:val="22"/>
                <w:szCs w:val="22"/>
                <w:lang w:val="en-US" w:eastAsia="en-US" w:bidi="ar-SA"/>
              </w:rPr>
              <w:t>8 rupees</w:t>
            </w:r>
            <w:r>
              <w:rPr>
                <w:rFonts w:eastAsia="Calibri" w:cs="Raavi"/>
                <w:kern w:val="0"/>
                <w:sz w:val="22"/>
                <w:szCs w:val="22"/>
                <w:lang w:val="en-US" w:eastAsia="en-US" w:bidi="ar-SA"/>
              </w:rPr>
              <w:t xml:space="preserve"> per liter</w:t>
            </w:r>
            <w:r>
              <w:rPr>
                <w:rFonts w:eastAsia="Calibri" w:cs="Raavi"/>
                <w:b/>
                <w:kern w:val="0"/>
                <w:sz w:val="22"/>
                <w:szCs w:val="22"/>
                <w:lang w:val="en-US" w:eastAsia="en-US" w:bidi="ar-SA"/>
              </w:rPr>
              <w:t>.</w:t>
            </w:r>
          </w:p>
        </w:tc>
        <w:tc>
          <w:tcPr>
            <w:tcW w:w="4820"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 sign is “</w:t>
            </w:r>
            <w:r>
              <w:rPr>
                <w:rFonts w:eastAsia="Calibri" w:cs="Raavi"/>
                <w:b/>
                <w:kern w:val="0"/>
                <w:sz w:val="22"/>
                <w:szCs w:val="22"/>
                <w:lang w:val="en-US" w:eastAsia="en-US" w:bidi="ar-SA"/>
              </w:rPr>
              <w:t>₹</w:t>
            </w:r>
            <w:r>
              <w:rPr>
                <w:rFonts w:eastAsia="Calibri" w:cs="Raavi"/>
                <w:kern w:val="0"/>
                <w:sz w:val="22"/>
                <w:szCs w:val="22"/>
                <w:lang w:val="en-US" w:eastAsia="en-US" w:bidi="ar-SA"/>
              </w:rPr>
              <w:t>” and the price increase “</w:t>
            </w:r>
            <w:r>
              <w:rPr>
                <w:rFonts w:eastAsia="Calibri" w:cs="Raavi"/>
                <w:b/>
                <w:kern w:val="0"/>
                <w:sz w:val="22"/>
                <w:szCs w:val="22"/>
                <w:lang w:val="en-US" w:eastAsia="en-US" w:bidi="ar-SA"/>
              </w:rPr>
              <w:t>+</w:t>
            </w:r>
            <w:r>
              <w:rPr>
                <w:rFonts w:eastAsia="Calibri" w:cs="Raavi"/>
                <w:kern w:val="0"/>
                <w:sz w:val="22"/>
                <w:szCs w:val="22"/>
                <w:lang w:val="en-US" w:eastAsia="en-US" w:bidi="ar-SA"/>
              </w:rPr>
              <w:t xml:space="preserve"> </w:t>
            </w:r>
            <w:r>
              <w:rPr>
                <w:rFonts w:eastAsia="Calibri" w:cs="Raavi"/>
                <w:b/>
                <w:kern w:val="0"/>
                <w:sz w:val="22"/>
                <w:szCs w:val="22"/>
                <w:lang w:val="en-US" w:eastAsia="en-US" w:bidi="ar-SA"/>
              </w:rPr>
              <w:t xml:space="preserve">8 </w:t>
            </w:r>
            <w:r>
              <w:rPr>
                <w:rFonts w:ascii="Calibri" w:hAnsi="Calibri" w:eastAsia="Calibri" w:cs="Mangal"/>
                <w:bCs/>
                <w:kern w:val="0"/>
                <w:sz w:val="22"/>
                <w:sz w:val="22"/>
                <w:szCs w:val="20"/>
                <w:lang w:val="en-US" w:eastAsia="en-US" w:bidi="hi-IN"/>
              </w:rPr>
              <w:t>रूपये</w:t>
            </w:r>
            <w:r>
              <w:rPr>
                <w:rFonts w:ascii="Calibri" w:hAnsi="Calibri" w:eastAsia="Calibri"/>
                <w:kern w:val="0"/>
                <w:sz w:val="22"/>
                <w:sz w:val="22"/>
                <w:szCs w:val="22"/>
                <w:lang w:val="en-US" w:eastAsia="en-US" w:bidi="ar-SA"/>
              </w:rPr>
              <w:t>”</w:t>
            </w:r>
          </w:p>
        </w:tc>
      </w:tr>
      <w:tr>
        <w:trPr/>
        <w:tc>
          <w:tcPr>
            <w:tcW w:w="5245" w:type="dxa"/>
            <w:tcBorders/>
          </w:tcPr>
          <w:p>
            <w:pPr>
              <w:pStyle w:val="Normal"/>
              <w:widowControl/>
              <w:suppressAutoHyphens w:val="true"/>
              <w:spacing w:lineRule="auto" w:line="240" w:before="0" w:after="0"/>
              <w:jc w:val="left"/>
              <w:rPr>
                <w:rFonts w:cs="Mangal"/>
                <w:szCs w:val="20"/>
                <w:lang w:bidi="hi-IN"/>
              </w:rPr>
            </w:pPr>
            <w:r>
              <w:rPr>
                <w:rFonts w:ascii="Calibri" w:hAnsi="Calibri" w:eastAsia="Calibri" w:cs="Mangal"/>
                <w:kern w:val="0"/>
                <w:sz w:val="22"/>
                <w:sz w:val="22"/>
                <w:szCs w:val="20"/>
                <w:lang w:val="en-US" w:eastAsia="en-US" w:bidi="hi-IN"/>
              </w:rPr>
              <w:t>कार्बन टैक्स के साथ</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कम्पनियाँ और लोग उनके द्वारा उत्सर्जित ग्रीनहाउस गैसों के लिए भुगतान करेंगे</w:t>
            </w:r>
            <w:r>
              <w:rPr>
                <w:rFonts w:eastAsia="Calibri" w:cs="Mangal"/>
                <w:kern w:val="0"/>
                <w:sz w:val="22"/>
                <w:szCs w:val="20"/>
                <w:lang w:val="en-US" w:eastAsia="en-US" w:bidi="hi-IN"/>
              </w:rPr>
              <w:t xml:space="preserve">I </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With a carbon tax, companies and people pay for the greenhouse gases they emit. </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The person walk away from her car and </w:t>
            </w:r>
          </w:p>
        </w:tc>
      </w:tr>
      <w:tr>
        <w:trPr/>
        <w:tc>
          <w:tcPr>
            <w:tcW w:w="5245" w:type="dxa"/>
            <w:tcBorders>
              <w:top w:val="nil"/>
            </w:tcBorders>
          </w:tcPr>
          <w:p>
            <w:pPr>
              <w:pStyle w:val="Normal"/>
              <w:widowControl/>
              <w:suppressAutoHyphens w:val="true"/>
              <w:spacing w:lineRule="auto" w:line="240" w:before="0" w:after="0"/>
              <w:jc w:val="left"/>
              <w:rPr>
                <w:rFonts w:cs="Mangal"/>
                <w:szCs w:val="20"/>
                <w:lang w:bidi="hi-IN"/>
              </w:rPr>
            </w:pPr>
            <w:r>
              <w:rPr>
                <w:rFonts w:ascii="Calibri" w:hAnsi="Calibri" w:eastAsia="Calibri" w:cs="Mangal"/>
                <w:kern w:val="0"/>
                <w:sz w:val="22"/>
                <w:sz w:val="22"/>
                <w:szCs w:val="20"/>
                <w:lang w:val="en-US" w:eastAsia="en-US" w:bidi="hi-IN"/>
              </w:rPr>
              <w:t>यह उन पर  उनके उत्सर्जन को कम करने के लिए दबाव डालेगा</w:t>
            </w:r>
            <w:r>
              <w:rPr>
                <w:rFonts w:eastAsia="Calibri" w:cs="Mangal"/>
                <w:kern w:val="0"/>
                <w:sz w:val="22"/>
                <w:szCs w:val="20"/>
                <w:lang w:val="en-US" w:eastAsia="en-US" w:bidi="hi-IN"/>
              </w:rPr>
              <w:t>I</w:t>
            </w:r>
          </w:p>
        </w:tc>
        <w:tc>
          <w:tcPr>
            <w:tcW w:w="5387"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This pushes them to reduce their emissions.</w:t>
            </w:r>
          </w:p>
        </w:tc>
        <w:tc>
          <w:tcPr>
            <w:tcW w:w="4820" w:type="dxa"/>
            <w:tcBorders>
              <w:top w:val="nil"/>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takes a bicycle.</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लोगों को बढ़े हुए दाम की भरपाई करने के लिए</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कार्बन टैक्स के राजस्व को सभी परिवारों को पुनः वितरित किया जाएगा</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चाहें उनकी आय कुछ भी हो</w:t>
            </w:r>
            <w:r>
              <w:rPr>
                <w:rFonts w:eastAsia="Calibri" w:cs="Mangal"/>
                <w:kern w:val="0"/>
                <w:sz w:val="22"/>
                <w:szCs w:val="20"/>
                <w:lang w:val="en-US" w:eastAsia="en-US" w:bidi="hi-IN"/>
              </w:rPr>
              <w:t xml:space="preserve">I </w:t>
            </w:r>
          </w:p>
        </w:tc>
        <w:tc>
          <w:tcPr>
            <w:tcW w:w="5387" w:type="dxa"/>
            <w:tcBorders/>
          </w:tcPr>
          <w:p>
            <w:pPr>
              <w:pStyle w:val="Normal"/>
              <w:widowControl/>
              <w:suppressAutoHyphens w:val="true"/>
              <w:spacing w:lineRule="auto" w:line="240" w:before="0" w:after="0"/>
              <w:jc w:val="left"/>
              <w:rPr>
                <w:rFonts w:ascii="Calibri" w:hAnsi="Calibri" w:eastAsia="Calibri" w:cs="Raavi"/>
                <w:kern w:val="0"/>
                <w:sz w:val="22"/>
                <w:szCs w:val="22"/>
                <w:lang w:eastAsia="en-US" w:bidi="ar-SA"/>
              </w:rPr>
            </w:pPr>
            <w:r>
              <w:rPr>
                <w:rFonts w:eastAsia="Calibri" w:cs="Raavi"/>
                <w:kern w:val="0"/>
                <w:sz w:val="22"/>
                <w:szCs w:val="22"/>
                <w:lang w:val="en-US" w:eastAsia="en-US" w:bidi="ar-SA"/>
              </w:rPr>
              <w:t xml:space="preserve">To compensate people for the price increases, the revenues of the carbon tax would be redistributed to all households, regardless of their income. </w:t>
            </w:r>
          </w:p>
        </w:tc>
        <w:tc>
          <w:tcPr>
            <w:tcW w:w="4820" w:type="dxa"/>
            <w:tcBorders/>
          </w:tcPr>
          <w:p>
            <w:pPr>
              <w:pStyle w:val="Normal"/>
              <w:widowControl/>
              <w:suppressAutoHyphens w:val="true"/>
              <w:spacing w:lineRule="auto" w:line="240" w:before="0" w:after="0"/>
              <w:jc w:val="left"/>
              <w:rPr>
                <w:color w:val="FF0000"/>
                <w:lang w:val="en-US"/>
              </w:rPr>
            </w:pPr>
            <w:r>
              <w:rPr>
                <w:rFonts w:eastAsia="Calibri" w:cs="Raavi"/>
                <w:kern w:val="0"/>
                <w:sz w:val="22"/>
                <w:szCs w:val="22"/>
                <w:lang w:val="en-US" w:eastAsia="en-US" w:bidi="ar-SA"/>
              </w:rPr>
              <w:t xml:space="preserve">Next to the balance is a normal person (e.g. woman in a dress). </w:t>
            </w:r>
            <w:r>
              <w:rPr>
                <w:rFonts w:eastAsia="Calibri" w:cs="Raavi"/>
                <w:color w:val="FF0000"/>
                <w:kern w:val="0"/>
                <w:sz w:val="22"/>
                <w:szCs w:val="22"/>
                <w:lang w:val="en-US" w:eastAsia="en-US" w:bidi="ar-SA"/>
              </w:rPr>
              <w:t>Instead of a car, the person has a motorbike.</w:t>
            </w:r>
            <w:r>
              <w:rPr>
                <w:rFonts w:eastAsia="Calibri" w:cs="Raavi"/>
                <w:kern w:val="0"/>
                <w:sz w:val="22"/>
                <w:szCs w:val="22"/>
                <w:lang w:val="en-US" w:eastAsia="en-US" w:bidi="ar-SA"/>
              </w:rPr>
              <w:t xml:space="preserve">Shows a balance with on one side two barrels of oil and on the other side a pile of cash. </w:t>
            </w:r>
            <w:r>
              <w:rPr>
                <w:rFonts w:eastAsia="Calibri" w:cs="Raavi"/>
                <w:b/>
                <w:kern w:val="0"/>
                <w:sz w:val="22"/>
                <w:szCs w:val="22"/>
                <w:lang w:val="en-US" w:eastAsia="en-US" w:bidi="ar-SA"/>
              </w:rPr>
              <w:t xml:space="preserve">“+ 3,000 </w:t>
            </w:r>
            <w:r>
              <w:rPr>
                <w:rFonts w:ascii="Calibri" w:hAnsi="Calibri" w:eastAsia="Calibri" w:cs="Mangal"/>
                <w:bCs/>
                <w:kern w:val="0"/>
                <w:sz w:val="22"/>
                <w:sz w:val="22"/>
                <w:szCs w:val="20"/>
                <w:lang w:val="en-US" w:eastAsia="en-US" w:bidi="hi-IN"/>
              </w:rPr>
              <w:t>रूपये</w:t>
            </w:r>
            <w:r>
              <w:rPr>
                <w:rFonts w:ascii="Calibri" w:hAnsi="Calibri" w:eastAsia="Calibri"/>
                <w:kern w:val="0"/>
                <w:sz w:val="22"/>
                <w:sz w:val="22"/>
                <w:szCs w:val="22"/>
                <w:lang w:val="en-US" w:eastAsia="en-US" w:bidi="ar-SA"/>
              </w:rPr>
              <w:t xml:space="preserve">” </w:t>
            </w:r>
            <w:r>
              <w:rPr>
                <w:rFonts w:eastAsia="Calibri" w:cs="Raavi"/>
                <w:kern w:val="0"/>
                <w:sz w:val="22"/>
                <w:szCs w:val="22"/>
                <w:lang w:val="en-US" w:eastAsia="en-US" w:bidi="ar-SA"/>
              </w:rPr>
              <w:t xml:space="preserve">appears within </w:t>
            </w:r>
            <w:r>
              <w:rPr>
                <w:rFonts w:eastAsia="Calibri" w:cs="Raavi"/>
                <w:b/>
                <w:kern w:val="0"/>
                <w:sz w:val="22"/>
                <w:szCs w:val="22"/>
                <w:lang w:val="en-US" w:eastAsia="en-US" w:bidi="ar-SA"/>
              </w:rPr>
              <w:t>each barrel</w:t>
            </w:r>
            <w:r>
              <w:rPr>
                <w:rFonts w:eastAsia="Calibri" w:cs="Raavi"/>
                <w:kern w:val="0"/>
                <w:sz w:val="22"/>
                <w:szCs w:val="22"/>
                <w:lang w:val="en-US" w:eastAsia="en-US" w:bidi="ar-SA"/>
              </w:rPr>
              <w:t xml:space="preserve"> so the balance tilts on the barrel side, </w:t>
            </w:r>
          </w:p>
        </w:tc>
      </w:tr>
      <w:tr>
        <w:trPr/>
        <w:tc>
          <w:tcPr>
            <w:tcW w:w="5245" w:type="dxa"/>
            <w:tcBorders>
              <w:top w:val="nil"/>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 xml:space="preserve">इस प्रकार हर व्यस्क को हर वर्ष </w:t>
            </w:r>
            <w:r>
              <w:rPr>
                <w:rFonts w:eastAsia="Calibri"/>
                <w:b/>
                <w:kern w:val="0"/>
                <w:sz w:val="22"/>
                <w:szCs w:val="22"/>
                <w:lang w:val="en-US" w:eastAsia="en-US" w:bidi="ar-SA"/>
              </w:rPr>
              <w:t>6 000</w:t>
            </w:r>
            <w:r>
              <w:rPr>
                <w:rFonts w:eastAsia="Calibri" w:cs="Mangal"/>
                <w:b/>
                <w:kern w:val="0"/>
                <w:sz w:val="22"/>
                <w:szCs w:val="20"/>
                <w:lang w:val="en-US" w:eastAsia="en-US" w:bidi="hi-IN"/>
              </w:rPr>
              <w:t xml:space="preserve"> </w:t>
            </w:r>
            <w:r>
              <w:rPr>
                <w:rFonts w:ascii="Calibri" w:hAnsi="Calibri" w:eastAsia="Calibri" w:cs="Mangal"/>
                <w:bCs/>
                <w:kern w:val="0"/>
                <w:sz w:val="22"/>
                <w:sz w:val="22"/>
                <w:szCs w:val="20"/>
                <w:lang w:val="en-US" w:eastAsia="en-US" w:bidi="hi-IN"/>
              </w:rPr>
              <w:t>रूपये</w:t>
            </w:r>
            <w:r>
              <w:rPr>
                <w:rFonts w:ascii="Calibri" w:hAnsi="Calibri" w:eastAsia="Calibri" w:cs="Mangal"/>
                <w:b/>
                <w:b/>
                <w:kern w:val="0"/>
                <w:sz w:val="22"/>
                <w:sz w:val="22"/>
                <w:szCs w:val="20"/>
                <w:lang w:val="en-US" w:eastAsia="en-US" w:bidi="hi-IN"/>
              </w:rPr>
              <w:t xml:space="preserve"> प्राप्त होंगे</w:t>
            </w:r>
            <w:r>
              <w:rPr>
                <w:rFonts w:eastAsia="Calibri" w:cs="Mangal"/>
                <w:b/>
                <w:kern w:val="0"/>
                <w:sz w:val="22"/>
                <w:szCs w:val="20"/>
                <w:lang w:val="en-US" w:eastAsia="en-US" w:bidi="hi-IN"/>
              </w:rPr>
              <w:t>I</w:t>
            </w:r>
          </w:p>
        </w:tc>
        <w:tc>
          <w:tcPr>
            <w:tcW w:w="5387" w:type="dxa"/>
            <w:tcBorders>
              <w:top w:val="nil"/>
            </w:tcBorders>
          </w:tcPr>
          <w:p>
            <w:pPr>
              <w:pStyle w:val="Normal"/>
              <w:widowControl/>
              <w:suppressAutoHyphens w:val="true"/>
              <w:spacing w:lineRule="auto" w:line="240" w:before="0" w:after="0"/>
              <w:jc w:val="left"/>
              <w:rPr>
                <w:rFonts w:ascii="Calibri" w:hAnsi="Calibri" w:eastAsia="Calibri" w:cs="Raavi"/>
                <w:kern w:val="0"/>
                <w:sz w:val="22"/>
                <w:szCs w:val="22"/>
                <w:lang w:eastAsia="en-US" w:bidi="ar-SA"/>
              </w:rPr>
            </w:pPr>
            <w:r>
              <w:rPr>
                <w:rFonts w:eastAsia="Calibri" w:cs="Raavi"/>
                <w:kern w:val="0"/>
                <w:sz w:val="22"/>
                <w:szCs w:val="22"/>
                <w:lang w:val="en-US" w:eastAsia="en-US" w:bidi="ar-SA"/>
              </w:rPr>
              <w:t xml:space="preserve">Each adult would thus receive </w:t>
            </w:r>
            <w:r>
              <w:rPr>
                <w:rFonts w:eastAsia="Calibri" w:cs="Raavi"/>
                <w:b/>
                <w:kern w:val="0"/>
                <w:sz w:val="22"/>
                <w:szCs w:val="22"/>
                <w:lang w:val="en-US" w:eastAsia="en-US" w:bidi="ar-SA"/>
              </w:rPr>
              <w:t>6 000 rupees</w:t>
            </w:r>
            <w:r>
              <w:rPr>
                <w:rFonts w:eastAsia="Calibri" w:cs="Raavi"/>
                <w:kern w:val="0"/>
                <w:sz w:val="22"/>
                <w:szCs w:val="22"/>
                <w:lang w:val="en-US" w:eastAsia="en-US" w:bidi="ar-SA"/>
              </w:rPr>
              <w:t xml:space="preserve"> per year.</w:t>
            </w:r>
          </w:p>
        </w:tc>
        <w:tc>
          <w:tcPr>
            <w:tcW w:w="4820" w:type="dxa"/>
            <w:tcBorders>
              <w:top w:val="nil"/>
            </w:tcBorders>
          </w:tcPr>
          <w:p>
            <w:pPr>
              <w:pStyle w:val="Normal"/>
              <w:widowControl/>
              <w:suppressAutoHyphens w:val="true"/>
              <w:spacing w:lineRule="auto" w:line="240" w:before="0" w:after="0"/>
              <w:jc w:val="left"/>
              <w:rPr>
                <w:color w:val="FF0000"/>
                <w:lang w:val="en-US"/>
              </w:rPr>
            </w:pPr>
            <w:r>
              <w:rPr>
                <w:rFonts w:eastAsia="Calibri" w:cs="Raavi"/>
                <w:kern w:val="0"/>
                <w:sz w:val="22"/>
                <w:szCs w:val="22"/>
                <w:lang w:val="en-US" w:eastAsia="en-US" w:bidi="ar-SA"/>
              </w:rPr>
              <w:t>then new cash comes on the pile with “</w:t>
            </w:r>
            <w:r>
              <w:rPr>
                <w:rFonts w:eastAsia="Calibri" w:cs="Raavi"/>
                <w:b/>
                <w:kern w:val="0"/>
                <w:sz w:val="22"/>
                <w:szCs w:val="22"/>
                <w:lang w:val="en-US" w:eastAsia="en-US" w:bidi="ar-SA"/>
              </w:rPr>
              <w:t xml:space="preserve">+ 6,000 </w:t>
            </w:r>
            <w:r>
              <w:rPr>
                <w:rFonts w:ascii="Calibri" w:hAnsi="Calibri" w:eastAsia="Calibri" w:cs="Mangal"/>
                <w:bCs/>
                <w:kern w:val="0"/>
                <w:sz w:val="22"/>
                <w:sz w:val="22"/>
                <w:szCs w:val="20"/>
                <w:lang w:val="en-US" w:eastAsia="en-US" w:bidi="hi-IN"/>
              </w:rPr>
              <w:t>रूपये</w:t>
            </w:r>
            <w:r>
              <w:rPr>
                <w:rFonts w:ascii="Calibri" w:hAnsi="Calibri" w:eastAsia="Calibri"/>
                <w:kern w:val="0"/>
                <w:sz w:val="22"/>
                <w:sz w:val="22"/>
                <w:szCs w:val="22"/>
                <w:lang w:val="en-US" w:eastAsia="en-US" w:bidi="ar-SA"/>
              </w:rPr>
              <w:t xml:space="preserve">” </w:t>
            </w:r>
            <w:r>
              <w:rPr>
                <w:rFonts w:eastAsia="Calibri" w:cs="Raavi"/>
                <w:kern w:val="0"/>
                <w:sz w:val="22"/>
                <w:szCs w:val="22"/>
                <w:lang w:val="en-US" w:eastAsia="en-US" w:bidi="ar-SA"/>
              </w:rPr>
              <w:t xml:space="preserve">above and the balance tilts very slightly towards </w:t>
            </w:r>
            <w:r>
              <w:rPr>
                <w:rFonts w:eastAsia="Calibri" w:cs="Raavi"/>
                <w:b/>
                <w:kern w:val="0"/>
                <w:sz w:val="22"/>
                <w:szCs w:val="22"/>
                <w:lang w:val="en-US" w:eastAsia="en-US" w:bidi="ar-SA"/>
              </w:rPr>
              <w:t>cash</w:t>
            </w:r>
            <w:r>
              <w:rPr>
                <w:rFonts w:eastAsia="Calibri" w:cs="Raavi"/>
                <w:kern w:val="0"/>
                <w:sz w:val="22"/>
                <w:szCs w:val="22"/>
                <w:lang w:val="en-US" w:eastAsia="en-US" w:bidi="ar-SA"/>
              </w:rPr>
              <w:t xml:space="preserve">. </w:t>
            </w:r>
          </w:p>
        </w:tc>
      </w:tr>
      <w:tr>
        <w:trPr/>
        <w:tc>
          <w:tcPr>
            <w:tcW w:w="5245" w:type="dxa"/>
            <w:tcBorders/>
          </w:tcPr>
          <w:p>
            <w:pPr>
              <w:pStyle w:val="Normal"/>
              <w:widowControl/>
              <w:suppressAutoHyphens w:val="true"/>
              <w:spacing w:lineRule="auto" w:line="240" w:before="0" w:after="0"/>
              <w:jc w:val="left"/>
              <w:rPr>
                <w:rFonts w:cs="Mangal"/>
                <w:color w:val="FF0000"/>
                <w:szCs w:val="20"/>
                <w:lang w:val="en-US" w:bidi="hi-IN"/>
              </w:rPr>
            </w:pPr>
            <w:r>
              <w:rPr>
                <w:rFonts w:ascii="Calibri" w:hAnsi="Calibri" w:eastAsia="Calibri" w:cs="Mangal"/>
                <w:color w:val="FF0000"/>
                <w:kern w:val="0"/>
                <w:sz w:val="22"/>
                <w:sz w:val="22"/>
                <w:szCs w:val="20"/>
                <w:lang w:val="en-US" w:eastAsia="en-US" w:bidi="hi-IN"/>
              </w:rPr>
              <w:t>ज्यादा गरीब लोगों के पास वाहन नहीं होता है और वे ज्यादा छोटे घरों में बिना एयरकंडीशन के रहते हैं</w:t>
            </w:r>
            <w:r>
              <w:rPr>
                <w:rFonts w:eastAsia="Calibri" w:cs="Mangal"/>
                <w:color w:val="FF0000"/>
                <w:kern w:val="0"/>
                <w:sz w:val="22"/>
                <w:szCs w:val="20"/>
                <w:lang w:val="en-US" w:eastAsia="en-US" w:bidi="hi-IN"/>
              </w:rPr>
              <w:t xml:space="preserve">, </w:t>
            </w:r>
            <w:r>
              <w:rPr>
                <w:rFonts w:ascii="Calibri" w:hAnsi="Calibri" w:eastAsia="Calibri" w:cs="Mangal"/>
                <w:color w:val="FF0000"/>
                <w:kern w:val="0"/>
                <w:sz w:val="22"/>
                <w:sz w:val="22"/>
                <w:szCs w:val="20"/>
                <w:lang w:val="en-US" w:eastAsia="en-US" w:bidi="hi-IN"/>
              </w:rPr>
              <w:t>इसलिए वे खनिज तेल का औसतन कम इस्तेमाल करते हैं</w:t>
            </w:r>
            <w:r>
              <w:rPr>
                <w:rFonts w:eastAsia="Calibri" w:cs="Mangal"/>
                <w:color w:val="FF0000"/>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color w:val="FF0000"/>
                <w:kern w:val="0"/>
                <w:sz w:val="22"/>
                <w:szCs w:val="22"/>
                <w:lang w:val="en-US" w:eastAsia="en-US" w:bidi="ar-SA"/>
              </w:rPr>
              <w:t>Poorer people don't own a vehicle and they live in smaller dwellings without air conditioning, so they use less fossil fuels than average.</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 person is now a blue collar. Shows the same balance as before with one less barrel: now the balance clearly tilts towards cash.</w:t>
            </w:r>
          </w:p>
        </w:tc>
      </w:tr>
      <w:tr>
        <w:trPr/>
        <w:tc>
          <w:tcPr>
            <w:tcW w:w="5245" w:type="dxa"/>
            <w:tcBorders/>
          </w:tcPr>
          <w:p>
            <w:pPr>
              <w:pStyle w:val="Normal"/>
              <w:widowControl/>
              <w:suppressAutoHyphens w:val="true"/>
              <w:spacing w:lineRule="auto" w:line="240" w:before="0" w:after="0"/>
              <w:jc w:val="left"/>
              <w:rPr>
                <w:rFonts w:cs="Mangal"/>
                <w:color w:val="FF0000"/>
                <w:szCs w:val="20"/>
                <w:lang w:val="en-US" w:bidi="hi-IN"/>
              </w:rPr>
            </w:pPr>
            <w:r>
              <w:rPr>
                <w:rFonts w:ascii="Calibri" w:hAnsi="Calibri" w:eastAsia="Calibri" w:cs="Mangal"/>
                <w:color w:val="FF0000"/>
                <w:kern w:val="0"/>
                <w:sz w:val="22"/>
                <w:sz w:val="22"/>
                <w:szCs w:val="20"/>
                <w:lang w:val="en-US" w:eastAsia="en-US" w:bidi="hi-IN"/>
              </w:rPr>
              <w:t>ज्यादा गरीब लोगों के पास कार नहीं होती है और वे ज्यादा छोटे घरों में बिना एयरकंडीशन के रहते हैं</w:t>
            </w:r>
            <w:r>
              <w:rPr>
                <w:rFonts w:eastAsia="Calibri" w:cs="Mangal"/>
                <w:color w:val="FF0000"/>
                <w:kern w:val="0"/>
                <w:sz w:val="22"/>
                <w:szCs w:val="20"/>
                <w:lang w:val="en-US" w:eastAsia="en-US" w:bidi="hi-IN"/>
              </w:rPr>
              <w:t xml:space="preserve">, </w:t>
            </w:r>
            <w:r>
              <w:rPr>
                <w:rFonts w:ascii="Calibri" w:hAnsi="Calibri" w:eastAsia="Calibri" w:cs="Mangal"/>
                <w:color w:val="FF0000"/>
                <w:kern w:val="0"/>
                <w:sz w:val="22"/>
                <w:sz w:val="22"/>
                <w:szCs w:val="20"/>
                <w:lang w:val="en-US" w:eastAsia="en-US" w:bidi="hi-IN"/>
              </w:rPr>
              <w:t>इसलिए वे खनिज तेल का औसतन कम इस्तेमाल करते हैं</w:t>
            </w:r>
            <w:r>
              <w:rPr>
                <w:rFonts w:eastAsia="Calibri" w:cs="Mangal"/>
                <w:color w:val="FF0000"/>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color w:val="FF0000"/>
                <w:kern w:val="0"/>
                <w:sz w:val="22"/>
                <w:szCs w:val="22"/>
                <w:lang w:val="en-US" w:eastAsia="en-US" w:bidi="ar-SA"/>
              </w:rPr>
              <w:t>Poorer people don't own a car and they live in smaller dwellings without air conditioning, so they use less fossil fuels than average.</w:t>
            </w:r>
          </w:p>
        </w:tc>
        <w:tc>
          <w:tcPr>
            <w:tcW w:w="4820" w:type="dxa"/>
            <w:tcBorders/>
          </w:tcPr>
          <w:p>
            <w:pPr>
              <w:pStyle w:val="Normal"/>
              <w:widowControl/>
              <w:suppressAutoHyphens w:val="true"/>
              <w:spacing w:lineRule="auto" w:line="240" w:before="0" w:after="0"/>
              <w:jc w:val="left"/>
              <w:rPr>
                <w:color w:val="FF0000"/>
                <w:lang w:val="en-US"/>
              </w:rPr>
            </w:pPr>
            <w:r>
              <w:rPr>
                <w:rFonts w:eastAsia="Calibri" w:cs="Raavi"/>
                <w:color w:val="FF0000"/>
                <w:kern w:val="0"/>
                <w:sz w:val="22"/>
                <w:szCs w:val="22"/>
                <w:lang w:val="en-US" w:eastAsia="en-US" w:bidi="ar-SA"/>
              </w:rPr>
              <w:t>The motorbike is simply removed (not smaller).</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जैसे कि उनको भी दूसरों के जितनी ही नकद राशि प्राप्त  होगी</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आम तौर पर ज्यादा गरीब लोगों को कार्बन टैक्स के नकद भुगतान से ज्यादा लाभ मिलेगा</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As they would receive the same cash transfer as everyone else, poorer people will generally gain from a carbon tax with cash transfers.</w:t>
            </w:r>
          </w:p>
        </w:tc>
        <w:tc>
          <w:tcPr>
            <w:tcW w:w="4820" w:type="dxa"/>
            <w:tcBorders/>
          </w:tcPr>
          <w:p>
            <w:pPr>
              <w:pStyle w:val="Normal"/>
              <w:widowControl/>
              <w:suppressAutoHyphens w:val="true"/>
              <w:spacing w:lineRule="auto" w:line="240" w:before="0" w:after="0"/>
              <w:jc w:val="left"/>
              <w:rPr>
                <w:i/>
                <w:i/>
                <w:iCs/>
                <w:lang w:val="en-US"/>
              </w:rPr>
            </w:pPr>
            <w:r>
              <w:rPr>
                <w:rFonts w:eastAsia="Calibri" w:cs="Raavi"/>
                <w:i/>
                <w:iCs/>
                <w:kern w:val="0"/>
                <w:sz w:val="22"/>
                <w:szCs w:val="22"/>
                <w:lang w:val="en-US" w:eastAsia="en-US" w:bidi="ar-SA"/>
              </w:rPr>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इसके विपरीत</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अमीर लोगों को नुकसान होगा</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
                <w:i/>
                <w:iCs/>
                <w:lang w:val="en-US"/>
              </w:rPr>
            </w:pPr>
            <w:r>
              <w:rPr>
                <w:rFonts w:eastAsia="Calibri" w:cs="Raavi"/>
                <w:kern w:val="0"/>
                <w:sz w:val="22"/>
                <w:szCs w:val="22"/>
                <w:lang w:val="en-US" w:eastAsia="en-US" w:bidi="ar-SA"/>
              </w:rPr>
              <w:t>Conversely, rich people will tend to lose.</w:t>
            </w:r>
          </w:p>
        </w:tc>
        <w:tc>
          <w:tcPr>
            <w:tcW w:w="4820" w:type="dxa"/>
            <w:tcBorders/>
          </w:tcPr>
          <w:p>
            <w:pPr>
              <w:pStyle w:val="Normal"/>
              <w:widowControl/>
              <w:suppressAutoHyphens w:val="true"/>
              <w:spacing w:lineRule="auto" w:line="240" w:before="0" w:after="0"/>
              <w:jc w:val="left"/>
              <w:rPr>
                <w:color w:val="FF0000"/>
                <w:lang w:val="en-US"/>
              </w:rPr>
            </w:pPr>
            <w:r>
              <w:rPr>
                <w:rFonts w:eastAsia="Calibri" w:cs="Raavi"/>
                <w:b/>
                <w:kern w:val="0"/>
                <w:sz w:val="22"/>
                <w:szCs w:val="22"/>
                <w:lang w:val="en-US" w:eastAsia="en-US" w:bidi="ar-SA"/>
              </w:rPr>
              <w:t xml:space="preserve">Same modifications for the figures </w:t>
            </w:r>
            <w:r>
              <w:rPr>
                <w:rFonts w:eastAsia="Calibri" w:cs="Raavi"/>
                <w:color w:val="FF0000"/>
                <w:kern w:val="0"/>
                <w:sz w:val="22"/>
                <w:szCs w:val="22"/>
                <w:lang w:val="en-US" w:eastAsia="en-US" w:bidi="ar-SA"/>
              </w:rPr>
              <w:t>the rich person has a car (as in other countries)</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क्या ये नीति काम करती है</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हाँ</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 xml:space="preserve">ब्रिटिश कोलम्बिया के कैनेडियन प्रांत में </w:t>
            </w:r>
            <w:r>
              <w:rPr>
                <w:rFonts w:eastAsia="Calibri"/>
                <w:iCs/>
                <w:kern w:val="0"/>
                <w:sz w:val="22"/>
                <w:szCs w:val="22"/>
                <w:lang w:val="en-US" w:eastAsia="en-US" w:bidi="ar-SA"/>
              </w:rPr>
              <w:t>2008</w:t>
            </w:r>
            <w:r>
              <w:rPr>
                <w:rFonts w:eastAsia="Calibri" w:cs="Mangal"/>
                <w:iCs/>
                <w:kern w:val="0"/>
                <w:sz w:val="22"/>
                <w:szCs w:val="20"/>
                <w:lang w:val="en-US" w:eastAsia="en-US" w:bidi="hi-IN"/>
              </w:rPr>
              <w:t xml:space="preserve"> </w:t>
            </w:r>
            <w:r>
              <w:rPr>
                <w:rFonts w:ascii="Calibri" w:hAnsi="Calibri" w:eastAsia="Calibri" w:cs="Mangal"/>
                <w:i/>
                <w:i/>
                <w:kern w:val="0"/>
                <w:sz w:val="22"/>
                <w:sz w:val="22"/>
                <w:szCs w:val="20"/>
                <w:lang w:val="en-US" w:eastAsia="en-US" w:bidi="hi-IN"/>
              </w:rPr>
              <w:t>से नकद भुगतान के साथ कार्बन टैक्स नीति है</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Does this policy work? Yes! The Canadian province of British Columbia has a carbon tax with cash transfers since 2008.</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Shows a map of Canada with inside a car with</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शोध बताते हैं कि इस नीति ने कार्बन के उत्सर्जन को कम किया है</w:t>
            </w:r>
            <w:r>
              <w:rPr>
                <w:rFonts w:eastAsia="Calibri" w:cs="Mangal"/>
                <w:i/>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iCs/>
                <w:kern w:val="0"/>
                <w:sz w:val="22"/>
                <w:szCs w:val="22"/>
                <w:lang w:val="en-US" w:eastAsia="en-US" w:bidi="ar-SA"/>
              </w:rPr>
              <w:t>Research has shown that this policy has decreased carbon emissions,</w:t>
            </w:r>
          </w:p>
        </w:tc>
        <w:tc>
          <w:tcPr>
            <w:tcW w:w="4820" w:type="dxa"/>
            <w:tcBorders/>
          </w:tcPr>
          <w:p>
            <w:pPr>
              <w:pStyle w:val="Normal"/>
              <w:widowControl/>
              <w:suppressAutoHyphens w:val="true"/>
              <w:spacing w:lineRule="auto" w:line="240" w:before="0" w:after="0"/>
              <w:jc w:val="left"/>
              <w:rPr>
                <w:lang w:val="en-US"/>
              </w:rPr>
            </w:pPr>
            <w:r>
              <w:rPr>
                <w:rFonts w:eastAsia="Calibri" w:cs="Raavi"/>
                <w:iCs/>
                <w:kern w:val="0"/>
                <w:sz w:val="22"/>
                <w:szCs w:val="22"/>
                <w:lang w:val="en-US" w:eastAsia="en-US" w:bidi="ar-SA"/>
              </w:rPr>
              <w:t>diminishing pollution,</w:t>
            </w:r>
          </w:p>
        </w:tc>
      </w:tr>
      <w:tr>
        <w:trPr/>
        <w:tc>
          <w:tcPr>
            <w:tcW w:w="5245" w:type="dxa"/>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रोजगार को बढ़ाया है</w:t>
            </w:r>
            <w:r>
              <w:rPr>
                <w:rFonts w:eastAsia="Calibri" w:cs="Mangal"/>
                <w:i/>
                <w:kern w:val="0"/>
                <w:sz w:val="22"/>
                <w:szCs w:val="20"/>
                <w:lang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iCs/>
                <w:kern w:val="0"/>
                <w:sz w:val="22"/>
                <w:szCs w:val="22"/>
                <w:lang w:val="en-US" w:eastAsia="en-US" w:bidi="ar-SA"/>
              </w:rPr>
              <w:t>increased employment,</w:t>
            </w:r>
          </w:p>
        </w:tc>
        <w:tc>
          <w:tcPr>
            <w:tcW w:w="4820" w:type="dxa"/>
            <w:tcBorders/>
          </w:tcPr>
          <w:p>
            <w:pPr>
              <w:pStyle w:val="Normal"/>
              <w:widowControl/>
              <w:suppressAutoHyphens w:val="true"/>
              <w:spacing w:lineRule="auto" w:line="240" w:before="0" w:after="0"/>
              <w:jc w:val="left"/>
              <w:rPr>
                <w:lang w:val="en-US"/>
              </w:rPr>
            </w:pPr>
            <w:r>
              <w:rPr>
                <w:rFonts w:eastAsia="Calibri" w:cs="Raavi"/>
                <w:iCs/>
                <w:kern w:val="0"/>
                <w:sz w:val="22"/>
                <w:szCs w:val="22"/>
                <w:lang w:val="en-US" w:eastAsia="en-US" w:bidi="ar-SA"/>
              </w:rPr>
              <w:t>3 blue collars holding cash that turn 4 then 5 blue collars</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और अधिकाँश लोगों को अमीर बनाया है</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and made a majority of people richer.</w:t>
            </w:r>
          </w:p>
        </w:tc>
        <w:tc>
          <w:tcPr>
            <w:tcW w:w="4820" w:type="dxa"/>
            <w:tcBorders/>
          </w:tcPr>
          <w:p>
            <w:pPr>
              <w:pStyle w:val="Normal"/>
              <w:widowControl/>
              <w:suppressAutoHyphens w:val="true"/>
              <w:spacing w:lineRule="auto" w:line="240" w:before="0" w:after="0"/>
              <w:jc w:val="left"/>
              <w:rPr>
                <w:b/>
                <w:b/>
                <w:lang w:val="en-US"/>
              </w:rPr>
            </w:pPr>
            <w:r>
              <w:rPr>
                <w:rFonts w:eastAsia="Calibri" w:cs="Raavi"/>
                <w:iCs/>
                <w:kern w:val="0"/>
                <w:sz w:val="22"/>
                <w:szCs w:val="22"/>
                <w:lang w:val="en-US" w:eastAsia="en-US" w:bidi="ar-SA"/>
              </w:rPr>
              <w:t>holding more cash.</w:t>
            </w:r>
          </w:p>
        </w:tc>
      </w:tr>
      <w:tr>
        <w:trPr/>
        <w:tc>
          <w:tcPr>
            <w:tcW w:w="5245" w:type="dxa"/>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आखिरी नीति हरित संरचना में सार्वजनिक निवेश का एक विशाल कार्यक्रम है</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The last policy is a large program of public investment in green infrastructure,</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Shows a wind turbine below a crane.</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जिसमें सरकार से अतिरिक्त ऋण लेकर पूँजी लगाई जायेगी</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which would be financed by additional debt taken up by the government.</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Shows cash transiting from a bank and the government coffers to the wind turbine/crane.</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हरित संरचना कार्यक्रम ऊर्जा संरचना में लगभग उस बदलाव को लेकर आएगा जिसकी जलवायु परिवर्तन को रोकने के लिए आवश्यकता है लेकिन यह परिवर्तन सरकार द्वारा अनुदानित संभावित योजनाओं की कीमत पर आ सकता है</w:t>
            </w:r>
            <w:r>
              <w:rPr>
                <w:rFonts w:eastAsia="Calibri" w:cs="Mangal"/>
                <w:kern w:val="0"/>
                <w:sz w:val="22"/>
                <w:szCs w:val="20"/>
                <w:lang w:val="en-US" w:eastAsia="en-US" w:bidi="hi-IN"/>
              </w:rPr>
              <w:t xml:space="preserve">I </w:t>
            </w:r>
            <w:r>
              <w:rPr>
                <w:rFonts w:ascii="Calibri" w:hAnsi="Calibri" w:eastAsia="Calibri" w:cs="Mangal"/>
                <w:kern w:val="0"/>
                <w:sz w:val="22"/>
                <w:sz w:val="22"/>
                <w:szCs w:val="20"/>
                <w:lang w:val="en-US" w:eastAsia="en-US" w:bidi="hi-IN"/>
              </w:rPr>
              <w:t>भारत में</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ऐसा कार्यक्रम हरित क्षेत्रों में </w:t>
            </w:r>
            <w:r>
              <w:rPr>
                <w:rFonts w:eastAsia="Calibri"/>
                <w:kern w:val="0"/>
                <w:sz w:val="22"/>
                <w:szCs w:val="22"/>
                <w:lang w:val="en-US" w:eastAsia="en-US" w:bidi="ar-SA"/>
              </w:rPr>
              <w:t>4.5</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मिलियन रोजगारों का निर्माण कर सकता है</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जैसे कि सार्वजनिक परिवहन</w:t>
            </w:r>
            <w:r>
              <w:rPr>
                <w:rFonts w:eastAsia="Calibri" w:cs="Mangal"/>
                <w:kern w:val="0"/>
                <w:sz w:val="22"/>
                <w:szCs w:val="20"/>
                <w:lang w:val="en-US" w:eastAsia="en-US" w:bidi="hi-IN"/>
              </w:rPr>
              <w:t>,</w:t>
            </w:r>
          </w:p>
          <w:p>
            <w:pPr>
              <w:pStyle w:val="Normal"/>
              <w:widowControl/>
              <w:suppressAutoHyphens w:val="true"/>
              <w:spacing w:lineRule="auto" w:line="240" w:before="0" w:after="0"/>
              <w:jc w:val="left"/>
              <w:rPr>
                <w:rFonts w:cs="Mangal"/>
                <w:szCs w:val="20"/>
                <w:lang w:val="en-US" w:bidi="hi-IN"/>
              </w:rPr>
            </w:pPr>
            <w:r>
              <w:rPr>
                <w:rFonts w:eastAsia="Calibri" w:cs="Mangal"/>
                <w:kern w:val="0"/>
                <w:sz w:val="22"/>
                <w:szCs w:val="20"/>
                <w:lang w:val="en-US" w:eastAsia="en-US" w:bidi="hi-IN"/>
              </w:rPr>
            </w:r>
          </w:p>
        </w:tc>
        <w:tc>
          <w:tcPr>
            <w:tcW w:w="5387" w:type="dxa"/>
            <w:tcBorders/>
          </w:tcPr>
          <w:p>
            <w:pPr>
              <w:pStyle w:val="Normal"/>
              <w:widowControl/>
              <w:suppressAutoHyphens w:val="true"/>
              <w:spacing w:lineRule="auto" w:line="240" w:before="0" w:after="0"/>
              <w:jc w:val="left"/>
              <w:rPr>
                <w:i/>
                <w:i/>
                <w:iCs/>
                <w:lang w:val="en-US"/>
              </w:rPr>
            </w:pPr>
            <w:r>
              <w:rPr>
                <w:rFonts w:eastAsia="Calibri" w:cs="Raavi"/>
                <w:kern w:val="0"/>
                <w:sz w:val="22"/>
                <w:szCs w:val="22"/>
                <w:lang w:val="en-US" w:eastAsia="en-US" w:bidi="ar-SA"/>
              </w:rPr>
              <w:t>A green infrastructure program would bring about the transition in energy infrastructure needed to halt climate change but it could come at the expense of other possible projects funded by the government. In India, such a program could create 4.5 million jobs in green sectors, such as public transportation,</w:t>
            </w:r>
          </w:p>
        </w:tc>
        <w:tc>
          <w:tcPr>
            <w:tcW w:w="4820" w:type="dxa"/>
            <w:tcBorders/>
          </w:tcPr>
          <w:p>
            <w:pPr>
              <w:pStyle w:val="Normal"/>
              <w:widowControl/>
              <w:suppressAutoHyphens w:val="true"/>
              <w:spacing w:lineRule="auto" w:line="240" w:before="0" w:after="0"/>
              <w:jc w:val="left"/>
              <w:rPr>
                <w:b/>
                <w:b/>
                <w:lang w:val="en-US"/>
              </w:rPr>
            </w:pPr>
            <w:r>
              <w:rPr>
                <w:rFonts w:eastAsia="Calibri" w:cs="Raavi"/>
                <w:kern w:val="0"/>
                <w:sz w:val="22"/>
                <w:szCs w:val="22"/>
                <w:lang w:val="en-US" w:eastAsia="en-US" w:bidi="ar-SA"/>
              </w:rPr>
              <w:t>Show a blue collar next to the wind turbine,</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पुनः नवीनीकरण योग्य विद्युत संयंत्र</w:t>
            </w:r>
            <w:r>
              <w:rPr>
                <w:rFonts w:eastAsia="Calibri" w:cs="Mangal"/>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renewable power plants,</w:t>
            </w:r>
          </w:p>
        </w:tc>
        <w:tc>
          <w:tcPr>
            <w:tcW w:w="4820" w:type="dxa"/>
            <w:tcBorders/>
          </w:tcPr>
          <w:p>
            <w:pPr>
              <w:pStyle w:val="Normal"/>
              <w:widowControl/>
              <w:suppressAutoHyphens w:val="true"/>
              <w:spacing w:lineRule="auto" w:line="240" w:before="0" w:after="0"/>
              <w:jc w:val="left"/>
              <w:rPr>
                <w:iCs/>
                <w:lang w:val="en-US"/>
              </w:rPr>
            </w:pPr>
            <w:r>
              <w:rPr>
                <w:rFonts w:eastAsia="Calibri" w:cs="Raavi"/>
                <w:kern w:val="0"/>
                <w:sz w:val="22"/>
                <w:szCs w:val="22"/>
                <w:lang w:val="en-US" w:eastAsia="en-US" w:bidi="ar-SA"/>
              </w:rPr>
              <w:t>then also a person in a bus,</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strike/>
                <w:color w:val="FF0000"/>
                <w:kern w:val="0"/>
                <w:sz w:val="22"/>
                <w:sz w:val="22"/>
                <w:szCs w:val="20"/>
                <w:lang w:val="en-US" w:eastAsia="en-US" w:bidi="hi-IN"/>
              </w:rPr>
              <w:t>इमारतों का ताप अवरोधन</w:t>
            </w:r>
          </w:p>
        </w:tc>
        <w:tc>
          <w:tcPr>
            <w:tcW w:w="5387" w:type="dxa"/>
            <w:tcBorders/>
          </w:tcPr>
          <w:p>
            <w:pPr>
              <w:pStyle w:val="Normal"/>
              <w:widowControl/>
              <w:suppressAutoHyphens w:val="true"/>
              <w:spacing w:lineRule="auto" w:line="240" w:before="0" w:after="0"/>
              <w:jc w:val="left"/>
              <w:rPr>
                <w:lang w:val="en-US"/>
              </w:rPr>
            </w:pPr>
            <w:r>
              <w:rPr>
                <w:rFonts w:eastAsia="Calibri" w:cs="Raavi"/>
                <w:strike/>
                <w:color w:val="FF0000"/>
                <w:kern w:val="0"/>
                <w:sz w:val="22"/>
                <w:szCs w:val="22"/>
                <w:lang w:val="en-US" w:eastAsia="en-US" w:bidi="ar-SA"/>
              </w:rPr>
              <w:t>buildings’ insulation,</w:t>
            </w:r>
          </w:p>
        </w:tc>
        <w:tc>
          <w:tcPr>
            <w:tcW w:w="4820" w:type="dxa"/>
            <w:tcBorders/>
          </w:tcPr>
          <w:p>
            <w:pPr>
              <w:pStyle w:val="Normal"/>
              <w:widowControl/>
              <w:suppressAutoHyphens w:val="true"/>
              <w:spacing w:lineRule="auto" w:line="240" w:before="0" w:after="0"/>
              <w:jc w:val="left"/>
              <w:rPr>
                <w:iCs/>
                <w:lang w:val="en-US"/>
              </w:rPr>
            </w:pPr>
            <w:r>
              <w:rPr>
                <w:rFonts w:eastAsia="Calibri" w:cs="Raavi"/>
                <w:strike/>
                <w:color w:val="FF0000"/>
                <w:kern w:val="0"/>
                <w:sz w:val="22"/>
                <w:szCs w:val="22"/>
                <w:lang w:val="en-US" w:eastAsia="en-US" w:bidi="ar-SA"/>
              </w:rPr>
              <w:t>then also a construction worker near a building,</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या स्थायी बनाये रखने योग्य कृषि</w:t>
            </w:r>
            <w:r>
              <w:rPr>
                <w:rFonts w:eastAsia="Calibri" w:cs="Mangal"/>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or sustainable agriculture,</w:t>
            </w:r>
          </w:p>
        </w:tc>
        <w:tc>
          <w:tcPr>
            <w:tcW w:w="4820" w:type="dxa"/>
            <w:tcBorders/>
          </w:tcPr>
          <w:p>
            <w:pPr>
              <w:pStyle w:val="Normal"/>
              <w:widowControl/>
              <w:suppressAutoHyphens w:val="true"/>
              <w:spacing w:lineRule="auto" w:line="240" w:before="0" w:after="0"/>
              <w:jc w:val="left"/>
              <w:rPr>
                <w:iCs/>
                <w:lang w:val="en-US"/>
              </w:rPr>
            </w:pPr>
            <w:r>
              <w:rPr>
                <w:rFonts w:eastAsia="Calibri" w:cs="Raavi"/>
                <w:kern w:val="0"/>
                <w:sz w:val="22"/>
                <w:szCs w:val="22"/>
                <w:lang w:val="en-US" w:eastAsia="en-US" w:bidi="ar-SA"/>
              </w:rPr>
              <w:t>then also a farmer in a field.</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लेकिन खनिज ईंधन इंडस्ट्री के</w:t>
            </w:r>
            <w:r>
              <w:rPr>
                <w:rFonts w:ascii="Calibri" w:hAnsi="Calibri" w:eastAsia="Calibri"/>
                <w:i/>
                <w:i/>
                <w:kern w:val="0"/>
                <w:sz w:val="22"/>
                <w:sz w:val="22"/>
                <w:szCs w:val="22"/>
                <w:lang w:val="en-US" w:eastAsia="en-US" w:bidi="ar-SA"/>
              </w:rPr>
              <w:t xml:space="preserve"> </w:t>
            </w:r>
            <w:r>
              <w:rPr>
                <w:rFonts w:eastAsia="Calibri"/>
                <w:iCs/>
                <w:kern w:val="0"/>
                <w:sz w:val="22"/>
                <w:szCs w:val="22"/>
                <w:lang w:val="en-US" w:eastAsia="en-US" w:bidi="ar-SA"/>
              </w:rPr>
              <w:t>2.5</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मिलियन लोग अपनी नौकरी गंवा सकते हैं</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kern w:val="0"/>
                <w:sz w:val="22"/>
                <w:szCs w:val="22"/>
                <w:lang w:val="en-US" w:eastAsia="en-US" w:bidi="ar-SA"/>
              </w:rPr>
              <w:t>but 2.5 million people could lose their job in the fossil fuel industry.</w:t>
            </w:r>
          </w:p>
        </w:tc>
        <w:tc>
          <w:tcPr>
            <w:tcW w:w="4820" w:type="dxa"/>
            <w:tcBorders/>
          </w:tcPr>
          <w:p>
            <w:pPr>
              <w:pStyle w:val="Normal"/>
              <w:widowControl/>
              <w:suppressAutoHyphens w:val="true"/>
              <w:spacing w:lineRule="auto" w:line="240" w:before="0" w:after="0"/>
              <w:jc w:val="left"/>
              <w:rPr>
                <w:iCs/>
                <w:lang w:val="en-US"/>
              </w:rPr>
            </w:pPr>
            <w:r>
              <w:rPr>
                <w:rFonts w:eastAsia="Calibri" w:cs="Raavi"/>
                <w:kern w:val="0"/>
                <w:sz w:val="22"/>
                <w:szCs w:val="22"/>
                <w:lang w:val="en-US" w:eastAsia="en-US" w:bidi="ar-SA"/>
              </w:rPr>
              <w:t>Show a coal miner who loses his helmet and tools.</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सामान्य तौर पर</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सभी जलवायु नीतियों में अर्थव्यवस्था को हरित</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सुरक्षित</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कम प्रदूषित विश्व में बदलने की क्षमता है</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In general, all climate policies have the potential to transform the economy into a greener, safer, less polluted world.</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Shows a factory / coal power plant, a polluting car and a coal miner, then an arrow, then a wind turbine, a bicycle and a construction worker.</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इस हरित परिवर्तन की कुछ खामियाँ हैं</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लोगों को उनकी आदतों को बदलना पड़ेगा</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और यहाँ तक कि कुछ लोगों को अपनी नौकरी भी बदलनी पड़ेगी</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This green transformation has some downsides: people will have to change their habits, and some people will even have to change job.</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Shows a coal miner next to the other (but a bit farther away),</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उदाहरण के लिए</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प्रदुषण वाले क्षेत्रों जैसे कोयला खनन के लिए माँग कम होगी</w:t>
            </w:r>
            <w:r>
              <w:rPr>
                <w:rFonts w:eastAsia="Calibri" w:cs="Mangal"/>
                <w:i/>
                <w:kern w:val="0"/>
                <w:sz w:val="22"/>
                <w:szCs w:val="20"/>
                <w:lang w:val="en-US" w:eastAsia="en-US" w:bidi="hi-IN"/>
              </w:rPr>
              <w:t xml:space="preserve">I </w:t>
            </w:r>
            <w:r>
              <w:rPr>
                <w:rFonts w:ascii="Calibri" w:hAnsi="Calibri" w:eastAsia="Calibri" w:cs="Mangal"/>
                <w:i/>
                <w:i/>
                <w:kern w:val="0"/>
                <w:sz w:val="22"/>
                <w:sz w:val="22"/>
                <w:szCs w:val="20"/>
                <w:lang w:val="en-US" w:eastAsia="en-US" w:bidi="hi-IN"/>
              </w:rPr>
              <w:t>लेकिन इन क्षेत्रों में कर्मियों को पुनः</w:t>
            </w:r>
            <w:r>
              <w:rPr>
                <w:rFonts w:eastAsia="Calibri" w:cs="Mangal"/>
                <w:i/>
                <w:kern w:val="0"/>
                <w:sz w:val="22"/>
                <w:szCs w:val="20"/>
                <w:lang w:val="en-US" w:eastAsia="en-US" w:bidi="hi-IN"/>
              </w:rPr>
              <w:t>-</w:t>
            </w:r>
            <w:r>
              <w:rPr>
                <w:rFonts w:ascii="Calibri" w:hAnsi="Calibri" w:eastAsia="Calibri" w:cs="Mangal"/>
                <w:i/>
                <w:i/>
                <w:kern w:val="0"/>
                <w:sz w:val="22"/>
                <w:sz w:val="22"/>
                <w:szCs w:val="20"/>
                <w:lang w:val="en-US" w:eastAsia="en-US" w:bidi="hi-IN"/>
              </w:rPr>
              <w:t>प्रशिक्षण का विकल्प दिया जाएगा ताकि उनका किसी और स्थान पर नई नौकरी पाना सुनिश्चित किया जा सकें</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For example, there will be less demand for polluting sectors such as coal mining. But re-training options would be offered to workers in these sectors to ensure that they could find a new job elsewhere.</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his helmet switches from mining helmet (with lamp) to construction site helmet and his pick-axe switches to a hammer. (i.e. the coal miner becomes a construction worker)</w:t>
            </w:r>
          </w:p>
        </w:tc>
      </w:tr>
      <w:tr>
        <w:trPr/>
        <w:tc>
          <w:tcPr>
            <w:tcW w:w="5245" w:type="dxa"/>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और साथ ही हरित परिवर्तन फायदे भी लेकर आता है</w:t>
            </w:r>
            <w:r>
              <w:rPr>
                <w:rFonts w:eastAsia="Calibri" w:cs="Mangal"/>
                <w:i/>
                <w:kern w:val="0"/>
                <w:sz w:val="22"/>
                <w:szCs w:val="20"/>
                <w:lang w:eastAsia="en-US" w:bidi="hi-IN"/>
              </w:rPr>
              <w:t xml:space="preserve">: </w:t>
            </w:r>
            <w:r>
              <w:rPr>
                <w:rFonts w:ascii="Calibri" w:hAnsi="Calibri" w:eastAsia="Calibri" w:cs="Mangal"/>
                <w:i/>
                <w:i/>
                <w:kern w:val="0"/>
                <w:sz w:val="22"/>
                <w:sz w:val="22"/>
                <w:szCs w:val="20"/>
                <w:lang w:eastAsia="en-US" w:bidi="hi-IN"/>
              </w:rPr>
              <w:t>आने वाली पीढ़ी के लिए यकीनन एक सुरक्षित दुनिया</w:t>
            </w:r>
            <w:r>
              <w:rPr>
                <w:rFonts w:eastAsia="Calibri" w:cs="Mangal"/>
                <w:i/>
                <w:kern w:val="0"/>
                <w:sz w:val="22"/>
                <w:szCs w:val="20"/>
                <w:lang w:eastAsia="en-US" w:bidi="hi-IN"/>
              </w:rPr>
              <w:t xml:space="preserve">, </w:t>
            </w:r>
            <w:r>
              <w:rPr>
                <w:rFonts w:ascii="Calibri" w:hAnsi="Calibri" w:eastAsia="Calibri" w:cs="Mangal"/>
                <w:i/>
                <w:i/>
                <w:kern w:val="0"/>
                <w:sz w:val="22"/>
                <w:sz w:val="22"/>
                <w:szCs w:val="20"/>
                <w:lang w:eastAsia="en-US" w:bidi="hi-IN"/>
              </w:rPr>
              <w:t>और साथ ही कम प्रदूषित</w:t>
            </w:r>
            <w:r>
              <w:rPr>
                <w:rFonts w:eastAsia="Calibri" w:cs="Mangal"/>
                <w:i/>
                <w:kern w:val="0"/>
                <w:sz w:val="22"/>
                <w:szCs w:val="20"/>
                <w:lang w:eastAsia="en-US" w:bidi="hi-IN"/>
              </w:rPr>
              <w:t xml:space="preserve">I </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 xml:space="preserve">And the green transition also comes with benefits: a safer world for future generations of course, but also less pollution. </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r>
          </w:p>
          <w:p>
            <w:pPr>
              <w:pStyle w:val="Normal"/>
              <w:spacing w:before="0" w:after="160"/>
              <w:rPr>
                <w:lang w:val="fr-FR"/>
              </w:rPr>
            </w:pPr>
            <w:r>
              <w:rPr>
                <w:lang w:val="fr-FR"/>
              </w:rPr>
              <w:t>earth</w:t>
            </w:r>
          </w:p>
        </w:tc>
      </w:tr>
      <w:tr>
        <w:trPr/>
        <w:tc>
          <w:tcPr>
            <w:tcW w:w="5245" w:type="dxa"/>
            <w:tcBorders>
              <w:top w:val="nil"/>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और जलवायु नीतियों को गरीब और मध्यम</w:t>
            </w:r>
            <w:r>
              <w:rPr>
                <w:rFonts w:eastAsia="Calibri" w:cs="Mangal"/>
                <w:i/>
                <w:kern w:val="0"/>
                <w:sz w:val="22"/>
                <w:szCs w:val="20"/>
                <w:lang w:eastAsia="en-US" w:bidi="hi-IN"/>
              </w:rPr>
              <w:t>-</w:t>
            </w:r>
            <w:r>
              <w:rPr>
                <w:rFonts w:ascii="Calibri" w:hAnsi="Calibri" w:eastAsia="Calibri" w:cs="Mangal"/>
                <w:i/>
                <w:i/>
                <w:kern w:val="0"/>
                <w:sz w:val="22"/>
                <w:sz w:val="22"/>
                <w:szCs w:val="20"/>
                <w:lang w:eastAsia="en-US" w:bidi="hi-IN"/>
              </w:rPr>
              <w:t>वर्गीय परिवारों की सुरक्षा को ध्यान में रखते हुए बनाया जा सकता है</w:t>
            </w:r>
            <w:r>
              <w:rPr>
                <w:rFonts w:eastAsia="Calibri" w:cs="Mangal"/>
                <w:i/>
                <w:kern w:val="0"/>
                <w:sz w:val="22"/>
                <w:szCs w:val="20"/>
                <w:lang w:eastAsia="en-US" w:bidi="hi-IN"/>
              </w:rPr>
              <w:t>,</w:t>
            </w:r>
          </w:p>
        </w:tc>
        <w:tc>
          <w:tcPr>
            <w:tcW w:w="5387"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 xml:space="preserve">And climate policies can be designed to protect poor and middle-class households, </w:t>
            </w:r>
          </w:p>
        </w:tc>
        <w:tc>
          <w:tcPr>
            <w:tcW w:w="4820"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Blue collars</w:t>
            </w:r>
          </w:p>
        </w:tc>
      </w:tr>
      <w:tr>
        <w:trPr/>
        <w:tc>
          <w:tcPr>
            <w:tcW w:w="5245" w:type="dxa"/>
            <w:tcBorders>
              <w:top w:val="nil"/>
            </w:tcBorders>
          </w:tcPr>
          <w:p>
            <w:pPr>
              <w:pStyle w:val="Normal"/>
              <w:widowControl/>
              <w:suppressAutoHyphens w:val="true"/>
              <w:spacing w:lineRule="auto" w:line="240" w:before="0" w:after="0"/>
              <w:jc w:val="left"/>
              <w:rPr>
                <w:rFonts w:cs="Mangal"/>
                <w:i/>
                <w:i/>
                <w:szCs w:val="20"/>
                <w:lang w:bidi="hi-IN"/>
              </w:rPr>
            </w:pPr>
            <w:r>
              <w:rPr>
                <w:rFonts w:eastAsia="Calibri" w:cs="Mangal"/>
                <w:i/>
                <w:kern w:val="0"/>
                <w:sz w:val="22"/>
                <w:szCs w:val="20"/>
                <w:lang w:eastAsia="en-US" w:bidi="hi-IN"/>
              </w:rPr>
              <w:t xml:space="preserve"> </w:t>
            </w:r>
            <w:r>
              <w:rPr>
                <w:rFonts w:ascii="Calibri" w:hAnsi="Calibri" w:eastAsia="Calibri" w:cs="Mangal"/>
                <w:i/>
                <w:i/>
                <w:kern w:val="0"/>
                <w:sz w:val="22"/>
                <w:sz w:val="22"/>
                <w:szCs w:val="20"/>
                <w:lang w:eastAsia="en-US" w:bidi="hi-IN"/>
              </w:rPr>
              <w:t>जिससे वे कार्बन टैक्स के साथ नकद भुगतान होने से अधिक आय</w:t>
            </w:r>
            <w:r>
              <w:rPr>
                <w:rFonts w:eastAsia="Calibri" w:cs="Mangal"/>
                <w:i/>
                <w:kern w:val="0"/>
                <w:sz w:val="22"/>
                <w:szCs w:val="20"/>
                <w:lang w:eastAsia="en-US" w:bidi="hi-IN"/>
              </w:rPr>
              <w:t xml:space="preserve">, </w:t>
            </w:r>
          </w:p>
        </w:tc>
        <w:tc>
          <w:tcPr>
            <w:tcW w:w="5387"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 xml:space="preserve">as they can have more income with the carbon tax with cash transfers, </w:t>
            </w:r>
          </w:p>
        </w:tc>
        <w:tc>
          <w:tcPr>
            <w:tcW w:w="4820"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With cash and more cash</w:t>
            </w:r>
          </w:p>
        </w:tc>
      </w:tr>
      <w:tr>
        <w:trPr/>
        <w:tc>
          <w:tcPr>
            <w:tcW w:w="5245" w:type="dxa"/>
            <w:tcBorders>
              <w:top w:val="nil"/>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और हरित संरचना कार्यक्रम के साथ और अधिक नौकरियाँ पा सकते हैं</w:t>
            </w:r>
            <w:r>
              <w:rPr>
                <w:rFonts w:eastAsia="Calibri" w:cs="Mangal"/>
                <w:i/>
                <w:kern w:val="0"/>
                <w:sz w:val="22"/>
                <w:szCs w:val="20"/>
                <w:lang w:eastAsia="en-US" w:bidi="hi-IN"/>
              </w:rPr>
              <w:t>I</w:t>
            </w:r>
          </w:p>
        </w:tc>
        <w:tc>
          <w:tcPr>
            <w:tcW w:w="5387"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and more jobs with a green infrastructure program.</w:t>
            </w:r>
          </w:p>
        </w:tc>
        <w:tc>
          <w:tcPr>
            <w:tcW w:w="4820"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And more of them</w:t>
            </w:r>
          </w:p>
        </w:tc>
      </w:tr>
      <w:tr>
        <w:trPr/>
        <w:tc>
          <w:tcPr>
            <w:tcW w:w="5245" w:type="dxa"/>
            <w:tcBorders>
              <w:top w:val="nil"/>
            </w:tcBorders>
          </w:tcPr>
          <w:p>
            <w:pPr>
              <w:pStyle w:val="Normal"/>
              <w:widowControl/>
              <w:suppressAutoHyphens w:val="true"/>
              <w:spacing w:lineRule="auto" w:line="240" w:before="0" w:after="0"/>
              <w:jc w:val="left"/>
              <w:rPr>
                <w:rFonts w:cs="Mangal"/>
                <w:i/>
                <w:i/>
                <w:szCs w:val="20"/>
                <w:lang w:bidi="hi-IN"/>
              </w:rPr>
            </w:pPr>
            <w:r>
              <w:rPr>
                <w:rFonts w:eastAsia="Calibri" w:cs="Mangal"/>
                <w:i/>
                <w:kern w:val="0"/>
                <w:sz w:val="22"/>
                <w:szCs w:val="20"/>
                <w:lang w:eastAsia="en-US" w:bidi="hi-IN"/>
              </w:rPr>
            </w:r>
          </w:p>
        </w:tc>
        <w:tc>
          <w:tcPr>
            <w:tcW w:w="5387" w:type="dxa"/>
            <w:tcBorders>
              <w:top w:val="nil"/>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 xml:space="preserve">We have focused on three important policies, but many others would be useful to fight climate change, </w:t>
            </w:r>
          </w:p>
        </w:tc>
        <w:tc>
          <w:tcPr>
            <w:tcW w:w="4820" w:type="dxa"/>
            <w:tcBorders>
              <w:top w:val="nil"/>
            </w:tcBorders>
          </w:tcPr>
          <w:p>
            <w:pPr>
              <w:pStyle w:val="Normal"/>
              <w:widowControl/>
              <w:suppressAutoHyphens w:val="true"/>
              <w:spacing w:lineRule="auto" w:line="240" w:before="0" w:after="0"/>
              <w:jc w:val="left"/>
              <w:rPr>
                <w:iCs/>
                <w:lang w:val="en-US"/>
              </w:rPr>
            </w:pPr>
            <w:r>
              <w:rPr>
                <w:rFonts w:eastAsia="Calibri" w:cs="Raavi" w:ascii="Calibri;sans-serif" w:hAnsi="Calibri;sans-serif"/>
                <w:iCs/>
                <w:kern w:val="0"/>
                <w:sz w:val="22"/>
                <w:szCs w:val="22"/>
                <w:lang w:val="en-US" w:eastAsia="en-US" w:bidi="ar-SA"/>
              </w:rPr>
              <w:t>Show three policies</w:t>
            </w:r>
            <w:r>
              <w:rPr>
                <w:rFonts w:eastAsia="Calibri" w:cs="Raavi"/>
                <w:iCs/>
                <w:kern w:val="0"/>
                <w:sz w:val="22"/>
                <w:szCs w:val="22"/>
                <w:lang w:val="en-US" w:eastAsia="en-US" w:bidi="ar-SA"/>
              </w:rPr>
              <w:t xml:space="preserve"> </w:t>
            </w:r>
          </w:p>
        </w:tc>
      </w:tr>
      <w:tr>
        <w:trPr/>
        <w:tc>
          <w:tcPr>
            <w:tcW w:w="5245" w:type="dxa"/>
            <w:tcBorders/>
          </w:tcPr>
          <w:p>
            <w:pPr>
              <w:pStyle w:val="Normal"/>
              <w:widowControl/>
              <w:suppressAutoHyphens w:val="true"/>
              <w:spacing w:lineRule="auto" w:line="240" w:before="0" w:after="0"/>
              <w:jc w:val="left"/>
              <w:rPr>
                <w:rFonts w:eastAsia="Calibri"/>
                <w:i/>
                <w:i/>
                <w:color w:val="158466"/>
                <w:kern w:val="0"/>
                <w:sz w:val="22"/>
                <w:szCs w:val="20"/>
                <w:lang w:eastAsia="en-US" w:bidi="hi-IN"/>
              </w:rPr>
            </w:pPr>
            <w:r>
              <w:rPr>
                <w:rFonts w:ascii="Nirmala UI" w:hAnsi="Nirmala UI" w:eastAsia="Calibri" w:cs="Nirmala UI"/>
                <w:i/>
                <w:i/>
                <w:color w:val="158466"/>
                <w:kern w:val="0"/>
                <w:sz w:val="22"/>
                <w:sz w:val="22"/>
                <w:szCs w:val="20"/>
                <w:lang w:eastAsia="en-US" w:bidi="hi-IN"/>
              </w:rPr>
              <w:t>हमने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तीन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मुख्य</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नीतियों</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पर</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ध्यान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केंद्रित</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किया</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है</w:t>
            </w:r>
            <w:r>
              <w:rPr>
                <w:rFonts w:eastAsia="Calibri" w:cs="Mangal"/>
                <w:i/>
                <w:color w:val="158466"/>
                <w:kern w:val="0"/>
                <w:sz w:val="22"/>
                <w:szCs w:val="20"/>
                <w:lang w:eastAsia="en-US" w:bidi="hi-IN"/>
              </w:rPr>
              <w:t xml:space="preserve">, </w:t>
            </w:r>
            <w:r>
              <w:rPr>
                <w:rFonts w:ascii="Nirmala UI" w:hAnsi="Nirmala UI" w:eastAsia="Calibri" w:cs="Nirmala UI"/>
                <w:i/>
                <w:i/>
                <w:color w:val="158466"/>
                <w:kern w:val="0"/>
                <w:sz w:val="22"/>
                <w:sz w:val="22"/>
                <w:szCs w:val="20"/>
                <w:lang w:eastAsia="en-US" w:bidi="hi-IN"/>
              </w:rPr>
              <w:t>लेकिन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जलवायु</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परिवर्तन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से</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निपटने</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के</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लिए</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हरित</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तकनीकों</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के</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शोध</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में</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निवेश</w:t>
            </w:r>
            <w:r>
              <w:rPr>
                <w:rFonts w:eastAsia="Calibri" w:cs="Mangal"/>
                <w:i/>
                <w:color w:val="158466"/>
                <w:kern w:val="0"/>
                <w:sz w:val="22"/>
                <w:szCs w:val="20"/>
                <w:lang w:eastAsia="en-US" w:bidi="hi-IN"/>
              </w:rPr>
              <w:t xml:space="preserve">, </w:t>
            </w:r>
            <w:r>
              <w:rPr>
                <w:rFonts w:ascii="Nirmala UI" w:hAnsi="Nirmala UI" w:eastAsia="Calibri" w:cs="Nirmala UI"/>
                <w:i/>
                <w:i/>
                <w:color w:val="158466"/>
                <w:kern w:val="0"/>
                <w:sz w:val="22"/>
                <w:sz w:val="22"/>
                <w:szCs w:val="20"/>
                <w:lang w:eastAsia="en-US" w:bidi="hi-IN"/>
              </w:rPr>
              <w:t>सहित</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और</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भी</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बहुत</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सी</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नीतियाँ</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लाभदायक</w:t>
            </w:r>
            <w:r>
              <w:rPr>
                <w:rFonts w:ascii="Calibri" w:hAnsi="Calibri" w:eastAsia="Calibri" w:cs="Mangal"/>
                <w:i/>
                <w:i/>
                <w:color w:val="158466"/>
                <w:kern w:val="0"/>
                <w:sz w:val="22"/>
                <w:sz w:val="22"/>
                <w:szCs w:val="20"/>
                <w:lang w:eastAsia="en-US" w:bidi="hi-IN"/>
              </w:rPr>
              <w:t xml:space="preserve"> </w:t>
            </w:r>
            <w:r>
              <w:rPr>
                <w:rFonts w:ascii="Nirmala UI" w:hAnsi="Nirmala UI" w:eastAsia="Calibri" w:cs="Nirmala UI"/>
                <w:i/>
                <w:i/>
                <w:color w:val="158466"/>
                <w:kern w:val="0"/>
                <w:sz w:val="22"/>
                <w:sz w:val="22"/>
                <w:szCs w:val="20"/>
                <w:lang w:eastAsia="en-US" w:bidi="hi-IN"/>
              </w:rPr>
              <w:t>होंगी</w:t>
            </w:r>
            <w:r>
              <w:rPr>
                <w:rFonts w:eastAsia="Calibri" w:cs="Mangal"/>
                <w:i/>
                <w:color w:val="158466"/>
                <w:kern w:val="0"/>
                <w:sz w:val="22"/>
                <w:szCs w:val="20"/>
                <w:lang w:eastAsia="en-US" w:bidi="hi-IN"/>
              </w:rPr>
              <w:t>,</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including funding research into green technologies,</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Shows a green light bulb,</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Nirmala UI" w:hAnsi="Nirmala UI" w:eastAsia="Calibri" w:cs="Nirmala UI"/>
                <w:i/>
                <w:i/>
                <w:color w:val="FF0000"/>
                <w:kern w:val="0"/>
                <w:sz w:val="22"/>
                <w:sz w:val="22"/>
                <w:szCs w:val="20"/>
                <w:lang w:val="en-US" w:eastAsia="en-US" w:bidi="hi-IN"/>
              </w:rPr>
              <w:t>सुव्यवस्थित गैस</w:t>
            </w:r>
            <w:r>
              <w:rPr>
                <w:rFonts w:eastAsia="Calibri" w:cs="Nirmala UI" w:ascii="Nirmala UI" w:hAnsi="Nirmala UI"/>
                <w:i/>
                <w:color w:val="FF0000"/>
                <w:kern w:val="0"/>
                <w:sz w:val="22"/>
                <w:szCs w:val="20"/>
                <w:lang w:val="en-US" w:eastAsia="en-US" w:bidi="hi-IN"/>
              </w:rPr>
              <w:t>-</w:t>
            </w:r>
            <w:r>
              <w:rPr>
                <w:rFonts w:ascii="Nirmala UI" w:hAnsi="Nirmala UI" w:eastAsia="Calibri" w:cs="Nirmala UI"/>
                <w:i/>
                <w:i/>
                <w:color w:val="FF0000"/>
                <w:kern w:val="0"/>
                <w:sz w:val="22"/>
                <w:sz w:val="22"/>
                <w:szCs w:val="20"/>
                <w:lang w:val="en-US" w:eastAsia="en-US" w:bidi="hi-IN"/>
              </w:rPr>
              <w:t>चूल्हों</w:t>
            </w:r>
            <w:r>
              <w:rPr>
                <w:rFonts w:ascii="Calibri" w:hAnsi="Calibri" w:eastAsia="Calibri" w:cs="Mangal"/>
                <w:i/>
                <w:i/>
                <w:color w:val="FF0000"/>
                <w:kern w:val="0"/>
                <w:sz w:val="22"/>
                <w:sz w:val="22"/>
                <w:szCs w:val="20"/>
                <w:lang w:val="en-US" w:eastAsia="en-US" w:bidi="hi-IN"/>
              </w:rPr>
              <w:t xml:space="preserve"> </w:t>
            </w:r>
            <w:r>
              <w:rPr>
                <w:rFonts w:ascii="Nirmala UI" w:hAnsi="Nirmala UI" w:eastAsia="Calibri" w:cs="Nirmala UI"/>
                <w:i/>
                <w:i/>
                <w:kern w:val="0"/>
                <w:sz w:val="22"/>
                <w:sz w:val="22"/>
                <w:szCs w:val="20"/>
                <w:lang w:val="en-US" w:eastAsia="en-US" w:bidi="hi-IN"/>
              </w:rPr>
              <w:t>के</w:t>
            </w:r>
            <w:r>
              <w:rPr>
                <w:rFonts w:ascii="Calibri" w:hAnsi="Calibri" w:eastAsia="Calibri" w:cs="Mangal"/>
                <w:i/>
                <w:i/>
                <w:kern w:val="0"/>
                <w:sz w:val="22"/>
                <w:sz w:val="22"/>
                <w:szCs w:val="20"/>
                <w:lang w:val="en-US" w:eastAsia="en-US" w:bidi="hi-IN"/>
              </w:rPr>
              <w:t xml:space="preserve"> </w:t>
            </w:r>
            <w:r>
              <w:rPr>
                <w:rFonts w:ascii="Nirmala UI" w:hAnsi="Nirmala UI" w:eastAsia="Calibri" w:cs="Nirmala UI"/>
                <w:i/>
                <w:i/>
                <w:kern w:val="0"/>
                <w:sz w:val="22"/>
                <w:sz w:val="22"/>
                <w:szCs w:val="20"/>
                <w:lang w:val="en-US" w:eastAsia="en-US" w:bidi="hi-IN"/>
              </w:rPr>
              <w:t>लिए</w:t>
            </w:r>
            <w:r>
              <w:rPr>
                <w:rFonts w:ascii="Calibri" w:hAnsi="Calibri" w:eastAsia="Calibri" w:cs="Mangal"/>
                <w:i/>
                <w:i/>
                <w:kern w:val="0"/>
                <w:sz w:val="22"/>
                <w:sz w:val="22"/>
                <w:szCs w:val="20"/>
                <w:lang w:val="en-US" w:eastAsia="en-US" w:bidi="hi-IN"/>
              </w:rPr>
              <w:t xml:space="preserve"> </w:t>
            </w:r>
            <w:r>
              <w:rPr>
                <w:rFonts w:ascii="Nirmala UI" w:hAnsi="Nirmala UI" w:eastAsia="Calibri" w:cs="Nirmala UI"/>
                <w:i/>
                <w:i/>
                <w:kern w:val="0"/>
                <w:sz w:val="22"/>
                <w:sz w:val="22"/>
                <w:szCs w:val="20"/>
                <w:lang w:val="en-US" w:eastAsia="en-US" w:bidi="hi-IN"/>
              </w:rPr>
              <w:t>अनुदान</w:t>
            </w:r>
            <w:r>
              <w:rPr>
                <w:rFonts w:ascii="Calibri" w:hAnsi="Calibri" w:eastAsia="Calibri" w:cs="Mangal"/>
                <w:i/>
                <w:i/>
                <w:kern w:val="0"/>
                <w:sz w:val="22"/>
                <w:sz w:val="22"/>
                <w:szCs w:val="20"/>
                <w:lang w:val="en-US" w:eastAsia="en-US" w:bidi="hi-IN"/>
              </w:rPr>
              <w:t xml:space="preserve"> </w:t>
            </w:r>
            <w:r>
              <w:rPr>
                <w:rFonts w:ascii="Nirmala UI" w:hAnsi="Nirmala UI" w:eastAsia="Calibri" w:cs="Nirmala UI"/>
                <w:i/>
                <w:i/>
                <w:kern w:val="0"/>
                <w:sz w:val="22"/>
                <w:sz w:val="22"/>
                <w:szCs w:val="20"/>
                <w:lang w:val="en-US" w:eastAsia="en-US" w:bidi="hi-IN"/>
              </w:rPr>
              <w:t>देना</w:t>
            </w:r>
            <w:r>
              <w:rPr>
                <w:rFonts w:eastAsia="Calibri" w:cs="Mangal"/>
                <w:i/>
                <w:kern w:val="0"/>
                <w:sz w:val="22"/>
                <w:szCs w:val="20"/>
                <w:lang w:val="en-US" w:eastAsia="en-US" w:bidi="hi-IN"/>
              </w:rPr>
              <w:t>,</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 xml:space="preserve">subsidising </w:t>
            </w:r>
            <w:r>
              <w:rPr>
                <w:rFonts w:eastAsia="Calibri" w:cs="Raavi"/>
                <w:iCs/>
                <w:strike/>
                <w:color w:val="FF0000"/>
                <w:kern w:val="0"/>
                <w:sz w:val="22"/>
                <w:szCs w:val="22"/>
                <w:lang w:val="en-US" w:eastAsia="en-US" w:bidi="ar-SA"/>
              </w:rPr>
              <w:t>the insulation of buildings</w:t>
            </w:r>
            <w:r>
              <w:rPr>
                <w:rFonts w:eastAsia="Calibri" w:cs="Raavi"/>
                <w:iCs/>
                <w:color w:val="FF0000"/>
                <w:kern w:val="0"/>
                <w:sz w:val="22"/>
                <w:szCs w:val="22"/>
                <w:lang w:val="en-US" w:eastAsia="en-US" w:bidi="ar-SA"/>
              </w:rPr>
              <w:t xml:space="preserve"> efficient cookstoves</w:t>
            </w:r>
            <w:r>
              <w:rPr>
                <w:rFonts w:eastAsia="Calibri" w:cs="Raavi"/>
                <w:iCs/>
                <w:kern w:val="0"/>
                <w:sz w:val="22"/>
                <w:szCs w:val="22"/>
                <w:lang w:val="en-US" w:eastAsia="en-US" w:bidi="ar-SA"/>
              </w:rPr>
              <w:t>,</w:t>
            </w:r>
          </w:p>
        </w:tc>
        <w:tc>
          <w:tcPr>
            <w:tcW w:w="4820" w:type="dxa"/>
            <w:tcBorders/>
          </w:tcPr>
          <w:p>
            <w:pPr>
              <w:pStyle w:val="Normal"/>
              <w:widowControl/>
              <w:suppressAutoHyphens w:val="true"/>
              <w:spacing w:lineRule="auto" w:line="240" w:before="0" w:after="0"/>
              <w:jc w:val="left"/>
              <w:rPr>
                <w:iCs/>
                <w:lang w:val="en-US"/>
              </w:rPr>
            </w:pPr>
            <w:r>
              <w:rPr>
                <w:rFonts w:eastAsia="Calibri" w:cs="Raavi"/>
                <w:iCs/>
                <w:strike/>
                <w:color w:val="FF0000"/>
                <w:kern w:val="0"/>
                <w:sz w:val="22"/>
                <w:szCs w:val="22"/>
                <w:lang w:val="en-US" w:eastAsia="en-US" w:bidi="ar-SA"/>
              </w:rPr>
              <w:t>construction to repair a roof,</w:t>
            </w:r>
            <w:r>
              <w:rPr>
                <w:rFonts w:eastAsia="Calibri" w:cs="Raavi"/>
                <w:iCs/>
                <w:color w:val="FF0000"/>
                <w:kern w:val="0"/>
                <w:sz w:val="22"/>
                <w:szCs w:val="22"/>
                <w:lang w:val="en-US" w:eastAsia="en-US" w:bidi="ar-SA"/>
              </w:rPr>
              <w:t xml:space="preserve"> shows a modern cookstove</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या पेड़ों को कटने से रोकना</w:t>
            </w:r>
            <w:r>
              <w:rPr>
                <w:rFonts w:eastAsia="Calibri" w:cs="Mangal"/>
                <w:i/>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iCs/>
                <w:lang w:val="fr-CH"/>
              </w:rPr>
            </w:pPr>
            <w:r>
              <w:rPr>
                <w:rFonts w:eastAsia="Calibri" w:cs="Raavi"/>
                <w:iCs/>
                <w:kern w:val="0"/>
                <w:sz w:val="22"/>
                <w:szCs w:val="22"/>
                <w:lang w:val="en-US" w:eastAsia="en-US" w:bidi="ar-SA"/>
              </w:rPr>
              <w:t>or stopping deforestation.</w:t>
            </w:r>
          </w:p>
        </w:tc>
        <w:tc>
          <w:tcPr>
            <w:tcW w:w="4820" w:type="dxa"/>
            <w:tcBorders/>
          </w:tcPr>
          <w:p>
            <w:pPr>
              <w:pStyle w:val="Normal"/>
              <w:widowControl/>
              <w:suppressAutoHyphens w:val="true"/>
              <w:spacing w:lineRule="auto" w:line="240" w:before="0" w:after="0"/>
              <w:jc w:val="left"/>
              <w:rPr>
                <w:iCs/>
                <w:lang w:val="fr-CH"/>
              </w:rPr>
            </w:pPr>
            <w:r>
              <w:rPr>
                <w:rFonts w:eastAsia="Calibri" w:cs="Raavi"/>
                <w:iCs/>
                <w:kern w:val="0"/>
                <w:sz w:val="22"/>
                <w:szCs w:val="22"/>
                <w:lang w:val="en-US" w:eastAsia="en-US" w:bidi="ar-SA"/>
              </w:rPr>
              <w:t>and a growing tree.</w:t>
            </w:r>
          </w:p>
        </w:tc>
      </w:tr>
      <w:tr>
        <w:trPr/>
        <w:tc>
          <w:tcPr>
            <w:tcW w:w="5245" w:type="dxa"/>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eastAsia="en-US" w:bidi="hi-IN"/>
              </w:rPr>
              <w:t>जलवायु परिवर्तन को रोकने के लिए हमें शायद इन सभी की एक साथ जरूरत है</w:t>
            </w:r>
            <w:r>
              <w:rPr>
                <w:rFonts w:eastAsia="Calibri" w:cs="Mangal"/>
                <w:i/>
                <w:kern w:val="0"/>
                <w:sz w:val="22"/>
                <w:szCs w:val="20"/>
                <w:lang w:eastAsia="en-US" w:bidi="hi-IN"/>
              </w:rPr>
              <w:t>I</w:t>
            </w:r>
          </w:p>
        </w:tc>
        <w:tc>
          <w:tcPr>
            <w:tcW w:w="5387"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To stop climate change, we probably need all of them together.</w:t>
            </w:r>
          </w:p>
        </w:tc>
        <w:tc>
          <w:tcPr>
            <w:tcW w:w="4820" w:type="dxa"/>
            <w:tcBorders/>
          </w:tcPr>
          <w:p>
            <w:pPr>
              <w:pStyle w:val="Normal"/>
              <w:widowControl/>
              <w:suppressAutoHyphens w:val="true"/>
              <w:spacing w:lineRule="auto" w:line="240" w:before="0" w:after="0"/>
              <w:jc w:val="left"/>
              <w:rPr>
                <w:iCs/>
                <w:lang w:val="en-US"/>
              </w:rPr>
            </w:pPr>
            <w:r>
              <w:rPr>
                <w:rFonts w:eastAsia="Calibri" w:cs="Raavi"/>
                <w:iCs/>
                <w:kern w:val="0"/>
                <w:sz w:val="22"/>
                <w:szCs w:val="22"/>
                <w:lang w:val="en-US" w:eastAsia="en-US" w:bidi="ar-SA"/>
              </w:rPr>
              <w:t>All policies together.</w:t>
            </w:r>
          </w:p>
        </w:tc>
      </w:tr>
    </w:tbl>
    <w:p>
      <w:pPr>
        <w:pStyle w:val="Normal"/>
        <w:rPr>
          <w:lang w:val="en-US"/>
        </w:rPr>
      </w:pPr>
      <w:r>
        <w:rPr>
          <w:lang w:val="en-US"/>
        </w:rPr>
      </w:r>
    </w:p>
    <w:p>
      <w:pPr>
        <w:pStyle w:val="Normal"/>
        <w:rPr>
          <w:lang w:val="en-US"/>
        </w:rPr>
      </w:pPr>
      <w:r>
        <w:rPr>
          <w:lang w:val="en-US"/>
        </w:rPr>
      </w:r>
    </w:p>
    <w:p>
      <w:pPr>
        <w:pStyle w:val="Normal"/>
        <w:spacing w:before="0" w:after="0"/>
        <w:jc w:val="center"/>
        <w:rPr>
          <w:b/>
          <w:b/>
          <w:lang w:val="de-DE"/>
        </w:rPr>
      </w:pPr>
      <w:r>
        <w:rPr>
          <w:b/>
          <w:lang w:val="de-DE"/>
        </w:rPr>
        <w:t xml:space="preserve">Climate Video Script </w:t>
      </w:r>
    </w:p>
    <w:p>
      <w:pPr>
        <w:pStyle w:val="Normal"/>
        <w:rPr/>
      </w:pPr>
      <w:r>
        <w:rPr/>
      </w:r>
    </w:p>
    <w:tbl>
      <w:tblPr>
        <w:tblStyle w:val="TableGrid"/>
        <w:tblW w:w="15452"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5245"/>
        <w:gridCol w:w="5387"/>
        <w:gridCol w:w="4820"/>
      </w:tblGrid>
      <w:tr>
        <w:trPr/>
        <w:tc>
          <w:tcPr>
            <w:tcW w:w="5245" w:type="dxa"/>
            <w:tcBorders/>
          </w:tcPr>
          <w:p>
            <w:pPr>
              <w:pStyle w:val="Normal"/>
              <w:widowControl/>
              <w:suppressAutoHyphens w:val="true"/>
              <w:spacing w:lineRule="auto" w:line="240" w:before="0" w:after="0"/>
              <w:jc w:val="both"/>
              <w:rPr>
                <w:b/>
                <w:b/>
              </w:rPr>
            </w:pPr>
            <w:r>
              <w:rPr>
                <w:rFonts w:eastAsia="Calibri" w:cs="Raavi"/>
                <w:b/>
                <w:kern w:val="0"/>
                <w:sz w:val="22"/>
                <w:szCs w:val="22"/>
                <w:lang w:eastAsia="en-US" w:bidi="ar-SA"/>
              </w:rPr>
              <w:t>Hindi</w:t>
            </w:r>
          </w:p>
        </w:tc>
        <w:tc>
          <w:tcPr>
            <w:tcW w:w="5387" w:type="dxa"/>
            <w:tcBorders/>
          </w:tcPr>
          <w:p>
            <w:pPr>
              <w:pStyle w:val="Normal"/>
              <w:widowControl/>
              <w:suppressAutoHyphens w:val="true"/>
              <w:spacing w:lineRule="auto" w:line="240" w:before="0" w:after="0"/>
              <w:jc w:val="left"/>
              <w:rPr>
                <w:b/>
                <w:b/>
              </w:rPr>
            </w:pPr>
            <w:r>
              <w:rPr>
                <w:rFonts w:eastAsia="Calibri" w:cs="Raavi"/>
                <w:b/>
                <w:kern w:val="0"/>
                <w:sz w:val="22"/>
                <w:szCs w:val="22"/>
                <w:lang w:eastAsia="en-US" w:bidi="ar-SA"/>
              </w:rPr>
              <w:t>English</w:t>
            </w:r>
          </w:p>
        </w:tc>
        <w:tc>
          <w:tcPr>
            <w:tcW w:w="4820" w:type="dxa"/>
            <w:tcBorders/>
          </w:tcPr>
          <w:p>
            <w:pPr>
              <w:pStyle w:val="Normal"/>
              <w:widowControl/>
              <w:suppressAutoHyphens w:val="true"/>
              <w:spacing w:lineRule="auto" w:line="240" w:before="0" w:after="0"/>
              <w:jc w:val="left"/>
              <w:rPr>
                <w:i/>
                <w:i/>
              </w:rPr>
            </w:pPr>
            <w:r>
              <w:rPr>
                <w:rFonts w:eastAsia="Calibri" w:cs="Raavi"/>
                <w:b/>
                <w:kern w:val="0"/>
                <w:sz w:val="22"/>
                <w:szCs w:val="22"/>
                <w:lang w:eastAsia="en-US" w:bidi="ar-SA"/>
              </w:rPr>
              <w:t>Image</w:t>
            </w:r>
          </w:p>
          <w:p>
            <w:pPr>
              <w:pStyle w:val="Normal"/>
              <w:widowControl/>
              <w:suppressAutoHyphens w:val="true"/>
              <w:spacing w:lineRule="auto" w:line="240" w:before="0" w:after="0"/>
              <w:jc w:val="left"/>
              <w:rPr>
                <w:b/>
                <w:b/>
              </w:rPr>
            </w:pPr>
            <w:r>
              <w:rPr>
                <w:rFonts w:eastAsia="Calibri" w:cs="Raavi"/>
                <w:b/>
                <w:kern w:val="0"/>
                <w:sz w:val="22"/>
                <w:szCs w:val="22"/>
                <w:lang w:eastAsia="en-US" w:bidi="ar-SA"/>
              </w:rPr>
            </w:r>
          </w:p>
        </w:tc>
      </w:tr>
      <w:tr>
        <w:trPr/>
        <w:tc>
          <w:tcPr>
            <w:tcW w:w="5245" w:type="dxa"/>
            <w:tcBorders/>
          </w:tcPr>
          <w:p>
            <w:pPr>
              <w:pStyle w:val="Normal"/>
              <w:widowControl/>
              <w:suppressAutoHyphens w:val="true"/>
              <w:spacing w:lineRule="auto" w:line="240" w:before="0" w:after="0"/>
              <w:jc w:val="both"/>
              <w:rPr>
                <w:rFonts w:cs="Mangal"/>
                <w:b/>
                <w:b/>
                <w:szCs w:val="20"/>
                <w:lang w:bidi="hi-IN"/>
              </w:rPr>
            </w:pPr>
            <w:r>
              <w:rPr>
                <w:rFonts w:ascii="Calibri" w:hAnsi="Calibri" w:eastAsia="Calibri" w:cs="Mangal"/>
                <w:b/>
                <w:b/>
                <w:kern w:val="0"/>
                <w:sz w:val="22"/>
                <w:sz w:val="22"/>
                <w:szCs w:val="20"/>
                <w:lang w:eastAsia="en-US" w:bidi="hi-IN"/>
              </w:rPr>
              <w:t>पिछले कई दशकों से</w:t>
            </w:r>
            <w:r>
              <w:rPr>
                <w:rFonts w:eastAsia="Calibri" w:cs="Mangal"/>
                <w:b/>
                <w:kern w:val="0"/>
                <w:sz w:val="22"/>
                <w:szCs w:val="20"/>
                <w:lang w:eastAsia="en-US" w:bidi="hi-IN"/>
              </w:rPr>
              <w:t xml:space="preserve">, </w:t>
            </w:r>
            <w:r>
              <w:rPr>
                <w:rFonts w:ascii="Calibri" w:hAnsi="Calibri" w:eastAsia="Calibri" w:cs="Mangal"/>
                <w:b/>
                <w:b/>
                <w:kern w:val="0"/>
                <w:sz w:val="22"/>
                <w:sz w:val="22"/>
                <w:szCs w:val="20"/>
                <w:lang w:eastAsia="en-US" w:bidi="hi-IN"/>
              </w:rPr>
              <w:t>मनुष्य अधिक से अधिक खनिज ईंधनों जैसे कि कोयला</w:t>
            </w:r>
            <w:r>
              <w:rPr>
                <w:rFonts w:eastAsia="Calibri" w:cs="Mangal"/>
                <w:b/>
                <w:kern w:val="0"/>
                <w:sz w:val="22"/>
                <w:szCs w:val="20"/>
                <w:lang w:eastAsia="en-US" w:bidi="hi-IN"/>
              </w:rPr>
              <w:t xml:space="preserve">, </w:t>
            </w:r>
            <w:r>
              <w:rPr>
                <w:rFonts w:ascii="Calibri" w:hAnsi="Calibri" w:eastAsia="Calibri" w:cs="Mangal"/>
                <w:b/>
                <w:b/>
                <w:kern w:val="0"/>
                <w:sz w:val="22"/>
                <w:sz w:val="22"/>
                <w:szCs w:val="20"/>
                <w:lang w:eastAsia="en-US" w:bidi="hi-IN"/>
              </w:rPr>
              <w:t>गैस</w:t>
            </w:r>
            <w:r>
              <w:rPr>
                <w:rFonts w:eastAsia="Calibri" w:cs="Mangal"/>
                <w:b/>
                <w:kern w:val="0"/>
                <w:sz w:val="22"/>
                <w:szCs w:val="20"/>
                <w:lang w:eastAsia="en-US" w:bidi="hi-IN"/>
              </w:rPr>
              <w:t xml:space="preserve">, </w:t>
            </w:r>
            <w:r>
              <w:rPr>
                <w:rFonts w:ascii="Calibri" w:hAnsi="Calibri" w:eastAsia="Calibri" w:cs="Mangal"/>
                <w:b/>
                <w:b/>
                <w:kern w:val="0"/>
                <w:sz w:val="22"/>
                <w:sz w:val="22"/>
                <w:szCs w:val="20"/>
                <w:lang w:eastAsia="en-US" w:bidi="hi-IN"/>
              </w:rPr>
              <w:t>या तेल को जला रहा है</w:t>
            </w:r>
            <w:r>
              <w:rPr>
                <w:rFonts w:eastAsia="Calibri" w:cs="Mangal"/>
                <w:b/>
                <w:kern w:val="0"/>
                <w:sz w:val="22"/>
                <w:szCs w:val="20"/>
                <w:lang w:eastAsia="en-US" w:bidi="hi-IN"/>
              </w:rPr>
              <w:t xml:space="preserve">I </w:t>
            </w:r>
            <w:r>
              <w:rPr>
                <w:rFonts w:ascii="Calibri" w:hAnsi="Calibri" w:eastAsia="Calibri" w:cs="Mangal"/>
                <w:b/>
                <w:b/>
                <w:kern w:val="0"/>
                <w:sz w:val="22"/>
                <w:sz w:val="22"/>
                <w:szCs w:val="20"/>
                <w:lang w:eastAsia="en-US" w:bidi="hi-IN"/>
              </w:rPr>
              <w:t xml:space="preserve">जलते हुए खनिज ईंधन वातावरण में </w:t>
            </w:r>
            <w:r>
              <w:rPr>
                <w:rFonts w:eastAsia="Calibri"/>
                <w:kern w:val="0"/>
                <w:sz w:val="22"/>
                <w:szCs w:val="22"/>
                <w:lang w:eastAsia="en-US" w:bidi="ar-SA"/>
              </w:rPr>
              <w:t>CO</w:t>
            </w:r>
            <w:r>
              <w:rPr>
                <w:rFonts w:eastAsia="Calibri"/>
                <w:kern w:val="0"/>
                <w:sz w:val="22"/>
                <w:szCs w:val="22"/>
                <w:vertAlign w:val="subscript"/>
                <w:lang w:eastAsia="en-US" w:bidi="ar-SA"/>
              </w:rPr>
              <w:t>2</w:t>
            </w:r>
            <w:r>
              <w:rPr>
                <w:rFonts w:eastAsia="Calibri" w:cs="Mangal"/>
                <w:kern w:val="0"/>
                <w:sz w:val="22"/>
                <w:szCs w:val="20"/>
                <w:vertAlign w:val="subscript"/>
                <w:lang w:val="en-US" w:eastAsia="en-US" w:bidi="hi-IN"/>
              </w:rPr>
              <w:t xml:space="preserve"> </w:t>
            </w:r>
            <w:r>
              <w:rPr>
                <w:rFonts w:ascii="Calibri" w:hAnsi="Calibri" w:eastAsia="Calibri" w:cs="Mangal"/>
                <w:kern w:val="0"/>
                <w:sz w:val="22"/>
                <w:sz w:val="22"/>
                <w:szCs w:val="20"/>
                <w:lang w:val="en-US" w:eastAsia="en-US" w:bidi="hi-IN"/>
              </w:rPr>
              <w:t>छोड़ते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b/>
                <w:b/>
                <w:lang w:val="en-US"/>
              </w:rPr>
            </w:pPr>
            <w:r>
              <w:rPr>
                <w:rFonts w:eastAsia="Calibri" w:cs="Raavi"/>
                <w:kern w:val="0"/>
                <w:sz w:val="22"/>
                <w:szCs w:val="22"/>
                <w:lang w:val="en-US" w:eastAsia="en-US" w:bidi="ar-SA"/>
              </w:rPr>
              <w:t>Over the past decades, humans have been emitting more and more fossil fuels like coal, gas or oil. Burning fossil fuels releases 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 xml:space="preserve"> into the atmosphere.</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Graph (if possible, animated) of historic 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 xml:space="preserve"> concentration, next to polluting cars (cars with smoke), planes, and coal power plants / factories (e.g. using </w:t>
            </w:r>
            <w:hyperlink r:id="rId2">
              <w:r>
                <w:rPr>
                  <w:rStyle w:val="InternetLink"/>
                  <w:rFonts w:eastAsia="Calibri" w:cs="Raavi"/>
                  <w:kern w:val="0"/>
                  <w:sz w:val="22"/>
                  <w:szCs w:val="22"/>
                  <w:lang w:val="en-US" w:eastAsia="en-US" w:bidi="ar-SA"/>
                </w:rPr>
                <w:t>https://www.temperaturerecord.org/</w:t>
              </w:r>
            </w:hyperlink>
            <w:r>
              <w:rPr>
                <w:rFonts w:eastAsia="Calibri" w:cs="Raavi"/>
                <w:kern w:val="0"/>
                <w:sz w:val="22"/>
                <w:szCs w:val="22"/>
                <w:lang w:val="en-US" w:eastAsia="en-US" w:bidi="ar-SA"/>
              </w:rPr>
              <w:t xml:space="preserve"> )</w:t>
            </w:r>
          </w:p>
        </w:tc>
      </w:tr>
      <w:tr>
        <w:trPr>
          <w:trHeight w:val="538" w:hRule="atLeast"/>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आज</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वातावरण में </w:t>
            </w:r>
            <w:r>
              <w:rPr>
                <w:rFonts w:eastAsia="Calibri"/>
                <w:kern w:val="0"/>
                <w:sz w:val="22"/>
                <w:szCs w:val="22"/>
                <w:lang w:val="en-US" w:eastAsia="en-US" w:bidi="ar-SA"/>
              </w:rPr>
              <w:t>CO</w:t>
            </w:r>
            <w:r>
              <w:rPr>
                <w:rFonts w:eastAsia="Calibri"/>
                <w:kern w:val="0"/>
                <w:sz w:val="22"/>
                <w:szCs w:val="22"/>
                <w:vertAlign w:val="subscript"/>
                <w:lang w:val="en-US" w:eastAsia="en-US" w:bidi="ar-SA"/>
              </w:rPr>
              <w:t>2</w:t>
            </w:r>
            <w:r>
              <w:rPr>
                <w:rFonts w:eastAsia="Calibri" w:cs="Mangal"/>
                <w:kern w:val="0"/>
                <w:sz w:val="22"/>
                <w:szCs w:val="20"/>
                <w:vertAlign w:val="subscript"/>
                <w:lang w:val="en-US" w:eastAsia="en-US" w:bidi="hi-IN"/>
              </w:rPr>
              <w:t xml:space="preserve"> </w:t>
            </w:r>
            <w:r>
              <w:rPr>
                <w:rFonts w:ascii="Calibri" w:hAnsi="Calibri" w:eastAsia="Calibri" w:cs="Mangal"/>
                <w:kern w:val="0"/>
                <w:sz w:val="22"/>
                <w:sz w:val="22"/>
                <w:szCs w:val="20"/>
                <w:lang w:val="en-US" w:eastAsia="en-US" w:bidi="hi-IN"/>
              </w:rPr>
              <w:t xml:space="preserve">का सम्मिश्रण पिछले </w:t>
            </w:r>
            <w:r>
              <w:rPr>
                <w:rFonts w:eastAsia="Calibri"/>
                <w:kern w:val="0"/>
                <w:sz w:val="22"/>
                <w:szCs w:val="22"/>
                <w:lang w:val="en-US" w:eastAsia="en-US" w:bidi="ar-SA"/>
              </w:rPr>
              <w:t>800,000</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वर्षों के किसी भी समय की अपेक्षा सबसे अधिक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Today, the concentration of 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 xml:space="preserve"> in the atmosphere is higher than at any point in time over the last 800,000 years.</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Unzoom to show graph of concentration over 800,000 years</w:t>
            </w:r>
          </w:p>
        </w:tc>
      </w:tr>
      <w:tr>
        <w:trPr>
          <w:trHeight w:val="536" w:hRule="atLeast"/>
        </w:trPr>
        <w:tc>
          <w:tcPr>
            <w:tcW w:w="5245" w:type="dxa"/>
            <w:tcBorders/>
          </w:tcPr>
          <w:p>
            <w:pPr>
              <w:pStyle w:val="Normal"/>
              <w:widowControl/>
              <w:suppressAutoHyphens w:val="true"/>
              <w:spacing w:lineRule="auto" w:line="240" w:before="0" w:after="0"/>
              <w:jc w:val="both"/>
              <w:rPr>
                <w:rFonts w:cs="Mangal"/>
                <w:szCs w:val="20"/>
                <w:lang w:val="en-US" w:bidi="hi-IN"/>
              </w:rPr>
            </w:pPr>
            <w:r>
              <w:rPr>
                <w:rFonts w:ascii="Calibri" w:hAnsi="Calibri" w:eastAsia="Calibri" w:cs="Mangal"/>
                <w:kern w:val="0"/>
                <w:sz w:val="22"/>
                <w:sz w:val="22"/>
                <w:szCs w:val="20"/>
                <w:lang w:val="en-US" w:eastAsia="en-US" w:bidi="hi-IN"/>
              </w:rPr>
              <w:t>और यह ग्रीन</w:t>
            </w:r>
            <w:r>
              <w:rPr>
                <w:rFonts w:eastAsia="Calibri" w:cs="Mangal"/>
                <w:kern w:val="0"/>
                <w:sz w:val="22"/>
                <w:szCs w:val="20"/>
                <w:lang w:val="en-US" w:eastAsia="en-US" w:bidi="hi-IN"/>
              </w:rPr>
              <w:t>-</w:t>
            </w:r>
            <w:r>
              <w:rPr>
                <w:rFonts w:ascii="Calibri" w:hAnsi="Calibri" w:eastAsia="Calibri" w:cs="Mangal"/>
                <w:kern w:val="0"/>
                <w:sz w:val="22"/>
                <w:sz w:val="22"/>
                <w:szCs w:val="20"/>
                <w:lang w:val="en-US" w:eastAsia="en-US" w:bidi="hi-IN"/>
              </w:rPr>
              <w:t xml:space="preserve">हाउस की </w:t>
            </w:r>
            <w:r>
              <w:rPr>
                <w:rFonts w:eastAsia="Calibri"/>
                <w:kern w:val="0"/>
                <w:sz w:val="22"/>
                <w:szCs w:val="22"/>
                <w:lang w:val="en-US" w:eastAsia="en-US" w:bidi="ar-SA"/>
              </w:rPr>
              <w:t>CO</w:t>
            </w:r>
            <w:r>
              <w:rPr>
                <w:rFonts w:eastAsia="Calibri"/>
                <w:kern w:val="0"/>
                <w:sz w:val="22"/>
                <w:szCs w:val="22"/>
                <w:vertAlign w:val="subscript"/>
                <w:lang w:val="en-US" w:eastAsia="en-US" w:bidi="ar-SA"/>
              </w:rPr>
              <w:t>2</w:t>
            </w:r>
            <w:r>
              <w:rPr>
                <w:rFonts w:eastAsia="Calibri" w:cs="Mangal"/>
                <w:kern w:val="0"/>
                <w:sz w:val="22"/>
                <w:szCs w:val="20"/>
                <w:vertAlign w:val="subscript"/>
                <w:lang w:val="en-US" w:eastAsia="en-US" w:bidi="hi-IN"/>
              </w:rPr>
              <w:t xml:space="preserve"> </w:t>
            </w:r>
            <w:r>
              <w:rPr>
                <w:rFonts w:ascii="Calibri" w:hAnsi="Calibri" w:eastAsia="Calibri" w:cs="Mangal"/>
                <w:kern w:val="0"/>
                <w:sz w:val="22"/>
                <w:sz w:val="22"/>
                <w:szCs w:val="20"/>
                <w:lang w:val="en-US" w:eastAsia="en-US" w:bidi="hi-IN"/>
              </w:rPr>
              <w:t>जैसी गैसों</w:t>
            </w:r>
            <w:r>
              <w:rPr>
                <w:rFonts w:ascii="Calibri" w:hAnsi="Calibri" w:eastAsia="Calibri" w:cs="Mangal"/>
                <w:kern w:val="0"/>
                <w:sz w:val="22"/>
                <w:sz w:val="22"/>
                <w:szCs w:val="20"/>
                <w:vertAlign w:val="subscript"/>
                <w:lang w:val="en-US" w:eastAsia="en-US" w:bidi="hi-IN"/>
              </w:rPr>
              <w:t xml:space="preserve"> </w:t>
            </w:r>
            <w:r>
              <w:rPr>
                <w:rFonts w:ascii="Calibri" w:hAnsi="Calibri" w:eastAsia="Calibri" w:cs="Mangal"/>
                <w:kern w:val="0"/>
                <w:sz w:val="22"/>
                <w:sz w:val="22"/>
                <w:szCs w:val="20"/>
                <w:lang w:val="en-US" w:eastAsia="en-US" w:bidi="hi-IN"/>
              </w:rPr>
              <w:t>का सम्मिश्रण है जो वैश्विक तापमान को बढ़ाता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And it’s the concentration of greenhouse gases like CO</w:t>
            </w:r>
            <w:r>
              <w:rPr>
                <w:rFonts w:eastAsia="Calibri" w:cs="Raavi"/>
                <w:kern w:val="0"/>
                <w:sz w:val="22"/>
                <w:szCs w:val="22"/>
                <w:vertAlign w:val="subscript"/>
                <w:lang w:val="en-US" w:eastAsia="en-US" w:bidi="ar-SA"/>
              </w:rPr>
              <w:t>2</w:t>
            </w:r>
            <w:r>
              <w:rPr>
                <w:rFonts w:eastAsia="Calibri" w:cs="Raavi"/>
                <w:kern w:val="0"/>
                <w:sz w:val="22"/>
                <w:szCs w:val="22"/>
                <w:lang w:val="en-US" w:eastAsia="en-US" w:bidi="ar-SA"/>
              </w:rPr>
              <w:t xml:space="preserve"> that drives global temperature.</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 xml:space="preserve">Show graph of temperatures (e.g. using </w:t>
            </w:r>
            <w:hyperlink r:id="rId3">
              <w:r>
                <w:rPr>
                  <w:rStyle w:val="InternetLink"/>
                  <w:rFonts w:eastAsia="Calibri" w:cs="Raavi"/>
                  <w:kern w:val="0"/>
                  <w:sz w:val="22"/>
                  <w:szCs w:val="22"/>
                  <w:lang w:val="en-US" w:eastAsia="en-US" w:bidi="ar-SA"/>
                </w:rPr>
                <w:t>https://www.temperaturerecord.org/</w:t>
              </w:r>
            </w:hyperlink>
            <w:r>
              <w:rPr>
                <w:rFonts w:eastAsia="Calibri" w:cs="Raavi"/>
                <w:kern w:val="0"/>
                <w:sz w:val="22"/>
                <w:szCs w:val="22"/>
                <w:lang w:val="en-US" w:eastAsia="en-US" w:bidi="ar-SA"/>
              </w:rPr>
              <w:t xml:space="preserve"> )</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जलवायु वैज्ञानिक सहमत हैं</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वातावरण में मानवीय गतिविधि द्वारा छोड़ी गई ग्रीनहाउस गैसों का बनना जलवायु परिवर्तन का कारण बनता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both"/>
              <w:rPr>
                <w:lang w:val="en-US"/>
              </w:rPr>
            </w:pPr>
            <w:r>
              <w:rPr>
                <w:rFonts w:eastAsia="Calibri" w:cs="Raavi"/>
                <w:kern w:val="0"/>
                <w:sz w:val="22"/>
                <w:szCs w:val="22"/>
                <w:lang w:val="en-US" w:eastAsia="en-US" w:bidi="ar-SA"/>
              </w:rPr>
              <w:t>Climate scientists agree: the build-up of greenhouse gases released by human activity in the atmosphere causes climate change.</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 xml:space="preserve">खनिज ईंधन से एक त्वरित बदलाव संभव है और इसमें </w:t>
            </w:r>
            <w:r>
              <w:rPr>
                <w:rFonts w:eastAsia="Calibri"/>
                <w:kern w:val="0"/>
                <w:sz w:val="22"/>
                <w:szCs w:val="22"/>
                <w:lang w:val="en-US" w:eastAsia="en-US" w:bidi="ar-SA"/>
              </w:rPr>
              <w:t>+2°C</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से नीचे ग्लोबल वार्मिंग हो सकती है</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A rapid transition away from fossil fuels is possible and could contain global warming below +2°C.</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Extends graph of temperatures with 2°C scenario (e.g. using the figure below), and some windpanels and trees on the side</w:t>
            </w:r>
          </w:p>
        </w:tc>
      </w:tr>
      <w:tr>
        <w:trPr/>
        <w:tc>
          <w:tcPr>
            <w:tcW w:w="5245" w:type="dxa"/>
            <w:tcBorders/>
          </w:tcPr>
          <w:p>
            <w:pPr>
              <w:pStyle w:val="Normal"/>
              <w:widowControl/>
              <w:suppressAutoHyphens w:val="true"/>
              <w:spacing w:lineRule="auto" w:line="240" w:before="0" w:after="0"/>
              <w:jc w:val="left"/>
              <w:rPr>
                <w:rFonts w:cs="Mangal"/>
                <w:szCs w:val="20"/>
                <w:lang w:val="en-US" w:bidi="hi-IN"/>
              </w:rPr>
            </w:pPr>
            <w:r>
              <w:rPr>
                <w:rFonts w:ascii="Calibri" w:hAnsi="Calibri" w:eastAsia="Calibri" w:cs="Mangal"/>
                <w:kern w:val="0"/>
                <w:sz w:val="22"/>
                <w:sz w:val="22"/>
                <w:szCs w:val="20"/>
                <w:lang w:val="en-US" w:eastAsia="en-US" w:bidi="hi-IN"/>
              </w:rPr>
              <w:t>लेकिन अगर मौजूदा प्रवृति पर ही ग्रीनहाउस गैस का उत्सर्जन  जारी रहता है</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तो औसतन ग्लोबल वार्मिंग </w:t>
            </w:r>
            <w:r>
              <w:rPr>
                <w:rFonts w:eastAsia="Calibri"/>
                <w:kern w:val="0"/>
                <w:sz w:val="22"/>
                <w:szCs w:val="22"/>
                <w:lang w:val="en-US" w:eastAsia="en-US" w:bidi="ar-SA"/>
              </w:rPr>
              <w:t xml:space="preserve">2100 </w:t>
            </w:r>
            <w:r>
              <w:rPr>
                <w:rFonts w:ascii="Calibri" w:hAnsi="Calibri" w:eastAsia="Calibri" w:cs="Mangal"/>
                <w:kern w:val="0"/>
                <w:sz w:val="22"/>
                <w:sz w:val="22"/>
                <w:szCs w:val="20"/>
                <w:lang w:val="en-US" w:eastAsia="en-US" w:bidi="hi-IN"/>
              </w:rPr>
              <w:t xml:space="preserve">में </w:t>
            </w:r>
            <w:r>
              <w:rPr>
                <w:rFonts w:eastAsia="Calibri"/>
                <w:kern w:val="0"/>
                <w:sz w:val="22"/>
                <w:szCs w:val="22"/>
                <w:lang w:val="en-US" w:eastAsia="en-US" w:bidi="ar-SA"/>
              </w:rPr>
              <w:t xml:space="preserve">+4°C  </w:t>
            </w:r>
            <w:r>
              <w:rPr>
                <w:rFonts w:ascii="Calibri" w:hAnsi="Calibri" w:eastAsia="Calibri" w:cs="Mangal"/>
                <w:kern w:val="0"/>
                <w:sz w:val="22"/>
                <w:sz w:val="22"/>
                <w:szCs w:val="20"/>
                <w:lang w:val="en-US" w:eastAsia="en-US" w:bidi="hi-IN"/>
              </w:rPr>
              <w:t xml:space="preserve">और </w:t>
            </w:r>
            <w:r>
              <w:rPr>
                <w:rFonts w:eastAsia="Calibri"/>
                <w:kern w:val="0"/>
                <w:sz w:val="22"/>
                <w:szCs w:val="22"/>
                <w:lang w:val="en-US" w:eastAsia="en-US" w:bidi="ar-SA"/>
              </w:rPr>
              <w:t>2200</w:t>
            </w:r>
            <w:r>
              <w:rPr>
                <w:rFonts w:eastAsia="Calibri" w:cs="Mangal"/>
                <w:kern w:val="0"/>
                <w:sz w:val="22"/>
                <w:szCs w:val="20"/>
                <w:lang w:val="en-US" w:eastAsia="en-US" w:bidi="hi-IN"/>
              </w:rPr>
              <w:t xml:space="preserve"> </w:t>
            </w:r>
            <w:r>
              <w:rPr>
                <w:rFonts w:ascii="Calibri" w:hAnsi="Calibri" w:eastAsia="Calibri" w:cs="Mangal"/>
                <w:kern w:val="0"/>
                <w:sz w:val="22"/>
                <w:sz w:val="22"/>
                <w:szCs w:val="20"/>
                <w:lang w:val="en-US" w:eastAsia="en-US" w:bidi="hi-IN"/>
              </w:rPr>
              <w:t xml:space="preserve">में </w:t>
            </w:r>
            <w:r>
              <w:rPr>
                <w:rFonts w:eastAsia="Calibri"/>
                <w:kern w:val="0"/>
                <w:sz w:val="22"/>
                <w:szCs w:val="22"/>
                <w:lang w:val="en-US" w:eastAsia="en-US" w:bidi="ar-SA"/>
              </w:rPr>
              <w:t xml:space="preserve">+7°C </w:t>
            </w:r>
            <w:r>
              <w:rPr>
                <w:rFonts w:ascii="Calibri" w:hAnsi="Calibri" w:eastAsia="Calibri" w:cs="Mangal"/>
                <w:kern w:val="0"/>
                <w:sz w:val="22"/>
                <w:sz w:val="22"/>
                <w:szCs w:val="20"/>
                <w:lang w:val="en-US" w:eastAsia="en-US" w:bidi="hi-IN"/>
              </w:rPr>
              <w:t>होगी</w:t>
            </w:r>
            <w:r>
              <w:rPr>
                <w:rFonts w:eastAsia="Calibri" w:cs="Mangal"/>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But if greenhouse gas emissions continue on their current trend, the average global warming will be +4°C in 2100 and +7°C in 2200.</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Keep previous graph but adds a +4°C scenario (e.g. using the figure below), and on the side now there is a polluting car and a coal power plant / factory</w:t>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b/>
                <w:b/>
                <w:lang w:val="en-US"/>
              </w:rPr>
            </w:pPr>
            <w:r>
              <w:rPr>
                <w:rFonts w:ascii="Calibri" w:hAnsi="Calibri" w:eastAsia="Calibri" w:cs="Mangal"/>
                <w:b/>
                <w:b/>
                <w:kern w:val="0"/>
                <w:sz w:val="22"/>
                <w:sz w:val="22"/>
                <w:szCs w:val="20"/>
                <w:lang w:val="en-US" w:eastAsia="en-US" w:bidi="hi-IN"/>
              </w:rPr>
              <w:t>यह हमें दूर प्रतीत हो सकता है</w:t>
            </w:r>
            <w:r>
              <w:rPr>
                <w:rFonts w:eastAsia="Calibri" w:cs="Mangal"/>
                <w:b/>
                <w:kern w:val="0"/>
                <w:sz w:val="22"/>
                <w:szCs w:val="20"/>
                <w:lang w:val="en-US" w:eastAsia="en-US" w:bidi="hi-IN"/>
              </w:rPr>
              <w:t xml:space="preserve">, </w:t>
            </w:r>
            <w:r>
              <w:rPr>
                <w:rFonts w:ascii="Calibri" w:hAnsi="Calibri" w:eastAsia="Calibri" w:cs="Mangal"/>
                <w:b/>
                <w:b/>
                <w:kern w:val="0"/>
                <w:sz w:val="22"/>
                <w:sz w:val="22"/>
                <w:szCs w:val="20"/>
                <w:lang w:val="en-US" w:eastAsia="en-US" w:bidi="hi-IN"/>
              </w:rPr>
              <w:t>लेकिन जलवायु परिवर्तन हमें पहले से ही जहाँ पर भी हम रह रहे हैं</w:t>
            </w:r>
            <w:r>
              <w:rPr>
                <w:rFonts w:eastAsia="Calibri" w:cs="Mangal"/>
                <w:b/>
                <w:kern w:val="0"/>
                <w:sz w:val="22"/>
                <w:szCs w:val="20"/>
                <w:lang w:val="en-US" w:eastAsia="en-US" w:bidi="hi-IN"/>
              </w:rPr>
              <w:t xml:space="preserve">, </w:t>
            </w:r>
            <w:r>
              <w:rPr>
                <w:rFonts w:ascii="Calibri" w:hAnsi="Calibri" w:eastAsia="Calibri" w:cs="Mangal"/>
                <w:b/>
                <w:b/>
                <w:kern w:val="0"/>
                <w:sz w:val="22"/>
                <w:sz w:val="22"/>
                <w:szCs w:val="20"/>
                <w:lang w:val="en-US" w:eastAsia="en-US" w:bidi="hi-IN"/>
              </w:rPr>
              <w:t>हमें प्रभावित कर रहा है</w:t>
            </w:r>
            <w:r>
              <w:rPr>
                <w:rFonts w:eastAsia="Calibri" w:cs="Mangal"/>
                <w:b/>
                <w:kern w:val="0"/>
                <w:sz w:val="22"/>
                <w:szCs w:val="20"/>
                <w:lang w:val="en-US" w:eastAsia="en-US" w:bidi="hi-IN"/>
              </w:rPr>
              <w:t>I</w:t>
            </w:r>
          </w:p>
          <w:p>
            <w:pPr>
              <w:pStyle w:val="ListParagraph"/>
              <w:widowControl/>
              <w:numPr>
                <w:ilvl w:val="0"/>
                <w:numId w:val="1"/>
              </w:numPr>
              <w:spacing w:lineRule="auto" w:line="240" w:before="0" w:after="0"/>
              <w:contextualSpacing/>
              <w:jc w:val="left"/>
              <w:rPr>
                <w:b/>
                <w:b/>
                <w:lang w:val="en-US"/>
              </w:rPr>
            </w:pPr>
            <w:r>
              <w:rPr>
                <w:rFonts w:eastAsia="Calibri" w:cs="Mangal"/>
                <w:b/>
                <w:kern w:val="0"/>
                <w:sz w:val="22"/>
                <w:szCs w:val="20"/>
                <w:lang w:val="en-US" w:eastAsia="en-US" w:bidi="hi-IN"/>
              </w:rPr>
              <w:t xml:space="preserve">- </w:t>
            </w:r>
            <w:r>
              <w:rPr>
                <w:rFonts w:ascii="Calibri" w:hAnsi="Calibri" w:eastAsia="Calibri" w:cs="Mangal"/>
                <w:bCs/>
                <w:kern w:val="0"/>
                <w:sz w:val="22"/>
                <w:sz w:val="22"/>
                <w:szCs w:val="20"/>
                <w:lang w:val="en-US" w:eastAsia="en-US" w:bidi="hi-IN"/>
              </w:rPr>
              <w:t>गर्मी की लहरें लम्बे समय तक टिकती हैं</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और बार</w:t>
            </w:r>
            <w:r>
              <w:rPr>
                <w:rFonts w:eastAsia="Calibri" w:cs="Mangal"/>
                <w:bCs/>
                <w:kern w:val="0"/>
                <w:sz w:val="22"/>
                <w:szCs w:val="20"/>
                <w:lang w:val="en-US" w:eastAsia="en-US" w:bidi="hi-IN"/>
              </w:rPr>
              <w:t>-</w:t>
            </w:r>
            <w:r>
              <w:rPr>
                <w:rFonts w:ascii="Calibri" w:hAnsi="Calibri" w:eastAsia="Calibri" w:cs="Mangal"/>
                <w:bCs/>
                <w:kern w:val="0"/>
                <w:sz w:val="22"/>
                <w:sz w:val="22"/>
                <w:szCs w:val="20"/>
                <w:lang w:val="en-US" w:eastAsia="en-US" w:bidi="hi-IN"/>
              </w:rPr>
              <w:t>बार आती हैं और ज्यादा भयानक होती हैं</w:t>
            </w:r>
            <w:r>
              <w:rPr>
                <w:rFonts w:eastAsia="Calibri" w:cs="Mangal"/>
                <w:bCs/>
                <w:kern w:val="0"/>
                <w:sz w:val="22"/>
                <w:szCs w:val="20"/>
                <w:lang w:val="en-US" w:eastAsia="en-US" w:bidi="hi-IN"/>
              </w:rPr>
              <w:t xml:space="preserve">: </w:t>
            </w:r>
            <w:r>
              <w:rPr>
                <w:rFonts w:eastAsia="Calibri" w:cs="Raavi"/>
                <w:b/>
                <w:kern w:val="0"/>
                <w:sz w:val="22"/>
                <w:szCs w:val="22"/>
                <w:lang w:val="en-US" w:eastAsia="en-US" w:bidi="ar-SA"/>
              </w:rPr>
              <w:t>2019</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 xml:space="preserve">में दिल्ली का </w:t>
            </w:r>
            <w:r>
              <w:rPr>
                <w:rFonts w:ascii="Calibri" w:hAnsi="Calibri" w:eastAsia="Calibri" w:cs="Mangal"/>
                <w:bCs/>
                <w:color w:val="FF0000"/>
                <w:kern w:val="0"/>
                <w:sz w:val="22"/>
                <w:sz w:val="22"/>
                <w:szCs w:val="20"/>
                <w:lang w:val="en-US" w:eastAsia="en-US" w:bidi="hi-IN"/>
              </w:rPr>
              <w:t xml:space="preserve">तापमान </w:t>
            </w:r>
            <w:r>
              <w:rPr>
                <w:rFonts w:eastAsia="Calibri" w:cs="Raavi"/>
                <w:b/>
                <w:kern w:val="0"/>
                <w:sz w:val="22"/>
                <w:szCs w:val="22"/>
                <w:lang w:val="en-US" w:eastAsia="en-US" w:bidi="ar-SA"/>
              </w:rPr>
              <w:t>48 °C</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 xml:space="preserve">तक </w:t>
            </w:r>
            <w:r>
              <w:rPr>
                <w:rFonts w:ascii="Calibri" w:hAnsi="Calibri" w:eastAsia="Calibri" w:cs="Mangal"/>
                <w:bCs/>
                <w:color w:val="FF0000"/>
                <w:kern w:val="0"/>
                <w:sz w:val="22"/>
                <w:sz w:val="22"/>
                <w:szCs w:val="20"/>
                <w:lang w:val="en-US" w:eastAsia="en-US" w:bidi="hi-IN"/>
              </w:rPr>
              <w:t>पहुँच गया था</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 xml:space="preserve">और </w:t>
            </w:r>
            <w:r>
              <w:rPr>
                <w:rFonts w:ascii="Calibri" w:hAnsi="Calibri" w:eastAsia="Calibri" w:cs="Mangal"/>
                <w:bCs/>
                <w:color w:val="FF0000"/>
                <w:kern w:val="0"/>
                <w:sz w:val="22"/>
                <w:sz w:val="22"/>
                <w:szCs w:val="20"/>
                <w:lang w:val="en-US" w:eastAsia="en-US" w:bidi="hi-IN"/>
              </w:rPr>
              <w:t xml:space="preserve">दर्ज किये गए </w:t>
            </w:r>
            <w:r>
              <w:rPr>
                <w:rFonts w:ascii="Calibri" w:hAnsi="Calibri" w:eastAsia="Calibri" w:cs="Mangal"/>
                <w:bCs/>
                <w:kern w:val="0"/>
                <w:sz w:val="22"/>
                <w:sz w:val="22"/>
                <w:szCs w:val="20"/>
                <w:lang w:val="en-US" w:eastAsia="en-US" w:bidi="hi-IN"/>
              </w:rPr>
              <w:t xml:space="preserve">सबसे गर्म </w:t>
            </w:r>
            <w:r>
              <w:rPr>
                <w:rFonts w:eastAsia="Calibri" w:cs="Raavi"/>
                <w:b/>
                <w:kern w:val="0"/>
                <w:sz w:val="22"/>
                <w:szCs w:val="22"/>
                <w:lang w:val="en-US" w:eastAsia="en-US" w:bidi="ar-SA"/>
              </w:rPr>
              <w:t>15</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 xml:space="preserve">वर्षों में से </w:t>
            </w:r>
            <w:r>
              <w:rPr>
                <w:rFonts w:eastAsia="Calibri" w:cs="Raavi"/>
                <w:b/>
                <w:kern w:val="0"/>
                <w:sz w:val="22"/>
                <w:szCs w:val="22"/>
                <w:lang w:val="en-US" w:eastAsia="en-US" w:bidi="ar-SA"/>
              </w:rPr>
              <w:t>11</w:t>
            </w:r>
            <w:r>
              <w:rPr>
                <w:rFonts w:eastAsia="Calibri" w:cs="Mangal"/>
                <w:b/>
                <w:kern w:val="0"/>
                <w:sz w:val="22"/>
                <w:szCs w:val="20"/>
                <w:lang w:val="en-US" w:eastAsia="en-US" w:bidi="hi-IN"/>
              </w:rPr>
              <w:t xml:space="preserve"> </w:t>
            </w:r>
            <w:r>
              <w:rPr>
                <w:rFonts w:ascii="Calibri" w:hAnsi="Calibri" w:eastAsia="Calibri" w:cs="Mangal"/>
                <w:bCs/>
                <w:kern w:val="0"/>
                <w:sz w:val="22"/>
                <w:sz w:val="22"/>
                <w:szCs w:val="20"/>
                <w:lang w:val="en-US" w:eastAsia="en-US" w:bidi="hi-IN"/>
              </w:rPr>
              <w:t xml:space="preserve">सबसे गर्म वर्ष पिछले </w:t>
            </w:r>
            <w:r>
              <w:rPr>
                <w:rFonts w:eastAsia="Calibri" w:cs="Raavi"/>
                <w:b/>
                <w:kern w:val="0"/>
                <w:sz w:val="22"/>
                <w:szCs w:val="22"/>
                <w:lang w:val="en-US" w:eastAsia="en-US" w:bidi="ar-SA"/>
              </w:rPr>
              <w:t>15</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वर्षों में हुए हैं</w:t>
            </w:r>
            <w:r>
              <w:rPr>
                <w:rFonts w:eastAsia="Calibri" w:cs="Mangal"/>
                <w:bCs/>
                <w:kern w:val="0"/>
                <w:sz w:val="22"/>
                <w:szCs w:val="20"/>
                <w:lang w:val="en-US" w:eastAsia="en-US" w:bidi="hi-IN"/>
              </w:rPr>
              <w:t>I</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This may seem far away, but climate change is already affecting us right now in the places where we live.</w:t>
            </w:r>
          </w:p>
          <w:p>
            <w:pPr>
              <w:pStyle w:val="ListParagraph"/>
              <w:widowControl/>
              <w:numPr>
                <w:ilvl w:val="0"/>
                <w:numId w:val="3"/>
              </w:numPr>
              <w:spacing w:lineRule="auto" w:line="240" w:before="0" w:after="0"/>
              <w:contextualSpacing/>
              <w:jc w:val="left"/>
              <w:rPr>
                <w:b/>
                <w:b/>
                <w:lang w:val="en-US"/>
              </w:rPr>
            </w:pPr>
            <w:r>
              <w:rPr>
                <w:rFonts w:eastAsia="Calibri" w:cs="Raavi"/>
                <w:b/>
                <w:kern w:val="0"/>
                <w:sz w:val="22"/>
                <w:szCs w:val="22"/>
                <w:lang w:val="en-US" w:eastAsia="en-US" w:bidi="ar-SA"/>
              </w:rPr>
              <w:t xml:space="preserve">Heatwaves are lasting longer, and are more frequent and more severe: </w:t>
            </w:r>
            <w:del w:id="0" w:author="DECHEZLEPRETRE Antoine, STI/PIE" w:date="2021-05-12T09:08:00Z">
              <w:r>
                <w:rPr>
                  <w:rFonts w:eastAsia="Calibri" w:cs="Raavi"/>
                  <w:b/>
                  <w:kern w:val="0"/>
                  <w:sz w:val="22"/>
                  <w:szCs w:val="22"/>
                  <w:lang w:val="en-US" w:eastAsia="en-US" w:bidi="ar-SA"/>
                </w:rPr>
                <w:delText>thermometers hit</w:delText>
              </w:r>
            </w:del>
            <w:ins w:id="1" w:author="DECHEZLEPRETRE Antoine, STI/PIE" w:date="2021-05-12T09:08:00Z">
              <w:r>
                <w:rPr>
                  <w:rFonts w:eastAsia="Calibri" w:cs="Raavi"/>
                  <w:b/>
                  <w:kern w:val="0"/>
                  <w:sz w:val="22"/>
                  <w:szCs w:val="22"/>
                  <w:lang w:val="en-US" w:eastAsia="en-US" w:bidi="ar-SA"/>
                </w:rPr>
                <w:t>the temperature reached</w:t>
              </w:r>
            </w:ins>
            <w:r>
              <w:rPr>
                <w:rFonts w:eastAsia="Calibri" w:cs="Raavi"/>
                <w:b/>
                <w:kern w:val="0"/>
                <w:sz w:val="22"/>
                <w:szCs w:val="22"/>
                <w:lang w:val="en-US" w:eastAsia="en-US" w:bidi="ar-SA"/>
              </w:rPr>
              <w:t xml:space="preserve"> 48 °C in Delhi in 2019, and 11 out of the 15 warmest years </w:t>
            </w:r>
            <w:ins w:id="2" w:author="DECHEZLEPRETRE Antoine, STI/PIE" w:date="2021-05-12T09:08:00Z">
              <w:r>
                <w:rPr>
                  <w:rFonts w:eastAsia="Calibri" w:cs="Raavi"/>
                  <w:b/>
                  <w:kern w:val="0"/>
                  <w:sz w:val="22"/>
                  <w:szCs w:val="22"/>
                  <w:lang w:val="en-US" w:eastAsia="en-US" w:bidi="ar-SA"/>
                </w:rPr>
                <w:t xml:space="preserve">on record </w:t>
              </w:r>
            </w:ins>
            <w:r>
              <w:rPr>
                <w:rFonts w:eastAsia="Calibri" w:cs="Raavi"/>
                <w:b/>
                <w:kern w:val="0"/>
                <w:sz w:val="22"/>
                <w:szCs w:val="22"/>
                <w:lang w:val="en-US" w:eastAsia="en-US" w:bidi="ar-SA"/>
              </w:rPr>
              <w:t>have occurred within the last 15 years.</w:t>
            </w:r>
          </w:p>
        </w:tc>
        <w:tc>
          <w:tcPr>
            <w:tcW w:w="4820" w:type="dxa"/>
            <w:tcBorders/>
          </w:tcPr>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t>Shows a desert with someone sweating more and more. Shows a thermometer than goes up to 48 °C.</w:t>
            </w:r>
          </w:p>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rFonts w:cs="Mangal"/>
                <w:bCs/>
                <w:szCs w:val="20"/>
                <w:lang w:val="en-US" w:bidi="hi-IN"/>
              </w:rPr>
            </w:pPr>
            <w:r>
              <w:rPr>
                <w:rFonts w:ascii="Calibri" w:hAnsi="Calibri" w:eastAsia="Calibri" w:cs="Mangal"/>
                <w:bCs/>
                <w:kern w:val="0"/>
                <w:sz w:val="22"/>
                <w:sz w:val="22"/>
                <w:szCs w:val="20"/>
                <w:lang w:val="en-US" w:eastAsia="en-US" w:bidi="hi-IN"/>
              </w:rPr>
              <w:t xml:space="preserve">खनिज तेल को जलाने से पैदा हुआ वायु प्रदुषण भारत में हर वर्ष होने वाली </w:t>
            </w:r>
            <w:r>
              <w:rPr>
                <w:rFonts w:eastAsia="Calibri"/>
                <w:b/>
                <w:kern w:val="0"/>
                <w:sz w:val="22"/>
                <w:szCs w:val="22"/>
                <w:lang w:val="en-US" w:eastAsia="en-US" w:bidi="ar-SA"/>
              </w:rPr>
              <w:t>700,</w:t>
            </w:r>
            <w:bookmarkStart w:id="0" w:name="_GoBack"/>
            <w:bookmarkEnd w:id="0"/>
            <w:r>
              <w:rPr>
                <w:rFonts w:eastAsia="Calibri"/>
                <w:b/>
                <w:kern w:val="0"/>
                <w:sz w:val="22"/>
                <w:szCs w:val="22"/>
                <w:lang w:val="en-US" w:eastAsia="en-US" w:bidi="ar-SA"/>
              </w:rPr>
              <w:t>000</w:t>
            </w:r>
            <w:r>
              <w:rPr>
                <w:rFonts w:eastAsia="Calibri"/>
                <w:bCs/>
                <w:kern w:val="0"/>
                <w:sz w:val="22"/>
                <w:szCs w:val="22"/>
                <w:lang w:val="en-US" w:eastAsia="en-US" w:bidi="ar-SA"/>
              </w:rPr>
              <w:t xml:space="preserve"> </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मौतों के लिए पहले से ही जिम्मेदार है</w:t>
            </w:r>
            <w:r>
              <w:rPr>
                <w:rFonts w:eastAsia="Calibri" w:cs="Mangal"/>
                <w:bCs/>
                <w:kern w:val="0"/>
                <w:sz w:val="22"/>
                <w:szCs w:val="20"/>
                <w:lang w:val="en-US" w:eastAsia="en-US" w:bidi="hi-IN"/>
              </w:rPr>
              <w:t>I</w:t>
            </w:r>
          </w:p>
        </w:tc>
        <w:tc>
          <w:tcPr>
            <w:tcW w:w="5387" w:type="dxa"/>
            <w:tcBorders/>
          </w:tcPr>
          <w:p>
            <w:pPr>
              <w:pStyle w:val="ListParagraph"/>
              <w:widowControl/>
              <w:numPr>
                <w:ilvl w:val="0"/>
                <w:numId w:val="1"/>
              </w:numPr>
              <w:spacing w:lineRule="auto" w:line="240" w:before="0" w:after="0"/>
              <w:contextualSpacing/>
              <w:jc w:val="left"/>
              <w:rPr>
                <w:b/>
                <w:b/>
                <w:lang w:val="en-US"/>
              </w:rPr>
            </w:pPr>
            <w:r>
              <w:rPr>
                <w:rFonts w:eastAsia="Calibri" w:cs="Raavi"/>
                <w:b/>
                <w:kern w:val="0"/>
                <w:sz w:val="22"/>
                <w:szCs w:val="22"/>
                <w:lang w:val="en-US" w:eastAsia="en-US" w:bidi="ar-SA"/>
              </w:rPr>
              <w:t>Air pollution generated by fossil fuel combustion is already responsible for 700,000 deaths per year in India.</w:t>
            </w:r>
          </w:p>
        </w:tc>
        <w:tc>
          <w:tcPr>
            <w:tcW w:w="4820" w:type="dxa"/>
            <w:tcBorders/>
          </w:tcPr>
          <w:p>
            <w:pPr>
              <w:pStyle w:val="Normal"/>
              <w:widowControl/>
              <w:suppressAutoHyphens w:val="true"/>
              <w:spacing w:lineRule="auto" w:line="240" w:before="0" w:after="0"/>
              <w:jc w:val="left"/>
              <w:rPr>
                <w:b/>
                <w:b/>
                <w:lang w:val="en-US"/>
              </w:rPr>
            </w:pPr>
            <w:r>
              <w:rPr>
                <w:rFonts w:eastAsia="Calibri" w:cs="Raavi"/>
                <w:iCs/>
                <w:kern w:val="0"/>
                <w:sz w:val="22"/>
                <w:szCs w:val="22"/>
                <w:lang w:val="en-US" w:eastAsia="en-US" w:bidi="ar-SA"/>
              </w:rPr>
              <w:t>Shows a polluting car and a skull with</w:t>
            </w:r>
            <w:r>
              <w:rPr>
                <w:rFonts w:eastAsia="Calibri" w:cs="Raavi"/>
                <w:b/>
                <w:iCs/>
                <w:kern w:val="0"/>
                <w:sz w:val="22"/>
                <w:szCs w:val="22"/>
                <w:lang w:val="en-US" w:eastAsia="en-US" w:bidi="ar-SA"/>
              </w:rPr>
              <w:t xml:space="preserve"> “7,00,000”</w:t>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b/>
                <w:b/>
                <w:lang w:val="en-US"/>
              </w:rPr>
            </w:pPr>
            <w:r>
              <w:rPr>
                <w:rFonts w:ascii="Calibri" w:hAnsi="Calibri" w:eastAsia="Calibri" w:cs="Mangal"/>
                <w:b/>
                <w:b/>
                <w:kern w:val="0"/>
                <w:sz w:val="22"/>
                <w:sz w:val="22"/>
                <w:szCs w:val="20"/>
                <w:lang w:val="en-US" w:eastAsia="en-US" w:bidi="hi-IN"/>
              </w:rPr>
              <w:t>जलवायु परिवर्तन को रोकने के सशक्त उपायों के बिना</w:t>
            </w:r>
            <w:r>
              <w:rPr>
                <w:rFonts w:eastAsia="Calibri" w:cs="Mangal"/>
                <w:b/>
                <w:kern w:val="0"/>
                <w:sz w:val="22"/>
                <w:szCs w:val="20"/>
                <w:lang w:val="en-US" w:eastAsia="en-US" w:bidi="hi-IN"/>
              </w:rPr>
              <w:t xml:space="preserve">, </w:t>
            </w:r>
            <w:r>
              <w:rPr>
                <w:rFonts w:ascii="Calibri" w:hAnsi="Calibri" w:eastAsia="Calibri" w:cs="Mangal"/>
                <w:b/>
                <w:b/>
                <w:kern w:val="0"/>
                <w:sz w:val="22"/>
                <w:sz w:val="22"/>
                <w:szCs w:val="20"/>
                <w:lang w:val="en-US" w:eastAsia="en-US" w:bidi="hi-IN"/>
              </w:rPr>
              <w:t>प्रभाव वैज्ञानिकों द्वारा सोचे गए प्रभावों से कहीं अधिक बुरे होंगे</w:t>
            </w:r>
            <w:r>
              <w:rPr>
                <w:rFonts w:eastAsia="Calibri" w:cs="Mangal"/>
                <w:b/>
                <w:kern w:val="0"/>
                <w:sz w:val="22"/>
                <w:szCs w:val="20"/>
                <w:lang w:val="en-US" w:eastAsia="en-US" w:bidi="hi-IN"/>
              </w:rPr>
              <w:t>:</w:t>
            </w:r>
          </w:p>
        </w:tc>
        <w:tc>
          <w:tcPr>
            <w:tcW w:w="5387" w:type="dxa"/>
            <w:tcBorders/>
          </w:tcPr>
          <w:p>
            <w:pPr>
              <w:pStyle w:val="Normal"/>
              <w:widowControl/>
              <w:suppressAutoHyphens w:val="true"/>
              <w:spacing w:lineRule="auto" w:line="240" w:before="0" w:after="0"/>
              <w:ind w:left="360" w:hanging="0"/>
              <w:jc w:val="left"/>
              <w:rPr>
                <w:lang w:val="en-US"/>
              </w:rPr>
            </w:pPr>
            <w:r>
              <w:rPr>
                <w:rFonts w:eastAsia="Calibri" w:cs="Raavi"/>
                <w:kern w:val="0"/>
                <w:sz w:val="22"/>
                <w:szCs w:val="22"/>
                <w:lang w:val="en-US" w:eastAsia="en-US" w:bidi="ar-SA"/>
              </w:rPr>
              <w:t>Without ambitious measures to stop climate change, the impacts expected by scientists will be much worse:</w:t>
            </w:r>
          </w:p>
        </w:tc>
        <w:tc>
          <w:tcPr>
            <w:tcW w:w="4820" w:type="dxa"/>
            <w:tcBorders/>
          </w:tcPr>
          <w:p>
            <w:pPr>
              <w:pStyle w:val="Normal"/>
              <w:widowControl/>
              <w:suppressAutoHyphens w:val="true"/>
              <w:spacing w:lineRule="auto" w:line="240" w:before="0" w:after="0"/>
              <w:jc w:val="left"/>
              <w:rPr>
                <w:iCs/>
                <w:lang w:val="en-US"/>
              </w:rPr>
            </w:pPr>
            <w:r>
              <w:rPr>
                <w:rFonts w:eastAsia="Calibri" w:cs="Raavi"/>
                <w:kern w:val="0"/>
                <w:sz w:val="22"/>
                <w:szCs w:val="22"/>
                <w:lang w:val="en-US" w:eastAsia="en-US" w:bidi="ar-SA"/>
              </w:rPr>
              <w:t>The global thermometer rises between 3 and 4°C (color red)</w:t>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b/>
                <w:b/>
                <w:lang w:val="en-US"/>
              </w:rPr>
            </w:pPr>
            <w:r>
              <w:rPr>
                <w:rFonts w:eastAsia="Calibri" w:cs="Mangal"/>
                <w:b/>
                <w:kern w:val="0"/>
                <w:sz w:val="22"/>
                <w:szCs w:val="20"/>
                <w:lang w:val="en-US" w:eastAsia="en-US" w:bidi="hi-IN"/>
              </w:rPr>
              <w:t xml:space="preserve">- </w:t>
            </w:r>
            <w:r>
              <w:rPr>
                <w:rFonts w:ascii="Calibri" w:hAnsi="Calibri" w:eastAsia="Calibri" w:cs="Mangal"/>
                <w:bCs/>
                <w:kern w:val="0"/>
                <w:sz w:val="22"/>
                <w:sz w:val="22"/>
                <w:szCs w:val="20"/>
                <w:lang w:val="en-US" w:eastAsia="en-US" w:bidi="hi-IN"/>
              </w:rPr>
              <w:t>तापमान जलवायु परिवर्तन के साथ और भी अधिक बढ़ जाएगा</w:t>
            </w:r>
            <w:r>
              <w:rPr>
                <w:rFonts w:eastAsia="Calibri" w:cs="Mangal"/>
                <w:bCs/>
                <w:kern w:val="0"/>
                <w:sz w:val="22"/>
                <w:szCs w:val="20"/>
                <w:lang w:val="en-US" w:eastAsia="en-US" w:bidi="hi-IN"/>
              </w:rPr>
              <w:t xml:space="preserve">, </w:t>
            </w:r>
            <w:r>
              <w:rPr>
                <w:rFonts w:ascii="Calibri" w:hAnsi="Calibri" w:eastAsia="Calibri" w:cs="Mangal"/>
                <w:bCs/>
                <w:kern w:val="0"/>
                <w:sz w:val="22"/>
                <w:sz w:val="22"/>
                <w:szCs w:val="20"/>
                <w:lang w:val="en-US" w:eastAsia="en-US" w:bidi="hi-IN"/>
              </w:rPr>
              <w:t>यहाँ तक कि कुछ क्षेत्र अत्यधिक गर्मी के कारण न रहने योग्य होंगे</w:t>
            </w:r>
            <w:r>
              <w:rPr>
                <w:rFonts w:eastAsia="Calibri" w:cs="Mangal"/>
                <w:bCs/>
                <w:kern w:val="0"/>
                <w:sz w:val="22"/>
                <w:szCs w:val="20"/>
                <w:lang w:val="en-US" w:eastAsia="en-US" w:bidi="hi-IN"/>
              </w:rPr>
              <w:t>I</w:t>
            </w:r>
          </w:p>
        </w:tc>
        <w:tc>
          <w:tcPr>
            <w:tcW w:w="5387" w:type="dxa"/>
            <w:tcBorders/>
          </w:tcPr>
          <w:p>
            <w:pPr>
              <w:pStyle w:val="ListParagraph"/>
              <w:widowControl/>
              <w:numPr>
                <w:ilvl w:val="0"/>
                <w:numId w:val="1"/>
              </w:numPr>
              <w:spacing w:lineRule="auto" w:line="240" w:before="0" w:after="0"/>
              <w:contextualSpacing/>
              <w:jc w:val="left"/>
              <w:rPr>
                <w:b/>
                <w:b/>
                <w:lang w:val="en-US"/>
              </w:rPr>
            </w:pPr>
            <w:r>
              <w:rPr>
                <w:rFonts w:eastAsia="Calibri" w:cs="Raavi"/>
                <w:b/>
                <w:kern w:val="0"/>
                <w:sz w:val="22"/>
                <w:szCs w:val="22"/>
                <w:lang w:val="en-US" w:eastAsia="en-US" w:bidi="ar-SA"/>
              </w:rPr>
              <w:t>Temperatures will increase even further with climate change, up to the point that some regions may become inhabitable because of extreme heat.</w:t>
            </w:r>
          </w:p>
        </w:tc>
        <w:tc>
          <w:tcPr>
            <w:tcW w:w="4820" w:type="dxa"/>
            <w:tcBorders/>
          </w:tcPr>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t>Show people leaving the place they live</w:t>
            </w:r>
            <w:ins w:id="3" w:author="DECHEZLEPRETRE Antoine, STI/PIE" w:date="2021-05-12T09:09:00Z">
              <w:r>
                <w:rPr>
                  <w:rFonts w:eastAsia="Calibri" w:cs="Raavi"/>
                  <w:b/>
                  <w:kern w:val="0"/>
                  <w:sz w:val="22"/>
                  <w:szCs w:val="22"/>
                  <w:lang w:val="en-US" w:eastAsia="en-US" w:bidi="ar-SA"/>
                </w:rPr>
                <w:t xml:space="preserve"> in</w:t>
              </w:r>
            </w:ins>
            <w:r>
              <w:rPr>
                <w:rFonts w:eastAsia="Calibri" w:cs="Raavi"/>
                <w:b/>
                <w:kern w:val="0"/>
                <w:sz w:val="22"/>
                <w:szCs w:val="22"/>
                <w:lang w:val="en-US" w:eastAsia="en-US" w:bidi="ar-SA"/>
              </w:rPr>
              <w:t>, under a bright sun.</w:t>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b/>
                <w:b/>
                <w:i/>
                <w:i/>
                <w:lang w:val="en-US"/>
              </w:rPr>
            </w:pPr>
            <w:r>
              <w:rPr>
                <w:rFonts w:ascii="Calibri" w:hAnsi="Calibri" w:eastAsia="Calibri" w:cs="Mangal"/>
                <w:bCs/>
                <w:i/>
                <w:i/>
                <w:kern w:val="0"/>
                <w:sz w:val="22"/>
                <w:sz w:val="22"/>
                <w:szCs w:val="20"/>
                <w:lang w:val="en-US" w:eastAsia="en-US" w:bidi="hi-IN"/>
              </w:rPr>
              <w:t>सूखे वर्षों का और ज्यादा सूखा होना और नम वर्षों का और ज्यादा नम होना अपेक्षित है</w:t>
            </w:r>
            <w:r>
              <w:rPr>
                <w:rFonts w:eastAsia="Calibri" w:cs="Mangal"/>
                <w:bCs/>
                <w:i/>
                <w:kern w:val="0"/>
                <w:sz w:val="22"/>
                <w:szCs w:val="20"/>
                <w:lang w:val="en-US" w:eastAsia="en-US" w:bidi="hi-IN"/>
              </w:rPr>
              <w:t xml:space="preserve">I </w:t>
            </w:r>
            <w:r>
              <w:rPr>
                <w:rFonts w:ascii="Calibri" w:hAnsi="Calibri" w:eastAsia="Calibri" w:cs="Mangal"/>
                <w:bCs/>
                <w:i/>
                <w:i/>
                <w:kern w:val="0"/>
                <w:sz w:val="22"/>
                <w:sz w:val="22"/>
                <w:szCs w:val="20"/>
                <w:lang w:val="en-US" w:eastAsia="en-US" w:bidi="hi-IN"/>
              </w:rPr>
              <w:t>मानसून में अचानक बदलाव बड़ी आपदाओं का कारण बन सकता है</w:t>
            </w:r>
            <w:r>
              <w:rPr>
                <w:rFonts w:eastAsia="Calibri" w:cs="Mangal"/>
                <w:bCs/>
                <w:i/>
                <w:kern w:val="0"/>
                <w:sz w:val="22"/>
                <w:szCs w:val="20"/>
                <w:lang w:val="en-US" w:eastAsia="en-US" w:bidi="hi-IN"/>
              </w:rPr>
              <w:t xml:space="preserve">, </w:t>
            </w:r>
            <w:r>
              <w:rPr>
                <w:rFonts w:ascii="Calibri" w:hAnsi="Calibri" w:eastAsia="Calibri" w:cs="Mangal"/>
                <w:bCs/>
                <w:i/>
                <w:i/>
                <w:kern w:val="0"/>
                <w:sz w:val="22"/>
                <w:sz w:val="22"/>
                <w:szCs w:val="20"/>
                <w:lang w:val="en-US" w:eastAsia="en-US" w:bidi="hi-IN"/>
              </w:rPr>
              <w:t>जो कि भारत के बड़े भागों में लगातार</w:t>
            </w:r>
            <w:r>
              <w:rPr>
                <w:rFonts w:ascii="Calibri" w:hAnsi="Calibri" w:eastAsia="Calibri" w:cs="Mangal"/>
                <w:b/>
                <w:b/>
                <w:i/>
                <w:i/>
                <w:kern w:val="0"/>
                <w:sz w:val="22"/>
                <w:sz w:val="22"/>
                <w:szCs w:val="20"/>
                <w:lang w:val="en-US" w:eastAsia="en-US" w:bidi="hi-IN"/>
              </w:rPr>
              <w:t xml:space="preserve"> </w:t>
            </w:r>
            <w:r>
              <w:rPr>
                <w:rFonts w:ascii="Calibri" w:hAnsi="Calibri" w:eastAsia="Calibri" w:cs="Mangal"/>
                <w:bCs/>
                <w:i/>
                <w:i/>
                <w:kern w:val="0"/>
                <w:sz w:val="22"/>
                <w:sz w:val="22"/>
                <w:szCs w:val="20"/>
                <w:lang w:val="en-US" w:eastAsia="en-US" w:bidi="hi-IN"/>
              </w:rPr>
              <w:t>ज्यादा सूखे साथ ही साथ ज्यादा बाढ़ का संकेत देता है</w:t>
            </w:r>
            <w:r>
              <w:rPr>
                <w:rFonts w:eastAsia="Calibri" w:cs="Mangal"/>
                <w:bCs/>
                <w:i/>
                <w:kern w:val="0"/>
                <w:sz w:val="22"/>
                <w:szCs w:val="20"/>
                <w:lang w:val="en-US" w:eastAsia="en-US" w:bidi="hi-IN"/>
              </w:rPr>
              <w:t xml:space="preserve">I </w:t>
            </w:r>
            <w:r>
              <w:rPr>
                <w:rFonts w:ascii="Calibri" w:hAnsi="Calibri" w:eastAsia="Calibri" w:cs="Mangal"/>
                <w:bCs/>
                <w:i/>
                <w:i/>
                <w:kern w:val="0"/>
                <w:sz w:val="22"/>
                <w:sz w:val="22"/>
                <w:szCs w:val="20"/>
                <w:lang w:val="en-US" w:eastAsia="en-US" w:bidi="hi-IN"/>
              </w:rPr>
              <w:t>यह आगे चलकर कृषि उत्पादन को प्रभावित करेगा</w:t>
            </w:r>
            <w:r>
              <w:rPr>
                <w:rFonts w:eastAsia="Calibri" w:cs="Mangal"/>
                <w:bCs/>
                <w:i/>
                <w:kern w:val="0"/>
                <w:sz w:val="22"/>
                <w:szCs w:val="20"/>
                <w:lang w:val="en-US" w:eastAsia="en-US" w:bidi="hi-IN"/>
              </w:rPr>
              <w:t>I</w:t>
            </w:r>
          </w:p>
        </w:tc>
        <w:tc>
          <w:tcPr>
            <w:tcW w:w="5387" w:type="dxa"/>
            <w:tcBorders/>
          </w:tcPr>
          <w:p>
            <w:pPr>
              <w:pStyle w:val="ListParagraph"/>
              <w:widowControl/>
              <w:numPr>
                <w:ilvl w:val="0"/>
                <w:numId w:val="3"/>
              </w:numPr>
              <w:spacing w:lineRule="auto" w:line="240" w:before="0" w:after="0"/>
              <w:contextualSpacing/>
              <w:jc w:val="left"/>
              <w:rPr>
                <w:b/>
                <w:b/>
                <w:lang w:val="en-US"/>
              </w:rPr>
            </w:pPr>
            <w:r>
              <w:rPr>
                <w:rFonts w:eastAsia="Calibri" w:cs="Raavi"/>
                <w:b/>
                <w:kern w:val="0"/>
                <w:sz w:val="22"/>
                <w:szCs w:val="22"/>
                <w:lang w:val="en-US" w:eastAsia="en-US" w:bidi="ar-SA"/>
              </w:rPr>
              <w:t>Dry years are expected to be drier and wet years wetter. An abrupt change in monsoons could cause a major crisis, triggering more frequent droughts as well as greater flooding in large parts of India. This is turn would affect agricultural production.</w:t>
            </w:r>
          </w:p>
        </w:tc>
        <w:tc>
          <w:tcPr>
            <w:tcW w:w="4820" w:type="dxa"/>
            <w:tcBorders/>
          </w:tcPr>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t>Shows a drought. And shows a storm that floods a house near the river.</w:t>
            </w:r>
          </w:p>
        </w:tc>
      </w:tr>
      <w:tr>
        <w:trPr>
          <w:trHeight w:val="270" w:hRule="atLeast"/>
        </w:trPr>
        <w:tc>
          <w:tcPr>
            <w:tcW w:w="5245" w:type="dxa"/>
            <w:tcBorders/>
          </w:tcPr>
          <w:p>
            <w:pPr>
              <w:pStyle w:val="ListParagraph"/>
              <w:widowControl/>
              <w:numPr>
                <w:ilvl w:val="0"/>
                <w:numId w:val="1"/>
              </w:numPr>
              <w:spacing w:lineRule="auto" w:line="240" w:before="0" w:after="0"/>
              <w:contextualSpacing/>
              <w:jc w:val="left"/>
              <w:rPr>
                <w:bCs/>
                <w:i/>
                <w:i/>
                <w:lang w:val="en-US"/>
              </w:rPr>
            </w:pPr>
            <w:r>
              <w:rPr>
                <w:rFonts w:ascii="Calibri" w:hAnsi="Calibri" w:eastAsia="Calibri" w:cs="Mangal"/>
                <w:bCs/>
                <w:i/>
                <w:i/>
                <w:kern w:val="0"/>
                <w:sz w:val="22"/>
                <w:sz w:val="22"/>
                <w:szCs w:val="20"/>
                <w:lang w:val="en-US" w:eastAsia="en-US" w:bidi="hi-IN"/>
              </w:rPr>
              <w:t>समुद्र का स्तर बढ़ जाएगा</w:t>
            </w:r>
            <w:r>
              <w:rPr>
                <w:rFonts w:eastAsia="Calibri" w:cs="Mangal"/>
                <w:bCs/>
                <w:i/>
                <w:kern w:val="0"/>
                <w:sz w:val="22"/>
                <w:szCs w:val="20"/>
                <w:lang w:val="en-US" w:eastAsia="en-US" w:bidi="hi-IN"/>
              </w:rPr>
              <w:t xml:space="preserve">, </w:t>
            </w:r>
            <w:r>
              <w:rPr>
                <w:rFonts w:ascii="Calibri" w:hAnsi="Calibri" w:eastAsia="Calibri" w:cs="Mangal"/>
                <w:bCs/>
                <w:i/>
                <w:i/>
                <w:kern w:val="0"/>
                <w:sz w:val="22"/>
                <w:sz w:val="22"/>
                <w:szCs w:val="20"/>
                <w:lang w:val="en-US" w:eastAsia="en-US" w:bidi="hi-IN"/>
              </w:rPr>
              <w:t>जो कि तटीय भूमि को</w:t>
            </w:r>
            <w:r>
              <w:rPr>
                <w:rFonts w:eastAsia="Calibri" w:cs="Mangal"/>
                <w:bCs/>
                <w:i/>
                <w:kern w:val="0"/>
                <w:sz w:val="22"/>
                <w:szCs w:val="20"/>
                <w:lang w:val="en-US" w:eastAsia="en-US" w:bidi="hi-IN"/>
              </w:rPr>
              <w:t xml:space="preserve">, </w:t>
            </w:r>
            <w:r>
              <w:rPr>
                <w:rFonts w:ascii="Calibri" w:hAnsi="Calibri" w:eastAsia="Calibri" w:cs="Mangal"/>
                <w:bCs/>
                <w:i/>
                <w:i/>
                <w:kern w:val="0"/>
                <w:sz w:val="22"/>
                <w:sz w:val="22"/>
                <w:szCs w:val="20"/>
                <w:lang w:val="en-US" w:eastAsia="en-US" w:bidi="hi-IN"/>
              </w:rPr>
              <w:t xml:space="preserve">जहाँ पर वर्तमान में </w:t>
            </w:r>
            <w:r>
              <w:rPr>
                <w:rFonts w:eastAsia="Calibri" w:cs="Mangal"/>
                <w:bCs/>
                <w:i/>
                <w:kern w:val="0"/>
                <w:sz w:val="22"/>
                <w:szCs w:val="20"/>
                <w:lang w:val="en-US" w:eastAsia="en-US" w:bidi="hi-IN"/>
              </w:rPr>
              <w:t xml:space="preserve">38 </w:t>
            </w:r>
            <w:r>
              <w:rPr>
                <w:rFonts w:ascii="Calibri" w:hAnsi="Calibri" w:eastAsia="Calibri" w:cs="Mangal"/>
                <w:bCs/>
                <w:i/>
                <w:i/>
                <w:kern w:val="0"/>
                <w:sz w:val="22"/>
                <w:sz w:val="22"/>
                <w:szCs w:val="20"/>
                <w:lang w:val="en-US" w:eastAsia="en-US" w:bidi="hi-IN"/>
              </w:rPr>
              <w:t>मिलियन लोग रहते हैं</w:t>
            </w:r>
            <w:r>
              <w:rPr>
                <w:rFonts w:eastAsia="Calibri" w:cs="Mangal"/>
                <w:bCs/>
                <w:i/>
                <w:kern w:val="0"/>
                <w:sz w:val="22"/>
                <w:szCs w:val="20"/>
                <w:lang w:val="en-US" w:eastAsia="en-US" w:bidi="hi-IN"/>
              </w:rPr>
              <w:t xml:space="preserve">, </w:t>
            </w:r>
            <w:r>
              <w:rPr>
                <w:rFonts w:ascii="Calibri" w:hAnsi="Calibri" w:eastAsia="Calibri" w:cs="Mangal"/>
                <w:bCs/>
                <w:i/>
                <w:i/>
                <w:kern w:val="0"/>
                <w:sz w:val="22"/>
                <w:sz w:val="22"/>
                <w:szCs w:val="20"/>
                <w:lang w:val="en-US" w:eastAsia="en-US" w:bidi="hi-IN"/>
              </w:rPr>
              <w:t>स्थायी रूप से बाढ़ में बहा देगा</w:t>
            </w:r>
            <w:r>
              <w:rPr>
                <w:rFonts w:eastAsia="Calibri" w:cs="Mangal"/>
                <w:bCs/>
                <w:i/>
                <w:kern w:val="0"/>
                <w:sz w:val="22"/>
                <w:szCs w:val="20"/>
                <w:lang w:val="en-US" w:eastAsia="en-US" w:bidi="hi-IN"/>
              </w:rPr>
              <w:t>I</w:t>
            </w:r>
          </w:p>
        </w:tc>
        <w:tc>
          <w:tcPr>
            <w:tcW w:w="5387" w:type="dxa"/>
            <w:tcBorders/>
          </w:tcPr>
          <w:p>
            <w:pPr>
              <w:pStyle w:val="ListParagraph"/>
              <w:widowControl/>
              <w:numPr>
                <w:ilvl w:val="0"/>
                <w:numId w:val="3"/>
              </w:numPr>
              <w:spacing w:lineRule="auto" w:line="240" w:before="0" w:after="0"/>
              <w:contextualSpacing/>
              <w:jc w:val="left"/>
              <w:rPr>
                <w:b/>
                <w:b/>
                <w:lang w:val="en-US"/>
              </w:rPr>
            </w:pPr>
            <w:r>
              <w:rPr>
                <w:rFonts w:eastAsia="Calibri" w:cs="Raavi"/>
                <w:b/>
                <w:kern w:val="0"/>
                <w:sz w:val="22"/>
                <w:szCs w:val="22"/>
                <w:lang w:val="en-US" w:eastAsia="en-US" w:bidi="ar-SA"/>
              </w:rPr>
              <w:t>The sea level will rise, which will permanently flood coastal land where 38 million people currently live.</w:t>
            </w:r>
          </w:p>
        </w:tc>
        <w:tc>
          <w:tcPr>
            <w:tcW w:w="4820" w:type="dxa"/>
            <w:tcBorders/>
          </w:tcPr>
          <w:p>
            <w:pPr>
              <w:pStyle w:val="Normal"/>
              <w:widowControl/>
              <w:suppressAutoHyphens w:val="true"/>
              <w:spacing w:lineRule="auto" w:line="240" w:before="0" w:after="0"/>
              <w:jc w:val="left"/>
              <w:rPr>
                <w:b/>
                <w:b/>
                <w:lang w:val="en-US"/>
              </w:rPr>
            </w:pPr>
            <w:r>
              <w:rPr>
                <w:rFonts w:eastAsia="Calibri" w:cs="Raavi"/>
                <w:b/>
                <w:kern w:val="0"/>
                <w:sz w:val="22"/>
                <w:szCs w:val="22"/>
                <w:lang w:val="en-US" w:eastAsia="en-US" w:bidi="ar-SA"/>
              </w:rPr>
              <w:t>Shows flood at sea.</w:t>
            </w:r>
          </w:p>
        </w:tc>
      </w:tr>
      <w:tr>
        <w:trPr/>
        <w:tc>
          <w:tcPr>
            <w:tcW w:w="5245" w:type="dxa"/>
            <w:tcBorders/>
          </w:tcPr>
          <w:p>
            <w:pPr>
              <w:pStyle w:val="Normal"/>
              <w:widowControl/>
              <w:suppressAutoHyphens w:val="true"/>
              <w:spacing w:lineRule="auto" w:line="240" w:before="0" w:after="0"/>
              <w:jc w:val="left"/>
              <w:rPr>
                <w:rFonts w:cs="Mangal"/>
                <w:i/>
                <w:i/>
                <w:szCs w:val="20"/>
                <w:lang w:bidi="hi-IN"/>
              </w:rPr>
            </w:pPr>
            <w:r>
              <w:rPr>
                <w:rFonts w:ascii="Calibri" w:hAnsi="Calibri" w:eastAsia="Calibri" w:cs="Mangal"/>
                <w:i/>
                <w:i/>
                <w:kern w:val="0"/>
                <w:sz w:val="22"/>
                <w:sz w:val="22"/>
                <w:szCs w:val="20"/>
                <w:lang w:val="en-US" w:eastAsia="en-US" w:bidi="hi-IN"/>
              </w:rPr>
              <w:t>जलवायु परिवर्तन को नियंत्रित करने के लिए</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हमें ग्रीनहाउस गैस के उत्सर्जन के स्तर को शून्य तक लाना होगा</w:t>
            </w:r>
            <w:r>
              <w:rPr>
                <w:rFonts w:eastAsia="Calibri" w:cs="Mangal"/>
                <w:i/>
                <w:kern w:val="0"/>
                <w:sz w:val="22"/>
                <w:szCs w:val="20"/>
                <w:lang w:val="en-US" w:eastAsia="en-US" w:bidi="hi-IN"/>
              </w:rPr>
              <w:t xml:space="preserve">I </w:t>
            </w:r>
            <w:r>
              <w:rPr>
                <w:rFonts w:ascii="Calibri" w:hAnsi="Calibri" w:eastAsia="Calibri" w:cs="Mangal"/>
                <w:i/>
                <w:i/>
                <w:kern w:val="0"/>
                <w:sz w:val="22"/>
                <w:sz w:val="22"/>
                <w:szCs w:val="20"/>
                <w:lang w:val="en-US" w:eastAsia="en-US" w:bidi="hi-IN"/>
              </w:rPr>
              <w:t>यह मुमकिन है</w:t>
            </w:r>
            <w:r>
              <w:rPr>
                <w:rFonts w:eastAsia="Calibri" w:cs="Mangal"/>
                <w:i/>
                <w:kern w:val="0"/>
                <w:sz w:val="22"/>
                <w:szCs w:val="20"/>
                <w:lang w:val="en-US" w:eastAsia="en-US" w:bidi="hi-IN"/>
              </w:rPr>
              <w:t xml:space="preserve">, </w:t>
            </w:r>
            <w:r>
              <w:rPr>
                <w:rFonts w:ascii="Calibri" w:hAnsi="Calibri" w:eastAsia="Calibri" w:cs="Mangal"/>
                <w:i/>
                <w:i/>
                <w:kern w:val="0"/>
                <w:sz w:val="22"/>
                <w:sz w:val="22"/>
                <w:szCs w:val="20"/>
                <w:lang w:val="en-US" w:eastAsia="en-US" w:bidi="hi-IN"/>
              </w:rPr>
              <w:t>लेकिन इसके लिए उत्सर्जन के लिए सबसे ज्यादा जिम्मेदार क्षेत्रों में गहन परिवर्तन की आवश्यकता है</w:t>
            </w:r>
            <w:r>
              <w:rPr>
                <w:rFonts w:eastAsia="Calibri" w:cs="Mangal"/>
                <w:i/>
                <w:kern w:val="0"/>
                <w:sz w:val="22"/>
                <w:szCs w:val="20"/>
                <w:lang w:val="en-US" w:eastAsia="en-US" w:bidi="hi-IN"/>
              </w:rPr>
              <w:t>:</w:t>
            </w:r>
          </w:p>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ऊर्जा</w:t>
            </w:r>
          </w:p>
        </w:tc>
        <w:tc>
          <w:tcPr>
            <w:tcW w:w="5387" w:type="dxa"/>
            <w:tcBorders/>
          </w:tcPr>
          <w:p>
            <w:pPr>
              <w:pStyle w:val="ListParagraph"/>
              <w:widowControl/>
              <w:spacing w:lineRule="auto" w:line="240" w:before="0" w:after="0"/>
              <w:contextualSpacing/>
              <w:jc w:val="left"/>
              <w:rPr>
                <w:rFonts w:ascii="Calibri" w:hAnsi="Calibri" w:eastAsia="Calibri" w:cs="Raavi"/>
                <w:kern w:val="0"/>
                <w:sz w:val="22"/>
                <w:szCs w:val="22"/>
                <w:lang w:eastAsia="en-US" w:bidi="ar-SA"/>
              </w:rPr>
            </w:pPr>
            <w:r>
              <w:rPr>
                <w:rFonts w:eastAsia="Calibri" w:cs="Raavi"/>
                <w:kern w:val="0"/>
                <w:sz w:val="22"/>
                <w:szCs w:val="22"/>
                <w:lang w:val="en-US" w:eastAsia="en-US" w:bidi="ar-SA"/>
              </w:rPr>
              <w:t>To tackle climate change, we need to bring greenhouse gas emissions close to zero. This is possible, but it requires a deep transformation in the sectors most responsible for emissions: energy,</w:t>
            </w:r>
          </w:p>
        </w:tc>
        <w:tc>
          <w:tcPr>
            <w:tcW w:w="4820"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Shows the pie chart and highlights the sectors when the voice says them:</w:t>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परिवहन</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transport,</w:t>
            </w:r>
          </w:p>
        </w:tc>
        <w:tc>
          <w:tcPr>
            <w:tcW w:w="4820" w:type="dxa"/>
            <w:tcBorders/>
          </w:tcPr>
          <w:p>
            <w:pPr>
              <w:pStyle w:val="Normal"/>
              <w:widowControl/>
              <w:suppressAutoHyphens w:val="true"/>
              <w:spacing w:lineRule="auto" w:line="240" w:before="0" w:after="0"/>
              <w:jc w:val="left"/>
              <w:rPr>
                <w:i/>
                <w:i/>
                <w:iCs/>
                <w:lang w:val="en-US"/>
              </w:rPr>
            </w:pPr>
            <w:r>
              <w:rPr>
                <w:rFonts w:eastAsia="Calibri" w:cs="Raavi"/>
                <w:i/>
                <w:iCs/>
                <w:kern w:val="0"/>
                <w:sz w:val="22"/>
                <w:szCs w:val="22"/>
                <w:lang w:val="en-US" w:eastAsia="en-US" w:bidi="ar-SA"/>
              </w:rPr>
            </w:r>
          </w:p>
        </w:tc>
      </w:tr>
      <w:tr>
        <w:trPr/>
        <w:tc>
          <w:tcPr>
            <w:tcW w:w="5245" w:type="dxa"/>
            <w:tcBorders/>
          </w:tcPr>
          <w:p>
            <w:pPr>
              <w:pStyle w:val="Normal"/>
              <w:widowControl/>
              <w:suppressAutoHyphens w:val="true"/>
              <w:spacing w:lineRule="auto" w:line="240" w:before="0" w:after="0"/>
              <w:jc w:val="left"/>
              <w:rPr>
                <w:rFonts w:cs="Mangal"/>
                <w:i/>
                <w:i/>
                <w:szCs w:val="20"/>
                <w:lang w:val="en-US" w:bidi="hi-IN"/>
              </w:rPr>
            </w:pPr>
            <w:r>
              <w:rPr>
                <w:rFonts w:ascii="Calibri" w:hAnsi="Calibri" w:eastAsia="Calibri" w:cs="Mangal"/>
                <w:i/>
                <w:i/>
                <w:kern w:val="0"/>
                <w:sz w:val="22"/>
                <w:sz w:val="22"/>
                <w:szCs w:val="20"/>
                <w:lang w:val="en-US" w:eastAsia="en-US" w:bidi="hi-IN"/>
              </w:rPr>
              <w:t>और इंडस्ट्री</w:t>
            </w:r>
          </w:p>
        </w:tc>
        <w:tc>
          <w:tcPr>
            <w:tcW w:w="5387" w:type="dxa"/>
            <w:tcBorders/>
          </w:tcPr>
          <w:p>
            <w:pPr>
              <w:pStyle w:val="Normal"/>
              <w:widowControl/>
              <w:suppressAutoHyphens w:val="true"/>
              <w:spacing w:lineRule="auto" w:line="240" w:before="0" w:after="0"/>
              <w:jc w:val="left"/>
              <w:rPr>
                <w:lang w:val="en-US"/>
              </w:rPr>
            </w:pPr>
            <w:r>
              <w:rPr>
                <w:rFonts w:eastAsia="Calibri" w:cs="Raavi"/>
                <w:kern w:val="0"/>
                <w:sz w:val="22"/>
                <w:szCs w:val="22"/>
                <w:lang w:val="en-US" w:eastAsia="en-US" w:bidi="ar-SA"/>
              </w:rPr>
              <w:t>and industry.</w:t>
            </w:r>
          </w:p>
        </w:tc>
        <w:tc>
          <w:tcPr>
            <w:tcW w:w="4820" w:type="dxa"/>
            <w:tcBorders/>
          </w:tcPr>
          <w:p>
            <w:pPr>
              <w:pStyle w:val="ListParagraph"/>
              <w:widowControl/>
              <w:numPr>
                <w:ilvl w:val="0"/>
                <w:numId w:val="2"/>
              </w:numPr>
              <w:spacing w:lineRule="auto" w:line="240" w:before="0" w:after="0"/>
              <w:contextualSpacing/>
              <w:jc w:val="left"/>
              <w:rPr>
                <w:lang w:val="en-US"/>
              </w:rPr>
            </w:pPr>
            <w:r>
              <w:rPr>
                <w:rFonts w:eastAsia="Calibri" w:cs="Raavi"/>
                <w:kern w:val="0"/>
                <w:sz w:val="22"/>
                <w:szCs w:val="22"/>
                <w:lang w:val="en-US" w:eastAsia="en-US" w:bidi="ar-SA"/>
              </w:rPr>
            </w:r>
          </w:p>
        </w:tc>
      </w:tr>
    </w:tbl>
    <w:p>
      <w:pPr>
        <w:pStyle w:val="Normal"/>
        <w:spacing w:before="0" w:after="160"/>
        <w:jc w:val="center"/>
        <w:rPr>
          <w:sz w:val="24"/>
          <w:szCs w:val="24"/>
          <w:lang w:val="en-US"/>
        </w:rPr>
      </w:pPr>
      <w:r>
        <w:rPr/>
      </w:r>
    </w:p>
    <w:sectPr>
      <w:type w:val="nextPage"/>
      <w:pgSz w:orient="landscape" w:w="16838" w:h="11906"/>
      <w:pgMar w:left="1134"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altName w:val="sans-serif"/>
    <w:charset w:val="01"/>
    <w:family w:val="auto"/>
    <w:pitch w:val="default"/>
  </w:font>
  <w:font w:name="Nirmala UI">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Raavi"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Raavi"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66f30"/>
    <w:rPr>
      <w:color w:val="0563C1" w:themeColor="hyperlink"/>
      <w:u w:val="single"/>
    </w:rPr>
  </w:style>
  <w:style w:type="character" w:styleId="FootnoteTextChar" w:customStyle="1">
    <w:name w:val="Footnote Text Char"/>
    <w:basedOn w:val="DefaultParagraphFont"/>
    <w:link w:val="FootnoteText"/>
    <w:uiPriority w:val="99"/>
    <w:semiHidden/>
    <w:qFormat/>
    <w:rsid w:val="00366f30"/>
    <w:rPr>
      <w:sz w:val="20"/>
      <w:szCs w:val="20"/>
      <w:lang w:val="en-GB"/>
    </w:rPr>
  </w:style>
  <w:style w:type="character" w:styleId="FootnoteTextChar1" w:customStyle="1">
    <w:name w:val="Footnote Text Char1"/>
    <w:basedOn w:val="DefaultParagraphFont"/>
    <w:uiPriority w:val="99"/>
    <w:semiHidden/>
    <w:qFormat/>
    <w:rsid w:val="00366f30"/>
    <w:rPr>
      <w:sz w:val="20"/>
      <w:szCs w:val="20"/>
      <w:lang w:val="fr-FR"/>
    </w:rPr>
  </w:style>
  <w:style w:type="character" w:styleId="FootnoteCharacters">
    <w:name w:val="Footnote Characters"/>
    <w:basedOn w:val="DefaultParagraphFont"/>
    <w:uiPriority w:val="99"/>
    <w:semiHidden/>
    <w:unhideWhenUsed/>
    <w:qFormat/>
    <w:rsid w:val="00366f30"/>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366f30"/>
    <w:rPr>
      <w:sz w:val="16"/>
      <w:szCs w:val="16"/>
    </w:rPr>
  </w:style>
  <w:style w:type="character" w:styleId="CommentTextChar" w:customStyle="1">
    <w:name w:val="Comment Text Char"/>
    <w:basedOn w:val="DefaultParagraphFont"/>
    <w:link w:val="CommentText"/>
    <w:uiPriority w:val="99"/>
    <w:semiHidden/>
    <w:qFormat/>
    <w:rsid w:val="00366f30"/>
    <w:rPr>
      <w:sz w:val="20"/>
      <w:szCs w:val="20"/>
      <w:lang w:val="fr-FR"/>
    </w:rPr>
  </w:style>
  <w:style w:type="character" w:styleId="BalloonTextChar" w:customStyle="1">
    <w:name w:val="Balloon Text Char"/>
    <w:basedOn w:val="DefaultParagraphFont"/>
    <w:link w:val="BalloonText"/>
    <w:uiPriority w:val="99"/>
    <w:semiHidden/>
    <w:qFormat/>
    <w:rsid w:val="00366f30"/>
    <w:rPr>
      <w:rFonts w:ascii="Segoe UI" w:hAnsi="Segoe UI" w:cs="Segoe UI"/>
      <w:sz w:val="18"/>
      <w:szCs w:val="18"/>
      <w:lang w:val="fr-FR"/>
    </w:rPr>
  </w:style>
  <w:style w:type="character" w:styleId="CommentSubjectChar" w:customStyle="1">
    <w:name w:val="Comment Subject Char"/>
    <w:basedOn w:val="CommentTextChar"/>
    <w:link w:val="CommentSubject"/>
    <w:uiPriority w:val="99"/>
    <w:semiHidden/>
    <w:qFormat/>
    <w:rsid w:val="00f44617"/>
    <w:rPr>
      <w:b/>
      <w:bCs/>
      <w:sz w:val="20"/>
      <w:szCs w:val="20"/>
      <w:lang w:val="fr-F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66f30"/>
    <w:pPr>
      <w:suppressAutoHyphens w:val="true"/>
      <w:spacing w:before="0" w:after="160"/>
      <w:ind w:left="720" w:hanging="0"/>
      <w:contextualSpacing/>
    </w:pPr>
    <w:rPr>
      <w:lang w:val="en-GB"/>
    </w:rPr>
  </w:style>
  <w:style w:type="paragraph" w:styleId="Footnote">
    <w:name w:val="Footnote Text"/>
    <w:basedOn w:val="Normal"/>
    <w:link w:val="FootnoteTextChar"/>
    <w:uiPriority w:val="99"/>
    <w:semiHidden/>
    <w:unhideWhenUsed/>
    <w:rsid w:val="00366f30"/>
    <w:pPr>
      <w:suppressAutoHyphens w:val="true"/>
      <w:spacing w:lineRule="auto" w:line="240" w:before="0" w:after="0"/>
    </w:pPr>
    <w:rPr>
      <w:sz w:val="20"/>
      <w:szCs w:val="20"/>
      <w:lang w:val="en-GB"/>
    </w:rPr>
  </w:style>
  <w:style w:type="paragraph" w:styleId="Annotationtext">
    <w:name w:val="annotation text"/>
    <w:basedOn w:val="Normal"/>
    <w:link w:val="CommentTextChar"/>
    <w:uiPriority w:val="99"/>
    <w:semiHidden/>
    <w:unhideWhenUsed/>
    <w:qFormat/>
    <w:rsid w:val="00366f30"/>
    <w:pPr>
      <w:spacing w:lineRule="auto" w:line="240"/>
    </w:pPr>
    <w:rPr>
      <w:sz w:val="20"/>
      <w:szCs w:val="20"/>
    </w:rPr>
  </w:style>
  <w:style w:type="paragraph" w:styleId="BalloonText">
    <w:name w:val="Balloon Text"/>
    <w:basedOn w:val="Normal"/>
    <w:link w:val="BalloonTextChar"/>
    <w:uiPriority w:val="99"/>
    <w:semiHidden/>
    <w:unhideWhenUsed/>
    <w:qFormat/>
    <w:rsid w:val="00366f30"/>
    <w:pPr>
      <w:spacing w:lineRule="auto" w:line="240" w:before="0" w:after="0"/>
    </w:pPr>
    <w:rPr>
      <w:rFonts w:ascii="Segoe UI" w:hAnsi="Segoe UI" w:cs="Segoe UI"/>
      <w:sz w:val="18"/>
      <w:szCs w:val="18"/>
    </w:rPr>
  </w:style>
  <w:style w:type="paragraph" w:styleId="Revision">
    <w:name w:val="Revision"/>
    <w:uiPriority w:val="99"/>
    <w:semiHidden/>
    <w:qFormat/>
    <w:rsid w:val="00366f30"/>
    <w:pPr>
      <w:widowControl/>
      <w:bidi w:val="0"/>
      <w:spacing w:lineRule="auto" w:line="240" w:before="0" w:after="0"/>
      <w:jc w:val="left"/>
    </w:pPr>
    <w:rPr>
      <w:rFonts w:ascii="Calibri" w:hAnsi="Calibri" w:eastAsia="Calibri" w:cs="Raavi" w:asciiTheme="minorHAnsi" w:cstheme="minorBidi" w:eastAsiaTheme="minorHAnsi" w:hAnsiTheme="minorHAnsi"/>
      <w:color w:val="auto"/>
      <w:kern w:val="0"/>
      <w:sz w:val="22"/>
      <w:szCs w:val="22"/>
      <w:lang w:val="fr-FR" w:eastAsia="en-US" w:bidi="ar-SA"/>
    </w:rPr>
  </w:style>
  <w:style w:type="paragraph" w:styleId="Annotationsubject">
    <w:name w:val="annotation subject"/>
    <w:basedOn w:val="Annotationtext"/>
    <w:next w:val="Annotationtext"/>
    <w:link w:val="CommentSubjectChar"/>
    <w:uiPriority w:val="99"/>
    <w:semiHidden/>
    <w:unhideWhenUsed/>
    <w:qFormat/>
    <w:rsid w:val="00f44617"/>
    <w:pPr/>
    <w:rPr>
      <w:b/>
      <w:bCs/>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asciiTheme="minorHAnsi" w:hAnsiTheme="minorHAnsi"/>
      <w:color w:val="auto"/>
      <w:kern w:val="0"/>
      <w:sz w:val="22"/>
      <w:szCs w:val="22"/>
      <w:lang w:val="de-CH" w:eastAsia="en-US" w:bidi="ar-SA"/>
    </w:rPr>
  </w:style>
  <w:style w:type="paragraph" w:styleId="TableGrid">
    <w:name w:val="Table Grid"/>
    <w:basedOn w:val="NormalTable"/>
    <w:qFormat/>
    <w:pPr>
      <w:suppressAutoHyphens w:val="true"/>
      <w:spacing w:lineRule="auto" w:line="240" w:before="0" w:after="0"/>
    </w:pPr>
    <w:rPr>
      <w:lang w:val="de-CH"/>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66f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mperaturerecord.org/" TargetMode="External"/><Relationship Id="rId3" Type="http://schemas.openxmlformats.org/officeDocument/2006/relationships/hyperlink" Target="https://www.temperaturerecord.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LibreOffice/7.1.2.2$Windows_X86_64 LibreOffice_project/8a45595d069ef5570103caea1b71cc9d82b2aae4</Application>
  <AppVersion>15.0000</AppVersion>
  <Pages>6</Pages>
  <Words>2932</Words>
  <Characters>11415</Characters>
  <CharactersWithSpaces>14179</CharactersWithSpaces>
  <Paragraphs>187</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2021-05-05T16:58:00Z</dcterms:created>
  <dc:creator>Fabre  Adrien</dc:creator>
  <dc:description/>
  <dc:language>en-US</dc:language>
  <cp:lastModifiedBy/>
  <dcterms:modified xsi:type="dcterms:W3CDTF">2021-05-29T14:57:59Z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