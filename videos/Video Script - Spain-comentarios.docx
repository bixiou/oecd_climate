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EFD4F" w14:textId="77777777" w:rsidR="00F10D74" w:rsidRPr="009D5F29" w:rsidRDefault="00F10D74" w:rsidP="00F10D74">
      <w:pPr>
        <w:spacing w:after="0"/>
        <w:jc w:val="center"/>
        <w:rPr>
          <w:b/>
          <w:lang w:val="de-DE"/>
        </w:rPr>
      </w:pPr>
      <w:r w:rsidRPr="009D5F29">
        <w:rPr>
          <w:b/>
          <w:lang w:val="de-DE"/>
        </w:rPr>
        <w:t>Policy Video Script – Spain</w:t>
      </w:r>
    </w:p>
    <w:p w14:paraId="467875F2" w14:textId="77777777" w:rsidR="00F10D74" w:rsidRPr="009D5F29" w:rsidRDefault="00F10D74" w:rsidP="00F10D74"/>
    <w:tbl>
      <w:tblPr>
        <w:tblStyle w:val="Tablaconcuadrcula"/>
        <w:tblW w:w="14459" w:type="dxa"/>
        <w:tblInd w:w="-856" w:type="dxa"/>
        <w:tblLook w:val="04A0" w:firstRow="1" w:lastRow="0" w:firstColumn="1" w:lastColumn="0" w:noHBand="0" w:noVBand="1"/>
      </w:tblPr>
      <w:tblGrid>
        <w:gridCol w:w="6663"/>
        <w:gridCol w:w="669"/>
        <w:gridCol w:w="7127"/>
      </w:tblGrid>
      <w:tr w:rsidR="001C5BF1" w:rsidRPr="009D5F29" w14:paraId="48609217" w14:textId="5D7BF6E7" w:rsidTr="001C5BF1">
        <w:tc>
          <w:tcPr>
            <w:tcW w:w="6663" w:type="dxa"/>
          </w:tcPr>
          <w:p w14:paraId="1651B23D" w14:textId="77777777" w:rsidR="001C5BF1" w:rsidRPr="009D5F29" w:rsidRDefault="001C5BF1" w:rsidP="00B801AC">
            <w:pPr>
              <w:jc w:val="both"/>
              <w:rPr>
                <w:b/>
              </w:rPr>
            </w:pPr>
            <w:r w:rsidRPr="009D5F29">
              <w:rPr>
                <w:b/>
              </w:rPr>
              <w:t>Speech</w:t>
            </w:r>
          </w:p>
        </w:tc>
        <w:tc>
          <w:tcPr>
            <w:tcW w:w="669" w:type="dxa"/>
          </w:tcPr>
          <w:p w14:paraId="28C2042F" w14:textId="74DD1677" w:rsidR="001C5BF1" w:rsidRPr="001440F9" w:rsidRDefault="001C5BF1" w:rsidP="001440F9">
            <w:pPr>
              <w:jc w:val="center"/>
              <w:rPr>
                <w:b/>
              </w:rPr>
            </w:pPr>
            <w:r w:rsidRPr="001440F9">
              <w:rPr>
                <w:b/>
              </w:rPr>
              <w:t>Time</w:t>
            </w:r>
          </w:p>
        </w:tc>
        <w:tc>
          <w:tcPr>
            <w:tcW w:w="7127" w:type="dxa"/>
          </w:tcPr>
          <w:p w14:paraId="572F8229" w14:textId="3D956EA2" w:rsidR="001C5BF1" w:rsidRPr="009D5F29" w:rsidRDefault="001C5BF1" w:rsidP="00B801AC">
            <w:pPr>
              <w:rPr>
                <w:i/>
              </w:rPr>
            </w:pPr>
            <w:r w:rsidRPr="009D5F29">
              <w:rPr>
                <w:b/>
              </w:rPr>
              <w:t xml:space="preserve">Image </w:t>
            </w:r>
          </w:p>
          <w:p w14:paraId="54A13AFB" w14:textId="77777777" w:rsidR="001C5BF1" w:rsidRPr="009D5F29" w:rsidRDefault="001C5BF1" w:rsidP="00B801AC">
            <w:pPr>
              <w:rPr>
                <w:i/>
              </w:rPr>
            </w:pPr>
          </w:p>
        </w:tc>
      </w:tr>
      <w:tr w:rsidR="001C5BF1" w:rsidRPr="001C5BF1" w14:paraId="23C4D73E" w14:textId="7FA79B3E" w:rsidTr="001C5BF1">
        <w:tc>
          <w:tcPr>
            <w:tcW w:w="6663" w:type="dxa"/>
          </w:tcPr>
          <w:p w14:paraId="72208140" w14:textId="42C43CD6" w:rsidR="001C5BF1" w:rsidRPr="009D5F29" w:rsidRDefault="001C5BF1" w:rsidP="00B801AC">
            <w:pPr>
              <w:jc w:val="both"/>
              <w:rPr>
                <w:lang w:val="es-CO"/>
              </w:rPr>
            </w:pPr>
            <w:r w:rsidRPr="009D5F29">
              <w:rPr>
                <w:lang w:val="es-CO"/>
              </w:rPr>
              <w:t xml:space="preserve">Para luchar contra el cambio climático y evitar un clima cada vez más cálido, necesitamos </w:t>
            </w:r>
            <w:del w:id="0" w:author="Francisco J.  Heras Hernández" w:date="2021-06-21T09:55:00Z">
              <w:r w:rsidRPr="009D5F29" w:rsidDel="00F26A44">
                <w:rPr>
                  <w:lang w:val="es-CO"/>
                </w:rPr>
                <w:delText xml:space="preserve">varias </w:delText>
              </w:r>
            </w:del>
            <w:ins w:id="1" w:author="Francisco J.  Heras Hernández" w:date="2021-06-21T09:55:00Z">
              <w:r w:rsidR="00F26A44">
                <w:rPr>
                  <w:lang w:val="es-CO"/>
                </w:rPr>
                <w:t>diversas</w:t>
              </w:r>
              <w:r w:rsidR="00F26A44" w:rsidRPr="009D5F29">
                <w:rPr>
                  <w:lang w:val="es-CO"/>
                </w:rPr>
                <w:t xml:space="preserve"> </w:t>
              </w:r>
            </w:ins>
            <w:r w:rsidRPr="009D5F29">
              <w:rPr>
                <w:lang w:val="es-CO"/>
              </w:rPr>
              <w:t xml:space="preserve">políticas.  </w:t>
            </w:r>
          </w:p>
        </w:tc>
        <w:tc>
          <w:tcPr>
            <w:tcW w:w="669" w:type="dxa"/>
          </w:tcPr>
          <w:p w14:paraId="1E17DFDB" w14:textId="2543C8C1" w:rsidR="001C5BF1" w:rsidRPr="001440F9" w:rsidRDefault="001C5BF1" w:rsidP="001440F9">
            <w:pPr>
              <w:jc w:val="center"/>
              <w:rPr>
                <w:b/>
                <w:lang w:val="es-ES"/>
              </w:rPr>
            </w:pPr>
            <w:r w:rsidRPr="001440F9">
              <w:rPr>
                <w:b/>
                <w:lang w:val="es-ES"/>
              </w:rPr>
              <w:t>0</w:t>
            </w:r>
          </w:p>
        </w:tc>
        <w:tc>
          <w:tcPr>
            <w:tcW w:w="7127" w:type="dxa"/>
          </w:tcPr>
          <w:p w14:paraId="640B623E" w14:textId="362755EB" w:rsidR="001C5BF1" w:rsidRPr="009D5F29" w:rsidRDefault="001C5BF1" w:rsidP="00B801AC">
            <w:pPr>
              <w:rPr>
                <w:i/>
                <w:lang w:val="en-US"/>
              </w:rPr>
            </w:pPr>
            <w:r w:rsidRPr="009D5F29">
              <w:rPr>
                <w:lang w:val="en-US"/>
              </w:rPr>
              <w:t xml:space="preserve">Curve of temperature is rising, then an item appears and blocks its further increase, then the curve </w:t>
            </w:r>
            <w:proofErr w:type="gramStart"/>
            <w:r w:rsidRPr="009D5F29">
              <w:rPr>
                <w:lang w:val="en-US"/>
              </w:rPr>
              <w:t>continue</w:t>
            </w:r>
            <w:proofErr w:type="gramEnd"/>
            <w:r w:rsidRPr="009D5F29">
              <w:rPr>
                <w:lang w:val="en-US"/>
              </w:rPr>
              <w:t xml:space="preserve"> to be drawn but flat. This item is a barred red circle inside of which there is a plane and a car with smoke/pollution.</w:t>
            </w:r>
          </w:p>
        </w:tc>
      </w:tr>
      <w:tr w:rsidR="001C5BF1" w:rsidRPr="001C5BF1" w14:paraId="6BA6C081" w14:textId="5F5939E6" w:rsidTr="001C5BF1">
        <w:tc>
          <w:tcPr>
            <w:tcW w:w="6663" w:type="dxa"/>
          </w:tcPr>
          <w:p w14:paraId="51821C85" w14:textId="77777777" w:rsidR="001C5BF1" w:rsidRPr="009D5F29" w:rsidRDefault="001C5BF1" w:rsidP="00B801AC">
            <w:pPr>
              <w:jc w:val="both"/>
              <w:rPr>
                <w:lang w:val="en-US"/>
              </w:rPr>
            </w:pPr>
          </w:p>
          <w:p w14:paraId="5B21420A" w14:textId="547D6437" w:rsidR="001C5BF1" w:rsidRPr="009D5F29" w:rsidRDefault="001C5BF1" w:rsidP="00F10D74">
            <w:pPr>
              <w:jc w:val="both"/>
              <w:rPr>
                <w:lang w:val="es-CO"/>
              </w:rPr>
            </w:pPr>
            <w:r w:rsidRPr="009D5F29">
              <w:rPr>
                <w:lang w:val="es-CO"/>
              </w:rPr>
              <w:t xml:space="preserve">Necesitamos políticas climáticas para cambiar la forma en </w:t>
            </w:r>
            <w:ins w:id="2" w:author="OECC" w:date="2021-06-22T09:19:00Z">
              <w:r w:rsidR="002C35D6">
                <w:rPr>
                  <w:lang w:val="es-CO"/>
                </w:rPr>
                <w:t xml:space="preserve">la </w:t>
              </w:r>
            </w:ins>
            <w:r w:rsidRPr="009D5F29">
              <w:rPr>
                <w:lang w:val="es-CO"/>
              </w:rPr>
              <w:t xml:space="preserve">que producimos energía, hacer que los edificios sean más eficientes energéticamente, </w:t>
            </w:r>
            <w:del w:id="3" w:author="Francisco J.  Heras Hernández" w:date="2021-06-21T09:57:00Z">
              <w:r w:rsidRPr="009D5F29" w:rsidDel="00F26A44">
                <w:rPr>
                  <w:lang w:val="es-CO"/>
                </w:rPr>
                <w:delText>circular con</w:delText>
              </w:r>
            </w:del>
            <w:ins w:id="4" w:author="Francisco J.  Heras Hernández" w:date="2021-06-21T09:57:00Z">
              <w:r w:rsidR="00F26A44">
                <w:rPr>
                  <w:lang w:val="es-CO"/>
                </w:rPr>
                <w:t>generalizar los</w:t>
              </w:r>
            </w:ins>
            <w:r w:rsidRPr="009D5F29">
              <w:rPr>
                <w:lang w:val="es-CO"/>
              </w:rPr>
              <w:t xml:space="preserve"> coches eléctricos y reducir nuestro consumo de combustible. Pero estas políticas también tienen que proteger los puestos de trabajo y los ingresos de los ciudadanos. Vamos a hablar de </w:t>
            </w:r>
            <w:r w:rsidRPr="009D5F29">
              <w:rPr>
                <w:lang w:val="es-ES_tradnl"/>
              </w:rPr>
              <w:t>tres políticas climáticas posibles en más detalle.</w:t>
            </w:r>
            <w:r w:rsidRPr="009D5F29">
              <w:rPr>
                <w:lang w:val="es-CO"/>
              </w:rPr>
              <w:t xml:space="preserve"> </w:t>
            </w:r>
          </w:p>
        </w:tc>
        <w:tc>
          <w:tcPr>
            <w:tcW w:w="669" w:type="dxa"/>
          </w:tcPr>
          <w:p w14:paraId="5F5A400F" w14:textId="1BC2669F" w:rsidR="001C5BF1" w:rsidRPr="001440F9" w:rsidRDefault="001C5BF1" w:rsidP="001440F9">
            <w:pPr>
              <w:jc w:val="center"/>
              <w:rPr>
                <w:b/>
                <w:lang w:val="en-US"/>
              </w:rPr>
            </w:pPr>
            <w:r w:rsidRPr="001440F9">
              <w:rPr>
                <w:b/>
                <w:lang w:val="en-US"/>
              </w:rPr>
              <w:t>0:08</w:t>
            </w:r>
          </w:p>
        </w:tc>
        <w:tc>
          <w:tcPr>
            <w:tcW w:w="7127" w:type="dxa"/>
          </w:tcPr>
          <w:p w14:paraId="25EF629C" w14:textId="14F392FA" w:rsidR="001C5BF1" w:rsidRPr="009D5F29" w:rsidRDefault="001C5BF1" w:rsidP="00B801AC">
            <w:pPr>
              <w:rPr>
                <w:i/>
                <w:lang w:val="en-US"/>
              </w:rPr>
            </w:pPr>
            <w:r w:rsidRPr="009D5F29">
              <w:rPr>
                <w:lang w:val="en-US"/>
              </w:rPr>
              <w:t xml:space="preserve">Each corresponding item appears when its name is pronounced: a wind turbine below a crane, a barred red circle with polluting car, a person with a gallon of oil in one hand and cash in the other where size of gallon </w:t>
            </w:r>
            <w:proofErr w:type="gramStart"/>
            <w:r w:rsidRPr="009D5F29">
              <w:rPr>
                <w:lang w:val="en-US"/>
              </w:rPr>
              <w:t>diminishes</w:t>
            </w:r>
            <w:proofErr w:type="gramEnd"/>
            <w:r w:rsidRPr="009D5F29">
              <w:rPr>
                <w:lang w:val="en-US"/>
              </w:rPr>
              <w:t xml:space="preserve"> and cash grows.</w:t>
            </w:r>
          </w:p>
        </w:tc>
      </w:tr>
      <w:tr w:rsidR="001C5BF1" w:rsidRPr="001C5BF1" w14:paraId="331FF75F" w14:textId="49630997" w:rsidTr="001C5BF1">
        <w:tc>
          <w:tcPr>
            <w:tcW w:w="6663" w:type="dxa"/>
          </w:tcPr>
          <w:p w14:paraId="7733F9CA" w14:textId="77777777" w:rsidR="001C5BF1" w:rsidRPr="009D5F29" w:rsidRDefault="001C5BF1" w:rsidP="00B801AC">
            <w:pPr>
              <w:rPr>
                <w:lang w:val="en-US"/>
              </w:rPr>
            </w:pPr>
          </w:p>
          <w:p w14:paraId="41712CE3" w14:textId="634AA26F" w:rsidR="001C5BF1" w:rsidRPr="009D5F29" w:rsidRDefault="001C5BF1" w:rsidP="00B801AC">
            <w:pPr>
              <w:rPr>
                <w:lang w:val="es-CO"/>
              </w:rPr>
            </w:pPr>
            <w:r w:rsidRPr="009D5F29">
              <w:rPr>
                <w:lang w:val="es-CO"/>
              </w:rPr>
              <w:t xml:space="preserve">Empecemos con una política que obliga a los fabricantes de automóviles a producir coches </w:t>
            </w:r>
            <w:del w:id="5" w:author="Francisco J.  Heras Hernández" w:date="2021-06-21T09:58:00Z">
              <w:r w:rsidRPr="009D5F29" w:rsidDel="00F26A44">
                <w:rPr>
                  <w:lang w:val="es-CO"/>
                </w:rPr>
                <w:delText>más ecológicos</w:delText>
              </w:r>
            </w:del>
            <w:ins w:id="6" w:author="Francisco J.  Heras Hernández" w:date="2021-06-21T09:58:00Z">
              <w:r w:rsidR="00F26A44">
                <w:rPr>
                  <w:lang w:val="es-CO"/>
                </w:rPr>
                <w:t>menos contaminantes</w:t>
              </w:r>
            </w:ins>
            <w:r w:rsidRPr="009D5F29">
              <w:rPr>
                <w:lang w:val="es-CO"/>
              </w:rPr>
              <w:t>: la prohibición de vehículos con motor de combustión</w:t>
            </w:r>
          </w:p>
        </w:tc>
        <w:tc>
          <w:tcPr>
            <w:tcW w:w="669" w:type="dxa"/>
          </w:tcPr>
          <w:p w14:paraId="6E26A961" w14:textId="2495B180" w:rsidR="001C5BF1" w:rsidRPr="001440F9" w:rsidRDefault="001C5BF1" w:rsidP="001440F9">
            <w:pPr>
              <w:jc w:val="center"/>
              <w:rPr>
                <w:b/>
                <w:lang w:val="en-US"/>
              </w:rPr>
            </w:pPr>
            <w:r w:rsidRPr="001440F9">
              <w:rPr>
                <w:b/>
                <w:lang w:val="en-US"/>
              </w:rPr>
              <w:t>0:35</w:t>
            </w:r>
          </w:p>
        </w:tc>
        <w:tc>
          <w:tcPr>
            <w:tcW w:w="7127" w:type="dxa"/>
          </w:tcPr>
          <w:p w14:paraId="2DD3D85B" w14:textId="245864FB" w:rsidR="001C5BF1" w:rsidRPr="009D5F29" w:rsidRDefault="001C5BF1" w:rsidP="00B801AC">
            <w:pPr>
              <w:rPr>
                <w:lang w:val="en-US"/>
              </w:rPr>
            </w:pPr>
            <w:r w:rsidRPr="009D5F29">
              <w:rPr>
                <w:lang w:val="en-US"/>
              </w:rPr>
              <w:t>Shows a barred red circle inside of which there is a car with smoke/pollution.</w:t>
            </w:r>
          </w:p>
        </w:tc>
      </w:tr>
      <w:tr w:rsidR="001C5BF1" w:rsidRPr="001C5BF1" w14:paraId="76F6A219" w14:textId="2D96AC76" w:rsidTr="001C5BF1">
        <w:tc>
          <w:tcPr>
            <w:tcW w:w="6663" w:type="dxa"/>
          </w:tcPr>
          <w:p w14:paraId="6C61C8F5" w14:textId="64B813B4" w:rsidR="001C5BF1" w:rsidRPr="009D5F29" w:rsidRDefault="001C5BF1" w:rsidP="00F10D74">
            <w:pPr>
              <w:rPr>
                <w:i/>
                <w:lang w:val="es-CO"/>
              </w:rPr>
            </w:pPr>
            <w:r w:rsidRPr="009D5F29">
              <w:rPr>
                <w:lang w:val="es-CO"/>
              </w:rPr>
              <w:t xml:space="preserve">Con la prohibición de vehículos con motor de combustión, los fabricantes de automóviles están obligados por ley a producir coches que emitan menos CO2 por kilómetro. El límite de emisiones máximas que se pueden emitir se reduce cada año, de modo </w:t>
            </w:r>
            <w:proofErr w:type="gramStart"/>
            <w:r w:rsidRPr="009D5F29">
              <w:rPr>
                <w:lang w:val="es-CO"/>
              </w:rPr>
              <w:t>que</w:t>
            </w:r>
            <w:proofErr w:type="gramEnd"/>
            <w:r w:rsidRPr="009D5F29">
              <w:rPr>
                <w:lang w:val="es-CO"/>
              </w:rPr>
              <w:t xml:space="preserve"> a partir de 2030, sólo podrán venderse vehículos eléctricos o de hidrógeno. Sin embargo, hay que tener en cuenta que actualmente los coches eléctricos </w:t>
            </w:r>
            <w:commentRangeStart w:id="7"/>
            <w:r w:rsidRPr="009D5F29">
              <w:rPr>
                <w:lang w:val="es-CO"/>
              </w:rPr>
              <w:t xml:space="preserve">no pueden recorrer distancias tan largas </w:t>
            </w:r>
            <w:commentRangeEnd w:id="7"/>
            <w:r w:rsidR="00F26A44">
              <w:rPr>
                <w:rStyle w:val="Refdecomentario"/>
              </w:rPr>
              <w:commentReference w:id="7"/>
            </w:r>
            <w:r w:rsidRPr="009D5F29">
              <w:rPr>
                <w:lang w:val="es-CO"/>
              </w:rPr>
              <w:t>y pueden ser más caros que los coches que funcionan con gasolina o diésel.</w:t>
            </w:r>
          </w:p>
          <w:p w14:paraId="5B890AEF" w14:textId="1EF9C1C2" w:rsidR="001C5BF1" w:rsidRPr="009D5F29" w:rsidRDefault="001C5BF1" w:rsidP="00B801AC">
            <w:pPr>
              <w:rPr>
                <w:i/>
                <w:lang w:val="es-CO"/>
              </w:rPr>
            </w:pPr>
          </w:p>
        </w:tc>
        <w:tc>
          <w:tcPr>
            <w:tcW w:w="669" w:type="dxa"/>
          </w:tcPr>
          <w:p w14:paraId="2427A9C1" w14:textId="2F22ADC6" w:rsidR="001C5BF1" w:rsidRPr="001440F9" w:rsidRDefault="001C5BF1" w:rsidP="001440F9">
            <w:pPr>
              <w:jc w:val="center"/>
              <w:rPr>
                <w:b/>
                <w:lang w:val="en-US"/>
              </w:rPr>
            </w:pPr>
            <w:r w:rsidRPr="001440F9">
              <w:rPr>
                <w:b/>
                <w:lang w:val="en-US"/>
              </w:rPr>
              <w:t>0:45</w:t>
            </w:r>
          </w:p>
        </w:tc>
        <w:tc>
          <w:tcPr>
            <w:tcW w:w="7127" w:type="dxa"/>
          </w:tcPr>
          <w:p w14:paraId="33754B77" w14:textId="5C3CD0EB" w:rsidR="001C5BF1" w:rsidRPr="009D5F29" w:rsidRDefault="001C5BF1" w:rsidP="00B801AC">
            <w:pPr>
              <w:rPr>
                <w:lang w:val="en-US"/>
              </w:rPr>
            </w:pPr>
            <w:r w:rsidRPr="009D5F29">
              <w:rPr>
                <w:lang w:val="en-US"/>
              </w:rPr>
              <w:t>Show a car with smoke/pollution next to a factory, then a bill of law with “max 95 gCO</w:t>
            </w:r>
            <w:r w:rsidRPr="009D5F29">
              <w:rPr>
                <w:vertAlign w:val="subscript"/>
                <w:lang w:val="en-US"/>
              </w:rPr>
              <w:t>2</w:t>
            </w:r>
            <w:r w:rsidRPr="009D5F29">
              <w:rPr>
                <w:lang w:val="en-US"/>
              </w:rPr>
              <w:t>/km [\newline] 2021” written, then the smoke diminishes, then the text becomes “max 60 gCO</w:t>
            </w:r>
            <w:r w:rsidRPr="009D5F29">
              <w:rPr>
                <w:vertAlign w:val="subscript"/>
                <w:lang w:val="en-US"/>
              </w:rPr>
              <w:t>2</w:t>
            </w:r>
            <w:r w:rsidRPr="009D5F29">
              <w:rPr>
                <w:lang w:val="en-US"/>
              </w:rPr>
              <w:t xml:space="preserve">/km [\newline] </w:t>
            </w:r>
            <w:r w:rsidRPr="009D5F29">
              <w:rPr>
                <w:b/>
                <w:lang w:val="en-US"/>
              </w:rPr>
              <w:t>2025</w:t>
            </w:r>
            <w:r w:rsidRPr="009D5F29">
              <w:rPr>
                <w:lang w:val="en-US"/>
              </w:rPr>
              <w:t xml:space="preserve">” and the smoke diminishes further, then “only electric [\newline] </w:t>
            </w:r>
            <w:r w:rsidRPr="009D5F29">
              <w:rPr>
                <w:b/>
                <w:lang w:val="en-US"/>
              </w:rPr>
              <w:t>2030</w:t>
            </w:r>
            <w:r w:rsidRPr="009D5F29">
              <w:rPr>
                <w:lang w:val="en-US"/>
              </w:rPr>
              <w:t xml:space="preserve">”, the smoke </w:t>
            </w:r>
            <w:proofErr w:type="gramStart"/>
            <w:r w:rsidRPr="009D5F29">
              <w:rPr>
                <w:lang w:val="en-US"/>
              </w:rPr>
              <w:t>disappears</w:t>
            </w:r>
            <w:proofErr w:type="gramEnd"/>
            <w:r w:rsidRPr="009D5F29">
              <w:rPr>
                <w:lang w:val="en-US"/>
              </w:rPr>
              <w:t xml:space="preserve"> and an electric plug appears on the car</w:t>
            </w:r>
          </w:p>
          <w:p w14:paraId="35DCE980" w14:textId="77777777" w:rsidR="001C5BF1" w:rsidRPr="009D5F29" w:rsidRDefault="001C5BF1" w:rsidP="00B801AC">
            <w:pPr>
              <w:rPr>
                <w:b/>
                <w:lang w:val="en-US"/>
              </w:rPr>
            </w:pPr>
            <w:r w:rsidRPr="009D5F29">
              <w:rPr>
                <w:b/>
                <w:lang w:val="en-US"/>
              </w:rPr>
              <w:t>Show the electric car and the normal car moving from left to right, except the electric car that stops in the middle.</w:t>
            </w:r>
          </w:p>
        </w:tc>
      </w:tr>
      <w:tr w:rsidR="001C5BF1" w:rsidRPr="001C5BF1" w14:paraId="1183887A" w14:textId="554618A3" w:rsidTr="001C5BF1">
        <w:tc>
          <w:tcPr>
            <w:tcW w:w="6663" w:type="dxa"/>
          </w:tcPr>
          <w:p w14:paraId="6EB587AC" w14:textId="77777777" w:rsidR="001C5BF1" w:rsidRPr="009D5F29" w:rsidRDefault="001C5BF1" w:rsidP="00B801AC">
            <w:pPr>
              <w:rPr>
                <w:lang w:val="es-CO"/>
              </w:rPr>
            </w:pPr>
            <w:r w:rsidRPr="009D5F29">
              <w:rPr>
                <w:lang w:val="es-CO"/>
              </w:rPr>
              <w:t xml:space="preserve">Junto con un plan que asegure la producción de electricidad a partir de fuentes limpias, la prohibición de vehículos con motor de combustión lograría </w:t>
            </w:r>
            <w:commentRangeStart w:id="8"/>
            <w:r w:rsidRPr="009D5F29">
              <w:rPr>
                <w:lang w:val="es-CO"/>
              </w:rPr>
              <w:t>la transición necesaria en la industria del automóvil</w:t>
            </w:r>
            <w:commentRangeEnd w:id="8"/>
            <w:r w:rsidR="00AC12D3">
              <w:rPr>
                <w:rStyle w:val="Refdecomentario"/>
              </w:rPr>
              <w:commentReference w:id="8"/>
            </w:r>
            <w:r w:rsidRPr="009D5F29">
              <w:rPr>
                <w:lang w:val="es-CO"/>
              </w:rPr>
              <w:t>.</w:t>
            </w:r>
          </w:p>
          <w:p w14:paraId="646897F5" w14:textId="04D8C420" w:rsidR="001C5BF1" w:rsidRPr="009D5F29" w:rsidRDefault="001C5BF1" w:rsidP="00B801AC">
            <w:pPr>
              <w:rPr>
                <w:i/>
                <w:lang w:val="es-CO"/>
              </w:rPr>
            </w:pPr>
          </w:p>
        </w:tc>
        <w:tc>
          <w:tcPr>
            <w:tcW w:w="669" w:type="dxa"/>
          </w:tcPr>
          <w:p w14:paraId="6B9C25CE" w14:textId="51991040" w:rsidR="001C5BF1" w:rsidRPr="001440F9" w:rsidRDefault="001C5BF1" w:rsidP="001440F9">
            <w:pPr>
              <w:jc w:val="center"/>
              <w:rPr>
                <w:b/>
                <w:lang w:val="es-ES"/>
              </w:rPr>
            </w:pPr>
            <w:r w:rsidRPr="001440F9">
              <w:rPr>
                <w:b/>
                <w:lang w:val="es-ES"/>
              </w:rPr>
              <w:t>1:22</w:t>
            </w:r>
          </w:p>
        </w:tc>
        <w:tc>
          <w:tcPr>
            <w:tcW w:w="7127" w:type="dxa"/>
          </w:tcPr>
          <w:p w14:paraId="1B9A8240" w14:textId="20A8178C" w:rsidR="001C5BF1" w:rsidRPr="009D5F29" w:rsidRDefault="001C5BF1" w:rsidP="00B801AC">
            <w:pPr>
              <w:rPr>
                <w:lang w:val="en-US"/>
              </w:rPr>
            </w:pPr>
            <w:r w:rsidRPr="009D5F29">
              <w:rPr>
                <w:lang w:val="en-US"/>
              </w:rPr>
              <w:t>The electric car, a sign “+” and wind panels, a sign “=” and a thumb up</w:t>
            </w:r>
          </w:p>
        </w:tc>
      </w:tr>
      <w:tr w:rsidR="001C5BF1" w:rsidRPr="001C5BF1" w14:paraId="2C41E86A" w14:textId="1EECAAD8" w:rsidTr="001C5BF1">
        <w:tc>
          <w:tcPr>
            <w:tcW w:w="6663" w:type="dxa"/>
          </w:tcPr>
          <w:p w14:paraId="265FEA0F" w14:textId="1F625C34" w:rsidR="001C5BF1" w:rsidRPr="001C5BF1" w:rsidRDefault="001C5BF1" w:rsidP="001C5BF1">
            <w:pPr>
              <w:rPr>
                <w:lang w:val="es-CO"/>
              </w:rPr>
            </w:pPr>
            <w:r w:rsidRPr="001C5BF1">
              <w:rPr>
                <w:lang w:val="es-CO"/>
              </w:rPr>
              <w:lastRenderedPageBreak/>
              <w:t xml:space="preserve">Ahora, veamos una política que combina un impuesto sobre las emisiones de </w:t>
            </w:r>
            <w:ins w:id="9" w:author="Francisco J.  Heras Hernández" w:date="2021-06-22T11:43:00Z">
              <w:r w:rsidR="00A87DDC">
                <w:rPr>
                  <w:lang w:val="es-CO"/>
                </w:rPr>
                <w:t xml:space="preserve">Gases de Efecto Invernadero (impuesto sobre el </w:t>
              </w:r>
            </w:ins>
            <w:r w:rsidRPr="001C5BF1">
              <w:rPr>
                <w:lang w:val="es-CO"/>
              </w:rPr>
              <w:t>carbono</w:t>
            </w:r>
            <w:ins w:id="10" w:author="Francisco J.  Heras Hernández" w:date="2021-06-22T11:43:00Z">
              <w:r w:rsidR="00A87DDC">
                <w:rPr>
                  <w:lang w:val="es-CO"/>
                </w:rPr>
                <w:t>)</w:t>
              </w:r>
            </w:ins>
            <w:r w:rsidRPr="001C5BF1">
              <w:rPr>
                <w:lang w:val="es-CO"/>
              </w:rPr>
              <w:t xml:space="preserve"> </w:t>
            </w:r>
            <w:del w:id="11" w:author="Francisco J.  Heras Hernández" w:date="2021-06-22T11:43:00Z">
              <w:r w:rsidRPr="001C5BF1" w:rsidDel="00A87DDC">
                <w:rPr>
                  <w:lang w:val="es-CO"/>
                </w:rPr>
                <w:delText xml:space="preserve">para reducir las emisiones </w:delText>
              </w:r>
            </w:del>
            <w:ins w:id="12" w:author="Francisco J.  Heras Hernández" w:date="2021-06-22T11:44:00Z">
              <w:r w:rsidR="00A87DDC">
                <w:rPr>
                  <w:lang w:val="es-CO"/>
                </w:rPr>
                <w:t xml:space="preserve">con una redistribución de lo recaudado </w:t>
              </w:r>
            </w:ins>
            <w:commentRangeStart w:id="13"/>
            <w:del w:id="14" w:author="Francisco J.  Heras Hernández" w:date="2021-06-22T11:44:00Z">
              <w:r w:rsidRPr="001C5BF1" w:rsidDel="00A87DDC">
                <w:rPr>
                  <w:lang w:val="es-CO"/>
                </w:rPr>
                <w:delText xml:space="preserve">y </w:delText>
              </w:r>
            </w:del>
            <w:ins w:id="15" w:author="Francisco J.  Heras Hernández" w:date="2021-06-22T11:44:00Z">
              <w:r w:rsidR="00A87DDC">
                <w:rPr>
                  <w:lang w:val="es-CO"/>
                </w:rPr>
                <w:t>(</w:t>
              </w:r>
            </w:ins>
            <w:r w:rsidRPr="001C5BF1">
              <w:rPr>
                <w:lang w:val="es-CO"/>
              </w:rPr>
              <w:t>transferencias monetarias</w:t>
            </w:r>
            <w:ins w:id="16" w:author="Francisco J.  Heras Hernández" w:date="2021-06-22T11:44:00Z">
              <w:r w:rsidR="00A87DDC">
                <w:rPr>
                  <w:lang w:val="es-CO"/>
                </w:rPr>
                <w:t>)</w:t>
              </w:r>
            </w:ins>
            <w:r w:rsidRPr="001C5BF1">
              <w:rPr>
                <w:lang w:val="es-CO"/>
              </w:rPr>
              <w:t xml:space="preserve"> </w:t>
            </w:r>
            <w:commentRangeEnd w:id="13"/>
            <w:r w:rsidR="00A87DDC">
              <w:rPr>
                <w:rStyle w:val="Refdecomentario"/>
              </w:rPr>
              <w:commentReference w:id="13"/>
            </w:r>
            <w:r w:rsidRPr="001C5BF1">
              <w:rPr>
                <w:lang w:val="es-CO"/>
              </w:rPr>
              <w:t>para proteger el poder adquisitivo de los ciudadanos.</w:t>
            </w:r>
          </w:p>
          <w:p w14:paraId="2FA5CD73" w14:textId="0AE8AA0A" w:rsidR="001C5BF1" w:rsidRPr="009D5F29" w:rsidRDefault="001C5BF1" w:rsidP="00B801AC">
            <w:pPr>
              <w:rPr>
                <w:i/>
                <w:lang w:val="es-CO"/>
              </w:rPr>
            </w:pPr>
            <w:r w:rsidRPr="009D5F29">
              <w:rPr>
                <w:i/>
                <w:lang w:val="es-CO"/>
              </w:rPr>
              <w:t xml:space="preserve"> </w:t>
            </w:r>
          </w:p>
        </w:tc>
        <w:tc>
          <w:tcPr>
            <w:tcW w:w="669" w:type="dxa"/>
          </w:tcPr>
          <w:p w14:paraId="5BEB8DFF" w14:textId="54BB4F80" w:rsidR="001C5BF1" w:rsidRPr="001440F9" w:rsidRDefault="001C5BF1" w:rsidP="001440F9">
            <w:pPr>
              <w:jc w:val="center"/>
              <w:rPr>
                <w:b/>
                <w:lang w:val="es-ES"/>
              </w:rPr>
            </w:pPr>
            <w:r w:rsidRPr="001440F9">
              <w:rPr>
                <w:b/>
                <w:lang w:val="es-ES"/>
              </w:rPr>
              <w:t>1:35</w:t>
            </w:r>
          </w:p>
        </w:tc>
        <w:tc>
          <w:tcPr>
            <w:tcW w:w="7127" w:type="dxa"/>
          </w:tcPr>
          <w:p w14:paraId="06C770E0" w14:textId="606348C5" w:rsidR="001C5BF1" w:rsidRPr="009D5F29" w:rsidRDefault="001C5BF1" w:rsidP="00B801AC">
            <w:pPr>
              <w:rPr>
                <w:lang w:val="en-US"/>
              </w:rPr>
            </w:pPr>
            <w:r w:rsidRPr="009D5F29">
              <w:rPr>
                <w:lang w:val="en-US"/>
              </w:rPr>
              <w:t xml:space="preserve">Shows the person with a gallon of oil in one hand and cash in the other where size of gallon </w:t>
            </w:r>
            <w:proofErr w:type="gramStart"/>
            <w:r w:rsidRPr="009D5F29">
              <w:rPr>
                <w:lang w:val="en-US"/>
              </w:rPr>
              <w:t>diminishes</w:t>
            </w:r>
            <w:proofErr w:type="gramEnd"/>
            <w:r w:rsidRPr="009D5F29">
              <w:rPr>
                <w:lang w:val="en-US"/>
              </w:rPr>
              <w:t xml:space="preserve"> and cash grows.</w:t>
            </w:r>
          </w:p>
        </w:tc>
      </w:tr>
      <w:tr w:rsidR="001C5BF1" w:rsidRPr="001C5BF1" w14:paraId="085EC240" w14:textId="0252BDA0" w:rsidTr="001C5BF1">
        <w:tc>
          <w:tcPr>
            <w:tcW w:w="6663" w:type="dxa"/>
          </w:tcPr>
          <w:p w14:paraId="777DF655" w14:textId="619C303A" w:rsidR="001C5BF1" w:rsidRPr="009D5F29" w:rsidRDefault="001C5BF1" w:rsidP="00B801AC">
            <w:pPr>
              <w:rPr>
                <w:lang w:val="es-CO"/>
              </w:rPr>
            </w:pPr>
            <w:r w:rsidRPr="009D5F29">
              <w:rPr>
                <w:lang w:val="es-CO"/>
              </w:rPr>
              <w:t xml:space="preserve">Con un impuesto sobre el carbono, todos los productos que emiten gases de efecto invernadero estarían sujetos a </w:t>
            </w:r>
            <w:commentRangeStart w:id="17"/>
            <w:r w:rsidRPr="009D5F29">
              <w:rPr>
                <w:lang w:val="es-CO"/>
              </w:rPr>
              <w:t>impuestos</w:t>
            </w:r>
            <w:commentRangeEnd w:id="17"/>
            <w:r w:rsidR="006E621A">
              <w:rPr>
                <w:rStyle w:val="Refdecomentario"/>
              </w:rPr>
              <w:commentReference w:id="17"/>
            </w:r>
            <w:r w:rsidRPr="009D5F29">
              <w:rPr>
                <w:lang w:val="es-CO"/>
              </w:rPr>
              <w:t xml:space="preserve">. Por ejemplo, el precio de la gasolina aumentaría </w:t>
            </w:r>
            <w:r w:rsidRPr="0088245D">
              <w:rPr>
                <w:lang w:val="es-CO"/>
              </w:rPr>
              <w:t>10 céntimos por</w:t>
            </w:r>
            <w:r w:rsidRPr="009D5F29">
              <w:rPr>
                <w:lang w:val="es-CO"/>
              </w:rPr>
              <w:t xml:space="preserve"> litro.  </w:t>
            </w:r>
          </w:p>
          <w:p w14:paraId="1EF35247" w14:textId="1ACFEDC5" w:rsidR="001C5BF1" w:rsidRPr="009D5F29" w:rsidRDefault="001C5BF1" w:rsidP="00B801AC">
            <w:pPr>
              <w:rPr>
                <w:i/>
                <w:lang w:val="es-CO"/>
              </w:rPr>
            </w:pPr>
            <w:r w:rsidRPr="009D5F29">
              <w:rPr>
                <w:i/>
                <w:lang w:val="es-CO"/>
              </w:rPr>
              <w:t xml:space="preserve"> </w:t>
            </w:r>
          </w:p>
        </w:tc>
        <w:tc>
          <w:tcPr>
            <w:tcW w:w="669" w:type="dxa"/>
          </w:tcPr>
          <w:p w14:paraId="5B860BE8" w14:textId="2898CA92" w:rsidR="001C5BF1" w:rsidRPr="001440F9" w:rsidRDefault="001C5BF1" w:rsidP="001440F9">
            <w:pPr>
              <w:jc w:val="center"/>
              <w:rPr>
                <w:b/>
                <w:lang w:val="en-US"/>
              </w:rPr>
            </w:pPr>
            <w:r w:rsidRPr="001440F9">
              <w:rPr>
                <w:b/>
                <w:lang w:val="en-US"/>
              </w:rPr>
              <w:t>1:48</w:t>
            </w:r>
          </w:p>
        </w:tc>
        <w:tc>
          <w:tcPr>
            <w:tcW w:w="7127" w:type="dxa"/>
          </w:tcPr>
          <w:p w14:paraId="77A8234A" w14:textId="76B36712" w:rsidR="001C5BF1" w:rsidRPr="009D5F29" w:rsidRDefault="001C5BF1" w:rsidP="00B801AC">
            <w:pPr>
              <w:rPr>
                <w:lang w:val="en-US"/>
              </w:rPr>
            </w:pPr>
            <w:r w:rsidRPr="009D5F29">
              <w:rPr>
                <w:lang w:val="en-US"/>
              </w:rPr>
              <w:t>A person fills up her gas tank. The price of gasoline is displayed, and it goes up.</w:t>
            </w:r>
          </w:p>
        </w:tc>
      </w:tr>
      <w:tr w:rsidR="001C5BF1" w:rsidRPr="001C5BF1" w14:paraId="3CF07386" w14:textId="53C9AD73" w:rsidTr="001C5BF1">
        <w:tc>
          <w:tcPr>
            <w:tcW w:w="6663" w:type="dxa"/>
          </w:tcPr>
          <w:p w14:paraId="364EC82C" w14:textId="77777777" w:rsidR="001C5BF1" w:rsidRPr="008F73A7" w:rsidRDefault="001C5BF1" w:rsidP="00B801AC">
            <w:pPr>
              <w:rPr>
                <w:lang w:val="es-ES"/>
              </w:rPr>
            </w:pPr>
            <w:r w:rsidRPr="009D5F29">
              <w:rPr>
                <w:lang w:val="es-CO"/>
              </w:rPr>
              <w:t xml:space="preserve">Con un impuesto sobre el carbono, las empresas y las personas pagan por los gases de efecto invernadero que emiten. </w:t>
            </w:r>
            <w:r w:rsidRPr="008F73A7">
              <w:rPr>
                <w:lang w:val="es-ES"/>
              </w:rPr>
              <w:t xml:space="preserve">Esto </w:t>
            </w:r>
            <w:proofErr w:type="gramStart"/>
            <w:r w:rsidRPr="008F73A7">
              <w:rPr>
                <w:lang w:val="es-ES"/>
              </w:rPr>
              <w:t>les</w:t>
            </w:r>
            <w:proofErr w:type="gramEnd"/>
            <w:r w:rsidRPr="008F73A7">
              <w:rPr>
                <w:lang w:val="es-ES"/>
              </w:rPr>
              <w:t xml:space="preserve"> lleva a reducir sus emisiones.</w:t>
            </w:r>
          </w:p>
          <w:p w14:paraId="5A575BE2" w14:textId="35E15185" w:rsidR="001C5BF1" w:rsidRPr="008F73A7" w:rsidRDefault="001C5BF1" w:rsidP="00B801AC">
            <w:pPr>
              <w:rPr>
                <w:i/>
                <w:lang w:val="es-ES"/>
              </w:rPr>
            </w:pPr>
            <w:r w:rsidRPr="008F73A7">
              <w:rPr>
                <w:i/>
                <w:lang w:val="es-ES"/>
              </w:rPr>
              <w:t xml:space="preserve"> </w:t>
            </w:r>
          </w:p>
        </w:tc>
        <w:tc>
          <w:tcPr>
            <w:tcW w:w="669" w:type="dxa"/>
          </w:tcPr>
          <w:p w14:paraId="17659AF3" w14:textId="17E23686" w:rsidR="001C5BF1" w:rsidRPr="001440F9" w:rsidRDefault="001C5BF1" w:rsidP="001440F9">
            <w:pPr>
              <w:jc w:val="center"/>
              <w:rPr>
                <w:b/>
                <w:lang w:val="es-ES"/>
              </w:rPr>
            </w:pPr>
            <w:r w:rsidRPr="001440F9">
              <w:rPr>
                <w:b/>
                <w:lang w:val="es-ES"/>
              </w:rPr>
              <w:t>2:01</w:t>
            </w:r>
          </w:p>
        </w:tc>
        <w:tc>
          <w:tcPr>
            <w:tcW w:w="7127" w:type="dxa"/>
          </w:tcPr>
          <w:p w14:paraId="646CCC8F" w14:textId="4083B28D" w:rsidR="001C5BF1" w:rsidRPr="009D5F29" w:rsidRDefault="001C5BF1" w:rsidP="00B801AC">
            <w:pPr>
              <w:rPr>
                <w:lang w:val="en-US"/>
              </w:rPr>
            </w:pPr>
            <w:r w:rsidRPr="009D5F29">
              <w:rPr>
                <w:lang w:val="en-US"/>
              </w:rPr>
              <w:t xml:space="preserve">The person </w:t>
            </w:r>
            <w:proofErr w:type="gramStart"/>
            <w:r w:rsidRPr="009D5F29">
              <w:rPr>
                <w:lang w:val="en-US"/>
              </w:rPr>
              <w:t>walk</w:t>
            </w:r>
            <w:proofErr w:type="gramEnd"/>
            <w:r w:rsidRPr="009D5F29">
              <w:rPr>
                <w:lang w:val="en-US"/>
              </w:rPr>
              <w:t xml:space="preserve"> away from her car and takes a bicycle.</w:t>
            </w:r>
          </w:p>
        </w:tc>
      </w:tr>
      <w:tr w:rsidR="001C5BF1" w:rsidRPr="001C5BF1" w14:paraId="40A5FB42" w14:textId="2BD4E57F" w:rsidTr="001C5BF1">
        <w:tc>
          <w:tcPr>
            <w:tcW w:w="6663" w:type="dxa"/>
          </w:tcPr>
          <w:p w14:paraId="6F8CB2E5" w14:textId="4DBAEC16" w:rsidR="001C5BF1" w:rsidRPr="008F73A7" w:rsidRDefault="001C5BF1" w:rsidP="00B801AC">
            <w:pPr>
              <w:rPr>
                <w:lang w:val="es-ES"/>
              </w:rPr>
            </w:pPr>
            <w:r w:rsidRPr="009D5F29">
              <w:rPr>
                <w:lang w:val="es-CO"/>
              </w:rPr>
              <w:t xml:space="preserve">Para compensar a los ciudadanos por la subida de precios, la recaudación obtenida con el impuesto sobre el carbono se redistribuiría a todos los hogares, independientemente de sus ingresos. </w:t>
            </w:r>
            <w:r w:rsidRPr="008F73A7">
              <w:rPr>
                <w:lang w:val="es-ES"/>
              </w:rPr>
              <w:t>De esta manera, cada adulto recibiría 180 euros al año</w:t>
            </w:r>
          </w:p>
          <w:p w14:paraId="40ECC934" w14:textId="20012293" w:rsidR="001C5BF1" w:rsidRPr="001C5BF1" w:rsidRDefault="001C5BF1" w:rsidP="00B801AC">
            <w:pPr>
              <w:rPr>
                <w:i/>
                <w:lang w:val="es-CO"/>
              </w:rPr>
            </w:pPr>
          </w:p>
        </w:tc>
        <w:tc>
          <w:tcPr>
            <w:tcW w:w="669" w:type="dxa"/>
          </w:tcPr>
          <w:p w14:paraId="0F4E1F33" w14:textId="106CD939" w:rsidR="001C5BF1" w:rsidRPr="001440F9" w:rsidRDefault="001C5BF1" w:rsidP="001440F9">
            <w:pPr>
              <w:jc w:val="center"/>
              <w:rPr>
                <w:b/>
                <w:lang w:val="es-ES"/>
              </w:rPr>
            </w:pPr>
            <w:r w:rsidRPr="001440F9">
              <w:rPr>
                <w:b/>
                <w:lang w:val="es-ES"/>
              </w:rPr>
              <w:t>2:12</w:t>
            </w:r>
          </w:p>
        </w:tc>
        <w:tc>
          <w:tcPr>
            <w:tcW w:w="7127" w:type="dxa"/>
          </w:tcPr>
          <w:p w14:paraId="56EF97F8" w14:textId="2FF619F2" w:rsidR="001C5BF1" w:rsidRPr="009D5F29" w:rsidRDefault="001C5BF1" w:rsidP="0088245D">
            <w:pPr>
              <w:rPr>
                <w:lang w:val="en-US"/>
              </w:rPr>
            </w:pPr>
            <w:r w:rsidRPr="009D5F29">
              <w:rPr>
                <w:lang w:val="en-US"/>
              </w:rPr>
              <w:t xml:space="preserve">Shows a balance with on one side two barrels of oil and on the other side a pile of cash. </w:t>
            </w:r>
            <w:r w:rsidRPr="0088245D">
              <w:rPr>
                <w:b/>
                <w:lang w:val="en-US"/>
              </w:rPr>
              <w:t>“+ 90€”</w:t>
            </w:r>
            <w:r w:rsidRPr="009D5F29">
              <w:rPr>
                <w:lang w:val="en-US"/>
              </w:rPr>
              <w:t xml:space="preserve"> appears within each barrel so the balance tilts on the barrel side, then new ca</w:t>
            </w:r>
            <w:r>
              <w:rPr>
                <w:lang w:val="en-US"/>
              </w:rPr>
              <w:t>sh comes on the pile with “+</w:t>
            </w:r>
            <w:r w:rsidRPr="0088245D">
              <w:rPr>
                <w:b/>
                <w:lang w:val="en-US"/>
              </w:rPr>
              <w:t>180€</w:t>
            </w:r>
            <w:r w:rsidRPr="009D5F29">
              <w:rPr>
                <w:lang w:val="en-US"/>
              </w:rPr>
              <w:t>” above and the balance tilts very slightly towards cash [figures to be adjusted]. Next to the balance is a normal person (</w:t>
            </w:r>
            <w:proofErr w:type="gramStart"/>
            <w:r w:rsidRPr="009D5F29">
              <w:rPr>
                <w:lang w:val="en-US"/>
              </w:rPr>
              <w:t>e.g.</w:t>
            </w:r>
            <w:proofErr w:type="gramEnd"/>
            <w:r w:rsidRPr="009D5F29">
              <w:rPr>
                <w:lang w:val="en-US"/>
              </w:rPr>
              <w:t xml:space="preserve"> woman in a dress).</w:t>
            </w:r>
          </w:p>
        </w:tc>
      </w:tr>
      <w:tr w:rsidR="001C5BF1" w:rsidRPr="001C5BF1" w14:paraId="2313A6E7" w14:textId="21496ACF" w:rsidTr="001C5BF1">
        <w:tc>
          <w:tcPr>
            <w:tcW w:w="6663" w:type="dxa"/>
          </w:tcPr>
          <w:p w14:paraId="3AA4D79D" w14:textId="77777777" w:rsidR="001C5BF1" w:rsidRPr="009D5F29" w:rsidRDefault="001C5BF1" w:rsidP="00B801AC">
            <w:pPr>
              <w:rPr>
                <w:lang w:val="es-CO"/>
              </w:rPr>
            </w:pPr>
            <w:r w:rsidRPr="009D5F29">
              <w:rPr>
                <w:lang w:val="es-CO"/>
              </w:rPr>
              <w:t xml:space="preserve">Por lo general, las personas más pobres tienen coches más pequeños, viven en casas más pequeñas y vuelan menos, por lo que utilizan menos combustibles fósiles que la media. Ya que recibirían la misma transferencia monetaria que los demás, las personas con menores recursos </w:t>
            </w:r>
            <w:commentRangeStart w:id="18"/>
            <w:r w:rsidRPr="009D5F29">
              <w:rPr>
                <w:lang w:val="es-CO"/>
              </w:rPr>
              <w:t>suelen salir ganando</w:t>
            </w:r>
            <w:commentRangeEnd w:id="18"/>
            <w:r w:rsidR="006E621A">
              <w:rPr>
                <w:rStyle w:val="Refdecomentario"/>
              </w:rPr>
              <w:commentReference w:id="18"/>
            </w:r>
            <w:r w:rsidRPr="009D5F29">
              <w:rPr>
                <w:lang w:val="es-CO"/>
              </w:rPr>
              <w:t xml:space="preserve"> con dicha política. Por el contrario, las personas con más ingresos </w:t>
            </w:r>
            <w:commentRangeStart w:id="19"/>
            <w:r w:rsidRPr="009D5F29">
              <w:rPr>
                <w:lang w:val="es-CO"/>
              </w:rPr>
              <w:t>tienden a perder</w:t>
            </w:r>
            <w:commentRangeEnd w:id="19"/>
            <w:r w:rsidR="006E621A">
              <w:rPr>
                <w:rStyle w:val="Refdecomentario"/>
              </w:rPr>
              <w:commentReference w:id="19"/>
            </w:r>
            <w:r w:rsidRPr="009D5F29">
              <w:rPr>
                <w:lang w:val="es-CO"/>
              </w:rPr>
              <w:t xml:space="preserve">. </w:t>
            </w:r>
          </w:p>
          <w:p w14:paraId="0140BAEB" w14:textId="66983146" w:rsidR="001C5BF1" w:rsidRPr="009D5F29" w:rsidRDefault="001C5BF1" w:rsidP="00B801AC">
            <w:pPr>
              <w:rPr>
                <w:lang w:val="es-CO"/>
              </w:rPr>
            </w:pPr>
          </w:p>
        </w:tc>
        <w:tc>
          <w:tcPr>
            <w:tcW w:w="669" w:type="dxa"/>
          </w:tcPr>
          <w:p w14:paraId="4AE7EDF2" w14:textId="115DEFED" w:rsidR="001C5BF1" w:rsidRPr="001440F9" w:rsidRDefault="001C5BF1" w:rsidP="001440F9">
            <w:pPr>
              <w:jc w:val="center"/>
              <w:rPr>
                <w:b/>
                <w:lang w:val="en-US"/>
              </w:rPr>
            </w:pPr>
            <w:r w:rsidRPr="001440F9">
              <w:rPr>
                <w:b/>
                <w:lang w:val="en-US"/>
              </w:rPr>
              <w:t>2:29</w:t>
            </w:r>
          </w:p>
        </w:tc>
        <w:tc>
          <w:tcPr>
            <w:tcW w:w="7127" w:type="dxa"/>
          </w:tcPr>
          <w:p w14:paraId="2B4F7A4D" w14:textId="430FA98A" w:rsidR="001C5BF1" w:rsidRPr="009D5F29" w:rsidRDefault="001C5BF1" w:rsidP="00B801AC">
            <w:pPr>
              <w:rPr>
                <w:lang w:val="en-US"/>
              </w:rPr>
            </w:pPr>
            <w:r w:rsidRPr="009D5F29">
              <w:rPr>
                <w:lang w:val="en-US"/>
              </w:rPr>
              <w:t xml:space="preserve">The person is now a blue collar. Shows the same balance as before with one less barrel: now the balance clearly tilts towards cash. </w:t>
            </w:r>
          </w:p>
        </w:tc>
      </w:tr>
      <w:tr w:rsidR="001C5BF1" w:rsidRPr="001C5BF1" w14:paraId="2E55B220" w14:textId="644D045C" w:rsidTr="001C5BF1">
        <w:tc>
          <w:tcPr>
            <w:tcW w:w="6663" w:type="dxa"/>
          </w:tcPr>
          <w:p w14:paraId="14F06E7F" w14:textId="580EF34E" w:rsidR="001C5BF1" w:rsidRPr="009D5F29" w:rsidRDefault="001C5BF1" w:rsidP="00B801AC">
            <w:pPr>
              <w:rPr>
                <w:iCs/>
                <w:lang w:val="es-CO"/>
              </w:rPr>
            </w:pPr>
            <w:r w:rsidRPr="009D5F29">
              <w:rPr>
                <w:iCs/>
                <w:lang w:val="es-CO"/>
              </w:rPr>
              <w:t xml:space="preserve">¿Funciona esta política? </w:t>
            </w:r>
            <w:proofErr w:type="gramStart"/>
            <w:r w:rsidRPr="009D5F29">
              <w:rPr>
                <w:iCs/>
                <w:lang w:val="es-CO"/>
              </w:rPr>
              <w:t>Sí!</w:t>
            </w:r>
            <w:proofErr w:type="gramEnd"/>
            <w:r w:rsidRPr="009D5F29">
              <w:rPr>
                <w:iCs/>
                <w:lang w:val="es-CO"/>
              </w:rPr>
              <w:t xml:space="preserve"> La provincia canadiense, Columbia Británica, tiene un impuesto sobre el carbono con transferencias monetarias desde 2008 y los análisis económicos demuestran que esta política ha reducido las emisiones de </w:t>
            </w:r>
            <w:commentRangeStart w:id="20"/>
            <w:r w:rsidRPr="009D5F29">
              <w:rPr>
                <w:iCs/>
                <w:lang w:val="es-CO"/>
              </w:rPr>
              <w:t>carbono</w:t>
            </w:r>
            <w:commentRangeEnd w:id="20"/>
            <w:r w:rsidR="006D6864">
              <w:rPr>
                <w:rStyle w:val="Refdecomentario"/>
              </w:rPr>
              <w:commentReference w:id="20"/>
            </w:r>
            <w:r w:rsidRPr="009D5F29">
              <w:rPr>
                <w:iCs/>
                <w:lang w:val="es-CO"/>
              </w:rPr>
              <w:t xml:space="preserve">, ha aumentado el empleo y ha </w:t>
            </w:r>
            <w:commentRangeStart w:id="21"/>
            <w:r w:rsidRPr="009D5F29">
              <w:rPr>
                <w:iCs/>
                <w:lang w:val="es-CO"/>
              </w:rPr>
              <w:t xml:space="preserve">enriquecido </w:t>
            </w:r>
            <w:commentRangeEnd w:id="21"/>
            <w:r w:rsidR="006E621A">
              <w:rPr>
                <w:rStyle w:val="Refdecomentario"/>
              </w:rPr>
              <w:commentReference w:id="21"/>
            </w:r>
            <w:r w:rsidRPr="009D5F29">
              <w:rPr>
                <w:iCs/>
                <w:lang w:val="es-CO"/>
              </w:rPr>
              <w:t>a la mayoría de la población.</w:t>
            </w:r>
          </w:p>
        </w:tc>
        <w:tc>
          <w:tcPr>
            <w:tcW w:w="669" w:type="dxa"/>
          </w:tcPr>
          <w:p w14:paraId="243BD1F5" w14:textId="12542F6D" w:rsidR="001C5BF1" w:rsidRPr="001440F9" w:rsidRDefault="001C5BF1" w:rsidP="001440F9">
            <w:pPr>
              <w:jc w:val="center"/>
              <w:rPr>
                <w:b/>
                <w:i/>
                <w:iCs/>
                <w:lang w:val="en-US"/>
              </w:rPr>
            </w:pPr>
            <w:r w:rsidRPr="001440F9">
              <w:rPr>
                <w:b/>
                <w:i/>
                <w:iCs/>
                <w:lang w:val="en-US"/>
              </w:rPr>
              <w:t>2:54</w:t>
            </w:r>
          </w:p>
        </w:tc>
        <w:tc>
          <w:tcPr>
            <w:tcW w:w="7127" w:type="dxa"/>
          </w:tcPr>
          <w:p w14:paraId="66CBAA6B" w14:textId="3EA03C73" w:rsidR="001C5BF1" w:rsidRPr="009D5F29" w:rsidRDefault="001C5BF1" w:rsidP="00B801AC">
            <w:pPr>
              <w:rPr>
                <w:i/>
                <w:iCs/>
                <w:lang w:val="en-US"/>
              </w:rPr>
            </w:pPr>
            <w:r w:rsidRPr="009D5F29">
              <w:rPr>
                <w:i/>
                <w:iCs/>
                <w:lang w:val="en-US"/>
              </w:rPr>
              <w:t xml:space="preserve">Shows a map of Canada with inside a car with diminishing pollution, 3 blue collars holding cash that turn 4 then 5 blue collars holding more cash (they </w:t>
            </w:r>
            <w:proofErr w:type="gramStart"/>
            <w:r w:rsidRPr="009D5F29">
              <w:rPr>
                <w:i/>
                <w:iCs/>
                <w:lang w:val="en-US"/>
              </w:rPr>
              <w:t>don’t</w:t>
            </w:r>
            <w:proofErr w:type="gramEnd"/>
            <w:r w:rsidRPr="009D5F29">
              <w:rPr>
                <w:i/>
                <w:iCs/>
                <w:lang w:val="en-US"/>
              </w:rPr>
              <w:t xml:space="preserve"> smile)</w:t>
            </w:r>
          </w:p>
        </w:tc>
      </w:tr>
      <w:tr w:rsidR="001C5BF1" w:rsidRPr="001C5BF1" w14:paraId="70D2C19E" w14:textId="0580FC0B" w:rsidTr="001C5BF1">
        <w:tc>
          <w:tcPr>
            <w:tcW w:w="6663" w:type="dxa"/>
          </w:tcPr>
          <w:p w14:paraId="3EE5B773" w14:textId="07A2BA3E" w:rsidR="001C5BF1" w:rsidRPr="009D5F29" w:rsidRDefault="001C5BF1" w:rsidP="00B801AC">
            <w:pPr>
              <w:rPr>
                <w:lang w:val="es-CO"/>
              </w:rPr>
            </w:pPr>
            <w:r w:rsidRPr="009D5F29">
              <w:rPr>
                <w:lang w:val="es-CO"/>
              </w:rPr>
              <w:t xml:space="preserve">Veamos ahora la última política </w:t>
            </w:r>
            <w:proofErr w:type="gramStart"/>
            <w:r w:rsidRPr="009D5F29">
              <w:rPr>
                <w:lang w:val="es-CO"/>
              </w:rPr>
              <w:t>climática :</w:t>
            </w:r>
            <w:proofErr w:type="gramEnd"/>
            <w:r w:rsidRPr="009D5F29">
              <w:rPr>
                <w:lang w:val="es-CO"/>
              </w:rPr>
              <w:t xml:space="preserve"> un amplio programa de inversión pública en infraestructuras verdes,</w:t>
            </w:r>
          </w:p>
        </w:tc>
        <w:tc>
          <w:tcPr>
            <w:tcW w:w="669" w:type="dxa"/>
          </w:tcPr>
          <w:p w14:paraId="61CFE4C7" w14:textId="04DE76A1" w:rsidR="001C5BF1" w:rsidRPr="001440F9" w:rsidRDefault="001C5BF1" w:rsidP="001440F9">
            <w:pPr>
              <w:jc w:val="center"/>
              <w:rPr>
                <w:b/>
                <w:lang w:val="es-ES"/>
              </w:rPr>
            </w:pPr>
            <w:r w:rsidRPr="001440F9">
              <w:rPr>
                <w:b/>
                <w:lang w:val="es-ES"/>
              </w:rPr>
              <w:t>3:16</w:t>
            </w:r>
          </w:p>
        </w:tc>
        <w:tc>
          <w:tcPr>
            <w:tcW w:w="7127" w:type="dxa"/>
          </w:tcPr>
          <w:p w14:paraId="0DBB986A" w14:textId="25F2771A" w:rsidR="001C5BF1" w:rsidRPr="009D5F29" w:rsidRDefault="001C5BF1" w:rsidP="00B801AC">
            <w:pPr>
              <w:rPr>
                <w:lang w:val="en-US"/>
              </w:rPr>
            </w:pPr>
            <w:r w:rsidRPr="009D5F29">
              <w:rPr>
                <w:lang w:val="en-US"/>
              </w:rPr>
              <w:t>Shows a wind turbine below a crane.</w:t>
            </w:r>
          </w:p>
        </w:tc>
      </w:tr>
      <w:tr w:rsidR="001C5BF1" w:rsidRPr="001C5BF1" w14:paraId="7674E7F0" w14:textId="20E8A41D" w:rsidTr="001C5BF1">
        <w:tc>
          <w:tcPr>
            <w:tcW w:w="6663" w:type="dxa"/>
          </w:tcPr>
          <w:p w14:paraId="605AC38E" w14:textId="77777777" w:rsidR="001C5BF1" w:rsidRPr="009D5F29" w:rsidRDefault="001C5BF1" w:rsidP="00B801AC">
            <w:pPr>
              <w:rPr>
                <w:lang w:val="es-CO"/>
              </w:rPr>
            </w:pPr>
            <w:r w:rsidRPr="009D5F29">
              <w:rPr>
                <w:lang w:val="es-CO"/>
              </w:rPr>
              <w:lastRenderedPageBreak/>
              <w:t>que se financiaría con un aumento de la deuda pública.</w:t>
            </w:r>
          </w:p>
          <w:p w14:paraId="31BF4FF0" w14:textId="5098D6B8" w:rsidR="001C5BF1" w:rsidRPr="009D5F29" w:rsidRDefault="001C5BF1" w:rsidP="00B801AC">
            <w:pPr>
              <w:rPr>
                <w:i/>
                <w:lang w:val="es-CO"/>
              </w:rPr>
            </w:pPr>
          </w:p>
        </w:tc>
        <w:tc>
          <w:tcPr>
            <w:tcW w:w="669" w:type="dxa"/>
          </w:tcPr>
          <w:p w14:paraId="366E3E92" w14:textId="5C90E893" w:rsidR="001C5BF1" w:rsidRPr="001440F9" w:rsidRDefault="001C5BF1" w:rsidP="001440F9">
            <w:pPr>
              <w:jc w:val="center"/>
              <w:rPr>
                <w:b/>
                <w:lang w:val="es-ES"/>
              </w:rPr>
            </w:pPr>
            <w:r w:rsidRPr="001440F9">
              <w:rPr>
                <w:b/>
                <w:lang w:val="es-ES"/>
              </w:rPr>
              <w:t>3:23</w:t>
            </w:r>
          </w:p>
        </w:tc>
        <w:tc>
          <w:tcPr>
            <w:tcW w:w="7127" w:type="dxa"/>
          </w:tcPr>
          <w:p w14:paraId="136A7771" w14:textId="7F88994E" w:rsidR="001C5BF1" w:rsidRPr="009D5F29" w:rsidRDefault="001C5BF1" w:rsidP="00B801AC">
            <w:pPr>
              <w:rPr>
                <w:lang w:val="en-US"/>
              </w:rPr>
            </w:pPr>
            <w:r w:rsidRPr="009D5F29">
              <w:rPr>
                <w:lang w:val="en-US"/>
              </w:rPr>
              <w:t>Shows cash transiting from a bank and the government coffers to the wind turbine/crane.</w:t>
            </w:r>
          </w:p>
        </w:tc>
      </w:tr>
      <w:tr w:rsidR="001C5BF1" w:rsidRPr="001C5BF1" w14:paraId="74173D12" w14:textId="6EF97FC6" w:rsidTr="001C5BF1">
        <w:tc>
          <w:tcPr>
            <w:tcW w:w="6663" w:type="dxa"/>
          </w:tcPr>
          <w:p w14:paraId="7DF2E3BC" w14:textId="16B119FF" w:rsidR="001C5BF1" w:rsidRPr="009D5F29" w:rsidRDefault="001C5BF1" w:rsidP="00F10D74">
            <w:pPr>
              <w:rPr>
                <w:i/>
                <w:lang w:val="es-CO"/>
              </w:rPr>
            </w:pPr>
            <w:r w:rsidRPr="009D5F29">
              <w:rPr>
                <w:lang w:val="es-CO"/>
              </w:rPr>
              <w:t xml:space="preserve">Un programa de </w:t>
            </w:r>
            <w:commentRangeStart w:id="22"/>
            <w:r w:rsidRPr="009D5F29">
              <w:rPr>
                <w:lang w:val="es-CO"/>
              </w:rPr>
              <w:t xml:space="preserve">infraestructuras verdes </w:t>
            </w:r>
            <w:commentRangeEnd w:id="22"/>
            <w:r w:rsidR="008B2308">
              <w:rPr>
                <w:rStyle w:val="Refdecomentario"/>
              </w:rPr>
              <w:commentReference w:id="22"/>
            </w:r>
            <w:r w:rsidRPr="009D5F29">
              <w:rPr>
                <w:lang w:val="es-CO"/>
              </w:rPr>
              <w:t xml:space="preserve">lograría la transición en infraestructuras energéticas necesaria para frenar el cambio climático. Sin embargo, podría ir en detrimento de otros posibles proyectos financiados por el gobierno. En España, dicho programa podría crear 350 mil puestos de trabajo en sectores verdes, como </w:t>
            </w:r>
            <w:del w:id="23" w:author="OECC" w:date="2021-06-22T09:45:00Z">
              <w:r w:rsidRPr="009D5F29" w:rsidDel="006D6864">
                <w:rPr>
                  <w:lang w:val="es-CO"/>
                </w:rPr>
                <w:delText xml:space="preserve">en </w:delText>
              </w:r>
            </w:del>
            <w:r w:rsidRPr="009D5F29">
              <w:rPr>
                <w:lang w:val="es-CO"/>
              </w:rPr>
              <w:t>el transporte público, centrales eléctricas renovables, aislamiento de edificios o agricultura sostenible, pero 150 mil personas podrían perder su empleo en la industria de los combustibles fósiles.</w:t>
            </w:r>
          </w:p>
          <w:p w14:paraId="283E735E" w14:textId="12723374" w:rsidR="001C5BF1" w:rsidRPr="009D5F29" w:rsidRDefault="001C5BF1" w:rsidP="00B801AC">
            <w:pPr>
              <w:rPr>
                <w:i/>
                <w:lang w:val="es-CO"/>
              </w:rPr>
            </w:pPr>
            <w:r w:rsidRPr="009D5F29">
              <w:rPr>
                <w:i/>
                <w:lang w:val="es-CO"/>
              </w:rPr>
              <w:t xml:space="preserve"> </w:t>
            </w:r>
          </w:p>
        </w:tc>
        <w:tc>
          <w:tcPr>
            <w:tcW w:w="669" w:type="dxa"/>
          </w:tcPr>
          <w:p w14:paraId="00275024" w14:textId="65B52670" w:rsidR="001C5BF1" w:rsidRPr="001440F9" w:rsidRDefault="001C5BF1" w:rsidP="001440F9">
            <w:pPr>
              <w:jc w:val="center"/>
              <w:rPr>
                <w:b/>
                <w:lang w:val="en-US"/>
              </w:rPr>
            </w:pPr>
            <w:r w:rsidRPr="001440F9">
              <w:rPr>
                <w:b/>
                <w:lang w:val="en-US"/>
              </w:rPr>
              <w:t>3:27</w:t>
            </w:r>
          </w:p>
        </w:tc>
        <w:tc>
          <w:tcPr>
            <w:tcW w:w="7127" w:type="dxa"/>
          </w:tcPr>
          <w:p w14:paraId="7EDCB4F6" w14:textId="3E633CFB" w:rsidR="001C5BF1" w:rsidRPr="009D5F29" w:rsidRDefault="001C5BF1" w:rsidP="00B801AC">
            <w:pPr>
              <w:rPr>
                <w:b/>
                <w:lang w:val="en-US"/>
              </w:rPr>
            </w:pPr>
            <w:r w:rsidRPr="009D5F29">
              <w:rPr>
                <w:lang w:val="en-US"/>
              </w:rPr>
              <w:t xml:space="preserve">Show a blue collar next to the wind turbine, then also a person in a bus, then also a construction worker near a building, then also a farmer in a field. </w:t>
            </w:r>
            <w:r w:rsidRPr="009D5F29">
              <w:rPr>
                <w:b/>
                <w:lang w:val="en-US"/>
              </w:rPr>
              <w:t>Show a coal miner who loses his helmet and tools.</w:t>
            </w:r>
          </w:p>
        </w:tc>
      </w:tr>
      <w:tr w:rsidR="001C5BF1" w:rsidRPr="001C5BF1" w14:paraId="203C5A5B" w14:textId="60894DB9" w:rsidTr="001C5BF1">
        <w:tc>
          <w:tcPr>
            <w:tcW w:w="6663" w:type="dxa"/>
          </w:tcPr>
          <w:p w14:paraId="3A8ED78C" w14:textId="51149112" w:rsidR="001C5BF1" w:rsidRPr="009D5F29" w:rsidRDefault="001C5BF1" w:rsidP="00F10D74">
            <w:pPr>
              <w:rPr>
                <w:i/>
                <w:iCs/>
                <w:lang w:val="es-CO"/>
              </w:rPr>
            </w:pPr>
            <w:r w:rsidRPr="009D5F29">
              <w:rPr>
                <w:iCs/>
                <w:lang w:val="es-CO"/>
              </w:rPr>
              <w:t>En general, las políticas climáticas tienen el potencial de transformar la economía y construir un mundo más verde, más seguro y menos contaminado. Sin embargo, esta transformación verde tiene algunos inconvenientes: la gente tendrá que cambiar sus hábitos y algunas personas incluso tendrán que cambiar de trabajo.</w:t>
            </w:r>
          </w:p>
          <w:p w14:paraId="5198110C" w14:textId="47DE70BE" w:rsidR="001C5BF1" w:rsidRPr="009D5F29" w:rsidRDefault="001C5BF1" w:rsidP="00B801AC">
            <w:pPr>
              <w:rPr>
                <w:i/>
                <w:iCs/>
                <w:lang w:val="es-CO"/>
              </w:rPr>
            </w:pPr>
          </w:p>
        </w:tc>
        <w:tc>
          <w:tcPr>
            <w:tcW w:w="669" w:type="dxa"/>
          </w:tcPr>
          <w:p w14:paraId="72BFFD73" w14:textId="3282895F" w:rsidR="001C5BF1" w:rsidRPr="001440F9" w:rsidRDefault="001C5BF1" w:rsidP="001440F9">
            <w:pPr>
              <w:jc w:val="center"/>
              <w:rPr>
                <w:b/>
                <w:iCs/>
                <w:lang w:val="en-US"/>
              </w:rPr>
            </w:pPr>
            <w:r w:rsidRPr="001440F9">
              <w:rPr>
                <w:b/>
                <w:iCs/>
                <w:lang w:val="en-US"/>
              </w:rPr>
              <w:t>4:02</w:t>
            </w:r>
          </w:p>
        </w:tc>
        <w:tc>
          <w:tcPr>
            <w:tcW w:w="7127" w:type="dxa"/>
          </w:tcPr>
          <w:p w14:paraId="51D2D4D9" w14:textId="7F3A1837" w:rsidR="001C5BF1" w:rsidRPr="009D5F29" w:rsidRDefault="001C5BF1" w:rsidP="00B801AC">
            <w:pPr>
              <w:rPr>
                <w:iCs/>
                <w:lang w:val="en-US"/>
              </w:rPr>
            </w:pPr>
            <w:r w:rsidRPr="009D5F29">
              <w:rPr>
                <w:iCs/>
                <w:lang w:val="en-US"/>
              </w:rPr>
              <w:t xml:space="preserve">Shows a factory / coal power plant, a polluting </w:t>
            </w:r>
            <w:proofErr w:type="gramStart"/>
            <w:r w:rsidRPr="009D5F29">
              <w:rPr>
                <w:iCs/>
                <w:lang w:val="en-US"/>
              </w:rPr>
              <w:t>car</w:t>
            </w:r>
            <w:proofErr w:type="gramEnd"/>
            <w:r w:rsidRPr="009D5F29">
              <w:rPr>
                <w:iCs/>
                <w:lang w:val="en-US"/>
              </w:rPr>
              <w:t xml:space="preserve"> and a coal miner, then an arrow, then a wind turbine, a bicycle and a construction worker. </w:t>
            </w:r>
          </w:p>
        </w:tc>
      </w:tr>
      <w:tr w:rsidR="001C5BF1" w:rsidRPr="009D5F29" w14:paraId="664A9B9F" w14:textId="1E8054CA" w:rsidTr="001C5BF1">
        <w:tc>
          <w:tcPr>
            <w:tcW w:w="6663" w:type="dxa"/>
          </w:tcPr>
          <w:p w14:paraId="46632083" w14:textId="6F446208" w:rsidR="001C5BF1" w:rsidRPr="009D5F29" w:rsidRDefault="001C5BF1" w:rsidP="00B801AC">
            <w:pPr>
              <w:rPr>
                <w:iCs/>
                <w:lang w:val="es-CO"/>
              </w:rPr>
            </w:pPr>
            <w:del w:id="24" w:author="Francisco J.  Heras Hernández" w:date="2021-06-22T11:51:00Z">
              <w:r w:rsidRPr="009D5F29" w:rsidDel="005F2D29">
                <w:rPr>
                  <w:iCs/>
                  <w:lang w:val="es-CO"/>
                </w:rPr>
                <w:delText>Por ejemplo</w:delText>
              </w:r>
            </w:del>
            <w:ins w:id="25" w:author="Francisco J.  Heras Hernández" w:date="2021-06-22T11:51:00Z">
              <w:r w:rsidR="005F2D29">
                <w:rPr>
                  <w:iCs/>
                  <w:lang w:val="es-CO"/>
                </w:rPr>
                <w:t>Como consecuencia</w:t>
              </w:r>
            </w:ins>
            <w:r w:rsidRPr="009D5F29">
              <w:rPr>
                <w:iCs/>
                <w:lang w:val="es-CO"/>
              </w:rPr>
              <w:t xml:space="preserve">, </w:t>
            </w:r>
            <w:del w:id="26" w:author="Francisco J.  Heras Hernández" w:date="2021-06-22T11:49:00Z">
              <w:r w:rsidRPr="009D5F29" w:rsidDel="005F2D29">
                <w:rPr>
                  <w:iCs/>
                  <w:lang w:val="es-CO"/>
                </w:rPr>
                <w:delText>habrá menos demanda en sectores contaminantes como la minería de carbón</w:delText>
              </w:r>
            </w:del>
            <w:ins w:id="27" w:author="Francisco J.  Heras Hernández" w:date="2021-06-22T11:50:00Z">
              <w:r w:rsidR="005F2D29">
                <w:rPr>
                  <w:iCs/>
                  <w:lang w:val="es-CO"/>
                </w:rPr>
                <w:t xml:space="preserve">muchos </w:t>
              </w:r>
            </w:ins>
            <w:ins w:id="28" w:author="Francisco J.  Heras Hernández" w:date="2021-06-22T11:49:00Z">
              <w:r w:rsidR="005F2D29">
                <w:rPr>
                  <w:iCs/>
                  <w:lang w:val="es-CO"/>
                </w:rPr>
                <w:t xml:space="preserve">sectores contaminantes </w:t>
              </w:r>
            </w:ins>
            <w:ins w:id="29" w:author="Francisco J.  Heras Hernández" w:date="2021-06-22T11:51:00Z">
              <w:r w:rsidR="005F2D29">
                <w:rPr>
                  <w:iCs/>
                  <w:lang w:val="es-CO"/>
                </w:rPr>
                <w:t>dejarán de ser competitivos</w:t>
              </w:r>
            </w:ins>
            <w:ins w:id="30" w:author="Francisco J.  Heras Hernández" w:date="2021-06-22T11:52:00Z">
              <w:r w:rsidR="005F2D29">
                <w:rPr>
                  <w:iCs/>
                  <w:lang w:val="es-CO"/>
                </w:rPr>
                <w:t>,</w:t>
              </w:r>
            </w:ins>
            <w:del w:id="31" w:author="Francisco J.  Heras Hernández" w:date="2021-06-22T11:52:00Z">
              <w:r w:rsidRPr="009D5F29" w:rsidDel="005F2D29">
                <w:rPr>
                  <w:iCs/>
                  <w:lang w:val="es-CO"/>
                </w:rPr>
                <w:delText>.</w:delText>
              </w:r>
            </w:del>
            <w:ins w:id="32" w:author="Francisco J.  Heras Hernández" w:date="2021-06-22T11:52:00Z">
              <w:r w:rsidR="005F2D29">
                <w:rPr>
                  <w:iCs/>
                  <w:lang w:val="es-CO"/>
                </w:rPr>
                <w:t xml:space="preserve"> </w:t>
              </w:r>
            </w:ins>
            <w:del w:id="33" w:author="Francisco J.  Heras Hernández" w:date="2021-06-22T11:52:00Z">
              <w:r w:rsidRPr="009D5F29" w:rsidDel="005F2D29">
                <w:rPr>
                  <w:iCs/>
                  <w:lang w:val="es-CO"/>
                </w:rPr>
                <w:delText xml:space="preserve"> </w:delText>
              </w:r>
            </w:del>
            <w:ins w:id="34" w:author="Francisco J.  Heras Hernández" w:date="2021-06-22T11:52:00Z">
              <w:r w:rsidR="005F2D29">
                <w:rPr>
                  <w:iCs/>
                  <w:lang w:val="es-CO"/>
                </w:rPr>
                <w:t>p</w:t>
              </w:r>
            </w:ins>
            <w:del w:id="35" w:author="Francisco J.  Heras Hernández" w:date="2021-06-22T11:52:00Z">
              <w:r w:rsidRPr="009D5F29" w:rsidDel="005F2D29">
                <w:rPr>
                  <w:iCs/>
                  <w:lang w:val="es-CO"/>
                </w:rPr>
                <w:delText>P</w:delText>
              </w:r>
            </w:del>
            <w:r w:rsidRPr="009D5F29">
              <w:rPr>
                <w:iCs/>
                <w:lang w:val="es-CO"/>
              </w:rPr>
              <w:t>ero</w:t>
            </w:r>
            <w:del w:id="36" w:author="Francisco J.  Heras Hernández" w:date="2021-06-22T11:52:00Z">
              <w:r w:rsidRPr="009D5F29" w:rsidDel="005F2D29">
                <w:rPr>
                  <w:iCs/>
                  <w:lang w:val="es-CO"/>
                </w:rPr>
                <w:delText>,</w:delText>
              </w:r>
            </w:del>
            <w:r w:rsidRPr="009D5F29">
              <w:rPr>
                <w:iCs/>
                <w:lang w:val="es-CO"/>
              </w:rPr>
              <w:t xml:space="preserve"> se ofrecerán programas de formación para que los trabajadores afectados puedan encontrar un nuevo empleo en otro sector. </w:t>
            </w:r>
          </w:p>
          <w:p w14:paraId="1A1EC275" w14:textId="4523B6C4" w:rsidR="001C5BF1" w:rsidRPr="009D5F29" w:rsidRDefault="001C5BF1" w:rsidP="00B801AC">
            <w:pPr>
              <w:rPr>
                <w:i/>
                <w:iCs/>
                <w:lang w:val="es-CO"/>
              </w:rPr>
            </w:pPr>
          </w:p>
        </w:tc>
        <w:tc>
          <w:tcPr>
            <w:tcW w:w="669" w:type="dxa"/>
          </w:tcPr>
          <w:p w14:paraId="0A34916B" w14:textId="433A8015" w:rsidR="001C5BF1" w:rsidRPr="001440F9" w:rsidRDefault="001C5BF1" w:rsidP="001440F9">
            <w:pPr>
              <w:jc w:val="center"/>
              <w:rPr>
                <w:b/>
                <w:iCs/>
                <w:lang w:val="en-US"/>
              </w:rPr>
            </w:pPr>
            <w:r w:rsidRPr="001440F9">
              <w:rPr>
                <w:b/>
                <w:iCs/>
                <w:lang w:val="en-US"/>
              </w:rPr>
              <w:t>4:23</w:t>
            </w:r>
          </w:p>
        </w:tc>
        <w:tc>
          <w:tcPr>
            <w:tcW w:w="7127" w:type="dxa"/>
          </w:tcPr>
          <w:p w14:paraId="2916AF2A" w14:textId="4A6B1C96" w:rsidR="001C5BF1" w:rsidRPr="009D5F29" w:rsidRDefault="001C5BF1" w:rsidP="00B801AC">
            <w:pPr>
              <w:rPr>
                <w:iCs/>
                <w:lang w:val="en-US"/>
              </w:rPr>
            </w:pPr>
            <w:r w:rsidRPr="009D5F29">
              <w:rPr>
                <w:iCs/>
                <w:lang w:val="en-US"/>
              </w:rPr>
              <w:t>Shows a coal miner next to the other (but a bit farther away), his helmet switches from mining helmet (with lamp) to construction site helmet and his pick-axe switches to a hammer. (</w:t>
            </w:r>
            <w:proofErr w:type="gramStart"/>
            <w:r w:rsidRPr="009D5F29">
              <w:rPr>
                <w:iCs/>
                <w:lang w:val="en-US"/>
              </w:rPr>
              <w:t>i.e.</w:t>
            </w:r>
            <w:proofErr w:type="gramEnd"/>
            <w:r w:rsidRPr="009D5F29">
              <w:rPr>
                <w:iCs/>
                <w:lang w:val="en-US"/>
              </w:rPr>
              <w:t xml:space="preserve"> the coal miner becomes a construction worker)</w:t>
            </w:r>
          </w:p>
        </w:tc>
      </w:tr>
      <w:tr w:rsidR="001C5BF1" w:rsidRPr="001C5BF1" w14:paraId="3CE317FE" w14:textId="37AA923B" w:rsidTr="001C5BF1">
        <w:tc>
          <w:tcPr>
            <w:tcW w:w="6663" w:type="dxa"/>
          </w:tcPr>
          <w:p w14:paraId="36E60011" w14:textId="77777777" w:rsidR="001C5BF1" w:rsidRPr="005E5D80" w:rsidRDefault="001C5BF1" w:rsidP="001C5BF1">
            <w:pPr>
              <w:rPr>
                <w:i/>
                <w:iCs/>
                <w:lang w:val="es-CO"/>
              </w:rPr>
            </w:pPr>
            <w:r w:rsidRPr="009D5F29">
              <w:rPr>
                <w:iCs/>
                <w:lang w:val="es-CO"/>
              </w:rPr>
              <w:t xml:space="preserve">La transición verde también tiene beneficios: crea un mundo más seguro para las generaciones futuras y reduce la contaminación. </w:t>
            </w:r>
            <w:proofErr w:type="gramStart"/>
            <w:r w:rsidRPr="001C5BF1">
              <w:rPr>
                <w:iCs/>
                <w:lang w:val="es-CO"/>
              </w:rPr>
              <w:t>Además</w:t>
            </w:r>
            <w:proofErr w:type="gramEnd"/>
            <w:r w:rsidRPr="001C5BF1">
              <w:rPr>
                <w:iCs/>
                <w:lang w:val="es-CO"/>
              </w:rPr>
              <w:t xml:space="preserve"> las políticas climáticas se pueden diseñar para proteger a los hogares más pobres y de clase media, ya que estos pueden tener más ingresos con el impuesto sobre el carbono con transferencias monetarias, </w:t>
            </w:r>
            <w:commentRangeStart w:id="37"/>
            <w:r w:rsidRPr="001C5BF1">
              <w:rPr>
                <w:iCs/>
                <w:lang w:val="es-CO"/>
              </w:rPr>
              <w:t xml:space="preserve">y más puestos de trabajo </w:t>
            </w:r>
            <w:commentRangeEnd w:id="37"/>
            <w:r w:rsidR="00EB0181">
              <w:rPr>
                <w:rStyle w:val="Refdecomentario"/>
              </w:rPr>
              <w:commentReference w:id="37"/>
            </w:r>
            <w:r w:rsidRPr="001C5BF1">
              <w:rPr>
                <w:iCs/>
                <w:lang w:val="es-CO"/>
              </w:rPr>
              <w:t>con un programa de infraestructuras verdes.</w:t>
            </w:r>
          </w:p>
          <w:p w14:paraId="38CA4F0A" w14:textId="33860120" w:rsidR="001C5BF1" w:rsidRPr="009D5F29" w:rsidRDefault="001C5BF1" w:rsidP="00B801AC">
            <w:pPr>
              <w:rPr>
                <w:i/>
                <w:iCs/>
                <w:lang w:val="es-CO"/>
              </w:rPr>
            </w:pPr>
          </w:p>
        </w:tc>
        <w:tc>
          <w:tcPr>
            <w:tcW w:w="669" w:type="dxa"/>
          </w:tcPr>
          <w:p w14:paraId="3AED5FAF" w14:textId="3C9F657B" w:rsidR="001C5BF1" w:rsidRPr="001440F9" w:rsidRDefault="001C5BF1" w:rsidP="001440F9">
            <w:pPr>
              <w:jc w:val="center"/>
              <w:rPr>
                <w:b/>
                <w:iCs/>
                <w:lang w:val="es-CO"/>
              </w:rPr>
            </w:pPr>
            <w:r w:rsidRPr="001440F9">
              <w:rPr>
                <w:b/>
                <w:iCs/>
                <w:lang w:val="es-CO"/>
              </w:rPr>
              <w:t>4:38</w:t>
            </w:r>
          </w:p>
        </w:tc>
        <w:tc>
          <w:tcPr>
            <w:tcW w:w="7127" w:type="dxa"/>
          </w:tcPr>
          <w:p w14:paraId="4446F9E4" w14:textId="1DBB7111" w:rsidR="001C5BF1" w:rsidRPr="001C5BF1" w:rsidRDefault="001C5BF1" w:rsidP="00B801AC">
            <w:pPr>
              <w:rPr>
                <w:iCs/>
                <w:lang w:val="en-US"/>
              </w:rPr>
            </w:pPr>
          </w:p>
          <w:p w14:paraId="71ED6FB3" w14:textId="77777777" w:rsidR="001C5BF1" w:rsidRPr="009D5F29" w:rsidRDefault="001C5BF1" w:rsidP="00B801AC">
            <w:pPr>
              <w:rPr>
                <w:iCs/>
                <w:lang w:val="en-US"/>
              </w:rPr>
            </w:pPr>
            <w:r w:rsidRPr="009D5F29">
              <w:rPr>
                <w:iCs/>
                <w:lang w:val="en-US"/>
              </w:rPr>
              <w:t>On the right side of the arrow, add several blue collars holding cash.</w:t>
            </w:r>
          </w:p>
        </w:tc>
      </w:tr>
      <w:tr w:rsidR="001C5BF1" w:rsidRPr="001C5BF1" w14:paraId="4D8EDCC5" w14:textId="3C14B12B" w:rsidTr="001C5BF1">
        <w:tc>
          <w:tcPr>
            <w:tcW w:w="6663" w:type="dxa"/>
          </w:tcPr>
          <w:p w14:paraId="3EBEF61E" w14:textId="4F110470" w:rsidR="001C5BF1" w:rsidRPr="009D5F29" w:rsidRDefault="001C5BF1" w:rsidP="00B801AC">
            <w:pPr>
              <w:rPr>
                <w:iCs/>
                <w:lang w:val="es-CO"/>
              </w:rPr>
            </w:pPr>
            <w:r w:rsidRPr="009D5F29">
              <w:rPr>
                <w:iCs/>
                <w:lang w:val="es-CO"/>
              </w:rPr>
              <w:t xml:space="preserve">Nos hemos centrado en tres políticas climáticas importantes, pero hay muchas otras que son útiles para luchar contra el cambio climático, </w:t>
            </w:r>
            <w:r w:rsidRPr="009D5F29">
              <w:rPr>
                <w:iCs/>
                <w:lang w:val="es-CO"/>
              </w:rPr>
              <w:lastRenderedPageBreak/>
              <w:t xml:space="preserve">como la financiación de la investigación en tecnologías verdes, subvenciones para la rehabilitación y el aislamiento de los edificios para hacerlos más eficientes energéticamente o </w:t>
            </w:r>
            <w:commentRangeStart w:id="38"/>
            <w:r w:rsidRPr="009D5F29">
              <w:rPr>
                <w:iCs/>
                <w:lang w:val="es-CO"/>
              </w:rPr>
              <w:t>el cese de la deforestación</w:t>
            </w:r>
            <w:commentRangeEnd w:id="38"/>
            <w:r w:rsidR="00C86781">
              <w:rPr>
                <w:rStyle w:val="Refdecomentario"/>
              </w:rPr>
              <w:commentReference w:id="38"/>
            </w:r>
            <w:r w:rsidRPr="009D5F29">
              <w:rPr>
                <w:iCs/>
                <w:lang w:val="es-CO"/>
              </w:rPr>
              <w:t>. Para frenar el cambio climático, necesitamos probablemente todas ellas en su conjunto.</w:t>
            </w:r>
          </w:p>
        </w:tc>
        <w:tc>
          <w:tcPr>
            <w:tcW w:w="669" w:type="dxa"/>
          </w:tcPr>
          <w:p w14:paraId="2933173A" w14:textId="5C151AE7" w:rsidR="001C5BF1" w:rsidRPr="001440F9" w:rsidRDefault="001C5BF1" w:rsidP="001440F9">
            <w:pPr>
              <w:jc w:val="center"/>
              <w:rPr>
                <w:b/>
                <w:iCs/>
                <w:lang w:val="en-US"/>
              </w:rPr>
            </w:pPr>
            <w:r w:rsidRPr="001440F9">
              <w:rPr>
                <w:b/>
                <w:iCs/>
                <w:lang w:val="en-US"/>
              </w:rPr>
              <w:lastRenderedPageBreak/>
              <w:t>5:04</w:t>
            </w:r>
          </w:p>
        </w:tc>
        <w:tc>
          <w:tcPr>
            <w:tcW w:w="7127" w:type="dxa"/>
          </w:tcPr>
          <w:p w14:paraId="3EF4B9F6" w14:textId="3F7C937E" w:rsidR="001C5BF1" w:rsidRPr="009D5F29" w:rsidRDefault="001C5BF1" w:rsidP="00B801AC">
            <w:pPr>
              <w:rPr>
                <w:iCs/>
                <w:lang w:val="en-US"/>
              </w:rPr>
            </w:pPr>
            <w:r w:rsidRPr="009D5F29">
              <w:rPr>
                <w:iCs/>
                <w:lang w:val="en-US"/>
              </w:rPr>
              <w:t>Shows a green light bulb, construction to repair a roof, and a growing tree.</w:t>
            </w:r>
          </w:p>
        </w:tc>
      </w:tr>
    </w:tbl>
    <w:p w14:paraId="7CB85990" w14:textId="77777777" w:rsidR="00F10D74" w:rsidRPr="008F73A7" w:rsidRDefault="00F10D74" w:rsidP="00F10D74">
      <w:pPr>
        <w:rPr>
          <w:lang w:val="en-US"/>
        </w:rPr>
      </w:pPr>
    </w:p>
    <w:p w14:paraId="4750EE03" w14:textId="77777777" w:rsidR="00F10D74" w:rsidRPr="008F73A7" w:rsidRDefault="00F10D74" w:rsidP="00F10D74">
      <w:pPr>
        <w:spacing w:after="0"/>
        <w:jc w:val="center"/>
        <w:rPr>
          <w:b/>
          <w:lang w:val="en-US"/>
        </w:rPr>
      </w:pPr>
    </w:p>
    <w:p w14:paraId="0DC80C63" w14:textId="77777777" w:rsidR="00F10D74" w:rsidRPr="008F73A7" w:rsidRDefault="00F10D74" w:rsidP="0011767D">
      <w:pPr>
        <w:spacing w:after="0"/>
        <w:jc w:val="center"/>
        <w:rPr>
          <w:b/>
          <w:lang w:val="en-US"/>
        </w:rPr>
      </w:pPr>
    </w:p>
    <w:p w14:paraId="01DAAC4C" w14:textId="77777777" w:rsidR="00F10D74" w:rsidRPr="008F73A7" w:rsidRDefault="00F10D74" w:rsidP="0011767D">
      <w:pPr>
        <w:spacing w:after="0"/>
        <w:jc w:val="center"/>
        <w:rPr>
          <w:b/>
          <w:lang w:val="en-US"/>
        </w:rPr>
      </w:pPr>
    </w:p>
    <w:p w14:paraId="3CE52754" w14:textId="77777777" w:rsidR="00F10D74" w:rsidRPr="008F73A7" w:rsidRDefault="00F10D74" w:rsidP="0011767D">
      <w:pPr>
        <w:spacing w:after="0"/>
        <w:jc w:val="center"/>
        <w:rPr>
          <w:b/>
          <w:lang w:val="en-US"/>
        </w:rPr>
      </w:pPr>
    </w:p>
    <w:p w14:paraId="4D19CCFC" w14:textId="77777777" w:rsidR="00F10D74" w:rsidRPr="008F73A7" w:rsidRDefault="00F10D74" w:rsidP="0011767D">
      <w:pPr>
        <w:spacing w:after="0"/>
        <w:jc w:val="center"/>
        <w:rPr>
          <w:b/>
          <w:lang w:val="en-US"/>
        </w:rPr>
      </w:pPr>
    </w:p>
    <w:p w14:paraId="4A226BB2" w14:textId="77777777" w:rsidR="00F10D74" w:rsidRPr="008F73A7" w:rsidRDefault="00F10D74" w:rsidP="0011767D">
      <w:pPr>
        <w:spacing w:after="0"/>
        <w:jc w:val="center"/>
        <w:rPr>
          <w:b/>
          <w:lang w:val="en-US"/>
        </w:rPr>
      </w:pPr>
    </w:p>
    <w:p w14:paraId="14861BE4" w14:textId="71D9C333" w:rsidR="0011767D" w:rsidRPr="009D5F29" w:rsidRDefault="0011767D" w:rsidP="0011767D">
      <w:pPr>
        <w:spacing w:after="0"/>
        <w:jc w:val="center"/>
        <w:rPr>
          <w:b/>
          <w:lang w:val="en-US"/>
        </w:rPr>
      </w:pPr>
      <w:r w:rsidRPr="009D5F29">
        <w:rPr>
          <w:b/>
          <w:lang w:val="en-US"/>
        </w:rPr>
        <w:t xml:space="preserve">Spain Climate Video Script </w:t>
      </w:r>
    </w:p>
    <w:p w14:paraId="77E8AD73" w14:textId="77777777" w:rsidR="0011767D" w:rsidRPr="009D5F29" w:rsidRDefault="0011767D" w:rsidP="0011767D">
      <w:pPr>
        <w:spacing w:after="0"/>
        <w:jc w:val="center"/>
        <w:rPr>
          <w:b/>
          <w:lang w:val="en-US"/>
        </w:rPr>
      </w:pPr>
    </w:p>
    <w:p w14:paraId="34531AC0" w14:textId="77777777" w:rsidR="0011767D" w:rsidRPr="009D5F29" w:rsidRDefault="0011767D" w:rsidP="0011767D">
      <w:pPr>
        <w:spacing w:after="0"/>
        <w:jc w:val="center"/>
        <w:rPr>
          <w:b/>
          <w:lang w:val="en-US"/>
        </w:rPr>
      </w:pPr>
    </w:p>
    <w:tbl>
      <w:tblPr>
        <w:tblStyle w:val="Tablaconcuadrcula"/>
        <w:tblW w:w="14885" w:type="dxa"/>
        <w:tblInd w:w="-856" w:type="dxa"/>
        <w:tblLook w:val="04A0" w:firstRow="1" w:lastRow="0" w:firstColumn="1" w:lastColumn="0" w:noHBand="0" w:noVBand="1"/>
      </w:tblPr>
      <w:tblGrid>
        <w:gridCol w:w="7088"/>
        <w:gridCol w:w="992"/>
        <w:gridCol w:w="6805"/>
      </w:tblGrid>
      <w:tr w:rsidR="000A05DF" w:rsidRPr="009D5F29" w14:paraId="68DFF3D8" w14:textId="77777777" w:rsidTr="001C5BF1">
        <w:tc>
          <w:tcPr>
            <w:tcW w:w="7088" w:type="dxa"/>
          </w:tcPr>
          <w:p w14:paraId="733608E5" w14:textId="77777777" w:rsidR="000A05DF" w:rsidRPr="009D5F29" w:rsidRDefault="000A05DF" w:rsidP="00021BF3">
            <w:pPr>
              <w:jc w:val="both"/>
              <w:rPr>
                <w:b/>
              </w:rPr>
            </w:pPr>
            <w:r w:rsidRPr="009D5F29">
              <w:rPr>
                <w:b/>
              </w:rPr>
              <w:t>Speech</w:t>
            </w:r>
          </w:p>
        </w:tc>
        <w:tc>
          <w:tcPr>
            <w:tcW w:w="992" w:type="dxa"/>
          </w:tcPr>
          <w:p w14:paraId="0DC36B74" w14:textId="34B87F03" w:rsidR="000A05DF" w:rsidRPr="001440F9" w:rsidRDefault="001440F9" w:rsidP="001440F9">
            <w:pPr>
              <w:jc w:val="center"/>
              <w:rPr>
                <w:b/>
              </w:rPr>
            </w:pPr>
            <w:r w:rsidRPr="001440F9">
              <w:rPr>
                <w:b/>
              </w:rPr>
              <w:t>Time</w:t>
            </w:r>
          </w:p>
        </w:tc>
        <w:tc>
          <w:tcPr>
            <w:tcW w:w="6805" w:type="dxa"/>
          </w:tcPr>
          <w:p w14:paraId="7B002E87" w14:textId="429FF694" w:rsidR="000A05DF" w:rsidRPr="009D5F29" w:rsidRDefault="000A05DF" w:rsidP="00021BF3">
            <w:pPr>
              <w:rPr>
                <w:i/>
              </w:rPr>
            </w:pPr>
            <w:r w:rsidRPr="009D5F29">
              <w:rPr>
                <w:b/>
              </w:rPr>
              <w:t xml:space="preserve">Image </w:t>
            </w:r>
          </w:p>
          <w:p w14:paraId="5105DC44" w14:textId="77777777" w:rsidR="000A05DF" w:rsidRPr="009D5F29" w:rsidRDefault="000A05DF" w:rsidP="00021BF3">
            <w:pPr>
              <w:rPr>
                <w:i/>
              </w:rPr>
            </w:pPr>
          </w:p>
        </w:tc>
      </w:tr>
      <w:tr w:rsidR="000A05DF" w:rsidRPr="001C5BF1" w14:paraId="1CFF5D18" w14:textId="77777777" w:rsidTr="001C5BF1">
        <w:tc>
          <w:tcPr>
            <w:tcW w:w="7088" w:type="dxa"/>
          </w:tcPr>
          <w:p w14:paraId="729A88D2" w14:textId="3F9EA59F" w:rsidR="000A05DF" w:rsidRPr="009D5F29" w:rsidRDefault="000A05DF" w:rsidP="00021BF3">
            <w:pPr>
              <w:jc w:val="both"/>
              <w:rPr>
                <w:b/>
                <w:i/>
                <w:lang w:val="es-CO"/>
              </w:rPr>
            </w:pPr>
            <w:r w:rsidRPr="009D5F29">
              <w:rPr>
                <w:lang w:val="es-CO"/>
              </w:rPr>
              <w:t>En las últimas décadas, el ser humano ha quemado cada vez más combustibles fósiles como el carbón, el gas y el petróleo. La quema de estos combustibles fósiles libera CO2 a la atmósfera.</w:t>
            </w:r>
          </w:p>
        </w:tc>
        <w:tc>
          <w:tcPr>
            <w:tcW w:w="992" w:type="dxa"/>
          </w:tcPr>
          <w:p w14:paraId="555C060B" w14:textId="2A95906C" w:rsidR="000A05DF" w:rsidRPr="001440F9" w:rsidRDefault="000A05DF" w:rsidP="001440F9">
            <w:pPr>
              <w:jc w:val="center"/>
              <w:rPr>
                <w:b/>
                <w:lang w:val="es-ES"/>
              </w:rPr>
            </w:pPr>
            <w:r w:rsidRPr="001440F9">
              <w:rPr>
                <w:b/>
                <w:lang w:val="es-ES"/>
              </w:rPr>
              <w:t>0:00</w:t>
            </w:r>
          </w:p>
        </w:tc>
        <w:tc>
          <w:tcPr>
            <w:tcW w:w="6805" w:type="dxa"/>
          </w:tcPr>
          <w:p w14:paraId="2D7FDAF3" w14:textId="1CFDF2E5" w:rsidR="000A05DF" w:rsidRPr="009D5F29" w:rsidRDefault="000A05DF" w:rsidP="00021BF3">
            <w:pPr>
              <w:rPr>
                <w:lang w:val="en-US"/>
              </w:rPr>
            </w:pPr>
            <w:r w:rsidRPr="009D5F29">
              <w:rPr>
                <w:lang w:val="en-US"/>
              </w:rPr>
              <w:t>Graph (if possible, animated) of historic CO</w:t>
            </w:r>
            <w:r w:rsidRPr="009D5F29">
              <w:rPr>
                <w:vertAlign w:val="subscript"/>
                <w:lang w:val="en-US"/>
              </w:rPr>
              <w:t>2</w:t>
            </w:r>
            <w:r w:rsidRPr="009D5F29">
              <w:rPr>
                <w:lang w:val="en-US"/>
              </w:rPr>
              <w:t xml:space="preserve"> concentration, next to polluting cars (cars with smoke), planes, and coal power plants / factories (</w:t>
            </w:r>
            <w:proofErr w:type="gramStart"/>
            <w:r w:rsidRPr="009D5F29">
              <w:rPr>
                <w:lang w:val="en-US"/>
              </w:rPr>
              <w:t>e.g.</w:t>
            </w:r>
            <w:proofErr w:type="gramEnd"/>
            <w:r w:rsidRPr="009D5F29">
              <w:rPr>
                <w:lang w:val="en-US"/>
              </w:rPr>
              <w:t xml:space="preserve"> using </w:t>
            </w:r>
            <w:hyperlink r:id="rId12">
              <w:r w:rsidRPr="009D5F29">
                <w:rPr>
                  <w:rStyle w:val="Hipervnculo"/>
                  <w:lang w:val="en-US"/>
                </w:rPr>
                <w:t>https://www.temperaturerecord.org/</w:t>
              </w:r>
            </w:hyperlink>
            <w:r w:rsidRPr="009D5F29">
              <w:rPr>
                <w:lang w:val="en-US"/>
              </w:rPr>
              <w:t xml:space="preserve"> )</w:t>
            </w:r>
          </w:p>
        </w:tc>
      </w:tr>
      <w:tr w:rsidR="000A05DF" w:rsidRPr="001C5BF1" w14:paraId="709B5676" w14:textId="77777777" w:rsidTr="001C5BF1">
        <w:trPr>
          <w:trHeight w:val="538"/>
        </w:trPr>
        <w:tc>
          <w:tcPr>
            <w:tcW w:w="7088" w:type="dxa"/>
          </w:tcPr>
          <w:p w14:paraId="4905FDBD" w14:textId="67FC93B0" w:rsidR="000A05DF" w:rsidRPr="009D5F29" w:rsidRDefault="000A05DF" w:rsidP="00021BF3">
            <w:pPr>
              <w:jc w:val="both"/>
              <w:rPr>
                <w:lang w:val="es-CO"/>
              </w:rPr>
            </w:pPr>
            <w:r w:rsidRPr="009D5F29">
              <w:rPr>
                <w:lang w:val="es-CO"/>
              </w:rPr>
              <w:t xml:space="preserve">Actualmente, la concentración de CO2 en la atmósfera es la más alta de los últimos 800.000 años. </w:t>
            </w:r>
          </w:p>
          <w:p w14:paraId="0BA319C5" w14:textId="593D9050" w:rsidR="000A05DF" w:rsidRPr="009D5F29" w:rsidRDefault="000A05DF" w:rsidP="00021BF3">
            <w:pPr>
              <w:jc w:val="both"/>
              <w:rPr>
                <w:i/>
                <w:lang w:val="es-CO"/>
              </w:rPr>
            </w:pPr>
            <w:r w:rsidRPr="009D5F29">
              <w:rPr>
                <w:i/>
                <w:lang w:val="es-CO"/>
              </w:rPr>
              <w:t xml:space="preserve"> </w:t>
            </w:r>
          </w:p>
        </w:tc>
        <w:tc>
          <w:tcPr>
            <w:tcW w:w="992" w:type="dxa"/>
          </w:tcPr>
          <w:p w14:paraId="089D3E07" w14:textId="6FB27A47" w:rsidR="000A05DF" w:rsidRPr="001440F9" w:rsidRDefault="000A05DF" w:rsidP="001440F9">
            <w:pPr>
              <w:jc w:val="center"/>
              <w:rPr>
                <w:b/>
                <w:lang w:val="en-US"/>
              </w:rPr>
            </w:pPr>
            <w:r w:rsidRPr="001440F9">
              <w:rPr>
                <w:b/>
                <w:lang w:val="en-US"/>
              </w:rPr>
              <w:t>0:12</w:t>
            </w:r>
          </w:p>
        </w:tc>
        <w:tc>
          <w:tcPr>
            <w:tcW w:w="6805" w:type="dxa"/>
          </w:tcPr>
          <w:p w14:paraId="0B2048F3" w14:textId="4660BF71" w:rsidR="000A05DF" w:rsidRPr="009D5F29" w:rsidRDefault="000A05DF" w:rsidP="00021BF3">
            <w:pPr>
              <w:rPr>
                <w:lang w:val="en-US"/>
              </w:rPr>
            </w:pPr>
            <w:proofErr w:type="spellStart"/>
            <w:r w:rsidRPr="009D5F29">
              <w:rPr>
                <w:lang w:val="en-US"/>
              </w:rPr>
              <w:t>Unzoom</w:t>
            </w:r>
            <w:proofErr w:type="spellEnd"/>
            <w:r w:rsidRPr="009D5F29">
              <w:rPr>
                <w:lang w:val="en-US"/>
              </w:rPr>
              <w:t xml:space="preserve"> to show graph of concentration over 800,000 years</w:t>
            </w:r>
          </w:p>
        </w:tc>
      </w:tr>
      <w:tr w:rsidR="000A05DF" w:rsidRPr="001C5BF1" w14:paraId="41441D75" w14:textId="77777777" w:rsidTr="001C5BF1">
        <w:trPr>
          <w:trHeight w:val="536"/>
        </w:trPr>
        <w:tc>
          <w:tcPr>
            <w:tcW w:w="7088" w:type="dxa"/>
          </w:tcPr>
          <w:p w14:paraId="1250D1F3" w14:textId="15832117" w:rsidR="000A05DF" w:rsidRPr="009D5F29" w:rsidRDefault="000A05DF" w:rsidP="00021BF3">
            <w:pPr>
              <w:jc w:val="both"/>
              <w:rPr>
                <w:lang w:val="es-CO"/>
              </w:rPr>
            </w:pPr>
            <w:r w:rsidRPr="009D5F29">
              <w:rPr>
                <w:lang w:val="es-CO"/>
              </w:rPr>
              <w:t>Y es la concentración de gases de efecto invernadero como el CO2 lo que impulsa la temperatura global.</w:t>
            </w:r>
          </w:p>
        </w:tc>
        <w:tc>
          <w:tcPr>
            <w:tcW w:w="992" w:type="dxa"/>
          </w:tcPr>
          <w:p w14:paraId="144F706F" w14:textId="56B5E26F" w:rsidR="000A05DF" w:rsidRPr="001440F9" w:rsidRDefault="000A05DF" w:rsidP="001440F9">
            <w:pPr>
              <w:jc w:val="center"/>
              <w:rPr>
                <w:b/>
                <w:lang w:val="es-ES"/>
              </w:rPr>
            </w:pPr>
            <w:r w:rsidRPr="001440F9">
              <w:rPr>
                <w:b/>
                <w:lang w:val="es-ES"/>
              </w:rPr>
              <w:t>0:19</w:t>
            </w:r>
          </w:p>
        </w:tc>
        <w:tc>
          <w:tcPr>
            <w:tcW w:w="6805" w:type="dxa"/>
          </w:tcPr>
          <w:p w14:paraId="41930C1A" w14:textId="13613C35" w:rsidR="000A05DF" w:rsidRPr="009D5F29" w:rsidRDefault="000A05DF" w:rsidP="00021BF3">
            <w:pPr>
              <w:rPr>
                <w:lang w:val="en-US"/>
              </w:rPr>
            </w:pPr>
            <w:r w:rsidRPr="009D5F29">
              <w:rPr>
                <w:lang w:val="en-US"/>
              </w:rPr>
              <w:t>Show graph of temperatures (</w:t>
            </w:r>
            <w:proofErr w:type="gramStart"/>
            <w:r w:rsidRPr="009D5F29">
              <w:rPr>
                <w:lang w:val="en-US"/>
              </w:rPr>
              <w:t>e.g.</w:t>
            </w:r>
            <w:proofErr w:type="gramEnd"/>
            <w:r w:rsidRPr="009D5F29">
              <w:rPr>
                <w:lang w:val="en-US"/>
              </w:rPr>
              <w:t xml:space="preserve"> using </w:t>
            </w:r>
            <w:hyperlink r:id="rId13">
              <w:r w:rsidRPr="009D5F29">
                <w:rPr>
                  <w:rStyle w:val="Hipervnculo"/>
                  <w:lang w:val="en-US"/>
                </w:rPr>
                <w:t>https://www.temperaturerecord.org/</w:t>
              </w:r>
            </w:hyperlink>
            <w:r w:rsidRPr="009D5F29">
              <w:rPr>
                <w:lang w:val="en-US"/>
              </w:rPr>
              <w:t xml:space="preserve"> )</w:t>
            </w:r>
          </w:p>
        </w:tc>
      </w:tr>
      <w:tr w:rsidR="000A05DF" w:rsidRPr="0088245D" w14:paraId="1AA2E20F" w14:textId="77777777" w:rsidTr="001C5BF1">
        <w:trPr>
          <w:trHeight w:val="536"/>
        </w:trPr>
        <w:tc>
          <w:tcPr>
            <w:tcW w:w="7088" w:type="dxa"/>
          </w:tcPr>
          <w:p w14:paraId="5A586A4D" w14:textId="44812F2A" w:rsidR="000A05DF" w:rsidRPr="009D5F29" w:rsidRDefault="000A05DF" w:rsidP="00021BF3">
            <w:pPr>
              <w:jc w:val="both"/>
              <w:rPr>
                <w:lang w:val="es-CO"/>
              </w:rPr>
            </w:pPr>
            <w:r w:rsidRPr="009D5F29">
              <w:rPr>
                <w:lang w:val="es-CO"/>
              </w:rPr>
              <w:t>Los climatólogos están de acuerdo: la acumulación de gases de efecto invernadero liberados por la actividad humana en la atmósfera provoca el cambio climático.</w:t>
            </w:r>
          </w:p>
          <w:p w14:paraId="6D2AED70" w14:textId="1A3AF7B4" w:rsidR="000A05DF" w:rsidRPr="009D5F29" w:rsidRDefault="000A05DF" w:rsidP="005C2EDA">
            <w:pPr>
              <w:jc w:val="both"/>
              <w:rPr>
                <w:i/>
                <w:lang w:val="es-CO"/>
              </w:rPr>
            </w:pPr>
            <w:r w:rsidRPr="009D5F29">
              <w:rPr>
                <w:i/>
                <w:lang w:val="es-CO"/>
              </w:rPr>
              <w:t xml:space="preserve"> </w:t>
            </w:r>
          </w:p>
        </w:tc>
        <w:tc>
          <w:tcPr>
            <w:tcW w:w="992" w:type="dxa"/>
          </w:tcPr>
          <w:p w14:paraId="77D97722" w14:textId="3EFE5FAD" w:rsidR="000A05DF" w:rsidRPr="001440F9" w:rsidRDefault="000A05DF" w:rsidP="001440F9">
            <w:pPr>
              <w:jc w:val="center"/>
              <w:rPr>
                <w:b/>
                <w:lang w:val="es-CO"/>
              </w:rPr>
            </w:pPr>
            <w:r w:rsidRPr="001440F9">
              <w:rPr>
                <w:b/>
                <w:lang w:val="es-CO"/>
              </w:rPr>
              <w:t>0:26</w:t>
            </w:r>
          </w:p>
        </w:tc>
        <w:tc>
          <w:tcPr>
            <w:tcW w:w="6805" w:type="dxa"/>
          </w:tcPr>
          <w:p w14:paraId="22E3DD06" w14:textId="4699081F" w:rsidR="000A05DF" w:rsidRPr="009D5F29" w:rsidRDefault="000A05DF" w:rsidP="00021BF3">
            <w:pPr>
              <w:rPr>
                <w:lang w:val="es-CO"/>
              </w:rPr>
            </w:pPr>
          </w:p>
        </w:tc>
      </w:tr>
      <w:tr w:rsidR="000A05DF" w:rsidRPr="001C5BF1" w14:paraId="32846756" w14:textId="77777777" w:rsidTr="001C5BF1">
        <w:tc>
          <w:tcPr>
            <w:tcW w:w="7088" w:type="dxa"/>
          </w:tcPr>
          <w:p w14:paraId="00E599F4" w14:textId="19D19544" w:rsidR="000A05DF" w:rsidRPr="009D5F29" w:rsidRDefault="000A05DF" w:rsidP="00021BF3">
            <w:pPr>
              <w:rPr>
                <w:lang w:val="es-CO"/>
              </w:rPr>
            </w:pPr>
            <w:r w:rsidRPr="009D5F29">
              <w:rPr>
                <w:lang w:val="es-CO"/>
              </w:rPr>
              <w:t>Una rápida transición hacia una sociedad sin combustibles fósiles es técnicamente posible y podría contener el calentamiento global por debajo de +2°C.</w:t>
            </w:r>
          </w:p>
          <w:p w14:paraId="309649EA" w14:textId="77777777" w:rsidR="000A05DF" w:rsidRPr="009D5F29" w:rsidRDefault="000A05DF" w:rsidP="00021BF3">
            <w:pPr>
              <w:rPr>
                <w:lang w:val="es-CO"/>
              </w:rPr>
            </w:pPr>
          </w:p>
          <w:p w14:paraId="41454052" w14:textId="18C15AF0" w:rsidR="000A05DF" w:rsidRPr="009D5F29" w:rsidRDefault="000A05DF" w:rsidP="00021BF3">
            <w:pPr>
              <w:rPr>
                <w:lang w:val="es-CO"/>
              </w:rPr>
            </w:pPr>
          </w:p>
          <w:p w14:paraId="75C719BC" w14:textId="38BBD907" w:rsidR="000A05DF" w:rsidRPr="009D5F29" w:rsidRDefault="000A05DF" w:rsidP="00021BF3">
            <w:pPr>
              <w:rPr>
                <w:lang w:val="es-CO"/>
              </w:rPr>
            </w:pPr>
          </w:p>
        </w:tc>
        <w:tc>
          <w:tcPr>
            <w:tcW w:w="992" w:type="dxa"/>
          </w:tcPr>
          <w:p w14:paraId="0DE736E5" w14:textId="0280A7EE" w:rsidR="000A05DF" w:rsidRPr="001440F9" w:rsidRDefault="000A05DF" w:rsidP="001440F9">
            <w:pPr>
              <w:jc w:val="center"/>
              <w:rPr>
                <w:b/>
                <w:lang w:val="es-ES"/>
              </w:rPr>
            </w:pPr>
            <w:r w:rsidRPr="001440F9">
              <w:rPr>
                <w:b/>
                <w:lang w:val="es-ES"/>
              </w:rPr>
              <w:lastRenderedPageBreak/>
              <w:t>0:36</w:t>
            </w:r>
          </w:p>
        </w:tc>
        <w:tc>
          <w:tcPr>
            <w:tcW w:w="6805" w:type="dxa"/>
          </w:tcPr>
          <w:p w14:paraId="72333BA7" w14:textId="6CBC4670" w:rsidR="000A05DF" w:rsidRPr="009D5F29" w:rsidRDefault="000A05DF" w:rsidP="00021BF3">
            <w:pPr>
              <w:rPr>
                <w:lang w:val="en-US"/>
              </w:rPr>
            </w:pPr>
            <w:r w:rsidRPr="009D5F29">
              <w:rPr>
                <w:lang w:val="en-US"/>
              </w:rPr>
              <w:t>Extends graph of temperatures with 2°C scenario (</w:t>
            </w:r>
            <w:proofErr w:type="gramStart"/>
            <w:r w:rsidRPr="009D5F29">
              <w:rPr>
                <w:lang w:val="en-US"/>
              </w:rPr>
              <w:t>e.g.</w:t>
            </w:r>
            <w:proofErr w:type="gramEnd"/>
            <w:r w:rsidRPr="009D5F29">
              <w:rPr>
                <w:lang w:val="en-US"/>
              </w:rPr>
              <w:t xml:space="preserve"> using the figure below), and some </w:t>
            </w:r>
            <w:proofErr w:type="spellStart"/>
            <w:r w:rsidRPr="009D5F29">
              <w:rPr>
                <w:lang w:val="en-US"/>
              </w:rPr>
              <w:t>windpanels</w:t>
            </w:r>
            <w:proofErr w:type="spellEnd"/>
            <w:r w:rsidRPr="009D5F29">
              <w:rPr>
                <w:lang w:val="en-US"/>
              </w:rPr>
              <w:t xml:space="preserve"> and trees on the side</w:t>
            </w:r>
          </w:p>
        </w:tc>
      </w:tr>
      <w:tr w:rsidR="000A05DF" w:rsidRPr="001C5BF1" w14:paraId="58186382" w14:textId="77777777" w:rsidTr="001C5BF1">
        <w:tc>
          <w:tcPr>
            <w:tcW w:w="7088" w:type="dxa"/>
          </w:tcPr>
          <w:p w14:paraId="62C1F457" w14:textId="77777777" w:rsidR="000A05DF" w:rsidRPr="009D5F29" w:rsidRDefault="000A05DF" w:rsidP="00021BF3">
            <w:pPr>
              <w:rPr>
                <w:lang w:val="en-US"/>
              </w:rPr>
            </w:pPr>
          </w:p>
          <w:p w14:paraId="157E113D" w14:textId="4A8E707E" w:rsidR="000A05DF" w:rsidRPr="009D5F29" w:rsidRDefault="000A05DF" w:rsidP="00021BF3">
            <w:pPr>
              <w:rPr>
                <w:lang w:val="es-CO"/>
              </w:rPr>
            </w:pPr>
            <w:r w:rsidRPr="009D5F29">
              <w:rPr>
                <w:lang w:val="es-CO"/>
              </w:rPr>
              <w:t>Pero si las emisiones de gases de efecto invernadero mantienen su tendencia actual, el calentamiento medio del planeta será de +4°C en 2100 y de +7°C en 2200.</w:t>
            </w:r>
          </w:p>
          <w:p w14:paraId="1C7D16DA" w14:textId="6AA78C3C" w:rsidR="000A05DF" w:rsidRPr="009D5F29" w:rsidRDefault="000A05DF" w:rsidP="00021BF3">
            <w:pPr>
              <w:rPr>
                <w:i/>
                <w:lang w:val="es-CO"/>
              </w:rPr>
            </w:pPr>
            <w:r w:rsidRPr="009D5F29">
              <w:rPr>
                <w:i/>
                <w:lang w:val="es-CO"/>
              </w:rPr>
              <w:t xml:space="preserve"> </w:t>
            </w:r>
          </w:p>
        </w:tc>
        <w:tc>
          <w:tcPr>
            <w:tcW w:w="992" w:type="dxa"/>
          </w:tcPr>
          <w:p w14:paraId="70497337" w14:textId="77777777" w:rsidR="000A05DF" w:rsidRPr="001C5BF1" w:rsidRDefault="000A05DF" w:rsidP="001440F9">
            <w:pPr>
              <w:jc w:val="center"/>
              <w:rPr>
                <w:b/>
                <w:lang w:val="es-CO"/>
              </w:rPr>
            </w:pPr>
          </w:p>
          <w:p w14:paraId="455E9E30" w14:textId="77777777" w:rsidR="000A05DF" w:rsidRPr="001C5BF1" w:rsidRDefault="000A05DF" w:rsidP="001440F9">
            <w:pPr>
              <w:jc w:val="center"/>
              <w:rPr>
                <w:b/>
                <w:lang w:val="es-CO"/>
              </w:rPr>
            </w:pPr>
          </w:p>
          <w:p w14:paraId="5C03D9C2" w14:textId="4CD5E929" w:rsidR="000A05DF" w:rsidRPr="001440F9" w:rsidRDefault="000A05DF" w:rsidP="001440F9">
            <w:pPr>
              <w:jc w:val="center"/>
              <w:rPr>
                <w:b/>
                <w:lang w:val="en-US"/>
              </w:rPr>
            </w:pPr>
            <w:r w:rsidRPr="001440F9">
              <w:rPr>
                <w:b/>
                <w:lang w:val="en-US"/>
              </w:rPr>
              <w:t>0:48</w:t>
            </w:r>
          </w:p>
        </w:tc>
        <w:tc>
          <w:tcPr>
            <w:tcW w:w="6805" w:type="dxa"/>
          </w:tcPr>
          <w:p w14:paraId="05E25D0D" w14:textId="7A319A92" w:rsidR="000A05DF" w:rsidRPr="009D5F29" w:rsidRDefault="000A05DF" w:rsidP="00021BF3">
            <w:pPr>
              <w:rPr>
                <w:lang w:val="en-US"/>
              </w:rPr>
            </w:pPr>
            <w:r w:rsidRPr="009D5F29">
              <w:rPr>
                <w:lang w:val="en-US"/>
              </w:rPr>
              <w:t>Keep previous graph but adds a +4°C scenario (</w:t>
            </w:r>
            <w:proofErr w:type="gramStart"/>
            <w:r w:rsidRPr="009D5F29">
              <w:rPr>
                <w:lang w:val="en-US"/>
              </w:rPr>
              <w:t>e.g.</w:t>
            </w:r>
            <w:proofErr w:type="gramEnd"/>
            <w:r w:rsidRPr="009D5F29">
              <w:rPr>
                <w:lang w:val="en-US"/>
              </w:rPr>
              <w:t xml:space="preserve"> using the figure below), and on the side now there is a polluting car and a coal power plant / factory</w:t>
            </w:r>
          </w:p>
        </w:tc>
      </w:tr>
      <w:tr w:rsidR="000A05DF" w:rsidRPr="001C5BF1" w14:paraId="46FD95D1" w14:textId="77777777" w:rsidTr="001C5BF1">
        <w:tc>
          <w:tcPr>
            <w:tcW w:w="7088" w:type="dxa"/>
          </w:tcPr>
          <w:p w14:paraId="4E40FBF9" w14:textId="2D31F70A" w:rsidR="000A05DF" w:rsidRPr="009D5F29" w:rsidRDefault="000A05DF" w:rsidP="002C3A29">
            <w:pPr>
              <w:pStyle w:val="Prrafodelista"/>
              <w:numPr>
                <w:ilvl w:val="0"/>
                <w:numId w:val="1"/>
              </w:numPr>
              <w:rPr>
                <w:lang w:val="es-CO"/>
              </w:rPr>
            </w:pPr>
            <w:r w:rsidRPr="009D5F29">
              <w:rPr>
                <w:lang w:val="es-CO"/>
              </w:rPr>
              <w:t>En este escenario, el 80% del territorio español podría estar en riesgo de desertificación a finales de siglo.</w:t>
            </w:r>
            <w:r w:rsidRPr="009D5F29">
              <w:rPr>
                <w:rStyle w:val="Refdenotaalpie"/>
                <w:lang w:val="es-CO"/>
              </w:rPr>
              <w:footnoteReference w:id="1"/>
            </w:r>
            <w:r w:rsidRPr="009D5F29">
              <w:rPr>
                <w:lang w:val="es-CO"/>
              </w:rPr>
              <w:t xml:space="preserve"> </w:t>
            </w:r>
          </w:p>
        </w:tc>
        <w:tc>
          <w:tcPr>
            <w:tcW w:w="992" w:type="dxa"/>
          </w:tcPr>
          <w:p w14:paraId="32FFEAC9" w14:textId="617A5DE0" w:rsidR="000A05DF" w:rsidRPr="001440F9" w:rsidRDefault="000A05DF" w:rsidP="001440F9">
            <w:pPr>
              <w:jc w:val="center"/>
              <w:rPr>
                <w:b/>
                <w:lang w:val="es-ES"/>
              </w:rPr>
            </w:pPr>
            <w:r w:rsidRPr="001440F9">
              <w:rPr>
                <w:b/>
                <w:lang w:val="es-ES"/>
              </w:rPr>
              <w:t>1:02</w:t>
            </w:r>
          </w:p>
        </w:tc>
        <w:tc>
          <w:tcPr>
            <w:tcW w:w="6805" w:type="dxa"/>
          </w:tcPr>
          <w:p w14:paraId="2E0F5FF7" w14:textId="1AC5D819" w:rsidR="000A05DF" w:rsidRPr="009D5F29" w:rsidRDefault="000A05DF" w:rsidP="00021BF3">
            <w:pPr>
              <w:rPr>
                <w:lang w:val="en-US"/>
              </w:rPr>
            </w:pPr>
            <w:r w:rsidRPr="009D5F29">
              <w:rPr>
                <w:lang w:val="en-US"/>
              </w:rPr>
              <w:t>Shows a desert with someone sweating more and more. Shows a thermometer than goes up to 48 °C.</w:t>
            </w:r>
          </w:p>
          <w:p w14:paraId="1EE15EC6" w14:textId="77777777" w:rsidR="000A05DF" w:rsidRPr="009D5F29" w:rsidRDefault="000A05DF" w:rsidP="00021BF3">
            <w:pPr>
              <w:rPr>
                <w:lang w:val="en-US"/>
              </w:rPr>
            </w:pPr>
          </w:p>
        </w:tc>
      </w:tr>
      <w:tr w:rsidR="000A05DF" w:rsidRPr="009D5F29" w14:paraId="10C7B0F9" w14:textId="77777777" w:rsidTr="001C5BF1">
        <w:tc>
          <w:tcPr>
            <w:tcW w:w="7088" w:type="dxa"/>
          </w:tcPr>
          <w:p w14:paraId="2799BA67" w14:textId="65BDCF36" w:rsidR="000A05DF" w:rsidRPr="009D5F29" w:rsidRDefault="000A05DF" w:rsidP="005568A8">
            <w:pPr>
              <w:rPr>
                <w:lang w:val="es-CO"/>
              </w:rPr>
            </w:pPr>
            <w:r w:rsidRPr="009D5F29">
              <w:rPr>
                <w:lang w:val="es-CO"/>
              </w:rPr>
              <w:t>Esto puede parecer lejano, pero el cambio climático ya nos está afectando hoy en día.</w:t>
            </w:r>
          </w:p>
          <w:p w14:paraId="7EA37969" w14:textId="70DF1811" w:rsidR="000A05DF" w:rsidRPr="009D5F29" w:rsidRDefault="000A05DF" w:rsidP="00726594">
            <w:pPr>
              <w:pStyle w:val="Prrafodelista"/>
              <w:numPr>
                <w:ilvl w:val="0"/>
                <w:numId w:val="3"/>
              </w:numPr>
              <w:rPr>
                <w:lang w:val="es-CO"/>
              </w:rPr>
            </w:pPr>
            <w:r w:rsidRPr="009D5F29">
              <w:rPr>
                <w:lang w:val="es-CO"/>
              </w:rPr>
              <w:t xml:space="preserve">Por ejemplo, las olas de calor son más intensas, bruscas y duraderas. En España, en esta última década, se han casi duplicado el número de olas de calor </w:t>
            </w:r>
            <w:proofErr w:type="gramStart"/>
            <w:r w:rsidRPr="009D5F29">
              <w:rPr>
                <w:lang w:val="es-CO"/>
              </w:rPr>
              <w:t>en relación a</w:t>
            </w:r>
            <w:proofErr w:type="gramEnd"/>
            <w:r w:rsidRPr="009D5F29">
              <w:rPr>
                <w:lang w:val="es-CO"/>
              </w:rPr>
              <w:t xml:space="preserve"> décadas anteriores</w:t>
            </w:r>
            <w:r w:rsidRPr="009D5F29">
              <w:rPr>
                <w:rStyle w:val="Refdenotaalpie"/>
                <w:lang w:val="fr-FR"/>
              </w:rPr>
              <w:footnoteReference w:id="2"/>
            </w:r>
            <w:r w:rsidRPr="009D5F29">
              <w:rPr>
                <w:lang w:val="es-CO"/>
              </w:rPr>
              <w:t xml:space="preserve">  </w:t>
            </w:r>
          </w:p>
          <w:p w14:paraId="62934E6A" w14:textId="486F233C" w:rsidR="000A05DF" w:rsidRPr="009D5F29" w:rsidRDefault="000A05DF" w:rsidP="005C2EDA">
            <w:pPr>
              <w:pStyle w:val="Prrafodelista"/>
              <w:rPr>
                <w:lang w:val="es-CO"/>
              </w:rPr>
            </w:pPr>
          </w:p>
        </w:tc>
        <w:tc>
          <w:tcPr>
            <w:tcW w:w="992" w:type="dxa"/>
          </w:tcPr>
          <w:p w14:paraId="677387D2" w14:textId="3CA91EEC" w:rsidR="000A05DF" w:rsidRPr="001440F9" w:rsidRDefault="00DD418D" w:rsidP="001440F9">
            <w:pPr>
              <w:jc w:val="center"/>
              <w:rPr>
                <w:b/>
                <w:lang w:val="en-US"/>
              </w:rPr>
            </w:pPr>
            <w:r w:rsidRPr="001440F9">
              <w:rPr>
                <w:b/>
                <w:lang w:val="en-US"/>
              </w:rPr>
              <w:t>1:10</w:t>
            </w:r>
          </w:p>
        </w:tc>
        <w:tc>
          <w:tcPr>
            <w:tcW w:w="6805" w:type="dxa"/>
          </w:tcPr>
          <w:p w14:paraId="483412F2" w14:textId="1EDEE13C" w:rsidR="000A05DF" w:rsidRPr="009D5F29" w:rsidRDefault="000A05DF" w:rsidP="003533E1">
            <w:pPr>
              <w:rPr>
                <w:lang w:val="en-US"/>
              </w:rPr>
            </w:pPr>
            <w:r w:rsidRPr="009D5F29">
              <w:rPr>
                <w:lang w:val="en-US"/>
              </w:rPr>
              <w:t xml:space="preserve">Shows a drought. </w:t>
            </w:r>
          </w:p>
        </w:tc>
      </w:tr>
      <w:tr w:rsidR="000A05DF" w:rsidRPr="009D5F29" w14:paraId="0ADFD350" w14:textId="77777777" w:rsidTr="001C5BF1">
        <w:tc>
          <w:tcPr>
            <w:tcW w:w="7088" w:type="dxa"/>
          </w:tcPr>
          <w:p w14:paraId="57DCF8E0" w14:textId="39E2AF19" w:rsidR="000A05DF" w:rsidRPr="009D5F29" w:rsidRDefault="000A05DF" w:rsidP="00183410">
            <w:pPr>
              <w:pStyle w:val="Prrafodelista"/>
              <w:numPr>
                <w:ilvl w:val="0"/>
                <w:numId w:val="1"/>
              </w:numPr>
              <w:rPr>
                <w:lang w:val="es-CO"/>
              </w:rPr>
            </w:pPr>
            <w:r w:rsidRPr="009D5F29">
              <w:rPr>
                <w:lang w:val="es-CO"/>
              </w:rPr>
              <w:t>Las condiciones de calor y sequedad están provocando más incendios forestales. España se encuentra entre los tres países europeos con mayor peligro de incendios</w:t>
            </w:r>
            <w:r w:rsidRPr="009D5F29">
              <w:rPr>
                <w:rStyle w:val="Refdenotaalpie"/>
                <w:lang w:val="fr-FR"/>
              </w:rPr>
              <w:footnoteReference w:id="3"/>
            </w:r>
            <w:r w:rsidRPr="009D5F29">
              <w:rPr>
                <w:lang w:val="es-CO"/>
              </w:rPr>
              <w:t xml:space="preserve">. </w:t>
            </w:r>
            <w:r w:rsidRPr="009D5F29">
              <w:rPr>
                <w:i/>
                <w:lang w:val="es-CO"/>
              </w:rPr>
              <w:br/>
            </w:r>
          </w:p>
        </w:tc>
        <w:tc>
          <w:tcPr>
            <w:tcW w:w="992" w:type="dxa"/>
          </w:tcPr>
          <w:p w14:paraId="4FE4DC8D" w14:textId="2C1B5A71" w:rsidR="000A05DF" w:rsidRPr="001440F9" w:rsidRDefault="00DD418D" w:rsidP="001440F9">
            <w:pPr>
              <w:jc w:val="center"/>
              <w:rPr>
                <w:b/>
                <w:lang w:val="en-US"/>
              </w:rPr>
            </w:pPr>
            <w:r w:rsidRPr="001440F9">
              <w:rPr>
                <w:b/>
                <w:lang w:val="en-US"/>
              </w:rPr>
              <w:t>1:26</w:t>
            </w:r>
          </w:p>
        </w:tc>
        <w:tc>
          <w:tcPr>
            <w:tcW w:w="6805" w:type="dxa"/>
          </w:tcPr>
          <w:p w14:paraId="5344A0F6" w14:textId="562E7900" w:rsidR="000A05DF" w:rsidRPr="009D5F29" w:rsidRDefault="000A05DF" w:rsidP="00EF5F43">
            <w:pPr>
              <w:rPr>
                <w:lang w:val="en-US"/>
              </w:rPr>
            </w:pPr>
            <w:r w:rsidRPr="009D5F29">
              <w:rPr>
                <w:lang w:val="en-US"/>
              </w:rPr>
              <w:t xml:space="preserve">Shows a forest burning. </w:t>
            </w:r>
          </w:p>
        </w:tc>
      </w:tr>
      <w:tr w:rsidR="000A05DF" w:rsidRPr="001C5BF1" w14:paraId="78667E07" w14:textId="77777777" w:rsidTr="001C5BF1">
        <w:tc>
          <w:tcPr>
            <w:tcW w:w="7088" w:type="dxa"/>
          </w:tcPr>
          <w:p w14:paraId="1D06C827" w14:textId="345F35B9" w:rsidR="000A05DF" w:rsidRPr="009D5F29" w:rsidRDefault="000A05DF" w:rsidP="00DA34BA">
            <w:pPr>
              <w:pStyle w:val="Prrafodelista"/>
              <w:numPr>
                <w:ilvl w:val="0"/>
                <w:numId w:val="1"/>
              </w:numPr>
              <w:rPr>
                <w:lang w:val="es-CO"/>
              </w:rPr>
            </w:pPr>
            <w:r w:rsidRPr="009D5F29">
              <w:rPr>
                <w:lang w:val="es-CO"/>
              </w:rPr>
              <w:t>Debido al aumento de las temperaturas, la frecuencia e intensidad de inundaciones por deshielo y por tormentas torrenciales también está aumentando en algunas regiones</w:t>
            </w:r>
            <w:r w:rsidRPr="009D5F29">
              <w:rPr>
                <w:rStyle w:val="Refdenotaalpie"/>
                <w:lang w:val="fr-FR"/>
              </w:rPr>
              <w:footnoteReference w:id="4"/>
            </w:r>
            <w:r w:rsidRPr="009D5F29">
              <w:rPr>
                <w:lang w:val="es-CO"/>
              </w:rPr>
              <w:t xml:space="preserve">. </w:t>
            </w:r>
          </w:p>
          <w:p w14:paraId="0B85D25F" w14:textId="6244F706" w:rsidR="000A05DF" w:rsidRPr="009D5F29" w:rsidRDefault="000A05DF" w:rsidP="00DA34BA">
            <w:pPr>
              <w:pStyle w:val="Prrafodelista"/>
              <w:rPr>
                <w:lang w:val="es-CO"/>
              </w:rPr>
            </w:pPr>
          </w:p>
        </w:tc>
        <w:tc>
          <w:tcPr>
            <w:tcW w:w="992" w:type="dxa"/>
          </w:tcPr>
          <w:p w14:paraId="56EE60AC" w14:textId="5214F5D0" w:rsidR="000A05DF" w:rsidRPr="001440F9" w:rsidRDefault="00DD418D" w:rsidP="001440F9">
            <w:pPr>
              <w:jc w:val="center"/>
              <w:rPr>
                <w:b/>
                <w:lang w:val="es-ES"/>
              </w:rPr>
            </w:pPr>
            <w:r w:rsidRPr="001440F9">
              <w:rPr>
                <w:b/>
                <w:lang w:val="es-ES"/>
              </w:rPr>
              <w:t>1:37</w:t>
            </w:r>
          </w:p>
        </w:tc>
        <w:tc>
          <w:tcPr>
            <w:tcW w:w="6805" w:type="dxa"/>
          </w:tcPr>
          <w:p w14:paraId="27E43232" w14:textId="19EDE81D" w:rsidR="000A05DF" w:rsidRPr="009D5F29" w:rsidRDefault="000A05DF" w:rsidP="0061750D">
            <w:pPr>
              <w:rPr>
                <w:lang w:val="en-US"/>
              </w:rPr>
            </w:pPr>
            <w:r w:rsidRPr="009D5F29">
              <w:rPr>
                <w:lang w:val="en-US"/>
              </w:rPr>
              <w:t xml:space="preserve">Shows a house near a </w:t>
            </w:r>
            <w:r w:rsidRPr="009D5F29">
              <w:rPr>
                <w:b/>
                <w:lang w:val="en-US"/>
              </w:rPr>
              <w:t>river</w:t>
            </w:r>
            <w:r w:rsidRPr="009D5F29">
              <w:rPr>
                <w:lang w:val="en-US"/>
              </w:rPr>
              <w:t xml:space="preserve"> </w:t>
            </w:r>
            <w:r w:rsidRPr="009D5F29">
              <w:rPr>
                <w:strike/>
                <w:lang w:val="en-US"/>
              </w:rPr>
              <w:t>beach</w:t>
            </w:r>
            <w:r w:rsidRPr="009D5F29">
              <w:rPr>
                <w:lang w:val="en-US"/>
              </w:rPr>
              <w:t xml:space="preserve">, shows a strong storm, </w:t>
            </w:r>
            <w:r w:rsidRPr="009D5F29">
              <w:rPr>
                <w:b/>
                <w:lang w:val="en-US"/>
              </w:rPr>
              <w:t>the river-level rises then floods the house</w:t>
            </w:r>
          </w:p>
        </w:tc>
      </w:tr>
      <w:tr w:rsidR="000A05DF" w:rsidRPr="001C5BF1" w14:paraId="5DCE5FAA" w14:textId="77777777" w:rsidTr="001C5BF1">
        <w:tc>
          <w:tcPr>
            <w:tcW w:w="7088" w:type="dxa"/>
          </w:tcPr>
          <w:p w14:paraId="5138EB6D" w14:textId="4C836D31" w:rsidR="000A05DF" w:rsidRPr="009D5F29" w:rsidRDefault="000A05DF" w:rsidP="00DA34BA">
            <w:pPr>
              <w:pStyle w:val="Prrafodelista"/>
              <w:numPr>
                <w:ilvl w:val="0"/>
                <w:numId w:val="1"/>
              </w:numPr>
              <w:rPr>
                <w:lang w:val="es-CO"/>
              </w:rPr>
            </w:pPr>
            <w:r w:rsidRPr="009D5F29">
              <w:rPr>
                <w:lang w:val="es-CO"/>
              </w:rPr>
              <w:t xml:space="preserve">La desertificación, las inundaciones y las sequías afectan negativamente a la productividad de los cultivos y ponen en riesgo </w:t>
            </w:r>
            <w:r w:rsidRPr="009D5F29">
              <w:rPr>
                <w:lang w:val="es-CO"/>
              </w:rPr>
              <w:lastRenderedPageBreak/>
              <w:t>al sector agrario español, un sector con gran importancia económica, social, territorial y medioambiental</w:t>
            </w:r>
            <w:r w:rsidRPr="009D5F29">
              <w:rPr>
                <w:rStyle w:val="Refdenotaalpie"/>
                <w:lang w:val="fr-FR"/>
              </w:rPr>
              <w:footnoteReference w:id="5"/>
            </w:r>
            <w:r w:rsidRPr="009D5F29">
              <w:rPr>
                <w:lang w:val="es-CO"/>
              </w:rPr>
              <w:t>.</w:t>
            </w:r>
          </w:p>
          <w:p w14:paraId="02EA79AD" w14:textId="77777777" w:rsidR="000A05DF" w:rsidRPr="009D5F29" w:rsidRDefault="000A05DF" w:rsidP="00DA34BA">
            <w:pPr>
              <w:pStyle w:val="Prrafodelista"/>
              <w:rPr>
                <w:lang w:val="es-CO"/>
              </w:rPr>
            </w:pPr>
          </w:p>
        </w:tc>
        <w:tc>
          <w:tcPr>
            <w:tcW w:w="992" w:type="dxa"/>
          </w:tcPr>
          <w:p w14:paraId="14B3A1C1" w14:textId="167DA306" w:rsidR="000A05DF" w:rsidRPr="001440F9" w:rsidRDefault="00DD418D" w:rsidP="001440F9">
            <w:pPr>
              <w:jc w:val="center"/>
              <w:rPr>
                <w:b/>
                <w:lang w:val="es-ES"/>
              </w:rPr>
            </w:pPr>
            <w:r w:rsidRPr="001440F9">
              <w:rPr>
                <w:b/>
                <w:lang w:val="es-ES"/>
              </w:rPr>
              <w:lastRenderedPageBreak/>
              <w:t>1:47</w:t>
            </w:r>
          </w:p>
        </w:tc>
        <w:tc>
          <w:tcPr>
            <w:tcW w:w="6805" w:type="dxa"/>
          </w:tcPr>
          <w:p w14:paraId="784A849C" w14:textId="11FF92E9" w:rsidR="000A05DF" w:rsidRPr="009D5F29" w:rsidRDefault="000A05DF" w:rsidP="003533E1">
            <w:pPr>
              <w:rPr>
                <w:lang w:val="en-GB"/>
              </w:rPr>
            </w:pPr>
            <w:r w:rsidRPr="009D5F29">
              <w:rPr>
                <w:b/>
                <w:lang w:val="en-US"/>
              </w:rPr>
              <w:t>Shows a field with some visible wheat or grapes and some cobs dry up or disappear.</w:t>
            </w:r>
          </w:p>
        </w:tc>
      </w:tr>
      <w:tr w:rsidR="000A05DF" w:rsidRPr="001C5BF1" w14:paraId="3D186E2F" w14:textId="77777777" w:rsidTr="001C5BF1">
        <w:tc>
          <w:tcPr>
            <w:tcW w:w="7088" w:type="dxa"/>
          </w:tcPr>
          <w:p w14:paraId="53FA642C" w14:textId="4CACC8E9" w:rsidR="000A05DF" w:rsidRPr="009D5F29" w:rsidRDefault="000A05DF" w:rsidP="009A0BEF">
            <w:pPr>
              <w:pStyle w:val="Prrafodelista"/>
              <w:numPr>
                <w:ilvl w:val="0"/>
                <w:numId w:val="1"/>
              </w:numPr>
              <w:rPr>
                <w:i/>
                <w:lang w:val="es-CO"/>
              </w:rPr>
            </w:pPr>
            <w:r w:rsidRPr="009D5F29">
              <w:rPr>
                <w:lang w:val="es-CO"/>
              </w:rPr>
              <w:t>El 11% de los españoles mayores de 14 años fallece debido a la contaminación derivada de los combustibles fósiles</w:t>
            </w:r>
            <w:r w:rsidRPr="009D5F29">
              <w:rPr>
                <w:rStyle w:val="Refdenotaalpie"/>
                <w:lang w:val="es-CO"/>
              </w:rPr>
              <w:t xml:space="preserve"> </w:t>
            </w:r>
            <w:r w:rsidRPr="009D5F29">
              <w:rPr>
                <w:rStyle w:val="Refdenotaalpie"/>
              </w:rPr>
              <w:footnoteReference w:id="6"/>
            </w:r>
          </w:p>
        </w:tc>
        <w:tc>
          <w:tcPr>
            <w:tcW w:w="992" w:type="dxa"/>
          </w:tcPr>
          <w:p w14:paraId="26C24782" w14:textId="204A92D4" w:rsidR="000A05DF" w:rsidRPr="001440F9" w:rsidRDefault="00DD418D" w:rsidP="001440F9">
            <w:pPr>
              <w:jc w:val="center"/>
              <w:rPr>
                <w:b/>
                <w:iCs/>
                <w:lang w:val="es-ES"/>
              </w:rPr>
            </w:pPr>
            <w:r w:rsidRPr="001440F9">
              <w:rPr>
                <w:b/>
                <w:iCs/>
                <w:lang w:val="es-ES"/>
              </w:rPr>
              <w:t>2:02</w:t>
            </w:r>
          </w:p>
        </w:tc>
        <w:tc>
          <w:tcPr>
            <w:tcW w:w="6805" w:type="dxa"/>
          </w:tcPr>
          <w:p w14:paraId="47E1D0EA" w14:textId="4A5129ED" w:rsidR="000A05DF" w:rsidRPr="009D5F29" w:rsidRDefault="000A05DF" w:rsidP="005568A8">
            <w:pPr>
              <w:rPr>
                <w:iCs/>
                <w:lang w:val="en-US"/>
              </w:rPr>
            </w:pPr>
            <w:r w:rsidRPr="009D5F29">
              <w:rPr>
                <w:iCs/>
                <w:lang w:val="en-US"/>
              </w:rPr>
              <w:t>Shows a polluting car then a skull with “45.000”.</w:t>
            </w:r>
          </w:p>
        </w:tc>
      </w:tr>
      <w:tr w:rsidR="000A05DF" w:rsidRPr="001C5BF1" w14:paraId="7357E739" w14:textId="77777777" w:rsidTr="001C5BF1">
        <w:tc>
          <w:tcPr>
            <w:tcW w:w="7088" w:type="dxa"/>
          </w:tcPr>
          <w:p w14:paraId="0AF7E03A" w14:textId="389B0849" w:rsidR="000A05DF" w:rsidRPr="009D5F29" w:rsidRDefault="000A05DF" w:rsidP="00445507">
            <w:pPr>
              <w:pStyle w:val="Prrafodelista"/>
              <w:numPr>
                <w:ilvl w:val="0"/>
                <w:numId w:val="1"/>
              </w:numPr>
              <w:rPr>
                <w:lang w:val="es-CO"/>
              </w:rPr>
            </w:pPr>
            <w:r w:rsidRPr="009D5F29">
              <w:rPr>
                <w:lang w:val="es-CO"/>
              </w:rPr>
              <w:t>Para detener el cambio climático, tenemos que reducir las emisiones a cero en las próximas décadas. Esto es posible, pero requiere una transformación profunda de los sectores más responsables de las emisiones de gases de efecto invernadero: energía, transporte e industria.</w:t>
            </w:r>
          </w:p>
          <w:p w14:paraId="1A2FBB93" w14:textId="17AD9CF2" w:rsidR="000A05DF" w:rsidRPr="009D5F29" w:rsidRDefault="000A05DF" w:rsidP="005C2EDA">
            <w:pPr>
              <w:pStyle w:val="Prrafodelista"/>
              <w:rPr>
                <w:i/>
                <w:lang w:val="es-CO"/>
              </w:rPr>
            </w:pPr>
          </w:p>
        </w:tc>
        <w:tc>
          <w:tcPr>
            <w:tcW w:w="992" w:type="dxa"/>
          </w:tcPr>
          <w:p w14:paraId="179D86A5" w14:textId="6E047687" w:rsidR="000A05DF" w:rsidRPr="001440F9" w:rsidRDefault="00DD418D" w:rsidP="001440F9">
            <w:pPr>
              <w:jc w:val="center"/>
              <w:rPr>
                <w:b/>
                <w:lang w:val="en-US"/>
              </w:rPr>
            </w:pPr>
            <w:r w:rsidRPr="001440F9">
              <w:rPr>
                <w:b/>
                <w:lang w:val="en-US"/>
              </w:rPr>
              <w:t>2:10</w:t>
            </w:r>
          </w:p>
        </w:tc>
        <w:tc>
          <w:tcPr>
            <w:tcW w:w="6805" w:type="dxa"/>
          </w:tcPr>
          <w:p w14:paraId="343BC095" w14:textId="063E1AF9" w:rsidR="000A05DF" w:rsidRPr="009D5F29" w:rsidRDefault="000A05DF" w:rsidP="00A70361">
            <w:pPr>
              <w:rPr>
                <w:iCs/>
                <w:color w:val="FF0000"/>
                <w:lang w:val="en-US"/>
              </w:rPr>
            </w:pPr>
            <w:r w:rsidRPr="009D5F29">
              <w:rPr>
                <w:lang w:val="en-US"/>
              </w:rPr>
              <w:t>Shows figure as in the US video.</w:t>
            </w:r>
          </w:p>
        </w:tc>
      </w:tr>
    </w:tbl>
    <w:p w14:paraId="1ECC091B" w14:textId="4BFFBD80" w:rsidR="0011767D" w:rsidRDefault="0011767D">
      <w:pPr>
        <w:rPr>
          <w:lang w:val="en-US"/>
        </w:rPr>
      </w:pPr>
    </w:p>
    <w:p w14:paraId="3EF5E05A" w14:textId="0D7E9E68" w:rsidR="00177A27" w:rsidRDefault="00177A27" w:rsidP="00177A27">
      <w:pPr>
        <w:rPr>
          <w:lang w:val="en-US"/>
        </w:rPr>
      </w:pPr>
    </w:p>
    <w:sectPr w:rsidR="00177A27" w:rsidSect="001C5BF1">
      <w:pgSz w:w="16838" w:h="11906" w:orient="landscape"/>
      <w:pgMar w:top="1417" w:right="1417" w:bottom="1417"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Francisco J.  Heras Hernández" w:date="2021-06-21T09:59:00Z" w:initials="FJHH">
    <w:p w14:paraId="476C20FE" w14:textId="085DEA42" w:rsidR="00F26A44" w:rsidRDefault="00F26A44">
      <w:pPr>
        <w:pStyle w:val="Textocomentario"/>
      </w:pPr>
      <w:r>
        <w:rPr>
          <w:rStyle w:val="Refdecomentario"/>
        </w:rPr>
        <w:annotationRef/>
      </w:r>
      <w:proofErr w:type="spellStart"/>
      <w:r>
        <w:t>Mejor</w:t>
      </w:r>
      <w:proofErr w:type="spellEnd"/>
      <w:r>
        <w:t xml:space="preserve"> : </w:t>
      </w:r>
      <w:proofErr w:type="spellStart"/>
      <w:r w:rsidRPr="00F26A44">
        <w:rPr>
          <w:b/>
          <w:bCs/>
        </w:rPr>
        <w:t>pueden</w:t>
      </w:r>
      <w:proofErr w:type="spellEnd"/>
      <w:r w:rsidRPr="00F26A44">
        <w:rPr>
          <w:b/>
          <w:bCs/>
        </w:rPr>
        <w:t xml:space="preserve"> </w:t>
      </w:r>
      <w:proofErr w:type="spellStart"/>
      <w:r w:rsidRPr="00F26A44">
        <w:rPr>
          <w:b/>
          <w:bCs/>
        </w:rPr>
        <w:t>recorrer</w:t>
      </w:r>
      <w:proofErr w:type="spellEnd"/>
      <w:r w:rsidRPr="00F26A44">
        <w:rPr>
          <w:b/>
          <w:bCs/>
        </w:rPr>
        <w:t xml:space="preserve"> </w:t>
      </w:r>
      <w:proofErr w:type="spellStart"/>
      <w:r w:rsidRPr="00F26A44">
        <w:rPr>
          <w:b/>
          <w:bCs/>
        </w:rPr>
        <w:t>menos</w:t>
      </w:r>
      <w:proofErr w:type="spellEnd"/>
      <w:r w:rsidRPr="00F26A44">
        <w:rPr>
          <w:b/>
          <w:bCs/>
        </w:rPr>
        <w:t xml:space="preserve"> </w:t>
      </w:r>
      <w:proofErr w:type="spellStart"/>
      <w:r w:rsidRPr="00F26A44">
        <w:rPr>
          <w:b/>
          <w:bCs/>
        </w:rPr>
        <w:t>kilómetros</w:t>
      </w:r>
      <w:proofErr w:type="spellEnd"/>
      <w:r w:rsidRPr="00F26A44">
        <w:rPr>
          <w:b/>
          <w:bCs/>
        </w:rPr>
        <w:t xml:space="preserve"> con </w:t>
      </w:r>
      <w:proofErr w:type="spellStart"/>
      <w:r w:rsidRPr="00F26A44">
        <w:rPr>
          <w:b/>
          <w:bCs/>
        </w:rPr>
        <w:t>una</w:t>
      </w:r>
      <w:proofErr w:type="spellEnd"/>
      <w:r w:rsidRPr="00F26A44">
        <w:rPr>
          <w:b/>
          <w:bCs/>
        </w:rPr>
        <w:t xml:space="preserve"> </w:t>
      </w:r>
      <w:proofErr w:type="spellStart"/>
      <w:r w:rsidRPr="00F26A44">
        <w:rPr>
          <w:b/>
          <w:bCs/>
        </w:rPr>
        <w:t>carga</w:t>
      </w:r>
      <w:proofErr w:type="spellEnd"/>
      <w:r w:rsidRPr="00F26A44">
        <w:rPr>
          <w:b/>
          <w:bCs/>
        </w:rPr>
        <w:t xml:space="preserve"> </w:t>
      </w:r>
      <w:proofErr w:type="spellStart"/>
      <w:r w:rsidRPr="00F26A44">
        <w:rPr>
          <w:b/>
          <w:bCs/>
        </w:rPr>
        <w:t>completa</w:t>
      </w:r>
      <w:proofErr w:type="spellEnd"/>
    </w:p>
  </w:comment>
  <w:comment w:id="8" w:author="Francisco J.  Heras Hernández" w:date="2021-06-21T10:08:00Z" w:initials="FJHH">
    <w:p w14:paraId="67694A9F" w14:textId="6E99F5B6" w:rsidR="00AC12D3" w:rsidRDefault="00AC12D3">
      <w:pPr>
        <w:pStyle w:val="Textocomentario"/>
      </w:pPr>
      <w:r>
        <w:rPr>
          <w:rStyle w:val="Refdecomentario"/>
        </w:rPr>
        <w:annotationRef/>
      </w:r>
      <w:proofErr w:type="gramStart"/>
      <w:r>
        <w:t>«La</w:t>
      </w:r>
      <w:proofErr w:type="gramEnd"/>
      <w:r>
        <w:t xml:space="preserve"> </w:t>
      </w:r>
      <w:proofErr w:type="spellStart"/>
      <w:r>
        <w:t>transición</w:t>
      </w:r>
      <w:proofErr w:type="spellEnd"/>
      <w:r>
        <w:t xml:space="preserve"> </w:t>
      </w:r>
      <w:proofErr w:type="spellStart"/>
      <w:r>
        <w:t>necesaria</w:t>
      </w:r>
      <w:proofErr w:type="spellEnd"/>
      <w:r>
        <w:t xml:space="preserve">» es un </w:t>
      </w:r>
      <w:proofErr w:type="spellStart"/>
      <w:r>
        <w:t>juicio</w:t>
      </w:r>
      <w:proofErr w:type="spellEnd"/>
      <w:r>
        <w:t xml:space="preserve"> </w:t>
      </w:r>
      <w:proofErr w:type="spellStart"/>
      <w:r>
        <w:t>subjetivo</w:t>
      </w:r>
      <w:proofErr w:type="spellEnd"/>
      <w:r>
        <w:t xml:space="preserve"> ; </w:t>
      </w:r>
      <w:proofErr w:type="spellStart"/>
      <w:r>
        <w:t>Mejor</w:t>
      </w:r>
      <w:proofErr w:type="spellEnd"/>
      <w:r>
        <w:t xml:space="preserve">: </w:t>
      </w:r>
      <w:proofErr w:type="spellStart"/>
      <w:r w:rsidRPr="00AC12D3">
        <w:rPr>
          <w:b/>
          <w:bCs/>
        </w:rPr>
        <w:t>transformar</w:t>
      </w:r>
      <w:proofErr w:type="spellEnd"/>
      <w:r w:rsidRPr="00AC12D3">
        <w:rPr>
          <w:b/>
          <w:bCs/>
        </w:rPr>
        <w:t xml:space="preserve"> la </w:t>
      </w:r>
      <w:proofErr w:type="spellStart"/>
      <w:r w:rsidRPr="00AC12D3">
        <w:rPr>
          <w:b/>
          <w:bCs/>
        </w:rPr>
        <w:t>industria</w:t>
      </w:r>
      <w:proofErr w:type="spellEnd"/>
      <w:r w:rsidRPr="00AC12D3">
        <w:rPr>
          <w:b/>
          <w:bCs/>
        </w:rPr>
        <w:t xml:space="preserve"> para </w:t>
      </w:r>
      <w:proofErr w:type="spellStart"/>
      <w:r w:rsidRPr="00AC12D3">
        <w:rPr>
          <w:b/>
          <w:bCs/>
        </w:rPr>
        <w:t>producir</w:t>
      </w:r>
      <w:proofErr w:type="spellEnd"/>
      <w:r w:rsidRPr="00AC12D3">
        <w:rPr>
          <w:b/>
          <w:bCs/>
        </w:rPr>
        <w:t xml:space="preserve"> </w:t>
      </w:r>
      <w:proofErr w:type="spellStart"/>
      <w:r w:rsidRPr="00AC12D3">
        <w:rPr>
          <w:b/>
          <w:bCs/>
        </w:rPr>
        <w:t>automóviles</w:t>
      </w:r>
      <w:proofErr w:type="spellEnd"/>
      <w:r w:rsidRPr="00AC12D3">
        <w:rPr>
          <w:b/>
          <w:bCs/>
        </w:rPr>
        <w:t xml:space="preserve"> </w:t>
      </w:r>
      <w:proofErr w:type="spellStart"/>
      <w:r w:rsidRPr="00AC12D3">
        <w:rPr>
          <w:b/>
          <w:bCs/>
        </w:rPr>
        <w:t>menos</w:t>
      </w:r>
      <w:proofErr w:type="spellEnd"/>
      <w:r w:rsidRPr="00AC12D3">
        <w:rPr>
          <w:b/>
          <w:bCs/>
        </w:rPr>
        <w:t xml:space="preserve"> contaminantes</w:t>
      </w:r>
    </w:p>
  </w:comment>
  <w:comment w:id="13" w:author="Francisco J.  Heras Hernández" w:date="2021-06-22T11:42:00Z" w:initials="FJHH">
    <w:p w14:paraId="1B454C2B" w14:textId="0B4D254D" w:rsidR="00A87DDC" w:rsidRDefault="00A87DDC">
      <w:pPr>
        <w:pStyle w:val="Textocomentario"/>
      </w:pPr>
      <w:r>
        <w:rPr>
          <w:rStyle w:val="Refdecomentario"/>
        </w:rPr>
        <w:annotationRef/>
      </w:r>
      <w:r>
        <w:t xml:space="preserve">Con </w:t>
      </w:r>
      <w:proofErr w:type="spellStart"/>
      <w:r>
        <w:t>redistribución</w:t>
      </w:r>
      <w:proofErr w:type="spellEnd"/>
      <w:r>
        <w:t xml:space="preserve"> de </w:t>
      </w:r>
      <w:proofErr w:type="spellStart"/>
      <w:r>
        <w:t>lo</w:t>
      </w:r>
      <w:proofErr w:type="spellEnd"/>
      <w:r>
        <w:t xml:space="preserve"> </w:t>
      </w:r>
      <w:proofErr w:type="spellStart"/>
      <w:r>
        <w:t>recaudado</w:t>
      </w:r>
      <w:proofErr w:type="spellEnd"/>
    </w:p>
  </w:comment>
  <w:comment w:id="17" w:author="Francisco J.  Heras Hernández" w:date="2021-06-21T10:16:00Z" w:initials="FJHH">
    <w:p w14:paraId="4B8031EE" w14:textId="4D056B1F" w:rsidR="006E621A" w:rsidRPr="006E621A" w:rsidRDefault="006E621A">
      <w:pPr>
        <w:pStyle w:val="Textocomentario"/>
        <w:rPr>
          <w:b/>
          <w:bCs/>
        </w:rPr>
      </w:pPr>
      <w:r>
        <w:rPr>
          <w:rStyle w:val="Refdecomentario"/>
        </w:rPr>
        <w:annotationRef/>
      </w:r>
      <w:proofErr w:type="spellStart"/>
      <w:r>
        <w:t>Quizá</w:t>
      </w:r>
      <w:proofErr w:type="spellEnd"/>
      <w:r>
        <w:t xml:space="preserve"> </w:t>
      </w:r>
      <w:proofErr w:type="spellStart"/>
      <w:r>
        <w:t>mejor</w:t>
      </w:r>
      <w:proofErr w:type="spellEnd"/>
      <w:r>
        <w:t xml:space="preserve"> : </w:t>
      </w:r>
      <w:r w:rsidRPr="006E621A">
        <w:rPr>
          <w:b/>
          <w:bCs/>
        </w:rPr>
        <w:t xml:space="preserve">un </w:t>
      </w:r>
      <w:proofErr w:type="spellStart"/>
      <w:r w:rsidRPr="006E621A">
        <w:rPr>
          <w:b/>
          <w:bCs/>
        </w:rPr>
        <w:t>recargo</w:t>
      </w:r>
      <w:proofErr w:type="spellEnd"/>
    </w:p>
  </w:comment>
  <w:comment w:id="18" w:author="Francisco J.  Heras Hernández" w:date="2021-06-21T10:18:00Z" w:initials="FJHH">
    <w:p w14:paraId="20C5B69B" w14:textId="3231F042" w:rsidR="006E621A" w:rsidRPr="006E621A" w:rsidRDefault="006E621A">
      <w:pPr>
        <w:pStyle w:val="Textocomentario"/>
        <w:rPr>
          <w:b/>
          <w:bCs/>
        </w:rPr>
      </w:pPr>
      <w:r>
        <w:rPr>
          <w:rStyle w:val="Refdecomentario"/>
        </w:rPr>
        <w:annotationRef/>
      </w:r>
      <w:proofErr w:type="spellStart"/>
      <w:r>
        <w:t>Quizá</w:t>
      </w:r>
      <w:proofErr w:type="spellEnd"/>
      <w:r>
        <w:t xml:space="preserve"> </w:t>
      </w:r>
      <w:proofErr w:type="spellStart"/>
      <w:r>
        <w:t>mejor</w:t>
      </w:r>
      <w:proofErr w:type="spellEnd"/>
      <w:r>
        <w:t xml:space="preserve"> : </w:t>
      </w:r>
      <w:proofErr w:type="spellStart"/>
      <w:r w:rsidRPr="006E621A">
        <w:rPr>
          <w:b/>
          <w:bCs/>
        </w:rPr>
        <w:t>tienden</w:t>
      </w:r>
      <w:proofErr w:type="spellEnd"/>
      <w:r w:rsidRPr="006E621A">
        <w:rPr>
          <w:b/>
          <w:bCs/>
        </w:rPr>
        <w:t xml:space="preserve"> </w:t>
      </w:r>
      <w:proofErr w:type="spellStart"/>
      <w:proofErr w:type="gramStart"/>
      <w:r w:rsidRPr="006E621A">
        <w:rPr>
          <w:b/>
          <w:bCs/>
        </w:rPr>
        <w:t>a</w:t>
      </w:r>
      <w:proofErr w:type="spellEnd"/>
      <w:proofErr w:type="gramEnd"/>
      <w:r w:rsidRPr="006E621A">
        <w:rPr>
          <w:b/>
          <w:bCs/>
        </w:rPr>
        <w:t xml:space="preserve"> salir </w:t>
      </w:r>
      <w:proofErr w:type="spellStart"/>
      <w:r w:rsidRPr="006E621A">
        <w:rPr>
          <w:b/>
          <w:bCs/>
        </w:rPr>
        <w:t>beneficiadas</w:t>
      </w:r>
      <w:proofErr w:type="spellEnd"/>
    </w:p>
  </w:comment>
  <w:comment w:id="19" w:author="Francisco J.  Heras Hernández" w:date="2021-06-21T10:19:00Z" w:initials="FJHH">
    <w:p w14:paraId="28F972F8" w14:textId="7DB138A9" w:rsidR="006E621A" w:rsidRDefault="006E621A">
      <w:pPr>
        <w:pStyle w:val="Textocomentario"/>
      </w:pPr>
      <w:r>
        <w:rPr>
          <w:rStyle w:val="Refdecomentario"/>
        </w:rPr>
        <w:annotationRef/>
      </w:r>
      <w:proofErr w:type="spellStart"/>
      <w:r>
        <w:t>Mejor</w:t>
      </w:r>
      <w:proofErr w:type="spellEnd"/>
      <w:r>
        <w:t xml:space="preserve"> : </w:t>
      </w:r>
      <w:proofErr w:type="spellStart"/>
      <w:r w:rsidRPr="006E621A">
        <w:rPr>
          <w:b/>
          <w:bCs/>
        </w:rPr>
        <w:t>suelen</w:t>
      </w:r>
      <w:proofErr w:type="spellEnd"/>
      <w:r w:rsidRPr="006E621A">
        <w:rPr>
          <w:b/>
          <w:bCs/>
        </w:rPr>
        <w:t xml:space="preserve"> </w:t>
      </w:r>
      <w:proofErr w:type="spellStart"/>
      <w:r w:rsidRPr="006E621A">
        <w:rPr>
          <w:b/>
          <w:bCs/>
        </w:rPr>
        <w:t>resultar</w:t>
      </w:r>
      <w:proofErr w:type="spellEnd"/>
      <w:r w:rsidRPr="006E621A">
        <w:rPr>
          <w:b/>
          <w:bCs/>
        </w:rPr>
        <w:t xml:space="preserve"> </w:t>
      </w:r>
      <w:proofErr w:type="spellStart"/>
      <w:r w:rsidRPr="006E621A">
        <w:rPr>
          <w:b/>
          <w:bCs/>
        </w:rPr>
        <w:t>económicamente</w:t>
      </w:r>
      <w:proofErr w:type="spellEnd"/>
      <w:r w:rsidRPr="006E621A">
        <w:rPr>
          <w:b/>
          <w:bCs/>
        </w:rPr>
        <w:t xml:space="preserve"> </w:t>
      </w:r>
      <w:proofErr w:type="spellStart"/>
      <w:r w:rsidRPr="006E621A">
        <w:rPr>
          <w:b/>
          <w:bCs/>
        </w:rPr>
        <w:t>perjudicadas</w:t>
      </w:r>
      <w:proofErr w:type="spellEnd"/>
    </w:p>
  </w:comment>
  <w:comment w:id="20" w:author="OECC" w:date="2021-06-22T09:44:00Z" w:initials="OECC">
    <w:p w14:paraId="3B431E3B" w14:textId="20DAC20B" w:rsidR="006D6864" w:rsidRDefault="006D6864">
      <w:pPr>
        <w:pStyle w:val="Textocomentario"/>
      </w:pPr>
      <w:r>
        <w:rPr>
          <w:rStyle w:val="Refdecomentario"/>
        </w:rPr>
        <w:annotationRef/>
      </w:r>
      <w:r w:rsidR="00921B78">
        <w:t>GEI</w:t>
      </w:r>
    </w:p>
  </w:comment>
  <w:comment w:id="21" w:author="Francisco J.  Heras Hernández" w:date="2021-06-21T10:20:00Z" w:initials="FJHH">
    <w:p w14:paraId="4B995226" w14:textId="5874CE56" w:rsidR="006E621A" w:rsidRDefault="006E621A">
      <w:pPr>
        <w:pStyle w:val="Textocomentario"/>
      </w:pPr>
      <w:r>
        <w:rPr>
          <w:rStyle w:val="Refdecomentario"/>
        </w:rPr>
        <w:annotationRef/>
      </w:r>
      <w:proofErr w:type="spellStart"/>
      <w:r>
        <w:t>Mejor</w:t>
      </w:r>
      <w:proofErr w:type="spellEnd"/>
      <w:r>
        <w:t xml:space="preserve"> : </w:t>
      </w:r>
      <w:proofErr w:type="spellStart"/>
      <w:r w:rsidRPr="006E621A">
        <w:rPr>
          <w:b/>
          <w:bCs/>
        </w:rPr>
        <w:t>beneficiado</w:t>
      </w:r>
      <w:proofErr w:type="spellEnd"/>
      <w:r w:rsidRPr="006E621A">
        <w:rPr>
          <w:b/>
          <w:bCs/>
        </w:rPr>
        <w:t xml:space="preserve"> </w:t>
      </w:r>
      <w:proofErr w:type="spellStart"/>
      <w:r w:rsidRPr="006E621A">
        <w:rPr>
          <w:b/>
          <w:bCs/>
        </w:rPr>
        <w:t>económicamente</w:t>
      </w:r>
      <w:proofErr w:type="spellEnd"/>
    </w:p>
  </w:comment>
  <w:comment w:id="22" w:author="Francisco J.  Heras Hernández" w:date="2021-06-21T10:23:00Z" w:initials="FJHH">
    <w:p w14:paraId="49CEA770" w14:textId="66B51DCB" w:rsidR="00BF1897" w:rsidRDefault="008B2308">
      <w:pPr>
        <w:pStyle w:val="Textocomentario"/>
        <w:rPr>
          <w:rFonts w:cstheme="minorHAnsi"/>
          <w:color w:val="333333"/>
          <w:shd w:val="clear" w:color="auto" w:fill="FFFFFF"/>
        </w:rPr>
      </w:pPr>
      <w:r>
        <w:rPr>
          <w:rStyle w:val="Refdecomentario"/>
        </w:rPr>
        <w:annotationRef/>
      </w:r>
      <w:r w:rsidR="00BF1897" w:rsidRPr="005A32E2">
        <w:rPr>
          <w:rFonts w:cstheme="minorHAnsi"/>
          <w:highlight w:val="yellow"/>
        </w:rPr>
        <w:t>ATENCIÓN</w:t>
      </w:r>
      <w:r w:rsidRPr="005A32E2">
        <w:rPr>
          <w:rFonts w:cstheme="minorHAnsi"/>
          <w:highlight w:val="yellow"/>
        </w:rPr>
        <w:t> :</w:t>
      </w:r>
      <w:r w:rsidRPr="00BF1897">
        <w:rPr>
          <w:rFonts w:cstheme="minorHAnsi"/>
        </w:rPr>
        <w:t xml:space="preserve"> </w:t>
      </w:r>
    </w:p>
    <w:p w14:paraId="6459FACA" w14:textId="77777777" w:rsidR="00BF1897" w:rsidRDefault="00BF1897">
      <w:pPr>
        <w:pStyle w:val="Textocomentario"/>
        <w:rPr>
          <w:rFonts w:cstheme="minorHAnsi"/>
          <w:color w:val="333333"/>
          <w:u w:val="single"/>
          <w:shd w:val="clear" w:color="auto" w:fill="FFFFFF"/>
        </w:rPr>
      </w:pPr>
      <w:r>
        <w:rPr>
          <w:rFonts w:cstheme="minorHAnsi"/>
          <w:color w:val="333333"/>
          <w:shd w:val="clear" w:color="auto" w:fill="FFFFFF"/>
        </w:rPr>
        <w:t xml:space="preserve">El </w:t>
      </w:r>
      <w:proofErr w:type="spellStart"/>
      <w:r>
        <w:rPr>
          <w:rFonts w:cstheme="minorHAnsi"/>
          <w:color w:val="333333"/>
          <w:shd w:val="clear" w:color="auto" w:fill="FFFFFF"/>
        </w:rPr>
        <w:t>concepto</w:t>
      </w:r>
      <w:proofErr w:type="spellEnd"/>
      <w:r>
        <w:rPr>
          <w:rFonts w:cstheme="minorHAnsi"/>
          <w:color w:val="333333"/>
          <w:shd w:val="clear" w:color="auto" w:fill="FFFFFF"/>
        </w:rPr>
        <w:t xml:space="preserve"> de « </w:t>
      </w:r>
      <w:proofErr w:type="spellStart"/>
      <w:r>
        <w:rPr>
          <w:rFonts w:cstheme="minorHAnsi"/>
          <w:color w:val="333333"/>
          <w:shd w:val="clear" w:color="auto" w:fill="FFFFFF"/>
        </w:rPr>
        <w:t>infraestructura</w:t>
      </w:r>
      <w:proofErr w:type="spellEnd"/>
      <w:r>
        <w:rPr>
          <w:rFonts w:cstheme="minorHAnsi"/>
          <w:color w:val="333333"/>
          <w:shd w:val="clear" w:color="auto" w:fill="FFFFFF"/>
        </w:rPr>
        <w:t xml:space="preserve"> verde » </w:t>
      </w:r>
      <w:r w:rsidR="0010111D" w:rsidRPr="0010111D">
        <w:rPr>
          <w:rFonts w:cstheme="minorHAnsi"/>
          <w:color w:val="333333"/>
          <w:u w:val="single"/>
          <w:shd w:val="clear" w:color="auto" w:fill="FFFFFF"/>
        </w:rPr>
        <w:t xml:space="preserve">se </w:t>
      </w:r>
      <w:proofErr w:type="spellStart"/>
      <w:r w:rsidR="006B3C2D">
        <w:rPr>
          <w:rFonts w:cstheme="minorHAnsi"/>
          <w:color w:val="333333"/>
          <w:u w:val="single"/>
          <w:shd w:val="clear" w:color="auto" w:fill="FFFFFF"/>
        </w:rPr>
        <w:t>utiliza</w:t>
      </w:r>
      <w:proofErr w:type="spellEnd"/>
      <w:r w:rsidR="0010111D" w:rsidRPr="0010111D">
        <w:rPr>
          <w:rFonts w:cstheme="minorHAnsi"/>
          <w:color w:val="333333"/>
          <w:u w:val="single"/>
          <w:shd w:val="clear" w:color="auto" w:fill="FFFFFF"/>
        </w:rPr>
        <w:t xml:space="preserve"> en Europa </w:t>
      </w:r>
      <w:r w:rsidR="006B3C2D">
        <w:rPr>
          <w:rFonts w:cstheme="minorHAnsi"/>
          <w:color w:val="333333"/>
          <w:u w:val="single"/>
          <w:shd w:val="clear" w:color="auto" w:fill="FFFFFF"/>
        </w:rPr>
        <w:t>par</w:t>
      </w:r>
      <w:r w:rsidR="0010111D" w:rsidRPr="0010111D">
        <w:rPr>
          <w:rFonts w:cstheme="minorHAnsi"/>
          <w:color w:val="333333"/>
          <w:u w:val="single"/>
          <w:shd w:val="clear" w:color="auto" w:fill="FFFFFF"/>
        </w:rPr>
        <w:t xml:space="preserve">a </w:t>
      </w:r>
      <w:proofErr w:type="spellStart"/>
      <w:r w:rsidR="006B3C2D">
        <w:rPr>
          <w:rFonts w:cstheme="minorHAnsi"/>
          <w:color w:val="333333"/>
          <w:u w:val="single"/>
          <w:shd w:val="clear" w:color="auto" w:fill="FFFFFF"/>
        </w:rPr>
        <w:t>hacer</w:t>
      </w:r>
      <w:proofErr w:type="spellEnd"/>
      <w:r w:rsidR="006B3C2D">
        <w:rPr>
          <w:rFonts w:cstheme="minorHAnsi"/>
          <w:color w:val="333333"/>
          <w:u w:val="single"/>
          <w:shd w:val="clear" w:color="auto" w:fill="FFFFFF"/>
        </w:rPr>
        <w:t xml:space="preserve"> </w:t>
      </w:r>
      <w:proofErr w:type="spellStart"/>
      <w:r w:rsidR="006B3C2D">
        <w:rPr>
          <w:rFonts w:cstheme="minorHAnsi"/>
          <w:color w:val="333333"/>
          <w:u w:val="single"/>
          <w:shd w:val="clear" w:color="auto" w:fill="FFFFFF"/>
        </w:rPr>
        <w:t>reeferencia</w:t>
      </w:r>
      <w:proofErr w:type="spellEnd"/>
      <w:r w:rsidR="006B3C2D">
        <w:rPr>
          <w:rFonts w:cstheme="minorHAnsi"/>
          <w:color w:val="333333"/>
          <w:u w:val="single"/>
          <w:shd w:val="clear" w:color="auto" w:fill="FFFFFF"/>
        </w:rPr>
        <w:t xml:space="preserve"> a </w:t>
      </w:r>
      <w:proofErr w:type="spellStart"/>
      <w:r w:rsidR="0010111D" w:rsidRPr="0010111D">
        <w:rPr>
          <w:rFonts w:cstheme="minorHAnsi"/>
          <w:color w:val="333333"/>
          <w:u w:val="single"/>
          <w:shd w:val="clear" w:color="auto" w:fill="FFFFFF"/>
        </w:rPr>
        <w:t>redes</w:t>
      </w:r>
      <w:proofErr w:type="spellEnd"/>
      <w:r w:rsidR="0010111D" w:rsidRPr="0010111D">
        <w:rPr>
          <w:rFonts w:cstheme="minorHAnsi"/>
          <w:color w:val="333333"/>
          <w:u w:val="single"/>
          <w:shd w:val="clear" w:color="auto" w:fill="FFFFFF"/>
        </w:rPr>
        <w:t xml:space="preserve"> de </w:t>
      </w:r>
      <w:proofErr w:type="spellStart"/>
      <w:r w:rsidR="0010111D" w:rsidRPr="0010111D">
        <w:rPr>
          <w:rFonts w:cstheme="minorHAnsi"/>
          <w:color w:val="333333"/>
          <w:u w:val="single"/>
          <w:shd w:val="clear" w:color="auto" w:fill="FFFFFF"/>
        </w:rPr>
        <w:t>espacios</w:t>
      </w:r>
      <w:proofErr w:type="spellEnd"/>
      <w:r w:rsidR="0010111D" w:rsidRPr="0010111D">
        <w:rPr>
          <w:rFonts w:cstheme="minorHAnsi"/>
          <w:color w:val="333333"/>
          <w:u w:val="single"/>
          <w:shd w:val="clear" w:color="auto" w:fill="FFFFFF"/>
        </w:rPr>
        <w:t xml:space="preserve"> </w:t>
      </w:r>
      <w:proofErr w:type="spellStart"/>
      <w:r w:rsidR="0010111D" w:rsidRPr="0010111D">
        <w:rPr>
          <w:rFonts w:cstheme="minorHAnsi"/>
          <w:color w:val="333333"/>
          <w:u w:val="single"/>
          <w:shd w:val="clear" w:color="auto" w:fill="FFFFFF"/>
        </w:rPr>
        <w:t>naturales</w:t>
      </w:r>
      <w:proofErr w:type="spellEnd"/>
      <w:r w:rsidR="0010111D" w:rsidRPr="0010111D">
        <w:rPr>
          <w:rFonts w:cstheme="minorHAnsi"/>
          <w:color w:val="333333"/>
          <w:u w:val="single"/>
          <w:shd w:val="clear" w:color="auto" w:fill="FFFFFF"/>
        </w:rPr>
        <w:t xml:space="preserve"> y </w:t>
      </w:r>
      <w:proofErr w:type="spellStart"/>
      <w:r w:rsidR="0010111D" w:rsidRPr="0010111D">
        <w:rPr>
          <w:rFonts w:cstheme="minorHAnsi"/>
          <w:color w:val="333333"/>
          <w:u w:val="single"/>
          <w:shd w:val="clear" w:color="auto" w:fill="FFFFFF"/>
        </w:rPr>
        <w:t>seminaturales</w:t>
      </w:r>
      <w:proofErr w:type="spellEnd"/>
      <w:r w:rsidR="0010111D">
        <w:rPr>
          <w:rFonts w:cstheme="minorHAnsi"/>
          <w:color w:val="333333"/>
          <w:u w:val="single"/>
          <w:shd w:val="clear" w:color="auto" w:fill="FFFFFF"/>
        </w:rPr>
        <w:t xml:space="preserve"> NO a </w:t>
      </w:r>
      <w:proofErr w:type="spellStart"/>
      <w:r w:rsidR="0010111D">
        <w:rPr>
          <w:rFonts w:cstheme="minorHAnsi"/>
          <w:color w:val="333333"/>
          <w:u w:val="single"/>
          <w:shd w:val="clear" w:color="auto" w:fill="FFFFFF"/>
        </w:rPr>
        <w:t>infraestructuras</w:t>
      </w:r>
      <w:proofErr w:type="spellEnd"/>
      <w:r w:rsidR="0010111D">
        <w:rPr>
          <w:rFonts w:cstheme="minorHAnsi"/>
          <w:color w:val="333333"/>
          <w:u w:val="single"/>
          <w:shd w:val="clear" w:color="auto" w:fill="FFFFFF"/>
        </w:rPr>
        <w:t xml:space="preserve"> </w:t>
      </w:r>
      <w:r w:rsidR="0006738F">
        <w:rPr>
          <w:rFonts w:cstheme="minorHAnsi"/>
          <w:color w:val="333333"/>
          <w:u w:val="single"/>
          <w:shd w:val="clear" w:color="auto" w:fill="FFFFFF"/>
        </w:rPr>
        <w:t xml:space="preserve">de </w:t>
      </w:r>
      <w:proofErr w:type="spellStart"/>
      <w:r w:rsidR="0006738F">
        <w:rPr>
          <w:rFonts w:cstheme="minorHAnsi"/>
          <w:color w:val="333333"/>
          <w:u w:val="single"/>
          <w:shd w:val="clear" w:color="auto" w:fill="FFFFFF"/>
        </w:rPr>
        <w:t>caracter</w:t>
      </w:r>
      <w:proofErr w:type="spellEnd"/>
      <w:r w:rsidR="0006738F">
        <w:rPr>
          <w:rFonts w:cstheme="minorHAnsi"/>
          <w:color w:val="333333"/>
          <w:u w:val="single"/>
          <w:shd w:val="clear" w:color="auto" w:fill="FFFFFF"/>
        </w:rPr>
        <w:t xml:space="preserve"> </w:t>
      </w:r>
      <w:proofErr w:type="spellStart"/>
      <w:r w:rsidR="0006738F">
        <w:rPr>
          <w:rFonts w:cstheme="minorHAnsi"/>
          <w:color w:val="333333"/>
          <w:u w:val="single"/>
          <w:shd w:val="clear" w:color="auto" w:fill="FFFFFF"/>
        </w:rPr>
        <w:t>artificial</w:t>
      </w:r>
      <w:proofErr w:type="spellEnd"/>
      <w:r w:rsidR="0006738F">
        <w:rPr>
          <w:rFonts w:cstheme="minorHAnsi"/>
          <w:color w:val="333333"/>
          <w:u w:val="single"/>
          <w:shd w:val="clear" w:color="auto" w:fill="FFFFFF"/>
        </w:rPr>
        <w:t xml:space="preserve"> </w:t>
      </w:r>
      <w:proofErr w:type="spellStart"/>
      <w:r w:rsidR="0006738F">
        <w:rPr>
          <w:rFonts w:cstheme="minorHAnsi"/>
          <w:color w:val="333333"/>
          <w:u w:val="single"/>
          <w:shd w:val="clear" w:color="auto" w:fill="FFFFFF"/>
        </w:rPr>
        <w:t>como</w:t>
      </w:r>
      <w:proofErr w:type="spellEnd"/>
      <w:r w:rsidR="0006738F">
        <w:rPr>
          <w:rFonts w:cstheme="minorHAnsi"/>
          <w:color w:val="333333"/>
          <w:u w:val="single"/>
          <w:shd w:val="clear" w:color="auto" w:fill="FFFFFF"/>
        </w:rPr>
        <w:t xml:space="preserve"> centrales </w:t>
      </w:r>
      <w:proofErr w:type="spellStart"/>
      <w:r w:rsidR="0006738F">
        <w:rPr>
          <w:rFonts w:cstheme="minorHAnsi"/>
          <w:color w:val="333333"/>
          <w:u w:val="single"/>
          <w:shd w:val="clear" w:color="auto" w:fill="FFFFFF"/>
        </w:rPr>
        <w:t>eléctricas</w:t>
      </w:r>
      <w:proofErr w:type="spellEnd"/>
      <w:r w:rsidR="0006738F">
        <w:rPr>
          <w:rFonts w:cstheme="minorHAnsi"/>
          <w:color w:val="333333"/>
          <w:u w:val="single"/>
          <w:shd w:val="clear" w:color="auto" w:fill="FFFFFF"/>
        </w:rPr>
        <w:t xml:space="preserve"> </w:t>
      </w:r>
      <w:proofErr w:type="spellStart"/>
      <w:r w:rsidR="00372BD6">
        <w:rPr>
          <w:rFonts w:cstheme="minorHAnsi"/>
          <w:color w:val="333333"/>
          <w:u w:val="single"/>
          <w:shd w:val="clear" w:color="auto" w:fill="FFFFFF"/>
        </w:rPr>
        <w:t>renovables</w:t>
      </w:r>
      <w:proofErr w:type="spellEnd"/>
      <w:r w:rsidR="00372BD6">
        <w:rPr>
          <w:rFonts w:cstheme="minorHAnsi"/>
          <w:color w:val="333333"/>
          <w:u w:val="single"/>
          <w:shd w:val="clear" w:color="auto" w:fill="FFFFFF"/>
        </w:rPr>
        <w:t xml:space="preserve"> </w:t>
      </w:r>
      <w:r w:rsidR="0006738F">
        <w:rPr>
          <w:rFonts w:cstheme="minorHAnsi"/>
          <w:color w:val="333333"/>
          <w:u w:val="single"/>
          <w:shd w:val="clear" w:color="auto" w:fill="FFFFFF"/>
        </w:rPr>
        <w:t xml:space="preserve">o </w:t>
      </w:r>
      <w:proofErr w:type="spellStart"/>
      <w:r w:rsidR="0006738F">
        <w:rPr>
          <w:rFonts w:cstheme="minorHAnsi"/>
          <w:color w:val="333333"/>
          <w:u w:val="single"/>
          <w:shd w:val="clear" w:color="auto" w:fill="FFFFFF"/>
        </w:rPr>
        <w:t>edificios</w:t>
      </w:r>
      <w:proofErr w:type="spellEnd"/>
      <w:r w:rsidR="00372BD6">
        <w:rPr>
          <w:rFonts w:cstheme="minorHAnsi"/>
          <w:color w:val="333333"/>
          <w:u w:val="single"/>
          <w:shd w:val="clear" w:color="auto" w:fill="FFFFFF"/>
        </w:rPr>
        <w:t xml:space="preserve"> </w:t>
      </w:r>
      <w:proofErr w:type="spellStart"/>
      <w:r w:rsidR="00372BD6">
        <w:rPr>
          <w:rFonts w:cstheme="minorHAnsi"/>
          <w:color w:val="333333"/>
          <w:u w:val="single"/>
          <w:shd w:val="clear" w:color="auto" w:fill="FFFFFF"/>
        </w:rPr>
        <w:t>eficientes</w:t>
      </w:r>
      <w:proofErr w:type="spellEnd"/>
      <w:r w:rsidR="00372BD6">
        <w:rPr>
          <w:rFonts w:cstheme="minorHAnsi"/>
          <w:color w:val="333333"/>
          <w:u w:val="single"/>
          <w:shd w:val="clear" w:color="auto" w:fill="FFFFFF"/>
        </w:rPr>
        <w:t>.</w:t>
      </w:r>
    </w:p>
    <w:p w14:paraId="238A5017" w14:textId="77777777" w:rsidR="005A32E2" w:rsidRDefault="005A32E2">
      <w:pPr>
        <w:pStyle w:val="Textocomentario"/>
        <w:rPr>
          <w:rFonts w:cstheme="minorHAnsi"/>
          <w:color w:val="333333"/>
          <w:u w:val="single"/>
          <w:shd w:val="clear" w:color="auto" w:fill="FFFFFF"/>
        </w:rPr>
      </w:pPr>
    </w:p>
    <w:p w14:paraId="2792BE79" w14:textId="51384797" w:rsidR="005A32E2" w:rsidRPr="005A32E2" w:rsidRDefault="005A32E2">
      <w:pPr>
        <w:pStyle w:val="Textocomentario"/>
        <w:rPr>
          <w:rFonts w:cstheme="minorHAnsi"/>
          <w:color w:val="333333"/>
          <w:shd w:val="clear" w:color="auto" w:fill="FFFFFF"/>
        </w:rPr>
      </w:pPr>
      <w:r w:rsidRPr="00BF1897">
        <w:rPr>
          <w:rFonts w:cstheme="minorHAnsi"/>
          <w:color w:val="333333"/>
          <w:shd w:val="clear" w:color="auto" w:fill="FFFFFF"/>
        </w:rPr>
        <w:t xml:space="preserve">De </w:t>
      </w:r>
      <w:proofErr w:type="spellStart"/>
      <w:r w:rsidRPr="00BF1897">
        <w:rPr>
          <w:rFonts w:cstheme="minorHAnsi"/>
          <w:color w:val="333333"/>
          <w:shd w:val="clear" w:color="auto" w:fill="FFFFFF"/>
        </w:rPr>
        <w:t>acuerdo</w:t>
      </w:r>
      <w:proofErr w:type="spellEnd"/>
      <w:r w:rsidRPr="00BF1897">
        <w:rPr>
          <w:rFonts w:cstheme="minorHAnsi"/>
          <w:color w:val="333333"/>
          <w:shd w:val="clear" w:color="auto" w:fill="FFFFFF"/>
        </w:rPr>
        <w:t xml:space="preserve"> con la Comunicación de la </w:t>
      </w:r>
      <w:proofErr w:type="spellStart"/>
      <w:r w:rsidRPr="00BF1897">
        <w:rPr>
          <w:rFonts w:cstheme="minorHAnsi"/>
          <w:color w:val="333333"/>
          <w:shd w:val="clear" w:color="auto" w:fill="FFFFFF"/>
        </w:rPr>
        <w:t>Comisión</w:t>
      </w:r>
      <w:proofErr w:type="spellEnd"/>
      <w:r w:rsidRPr="00BF1897">
        <w:rPr>
          <w:rFonts w:cstheme="minorHAnsi"/>
          <w:color w:val="333333"/>
          <w:shd w:val="clear" w:color="auto" w:fill="FFFFFF"/>
        </w:rPr>
        <w:t xml:space="preserve"> </w:t>
      </w:r>
      <w:proofErr w:type="spellStart"/>
      <w:r w:rsidRPr="00BF1897">
        <w:rPr>
          <w:rFonts w:cstheme="minorHAnsi"/>
          <w:color w:val="333333"/>
          <w:shd w:val="clear" w:color="auto" w:fill="FFFFFF"/>
        </w:rPr>
        <w:t>Europea</w:t>
      </w:r>
      <w:proofErr w:type="spellEnd"/>
      <w:r w:rsidRPr="00BF1897">
        <w:rPr>
          <w:rFonts w:cstheme="minorHAnsi"/>
          <w:color w:val="333333"/>
          <w:shd w:val="clear" w:color="auto" w:fill="FFFFFF"/>
        </w:rPr>
        <w:t> </w:t>
      </w:r>
      <w:hyperlink r:id="rId1" w:tgtFrame="_blank" w:history="1">
        <w:r w:rsidRPr="00BF1897">
          <w:rPr>
            <w:rStyle w:val="Hipervnculo"/>
            <w:rFonts w:cstheme="minorHAnsi"/>
            <w:color w:val="014A81"/>
            <w:shd w:val="clear" w:color="auto" w:fill="FFFFFF"/>
          </w:rPr>
          <w:t>‘</w:t>
        </w:r>
        <w:proofErr w:type="spellStart"/>
        <w:r w:rsidRPr="00BF1897">
          <w:rPr>
            <w:rStyle w:val="Hipervnculo"/>
            <w:rFonts w:cstheme="minorHAnsi"/>
            <w:color w:val="014A81"/>
            <w:shd w:val="clear" w:color="auto" w:fill="FFFFFF"/>
          </w:rPr>
          <w:t>Infraestructura</w:t>
        </w:r>
        <w:proofErr w:type="spellEnd"/>
        <w:r w:rsidRPr="00BF1897">
          <w:rPr>
            <w:rStyle w:val="Hipervnculo"/>
            <w:rFonts w:cstheme="minorHAnsi"/>
            <w:color w:val="014A81"/>
            <w:shd w:val="clear" w:color="auto" w:fill="FFFFFF"/>
          </w:rPr>
          <w:t xml:space="preserve"> </w:t>
        </w:r>
        <w:proofErr w:type="gramStart"/>
        <w:r w:rsidRPr="00BF1897">
          <w:rPr>
            <w:rStyle w:val="Hipervnculo"/>
            <w:rFonts w:cstheme="minorHAnsi"/>
            <w:color w:val="014A81"/>
            <w:shd w:val="clear" w:color="auto" w:fill="FFFFFF"/>
          </w:rPr>
          <w:t>verde:</w:t>
        </w:r>
        <w:proofErr w:type="gramEnd"/>
        <w:r w:rsidRPr="00BF1897">
          <w:rPr>
            <w:rStyle w:val="Hipervnculo"/>
            <w:rFonts w:cstheme="minorHAnsi"/>
            <w:color w:val="014A81"/>
            <w:shd w:val="clear" w:color="auto" w:fill="FFFFFF"/>
          </w:rPr>
          <w:t xml:space="preserve"> </w:t>
        </w:r>
        <w:proofErr w:type="spellStart"/>
        <w:r w:rsidRPr="00BF1897">
          <w:rPr>
            <w:rStyle w:val="Hipervnculo"/>
            <w:rFonts w:cstheme="minorHAnsi"/>
            <w:color w:val="014A81"/>
            <w:shd w:val="clear" w:color="auto" w:fill="FFFFFF"/>
          </w:rPr>
          <w:t>mejora</w:t>
        </w:r>
        <w:proofErr w:type="spellEnd"/>
        <w:r w:rsidRPr="00BF1897">
          <w:rPr>
            <w:rStyle w:val="Hipervnculo"/>
            <w:rFonts w:cstheme="minorHAnsi"/>
            <w:color w:val="014A81"/>
            <w:shd w:val="clear" w:color="auto" w:fill="FFFFFF"/>
          </w:rPr>
          <w:t xml:space="preserve"> del capital </w:t>
        </w:r>
        <w:proofErr w:type="spellStart"/>
        <w:r w:rsidRPr="00BF1897">
          <w:rPr>
            <w:rStyle w:val="Hipervnculo"/>
            <w:rFonts w:cstheme="minorHAnsi"/>
            <w:color w:val="014A81"/>
            <w:shd w:val="clear" w:color="auto" w:fill="FFFFFF"/>
          </w:rPr>
          <w:t>natural</w:t>
        </w:r>
        <w:proofErr w:type="spellEnd"/>
        <w:r w:rsidRPr="00BF1897">
          <w:rPr>
            <w:rStyle w:val="Hipervnculo"/>
            <w:rFonts w:cstheme="minorHAnsi"/>
            <w:color w:val="014A81"/>
            <w:shd w:val="clear" w:color="auto" w:fill="FFFFFF"/>
          </w:rPr>
          <w:t xml:space="preserve"> de Europa’</w:t>
        </w:r>
      </w:hyperlink>
      <w:r w:rsidRPr="00BF1897">
        <w:rPr>
          <w:rFonts w:cstheme="minorHAnsi"/>
          <w:color w:val="333333"/>
          <w:shd w:val="clear" w:color="auto" w:fill="FFFFFF"/>
        </w:rPr>
        <w:t xml:space="preserve">, la </w:t>
      </w:r>
      <w:proofErr w:type="spellStart"/>
      <w:r w:rsidRPr="00BF1897">
        <w:rPr>
          <w:rFonts w:cstheme="minorHAnsi"/>
          <w:color w:val="333333"/>
          <w:shd w:val="clear" w:color="auto" w:fill="FFFFFF"/>
        </w:rPr>
        <w:t>Infraestructura</w:t>
      </w:r>
      <w:proofErr w:type="spellEnd"/>
      <w:r w:rsidRPr="00BF1897">
        <w:rPr>
          <w:rFonts w:cstheme="minorHAnsi"/>
          <w:color w:val="333333"/>
          <w:shd w:val="clear" w:color="auto" w:fill="FFFFFF"/>
        </w:rPr>
        <w:t xml:space="preserve"> Verde es </w:t>
      </w:r>
      <w:proofErr w:type="spellStart"/>
      <w:r w:rsidRPr="00BF1897">
        <w:rPr>
          <w:rFonts w:cstheme="minorHAnsi"/>
          <w:color w:val="333333"/>
          <w:shd w:val="clear" w:color="auto" w:fill="FFFFFF"/>
        </w:rPr>
        <w:t>una</w:t>
      </w:r>
      <w:proofErr w:type="spellEnd"/>
      <w:r w:rsidRPr="00BF1897">
        <w:rPr>
          <w:rFonts w:cstheme="minorHAnsi"/>
          <w:color w:val="333333"/>
          <w:shd w:val="clear" w:color="auto" w:fill="FFFFFF"/>
        </w:rPr>
        <w:t xml:space="preserve"> </w:t>
      </w:r>
      <w:r w:rsidRPr="00A37069">
        <w:rPr>
          <w:rFonts w:cstheme="minorHAnsi"/>
          <w:color w:val="333333"/>
          <w:highlight w:val="yellow"/>
          <w:shd w:val="clear" w:color="auto" w:fill="FFFFFF"/>
        </w:rPr>
        <w:t>“</w:t>
      </w:r>
      <w:proofErr w:type="spellStart"/>
      <w:r w:rsidRPr="00A37069">
        <w:rPr>
          <w:rFonts w:cstheme="minorHAnsi"/>
          <w:color w:val="333333"/>
          <w:highlight w:val="yellow"/>
          <w:shd w:val="clear" w:color="auto" w:fill="FFFFFF"/>
        </w:rPr>
        <w:t>red</w:t>
      </w:r>
      <w:proofErr w:type="spellEnd"/>
      <w:r w:rsidRPr="00A37069">
        <w:rPr>
          <w:rFonts w:cstheme="minorHAnsi"/>
          <w:color w:val="333333"/>
          <w:highlight w:val="yellow"/>
          <w:shd w:val="clear" w:color="auto" w:fill="FFFFFF"/>
        </w:rPr>
        <w:t xml:space="preserve"> </w:t>
      </w:r>
      <w:proofErr w:type="spellStart"/>
      <w:r w:rsidRPr="00A37069">
        <w:rPr>
          <w:rFonts w:cstheme="minorHAnsi"/>
          <w:color w:val="333333"/>
          <w:highlight w:val="yellow"/>
          <w:shd w:val="clear" w:color="auto" w:fill="FFFFFF"/>
        </w:rPr>
        <w:t>estratégicamente</w:t>
      </w:r>
      <w:proofErr w:type="spellEnd"/>
      <w:r w:rsidRPr="00A37069">
        <w:rPr>
          <w:rFonts w:cstheme="minorHAnsi"/>
          <w:color w:val="333333"/>
          <w:highlight w:val="yellow"/>
          <w:shd w:val="clear" w:color="auto" w:fill="FFFFFF"/>
        </w:rPr>
        <w:t xml:space="preserve"> </w:t>
      </w:r>
      <w:proofErr w:type="spellStart"/>
      <w:r w:rsidRPr="00A37069">
        <w:rPr>
          <w:rFonts w:cstheme="minorHAnsi"/>
          <w:color w:val="333333"/>
          <w:highlight w:val="yellow"/>
          <w:shd w:val="clear" w:color="auto" w:fill="FFFFFF"/>
        </w:rPr>
        <w:t>planificada</w:t>
      </w:r>
      <w:proofErr w:type="spellEnd"/>
      <w:r w:rsidRPr="00A37069">
        <w:rPr>
          <w:rFonts w:cstheme="minorHAnsi"/>
          <w:color w:val="333333"/>
          <w:highlight w:val="yellow"/>
          <w:shd w:val="clear" w:color="auto" w:fill="FFFFFF"/>
        </w:rPr>
        <w:t xml:space="preserve"> de </w:t>
      </w:r>
      <w:proofErr w:type="spellStart"/>
      <w:r w:rsidRPr="00A37069">
        <w:rPr>
          <w:rFonts w:cstheme="minorHAnsi"/>
          <w:color w:val="333333"/>
          <w:highlight w:val="yellow"/>
          <w:shd w:val="clear" w:color="auto" w:fill="FFFFFF"/>
        </w:rPr>
        <w:t>espacios</w:t>
      </w:r>
      <w:proofErr w:type="spellEnd"/>
      <w:r w:rsidRPr="00A37069">
        <w:rPr>
          <w:rFonts w:cstheme="minorHAnsi"/>
          <w:color w:val="333333"/>
          <w:highlight w:val="yellow"/>
          <w:shd w:val="clear" w:color="auto" w:fill="FFFFFF"/>
        </w:rPr>
        <w:t xml:space="preserve"> </w:t>
      </w:r>
      <w:proofErr w:type="spellStart"/>
      <w:r w:rsidRPr="00A37069">
        <w:rPr>
          <w:rFonts w:cstheme="minorHAnsi"/>
          <w:color w:val="333333"/>
          <w:highlight w:val="yellow"/>
          <w:shd w:val="clear" w:color="auto" w:fill="FFFFFF"/>
        </w:rPr>
        <w:t>naturales</w:t>
      </w:r>
      <w:proofErr w:type="spellEnd"/>
      <w:r w:rsidRPr="00A37069">
        <w:rPr>
          <w:rFonts w:cstheme="minorHAnsi"/>
          <w:color w:val="333333"/>
          <w:highlight w:val="yellow"/>
          <w:shd w:val="clear" w:color="auto" w:fill="FFFFFF"/>
        </w:rPr>
        <w:t xml:space="preserve"> y </w:t>
      </w:r>
      <w:proofErr w:type="spellStart"/>
      <w:r w:rsidRPr="00A37069">
        <w:rPr>
          <w:rFonts w:cstheme="minorHAnsi"/>
          <w:color w:val="333333"/>
          <w:highlight w:val="yellow"/>
          <w:shd w:val="clear" w:color="auto" w:fill="FFFFFF"/>
        </w:rPr>
        <w:t>seminaturales</w:t>
      </w:r>
      <w:proofErr w:type="spellEnd"/>
      <w:r w:rsidRPr="00A37069">
        <w:rPr>
          <w:rFonts w:cstheme="minorHAnsi"/>
          <w:color w:val="333333"/>
          <w:highlight w:val="yellow"/>
          <w:shd w:val="clear" w:color="auto" w:fill="FFFFFF"/>
        </w:rPr>
        <w:t xml:space="preserve"> y </w:t>
      </w:r>
      <w:proofErr w:type="spellStart"/>
      <w:r w:rsidRPr="00A37069">
        <w:rPr>
          <w:rFonts w:cstheme="minorHAnsi"/>
          <w:color w:val="333333"/>
          <w:highlight w:val="yellow"/>
          <w:shd w:val="clear" w:color="auto" w:fill="FFFFFF"/>
        </w:rPr>
        <w:t>otros</w:t>
      </w:r>
      <w:proofErr w:type="spellEnd"/>
      <w:r w:rsidRPr="00A37069">
        <w:rPr>
          <w:rFonts w:cstheme="minorHAnsi"/>
          <w:color w:val="333333"/>
          <w:highlight w:val="yellow"/>
          <w:shd w:val="clear" w:color="auto" w:fill="FFFFFF"/>
        </w:rPr>
        <w:t xml:space="preserve"> </w:t>
      </w:r>
      <w:proofErr w:type="spellStart"/>
      <w:r w:rsidRPr="00A37069">
        <w:rPr>
          <w:rFonts w:cstheme="minorHAnsi"/>
          <w:color w:val="333333"/>
          <w:highlight w:val="yellow"/>
          <w:shd w:val="clear" w:color="auto" w:fill="FFFFFF"/>
        </w:rPr>
        <w:t>elementos</w:t>
      </w:r>
      <w:proofErr w:type="spellEnd"/>
      <w:r w:rsidRPr="00A37069">
        <w:rPr>
          <w:rFonts w:cstheme="minorHAnsi"/>
          <w:color w:val="333333"/>
          <w:highlight w:val="yellow"/>
          <w:shd w:val="clear" w:color="auto" w:fill="FFFFFF"/>
        </w:rPr>
        <w:t xml:space="preserve"> </w:t>
      </w:r>
      <w:proofErr w:type="spellStart"/>
      <w:r w:rsidRPr="00A37069">
        <w:rPr>
          <w:rFonts w:cstheme="minorHAnsi"/>
          <w:color w:val="333333"/>
          <w:highlight w:val="yellow"/>
          <w:shd w:val="clear" w:color="auto" w:fill="FFFFFF"/>
        </w:rPr>
        <w:t>ambientales</w:t>
      </w:r>
      <w:proofErr w:type="spellEnd"/>
      <w:r w:rsidRPr="00BF1897">
        <w:rPr>
          <w:rFonts w:cstheme="minorHAnsi"/>
          <w:color w:val="FF0000"/>
          <w:shd w:val="clear" w:color="auto" w:fill="FFFFFF"/>
        </w:rPr>
        <w:t xml:space="preserve"> </w:t>
      </w:r>
      <w:proofErr w:type="spellStart"/>
      <w:r w:rsidRPr="00BF1897">
        <w:rPr>
          <w:rFonts w:cstheme="minorHAnsi"/>
          <w:color w:val="333333"/>
          <w:shd w:val="clear" w:color="auto" w:fill="FFFFFF"/>
        </w:rPr>
        <w:t>diseñada</w:t>
      </w:r>
      <w:proofErr w:type="spellEnd"/>
      <w:r w:rsidRPr="00BF1897">
        <w:rPr>
          <w:rFonts w:cstheme="minorHAnsi"/>
          <w:color w:val="333333"/>
          <w:shd w:val="clear" w:color="auto" w:fill="FFFFFF"/>
        </w:rPr>
        <w:t xml:space="preserve"> y </w:t>
      </w:r>
      <w:proofErr w:type="spellStart"/>
      <w:r w:rsidRPr="00BF1897">
        <w:rPr>
          <w:rFonts w:cstheme="minorHAnsi"/>
          <w:color w:val="333333"/>
          <w:shd w:val="clear" w:color="auto" w:fill="FFFFFF"/>
        </w:rPr>
        <w:t>gestionada</w:t>
      </w:r>
      <w:proofErr w:type="spellEnd"/>
      <w:r w:rsidRPr="00BF1897">
        <w:rPr>
          <w:rFonts w:cstheme="minorHAnsi"/>
          <w:color w:val="333333"/>
          <w:shd w:val="clear" w:color="auto" w:fill="FFFFFF"/>
        </w:rPr>
        <w:t xml:space="preserve"> para </w:t>
      </w:r>
      <w:proofErr w:type="spellStart"/>
      <w:r w:rsidRPr="00BF1897">
        <w:rPr>
          <w:rFonts w:cstheme="minorHAnsi"/>
          <w:color w:val="333333"/>
          <w:shd w:val="clear" w:color="auto" w:fill="FFFFFF"/>
        </w:rPr>
        <w:t>ofrecer</w:t>
      </w:r>
      <w:proofErr w:type="spellEnd"/>
      <w:r w:rsidRPr="00BF1897">
        <w:rPr>
          <w:rFonts w:cstheme="minorHAnsi"/>
          <w:color w:val="333333"/>
          <w:shd w:val="clear" w:color="auto" w:fill="FFFFFF"/>
        </w:rPr>
        <w:t xml:space="preserve"> </w:t>
      </w:r>
      <w:proofErr w:type="spellStart"/>
      <w:r w:rsidRPr="00BF1897">
        <w:rPr>
          <w:rFonts w:cstheme="minorHAnsi"/>
          <w:color w:val="333333"/>
          <w:shd w:val="clear" w:color="auto" w:fill="FFFFFF"/>
        </w:rPr>
        <w:t>una</w:t>
      </w:r>
      <w:proofErr w:type="spellEnd"/>
      <w:r w:rsidRPr="00BF1897">
        <w:rPr>
          <w:rFonts w:cstheme="minorHAnsi"/>
          <w:color w:val="333333"/>
          <w:shd w:val="clear" w:color="auto" w:fill="FFFFFF"/>
        </w:rPr>
        <w:t xml:space="preserve"> </w:t>
      </w:r>
      <w:proofErr w:type="spellStart"/>
      <w:r w:rsidRPr="00BF1897">
        <w:rPr>
          <w:rFonts w:cstheme="minorHAnsi"/>
          <w:color w:val="333333"/>
          <w:shd w:val="clear" w:color="auto" w:fill="FFFFFF"/>
        </w:rPr>
        <w:t>amplia</w:t>
      </w:r>
      <w:proofErr w:type="spellEnd"/>
      <w:r w:rsidRPr="00BF1897">
        <w:rPr>
          <w:rFonts w:cstheme="minorHAnsi"/>
          <w:color w:val="333333"/>
          <w:shd w:val="clear" w:color="auto" w:fill="FFFFFF"/>
        </w:rPr>
        <w:t xml:space="preserve"> </w:t>
      </w:r>
      <w:proofErr w:type="spellStart"/>
      <w:r w:rsidRPr="00BF1897">
        <w:rPr>
          <w:rFonts w:cstheme="minorHAnsi"/>
          <w:color w:val="333333"/>
          <w:shd w:val="clear" w:color="auto" w:fill="FFFFFF"/>
        </w:rPr>
        <w:t>gama</w:t>
      </w:r>
      <w:proofErr w:type="spellEnd"/>
      <w:r w:rsidRPr="00BF1897">
        <w:rPr>
          <w:rFonts w:cstheme="minorHAnsi"/>
          <w:color w:val="333333"/>
          <w:shd w:val="clear" w:color="auto" w:fill="FFFFFF"/>
        </w:rPr>
        <w:t xml:space="preserve"> de </w:t>
      </w:r>
      <w:proofErr w:type="spellStart"/>
      <w:r w:rsidRPr="00BF1897">
        <w:rPr>
          <w:rFonts w:cstheme="minorHAnsi"/>
          <w:color w:val="333333"/>
          <w:shd w:val="clear" w:color="auto" w:fill="FFFFFF"/>
        </w:rPr>
        <w:t>servicios</w:t>
      </w:r>
      <w:proofErr w:type="spellEnd"/>
      <w:r w:rsidRPr="00BF1897">
        <w:rPr>
          <w:rFonts w:cstheme="minorHAnsi"/>
          <w:color w:val="333333"/>
          <w:shd w:val="clear" w:color="auto" w:fill="FFFFFF"/>
        </w:rPr>
        <w:t xml:space="preserve"> </w:t>
      </w:r>
      <w:proofErr w:type="spellStart"/>
      <w:r w:rsidRPr="00BF1897">
        <w:rPr>
          <w:rFonts w:cstheme="minorHAnsi"/>
          <w:color w:val="333333"/>
          <w:shd w:val="clear" w:color="auto" w:fill="FFFFFF"/>
        </w:rPr>
        <w:t>ecosistémicos</w:t>
      </w:r>
      <w:proofErr w:type="spellEnd"/>
      <w:r w:rsidRPr="00BF1897">
        <w:rPr>
          <w:rFonts w:cstheme="minorHAnsi"/>
          <w:color w:val="333333"/>
          <w:shd w:val="clear" w:color="auto" w:fill="FFFFFF"/>
        </w:rPr>
        <w:t xml:space="preserve">. </w:t>
      </w:r>
      <w:proofErr w:type="spellStart"/>
      <w:r w:rsidRPr="00BF1897">
        <w:rPr>
          <w:rFonts w:cstheme="minorHAnsi"/>
          <w:color w:val="333333"/>
          <w:shd w:val="clear" w:color="auto" w:fill="FFFFFF"/>
        </w:rPr>
        <w:t>Incluye</w:t>
      </w:r>
      <w:proofErr w:type="spellEnd"/>
      <w:r w:rsidRPr="00BF1897">
        <w:rPr>
          <w:rFonts w:cstheme="minorHAnsi"/>
          <w:color w:val="333333"/>
          <w:shd w:val="clear" w:color="auto" w:fill="FFFFFF"/>
        </w:rPr>
        <w:t xml:space="preserve"> </w:t>
      </w:r>
      <w:proofErr w:type="spellStart"/>
      <w:r w:rsidRPr="00BF1897">
        <w:rPr>
          <w:rFonts w:cstheme="minorHAnsi"/>
          <w:color w:val="333333"/>
          <w:shd w:val="clear" w:color="auto" w:fill="FFFFFF"/>
        </w:rPr>
        <w:t>espacios</w:t>
      </w:r>
      <w:proofErr w:type="spellEnd"/>
      <w:r w:rsidRPr="00BF1897">
        <w:rPr>
          <w:rFonts w:cstheme="minorHAnsi"/>
          <w:color w:val="333333"/>
          <w:shd w:val="clear" w:color="auto" w:fill="FFFFFF"/>
        </w:rPr>
        <w:t xml:space="preserve"> verdes (o </w:t>
      </w:r>
      <w:proofErr w:type="spellStart"/>
      <w:r w:rsidRPr="00BF1897">
        <w:rPr>
          <w:rFonts w:cstheme="minorHAnsi"/>
          <w:color w:val="333333"/>
          <w:shd w:val="clear" w:color="auto" w:fill="FFFFFF"/>
        </w:rPr>
        <w:t>azules</w:t>
      </w:r>
      <w:proofErr w:type="spellEnd"/>
      <w:r w:rsidRPr="00BF1897">
        <w:rPr>
          <w:rFonts w:cstheme="minorHAnsi"/>
          <w:color w:val="333333"/>
          <w:shd w:val="clear" w:color="auto" w:fill="FFFFFF"/>
        </w:rPr>
        <w:t xml:space="preserve"> si se </w:t>
      </w:r>
      <w:proofErr w:type="spellStart"/>
      <w:r w:rsidRPr="00BF1897">
        <w:rPr>
          <w:rFonts w:cstheme="minorHAnsi"/>
          <w:color w:val="333333"/>
          <w:shd w:val="clear" w:color="auto" w:fill="FFFFFF"/>
        </w:rPr>
        <w:t>trata</w:t>
      </w:r>
      <w:proofErr w:type="spellEnd"/>
      <w:r w:rsidRPr="00BF1897">
        <w:rPr>
          <w:rFonts w:cstheme="minorHAnsi"/>
          <w:color w:val="333333"/>
          <w:shd w:val="clear" w:color="auto" w:fill="FFFFFF"/>
        </w:rPr>
        <w:t xml:space="preserve"> de </w:t>
      </w:r>
      <w:proofErr w:type="spellStart"/>
      <w:r w:rsidRPr="00BF1897">
        <w:rPr>
          <w:rFonts w:cstheme="minorHAnsi"/>
          <w:color w:val="333333"/>
          <w:shd w:val="clear" w:color="auto" w:fill="FFFFFF"/>
        </w:rPr>
        <w:t>ecosistemas</w:t>
      </w:r>
      <w:proofErr w:type="spellEnd"/>
      <w:r w:rsidRPr="00BF1897">
        <w:rPr>
          <w:rFonts w:cstheme="minorHAnsi"/>
          <w:color w:val="333333"/>
          <w:shd w:val="clear" w:color="auto" w:fill="FFFFFF"/>
        </w:rPr>
        <w:t xml:space="preserve"> </w:t>
      </w:r>
      <w:proofErr w:type="spellStart"/>
      <w:r w:rsidRPr="00BF1897">
        <w:rPr>
          <w:rFonts w:cstheme="minorHAnsi"/>
          <w:color w:val="333333"/>
          <w:shd w:val="clear" w:color="auto" w:fill="FFFFFF"/>
        </w:rPr>
        <w:t>acuáticos</w:t>
      </w:r>
      <w:proofErr w:type="spellEnd"/>
      <w:r w:rsidRPr="00BF1897">
        <w:rPr>
          <w:rFonts w:cstheme="minorHAnsi"/>
          <w:color w:val="333333"/>
          <w:shd w:val="clear" w:color="auto" w:fill="FFFFFF"/>
        </w:rPr>
        <w:t xml:space="preserve">) y </w:t>
      </w:r>
      <w:proofErr w:type="spellStart"/>
      <w:r w:rsidRPr="00BF1897">
        <w:rPr>
          <w:rFonts w:cstheme="minorHAnsi"/>
          <w:color w:val="333333"/>
          <w:shd w:val="clear" w:color="auto" w:fill="FFFFFF"/>
        </w:rPr>
        <w:t>otros</w:t>
      </w:r>
      <w:proofErr w:type="spellEnd"/>
      <w:r w:rsidRPr="00BF1897">
        <w:rPr>
          <w:rFonts w:cstheme="minorHAnsi"/>
          <w:color w:val="333333"/>
          <w:shd w:val="clear" w:color="auto" w:fill="FFFFFF"/>
        </w:rPr>
        <w:t xml:space="preserve"> </w:t>
      </w:r>
      <w:proofErr w:type="spellStart"/>
      <w:r w:rsidRPr="00BF1897">
        <w:rPr>
          <w:rFonts w:cstheme="minorHAnsi"/>
          <w:color w:val="333333"/>
          <w:shd w:val="clear" w:color="auto" w:fill="FFFFFF"/>
        </w:rPr>
        <w:t>elementos</w:t>
      </w:r>
      <w:proofErr w:type="spellEnd"/>
      <w:r w:rsidRPr="00BF1897">
        <w:rPr>
          <w:rFonts w:cstheme="minorHAnsi"/>
          <w:color w:val="333333"/>
          <w:shd w:val="clear" w:color="auto" w:fill="FFFFFF"/>
        </w:rPr>
        <w:t xml:space="preserve"> </w:t>
      </w:r>
      <w:proofErr w:type="spellStart"/>
      <w:r w:rsidRPr="00BF1897">
        <w:rPr>
          <w:rFonts w:cstheme="minorHAnsi"/>
          <w:color w:val="333333"/>
          <w:shd w:val="clear" w:color="auto" w:fill="FFFFFF"/>
        </w:rPr>
        <w:t>físicos</w:t>
      </w:r>
      <w:proofErr w:type="spellEnd"/>
      <w:r w:rsidRPr="00BF1897">
        <w:rPr>
          <w:rFonts w:cstheme="minorHAnsi"/>
          <w:color w:val="333333"/>
          <w:shd w:val="clear" w:color="auto" w:fill="FFFFFF"/>
        </w:rPr>
        <w:t xml:space="preserve"> en </w:t>
      </w:r>
      <w:proofErr w:type="spellStart"/>
      <w:r w:rsidRPr="00BF1897">
        <w:rPr>
          <w:rFonts w:cstheme="minorHAnsi"/>
          <w:color w:val="333333"/>
          <w:shd w:val="clear" w:color="auto" w:fill="FFFFFF"/>
        </w:rPr>
        <w:t>áreas</w:t>
      </w:r>
      <w:proofErr w:type="spellEnd"/>
      <w:r w:rsidRPr="00BF1897">
        <w:rPr>
          <w:rFonts w:cstheme="minorHAnsi"/>
          <w:color w:val="333333"/>
          <w:shd w:val="clear" w:color="auto" w:fill="FFFFFF"/>
        </w:rPr>
        <w:t xml:space="preserve"> terrestres (</w:t>
      </w:r>
      <w:proofErr w:type="spellStart"/>
      <w:r w:rsidRPr="00BF1897">
        <w:rPr>
          <w:rFonts w:cstheme="minorHAnsi"/>
          <w:color w:val="333333"/>
          <w:shd w:val="clear" w:color="auto" w:fill="FFFFFF"/>
        </w:rPr>
        <w:t>naturales</w:t>
      </w:r>
      <w:proofErr w:type="spellEnd"/>
      <w:r w:rsidRPr="00BF1897">
        <w:rPr>
          <w:rFonts w:cstheme="minorHAnsi"/>
          <w:color w:val="333333"/>
          <w:shd w:val="clear" w:color="auto" w:fill="FFFFFF"/>
        </w:rPr>
        <w:t xml:space="preserve">, rurales y </w:t>
      </w:r>
      <w:proofErr w:type="spellStart"/>
      <w:r w:rsidRPr="00BF1897">
        <w:rPr>
          <w:rFonts w:cstheme="minorHAnsi"/>
          <w:color w:val="333333"/>
          <w:shd w:val="clear" w:color="auto" w:fill="FFFFFF"/>
        </w:rPr>
        <w:t>urbanas</w:t>
      </w:r>
      <w:proofErr w:type="spellEnd"/>
      <w:r w:rsidRPr="00BF1897">
        <w:rPr>
          <w:rFonts w:cstheme="minorHAnsi"/>
          <w:color w:val="333333"/>
          <w:shd w:val="clear" w:color="auto" w:fill="FFFFFF"/>
        </w:rPr>
        <w:t>) y marinas”.</w:t>
      </w:r>
    </w:p>
  </w:comment>
  <w:comment w:id="37" w:author="OECC" w:date="2021-06-22T09:49:00Z" w:initials="OECC">
    <w:p w14:paraId="4750F694" w14:textId="2DF6D4FB" w:rsidR="00EB0181" w:rsidRDefault="00EB0181">
      <w:pPr>
        <w:pStyle w:val="Textocomentario"/>
      </w:pPr>
      <w:r>
        <w:rPr>
          <w:rStyle w:val="Refdecomentario"/>
        </w:rPr>
        <w:annotationRef/>
      </w:r>
      <w:proofErr w:type="gramStart"/>
      <w:r>
        <w:t>y</w:t>
      </w:r>
      <w:proofErr w:type="gramEnd"/>
      <w:r>
        <w:t xml:space="preserve"> </w:t>
      </w:r>
      <w:proofErr w:type="spellStart"/>
      <w:r>
        <w:t>más</w:t>
      </w:r>
      <w:proofErr w:type="spellEnd"/>
      <w:r>
        <w:t xml:space="preserve"> </w:t>
      </w:r>
      <w:proofErr w:type="spellStart"/>
      <w:r>
        <w:t>oportunidades</w:t>
      </w:r>
      <w:proofErr w:type="spellEnd"/>
      <w:r>
        <w:t xml:space="preserve"> de </w:t>
      </w:r>
      <w:proofErr w:type="spellStart"/>
      <w:r>
        <w:t>empleo</w:t>
      </w:r>
      <w:proofErr w:type="spellEnd"/>
      <w:r>
        <w:t> ?</w:t>
      </w:r>
    </w:p>
  </w:comment>
  <w:comment w:id="38" w:author="OECC" w:date="2021-06-22T09:50:00Z" w:initials="OECC">
    <w:p w14:paraId="2A422729" w14:textId="77777777" w:rsidR="00C86781" w:rsidRDefault="00C86781">
      <w:pPr>
        <w:pStyle w:val="Textocomentario"/>
      </w:pPr>
      <w:r>
        <w:rPr>
          <w:rStyle w:val="Refdecomentario"/>
        </w:rPr>
        <w:annotationRef/>
      </w:r>
      <w:r>
        <w:t xml:space="preserve">En el </w:t>
      </w:r>
      <w:proofErr w:type="spellStart"/>
      <w:r>
        <w:t>caso</w:t>
      </w:r>
      <w:proofErr w:type="spellEnd"/>
      <w:r>
        <w:t xml:space="preserve"> de España no existe </w:t>
      </w:r>
      <w:proofErr w:type="spellStart"/>
      <w:r>
        <w:t>esta</w:t>
      </w:r>
      <w:proofErr w:type="spellEnd"/>
      <w:r>
        <w:t xml:space="preserve"> </w:t>
      </w:r>
      <w:proofErr w:type="spellStart"/>
      <w:r>
        <w:t>problemática</w:t>
      </w:r>
      <w:proofErr w:type="spellEnd"/>
      <w:r>
        <w:t xml:space="preserve"> (en </w:t>
      </w:r>
      <w:proofErr w:type="spellStart"/>
      <w:r>
        <w:t>América</w:t>
      </w:r>
      <w:proofErr w:type="spellEnd"/>
      <w:r>
        <w:t xml:space="preserve"> Latina </w:t>
      </w:r>
      <w:proofErr w:type="spellStart"/>
      <w:r>
        <w:t>sí</w:t>
      </w:r>
      <w:proofErr w:type="spellEnd"/>
      <w:r>
        <w:t xml:space="preserve">). </w:t>
      </w:r>
    </w:p>
    <w:p w14:paraId="17DA5764" w14:textId="27CA4FAC" w:rsidR="00C86781" w:rsidRDefault="00C86781">
      <w:pPr>
        <w:pStyle w:val="Textocomentario"/>
      </w:pPr>
      <w:proofErr w:type="spellStart"/>
      <w:r>
        <w:t>Alternativa</w:t>
      </w:r>
      <w:proofErr w:type="spellEnd"/>
      <w:r>
        <w:t xml:space="preserve"> : « o la </w:t>
      </w:r>
      <w:proofErr w:type="spellStart"/>
      <w:r>
        <w:t>gestión</w:t>
      </w:r>
      <w:proofErr w:type="spellEnd"/>
      <w:r>
        <w:t xml:space="preserve"> </w:t>
      </w:r>
      <w:proofErr w:type="spellStart"/>
      <w:r>
        <w:t>sostenible</w:t>
      </w:r>
      <w:proofErr w:type="spellEnd"/>
      <w:r>
        <w:t xml:space="preserve"> de </w:t>
      </w:r>
      <w:proofErr w:type="spellStart"/>
      <w:r>
        <w:t>bosques</w:t>
      </w:r>
      <w:proofErr w:type="spellEnd"/>
      <w:r>
        <w: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6C20FE" w15:done="0"/>
  <w15:commentEx w15:paraId="67694A9F" w15:done="0"/>
  <w15:commentEx w15:paraId="1B454C2B" w15:done="0"/>
  <w15:commentEx w15:paraId="4B8031EE" w15:done="0"/>
  <w15:commentEx w15:paraId="20C5B69B" w15:done="0"/>
  <w15:commentEx w15:paraId="28F972F8" w15:done="0"/>
  <w15:commentEx w15:paraId="3B431E3B" w15:done="0"/>
  <w15:commentEx w15:paraId="4B995226" w15:done="0"/>
  <w15:commentEx w15:paraId="2792BE79" w15:done="0"/>
  <w15:commentEx w15:paraId="4750F694" w15:done="0"/>
  <w15:commentEx w15:paraId="17DA57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AE19E" w16cex:dateUtc="2021-06-21T07:59:00Z"/>
  <w16cex:commentExtensible w16cex:durableId="247AE380" w16cex:dateUtc="2021-06-21T08:08:00Z"/>
  <w16cex:commentExtensible w16cex:durableId="247C4B27" w16cex:dateUtc="2021-06-22T09:42:00Z"/>
  <w16cex:commentExtensible w16cex:durableId="247AE591" w16cex:dateUtc="2021-06-21T08:16:00Z"/>
  <w16cex:commentExtensible w16cex:durableId="247AE5F8" w16cex:dateUtc="2021-06-21T08:18:00Z"/>
  <w16cex:commentExtensible w16cex:durableId="247AE63A" w16cex:dateUtc="2021-06-21T08:19:00Z"/>
  <w16cex:commentExtensible w16cex:durableId="247C2F7A" w16cex:dateUtc="2021-06-22T07:44:00Z"/>
  <w16cex:commentExtensible w16cex:durableId="247AE67F" w16cex:dateUtc="2021-06-21T08:20:00Z"/>
  <w16cex:commentExtensible w16cex:durableId="247AE714" w16cex:dateUtc="2021-06-21T08:23:00Z"/>
  <w16cex:commentExtensible w16cex:durableId="247C3092" w16cex:dateUtc="2021-06-22T07:49:00Z"/>
  <w16cex:commentExtensible w16cex:durableId="247C30CC" w16cex:dateUtc="2021-06-22T07: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6C20FE" w16cid:durableId="247AE19E"/>
  <w16cid:commentId w16cid:paraId="67694A9F" w16cid:durableId="247AE380"/>
  <w16cid:commentId w16cid:paraId="1B454C2B" w16cid:durableId="247C4B27"/>
  <w16cid:commentId w16cid:paraId="4B8031EE" w16cid:durableId="247AE591"/>
  <w16cid:commentId w16cid:paraId="20C5B69B" w16cid:durableId="247AE5F8"/>
  <w16cid:commentId w16cid:paraId="28F972F8" w16cid:durableId="247AE63A"/>
  <w16cid:commentId w16cid:paraId="3B431E3B" w16cid:durableId="247C2F7A"/>
  <w16cid:commentId w16cid:paraId="4B995226" w16cid:durableId="247AE67F"/>
  <w16cid:commentId w16cid:paraId="2792BE79" w16cid:durableId="247AE714"/>
  <w16cid:commentId w16cid:paraId="4750F694" w16cid:durableId="247C3092"/>
  <w16cid:commentId w16cid:paraId="17DA5764" w16cid:durableId="247C30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510A2" w14:textId="77777777" w:rsidR="00FE0D36" w:rsidRDefault="00FE0D36" w:rsidP="00A25BA6">
      <w:pPr>
        <w:spacing w:after="0" w:line="240" w:lineRule="auto"/>
      </w:pPr>
      <w:r>
        <w:separator/>
      </w:r>
    </w:p>
  </w:endnote>
  <w:endnote w:type="continuationSeparator" w:id="0">
    <w:p w14:paraId="0FE9A0FE" w14:textId="77777777" w:rsidR="00FE0D36" w:rsidRDefault="00FE0D36" w:rsidP="00A25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35A82" w14:textId="77777777" w:rsidR="00FE0D36" w:rsidRDefault="00FE0D36" w:rsidP="00A25BA6">
      <w:pPr>
        <w:spacing w:after="0" w:line="240" w:lineRule="auto"/>
      </w:pPr>
      <w:r>
        <w:separator/>
      </w:r>
    </w:p>
  </w:footnote>
  <w:footnote w:type="continuationSeparator" w:id="0">
    <w:p w14:paraId="18C970D1" w14:textId="77777777" w:rsidR="00FE0D36" w:rsidRDefault="00FE0D36" w:rsidP="00A25BA6">
      <w:pPr>
        <w:spacing w:after="0" w:line="240" w:lineRule="auto"/>
      </w:pPr>
      <w:r>
        <w:continuationSeparator/>
      </w:r>
    </w:p>
  </w:footnote>
  <w:footnote w:id="1">
    <w:p w14:paraId="77D9DE0C" w14:textId="4E641881" w:rsidR="000A05DF" w:rsidRPr="00F10D74" w:rsidRDefault="000A05DF">
      <w:pPr>
        <w:pStyle w:val="Textonotapie"/>
        <w:rPr>
          <w:lang w:val="fr-CH"/>
        </w:rPr>
      </w:pPr>
      <w:r>
        <w:rPr>
          <w:rStyle w:val="Refdenotaalpie"/>
        </w:rPr>
        <w:footnoteRef/>
      </w:r>
      <w:r w:rsidRPr="00F10D74">
        <w:rPr>
          <w:lang w:val="fr-CH"/>
        </w:rPr>
        <w:t xml:space="preserve"> </w:t>
      </w:r>
      <w:hyperlink r:id="rId1" w:history="1">
        <w:r w:rsidRPr="00F10D74">
          <w:rPr>
            <w:rStyle w:val="Hipervnculo"/>
            <w:lang w:val="fr-CH"/>
          </w:rPr>
          <w:t>https://www.pwc.es/es/publicaciones/assets/informe-sector-agricola-espanol.pdf</w:t>
        </w:r>
      </w:hyperlink>
      <w:r w:rsidRPr="00F10D74">
        <w:rPr>
          <w:rStyle w:val="Hipervnculo"/>
          <w:lang w:val="fr-CH"/>
        </w:rPr>
        <w:t xml:space="preserve"> </w:t>
      </w:r>
    </w:p>
  </w:footnote>
  <w:footnote w:id="2">
    <w:p w14:paraId="1C051845" w14:textId="6A2133B6" w:rsidR="000A05DF" w:rsidRDefault="000A05DF">
      <w:pPr>
        <w:pStyle w:val="Textonotapie"/>
      </w:pPr>
      <w:r>
        <w:rPr>
          <w:rStyle w:val="Refdenotaalpie"/>
        </w:rPr>
        <w:footnoteRef/>
      </w:r>
      <w:r>
        <w:t xml:space="preserve"> Aemet  (2020): </w:t>
      </w:r>
      <w:hyperlink r:id="rId2" w:history="1">
        <w:r w:rsidRPr="001D2085">
          <w:rPr>
            <w:rStyle w:val="Hipervnculo"/>
          </w:rPr>
          <w:t>http://www.aemet.es/en/noticias/2020/09/olas_de_calor_duplicadas_esta_ultima_decada</w:t>
        </w:r>
      </w:hyperlink>
      <w:r>
        <w:t xml:space="preserve"> and </w:t>
      </w:r>
      <w:hyperlink r:id="rId3" w:history="1">
        <w:r w:rsidRPr="001D2085">
          <w:rPr>
            <w:rStyle w:val="Hipervnculo"/>
          </w:rPr>
          <w:t>http://www.aemet.es/documentos/es/conocermas/recursos_en_linea/publicaciones_y_estudios/estudios/Olas_calor/Olas_Calor_ActualizacionMarzo2020.pdf</w:t>
        </w:r>
      </w:hyperlink>
      <w:r>
        <w:t xml:space="preserve"> </w:t>
      </w:r>
    </w:p>
  </w:footnote>
  <w:footnote w:id="3">
    <w:p w14:paraId="01113A43" w14:textId="68D9AEBD" w:rsidR="000A05DF" w:rsidRPr="002C35D6" w:rsidRDefault="000A05DF" w:rsidP="002A1183">
      <w:pPr>
        <w:pStyle w:val="Textonotapie"/>
        <w:rPr>
          <w:lang w:val="es-ES"/>
          <w:rPrChange w:id="39" w:author="OECC" w:date="2021-06-22T09:19:00Z">
            <w:rPr>
              <w:lang w:val="en-US"/>
            </w:rPr>
          </w:rPrChange>
        </w:rPr>
      </w:pPr>
      <w:r>
        <w:rPr>
          <w:rStyle w:val="Refdenotaalpie"/>
        </w:rPr>
        <w:footnoteRef/>
      </w:r>
      <w:r w:rsidRPr="002C35D6">
        <w:rPr>
          <w:lang w:val="es-ES"/>
          <w:rPrChange w:id="40" w:author="OECC" w:date="2021-06-22T09:19:00Z">
            <w:rPr>
              <w:lang w:val="en-US"/>
            </w:rPr>
          </w:rPrChange>
        </w:rPr>
        <w:t xml:space="preserve"> De Rigo et al. (2017) </w:t>
      </w:r>
    </w:p>
  </w:footnote>
  <w:footnote w:id="4">
    <w:p w14:paraId="17CB2312" w14:textId="26F774D9" w:rsidR="000A05DF" w:rsidRPr="002C35D6" w:rsidRDefault="000A05DF">
      <w:pPr>
        <w:pStyle w:val="Textonotapie"/>
        <w:rPr>
          <w:lang w:val="es-ES"/>
          <w:rPrChange w:id="41" w:author="OECC" w:date="2021-06-22T09:19:00Z">
            <w:rPr>
              <w:lang w:val="en-US"/>
            </w:rPr>
          </w:rPrChange>
        </w:rPr>
      </w:pPr>
      <w:r>
        <w:rPr>
          <w:rStyle w:val="Refdenotaalpie"/>
        </w:rPr>
        <w:footnoteRef/>
      </w:r>
      <w:r w:rsidRPr="002C35D6">
        <w:rPr>
          <w:lang w:val="es-ES"/>
          <w:rPrChange w:id="42" w:author="OECC" w:date="2021-06-22T09:19:00Z">
            <w:rPr>
              <w:lang w:val="en-US"/>
            </w:rPr>
          </w:rPrChange>
        </w:rPr>
        <w:t xml:space="preserve"> Ebro Resilience (2020) and </w:t>
      </w:r>
      <w:r w:rsidR="004574BD">
        <w:fldChar w:fldCharType="begin"/>
      </w:r>
      <w:r w:rsidR="004574BD" w:rsidRPr="002C35D6">
        <w:rPr>
          <w:lang w:val="es-ES"/>
          <w:rPrChange w:id="43" w:author="OECC" w:date="2021-06-22T09:19:00Z">
            <w:rPr/>
          </w:rPrChange>
        </w:rPr>
        <w:instrText xml:space="preserve"> HYPERLINK "http://www.ieee.es/en/Galerias/fichero/docs_opinion/2020/DIEEEO108_2020JONGOM_inundaciones.pdf" </w:instrText>
      </w:r>
      <w:r w:rsidR="004574BD">
        <w:fldChar w:fldCharType="separate"/>
      </w:r>
      <w:r w:rsidRPr="002C35D6">
        <w:rPr>
          <w:rStyle w:val="Hipervnculo"/>
          <w:lang w:val="es-ES"/>
          <w:rPrChange w:id="44" w:author="OECC" w:date="2021-06-22T09:19:00Z">
            <w:rPr>
              <w:rStyle w:val="Hipervnculo"/>
              <w:lang w:val="en-US"/>
            </w:rPr>
          </w:rPrChange>
        </w:rPr>
        <w:t>http://www.ieee.es/en/Galerias/fichero/docs_opinion/2020/DIEEEO108_2020JONGOM_inundaciones.pdf</w:t>
      </w:r>
      <w:r w:rsidR="004574BD">
        <w:rPr>
          <w:rStyle w:val="Hipervnculo"/>
          <w:lang w:val="en-US"/>
        </w:rPr>
        <w:fldChar w:fldCharType="end"/>
      </w:r>
      <w:r w:rsidRPr="002C35D6">
        <w:rPr>
          <w:lang w:val="es-ES"/>
          <w:rPrChange w:id="45" w:author="OECC" w:date="2021-06-22T09:19:00Z">
            <w:rPr>
              <w:lang w:val="en-US"/>
            </w:rPr>
          </w:rPrChange>
        </w:rPr>
        <w:t xml:space="preserve"> </w:t>
      </w:r>
    </w:p>
  </w:footnote>
  <w:footnote w:id="5">
    <w:p w14:paraId="6B81FD9B" w14:textId="77777777" w:rsidR="000A05DF" w:rsidRDefault="000A05DF" w:rsidP="00DA34BA">
      <w:pPr>
        <w:pStyle w:val="Textonotapie"/>
      </w:pPr>
      <w:r>
        <w:rPr>
          <w:rStyle w:val="Refdenotaalpie"/>
        </w:rPr>
        <w:footnoteRef/>
      </w:r>
      <w:r w:rsidRPr="002C3A29">
        <w:rPr>
          <w:lang w:val="en-US"/>
        </w:rPr>
        <w:t xml:space="preserve"> </w:t>
      </w:r>
      <w:hyperlink r:id="rId4" w:history="1">
        <w:r w:rsidRPr="002C3A29">
          <w:rPr>
            <w:rStyle w:val="Hipervnculo"/>
            <w:lang w:val="en-US"/>
          </w:rPr>
          <w:t>http://oa.upm.es/12061/</w:t>
        </w:r>
        <w:r w:rsidRPr="001D2085">
          <w:rPr>
            <w:rStyle w:val="Hipervnculo"/>
          </w:rPr>
          <w:t>2/INVE_MEM_2011_108790.pdf</w:t>
        </w:r>
      </w:hyperlink>
      <w:r>
        <w:t xml:space="preserve"> and </w:t>
      </w:r>
      <w:hyperlink r:id="rId5" w:history="1">
        <w:r w:rsidRPr="001D2085">
          <w:rPr>
            <w:rStyle w:val="Hipervnculo"/>
          </w:rPr>
          <w:t>https://www.pwc.es/es/publicaciones/assets/informe-sector-agricola-espanol.pdf</w:t>
        </w:r>
      </w:hyperlink>
      <w:r>
        <w:t xml:space="preserve"> and </w:t>
      </w:r>
      <w:hyperlink r:id="rId6" w:history="1">
        <w:r w:rsidRPr="00737B8E">
          <w:rPr>
            <w:rStyle w:val="Hipervnculo"/>
          </w:rPr>
          <w:t>https://s03.s3c.es/imag/doc/2021-02-03/Miteco-Impacto-cambio-climatico-espana.pdf</w:t>
        </w:r>
      </w:hyperlink>
      <w:r>
        <w:t xml:space="preserve"> </w:t>
      </w:r>
    </w:p>
  </w:footnote>
  <w:footnote w:id="6">
    <w:p w14:paraId="5784D5C6" w14:textId="02117FE0" w:rsidR="000A05DF" w:rsidRPr="00EF5F43" w:rsidRDefault="000A05DF" w:rsidP="009A0BEF">
      <w:pPr>
        <w:pStyle w:val="Textonotapie"/>
      </w:pPr>
      <w:r>
        <w:rPr>
          <w:rStyle w:val="Refdenotaalpie"/>
        </w:rPr>
        <w:footnoteRef/>
      </w:r>
      <w:r>
        <w:t xml:space="preserve"> </w:t>
      </w:r>
      <w:hyperlink r:id="rId7" w:history="1">
        <w:r w:rsidRPr="00BD7531">
          <w:rPr>
            <w:rStyle w:val="Hipervnculo"/>
          </w:rPr>
          <w:t>https://www.europapress.es/sociedad/medio-ambiente-00647/noticia-107-espanoles-mayores-14-anos-fallece-causa-contaminacion-derivada-combustibles-fosiles-20210209122437.html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C2E37"/>
    <w:multiLevelType w:val="hybridMultilevel"/>
    <w:tmpl w:val="3B6E5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0E0056D"/>
    <w:multiLevelType w:val="hybridMultilevel"/>
    <w:tmpl w:val="E61089B6"/>
    <w:lvl w:ilvl="0" w:tplc="D29092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C191544"/>
    <w:multiLevelType w:val="hybridMultilevel"/>
    <w:tmpl w:val="E998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isco J.  Heras Hernández">
    <w15:presenceInfo w15:providerId="AD" w15:userId="S::franciscoj.heras@ms.miteco.es::895d9514-f1dc-4ae5-b27e-7a51845c0900"/>
  </w15:person>
  <w15:person w15:author="OECC">
    <w15:presenceInfo w15:providerId="None" w15:userId="OE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0DC"/>
    <w:rsid w:val="00012ED9"/>
    <w:rsid w:val="00034634"/>
    <w:rsid w:val="00055251"/>
    <w:rsid w:val="00056219"/>
    <w:rsid w:val="0006738F"/>
    <w:rsid w:val="00083FFF"/>
    <w:rsid w:val="00095781"/>
    <w:rsid w:val="000A05DF"/>
    <w:rsid w:val="000E3CEB"/>
    <w:rsid w:val="0010111D"/>
    <w:rsid w:val="0011767D"/>
    <w:rsid w:val="0012731D"/>
    <w:rsid w:val="00131964"/>
    <w:rsid w:val="00141C9B"/>
    <w:rsid w:val="001440F9"/>
    <w:rsid w:val="00145E4C"/>
    <w:rsid w:val="00163D01"/>
    <w:rsid w:val="00177A27"/>
    <w:rsid w:val="00183410"/>
    <w:rsid w:val="001839D4"/>
    <w:rsid w:val="001C5BF1"/>
    <w:rsid w:val="00204E7A"/>
    <w:rsid w:val="00292362"/>
    <w:rsid w:val="002A1183"/>
    <w:rsid w:val="002A4DF6"/>
    <w:rsid w:val="002A78EE"/>
    <w:rsid w:val="002B5B09"/>
    <w:rsid w:val="002C35D6"/>
    <w:rsid w:val="002C3A29"/>
    <w:rsid w:val="002C7265"/>
    <w:rsid w:val="002C7F21"/>
    <w:rsid w:val="003124DD"/>
    <w:rsid w:val="00317DB1"/>
    <w:rsid w:val="003337F7"/>
    <w:rsid w:val="00350829"/>
    <w:rsid w:val="003533E1"/>
    <w:rsid w:val="00372BD6"/>
    <w:rsid w:val="003829F5"/>
    <w:rsid w:val="003A4FBC"/>
    <w:rsid w:val="003B1FC1"/>
    <w:rsid w:val="003C5684"/>
    <w:rsid w:val="003D3076"/>
    <w:rsid w:val="00434A19"/>
    <w:rsid w:val="00445507"/>
    <w:rsid w:val="004574BD"/>
    <w:rsid w:val="0047054A"/>
    <w:rsid w:val="004C3A14"/>
    <w:rsid w:val="004D139A"/>
    <w:rsid w:val="00513BF8"/>
    <w:rsid w:val="005352CD"/>
    <w:rsid w:val="00555F33"/>
    <w:rsid w:val="005568A8"/>
    <w:rsid w:val="0057699F"/>
    <w:rsid w:val="005912B7"/>
    <w:rsid w:val="005A32E2"/>
    <w:rsid w:val="005B160B"/>
    <w:rsid w:val="005C2EDA"/>
    <w:rsid w:val="005C7CFA"/>
    <w:rsid w:val="005D2B47"/>
    <w:rsid w:val="005E5F92"/>
    <w:rsid w:val="005F2D29"/>
    <w:rsid w:val="006144CB"/>
    <w:rsid w:val="00614BA0"/>
    <w:rsid w:val="0061750D"/>
    <w:rsid w:val="00621C7A"/>
    <w:rsid w:val="0062495E"/>
    <w:rsid w:val="006471A8"/>
    <w:rsid w:val="00652CB5"/>
    <w:rsid w:val="00653DE9"/>
    <w:rsid w:val="0066456E"/>
    <w:rsid w:val="006649E1"/>
    <w:rsid w:val="00696A4F"/>
    <w:rsid w:val="006A4856"/>
    <w:rsid w:val="006B3C2D"/>
    <w:rsid w:val="006C45EB"/>
    <w:rsid w:val="006D1C95"/>
    <w:rsid w:val="006D6864"/>
    <w:rsid w:val="006E621A"/>
    <w:rsid w:val="00726594"/>
    <w:rsid w:val="00752217"/>
    <w:rsid w:val="007D363B"/>
    <w:rsid w:val="007D42C5"/>
    <w:rsid w:val="00816AB6"/>
    <w:rsid w:val="0082318B"/>
    <w:rsid w:val="008525C2"/>
    <w:rsid w:val="00872916"/>
    <w:rsid w:val="0088245D"/>
    <w:rsid w:val="008A67E7"/>
    <w:rsid w:val="008B2308"/>
    <w:rsid w:val="008C6C57"/>
    <w:rsid w:val="008F73A7"/>
    <w:rsid w:val="00914459"/>
    <w:rsid w:val="00921B78"/>
    <w:rsid w:val="00955ED2"/>
    <w:rsid w:val="009817EF"/>
    <w:rsid w:val="0098661E"/>
    <w:rsid w:val="0099075E"/>
    <w:rsid w:val="00996C9A"/>
    <w:rsid w:val="00997DE4"/>
    <w:rsid w:val="009A0BEF"/>
    <w:rsid w:val="009B7DE4"/>
    <w:rsid w:val="009D5F29"/>
    <w:rsid w:val="009F3B17"/>
    <w:rsid w:val="00A15CC1"/>
    <w:rsid w:val="00A23511"/>
    <w:rsid w:val="00A25BA6"/>
    <w:rsid w:val="00A37069"/>
    <w:rsid w:val="00A70361"/>
    <w:rsid w:val="00A71F71"/>
    <w:rsid w:val="00A845A2"/>
    <w:rsid w:val="00A87DDC"/>
    <w:rsid w:val="00AA4D82"/>
    <w:rsid w:val="00AC12D3"/>
    <w:rsid w:val="00BB7809"/>
    <w:rsid w:val="00BC7C9D"/>
    <w:rsid w:val="00BF1897"/>
    <w:rsid w:val="00C16EEC"/>
    <w:rsid w:val="00C250BF"/>
    <w:rsid w:val="00C52F5E"/>
    <w:rsid w:val="00C54130"/>
    <w:rsid w:val="00C65AB5"/>
    <w:rsid w:val="00C75889"/>
    <w:rsid w:val="00C86781"/>
    <w:rsid w:val="00CC7F96"/>
    <w:rsid w:val="00D16CD1"/>
    <w:rsid w:val="00D24A4E"/>
    <w:rsid w:val="00D31BB8"/>
    <w:rsid w:val="00D936BC"/>
    <w:rsid w:val="00DA34BA"/>
    <w:rsid w:val="00DB0183"/>
    <w:rsid w:val="00DD418D"/>
    <w:rsid w:val="00E263F2"/>
    <w:rsid w:val="00E527EA"/>
    <w:rsid w:val="00E81550"/>
    <w:rsid w:val="00E86DE9"/>
    <w:rsid w:val="00EB0181"/>
    <w:rsid w:val="00EB1F05"/>
    <w:rsid w:val="00EE4CBB"/>
    <w:rsid w:val="00EF26C2"/>
    <w:rsid w:val="00EF5F43"/>
    <w:rsid w:val="00F10D74"/>
    <w:rsid w:val="00F26A44"/>
    <w:rsid w:val="00F65435"/>
    <w:rsid w:val="00F86D9B"/>
    <w:rsid w:val="00FA3438"/>
    <w:rsid w:val="00FA45F0"/>
    <w:rsid w:val="00FB00DC"/>
    <w:rsid w:val="00FB6409"/>
    <w:rsid w:val="00FE0D3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B2DF"/>
  <w15:chartTrackingRefBased/>
  <w15:docId w15:val="{9041BE42-5092-498F-B3C6-8A51ED2B3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0BF"/>
    <w:rPr>
      <w:lang w:val="fr-FR"/>
    </w:rPr>
  </w:style>
  <w:style w:type="paragraph" w:styleId="Ttulo1">
    <w:name w:val="heading 1"/>
    <w:basedOn w:val="Normal"/>
    <w:link w:val="Ttulo1Car"/>
    <w:uiPriority w:val="9"/>
    <w:qFormat/>
    <w:rsid w:val="00997DE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25BA6"/>
    <w:rPr>
      <w:color w:val="0563C1" w:themeColor="hyperlink"/>
      <w:u w:val="single"/>
    </w:rPr>
  </w:style>
  <w:style w:type="character" w:customStyle="1" w:styleId="TextonotapieCar">
    <w:name w:val="Texto nota pie Car"/>
    <w:basedOn w:val="Fuentedeprrafopredeter"/>
    <w:link w:val="Textonotapie"/>
    <w:uiPriority w:val="99"/>
    <w:semiHidden/>
    <w:qFormat/>
    <w:rsid w:val="00A25BA6"/>
    <w:rPr>
      <w:sz w:val="20"/>
      <w:szCs w:val="20"/>
      <w:lang w:val="en-GB"/>
    </w:rPr>
  </w:style>
  <w:style w:type="character" w:customStyle="1" w:styleId="FootnoteCharacters">
    <w:name w:val="Footnote Characters"/>
    <w:basedOn w:val="Fuentedeprrafopredeter"/>
    <w:uiPriority w:val="99"/>
    <w:semiHidden/>
    <w:unhideWhenUsed/>
    <w:qFormat/>
    <w:rsid w:val="00A25BA6"/>
    <w:rPr>
      <w:vertAlign w:val="superscript"/>
    </w:rPr>
  </w:style>
  <w:style w:type="character" w:customStyle="1" w:styleId="FootnoteAnchor">
    <w:name w:val="Footnote Anchor"/>
    <w:rsid w:val="00A25BA6"/>
    <w:rPr>
      <w:vertAlign w:val="superscript"/>
    </w:rPr>
  </w:style>
  <w:style w:type="paragraph" w:styleId="Prrafodelista">
    <w:name w:val="List Paragraph"/>
    <w:basedOn w:val="Normal"/>
    <w:uiPriority w:val="34"/>
    <w:qFormat/>
    <w:rsid w:val="00A25BA6"/>
    <w:pPr>
      <w:suppressAutoHyphens/>
      <w:ind w:left="720"/>
      <w:contextualSpacing/>
    </w:pPr>
    <w:rPr>
      <w:lang w:val="en-GB"/>
    </w:rPr>
  </w:style>
  <w:style w:type="paragraph" w:styleId="Textonotapie">
    <w:name w:val="footnote text"/>
    <w:basedOn w:val="Normal"/>
    <w:link w:val="TextonotapieCar"/>
    <w:uiPriority w:val="99"/>
    <w:semiHidden/>
    <w:unhideWhenUsed/>
    <w:rsid w:val="00A25BA6"/>
    <w:pPr>
      <w:suppressAutoHyphens/>
      <w:spacing w:after="0" w:line="240" w:lineRule="auto"/>
    </w:pPr>
    <w:rPr>
      <w:sz w:val="20"/>
      <w:szCs w:val="20"/>
      <w:lang w:val="en-GB"/>
    </w:rPr>
  </w:style>
  <w:style w:type="character" w:customStyle="1" w:styleId="FootnoteTextChar1">
    <w:name w:val="Footnote Text Char1"/>
    <w:basedOn w:val="Fuentedeprrafopredeter"/>
    <w:uiPriority w:val="99"/>
    <w:semiHidden/>
    <w:rsid w:val="00A25BA6"/>
    <w:rPr>
      <w:sz w:val="20"/>
      <w:szCs w:val="20"/>
      <w:lang w:val="fr-FR"/>
    </w:rPr>
  </w:style>
  <w:style w:type="table" w:styleId="Tablaconcuadrcula">
    <w:name w:val="Table Grid"/>
    <w:basedOn w:val="Tablanormal"/>
    <w:uiPriority w:val="39"/>
    <w:rsid w:val="00A25BA6"/>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notaalpie">
    <w:name w:val="footnote reference"/>
    <w:basedOn w:val="Fuentedeprrafopredeter"/>
    <w:uiPriority w:val="99"/>
    <w:semiHidden/>
    <w:unhideWhenUsed/>
    <w:rsid w:val="006A4856"/>
    <w:rPr>
      <w:vertAlign w:val="superscript"/>
    </w:rPr>
  </w:style>
  <w:style w:type="character" w:styleId="Refdecomentario">
    <w:name w:val="annotation reference"/>
    <w:basedOn w:val="Fuentedeprrafopredeter"/>
    <w:uiPriority w:val="99"/>
    <w:semiHidden/>
    <w:unhideWhenUsed/>
    <w:rsid w:val="00816AB6"/>
    <w:rPr>
      <w:sz w:val="16"/>
      <w:szCs w:val="16"/>
    </w:rPr>
  </w:style>
  <w:style w:type="paragraph" w:styleId="Textocomentario">
    <w:name w:val="annotation text"/>
    <w:basedOn w:val="Normal"/>
    <w:link w:val="TextocomentarioCar"/>
    <w:uiPriority w:val="99"/>
    <w:unhideWhenUsed/>
    <w:rsid w:val="00816AB6"/>
    <w:pPr>
      <w:spacing w:line="240" w:lineRule="auto"/>
    </w:pPr>
    <w:rPr>
      <w:sz w:val="20"/>
      <w:szCs w:val="20"/>
    </w:rPr>
  </w:style>
  <w:style w:type="character" w:customStyle="1" w:styleId="TextocomentarioCar">
    <w:name w:val="Texto comentario Car"/>
    <w:basedOn w:val="Fuentedeprrafopredeter"/>
    <w:link w:val="Textocomentario"/>
    <w:uiPriority w:val="99"/>
    <w:rsid w:val="00816AB6"/>
    <w:rPr>
      <w:sz w:val="20"/>
      <w:szCs w:val="20"/>
      <w:lang w:val="fr-FR"/>
    </w:rPr>
  </w:style>
  <w:style w:type="paragraph" w:styleId="Asuntodelcomentario">
    <w:name w:val="annotation subject"/>
    <w:basedOn w:val="Textocomentario"/>
    <w:next w:val="Textocomentario"/>
    <w:link w:val="AsuntodelcomentarioCar"/>
    <w:uiPriority w:val="99"/>
    <w:semiHidden/>
    <w:unhideWhenUsed/>
    <w:rsid w:val="00816AB6"/>
    <w:rPr>
      <w:b/>
      <w:bCs/>
    </w:rPr>
  </w:style>
  <w:style w:type="character" w:customStyle="1" w:styleId="AsuntodelcomentarioCar">
    <w:name w:val="Asunto del comentario Car"/>
    <w:basedOn w:val="TextocomentarioCar"/>
    <w:link w:val="Asuntodelcomentario"/>
    <w:uiPriority w:val="99"/>
    <w:semiHidden/>
    <w:rsid w:val="00816AB6"/>
    <w:rPr>
      <w:b/>
      <w:bCs/>
      <w:sz w:val="20"/>
      <w:szCs w:val="20"/>
      <w:lang w:val="fr-FR"/>
    </w:rPr>
  </w:style>
  <w:style w:type="paragraph" w:styleId="Textodeglobo">
    <w:name w:val="Balloon Text"/>
    <w:basedOn w:val="Normal"/>
    <w:link w:val="TextodegloboCar"/>
    <w:uiPriority w:val="99"/>
    <w:semiHidden/>
    <w:unhideWhenUsed/>
    <w:rsid w:val="00816AB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16AB6"/>
    <w:rPr>
      <w:rFonts w:ascii="Segoe UI" w:hAnsi="Segoe UI" w:cs="Segoe UI"/>
      <w:sz w:val="18"/>
      <w:szCs w:val="18"/>
      <w:lang w:val="fr-FR"/>
    </w:rPr>
  </w:style>
  <w:style w:type="paragraph" w:styleId="Revisin">
    <w:name w:val="Revision"/>
    <w:hidden/>
    <w:uiPriority w:val="99"/>
    <w:semiHidden/>
    <w:rsid w:val="00816AB6"/>
    <w:pPr>
      <w:spacing w:after="0" w:line="240" w:lineRule="auto"/>
    </w:pPr>
    <w:rPr>
      <w:lang w:val="fr-FR"/>
    </w:rPr>
  </w:style>
  <w:style w:type="character" w:styleId="Textoennegrita">
    <w:name w:val="Strong"/>
    <w:basedOn w:val="Fuentedeprrafopredeter"/>
    <w:uiPriority w:val="22"/>
    <w:qFormat/>
    <w:rsid w:val="00EF5F43"/>
    <w:rPr>
      <w:b/>
      <w:bCs/>
    </w:rPr>
  </w:style>
  <w:style w:type="character" w:customStyle="1" w:styleId="Ttulo1Car">
    <w:name w:val="Título 1 Car"/>
    <w:basedOn w:val="Fuentedeprrafopredeter"/>
    <w:link w:val="Ttulo1"/>
    <w:uiPriority w:val="9"/>
    <w:rsid w:val="00997DE4"/>
    <w:rPr>
      <w:rFonts w:ascii="Times New Roman" w:eastAsia="Times New Roman" w:hAnsi="Times New Roman" w:cs="Times New Roman"/>
      <w:b/>
      <w:bCs/>
      <w:kern w:val="36"/>
      <w:sz w:val="48"/>
      <w:szCs w:val="48"/>
      <w:lang w:val="en-GB" w:eastAsia="en-GB"/>
    </w:rPr>
  </w:style>
  <w:style w:type="character" w:styleId="Hipervnculovisitado">
    <w:name w:val="FollowedHyperlink"/>
    <w:basedOn w:val="Fuentedeprrafopredeter"/>
    <w:uiPriority w:val="99"/>
    <w:semiHidden/>
    <w:unhideWhenUsed/>
    <w:rsid w:val="003C56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3958">
      <w:bodyDiv w:val="1"/>
      <w:marLeft w:val="0"/>
      <w:marRight w:val="0"/>
      <w:marTop w:val="0"/>
      <w:marBottom w:val="0"/>
      <w:divBdr>
        <w:top w:val="none" w:sz="0" w:space="0" w:color="auto"/>
        <w:left w:val="none" w:sz="0" w:space="0" w:color="auto"/>
        <w:bottom w:val="none" w:sz="0" w:space="0" w:color="auto"/>
        <w:right w:val="none" w:sz="0" w:space="0" w:color="auto"/>
      </w:divBdr>
    </w:div>
    <w:div w:id="84150345">
      <w:bodyDiv w:val="1"/>
      <w:marLeft w:val="0"/>
      <w:marRight w:val="0"/>
      <w:marTop w:val="0"/>
      <w:marBottom w:val="0"/>
      <w:divBdr>
        <w:top w:val="none" w:sz="0" w:space="0" w:color="auto"/>
        <w:left w:val="none" w:sz="0" w:space="0" w:color="auto"/>
        <w:bottom w:val="none" w:sz="0" w:space="0" w:color="auto"/>
        <w:right w:val="none" w:sz="0" w:space="0" w:color="auto"/>
      </w:divBdr>
    </w:div>
    <w:div w:id="506332074">
      <w:bodyDiv w:val="1"/>
      <w:marLeft w:val="0"/>
      <w:marRight w:val="0"/>
      <w:marTop w:val="0"/>
      <w:marBottom w:val="0"/>
      <w:divBdr>
        <w:top w:val="none" w:sz="0" w:space="0" w:color="auto"/>
        <w:left w:val="none" w:sz="0" w:space="0" w:color="auto"/>
        <w:bottom w:val="none" w:sz="0" w:space="0" w:color="auto"/>
        <w:right w:val="none" w:sz="0" w:space="0" w:color="auto"/>
      </w:divBdr>
    </w:div>
    <w:div w:id="542522540">
      <w:bodyDiv w:val="1"/>
      <w:marLeft w:val="0"/>
      <w:marRight w:val="0"/>
      <w:marTop w:val="0"/>
      <w:marBottom w:val="0"/>
      <w:divBdr>
        <w:top w:val="none" w:sz="0" w:space="0" w:color="auto"/>
        <w:left w:val="none" w:sz="0" w:space="0" w:color="auto"/>
        <w:bottom w:val="none" w:sz="0" w:space="0" w:color="auto"/>
        <w:right w:val="none" w:sz="0" w:space="0" w:color="auto"/>
      </w:divBdr>
      <w:divsChild>
        <w:div w:id="1078987614">
          <w:marLeft w:val="0"/>
          <w:marRight w:val="0"/>
          <w:marTop w:val="0"/>
          <w:marBottom w:val="0"/>
          <w:divBdr>
            <w:top w:val="none" w:sz="0" w:space="0" w:color="auto"/>
            <w:left w:val="none" w:sz="0" w:space="0" w:color="auto"/>
            <w:bottom w:val="none" w:sz="0" w:space="0" w:color="auto"/>
            <w:right w:val="none" w:sz="0" w:space="0" w:color="auto"/>
          </w:divBdr>
          <w:divsChild>
            <w:div w:id="1703630898">
              <w:marLeft w:val="0"/>
              <w:marRight w:val="0"/>
              <w:marTop w:val="0"/>
              <w:marBottom w:val="0"/>
              <w:divBdr>
                <w:top w:val="none" w:sz="0" w:space="0" w:color="auto"/>
                <w:left w:val="none" w:sz="0" w:space="0" w:color="auto"/>
                <w:bottom w:val="none" w:sz="0" w:space="0" w:color="auto"/>
                <w:right w:val="none" w:sz="0" w:space="0" w:color="auto"/>
              </w:divBdr>
            </w:div>
            <w:div w:id="26111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eur-lex.europa.eu/resource.html?uri=cellar:d41348f2-01d5-4abe-b817-4c73e6f1b2df.0008.05/DOC_1&amp;format=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temperaturerecord.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mperaturerecord.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aemet.es/documentos/es/conocermas/recursos_en_linea/publicaciones_y_estudios/estudios/Olas_calor/Olas_Calor_ActualizacionMarzo2020.pdf" TargetMode="External"/><Relationship Id="rId7" Type="http://schemas.openxmlformats.org/officeDocument/2006/relationships/hyperlink" Target="https://www.europapress.es/sociedad/medio-ambiente-00647/noticia-107-espanoles-mayores-14-anos-fallece-causa-contaminacion-derivada-combustibles-fosiles-20210209122437.html" TargetMode="External"/><Relationship Id="rId2" Type="http://schemas.openxmlformats.org/officeDocument/2006/relationships/hyperlink" Target="http://www.aemet.es/en/noticias/2020/09/olas_de_calor_duplicadas_esta_ultima_decada" TargetMode="External"/><Relationship Id="rId1" Type="http://schemas.openxmlformats.org/officeDocument/2006/relationships/hyperlink" Target="https://www.pwc.es/es/publicaciones/assets/informe-sector-agricola-espanol.pdf" TargetMode="External"/><Relationship Id="rId6" Type="http://schemas.openxmlformats.org/officeDocument/2006/relationships/hyperlink" Target="https://s03.s3c.es/imag/doc/2021-02-03/Miteco-Impacto-cambio-climatico-espana.pdf" TargetMode="External"/><Relationship Id="rId5" Type="http://schemas.openxmlformats.org/officeDocument/2006/relationships/hyperlink" Target="https://www.pwc.es/es/publicaciones/assets/informe-sector-agricola-espanol.pdf" TargetMode="External"/><Relationship Id="rId4" Type="http://schemas.openxmlformats.org/officeDocument/2006/relationships/hyperlink" Target="http://oa.upm.es/12061/2/INVE_MEM_2011_10879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94971-CC95-47EE-82AB-4AD9333DC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1790</Words>
  <Characters>9851</Characters>
  <Application>Microsoft Office Word</Application>
  <DocSecurity>4</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ETH Zuerich</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Francisco J.  Heras Hernández</cp:lastModifiedBy>
  <cp:revision>2</cp:revision>
  <dcterms:created xsi:type="dcterms:W3CDTF">2021-06-22T09:54:00Z</dcterms:created>
  <dcterms:modified xsi:type="dcterms:W3CDTF">2021-06-22T09:54:00Z</dcterms:modified>
</cp:coreProperties>
</file>