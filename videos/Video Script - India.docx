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9B460A">
        <w:rPr>
          <w:b/>
          <w:sz w:val="28"/>
          <w:szCs w:val="24"/>
          <w:lang w:val="en-US"/>
        </w:rPr>
        <w:t>India</w:t>
      </w:r>
    </w:p>
    <w:p w:rsidR="00366F30" w:rsidRPr="00F44617" w:rsidRDefault="00366F30" w:rsidP="00366F30">
      <w:pPr>
        <w:jc w:val="center"/>
        <w:rPr>
          <w:sz w:val="24"/>
          <w:szCs w:val="24"/>
          <w:lang w:val="en-US"/>
        </w:rPr>
      </w:pPr>
    </w:p>
    <w:p w:rsidR="00366F30" w:rsidRPr="003D160A" w:rsidRDefault="00366F30" w:rsidP="00366F30">
      <w:pPr>
        <w:spacing w:after="0"/>
        <w:jc w:val="center"/>
        <w:rPr>
          <w:b/>
          <w:lang w:val="en-US"/>
        </w:rPr>
      </w:pPr>
    </w:p>
    <w:p w:rsidR="00366F30" w:rsidRDefault="00366F30" w:rsidP="00366F30">
      <w:pPr>
        <w:spacing w:after="0"/>
        <w:jc w:val="center"/>
        <w:rPr>
          <w:b/>
          <w:lang w:val="de-DE"/>
        </w:rPr>
      </w:pPr>
      <w:r>
        <w:rPr>
          <w:b/>
          <w:lang w:val="de-DE"/>
        </w:rPr>
        <w:t xml:space="preserve">Policy Video Script </w:t>
      </w:r>
    </w:p>
    <w:p w:rsidR="00366F30" w:rsidRDefault="00366F30" w:rsidP="00366F30"/>
    <w:p w:rsidR="00366F30" w:rsidRDefault="00366F30" w:rsidP="00366F30"/>
    <w:tbl>
      <w:tblPr>
        <w:tblStyle w:val="TableGrid"/>
        <w:tblW w:w="15452" w:type="dxa"/>
        <w:tblInd w:w="-856" w:type="dxa"/>
        <w:tblLook w:val="04A0" w:firstRow="1" w:lastRow="0" w:firstColumn="1" w:lastColumn="0" w:noHBand="0" w:noVBand="1"/>
      </w:tblPr>
      <w:tblGrid>
        <w:gridCol w:w="5246"/>
        <w:gridCol w:w="5386"/>
        <w:gridCol w:w="4820"/>
      </w:tblGrid>
      <w:tr w:rsidR="002D6C03" w:rsidTr="002D6C03">
        <w:tc>
          <w:tcPr>
            <w:tcW w:w="5246" w:type="dxa"/>
          </w:tcPr>
          <w:p w:rsidR="002D6C03" w:rsidRDefault="009B460A" w:rsidP="00715720">
            <w:pPr>
              <w:jc w:val="both"/>
              <w:rPr>
                <w:b/>
              </w:rPr>
            </w:pPr>
            <w:r>
              <w:rPr>
                <w:b/>
              </w:rPr>
              <w:t>Hindi</w:t>
            </w:r>
            <w:r w:rsidR="003D160A">
              <w:rPr>
                <w:b/>
              </w:rPr>
              <w:t xml:space="preserve"> </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B8733F" w:rsidTr="002D6C03">
        <w:tc>
          <w:tcPr>
            <w:tcW w:w="5246" w:type="dxa"/>
          </w:tcPr>
          <w:p w:rsidR="002D6C03" w:rsidRDefault="002D6C03" w:rsidP="002D6C03">
            <w:pPr>
              <w:jc w:val="both"/>
            </w:pPr>
          </w:p>
        </w:tc>
        <w:tc>
          <w:tcPr>
            <w:tcW w:w="5386" w:type="dxa"/>
          </w:tcPr>
          <w:p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B8733F" w:rsidTr="002D6C03">
        <w:tc>
          <w:tcPr>
            <w:tcW w:w="5246" w:type="dxa"/>
          </w:tcPr>
          <w:p w:rsidR="002D6C03" w:rsidRPr="00C54C34" w:rsidRDefault="002D6C03" w:rsidP="002D6C03">
            <w:pPr>
              <w:jc w:val="both"/>
              <w:rPr>
                <w:lang w:val="en-US"/>
              </w:rPr>
            </w:pPr>
          </w:p>
        </w:tc>
        <w:tc>
          <w:tcPr>
            <w:tcW w:w="5386" w:type="dxa"/>
          </w:tcPr>
          <w:p w:rsidR="002D6C03" w:rsidRPr="002D6C03" w:rsidRDefault="002D6C03" w:rsidP="00A67F24">
            <w:pPr>
              <w:jc w:val="both"/>
              <w:rPr>
                <w:lang w:val="en-US"/>
              </w:rPr>
            </w:pPr>
            <w:r w:rsidRPr="002D6C03">
              <w:rPr>
                <w:lang w:val="en-US"/>
              </w:rPr>
              <w:t xml:space="preserve">to transform the way we produce energy, </w:t>
            </w:r>
          </w:p>
        </w:tc>
        <w:tc>
          <w:tcPr>
            <w:tcW w:w="4820" w:type="dxa"/>
          </w:tcPr>
          <w:p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rsidTr="002D6C03">
        <w:tc>
          <w:tcPr>
            <w:tcW w:w="5246" w:type="dxa"/>
          </w:tcPr>
          <w:p w:rsidR="002D6C03" w:rsidRPr="00C54C34" w:rsidRDefault="002D6C03" w:rsidP="002D6C03">
            <w:pPr>
              <w:jc w:val="both"/>
              <w:rPr>
                <w:lang w:val="en-US"/>
              </w:rPr>
            </w:pPr>
          </w:p>
        </w:tc>
        <w:tc>
          <w:tcPr>
            <w:tcW w:w="5386" w:type="dxa"/>
          </w:tcPr>
          <w:p w:rsidR="002D6C03" w:rsidRPr="002D6C03" w:rsidRDefault="00A67F24" w:rsidP="002D6C03">
            <w:pPr>
              <w:rPr>
                <w:lang w:val="en-US"/>
              </w:rPr>
            </w:pPr>
            <w:r w:rsidRPr="002D6C03">
              <w:rPr>
                <w:lang w:val="en-US"/>
              </w:rPr>
              <w:t>to make buildings greener,</w:t>
            </w:r>
          </w:p>
        </w:tc>
        <w:tc>
          <w:tcPr>
            <w:tcW w:w="4820" w:type="dxa"/>
          </w:tcPr>
          <w:p w:rsidR="002D6C03" w:rsidRPr="002D6C03" w:rsidRDefault="00A67F24" w:rsidP="002D6C03">
            <w:pPr>
              <w:rPr>
                <w:lang w:val="en-US"/>
              </w:rPr>
            </w:pPr>
            <w:r>
              <w:rPr>
                <w:lang w:val="en-US"/>
              </w:rPr>
              <w:t>Building construction,</w:t>
            </w:r>
          </w:p>
        </w:tc>
      </w:tr>
      <w:tr w:rsidR="002D6C03" w:rsidRPr="00B8733F" w:rsidTr="002D6C03">
        <w:tc>
          <w:tcPr>
            <w:tcW w:w="5246" w:type="dxa"/>
          </w:tcPr>
          <w:p w:rsidR="002D6C03" w:rsidRDefault="002D6C03" w:rsidP="002D6C03">
            <w:pPr>
              <w:jc w:val="both"/>
            </w:pPr>
          </w:p>
        </w:tc>
        <w:tc>
          <w:tcPr>
            <w:tcW w:w="5386" w:type="dxa"/>
          </w:tcPr>
          <w:p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rsidR="002D6C03" w:rsidRPr="002D6C03" w:rsidRDefault="00A67F24" w:rsidP="002D6C03">
            <w:pPr>
              <w:rPr>
                <w:b/>
                <w:lang w:val="en-US"/>
              </w:rPr>
            </w:pPr>
            <w:r w:rsidRPr="002D6C03">
              <w:rPr>
                <w:lang w:val="en-US"/>
              </w:rPr>
              <w:t>a barred red circle with polluting car,</w:t>
            </w:r>
          </w:p>
        </w:tc>
      </w:tr>
      <w:tr w:rsidR="002D6C03" w:rsidRPr="00B8733F" w:rsidTr="002D6C03">
        <w:tc>
          <w:tcPr>
            <w:tcW w:w="5246" w:type="dxa"/>
          </w:tcPr>
          <w:p w:rsidR="002D6C03" w:rsidRPr="00C54C34" w:rsidRDefault="002D6C03" w:rsidP="002D6C03">
            <w:pPr>
              <w:jc w:val="both"/>
              <w:rPr>
                <w:lang w:val="en-US"/>
              </w:rPr>
            </w:pPr>
          </w:p>
        </w:tc>
        <w:tc>
          <w:tcPr>
            <w:tcW w:w="5386" w:type="dxa"/>
          </w:tcPr>
          <w:p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rsidR="002D6C03" w:rsidRPr="002D6C03" w:rsidRDefault="002D6C03" w:rsidP="002D6C03">
            <w:pPr>
              <w:rPr>
                <w:lang w:val="en-US"/>
              </w:rPr>
            </w:pPr>
          </w:p>
        </w:tc>
        <w:tc>
          <w:tcPr>
            <w:tcW w:w="4820" w:type="dxa"/>
          </w:tcPr>
          <w:p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B8733F" w:rsidTr="002D6C03">
        <w:tc>
          <w:tcPr>
            <w:tcW w:w="5246" w:type="dxa"/>
          </w:tcPr>
          <w:p w:rsidR="00A67F24" w:rsidRPr="00C54C34" w:rsidRDefault="00A67F24" w:rsidP="00A67F24">
            <w:pPr>
              <w:jc w:val="both"/>
              <w:rPr>
                <w:lang w:val="en-US"/>
              </w:rPr>
            </w:pPr>
          </w:p>
        </w:tc>
        <w:tc>
          <w:tcPr>
            <w:tcW w:w="5386" w:type="dxa"/>
          </w:tcPr>
          <w:p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rsidR="00A67F24" w:rsidRPr="002D6C03" w:rsidRDefault="00A67F24" w:rsidP="00A67F24">
            <w:pPr>
              <w:rPr>
                <w:lang w:val="en-US"/>
              </w:rPr>
            </w:pPr>
            <w:r w:rsidRPr="002D6C03">
              <w:rPr>
                <w:lang w:val="en-US"/>
              </w:rPr>
              <w:t>Shows a barred red circle inside of which there is a car with smoke/pollution.</w:t>
            </w:r>
          </w:p>
        </w:tc>
      </w:tr>
      <w:tr w:rsidR="00A67F24" w:rsidRPr="00B8733F" w:rsidTr="002D6C03">
        <w:trPr>
          <w:trHeight w:val="790"/>
        </w:trPr>
        <w:tc>
          <w:tcPr>
            <w:tcW w:w="5246" w:type="dxa"/>
          </w:tcPr>
          <w:p w:rsidR="00A67F24" w:rsidRPr="00C54C34" w:rsidRDefault="00A67F24" w:rsidP="00A67F24">
            <w:pPr>
              <w:rPr>
                <w:lang w:val="en-US"/>
              </w:rPr>
            </w:pPr>
          </w:p>
        </w:tc>
        <w:tc>
          <w:tcPr>
            <w:tcW w:w="5386" w:type="dxa"/>
          </w:tcPr>
          <w:p w:rsidR="00A67F24" w:rsidRPr="00C54C34" w:rsidRDefault="00A67F24" w:rsidP="00A67F24">
            <w:pPr>
              <w:rPr>
                <w:lang w:val="en-US"/>
              </w:rPr>
            </w:pPr>
          </w:p>
        </w:tc>
        <w:tc>
          <w:tcPr>
            <w:tcW w:w="4820" w:type="dxa"/>
          </w:tcPr>
          <w:p w:rsidR="00A67F24" w:rsidRPr="002D6C03" w:rsidRDefault="00A67F24" w:rsidP="00A67F24">
            <w:pPr>
              <w:rPr>
                <w:b/>
                <w:lang w:val="en-US"/>
              </w:rPr>
            </w:pPr>
            <w:r w:rsidRPr="002D6C03">
              <w:rPr>
                <w:lang w:val="en-US"/>
              </w:rPr>
              <w:t xml:space="preserve">Show a car with smoke/pollution next to a factory, </w:t>
            </w:r>
          </w:p>
          <w:p w:rsidR="00A67F24" w:rsidRPr="002D6C03" w:rsidRDefault="00A67F24" w:rsidP="00A67F24">
            <w:pPr>
              <w:rPr>
                <w:b/>
                <w:lang w:val="en-US"/>
              </w:rPr>
            </w:pPr>
          </w:p>
        </w:tc>
      </w:tr>
      <w:tr w:rsidR="00A67F24" w:rsidRPr="00B8733F" w:rsidTr="002D6C03">
        <w:trPr>
          <w:trHeight w:val="790"/>
        </w:trPr>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A67F24" w:rsidRPr="002D6C03" w:rsidRDefault="00A67F24" w:rsidP="00A67F24">
            <w:pPr>
              <w:rPr>
                <w:lang w:val="en-US"/>
              </w:rPr>
            </w:pPr>
          </w:p>
        </w:tc>
      </w:tr>
      <w:tr w:rsidR="00A67F24" w:rsidRPr="00B8733F"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B8733F" w:rsidTr="002D6C03">
        <w:tc>
          <w:tcPr>
            <w:tcW w:w="5246" w:type="dxa"/>
          </w:tcPr>
          <w:p w:rsidR="00A67F24" w:rsidRPr="00C54C34" w:rsidRDefault="00A67F24" w:rsidP="00A67F24">
            <w:pPr>
              <w:rPr>
                <w:lang w:val="en-US"/>
              </w:rPr>
            </w:pPr>
          </w:p>
        </w:tc>
        <w:tc>
          <w:tcPr>
            <w:tcW w:w="5386" w:type="dxa"/>
          </w:tcPr>
          <w:p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rsidR="00A67F24" w:rsidRPr="002D6C03" w:rsidRDefault="00A67F24" w:rsidP="00A67F24">
            <w:pPr>
              <w:rPr>
                <w:lang w:val="en-US"/>
              </w:rPr>
            </w:pPr>
            <w:r w:rsidRPr="002D6C03">
              <w:rPr>
                <w:lang w:val="en-US"/>
              </w:rPr>
              <w:t>The electric car, a sign “+” and wind panels, a sign “=” and a thumb up</w:t>
            </w:r>
          </w:p>
        </w:tc>
      </w:tr>
      <w:tr w:rsidR="00A67F24" w:rsidRPr="00B8733F" w:rsidTr="002D6C03">
        <w:tc>
          <w:tcPr>
            <w:tcW w:w="5246" w:type="dxa"/>
          </w:tcPr>
          <w:p w:rsidR="00A67F24" w:rsidRPr="00C54C34" w:rsidRDefault="00A67F24" w:rsidP="00A67F24">
            <w:pPr>
              <w:rPr>
                <w:lang w:val="en-US"/>
              </w:rPr>
            </w:pPr>
          </w:p>
        </w:tc>
        <w:tc>
          <w:tcPr>
            <w:tcW w:w="5386" w:type="dxa"/>
          </w:tcPr>
          <w:p w:rsidR="00A67F24" w:rsidRDefault="00A67F24" w:rsidP="00A67F24">
            <w:pPr>
              <w:rPr>
                <w:lang w:val="en-US"/>
              </w:rPr>
            </w:pPr>
            <w:r w:rsidRPr="002D6C03">
              <w:rPr>
                <w:lang w:val="en-US"/>
              </w:rPr>
              <w:t xml:space="preserve">Now, let’s turn to a </w:t>
            </w:r>
            <w:r w:rsidR="00B8733F">
              <w:rPr>
                <w:lang w:val="en-US"/>
              </w:rPr>
              <w:t xml:space="preserve">national </w:t>
            </w:r>
            <w:bookmarkStart w:id="0" w:name="_GoBack"/>
            <w:bookmarkEnd w:id="0"/>
            <w:r w:rsidRPr="002D6C03">
              <w:rPr>
                <w:lang w:val="en-US"/>
              </w:rPr>
              <w:t>policy that combines a tax on carbon emissions to reduce emissions and cash transfers to protect people’s purchasing power.</w:t>
            </w:r>
          </w:p>
        </w:tc>
        <w:tc>
          <w:tcPr>
            <w:tcW w:w="4820" w:type="dxa"/>
          </w:tcPr>
          <w:p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rsidTr="002D6C03">
        <w:tc>
          <w:tcPr>
            <w:tcW w:w="5246" w:type="dxa"/>
          </w:tcPr>
          <w:p w:rsidR="00A67F24" w:rsidRPr="00C54C34" w:rsidRDefault="00A67F24" w:rsidP="00A67F24">
            <w:pPr>
              <w:rPr>
                <w:lang w:val="en-US"/>
              </w:rPr>
            </w:pPr>
          </w:p>
        </w:tc>
        <w:tc>
          <w:tcPr>
            <w:tcW w:w="5386" w:type="dxa"/>
          </w:tcPr>
          <w:p w:rsidR="00A67F24" w:rsidRPr="002D6C03" w:rsidRDefault="00A67F24" w:rsidP="009B460A">
            <w:pPr>
              <w:rPr>
                <w:lang w:val="en-US"/>
              </w:rPr>
            </w:pPr>
            <w:r>
              <w:rPr>
                <w:lang w:val="en-US"/>
              </w:rPr>
              <w:t xml:space="preserve">With a carbon tax, all products that emit greenhouse gases would be taxed. For example, the price of gasoline would increase by </w:t>
            </w:r>
            <w:r w:rsidR="009B460A">
              <w:rPr>
                <w:b/>
                <w:lang w:val="en-US"/>
              </w:rPr>
              <w:t>8 rupees</w:t>
            </w:r>
            <w:r>
              <w:rPr>
                <w:lang w:val="en-US"/>
              </w:rPr>
              <w:t xml:space="preserve"> per liter</w:t>
            </w:r>
            <w:r>
              <w:rPr>
                <w:b/>
                <w:lang w:val="en-US"/>
              </w:rPr>
              <w:t>.</w:t>
            </w:r>
            <w:r>
              <w:rPr>
                <w:lang w:val="en-US"/>
              </w:rPr>
              <w:t xml:space="preserve">  </w:t>
            </w:r>
          </w:p>
        </w:tc>
        <w:tc>
          <w:tcPr>
            <w:tcW w:w="4820" w:type="dxa"/>
          </w:tcPr>
          <w:p w:rsidR="00A67F24" w:rsidRPr="00A67F24" w:rsidRDefault="00A67F24" w:rsidP="009B460A">
            <w:pPr>
              <w:rPr>
                <w:lang w:val="en-US"/>
              </w:rPr>
            </w:pPr>
            <w:r w:rsidRPr="002D6C03">
              <w:rPr>
                <w:lang w:val="en-US"/>
              </w:rPr>
              <w:t>A person fills up her gas tank. The price of gasoline is displayed, and it goes up.</w:t>
            </w:r>
            <w:r>
              <w:rPr>
                <w:lang w:val="en-US"/>
              </w:rPr>
              <w:t xml:space="preserve"> The sign is “</w:t>
            </w:r>
            <w:r w:rsidR="009B460A" w:rsidRPr="009B460A">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009B460A">
              <w:rPr>
                <w:b/>
                <w:lang w:val="en-US"/>
              </w:rPr>
              <w:t>8 Rs</w:t>
            </w:r>
            <w:r>
              <w:rPr>
                <w:lang w:val="en-US"/>
              </w:rPr>
              <w:t>”</w:t>
            </w:r>
          </w:p>
        </w:tc>
      </w:tr>
      <w:tr w:rsidR="00A67F24" w:rsidRPr="00B8733F" w:rsidTr="002D6C03">
        <w:tc>
          <w:tcPr>
            <w:tcW w:w="5246" w:type="dxa"/>
          </w:tcPr>
          <w:p w:rsidR="00A67F24" w:rsidRPr="00C54C34" w:rsidRDefault="00A67F24" w:rsidP="00A67F24">
            <w:pPr>
              <w:rPr>
                <w:lang w:val="en-US"/>
              </w:rPr>
            </w:pPr>
          </w:p>
        </w:tc>
        <w:tc>
          <w:tcPr>
            <w:tcW w:w="5386" w:type="dxa"/>
          </w:tcPr>
          <w:p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rsidR="00A67F24" w:rsidRPr="00A67F24" w:rsidRDefault="00A67F24" w:rsidP="00A67F24">
            <w:pPr>
              <w:rPr>
                <w:lang w:val="en-US"/>
              </w:rPr>
            </w:pPr>
            <w:r w:rsidRPr="002D6C03">
              <w:rPr>
                <w:lang w:val="en-US"/>
              </w:rPr>
              <w:t>The person walk away from her car and takes a bicycle.</w:t>
            </w:r>
          </w:p>
        </w:tc>
      </w:tr>
      <w:tr w:rsidR="00A67F24" w:rsidRPr="00B8733F" w:rsidTr="002D6C03">
        <w:tc>
          <w:tcPr>
            <w:tcW w:w="5246" w:type="dxa"/>
          </w:tcPr>
          <w:p w:rsidR="00A67F24" w:rsidRPr="00C54C34" w:rsidRDefault="00A67F24" w:rsidP="00A67F24">
            <w:pPr>
              <w:rPr>
                <w:lang w:val="en-US"/>
              </w:rPr>
            </w:pPr>
          </w:p>
        </w:tc>
        <w:tc>
          <w:tcPr>
            <w:tcW w:w="5386" w:type="dxa"/>
          </w:tcPr>
          <w:p w:rsidR="00A67F24" w:rsidRDefault="00A67F24" w:rsidP="009B460A">
            <w:r>
              <w:rPr>
                <w:lang w:val="en-US"/>
              </w:rPr>
              <w:t xml:space="preserve">To compensate people for the price increases, the revenues of the carbon tax would be redistributed to all households, regardless of their income. Each adult would thus receive </w:t>
            </w:r>
            <w:r w:rsidR="009B460A">
              <w:rPr>
                <w:b/>
                <w:lang w:val="en-US"/>
              </w:rPr>
              <w:t>6 000 rupees</w:t>
            </w:r>
            <w:r>
              <w:rPr>
                <w:lang w:val="en-US"/>
              </w:rPr>
              <w:t xml:space="preserve"> per year.</w:t>
            </w:r>
          </w:p>
        </w:tc>
        <w:tc>
          <w:tcPr>
            <w:tcW w:w="4820" w:type="dxa"/>
          </w:tcPr>
          <w:p w:rsidR="00A67F24" w:rsidRPr="002D6C03" w:rsidRDefault="00A67F24" w:rsidP="009B460A">
            <w:pPr>
              <w:rPr>
                <w:lang w:val="en-US"/>
              </w:rPr>
            </w:pPr>
            <w:r w:rsidRPr="002D6C03">
              <w:rPr>
                <w:lang w:val="en-US"/>
              </w:rPr>
              <w:t xml:space="preserve">Shows a balance with on one side two barrels of oil and on the other side a pile of cash. </w:t>
            </w:r>
            <w:r w:rsidRPr="00A67F24">
              <w:rPr>
                <w:b/>
                <w:lang w:val="en-US"/>
              </w:rPr>
              <w:t>“+</w:t>
            </w:r>
            <w:r w:rsidR="009B460A">
              <w:rPr>
                <w:b/>
                <w:lang w:val="en-US"/>
              </w:rPr>
              <w:t xml:space="preserve"> 3,000 Rs</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9B460A">
              <w:rPr>
                <w:b/>
                <w:lang w:val="en-US"/>
              </w:rPr>
              <w:t>6,000 Rs</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B8733F" w:rsidTr="002D6C03">
        <w:tc>
          <w:tcPr>
            <w:tcW w:w="5246" w:type="dxa"/>
          </w:tcPr>
          <w:p w:rsidR="00A67F24" w:rsidRPr="00C54C34" w:rsidRDefault="00A67F24" w:rsidP="00A67F24">
            <w:pPr>
              <w:rPr>
                <w:lang w:val="en-US"/>
              </w:rPr>
            </w:pPr>
          </w:p>
        </w:tc>
        <w:tc>
          <w:tcPr>
            <w:tcW w:w="5386" w:type="dxa"/>
          </w:tcPr>
          <w:p w:rsidR="00A67F24" w:rsidRDefault="00936EE9" w:rsidP="00A67F24">
            <w:pPr>
              <w:rPr>
                <w:lang w:val="en-US"/>
              </w:rPr>
            </w:pPr>
            <w:r>
              <w:rPr>
                <w:lang w:val="en-US"/>
              </w:rPr>
              <w:t>On average, poorer people own smaller cars,</w:t>
            </w:r>
          </w:p>
        </w:tc>
        <w:tc>
          <w:tcPr>
            <w:tcW w:w="4820" w:type="dxa"/>
          </w:tcPr>
          <w:p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B8733F" w:rsidTr="002D6C03">
        <w:tc>
          <w:tcPr>
            <w:tcW w:w="5246" w:type="dxa"/>
          </w:tcPr>
          <w:p w:rsidR="00A67F24" w:rsidRPr="00C54C34" w:rsidRDefault="00A67F24" w:rsidP="00A67F24">
            <w:pPr>
              <w:rPr>
                <w:lang w:val="en-US"/>
              </w:rPr>
            </w:pPr>
          </w:p>
        </w:tc>
        <w:tc>
          <w:tcPr>
            <w:tcW w:w="5386" w:type="dxa"/>
          </w:tcPr>
          <w:p w:rsidR="00A67F24" w:rsidRPr="00936EE9" w:rsidRDefault="00936EE9" w:rsidP="00A67F24">
            <w:pPr>
              <w:rPr>
                <w:lang w:val="en-US"/>
              </w:rPr>
            </w:pPr>
            <w:r>
              <w:rPr>
                <w:lang w:val="en-US"/>
              </w:rPr>
              <w:t>live in smaller houses and fly less, so they use less fossil fuels than average.</w:t>
            </w:r>
          </w:p>
        </w:tc>
        <w:tc>
          <w:tcPr>
            <w:tcW w:w="4820" w:type="dxa"/>
          </w:tcPr>
          <w:p w:rsidR="00A67F24" w:rsidRPr="002D6C03" w:rsidRDefault="00A67F24" w:rsidP="00A67F24">
            <w:pPr>
              <w:rPr>
                <w:lang w:val="en-US"/>
              </w:rPr>
            </w:pPr>
          </w:p>
        </w:tc>
      </w:tr>
      <w:tr w:rsidR="00A67F24" w:rsidRPr="00B8733F" w:rsidTr="002D6C03">
        <w:tc>
          <w:tcPr>
            <w:tcW w:w="5246" w:type="dxa"/>
          </w:tcPr>
          <w:p w:rsidR="00A67F24" w:rsidRPr="00C54C34" w:rsidRDefault="00A67F24" w:rsidP="00A67F24">
            <w:pPr>
              <w:rPr>
                <w:lang w:val="en-US"/>
              </w:rPr>
            </w:pPr>
          </w:p>
        </w:tc>
        <w:tc>
          <w:tcPr>
            <w:tcW w:w="5386" w:type="dxa"/>
          </w:tcPr>
          <w:p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rsidR="00A67F24" w:rsidRPr="002D6C03" w:rsidRDefault="00A67F24" w:rsidP="00A67F24">
            <w:pPr>
              <w:rPr>
                <w:i/>
                <w:iCs/>
                <w:lang w:val="en-US"/>
              </w:rPr>
            </w:pPr>
          </w:p>
        </w:tc>
      </w:tr>
      <w:tr w:rsidR="00A67F24" w:rsidRPr="00B8733F" w:rsidTr="002D6C03">
        <w:tc>
          <w:tcPr>
            <w:tcW w:w="5246" w:type="dxa"/>
          </w:tcPr>
          <w:p w:rsidR="00A67F24" w:rsidRPr="00C54C34" w:rsidRDefault="00A67F24" w:rsidP="00A67F24">
            <w:pPr>
              <w:rPr>
                <w:lang w:val="en-US"/>
              </w:rPr>
            </w:pPr>
          </w:p>
        </w:tc>
        <w:tc>
          <w:tcPr>
            <w:tcW w:w="5386" w:type="dxa"/>
          </w:tcPr>
          <w:p w:rsidR="00A67F24" w:rsidRPr="002D6C03" w:rsidRDefault="00936EE9" w:rsidP="00A67F24">
            <w:pPr>
              <w:rPr>
                <w:i/>
                <w:iCs/>
                <w:lang w:val="en-US"/>
              </w:rPr>
            </w:pPr>
            <w:r>
              <w:rPr>
                <w:lang w:val="en-US"/>
              </w:rPr>
              <w:t>Conversely, rich people will tend to lose.</w:t>
            </w:r>
          </w:p>
        </w:tc>
        <w:tc>
          <w:tcPr>
            <w:tcW w:w="4820" w:type="dxa"/>
          </w:tcPr>
          <w:p w:rsidR="00A67F24" w:rsidRPr="00936EE9" w:rsidRDefault="00936EE9" w:rsidP="00A67F24">
            <w:pPr>
              <w:rPr>
                <w:b/>
                <w:lang w:val="en-US"/>
              </w:rPr>
            </w:pPr>
            <w:r>
              <w:rPr>
                <w:b/>
                <w:lang w:val="en-US"/>
              </w:rPr>
              <w:t>Same modifications for the figures</w:t>
            </w:r>
          </w:p>
        </w:tc>
      </w:tr>
      <w:tr w:rsidR="00936EE9" w:rsidRPr="00B8733F" w:rsidTr="002D6C03">
        <w:tc>
          <w:tcPr>
            <w:tcW w:w="5246" w:type="dxa"/>
          </w:tcPr>
          <w:p w:rsidR="00936EE9" w:rsidRPr="00C54C34" w:rsidRDefault="00936EE9" w:rsidP="00936EE9">
            <w:pPr>
              <w:rPr>
                <w:iCs/>
                <w:lang w:val="en-US"/>
              </w:rPr>
            </w:pPr>
          </w:p>
        </w:tc>
        <w:tc>
          <w:tcPr>
            <w:tcW w:w="5386" w:type="dxa"/>
          </w:tcPr>
          <w:p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rsidR="00936EE9" w:rsidRPr="00936EE9" w:rsidRDefault="00936EE9" w:rsidP="00936EE9">
            <w:pPr>
              <w:rPr>
                <w:iCs/>
                <w:lang w:val="en-US"/>
              </w:rPr>
            </w:pPr>
            <w:r w:rsidRPr="00936EE9">
              <w:rPr>
                <w:iCs/>
                <w:lang w:val="en-US"/>
              </w:rPr>
              <w:t xml:space="preserve">Shows a map of Canada with inside a car with </w:t>
            </w:r>
          </w:p>
        </w:tc>
      </w:tr>
      <w:tr w:rsidR="00936EE9" w:rsidRPr="002D6C03" w:rsidTr="002D6C03">
        <w:tc>
          <w:tcPr>
            <w:tcW w:w="5246" w:type="dxa"/>
          </w:tcPr>
          <w:p w:rsidR="00936EE9" w:rsidRPr="00C54C34" w:rsidRDefault="00936EE9" w:rsidP="00936EE9">
            <w:pPr>
              <w:rPr>
                <w:iCs/>
                <w:lang w:val="en-US"/>
              </w:rPr>
            </w:pPr>
          </w:p>
        </w:tc>
        <w:tc>
          <w:tcPr>
            <w:tcW w:w="5386" w:type="dxa"/>
          </w:tcPr>
          <w:p w:rsidR="00936EE9" w:rsidRDefault="00936EE9" w:rsidP="00936EE9">
            <w:pPr>
              <w:rPr>
                <w:lang w:val="en-US"/>
              </w:rPr>
            </w:pPr>
            <w:r w:rsidRPr="00936EE9">
              <w:rPr>
                <w:iCs/>
                <w:lang w:val="en-US"/>
              </w:rPr>
              <w:t>Research has shown that this policy has decreased carbon emissions,</w:t>
            </w:r>
          </w:p>
        </w:tc>
        <w:tc>
          <w:tcPr>
            <w:tcW w:w="4820" w:type="dxa"/>
          </w:tcPr>
          <w:p w:rsidR="00936EE9" w:rsidRPr="002D6C03" w:rsidRDefault="00936EE9" w:rsidP="00936EE9">
            <w:pPr>
              <w:rPr>
                <w:lang w:val="en-US"/>
              </w:rPr>
            </w:pPr>
            <w:r w:rsidRPr="00936EE9">
              <w:rPr>
                <w:iCs/>
                <w:lang w:val="en-US"/>
              </w:rPr>
              <w:t xml:space="preserve">diminishing pollution, </w:t>
            </w:r>
          </w:p>
        </w:tc>
      </w:tr>
      <w:tr w:rsidR="00936EE9" w:rsidRPr="00B8733F" w:rsidTr="002D6C03">
        <w:tc>
          <w:tcPr>
            <w:tcW w:w="5246" w:type="dxa"/>
          </w:tcPr>
          <w:p w:rsidR="00936EE9" w:rsidRPr="00D73E6F" w:rsidRDefault="00936EE9" w:rsidP="00936EE9">
            <w:pPr>
              <w:rPr>
                <w:iCs/>
              </w:rPr>
            </w:pPr>
          </w:p>
        </w:tc>
        <w:tc>
          <w:tcPr>
            <w:tcW w:w="5386" w:type="dxa"/>
          </w:tcPr>
          <w:p w:rsidR="00936EE9" w:rsidRPr="002D6C03" w:rsidRDefault="00936EE9" w:rsidP="00936EE9">
            <w:pPr>
              <w:rPr>
                <w:lang w:val="en-US"/>
              </w:rPr>
            </w:pPr>
            <w:r w:rsidRPr="00936EE9">
              <w:rPr>
                <w:iCs/>
                <w:lang w:val="en-US"/>
              </w:rPr>
              <w:t>increased employment,</w:t>
            </w:r>
          </w:p>
        </w:tc>
        <w:tc>
          <w:tcPr>
            <w:tcW w:w="4820" w:type="dxa"/>
          </w:tcPr>
          <w:p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rsidTr="002D6C03">
        <w:tc>
          <w:tcPr>
            <w:tcW w:w="5246" w:type="dxa"/>
          </w:tcPr>
          <w:p w:rsidR="00936EE9" w:rsidRPr="00C54C34" w:rsidRDefault="00936EE9" w:rsidP="00936EE9">
            <w:pPr>
              <w:rPr>
                <w:iCs/>
                <w:lang w:val="en-US"/>
              </w:rPr>
            </w:pPr>
          </w:p>
        </w:tc>
        <w:tc>
          <w:tcPr>
            <w:tcW w:w="5386" w:type="dxa"/>
          </w:tcPr>
          <w:p w:rsidR="00936EE9" w:rsidRPr="002D6C03" w:rsidRDefault="00936EE9" w:rsidP="00936EE9">
            <w:pPr>
              <w:rPr>
                <w:iCs/>
                <w:lang w:val="en-US"/>
              </w:rPr>
            </w:pPr>
            <w:r w:rsidRPr="00936EE9">
              <w:rPr>
                <w:iCs/>
                <w:lang w:val="en-US"/>
              </w:rPr>
              <w:t>and made a majority of people richer.</w:t>
            </w:r>
          </w:p>
        </w:tc>
        <w:tc>
          <w:tcPr>
            <w:tcW w:w="4820" w:type="dxa"/>
          </w:tcPr>
          <w:p w:rsidR="00936EE9" w:rsidRPr="002D6C03" w:rsidRDefault="00936EE9" w:rsidP="00936EE9">
            <w:pPr>
              <w:rPr>
                <w:b/>
                <w:lang w:val="en-US"/>
              </w:rPr>
            </w:pPr>
            <w:r w:rsidRPr="00936EE9">
              <w:rPr>
                <w:iCs/>
                <w:lang w:val="en-US"/>
              </w:rPr>
              <w:t>hold</w:t>
            </w:r>
            <w:r>
              <w:rPr>
                <w:iCs/>
                <w:lang w:val="en-US"/>
              </w:rPr>
              <w:t>ing more cash.</w:t>
            </w:r>
          </w:p>
        </w:tc>
      </w:tr>
      <w:tr w:rsidR="00936EE9" w:rsidRPr="00B8733F" w:rsidTr="002D6C03">
        <w:tc>
          <w:tcPr>
            <w:tcW w:w="5246" w:type="dxa"/>
          </w:tcPr>
          <w:p w:rsidR="00936EE9" w:rsidRPr="00D73E6F" w:rsidRDefault="00936EE9" w:rsidP="00936EE9">
            <w:pPr>
              <w:rPr>
                <w:iCs/>
              </w:rPr>
            </w:pPr>
          </w:p>
        </w:tc>
        <w:tc>
          <w:tcPr>
            <w:tcW w:w="5386" w:type="dxa"/>
          </w:tcPr>
          <w:p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rsidR="00936EE9" w:rsidRPr="002D6C03" w:rsidRDefault="00936EE9" w:rsidP="00936EE9">
            <w:pPr>
              <w:rPr>
                <w:lang w:val="en-US"/>
              </w:rPr>
            </w:pPr>
            <w:r w:rsidRPr="002D6C03">
              <w:rPr>
                <w:lang w:val="en-US"/>
              </w:rPr>
              <w:t>Shows a wind turbine below a crane.</w:t>
            </w:r>
          </w:p>
        </w:tc>
      </w:tr>
      <w:tr w:rsidR="00936EE9" w:rsidRPr="00B8733F"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lang w:val="en-US"/>
              </w:rPr>
            </w:pPr>
            <w:r w:rsidRPr="002D6C03">
              <w:rPr>
                <w:lang w:val="en-US"/>
              </w:rPr>
              <w:t>which would be financed by additional debt taken up by the government.</w:t>
            </w:r>
          </w:p>
        </w:tc>
        <w:tc>
          <w:tcPr>
            <w:tcW w:w="4820" w:type="dxa"/>
          </w:tcPr>
          <w:p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B8733F" w:rsidTr="002D6C03">
        <w:tc>
          <w:tcPr>
            <w:tcW w:w="5246" w:type="dxa"/>
          </w:tcPr>
          <w:p w:rsidR="00936EE9" w:rsidRPr="00C54C34" w:rsidRDefault="00936EE9" w:rsidP="00936EE9">
            <w:pPr>
              <w:rPr>
                <w:lang w:val="en-US"/>
              </w:rPr>
            </w:pPr>
          </w:p>
        </w:tc>
        <w:tc>
          <w:tcPr>
            <w:tcW w:w="5386" w:type="dxa"/>
          </w:tcPr>
          <w:p w:rsidR="00936EE9" w:rsidRPr="002D6C03" w:rsidRDefault="00936EE9" w:rsidP="009B460A">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9B460A" w:rsidRPr="009B460A">
              <w:rPr>
                <w:lang w:val="en-US"/>
              </w:rPr>
              <w:t>India</w:t>
            </w:r>
            <w:r w:rsidRPr="00936EE9">
              <w:rPr>
                <w:lang w:val="en-US"/>
              </w:rPr>
              <w:t xml:space="preserve">, </w:t>
            </w:r>
            <w:r>
              <w:rPr>
                <w:lang w:val="en-US"/>
              </w:rPr>
              <w:t>such a program</w:t>
            </w:r>
            <w:r w:rsidRPr="00936EE9">
              <w:rPr>
                <w:lang w:val="en-US"/>
              </w:rPr>
              <w:t xml:space="preserve"> could create </w:t>
            </w:r>
            <w:r w:rsidR="009B460A">
              <w:rPr>
                <w:lang w:val="en-US"/>
              </w:rPr>
              <w:t>4.5 million</w:t>
            </w:r>
            <w:r>
              <w:rPr>
                <w:lang w:val="en-US"/>
              </w:rPr>
              <w:t xml:space="preserve"> </w:t>
            </w:r>
            <w:r w:rsidRPr="002D6C03">
              <w:rPr>
                <w:lang w:val="en-US"/>
              </w:rPr>
              <w:t xml:space="preserve">jobs in green sectors, such as public transportation, </w:t>
            </w:r>
          </w:p>
        </w:tc>
        <w:tc>
          <w:tcPr>
            <w:tcW w:w="4820" w:type="dxa"/>
          </w:tcPr>
          <w:p w:rsidR="00936EE9" w:rsidRPr="002D6C03" w:rsidRDefault="00936EE9" w:rsidP="00936EE9">
            <w:pPr>
              <w:rPr>
                <w:b/>
                <w:lang w:val="en-US"/>
              </w:rPr>
            </w:pPr>
            <w:r w:rsidRPr="002D6C03">
              <w:rPr>
                <w:lang w:val="en-US"/>
              </w:rPr>
              <w:t xml:space="preserve">Show a blue collar next to the wind turbine, </w:t>
            </w:r>
          </w:p>
        </w:tc>
      </w:tr>
      <w:tr w:rsidR="00936EE9" w:rsidRPr="00B8733F" w:rsidTr="002D6C03">
        <w:tc>
          <w:tcPr>
            <w:tcW w:w="5246" w:type="dxa"/>
          </w:tcPr>
          <w:p w:rsidR="00936EE9" w:rsidRPr="00C54C34" w:rsidRDefault="00936EE9" w:rsidP="00936EE9">
            <w:pPr>
              <w:rPr>
                <w:lang w:val="en-US"/>
              </w:rPr>
            </w:pPr>
          </w:p>
        </w:tc>
        <w:tc>
          <w:tcPr>
            <w:tcW w:w="5386" w:type="dxa"/>
          </w:tcPr>
          <w:p w:rsidR="00936EE9" w:rsidRDefault="00936EE9" w:rsidP="00936EE9">
            <w:pPr>
              <w:rPr>
                <w:lang w:val="en-US"/>
              </w:rPr>
            </w:pPr>
            <w:r w:rsidRPr="002D6C03">
              <w:rPr>
                <w:lang w:val="en-US"/>
              </w:rPr>
              <w:t>renewable power plants,</w:t>
            </w:r>
          </w:p>
        </w:tc>
        <w:tc>
          <w:tcPr>
            <w:tcW w:w="4820" w:type="dxa"/>
          </w:tcPr>
          <w:p w:rsidR="00936EE9" w:rsidRPr="002D6C03" w:rsidRDefault="00936EE9" w:rsidP="00936EE9">
            <w:pPr>
              <w:rPr>
                <w:iCs/>
                <w:lang w:val="en-US"/>
              </w:rPr>
            </w:pPr>
            <w:r w:rsidRPr="002D6C03">
              <w:rPr>
                <w:lang w:val="en-US"/>
              </w:rPr>
              <w:t>then also a person in a bus,</w:t>
            </w:r>
          </w:p>
        </w:tc>
      </w:tr>
      <w:tr w:rsidR="00936EE9" w:rsidRPr="00B8733F" w:rsidTr="002D6C03">
        <w:tc>
          <w:tcPr>
            <w:tcW w:w="5246" w:type="dxa"/>
          </w:tcPr>
          <w:p w:rsidR="00936EE9" w:rsidRPr="00C54C34" w:rsidRDefault="00936EE9" w:rsidP="00936EE9">
            <w:pPr>
              <w:rPr>
                <w:lang w:val="en-US"/>
              </w:rPr>
            </w:pPr>
          </w:p>
        </w:tc>
        <w:tc>
          <w:tcPr>
            <w:tcW w:w="5386" w:type="dxa"/>
          </w:tcPr>
          <w:p w:rsidR="00936EE9" w:rsidRPr="002D6C03" w:rsidRDefault="00936EE9" w:rsidP="00936EE9">
            <w:pPr>
              <w:rPr>
                <w:lang w:val="en-US"/>
              </w:rPr>
            </w:pPr>
            <w:r w:rsidRPr="002D6C03">
              <w:rPr>
                <w:lang w:val="en-US"/>
              </w:rPr>
              <w:t>buildings’ insulation,</w:t>
            </w:r>
          </w:p>
        </w:tc>
        <w:tc>
          <w:tcPr>
            <w:tcW w:w="4820" w:type="dxa"/>
          </w:tcPr>
          <w:p w:rsidR="00936EE9" w:rsidRPr="00A67F24" w:rsidRDefault="00936EE9" w:rsidP="00936EE9">
            <w:pPr>
              <w:rPr>
                <w:iCs/>
                <w:lang w:val="en-US"/>
              </w:rPr>
            </w:pPr>
            <w:r w:rsidRPr="002D6C03">
              <w:rPr>
                <w:lang w:val="en-US"/>
              </w:rPr>
              <w:t>then also a construction worker near a building,</w:t>
            </w:r>
          </w:p>
        </w:tc>
      </w:tr>
      <w:tr w:rsidR="00936EE9" w:rsidRPr="00B8733F" w:rsidTr="002D6C03">
        <w:tc>
          <w:tcPr>
            <w:tcW w:w="5246" w:type="dxa"/>
          </w:tcPr>
          <w:p w:rsidR="00936EE9" w:rsidRPr="00D73E6F" w:rsidRDefault="00936EE9" w:rsidP="00936EE9">
            <w:pPr>
              <w:rPr>
                <w:lang w:val="en-US"/>
              </w:rPr>
            </w:pPr>
          </w:p>
        </w:tc>
        <w:tc>
          <w:tcPr>
            <w:tcW w:w="5386" w:type="dxa"/>
          </w:tcPr>
          <w:p w:rsidR="00936EE9" w:rsidRPr="002D6C03" w:rsidRDefault="00936EE9" w:rsidP="00936EE9">
            <w:pPr>
              <w:rPr>
                <w:lang w:val="en-US"/>
              </w:rPr>
            </w:pPr>
            <w:r w:rsidRPr="002D6C03">
              <w:rPr>
                <w:lang w:val="en-US"/>
              </w:rPr>
              <w:t>or sustainable agriculture,</w:t>
            </w:r>
          </w:p>
        </w:tc>
        <w:tc>
          <w:tcPr>
            <w:tcW w:w="4820" w:type="dxa"/>
          </w:tcPr>
          <w:p w:rsidR="00936EE9" w:rsidRPr="002D6C03" w:rsidRDefault="00936EE9" w:rsidP="00936EE9">
            <w:pPr>
              <w:rPr>
                <w:iCs/>
                <w:lang w:val="en-US"/>
              </w:rPr>
            </w:pPr>
            <w:r w:rsidRPr="002D6C03">
              <w:rPr>
                <w:lang w:val="en-US"/>
              </w:rPr>
              <w:t>then also a farmer in a field.</w:t>
            </w:r>
          </w:p>
        </w:tc>
      </w:tr>
      <w:tr w:rsidR="00936EE9" w:rsidRPr="00B8733F" w:rsidTr="002D6C03">
        <w:tc>
          <w:tcPr>
            <w:tcW w:w="5246" w:type="dxa"/>
          </w:tcPr>
          <w:p w:rsidR="00936EE9" w:rsidRPr="00C54C34" w:rsidRDefault="00936EE9" w:rsidP="00936EE9">
            <w:pPr>
              <w:rPr>
                <w:iCs/>
                <w:lang w:val="en-US"/>
              </w:rPr>
            </w:pPr>
          </w:p>
        </w:tc>
        <w:tc>
          <w:tcPr>
            <w:tcW w:w="5386" w:type="dxa"/>
          </w:tcPr>
          <w:p w:rsidR="00936EE9" w:rsidRPr="00936EE9" w:rsidRDefault="00936EE9" w:rsidP="009B460A">
            <w:pPr>
              <w:rPr>
                <w:iCs/>
                <w:lang w:val="en-US"/>
              </w:rPr>
            </w:pPr>
            <w:r w:rsidRPr="00936EE9">
              <w:rPr>
                <w:lang w:val="en-US"/>
              </w:rPr>
              <w:t xml:space="preserve">but </w:t>
            </w:r>
            <w:r w:rsidR="009B460A">
              <w:rPr>
                <w:lang w:val="en-US"/>
              </w:rPr>
              <w:t xml:space="preserve">2.5 million </w:t>
            </w:r>
            <w:r w:rsidRPr="00936EE9">
              <w:rPr>
                <w:lang w:val="en-US"/>
              </w:rPr>
              <w:t xml:space="preserve">people could lose their job in the fossil fuel industry.  </w:t>
            </w:r>
          </w:p>
        </w:tc>
        <w:tc>
          <w:tcPr>
            <w:tcW w:w="4820" w:type="dxa"/>
          </w:tcPr>
          <w:p w:rsidR="00936EE9" w:rsidRPr="00F14A87" w:rsidRDefault="00936EE9" w:rsidP="00936EE9">
            <w:pPr>
              <w:rPr>
                <w:iCs/>
                <w:lang w:val="en-US"/>
              </w:rPr>
            </w:pPr>
            <w:r w:rsidRPr="00F14A87">
              <w:rPr>
                <w:lang w:val="en-US"/>
              </w:rPr>
              <w:t>Show a coal miner who loses his helmet and tools.</w:t>
            </w:r>
          </w:p>
        </w:tc>
      </w:tr>
      <w:tr w:rsidR="00936EE9" w:rsidRPr="00B8733F" w:rsidTr="002D6C03">
        <w:tc>
          <w:tcPr>
            <w:tcW w:w="5246" w:type="dxa"/>
          </w:tcPr>
          <w:p w:rsidR="00936EE9" w:rsidRPr="00C54C34" w:rsidRDefault="00936EE9" w:rsidP="00936EE9">
            <w:pPr>
              <w:rPr>
                <w:iCs/>
                <w:lang w:val="en-US"/>
              </w:rPr>
            </w:pPr>
          </w:p>
        </w:tc>
        <w:tc>
          <w:tcPr>
            <w:tcW w:w="5386" w:type="dxa"/>
          </w:tcPr>
          <w:p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B8733F" w:rsidTr="002D6C03">
        <w:tc>
          <w:tcPr>
            <w:tcW w:w="5246" w:type="dxa"/>
          </w:tcPr>
          <w:p w:rsidR="00936EE9" w:rsidRPr="00C54C34" w:rsidRDefault="00936EE9" w:rsidP="00936EE9">
            <w:pPr>
              <w:rPr>
                <w:iCs/>
                <w:lang w:val="en-US"/>
              </w:rPr>
            </w:pPr>
          </w:p>
        </w:tc>
        <w:tc>
          <w:tcPr>
            <w:tcW w:w="5386" w:type="dxa"/>
          </w:tcPr>
          <w:p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rsidTr="002D6C03">
        <w:tc>
          <w:tcPr>
            <w:tcW w:w="5246" w:type="dxa"/>
          </w:tcPr>
          <w:p w:rsidR="00F14A87" w:rsidRPr="00C54C34" w:rsidRDefault="00F14A87" w:rsidP="00F14A87">
            <w:pPr>
              <w:rPr>
                <w:iCs/>
                <w:lang w:val="en-US"/>
              </w:rPr>
            </w:pPr>
          </w:p>
        </w:tc>
        <w:tc>
          <w:tcPr>
            <w:tcW w:w="5386" w:type="dxa"/>
          </w:tcPr>
          <w:p w:rsidR="00F14A87" w:rsidRPr="002D6C03" w:rsidRDefault="00F14A87" w:rsidP="00F14A87">
            <w:pPr>
              <w:rPr>
                <w:iCs/>
                <w:lang w:val="en-US"/>
              </w:rPr>
            </w:pPr>
            <w:r w:rsidRPr="002D6C03">
              <w:rPr>
                <w:iCs/>
                <w:lang w:val="en-US"/>
              </w:rPr>
              <w:t xml:space="preserve">For example, there will be less demand for polluting sectors such as </w:t>
            </w:r>
            <w:r w:rsidRPr="009B460A">
              <w:rPr>
                <w:iCs/>
                <w:lang w:val="en-US"/>
              </w:rPr>
              <w:t>coal mining</w:t>
            </w:r>
            <w:r w:rsidRPr="002D6C03">
              <w:rPr>
                <w:iCs/>
                <w:lang w:val="en-US"/>
              </w:rPr>
              <w:t>. But re-training options would be offered to workers in these sectors to ensure that they could find a new job elsewhere.</w:t>
            </w:r>
          </w:p>
        </w:tc>
        <w:tc>
          <w:tcPr>
            <w:tcW w:w="4820" w:type="dxa"/>
          </w:tcPr>
          <w:p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B8733F" w:rsidTr="002D6C03">
        <w:tc>
          <w:tcPr>
            <w:tcW w:w="5246" w:type="dxa"/>
          </w:tcPr>
          <w:p w:rsidR="00F14A87" w:rsidRPr="00D73E6F" w:rsidRDefault="00F14A87" w:rsidP="00F14A87">
            <w:pPr>
              <w:rPr>
                <w:iCs/>
              </w:rPr>
            </w:pPr>
          </w:p>
        </w:tc>
        <w:tc>
          <w:tcPr>
            <w:tcW w:w="5386" w:type="dxa"/>
          </w:tcPr>
          <w:p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rsidR="00F14A87" w:rsidRPr="002D6C03" w:rsidRDefault="00F14A87" w:rsidP="00F14A87">
            <w:pPr>
              <w:rPr>
                <w:iCs/>
                <w:lang w:val="en-US"/>
              </w:rPr>
            </w:pPr>
          </w:p>
        </w:tc>
      </w:tr>
      <w:tr w:rsidR="00F14A87" w:rsidRPr="00B8733F" w:rsidTr="002D6C03">
        <w:tc>
          <w:tcPr>
            <w:tcW w:w="5246" w:type="dxa"/>
          </w:tcPr>
          <w:p w:rsidR="00F14A87" w:rsidRPr="00C54C34" w:rsidRDefault="00F14A87" w:rsidP="00F14A87">
            <w:pPr>
              <w:rPr>
                <w:iCs/>
                <w:lang w:val="en-US"/>
              </w:rPr>
            </w:pPr>
          </w:p>
        </w:tc>
        <w:tc>
          <w:tcPr>
            <w:tcW w:w="5386" w:type="dxa"/>
          </w:tcPr>
          <w:p w:rsidR="00F14A87" w:rsidRPr="00C54C34" w:rsidRDefault="00F14A87" w:rsidP="00F14A87">
            <w:pPr>
              <w:rPr>
                <w:iCs/>
                <w:lang w:val="en-US"/>
              </w:rPr>
            </w:pPr>
          </w:p>
        </w:tc>
        <w:tc>
          <w:tcPr>
            <w:tcW w:w="4820" w:type="dxa"/>
          </w:tcPr>
          <w:p w:rsidR="00F14A87" w:rsidRPr="00C54C34" w:rsidRDefault="00F14A87" w:rsidP="00F14A87">
            <w:pPr>
              <w:rPr>
                <w:iCs/>
                <w:lang w:val="en-US"/>
              </w:rPr>
            </w:pPr>
          </w:p>
          <w:p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rsidTr="002D6C03">
        <w:tc>
          <w:tcPr>
            <w:tcW w:w="5246" w:type="dxa"/>
          </w:tcPr>
          <w:p w:rsidR="00F14A87" w:rsidRPr="00C54C34" w:rsidRDefault="00F14A87" w:rsidP="00F14A87">
            <w:pPr>
              <w:rPr>
                <w:iCs/>
                <w:lang w:val="en-US"/>
              </w:rPr>
            </w:pPr>
          </w:p>
        </w:tc>
        <w:tc>
          <w:tcPr>
            <w:tcW w:w="5386" w:type="dxa"/>
          </w:tcPr>
          <w:p w:rsidR="00F14A87" w:rsidRPr="00C54C34" w:rsidRDefault="00F14A87" w:rsidP="00F14A87">
            <w:pPr>
              <w:rPr>
                <w:iCs/>
                <w:lang w:val="en-US"/>
              </w:rPr>
            </w:pPr>
          </w:p>
        </w:tc>
        <w:tc>
          <w:tcPr>
            <w:tcW w:w="4820" w:type="dxa"/>
          </w:tcPr>
          <w:p w:rsidR="00F14A87" w:rsidRPr="002D6C03" w:rsidRDefault="00F14A87" w:rsidP="00F14A87">
            <w:pPr>
              <w:rPr>
                <w:iCs/>
                <w:lang w:val="en-US"/>
              </w:rPr>
            </w:pPr>
            <w:r w:rsidRPr="002D6C03">
              <w:rPr>
                <w:iCs/>
                <w:lang w:val="en-US"/>
              </w:rPr>
              <w:t>holding cash.</w:t>
            </w:r>
          </w:p>
        </w:tc>
      </w:tr>
      <w:tr w:rsidR="00F14A87" w:rsidRPr="00B8733F" w:rsidTr="002D6C03">
        <w:tc>
          <w:tcPr>
            <w:tcW w:w="5246" w:type="dxa"/>
          </w:tcPr>
          <w:p w:rsidR="00F14A87" w:rsidRPr="00B22837" w:rsidRDefault="00F14A87" w:rsidP="00F14A87">
            <w:pPr>
              <w:rPr>
                <w:iCs/>
              </w:rPr>
            </w:pPr>
          </w:p>
        </w:tc>
        <w:tc>
          <w:tcPr>
            <w:tcW w:w="5386" w:type="dxa"/>
          </w:tcPr>
          <w:p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rsidR="00F14A87" w:rsidRPr="00F14A87" w:rsidRDefault="00F14A87" w:rsidP="00F14A87">
            <w:pPr>
              <w:rPr>
                <w:iCs/>
                <w:lang w:val="en-US"/>
              </w:rPr>
            </w:pPr>
            <w:r w:rsidRPr="002D6C03">
              <w:rPr>
                <w:iCs/>
                <w:lang w:val="en-US"/>
              </w:rPr>
              <w:t xml:space="preserve">Shows a green light bulb, </w:t>
            </w:r>
          </w:p>
        </w:tc>
      </w:tr>
      <w:tr w:rsidR="00F14A87" w:rsidRPr="00B8733F" w:rsidTr="002D6C03">
        <w:tc>
          <w:tcPr>
            <w:tcW w:w="5246" w:type="dxa"/>
          </w:tcPr>
          <w:p w:rsidR="00F14A87" w:rsidRPr="00C54C34" w:rsidRDefault="00F14A87" w:rsidP="00F14A87">
            <w:pPr>
              <w:rPr>
                <w:iCs/>
                <w:lang w:val="en-US"/>
              </w:rPr>
            </w:pPr>
          </w:p>
        </w:tc>
        <w:tc>
          <w:tcPr>
            <w:tcW w:w="5386" w:type="dxa"/>
          </w:tcPr>
          <w:p w:rsidR="00F14A87" w:rsidRPr="00F14A87" w:rsidRDefault="00F14A87" w:rsidP="00F14A87">
            <w:pPr>
              <w:rPr>
                <w:iCs/>
                <w:lang w:val="en-US"/>
              </w:rPr>
            </w:pPr>
            <w:r w:rsidRPr="002D6C03">
              <w:rPr>
                <w:iCs/>
                <w:lang w:val="en-US"/>
              </w:rPr>
              <w:t>subsidising the insulation of buildings,</w:t>
            </w:r>
          </w:p>
        </w:tc>
        <w:tc>
          <w:tcPr>
            <w:tcW w:w="4820" w:type="dxa"/>
          </w:tcPr>
          <w:p w:rsidR="00F14A87" w:rsidRPr="00F14A87" w:rsidRDefault="00F14A87" w:rsidP="00F14A87">
            <w:pPr>
              <w:rPr>
                <w:iCs/>
                <w:lang w:val="en-US"/>
              </w:rPr>
            </w:pPr>
            <w:r w:rsidRPr="002D6C03">
              <w:rPr>
                <w:iCs/>
                <w:lang w:val="en-US"/>
              </w:rPr>
              <w:t>construction to repair a roof,</w:t>
            </w:r>
          </w:p>
        </w:tc>
      </w:tr>
      <w:tr w:rsidR="00F14A87" w:rsidRPr="00B22837" w:rsidTr="002D6C03">
        <w:tc>
          <w:tcPr>
            <w:tcW w:w="5246" w:type="dxa"/>
          </w:tcPr>
          <w:p w:rsidR="00F14A87" w:rsidRPr="00C54C34" w:rsidRDefault="00F14A87" w:rsidP="00F14A87">
            <w:pPr>
              <w:rPr>
                <w:iCs/>
                <w:lang w:val="en-US"/>
              </w:rPr>
            </w:pPr>
          </w:p>
        </w:tc>
        <w:tc>
          <w:tcPr>
            <w:tcW w:w="5386" w:type="dxa"/>
          </w:tcPr>
          <w:p w:rsidR="00F14A87" w:rsidRPr="00936EE9" w:rsidRDefault="00F14A87" w:rsidP="00F14A87">
            <w:pPr>
              <w:rPr>
                <w:iCs/>
                <w:lang w:val="fr-CH"/>
              </w:rPr>
            </w:pPr>
            <w:r w:rsidRPr="002D6C03">
              <w:rPr>
                <w:iCs/>
                <w:lang w:val="en-US"/>
              </w:rPr>
              <w:t>or stopping deforestation.</w:t>
            </w:r>
          </w:p>
        </w:tc>
        <w:tc>
          <w:tcPr>
            <w:tcW w:w="4820" w:type="dxa"/>
          </w:tcPr>
          <w:p w:rsidR="00F14A87" w:rsidRPr="00936EE9" w:rsidRDefault="00F14A87" w:rsidP="00F14A87">
            <w:pPr>
              <w:rPr>
                <w:iCs/>
                <w:lang w:val="fr-CH"/>
              </w:rPr>
            </w:pPr>
            <w:r w:rsidRPr="002D6C03">
              <w:rPr>
                <w:iCs/>
                <w:lang w:val="en-US"/>
              </w:rPr>
              <w:t>and a growing tree.</w:t>
            </w:r>
          </w:p>
        </w:tc>
      </w:tr>
      <w:tr w:rsidR="00F14A87" w:rsidRPr="00F14A87" w:rsidTr="002D6C03">
        <w:tc>
          <w:tcPr>
            <w:tcW w:w="5246" w:type="dxa"/>
          </w:tcPr>
          <w:p w:rsidR="00F14A87" w:rsidRPr="00B22837" w:rsidRDefault="00F14A87" w:rsidP="00F14A87">
            <w:pPr>
              <w:rPr>
                <w:iCs/>
              </w:rPr>
            </w:pPr>
          </w:p>
        </w:tc>
        <w:tc>
          <w:tcPr>
            <w:tcW w:w="5386" w:type="dxa"/>
          </w:tcPr>
          <w:p w:rsidR="00F14A87" w:rsidRPr="00F14A87" w:rsidRDefault="00F14A87" w:rsidP="00F14A87">
            <w:pPr>
              <w:rPr>
                <w:iCs/>
                <w:lang w:val="en-US"/>
              </w:rPr>
            </w:pPr>
            <w:r w:rsidRPr="00F14A87">
              <w:rPr>
                <w:iCs/>
                <w:lang w:val="en-US"/>
              </w:rPr>
              <w:t>To stop climate change, we probably need all of them together.</w:t>
            </w:r>
          </w:p>
        </w:tc>
        <w:tc>
          <w:tcPr>
            <w:tcW w:w="4820" w:type="dxa"/>
          </w:tcPr>
          <w:p w:rsidR="00F14A87" w:rsidRPr="00F14A87" w:rsidRDefault="00F14A87" w:rsidP="00F14A87">
            <w:pPr>
              <w:rPr>
                <w:iCs/>
                <w:lang w:val="en-US"/>
              </w:rPr>
            </w:pPr>
            <w:r>
              <w:rPr>
                <w:iCs/>
                <w:lang w:val="en-US"/>
              </w:rPr>
              <w:t>All policies together.</w:t>
            </w:r>
          </w:p>
        </w:tc>
      </w:tr>
    </w:tbl>
    <w:p w:rsidR="00366F30" w:rsidRPr="00F14A87" w:rsidRDefault="00366F30" w:rsidP="00366F30">
      <w:pPr>
        <w:rPr>
          <w:lang w:val="en-US"/>
        </w:rPr>
      </w:pPr>
    </w:p>
    <w:p w:rsidR="00366F30" w:rsidRPr="00F14A87" w:rsidRDefault="00366F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rsidTr="002D6C03">
        <w:tc>
          <w:tcPr>
            <w:tcW w:w="5246" w:type="dxa"/>
          </w:tcPr>
          <w:p w:rsidR="002D6C03" w:rsidRDefault="00090207" w:rsidP="00715720">
            <w:pPr>
              <w:jc w:val="both"/>
              <w:rPr>
                <w:b/>
              </w:rPr>
            </w:pPr>
            <w:r>
              <w:rPr>
                <w:b/>
              </w:rPr>
              <w:t>Hindi</w:t>
            </w:r>
          </w:p>
        </w:tc>
        <w:tc>
          <w:tcPr>
            <w:tcW w:w="5386" w:type="dxa"/>
          </w:tcPr>
          <w:p w:rsidR="002D6C03" w:rsidRPr="002D6C03" w:rsidRDefault="002D6C03" w:rsidP="002D6C03">
            <w:pPr>
              <w:rPr>
                <w:b/>
              </w:rPr>
            </w:pPr>
            <w:r w:rsidRPr="002D6C03">
              <w:rPr>
                <w:b/>
              </w:rPr>
              <w:t>English</w:t>
            </w:r>
          </w:p>
        </w:tc>
        <w:tc>
          <w:tcPr>
            <w:tcW w:w="4820" w:type="dxa"/>
          </w:tcPr>
          <w:p w:rsidR="002D6C03" w:rsidRDefault="002D6C03" w:rsidP="002D6C03">
            <w:pPr>
              <w:rPr>
                <w:i/>
              </w:rPr>
            </w:pPr>
            <w:r>
              <w:rPr>
                <w:b/>
              </w:rPr>
              <w:t xml:space="preserve">Image </w:t>
            </w:r>
          </w:p>
          <w:p w:rsidR="002D6C03" w:rsidRDefault="002D6C03" w:rsidP="00715720">
            <w:pPr>
              <w:rPr>
                <w:b/>
              </w:rPr>
            </w:pPr>
          </w:p>
        </w:tc>
      </w:tr>
      <w:tr w:rsidR="002D6C03" w:rsidRPr="00B8733F" w:rsidTr="002D6C03">
        <w:tc>
          <w:tcPr>
            <w:tcW w:w="5246" w:type="dxa"/>
          </w:tcPr>
          <w:p w:rsidR="002D6C03" w:rsidRDefault="002D6C03" w:rsidP="00F14A87">
            <w:pPr>
              <w:jc w:val="both"/>
              <w:rPr>
                <w:b/>
              </w:rPr>
            </w:pPr>
          </w:p>
        </w:tc>
        <w:tc>
          <w:tcPr>
            <w:tcW w:w="5386" w:type="dxa"/>
          </w:tcPr>
          <w:p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B8733F" w:rsidTr="002D6C03">
        <w:trPr>
          <w:trHeight w:val="538"/>
        </w:trPr>
        <w:tc>
          <w:tcPr>
            <w:tcW w:w="5246" w:type="dxa"/>
          </w:tcPr>
          <w:p w:rsidR="002D6C03" w:rsidRPr="00C54C34" w:rsidRDefault="002D6C03" w:rsidP="002D6C03">
            <w:pPr>
              <w:jc w:val="both"/>
              <w:rPr>
                <w:lang w:val="en-US"/>
              </w:rPr>
            </w:pPr>
          </w:p>
        </w:tc>
        <w:tc>
          <w:tcPr>
            <w:tcW w:w="5386" w:type="dxa"/>
          </w:tcPr>
          <w:p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rsidR="002D6C03" w:rsidRPr="00872916" w:rsidRDefault="002D6C03" w:rsidP="002D6C03">
            <w:pPr>
              <w:rPr>
                <w:lang w:val="en-US"/>
              </w:rPr>
            </w:pPr>
            <w:r w:rsidRPr="00872916">
              <w:rPr>
                <w:lang w:val="en-US"/>
              </w:rPr>
              <w:t>Unzoom to show graph of concentration over 800,000 years</w:t>
            </w:r>
          </w:p>
        </w:tc>
      </w:tr>
      <w:tr w:rsidR="002D6C03" w:rsidRPr="00B8733F" w:rsidTr="002D6C03">
        <w:trPr>
          <w:trHeight w:val="536"/>
        </w:trPr>
        <w:tc>
          <w:tcPr>
            <w:tcW w:w="5246" w:type="dxa"/>
          </w:tcPr>
          <w:p w:rsidR="002D6C03" w:rsidRPr="00C54C34" w:rsidRDefault="002D6C03" w:rsidP="00F14A87">
            <w:pPr>
              <w:jc w:val="both"/>
              <w:rPr>
                <w:lang w:val="en-US"/>
              </w:rPr>
            </w:pPr>
          </w:p>
        </w:tc>
        <w:tc>
          <w:tcPr>
            <w:tcW w:w="5386" w:type="dxa"/>
          </w:tcPr>
          <w:p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B8733F" w:rsidTr="002D6C03">
        <w:tc>
          <w:tcPr>
            <w:tcW w:w="5246" w:type="dxa"/>
          </w:tcPr>
          <w:p w:rsidR="002D6C03" w:rsidRPr="00C54C34" w:rsidRDefault="002D6C03" w:rsidP="00F14A87">
            <w:pPr>
              <w:rPr>
                <w:lang w:val="en-US"/>
              </w:rPr>
            </w:pPr>
          </w:p>
        </w:tc>
        <w:tc>
          <w:tcPr>
            <w:tcW w:w="5386" w:type="dxa"/>
          </w:tcPr>
          <w:p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rsidR="002D6C03" w:rsidRPr="00872916" w:rsidRDefault="002D6C03" w:rsidP="002D6C03">
            <w:pPr>
              <w:rPr>
                <w:lang w:val="en-US"/>
              </w:rPr>
            </w:pPr>
          </w:p>
        </w:tc>
      </w:tr>
      <w:tr w:rsidR="00F14A87" w:rsidRPr="00B8733F" w:rsidTr="002D6C03">
        <w:tc>
          <w:tcPr>
            <w:tcW w:w="5246" w:type="dxa"/>
          </w:tcPr>
          <w:p w:rsidR="00F14A87" w:rsidRPr="00C54C34" w:rsidRDefault="00F14A87" w:rsidP="00F14A87">
            <w:pPr>
              <w:rPr>
                <w:lang w:val="en-US"/>
              </w:rPr>
            </w:pPr>
          </w:p>
        </w:tc>
        <w:tc>
          <w:tcPr>
            <w:tcW w:w="5386" w:type="dxa"/>
          </w:tcPr>
          <w:p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B8733F" w:rsidTr="002D6C03">
        <w:tc>
          <w:tcPr>
            <w:tcW w:w="5246" w:type="dxa"/>
          </w:tcPr>
          <w:p w:rsidR="00F14A87" w:rsidRPr="00C54C34" w:rsidRDefault="00F14A87" w:rsidP="00F14A87">
            <w:pPr>
              <w:rPr>
                <w:lang w:val="en-US"/>
              </w:rPr>
            </w:pPr>
          </w:p>
        </w:tc>
        <w:tc>
          <w:tcPr>
            <w:tcW w:w="5386" w:type="dxa"/>
          </w:tcPr>
          <w:p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9B460A" w:rsidRPr="00B8733F" w:rsidTr="00294F10">
        <w:trPr>
          <w:trHeight w:val="270"/>
        </w:trPr>
        <w:tc>
          <w:tcPr>
            <w:tcW w:w="5246" w:type="dxa"/>
          </w:tcPr>
          <w:p w:rsidR="009B460A" w:rsidRPr="00B8733F" w:rsidRDefault="009B460A" w:rsidP="009B460A">
            <w:pPr>
              <w:pStyle w:val="ListParagraph"/>
              <w:numPr>
                <w:ilvl w:val="0"/>
                <w:numId w:val="1"/>
              </w:numPr>
              <w:rPr>
                <w:b/>
                <w:lang w:val="en-US"/>
              </w:rPr>
            </w:pPr>
          </w:p>
        </w:tc>
        <w:tc>
          <w:tcPr>
            <w:tcW w:w="5386" w:type="dxa"/>
          </w:tcPr>
          <w:p w:rsidR="009B460A" w:rsidRPr="009B460A" w:rsidRDefault="009B460A" w:rsidP="009B460A">
            <w:pPr>
              <w:rPr>
                <w:lang w:val="en-US"/>
              </w:rPr>
            </w:pPr>
            <w:r w:rsidRPr="009B460A">
              <w:rPr>
                <w:lang w:val="en-US"/>
              </w:rPr>
              <w:t xml:space="preserve">This may seem far away, but climate change is already affecting us right now in the places where we live. </w:t>
            </w:r>
          </w:p>
          <w:p w:rsidR="009B460A" w:rsidRPr="009B460A" w:rsidRDefault="009B460A" w:rsidP="009B460A">
            <w:pPr>
              <w:pStyle w:val="ListParagraph"/>
              <w:numPr>
                <w:ilvl w:val="0"/>
                <w:numId w:val="4"/>
              </w:numPr>
              <w:rPr>
                <w:lang w:val="en-US"/>
              </w:rPr>
            </w:pPr>
            <w:r w:rsidRPr="009B460A">
              <w:rPr>
                <w:lang w:val="en-US"/>
              </w:rPr>
              <w:t>Heatwaves are lasting longer, and are more frequent and more severe: thermometers hit 48 °C in Delhi in 2019, and 11 out of the 15 warmest years have occurred within the last 15 years. Temperatures will increase even further with climate change, up to the point that some regions may become inhabitable because of extreme heat.</w:t>
            </w:r>
          </w:p>
        </w:tc>
        <w:tc>
          <w:tcPr>
            <w:tcW w:w="4820" w:type="dxa"/>
          </w:tcPr>
          <w:p w:rsidR="009B460A" w:rsidRPr="009B460A" w:rsidRDefault="009B460A" w:rsidP="009B460A">
            <w:pPr>
              <w:rPr>
                <w:b/>
                <w:lang w:val="en-US"/>
              </w:rPr>
            </w:pPr>
            <w:r w:rsidRPr="009B460A">
              <w:rPr>
                <w:b/>
                <w:lang w:val="en-US"/>
              </w:rPr>
              <w:t>Shows a desert with someone sweating more and more. Shows a thermometer than goes up to 48 °C.</w:t>
            </w:r>
          </w:p>
          <w:p w:rsidR="009B460A" w:rsidRPr="009B460A" w:rsidRDefault="009B460A" w:rsidP="009B460A">
            <w:pPr>
              <w:rPr>
                <w:b/>
                <w:lang w:val="en-US"/>
              </w:rPr>
            </w:pPr>
          </w:p>
        </w:tc>
      </w:tr>
      <w:tr w:rsidR="009B460A" w:rsidRPr="00B8733F" w:rsidTr="002D6C03">
        <w:trPr>
          <w:trHeight w:val="270"/>
        </w:trPr>
        <w:tc>
          <w:tcPr>
            <w:tcW w:w="5246" w:type="dxa"/>
          </w:tcPr>
          <w:p w:rsidR="009B460A" w:rsidRPr="00C54C34" w:rsidRDefault="009B460A" w:rsidP="009B460A">
            <w:pPr>
              <w:pStyle w:val="ListParagraph"/>
              <w:numPr>
                <w:ilvl w:val="0"/>
                <w:numId w:val="1"/>
              </w:numPr>
              <w:rPr>
                <w:b/>
                <w:iCs/>
                <w:lang w:val="en-US"/>
              </w:rPr>
            </w:pPr>
          </w:p>
        </w:tc>
        <w:tc>
          <w:tcPr>
            <w:tcW w:w="5386" w:type="dxa"/>
          </w:tcPr>
          <w:p w:rsidR="009B460A" w:rsidRPr="009B460A" w:rsidRDefault="009B460A" w:rsidP="009B460A">
            <w:pPr>
              <w:pStyle w:val="ListParagraph"/>
              <w:numPr>
                <w:ilvl w:val="0"/>
                <w:numId w:val="4"/>
              </w:numPr>
              <w:rPr>
                <w:lang w:val="en-US"/>
              </w:rPr>
            </w:pPr>
            <w:r w:rsidRPr="009B460A">
              <w:rPr>
                <w:lang w:val="en-US"/>
              </w:rPr>
              <w:t>Dry years are expected to be drier and wet years wetter. An abrupt change in monsoons could cause a major crisis, triggering more frequent droughts as well as greater flooding in large parts of India.</w:t>
            </w:r>
          </w:p>
        </w:tc>
        <w:tc>
          <w:tcPr>
            <w:tcW w:w="4820" w:type="dxa"/>
          </w:tcPr>
          <w:p w:rsidR="009B460A" w:rsidRPr="009B460A" w:rsidRDefault="009B460A" w:rsidP="009B460A">
            <w:pPr>
              <w:rPr>
                <w:b/>
                <w:lang w:val="en-US"/>
              </w:rPr>
            </w:pPr>
            <w:r w:rsidRPr="009B460A">
              <w:rPr>
                <w:b/>
                <w:lang w:val="en-US"/>
              </w:rPr>
              <w:t>Shows a drought. And shows a storm</w:t>
            </w:r>
            <w:r>
              <w:rPr>
                <w:b/>
                <w:lang w:val="en-US"/>
              </w:rPr>
              <w:t xml:space="preserve"> that floods a house near the river</w:t>
            </w:r>
            <w:r w:rsidRPr="009B460A">
              <w:rPr>
                <w:b/>
                <w:lang w:val="en-US"/>
              </w:rPr>
              <w:t>.</w:t>
            </w:r>
          </w:p>
        </w:tc>
      </w:tr>
      <w:tr w:rsidR="00294F10" w:rsidRPr="00B8733F" w:rsidTr="002D6C03">
        <w:tc>
          <w:tcPr>
            <w:tcW w:w="5246" w:type="dxa"/>
          </w:tcPr>
          <w:p w:rsidR="00294F10" w:rsidRPr="00C54C34" w:rsidRDefault="00294F10" w:rsidP="00294F10">
            <w:pPr>
              <w:rPr>
                <w:iCs/>
                <w:lang w:val="en-US"/>
              </w:rPr>
            </w:pPr>
          </w:p>
        </w:tc>
        <w:tc>
          <w:tcPr>
            <w:tcW w:w="5386" w:type="dxa"/>
          </w:tcPr>
          <w:p w:rsidR="00294F10" w:rsidRDefault="00294F10" w:rsidP="00294F10">
            <w:pPr>
              <w:pStyle w:val="ListParagraph"/>
            </w:pPr>
            <w:r w:rsidRPr="00A25BA6">
              <w:rPr>
                <w:lang w:val="en-US"/>
              </w:rPr>
              <w:t xml:space="preserve">To tackle climate change, we need to bring greenhouse gas emissions close to zero. This is </w:t>
            </w:r>
            <w:r w:rsidRPr="00A25BA6">
              <w:rPr>
                <w:lang w:val="en-US"/>
              </w:rPr>
              <w:lastRenderedPageBreak/>
              <w:t>possible, bu</w:t>
            </w:r>
            <w:r>
              <w:rPr>
                <w:lang w:val="en-US"/>
              </w:rPr>
              <w:t>t i</w:t>
            </w:r>
            <w:r w:rsidRPr="00A25BA6">
              <w:rPr>
                <w:lang w:val="en-US"/>
              </w:rPr>
              <w:t xml:space="preserve">t requires a deep transformation in the sectors most responsible for emissions: energy, </w:t>
            </w:r>
          </w:p>
        </w:tc>
        <w:tc>
          <w:tcPr>
            <w:tcW w:w="4820" w:type="dxa"/>
          </w:tcPr>
          <w:p w:rsidR="00294F10" w:rsidRPr="00294F10" w:rsidRDefault="00294F10" w:rsidP="00294F10">
            <w:pPr>
              <w:rPr>
                <w:lang w:val="en-US"/>
              </w:rPr>
            </w:pPr>
            <w:r>
              <w:rPr>
                <w:lang w:val="en-US"/>
              </w:rPr>
              <w:lastRenderedPageBreak/>
              <w:t>Shows the pie chart and highlights the sectors when the voice says them:</w:t>
            </w:r>
          </w:p>
        </w:tc>
      </w:tr>
      <w:tr w:rsidR="00294F10" w:rsidRPr="00C54C34" w:rsidTr="002D6C03">
        <w:tc>
          <w:tcPr>
            <w:tcW w:w="5246" w:type="dxa"/>
          </w:tcPr>
          <w:p w:rsidR="00294F10" w:rsidRPr="002D6C03" w:rsidRDefault="00294F10" w:rsidP="00294F10">
            <w:pPr>
              <w:rPr>
                <w:iCs/>
                <w:lang w:val="en-US"/>
              </w:rPr>
            </w:pPr>
          </w:p>
        </w:tc>
        <w:tc>
          <w:tcPr>
            <w:tcW w:w="5386" w:type="dxa"/>
          </w:tcPr>
          <w:p w:rsidR="00294F10" w:rsidRPr="00A25BA6" w:rsidRDefault="00294F10" w:rsidP="00294F10">
            <w:pPr>
              <w:rPr>
                <w:lang w:val="en-US"/>
              </w:rPr>
            </w:pPr>
            <w:r w:rsidRPr="00A25BA6">
              <w:rPr>
                <w:lang w:val="en-US"/>
              </w:rPr>
              <w:t>transport,</w:t>
            </w:r>
          </w:p>
        </w:tc>
        <w:tc>
          <w:tcPr>
            <w:tcW w:w="4820" w:type="dxa"/>
          </w:tcPr>
          <w:p w:rsidR="00294F10" w:rsidRPr="00872916" w:rsidRDefault="00294F10" w:rsidP="00294F10">
            <w:pPr>
              <w:rPr>
                <w:i/>
                <w:iCs/>
                <w:lang w:val="en-US"/>
              </w:rPr>
            </w:pPr>
          </w:p>
        </w:tc>
      </w:tr>
      <w:tr w:rsidR="00294F10" w:rsidRPr="00C54C34" w:rsidTr="002D6C03">
        <w:tc>
          <w:tcPr>
            <w:tcW w:w="5246" w:type="dxa"/>
          </w:tcPr>
          <w:p w:rsidR="00294F10" w:rsidRPr="002D6C03" w:rsidRDefault="00294F10" w:rsidP="00294F10">
            <w:pPr>
              <w:rPr>
                <w:iCs/>
                <w:lang w:val="en-US"/>
              </w:rPr>
            </w:pPr>
          </w:p>
        </w:tc>
        <w:tc>
          <w:tcPr>
            <w:tcW w:w="5386" w:type="dxa"/>
          </w:tcPr>
          <w:p w:rsidR="00294F10" w:rsidRPr="00A25BA6" w:rsidRDefault="00294F10" w:rsidP="00294F10">
            <w:pPr>
              <w:rPr>
                <w:lang w:val="en-US"/>
              </w:rPr>
            </w:pPr>
            <w:r w:rsidRPr="00A25BA6">
              <w:rPr>
                <w:lang w:val="en-US"/>
              </w:rPr>
              <w:t>and industry.</w:t>
            </w:r>
          </w:p>
        </w:tc>
        <w:tc>
          <w:tcPr>
            <w:tcW w:w="4820" w:type="dxa"/>
          </w:tcPr>
          <w:p w:rsidR="00294F10" w:rsidRPr="002D6C03" w:rsidRDefault="00294F10" w:rsidP="00294F10">
            <w:pPr>
              <w:pStyle w:val="ListParagraph"/>
              <w:numPr>
                <w:ilvl w:val="0"/>
                <w:numId w:val="3"/>
              </w:numPr>
              <w:rPr>
                <w:lang w:val="en-US"/>
              </w:rPr>
            </w:pP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224" w:rsidRDefault="00855224" w:rsidP="00366F30">
      <w:pPr>
        <w:spacing w:after="0" w:line="240" w:lineRule="auto"/>
      </w:pPr>
      <w:r>
        <w:separator/>
      </w:r>
    </w:p>
  </w:endnote>
  <w:endnote w:type="continuationSeparator" w:id="0">
    <w:p w:rsidR="00855224" w:rsidRDefault="00855224"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224" w:rsidRDefault="00855224" w:rsidP="00366F30">
      <w:pPr>
        <w:spacing w:after="0" w:line="240" w:lineRule="auto"/>
      </w:pPr>
      <w:r>
        <w:separator/>
      </w:r>
    </w:p>
  </w:footnote>
  <w:footnote w:type="continuationSeparator" w:id="0">
    <w:p w:rsidR="00855224" w:rsidRDefault="00855224"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90207"/>
    <w:rsid w:val="000B7717"/>
    <w:rsid w:val="000F67CF"/>
    <w:rsid w:val="00294F10"/>
    <w:rsid w:val="002D6C03"/>
    <w:rsid w:val="00342B0E"/>
    <w:rsid w:val="00366F30"/>
    <w:rsid w:val="00392D07"/>
    <w:rsid w:val="003D160A"/>
    <w:rsid w:val="00633CFE"/>
    <w:rsid w:val="007B0051"/>
    <w:rsid w:val="00855224"/>
    <w:rsid w:val="00936EE9"/>
    <w:rsid w:val="009B460A"/>
    <w:rsid w:val="00A67F24"/>
    <w:rsid w:val="00B22837"/>
    <w:rsid w:val="00B648BE"/>
    <w:rsid w:val="00B8733F"/>
    <w:rsid w:val="00C453F1"/>
    <w:rsid w:val="00C54C34"/>
    <w:rsid w:val="00D73E6F"/>
    <w:rsid w:val="00E25BC6"/>
    <w:rsid w:val="00EB1163"/>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3C2B"/>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5</cp:revision>
  <dcterms:created xsi:type="dcterms:W3CDTF">2021-05-05T16:58:00Z</dcterms:created>
  <dcterms:modified xsi:type="dcterms:W3CDTF">2021-05-10T09:46:00Z</dcterms:modified>
</cp:coreProperties>
</file>