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AA7CE" w14:textId="77777777" w:rsidR="00F31319" w:rsidRDefault="001A72C7">
      <w:pPr>
        <w:spacing w:after="0"/>
        <w:jc w:val="center"/>
        <w:rPr>
          <w:b/>
          <w:lang w:val="de-DE"/>
        </w:rPr>
      </w:pPr>
      <w:r>
        <w:rPr>
          <w:b/>
          <w:lang w:val="de-DE"/>
        </w:rPr>
        <w:t xml:space="preserve">Policy Video Script </w:t>
      </w:r>
    </w:p>
    <w:p w14:paraId="0E44718A" w14:textId="77777777" w:rsidR="00F31319" w:rsidRDefault="00F31319"/>
    <w:p w14:paraId="72C47D97"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6EB5583" w14:textId="77777777">
        <w:tc>
          <w:tcPr>
            <w:tcW w:w="5385" w:type="dxa"/>
          </w:tcPr>
          <w:p w14:paraId="77130E7A" w14:textId="77777777" w:rsidR="00F31319" w:rsidRDefault="001A72C7">
            <w:pPr>
              <w:spacing w:after="0" w:line="240" w:lineRule="auto"/>
              <w:jc w:val="both"/>
              <w:rPr>
                <w:b/>
              </w:rPr>
            </w:pPr>
            <w:r>
              <w:rPr>
                <w:b/>
              </w:rPr>
              <w:t>Speech</w:t>
            </w:r>
          </w:p>
        </w:tc>
        <w:tc>
          <w:tcPr>
            <w:tcW w:w="5671" w:type="dxa"/>
          </w:tcPr>
          <w:p w14:paraId="311F4BA4" w14:textId="77777777" w:rsidR="00F31319" w:rsidRDefault="001A72C7">
            <w:pPr>
              <w:spacing w:after="0" w:line="240" w:lineRule="auto"/>
              <w:rPr>
                <w:i/>
              </w:rPr>
            </w:pPr>
            <w:r>
              <w:rPr>
                <w:b/>
              </w:rPr>
              <w:t xml:space="preserve">Image </w:t>
            </w:r>
          </w:p>
          <w:p w14:paraId="18A5AD05" w14:textId="77777777" w:rsidR="00F31319" w:rsidRDefault="00F31319">
            <w:pPr>
              <w:spacing w:after="0" w:line="240" w:lineRule="auto"/>
              <w:rPr>
                <w:i/>
              </w:rPr>
            </w:pPr>
          </w:p>
        </w:tc>
      </w:tr>
      <w:tr w:rsidR="00F31319" w14:paraId="67DBDA01" w14:textId="77777777">
        <w:tc>
          <w:tcPr>
            <w:tcW w:w="5385" w:type="dxa"/>
          </w:tcPr>
          <w:p w14:paraId="2D3C3B03" w14:textId="77777777" w:rsidR="00F31319" w:rsidRDefault="001A72C7">
            <w:pPr>
              <w:spacing w:after="0" w:line="240" w:lineRule="auto"/>
              <w:jc w:val="both"/>
            </w:pPr>
            <w:r>
              <w:t>To fight climate change and avoid an ever-warming climate, we need an array of policies. Climate policies are needed</w:t>
            </w:r>
          </w:p>
        </w:tc>
        <w:tc>
          <w:tcPr>
            <w:tcW w:w="5671" w:type="dxa"/>
          </w:tcPr>
          <w:p w14:paraId="7AB0B34F" w14:textId="77777777" w:rsidR="00F31319" w:rsidRDefault="001A72C7">
            <w:pPr>
              <w:spacing w:after="0" w:line="240" w:lineRule="auto"/>
              <w:rPr>
                <w:i/>
              </w:rPr>
            </w:pPr>
            <w:r>
              <w:t>Curve of temperature is rising, then an item appears and blocks its further increase, then the curve continue to be drawn but flat. This item is a barred red circle inside of which there is a plane and a car with smoke/pollution.</w:t>
            </w:r>
          </w:p>
        </w:tc>
      </w:tr>
      <w:tr w:rsidR="00F31319" w14:paraId="6422BA0B" w14:textId="77777777">
        <w:tc>
          <w:tcPr>
            <w:tcW w:w="5385" w:type="dxa"/>
          </w:tcPr>
          <w:p w14:paraId="78473F63" w14:textId="04514B0D" w:rsidR="00F31319" w:rsidRDefault="001A72C7">
            <w:pPr>
              <w:spacing w:after="0" w:line="240" w:lineRule="auto"/>
              <w:jc w:val="both"/>
            </w:pPr>
            <w:r>
              <w:t xml:space="preserve">to transform the way we produce energy, to make buildings greener, to put greener cars on the roads and reduce our fuel consumption. But these policies also need to protect people’s jobs and incomes. Let’s have a closer look </w:t>
            </w:r>
            <w:ins w:id="0" w:author="Nikki" w:date="2021-03-19T13:59:00Z">
              <w:r w:rsidR="00945CAF">
                <w:t>at</w:t>
              </w:r>
            </w:ins>
            <w:del w:id="1" w:author="Nikki" w:date="2021-03-19T13:59:00Z">
              <w:r w:rsidDel="00945CAF">
                <w:delText>on</w:delText>
              </w:r>
            </w:del>
            <w:r>
              <w:t xml:space="preserve"> three possible climate policies.</w:t>
            </w:r>
          </w:p>
          <w:p w14:paraId="6057AFCD" w14:textId="77777777" w:rsidR="00F31319" w:rsidRDefault="00F31319">
            <w:pPr>
              <w:spacing w:after="0" w:line="240" w:lineRule="auto"/>
            </w:pPr>
          </w:p>
        </w:tc>
        <w:tc>
          <w:tcPr>
            <w:tcW w:w="5671" w:type="dxa"/>
          </w:tcPr>
          <w:p w14:paraId="1F00289C" w14:textId="77777777" w:rsidR="00F31319" w:rsidRDefault="001A72C7">
            <w:pPr>
              <w:spacing w:after="0" w:line="240" w:lineRule="auto"/>
              <w:rPr>
                <w:i/>
              </w:rPr>
            </w:pPr>
            <w:r>
              <w:t>Each corresponding item appears when its name is pronounced: a wind turbine below a crane, a barred red circle with polluting car, a person with a gallon of oil in one hand and cash in the other where size of gallon diminishes and cash grows.</w:t>
            </w:r>
          </w:p>
        </w:tc>
      </w:tr>
      <w:tr w:rsidR="00F31319" w14:paraId="741AF93E" w14:textId="77777777">
        <w:tc>
          <w:tcPr>
            <w:tcW w:w="5385" w:type="dxa"/>
          </w:tcPr>
          <w:p w14:paraId="23481BE1" w14:textId="69F394EA" w:rsidR="00F31319" w:rsidRDefault="001A72C7" w:rsidP="008A1954">
            <w:pPr>
              <w:spacing w:after="0" w:line="240" w:lineRule="auto"/>
            </w:pPr>
            <w:r>
              <w:t xml:space="preserve">Let’s start with a policy that forces car producers to produce greener cars </w:t>
            </w:r>
            <w:r w:rsidR="008A1954">
              <w:t>–</w:t>
            </w:r>
            <w:r>
              <w:t xml:space="preserve"> </w:t>
            </w:r>
            <w:r w:rsidR="008A1954" w:rsidRPr="008A1954">
              <w:rPr>
                <w:b/>
              </w:rPr>
              <w:t>a</w:t>
            </w:r>
            <w:r w:rsidR="008A1954">
              <w:t xml:space="preserve"> </w:t>
            </w:r>
            <w:r w:rsidR="008A1954">
              <w:rPr>
                <w:b/>
              </w:rPr>
              <w:t>ban on combustion-engine cars</w:t>
            </w:r>
            <w:r>
              <w:t>.</w:t>
            </w:r>
          </w:p>
        </w:tc>
        <w:tc>
          <w:tcPr>
            <w:tcW w:w="5671" w:type="dxa"/>
          </w:tcPr>
          <w:p w14:paraId="20623F16" w14:textId="77777777" w:rsidR="00F31319" w:rsidRDefault="001A72C7">
            <w:pPr>
              <w:spacing w:after="0" w:line="240" w:lineRule="auto"/>
            </w:pPr>
            <w:r>
              <w:t>Shows a barred red circle inside of which there is a car with smoke/pollution.</w:t>
            </w:r>
          </w:p>
        </w:tc>
      </w:tr>
      <w:tr w:rsidR="00F31319" w14:paraId="4F2E6553" w14:textId="77777777">
        <w:tc>
          <w:tcPr>
            <w:tcW w:w="5385" w:type="dxa"/>
          </w:tcPr>
          <w:p w14:paraId="49D8BFF3" w14:textId="1C80A7E6" w:rsidR="00F31319" w:rsidRDefault="001A72C7" w:rsidP="00491A7C">
            <w:pPr>
              <w:spacing w:after="0" w:line="240" w:lineRule="auto"/>
            </w:pPr>
            <w:r>
              <w:t xml:space="preserve">With </w:t>
            </w:r>
            <w:r w:rsidR="008A1954" w:rsidRPr="008A1954">
              <w:rPr>
                <w:b/>
              </w:rPr>
              <w:t>a</w:t>
            </w:r>
            <w:r w:rsidR="008A1954">
              <w:t xml:space="preserve"> </w:t>
            </w:r>
            <w:r w:rsidR="008A1954">
              <w:rPr>
                <w:b/>
              </w:rPr>
              <w:t>ban on combustion-engine cars</w:t>
            </w:r>
            <w:r>
              <w:t xml:space="preserve">, </w:t>
            </w:r>
            <w:commentRangeStart w:id="2"/>
            <w:ins w:id="3" w:author="Nikki" w:date="2021-03-19T14:00:00Z">
              <w:r w:rsidR="00945CAF">
                <w:t xml:space="preserve">first </w:t>
              </w:r>
            </w:ins>
            <w:r>
              <w:t xml:space="preserve">car producers are </w:t>
            </w:r>
            <w:del w:id="4" w:author="Nikki" w:date="2021-03-19T14:01:00Z">
              <w:r w:rsidR="008A1954" w:rsidDel="00945CAF">
                <w:delText>f</w:delText>
              </w:r>
            </w:del>
            <w:del w:id="5" w:author="Nikki" w:date="2021-03-19T14:00:00Z">
              <w:r w:rsidR="008A1954" w:rsidDel="00945CAF">
                <w:delText xml:space="preserve">irst </w:delText>
              </w:r>
            </w:del>
            <w:r>
              <w:t xml:space="preserve">required </w:t>
            </w:r>
            <w:del w:id="6" w:author="Nikki" w:date="2021-03-19T14:00:00Z">
              <w:r w:rsidDel="00945CAF">
                <w:delText xml:space="preserve">by law </w:delText>
              </w:r>
            </w:del>
            <w:r>
              <w:t xml:space="preserve">to produce cars that </w:t>
            </w:r>
            <w:commentRangeEnd w:id="2"/>
            <w:r w:rsidR="00491A7C">
              <w:rPr>
                <w:rStyle w:val="CommentReference"/>
              </w:rPr>
              <w:commentReference w:id="2"/>
            </w:r>
            <w:r>
              <w:t>emit less CO</w:t>
            </w:r>
            <w:r>
              <w:rPr>
                <w:vertAlign w:val="subscript"/>
              </w:rPr>
              <w:t>2</w:t>
            </w:r>
            <w:r>
              <w:t xml:space="preserve"> per kilomet</w:t>
            </w:r>
            <w:del w:id="7" w:author="SANCHEZ CHICO, Ana" w:date="2021-03-19T14:25:00Z">
              <w:r w:rsidDel="00491A7C">
                <w:delText>re</w:delText>
              </w:r>
            </w:del>
            <w:ins w:id="8" w:author="SANCHEZ CHICO, Ana" w:date="2021-03-19T14:25:00Z">
              <w:r w:rsidR="00491A7C">
                <w:t>er</w:t>
              </w:r>
            </w:ins>
            <w:r>
              <w:t xml:space="preserve">. The emission limit is lowered every year, </w:t>
            </w:r>
            <w:r w:rsidR="008A1954">
              <w:rPr>
                <w:b/>
              </w:rPr>
              <w:t xml:space="preserve">so </w:t>
            </w:r>
            <w:r>
              <w:t xml:space="preserve">that only electric or hydrogen vehicles </w:t>
            </w:r>
            <w:r w:rsidR="008A1954">
              <w:rPr>
                <w:b/>
              </w:rPr>
              <w:t xml:space="preserve">can </w:t>
            </w:r>
            <w:r>
              <w:t xml:space="preserve">be sold after </w:t>
            </w:r>
            <w:r w:rsidRPr="008A1954">
              <w:rPr>
                <w:b/>
              </w:rPr>
              <w:t>20</w:t>
            </w:r>
            <w:r w:rsidR="008A1954" w:rsidRPr="008A1954">
              <w:rPr>
                <w:b/>
              </w:rPr>
              <w:t>3</w:t>
            </w:r>
            <w:r w:rsidRPr="008A1954">
              <w:rPr>
                <w:b/>
              </w:rPr>
              <w:t>0</w:t>
            </w:r>
            <w:r>
              <w:t>. Note that</w:t>
            </w:r>
            <w:r w:rsidRPr="001A72C7">
              <w:t xml:space="preserve"> electric vehicles </w:t>
            </w:r>
            <w:r w:rsidR="001C7FC4">
              <w:rPr>
                <w:b/>
              </w:rPr>
              <w:t>cannot travel as far</w:t>
            </w:r>
            <w:r w:rsidR="003F21CD">
              <w:rPr>
                <w:b/>
              </w:rPr>
              <w:t xml:space="preserve"> and </w:t>
            </w:r>
            <w:r w:rsidRPr="001A72C7">
              <w:t>can be more expensive than cars that run on petro</w:t>
            </w:r>
            <w:r>
              <w:t>l.</w:t>
            </w:r>
          </w:p>
        </w:tc>
        <w:tc>
          <w:tcPr>
            <w:tcW w:w="5671" w:type="dxa"/>
          </w:tcPr>
          <w:p w14:paraId="1B48B402" w14:textId="6F77758A" w:rsidR="00F31319" w:rsidRDefault="001A72C7" w:rsidP="008A1954">
            <w:pPr>
              <w:spacing w:after="0" w:line="240" w:lineRule="auto"/>
            </w:pPr>
            <w:r>
              <w:t>Show a car with smoke/pollution next to a factory, then a bill of law with “max 95 gCO</w:t>
            </w:r>
            <w:r>
              <w:rPr>
                <w:vertAlign w:val="subscript"/>
              </w:rPr>
              <w:t>2</w:t>
            </w:r>
            <w:r>
              <w:t>/km [\newline] 2021” written, then the smoke diminishes, then the text becomes “max 60 gCO</w:t>
            </w:r>
            <w:r>
              <w:rPr>
                <w:vertAlign w:val="subscript"/>
              </w:rPr>
              <w:t>2</w:t>
            </w:r>
            <w:r>
              <w:t xml:space="preserve">/km [\newline] </w:t>
            </w:r>
            <w:r w:rsidRPr="008A1954">
              <w:rPr>
                <w:b/>
              </w:rPr>
              <w:t>20</w:t>
            </w:r>
            <w:r w:rsidR="008A1954" w:rsidRPr="008A1954">
              <w:rPr>
                <w:b/>
              </w:rPr>
              <w:t>25</w:t>
            </w:r>
            <w:r>
              <w:t>” and the smoke diminishes further, th</w:t>
            </w:r>
            <w:r w:rsidR="008A1954">
              <w:t xml:space="preserve">en “only electric [\newline] </w:t>
            </w:r>
            <w:r w:rsidR="008A1954" w:rsidRPr="008A1954">
              <w:rPr>
                <w:b/>
              </w:rPr>
              <w:t>203</w:t>
            </w:r>
            <w:r w:rsidRPr="008A1954">
              <w:rPr>
                <w:b/>
              </w:rPr>
              <w:t>0</w:t>
            </w:r>
            <w:r>
              <w:t>”, the smoke disappears and an electric plug appears on the car</w:t>
            </w:r>
          </w:p>
        </w:tc>
      </w:tr>
      <w:tr w:rsidR="00F31319" w14:paraId="58B283A8" w14:textId="77777777">
        <w:tc>
          <w:tcPr>
            <w:tcW w:w="5385" w:type="dxa"/>
          </w:tcPr>
          <w:p w14:paraId="41F20E9F" w14:textId="4FA7BE9C" w:rsidR="00F31319" w:rsidRDefault="001A72C7">
            <w:pPr>
              <w:spacing w:after="0" w:line="240" w:lineRule="auto"/>
            </w:pPr>
            <w:r>
              <w:t xml:space="preserve">Together with a plan to produce electricity from clean sources, </w:t>
            </w:r>
            <w:r w:rsidR="00AE044F" w:rsidRPr="008A1954">
              <w:rPr>
                <w:b/>
              </w:rPr>
              <w:t>a</w:t>
            </w:r>
            <w:r w:rsidR="00AE044F">
              <w:t xml:space="preserve"> </w:t>
            </w:r>
            <w:r w:rsidR="00AE044F">
              <w:rPr>
                <w:b/>
              </w:rPr>
              <w:t>ban on combustion-engine cars</w:t>
            </w:r>
            <w:r w:rsidR="00AE044F">
              <w:t xml:space="preserve"> </w:t>
            </w:r>
            <w:r>
              <w:t>would accomplish the transition needed in the car industry.</w:t>
            </w:r>
          </w:p>
        </w:tc>
        <w:tc>
          <w:tcPr>
            <w:tcW w:w="5671" w:type="dxa"/>
          </w:tcPr>
          <w:p w14:paraId="7E27D20F" w14:textId="77777777" w:rsidR="00F31319" w:rsidRDefault="001A72C7">
            <w:pPr>
              <w:spacing w:after="0" w:line="240" w:lineRule="auto"/>
            </w:pPr>
            <w:r>
              <w:t>The electric car, a sign “+” and wind panels, a sign “=” and a thumb up</w:t>
            </w:r>
          </w:p>
        </w:tc>
      </w:tr>
      <w:tr w:rsidR="00F31319" w14:paraId="3C46BD88" w14:textId="77777777">
        <w:tc>
          <w:tcPr>
            <w:tcW w:w="5385" w:type="dxa"/>
          </w:tcPr>
          <w:p w14:paraId="5371A7C3" w14:textId="77777777" w:rsidR="00F31319" w:rsidRDefault="001A72C7">
            <w:pPr>
              <w:spacing w:after="0" w:line="240" w:lineRule="auto"/>
            </w:pPr>
            <w:r>
              <w:t xml:space="preserve">Now, let’s turn to a policy that combines a tax on carbon emissions to reduce emissions and cash transfers to protect people’s purchasing power. </w:t>
            </w:r>
          </w:p>
        </w:tc>
        <w:tc>
          <w:tcPr>
            <w:tcW w:w="5671" w:type="dxa"/>
          </w:tcPr>
          <w:p w14:paraId="4A3DB49D" w14:textId="77777777" w:rsidR="00F31319" w:rsidRDefault="001A72C7">
            <w:pPr>
              <w:spacing w:after="0" w:line="240" w:lineRule="auto"/>
            </w:pPr>
            <w:r>
              <w:t>Shows the person with a gallon of oil in one hand and cash in the other where size of gallon diminishes and cash grows.</w:t>
            </w:r>
          </w:p>
        </w:tc>
      </w:tr>
      <w:tr w:rsidR="00F31319" w14:paraId="4EC7601B" w14:textId="77777777">
        <w:tc>
          <w:tcPr>
            <w:tcW w:w="5385" w:type="dxa"/>
          </w:tcPr>
          <w:p w14:paraId="00E1E3BA" w14:textId="77777777" w:rsidR="00F31319" w:rsidRDefault="001A72C7">
            <w:pPr>
              <w:spacing w:after="0" w:line="240" w:lineRule="auto"/>
              <w:rPr>
                <w:lang w:val="en-US"/>
              </w:rPr>
            </w:pPr>
            <w:r>
              <w:rPr>
                <w:lang w:val="en-US"/>
              </w:rPr>
              <w:t>With a carbon tax, all products that emit greenhouse gases would be taxed. For example, the price of gasoline would increase by 40 cents per gallon</w:t>
            </w:r>
            <w:r>
              <w:rPr>
                <w:b/>
                <w:lang w:val="en-US"/>
              </w:rPr>
              <w:t>.</w:t>
            </w:r>
            <w:r>
              <w:rPr>
                <w:lang w:val="en-US"/>
              </w:rPr>
              <w:t xml:space="preserve">  </w:t>
            </w:r>
          </w:p>
        </w:tc>
        <w:tc>
          <w:tcPr>
            <w:tcW w:w="5671" w:type="dxa"/>
          </w:tcPr>
          <w:p w14:paraId="74E9F776" w14:textId="77777777" w:rsidR="00F31319" w:rsidRDefault="001A72C7">
            <w:pPr>
              <w:spacing w:after="0" w:line="240" w:lineRule="auto"/>
            </w:pPr>
            <w:r>
              <w:t>A person fills up her gas tank. The price of gasoline is displayed, and it goes up.</w:t>
            </w:r>
          </w:p>
        </w:tc>
      </w:tr>
      <w:tr w:rsidR="00F31319" w14:paraId="0F7C6626" w14:textId="77777777">
        <w:tc>
          <w:tcPr>
            <w:tcW w:w="5385" w:type="dxa"/>
          </w:tcPr>
          <w:p w14:paraId="51BEC2F3" w14:textId="77777777" w:rsidR="00F31319" w:rsidRDefault="001A72C7">
            <w:pPr>
              <w:spacing w:after="0" w:line="240" w:lineRule="auto"/>
              <w:rPr>
                <w:lang w:val="en-US"/>
              </w:rPr>
            </w:pPr>
            <w:r>
              <w:rPr>
                <w:lang w:val="en-US"/>
              </w:rPr>
              <w:t xml:space="preserve">With a carbon tax, companies and people pay for the greenhouse gases they emit. This pushes them to reduce their emissions. </w:t>
            </w:r>
          </w:p>
        </w:tc>
        <w:tc>
          <w:tcPr>
            <w:tcW w:w="5671" w:type="dxa"/>
          </w:tcPr>
          <w:p w14:paraId="1E49C7A2" w14:textId="77777777" w:rsidR="00F31319" w:rsidRDefault="001A72C7">
            <w:pPr>
              <w:spacing w:after="0" w:line="240" w:lineRule="auto"/>
            </w:pPr>
            <w:r>
              <w:t>The person walk away from her car and takes a bicycle.</w:t>
            </w:r>
          </w:p>
        </w:tc>
      </w:tr>
      <w:tr w:rsidR="00F31319" w14:paraId="72916F0D" w14:textId="77777777">
        <w:tc>
          <w:tcPr>
            <w:tcW w:w="5385" w:type="dxa"/>
          </w:tcPr>
          <w:p w14:paraId="3267808B" w14:textId="77777777" w:rsidR="00F31319" w:rsidRDefault="001A72C7">
            <w:pPr>
              <w:spacing w:after="0" w:line="240" w:lineRule="auto"/>
            </w:pPr>
            <w:r>
              <w:rPr>
                <w:lang w:val="en-US"/>
              </w:rPr>
              <w:t>To compensate people for the price increases, the revenues of the carbon tax would be redistributed to all households, regardless of their income. Each adult would thus receive 600 dollar per year.</w:t>
            </w:r>
          </w:p>
        </w:tc>
        <w:tc>
          <w:tcPr>
            <w:tcW w:w="5671" w:type="dxa"/>
          </w:tcPr>
          <w:p w14:paraId="47BB2BF0" w14:textId="77777777" w:rsidR="00F31319" w:rsidRDefault="001A72C7">
            <w:pPr>
              <w:spacing w:after="0" w:line="240" w:lineRule="auto"/>
            </w:pPr>
            <w:r>
              <w:t>Shows a balance with on one side two barrels of oil and on the other side a pile of cash. “+ $300” appears within each barrel so the balance tilts on the barrel side, then new cash comes on the pile with “+$600” above and the balance tilts very slightly towards cash [figures to be adjusted]. Next to the balance is a normal person (e.g. woman in a dress).</w:t>
            </w:r>
          </w:p>
        </w:tc>
      </w:tr>
      <w:tr w:rsidR="00F31319" w14:paraId="3171B0F9" w14:textId="77777777">
        <w:tc>
          <w:tcPr>
            <w:tcW w:w="5385" w:type="dxa"/>
          </w:tcPr>
          <w:p w14:paraId="505E2FE5" w14:textId="795389E7" w:rsidR="00F31319" w:rsidRDefault="001A72C7" w:rsidP="00945CAF">
            <w:pPr>
              <w:spacing w:after="0" w:line="240" w:lineRule="auto"/>
              <w:rPr>
                <w:lang w:val="en-US"/>
              </w:rPr>
            </w:pPr>
            <w:r>
              <w:rPr>
                <w:lang w:val="en-US"/>
              </w:rPr>
              <w:t xml:space="preserve">On average, </w:t>
            </w:r>
            <w:commentRangeStart w:id="9"/>
            <w:del w:id="10" w:author="Nikki" w:date="2021-03-19T14:02:00Z">
              <w:r w:rsidDel="00945CAF">
                <w:rPr>
                  <w:lang w:val="en-US"/>
                </w:rPr>
                <w:delText xml:space="preserve">poorer </w:delText>
              </w:r>
            </w:del>
            <w:commentRangeEnd w:id="9"/>
            <w:r w:rsidR="00945CAF">
              <w:rPr>
                <w:rStyle w:val="CommentReference"/>
              </w:rPr>
              <w:commentReference w:id="9"/>
            </w:r>
            <w:r>
              <w:rPr>
                <w:lang w:val="en-US"/>
              </w:rPr>
              <w:t xml:space="preserve">people </w:t>
            </w:r>
            <w:ins w:id="11" w:author="Nikki" w:date="2021-03-19T14:02:00Z">
              <w:r w:rsidR="00945CAF">
                <w:rPr>
                  <w:lang w:val="en-US"/>
                </w:rPr>
                <w:t xml:space="preserve">with lower incomes </w:t>
              </w:r>
            </w:ins>
            <w:r>
              <w:rPr>
                <w:lang w:val="en-US"/>
              </w:rPr>
              <w:t xml:space="preserve">own smaller cars, live in smaller houses and fly less, so they use less fossil fuels than </w:t>
            </w:r>
            <w:ins w:id="12" w:author="Nikki" w:date="2021-03-19T14:02:00Z">
              <w:r w:rsidR="00945CAF">
                <w:rPr>
                  <w:lang w:val="en-US"/>
                </w:rPr>
                <w:t xml:space="preserve">the </w:t>
              </w:r>
            </w:ins>
            <w:r>
              <w:rPr>
                <w:lang w:val="en-US"/>
              </w:rPr>
              <w:t>average</w:t>
            </w:r>
            <w:ins w:id="13" w:author="Nikki" w:date="2021-03-19T14:02:00Z">
              <w:r w:rsidR="00945CAF">
                <w:rPr>
                  <w:lang w:val="en-US"/>
                </w:rPr>
                <w:t xml:space="preserve"> person</w:t>
              </w:r>
            </w:ins>
            <w:r>
              <w:rPr>
                <w:lang w:val="en-US"/>
              </w:rPr>
              <w:t>. As the</w:t>
            </w:r>
            <w:ins w:id="14" w:author="Nikki" w:date="2021-03-19T14:02:00Z">
              <w:r w:rsidR="00945CAF">
                <w:rPr>
                  <w:lang w:val="en-US"/>
                </w:rPr>
                <w:t>se people</w:t>
              </w:r>
            </w:ins>
            <w:del w:id="15" w:author="Nikki" w:date="2021-03-19T14:02:00Z">
              <w:r w:rsidDel="00945CAF">
                <w:rPr>
                  <w:lang w:val="en-US"/>
                </w:rPr>
                <w:delText>y</w:delText>
              </w:r>
            </w:del>
            <w:r>
              <w:rPr>
                <w:lang w:val="en-US"/>
              </w:rPr>
              <w:t xml:space="preserve"> would receive the same cash transfer as everyone else, </w:t>
            </w:r>
            <w:ins w:id="16" w:author="Nikki" w:date="2021-03-19T14:03:00Z">
              <w:r w:rsidR="00945CAF">
                <w:rPr>
                  <w:lang w:val="en-US"/>
                </w:rPr>
                <w:t>they</w:t>
              </w:r>
            </w:ins>
            <w:del w:id="17" w:author="Nikki" w:date="2021-03-19T14:03:00Z">
              <w:r w:rsidDel="00945CAF">
                <w:rPr>
                  <w:lang w:val="en-US"/>
                </w:rPr>
                <w:delText>poorer people</w:delText>
              </w:r>
            </w:del>
            <w:r>
              <w:rPr>
                <w:lang w:val="en-US"/>
              </w:rPr>
              <w:t xml:space="preserve"> will generally </w:t>
            </w:r>
            <w:ins w:id="18" w:author="Nikki" w:date="2021-03-19T14:03:00Z">
              <w:r w:rsidR="00945CAF">
                <w:rPr>
                  <w:lang w:val="en-US"/>
                </w:rPr>
                <w:t>benefit</w:t>
              </w:r>
            </w:ins>
            <w:del w:id="19" w:author="Nikki" w:date="2021-03-19T14:03:00Z">
              <w:r w:rsidDel="00945CAF">
                <w:rPr>
                  <w:lang w:val="en-US"/>
                </w:rPr>
                <w:delText>gain</w:delText>
              </w:r>
            </w:del>
            <w:r>
              <w:rPr>
                <w:lang w:val="en-US"/>
              </w:rPr>
              <w:t xml:space="preserve"> from a carbon tax with cash transfers. </w:t>
            </w:r>
            <w:ins w:id="20" w:author="Nikki" w:date="2021-03-19T14:03:00Z">
              <w:r w:rsidR="00945CAF">
                <w:rPr>
                  <w:lang w:val="en-US"/>
                </w:rPr>
                <w:t>On the other hand</w:t>
              </w:r>
            </w:ins>
            <w:commentRangeStart w:id="21"/>
            <w:del w:id="22" w:author="Nikki" w:date="2021-03-19T14:03:00Z">
              <w:r w:rsidDel="00945CAF">
                <w:rPr>
                  <w:lang w:val="en-US"/>
                </w:rPr>
                <w:delText>Conversely</w:delText>
              </w:r>
            </w:del>
            <w:commentRangeEnd w:id="21"/>
            <w:r w:rsidR="00945CAF">
              <w:rPr>
                <w:rStyle w:val="CommentReference"/>
              </w:rPr>
              <w:commentReference w:id="21"/>
            </w:r>
            <w:r>
              <w:rPr>
                <w:lang w:val="en-US"/>
              </w:rPr>
              <w:t xml:space="preserve">, </w:t>
            </w:r>
            <w:del w:id="23" w:author="Nikki" w:date="2021-03-19T14:03:00Z">
              <w:r w:rsidDel="00945CAF">
                <w:rPr>
                  <w:lang w:val="en-US"/>
                </w:rPr>
                <w:delText xml:space="preserve">rich </w:delText>
              </w:r>
            </w:del>
            <w:r>
              <w:rPr>
                <w:lang w:val="en-US"/>
              </w:rPr>
              <w:t>people</w:t>
            </w:r>
            <w:ins w:id="24" w:author="Nikki" w:date="2021-03-19T14:03:00Z">
              <w:r w:rsidR="00945CAF">
                <w:rPr>
                  <w:lang w:val="en-US"/>
                </w:rPr>
                <w:t xml:space="preserve"> with high incomes</w:t>
              </w:r>
            </w:ins>
            <w:r>
              <w:rPr>
                <w:lang w:val="en-US"/>
              </w:rPr>
              <w:t xml:space="preserve"> will tend to lose</w:t>
            </w:r>
            <w:ins w:id="25" w:author="Nikki" w:date="2021-03-19T14:03:00Z">
              <w:r w:rsidR="00945CAF">
                <w:rPr>
                  <w:lang w:val="en-US"/>
                </w:rPr>
                <w:t xml:space="preserve"> out</w:t>
              </w:r>
            </w:ins>
            <w:r>
              <w:rPr>
                <w:lang w:val="en-US"/>
              </w:rPr>
              <w:t>.</w:t>
            </w:r>
          </w:p>
        </w:tc>
        <w:tc>
          <w:tcPr>
            <w:tcW w:w="5671" w:type="dxa"/>
          </w:tcPr>
          <w:p w14:paraId="48604CDE" w14:textId="77777777" w:rsidR="00F31319" w:rsidRDefault="001A72C7">
            <w:pPr>
              <w:spacing w:after="0" w:line="240" w:lineRule="auto"/>
            </w:pPr>
            <w:r>
              <w:t xml:space="preserve">The person is now a blue collar. Shows the same balance as before with one less barrel: now the balance clearly tilts towards cash. </w:t>
            </w:r>
          </w:p>
        </w:tc>
      </w:tr>
      <w:tr w:rsidR="00F31319" w14:paraId="1542BE71" w14:textId="77777777">
        <w:tc>
          <w:tcPr>
            <w:tcW w:w="5385" w:type="dxa"/>
          </w:tcPr>
          <w:p w14:paraId="719F0F81" w14:textId="157E4E3C" w:rsidR="00F31319" w:rsidRDefault="001A72C7" w:rsidP="00945CAF">
            <w:pPr>
              <w:spacing w:after="0" w:line="240" w:lineRule="auto"/>
              <w:rPr>
                <w:i/>
                <w:iCs/>
              </w:rPr>
            </w:pPr>
            <w:r>
              <w:rPr>
                <w:i/>
                <w:iCs/>
                <w:lang w:val="en-US"/>
              </w:rPr>
              <w:lastRenderedPageBreak/>
              <w:t>Does this policy work? Yes! The Canadian province of British Columbia has</w:t>
            </w:r>
            <w:ins w:id="26" w:author="Nikki" w:date="2021-03-19T14:04:00Z">
              <w:r w:rsidR="00945CAF">
                <w:rPr>
                  <w:i/>
                  <w:iCs/>
                  <w:lang w:val="en-US"/>
                </w:rPr>
                <w:t xml:space="preserve"> had</w:t>
              </w:r>
            </w:ins>
            <w:r>
              <w:rPr>
                <w:i/>
                <w:iCs/>
                <w:lang w:val="en-US"/>
              </w:rPr>
              <w:t xml:space="preserve"> a carbon tax with cash transfers </w:t>
            </w:r>
            <w:ins w:id="27" w:author="Nikki" w:date="2021-03-19T14:04:00Z">
              <w:r w:rsidR="00945CAF">
                <w:rPr>
                  <w:i/>
                  <w:iCs/>
                  <w:lang w:val="en-US"/>
                </w:rPr>
                <w:t xml:space="preserve">in place </w:t>
              </w:r>
            </w:ins>
            <w:r>
              <w:rPr>
                <w:i/>
                <w:iCs/>
                <w:lang w:val="en-US"/>
              </w:rPr>
              <w:t xml:space="preserve">since 2008. Research has shown that this policy has decreased carbon emissions, increased employment, and made </w:t>
            </w:r>
            <w:ins w:id="28" w:author="Nikki" w:date="2021-03-19T14:04:00Z">
              <w:r w:rsidR="00945CAF">
                <w:rPr>
                  <w:i/>
                  <w:iCs/>
                  <w:lang w:val="en-US"/>
                </w:rPr>
                <w:t>the</w:t>
              </w:r>
            </w:ins>
            <w:del w:id="29" w:author="Nikki" w:date="2021-03-19T14:04:00Z">
              <w:r w:rsidDel="00945CAF">
                <w:rPr>
                  <w:i/>
                  <w:iCs/>
                  <w:lang w:val="en-US"/>
                </w:rPr>
                <w:delText>a</w:delText>
              </w:r>
            </w:del>
            <w:r>
              <w:rPr>
                <w:i/>
                <w:iCs/>
                <w:lang w:val="en-US"/>
              </w:rPr>
              <w:t xml:space="preserve"> majority of people </w:t>
            </w:r>
            <w:ins w:id="30" w:author="Nikki" w:date="2021-03-19T14:05:00Z">
              <w:r w:rsidR="00945CAF">
                <w:rPr>
                  <w:i/>
                  <w:iCs/>
                  <w:lang w:val="en-US"/>
                </w:rPr>
                <w:t>financially better off</w:t>
              </w:r>
            </w:ins>
            <w:commentRangeStart w:id="31"/>
            <w:del w:id="32" w:author="Nikki" w:date="2021-03-19T14:05:00Z">
              <w:r w:rsidDel="00945CAF">
                <w:rPr>
                  <w:i/>
                  <w:iCs/>
                  <w:lang w:val="en-US"/>
                </w:rPr>
                <w:delText>r</w:delText>
              </w:r>
            </w:del>
            <w:del w:id="33" w:author="Nikki" w:date="2021-03-19T14:04:00Z">
              <w:r w:rsidDel="00945CAF">
                <w:rPr>
                  <w:i/>
                  <w:iCs/>
                  <w:lang w:val="en-US"/>
                </w:rPr>
                <w:delText>icher</w:delText>
              </w:r>
              <w:commentRangeEnd w:id="31"/>
              <w:r w:rsidR="00945CAF" w:rsidDel="00945CAF">
                <w:rPr>
                  <w:rStyle w:val="CommentReference"/>
                </w:rPr>
                <w:commentReference w:id="31"/>
              </w:r>
              <w:r w:rsidDel="00945CAF">
                <w:rPr>
                  <w:i/>
                  <w:iCs/>
                  <w:lang w:val="en-US"/>
                </w:rPr>
                <w:delText>.</w:delText>
              </w:r>
            </w:del>
            <w:r>
              <w:rPr>
                <w:i/>
                <w:iCs/>
                <w:lang w:val="en-US"/>
              </w:rPr>
              <w:t xml:space="preserve"> </w:t>
            </w:r>
          </w:p>
        </w:tc>
        <w:tc>
          <w:tcPr>
            <w:tcW w:w="5671" w:type="dxa"/>
          </w:tcPr>
          <w:p w14:paraId="7E22B9E7" w14:textId="77777777" w:rsidR="00F31319" w:rsidRDefault="001A72C7">
            <w:pPr>
              <w:spacing w:after="0" w:line="240" w:lineRule="auto"/>
              <w:rPr>
                <w:i/>
                <w:iCs/>
              </w:rPr>
            </w:pPr>
            <w:r>
              <w:rPr>
                <w:i/>
                <w:iCs/>
              </w:rPr>
              <w:t>Shows a map of Canada with inside a car with diminishing pollution, 3 blue collars holding cash that turn 4 then 5 blue collars holding more cash (they don’t smile)</w:t>
            </w:r>
          </w:p>
        </w:tc>
      </w:tr>
      <w:tr w:rsidR="00F31319" w14:paraId="4BF88522" w14:textId="77777777">
        <w:tc>
          <w:tcPr>
            <w:tcW w:w="5385" w:type="dxa"/>
          </w:tcPr>
          <w:p w14:paraId="3C90C1B4" w14:textId="77777777" w:rsidR="00F31319" w:rsidRDefault="001A72C7">
            <w:pPr>
              <w:spacing w:after="0" w:line="240" w:lineRule="auto"/>
              <w:rPr>
                <w:lang w:val="en-US"/>
              </w:rPr>
            </w:pPr>
            <w:r>
              <w:rPr>
                <w:lang w:val="en-US"/>
              </w:rPr>
              <w:t xml:space="preserve">The last policy is a </w:t>
            </w:r>
            <w:r>
              <w:t>large program of public investment in green infrastructure,</w:t>
            </w:r>
          </w:p>
        </w:tc>
        <w:tc>
          <w:tcPr>
            <w:tcW w:w="5671" w:type="dxa"/>
          </w:tcPr>
          <w:p w14:paraId="1863E944" w14:textId="77777777" w:rsidR="00F31319" w:rsidRDefault="001A72C7">
            <w:pPr>
              <w:spacing w:after="0" w:line="240" w:lineRule="auto"/>
            </w:pPr>
            <w:r>
              <w:t>Shows a wind turbine below a crane.</w:t>
            </w:r>
          </w:p>
        </w:tc>
      </w:tr>
      <w:tr w:rsidR="00F31319" w14:paraId="0404EE8E" w14:textId="77777777">
        <w:tc>
          <w:tcPr>
            <w:tcW w:w="5385" w:type="dxa"/>
          </w:tcPr>
          <w:p w14:paraId="1818425E" w14:textId="77777777" w:rsidR="00F31319" w:rsidRDefault="001A72C7">
            <w:pPr>
              <w:spacing w:after="0" w:line="240" w:lineRule="auto"/>
            </w:pPr>
            <w:r>
              <w:t>which would be financed by additional debt taken up by the government.</w:t>
            </w:r>
          </w:p>
        </w:tc>
        <w:tc>
          <w:tcPr>
            <w:tcW w:w="5671" w:type="dxa"/>
          </w:tcPr>
          <w:p w14:paraId="75B6E1E4" w14:textId="77777777" w:rsidR="00F31319" w:rsidRDefault="001A72C7">
            <w:pPr>
              <w:spacing w:after="0" w:line="240" w:lineRule="auto"/>
            </w:pPr>
            <w:r>
              <w:t>Shows cash transiting from a bank and the government coffers to the wind turbine/crane.</w:t>
            </w:r>
          </w:p>
        </w:tc>
      </w:tr>
      <w:tr w:rsidR="00F31319" w14:paraId="59A0192D" w14:textId="77777777">
        <w:tc>
          <w:tcPr>
            <w:tcW w:w="5385" w:type="dxa"/>
          </w:tcPr>
          <w:p w14:paraId="4C40617A" w14:textId="3173233E" w:rsidR="00F31319" w:rsidRDefault="001A72C7" w:rsidP="00491A7C">
            <w:pPr>
              <w:spacing w:after="0" w:line="240" w:lineRule="auto"/>
            </w:pPr>
            <w:r>
              <w:t>A green infrastructure program would bring about the transition in energy infrastructure needed to halt climate change</w:t>
            </w:r>
            <w:r w:rsidR="00816C87">
              <w:t xml:space="preserve"> </w:t>
            </w:r>
            <w:r w:rsidR="007C546B">
              <w:rPr>
                <w:b/>
              </w:rPr>
              <w:t>but</w:t>
            </w:r>
            <w:r w:rsidR="00843E86">
              <w:rPr>
                <w:b/>
              </w:rPr>
              <w:t xml:space="preserve"> it c</w:t>
            </w:r>
            <w:r w:rsidR="00816C87" w:rsidRPr="00816C87">
              <w:rPr>
                <w:b/>
              </w:rPr>
              <w:t xml:space="preserve">ould come at the expense of other </w:t>
            </w:r>
            <w:del w:id="34" w:author="Nikki" w:date="2021-03-19T14:05:00Z">
              <w:r w:rsidR="00816C87" w:rsidRPr="00816C87" w:rsidDel="00945CAF">
                <w:rPr>
                  <w:b/>
                </w:rPr>
                <w:delText xml:space="preserve">possible </w:delText>
              </w:r>
            </w:del>
            <w:r w:rsidR="00816C87" w:rsidRPr="00816C87">
              <w:rPr>
                <w:b/>
              </w:rPr>
              <w:t>projects</w:t>
            </w:r>
            <w:r>
              <w:t xml:space="preserve">. In the US, </w:t>
            </w:r>
            <w:r w:rsidR="003F21CD" w:rsidRPr="007C546B">
              <w:rPr>
                <w:b/>
              </w:rPr>
              <w:t>4</w:t>
            </w:r>
            <w:r>
              <w:t xml:space="preserve"> </w:t>
            </w:r>
            <w:r w:rsidRPr="007C546B">
              <w:rPr>
                <w:b/>
              </w:rPr>
              <w:t>million</w:t>
            </w:r>
            <w:r w:rsidR="007C546B">
              <w:t xml:space="preserve"> </w:t>
            </w:r>
            <w:del w:id="35" w:author="Nikki" w:date="2021-03-19T14:05:00Z">
              <w:r w:rsidR="007C546B" w:rsidDel="00945CAF">
                <w:delText xml:space="preserve">of </w:delText>
              </w:r>
            </w:del>
            <w:r w:rsidR="007C546B">
              <w:t>people could find a job in</w:t>
            </w:r>
            <w:r>
              <w:t xml:space="preserve"> green sectors, such as public </w:t>
            </w:r>
            <w:commentRangeStart w:id="36"/>
            <w:r>
              <w:t>transport</w:t>
            </w:r>
            <w:del w:id="37" w:author="Nikki" w:date="2021-03-19T14:05:00Z">
              <w:r w:rsidDel="00945CAF">
                <w:delText>ation</w:delText>
              </w:r>
            </w:del>
            <w:commentRangeEnd w:id="36"/>
            <w:r w:rsidR="00945CAF">
              <w:rPr>
                <w:rStyle w:val="CommentReference"/>
              </w:rPr>
              <w:commentReference w:id="36"/>
            </w:r>
            <w:r>
              <w:t>, renewable power plants, buildings’ insulation, or sustainable agriculture</w:t>
            </w:r>
            <w:r w:rsidR="003F21CD">
              <w:t xml:space="preserve">, </w:t>
            </w:r>
            <w:r w:rsidR="001C7FC4">
              <w:rPr>
                <w:b/>
              </w:rPr>
              <w:t xml:space="preserve">but 2 million </w:t>
            </w:r>
            <w:del w:id="38" w:author="SANCHEZ CHICO, Ana" w:date="2021-03-19T14:24:00Z">
              <w:r w:rsidR="001C7FC4" w:rsidDel="00491A7C">
                <w:rPr>
                  <w:b/>
                </w:rPr>
                <w:delText xml:space="preserve">of </w:delText>
              </w:r>
            </w:del>
            <w:r w:rsidR="001C7FC4">
              <w:rPr>
                <w:b/>
              </w:rPr>
              <w:t>people c</w:t>
            </w:r>
            <w:r w:rsidR="003F21CD">
              <w:rPr>
                <w:b/>
              </w:rPr>
              <w:t xml:space="preserve">ould lose their job in the fossil fuel industry. </w:t>
            </w:r>
            <w:r>
              <w:t xml:space="preserve"> </w:t>
            </w:r>
          </w:p>
        </w:tc>
        <w:tc>
          <w:tcPr>
            <w:tcW w:w="5671" w:type="dxa"/>
          </w:tcPr>
          <w:p w14:paraId="5CE85F62" w14:textId="1E2DFC66" w:rsidR="00F31319" w:rsidRPr="008A1954" w:rsidRDefault="001A72C7">
            <w:pPr>
              <w:spacing w:after="0" w:line="240" w:lineRule="auto"/>
              <w:rPr>
                <w:b/>
              </w:rPr>
            </w:pPr>
            <w:r>
              <w:t>Show a blue collar next to the wind turbine, then also a person in a bus, then also a construction worker near a building, then also a farmer in a field.</w:t>
            </w:r>
            <w:r w:rsidR="008A1954">
              <w:t xml:space="preserve"> </w:t>
            </w:r>
            <w:r w:rsidR="008A1954">
              <w:rPr>
                <w:b/>
              </w:rPr>
              <w:t>Show a coal miner who loses his helmet and tools.</w:t>
            </w:r>
          </w:p>
        </w:tc>
      </w:tr>
      <w:tr w:rsidR="00F31319" w14:paraId="5DD6045A" w14:textId="77777777">
        <w:tc>
          <w:tcPr>
            <w:tcW w:w="5385" w:type="dxa"/>
          </w:tcPr>
          <w:p w14:paraId="6DF2C6BC" w14:textId="5E8747F7" w:rsidR="00F31319" w:rsidRPr="007C546B" w:rsidRDefault="001A72C7" w:rsidP="007C546B">
            <w:pPr>
              <w:spacing w:after="0" w:line="240" w:lineRule="auto"/>
              <w:rPr>
                <w:iCs/>
              </w:rPr>
            </w:pPr>
            <w:r w:rsidRPr="007C546B">
              <w:rPr>
                <w:iCs/>
              </w:rPr>
              <w:t xml:space="preserve">In general, all climate policies have the potential to transform the economy into a greener, safer, less polluted world. This green transformation has some downsides: people will have to change their habits, and some people will </w:t>
            </w:r>
            <w:commentRangeStart w:id="39"/>
            <w:r w:rsidRPr="007C546B">
              <w:rPr>
                <w:iCs/>
              </w:rPr>
              <w:t>even have to change</w:t>
            </w:r>
            <w:ins w:id="40" w:author="Nikki" w:date="2021-03-19T14:06:00Z">
              <w:r w:rsidR="00945CAF">
                <w:rPr>
                  <w:iCs/>
                </w:rPr>
                <w:t xml:space="preserve"> their</w:t>
              </w:r>
            </w:ins>
            <w:r w:rsidRPr="007C546B">
              <w:rPr>
                <w:iCs/>
              </w:rPr>
              <w:t xml:space="preserve"> job</w:t>
            </w:r>
            <w:commentRangeEnd w:id="39"/>
            <w:r w:rsidR="002670F6">
              <w:rPr>
                <w:rStyle w:val="CommentReference"/>
              </w:rPr>
              <w:commentReference w:id="39"/>
            </w:r>
            <w:r w:rsidRPr="007C546B">
              <w:rPr>
                <w:iCs/>
              </w:rPr>
              <w:t>.</w:t>
            </w:r>
          </w:p>
        </w:tc>
        <w:tc>
          <w:tcPr>
            <w:tcW w:w="5671" w:type="dxa"/>
          </w:tcPr>
          <w:p w14:paraId="15BF1003" w14:textId="77777777" w:rsidR="00F31319" w:rsidRPr="007C546B" w:rsidRDefault="001A72C7">
            <w:pPr>
              <w:spacing w:after="0" w:line="240" w:lineRule="auto"/>
              <w:rPr>
                <w:iCs/>
              </w:rPr>
            </w:pPr>
            <w:r w:rsidRPr="007C546B">
              <w:rPr>
                <w:iCs/>
              </w:rPr>
              <w:t xml:space="preserve">Shows a factory / coal power plant, a polluting car and a coal miner, then an arrow, then a wind turbine, a bicycle and a construction worker. </w:t>
            </w:r>
          </w:p>
        </w:tc>
      </w:tr>
      <w:tr w:rsidR="00F31319" w14:paraId="3858F9D1" w14:textId="77777777">
        <w:tc>
          <w:tcPr>
            <w:tcW w:w="5385" w:type="dxa"/>
          </w:tcPr>
          <w:p w14:paraId="7671D28C" w14:textId="4CBA7E40" w:rsidR="00F31319" w:rsidRPr="007C546B" w:rsidRDefault="001A72C7" w:rsidP="00945CAF">
            <w:pPr>
              <w:spacing w:after="0" w:line="240" w:lineRule="auto"/>
              <w:rPr>
                <w:iCs/>
              </w:rPr>
            </w:pPr>
            <w:r w:rsidRPr="007C546B">
              <w:rPr>
                <w:iCs/>
              </w:rPr>
              <w:t>For example, there will be less demand for polluting sectors</w:t>
            </w:r>
            <w:ins w:id="41" w:author="Nikki" w:date="2021-03-19T14:06:00Z">
              <w:r w:rsidR="00945CAF">
                <w:rPr>
                  <w:iCs/>
                </w:rPr>
                <w:t>,</w:t>
              </w:r>
            </w:ins>
            <w:r w:rsidRPr="007C546B">
              <w:rPr>
                <w:iCs/>
              </w:rPr>
              <w:t xml:space="preserve"> such as coal mining. But re-training options would be offered to workers in these sectors </w:t>
            </w:r>
            <w:commentRangeStart w:id="42"/>
            <w:r w:rsidRPr="007C546B">
              <w:rPr>
                <w:iCs/>
              </w:rPr>
              <w:t xml:space="preserve">to </w:t>
            </w:r>
            <w:del w:id="43" w:author="Nikki" w:date="2021-03-19T14:07:00Z">
              <w:r w:rsidRPr="007C546B" w:rsidDel="00945CAF">
                <w:rPr>
                  <w:iCs/>
                </w:rPr>
                <w:delText xml:space="preserve">ensure </w:delText>
              </w:r>
            </w:del>
            <w:ins w:id="44" w:author="Nikki" w:date="2021-03-19T14:07:00Z">
              <w:r w:rsidR="00945CAF">
                <w:rPr>
                  <w:iCs/>
                </w:rPr>
                <w:t>make sure</w:t>
              </w:r>
              <w:r w:rsidR="00945CAF" w:rsidRPr="007C546B">
                <w:rPr>
                  <w:iCs/>
                </w:rPr>
                <w:t xml:space="preserve"> </w:t>
              </w:r>
            </w:ins>
            <w:r w:rsidRPr="007C546B">
              <w:rPr>
                <w:iCs/>
              </w:rPr>
              <w:t>that they could</w:t>
            </w:r>
            <w:commentRangeEnd w:id="42"/>
            <w:r w:rsidR="0004074D">
              <w:rPr>
                <w:rStyle w:val="CommentReference"/>
              </w:rPr>
              <w:commentReference w:id="42"/>
            </w:r>
            <w:r w:rsidRPr="007C546B">
              <w:rPr>
                <w:iCs/>
              </w:rPr>
              <w:t xml:space="preserve"> find a new job elsewhere.</w:t>
            </w:r>
          </w:p>
        </w:tc>
        <w:tc>
          <w:tcPr>
            <w:tcW w:w="5671" w:type="dxa"/>
          </w:tcPr>
          <w:p w14:paraId="07A74D9B" w14:textId="77777777" w:rsidR="00F31319" w:rsidRPr="007C546B" w:rsidRDefault="001A72C7">
            <w:pPr>
              <w:spacing w:after="0" w:line="240" w:lineRule="auto"/>
              <w:rPr>
                <w:iCs/>
              </w:rPr>
            </w:pPr>
            <w:r w:rsidRPr="007C546B">
              <w:rPr>
                <w:iCs/>
              </w:rPr>
              <w:t>Shows a coal miner next to the other (but a bit farther away), his helmet switches from mining helmet (with lamp) to construction site helmet and his pick-axe switches to a hammer. (i.e. the coal miner becomes a construction worker)</w:t>
            </w:r>
          </w:p>
        </w:tc>
      </w:tr>
      <w:tr w:rsidR="00F31319" w14:paraId="0EF94786" w14:textId="77777777">
        <w:tc>
          <w:tcPr>
            <w:tcW w:w="5385" w:type="dxa"/>
          </w:tcPr>
          <w:p w14:paraId="48749DD8" w14:textId="6D1AF5DA" w:rsidR="00F31319" w:rsidRPr="007C546B" w:rsidRDefault="001A72C7" w:rsidP="00337EF7">
            <w:pPr>
              <w:spacing w:after="0" w:line="240" w:lineRule="auto"/>
              <w:rPr>
                <w:iCs/>
              </w:rPr>
            </w:pPr>
            <w:r w:rsidRPr="007C546B">
              <w:rPr>
                <w:iCs/>
              </w:rPr>
              <w:t xml:space="preserve">And the green transition also comes with benefits: a safer world for future generations of course, but also less </w:t>
            </w:r>
            <w:ins w:id="46" w:author="Nikki" w:date="2021-03-19T14:07:00Z">
              <w:r w:rsidR="00945CAF">
                <w:rPr>
                  <w:iCs/>
                </w:rPr>
                <w:t xml:space="preserve">a world with less </w:t>
              </w:r>
            </w:ins>
            <w:r w:rsidRPr="007C546B">
              <w:rPr>
                <w:iCs/>
              </w:rPr>
              <w:t xml:space="preserve">pollution. And climate policies can be designed to protect </w:t>
            </w:r>
            <w:del w:id="47" w:author="Nikki" w:date="2021-03-19T14:07:00Z">
              <w:r w:rsidRPr="007C546B" w:rsidDel="00945CAF">
                <w:rPr>
                  <w:iCs/>
                </w:rPr>
                <w:delText>poor and middle-class</w:delText>
              </w:r>
            </w:del>
            <w:ins w:id="48" w:author="Nikki" w:date="2021-03-19T14:10:00Z">
              <w:r w:rsidR="00337EF7">
                <w:rPr>
                  <w:iCs/>
                </w:rPr>
                <w:t xml:space="preserve">those with </w:t>
              </w:r>
            </w:ins>
            <w:ins w:id="49" w:author="Nikki" w:date="2021-03-19T14:07:00Z">
              <w:r w:rsidR="00337EF7">
                <w:rPr>
                  <w:iCs/>
                </w:rPr>
                <w:t xml:space="preserve">low and middle </w:t>
              </w:r>
              <w:r w:rsidR="00945CAF">
                <w:rPr>
                  <w:iCs/>
                </w:rPr>
                <w:t>income</w:t>
              </w:r>
            </w:ins>
            <w:ins w:id="50" w:author="Nikki" w:date="2021-03-19T14:10:00Z">
              <w:r w:rsidR="00337EF7">
                <w:rPr>
                  <w:iCs/>
                </w:rPr>
                <w:t>s</w:t>
              </w:r>
            </w:ins>
            <w:r w:rsidRPr="007C546B">
              <w:rPr>
                <w:iCs/>
              </w:rPr>
              <w:t xml:space="preserve"> </w:t>
            </w:r>
            <w:commentRangeStart w:id="51"/>
            <w:r w:rsidRPr="007C546B">
              <w:rPr>
                <w:iCs/>
              </w:rPr>
              <w:t>household</w:t>
            </w:r>
            <w:commentRangeEnd w:id="51"/>
            <w:r w:rsidR="00337EF7">
              <w:rPr>
                <w:rStyle w:val="CommentReference"/>
              </w:rPr>
              <w:commentReference w:id="51"/>
            </w:r>
            <w:r w:rsidRPr="007C546B">
              <w:rPr>
                <w:iCs/>
              </w:rPr>
              <w:t xml:space="preserve">s, </w:t>
            </w:r>
            <w:del w:id="52" w:author="Nikki" w:date="2021-03-19T14:10:00Z">
              <w:r w:rsidRPr="007C546B" w:rsidDel="00337EF7">
                <w:rPr>
                  <w:iCs/>
                </w:rPr>
                <w:delText>as they</w:delText>
              </w:r>
            </w:del>
            <w:ins w:id="53" w:author="Nikki" w:date="2021-03-19T14:10:00Z">
              <w:r w:rsidR="00337EF7">
                <w:rPr>
                  <w:iCs/>
                </w:rPr>
                <w:t>who</w:t>
              </w:r>
            </w:ins>
            <w:r w:rsidRPr="007C546B">
              <w:rPr>
                <w:iCs/>
              </w:rPr>
              <w:t xml:space="preserve"> can have </w:t>
            </w:r>
            <w:del w:id="54" w:author="Nikki" w:date="2021-03-19T14:11:00Z">
              <w:r w:rsidRPr="007C546B" w:rsidDel="00337EF7">
                <w:rPr>
                  <w:iCs/>
                </w:rPr>
                <w:delText xml:space="preserve">more </w:delText>
              </w:r>
            </w:del>
            <w:ins w:id="55" w:author="Nikki" w:date="2021-03-19T14:11:00Z">
              <w:r w:rsidR="00337EF7">
                <w:rPr>
                  <w:iCs/>
                </w:rPr>
                <w:t>higher</w:t>
              </w:r>
              <w:r w:rsidR="00337EF7" w:rsidRPr="007C546B">
                <w:rPr>
                  <w:iCs/>
                </w:rPr>
                <w:t xml:space="preserve"> </w:t>
              </w:r>
            </w:ins>
            <w:r w:rsidRPr="007C546B">
              <w:rPr>
                <w:iCs/>
              </w:rPr>
              <w:t>income</w:t>
            </w:r>
            <w:ins w:id="56" w:author="Nikki" w:date="2021-03-19T14:11:00Z">
              <w:r w:rsidR="00337EF7">
                <w:rPr>
                  <w:iCs/>
                </w:rPr>
                <w:t>s</w:t>
              </w:r>
            </w:ins>
            <w:r w:rsidRPr="007C546B">
              <w:rPr>
                <w:iCs/>
              </w:rPr>
              <w:t xml:space="preserve"> with </w:t>
            </w:r>
            <w:ins w:id="57" w:author="Nikki" w:date="2021-03-19T14:11:00Z">
              <w:r w:rsidR="00337EF7">
                <w:rPr>
                  <w:iCs/>
                </w:rPr>
                <w:t>a</w:t>
              </w:r>
            </w:ins>
            <w:del w:id="58" w:author="Nikki" w:date="2021-03-19T14:11:00Z">
              <w:r w:rsidRPr="007C546B" w:rsidDel="00337EF7">
                <w:rPr>
                  <w:iCs/>
                </w:rPr>
                <w:delText>the</w:delText>
              </w:r>
            </w:del>
            <w:r w:rsidRPr="007C546B">
              <w:rPr>
                <w:iCs/>
              </w:rPr>
              <w:t xml:space="preserve"> carbon tax with cash transfers, and more jobs with a green infrastructure program.</w:t>
            </w:r>
          </w:p>
        </w:tc>
        <w:tc>
          <w:tcPr>
            <w:tcW w:w="5671" w:type="dxa"/>
          </w:tcPr>
          <w:p w14:paraId="3CD835EB" w14:textId="77777777" w:rsidR="00F31319" w:rsidRPr="007C546B" w:rsidRDefault="00F31319">
            <w:pPr>
              <w:spacing w:after="0" w:line="240" w:lineRule="auto"/>
              <w:rPr>
                <w:iCs/>
              </w:rPr>
            </w:pPr>
          </w:p>
          <w:p w14:paraId="4D995907" w14:textId="77777777" w:rsidR="00F31319" w:rsidRPr="007C546B" w:rsidRDefault="001A72C7">
            <w:pPr>
              <w:spacing w:after="0" w:line="240" w:lineRule="auto"/>
              <w:rPr>
                <w:iCs/>
              </w:rPr>
            </w:pPr>
            <w:r w:rsidRPr="007C546B">
              <w:rPr>
                <w:iCs/>
              </w:rPr>
              <w:t>On the right side of the arrow, add several blue collars holding cash.</w:t>
            </w:r>
          </w:p>
        </w:tc>
      </w:tr>
      <w:tr w:rsidR="00F31319" w14:paraId="7780B55C" w14:textId="77777777">
        <w:tc>
          <w:tcPr>
            <w:tcW w:w="5385" w:type="dxa"/>
          </w:tcPr>
          <w:p w14:paraId="0C399B53" w14:textId="09B4D71B" w:rsidR="00F31319" w:rsidRPr="007C546B" w:rsidRDefault="001A72C7">
            <w:pPr>
              <w:spacing w:after="0" w:line="240" w:lineRule="auto"/>
              <w:rPr>
                <w:iCs/>
              </w:rPr>
            </w:pPr>
            <w:r w:rsidRPr="007C546B">
              <w:rPr>
                <w:iCs/>
              </w:rPr>
              <w:t xml:space="preserve">We have focused on three important policies, but many others would </w:t>
            </w:r>
            <w:ins w:id="59" w:author="Nikki" w:date="2021-03-19T14:12:00Z">
              <w:r w:rsidR="00337EF7">
                <w:rPr>
                  <w:iCs/>
                </w:rPr>
                <w:t xml:space="preserve">also </w:t>
              </w:r>
            </w:ins>
            <w:r w:rsidRPr="007C546B">
              <w:rPr>
                <w:iCs/>
              </w:rPr>
              <w:t>be useful to fight climate change, including funding research into green technologies, subsidising the insulation of buildings, or stopping deforestation. To stop climate change, we probably need all of them together.</w:t>
            </w:r>
          </w:p>
        </w:tc>
        <w:tc>
          <w:tcPr>
            <w:tcW w:w="5671" w:type="dxa"/>
          </w:tcPr>
          <w:p w14:paraId="1908891C" w14:textId="77777777" w:rsidR="00F31319" w:rsidRPr="007C546B" w:rsidRDefault="001A72C7">
            <w:pPr>
              <w:spacing w:after="0" w:line="240" w:lineRule="auto"/>
              <w:rPr>
                <w:iCs/>
              </w:rPr>
            </w:pPr>
            <w:r w:rsidRPr="007C546B">
              <w:rPr>
                <w:iCs/>
              </w:rPr>
              <w:t>Shows a green light bulb, construction to repair a roof, and a growing tree.</w:t>
            </w:r>
          </w:p>
        </w:tc>
      </w:tr>
    </w:tbl>
    <w:p w14:paraId="1FBA817C" w14:textId="77777777" w:rsidR="00F31319" w:rsidRDefault="00F31319"/>
    <w:p w14:paraId="51063DA6" w14:textId="77777777" w:rsidR="00F31319" w:rsidRDefault="00F31319"/>
    <w:p w14:paraId="7777EDB5" w14:textId="77777777" w:rsidR="00F31319" w:rsidRDefault="001A72C7">
      <w:pPr>
        <w:spacing w:after="0"/>
        <w:jc w:val="center"/>
        <w:rPr>
          <w:b/>
          <w:lang w:val="de-DE"/>
        </w:rPr>
      </w:pPr>
      <w:r>
        <w:rPr>
          <w:b/>
          <w:lang w:val="de-DE"/>
        </w:rPr>
        <w:t xml:space="preserve">Climate Video Script </w:t>
      </w:r>
    </w:p>
    <w:p w14:paraId="4EE721E1"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DED9445" w14:textId="77777777">
        <w:tc>
          <w:tcPr>
            <w:tcW w:w="5385" w:type="dxa"/>
          </w:tcPr>
          <w:p w14:paraId="140B8896" w14:textId="77777777" w:rsidR="00F31319" w:rsidRDefault="001A72C7">
            <w:pPr>
              <w:spacing w:after="0" w:line="240" w:lineRule="auto"/>
              <w:jc w:val="both"/>
              <w:rPr>
                <w:b/>
              </w:rPr>
            </w:pPr>
            <w:r>
              <w:rPr>
                <w:b/>
              </w:rPr>
              <w:t>Speech</w:t>
            </w:r>
          </w:p>
        </w:tc>
        <w:tc>
          <w:tcPr>
            <w:tcW w:w="5671" w:type="dxa"/>
          </w:tcPr>
          <w:p w14:paraId="19839FC9" w14:textId="77777777" w:rsidR="00F31319" w:rsidRDefault="001A72C7">
            <w:pPr>
              <w:spacing w:after="0" w:line="240" w:lineRule="auto"/>
              <w:rPr>
                <w:i/>
              </w:rPr>
            </w:pPr>
            <w:r>
              <w:rPr>
                <w:b/>
              </w:rPr>
              <w:t xml:space="preserve">Image </w:t>
            </w:r>
          </w:p>
          <w:p w14:paraId="6995ABD2" w14:textId="77777777" w:rsidR="00F31319" w:rsidRDefault="00F31319">
            <w:pPr>
              <w:spacing w:after="0" w:line="240" w:lineRule="auto"/>
              <w:rPr>
                <w:i/>
              </w:rPr>
            </w:pPr>
          </w:p>
        </w:tc>
      </w:tr>
      <w:tr w:rsidR="00F31319" w14:paraId="11342858" w14:textId="77777777">
        <w:tc>
          <w:tcPr>
            <w:tcW w:w="5385" w:type="dxa"/>
          </w:tcPr>
          <w:p w14:paraId="0E5DF402" w14:textId="21E191AB" w:rsidR="00F31319" w:rsidRDefault="00337EF7">
            <w:pPr>
              <w:spacing w:after="0" w:line="240" w:lineRule="auto"/>
              <w:jc w:val="both"/>
              <w:rPr>
                <w:b/>
              </w:rPr>
            </w:pPr>
            <w:ins w:id="60" w:author="Nikki" w:date="2021-03-19T14:12:00Z">
              <w:r>
                <w:t>Over</w:t>
              </w:r>
            </w:ins>
            <w:del w:id="61" w:author="Nikki" w:date="2021-03-19T14:12:00Z">
              <w:r w:rsidR="001A72C7" w:rsidDel="00337EF7">
                <w:delText>In</w:delText>
              </w:r>
            </w:del>
            <w:r w:rsidR="001A72C7">
              <w:t xml:space="preserve"> the past decade</w:t>
            </w:r>
            <w:del w:id="62" w:author="Nikki" w:date="2021-03-19T14:12:00Z">
              <w:r w:rsidR="001A72C7" w:rsidDel="00337EF7">
                <w:delText>s</w:delText>
              </w:r>
            </w:del>
            <w:r w:rsidR="001A72C7">
              <w:t>, humans have been burning more and more fossil fuels like coal, gas or oil. Burning fossil fuels releases CO</w:t>
            </w:r>
            <w:r w:rsidR="001A72C7">
              <w:rPr>
                <w:vertAlign w:val="subscript"/>
              </w:rPr>
              <w:t>2</w:t>
            </w:r>
            <w:r w:rsidR="001A72C7">
              <w:t xml:space="preserve"> in the atmosphere.</w:t>
            </w:r>
          </w:p>
        </w:tc>
        <w:tc>
          <w:tcPr>
            <w:tcW w:w="5671" w:type="dxa"/>
          </w:tcPr>
          <w:p w14:paraId="4566BB81" w14:textId="77777777" w:rsidR="00F31319" w:rsidRDefault="001A72C7">
            <w:pPr>
              <w:spacing w:after="0" w:line="240" w:lineRule="auto"/>
            </w:pPr>
            <w:r>
              <w:t>Graph (if possible, animated) of historic CO</w:t>
            </w:r>
            <w:r>
              <w:rPr>
                <w:vertAlign w:val="subscript"/>
              </w:rPr>
              <w:t>2</w:t>
            </w:r>
            <w:r>
              <w:t xml:space="preserve"> concentration, next to polluting cars (cars with smoke), planes, and coal power plants / factories (e.g. using </w:t>
            </w:r>
            <w:hyperlink r:id="rId8">
              <w:r>
                <w:rPr>
                  <w:rStyle w:val="Hyperlink"/>
                </w:rPr>
                <w:t>https://www.temperaturerecord.org/</w:t>
              </w:r>
            </w:hyperlink>
            <w:r>
              <w:t xml:space="preserve"> )</w:t>
            </w:r>
          </w:p>
        </w:tc>
      </w:tr>
      <w:tr w:rsidR="00F31319" w14:paraId="2316ECE9" w14:textId="77777777">
        <w:trPr>
          <w:trHeight w:val="538"/>
        </w:trPr>
        <w:tc>
          <w:tcPr>
            <w:tcW w:w="5385" w:type="dxa"/>
          </w:tcPr>
          <w:p w14:paraId="18FC81B3" w14:textId="750289DD" w:rsidR="00F31319" w:rsidRDefault="001A72C7">
            <w:pPr>
              <w:spacing w:after="0" w:line="240" w:lineRule="auto"/>
              <w:jc w:val="both"/>
            </w:pPr>
            <w:r>
              <w:lastRenderedPageBreak/>
              <w:t>Today, the concentration of CO</w:t>
            </w:r>
            <w:r>
              <w:rPr>
                <w:vertAlign w:val="subscript"/>
              </w:rPr>
              <w:t>2</w:t>
            </w:r>
            <w:r>
              <w:t xml:space="preserve"> in the atmosphere is higher than </w:t>
            </w:r>
            <w:ins w:id="63" w:author="Nikki" w:date="2021-03-19T14:13:00Z">
              <w:r w:rsidR="00337EF7">
                <w:t xml:space="preserve">at </w:t>
              </w:r>
            </w:ins>
            <w:r>
              <w:t xml:space="preserve">any time over the last 800,000 years. </w:t>
            </w:r>
          </w:p>
        </w:tc>
        <w:tc>
          <w:tcPr>
            <w:tcW w:w="5671" w:type="dxa"/>
          </w:tcPr>
          <w:p w14:paraId="2A087FAE" w14:textId="77777777" w:rsidR="00F31319" w:rsidRDefault="001A72C7">
            <w:pPr>
              <w:spacing w:after="0" w:line="240" w:lineRule="auto"/>
            </w:pPr>
            <w:r>
              <w:t>Unzoom to show graph of concentration over 800,000 years</w:t>
            </w:r>
          </w:p>
        </w:tc>
      </w:tr>
      <w:tr w:rsidR="00F31319" w14:paraId="5612C4C1" w14:textId="77777777">
        <w:trPr>
          <w:trHeight w:val="536"/>
        </w:trPr>
        <w:tc>
          <w:tcPr>
            <w:tcW w:w="5385" w:type="dxa"/>
          </w:tcPr>
          <w:p w14:paraId="418B710C" w14:textId="77777777" w:rsidR="00F31319" w:rsidRDefault="001A72C7">
            <w:pPr>
              <w:spacing w:after="0" w:line="240" w:lineRule="auto"/>
              <w:jc w:val="both"/>
            </w:pPr>
            <w:r>
              <w:t>Climate scientists agree: it’s the accumulation of greenhouse gases like CO</w:t>
            </w:r>
            <w:r>
              <w:rPr>
                <w:vertAlign w:val="subscript"/>
              </w:rPr>
              <w:t>2</w:t>
            </w:r>
            <w:r>
              <w:t xml:space="preserve"> released by human activity into the atmosphere that increases temperatures and causes climate change.</w:t>
            </w:r>
          </w:p>
        </w:tc>
        <w:tc>
          <w:tcPr>
            <w:tcW w:w="5671" w:type="dxa"/>
          </w:tcPr>
          <w:p w14:paraId="1D7CC15D" w14:textId="77777777" w:rsidR="00F31319" w:rsidRDefault="001A72C7">
            <w:pPr>
              <w:spacing w:after="0" w:line="240" w:lineRule="auto"/>
            </w:pPr>
            <w:r>
              <w:t xml:space="preserve">Show graph of temperatures (e.g. using </w:t>
            </w:r>
            <w:hyperlink r:id="rId9">
              <w:r>
                <w:rPr>
                  <w:rStyle w:val="Hyperlink"/>
                </w:rPr>
                <w:t>https://www.temperaturerecord.org/</w:t>
              </w:r>
            </w:hyperlink>
            <w:r>
              <w:t xml:space="preserve"> )</w:t>
            </w:r>
          </w:p>
        </w:tc>
      </w:tr>
      <w:tr w:rsidR="00F31319" w14:paraId="0BDB2114" w14:textId="77777777">
        <w:tc>
          <w:tcPr>
            <w:tcW w:w="5385" w:type="dxa"/>
          </w:tcPr>
          <w:p w14:paraId="29131441" w14:textId="63F991CA" w:rsidR="00F31319" w:rsidRDefault="001A72C7" w:rsidP="00337EF7">
            <w:pPr>
              <w:spacing w:after="0" w:line="240" w:lineRule="auto"/>
            </w:pPr>
            <w:r>
              <w:t xml:space="preserve">A rapid transition away from fossil fuels is technically feasible and could </w:t>
            </w:r>
            <w:del w:id="64" w:author="Nikki" w:date="2021-03-19T14:13:00Z">
              <w:r w:rsidDel="00337EF7">
                <w:delText xml:space="preserve">contain </w:delText>
              </w:r>
            </w:del>
            <w:ins w:id="65" w:author="Nikki" w:date="2021-03-19T14:13:00Z">
              <w:r w:rsidR="00337EF7">
                <w:t xml:space="preserve">limit </w:t>
              </w:r>
            </w:ins>
            <w:r>
              <w:t xml:space="preserve">the </w:t>
            </w:r>
            <w:commentRangeStart w:id="66"/>
            <w:del w:id="67" w:author="Nikki" w:date="2021-03-19T14:13:00Z">
              <w:r w:rsidDel="00337EF7">
                <w:delText xml:space="preserve">global </w:delText>
              </w:r>
            </w:del>
            <w:r>
              <w:t xml:space="preserve">increase in </w:t>
            </w:r>
            <w:ins w:id="68" w:author="Nikki" w:date="2021-03-19T14:13:00Z">
              <w:r w:rsidR="00337EF7">
                <w:t xml:space="preserve">global </w:t>
              </w:r>
            </w:ins>
            <w:r>
              <w:t>temperature</w:t>
            </w:r>
            <w:ins w:id="69" w:author="Nikki" w:date="2021-03-19T14:13:00Z">
              <w:r w:rsidR="00337EF7">
                <w:t>s</w:t>
              </w:r>
            </w:ins>
            <w:r>
              <w:t xml:space="preserve"> </w:t>
            </w:r>
            <w:commentRangeEnd w:id="66"/>
            <w:r w:rsidR="00337EF7">
              <w:rPr>
                <w:rStyle w:val="CommentReference"/>
              </w:rPr>
              <w:commentReference w:id="66"/>
            </w:r>
            <w:r>
              <w:t>to 2°C.</w:t>
            </w:r>
          </w:p>
        </w:tc>
        <w:tc>
          <w:tcPr>
            <w:tcW w:w="5671" w:type="dxa"/>
          </w:tcPr>
          <w:p w14:paraId="5BFCC9EB" w14:textId="77777777" w:rsidR="00F31319" w:rsidRDefault="001A72C7">
            <w:pPr>
              <w:spacing w:after="0" w:line="240" w:lineRule="auto"/>
            </w:pPr>
            <w:r>
              <w:t>Extends graph of temperatures with 2°C scenario (e.g. using the figure below), and some wind turbines and trees on the side</w:t>
            </w:r>
          </w:p>
        </w:tc>
      </w:tr>
      <w:tr w:rsidR="00F31319" w14:paraId="6F8A4834" w14:textId="77777777">
        <w:tc>
          <w:tcPr>
            <w:tcW w:w="5385" w:type="dxa"/>
          </w:tcPr>
          <w:p w14:paraId="7090B489" w14:textId="520D3C68" w:rsidR="00F31319" w:rsidRDefault="001A72C7" w:rsidP="00337EF7">
            <w:pPr>
              <w:spacing w:after="0" w:line="240" w:lineRule="auto"/>
            </w:pPr>
            <w:r>
              <w:t xml:space="preserve">But if greenhouse gas emissions continue on their current trend, </w:t>
            </w:r>
            <w:del w:id="70" w:author="Nikki" w:date="2021-03-19T14:14:00Z">
              <w:r w:rsidDel="00337EF7">
                <w:delText xml:space="preserve">the rise in </w:delText>
              </w:r>
            </w:del>
            <w:r>
              <w:t>global temperature</w:t>
            </w:r>
            <w:ins w:id="71" w:author="Nikki" w:date="2021-03-19T14:14:00Z">
              <w:r w:rsidR="00337EF7">
                <w:t>s</w:t>
              </w:r>
            </w:ins>
            <w:r>
              <w:t xml:space="preserve"> will </w:t>
            </w:r>
            <w:ins w:id="72" w:author="Nikki" w:date="2021-03-19T14:14:00Z">
              <w:r w:rsidR="00337EF7">
                <w:t xml:space="preserve">rise </w:t>
              </w:r>
            </w:ins>
            <w:r>
              <w:t>b</w:t>
            </w:r>
            <w:del w:id="73" w:author="Nikki" w:date="2021-03-19T14:14:00Z">
              <w:r w:rsidDel="00337EF7">
                <w:delText>e</w:delText>
              </w:r>
            </w:del>
            <w:ins w:id="74" w:author="Nikki" w:date="2021-03-19T14:14:00Z">
              <w:r w:rsidR="00337EF7">
                <w:t>y</w:t>
              </w:r>
            </w:ins>
            <w:r>
              <w:t xml:space="preserve"> 4°C in 2100 and 7°C in 2200. </w:t>
            </w:r>
          </w:p>
        </w:tc>
        <w:tc>
          <w:tcPr>
            <w:tcW w:w="5671" w:type="dxa"/>
          </w:tcPr>
          <w:p w14:paraId="7A6AD56A" w14:textId="77777777" w:rsidR="00F31319" w:rsidRDefault="001A72C7">
            <w:pPr>
              <w:spacing w:after="0" w:line="240" w:lineRule="auto"/>
            </w:pPr>
            <w:r>
              <w:t>Keep previous graph but adds a +4°C scenario (e.g. using the figure below), and on the side now there is a polluting car and a coal power plant / factory</w:t>
            </w:r>
          </w:p>
        </w:tc>
      </w:tr>
      <w:tr w:rsidR="00F31319" w14:paraId="13F4D416" w14:textId="77777777">
        <w:tc>
          <w:tcPr>
            <w:tcW w:w="5385" w:type="dxa"/>
          </w:tcPr>
          <w:p w14:paraId="2700E71B" w14:textId="379F3775" w:rsidR="00F31319" w:rsidRDefault="001A72C7" w:rsidP="00337EF7">
            <w:pPr>
              <w:spacing w:after="0" w:line="240" w:lineRule="auto"/>
              <w:rPr>
                <w:i/>
                <w:iCs/>
              </w:rPr>
            </w:pPr>
            <w:r>
              <w:rPr>
                <w:i/>
                <w:iCs/>
              </w:rPr>
              <w:t xml:space="preserve">This may seem far away, but we can </w:t>
            </w:r>
            <w:commentRangeStart w:id="75"/>
            <w:r>
              <w:rPr>
                <w:i/>
                <w:iCs/>
              </w:rPr>
              <w:t xml:space="preserve">already feel the </w:t>
            </w:r>
            <w:ins w:id="76" w:author="Nikki" w:date="2021-03-19T14:14:00Z">
              <w:r w:rsidR="00337EF7">
                <w:rPr>
                  <w:i/>
                  <w:iCs/>
                </w:rPr>
                <w:t xml:space="preserve">consequences of </w:t>
              </w:r>
            </w:ins>
            <w:r>
              <w:rPr>
                <w:i/>
                <w:iCs/>
              </w:rPr>
              <w:t xml:space="preserve">climate change </w:t>
            </w:r>
            <w:del w:id="77" w:author="Nikki" w:date="2021-03-19T14:14:00Z">
              <w:r w:rsidDel="00337EF7">
                <w:rPr>
                  <w:i/>
                  <w:iCs/>
                </w:rPr>
                <w:delText xml:space="preserve">consequences </w:delText>
              </w:r>
            </w:del>
            <w:del w:id="78" w:author="Nikki" w:date="2021-03-19T14:15:00Z">
              <w:r w:rsidDel="00337EF7">
                <w:rPr>
                  <w:i/>
                  <w:iCs/>
                </w:rPr>
                <w:delText>as</w:delText>
              </w:r>
            </w:del>
            <w:ins w:id="79" w:author="Nikki" w:date="2021-03-19T14:15:00Z">
              <w:r w:rsidR="00337EF7">
                <w:rPr>
                  <w:i/>
                  <w:iCs/>
                </w:rPr>
                <w:t>with</w:t>
              </w:r>
            </w:ins>
            <w:r>
              <w:rPr>
                <w:i/>
                <w:iCs/>
              </w:rPr>
              <w:t xml:space="preserve"> heat waves, droughts and other disasters intensify</w:t>
            </w:r>
            <w:ins w:id="80" w:author="Nikki" w:date="2021-03-19T14:15:00Z">
              <w:r w:rsidR="00337EF7">
                <w:rPr>
                  <w:i/>
                  <w:iCs/>
                </w:rPr>
                <w:t>ing</w:t>
              </w:r>
              <w:commentRangeEnd w:id="75"/>
              <w:r w:rsidR="00337EF7">
                <w:rPr>
                  <w:rStyle w:val="CommentReference"/>
                </w:rPr>
                <w:commentReference w:id="75"/>
              </w:r>
            </w:ins>
            <w:r>
              <w:rPr>
                <w:i/>
                <w:iCs/>
              </w:rPr>
              <w:t>. Air pollution caused by the burning of fossil fuels is already responsible for 6 million</w:t>
            </w:r>
            <w:del w:id="81" w:author="Nikki" w:date="2021-03-19T14:16:00Z">
              <w:r w:rsidDel="00337EF7">
                <w:rPr>
                  <w:i/>
                  <w:iCs/>
                </w:rPr>
                <w:delText xml:space="preserve"> annual</w:delText>
              </w:r>
            </w:del>
            <w:r>
              <w:rPr>
                <w:i/>
                <w:iCs/>
              </w:rPr>
              <w:t xml:space="preserve"> deaths worldwide</w:t>
            </w:r>
            <w:ins w:id="82" w:author="Nikki" w:date="2021-03-19T14:16:00Z">
              <w:r w:rsidR="00337EF7">
                <w:rPr>
                  <w:i/>
                  <w:iCs/>
                </w:rPr>
                <w:t xml:space="preserve"> each year</w:t>
              </w:r>
            </w:ins>
            <w:r>
              <w:rPr>
                <w:i/>
                <w:iCs/>
              </w:rPr>
              <w:t>.</w:t>
            </w:r>
          </w:p>
        </w:tc>
        <w:tc>
          <w:tcPr>
            <w:tcW w:w="5671" w:type="dxa"/>
          </w:tcPr>
          <w:p w14:paraId="68AEC628" w14:textId="77777777" w:rsidR="00F31319" w:rsidRDefault="001A72C7">
            <w:pPr>
              <w:spacing w:after="0" w:line="240" w:lineRule="auto"/>
              <w:rPr>
                <w:i/>
                <w:iCs/>
              </w:rPr>
            </w:pPr>
            <w:r>
              <w:rPr>
                <w:i/>
                <w:iCs/>
              </w:rPr>
              <w:t>Shows a skull with “6,000,000”, then a desert with a shrub drying.</w:t>
            </w:r>
          </w:p>
        </w:tc>
      </w:tr>
      <w:tr w:rsidR="00F31319" w14:paraId="44C9A890" w14:textId="77777777">
        <w:tc>
          <w:tcPr>
            <w:tcW w:w="5385" w:type="dxa"/>
          </w:tcPr>
          <w:p w14:paraId="32790485" w14:textId="721F6090" w:rsidR="00F31319" w:rsidRDefault="001A72C7">
            <w:pPr>
              <w:spacing w:after="0" w:line="240" w:lineRule="auto"/>
            </w:pPr>
            <w:r>
              <w:t>Here are some of the impacts expected by scientists in the absence of ambitious action</w:t>
            </w:r>
            <w:ins w:id="83" w:author="Nikki" w:date="2021-03-19T14:16:00Z">
              <w:r w:rsidR="00337EF7">
                <w:t>s</w:t>
              </w:r>
            </w:ins>
            <w:r>
              <w:t xml:space="preserve"> to halt climate change:  </w:t>
            </w:r>
          </w:p>
        </w:tc>
        <w:tc>
          <w:tcPr>
            <w:tcW w:w="5671" w:type="dxa"/>
          </w:tcPr>
          <w:p w14:paraId="67AF2274" w14:textId="77777777" w:rsidR="00F31319" w:rsidRDefault="001A72C7">
            <w:pPr>
              <w:spacing w:after="0" w:line="240" w:lineRule="auto"/>
            </w:pPr>
            <w:r>
              <w:t>The thermometer rises between 3 and 4°C (color red)</w:t>
            </w:r>
          </w:p>
        </w:tc>
      </w:tr>
      <w:tr w:rsidR="00F31319" w14:paraId="3F17F3CA" w14:textId="77777777">
        <w:tc>
          <w:tcPr>
            <w:tcW w:w="5385" w:type="dxa"/>
          </w:tcPr>
          <w:p w14:paraId="07546FC9" w14:textId="38C86515" w:rsidR="00F31319" w:rsidRDefault="001A72C7">
            <w:pPr>
              <w:pStyle w:val="ListParagraph"/>
              <w:numPr>
                <w:ilvl w:val="0"/>
                <w:numId w:val="1"/>
              </w:numPr>
              <w:spacing w:after="0" w:line="240" w:lineRule="auto"/>
            </w:pPr>
            <w:r>
              <w:t>there would be more frequent and more severe natural disasters</w:t>
            </w:r>
            <w:ins w:id="84" w:author="Nikki" w:date="2021-03-19T14:16:00Z">
              <w:r w:rsidR="00337EF7">
                <w:t>,</w:t>
              </w:r>
            </w:ins>
            <w:r>
              <w:t xml:space="preserve"> such as hurricanes, heat waves, droughts, floods, and forest fires</w:t>
            </w:r>
          </w:p>
        </w:tc>
        <w:tc>
          <w:tcPr>
            <w:tcW w:w="5671" w:type="dxa"/>
          </w:tcPr>
          <w:p w14:paraId="4D5132D5" w14:textId="77777777" w:rsidR="00F31319" w:rsidRDefault="001A72C7">
            <w:pPr>
              <w:spacing w:after="0" w:line="240" w:lineRule="auto"/>
            </w:pPr>
            <w:r>
              <w:t>A hurricane, a drought, and a fire appear when there names are pronounced</w:t>
            </w:r>
          </w:p>
        </w:tc>
      </w:tr>
      <w:tr w:rsidR="00F31319" w14:paraId="58DFC410" w14:textId="77777777">
        <w:tc>
          <w:tcPr>
            <w:tcW w:w="5385" w:type="dxa"/>
          </w:tcPr>
          <w:p w14:paraId="14F06121" w14:textId="77777777" w:rsidR="00F31319" w:rsidRDefault="001A72C7">
            <w:pPr>
              <w:pStyle w:val="ListParagraph"/>
              <w:numPr>
                <w:ilvl w:val="0"/>
                <w:numId w:val="1"/>
              </w:numPr>
              <w:spacing w:after="0" w:line="240" w:lineRule="auto"/>
              <w:rPr>
                <w:lang w:val="en-US"/>
              </w:rPr>
            </w:pPr>
            <w:r>
              <w:t xml:space="preserve">by 2070, one third of the global population could have to migrate </w:t>
            </w:r>
            <w:commentRangeStart w:id="85"/>
            <w:r>
              <w:t>toward</w:t>
            </w:r>
            <w:del w:id="86" w:author="Nikki" w:date="2021-03-19T14:16:00Z">
              <w:r w:rsidDel="00337EF7">
                <w:delText>s</w:delText>
              </w:r>
            </w:del>
            <w:commentRangeEnd w:id="85"/>
            <w:r w:rsidR="00337EF7">
              <w:rPr>
                <w:rStyle w:val="CommentReference"/>
              </w:rPr>
              <w:commentReference w:id="85"/>
            </w:r>
            <w:r>
              <w:t xml:space="preserve"> places where the temperature remains suited for humans</w:t>
            </w:r>
          </w:p>
        </w:tc>
        <w:tc>
          <w:tcPr>
            <w:tcW w:w="5671" w:type="dxa"/>
          </w:tcPr>
          <w:p w14:paraId="64CAF32C" w14:textId="77777777" w:rsidR="00F31319" w:rsidRDefault="001A72C7">
            <w:pPr>
              <w:spacing w:after="0" w:line="240" w:lineRule="auto"/>
            </w:pPr>
            <w:r>
              <w:t>Shows a family with suitcase, leaving there house in the middle of the desert, under a bright sun</w:t>
            </w:r>
          </w:p>
        </w:tc>
      </w:tr>
      <w:tr w:rsidR="00F31319" w14:paraId="0390AE24" w14:textId="77777777">
        <w:tc>
          <w:tcPr>
            <w:tcW w:w="5385" w:type="dxa"/>
          </w:tcPr>
          <w:p w14:paraId="1B7174EE" w14:textId="276DB2A4" w:rsidR="00F31319" w:rsidRDefault="001A72C7">
            <w:pPr>
              <w:pStyle w:val="ListParagraph"/>
              <w:numPr>
                <w:ilvl w:val="0"/>
                <w:numId w:val="1"/>
              </w:numPr>
              <w:spacing w:after="0" w:line="240" w:lineRule="auto"/>
              <w:rPr>
                <w:lang w:val="en-US"/>
              </w:rPr>
            </w:pPr>
            <w:r>
              <w:t xml:space="preserve">by 2100, </w:t>
            </w:r>
            <w:ins w:id="87" w:author="Nikki" w:date="2021-03-19T14:17:00Z">
              <w:r w:rsidR="00337EF7">
                <w:t xml:space="preserve">rising </w:t>
              </w:r>
            </w:ins>
            <w:r>
              <w:t>sea</w:t>
            </w:r>
            <w:ins w:id="88" w:author="Nikki" w:date="2021-03-19T14:17:00Z">
              <w:r w:rsidR="00337EF7">
                <w:t xml:space="preserve"> </w:t>
              </w:r>
            </w:ins>
            <w:del w:id="89" w:author="Nikki" w:date="2021-03-19T14:17:00Z">
              <w:r w:rsidDel="00337EF7">
                <w:delText>-</w:delText>
              </w:r>
            </w:del>
            <w:r>
              <w:t>level</w:t>
            </w:r>
            <w:ins w:id="90" w:author="Nikki" w:date="2021-03-19T14:17:00Z">
              <w:r w:rsidR="00337EF7">
                <w:t>s</w:t>
              </w:r>
            </w:ins>
            <w:del w:id="91" w:author="Nikki" w:date="2021-03-19T14:17:00Z">
              <w:r w:rsidDel="00337EF7">
                <w:delText xml:space="preserve"> rise</w:delText>
              </w:r>
            </w:del>
            <w:ins w:id="92" w:author="Nikki" w:date="2021-03-19T14:17:00Z">
              <w:r w:rsidR="00337EF7">
                <w:t xml:space="preserve"> </w:t>
              </w:r>
            </w:ins>
            <w:del w:id="93" w:author="Nikki" w:date="2021-03-19T14:17:00Z">
              <w:r w:rsidDel="00337EF7">
                <w:delText xml:space="preserve"> </w:delText>
              </w:r>
            </w:del>
            <w:r>
              <w:t>would flood the land where hundreds of million people currently live</w:t>
            </w:r>
          </w:p>
        </w:tc>
        <w:tc>
          <w:tcPr>
            <w:tcW w:w="5671" w:type="dxa"/>
          </w:tcPr>
          <w:p w14:paraId="6A9F7D24" w14:textId="77777777" w:rsidR="00F31319" w:rsidRDefault="001A72C7">
            <w:pPr>
              <w:spacing w:after="0" w:line="240" w:lineRule="auto"/>
            </w:pPr>
            <w:r>
              <w:t>Shows a house near a beach, the sea-level rises (shrinking the size of the beach), then a waves comes and floods the house</w:t>
            </w:r>
          </w:p>
        </w:tc>
      </w:tr>
      <w:tr w:rsidR="00F31319" w14:paraId="679F1C04" w14:textId="77777777">
        <w:tc>
          <w:tcPr>
            <w:tcW w:w="5385" w:type="dxa"/>
          </w:tcPr>
          <w:p w14:paraId="6075494F" w14:textId="77777777" w:rsidR="00F31319" w:rsidRDefault="001A72C7">
            <w:pPr>
              <w:pStyle w:val="ListParagraph"/>
              <w:numPr>
                <w:ilvl w:val="0"/>
                <w:numId w:val="1"/>
              </w:numPr>
              <w:spacing w:after="0" w:line="240" w:lineRule="auto"/>
            </w:pPr>
            <w:r>
              <w:t>agricultural yields would decrease in most regions</w:t>
            </w:r>
          </w:p>
        </w:tc>
        <w:tc>
          <w:tcPr>
            <w:tcW w:w="5671" w:type="dxa"/>
          </w:tcPr>
          <w:p w14:paraId="0E8A3850" w14:textId="77777777" w:rsidR="00F31319" w:rsidRDefault="001A72C7">
            <w:pPr>
              <w:spacing w:after="0" w:line="240" w:lineRule="auto"/>
            </w:pPr>
            <w:r>
              <w:t>Shows a banana tree with bananas on it (or any other crop), and some bananas dry up or disappear</w:t>
            </w:r>
          </w:p>
        </w:tc>
      </w:tr>
      <w:tr w:rsidR="00F31319" w14:paraId="7633AB03" w14:textId="77777777">
        <w:tc>
          <w:tcPr>
            <w:tcW w:w="5385" w:type="dxa"/>
          </w:tcPr>
          <w:p w14:paraId="5E02C62E" w14:textId="77777777" w:rsidR="00F31319" w:rsidRDefault="001A72C7">
            <w:pPr>
              <w:pStyle w:val="ListParagraph"/>
              <w:numPr>
                <w:ilvl w:val="0"/>
                <w:numId w:val="1"/>
              </w:numPr>
              <w:spacing w:after="0" w:line="240" w:lineRule="auto"/>
            </w:pPr>
            <w:r>
              <w:t>a large proportion of species and ecosystems would face an increased risk of extinction (for example, half of the Amazon rainforest could be replaced by savannah by the end of the century)</w:t>
            </w:r>
          </w:p>
        </w:tc>
        <w:tc>
          <w:tcPr>
            <w:tcW w:w="5671" w:type="dxa"/>
          </w:tcPr>
          <w:p w14:paraId="2B79AECD" w14:textId="77777777" w:rsidR="00F31319" w:rsidRDefault="001A72C7">
            <w:pPr>
              <w:spacing w:after="0" w:line="240" w:lineRule="auto"/>
            </w:pPr>
            <w:r>
              <w:t>Shows a tropical forest (for example a few trees with a bird and a snake) that dries up, the trees lose their leaves, some fall, and the bird also falls dead</w:t>
            </w:r>
          </w:p>
        </w:tc>
      </w:tr>
      <w:tr w:rsidR="00F31319" w14:paraId="6A1305C0" w14:textId="77777777">
        <w:tc>
          <w:tcPr>
            <w:tcW w:w="5385" w:type="dxa"/>
          </w:tcPr>
          <w:p w14:paraId="3734894D" w14:textId="2621B6E2" w:rsidR="00F31319" w:rsidRDefault="001A72C7">
            <w:pPr>
              <w:spacing w:after="0" w:line="240" w:lineRule="auto"/>
              <w:rPr>
                <w:i/>
                <w:iCs/>
              </w:rPr>
            </w:pPr>
            <w:r>
              <w:rPr>
                <w:i/>
                <w:iCs/>
              </w:rPr>
              <w:t>On average, each American emits 18 tons of CO</w:t>
            </w:r>
            <w:r>
              <w:rPr>
                <w:i/>
                <w:iCs/>
                <w:vertAlign w:val="subscript"/>
              </w:rPr>
              <w:t>2</w:t>
            </w:r>
            <w:r>
              <w:rPr>
                <w:i/>
                <w:iCs/>
              </w:rPr>
              <w:t xml:space="preserve"> per year.</w:t>
            </w:r>
          </w:p>
        </w:tc>
        <w:tc>
          <w:tcPr>
            <w:tcW w:w="5671" w:type="dxa"/>
          </w:tcPr>
          <w:p w14:paraId="75842882" w14:textId="7671B545" w:rsidR="00F31319" w:rsidRDefault="001A72C7">
            <w:pPr>
              <w:spacing w:after="0" w:line="240" w:lineRule="auto"/>
              <w:rPr>
                <w:i/>
                <w:iCs/>
              </w:rPr>
            </w:pPr>
            <w:r>
              <w:rPr>
                <w:i/>
                <w:iCs/>
              </w:rPr>
              <w:t>A person from the US (i.e. a man with the American flag) with a polluting car [or without?], the size of the pollution clouds proportional to the emission, and within the cloud “18t” is written, and next to that the Earth with a pollution cloud (of size corresponding to 4.4t)</w:t>
            </w:r>
          </w:p>
        </w:tc>
      </w:tr>
      <w:tr w:rsidR="00F31319" w14:paraId="01AEC6F8" w14:textId="77777777">
        <w:tc>
          <w:tcPr>
            <w:tcW w:w="5385" w:type="dxa"/>
          </w:tcPr>
          <w:p w14:paraId="76D080C5" w14:textId="2CE8DAE4" w:rsidR="00F31319" w:rsidRDefault="001A72C7">
            <w:pPr>
              <w:spacing w:after="0" w:line="240" w:lineRule="auto"/>
              <w:rPr>
                <w:i/>
                <w:iCs/>
              </w:rPr>
            </w:pPr>
            <w:r>
              <w:rPr>
                <w:i/>
                <w:iCs/>
              </w:rPr>
              <w:t xml:space="preserve">To stop climate change, we need to bring these emissions down to zero in the coming decades. This is possible, but </w:t>
            </w:r>
            <w:ins w:id="94" w:author="Nikki" w:date="2021-03-19T14:17:00Z">
              <w:r w:rsidR="00337EF7">
                <w:rPr>
                  <w:i/>
                  <w:iCs/>
                </w:rPr>
                <w:t xml:space="preserve">it </w:t>
              </w:r>
            </w:ins>
            <w:r>
              <w:rPr>
                <w:i/>
                <w:iCs/>
              </w:rPr>
              <w:t>requires a deep transformation in the sectors most responsible for greenhouse gas emissions: energy, transport, and industry.</w:t>
            </w:r>
          </w:p>
        </w:tc>
        <w:tc>
          <w:tcPr>
            <w:tcW w:w="5671" w:type="dxa"/>
          </w:tcPr>
          <w:p w14:paraId="37E90698" w14:textId="77777777" w:rsidR="00F31319" w:rsidRDefault="001A72C7">
            <w:pPr>
              <w:spacing w:after="0" w:line="240" w:lineRule="auto"/>
              <w:rPr>
                <w:i/>
                <w:iCs/>
              </w:rPr>
            </w:pPr>
            <w:r>
              <w:rPr>
                <w:i/>
                <w:iCs/>
              </w:rPr>
              <w:t>Shows the second figure below.</w:t>
            </w:r>
          </w:p>
        </w:tc>
      </w:tr>
    </w:tbl>
    <w:p w14:paraId="2913D217" w14:textId="77777777" w:rsidR="00F31319" w:rsidRDefault="00F31319"/>
    <w:p w14:paraId="786F8675" w14:textId="77777777" w:rsidR="00F31319" w:rsidRDefault="001A72C7">
      <w:r>
        <w:rPr>
          <w:noProof/>
          <w:lang w:eastAsia="en-GB"/>
        </w:rPr>
        <w:lastRenderedPageBreak/>
        <w:drawing>
          <wp:inline distT="0" distB="0" distL="0" distR="0" wp14:anchorId="5AF8C656" wp14:editId="14DDC5FC">
            <wp:extent cx="4655185" cy="3042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4655185" cy="3042285"/>
                    </a:xfrm>
                    <a:prstGeom prst="rect">
                      <a:avLst/>
                    </a:prstGeom>
                  </pic:spPr>
                </pic:pic>
              </a:graphicData>
            </a:graphic>
          </wp:inline>
        </w:drawing>
      </w:r>
    </w:p>
    <w:p w14:paraId="69863FFF" w14:textId="77777777" w:rsidR="00F31319" w:rsidRDefault="001A72C7">
      <w:pPr>
        <w:rPr>
          <w:lang w:val="fr-FR"/>
        </w:rPr>
      </w:pPr>
      <w:r>
        <w:rPr>
          <w:lang w:val="fr-FR"/>
        </w:rPr>
        <w:t>Source: Meinshausen et al. (2011) https://link.springer.com/article/10.1007/s10584-011-0156-z</w:t>
      </w:r>
    </w:p>
    <w:p w14:paraId="5E51FF76" w14:textId="77777777" w:rsidR="00F31319" w:rsidRDefault="001A72C7">
      <w:pPr>
        <w:rPr>
          <w:lang w:val="en-US"/>
        </w:rPr>
      </w:pPr>
      <w:r>
        <w:rPr>
          <w:lang w:val="en-US"/>
        </w:rPr>
        <w:t>There is also a version of this graph in French and in °F</w:t>
      </w:r>
    </w:p>
    <w:p w14:paraId="0AC24C4E" w14:textId="77777777" w:rsidR="00F31319" w:rsidRDefault="001A72C7">
      <w:pPr>
        <w:rPr>
          <w:lang w:val="en-US"/>
        </w:rPr>
      </w:pPr>
      <w:r>
        <w:rPr>
          <w:noProof/>
          <w:lang w:eastAsia="en-GB"/>
        </w:rPr>
        <w:drawing>
          <wp:inline distT="0" distB="0" distL="0" distR="0" wp14:anchorId="1B0107E0" wp14:editId="1197E01D">
            <wp:extent cx="5760720" cy="4320540"/>
            <wp:effectExtent l="0" t="0" r="0" b="0"/>
            <wp:docPr id="2" name="Picture 1" descr="https://i.pinimg.com/originals/28/f0/72/28f07273a64c12a313c3ad49ab8e5b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i.pinimg.com/originals/28/f0/72/28f07273a64c12a313c3ad49ab8e5bae.gif"/>
                    <pic:cNvPicPr>
                      <a:picLocks noChangeAspect="1" noChangeArrowheads="1"/>
                    </pic:cNvPicPr>
                  </pic:nvPicPr>
                  <pic:blipFill>
                    <a:blip r:embed="rId11"/>
                    <a:stretch>
                      <a:fillRect/>
                    </a:stretch>
                  </pic:blipFill>
                  <pic:spPr bwMode="auto">
                    <a:xfrm>
                      <a:off x="0" y="0"/>
                      <a:ext cx="5760720" cy="4320540"/>
                    </a:xfrm>
                    <a:prstGeom prst="rect">
                      <a:avLst/>
                    </a:prstGeom>
                  </pic:spPr>
                </pic:pic>
              </a:graphicData>
            </a:graphic>
          </wp:inline>
        </w:drawing>
      </w:r>
    </w:p>
    <w:p w14:paraId="5AF5F82B" w14:textId="77777777" w:rsidR="00F31319" w:rsidRDefault="001A72C7">
      <w:pPr>
        <w:rPr>
          <w:lang w:val="fr-FR"/>
        </w:rPr>
      </w:pPr>
      <w:r>
        <w:rPr>
          <w:lang w:val="fr-FR"/>
        </w:rPr>
        <w:t>Source: https://i.pinimg.com/originals/28/f0/72/28f07273a64c12a313c3ad49ab8e5bae.gif</w:t>
      </w:r>
    </w:p>
    <w:p w14:paraId="293E6D6D" w14:textId="77777777" w:rsidR="00F31319" w:rsidRDefault="00F31319">
      <w:pPr>
        <w:rPr>
          <w:lang w:val="fr-FR"/>
        </w:rPr>
      </w:pPr>
    </w:p>
    <w:sectPr w:rsidR="00F31319">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ANCHEZ CHICO, Ana" w:date="2021-03-19T14:30:00Z" w:initials="ASC">
    <w:p w14:paraId="04AE5AC6" w14:textId="111E3A4B" w:rsidR="00491A7C" w:rsidRDefault="00491A7C">
      <w:pPr>
        <w:pStyle w:val="CommentText"/>
      </w:pPr>
      <w:r>
        <w:rPr>
          <w:rStyle w:val="CommentReference"/>
        </w:rPr>
        <w:annotationRef/>
      </w:r>
      <w:r>
        <w:t>I like the original better than the modification. Required by law calls more to the attention that it is a compulsory policy</w:t>
      </w:r>
    </w:p>
  </w:comment>
  <w:comment w:id="9" w:author="Nikki" w:date="2021-03-19T14:02:00Z" w:initials="NK">
    <w:p w14:paraId="034BDFF0" w14:textId="62CB764B" w:rsidR="00945CAF" w:rsidRDefault="00945CAF">
      <w:pPr>
        <w:pStyle w:val="CommentText"/>
      </w:pPr>
      <w:r>
        <w:rPr>
          <w:rStyle w:val="CommentReference"/>
        </w:rPr>
        <w:annotationRef/>
      </w:r>
      <w:r w:rsidR="00153322">
        <w:t>In my opinion,</w:t>
      </w:r>
      <w:r>
        <w:t xml:space="preserve"> I don’t think ‘poor people’ is very politically correct</w:t>
      </w:r>
    </w:p>
  </w:comment>
  <w:comment w:id="21" w:author="Nikki" w:date="2021-03-19T14:03:00Z" w:initials="NK">
    <w:p w14:paraId="4CA8C7A0" w14:textId="3E6E747C" w:rsidR="00945CAF" w:rsidRDefault="00945CAF">
      <w:pPr>
        <w:pStyle w:val="CommentText"/>
      </w:pPr>
      <w:r>
        <w:rPr>
          <w:rStyle w:val="CommentReference"/>
        </w:rPr>
        <w:annotationRef/>
      </w:r>
      <w:r>
        <w:t>This is incredibly formal</w:t>
      </w:r>
    </w:p>
  </w:comment>
  <w:comment w:id="31" w:author="Nikki" w:date="2021-03-19T14:04:00Z" w:initials="NK">
    <w:p w14:paraId="45FC9A8A" w14:textId="31CE8C94" w:rsidR="00945CAF" w:rsidRDefault="00945CAF">
      <w:pPr>
        <w:pStyle w:val="CommentText"/>
      </w:pPr>
      <w:r>
        <w:rPr>
          <w:rStyle w:val="CommentReference"/>
        </w:rPr>
        <w:annotationRef/>
      </w:r>
      <w:r>
        <w:t>Sounds weird</w:t>
      </w:r>
    </w:p>
  </w:comment>
  <w:comment w:id="36" w:author="Nikki" w:date="2021-03-19T14:05:00Z" w:initials="NK">
    <w:p w14:paraId="6DFEE4D7" w14:textId="347E3AF1" w:rsidR="00945CAF" w:rsidRDefault="00945CAF">
      <w:pPr>
        <w:pStyle w:val="CommentText"/>
      </w:pPr>
      <w:r>
        <w:rPr>
          <w:rStyle w:val="CommentReference"/>
        </w:rPr>
        <w:annotationRef/>
      </w:r>
      <w:r>
        <w:t>Depends how formal this is. Transportation is quite formal compared to transport</w:t>
      </w:r>
    </w:p>
  </w:comment>
  <w:comment w:id="39" w:author="SANCHEZ CHICO, Ana" w:date="2021-03-19T14:31:00Z" w:initials="ASC">
    <w:p w14:paraId="585647CD" w14:textId="7BC68EFA" w:rsidR="002670F6" w:rsidRDefault="002670F6">
      <w:pPr>
        <w:pStyle w:val="CommentText"/>
      </w:pPr>
      <w:r>
        <w:rPr>
          <w:rStyle w:val="CommentReference"/>
        </w:rPr>
        <w:annotationRef/>
      </w:r>
      <w:r>
        <w:t xml:space="preserve">Maybe we could emphasize here a bit the transition costs. Change jobs will can take a long time and so people may be unemployed for a while. </w:t>
      </w:r>
    </w:p>
    <w:p w14:paraId="0B67F74C" w14:textId="2E3D2706" w:rsidR="002670F6" w:rsidRDefault="002670F6">
      <w:pPr>
        <w:pStyle w:val="CommentText"/>
      </w:pPr>
      <w:r>
        <w:t>Suggestion “and some people will even have to change and their job, which can take a very long time and may require new skills”</w:t>
      </w:r>
    </w:p>
  </w:comment>
  <w:comment w:id="42" w:author="SANCHEZ CHICO, Ana" w:date="2021-03-19T14:42:00Z" w:initials="ASC">
    <w:p w14:paraId="73E9BEA0" w14:textId="47DBEE7F" w:rsidR="0004074D" w:rsidRDefault="0004074D">
      <w:pPr>
        <w:pStyle w:val="CommentText"/>
      </w:pPr>
      <w:r>
        <w:rPr>
          <w:rStyle w:val="CommentReference"/>
        </w:rPr>
        <w:annotationRef/>
      </w:r>
      <w:r>
        <w:t>Can we change to “help them find a new job”? Usually training programs are not very successful and thinking that the gov will ensure the job reallocation may be a bit too optimistic, no?</w:t>
      </w:r>
      <w:bookmarkStart w:id="45" w:name="_GoBack"/>
      <w:bookmarkEnd w:id="45"/>
    </w:p>
  </w:comment>
  <w:comment w:id="51" w:author="Nikki" w:date="2021-03-19T14:10:00Z" w:initials="NK">
    <w:p w14:paraId="1B10A970" w14:textId="3F5AB637" w:rsidR="00337EF7" w:rsidRDefault="00337EF7">
      <w:pPr>
        <w:pStyle w:val="CommentText"/>
      </w:pPr>
      <w:r>
        <w:rPr>
          <w:rStyle w:val="CommentReference"/>
        </w:rPr>
        <w:annotationRef/>
      </w:r>
      <w:r>
        <w:t>Before you talk about people, now it’s households? Would it be better to stick to one?</w:t>
      </w:r>
    </w:p>
  </w:comment>
  <w:comment w:id="66" w:author="Nikki" w:date="2021-03-19T14:13:00Z" w:initials="NK">
    <w:p w14:paraId="785AEB17" w14:textId="2C95C384" w:rsidR="00337EF7" w:rsidRDefault="00337EF7">
      <w:pPr>
        <w:pStyle w:val="CommentText"/>
      </w:pPr>
      <w:r>
        <w:rPr>
          <w:rStyle w:val="CommentReference"/>
        </w:rPr>
        <w:annotationRef/>
      </w:r>
      <w:r>
        <w:t>I think you’re referring to global temperatures rather than the global increase?</w:t>
      </w:r>
    </w:p>
  </w:comment>
  <w:comment w:id="75" w:author="Nikki" w:date="2021-03-19T14:15:00Z" w:initials="NK">
    <w:p w14:paraId="54DE4E46" w14:textId="1ABC6738" w:rsidR="00337EF7" w:rsidRDefault="00337EF7">
      <w:pPr>
        <w:pStyle w:val="CommentText"/>
      </w:pPr>
      <w:r>
        <w:rPr>
          <w:rStyle w:val="CommentReference"/>
        </w:rPr>
        <w:annotationRef/>
      </w:r>
      <w:r>
        <w:t xml:space="preserve">If you can already feel these things then the second part of the sentence needs to somewhat refer to the past? </w:t>
      </w:r>
    </w:p>
  </w:comment>
  <w:comment w:id="85" w:author="Nikki" w:date="2021-03-19T14:16:00Z" w:initials="NK">
    <w:p w14:paraId="7ADA9856" w14:textId="425A4DF4" w:rsidR="00337EF7" w:rsidRDefault="00337EF7">
      <w:pPr>
        <w:pStyle w:val="CommentText"/>
      </w:pPr>
      <w:r>
        <w:rPr>
          <w:rStyle w:val="CommentReference"/>
        </w:rPr>
        <w:annotationRef/>
      </w:r>
      <w:r>
        <w:t>Typically towards is more common in UK English, toward in the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AE5AC6" w15:done="0"/>
  <w15:commentEx w15:paraId="034BDFF0" w15:done="0"/>
  <w15:commentEx w15:paraId="4CA8C7A0" w15:done="0"/>
  <w15:commentEx w15:paraId="45FC9A8A" w15:done="0"/>
  <w15:commentEx w15:paraId="6DFEE4D7" w15:done="0"/>
  <w15:commentEx w15:paraId="0B67F74C" w15:done="0"/>
  <w15:commentEx w15:paraId="73E9BEA0" w15:done="0"/>
  <w15:commentEx w15:paraId="1B10A970" w15:done="0"/>
  <w15:commentEx w15:paraId="785AEB17" w15:done="0"/>
  <w15:commentEx w15:paraId="54DE4E46" w15:done="0"/>
  <w15:commentEx w15:paraId="7ADA98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EDB63A8"/>
    <w:multiLevelType w:val="multilevel"/>
    <w:tmpl w:val="FD80B9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ki">
    <w15:presenceInfo w15:providerId="None" w15:userId="Nikki"/>
  </w15:person>
  <w15:person w15:author="SANCHEZ CHICO, Ana">
    <w15:presenceInfo w15:providerId="None" w15:userId="SANCHEZ CHICO, 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trackRevisions/>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19"/>
    <w:rsid w:val="0004074D"/>
    <w:rsid w:val="00153322"/>
    <w:rsid w:val="001A72C7"/>
    <w:rsid w:val="001C7FC4"/>
    <w:rsid w:val="002670F6"/>
    <w:rsid w:val="002A636F"/>
    <w:rsid w:val="00337EF7"/>
    <w:rsid w:val="003F21CD"/>
    <w:rsid w:val="004843BD"/>
    <w:rsid w:val="00491A7C"/>
    <w:rsid w:val="005269EC"/>
    <w:rsid w:val="007C546B"/>
    <w:rsid w:val="00816C87"/>
    <w:rsid w:val="00843E86"/>
    <w:rsid w:val="008A1954"/>
    <w:rsid w:val="00945CAF"/>
    <w:rsid w:val="00AE044F"/>
    <w:rsid w:val="00F3131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CFE"/>
  <w15:docId w15:val="{4F5C4496-4C26-4398-9845-3BDFB945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F7"/>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AAF"/>
    <w:rPr>
      <w:color w:val="0563C1" w:themeColor="hyperlink"/>
      <w:u w:val="single"/>
    </w:rPr>
  </w:style>
  <w:style w:type="character" w:customStyle="1" w:styleId="FootnoteTextChar">
    <w:name w:val="Footnote Text Char"/>
    <w:basedOn w:val="DefaultParagraphFont"/>
    <w:link w:val="FootnoteText"/>
    <w:uiPriority w:val="99"/>
    <w:semiHidden/>
    <w:qFormat/>
    <w:rsid w:val="003F73A1"/>
    <w:rPr>
      <w:sz w:val="20"/>
      <w:szCs w:val="20"/>
      <w:lang w:val="en-GB"/>
    </w:rPr>
  </w:style>
  <w:style w:type="character" w:customStyle="1" w:styleId="FootnoteCharacters">
    <w:name w:val="Footnote Characters"/>
    <w:basedOn w:val="DefaultParagraphFont"/>
    <w:uiPriority w:val="99"/>
    <w:semiHidden/>
    <w:unhideWhenUsed/>
    <w:qFormat/>
    <w:rsid w:val="003F73A1"/>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035BB"/>
    <w:rPr>
      <w:sz w:val="16"/>
      <w:szCs w:val="16"/>
    </w:rPr>
  </w:style>
  <w:style w:type="character" w:customStyle="1" w:styleId="CommentTextChar">
    <w:name w:val="Comment Text Char"/>
    <w:basedOn w:val="DefaultParagraphFont"/>
    <w:link w:val="CommentText"/>
    <w:uiPriority w:val="99"/>
    <w:semiHidden/>
    <w:qFormat/>
    <w:rsid w:val="006035BB"/>
    <w:rPr>
      <w:sz w:val="20"/>
      <w:szCs w:val="20"/>
      <w:lang w:val="en-GB"/>
    </w:rPr>
  </w:style>
  <w:style w:type="character" w:customStyle="1" w:styleId="BalloonTextChar">
    <w:name w:val="Balloon Text Char"/>
    <w:basedOn w:val="DefaultParagraphFont"/>
    <w:link w:val="BalloonText"/>
    <w:uiPriority w:val="99"/>
    <w:semiHidden/>
    <w:qFormat/>
    <w:rsid w:val="006035BB"/>
    <w:rPr>
      <w:rFonts w:ascii="Segoe UI" w:hAnsi="Segoe UI" w:cs="Segoe UI"/>
      <w:sz w:val="18"/>
      <w:szCs w:val="18"/>
      <w:lang w:val="en-GB"/>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CommentSubjectChar">
    <w:name w:val="Comment Subject Char"/>
    <w:basedOn w:val="CommentTextChar"/>
    <w:link w:val="CommentSubject"/>
    <w:uiPriority w:val="99"/>
    <w:semiHidden/>
    <w:qFormat/>
    <w:rsid w:val="00AC6FC0"/>
    <w:rPr>
      <w:b/>
      <w:bCs/>
      <w:sz w:val="20"/>
      <w:szCs w:val="20"/>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253B"/>
    <w:pPr>
      <w:ind w:left="720"/>
      <w:contextualSpacing/>
    </w:pPr>
  </w:style>
  <w:style w:type="paragraph" w:styleId="FootnoteText">
    <w:name w:val="footnote text"/>
    <w:basedOn w:val="Normal"/>
    <w:link w:val="FootnoteTextChar"/>
    <w:uiPriority w:val="99"/>
    <w:semiHidden/>
    <w:unhideWhenUsed/>
    <w:rsid w:val="003F73A1"/>
    <w:pPr>
      <w:spacing w:after="0" w:line="240" w:lineRule="auto"/>
    </w:pPr>
    <w:rPr>
      <w:sz w:val="20"/>
      <w:szCs w:val="20"/>
    </w:rPr>
  </w:style>
  <w:style w:type="paragraph" w:styleId="CommentText">
    <w:name w:val="annotation text"/>
    <w:basedOn w:val="Normal"/>
    <w:link w:val="CommentTextChar"/>
    <w:uiPriority w:val="99"/>
    <w:semiHidden/>
    <w:unhideWhenUsed/>
    <w:qFormat/>
    <w:rsid w:val="006035BB"/>
    <w:pPr>
      <w:spacing w:line="240" w:lineRule="auto"/>
    </w:pPr>
    <w:rPr>
      <w:sz w:val="20"/>
      <w:szCs w:val="20"/>
    </w:rPr>
  </w:style>
  <w:style w:type="paragraph" w:styleId="BalloonText">
    <w:name w:val="Balloon Text"/>
    <w:basedOn w:val="Normal"/>
    <w:link w:val="BalloonTextChar"/>
    <w:uiPriority w:val="99"/>
    <w:semiHidden/>
    <w:unhideWhenUsed/>
    <w:qFormat/>
    <w:rsid w:val="006035BB"/>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Subject">
    <w:name w:val="annotation subject"/>
    <w:basedOn w:val="CommentText"/>
    <w:next w:val="CommentText"/>
    <w:link w:val="CommentSubjectChar"/>
    <w:uiPriority w:val="99"/>
    <w:semiHidden/>
    <w:unhideWhenUsed/>
    <w:qFormat/>
    <w:rsid w:val="00AC6FC0"/>
    <w:rPr>
      <w:b/>
      <w:bCs/>
    </w:rPr>
  </w:style>
  <w:style w:type="table" w:styleId="TableGrid">
    <w:name w:val="Table Grid"/>
    <w:basedOn w:val="TableNormal"/>
    <w:uiPriority w:val="39"/>
    <w:rsid w:val="00A5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D7A46-F259-46EC-8F7B-686392662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SANCHEZ CHICO, Ana</cp:lastModifiedBy>
  <cp:revision>4</cp:revision>
  <dcterms:created xsi:type="dcterms:W3CDTF">2021-03-19T13:23:00Z</dcterms:created>
  <dcterms:modified xsi:type="dcterms:W3CDTF">2021-03-19T13:44:00Z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