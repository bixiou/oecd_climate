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B07A9" w14:paraId="13907B7E" w14:textId="77777777" w:rsidTr="002D6C03">
        <w:tc>
          <w:tcPr>
            <w:tcW w:w="5246" w:type="dxa"/>
          </w:tcPr>
          <w:p w14:paraId="57384860" w14:textId="0C7154FA" w:rsidR="002D6C03" w:rsidRPr="004B07A9" w:rsidRDefault="00BF2047" w:rsidP="004B07A9">
            <w:pPr>
              <w:rPr>
                <w:lang w:val="pl-PL"/>
                <w:rPrChange w:id="0" w:author="KOZLUK Tomasz, ECO" w:date="2021-05-26T09:58:00Z">
                  <w:rPr/>
                </w:rPrChange>
              </w:rPr>
            </w:pPr>
            <w:r w:rsidRPr="004B07A9">
              <w:rPr>
                <w:lang w:val="pl-PL"/>
              </w:rPr>
              <w:t xml:space="preserve">Aby skutecznie </w:t>
            </w:r>
            <w:ins w:id="1" w:author="KOZLUK Tomasz, ECO/SSD" w:date="2021-05-26T09:40:00Z">
              <w:r w:rsidR="004B07A9" w:rsidRPr="004B07A9">
                <w:rPr>
                  <w:lang w:val="pl-PL"/>
                </w:rPr>
                <w:t>przeciwdziałać</w:t>
              </w:r>
            </w:ins>
            <w:ins w:id="2" w:author="KOZLUK Tomasz, ECO/SSD" w:date="2021-05-26T09:39:00Z">
              <w:r w:rsidR="004B07A9" w:rsidRPr="004B07A9">
                <w:rPr>
                  <w:lang w:val="pl-PL"/>
                </w:rPr>
                <w:t xml:space="preserve"> zmianom klimatycznym </w:t>
              </w:r>
            </w:ins>
            <w:del w:id="3" w:author="KOZLUK Tomasz, ECO/SSD" w:date="2021-05-26T09:40:00Z">
              <w:r w:rsidRPr="004B07A9" w:rsidDel="004B07A9">
                <w:rPr>
                  <w:lang w:val="pl-PL"/>
                  <w:rPrChange w:id="4" w:author="KOZLUK Tomasz, ECO" w:date="2021-05-26T09:58:00Z">
                    <w:rPr>
                      <w:lang w:val="pl-PL"/>
                    </w:rPr>
                  </w:rPrChange>
                </w:rPr>
                <w:delText xml:space="preserve">zwalczać zmiany klimatyczne </w:delText>
              </w:r>
            </w:del>
            <w:r w:rsidRPr="004B07A9">
              <w:rPr>
                <w:lang w:val="pl-PL"/>
                <w:rPrChange w:id="5" w:author="KOZLUK Tomasz, ECO" w:date="2021-05-26T09:58:00Z">
                  <w:rPr>
                    <w:lang w:val="pl-PL"/>
                  </w:rPr>
                </w:rPrChange>
              </w:rPr>
              <w:t xml:space="preserve">oraz powstrzymać </w:t>
            </w:r>
            <w:r w:rsidR="0075716E" w:rsidRPr="004B07A9">
              <w:rPr>
                <w:lang w:val="pl-PL"/>
                <w:rPrChange w:id="6" w:author="KOZLUK Tomasz, ECO" w:date="2021-05-26T09:58:00Z">
                  <w:rPr>
                    <w:lang w:val="pl-PL"/>
                  </w:rPr>
                </w:rPrChange>
              </w:rPr>
              <w:t>globalne ocieplenie</w:t>
            </w:r>
            <w:r w:rsidRPr="004B07A9">
              <w:rPr>
                <w:lang w:val="pl-PL"/>
                <w:rPrChange w:id="7" w:author="KOZLUK Tomasz, ECO" w:date="2021-05-26T09:58:00Z">
                  <w:rPr>
                    <w:lang w:val="pl-PL"/>
                  </w:rPr>
                </w:rPrChange>
              </w:rPr>
              <w:t xml:space="preserve">, potrzebujemy </w:t>
            </w:r>
            <w:ins w:id="8" w:author="KOZLUK Tomasz, ECO" w:date="2021-05-26T09:57:00Z">
              <w:r w:rsidR="004B07A9" w:rsidRPr="004B07A9">
                <w:rPr>
                  <w:lang w:val="pl-PL"/>
                  <w:rPrChange w:id="9" w:author="KOZLUK Tomasz, ECO" w:date="2021-05-26T09:58:00Z">
                    <w:rPr>
                      <w:lang w:val="pl-PL"/>
                    </w:rPr>
                  </w:rPrChange>
                </w:rPr>
                <w:t>zmian w polityce klimatycznej</w:t>
              </w:r>
            </w:ins>
            <w:del w:id="10" w:author="KOZLUK Tomasz, ECO" w:date="2021-05-26T09:57:00Z">
              <w:r w:rsidRPr="004B07A9" w:rsidDel="004B07A9">
                <w:rPr>
                  <w:lang w:val="pl-PL"/>
                  <w:rPrChange w:id="11" w:author="KOZLUK Tomasz, ECO" w:date="2021-05-26T09:58:00Z">
                    <w:rPr>
                      <w:lang w:val="pl-PL"/>
                    </w:rPr>
                  </w:rPrChange>
                </w:rPr>
                <w:delText>szeregu</w:delText>
              </w:r>
              <w:r w:rsidR="008D6BD0" w:rsidRPr="004B07A9" w:rsidDel="004B07A9">
                <w:rPr>
                  <w:lang w:val="pl-PL"/>
                  <w:rPrChange w:id="12" w:author="KOZLUK Tomasz, ECO" w:date="2021-05-26T09:58:00Z">
                    <w:rPr>
                      <w:lang w:val="pl-PL"/>
                    </w:rPr>
                  </w:rPrChange>
                </w:rPr>
                <w:delText xml:space="preserve"> formalnych wytycznych</w:delText>
              </w:r>
            </w:del>
            <w:r w:rsidRPr="004B07A9">
              <w:rPr>
                <w:lang w:val="pl-PL"/>
                <w:rPrChange w:id="13" w:author="KOZLUK Tomasz, ECO" w:date="2021-05-26T09:58:00Z">
                  <w:rPr>
                    <w:lang w:val="pl-PL"/>
                  </w:rPr>
                </w:rPrChange>
              </w:rPr>
              <w:t xml:space="preserve">. </w:t>
            </w:r>
            <w:ins w:id="14" w:author="KOZLUK Tomasz, ECO" w:date="2021-05-26T09:57:00Z">
              <w:r w:rsidR="004B07A9" w:rsidRPr="004B07A9">
                <w:rPr>
                  <w:lang w:val="pl-PL"/>
                  <w:rPrChange w:id="15" w:author="KOZLUK Tomasz, ECO" w:date="2021-05-26T09:58:00Z">
                    <w:rPr>
                      <w:lang w:val="pl-PL"/>
                    </w:rPr>
                  </w:rPrChange>
                </w:rPr>
                <w:t xml:space="preserve">Nowe </w:t>
              </w:r>
            </w:ins>
            <w:del w:id="16" w:author="KOZLUK Tomasz, ECO" w:date="2021-05-26T09:57:00Z">
              <w:r w:rsidRPr="004B07A9" w:rsidDel="004B07A9">
                <w:rPr>
                  <w:lang w:val="pl-PL"/>
                  <w:rPrChange w:id="17" w:author="KOZLUK Tomasz, ECO" w:date="2021-05-26T09:58:00Z">
                    <w:rPr/>
                  </w:rPrChange>
                </w:rPr>
                <w:delText>P</w:delText>
              </w:r>
            </w:del>
            <w:ins w:id="18" w:author="KOZLUK Tomasz, ECO" w:date="2021-05-26T09:57:00Z">
              <w:r w:rsidR="004B07A9" w:rsidRPr="004B07A9">
                <w:rPr>
                  <w:lang w:val="pl-PL"/>
                  <w:rPrChange w:id="19" w:author="KOZLUK Tomasz, ECO" w:date="2021-05-26T09:58:00Z">
                    <w:rPr>
                      <w:highlight w:val="yellow"/>
                      <w:lang w:val="pl-PL"/>
                    </w:rPr>
                  </w:rPrChange>
                </w:rPr>
                <w:t>p</w:t>
              </w:r>
            </w:ins>
            <w:r w:rsidRPr="004B07A9">
              <w:rPr>
                <w:lang w:val="pl-PL"/>
                <w:rPrChange w:id="20" w:author="KOZLUK Tomasz, ECO" w:date="2021-05-26T09:58:00Z">
                  <w:rPr/>
                </w:rPrChange>
              </w:rPr>
              <w:t xml:space="preserve">rzepisy </w:t>
            </w:r>
            <w:r w:rsidR="008D6BD0" w:rsidRPr="004B07A9">
              <w:rPr>
                <w:lang w:val="pl-PL"/>
                <w:rPrChange w:id="21" w:author="KOZLUK Tomasz, ECO" w:date="2021-05-26T09:58:00Z">
                  <w:rPr/>
                </w:rPrChange>
              </w:rPr>
              <w:t>w ramach polityki klimatycznej</w:t>
            </w:r>
            <w:r w:rsidRPr="004B07A9">
              <w:rPr>
                <w:lang w:val="pl-PL"/>
                <w:rPrChange w:id="22" w:author="KOZLUK Tomasz, ECO" w:date="2021-05-26T09:58:00Z">
                  <w:rPr/>
                </w:rPrChange>
              </w:rPr>
              <w:t xml:space="preserve"> są konieczne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4B07A9" w14:paraId="0F03F8AC" w14:textId="77777777" w:rsidTr="002D6C03">
        <w:tc>
          <w:tcPr>
            <w:tcW w:w="5246" w:type="dxa"/>
          </w:tcPr>
          <w:p w14:paraId="28DE52F0" w14:textId="7A18F9BF" w:rsidR="002D6C03" w:rsidRPr="004B07A9" w:rsidRDefault="00BF2047" w:rsidP="004B07A9">
            <w:pPr>
              <w:rPr>
                <w:lang w:val="pl-PL"/>
                <w:rPrChange w:id="23" w:author="KOZLUK Tomasz, ECO" w:date="2021-05-26T09:58:00Z">
                  <w:rPr>
                    <w:lang w:val="pl-PL"/>
                  </w:rPr>
                </w:rPrChange>
              </w:rPr>
            </w:pPr>
            <w:r w:rsidRPr="004B07A9">
              <w:rPr>
                <w:lang w:val="pl-PL"/>
              </w:rPr>
              <w:t>do tego, aby</w:t>
            </w:r>
            <w:r w:rsidR="008D6BD0" w:rsidRPr="004B07A9">
              <w:rPr>
                <w:lang w:val="pl-PL"/>
              </w:rPr>
              <w:t>śmy</w:t>
            </w:r>
            <w:r w:rsidRPr="004B07A9">
              <w:rPr>
                <w:lang w:val="pl-PL"/>
              </w:rPr>
              <w:t xml:space="preserve"> </w:t>
            </w:r>
            <w:del w:id="24" w:author="KOZLUK Tomasz, ECO/SSD" w:date="2021-05-26T09:40:00Z">
              <w:r w:rsidR="008D6BD0" w:rsidRPr="004B07A9" w:rsidDel="004B07A9">
                <w:rPr>
                  <w:lang w:val="pl-PL"/>
                </w:rPr>
                <w:delText xml:space="preserve">całkowicie </w:delText>
              </w:r>
            </w:del>
            <w:r w:rsidRPr="004B07A9">
              <w:rPr>
                <w:lang w:val="pl-PL"/>
              </w:rPr>
              <w:t>zmieni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7515570F" w:rsidR="002D6C03" w:rsidRPr="004B07A9" w:rsidRDefault="004B07A9" w:rsidP="004B07A9">
            <w:pPr>
              <w:rPr>
                <w:lang w:val="pl-PL"/>
                <w:rPrChange w:id="25" w:author="KOZLUK Tomasz, ECO" w:date="2021-05-26T09:58:00Z">
                  <w:rPr>
                    <w:lang w:val="en-US"/>
                  </w:rPr>
                </w:rPrChange>
              </w:rPr>
            </w:pPr>
            <w:ins w:id="26" w:author="KOZLUK Tomasz, ECO" w:date="2021-05-26T09:57:00Z">
              <w:r w:rsidRPr="004B07A9">
                <w:rPr>
                  <w:lang w:val="pl-PL"/>
                  <w:rPrChange w:id="27" w:author="KOZLUK Tomasz, ECO" w:date="2021-05-26T09:58:00Z">
                    <w:rPr>
                      <w:highlight w:val="yellow"/>
                      <w:lang w:val="en-US"/>
                    </w:rPr>
                  </w:rPrChange>
                </w:rPr>
                <w:t xml:space="preserve">Poprawili </w:t>
              </w:r>
            </w:ins>
            <w:ins w:id="28" w:author="KOZLUK Tomasz, ECO" w:date="2021-05-26T09:58:00Z">
              <w:r w:rsidRPr="004B07A9">
                <w:rPr>
                  <w:lang w:val="pl-PL"/>
                  <w:rPrChange w:id="29" w:author="KOZLUK Tomasz, ECO" w:date="2021-05-26T09:58:00Z">
                    <w:rPr>
                      <w:highlight w:val="yellow"/>
                      <w:lang w:val="pl-PL"/>
                    </w:rPr>
                  </w:rPrChange>
                </w:rPr>
                <w:t>wydajność</w:t>
              </w:r>
            </w:ins>
            <w:ins w:id="30" w:author="KOZLUK Tomasz, ECO" w:date="2021-05-26T09:57:00Z">
              <w:r w:rsidRPr="004B07A9">
                <w:rPr>
                  <w:lang w:val="pl-PL"/>
                  <w:rPrChange w:id="31" w:author="KOZLUK Tomasz, ECO" w:date="2021-05-26T09:58:00Z">
                    <w:rPr>
                      <w:highlight w:val="yellow"/>
                      <w:lang w:val="en-US"/>
                    </w:rPr>
                  </w:rPrChange>
                </w:rPr>
                <w:t xml:space="preserve"> energetyczna</w:t>
              </w:r>
              <w:r w:rsidRPr="004B07A9">
                <w:rPr>
                  <w:lang w:val="pl-PL"/>
                  <w:rPrChange w:id="32" w:author="KOZLUK Tomasz, ECO" w:date="2021-05-26T09:58:00Z">
                    <w:rPr>
                      <w:highlight w:val="yellow"/>
                      <w:lang w:val="pl-PL"/>
                    </w:rPr>
                  </w:rPrChange>
                </w:rPr>
                <w:t xml:space="preserve"> </w:t>
              </w:r>
            </w:ins>
            <w:ins w:id="33" w:author="KOZLUK Tomasz, ECO" w:date="2021-05-26T09:58:00Z">
              <w:r w:rsidRPr="004B07A9">
                <w:rPr>
                  <w:lang w:val="pl-PL"/>
                  <w:rPrChange w:id="34" w:author="KOZLUK Tomasz, ECO" w:date="2021-05-26T09:58:00Z">
                    <w:rPr>
                      <w:highlight w:val="yellow"/>
                      <w:lang w:val="pl-PL"/>
                    </w:rPr>
                  </w:rPrChange>
                </w:rPr>
                <w:t>budynków</w:t>
              </w:r>
            </w:ins>
            <w:del w:id="35" w:author="KOZLUK Tomasz, ECO" w:date="2021-05-26T09:58:00Z">
              <w:r w:rsidR="00B001DD" w:rsidRPr="004B07A9" w:rsidDel="004B07A9">
                <w:rPr>
                  <w:lang w:val="pl-PL"/>
                  <w:rPrChange w:id="36" w:author="KOZLUK Tomasz, ECO" w:date="2021-05-26T09:58:00Z">
                    <w:rPr>
                      <w:lang w:val="en-US"/>
                    </w:rPr>
                  </w:rPrChange>
                </w:rPr>
                <w:delText xml:space="preserve">abyśmy </w:delText>
              </w:r>
              <w:r w:rsidR="0075716E" w:rsidRPr="004B07A9" w:rsidDel="004B07A9">
                <w:rPr>
                  <w:lang w:val="pl-PL"/>
                  <w:rPrChange w:id="37" w:author="KOZLUK Tomasz, ECO" w:date="2021-05-26T09:58:00Z">
                    <w:rPr>
                      <w:lang w:val="en-US"/>
                    </w:rPr>
                  </w:rPrChange>
                </w:rPr>
                <w:delText>budowa</w:delText>
              </w:r>
              <w:r w:rsidR="008D6BD0" w:rsidRPr="004B07A9" w:rsidDel="004B07A9">
                <w:rPr>
                  <w:lang w:val="pl-PL"/>
                  <w:rPrChange w:id="38" w:author="KOZLUK Tomasz, ECO" w:date="2021-05-26T09:58:00Z">
                    <w:rPr>
                      <w:lang w:val="en-US"/>
                    </w:rPr>
                  </w:rPrChange>
                </w:rPr>
                <w:delText>li</w:delText>
              </w:r>
              <w:r w:rsidR="0075716E" w:rsidRPr="004B07A9" w:rsidDel="004B07A9">
                <w:rPr>
                  <w:lang w:val="pl-PL"/>
                  <w:rPrChange w:id="39" w:author="KOZLUK Tomasz, ECO" w:date="2021-05-26T09:58:00Z">
                    <w:rPr>
                      <w:lang w:val="en-US"/>
                    </w:rPr>
                  </w:rPrChange>
                </w:rPr>
                <w:delText xml:space="preserve"> ekologiczne domy</w:delText>
              </w:r>
            </w:del>
            <w:r w:rsidR="0075716E" w:rsidRPr="004B07A9">
              <w:rPr>
                <w:lang w:val="pl-PL"/>
                <w:rPrChange w:id="40" w:author="KOZLUK Tomasz, ECO" w:date="2021-05-26T09:58:00Z">
                  <w:rPr>
                    <w:lang w:val="en-US"/>
                  </w:rPr>
                </w:rPrChange>
              </w:rPr>
              <w:t>,</w:t>
            </w:r>
          </w:p>
        </w:tc>
        <w:tc>
          <w:tcPr>
            <w:tcW w:w="5386" w:type="dxa"/>
          </w:tcPr>
          <w:p w14:paraId="6D51C7CE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4B07A9" w14:paraId="39759786" w14:textId="77777777" w:rsidTr="002D6C03">
        <w:tc>
          <w:tcPr>
            <w:tcW w:w="5246" w:type="dxa"/>
          </w:tcPr>
          <w:p w14:paraId="1535A3C6" w14:textId="59E03160" w:rsidR="002D6C03" w:rsidRPr="004B07A9" w:rsidRDefault="0075716E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wypuści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na drogi </w:t>
            </w:r>
            <w:ins w:id="41" w:author="KOZLUK Tomasz, ECO/SSD" w:date="2021-05-26T09:40:00Z">
              <w:r w:rsidR="004B07A9">
                <w:rPr>
                  <w:lang w:val="pl-PL"/>
                </w:rPr>
                <w:t xml:space="preserve">bardziej </w:t>
              </w:r>
            </w:ins>
            <w:r w:rsidRPr="004B07A9">
              <w:rPr>
                <w:lang w:val="pl-PL"/>
              </w:rPr>
              <w:t xml:space="preserve">przyjazne dla środowiska </w:t>
            </w:r>
            <w:ins w:id="42" w:author="KOZLUK Tomasz, ECO/SSD" w:date="2021-05-26T09:41:00Z">
              <w:r w:rsidR="004B07A9">
                <w:rPr>
                  <w:lang w:val="pl-PL"/>
                </w:rPr>
                <w:t>samochody</w:t>
              </w:r>
            </w:ins>
            <w:del w:id="43" w:author="KOZLUK Tomasz, ECO/SSD" w:date="2021-05-26T09:41:00Z">
              <w:r w:rsidRPr="004B07A9" w:rsidDel="004B07A9">
                <w:rPr>
                  <w:lang w:val="pl-PL"/>
                </w:rPr>
                <w:delText>auta</w:delText>
              </w:r>
            </w:del>
            <w:r w:rsidRPr="004B07A9">
              <w:rPr>
                <w:lang w:val="pl-PL"/>
              </w:rPr>
              <w:t xml:space="preserve"> oraz ograniczy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zużycie paliwa.</w:t>
            </w:r>
          </w:p>
        </w:tc>
        <w:tc>
          <w:tcPr>
            <w:tcW w:w="5386" w:type="dxa"/>
          </w:tcPr>
          <w:p w14:paraId="45D8A8EA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4B07A9" w14:paraId="0FCE2799" w14:textId="77777777" w:rsidTr="002D6C03">
        <w:tc>
          <w:tcPr>
            <w:tcW w:w="5246" w:type="dxa"/>
          </w:tcPr>
          <w:p w14:paraId="6F42CDB6" w14:textId="19B0894B" w:rsidR="002D6C03" w:rsidRPr="008D6BD0" w:rsidRDefault="008D6BD0" w:rsidP="004B07A9">
            <w:pPr>
              <w:rPr>
                <w:lang w:val="pl-PL"/>
              </w:rPr>
            </w:pPr>
            <w:r w:rsidRPr="008D6BD0">
              <w:rPr>
                <w:lang w:val="pl-PL"/>
              </w:rPr>
              <w:t xml:space="preserve">Jednak </w:t>
            </w:r>
            <w:del w:id="44" w:author="KOZLUK Tomasz, ECO" w:date="2021-05-26T09:58:00Z">
              <w:r w:rsidRPr="008D6BD0" w:rsidDel="004B07A9">
                <w:rPr>
                  <w:lang w:val="pl-PL"/>
                </w:rPr>
                <w:delText xml:space="preserve">te same </w:delText>
              </w:r>
              <w:r w:rsidRPr="004B07A9" w:rsidDel="004B07A9">
                <w:rPr>
                  <w:lang w:val="pl-PL"/>
                </w:rPr>
                <w:delText>przepisy</w:delText>
              </w:r>
            </w:del>
            <w:ins w:id="45" w:author="KOZLUK Tomasz, ECO" w:date="2021-05-26T09:58:00Z">
              <w:r w:rsidR="004B07A9">
                <w:rPr>
                  <w:lang w:val="pl-PL"/>
                </w:rPr>
                <w:t>zmiany w polityce klimatycznej</w:t>
              </w:r>
            </w:ins>
            <w:r w:rsidRPr="008D6BD0">
              <w:rPr>
                <w:lang w:val="pl-PL"/>
              </w:rPr>
              <w:t xml:space="preserve"> powi</w:t>
            </w:r>
            <w:r>
              <w:rPr>
                <w:lang w:val="pl-PL"/>
              </w:rPr>
              <w:t xml:space="preserve">nny </w:t>
            </w:r>
            <w:ins w:id="46" w:author="KOZLUK Tomasz, ECO" w:date="2021-05-26T09:58:00Z">
              <w:r w:rsidR="004B07A9">
                <w:rPr>
                  <w:lang w:val="pl-PL"/>
                </w:rPr>
                <w:t xml:space="preserve">również </w:t>
              </w:r>
            </w:ins>
            <w:r>
              <w:rPr>
                <w:lang w:val="pl-PL"/>
              </w:rPr>
              <w:t>chronić miejsca pracy i zarobki</w:t>
            </w:r>
            <w:del w:id="47" w:author="KOZLUK Tomasz, ECO/SSD" w:date="2021-05-26T09:41:00Z">
              <w:r w:rsidDel="004B07A9">
                <w:rPr>
                  <w:lang w:val="pl-PL"/>
                </w:rPr>
                <w:delText xml:space="preserve"> zwykłych obywateli</w:delText>
              </w:r>
            </w:del>
            <w:r>
              <w:rPr>
                <w:lang w:val="pl-PL"/>
              </w:rPr>
              <w:t xml:space="preserve">. Przyjrzyjmy się bliżej trzem potencjalnym </w:t>
            </w:r>
            <w:r w:rsidR="00B001DD" w:rsidRPr="004B07A9">
              <w:rPr>
                <w:lang w:val="pl-PL"/>
              </w:rPr>
              <w:t>strategiom</w:t>
            </w:r>
            <w:r>
              <w:rPr>
                <w:lang w:val="pl-PL"/>
              </w:rPr>
              <w:t xml:space="preserve"> dotyczącym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D415E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4B07A9" w14:paraId="7E32C109" w14:textId="77777777" w:rsidTr="002D6C03">
        <w:tc>
          <w:tcPr>
            <w:tcW w:w="5246" w:type="dxa"/>
          </w:tcPr>
          <w:p w14:paraId="72D1DE30" w14:textId="46B4FA89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Zacznijmy od przepis</w:t>
            </w:r>
            <w:r w:rsidR="00B001DD">
              <w:rPr>
                <w:lang w:val="pl-PL"/>
              </w:rPr>
              <w:t>ów</w:t>
            </w:r>
            <w:r w:rsidRPr="00313589">
              <w:rPr>
                <w:lang w:val="pl-PL"/>
              </w:rPr>
              <w:t xml:space="preserve"> nakładając</w:t>
            </w:r>
            <w:r w:rsidR="00B001DD">
              <w:rPr>
                <w:lang w:val="pl-PL"/>
              </w:rPr>
              <w:t>ych</w:t>
            </w:r>
            <w:r w:rsidRPr="00313589">
              <w:rPr>
                <w:lang w:val="pl-PL"/>
              </w:rPr>
              <w:t xml:space="preserve"> na produ</w:t>
            </w:r>
            <w:r>
              <w:rPr>
                <w:lang w:val="pl-PL"/>
              </w:rPr>
              <w:t xml:space="preserve">centów samochodów obowiązek wytwarzania bardziej ekologicznych </w:t>
            </w:r>
            <w:ins w:id="48" w:author="KOZLUK Tomasz, ECO/SSD" w:date="2021-05-26T09:42:00Z">
              <w:r w:rsidR="004B07A9">
                <w:rPr>
                  <w:lang w:val="pl-PL"/>
                </w:rPr>
                <w:t>samochodów</w:t>
              </w:r>
            </w:ins>
            <w:del w:id="49" w:author="KOZLUK Tomasz, ECO/SSD" w:date="2021-05-26T09:42:00Z">
              <w:r w:rsidDel="004B07A9">
                <w:rPr>
                  <w:lang w:val="pl-PL"/>
                </w:rPr>
                <w:delText>aut</w:delText>
              </w:r>
            </w:del>
            <w:r>
              <w:rPr>
                <w:lang w:val="pl-PL"/>
              </w:rPr>
              <w:t xml:space="preserve"> – </w:t>
            </w:r>
            <w:r w:rsidR="00B001DD">
              <w:rPr>
                <w:lang w:val="pl-PL"/>
              </w:rPr>
              <w:t xml:space="preserve">czyli </w:t>
            </w:r>
            <w:r>
              <w:rPr>
                <w:lang w:val="pl-PL"/>
              </w:rPr>
              <w:t>zakaz</w:t>
            </w:r>
            <w:r w:rsidR="00B001DD">
              <w:rPr>
                <w:lang w:val="pl-PL"/>
              </w:rPr>
              <w:t>u</w:t>
            </w:r>
            <w:r>
              <w:rPr>
                <w:lang w:val="pl-PL"/>
              </w:rPr>
              <w:t xml:space="preserve"> produkcji pojazdów z silnikami spalinowymi.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4B07A9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4B07A9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72D8930F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lastRenderedPageBreak/>
              <w:t>W</w:t>
            </w:r>
            <w:r>
              <w:rPr>
                <w:lang w:val="pl-PL"/>
              </w:rPr>
              <w:t xml:space="preserve"> ramach</w:t>
            </w:r>
            <w:r w:rsidRPr="00313589">
              <w:rPr>
                <w:lang w:val="pl-PL"/>
              </w:rPr>
              <w:t xml:space="preserve"> zakaz</w:t>
            </w:r>
            <w:r>
              <w:rPr>
                <w:lang w:val="pl-PL"/>
              </w:rPr>
              <w:t>u</w:t>
            </w:r>
            <w:r w:rsidRPr="00313589">
              <w:rPr>
                <w:lang w:val="pl-PL"/>
              </w:rPr>
              <w:t xml:space="preserve"> produkcji aut</w:t>
            </w:r>
            <w:r>
              <w:rPr>
                <w:lang w:val="pl-PL"/>
              </w:rPr>
              <w:t xml:space="preserve"> z silnik</w:t>
            </w:r>
            <w:ins w:id="50" w:author="KOZLUK Tomasz, ECO/SSD" w:date="2021-05-26T09:42:00Z">
              <w:r w:rsidR="004B07A9">
                <w:rPr>
                  <w:lang w:val="pl-PL"/>
                </w:rPr>
                <w:t>ami</w:t>
              </w:r>
            </w:ins>
            <w:del w:id="51" w:author="KOZLUK Tomasz, ECO/SSD" w:date="2021-05-26T09:42:00Z">
              <w:r w:rsidDel="004B07A9">
                <w:rPr>
                  <w:lang w:val="pl-PL"/>
                </w:rPr>
                <w:delText>iem</w:delText>
              </w:r>
            </w:del>
            <w:r>
              <w:rPr>
                <w:lang w:val="pl-PL"/>
              </w:rPr>
              <w:t xml:space="preserve"> spalinowym</w:t>
            </w:r>
            <w:ins w:id="52" w:author="KOZLUK Tomasz, ECO/SSD" w:date="2021-05-26T09:42:00Z">
              <w:r w:rsidR="004B07A9">
                <w:rPr>
                  <w:lang w:val="pl-PL"/>
                </w:rPr>
                <w:t>i</w:t>
              </w:r>
            </w:ins>
            <w:r>
              <w:rPr>
                <w:lang w:val="pl-PL"/>
              </w:rPr>
              <w:t xml:space="preserve">, producenci </w:t>
            </w:r>
            <w:ins w:id="53" w:author="KOZLUK Tomasz, ECO" w:date="2021-05-26T09:59:00Z">
              <w:r w:rsidR="004B07A9">
                <w:rPr>
                  <w:lang w:val="pl-PL"/>
                </w:rPr>
                <w:t>byliby</w:t>
              </w:r>
            </w:ins>
            <w:del w:id="54" w:author="KOZLUK Tomasz, ECO" w:date="2021-05-26T09:59:00Z">
              <w:r w:rsidDel="004B07A9">
                <w:rPr>
                  <w:lang w:val="pl-PL"/>
                </w:rPr>
                <w:delText>są</w:delText>
              </w:r>
            </w:del>
            <w:r>
              <w:rPr>
                <w:lang w:val="pl-PL"/>
              </w:rPr>
              <w:t xml:space="preserve"> </w:t>
            </w:r>
            <w:r w:rsidR="00B001DD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prawnie zobowiązani do wytwarzania </w:t>
            </w:r>
            <w:del w:id="55" w:author="KOZLUK Tomasz, ECO/SSD" w:date="2021-05-26T09:42:00Z">
              <w:r w:rsidDel="004B07A9">
                <w:rPr>
                  <w:lang w:val="pl-PL"/>
                </w:rPr>
                <w:delText xml:space="preserve">takich </w:delText>
              </w:r>
            </w:del>
            <w:r>
              <w:rPr>
                <w:lang w:val="pl-PL"/>
              </w:rPr>
              <w:t xml:space="preserve">samochodów, które emitują mniejsze ilości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</w:t>
            </w:r>
            <w:r>
              <w:rPr>
                <w:lang w:val="pl-PL"/>
              </w:rPr>
              <w:t>na kilometr.</w:t>
            </w:r>
            <w:r w:rsidR="00391732">
              <w:rPr>
                <w:lang w:val="pl-PL"/>
              </w:rPr>
              <w:t xml:space="preserve"> Dozwolony próg emisji </w:t>
            </w:r>
            <w:r w:rsidR="00391732" w:rsidRPr="00313589">
              <w:rPr>
                <w:lang w:val="pl-PL"/>
              </w:rPr>
              <w:t>CO</w:t>
            </w:r>
            <w:r w:rsidR="00391732" w:rsidRPr="00313589">
              <w:rPr>
                <w:vertAlign w:val="subscript"/>
                <w:lang w:val="pl-PL"/>
              </w:rPr>
              <w:t>2</w:t>
            </w:r>
            <w:r w:rsidR="00391732">
              <w:rPr>
                <w:vertAlign w:val="subscript"/>
                <w:lang w:val="pl-PL"/>
              </w:rPr>
              <w:t xml:space="preserve">  </w:t>
            </w:r>
            <w:r w:rsidR="00391732">
              <w:rPr>
                <w:lang w:val="pl-PL"/>
              </w:rPr>
              <w:t>jest stopniowo obniżany każdego roku,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B07A9" w14:paraId="34069035" w14:textId="77777777" w:rsidTr="002D6C03">
        <w:tc>
          <w:tcPr>
            <w:tcW w:w="5246" w:type="dxa"/>
          </w:tcPr>
          <w:p w14:paraId="1367C9BD" w14:textId="5FD3E3F6" w:rsidR="00A67F24" w:rsidRPr="00391732" w:rsidRDefault="00391732" w:rsidP="004B07A9">
            <w:pPr>
              <w:rPr>
                <w:lang w:val="pl-PL"/>
              </w:rPr>
            </w:pPr>
            <w:r w:rsidRPr="00391732">
              <w:rPr>
                <w:lang w:val="pl-PL"/>
              </w:rPr>
              <w:t xml:space="preserve">tak aby po roku 2030 </w:t>
            </w:r>
            <w:r>
              <w:rPr>
                <w:lang w:val="pl-PL"/>
              </w:rPr>
              <w:t>na rynku</w:t>
            </w:r>
            <w:ins w:id="56" w:author="KOZLUK Tomasz, ECO" w:date="2021-05-26T09:59:00Z">
              <w:r w:rsidR="004B07A9">
                <w:rPr>
                  <w:lang w:val="pl-PL"/>
                </w:rPr>
                <w:t xml:space="preserve"> n</w:t>
              </w:r>
            </w:ins>
            <w:ins w:id="57" w:author="KOZLUK Tomasz, ECO" w:date="2021-05-26T10:00:00Z">
              <w:r w:rsidR="004B07A9">
                <w:rPr>
                  <w:lang w:val="pl-PL"/>
                </w:rPr>
                <w:t>owych samochodów</w:t>
              </w:r>
            </w:ins>
            <w:r>
              <w:rPr>
                <w:lang w:val="pl-PL"/>
              </w:rPr>
              <w:t xml:space="preserve"> sprzedawane były wyłącznie </w:t>
            </w:r>
            <w:r w:rsidR="00BF1BAE">
              <w:rPr>
                <w:lang w:val="pl-PL"/>
              </w:rPr>
              <w:t xml:space="preserve">pojazdy z napędem elektrycznym albo wodorowym. </w:t>
            </w:r>
            <w:del w:id="58" w:author="KOZLUK Tomasz, ECO/SSD" w:date="2021-05-26T09:43:00Z">
              <w:r w:rsidR="00BF1BAE" w:rsidDel="004B07A9">
                <w:rPr>
                  <w:lang w:val="pl-PL"/>
                </w:rPr>
                <w:delText>Zwróćmy uwagę, że a</w:delText>
              </w:r>
            </w:del>
            <w:ins w:id="59" w:author="KOZLUK Tomasz, ECO/SSD" w:date="2021-05-26T09:43:00Z">
              <w:r w:rsidR="004B07A9">
                <w:rPr>
                  <w:lang w:val="pl-PL"/>
                </w:rPr>
                <w:t>Samochody</w:t>
              </w:r>
            </w:ins>
            <w:del w:id="60" w:author="KOZLUK Tomasz, ECO/SSD" w:date="2021-05-26T09:43:00Z">
              <w:r w:rsidR="00BF1BAE" w:rsidDel="004B07A9">
                <w:rPr>
                  <w:lang w:val="pl-PL"/>
                </w:rPr>
                <w:delText>uta</w:delText>
              </w:r>
            </w:del>
            <w:ins w:id="61" w:author="KOZLUK Tomasz, ECO/SSD" w:date="2021-05-26T09:43:00Z">
              <w:r w:rsidR="004B07A9">
                <w:rPr>
                  <w:lang w:val="pl-PL"/>
                </w:rPr>
                <w:t xml:space="preserve"> maja obecnie krótszy </w:t>
              </w:r>
              <w:del w:id="62" w:author="KOZLUK Tomasz, ECO" w:date="2021-05-26T09:59:00Z">
                <w:r w:rsidR="004B07A9" w:rsidDel="004B07A9">
                  <w:rPr>
                    <w:lang w:val="pl-PL"/>
                  </w:rPr>
                  <w:delText>zasieg</w:delText>
                </w:r>
              </w:del>
            </w:ins>
            <w:ins w:id="63" w:author="KOZLUK Tomasz, ECO" w:date="2021-05-26T09:59:00Z">
              <w:r w:rsidR="004B07A9">
                <w:rPr>
                  <w:lang w:val="pl-PL"/>
                </w:rPr>
                <w:t>zasięg</w:t>
              </w:r>
            </w:ins>
            <w:del w:id="64" w:author="KOZLUK Tomasz, ECO/SSD" w:date="2021-05-26T09:43:00Z">
              <w:r w:rsidR="00BF1BAE" w:rsidDel="004B07A9">
                <w:rPr>
                  <w:lang w:val="pl-PL"/>
                </w:rPr>
                <w:delText xml:space="preserve"> elektryczne nie są w stanie pojechać tak daleko oraz</w:delText>
              </w:r>
            </w:del>
            <w:ins w:id="65" w:author="KOZLUK Tomasz, ECO/SSD" w:date="2021-05-26T09:43:00Z">
              <w:r w:rsidR="004B07A9">
                <w:rPr>
                  <w:lang w:val="pl-PL"/>
                </w:rPr>
                <w:t xml:space="preserve"> i</w:t>
              </w:r>
            </w:ins>
            <w:r w:rsidR="00BF1BAE">
              <w:rPr>
                <w:lang w:val="pl-PL"/>
              </w:rPr>
              <w:t xml:space="preserve"> mogą być </w:t>
            </w:r>
            <w:del w:id="66" w:author="KOZLUK Tomasz, ECO/SSD" w:date="2021-05-26T09:43:00Z">
              <w:r w:rsidR="00BF1BAE" w:rsidDel="004B07A9">
                <w:rPr>
                  <w:lang w:val="pl-PL"/>
                </w:rPr>
                <w:delText xml:space="preserve">znacznie </w:delText>
              </w:r>
            </w:del>
            <w:r w:rsidR="00BF1BAE">
              <w:rPr>
                <w:lang w:val="pl-PL"/>
              </w:rPr>
              <w:t xml:space="preserve">droższe od samochodów </w:t>
            </w:r>
            <w:ins w:id="67" w:author="KOZLUK Tomasz, ECO/SSD" w:date="2021-05-26T09:43:00Z">
              <w:r w:rsidR="004B07A9">
                <w:rPr>
                  <w:lang w:val="pl-PL"/>
                </w:rPr>
                <w:t>z silnikami spalinowymi</w:t>
              </w:r>
            </w:ins>
            <w:del w:id="68" w:author="KOZLUK Tomasz, ECO/SSD" w:date="2021-05-26T09:43:00Z">
              <w:r w:rsidR="00BF1BAE" w:rsidDel="004B07A9">
                <w:rPr>
                  <w:lang w:val="pl-PL"/>
                </w:rPr>
                <w:delText xml:space="preserve">tankowanych </w:delText>
              </w:r>
              <w:r w:rsidR="00B001DD" w:rsidDel="004B07A9">
                <w:rPr>
                  <w:lang w:val="pl-PL"/>
                </w:rPr>
                <w:delText>benzyną</w:delText>
              </w:r>
            </w:del>
            <w:r w:rsidR="00BF1BAE"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4B07A9" w14:paraId="178E1115" w14:textId="77777777" w:rsidTr="002D6C03">
        <w:tc>
          <w:tcPr>
            <w:tcW w:w="5246" w:type="dxa"/>
          </w:tcPr>
          <w:p w14:paraId="7AD70E94" w14:textId="47459EA0" w:rsidR="00A67F24" w:rsidRPr="00CF1B28" w:rsidRDefault="00CF1B28" w:rsidP="004B07A9">
            <w:pPr>
              <w:rPr>
                <w:lang w:val="pl-PL"/>
              </w:rPr>
            </w:pPr>
            <w:r w:rsidRPr="00CF1B28">
              <w:rPr>
                <w:lang w:val="pl-PL"/>
              </w:rPr>
              <w:t>W połączeniu z planem p</w:t>
            </w:r>
            <w:r>
              <w:rPr>
                <w:lang w:val="pl-PL"/>
              </w:rPr>
              <w:t>ozyskiwania energii z</w:t>
            </w:r>
            <w:ins w:id="69" w:author="KOZLUK Tomasz, ECO/SSD" w:date="2021-05-26T09:44:00Z">
              <w:r w:rsidR="004B07A9">
                <w:rPr>
                  <w:lang w:val="pl-PL"/>
                </w:rPr>
                <w:t>e</w:t>
              </w:r>
            </w:ins>
            <w:r>
              <w:rPr>
                <w:lang w:val="pl-PL"/>
              </w:rPr>
              <w:t xml:space="preserve"> </w:t>
            </w:r>
            <w:del w:id="70" w:author="KOZLUK Tomasz, ECO/SSD" w:date="2021-05-26T09:44:00Z">
              <w:r w:rsidDel="004B07A9">
                <w:rPr>
                  <w:lang w:val="pl-PL"/>
                </w:rPr>
                <w:delText xml:space="preserve">odnawialnych </w:delText>
              </w:r>
            </w:del>
            <w:r>
              <w:rPr>
                <w:lang w:val="pl-PL"/>
              </w:rPr>
              <w:t>źródeł</w:t>
            </w:r>
            <w:ins w:id="71" w:author="KOZLUK Tomasz, ECO/SSD" w:date="2021-05-26T09:44:00Z">
              <w:r w:rsidR="004B07A9">
                <w:rPr>
                  <w:lang w:val="pl-PL"/>
                </w:rPr>
                <w:t xml:space="preserve"> </w:t>
              </w:r>
              <w:r w:rsidR="004B07A9">
                <w:rPr>
                  <w:lang w:val="pl-PL"/>
                </w:rPr>
                <w:t>odnawialnych</w:t>
              </w:r>
            </w:ins>
            <w:r>
              <w:rPr>
                <w:lang w:val="pl-PL"/>
              </w:rPr>
              <w:t>, zakaz produkcji i używania aut z silnikami spalinowymi p</w:t>
            </w:r>
            <w:ins w:id="72" w:author="KOZLUK Tomasz, ECO" w:date="2021-05-26T10:00:00Z">
              <w:r w:rsidR="004B07A9">
                <w:rPr>
                  <w:lang w:val="pl-PL"/>
                </w:rPr>
                <w:t xml:space="preserve">rzyczynilby się do </w:t>
              </w:r>
            </w:ins>
            <w:del w:id="73" w:author="KOZLUK Tomasz, ECO" w:date="2021-05-26T10:00:00Z">
              <w:r w:rsidDel="004B07A9">
                <w:rPr>
                  <w:lang w:val="pl-PL"/>
                </w:rPr>
                <w:delText xml:space="preserve">omógłby </w:delText>
              </w:r>
              <w:r w:rsidR="0028609D" w:rsidDel="004B07A9">
                <w:rPr>
                  <w:lang w:val="pl-PL"/>
                </w:rPr>
                <w:delText xml:space="preserve">dokonać </w:delText>
              </w:r>
            </w:del>
            <w:r w:rsidR="0028609D">
              <w:rPr>
                <w:lang w:val="pl-PL"/>
              </w:rPr>
              <w:t>konieczn</w:t>
            </w:r>
            <w:ins w:id="74" w:author="KOZLUK Tomasz, ECO" w:date="2021-05-26T10:00:00Z">
              <w:r w:rsidR="004B07A9">
                <w:rPr>
                  <w:lang w:val="pl-PL"/>
                </w:rPr>
                <w:t>ych</w:t>
              </w:r>
            </w:ins>
            <w:del w:id="75" w:author="KOZLUK Tomasz, ECO" w:date="2021-05-26T10:00:00Z">
              <w:r w:rsidR="0028609D" w:rsidDel="004B07A9">
                <w:rPr>
                  <w:lang w:val="pl-PL"/>
                </w:rPr>
                <w:delText>ej</w:delText>
              </w:r>
            </w:del>
            <w:r w:rsidR="0028609D">
              <w:rPr>
                <w:lang w:val="pl-PL"/>
              </w:rPr>
              <w:t xml:space="preserve"> zmian</w:t>
            </w:r>
            <w:del w:id="76" w:author="KOZLUK Tomasz, ECO" w:date="2021-05-26T10:00:00Z">
              <w:r w:rsidR="0028609D" w:rsidDel="004B07A9">
                <w:rPr>
                  <w:lang w:val="pl-PL"/>
                </w:rPr>
                <w:delText>y</w:delText>
              </w:r>
            </w:del>
            <w:r>
              <w:rPr>
                <w:lang w:val="pl-PL"/>
              </w:rPr>
              <w:t xml:space="preserve">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4B07A9" w14:paraId="041E4320" w14:textId="77777777" w:rsidTr="002D6C03">
        <w:tc>
          <w:tcPr>
            <w:tcW w:w="5246" w:type="dxa"/>
          </w:tcPr>
          <w:p w14:paraId="4032008F" w14:textId="5DE5FDA0" w:rsidR="00A67F24" w:rsidRPr="00B12399" w:rsidRDefault="0028609D" w:rsidP="004B07A9">
            <w:pPr>
              <w:rPr>
                <w:lang w:val="pl-PL"/>
              </w:rPr>
            </w:pPr>
            <w:r w:rsidRPr="00B12399">
              <w:rPr>
                <w:lang w:val="pl-PL"/>
              </w:rPr>
              <w:t xml:space="preserve">A teraz spójrzmy </w:t>
            </w:r>
            <w:r w:rsidRPr="004B07A9">
              <w:rPr>
                <w:lang w:val="pl-PL"/>
              </w:rPr>
              <w:t>na</w:t>
            </w:r>
            <w:r w:rsidR="00B12399" w:rsidRPr="004B07A9">
              <w:rPr>
                <w:lang w:val="pl-PL"/>
                <w:rPrChange w:id="77" w:author="KOZLUK Tomasz, ECO" w:date="2021-05-26T10:00:00Z">
                  <w:rPr>
                    <w:lang w:val="pl-PL"/>
                  </w:rPr>
                </w:rPrChange>
              </w:rPr>
              <w:t xml:space="preserve"> postulat dotyczący</w:t>
            </w:r>
            <w:r w:rsidR="00B12399">
              <w:rPr>
                <w:lang w:val="pl-PL"/>
              </w:rPr>
              <w:t xml:space="preserve"> nałożenia podatku od emisji spalin w celu ograniczenia emisji oraz </w:t>
            </w:r>
            <w:ins w:id="78" w:author="KOZLUK Tomasz, ECO/SSD" w:date="2021-05-26T09:44:00Z">
              <w:r w:rsidR="004B07A9">
                <w:rPr>
                  <w:lang w:val="pl-PL"/>
                </w:rPr>
                <w:t>transfer</w:t>
              </w:r>
            </w:ins>
            <w:del w:id="79" w:author="KOZLUK Tomasz, ECO/SSD" w:date="2021-05-26T09:44:00Z">
              <w:r w:rsidR="00B12399" w:rsidDel="004B07A9">
                <w:rPr>
                  <w:lang w:val="pl-PL"/>
                </w:rPr>
                <w:delText>przepływ</w:delText>
              </w:r>
            </w:del>
            <w:r w:rsidR="00B12399">
              <w:rPr>
                <w:lang w:val="pl-PL"/>
              </w:rPr>
              <w:t>ów pieniężnych w celu ochrony siły nabywczej ludności.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3BE50650" w14:textId="77777777" w:rsidTr="002D6C03">
        <w:tc>
          <w:tcPr>
            <w:tcW w:w="5246" w:type="dxa"/>
          </w:tcPr>
          <w:p w14:paraId="1801E670" w14:textId="4564D2D1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>W warunkach obowiązującego podatku od emisji dw</w:t>
            </w:r>
            <w:r>
              <w:rPr>
                <w:lang w:val="pl-PL"/>
              </w:rPr>
              <w:t>utlenku węgla, wszystkie p</w:t>
            </w:r>
            <w:ins w:id="80" w:author="KOZLUK Tomasz, ECO" w:date="2021-05-26T09:45:00Z">
              <w:r w:rsidR="004B07A9">
                <w:rPr>
                  <w:lang w:val="pl-PL"/>
                </w:rPr>
                <w:t>aliwa</w:t>
              </w:r>
            </w:ins>
            <w:del w:id="81" w:author="KOZLUK Tomasz, ECO" w:date="2021-05-26T09:45:00Z">
              <w:r w:rsidDel="004B07A9">
                <w:rPr>
                  <w:lang w:val="pl-PL"/>
                </w:rPr>
                <w:delText>rodukty</w:delText>
              </w:r>
            </w:del>
            <w:r>
              <w:rPr>
                <w:lang w:val="pl-PL"/>
              </w:rPr>
              <w:t xml:space="preserve"> emitujące gazy cieplarniane byłyby opodatkowane. Na przykład, cena benzyny wzrosłaby o </w:t>
            </w:r>
            <w:commentRangeStart w:id="82"/>
            <w:r w:rsidR="007B1471" w:rsidRPr="006B380E">
              <w:rPr>
                <w:b/>
                <w:bCs/>
                <w:lang w:val="pl-PL"/>
              </w:rPr>
              <w:t>40 groszy</w:t>
            </w:r>
            <w:r>
              <w:rPr>
                <w:lang w:val="pl-PL"/>
              </w:rPr>
              <w:t xml:space="preserve"> </w:t>
            </w:r>
            <w:commentRangeEnd w:id="82"/>
            <w:r w:rsidR="004B07A9">
              <w:rPr>
                <w:rStyle w:val="CommentReference"/>
              </w:rPr>
              <w:commentReference w:id="82"/>
            </w:r>
            <w:r>
              <w:rPr>
                <w:lang w:val="pl-PL"/>
              </w:rPr>
              <w:t>na litrze.</w:t>
            </w:r>
          </w:p>
        </w:tc>
        <w:tc>
          <w:tcPr>
            <w:tcW w:w="5386" w:type="dxa"/>
          </w:tcPr>
          <w:p w14:paraId="1BF218ED" w14:textId="1726EA38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commentRangeStart w:id="83"/>
            <w:r w:rsidR="001B30A8"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 xml:space="preserve">cents </w:t>
            </w:r>
            <w:commentRangeEnd w:id="83"/>
            <w:r w:rsidR="00E33148">
              <w:rPr>
                <w:rStyle w:val="CommentReference"/>
              </w:rPr>
              <w:commentReference w:id="83"/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B30574" w14:textId="6FAD97D5" w:rsidR="00A67F24" w:rsidRPr="00A67F24" w:rsidRDefault="00A67F24" w:rsidP="00E3314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B30A8"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CA488C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4B07A9" w14:paraId="058204C7" w14:textId="77777777" w:rsidTr="002D6C03">
        <w:tc>
          <w:tcPr>
            <w:tcW w:w="5246" w:type="dxa"/>
          </w:tcPr>
          <w:p w14:paraId="5C2FF65D" w14:textId="0B4A5234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Przy podatku </w:t>
            </w:r>
            <w:ins w:id="84" w:author="KOZLUK Tomasz, ECO" w:date="2021-05-26T09:45:00Z">
              <w:r w:rsidR="004B07A9" w:rsidRPr="000D00B4">
                <w:rPr>
                  <w:lang w:val="pl-PL"/>
                </w:rPr>
                <w:t>od emisji dw</w:t>
              </w:r>
              <w:r w:rsidR="004B07A9">
                <w:rPr>
                  <w:lang w:val="pl-PL"/>
                </w:rPr>
                <w:t>utlenku węgla</w:t>
              </w:r>
            </w:ins>
            <w:del w:id="85" w:author="KOZLUK Tomasz, ECO" w:date="2021-05-26T09:45:00Z">
              <w:r w:rsidRPr="000D00B4" w:rsidDel="004B07A9">
                <w:rPr>
                  <w:lang w:val="pl-PL"/>
                </w:rPr>
                <w:delText>węglowym</w:delText>
              </w:r>
            </w:del>
            <w:r w:rsidRPr="000D00B4">
              <w:rPr>
                <w:lang w:val="pl-PL"/>
              </w:rPr>
              <w:t>, firmy i</w:t>
            </w:r>
            <w:r>
              <w:rPr>
                <w:lang w:val="pl-PL"/>
              </w:rPr>
              <w:t xml:space="preserve"> </w:t>
            </w:r>
            <w:r w:rsidR="006B380E">
              <w:rPr>
                <w:lang w:val="pl-PL"/>
              </w:rPr>
              <w:t>osoby fizyczne</w:t>
            </w:r>
            <w:r>
              <w:rPr>
                <w:lang w:val="pl-PL"/>
              </w:rPr>
              <w:t xml:space="preserve"> płacą za gazy cieplarniane, które emitują. To </w:t>
            </w:r>
            <w:del w:id="86" w:author="KOZLUK Tomasz, ECO" w:date="2021-05-26T09:46:00Z">
              <w:r w:rsidDel="004B07A9">
                <w:rPr>
                  <w:lang w:val="pl-PL"/>
                </w:rPr>
                <w:delText xml:space="preserve">zmusza </w:delText>
              </w:r>
            </w:del>
            <w:ins w:id="87" w:author="KOZLUK Tomasz, ECO" w:date="2021-05-26T09:46:00Z">
              <w:r w:rsidR="004B07A9">
                <w:rPr>
                  <w:lang w:val="pl-PL"/>
                </w:rPr>
                <w:t>skłania</w:t>
              </w:r>
              <w:r w:rsidR="004B07A9">
                <w:rPr>
                  <w:lang w:val="pl-PL"/>
                </w:rPr>
                <w:t xml:space="preserve"> </w:t>
              </w:r>
            </w:ins>
            <w:r>
              <w:rPr>
                <w:lang w:val="pl-PL"/>
              </w:rPr>
              <w:t xml:space="preserve">ich do działań ograniczających tę emisję. </w:t>
            </w:r>
          </w:p>
        </w:tc>
        <w:tc>
          <w:tcPr>
            <w:tcW w:w="5386" w:type="dxa"/>
          </w:tcPr>
          <w:p w14:paraId="370B3CA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4523B27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4B07A9" w14:paraId="4C02D246" w14:textId="77777777" w:rsidTr="002D6C03">
        <w:tc>
          <w:tcPr>
            <w:tcW w:w="5246" w:type="dxa"/>
          </w:tcPr>
          <w:p w14:paraId="67FE0AB3" w14:textId="40065299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Aby zrekompensować </w:t>
            </w:r>
            <w:r w:rsidR="006B380E">
              <w:rPr>
                <w:lang w:val="pl-PL"/>
              </w:rPr>
              <w:t>społeczeństwu</w:t>
            </w:r>
            <w:r w:rsidRPr="000D00B4">
              <w:rPr>
                <w:lang w:val="pl-PL"/>
              </w:rPr>
              <w:t xml:space="preserve"> wzrost cen</w:t>
            </w:r>
            <w:r>
              <w:rPr>
                <w:lang w:val="pl-PL"/>
              </w:rPr>
              <w:t xml:space="preserve">, </w:t>
            </w:r>
            <w:del w:id="88" w:author="KOZLUK Tomasz, ECO" w:date="2021-05-26T09:46:00Z">
              <w:r w:rsidR="00B7338E" w:rsidDel="004B07A9">
                <w:rPr>
                  <w:lang w:val="pl-PL"/>
                </w:rPr>
                <w:delText xml:space="preserve">pozyskane </w:delText>
              </w:r>
            </w:del>
            <w:r w:rsidR="00B7338E">
              <w:rPr>
                <w:lang w:val="pl-PL"/>
              </w:rPr>
              <w:t>środki</w:t>
            </w:r>
            <w:r>
              <w:rPr>
                <w:lang w:val="pl-PL"/>
              </w:rPr>
              <w:t xml:space="preserve"> </w:t>
            </w:r>
            <w:ins w:id="89" w:author="KOZLUK Tomasz, ECO" w:date="2021-05-26T09:46:00Z">
              <w:r w:rsidR="004B07A9">
                <w:rPr>
                  <w:lang w:val="pl-PL"/>
                </w:rPr>
                <w:t>pozyskane</w:t>
              </w:r>
              <w:r w:rsidR="004B07A9">
                <w:rPr>
                  <w:lang w:val="pl-PL"/>
                </w:rPr>
                <w:t xml:space="preserve"> </w:t>
              </w:r>
            </w:ins>
            <w:r>
              <w:rPr>
                <w:lang w:val="pl-PL"/>
              </w:rPr>
              <w:t xml:space="preserve">z podatku węglowego byłyby redystrybuowane do wszystkich gospodarstw </w:t>
            </w:r>
            <w:r>
              <w:rPr>
                <w:lang w:val="pl-PL"/>
              </w:rPr>
              <w:lastRenderedPageBreak/>
              <w:t>domowych</w:t>
            </w:r>
            <w:r w:rsidR="00F578E4">
              <w:rPr>
                <w:lang w:val="pl-PL"/>
              </w:rPr>
              <w:t>, niezależnie od ich dochodu. W ten sposób każda dorosła osoba otrzymałaby</w:t>
            </w:r>
            <w:r w:rsidR="005D5F2E">
              <w:rPr>
                <w:lang w:val="pl-PL"/>
              </w:rPr>
              <w:t xml:space="preserve"> </w:t>
            </w:r>
            <w:r w:rsidR="005D5F2E" w:rsidRPr="005D5F2E">
              <w:rPr>
                <w:b/>
                <w:bCs/>
                <w:lang w:val="pl-PL"/>
              </w:rPr>
              <w:t>1100 złotych</w:t>
            </w:r>
            <w:r w:rsidR="005D5F2E">
              <w:rPr>
                <w:lang w:val="pl-PL"/>
              </w:rPr>
              <w:t xml:space="preserve"> rocznie.</w:t>
            </w:r>
          </w:p>
        </w:tc>
        <w:tc>
          <w:tcPr>
            <w:tcW w:w="5386" w:type="dxa"/>
          </w:tcPr>
          <w:p w14:paraId="17ED6F03" w14:textId="34C79432" w:rsidR="00A67F24" w:rsidRDefault="00A67F24" w:rsidP="003D01E3">
            <w:r>
              <w:rPr>
                <w:lang w:val="en-US"/>
              </w:rPr>
              <w:lastRenderedPageBreak/>
              <w:t xml:space="preserve">To compensate people for the price increases, the revenues of the carbon tax would be redistributed to all households, regardless of their income. Each adult would thus receive </w:t>
            </w:r>
            <w:r w:rsidR="003D01E3"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="001B30A8" w:rsidRPr="001B30A8">
              <w:rPr>
                <w:b/>
                <w:lang w:val="en-US"/>
              </w:rPr>
              <w:t>zł</w:t>
            </w:r>
            <w:r w:rsidR="001B30A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0AC894D8" w14:textId="678CFFC1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 xml:space="preserve">sh comes on the pile </w:t>
            </w:r>
            <w:r w:rsidR="00936EE9">
              <w:rPr>
                <w:lang w:val="en-US"/>
              </w:rPr>
              <w:lastRenderedPageBreak/>
              <w:t>with “</w:t>
            </w:r>
            <w:r w:rsidR="00936EE9">
              <w:rPr>
                <w:b/>
                <w:lang w:val="en-US"/>
              </w:rPr>
              <w:t xml:space="preserve">+ </w:t>
            </w:r>
            <w:r w:rsidR="001B30A8">
              <w:rPr>
                <w:b/>
                <w:lang w:val="en-US"/>
              </w:rPr>
              <w:t>1</w:t>
            </w:r>
            <w:r w:rsidR="003D01E3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4B07A9" w14:paraId="75301E2F" w14:textId="77777777" w:rsidTr="002D6C03">
        <w:tc>
          <w:tcPr>
            <w:tcW w:w="5246" w:type="dxa"/>
          </w:tcPr>
          <w:p w14:paraId="23499CED" w14:textId="3CA2F3AB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lastRenderedPageBreak/>
              <w:t>Z reguły, mniej zamożni ludz</w:t>
            </w:r>
            <w:r>
              <w:rPr>
                <w:lang w:val="pl-PL"/>
              </w:rPr>
              <w:t>ie posiadają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4B07A9" w14:paraId="13F7EF6B" w14:textId="77777777" w:rsidTr="002D6C03">
        <w:tc>
          <w:tcPr>
            <w:tcW w:w="5246" w:type="dxa"/>
          </w:tcPr>
          <w:p w14:paraId="5202EFA1" w14:textId="44310889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mieszkają w mniejszych domach </w:t>
            </w:r>
            <w:r>
              <w:rPr>
                <w:lang w:val="pl-PL"/>
              </w:rPr>
              <w:t>i rzadziej latają samolotami, a zatem można przyjąć, że zużywają mniej paliw kopalnych niż przeciętny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B07A9" w14:paraId="06DEC514" w14:textId="77777777" w:rsidTr="002D6C03">
        <w:tc>
          <w:tcPr>
            <w:tcW w:w="5246" w:type="dxa"/>
          </w:tcPr>
          <w:p w14:paraId="29A8A8C0" w14:textId="54E346B3" w:rsidR="00A67F24" w:rsidRPr="006A00DD" w:rsidRDefault="006A00DD" w:rsidP="004B07A9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Skoro </w:t>
            </w:r>
            <w:r>
              <w:rPr>
                <w:lang w:val="pl-PL"/>
              </w:rPr>
              <w:t xml:space="preserve">biedniejsza część społeczeństwa </w:t>
            </w:r>
            <w:r w:rsidRPr="006A00DD">
              <w:rPr>
                <w:lang w:val="pl-PL"/>
              </w:rPr>
              <w:t>otrzyma</w:t>
            </w:r>
            <w:r>
              <w:rPr>
                <w:lang w:val="pl-PL"/>
              </w:rPr>
              <w:t>łaby</w:t>
            </w:r>
            <w:r w:rsidRPr="006A00DD">
              <w:rPr>
                <w:lang w:val="pl-PL"/>
              </w:rPr>
              <w:t xml:space="preserve"> rekompensatę w te</w:t>
            </w:r>
            <w:r w:rsidR="00E24A88">
              <w:rPr>
                <w:lang w:val="pl-PL"/>
              </w:rPr>
              <w:t>j</w:t>
            </w:r>
            <w:r w:rsidRPr="006A00DD">
              <w:rPr>
                <w:lang w:val="pl-PL"/>
              </w:rPr>
              <w:t xml:space="preserve"> samej wysokości</w:t>
            </w:r>
            <w:r>
              <w:rPr>
                <w:lang w:val="pl-PL"/>
              </w:rPr>
              <w:t xml:space="preserve">, co wszyscy inni, oznacza to, że zasadniczo zyskałaby na podatku </w:t>
            </w:r>
            <w:ins w:id="90" w:author="KOZLUK Tomasz, ECO" w:date="2021-05-26T09:47:00Z">
              <w:r w:rsidR="004B07A9" w:rsidRPr="000D00B4">
                <w:rPr>
                  <w:lang w:val="pl-PL"/>
                </w:rPr>
                <w:t>od emisji dw</w:t>
              </w:r>
              <w:r w:rsidR="004B07A9">
                <w:rPr>
                  <w:lang w:val="pl-PL"/>
                </w:rPr>
                <w:t>utlenku węgla</w:t>
              </w:r>
              <w:r w:rsidR="004B07A9">
                <w:rPr>
                  <w:lang w:val="pl-PL"/>
                </w:rPr>
                <w:t xml:space="preserve"> </w:t>
              </w:r>
            </w:ins>
            <w:del w:id="91" w:author="KOZLUK Tomasz, ECO" w:date="2021-05-26T09:47:00Z">
              <w:r w:rsidDel="004B07A9">
                <w:rPr>
                  <w:lang w:val="pl-PL"/>
                </w:rPr>
                <w:delText xml:space="preserve">węglowym </w:delText>
              </w:r>
            </w:del>
            <w:r>
              <w:rPr>
                <w:lang w:val="pl-PL"/>
              </w:rPr>
              <w:t xml:space="preserve">w formie </w:t>
            </w:r>
            <w:del w:id="92" w:author="KOZLUK Tomasz, ECO" w:date="2021-05-26T09:47:00Z">
              <w:r w:rsidDel="004B07A9">
                <w:rPr>
                  <w:lang w:val="pl-PL"/>
                </w:rPr>
                <w:delText>przepływu</w:delText>
              </w:r>
            </w:del>
            <w:ins w:id="93" w:author="KOZLUK Tomasz, ECO" w:date="2021-05-26T09:47:00Z">
              <w:r w:rsidR="004B07A9">
                <w:rPr>
                  <w:lang w:val="pl-PL"/>
                </w:rPr>
                <w:t>transferu</w:t>
              </w:r>
            </w:ins>
            <w:del w:id="94" w:author="KOZLUK Tomasz, ECO" w:date="2021-05-26T09:47:00Z">
              <w:r w:rsidDel="004B07A9">
                <w:rPr>
                  <w:lang w:val="pl-PL"/>
                </w:rPr>
                <w:delText xml:space="preserve"> pieniężnego</w:delText>
              </w:r>
            </w:del>
            <w:r>
              <w:rPr>
                <w:lang w:val="pl-PL"/>
              </w:rPr>
              <w:t xml:space="preserve">. 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4B07A9" w14:paraId="1C4263A4" w14:textId="77777777" w:rsidTr="002D6C03">
        <w:tc>
          <w:tcPr>
            <w:tcW w:w="5246" w:type="dxa"/>
          </w:tcPr>
          <w:p w14:paraId="2B3B5773" w14:textId="090B7580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drugiej strony, ludzie bogaci</w:t>
            </w:r>
            <w:r>
              <w:rPr>
                <w:lang w:val="pl-PL"/>
              </w:rPr>
              <w:t xml:space="preserve"> </w:t>
            </w:r>
            <w:r w:rsidR="003B5FDE">
              <w:rPr>
                <w:lang w:val="pl-PL"/>
              </w:rPr>
              <w:t>ponieśliby stratę.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4B07A9" w14:paraId="19CF04C5" w14:textId="77777777" w:rsidTr="002D6C03">
        <w:tc>
          <w:tcPr>
            <w:tcW w:w="5246" w:type="dxa"/>
          </w:tcPr>
          <w:p w14:paraId="39F550DD" w14:textId="05CFD5AE" w:rsidR="00936EE9" w:rsidRPr="00B7338E" w:rsidRDefault="00B7338E" w:rsidP="004B07A9">
            <w:pPr>
              <w:rPr>
                <w:iCs/>
                <w:lang w:val="pl-PL"/>
              </w:rPr>
            </w:pPr>
            <w:r w:rsidRPr="00B7338E">
              <w:rPr>
                <w:iCs/>
                <w:lang w:val="pl-PL"/>
              </w:rPr>
              <w:t>Czy takie uregulowanie ma sens?</w:t>
            </w:r>
            <w:r>
              <w:rPr>
                <w:iCs/>
                <w:lang w:val="pl-PL"/>
              </w:rPr>
              <w:t xml:space="preserve"> Tak! W </w:t>
            </w:r>
            <w:ins w:id="95" w:author="KOZLUK Tomasz, ECO" w:date="2021-05-26T09:48:00Z">
              <w:r w:rsidR="004B07A9">
                <w:rPr>
                  <w:iCs/>
                  <w:lang w:val="pl-PL"/>
                </w:rPr>
                <w:t xml:space="preserve">kanadyjskiej </w:t>
              </w:r>
            </w:ins>
            <w:r>
              <w:rPr>
                <w:iCs/>
                <w:lang w:val="pl-PL"/>
              </w:rPr>
              <w:t xml:space="preserve">prowincji </w:t>
            </w:r>
            <w:del w:id="96" w:author="KOZLUK Tomasz, ECO" w:date="2021-05-26T09:48:00Z">
              <w:r w:rsidDel="004B07A9">
                <w:rPr>
                  <w:iCs/>
                  <w:lang w:val="pl-PL"/>
                </w:rPr>
                <w:delText xml:space="preserve">Kanady – </w:delText>
              </w:r>
            </w:del>
            <w:r>
              <w:rPr>
                <w:iCs/>
                <w:lang w:val="pl-PL"/>
              </w:rPr>
              <w:t xml:space="preserve">Kolumbii Brytyjskiej podatek od emisji dwutlenku węgla </w:t>
            </w:r>
            <w:ins w:id="97" w:author="KOZLUK Tomasz, ECO" w:date="2021-05-26T09:48:00Z">
              <w:r w:rsidR="004B07A9">
                <w:rPr>
                  <w:iCs/>
                  <w:lang w:val="pl-PL"/>
                </w:rPr>
                <w:t xml:space="preserve">połączony </w:t>
              </w:r>
            </w:ins>
            <w:r>
              <w:rPr>
                <w:iCs/>
                <w:lang w:val="pl-PL"/>
              </w:rPr>
              <w:t xml:space="preserve">z </w:t>
            </w:r>
            <w:r w:rsidR="00814585">
              <w:rPr>
                <w:iCs/>
                <w:lang w:val="pl-PL"/>
              </w:rPr>
              <w:t xml:space="preserve">wypłatą podatnikom pozyskanych z niego środków obowiązuje </w:t>
            </w:r>
            <w:r w:rsidR="006B380E">
              <w:rPr>
                <w:iCs/>
                <w:lang w:val="pl-PL"/>
              </w:rPr>
              <w:t xml:space="preserve">już </w:t>
            </w:r>
            <w:r w:rsidR="00814585">
              <w:rPr>
                <w:iCs/>
                <w:lang w:val="pl-PL"/>
              </w:rPr>
              <w:t>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18289447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>Badania pokazały, że taka polityka</w:t>
            </w:r>
            <w:r>
              <w:rPr>
                <w:iCs/>
                <w:lang w:val="pl-PL"/>
              </w:rPr>
              <w:t xml:space="preserve"> znacząco zredukowała emisję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iCs/>
                <w:lang w:val="pl-PL"/>
              </w:rPr>
              <w:t>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4B07A9" w14:paraId="06A34FE2" w14:textId="77777777" w:rsidTr="002D6C03">
        <w:tc>
          <w:tcPr>
            <w:tcW w:w="5246" w:type="dxa"/>
          </w:tcPr>
          <w:p w14:paraId="7595EA7B" w14:textId="3C47E391" w:rsidR="00936EE9" w:rsidRPr="00D73E6F" w:rsidRDefault="00814585" w:rsidP="00936EE9">
            <w:pPr>
              <w:rPr>
                <w:iCs/>
              </w:rPr>
            </w:pPr>
            <w:r>
              <w:rPr>
                <w:iCs/>
              </w:rPr>
              <w:t>doprowadziła do wzrostu zatrudnienia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31FB7D9E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 xml:space="preserve">oraz przyczyniła się do </w:t>
            </w:r>
            <w:ins w:id="98" w:author="KOZLUK Tomasz, ECO" w:date="2021-05-26T09:48:00Z">
              <w:r w:rsidR="004B07A9">
                <w:rPr>
                  <w:iCs/>
                  <w:lang w:val="pl-PL"/>
                </w:rPr>
                <w:t xml:space="preserve">wzrostu </w:t>
              </w:r>
            </w:ins>
            <w:r w:rsidRPr="00814585">
              <w:rPr>
                <w:iCs/>
                <w:lang w:val="pl-PL"/>
              </w:rPr>
              <w:t>zamoż</w:t>
            </w:r>
            <w:r>
              <w:rPr>
                <w:iCs/>
                <w:lang w:val="pl-PL"/>
              </w:rPr>
              <w:t>ności większości ludzi.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4B07A9" w14:paraId="42011716" w14:textId="77777777" w:rsidTr="002D6C03">
        <w:tc>
          <w:tcPr>
            <w:tcW w:w="5246" w:type="dxa"/>
          </w:tcPr>
          <w:p w14:paraId="03BAC356" w14:textId="66B4C73D" w:rsidR="00936EE9" w:rsidRPr="004B07A9" w:rsidRDefault="00FF43B1" w:rsidP="00936EE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Ostatnią strategią jest ogromny program inwestycji publicznych w tzw.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4B07A9" w14:paraId="0998A2E6" w14:textId="77777777" w:rsidTr="002D6C03">
        <w:tc>
          <w:tcPr>
            <w:tcW w:w="5246" w:type="dxa"/>
          </w:tcPr>
          <w:p w14:paraId="3EDF7F09" w14:textId="0EB98E26" w:rsidR="00936EE9" w:rsidRPr="001D500F" w:rsidRDefault="001D500F" w:rsidP="004B07A9">
            <w:pPr>
              <w:rPr>
                <w:lang w:val="pl-PL"/>
              </w:rPr>
            </w:pPr>
            <w:r w:rsidRPr="001D500F">
              <w:rPr>
                <w:lang w:val="pl-PL"/>
              </w:rPr>
              <w:t>który byłby finansowany dodatkowym d</w:t>
            </w:r>
            <w:r>
              <w:rPr>
                <w:lang w:val="pl-PL"/>
              </w:rPr>
              <w:t xml:space="preserve">ługiem </w:t>
            </w:r>
            <w:ins w:id="99" w:author="KOZLUK Tomasz, ECO" w:date="2021-05-26T09:49:00Z">
              <w:r w:rsidR="004B07A9">
                <w:rPr>
                  <w:lang w:val="pl-PL"/>
                </w:rPr>
                <w:t xml:space="preserve">publicznym </w:t>
              </w:r>
            </w:ins>
            <w:r>
              <w:rPr>
                <w:lang w:val="pl-PL"/>
              </w:rPr>
              <w:t>zaciągniętym przez rząd</w:t>
            </w:r>
            <w:del w:id="100" w:author="KOZLUK Tomasz, ECO" w:date="2021-05-26T09:49:00Z">
              <w:r w:rsidDel="004B07A9">
                <w:rPr>
                  <w:lang w:val="pl-PL"/>
                </w:rPr>
                <w:delText xml:space="preserve"> kraju</w:delText>
              </w:r>
            </w:del>
            <w:r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4B07A9" w14:paraId="790F43B9" w14:textId="77777777" w:rsidTr="002D6C03">
        <w:tc>
          <w:tcPr>
            <w:tcW w:w="5246" w:type="dxa"/>
          </w:tcPr>
          <w:p w14:paraId="3FADFEBD" w14:textId="19C0F57B" w:rsidR="00936EE9" w:rsidRPr="005F2266" w:rsidRDefault="005F2266" w:rsidP="004B07A9">
            <w:pPr>
              <w:rPr>
                <w:lang w:val="pl-PL"/>
              </w:rPr>
            </w:pPr>
            <w:r w:rsidRPr="005F2266">
              <w:rPr>
                <w:lang w:val="pl-PL"/>
              </w:rPr>
              <w:t xml:space="preserve">Program zielonej infrastruktury </w:t>
            </w:r>
            <w:ins w:id="101" w:author="KOZLUK Tomasz, ECO" w:date="2021-05-26T09:49:00Z">
              <w:r w:rsidR="004B07A9">
                <w:rPr>
                  <w:lang w:val="pl-PL"/>
                </w:rPr>
                <w:t>miałby na celu</w:t>
              </w:r>
            </w:ins>
            <w:del w:id="102" w:author="KOZLUK Tomasz, ECO" w:date="2021-05-26T09:49:00Z">
              <w:r w:rsidRPr="005F2266" w:rsidDel="004B07A9">
                <w:rPr>
                  <w:lang w:val="pl-PL"/>
                </w:rPr>
                <w:delText>spowodowałby</w:delText>
              </w:r>
            </w:del>
            <w:r w:rsidRPr="005F2266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ę w infrastrukturze energetycznej niezbędną do powstrzymania zmian </w:t>
            </w:r>
            <w:r>
              <w:rPr>
                <w:lang w:val="pl-PL"/>
              </w:rPr>
              <w:lastRenderedPageBreak/>
              <w:t>klimatycznych, jednak mogłoby to się odbyć kosztem innych potencjalnych projektów</w:t>
            </w:r>
            <w:r w:rsidR="00D84CC8">
              <w:rPr>
                <w:lang w:val="pl-PL"/>
              </w:rPr>
              <w:t xml:space="preserve"> finansowanych przez rząd. W </w:t>
            </w:r>
            <w:r w:rsidR="00D84CC8" w:rsidRPr="00D84CC8">
              <w:rPr>
                <w:b/>
                <w:bCs/>
                <w:lang w:val="pl-PL"/>
              </w:rPr>
              <w:t>Polsce</w:t>
            </w:r>
            <w:r w:rsidR="00D84CC8">
              <w:rPr>
                <w:lang w:val="pl-PL"/>
              </w:rPr>
              <w:t xml:space="preserve"> taki program mógłby stworzyć </w:t>
            </w:r>
            <w:r w:rsidR="00D84CC8" w:rsidRPr="00124E4A">
              <w:rPr>
                <w:b/>
                <w:bCs/>
                <w:lang w:val="pl-PL"/>
              </w:rPr>
              <w:t>300 tysięcy</w:t>
            </w:r>
            <w:r w:rsidR="00D84CC8">
              <w:rPr>
                <w:lang w:val="pl-PL"/>
              </w:rPr>
              <w:t xml:space="preserve"> miejsc pracy w zielonych sektorach gospodarki,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 xml:space="preserve">change but it could come at the expense of other </w:t>
            </w:r>
            <w:r w:rsidRPr="00936EE9">
              <w:rPr>
                <w:lang w:val="en-US"/>
              </w:rPr>
              <w:lastRenderedPageBreak/>
              <w:t>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936EE9" w:rsidRPr="004B07A9" w14:paraId="5FE5BB69" w14:textId="77777777" w:rsidTr="002D6C03">
        <w:tc>
          <w:tcPr>
            <w:tcW w:w="5246" w:type="dxa"/>
          </w:tcPr>
          <w:p w14:paraId="59A5F73B" w14:textId="52E7DF90" w:rsidR="00936EE9" w:rsidRPr="007B1471" w:rsidRDefault="007B1471" w:rsidP="00936EE9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  <w:r w:rsidRPr="007B1471">
              <w:rPr>
                <w:lang w:val="pl-PL"/>
              </w:rPr>
              <w:t>lektrownie wykorzystujące odnawialne źródła ene</w:t>
            </w:r>
            <w:r>
              <w:rPr>
                <w:lang w:val="pl-PL"/>
              </w:rPr>
              <w:t>rgii,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4B07A9" w14:paraId="6FA1B702" w14:textId="77777777" w:rsidTr="002D6C03">
        <w:tc>
          <w:tcPr>
            <w:tcW w:w="5246" w:type="dxa"/>
          </w:tcPr>
          <w:p w14:paraId="0B5397A5" w14:textId="60B23955" w:rsidR="00936EE9" w:rsidRPr="00C54C34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>izolacje budowlane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4B07A9" w14:paraId="6A130C14" w14:textId="77777777" w:rsidTr="002D6C03">
        <w:tc>
          <w:tcPr>
            <w:tcW w:w="5246" w:type="dxa"/>
          </w:tcPr>
          <w:p w14:paraId="29F6BF50" w14:textId="649D8C46" w:rsidR="00936EE9" w:rsidRPr="00D73E6F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czy rolnictwo </w:t>
            </w:r>
            <w:r w:rsidR="006B380E">
              <w:rPr>
                <w:lang w:val="en-US"/>
              </w:rPr>
              <w:t>z</w:t>
            </w:r>
            <w:r>
              <w:rPr>
                <w:lang w:val="en-US"/>
              </w:rPr>
              <w:t>równoważone,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4B07A9" w14:paraId="5D1AE661" w14:textId="77777777" w:rsidTr="002D6C03">
        <w:tc>
          <w:tcPr>
            <w:tcW w:w="5246" w:type="dxa"/>
          </w:tcPr>
          <w:p w14:paraId="77C34A4E" w14:textId="3457ABA8" w:rsidR="00936EE9" w:rsidRPr="00124E4A" w:rsidRDefault="00124E4A" w:rsidP="00936EE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jednak równolegle </w:t>
            </w:r>
            <w:r w:rsidRPr="00124E4A">
              <w:rPr>
                <w:b/>
                <w:bCs/>
                <w:iCs/>
                <w:lang w:val="pl-PL"/>
              </w:rPr>
              <w:t>100 tysięcy</w:t>
            </w:r>
            <w:r w:rsidRPr="00124E4A">
              <w:rPr>
                <w:iCs/>
                <w:lang w:val="pl-PL"/>
              </w:rPr>
              <w:t xml:space="preserve"> osób str</w:t>
            </w:r>
            <w:r>
              <w:rPr>
                <w:iCs/>
                <w:lang w:val="pl-PL"/>
              </w:rPr>
              <w:t>aciłoby pracę w sektorze paliwowym.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4B07A9" w14:paraId="0D970983" w14:textId="77777777" w:rsidTr="002D6C03">
        <w:tc>
          <w:tcPr>
            <w:tcW w:w="5246" w:type="dxa"/>
          </w:tcPr>
          <w:p w14:paraId="6C05060E" w14:textId="6CFA8B8F" w:rsidR="00936EE9" w:rsidRPr="00124E4A" w:rsidRDefault="00124E4A" w:rsidP="004B07A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Generalnie, </w:t>
            </w:r>
            <w:r w:rsidRPr="004B07A9">
              <w:rPr>
                <w:iCs/>
                <w:lang w:val="pl-PL"/>
              </w:rPr>
              <w:t xml:space="preserve">wszystkie </w:t>
            </w:r>
            <w:r w:rsidRPr="004B07A9">
              <w:rPr>
                <w:iCs/>
                <w:lang w:val="pl-PL"/>
                <w:rPrChange w:id="103" w:author="KOZLUK Tomasz, ECO" w:date="2021-05-26T10:01:00Z">
                  <w:rPr>
                    <w:iCs/>
                    <w:lang w:val="pl-PL"/>
                  </w:rPr>
                </w:rPrChange>
              </w:rPr>
              <w:t>strategie klimatyczne</w:t>
            </w:r>
            <w:r w:rsidRPr="00124E4A">
              <w:rPr>
                <w:iCs/>
                <w:lang w:val="pl-PL"/>
              </w:rPr>
              <w:t xml:space="preserve"> maj</w:t>
            </w:r>
            <w:r>
              <w:rPr>
                <w:iCs/>
                <w:lang w:val="pl-PL"/>
              </w:rPr>
              <w:t>ą potencjał do przekształcenia gospodarki w bardziej zielon</w:t>
            </w:r>
            <w:ins w:id="104" w:author="KOZLUK Tomasz, ECO" w:date="2021-05-26T09:51:00Z">
              <w:r w:rsidR="004B07A9">
                <w:rPr>
                  <w:iCs/>
                  <w:lang w:val="pl-PL"/>
                </w:rPr>
                <w:t>ą</w:t>
              </w:r>
            </w:ins>
            <w:del w:id="105" w:author="KOZLUK Tomasz, ECO" w:date="2021-05-26T09:50:00Z">
              <w:r w:rsidDel="004B07A9">
                <w:rPr>
                  <w:iCs/>
                  <w:lang w:val="pl-PL"/>
                </w:rPr>
                <w:delText>y</w:delText>
              </w:r>
            </w:del>
            <w:r>
              <w:rPr>
                <w:iCs/>
                <w:lang w:val="pl-PL"/>
              </w:rPr>
              <w:t>, mniej zanieczyszczon</w:t>
            </w:r>
            <w:del w:id="106" w:author="KOZLUK Tomasz, ECO" w:date="2021-05-26T09:50:00Z">
              <w:r w:rsidDel="004B07A9">
                <w:rPr>
                  <w:iCs/>
                  <w:lang w:val="pl-PL"/>
                </w:rPr>
                <w:delText>y</w:delText>
              </w:r>
            </w:del>
            <w:ins w:id="107" w:author="KOZLUK Tomasz, ECO" w:date="2021-05-26T09:51:00Z">
              <w:r w:rsidR="004B07A9">
                <w:rPr>
                  <w:iCs/>
                  <w:lang w:val="pl-PL"/>
                </w:rPr>
                <w:t>ą</w:t>
              </w:r>
            </w:ins>
            <w:r>
              <w:rPr>
                <w:iCs/>
                <w:lang w:val="pl-PL"/>
              </w:rPr>
              <w:t xml:space="preserve"> </w:t>
            </w:r>
            <w:ins w:id="108" w:author="KOZLUK Tomasz, ECO" w:date="2021-05-26T09:50:00Z">
              <w:r w:rsidR="004B07A9">
                <w:rPr>
                  <w:iCs/>
                  <w:lang w:val="pl-PL"/>
                </w:rPr>
                <w:t>i bezpieczniejsz</w:t>
              </w:r>
            </w:ins>
            <w:ins w:id="109" w:author="KOZLUK Tomasz, ECO" w:date="2021-05-26T09:51:00Z">
              <w:r w:rsidR="004B07A9">
                <w:rPr>
                  <w:iCs/>
                  <w:lang w:val="pl-PL"/>
                </w:rPr>
                <w:t>ą</w:t>
              </w:r>
            </w:ins>
            <w:del w:id="110" w:author="KOZLUK Tomasz, ECO" w:date="2021-05-26T09:50:00Z">
              <w:r w:rsidDel="004B07A9">
                <w:rPr>
                  <w:iCs/>
                  <w:lang w:val="pl-PL"/>
                </w:rPr>
                <w:delText>świat</w:delText>
              </w:r>
            </w:del>
            <w:r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4B07A9" w14:paraId="24AEC855" w14:textId="77777777" w:rsidTr="002D6C03">
        <w:tc>
          <w:tcPr>
            <w:tcW w:w="5246" w:type="dxa"/>
          </w:tcPr>
          <w:p w14:paraId="76548F20" w14:textId="5EEA6CB1" w:rsidR="00936EE9" w:rsidRPr="00855EAA" w:rsidRDefault="00855EAA" w:rsidP="00936EE9">
            <w:pPr>
              <w:rPr>
                <w:iCs/>
                <w:lang w:val="pl-PL"/>
              </w:rPr>
            </w:pPr>
            <w:r w:rsidRPr="00855EAA">
              <w:rPr>
                <w:iCs/>
                <w:lang w:val="pl-PL"/>
              </w:rPr>
              <w:t>Ta zielona transformacja ma jedn</w:t>
            </w:r>
            <w:r>
              <w:rPr>
                <w:iCs/>
                <w:lang w:val="pl-PL"/>
              </w:rPr>
              <w:t xml:space="preserve">ak swoje minusy: ludzie będą musieli zmienić swoje nawyki, a niektórzy </w:t>
            </w:r>
            <w:ins w:id="111" w:author="KOZLUK Tomasz, ECO" w:date="2021-05-26T09:51:00Z">
              <w:r w:rsidR="004B07A9">
                <w:rPr>
                  <w:iCs/>
                  <w:lang w:val="pl-PL"/>
                </w:rPr>
                <w:t>będą musieli</w:t>
              </w:r>
            </w:ins>
            <w:del w:id="112" w:author="KOZLUK Tomasz, ECO" w:date="2021-05-26T09:51:00Z">
              <w:r w:rsidR="0062663B" w:rsidDel="004B07A9">
                <w:rPr>
                  <w:iCs/>
                  <w:lang w:val="pl-PL"/>
                </w:rPr>
                <w:delText>zostaną</w:delText>
              </w:r>
              <w:r w:rsidDel="004B07A9">
                <w:rPr>
                  <w:iCs/>
                  <w:lang w:val="pl-PL"/>
                </w:rPr>
                <w:delText xml:space="preserve"> zmuszeni</w:delText>
              </w:r>
            </w:del>
            <w:r>
              <w:rPr>
                <w:iCs/>
                <w:lang w:val="pl-PL"/>
              </w:rPr>
              <w:t xml:space="preserve"> zmienić pracę.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67FFB22F" w:rsidR="00F14A87" w:rsidRPr="0062663B" w:rsidRDefault="0062663B" w:rsidP="00F14A87">
            <w:pPr>
              <w:rPr>
                <w:iCs/>
                <w:lang w:val="pl-PL"/>
              </w:rPr>
            </w:pPr>
            <w:r w:rsidRPr="0062663B">
              <w:rPr>
                <w:iCs/>
                <w:lang w:val="pl-PL"/>
              </w:rPr>
              <w:t>Na przykład, sektory silnie zanie</w:t>
            </w:r>
            <w:r>
              <w:rPr>
                <w:iCs/>
                <w:lang w:val="pl-PL"/>
              </w:rPr>
              <w:t xml:space="preserve">czyszczające środowisko, jak kopalnie węglowe stracą popyt. </w:t>
            </w:r>
            <w:r w:rsidR="00D550B1">
              <w:rPr>
                <w:iCs/>
                <w:lang w:val="pl-PL"/>
              </w:rPr>
              <w:t xml:space="preserve">Pracownicy tych sektorów otrzymają jednak możliwość przekwalifikowania, aby </w:t>
            </w:r>
            <w:r w:rsidR="00432895">
              <w:rPr>
                <w:iCs/>
                <w:lang w:val="pl-PL"/>
              </w:rPr>
              <w:t>mieli większe szanse na</w:t>
            </w:r>
            <w:r w:rsidR="00D550B1">
              <w:rPr>
                <w:iCs/>
                <w:lang w:val="pl-PL"/>
              </w:rPr>
              <w:t xml:space="preserve"> znalezienie pracy gdzie indziej.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4B07A9" w14:paraId="06F86A7E" w14:textId="77777777" w:rsidTr="002D6C03">
        <w:tc>
          <w:tcPr>
            <w:tcW w:w="5246" w:type="dxa"/>
          </w:tcPr>
          <w:p w14:paraId="752BF2A1" w14:textId="03E1503E" w:rsidR="00F14A87" w:rsidRPr="004B07A9" w:rsidRDefault="00432895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Zielona </w:t>
            </w:r>
            <w:del w:id="113" w:author="KOZLUK Tomasz, ECO" w:date="2021-05-26T09:52:00Z">
              <w:r w:rsidRPr="004B07A9" w:rsidDel="004B07A9">
                <w:rPr>
                  <w:iCs/>
                  <w:lang w:val="pl-PL"/>
                </w:rPr>
                <w:delText>zmiana</w:delText>
              </w:r>
            </w:del>
            <w:ins w:id="114" w:author="KOZLUK Tomasz, ECO" w:date="2021-05-26T09:52:00Z">
              <w:r w:rsidR="004B07A9">
                <w:rPr>
                  <w:iCs/>
                  <w:lang w:val="pl-PL"/>
                </w:rPr>
                <w:t>transformacja</w:t>
              </w:r>
            </w:ins>
            <w:r w:rsidRPr="004B07A9">
              <w:rPr>
                <w:iCs/>
                <w:lang w:val="pl-PL"/>
              </w:rPr>
              <w:t xml:space="preserve"> oznacza również szereg korzyści: oczywiście bezpieczniejszy świat dla przyszłych pokoleń, ale też mniejsze zanieczyszczenie. </w:t>
            </w:r>
            <w:r w:rsidRPr="004B07A9">
              <w:rPr>
                <w:iCs/>
                <w:highlight w:val="yellow"/>
                <w:lang w:val="pl-PL"/>
                <w:rPrChange w:id="115" w:author="KOZLUK Tomasz, ECO" w:date="2021-05-26T09:52:00Z">
                  <w:rPr>
                    <w:iCs/>
                    <w:lang w:val="pl-PL"/>
                  </w:rPr>
                </w:rPrChange>
              </w:rPr>
              <w:t>Strategie klimatyczne</w:t>
            </w:r>
            <w:r w:rsidRPr="004B07A9">
              <w:rPr>
                <w:iCs/>
                <w:lang w:val="pl-PL"/>
              </w:rPr>
              <w:t xml:space="preserve"> powinny być opracowane </w:t>
            </w:r>
            <w:r w:rsidR="00624EB3" w:rsidRPr="004B07A9">
              <w:rPr>
                <w:iCs/>
                <w:lang w:val="pl-PL"/>
              </w:rPr>
              <w:t>w taki sposób</w:t>
            </w:r>
            <w:r w:rsidRPr="004B07A9">
              <w:rPr>
                <w:iCs/>
                <w:lang w:val="pl-PL"/>
              </w:rPr>
              <w:t xml:space="preserve">, aby chronić gospodarstwa domowe </w:t>
            </w:r>
            <w:ins w:id="116" w:author="KOZLUK Tomasz, ECO" w:date="2021-05-26T09:53:00Z">
              <w:r w:rsidR="004B07A9">
                <w:rPr>
                  <w:iCs/>
                  <w:lang w:val="pl-PL"/>
                </w:rPr>
                <w:t>o niższych dochodach</w:t>
              </w:r>
            </w:ins>
            <w:del w:id="117" w:author="KOZLUK Tomasz, ECO" w:date="2021-05-26T09:53:00Z">
              <w:r w:rsidRPr="004B07A9" w:rsidDel="004B07A9">
                <w:rPr>
                  <w:iCs/>
                  <w:lang w:val="pl-PL"/>
                </w:rPr>
                <w:delText>z niższych klas społecznych</w:delText>
              </w:r>
            </w:del>
            <w:r w:rsidRPr="004B07A9">
              <w:rPr>
                <w:iCs/>
                <w:lang w:val="pl-PL"/>
              </w:rPr>
              <w:t xml:space="preserve">, w formie wypłat środków pochodzących z podatku </w:t>
            </w:r>
            <w:ins w:id="118" w:author="KOZLUK Tomasz, ECO" w:date="2021-05-26T09:53:00Z">
              <w:r w:rsidR="004B07A9" w:rsidRPr="000D00B4">
                <w:rPr>
                  <w:lang w:val="pl-PL"/>
                </w:rPr>
                <w:t>od emisji dw</w:t>
              </w:r>
              <w:r w:rsidR="004B07A9">
                <w:rPr>
                  <w:lang w:val="pl-PL"/>
                </w:rPr>
                <w:t>utlenku węgla</w:t>
              </w:r>
            </w:ins>
            <w:del w:id="119" w:author="KOZLUK Tomasz, ECO" w:date="2021-05-26T09:53:00Z">
              <w:r w:rsidRPr="004B07A9" w:rsidDel="004B07A9">
                <w:rPr>
                  <w:iCs/>
                  <w:lang w:val="pl-PL"/>
                </w:rPr>
                <w:delText>węglowego</w:delText>
              </w:r>
            </w:del>
            <w:r w:rsidRPr="004B07A9">
              <w:rPr>
                <w:iCs/>
                <w:lang w:val="pl-PL"/>
              </w:rPr>
              <w:t>, a także w formie nowych miejsc pracy w ramach programu zielonej infrastruktury.</w:t>
            </w:r>
          </w:p>
        </w:tc>
        <w:tc>
          <w:tcPr>
            <w:tcW w:w="5386" w:type="dxa"/>
          </w:tcPr>
          <w:p w14:paraId="3208099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7963DBE9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4B07A9" w14:paraId="4C2EB21D" w14:textId="77777777" w:rsidTr="002D6C03">
        <w:tc>
          <w:tcPr>
            <w:tcW w:w="5246" w:type="dxa"/>
          </w:tcPr>
          <w:p w14:paraId="031A062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86B616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A84BF0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01A258A0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424C3F51" w14:textId="77777777" w:rsidTr="002D6C03">
        <w:tc>
          <w:tcPr>
            <w:tcW w:w="5246" w:type="dxa"/>
          </w:tcPr>
          <w:p w14:paraId="3673E106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68C63F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2E4E5AF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4B07A9" w14:paraId="5FA5B123" w14:textId="77777777" w:rsidTr="002D6C03">
        <w:tc>
          <w:tcPr>
            <w:tcW w:w="5246" w:type="dxa"/>
          </w:tcPr>
          <w:p w14:paraId="0225F0FA" w14:textId="027F6876" w:rsidR="00F14A87" w:rsidRPr="004B07A9" w:rsidRDefault="00624EB3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Przedstawiliśmy trzy najważniejsze </w:t>
            </w:r>
            <w:r w:rsidRPr="004B07A9">
              <w:rPr>
                <w:iCs/>
                <w:highlight w:val="yellow"/>
                <w:lang w:val="pl-PL"/>
                <w:rPrChange w:id="120" w:author="KOZLUK Tomasz, ECO" w:date="2021-05-26T09:54:00Z">
                  <w:rPr>
                    <w:iCs/>
                    <w:lang w:val="pl-PL"/>
                  </w:rPr>
                </w:rPrChange>
              </w:rPr>
              <w:t>strategie</w:t>
            </w:r>
            <w:r w:rsidRPr="004B07A9">
              <w:rPr>
                <w:iCs/>
                <w:lang w:val="pl-PL"/>
              </w:rPr>
              <w:t xml:space="preserve">, lecz istnieje wiele innych, które mogłyby posłużyć w </w:t>
            </w:r>
            <w:ins w:id="121" w:author="KOZLUK Tomasz, ECO" w:date="2021-05-26T09:54:00Z">
              <w:r w:rsidR="004B07A9">
                <w:rPr>
                  <w:iCs/>
                  <w:lang w:val="pl-PL"/>
                </w:rPr>
                <w:t>zapobieganiu</w:t>
              </w:r>
            </w:ins>
            <w:del w:id="122" w:author="KOZLUK Tomasz, ECO" w:date="2021-05-26T09:54:00Z">
              <w:r w:rsidRPr="004B07A9" w:rsidDel="004B07A9">
                <w:rPr>
                  <w:iCs/>
                  <w:lang w:val="pl-PL"/>
                </w:rPr>
                <w:delText>walce przeciwko</w:delText>
              </w:r>
            </w:del>
            <w:r w:rsidRPr="004B07A9">
              <w:rPr>
                <w:iCs/>
                <w:lang w:val="pl-PL"/>
              </w:rPr>
              <w:t xml:space="preserve"> zmianom klimatycznym, jak choćby finansowanie badań w kierunku zielonych technologii</w:t>
            </w:r>
            <w:r w:rsidR="00517C62" w:rsidRPr="004B07A9">
              <w:rPr>
                <w:iCs/>
                <w:lang w:val="pl-PL"/>
              </w:rPr>
              <w:t>,</w:t>
            </w:r>
            <w:r w:rsidRP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049A658A" w14:textId="1351D0ED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4B07A9" w14:paraId="4B427104" w14:textId="77777777" w:rsidTr="002D6C03">
        <w:tc>
          <w:tcPr>
            <w:tcW w:w="5246" w:type="dxa"/>
          </w:tcPr>
          <w:p w14:paraId="728979D2" w14:textId="1CC01C58" w:rsidR="00F14A87" w:rsidRPr="00C54C34" w:rsidRDefault="00517C62" w:rsidP="004B07A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dofinansowanie izolacji bud</w:t>
            </w:r>
            <w:ins w:id="123" w:author="KOZLUK Tomasz, ECO" w:date="2021-05-26T09:54:00Z">
              <w:r w:rsidR="004B07A9">
                <w:rPr>
                  <w:iCs/>
                  <w:lang w:val="en-US"/>
                </w:rPr>
                <w:t>ynk</w:t>
              </w:r>
            </w:ins>
            <w:ins w:id="124" w:author="KOZLUK Tomasz, ECO" w:date="2021-05-26T10:01:00Z">
              <w:r w:rsidR="004B07A9">
                <w:rPr>
                  <w:iCs/>
                  <w:lang w:val="pl-PL"/>
                </w:rPr>
                <w:t>ó</w:t>
              </w:r>
            </w:ins>
            <w:ins w:id="125" w:author="KOZLUK Tomasz, ECO" w:date="2021-05-26T09:54:00Z">
              <w:r w:rsidR="004B07A9">
                <w:rPr>
                  <w:iCs/>
                  <w:lang w:val="en-US"/>
                </w:rPr>
                <w:t>w</w:t>
              </w:r>
            </w:ins>
            <w:del w:id="126" w:author="KOZLUK Tomasz, ECO" w:date="2021-05-26T09:54:00Z">
              <w:r w:rsidDel="004B07A9">
                <w:rPr>
                  <w:iCs/>
                  <w:lang w:val="en-US"/>
                </w:rPr>
                <w:delText>owlanych</w:delText>
              </w:r>
            </w:del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04002D18" w:rsidR="00F14A87" w:rsidRPr="00517C62" w:rsidRDefault="00517C62" w:rsidP="004B07A9">
            <w:pPr>
              <w:rPr>
                <w:iCs/>
                <w:lang w:val="pl-PL"/>
              </w:rPr>
            </w:pPr>
            <w:r w:rsidRPr="00517C62">
              <w:rPr>
                <w:iCs/>
                <w:lang w:val="pl-PL"/>
              </w:rPr>
              <w:t xml:space="preserve">czy </w:t>
            </w:r>
            <w:ins w:id="127" w:author="KOZLUK Tomasz, ECO" w:date="2021-05-26T10:01:00Z">
              <w:r w:rsidR="004B07A9">
                <w:rPr>
                  <w:iCs/>
                  <w:lang w:val="pl-PL"/>
                </w:rPr>
                <w:t>zahamowanie</w:t>
              </w:r>
            </w:ins>
            <w:del w:id="128" w:author="KOZLUK Tomasz, ECO" w:date="2021-05-26T10:01:00Z">
              <w:r w:rsidRPr="00517C62" w:rsidDel="004B07A9">
                <w:rPr>
                  <w:iCs/>
                  <w:lang w:val="pl-PL"/>
                </w:rPr>
                <w:delText>działania zapobiegające</w:delText>
              </w:r>
            </w:del>
            <w:r w:rsidRPr="00517C62">
              <w:rPr>
                <w:iCs/>
                <w:lang w:val="pl-PL"/>
              </w:rPr>
              <w:t xml:space="preserve"> wycin</w:t>
            </w:r>
            <w:del w:id="129" w:author="KOZLUK Tomasz, ECO" w:date="2021-05-26T10:01:00Z">
              <w:r w:rsidRPr="00517C62" w:rsidDel="004B07A9">
                <w:rPr>
                  <w:iCs/>
                  <w:lang w:val="pl-PL"/>
                </w:rPr>
                <w:delText>ce</w:delText>
              </w:r>
            </w:del>
            <w:ins w:id="130" w:author="KOZLUK Tomasz, ECO" w:date="2021-05-26T10:01:00Z">
              <w:r w:rsidR="004B07A9">
                <w:rPr>
                  <w:iCs/>
                  <w:lang w:val="pl-PL"/>
                </w:rPr>
                <w:t>ki</w:t>
              </w:r>
            </w:ins>
            <w:r w:rsidRPr="00517C62">
              <w:rPr>
                <w:iCs/>
                <w:lang w:val="pl-PL"/>
              </w:rPr>
              <w:t xml:space="preserve"> drzew</w:t>
            </w:r>
            <w:r>
              <w:rPr>
                <w:iCs/>
                <w:lang w:val="pl-PL"/>
              </w:rPr>
              <w:t>.</w:t>
            </w:r>
            <w:ins w:id="131" w:author="KOZLUK Tomasz, ECO" w:date="2021-05-26T10:01:00Z">
              <w:r w:rsidR="004B07A9">
                <w:rPr>
                  <w:iCs/>
                  <w:lang w:val="pl-PL"/>
                </w:rPr>
                <w:t xml:space="preserve"> </w:t>
              </w:r>
            </w:ins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181FBCDA" w:rsidR="00F14A87" w:rsidRPr="004B07A9" w:rsidRDefault="00517C62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Dla powstrzymania zmian klimatu najpewniej potrzebujemy </w:t>
            </w:r>
            <w:del w:id="132" w:author="KOZLUK Tomasz, ECO" w:date="2021-05-26T09:55:00Z">
              <w:r w:rsidRPr="004B07A9" w:rsidDel="004B07A9">
                <w:rPr>
                  <w:iCs/>
                  <w:lang w:val="pl-PL"/>
                </w:rPr>
                <w:delText xml:space="preserve">ich </w:delText>
              </w:r>
            </w:del>
            <w:r w:rsidRPr="004B07A9">
              <w:rPr>
                <w:iCs/>
                <w:lang w:val="pl-PL"/>
              </w:rPr>
              <w:t xml:space="preserve">wszystkich </w:t>
            </w:r>
            <w:ins w:id="133" w:author="KOZLUK Tomasz, ECO" w:date="2021-05-26T09:55:00Z">
              <w:r w:rsidR="004B07A9">
                <w:rPr>
                  <w:iCs/>
                  <w:lang w:val="pl-PL"/>
                </w:rPr>
                <w:t xml:space="preserve">tych </w:t>
              </w:r>
            </w:ins>
            <w:ins w:id="134" w:author="KOZLUK Tomasz, ECO" w:date="2021-05-26T10:01:00Z">
              <w:r w:rsidR="004B07A9">
                <w:rPr>
                  <w:iCs/>
                  <w:lang w:val="pl-PL"/>
                </w:rPr>
                <w:t>strategi</w:t>
              </w:r>
            </w:ins>
            <w:del w:id="135" w:author="KOZLUK Tomasz, ECO" w:date="2021-05-26T10:02:00Z">
              <w:r w:rsidRPr="004B07A9" w:rsidDel="004B07A9">
                <w:rPr>
                  <w:iCs/>
                  <w:lang w:val="pl-PL"/>
                </w:rPr>
                <w:delText>razem</w:delText>
              </w:r>
            </w:del>
            <w:r w:rsidRPr="004B07A9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B07A9" w14:paraId="69E61948" w14:textId="77777777" w:rsidTr="002D6C03">
        <w:tc>
          <w:tcPr>
            <w:tcW w:w="5246" w:type="dxa"/>
          </w:tcPr>
          <w:p w14:paraId="64E44459" w14:textId="37CF98C4" w:rsidR="002D6C03" w:rsidRPr="004B07A9" w:rsidRDefault="00FE66C6" w:rsidP="00FE66C6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>Na przestrzeni ostatnich dziesięcioleci, człowiek spala</w:t>
            </w:r>
            <w:r w:rsidR="006B380E" w:rsidRPr="004B07A9">
              <w:rPr>
                <w:bCs/>
                <w:lang w:val="pl-PL"/>
              </w:rPr>
              <w:t>ł</w:t>
            </w:r>
            <w:r w:rsidRPr="004B07A9">
              <w:rPr>
                <w:bCs/>
                <w:lang w:val="pl-PL"/>
              </w:rPr>
              <w:t xml:space="preserve"> coraz większe ilości paliw takich jak węgiel, gaz oraz rop</w:t>
            </w:r>
            <w:r w:rsidR="006B380E" w:rsidRPr="004B07A9">
              <w:rPr>
                <w:bCs/>
                <w:lang w:val="pl-PL"/>
              </w:rPr>
              <w:t>a</w:t>
            </w:r>
            <w:r w:rsidRPr="004B07A9">
              <w:rPr>
                <w:bCs/>
                <w:lang w:val="pl-PL"/>
              </w:rPr>
              <w:t xml:space="preserve">. W wyniku spalania paliw kopalnych do atmosfery dostaje się dwutlenek węgla. </w:t>
            </w:r>
          </w:p>
        </w:tc>
        <w:tc>
          <w:tcPr>
            <w:tcW w:w="5386" w:type="dxa"/>
          </w:tcPr>
          <w:p w14:paraId="241EEC7D" w14:textId="4AB892C5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4636C5"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B07A9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32247158" w:rsidR="002D6C03" w:rsidRPr="004B07A9" w:rsidRDefault="00FE66C6" w:rsidP="008C3890">
            <w:pPr>
              <w:rPr>
                <w:lang w:val="pl-PL"/>
              </w:rPr>
            </w:pPr>
            <w:r w:rsidRPr="004B07A9">
              <w:rPr>
                <w:lang w:val="pl-PL"/>
              </w:rPr>
              <w:t>Obecnie, zawartość CO</w:t>
            </w:r>
            <w:r w:rsidRPr="004B07A9">
              <w:rPr>
                <w:vertAlign w:val="subscript"/>
                <w:lang w:val="pl-PL"/>
              </w:rPr>
              <w:t xml:space="preserve">2 </w:t>
            </w:r>
            <w:r w:rsidRPr="004B07A9">
              <w:rPr>
                <w:lang w:val="pl-PL"/>
              </w:rPr>
              <w:t>w atmosferze jest wyższa niż kiedykolwiek wcześniej w przeciągu ostatnich 800 tysięcy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4B07A9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2C6937AD" w:rsidR="002D6C03" w:rsidRPr="004B07A9" w:rsidRDefault="00FE66C6" w:rsidP="00F14A87">
            <w:pPr>
              <w:jc w:val="both"/>
              <w:rPr>
                <w:lang w:val="pl-PL"/>
              </w:rPr>
            </w:pPr>
            <w:r w:rsidRPr="004B07A9">
              <w:rPr>
                <w:lang w:val="pl-PL"/>
              </w:rPr>
              <w:t>To właśnie koncentracja gazów cieplarnianych powoduj</w:t>
            </w:r>
            <w:r w:rsidR="008C3890" w:rsidRPr="004B07A9">
              <w:rPr>
                <w:lang w:val="pl-PL"/>
              </w:rPr>
              <w:t>e</w:t>
            </w:r>
            <w:r w:rsidRPr="004B07A9">
              <w:rPr>
                <w:lang w:val="pl-PL"/>
              </w:rPr>
              <w:t xml:space="preserve"> wzrost globalnej temperatury.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10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B07A9" w14:paraId="10E92D94" w14:textId="77777777" w:rsidTr="002D6C03">
        <w:tc>
          <w:tcPr>
            <w:tcW w:w="5246" w:type="dxa"/>
          </w:tcPr>
          <w:p w14:paraId="074B33E0" w14:textId="6B3ED9A9" w:rsidR="002D6C03" w:rsidRPr="004B07A9" w:rsidRDefault="00FE66C6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Naukowcy klimatyczni są zgodni: skumulowanie gazów cieplarnianych emitowanych </w:t>
            </w:r>
            <w:r w:rsidR="0086606E" w:rsidRPr="004B07A9">
              <w:rPr>
                <w:lang w:val="pl-PL"/>
              </w:rPr>
              <w:t>do atmosfery w wyniku aktywności człowieka jest bezpośrednią przyczyną zmian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4B07A9" w14:paraId="4AE0AC07" w14:textId="77777777" w:rsidTr="002D6C03">
        <w:tc>
          <w:tcPr>
            <w:tcW w:w="5246" w:type="dxa"/>
          </w:tcPr>
          <w:p w14:paraId="5C864AF3" w14:textId="0152A92A" w:rsidR="00F14A87" w:rsidRPr="004B07A9" w:rsidRDefault="00255B9F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lastRenderedPageBreak/>
              <w:t xml:space="preserve">Szybkie odejście od wykorzystania paliw kopalnych jest możliwe i mogłoby </w:t>
            </w:r>
            <w:del w:id="136" w:author="KOZLUK Tomasz, ECO" w:date="2021-05-26T09:56:00Z">
              <w:r w:rsidRPr="004B07A9" w:rsidDel="004B07A9">
                <w:rPr>
                  <w:lang w:val="pl-PL"/>
                </w:rPr>
                <w:delText xml:space="preserve">zahamować </w:delText>
              </w:r>
            </w:del>
            <w:ins w:id="137" w:author="KOZLUK Tomasz, ECO" w:date="2021-05-26T09:56:00Z">
              <w:r w:rsidR="004B07A9">
                <w:rPr>
                  <w:lang w:val="pl-PL"/>
                </w:rPr>
                <w:t>ograniczyć</w:t>
              </w:r>
              <w:r w:rsidR="004B07A9" w:rsidRPr="004B07A9">
                <w:rPr>
                  <w:lang w:val="pl-PL"/>
                </w:rPr>
                <w:t xml:space="preserve"> </w:t>
              </w:r>
            </w:ins>
            <w:r w:rsidRPr="004B07A9">
              <w:rPr>
                <w:lang w:val="pl-PL"/>
              </w:rPr>
              <w:t>proces globalnego ocieplenia poniżej +2°C.</w:t>
            </w: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4B07A9" w14:paraId="4C93B858" w14:textId="77777777" w:rsidTr="002D6C03">
        <w:tc>
          <w:tcPr>
            <w:tcW w:w="5246" w:type="dxa"/>
          </w:tcPr>
          <w:p w14:paraId="2834689A" w14:textId="67C045BE" w:rsidR="00F14A87" w:rsidRPr="004B07A9" w:rsidRDefault="00273E58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Jednak, </w:t>
            </w:r>
            <w:r w:rsidR="00E417CD" w:rsidRPr="004B07A9">
              <w:rPr>
                <w:lang w:val="pl-PL"/>
              </w:rPr>
              <w:t xml:space="preserve">zakładając, że </w:t>
            </w:r>
            <w:r w:rsidRPr="004B07A9">
              <w:rPr>
                <w:lang w:val="pl-PL"/>
              </w:rPr>
              <w:t>obecny trend emisji gazów cieplarnianych</w:t>
            </w:r>
            <w:r w:rsidR="00E417CD" w:rsidRPr="004B07A9">
              <w:rPr>
                <w:lang w:val="pl-PL"/>
              </w:rPr>
              <w:t xml:space="preserve"> nie ulegnie zmianie</w:t>
            </w:r>
            <w:r w:rsidRPr="004B07A9">
              <w:rPr>
                <w:lang w:val="pl-PL"/>
              </w:rPr>
              <w:t xml:space="preserve">, </w:t>
            </w:r>
            <w:r w:rsidR="000C6EA1" w:rsidRPr="004B07A9">
              <w:rPr>
                <w:lang w:val="pl-PL"/>
              </w:rPr>
              <w:t>wzrost średniej globalnej temperatury</w:t>
            </w:r>
            <w:r w:rsidR="008C3890" w:rsidRPr="004B07A9">
              <w:rPr>
                <w:lang w:val="pl-PL"/>
              </w:rPr>
              <w:t xml:space="preserve"> w roku 2100</w:t>
            </w:r>
            <w:r w:rsidR="000C6EA1" w:rsidRPr="004B07A9">
              <w:rPr>
                <w:lang w:val="pl-PL"/>
              </w:rPr>
              <w:t xml:space="preserve"> będzie na poziomie +4°C</w:t>
            </w:r>
            <w:r w:rsidR="008C3890" w:rsidRPr="004B07A9">
              <w:rPr>
                <w:lang w:val="pl-PL"/>
              </w:rPr>
              <w:t>, a w 2200 nawet</w:t>
            </w:r>
            <w:r w:rsidR="000C6EA1" w:rsidRPr="004B07A9">
              <w:rPr>
                <w:lang w:val="pl-PL"/>
              </w:rPr>
              <w:t xml:space="preserve"> +7°C.</w:t>
            </w: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7B19C255" w:rsidR="00F14A87" w:rsidRPr="004B07A9" w:rsidRDefault="00E51151" w:rsidP="00F14A87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 xml:space="preserve">Może się to wydawać odległe, natomiast zmiany klimatyczne mają </w:t>
            </w:r>
            <w:r w:rsidR="008C3890" w:rsidRPr="004B07A9">
              <w:rPr>
                <w:bCs/>
                <w:lang w:val="pl-PL"/>
              </w:rPr>
              <w:t xml:space="preserve">już dziś </w:t>
            </w:r>
            <w:r w:rsidRPr="004B07A9">
              <w:rPr>
                <w:bCs/>
                <w:lang w:val="pl-PL"/>
              </w:rPr>
              <w:t>wpływ na nasze życie i miejsca, w których mieszkamy.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4B07A9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603CE21B" w:rsidR="00294F10" w:rsidRPr="004B07A9" w:rsidRDefault="002B4D0D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W Polsce, w ciągu ostatnich 50 lat li</w:t>
            </w:r>
            <w:r w:rsidR="00DD195D" w:rsidRPr="004B07A9">
              <w:rPr>
                <w:b/>
                <w:lang w:val="pl-PL"/>
              </w:rPr>
              <w:t>czba dni z temperaturą powyżej 30°C wzrosła trzykrotnie.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4B07A9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3A5D0C62" w:rsidR="001B30A8" w:rsidRPr="004B07A9" w:rsidRDefault="00CA294F" w:rsidP="004B07A9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pl-PL"/>
              </w:rPr>
            </w:pPr>
            <w:r w:rsidRPr="004B07A9">
              <w:rPr>
                <w:b/>
                <w:iCs/>
                <w:lang w:val="pl-PL"/>
              </w:rPr>
              <w:t>Zanieczyszczenie powietrza spowodowane spalanie</w:t>
            </w:r>
            <w:r w:rsidR="008C3890" w:rsidRPr="004B07A9">
              <w:rPr>
                <w:b/>
                <w:iCs/>
                <w:lang w:val="pl-PL"/>
              </w:rPr>
              <w:t>m</w:t>
            </w:r>
            <w:r w:rsidRPr="004B07A9">
              <w:rPr>
                <w:b/>
                <w:iCs/>
                <w:lang w:val="pl-PL"/>
              </w:rPr>
              <w:t xml:space="preserve"> paliw kopalnych jest </w:t>
            </w:r>
            <w:del w:id="138" w:author="KOZLUK Tomasz, ECO" w:date="2021-05-26T10:02:00Z">
              <w:r w:rsidRPr="004B07A9" w:rsidDel="004B07A9">
                <w:rPr>
                  <w:b/>
                  <w:iCs/>
                  <w:lang w:val="pl-PL"/>
                </w:rPr>
                <w:delText xml:space="preserve">już </w:delText>
              </w:r>
            </w:del>
            <w:r w:rsidRPr="004B07A9">
              <w:rPr>
                <w:b/>
                <w:iCs/>
                <w:lang w:val="pl-PL"/>
              </w:rPr>
              <w:t>odpowiedzialne za 40 tysięcy zgonów rocznie</w:t>
            </w:r>
            <w:ins w:id="139" w:author="KOZLUK Tomasz, ECO" w:date="2021-05-26T10:02:00Z">
              <w:r w:rsidR="004B07A9">
                <w:rPr>
                  <w:b/>
                  <w:iCs/>
                  <w:lang w:val="pl-PL"/>
                </w:rPr>
                <w:t xml:space="preserve"> w Polsce</w:t>
              </w:r>
            </w:ins>
            <w:bookmarkStart w:id="140" w:name="_GoBack"/>
            <w:bookmarkEnd w:id="140"/>
            <w:r w:rsidRPr="004B07A9">
              <w:rPr>
                <w:b/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4B07A9" w14:paraId="155FCEAF" w14:textId="77777777" w:rsidTr="002D6C03">
        <w:tc>
          <w:tcPr>
            <w:tcW w:w="5246" w:type="dxa"/>
          </w:tcPr>
          <w:p w14:paraId="7AB87F94" w14:textId="718B1A51" w:rsidR="00D03147" w:rsidRPr="004B07A9" w:rsidRDefault="009E44B4" w:rsidP="00600EC6">
            <w:pPr>
              <w:ind w:left="607"/>
              <w:rPr>
                <w:lang w:val="pl-PL"/>
              </w:rPr>
            </w:pPr>
            <w:r w:rsidRPr="004B07A9">
              <w:rPr>
                <w:lang w:val="pl-PL"/>
              </w:rPr>
              <w:t>Bez podjęcia ambitnych działań w celu powstrzymania zmian klimatycznych, skutki przewidywane przez naukowców mogą okazać się jeszcze gorsze: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4B07A9" w14:paraId="35717556" w14:textId="77777777" w:rsidTr="002D6C03">
        <w:tc>
          <w:tcPr>
            <w:tcW w:w="5246" w:type="dxa"/>
          </w:tcPr>
          <w:p w14:paraId="1DC842DE" w14:textId="0F75C4B5" w:rsidR="004827A2" w:rsidRPr="004B07A9" w:rsidRDefault="00600EC6" w:rsidP="00600EC6">
            <w:pPr>
              <w:ind w:left="607"/>
              <w:rPr>
                <w:b/>
                <w:bCs/>
                <w:lang w:val="pl-PL"/>
              </w:rPr>
            </w:pPr>
            <w:r w:rsidRPr="004B07A9">
              <w:rPr>
                <w:b/>
                <w:bCs/>
                <w:lang w:val="pl-PL"/>
              </w:rPr>
              <w:t>Fale upałów będą coraz częstsze, bardziej intensywne i dłuższe, co źle wpłynie na samopoczucie ludzi starszych,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4B07A9" w14:paraId="5D73A7A6" w14:textId="77777777" w:rsidTr="002D6C03">
        <w:tc>
          <w:tcPr>
            <w:tcW w:w="5246" w:type="dxa"/>
          </w:tcPr>
          <w:p w14:paraId="1788D689" w14:textId="794BA4C1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Letnie opady deszczu zmaleją, powodując niedobory zasobów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5E8B242A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Pożary lasów będą częstsze i bardziej dotkliwe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4B07A9" w14:paraId="26BF4A15" w14:textId="77777777" w:rsidTr="002D6C03">
        <w:tc>
          <w:tcPr>
            <w:tcW w:w="5246" w:type="dxa"/>
          </w:tcPr>
          <w:p w14:paraId="2B71BD06" w14:textId="45DD0351" w:rsidR="004827A2" w:rsidRPr="004B07A9" w:rsidRDefault="005122BD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Zbiory ziemniaków i zboża będą uboższe</w:t>
            </w:r>
            <w:r w:rsidR="008C3890" w:rsidRPr="004B07A9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4B07A9" w14:paraId="63B3827C" w14:textId="77777777" w:rsidTr="002D6C03">
        <w:tc>
          <w:tcPr>
            <w:tcW w:w="5246" w:type="dxa"/>
          </w:tcPr>
          <w:p w14:paraId="52FC121F" w14:textId="7E790F46" w:rsidR="004827A2" w:rsidRPr="004B07A9" w:rsidRDefault="007E420F" w:rsidP="004827A2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lastRenderedPageBreak/>
              <w:t xml:space="preserve">Aby powstrzymać zmiany klimatyczne, musimy zredukować emisję gazów cieplarnianych do prawie zera. Jest to możliwe, ale wymaga głębokiej przemiany w sektorach bezpośrednio odpowiedzialnych za tę emisję: </w:t>
            </w:r>
            <w:r w:rsidR="006602E7" w:rsidRPr="004B07A9">
              <w:rPr>
                <w:iCs/>
                <w:lang w:val="pl-PL"/>
              </w:rPr>
              <w:t>energetycznym,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054BE7F2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transportowym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71C73933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oraz sektorze przemysłowym.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2" w:author="KOZLUK Tomasz, ECO/SSD" w:date="2021-05-26T09:45:00Z" w:initials="KTE">
    <w:p w14:paraId="5B3FC91A" w14:textId="079B19ED" w:rsidR="004B07A9" w:rsidRPr="004B07A9" w:rsidRDefault="004B07A9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B07A9">
        <w:rPr>
          <w:lang w:val="en-GB"/>
        </w:rPr>
        <w:t>This is not th</w:t>
      </w:r>
      <w:r>
        <w:rPr>
          <w:lang w:val="en-GB"/>
        </w:rPr>
        <w:t>e same as 40 cents</w:t>
      </w:r>
    </w:p>
  </w:comment>
  <w:comment w:id="83" w:author="DECHEZLEPRETRE Antoine, STI/PIE" w:date="2021-05-12T09:23:00Z" w:initials="DAS">
    <w:p w14:paraId="01BC9420" w14:textId="439DF180" w:rsidR="00E33148" w:rsidRPr="003E32DA" w:rsidRDefault="00E3314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E32DA">
        <w:rPr>
          <w:lang w:val="en-US"/>
        </w:rPr>
        <w:t>Zloty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3FC91A" w15:done="0"/>
  <w15:commentEx w15:paraId="01BC9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47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E1C37" w14:textId="77777777" w:rsidR="00A573A1" w:rsidRDefault="00A573A1" w:rsidP="00366F30">
      <w:pPr>
        <w:spacing w:after="0" w:line="240" w:lineRule="auto"/>
      </w:pPr>
      <w:r>
        <w:separator/>
      </w:r>
    </w:p>
  </w:endnote>
  <w:endnote w:type="continuationSeparator" w:id="0">
    <w:p w14:paraId="3D7EA834" w14:textId="77777777" w:rsidR="00A573A1" w:rsidRDefault="00A573A1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47039" w14:textId="77777777" w:rsidR="00A573A1" w:rsidRDefault="00A573A1" w:rsidP="00366F30">
      <w:pPr>
        <w:spacing w:after="0" w:line="240" w:lineRule="auto"/>
      </w:pPr>
      <w:r>
        <w:separator/>
      </w:r>
    </w:p>
  </w:footnote>
  <w:footnote w:type="continuationSeparator" w:id="0">
    <w:p w14:paraId="4ACEA8D8" w14:textId="77777777" w:rsidR="00A573A1" w:rsidRDefault="00A573A1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ZLUK Tomasz, ECO">
    <w15:presenceInfo w15:providerId="AD" w15:userId="S-1-5-21-2146598497-832928401-1254845835-33246"/>
  </w15:person>
  <w15:person w15:author="KOZLUK Tomasz, ECO/SSD">
    <w15:presenceInfo w15:providerId="AD" w15:userId="S-1-5-21-2146598497-832928401-1254845835-33246"/>
  </w15:person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ECDDocumentId" w:val="D3E9AAF7C8134A34032CB1F2553792D87BAAF4B025BEA452529C0F07A63FF048"/>
  </w:docVars>
  <w:rsids>
    <w:rsidRoot w:val="00366F30"/>
    <w:rsid w:val="000C6EA1"/>
    <w:rsid w:val="000D00B4"/>
    <w:rsid w:val="000F67CF"/>
    <w:rsid w:val="00124E4A"/>
    <w:rsid w:val="001B30A8"/>
    <w:rsid w:val="001D500F"/>
    <w:rsid w:val="00255B9F"/>
    <w:rsid w:val="00273E58"/>
    <w:rsid w:val="0028609D"/>
    <w:rsid w:val="00294F10"/>
    <w:rsid w:val="002B32B2"/>
    <w:rsid w:val="002B4D0D"/>
    <w:rsid w:val="002D6C03"/>
    <w:rsid w:val="00313589"/>
    <w:rsid w:val="00342B0E"/>
    <w:rsid w:val="003450C7"/>
    <w:rsid w:val="00366F30"/>
    <w:rsid w:val="00391732"/>
    <w:rsid w:val="00392D07"/>
    <w:rsid w:val="003A5BCC"/>
    <w:rsid w:val="003B5FDE"/>
    <w:rsid w:val="003D01E3"/>
    <w:rsid w:val="003D160A"/>
    <w:rsid w:val="003E32DA"/>
    <w:rsid w:val="00432895"/>
    <w:rsid w:val="004636C5"/>
    <w:rsid w:val="004827A2"/>
    <w:rsid w:val="004B07A9"/>
    <w:rsid w:val="005122BD"/>
    <w:rsid w:val="00517C62"/>
    <w:rsid w:val="005D5058"/>
    <w:rsid w:val="005D5F2E"/>
    <w:rsid w:val="005F2266"/>
    <w:rsid w:val="00600EC6"/>
    <w:rsid w:val="00624EB3"/>
    <w:rsid w:val="0062663B"/>
    <w:rsid w:val="00633CFE"/>
    <w:rsid w:val="006602E7"/>
    <w:rsid w:val="0066273D"/>
    <w:rsid w:val="006A00DD"/>
    <w:rsid w:val="006A4083"/>
    <w:rsid w:val="006B380E"/>
    <w:rsid w:val="0075716E"/>
    <w:rsid w:val="007B0051"/>
    <w:rsid w:val="007B1471"/>
    <w:rsid w:val="007B23AC"/>
    <w:rsid w:val="007E420F"/>
    <w:rsid w:val="00814585"/>
    <w:rsid w:val="00823443"/>
    <w:rsid w:val="00855EAA"/>
    <w:rsid w:val="0086606E"/>
    <w:rsid w:val="008B5DA1"/>
    <w:rsid w:val="008C272C"/>
    <w:rsid w:val="008C3890"/>
    <w:rsid w:val="008D6BD0"/>
    <w:rsid w:val="00936EE9"/>
    <w:rsid w:val="009500CE"/>
    <w:rsid w:val="009B5A35"/>
    <w:rsid w:val="009E44B4"/>
    <w:rsid w:val="00A50651"/>
    <w:rsid w:val="00A573A1"/>
    <w:rsid w:val="00A67F24"/>
    <w:rsid w:val="00A711C1"/>
    <w:rsid w:val="00B001DD"/>
    <w:rsid w:val="00B12399"/>
    <w:rsid w:val="00B22837"/>
    <w:rsid w:val="00B445A7"/>
    <w:rsid w:val="00B648BE"/>
    <w:rsid w:val="00B7338E"/>
    <w:rsid w:val="00BC09A5"/>
    <w:rsid w:val="00BF1BAE"/>
    <w:rsid w:val="00BF2047"/>
    <w:rsid w:val="00C453F1"/>
    <w:rsid w:val="00C54C34"/>
    <w:rsid w:val="00C63D28"/>
    <w:rsid w:val="00C96714"/>
    <w:rsid w:val="00CA294F"/>
    <w:rsid w:val="00CA488C"/>
    <w:rsid w:val="00CF1B28"/>
    <w:rsid w:val="00D03147"/>
    <w:rsid w:val="00D550B1"/>
    <w:rsid w:val="00D73E6F"/>
    <w:rsid w:val="00D84CC8"/>
    <w:rsid w:val="00DD195D"/>
    <w:rsid w:val="00E24A88"/>
    <w:rsid w:val="00E33148"/>
    <w:rsid w:val="00E417CD"/>
    <w:rsid w:val="00E47C5B"/>
    <w:rsid w:val="00E51151"/>
    <w:rsid w:val="00EB10B3"/>
    <w:rsid w:val="00EB1163"/>
    <w:rsid w:val="00F14A87"/>
    <w:rsid w:val="00F44617"/>
    <w:rsid w:val="00F578E4"/>
    <w:rsid w:val="00F65435"/>
    <w:rsid w:val="00F83EDA"/>
    <w:rsid w:val="00FB3439"/>
    <w:rsid w:val="00FE66C6"/>
    <w:rsid w:val="00FF43B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mperaturereco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mperaturerecord.org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2576</Words>
  <Characters>14685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KOZLUK Tomasz, ECO</cp:lastModifiedBy>
  <cp:revision>2</cp:revision>
  <dcterms:created xsi:type="dcterms:W3CDTF">2021-05-26T08:03:00Z</dcterms:created>
  <dcterms:modified xsi:type="dcterms:W3CDTF">2021-05-26T08:03:00Z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D3E9AAF7C8134A34032CB1F2553792D87BAAF4B025BEA452529C0F07A63FF048</vt:lpwstr>
  </property>
  <property fmtid="{D5CDD505-2E9C-101B-9397-08002B2CF9AE}" pid="3" name="OecdDocumentCoteLangHash">
    <vt:lpwstr/>
  </property>
</Properties>
</file>